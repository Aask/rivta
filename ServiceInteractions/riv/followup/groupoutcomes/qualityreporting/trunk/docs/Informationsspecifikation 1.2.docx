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40CF27" w14:textId="77777777" w:rsidR="00F25F5B" w:rsidRPr="007121BF" w:rsidRDefault="00F25F5B" w:rsidP="00F25F5B">
      <w:pPr>
        <w:tabs>
          <w:tab w:val="left" w:pos="2552"/>
        </w:tabs>
        <w:spacing w:line="240" w:lineRule="auto"/>
        <w:jc w:val="center"/>
      </w:pPr>
      <w:bookmarkStart w:id="0" w:name="Subject"/>
    </w:p>
    <w:p w14:paraId="5857DB1E" w14:textId="77777777" w:rsidR="00F25F5B" w:rsidRPr="007121BF" w:rsidRDefault="00F25F5B" w:rsidP="00F25F5B">
      <w:pPr>
        <w:tabs>
          <w:tab w:val="left" w:pos="2552"/>
        </w:tabs>
        <w:spacing w:line="240" w:lineRule="auto"/>
        <w:jc w:val="center"/>
      </w:pPr>
    </w:p>
    <w:p w14:paraId="3D7DE078" w14:textId="77777777" w:rsidR="00F25F5B" w:rsidRPr="007121BF" w:rsidRDefault="00F25F5B" w:rsidP="00F25F5B">
      <w:pPr>
        <w:tabs>
          <w:tab w:val="left" w:pos="2552"/>
        </w:tabs>
        <w:spacing w:line="240" w:lineRule="auto"/>
        <w:jc w:val="center"/>
      </w:pPr>
    </w:p>
    <w:p w14:paraId="21193BE1" w14:textId="77777777" w:rsidR="00F25F5B" w:rsidRPr="007121BF" w:rsidRDefault="00F25F5B" w:rsidP="00F25F5B">
      <w:pPr>
        <w:tabs>
          <w:tab w:val="left" w:pos="2552"/>
        </w:tabs>
        <w:spacing w:line="240" w:lineRule="auto"/>
        <w:jc w:val="center"/>
      </w:pPr>
    </w:p>
    <w:p w14:paraId="601AE9DF" w14:textId="77777777" w:rsidR="00F25F5B" w:rsidRPr="007121BF" w:rsidRDefault="00F25F5B" w:rsidP="00F25F5B">
      <w:pPr>
        <w:tabs>
          <w:tab w:val="left" w:pos="2552"/>
        </w:tabs>
        <w:spacing w:line="240" w:lineRule="auto"/>
        <w:jc w:val="center"/>
      </w:pPr>
    </w:p>
    <w:p w14:paraId="038B06A1" w14:textId="77777777" w:rsidR="00F25F5B" w:rsidRPr="007121BF" w:rsidRDefault="00F25F5B" w:rsidP="00F25F5B">
      <w:pPr>
        <w:tabs>
          <w:tab w:val="left" w:pos="2552"/>
        </w:tabs>
        <w:spacing w:line="240" w:lineRule="auto"/>
        <w:jc w:val="center"/>
      </w:pPr>
    </w:p>
    <w:p w14:paraId="0789F036" w14:textId="77777777" w:rsidR="00F25F5B" w:rsidRPr="007121BF" w:rsidRDefault="00F25F5B" w:rsidP="00F25F5B">
      <w:pPr>
        <w:tabs>
          <w:tab w:val="left" w:pos="2552"/>
        </w:tabs>
        <w:spacing w:line="240" w:lineRule="auto"/>
        <w:jc w:val="center"/>
      </w:pPr>
    </w:p>
    <w:p w14:paraId="51D0F10D" w14:textId="77777777" w:rsidR="00F25F5B" w:rsidRPr="007121BF" w:rsidRDefault="00F25F5B" w:rsidP="00F25F5B">
      <w:pPr>
        <w:tabs>
          <w:tab w:val="left" w:pos="2552"/>
        </w:tabs>
        <w:spacing w:line="240" w:lineRule="auto"/>
        <w:jc w:val="center"/>
      </w:pPr>
    </w:p>
    <w:p w14:paraId="57BC6AB8" w14:textId="77777777" w:rsidR="00F25F5B" w:rsidRPr="007121BF" w:rsidRDefault="00F25F5B" w:rsidP="00F25F5B">
      <w:pPr>
        <w:tabs>
          <w:tab w:val="left" w:pos="2552"/>
        </w:tabs>
        <w:spacing w:line="240" w:lineRule="auto"/>
        <w:jc w:val="center"/>
      </w:pPr>
    </w:p>
    <w:p w14:paraId="7256FD5E" w14:textId="77777777" w:rsidR="00F25F5B" w:rsidRPr="007121BF" w:rsidRDefault="00F25F5B" w:rsidP="00F25F5B">
      <w:pPr>
        <w:tabs>
          <w:tab w:val="left" w:pos="2552"/>
        </w:tabs>
        <w:spacing w:line="240" w:lineRule="auto"/>
        <w:jc w:val="center"/>
      </w:pPr>
    </w:p>
    <w:p w14:paraId="0E42E7E7" w14:textId="7D767083" w:rsidR="00F25F5B" w:rsidRPr="007121BF" w:rsidRDefault="002A2120" w:rsidP="00F25F5B">
      <w:pPr>
        <w:tabs>
          <w:tab w:val="left" w:pos="2552"/>
        </w:tabs>
        <w:spacing w:line="240" w:lineRule="auto"/>
        <w:jc w:val="center"/>
        <w:rPr>
          <w:color w:val="008000"/>
          <w:sz w:val="48"/>
          <w:szCs w:val="48"/>
        </w:rPr>
      </w:pPr>
      <w:r w:rsidRPr="007121BF">
        <w:rPr>
          <w:color w:val="008000"/>
          <w:sz w:val="48"/>
          <w:szCs w:val="48"/>
        </w:rPr>
        <w:fldChar w:fldCharType="begin"/>
      </w:r>
      <w:r w:rsidRPr="007121BF">
        <w:rPr>
          <w:color w:val="008000"/>
          <w:sz w:val="48"/>
          <w:szCs w:val="48"/>
        </w:rPr>
        <w:instrText xml:space="preserve"> TITLE  \* MERGEFORMAT </w:instrText>
      </w:r>
      <w:r w:rsidRPr="007121BF">
        <w:rPr>
          <w:color w:val="008000"/>
          <w:sz w:val="48"/>
          <w:szCs w:val="48"/>
        </w:rPr>
        <w:fldChar w:fldCharType="separate"/>
      </w:r>
      <w:r w:rsidR="001D7E63" w:rsidRPr="007121BF">
        <w:rPr>
          <w:color w:val="008000"/>
          <w:sz w:val="48"/>
          <w:szCs w:val="48"/>
        </w:rPr>
        <w:t>Informationsspecifikation</w:t>
      </w:r>
      <w:r w:rsidRPr="007121BF">
        <w:rPr>
          <w:color w:val="008000"/>
          <w:sz w:val="48"/>
          <w:szCs w:val="48"/>
        </w:rPr>
        <w:fldChar w:fldCharType="end"/>
      </w:r>
      <w:r w:rsidR="00C6226E">
        <w:rPr>
          <w:color w:val="008000"/>
          <w:sz w:val="48"/>
          <w:szCs w:val="48"/>
        </w:rPr>
        <w:t xml:space="preserve"> </w:t>
      </w:r>
      <w:r w:rsidR="008835B9">
        <w:rPr>
          <w:color w:val="008000"/>
          <w:sz w:val="48"/>
          <w:szCs w:val="48"/>
        </w:rPr>
        <w:t xml:space="preserve">för </w:t>
      </w:r>
      <w:r w:rsidR="008835B9" w:rsidRPr="008835B9">
        <w:rPr>
          <w:color w:val="008000"/>
          <w:sz w:val="48"/>
          <w:szCs w:val="48"/>
        </w:rPr>
        <w:t>beräknade kvalitetsindikatorer</w:t>
      </w:r>
    </w:p>
    <w:p w14:paraId="37C739FF" w14:textId="77777777" w:rsidR="00F25F5B" w:rsidRPr="007121BF" w:rsidRDefault="00F25F5B" w:rsidP="00F25F5B">
      <w:pPr>
        <w:tabs>
          <w:tab w:val="left" w:pos="2552"/>
        </w:tabs>
        <w:spacing w:line="240" w:lineRule="auto"/>
        <w:jc w:val="center"/>
        <w:rPr>
          <w:sz w:val="48"/>
          <w:szCs w:val="48"/>
        </w:rPr>
      </w:pPr>
    </w:p>
    <w:p w14:paraId="78674CAC" w14:textId="164354F9" w:rsidR="00F25F5B" w:rsidRPr="007121BF" w:rsidRDefault="00A26356" w:rsidP="00F25F5B">
      <w:pPr>
        <w:tabs>
          <w:tab w:val="left" w:pos="2552"/>
        </w:tabs>
        <w:spacing w:line="240" w:lineRule="auto"/>
        <w:jc w:val="center"/>
        <w:rPr>
          <w:sz w:val="32"/>
          <w:szCs w:val="32"/>
        </w:rPr>
      </w:pPr>
      <w:r>
        <w:rPr>
          <w:color w:val="008000"/>
          <w:sz w:val="32"/>
          <w:szCs w:val="32"/>
        </w:rPr>
        <w:t>2014-04-</w:t>
      </w:r>
      <w:r w:rsidR="008835B9">
        <w:rPr>
          <w:color w:val="008000"/>
          <w:sz w:val="32"/>
          <w:szCs w:val="32"/>
        </w:rPr>
        <w:t>16</w:t>
      </w:r>
    </w:p>
    <w:p w14:paraId="2DF54B29" w14:textId="77777777" w:rsidR="00F25F5B" w:rsidRPr="00A153DA" w:rsidRDefault="00F25F5B">
      <w:pPr>
        <w:spacing w:line="240" w:lineRule="auto"/>
        <w:rPr>
          <w:rFonts w:asciiTheme="majorHAnsi" w:eastAsiaTheme="majorEastAsia" w:hAnsiTheme="majorHAnsi" w:cstheme="majorBidi"/>
          <w:bCs/>
          <w:color w:val="365F91" w:themeColor="accent1" w:themeShade="BF"/>
          <w:sz w:val="28"/>
          <w:szCs w:val="28"/>
        </w:rPr>
      </w:pPr>
      <w:r w:rsidRPr="007121BF">
        <w:br w:type="page"/>
      </w:r>
    </w:p>
    <w:p w14:paraId="6389E7E0" w14:textId="77777777" w:rsidR="00EC2139" w:rsidRPr="00A153DA" w:rsidRDefault="00EC2139">
      <w:pPr>
        <w:spacing w:line="240" w:lineRule="auto"/>
        <w:rPr>
          <w:rStyle w:val="Betoning2"/>
          <w:b w:val="0"/>
        </w:rPr>
      </w:pPr>
      <w:r w:rsidRPr="00A153DA">
        <w:rPr>
          <w:rStyle w:val="Betoning2"/>
          <w:b w:val="0"/>
        </w:rPr>
        <w:lastRenderedPageBreak/>
        <w:t>Revisionshistorik</w:t>
      </w:r>
    </w:p>
    <w:p w14:paraId="311231B8" w14:textId="77777777" w:rsidR="00EC2139" w:rsidRPr="00A153DA" w:rsidRDefault="00EC2139">
      <w:pPr>
        <w:spacing w:line="240" w:lineRule="auto"/>
        <w:rPr>
          <w:rStyle w:val="Betoning2"/>
          <w:b w:val="0"/>
        </w:rPr>
      </w:pPr>
    </w:p>
    <w:tbl>
      <w:tblPr>
        <w:tblStyle w:val="Ljuslista-dekorfrg1"/>
        <w:tblW w:w="9038" w:type="dxa"/>
        <w:tblLayout w:type="fixed"/>
        <w:tblLook w:val="04A0" w:firstRow="1" w:lastRow="0" w:firstColumn="1" w:lastColumn="0" w:noHBand="0" w:noVBand="1"/>
      </w:tblPr>
      <w:tblGrid>
        <w:gridCol w:w="1865"/>
        <w:gridCol w:w="1718"/>
        <w:gridCol w:w="2904"/>
        <w:gridCol w:w="1134"/>
        <w:gridCol w:w="1417"/>
      </w:tblGrid>
      <w:tr w:rsidR="00B25CC8" w:rsidRPr="007121BF" w14:paraId="53833E9A" w14:textId="77777777" w:rsidTr="00A063A2">
        <w:trPr>
          <w:cnfStyle w:val="100000000000" w:firstRow="1" w:lastRow="0" w:firstColumn="0" w:lastColumn="0" w:oddVBand="0" w:evenVBand="0" w:oddHBand="0"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1865" w:type="dxa"/>
          </w:tcPr>
          <w:p w14:paraId="59778A33" w14:textId="35F2BC0A" w:rsidR="00EC2139" w:rsidRPr="00A153DA" w:rsidRDefault="00EC2139" w:rsidP="00A063A2">
            <w:pPr>
              <w:ind w:left="4" w:hanging="4"/>
              <w:rPr>
                <w:rStyle w:val="Betoning2"/>
                <w:b/>
                <w:bCs/>
                <w:color w:val="auto"/>
                <w:sz w:val="20"/>
                <w:szCs w:val="20"/>
              </w:rPr>
            </w:pPr>
            <w:r w:rsidRPr="00A153DA">
              <w:rPr>
                <w:rStyle w:val="Betoning2"/>
                <w:sz w:val="20"/>
                <w:szCs w:val="20"/>
              </w:rPr>
              <w:t>RevisionsNr</w:t>
            </w:r>
          </w:p>
        </w:tc>
        <w:tc>
          <w:tcPr>
            <w:tcW w:w="1718" w:type="dxa"/>
          </w:tcPr>
          <w:p w14:paraId="59FD998C" w14:textId="613B238F" w:rsidR="00EC2139" w:rsidRPr="00A153DA" w:rsidRDefault="00EC2139" w:rsidP="00A063A2">
            <w:pPr>
              <w:ind w:left="4" w:hanging="4"/>
              <w:cnfStyle w:val="100000000000" w:firstRow="1" w:lastRow="0" w:firstColumn="0" w:lastColumn="0" w:oddVBand="0" w:evenVBand="0" w:oddHBand="0" w:evenHBand="0" w:firstRowFirstColumn="0" w:firstRowLastColumn="0" w:lastRowFirstColumn="0" w:lastRowLastColumn="0"/>
              <w:rPr>
                <w:rStyle w:val="Betoning2"/>
                <w:b/>
                <w:bCs/>
                <w:color w:val="auto"/>
                <w:sz w:val="20"/>
                <w:szCs w:val="20"/>
              </w:rPr>
            </w:pPr>
            <w:r w:rsidRPr="00A153DA">
              <w:rPr>
                <w:rStyle w:val="Betoning2"/>
                <w:sz w:val="20"/>
                <w:szCs w:val="20"/>
              </w:rPr>
              <w:t>Revisions</w:t>
            </w:r>
            <w:r w:rsidR="007121BF" w:rsidRPr="007121BF">
              <w:rPr>
                <w:rStyle w:val="Betoning2"/>
                <w:sz w:val="20"/>
                <w:szCs w:val="20"/>
              </w:rPr>
              <w:t>-</w:t>
            </w:r>
            <w:r w:rsidRPr="00A153DA">
              <w:rPr>
                <w:rStyle w:val="Betoning2"/>
                <w:sz w:val="20"/>
                <w:szCs w:val="20"/>
              </w:rPr>
              <w:t>datum</w:t>
            </w:r>
          </w:p>
        </w:tc>
        <w:tc>
          <w:tcPr>
            <w:tcW w:w="2904" w:type="dxa"/>
          </w:tcPr>
          <w:p w14:paraId="70F87396" w14:textId="62C7DD54" w:rsidR="00EC2139" w:rsidRPr="00A153DA" w:rsidRDefault="00EC2139" w:rsidP="00A063A2">
            <w:pPr>
              <w:ind w:left="4" w:hanging="4"/>
              <w:cnfStyle w:val="100000000000" w:firstRow="1" w:lastRow="0" w:firstColumn="0" w:lastColumn="0" w:oddVBand="0" w:evenVBand="0" w:oddHBand="0" w:evenHBand="0" w:firstRowFirstColumn="0" w:firstRowLastColumn="0" w:lastRowFirstColumn="0" w:lastRowLastColumn="0"/>
              <w:rPr>
                <w:rStyle w:val="Betoning2"/>
                <w:b/>
                <w:bCs/>
                <w:color w:val="auto"/>
                <w:sz w:val="20"/>
                <w:szCs w:val="20"/>
              </w:rPr>
            </w:pPr>
            <w:r w:rsidRPr="00A153DA">
              <w:rPr>
                <w:rStyle w:val="Betoning2"/>
                <w:sz w:val="20"/>
                <w:szCs w:val="20"/>
              </w:rPr>
              <w:t>Beskrivning av ändringen</w:t>
            </w:r>
          </w:p>
        </w:tc>
        <w:tc>
          <w:tcPr>
            <w:tcW w:w="1134" w:type="dxa"/>
          </w:tcPr>
          <w:p w14:paraId="067738A2" w14:textId="2882CCC3" w:rsidR="00EC2139" w:rsidRPr="00A153DA" w:rsidRDefault="00EC2139" w:rsidP="00A063A2">
            <w:pPr>
              <w:ind w:left="4" w:hanging="4"/>
              <w:cnfStyle w:val="100000000000" w:firstRow="1" w:lastRow="0" w:firstColumn="0" w:lastColumn="0" w:oddVBand="0" w:evenVBand="0" w:oddHBand="0" w:evenHBand="0" w:firstRowFirstColumn="0" w:firstRowLastColumn="0" w:lastRowFirstColumn="0" w:lastRowLastColumn="0"/>
              <w:rPr>
                <w:rStyle w:val="Betoning2"/>
                <w:b/>
                <w:bCs/>
                <w:color w:val="auto"/>
                <w:sz w:val="20"/>
                <w:szCs w:val="20"/>
              </w:rPr>
            </w:pPr>
            <w:r w:rsidRPr="00A153DA">
              <w:rPr>
                <w:rStyle w:val="Betoning2"/>
                <w:sz w:val="20"/>
                <w:szCs w:val="20"/>
              </w:rPr>
              <w:t>Ändringar gjorda av</w:t>
            </w:r>
          </w:p>
        </w:tc>
        <w:tc>
          <w:tcPr>
            <w:tcW w:w="1417" w:type="dxa"/>
          </w:tcPr>
          <w:p w14:paraId="26C44B23" w14:textId="3CF6283C" w:rsidR="00EC2139" w:rsidRPr="00A153DA" w:rsidRDefault="00EC2139" w:rsidP="00A063A2">
            <w:pPr>
              <w:ind w:left="4" w:hanging="4"/>
              <w:cnfStyle w:val="100000000000" w:firstRow="1" w:lastRow="0" w:firstColumn="0" w:lastColumn="0" w:oddVBand="0" w:evenVBand="0" w:oddHBand="0" w:evenHBand="0" w:firstRowFirstColumn="0" w:firstRowLastColumn="0" w:lastRowFirstColumn="0" w:lastRowLastColumn="0"/>
              <w:rPr>
                <w:rStyle w:val="Betoning2"/>
                <w:b/>
                <w:bCs/>
                <w:color w:val="auto"/>
                <w:sz w:val="20"/>
                <w:szCs w:val="20"/>
              </w:rPr>
            </w:pPr>
            <w:r w:rsidRPr="00A153DA">
              <w:rPr>
                <w:rStyle w:val="Betoning2"/>
                <w:sz w:val="20"/>
                <w:szCs w:val="20"/>
              </w:rPr>
              <w:t>Granskad av</w:t>
            </w:r>
          </w:p>
        </w:tc>
      </w:tr>
      <w:tr w:rsidR="00B25CC8" w:rsidRPr="007121BF" w14:paraId="159201AE" w14:textId="77777777" w:rsidTr="00A063A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865" w:type="dxa"/>
          </w:tcPr>
          <w:p w14:paraId="6D057F52" w14:textId="34D01305" w:rsidR="00EC2139" w:rsidRPr="00A153DA" w:rsidRDefault="007121BF" w:rsidP="00A063A2">
            <w:pPr>
              <w:ind w:left="4" w:hanging="4"/>
              <w:rPr>
                <w:rStyle w:val="Betoning2"/>
                <w:b/>
                <w:bCs/>
                <w:sz w:val="20"/>
                <w:szCs w:val="20"/>
              </w:rPr>
            </w:pPr>
            <w:r w:rsidRPr="007121BF">
              <w:rPr>
                <w:rStyle w:val="Betoning2"/>
                <w:sz w:val="20"/>
                <w:szCs w:val="20"/>
              </w:rPr>
              <w:t>0.9</w:t>
            </w:r>
          </w:p>
        </w:tc>
        <w:tc>
          <w:tcPr>
            <w:tcW w:w="1718" w:type="dxa"/>
          </w:tcPr>
          <w:p w14:paraId="06F263C7" w14:textId="353869F5" w:rsidR="00EC2139" w:rsidRPr="00A153DA" w:rsidRDefault="007121BF" w:rsidP="00A063A2">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sidRPr="00A153DA">
              <w:rPr>
                <w:rStyle w:val="Betoning2"/>
                <w:b w:val="0"/>
                <w:sz w:val="20"/>
                <w:szCs w:val="20"/>
              </w:rPr>
              <w:t>2014-03-27</w:t>
            </w:r>
          </w:p>
        </w:tc>
        <w:tc>
          <w:tcPr>
            <w:tcW w:w="2904" w:type="dxa"/>
          </w:tcPr>
          <w:p w14:paraId="1BEA8DDB" w14:textId="206C11E7" w:rsidR="00EC2139" w:rsidRPr="00A153DA" w:rsidRDefault="007121BF" w:rsidP="00A063A2">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Upprättar dokumentet</w:t>
            </w:r>
          </w:p>
        </w:tc>
        <w:tc>
          <w:tcPr>
            <w:tcW w:w="1134" w:type="dxa"/>
          </w:tcPr>
          <w:p w14:paraId="1050C5C1" w14:textId="6CF790E6" w:rsidR="00EC2139" w:rsidRPr="00A153DA" w:rsidRDefault="007121BF" w:rsidP="00A063A2">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Oskar Thunman</w:t>
            </w:r>
          </w:p>
        </w:tc>
        <w:tc>
          <w:tcPr>
            <w:tcW w:w="1417" w:type="dxa"/>
          </w:tcPr>
          <w:p w14:paraId="05BF43A0" w14:textId="707EBA6B" w:rsidR="00EC2139" w:rsidRPr="00A153DA" w:rsidRDefault="007121BF" w:rsidP="00A063A2">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Johan Eltes</w:t>
            </w:r>
          </w:p>
        </w:tc>
      </w:tr>
      <w:tr w:rsidR="00B25CC8" w:rsidRPr="007121BF" w14:paraId="46AB5543" w14:textId="77777777" w:rsidTr="00A063A2">
        <w:trPr>
          <w:trHeight w:val="1516"/>
        </w:trPr>
        <w:tc>
          <w:tcPr>
            <w:cnfStyle w:val="001000000000" w:firstRow="0" w:lastRow="0" w:firstColumn="1" w:lastColumn="0" w:oddVBand="0" w:evenVBand="0" w:oddHBand="0" w:evenHBand="0" w:firstRowFirstColumn="0" w:firstRowLastColumn="0" w:lastRowFirstColumn="0" w:lastRowLastColumn="0"/>
            <w:tcW w:w="1865" w:type="dxa"/>
          </w:tcPr>
          <w:p w14:paraId="1D573EAA" w14:textId="0E2DE11D" w:rsidR="00EC2139" w:rsidRPr="00A153DA" w:rsidRDefault="007121BF" w:rsidP="00A063A2">
            <w:pPr>
              <w:ind w:left="4" w:hanging="4"/>
              <w:rPr>
                <w:rStyle w:val="Betoning2"/>
                <w:b/>
                <w:bCs/>
                <w:sz w:val="20"/>
                <w:szCs w:val="20"/>
              </w:rPr>
            </w:pPr>
            <w:r>
              <w:rPr>
                <w:rStyle w:val="Betoning2"/>
                <w:sz w:val="20"/>
                <w:szCs w:val="20"/>
              </w:rPr>
              <w:t>1.0</w:t>
            </w:r>
          </w:p>
        </w:tc>
        <w:tc>
          <w:tcPr>
            <w:tcW w:w="1718" w:type="dxa"/>
          </w:tcPr>
          <w:p w14:paraId="370BBA0E" w14:textId="2BBF9B46" w:rsidR="00EC2139" w:rsidRPr="00A153DA" w:rsidRDefault="007121BF" w:rsidP="00A063A2">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Pr>
                <w:rStyle w:val="Betoning2"/>
                <w:b w:val="0"/>
                <w:sz w:val="20"/>
                <w:szCs w:val="20"/>
              </w:rPr>
              <w:t>2014-04-</w:t>
            </w:r>
            <w:r w:rsidR="00B25CC8">
              <w:rPr>
                <w:rStyle w:val="Betoning2"/>
                <w:b w:val="0"/>
                <w:sz w:val="20"/>
                <w:szCs w:val="20"/>
              </w:rPr>
              <w:t>07</w:t>
            </w:r>
          </w:p>
        </w:tc>
        <w:tc>
          <w:tcPr>
            <w:tcW w:w="2904" w:type="dxa"/>
          </w:tcPr>
          <w:p w14:paraId="76B04BDE" w14:textId="77777777" w:rsidR="007121BF" w:rsidRDefault="007121BF" w:rsidP="00A063A2">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Pr>
                <w:rStyle w:val="Betoning2"/>
                <w:b w:val="0"/>
                <w:sz w:val="20"/>
                <w:szCs w:val="20"/>
              </w:rPr>
              <w:t>Byter till flödesdiagram. Byter informationsmodellens relationer till associationer. Tar bort namngivna system. Byter tjänstedomännamn.</w:t>
            </w:r>
          </w:p>
          <w:p w14:paraId="57ED6AB3" w14:textId="6F9D0AB2" w:rsidR="007121BF" w:rsidRPr="00A153DA" w:rsidRDefault="007121BF" w:rsidP="00A063A2">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p>
        </w:tc>
        <w:tc>
          <w:tcPr>
            <w:tcW w:w="1134" w:type="dxa"/>
          </w:tcPr>
          <w:p w14:paraId="4A233709" w14:textId="581BFDE8" w:rsidR="00EC2139" w:rsidRPr="00A153DA" w:rsidRDefault="007121BF" w:rsidP="00A063A2">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Pr>
                <w:rStyle w:val="Betoning2"/>
                <w:b w:val="0"/>
                <w:sz w:val="20"/>
                <w:szCs w:val="20"/>
              </w:rPr>
              <w:t>Oskar Thunman</w:t>
            </w:r>
          </w:p>
        </w:tc>
        <w:tc>
          <w:tcPr>
            <w:tcW w:w="1417" w:type="dxa"/>
          </w:tcPr>
          <w:p w14:paraId="44031E39" w14:textId="77777777" w:rsidR="00EC2139" w:rsidRPr="00A153DA" w:rsidRDefault="00EC2139" w:rsidP="00A063A2">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p>
        </w:tc>
      </w:tr>
      <w:tr w:rsidR="00B25CC8" w:rsidRPr="007121BF" w14:paraId="6D8660C7" w14:textId="77777777" w:rsidTr="00B25CC8">
        <w:trPr>
          <w:cnfStyle w:val="000000100000" w:firstRow="0" w:lastRow="0" w:firstColumn="0" w:lastColumn="0" w:oddVBand="0" w:evenVBand="0" w:oddHBand="1" w:evenHBand="0" w:firstRowFirstColumn="0" w:firstRowLastColumn="0" w:lastRowFirstColumn="0" w:lastRowLastColumn="0"/>
          <w:trHeight w:val="1516"/>
        </w:trPr>
        <w:tc>
          <w:tcPr>
            <w:cnfStyle w:val="001000000000" w:firstRow="0" w:lastRow="0" w:firstColumn="1" w:lastColumn="0" w:oddVBand="0" w:evenVBand="0" w:oddHBand="0" w:evenHBand="0" w:firstRowFirstColumn="0" w:firstRowLastColumn="0" w:lastRowFirstColumn="0" w:lastRowLastColumn="0"/>
            <w:tcW w:w="1865" w:type="dxa"/>
          </w:tcPr>
          <w:p w14:paraId="33151FE2" w14:textId="364EA10C" w:rsidR="00B25CC8" w:rsidRDefault="00495638" w:rsidP="00B25CC8">
            <w:pPr>
              <w:ind w:left="4" w:hanging="4"/>
              <w:rPr>
                <w:rStyle w:val="Betoning2"/>
                <w:sz w:val="20"/>
                <w:szCs w:val="20"/>
              </w:rPr>
            </w:pPr>
            <w:r>
              <w:rPr>
                <w:rStyle w:val="Betoning2"/>
                <w:sz w:val="20"/>
                <w:szCs w:val="20"/>
              </w:rPr>
              <w:t>1.1</w:t>
            </w:r>
          </w:p>
        </w:tc>
        <w:tc>
          <w:tcPr>
            <w:tcW w:w="1718" w:type="dxa"/>
          </w:tcPr>
          <w:p w14:paraId="4C74EF07" w14:textId="59E46D9B" w:rsidR="00B25CC8" w:rsidRDefault="00495638" w:rsidP="00B25CC8">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2014-04-1</w:t>
            </w:r>
            <w:r w:rsidR="00FB4EA5">
              <w:rPr>
                <w:rStyle w:val="Betoning2"/>
                <w:b w:val="0"/>
                <w:sz w:val="20"/>
                <w:szCs w:val="20"/>
              </w:rPr>
              <w:t>6</w:t>
            </w:r>
          </w:p>
        </w:tc>
        <w:tc>
          <w:tcPr>
            <w:tcW w:w="2904" w:type="dxa"/>
          </w:tcPr>
          <w:p w14:paraId="0B7EAB65" w14:textId="77777777" w:rsidR="00FB4EA5" w:rsidRDefault="00981626">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 xml:space="preserve">Delat upp </w:t>
            </w:r>
            <w:r w:rsidR="00FB4EA5">
              <w:rPr>
                <w:rStyle w:val="Betoning2"/>
                <w:b w:val="0"/>
                <w:sz w:val="20"/>
                <w:szCs w:val="20"/>
              </w:rPr>
              <w:t xml:space="preserve">indikatorvärdenas mätvärden mellan kvoter och mätvärde. Förtydligat attributbeskrivningar för tidigare ej beskrvna attribut. Utökat lista med kodverk. </w:t>
            </w:r>
          </w:p>
          <w:p w14:paraId="3D02B5C9" w14:textId="33E3F899" w:rsidR="00B25CC8" w:rsidRDefault="00FB4EA5">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 xml:space="preserve">Mappat mot RIM, angivit OID:ar där dessa är kända.  </w:t>
            </w:r>
          </w:p>
        </w:tc>
        <w:tc>
          <w:tcPr>
            <w:tcW w:w="1134" w:type="dxa"/>
          </w:tcPr>
          <w:p w14:paraId="2C04BC7C" w14:textId="6EA321D3" w:rsidR="00B25CC8" w:rsidRDefault="00495638" w:rsidP="00B25CC8">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Oskar Thunman</w:t>
            </w:r>
          </w:p>
        </w:tc>
        <w:tc>
          <w:tcPr>
            <w:tcW w:w="1417" w:type="dxa"/>
          </w:tcPr>
          <w:p w14:paraId="4CBF9A11" w14:textId="77777777" w:rsidR="00B25CC8" w:rsidRPr="00A153DA" w:rsidRDefault="00B25CC8" w:rsidP="00B25CC8">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p>
        </w:tc>
      </w:tr>
      <w:tr w:rsidR="00A72445" w:rsidRPr="007121BF" w14:paraId="0AD3CEC6" w14:textId="77777777" w:rsidTr="00B25CC8">
        <w:trPr>
          <w:trHeight w:val="1516"/>
        </w:trPr>
        <w:tc>
          <w:tcPr>
            <w:cnfStyle w:val="001000000000" w:firstRow="0" w:lastRow="0" w:firstColumn="1" w:lastColumn="0" w:oddVBand="0" w:evenVBand="0" w:oddHBand="0" w:evenHBand="0" w:firstRowFirstColumn="0" w:firstRowLastColumn="0" w:lastRowFirstColumn="0" w:lastRowLastColumn="0"/>
            <w:tcW w:w="1865" w:type="dxa"/>
          </w:tcPr>
          <w:p w14:paraId="7413D76F" w14:textId="7AB03E3E" w:rsidR="00A72445" w:rsidRDefault="00A72445" w:rsidP="00B25CC8">
            <w:pPr>
              <w:ind w:left="4" w:hanging="4"/>
              <w:rPr>
                <w:rStyle w:val="Betoning2"/>
                <w:sz w:val="20"/>
                <w:szCs w:val="20"/>
              </w:rPr>
            </w:pPr>
            <w:r>
              <w:rPr>
                <w:rStyle w:val="Betoning2"/>
                <w:sz w:val="20"/>
                <w:szCs w:val="20"/>
              </w:rPr>
              <w:t>1.2</w:t>
            </w:r>
          </w:p>
        </w:tc>
        <w:tc>
          <w:tcPr>
            <w:tcW w:w="1718" w:type="dxa"/>
          </w:tcPr>
          <w:p w14:paraId="383CABFE" w14:textId="5650D931" w:rsidR="00A72445" w:rsidRDefault="00A72445" w:rsidP="00B25CC8">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Pr>
                <w:rStyle w:val="Betoning2"/>
                <w:b w:val="0"/>
                <w:sz w:val="20"/>
                <w:szCs w:val="20"/>
              </w:rPr>
              <w:t>2014-05-05</w:t>
            </w:r>
          </w:p>
        </w:tc>
        <w:tc>
          <w:tcPr>
            <w:tcW w:w="2904" w:type="dxa"/>
          </w:tcPr>
          <w:p w14:paraId="0D9C2EB9" w14:textId="67D99A3E" w:rsidR="00A84F3B" w:rsidRPr="00A84F3B" w:rsidRDefault="00A84F3B" w:rsidP="007F28A3">
            <w:pPr>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Målvärde datatyp-specifik för typ av mått</w:t>
            </w:r>
          </w:p>
          <w:p w14:paraId="3BB93351" w14:textId="21FF3DA1" w:rsidR="00A84F3B" w:rsidRPr="00A84F3B" w:rsidRDefault="00A84F3B" w:rsidP="00A84F3B">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Lagt till mått i indikatorBeskrivning</w:t>
            </w:r>
          </w:p>
          <w:p w14:paraId="4AF28889" w14:textId="57EBFBB0" w:rsidR="00A84F3B" w:rsidRPr="00A84F3B" w:rsidRDefault="00A84F3B" w:rsidP="00A84F3B">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Definition täckningsgrad</w:t>
            </w:r>
          </w:p>
          <w:p w14:paraId="556CCF01" w14:textId="1323839B" w:rsidR="00A84F3B" w:rsidRPr="00A84F3B" w:rsidRDefault="00A84F3B" w:rsidP="00A84F3B">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Exkluderade —&gt; Bortfall</w:t>
            </w:r>
          </w:p>
          <w:p w14:paraId="4A4E2E08" w14:textId="547C7DAA" w:rsidR="00A84F3B" w:rsidRPr="00A84F3B" w:rsidRDefault="00A84F3B" w:rsidP="00A84F3B">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 xml:space="preserve">Rapporterande system, definition och relation till indikatorbeskrivning. </w:t>
            </w:r>
          </w:p>
          <w:p w14:paraId="0A9F140E" w14:textId="46EDD0FA" w:rsidR="00A72445" w:rsidRDefault="00A84F3B" w:rsidP="00A84F3B">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MätvärdeDefinition ny definition</w:t>
            </w:r>
          </w:p>
        </w:tc>
        <w:tc>
          <w:tcPr>
            <w:tcW w:w="1134" w:type="dxa"/>
          </w:tcPr>
          <w:p w14:paraId="13D11C54" w14:textId="1359A9BE" w:rsidR="00A72445" w:rsidRDefault="00A84F3B" w:rsidP="00B25CC8">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Oskar Thunman</w:t>
            </w:r>
          </w:p>
        </w:tc>
        <w:tc>
          <w:tcPr>
            <w:tcW w:w="1417" w:type="dxa"/>
          </w:tcPr>
          <w:p w14:paraId="583881AE" w14:textId="77777777" w:rsidR="00A72445" w:rsidRPr="00A153DA" w:rsidRDefault="00A72445" w:rsidP="00B25CC8">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p>
        </w:tc>
      </w:tr>
    </w:tbl>
    <w:p w14:paraId="425C6F18" w14:textId="1581E968" w:rsidR="00EC2139" w:rsidRPr="00A153DA" w:rsidRDefault="00EC2139">
      <w:pPr>
        <w:spacing w:line="240" w:lineRule="auto"/>
        <w:rPr>
          <w:rStyle w:val="Betoning2"/>
          <w:rFonts w:asciiTheme="majorHAnsi" w:eastAsiaTheme="majorEastAsia" w:hAnsiTheme="majorHAnsi" w:cstheme="majorBidi"/>
          <w:b w:val="0"/>
          <w:bCs w:val="0"/>
          <w:color w:val="365F91" w:themeColor="accent1" w:themeShade="BF"/>
          <w:sz w:val="20"/>
          <w:szCs w:val="20"/>
        </w:rPr>
      </w:pPr>
      <w:r w:rsidRPr="00A153DA">
        <w:rPr>
          <w:rStyle w:val="Betoning2"/>
          <w:b w:val="0"/>
          <w:sz w:val="20"/>
          <w:szCs w:val="20"/>
        </w:rPr>
        <w:br w:type="page"/>
      </w:r>
    </w:p>
    <w:p w14:paraId="39F41301" w14:textId="77777777" w:rsidR="00EC2139" w:rsidRPr="00A153DA" w:rsidRDefault="00EC2139" w:rsidP="00F25F5B">
      <w:pPr>
        <w:pStyle w:val="Innehllsfrteckningsrubrik"/>
        <w:rPr>
          <w:rStyle w:val="Betoning2"/>
        </w:rPr>
      </w:pPr>
    </w:p>
    <w:sdt>
      <w:sdtPr>
        <w:rPr>
          <w:rFonts w:ascii="Georgia" w:eastAsia="Calibri" w:hAnsi="Georgia" w:cs="Times New Roman"/>
          <w:b w:val="0"/>
          <w:bCs w:val="0"/>
          <w:color w:val="auto"/>
          <w:sz w:val="20"/>
          <w:szCs w:val="22"/>
        </w:rPr>
        <w:id w:val="881634126"/>
        <w:docPartObj>
          <w:docPartGallery w:val="Table of Contents"/>
          <w:docPartUnique/>
        </w:docPartObj>
      </w:sdtPr>
      <w:sdtEndPr>
        <w:rPr>
          <w:sz w:val="24"/>
        </w:rPr>
      </w:sdtEndPr>
      <w:sdtContent>
        <w:p w14:paraId="3651344B" w14:textId="77777777" w:rsidR="00793064" w:rsidRPr="00A153DA" w:rsidRDefault="00793064" w:rsidP="00F25F5B">
          <w:pPr>
            <w:pStyle w:val="Innehllsfrteckningsrubrik"/>
            <w:rPr>
              <w:b w:val="0"/>
            </w:rPr>
          </w:pPr>
          <w:r w:rsidRPr="00A153DA">
            <w:rPr>
              <w:b w:val="0"/>
            </w:rPr>
            <w:t>Innehåll</w:t>
          </w:r>
        </w:p>
        <w:p w14:paraId="15D8549A" w14:textId="77777777" w:rsidR="00A324CF" w:rsidRDefault="00793064">
          <w:pPr>
            <w:pStyle w:val="Innehll1"/>
            <w:tabs>
              <w:tab w:val="left" w:pos="343"/>
              <w:tab w:val="right" w:leader="dot" w:pos="8664"/>
            </w:tabs>
            <w:rPr>
              <w:rFonts w:asciiTheme="minorHAnsi" w:eastAsiaTheme="minorEastAsia" w:hAnsiTheme="minorHAnsi" w:cstheme="minorBidi"/>
              <w:noProof/>
              <w:szCs w:val="24"/>
              <w:lang w:eastAsia="ja-JP"/>
            </w:rPr>
          </w:pPr>
          <w:r w:rsidRPr="005E2ACE">
            <w:fldChar w:fldCharType="begin"/>
          </w:r>
          <w:r w:rsidRPr="007121BF">
            <w:instrText xml:space="preserve"> TOC \o "1-3" \h \z \u </w:instrText>
          </w:r>
          <w:r w:rsidRPr="005E2ACE">
            <w:fldChar w:fldCharType="separate"/>
          </w:r>
          <w:r w:rsidR="00A324CF">
            <w:rPr>
              <w:noProof/>
            </w:rPr>
            <w:t>1</w:t>
          </w:r>
          <w:r w:rsidR="00A324CF">
            <w:rPr>
              <w:rFonts w:asciiTheme="minorHAnsi" w:eastAsiaTheme="minorEastAsia" w:hAnsiTheme="minorHAnsi" w:cstheme="minorBidi"/>
              <w:noProof/>
              <w:szCs w:val="24"/>
              <w:lang w:eastAsia="ja-JP"/>
            </w:rPr>
            <w:tab/>
          </w:r>
          <w:r w:rsidR="00A324CF">
            <w:rPr>
              <w:noProof/>
            </w:rPr>
            <w:t>Introduktion</w:t>
          </w:r>
          <w:r w:rsidR="00A324CF">
            <w:rPr>
              <w:noProof/>
            </w:rPr>
            <w:tab/>
          </w:r>
          <w:r w:rsidR="00A324CF">
            <w:rPr>
              <w:noProof/>
            </w:rPr>
            <w:fldChar w:fldCharType="begin"/>
          </w:r>
          <w:r w:rsidR="00A324CF">
            <w:rPr>
              <w:noProof/>
            </w:rPr>
            <w:instrText xml:space="preserve"> PAGEREF _Toc259277348 \h </w:instrText>
          </w:r>
          <w:r w:rsidR="00A324CF">
            <w:rPr>
              <w:noProof/>
            </w:rPr>
          </w:r>
          <w:r w:rsidR="00A324CF">
            <w:rPr>
              <w:noProof/>
            </w:rPr>
            <w:fldChar w:fldCharType="separate"/>
          </w:r>
          <w:r w:rsidR="00A324CF">
            <w:rPr>
              <w:noProof/>
            </w:rPr>
            <w:t>5</w:t>
          </w:r>
          <w:r w:rsidR="00A324CF">
            <w:rPr>
              <w:noProof/>
            </w:rPr>
            <w:fldChar w:fldCharType="end"/>
          </w:r>
        </w:p>
        <w:p w14:paraId="2732497A" w14:textId="77777777" w:rsidR="00A324CF" w:rsidRDefault="00A324CF">
          <w:pPr>
            <w:pStyle w:val="Innehll2"/>
            <w:tabs>
              <w:tab w:val="left" w:pos="711"/>
              <w:tab w:val="right" w:leader="dot" w:pos="8664"/>
            </w:tabs>
            <w:rPr>
              <w:rFonts w:asciiTheme="minorHAnsi" w:eastAsiaTheme="minorEastAsia" w:hAnsiTheme="minorHAnsi" w:cstheme="minorBidi"/>
              <w:noProof/>
              <w:szCs w:val="24"/>
              <w:lang w:eastAsia="ja-JP"/>
            </w:rPr>
          </w:pPr>
          <w:r>
            <w:rPr>
              <w:noProof/>
            </w:rPr>
            <w:t>1.1</w:t>
          </w:r>
          <w:r>
            <w:rPr>
              <w:rFonts w:asciiTheme="minorHAnsi" w:eastAsiaTheme="minorEastAsia" w:hAnsiTheme="minorHAnsi" w:cstheme="minorBidi"/>
              <w:noProof/>
              <w:szCs w:val="24"/>
              <w:lang w:eastAsia="ja-JP"/>
            </w:rPr>
            <w:tab/>
          </w:r>
          <w:r>
            <w:rPr>
              <w:noProof/>
            </w:rPr>
            <w:t>Om projektet</w:t>
          </w:r>
          <w:r>
            <w:rPr>
              <w:noProof/>
            </w:rPr>
            <w:tab/>
          </w:r>
          <w:r>
            <w:rPr>
              <w:noProof/>
            </w:rPr>
            <w:fldChar w:fldCharType="begin"/>
          </w:r>
          <w:r>
            <w:rPr>
              <w:noProof/>
            </w:rPr>
            <w:instrText xml:space="preserve"> PAGEREF _Toc259277349 \h </w:instrText>
          </w:r>
          <w:r>
            <w:rPr>
              <w:noProof/>
            </w:rPr>
          </w:r>
          <w:r>
            <w:rPr>
              <w:noProof/>
            </w:rPr>
            <w:fldChar w:fldCharType="separate"/>
          </w:r>
          <w:r>
            <w:rPr>
              <w:noProof/>
            </w:rPr>
            <w:t>5</w:t>
          </w:r>
          <w:r>
            <w:rPr>
              <w:noProof/>
            </w:rPr>
            <w:fldChar w:fldCharType="end"/>
          </w:r>
        </w:p>
        <w:p w14:paraId="4F398345" w14:textId="77777777" w:rsidR="00A324CF" w:rsidRDefault="00A324CF">
          <w:pPr>
            <w:pStyle w:val="Innehll3"/>
            <w:tabs>
              <w:tab w:val="left" w:pos="1079"/>
              <w:tab w:val="right" w:leader="dot" w:pos="8664"/>
            </w:tabs>
            <w:rPr>
              <w:rFonts w:asciiTheme="minorHAnsi" w:eastAsiaTheme="minorEastAsia" w:hAnsiTheme="minorHAnsi" w:cstheme="minorBidi"/>
              <w:noProof/>
              <w:szCs w:val="24"/>
              <w:lang w:eastAsia="ja-JP"/>
            </w:rPr>
          </w:pPr>
          <w:r>
            <w:rPr>
              <w:noProof/>
            </w:rPr>
            <w:t>1.1.1</w:t>
          </w:r>
          <w:r>
            <w:rPr>
              <w:rFonts w:asciiTheme="minorHAnsi" w:eastAsiaTheme="minorEastAsia" w:hAnsiTheme="minorHAnsi" w:cstheme="minorBidi"/>
              <w:noProof/>
              <w:szCs w:val="24"/>
              <w:lang w:eastAsia="ja-JP"/>
            </w:rPr>
            <w:tab/>
          </w:r>
          <w:r>
            <w:rPr>
              <w:noProof/>
            </w:rPr>
            <w:t>Bakgrund</w:t>
          </w:r>
          <w:r>
            <w:rPr>
              <w:noProof/>
            </w:rPr>
            <w:tab/>
          </w:r>
          <w:r>
            <w:rPr>
              <w:noProof/>
            </w:rPr>
            <w:fldChar w:fldCharType="begin"/>
          </w:r>
          <w:r>
            <w:rPr>
              <w:noProof/>
            </w:rPr>
            <w:instrText xml:space="preserve"> PAGEREF _Toc259277350 \h </w:instrText>
          </w:r>
          <w:r>
            <w:rPr>
              <w:noProof/>
            </w:rPr>
          </w:r>
          <w:r>
            <w:rPr>
              <w:noProof/>
            </w:rPr>
            <w:fldChar w:fldCharType="separate"/>
          </w:r>
          <w:r>
            <w:rPr>
              <w:noProof/>
            </w:rPr>
            <w:t>5</w:t>
          </w:r>
          <w:r>
            <w:rPr>
              <w:noProof/>
            </w:rPr>
            <w:fldChar w:fldCharType="end"/>
          </w:r>
        </w:p>
        <w:p w14:paraId="6C6DBF83" w14:textId="77777777" w:rsidR="00A324CF" w:rsidRDefault="00A324CF">
          <w:pPr>
            <w:pStyle w:val="Innehll3"/>
            <w:tabs>
              <w:tab w:val="left" w:pos="1110"/>
              <w:tab w:val="right" w:leader="dot" w:pos="8664"/>
            </w:tabs>
            <w:rPr>
              <w:rFonts w:asciiTheme="minorHAnsi" w:eastAsiaTheme="minorEastAsia" w:hAnsiTheme="minorHAnsi" w:cstheme="minorBidi"/>
              <w:noProof/>
              <w:szCs w:val="24"/>
              <w:lang w:eastAsia="ja-JP"/>
            </w:rPr>
          </w:pPr>
          <w:r>
            <w:rPr>
              <w:noProof/>
            </w:rPr>
            <w:t>1.1.2</w:t>
          </w:r>
          <w:r>
            <w:rPr>
              <w:rFonts w:asciiTheme="minorHAnsi" w:eastAsiaTheme="minorEastAsia" w:hAnsiTheme="minorHAnsi" w:cstheme="minorBidi"/>
              <w:noProof/>
              <w:szCs w:val="24"/>
              <w:lang w:eastAsia="ja-JP"/>
            </w:rPr>
            <w:tab/>
          </w:r>
          <w:r>
            <w:rPr>
              <w:noProof/>
            </w:rPr>
            <w:t>Vården i siffror samt Resultatdata för patienter</w:t>
          </w:r>
          <w:r>
            <w:rPr>
              <w:noProof/>
            </w:rPr>
            <w:tab/>
          </w:r>
          <w:r>
            <w:rPr>
              <w:noProof/>
            </w:rPr>
            <w:fldChar w:fldCharType="begin"/>
          </w:r>
          <w:r>
            <w:rPr>
              <w:noProof/>
            </w:rPr>
            <w:instrText xml:space="preserve"> PAGEREF _Toc259277351 \h </w:instrText>
          </w:r>
          <w:r>
            <w:rPr>
              <w:noProof/>
            </w:rPr>
          </w:r>
          <w:r>
            <w:rPr>
              <w:noProof/>
            </w:rPr>
            <w:fldChar w:fldCharType="separate"/>
          </w:r>
          <w:r>
            <w:rPr>
              <w:noProof/>
            </w:rPr>
            <w:t>6</w:t>
          </w:r>
          <w:r>
            <w:rPr>
              <w:noProof/>
            </w:rPr>
            <w:fldChar w:fldCharType="end"/>
          </w:r>
        </w:p>
        <w:p w14:paraId="4958EF70" w14:textId="77777777" w:rsidR="00A324CF" w:rsidRDefault="00A324CF">
          <w:pPr>
            <w:pStyle w:val="Innehll3"/>
            <w:tabs>
              <w:tab w:val="left" w:pos="1108"/>
              <w:tab w:val="right" w:leader="dot" w:pos="8664"/>
            </w:tabs>
            <w:rPr>
              <w:rFonts w:asciiTheme="minorHAnsi" w:eastAsiaTheme="minorEastAsia" w:hAnsiTheme="minorHAnsi" w:cstheme="minorBidi"/>
              <w:noProof/>
              <w:szCs w:val="24"/>
              <w:lang w:eastAsia="ja-JP"/>
            </w:rPr>
          </w:pPr>
          <w:r>
            <w:rPr>
              <w:noProof/>
            </w:rPr>
            <w:t>1.1.3</w:t>
          </w:r>
          <w:r>
            <w:rPr>
              <w:rFonts w:asciiTheme="minorHAnsi" w:eastAsiaTheme="minorEastAsia" w:hAnsiTheme="minorHAnsi" w:cstheme="minorBidi"/>
              <w:noProof/>
              <w:szCs w:val="24"/>
              <w:lang w:eastAsia="ja-JP"/>
            </w:rPr>
            <w:tab/>
          </w:r>
          <w:r>
            <w:rPr>
              <w:noProof/>
            </w:rPr>
            <w:t>Öppna jämförelser</w:t>
          </w:r>
          <w:r>
            <w:rPr>
              <w:noProof/>
            </w:rPr>
            <w:tab/>
          </w:r>
          <w:r>
            <w:rPr>
              <w:noProof/>
            </w:rPr>
            <w:fldChar w:fldCharType="begin"/>
          </w:r>
          <w:r>
            <w:rPr>
              <w:noProof/>
            </w:rPr>
            <w:instrText xml:space="preserve"> PAGEREF _Toc259277352 \h </w:instrText>
          </w:r>
          <w:r>
            <w:rPr>
              <w:noProof/>
            </w:rPr>
          </w:r>
          <w:r>
            <w:rPr>
              <w:noProof/>
            </w:rPr>
            <w:fldChar w:fldCharType="separate"/>
          </w:r>
          <w:r>
            <w:rPr>
              <w:noProof/>
            </w:rPr>
            <w:t>7</w:t>
          </w:r>
          <w:r>
            <w:rPr>
              <w:noProof/>
            </w:rPr>
            <w:fldChar w:fldCharType="end"/>
          </w:r>
        </w:p>
        <w:p w14:paraId="73E6766C" w14:textId="77777777" w:rsidR="00A324CF" w:rsidRDefault="00A324CF">
          <w:pPr>
            <w:pStyle w:val="Innehll3"/>
            <w:tabs>
              <w:tab w:val="left" w:pos="1111"/>
              <w:tab w:val="right" w:leader="dot" w:pos="8664"/>
            </w:tabs>
            <w:rPr>
              <w:rFonts w:asciiTheme="minorHAnsi" w:eastAsiaTheme="minorEastAsia" w:hAnsiTheme="minorHAnsi" w:cstheme="minorBidi"/>
              <w:noProof/>
              <w:szCs w:val="24"/>
              <w:lang w:eastAsia="ja-JP"/>
            </w:rPr>
          </w:pPr>
          <w:r>
            <w:rPr>
              <w:noProof/>
            </w:rPr>
            <w:t>1.1.4</w:t>
          </w:r>
          <w:r>
            <w:rPr>
              <w:rFonts w:asciiTheme="minorHAnsi" w:eastAsiaTheme="minorEastAsia" w:hAnsiTheme="minorHAnsi" w:cstheme="minorBidi"/>
              <w:noProof/>
              <w:szCs w:val="24"/>
              <w:lang w:eastAsia="ja-JP"/>
            </w:rPr>
            <w:tab/>
          </w:r>
          <w:r>
            <w:rPr>
              <w:noProof/>
            </w:rPr>
            <w:t>Vårdvalsinformation</w:t>
          </w:r>
          <w:r>
            <w:rPr>
              <w:noProof/>
            </w:rPr>
            <w:tab/>
          </w:r>
          <w:r>
            <w:rPr>
              <w:noProof/>
            </w:rPr>
            <w:fldChar w:fldCharType="begin"/>
          </w:r>
          <w:r>
            <w:rPr>
              <w:noProof/>
            </w:rPr>
            <w:instrText xml:space="preserve"> PAGEREF _Toc259277353 \h </w:instrText>
          </w:r>
          <w:r>
            <w:rPr>
              <w:noProof/>
            </w:rPr>
          </w:r>
          <w:r>
            <w:rPr>
              <w:noProof/>
            </w:rPr>
            <w:fldChar w:fldCharType="separate"/>
          </w:r>
          <w:r>
            <w:rPr>
              <w:noProof/>
            </w:rPr>
            <w:t>8</w:t>
          </w:r>
          <w:r>
            <w:rPr>
              <w:noProof/>
            </w:rPr>
            <w:fldChar w:fldCharType="end"/>
          </w:r>
        </w:p>
        <w:p w14:paraId="6B5A0C29" w14:textId="77777777" w:rsidR="00A324CF" w:rsidRDefault="00A324CF">
          <w:pPr>
            <w:pStyle w:val="Innehll2"/>
            <w:tabs>
              <w:tab w:val="left" w:pos="742"/>
              <w:tab w:val="right" w:leader="dot" w:pos="8664"/>
            </w:tabs>
            <w:rPr>
              <w:rFonts w:asciiTheme="minorHAnsi" w:eastAsiaTheme="minorEastAsia" w:hAnsiTheme="minorHAnsi" w:cstheme="minorBidi"/>
              <w:noProof/>
              <w:szCs w:val="24"/>
              <w:lang w:eastAsia="ja-JP"/>
            </w:rPr>
          </w:pPr>
          <w:r>
            <w:rPr>
              <w:noProof/>
            </w:rPr>
            <w:t>1.2</w:t>
          </w:r>
          <w:r>
            <w:rPr>
              <w:rFonts w:asciiTheme="minorHAnsi" w:eastAsiaTheme="minorEastAsia" w:hAnsiTheme="minorHAnsi" w:cstheme="minorBidi"/>
              <w:noProof/>
              <w:szCs w:val="24"/>
              <w:lang w:eastAsia="ja-JP"/>
            </w:rPr>
            <w:tab/>
          </w:r>
          <w:r>
            <w:rPr>
              <w:noProof/>
            </w:rPr>
            <w:t>Om kvalitetsindikatorer</w:t>
          </w:r>
          <w:r>
            <w:rPr>
              <w:noProof/>
            </w:rPr>
            <w:tab/>
          </w:r>
          <w:r>
            <w:rPr>
              <w:noProof/>
            </w:rPr>
            <w:fldChar w:fldCharType="begin"/>
          </w:r>
          <w:r>
            <w:rPr>
              <w:noProof/>
            </w:rPr>
            <w:instrText xml:space="preserve"> PAGEREF _Toc259277354 \h </w:instrText>
          </w:r>
          <w:r>
            <w:rPr>
              <w:noProof/>
            </w:rPr>
          </w:r>
          <w:r>
            <w:rPr>
              <w:noProof/>
            </w:rPr>
            <w:fldChar w:fldCharType="separate"/>
          </w:r>
          <w:r>
            <w:rPr>
              <w:noProof/>
            </w:rPr>
            <w:t>8</w:t>
          </w:r>
          <w:r>
            <w:rPr>
              <w:noProof/>
            </w:rPr>
            <w:fldChar w:fldCharType="end"/>
          </w:r>
        </w:p>
        <w:p w14:paraId="789175B4" w14:textId="77777777" w:rsidR="00A324CF" w:rsidRDefault="00A324CF">
          <w:pPr>
            <w:pStyle w:val="Innehll2"/>
            <w:tabs>
              <w:tab w:val="left" w:pos="740"/>
              <w:tab w:val="right" w:leader="dot" w:pos="8664"/>
            </w:tabs>
            <w:rPr>
              <w:rFonts w:asciiTheme="minorHAnsi" w:eastAsiaTheme="minorEastAsia" w:hAnsiTheme="minorHAnsi" w:cstheme="minorBidi"/>
              <w:noProof/>
              <w:szCs w:val="24"/>
              <w:lang w:eastAsia="ja-JP"/>
            </w:rPr>
          </w:pPr>
          <w:r>
            <w:rPr>
              <w:noProof/>
            </w:rPr>
            <w:t>1.3</w:t>
          </w:r>
          <w:r>
            <w:rPr>
              <w:rFonts w:asciiTheme="minorHAnsi" w:eastAsiaTheme="minorEastAsia" w:hAnsiTheme="minorHAnsi" w:cstheme="minorBidi"/>
              <w:noProof/>
              <w:szCs w:val="24"/>
              <w:lang w:eastAsia="ja-JP"/>
            </w:rPr>
            <w:tab/>
          </w:r>
          <w:r>
            <w:rPr>
              <w:noProof/>
            </w:rPr>
            <w:t>Om öppna data</w:t>
          </w:r>
          <w:r>
            <w:rPr>
              <w:noProof/>
            </w:rPr>
            <w:tab/>
          </w:r>
          <w:r>
            <w:rPr>
              <w:noProof/>
            </w:rPr>
            <w:fldChar w:fldCharType="begin"/>
          </w:r>
          <w:r>
            <w:rPr>
              <w:noProof/>
            </w:rPr>
            <w:instrText xml:space="preserve"> PAGEREF _Toc259277355 \h </w:instrText>
          </w:r>
          <w:r>
            <w:rPr>
              <w:noProof/>
            </w:rPr>
          </w:r>
          <w:r>
            <w:rPr>
              <w:noProof/>
            </w:rPr>
            <w:fldChar w:fldCharType="separate"/>
          </w:r>
          <w:r>
            <w:rPr>
              <w:noProof/>
            </w:rPr>
            <w:t>10</w:t>
          </w:r>
          <w:r>
            <w:rPr>
              <w:noProof/>
            </w:rPr>
            <w:fldChar w:fldCharType="end"/>
          </w:r>
        </w:p>
        <w:p w14:paraId="7F5D817C" w14:textId="77777777" w:rsidR="00A324CF" w:rsidRDefault="00A324CF">
          <w:pPr>
            <w:pStyle w:val="Innehll1"/>
            <w:tabs>
              <w:tab w:val="left" w:pos="374"/>
              <w:tab w:val="right" w:leader="dot" w:pos="8664"/>
            </w:tabs>
            <w:rPr>
              <w:rFonts w:asciiTheme="minorHAnsi" w:eastAsiaTheme="minorEastAsia" w:hAnsiTheme="minorHAnsi" w:cstheme="minorBidi"/>
              <w:noProof/>
              <w:szCs w:val="24"/>
              <w:lang w:eastAsia="ja-JP"/>
            </w:rPr>
          </w:pPr>
          <w:r>
            <w:rPr>
              <w:noProof/>
            </w:rPr>
            <w:t>2</w:t>
          </w:r>
          <w:r>
            <w:rPr>
              <w:rFonts w:asciiTheme="minorHAnsi" w:eastAsiaTheme="minorEastAsia" w:hAnsiTheme="minorHAnsi" w:cstheme="minorBidi"/>
              <w:noProof/>
              <w:szCs w:val="24"/>
              <w:lang w:eastAsia="ja-JP"/>
            </w:rPr>
            <w:tab/>
          </w:r>
          <w:r>
            <w:rPr>
              <w:noProof/>
            </w:rPr>
            <w:t>Arbetsflöde</w:t>
          </w:r>
          <w:r>
            <w:rPr>
              <w:noProof/>
            </w:rPr>
            <w:tab/>
          </w:r>
          <w:r>
            <w:rPr>
              <w:noProof/>
            </w:rPr>
            <w:fldChar w:fldCharType="begin"/>
          </w:r>
          <w:r>
            <w:rPr>
              <w:noProof/>
            </w:rPr>
            <w:instrText xml:space="preserve"> PAGEREF _Toc259277356 \h </w:instrText>
          </w:r>
          <w:r>
            <w:rPr>
              <w:noProof/>
            </w:rPr>
          </w:r>
          <w:r>
            <w:rPr>
              <w:noProof/>
            </w:rPr>
            <w:fldChar w:fldCharType="separate"/>
          </w:r>
          <w:r>
            <w:rPr>
              <w:noProof/>
            </w:rPr>
            <w:t>11</w:t>
          </w:r>
          <w:r>
            <w:rPr>
              <w:noProof/>
            </w:rPr>
            <w:fldChar w:fldCharType="end"/>
          </w:r>
        </w:p>
        <w:p w14:paraId="413D5F11" w14:textId="77777777" w:rsidR="00A324CF" w:rsidRDefault="00A324CF">
          <w:pPr>
            <w:pStyle w:val="Innehll2"/>
            <w:tabs>
              <w:tab w:val="left" w:pos="742"/>
              <w:tab w:val="right" w:leader="dot" w:pos="8664"/>
            </w:tabs>
            <w:rPr>
              <w:rFonts w:asciiTheme="minorHAnsi" w:eastAsiaTheme="minorEastAsia" w:hAnsiTheme="minorHAnsi" w:cstheme="minorBidi"/>
              <w:noProof/>
              <w:szCs w:val="24"/>
              <w:lang w:eastAsia="ja-JP"/>
            </w:rPr>
          </w:pPr>
          <w:r>
            <w:rPr>
              <w:noProof/>
            </w:rPr>
            <w:t>2.1</w:t>
          </w:r>
          <w:r>
            <w:rPr>
              <w:rFonts w:asciiTheme="minorHAnsi" w:eastAsiaTheme="minorEastAsia" w:hAnsiTheme="minorHAnsi" w:cstheme="minorBidi"/>
              <w:noProof/>
              <w:szCs w:val="24"/>
              <w:lang w:eastAsia="ja-JP"/>
            </w:rPr>
            <w:tab/>
          </w:r>
          <w:r>
            <w:rPr>
              <w:noProof/>
            </w:rPr>
            <w:t>Flödesdiagram</w:t>
          </w:r>
          <w:r>
            <w:rPr>
              <w:noProof/>
            </w:rPr>
            <w:tab/>
          </w:r>
          <w:r>
            <w:rPr>
              <w:noProof/>
            </w:rPr>
            <w:fldChar w:fldCharType="begin"/>
          </w:r>
          <w:r>
            <w:rPr>
              <w:noProof/>
            </w:rPr>
            <w:instrText xml:space="preserve"> PAGEREF _Toc259277357 \h </w:instrText>
          </w:r>
          <w:r>
            <w:rPr>
              <w:noProof/>
            </w:rPr>
          </w:r>
          <w:r>
            <w:rPr>
              <w:noProof/>
            </w:rPr>
            <w:fldChar w:fldCharType="separate"/>
          </w:r>
          <w:r>
            <w:rPr>
              <w:noProof/>
            </w:rPr>
            <w:t>12</w:t>
          </w:r>
          <w:r>
            <w:rPr>
              <w:noProof/>
            </w:rPr>
            <w:fldChar w:fldCharType="end"/>
          </w:r>
        </w:p>
        <w:p w14:paraId="6A74F41A" w14:textId="77777777" w:rsidR="00A324CF" w:rsidRDefault="00A324CF">
          <w:pPr>
            <w:pStyle w:val="Innehll3"/>
            <w:tabs>
              <w:tab w:val="left" w:pos="1110"/>
              <w:tab w:val="right" w:leader="dot" w:pos="8664"/>
            </w:tabs>
            <w:rPr>
              <w:rFonts w:asciiTheme="minorHAnsi" w:eastAsiaTheme="minorEastAsia" w:hAnsiTheme="minorHAnsi" w:cstheme="minorBidi"/>
              <w:noProof/>
              <w:szCs w:val="24"/>
              <w:lang w:eastAsia="ja-JP"/>
            </w:rPr>
          </w:pPr>
          <w:r>
            <w:rPr>
              <w:noProof/>
            </w:rPr>
            <w:t>2.1.1</w:t>
          </w:r>
          <w:r>
            <w:rPr>
              <w:rFonts w:asciiTheme="minorHAnsi" w:eastAsiaTheme="minorEastAsia" w:hAnsiTheme="minorHAnsi" w:cstheme="minorBidi"/>
              <w:noProof/>
              <w:szCs w:val="24"/>
              <w:lang w:eastAsia="ja-JP"/>
            </w:rPr>
            <w:tab/>
          </w:r>
          <w:r>
            <w:rPr>
              <w:noProof/>
            </w:rPr>
            <w:t>Roller</w:t>
          </w:r>
          <w:r>
            <w:rPr>
              <w:noProof/>
            </w:rPr>
            <w:tab/>
          </w:r>
          <w:r>
            <w:rPr>
              <w:noProof/>
            </w:rPr>
            <w:fldChar w:fldCharType="begin"/>
          </w:r>
          <w:r>
            <w:rPr>
              <w:noProof/>
            </w:rPr>
            <w:instrText xml:space="preserve"> PAGEREF _Toc259277358 \h </w:instrText>
          </w:r>
          <w:r>
            <w:rPr>
              <w:noProof/>
            </w:rPr>
          </w:r>
          <w:r>
            <w:rPr>
              <w:noProof/>
            </w:rPr>
            <w:fldChar w:fldCharType="separate"/>
          </w:r>
          <w:r>
            <w:rPr>
              <w:noProof/>
            </w:rPr>
            <w:t>12</w:t>
          </w:r>
          <w:r>
            <w:rPr>
              <w:noProof/>
            </w:rPr>
            <w:fldChar w:fldCharType="end"/>
          </w:r>
        </w:p>
        <w:p w14:paraId="23C57CFD" w14:textId="77777777" w:rsidR="00A324CF" w:rsidRDefault="00A324CF">
          <w:pPr>
            <w:pStyle w:val="Innehll3"/>
            <w:tabs>
              <w:tab w:val="left" w:pos="1141"/>
              <w:tab w:val="right" w:leader="dot" w:pos="8664"/>
            </w:tabs>
            <w:rPr>
              <w:rFonts w:asciiTheme="minorHAnsi" w:eastAsiaTheme="minorEastAsia" w:hAnsiTheme="minorHAnsi" w:cstheme="minorBidi"/>
              <w:noProof/>
              <w:szCs w:val="24"/>
              <w:lang w:eastAsia="ja-JP"/>
            </w:rPr>
          </w:pPr>
          <w:r>
            <w:rPr>
              <w:noProof/>
            </w:rPr>
            <w:t>2.1.2</w:t>
          </w:r>
          <w:r>
            <w:rPr>
              <w:rFonts w:asciiTheme="minorHAnsi" w:eastAsiaTheme="minorEastAsia" w:hAnsiTheme="minorHAnsi" w:cstheme="minorBidi"/>
              <w:noProof/>
              <w:szCs w:val="24"/>
              <w:lang w:eastAsia="ja-JP"/>
            </w:rPr>
            <w:tab/>
          </w:r>
          <w:r>
            <w:rPr>
              <w:noProof/>
            </w:rPr>
            <w:t>Arbetssteg</w:t>
          </w:r>
          <w:r>
            <w:rPr>
              <w:noProof/>
            </w:rPr>
            <w:tab/>
          </w:r>
          <w:r>
            <w:rPr>
              <w:noProof/>
            </w:rPr>
            <w:fldChar w:fldCharType="begin"/>
          </w:r>
          <w:r>
            <w:rPr>
              <w:noProof/>
            </w:rPr>
            <w:instrText xml:space="preserve"> PAGEREF _Toc259277359 \h </w:instrText>
          </w:r>
          <w:r>
            <w:rPr>
              <w:noProof/>
            </w:rPr>
          </w:r>
          <w:r>
            <w:rPr>
              <w:noProof/>
            </w:rPr>
            <w:fldChar w:fldCharType="separate"/>
          </w:r>
          <w:r>
            <w:rPr>
              <w:noProof/>
            </w:rPr>
            <w:t>13</w:t>
          </w:r>
          <w:r>
            <w:rPr>
              <w:noProof/>
            </w:rPr>
            <w:fldChar w:fldCharType="end"/>
          </w:r>
        </w:p>
        <w:p w14:paraId="6A58ACD5" w14:textId="77777777" w:rsidR="00A324CF" w:rsidRDefault="00A324CF">
          <w:pPr>
            <w:pStyle w:val="Innehll3"/>
            <w:tabs>
              <w:tab w:val="left" w:pos="1139"/>
              <w:tab w:val="right" w:leader="dot" w:pos="8664"/>
            </w:tabs>
            <w:rPr>
              <w:rFonts w:asciiTheme="minorHAnsi" w:eastAsiaTheme="minorEastAsia" w:hAnsiTheme="minorHAnsi" w:cstheme="minorBidi"/>
              <w:noProof/>
              <w:szCs w:val="24"/>
              <w:lang w:eastAsia="ja-JP"/>
            </w:rPr>
          </w:pPr>
          <w:r>
            <w:rPr>
              <w:noProof/>
            </w:rPr>
            <w:t>2.1.3</w:t>
          </w:r>
          <w:r>
            <w:rPr>
              <w:rFonts w:asciiTheme="minorHAnsi" w:eastAsiaTheme="minorEastAsia" w:hAnsiTheme="minorHAnsi" w:cstheme="minorBidi"/>
              <w:noProof/>
              <w:szCs w:val="24"/>
              <w:lang w:eastAsia="ja-JP"/>
            </w:rPr>
            <w:tab/>
          </w:r>
          <w:r>
            <w:rPr>
              <w:noProof/>
            </w:rPr>
            <w:t>Berörda system</w:t>
          </w:r>
          <w:r>
            <w:rPr>
              <w:noProof/>
            </w:rPr>
            <w:tab/>
          </w:r>
          <w:r>
            <w:rPr>
              <w:noProof/>
            </w:rPr>
            <w:fldChar w:fldCharType="begin"/>
          </w:r>
          <w:r>
            <w:rPr>
              <w:noProof/>
            </w:rPr>
            <w:instrText xml:space="preserve"> PAGEREF _Toc259277360 \h </w:instrText>
          </w:r>
          <w:r>
            <w:rPr>
              <w:noProof/>
            </w:rPr>
          </w:r>
          <w:r>
            <w:rPr>
              <w:noProof/>
            </w:rPr>
            <w:fldChar w:fldCharType="separate"/>
          </w:r>
          <w:r>
            <w:rPr>
              <w:noProof/>
            </w:rPr>
            <w:t>15</w:t>
          </w:r>
          <w:r>
            <w:rPr>
              <w:noProof/>
            </w:rPr>
            <w:fldChar w:fldCharType="end"/>
          </w:r>
        </w:p>
        <w:p w14:paraId="66EB46B0" w14:textId="77777777" w:rsidR="00A324CF" w:rsidRDefault="00A324CF">
          <w:pPr>
            <w:pStyle w:val="Innehll1"/>
            <w:tabs>
              <w:tab w:val="left" w:pos="372"/>
              <w:tab w:val="right" w:leader="dot" w:pos="8664"/>
            </w:tabs>
            <w:rPr>
              <w:rFonts w:asciiTheme="minorHAnsi" w:eastAsiaTheme="minorEastAsia" w:hAnsiTheme="minorHAnsi" w:cstheme="minorBidi"/>
              <w:noProof/>
              <w:szCs w:val="24"/>
              <w:lang w:eastAsia="ja-JP"/>
            </w:rPr>
          </w:pPr>
          <w:r>
            <w:rPr>
              <w:noProof/>
            </w:rPr>
            <w:t>3</w:t>
          </w:r>
          <w:r>
            <w:rPr>
              <w:rFonts w:asciiTheme="minorHAnsi" w:eastAsiaTheme="minorEastAsia" w:hAnsiTheme="minorHAnsi" w:cstheme="minorBidi"/>
              <w:noProof/>
              <w:szCs w:val="24"/>
              <w:lang w:eastAsia="ja-JP"/>
            </w:rPr>
            <w:tab/>
          </w:r>
          <w:r>
            <w:rPr>
              <w:noProof/>
            </w:rPr>
            <w:t>Informationsklassning</w:t>
          </w:r>
          <w:r>
            <w:rPr>
              <w:noProof/>
            </w:rPr>
            <w:tab/>
          </w:r>
          <w:r>
            <w:rPr>
              <w:noProof/>
            </w:rPr>
            <w:fldChar w:fldCharType="begin"/>
          </w:r>
          <w:r>
            <w:rPr>
              <w:noProof/>
            </w:rPr>
            <w:instrText xml:space="preserve"> PAGEREF _Toc259277361 \h </w:instrText>
          </w:r>
          <w:r>
            <w:rPr>
              <w:noProof/>
            </w:rPr>
          </w:r>
          <w:r>
            <w:rPr>
              <w:noProof/>
            </w:rPr>
            <w:fldChar w:fldCharType="separate"/>
          </w:r>
          <w:r>
            <w:rPr>
              <w:noProof/>
            </w:rPr>
            <w:t>15</w:t>
          </w:r>
          <w:r>
            <w:rPr>
              <w:noProof/>
            </w:rPr>
            <w:fldChar w:fldCharType="end"/>
          </w:r>
        </w:p>
        <w:p w14:paraId="6B03A993" w14:textId="77777777" w:rsidR="00A324CF" w:rsidRDefault="00A324CF">
          <w:pPr>
            <w:pStyle w:val="Innehll1"/>
            <w:tabs>
              <w:tab w:val="left" w:pos="376"/>
              <w:tab w:val="right" w:leader="dot" w:pos="8664"/>
            </w:tabs>
            <w:rPr>
              <w:rFonts w:asciiTheme="minorHAnsi" w:eastAsiaTheme="minorEastAsia" w:hAnsiTheme="minorHAnsi" w:cstheme="minorBidi"/>
              <w:noProof/>
              <w:szCs w:val="24"/>
              <w:lang w:eastAsia="ja-JP"/>
            </w:rPr>
          </w:pPr>
          <w:r>
            <w:rPr>
              <w:noProof/>
            </w:rPr>
            <w:t>4</w:t>
          </w:r>
          <w:r>
            <w:rPr>
              <w:rFonts w:asciiTheme="minorHAnsi" w:eastAsiaTheme="minorEastAsia" w:hAnsiTheme="minorHAnsi" w:cstheme="minorBidi"/>
              <w:noProof/>
              <w:szCs w:val="24"/>
              <w:lang w:eastAsia="ja-JP"/>
            </w:rPr>
            <w:tab/>
          </w:r>
          <w:r>
            <w:rPr>
              <w:noProof/>
            </w:rPr>
            <w:t>Informationsmodell</w:t>
          </w:r>
          <w:r>
            <w:rPr>
              <w:noProof/>
            </w:rPr>
            <w:tab/>
          </w:r>
          <w:r>
            <w:rPr>
              <w:noProof/>
            </w:rPr>
            <w:fldChar w:fldCharType="begin"/>
          </w:r>
          <w:r>
            <w:rPr>
              <w:noProof/>
            </w:rPr>
            <w:instrText xml:space="preserve"> PAGEREF _Toc259277362 \h </w:instrText>
          </w:r>
          <w:r>
            <w:rPr>
              <w:noProof/>
            </w:rPr>
          </w:r>
          <w:r>
            <w:rPr>
              <w:noProof/>
            </w:rPr>
            <w:fldChar w:fldCharType="separate"/>
          </w:r>
          <w:r>
            <w:rPr>
              <w:noProof/>
            </w:rPr>
            <w:t>17</w:t>
          </w:r>
          <w:r>
            <w:rPr>
              <w:noProof/>
            </w:rPr>
            <w:fldChar w:fldCharType="end"/>
          </w:r>
        </w:p>
        <w:p w14:paraId="068D4BDD" w14:textId="77777777" w:rsidR="00A324CF" w:rsidRDefault="00A324CF">
          <w:pPr>
            <w:pStyle w:val="Innehll2"/>
            <w:tabs>
              <w:tab w:val="left" w:pos="743"/>
              <w:tab w:val="right" w:leader="dot" w:pos="8664"/>
            </w:tabs>
            <w:rPr>
              <w:rFonts w:asciiTheme="minorHAnsi" w:eastAsiaTheme="minorEastAsia" w:hAnsiTheme="minorHAnsi" w:cstheme="minorBidi"/>
              <w:noProof/>
              <w:szCs w:val="24"/>
              <w:lang w:eastAsia="ja-JP"/>
            </w:rPr>
          </w:pPr>
          <w:r>
            <w:rPr>
              <w:noProof/>
            </w:rPr>
            <w:t>4.1</w:t>
          </w:r>
          <w:r>
            <w:rPr>
              <w:rFonts w:asciiTheme="minorHAnsi" w:eastAsiaTheme="minorEastAsia" w:hAnsiTheme="minorHAnsi" w:cstheme="minorBidi"/>
              <w:noProof/>
              <w:szCs w:val="24"/>
              <w:lang w:eastAsia="ja-JP"/>
            </w:rPr>
            <w:tab/>
          </w:r>
          <w:r>
            <w:rPr>
              <w:noProof/>
            </w:rPr>
            <w:t>Klasser och attribut</w:t>
          </w:r>
          <w:r>
            <w:rPr>
              <w:noProof/>
            </w:rPr>
            <w:tab/>
          </w:r>
          <w:r>
            <w:rPr>
              <w:noProof/>
            </w:rPr>
            <w:fldChar w:fldCharType="begin"/>
          </w:r>
          <w:r>
            <w:rPr>
              <w:noProof/>
            </w:rPr>
            <w:instrText xml:space="preserve"> PAGEREF _Toc259277363 \h </w:instrText>
          </w:r>
          <w:r>
            <w:rPr>
              <w:noProof/>
            </w:rPr>
          </w:r>
          <w:r>
            <w:rPr>
              <w:noProof/>
            </w:rPr>
            <w:fldChar w:fldCharType="separate"/>
          </w:r>
          <w:r>
            <w:rPr>
              <w:noProof/>
            </w:rPr>
            <w:t>18</w:t>
          </w:r>
          <w:r>
            <w:rPr>
              <w:noProof/>
            </w:rPr>
            <w:fldChar w:fldCharType="end"/>
          </w:r>
        </w:p>
        <w:p w14:paraId="75A420A5" w14:textId="77777777" w:rsidR="00A324CF" w:rsidRDefault="00A324CF">
          <w:pPr>
            <w:pStyle w:val="Innehll3"/>
            <w:tabs>
              <w:tab w:val="left" w:pos="1111"/>
              <w:tab w:val="right" w:leader="dot" w:pos="8664"/>
            </w:tabs>
            <w:rPr>
              <w:rFonts w:asciiTheme="minorHAnsi" w:eastAsiaTheme="minorEastAsia" w:hAnsiTheme="minorHAnsi" w:cstheme="minorBidi"/>
              <w:noProof/>
              <w:szCs w:val="24"/>
              <w:lang w:eastAsia="ja-JP"/>
            </w:rPr>
          </w:pPr>
          <w:r>
            <w:rPr>
              <w:noProof/>
            </w:rPr>
            <w:t>4.1.1</w:t>
          </w:r>
          <w:r>
            <w:rPr>
              <w:rFonts w:asciiTheme="minorHAnsi" w:eastAsiaTheme="minorEastAsia" w:hAnsiTheme="minorHAnsi" w:cstheme="minorBidi"/>
              <w:noProof/>
              <w:szCs w:val="24"/>
              <w:lang w:eastAsia="ja-JP"/>
            </w:rPr>
            <w:tab/>
          </w:r>
          <w:r>
            <w:rPr>
              <w:noProof/>
            </w:rPr>
            <w:t>IndikatorTyp</w:t>
          </w:r>
          <w:r>
            <w:rPr>
              <w:noProof/>
            </w:rPr>
            <w:tab/>
          </w:r>
          <w:r>
            <w:rPr>
              <w:noProof/>
            </w:rPr>
            <w:fldChar w:fldCharType="begin"/>
          </w:r>
          <w:r>
            <w:rPr>
              <w:noProof/>
            </w:rPr>
            <w:instrText xml:space="preserve"> PAGEREF _Toc259277364 \h </w:instrText>
          </w:r>
          <w:r>
            <w:rPr>
              <w:noProof/>
            </w:rPr>
          </w:r>
          <w:r>
            <w:rPr>
              <w:noProof/>
            </w:rPr>
            <w:fldChar w:fldCharType="separate"/>
          </w:r>
          <w:r>
            <w:rPr>
              <w:noProof/>
            </w:rPr>
            <w:t>19</w:t>
          </w:r>
          <w:r>
            <w:rPr>
              <w:noProof/>
            </w:rPr>
            <w:fldChar w:fldCharType="end"/>
          </w:r>
        </w:p>
        <w:p w14:paraId="34853F18" w14:textId="77777777" w:rsidR="00A324CF" w:rsidRDefault="00A324CF">
          <w:pPr>
            <w:pStyle w:val="Innehll3"/>
            <w:tabs>
              <w:tab w:val="right" w:leader="dot" w:pos="8664"/>
            </w:tabs>
            <w:rPr>
              <w:rFonts w:asciiTheme="minorHAnsi" w:eastAsiaTheme="minorEastAsia" w:hAnsiTheme="minorHAnsi" w:cstheme="minorBidi"/>
              <w:noProof/>
              <w:szCs w:val="24"/>
              <w:lang w:eastAsia="ja-JP"/>
            </w:rPr>
          </w:pPr>
          <w:r>
            <w:rPr>
              <w:noProof/>
            </w:rPr>
            <w:t>4.1.2</w:t>
          </w:r>
          <w:r>
            <w:rPr>
              <w:noProof/>
            </w:rPr>
            <w:tab/>
          </w:r>
          <w:r>
            <w:rPr>
              <w:noProof/>
            </w:rPr>
            <w:fldChar w:fldCharType="begin"/>
          </w:r>
          <w:r>
            <w:rPr>
              <w:noProof/>
            </w:rPr>
            <w:instrText xml:space="preserve"> PAGEREF _Toc259277365 \h </w:instrText>
          </w:r>
          <w:r>
            <w:rPr>
              <w:noProof/>
            </w:rPr>
          </w:r>
          <w:r>
            <w:rPr>
              <w:noProof/>
            </w:rPr>
            <w:fldChar w:fldCharType="separate"/>
          </w:r>
          <w:r>
            <w:rPr>
              <w:noProof/>
            </w:rPr>
            <w:t>19</w:t>
          </w:r>
          <w:r>
            <w:rPr>
              <w:noProof/>
            </w:rPr>
            <w:fldChar w:fldCharType="end"/>
          </w:r>
        </w:p>
        <w:p w14:paraId="76D25DF2" w14:textId="77777777" w:rsidR="00A324CF" w:rsidRDefault="00A324CF">
          <w:pPr>
            <w:pStyle w:val="Innehll3"/>
            <w:tabs>
              <w:tab w:val="left" w:pos="1141"/>
              <w:tab w:val="right" w:leader="dot" w:pos="8664"/>
            </w:tabs>
            <w:rPr>
              <w:rFonts w:asciiTheme="minorHAnsi" w:eastAsiaTheme="minorEastAsia" w:hAnsiTheme="minorHAnsi" w:cstheme="minorBidi"/>
              <w:noProof/>
              <w:szCs w:val="24"/>
              <w:lang w:eastAsia="ja-JP"/>
            </w:rPr>
          </w:pPr>
          <w:r>
            <w:rPr>
              <w:noProof/>
            </w:rPr>
            <w:t>4.1.3</w:t>
          </w:r>
          <w:r>
            <w:rPr>
              <w:rFonts w:asciiTheme="minorHAnsi" w:eastAsiaTheme="minorEastAsia" w:hAnsiTheme="minorHAnsi" w:cstheme="minorBidi"/>
              <w:noProof/>
              <w:szCs w:val="24"/>
              <w:lang w:eastAsia="ja-JP"/>
            </w:rPr>
            <w:tab/>
          </w:r>
          <w:r>
            <w:rPr>
              <w:noProof/>
            </w:rPr>
            <w:t>IndikatorGrupp</w:t>
          </w:r>
          <w:r>
            <w:rPr>
              <w:noProof/>
            </w:rPr>
            <w:tab/>
          </w:r>
          <w:r>
            <w:rPr>
              <w:noProof/>
            </w:rPr>
            <w:fldChar w:fldCharType="begin"/>
          </w:r>
          <w:r>
            <w:rPr>
              <w:noProof/>
            </w:rPr>
            <w:instrText xml:space="preserve"> PAGEREF _Toc259277366 \h </w:instrText>
          </w:r>
          <w:r>
            <w:rPr>
              <w:noProof/>
            </w:rPr>
          </w:r>
          <w:r>
            <w:rPr>
              <w:noProof/>
            </w:rPr>
            <w:fldChar w:fldCharType="separate"/>
          </w:r>
          <w:r>
            <w:rPr>
              <w:noProof/>
            </w:rPr>
            <w:t>19</w:t>
          </w:r>
          <w:r>
            <w:rPr>
              <w:noProof/>
            </w:rPr>
            <w:fldChar w:fldCharType="end"/>
          </w:r>
        </w:p>
        <w:p w14:paraId="7F6B1222" w14:textId="77777777" w:rsidR="00A324CF" w:rsidRDefault="00A324CF">
          <w:pPr>
            <w:pStyle w:val="Innehll3"/>
            <w:tabs>
              <w:tab w:val="left" w:pos="1144"/>
              <w:tab w:val="right" w:leader="dot" w:pos="8664"/>
            </w:tabs>
            <w:rPr>
              <w:rFonts w:asciiTheme="minorHAnsi" w:eastAsiaTheme="minorEastAsia" w:hAnsiTheme="minorHAnsi" w:cstheme="minorBidi"/>
              <w:noProof/>
              <w:szCs w:val="24"/>
              <w:lang w:eastAsia="ja-JP"/>
            </w:rPr>
          </w:pPr>
          <w:r>
            <w:rPr>
              <w:noProof/>
            </w:rPr>
            <w:t>4.1.4</w:t>
          </w:r>
          <w:r>
            <w:rPr>
              <w:rFonts w:asciiTheme="minorHAnsi" w:eastAsiaTheme="minorEastAsia" w:hAnsiTheme="minorHAnsi" w:cstheme="minorBidi"/>
              <w:noProof/>
              <w:szCs w:val="24"/>
              <w:lang w:eastAsia="ja-JP"/>
            </w:rPr>
            <w:tab/>
          </w:r>
          <w:r>
            <w:rPr>
              <w:noProof/>
            </w:rPr>
            <w:t>Författare</w:t>
          </w:r>
          <w:r>
            <w:rPr>
              <w:noProof/>
            </w:rPr>
            <w:tab/>
          </w:r>
          <w:r>
            <w:rPr>
              <w:noProof/>
            </w:rPr>
            <w:fldChar w:fldCharType="begin"/>
          </w:r>
          <w:r>
            <w:rPr>
              <w:noProof/>
            </w:rPr>
            <w:instrText xml:space="preserve"> PAGEREF _Toc259277367 \h </w:instrText>
          </w:r>
          <w:r>
            <w:rPr>
              <w:noProof/>
            </w:rPr>
          </w:r>
          <w:r>
            <w:rPr>
              <w:noProof/>
            </w:rPr>
            <w:fldChar w:fldCharType="separate"/>
          </w:r>
          <w:r>
            <w:rPr>
              <w:noProof/>
            </w:rPr>
            <w:t>20</w:t>
          </w:r>
          <w:r>
            <w:rPr>
              <w:noProof/>
            </w:rPr>
            <w:fldChar w:fldCharType="end"/>
          </w:r>
        </w:p>
        <w:p w14:paraId="49A3A10E" w14:textId="77777777" w:rsidR="00A324CF" w:rsidRDefault="00A324CF">
          <w:pPr>
            <w:pStyle w:val="Innehll3"/>
            <w:tabs>
              <w:tab w:val="left" w:pos="1135"/>
              <w:tab w:val="right" w:leader="dot" w:pos="8664"/>
            </w:tabs>
            <w:rPr>
              <w:rFonts w:asciiTheme="minorHAnsi" w:eastAsiaTheme="minorEastAsia" w:hAnsiTheme="minorHAnsi" w:cstheme="minorBidi"/>
              <w:noProof/>
              <w:szCs w:val="24"/>
              <w:lang w:eastAsia="ja-JP"/>
            </w:rPr>
          </w:pPr>
          <w:r>
            <w:rPr>
              <w:noProof/>
            </w:rPr>
            <w:t>4.1.5</w:t>
          </w:r>
          <w:r>
            <w:rPr>
              <w:rFonts w:asciiTheme="minorHAnsi" w:eastAsiaTheme="minorEastAsia" w:hAnsiTheme="minorHAnsi" w:cstheme="minorBidi"/>
              <w:noProof/>
              <w:szCs w:val="24"/>
              <w:lang w:eastAsia="ja-JP"/>
            </w:rPr>
            <w:tab/>
          </w:r>
          <w:r>
            <w:rPr>
              <w:noProof/>
            </w:rPr>
            <w:t>IndikatorBeskrivning</w:t>
          </w:r>
          <w:r>
            <w:rPr>
              <w:noProof/>
            </w:rPr>
            <w:tab/>
          </w:r>
          <w:r>
            <w:rPr>
              <w:noProof/>
            </w:rPr>
            <w:fldChar w:fldCharType="begin"/>
          </w:r>
          <w:r>
            <w:rPr>
              <w:noProof/>
            </w:rPr>
            <w:instrText xml:space="preserve"> PAGEREF _Toc259277368 \h </w:instrText>
          </w:r>
          <w:r>
            <w:rPr>
              <w:noProof/>
            </w:rPr>
          </w:r>
          <w:r>
            <w:rPr>
              <w:noProof/>
            </w:rPr>
            <w:fldChar w:fldCharType="separate"/>
          </w:r>
          <w:r>
            <w:rPr>
              <w:noProof/>
            </w:rPr>
            <w:t>20</w:t>
          </w:r>
          <w:r>
            <w:rPr>
              <w:noProof/>
            </w:rPr>
            <w:fldChar w:fldCharType="end"/>
          </w:r>
        </w:p>
        <w:p w14:paraId="256675EC" w14:textId="77777777" w:rsidR="00A324CF" w:rsidRDefault="00A324CF">
          <w:pPr>
            <w:pStyle w:val="Innehll3"/>
            <w:tabs>
              <w:tab w:val="left" w:pos="1144"/>
              <w:tab w:val="right" w:leader="dot" w:pos="8664"/>
            </w:tabs>
            <w:rPr>
              <w:rFonts w:asciiTheme="minorHAnsi" w:eastAsiaTheme="minorEastAsia" w:hAnsiTheme="minorHAnsi" w:cstheme="minorBidi"/>
              <w:noProof/>
              <w:szCs w:val="24"/>
              <w:lang w:eastAsia="ja-JP"/>
            </w:rPr>
          </w:pPr>
          <w:r>
            <w:rPr>
              <w:noProof/>
            </w:rPr>
            <w:t>4.1.6</w:t>
          </w:r>
          <w:r>
            <w:rPr>
              <w:rFonts w:asciiTheme="minorHAnsi" w:eastAsiaTheme="minorEastAsia" w:hAnsiTheme="minorHAnsi" w:cstheme="minorBidi"/>
              <w:noProof/>
              <w:szCs w:val="24"/>
              <w:lang w:eastAsia="ja-JP"/>
            </w:rPr>
            <w:tab/>
          </w:r>
          <w:r>
            <w:rPr>
              <w:noProof/>
            </w:rPr>
            <w:t>IndikatorbeskrivningsÄgare</w:t>
          </w:r>
          <w:r>
            <w:rPr>
              <w:noProof/>
            </w:rPr>
            <w:tab/>
          </w:r>
          <w:r>
            <w:rPr>
              <w:noProof/>
            </w:rPr>
            <w:fldChar w:fldCharType="begin"/>
          </w:r>
          <w:r>
            <w:rPr>
              <w:noProof/>
            </w:rPr>
            <w:instrText xml:space="preserve"> PAGEREF _Toc259277369 \h </w:instrText>
          </w:r>
          <w:r>
            <w:rPr>
              <w:noProof/>
            </w:rPr>
          </w:r>
          <w:r>
            <w:rPr>
              <w:noProof/>
            </w:rPr>
            <w:fldChar w:fldCharType="separate"/>
          </w:r>
          <w:r>
            <w:rPr>
              <w:noProof/>
            </w:rPr>
            <w:t>27</w:t>
          </w:r>
          <w:r>
            <w:rPr>
              <w:noProof/>
            </w:rPr>
            <w:fldChar w:fldCharType="end"/>
          </w:r>
        </w:p>
        <w:p w14:paraId="66C69E6C" w14:textId="77777777" w:rsidR="00A324CF" w:rsidRDefault="00A324CF">
          <w:pPr>
            <w:pStyle w:val="Innehll3"/>
            <w:tabs>
              <w:tab w:val="left" w:pos="1129"/>
              <w:tab w:val="right" w:leader="dot" w:pos="8664"/>
            </w:tabs>
            <w:rPr>
              <w:rFonts w:asciiTheme="minorHAnsi" w:eastAsiaTheme="minorEastAsia" w:hAnsiTheme="minorHAnsi" w:cstheme="minorBidi"/>
              <w:noProof/>
              <w:szCs w:val="24"/>
              <w:lang w:eastAsia="ja-JP"/>
            </w:rPr>
          </w:pPr>
          <w:r>
            <w:rPr>
              <w:noProof/>
            </w:rPr>
            <w:t>4.1.7</w:t>
          </w:r>
          <w:r>
            <w:rPr>
              <w:rFonts w:asciiTheme="minorHAnsi" w:eastAsiaTheme="minorEastAsia" w:hAnsiTheme="minorHAnsi" w:cstheme="minorBidi"/>
              <w:noProof/>
              <w:szCs w:val="24"/>
              <w:lang w:eastAsia="ja-JP"/>
            </w:rPr>
            <w:tab/>
          </w:r>
          <w:r>
            <w:rPr>
              <w:noProof/>
            </w:rPr>
            <w:t>Urval</w:t>
          </w:r>
          <w:r>
            <w:rPr>
              <w:noProof/>
            </w:rPr>
            <w:tab/>
          </w:r>
          <w:r>
            <w:rPr>
              <w:noProof/>
            </w:rPr>
            <w:fldChar w:fldCharType="begin"/>
          </w:r>
          <w:r>
            <w:rPr>
              <w:noProof/>
            </w:rPr>
            <w:instrText xml:space="preserve"> PAGEREF _Toc259277370 \h </w:instrText>
          </w:r>
          <w:r>
            <w:rPr>
              <w:noProof/>
            </w:rPr>
          </w:r>
          <w:r>
            <w:rPr>
              <w:noProof/>
            </w:rPr>
            <w:fldChar w:fldCharType="separate"/>
          </w:r>
          <w:r>
            <w:rPr>
              <w:noProof/>
            </w:rPr>
            <w:t>27</w:t>
          </w:r>
          <w:r>
            <w:rPr>
              <w:noProof/>
            </w:rPr>
            <w:fldChar w:fldCharType="end"/>
          </w:r>
        </w:p>
        <w:p w14:paraId="6CB87E35" w14:textId="77777777" w:rsidR="00A324CF" w:rsidRDefault="00A324CF">
          <w:pPr>
            <w:pStyle w:val="Innehll3"/>
            <w:tabs>
              <w:tab w:val="left" w:pos="1151"/>
              <w:tab w:val="right" w:leader="dot" w:pos="8664"/>
            </w:tabs>
            <w:rPr>
              <w:rFonts w:asciiTheme="minorHAnsi" w:eastAsiaTheme="minorEastAsia" w:hAnsiTheme="minorHAnsi" w:cstheme="minorBidi"/>
              <w:noProof/>
              <w:szCs w:val="24"/>
              <w:lang w:eastAsia="ja-JP"/>
            </w:rPr>
          </w:pPr>
          <w:r>
            <w:rPr>
              <w:noProof/>
            </w:rPr>
            <w:t>4.1.8</w:t>
          </w:r>
          <w:r>
            <w:rPr>
              <w:rFonts w:asciiTheme="minorHAnsi" w:eastAsiaTheme="minorEastAsia" w:hAnsiTheme="minorHAnsi" w:cstheme="minorBidi"/>
              <w:noProof/>
              <w:szCs w:val="24"/>
              <w:lang w:eastAsia="ja-JP"/>
            </w:rPr>
            <w:tab/>
          </w:r>
          <w:r>
            <w:rPr>
              <w:noProof/>
            </w:rPr>
            <w:t>HSAObjekt</w:t>
          </w:r>
          <w:r>
            <w:rPr>
              <w:noProof/>
            </w:rPr>
            <w:tab/>
          </w:r>
          <w:r>
            <w:rPr>
              <w:noProof/>
            </w:rPr>
            <w:fldChar w:fldCharType="begin"/>
          </w:r>
          <w:r>
            <w:rPr>
              <w:noProof/>
            </w:rPr>
            <w:instrText xml:space="preserve"> PAGEREF _Toc259277371 \h </w:instrText>
          </w:r>
          <w:r>
            <w:rPr>
              <w:noProof/>
            </w:rPr>
          </w:r>
          <w:r>
            <w:rPr>
              <w:noProof/>
            </w:rPr>
            <w:fldChar w:fldCharType="separate"/>
          </w:r>
          <w:r>
            <w:rPr>
              <w:noProof/>
            </w:rPr>
            <w:t>28</w:t>
          </w:r>
          <w:r>
            <w:rPr>
              <w:noProof/>
            </w:rPr>
            <w:fldChar w:fldCharType="end"/>
          </w:r>
        </w:p>
        <w:p w14:paraId="7CCEA372" w14:textId="77777777" w:rsidR="00A324CF" w:rsidRDefault="00A324CF">
          <w:pPr>
            <w:pStyle w:val="Innehll3"/>
            <w:tabs>
              <w:tab w:val="left" w:pos="1144"/>
              <w:tab w:val="right" w:leader="dot" w:pos="8664"/>
            </w:tabs>
            <w:rPr>
              <w:rFonts w:asciiTheme="minorHAnsi" w:eastAsiaTheme="minorEastAsia" w:hAnsiTheme="minorHAnsi" w:cstheme="minorBidi"/>
              <w:noProof/>
              <w:szCs w:val="24"/>
              <w:lang w:eastAsia="ja-JP"/>
            </w:rPr>
          </w:pPr>
          <w:r>
            <w:rPr>
              <w:noProof/>
            </w:rPr>
            <w:t>4.1.9</w:t>
          </w:r>
          <w:r>
            <w:rPr>
              <w:rFonts w:asciiTheme="minorHAnsi" w:eastAsiaTheme="minorEastAsia" w:hAnsiTheme="minorHAnsi" w:cstheme="minorBidi"/>
              <w:noProof/>
              <w:szCs w:val="24"/>
              <w:lang w:eastAsia="ja-JP"/>
            </w:rPr>
            <w:tab/>
          </w:r>
          <w:r>
            <w:rPr>
              <w:noProof/>
            </w:rPr>
            <w:t>Informationsägare</w:t>
          </w:r>
          <w:r>
            <w:rPr>
              <w:noProof/>
            </w:rPr>
            <w:tab/>
          </w:r>
          <w:r>
            <w:rPr>
              <w:noProof/>
            </w:rPr>
            <w:fldChar w:fldCharType="begin"/>
          </w:r>
          <w:r>
            <w:rPr>
              <w:noProof/>
            </w:rPr>
            <w:instrText xml:space="preserve"> PAGEREF _Toc259277372 \h </w:instrText>
          </w:r>
          <w:r>
            <w:rPr>
              <w:noProof/>
            </w:rPr>
          </w:r>
          <w:r>
            <w:rPr>
              <w:noProof/>
            </w:rPr>
            <w:fldChar w:fldCharType="separate"/>
          </w:r>
          <w:r>
            <w:rPr>
              <w:noProof/>
            </w:rPr>
            <w:t>28</w:t>
          </w:r>
          <w:r>
            <w:rPr>
              <w:noProof/>
            </w:rPr>
            <w:fldChar w:fldCharType="end"/>
          </w:r>
        </w:p>
        <w:p w14:paraId="1E6157B5" w14:textId="77777777" w:rsidR="00A324CF" w:rsidRDefault="00A324CF">
          <w:pPr>
            <w:pStyle w:val="Innehll3"/>
            <w:tabs>
              <w:tab w:val="left" w:pos="1259"/>
              <w:tab w:val="right" w:leader="dot" w:pos="8664"/>
            </w:tabs>
            <w:rPr>
              <w:rFonts w:asciiTheme="minorHAnsi" w:eastAsiaTheme="minorEastAsia" w:hAnsiTheme="minorHAnsi" w:cstheme="minorBidi"/>
              <w:noProof/>
              <w:szCs w:val="24"/>
              <w:lang w:eastAsia="ja-JP"/>
            </w:rPr>
          </w:pPr>
          <w:r>
            <w:rPr>
              <w:noProof/>
            </w:rPr>
            <w:t>4.1.10</w:t>
          </w:r>
          <w:r>
            <w:rPr>
              <w:rFonts w:asciiTheme="minorHAnsi" w:eastAsiaTheme="minorEastAsia" w:hAnsiTheme="minorHAnsi" w:cstheme="minorBidi"/>
              <w:noProof/>
              <w:szCs w:val="24"/>
              <w:lang w:eastAsia="ja-JP"/>
            </w:rPr>
            <w:tab/>
          </w:r>
          <w:r>
            <w:rPr>
              <w:noProof/>
            </w:rPr>
            <w:t>Rapporterande system</w:t>
          </w:r>
          <w:r>
            <w:rPr>
              <w:noProof/>
            </w:rPr>
            <w:tab/>
          </w:r>
          <w:r>
            <w:rPr>
              <w:noProof/>
            </w:rPr>
            <w:fldChar w:fldCharType="begin"/>
          </w:r>
          <w:r>
            <w:rPr>
              <w:noProof/>
            </w:rPr>
            <w:instrText xml:space="preserve"> PAGEREF _Toc259277373 \h </w:instrText>
          </w:r>
          <w:r>
            <w:rPr>
              <w:noProof/>
            </w:rPr>
          </w:r>
          <w:r>
            <w:rPr>
              <w:noProof/>
            </w:rPr>
            <w:fldChar w:fldCharType="separate"/>
          </w:r>
          <w:r>
            <w:rPr>
              <w:noProof/>
            </w:rPr>
            <w:t>29</w:t>
          </w:r>
          <w:r>
            <w:rPr>
              <w:noProof/>
            </w:rPr>
            <w:fldChar w:fldCharType="end"/>
          </w:r>
        </w:p>
        <w:p w14:paraId="176E8802" w14:textId="77777777" w:rsidR="00A324CF" w:rsidRDefault="00A324CF">
          <w:pPr>
            <w:pStyle w:val="Innehll3"/>
            <w:tabs>
              <w:tab w:val="left" w:pos="1214"/>
              <w:tab w:val="right" w:leader="dot" w:pos="8664"/>
            </w:tabs>
            <w:rPr>
              <w:rFonts w:asciiTheme="minorHAnsi" w:eastAsiaTheme="minorEastAsia" w:hAnsiTheme="minorHAnsi" w:cstheme="minorBidi"/>
              <w:noProof/>
              <w:szCs w:val="24"/>
              <w:lang w:eastAsia="ja-JP"/>
            </w:rPr>
          </w:pPr>
          <w:r>
            <w:rPr>
              <w:noProof/>
            </w:rPr>
            <w:t>4.1.11</w:t>
          </w:r>
          <w:r>
            <w:rPr>
              <w:rFonts w:asciiTheme="minorHAnsi" w:eastAsiaTheme="minorEastAsia" w:hAnsiTheme="minorHAnsi" w:cstheme="minorBidi"/>
              <w:noProof/>
              <w:szCs w:val="24"/>
              <w:lang w:eastAsia="ja-JP"/>
            </w:rPr>
            <w:tab/>
          </w:r>
          <w:r>
            <w:rPr>
              <w:noProof/>
            </w:rPr>
            <w:t>RapporterandeOrganisation</w:t>
          </w:r>
          <w:r>
            <w:rPr>
              <w:noProof/>
            </w:rPr>
            <w:tab/>
          </w:r>
          <w:r>
            <w:rPr>
              <w:noProof/>
            </w:rPr>
            <w:fldChar w:fldCharType="begin"/>
          </w:r>
          <w:r>
            <w:rPr>
              <w:noProof/>
            </w:rPr>
            <w:instrText xml:space="preserve"> PAGEREF _Toc259277374 \h </w:instrText>
          </w:r>
          <w:r>
            <w:rPr>
              <w:noProof/>
            </w:rPr>
          </w:r>
          <w:r>
            <w:rPr>
              <w:noProof/>
            </w:rPr>
            <w:fldChar w:fldCharType="separate"/>
          </w:r>
          <w:r>
            <w:rPr>
              <w:noProof/>
            </w:rPr>
            <w:t>29</w:t>
          </w:r>
          <w:r>
            <w:rPr>
              <w:noProof/>
            </w:rPr>
            <w:fldChar w:fldCharType="end"/>
          </w:r>
        </w:p>
        <w:p w14:paraId="0664729F" w14:textId="77777777" w:rsidR="00A324CF" w:rsidRDefault="00A324CF">
          <w:pPr>
            <w:pStyle w:val="Innehll3"/>
            <w:tabs>
              <w:tab w:val="left" w:pos="1245"/>
              <w:tab w:val="right" w:leader="dot" w:pos="8664"/>
            </w:tabs>
            <w:rPr>
              <w:rFonts w:asciiTheme="minorHAnsi" w:eastAsiaTheme="minorEastAsia" w:hAnsiTheme="minorHAnsi" w:cstheme="minorBidi"/>
              <w:noProof/>
              <w:szCs w:val="24"/>
              <w:lang w:eastAsia="ja-JP"/>
            </w:rPr>
          </w:pPr>
          <w:r>
            <w:rPr>
              <w:noProof/>
            </w:rPr>
            <w:t>4.1.12</w:t>
          </w:r>
          <w:r>
            <w:rPr>
              <w:rFonts w:asciiTheme="minorHAnsi" w:eastAsiaTheme="minorEastAsia" w:hAnsiTheme="minorHAnsi" w:cstheme="minorBidi"/>
              <w:noProof/>
              <w:szCs w:val="24"/>
              <w:lang w:eastAsia="ja-JP"/>
            </w:rPr>
            <w:tab/>
          </w:r>
          <w:r>
            <w:rPr>
              <w:noProof/>
            </w:rPr>
            <w:t>Målvärde</w:t>
          </w:r>
          <w:r>
            <w:rPr>
              <w:noProof/>
            </w:rPr>
            <w:tab/>
          </w:r>
          <w:r>
            <w:rPr>
              <w:noProof/>
            </w:rPr>
            <w:fldChar w:fldCharType="begin"/>
          </w:r>
          <w:r>
            <w:rPr>
              <w:noProof/>
            </w:rPr>
            <w:instrText xml:space="preserve"> PAGEREF _Toc259277375 \h </w:instrText>
          </w:r>
          <w:r>
            <w:rPr>
              <w:noProof/>
            </w:rPr>
          </w:r>
          <w:r>
            <w:rPr>
              <w:noProof/>
            </w:rPr>
            <w:fldChar w:fldCharType="separate"/>
          </w:r>
          <w:r>
            <w:rPr>
              <w:noProof/>
            </w:rPr>
            <w:t>29</w:t>
          </w:r>
          <w:r>
            <w:rPr>
              <w:noProof/>
            </w:rPr>
            <w:fldChar w:fldCharType="end"/>
          </w:r>
        </w:p>
        <w:p w14:paraId="568DF296" w14:textId="77777777" w:rsidR="00A324CF" w:rsidRDefault="00A324CF">
          <w:pPr>
            <w:pStyle w:val="Innehll3"/>
            <w:tabs>
              <w:tab w:val="left" w:pos="1244"/>
              <w:tab w:val="right" w:leader="dot" w:pos="8664"/>
            </w:tabs>
            <w:rPr>
              <w:rFonts w:asciiTheme="minorHAnsi" w:eastAsiaTheme="minorEastAsia" w:hAnsiTheme="minorHAnsi" w:cstheme="minorBidi"/>
              <w:noProof/>
              <w:szCs w:val="24"/>
              <w:lang w:eastAsia="ja-JP"/>
            </w:rPr>
          </w:pPr>
          <w:r>
            <w:rPr>
              <w:noProof/>
            </w:rPr>
            <w:t>4.1.13</w:t>
          </w:r>
          <w:r>
            <w:rPr>
              <w:rFonts w:asciiTheme="minorHAnsi" w:eastAsiaTheme="minorEastAsia" w:hAnsiTheme="minorHAnsi" w:cstheme="minorBidi"/>
              <w:noProof/>
              <w:szCs w:val="24"/>
              <w:lang w:eastAsia="ja-JP"/>
            </w:rPr>
            <w:tab/>
          </w:r>
          <w:r>
            <w:rPr>
              <w:noProof/>
            </w:rPr>
            <w:t>IndikatorRapport</w:t>
          </w:r>
          <w:r>
            <w:rPr>
              <w:noProof/>
            </w:rPr>
            <w:tab/>
          </w:r>
          <w:r>
            <w:rPr>
              <w:noProof/>
            </w:rPr>
            <w:fldChar w:fldCharType="begin"/>
          </w:r>
          <w:r>
            <w:rPr>
              <w:noProof/>
            </w:rPr>
            <w:instrText xml:space="preserve"> PAGEREF _Toc259277376 \h </w:instrText>
          </w:r>
          <w:r>
            <w:rPr>
              <w:noProof/>
            </w:rPr>
          </w:r>
          <w:r>
            <w:rPr>
              <w:noProof/>
            </w:rPr>
            <w:fldChar w:fldCharType="separate"/>
          </w:r>
          <w:r>
            <w:rPr>
              <w:noProof/>
            </w:rPr>
            <w:t>30</w:t>
          </w:r>
          <w:r>
            <w:rPr>
              <w:noProof/>
            </w:rPr>
            <w:fldChar w:fldCharType="end"/>
          </w:r>
        </w:p>
        <w:p w14:paraId="1EA04082" w14:textId="77777777" w:rsidR="00A324CF" w:rsidRDefault="00A324CF">
          <w:pPr>
            <w:pStyle w:val="Innehll3"/>
            <w:tabs>
              <w:tab w:val="left" w:pos="1247"/>
              <w:tab w:val="right" w:leader="dot" w:pos="8664"/>
            </w:tabs>
            <w:rPr>
              <w:rFonts w:asciiTheme="minorHAnsi" w:eastAsiaTheme="minorEastAsia" w:hAnsiTheme="minorHAnsi" w:cstheme="minorBidi"/>
              <w:noProof/>
              <w:szCs w:val="24"/>
              <w:lang w:eastAsia="ja-JP"/>
            </w:rPr>
          </w:pPr>
          <w:r>
            <w:rPr>
              <w:noProof/>
            </w:rPr>
            <w:t>4.1.14</w:t>
          </w:r>
          <w:r>
            <w:rPr>
              <w:rFonts w:asciiTheme="minorHAnsi" w:eastAsiaTheme="minorEastAsia" w:hAnsiTheme="minorHAnsi" w:cstheme="minorBidi"/>
              <w:noProof/>
              <w:szCs w:val="24"/>
              <w:lang w:eastAsia="ja-JP"/>
            </w:rPr>
            <w:tab/>
          </w:r>
          <w:r>
            <w:rPr>
              <w:noProof/>
            </w:rPr>
            <w:t>ResultatEnhet</w:t>
          </w:r>
          <w:r>
            <w:rPr>
              <w:noProof/>
            </w:rPr>
            <w:tab/>
          </w:r>
          <w:r>
            <w:rPr>
              <w:noProof/>
            </w:rPr>
            <w:fldChar w:fldCharType="begin"/>
          </w:r>
          <w:r>
            <w:rPr>
              <w:noProof/>
            </w:rPr>
            <w:instrText xml:space="preserve"> PAGEREF _Toc259277377 \h </w:instrText>
          </w:r>
          <w:r>
            <w:rPr>
              <w:noProof/>
            </w:rPr>
          </w:r>
          <w:r>
            <w:rPr>
              <w:noProof/>
            </w:rPr>
            <w:fldChar w:fldCharType="separate"/>
          </w:r>
          <w:r>
            <w:rPr>
              <w:noProof/>
            </w:rPr>
            <w:t>32</w:t>
          </w:r>
          <w:r>
            <w:rPr>
              <w:noProof/>
            </w:rPr>
            <w:fldChar w:fldCharType="end"/>
          </w:r>
        </w:p>
        <w:p w14:paraId="04D770CE" w14:textId="77777777" w:rsidR="00A324CF" w:rsidRDefault="00A324CF">
          <w:pPr>
            <w:pStyle w:val="Innehll3"/>
            <w:tabs>
              <w:tab w:val="left" w:pos="1238"/>
              <w:tab w:val="right" w:leader="dot" w:pos="8664"/>
            </w:tabs>
            <w:rPr>
              <w:rFonts w:asciiTheme="minorHAnsi" w:eastAsiaTheme="minorEastAsia" w:hAnsiTheme="minorHAnsi" w:cstheme="minorBidi"/>
              <w:noProof/>
              <w:szCs w:val="24"/>
              <w:lang w:eastAsia="ja-JP"/>
            </w:rPr>
          </w:pPr>
          <w:r>
            <w:rPr>
              <w:noProof/>
            </w:rPr>
            <w:t>4.1.15</w:t>
          </w:r>
          <w:r>
            <w:rPr>
              <w:rFonts w:asciiTheme="minorHAnsi" w:eastAsiaTheme="minorEastAsia" w:hAnsiTheme="minorHAnsi" w:cstheme="minorBidi"/>
              <w:noProof/>
              <w:szCs w:val="24"/>
              <w:lang w:eastAsia="ja-JP"/>
            </w:rPr>
            <w:tab/>
          </w:r>
          <w:r>
            <w:rPr>
              <w:noProof/>
            </w:rPr>
            <w:t>IndikatorVärde</w:t>
          </w:r>
          <w:r>
            <w:rPr>
              <w:noProof/>
            </w:rPr>
            <w:tab/>
          </w:r>
          <w:r>
            <w:rPr>
              <w:noProof/>
            </w:rPr>
            <w:fldChar w:fldCharType="begin"/>
          </w:r>
          <w:r>
            <w:rPr>
              <w:noProof/>
            </w:rPr>
            <w:instrText xml:space="preserve"> PAGEREF _Toc259277378 \h </w:instrText>
          </w:r>
          <w:r>
            <w:rPr>
              <w:noProof/>
            </w:rPr>
          </w:r>
          <w:r>
            <w:rPr>
              <w:noProof/>
            </w:rPr>
            <w:fldChar w:fldCharType="separate"/>
          </w:r>
          <w:r>
            <w:rPr>
              <w:noProof/>
            </w:rPr>
            <w:t>33</w:t>
          </w:r>
          <w:r>
            <w:rPr>
              <w:noProof/>
            </w:rPr>
            <w:fldChar w:fldCharType="end"/>
          </w:r>
        </w:p>
        <w:p w14:paraId="580F3D71" w14:textId="77777777" w:rsidR="00A324CF" w:rsidRDefault="00A324CF">
          <w:pPr>
            <w:pStyle w:val="Innehll3"/>
            <w:tabs>
              <w:tab w:val="left" w:pos="1247"/>
              <w:tab w:val="right" w:leader="dot" w:pos="8664"/>
            </w:tabs>
            <w:rPr>
              <w:rFonts w:asciiTheme="minorHAnsi" w:eastAsiaTheme="minorEastAsia" w:hAnsiTheme="minorHAnsi" w:cstheme="minorBidi"/>
              <w:noProof/>
              <w:szCs w:val="24"/>
              <w:lang w:eastAsia="ja-JP"/>
            </w:rPr>
          </w:pPr>
          <w:r>
            <w:rPr>
              <w:noProof/>
            </w:rPr>
            <w:t>4.1.16</w:t>
          </w:r>
          <w:r>
            <w:rPr>
              <w:rFonts w:asciiTheme="minorHAnsi" w:eastAsiaTheme="minorEastAsia" w:hAnsiTheme="minorHAnsi" w:cstheme="minorBidi"/>
              <w:noProof/>
              <w:szCs w:val="24"/>
              <w:lang w:eastAsia="ja-JP"/>
            </w:rPr>
            <w:tab/>
          </w:r>
          <w:r>
            <w:rPr>
              <w:noProof/>
            </w:rPr>
            <w:t>Kvot</w:t>
          </w:r>
          <w:r>
            <w:rPr>
              <w:noProof/>
            </w:rPr>
            <w:tab/>
          </w:r>
          <w:r>
            <w:rPr>
              <w:noProof/>
            </w:rPr>
            <w:fldChar w:fldCharType="begin"/>
          </w:r>
          <w:r>
            <w:rPr>
              <w:noProof/>
            </w:rPr>
            <w:instrText xml:space="preserve"> PAGEREF _Toc259277379 \h </w:instrText>
          </w:r>
          <w:r>
            <w:rPr>
              <w:noProof/>
            </w:rPr>
          </w:r>
          <w:r>
            <w:rPr>
              <w:noProof/>
            </w:rPr>
            <w:fldChar w:fldCharType="separate"/>
          </w:r>
          <w:r>
            <w:rPr>
              <w:noProof/>
            </w:rPr>
            <w:t>36</w:t>
          </w:r>
          <w:r>
            <w:rPr>
              <w:noProof/>
            </w:rPr>
            <w:fldChar w:fldCharType="end"/>
          </w:r>
        </w:p>
        <w:p w14:paraId="5BB4F124" w14:textId="77777777" w:rsidR="00A324CF" w:rsidRDefault="00A324CF">
          <w:pPr>
            <w:pStyle w:val="Innehll3"/>
            <w:tabs>
              <w:tab w:val="left" w:pos="1232"/>
              <w:tab w:val="right" w:leader="dot" w:pos="8664"/>
            </w:tabs>
            <w:rPr>
              <w:rFonts w:asciiTheme="minorHAnsi" w:eastAsiaTheme="minorEastAsia" w:hAnsiTheme="minorHAnsi" w:cstheme="minorBidi"/>
              <w:noProof/>
              <w:szCs w:val="24"/>
              <w:lang w:eastAsia="ja-JP"/>
            </w:rPr>
          </w:pPr>
          <w:r>
            <w:rPr>
              <w:noProof/>
            </w:rPr>
            <w:t>4.1.17</w:t>
          </w:r>
          <w:r>
            <w:rPr>
              <w:rFonts w:asciiTheme="minorHAnsi" w:eastAsiaTheme="minorEastAsia" w:hAnsiTheme="minorHAnsi" w:cstheme="minorBidi"/>
              <w:noProof/>
              <w:szCs w:val="24"/>
              <w:lang w:eastAsia="ja-JP"/>
            </w:rPr>
            <w:tab/>
          </w:r>
          <w:r>
            <w:rPr>
              <w:noProof/>
            </w:rPr>
            <w:t>Mätvärde</w:t>
          </w:r>
          <w:r>
            <w:rPr>
              <w:noProof/>
            </w:rPr>
            <w:tab/>
          </w:r>
          <w:r>
            <w:rPr>
              <w:noProof/>
            </w:rPr>
            <w:fldChar w:fldCharType="begin"/>
          </w:r>
          <w:r>
            <w:rPr>
              <w:noProof/>
            </w:rPr>
            <w:instrText xml:space="preserve"> PAGEREF _Toc259277380 \h </w:instrText>
          </w:r>
          <w:r>
            <w:rPr>
              <w:noProof/>
            </w:rPr>
          </w:r>
          <w:r>
            <w:rPr>
              <w:noProof/>
            </w:rPr>
            <w:fldChar w:fldCharType="separate"/>
          </w:r>
          <w:r>
            <w:rPr>
              <w:noProof/>
            </w:rPr>
            <w:t>37</w:t>
          </w:r>
          <w:r>
            <w:rPr>
              <w:noProof/>
            </w:rPr>
            <w:fldChar w:fldCharType="end"/>
          </w:r>
        </w:p>
        <w:p w14:paraId="4793CACB" w14:textId="77777777" w:rsidR="00A324CF" w:rsidRDefault="00A324CF">
          <w:pPr>
            <w:pStyle w:val="Innehll2"/>
            <w:tabs>
              <w:tab w:val="left" w:pos="774"/>
              <w:tab w:val="right" w:leader="dot" w:pos="8664"/>
            </w:tabs>
            <w:rPr>
              <w:rFonts w:asciiTheme="minorHAnsi" w:eastAsiaTheme="minorEastAsia" w:hAnsiTheme="minorHAnsi" w:cstheme="minorBidi"/>
              <w:noProof/>
              <w:szCs w:val="24"/>
              <w:lang w:eastAsia="ja-JP"/>
            </w:rPr>
          </w:pPr>
          <w:r>
            <w:rPr>
              <w:noProof/>
            </w:rPr>
            <w:t>4.2</w:t>
          </w:r>
          <w:r>
            <w:rPr>
              <w:rFonts w:asciiTheme="minorHAnsi" w:eastAsiaTheme="minorEastAsia" w:hAnsiTheme="minorHAnsi" w:cstheme="minorBidi"/>
              <w:noProof/>
              <w:szCs w:val="24"/>
              <w:lang w:eastAsia="ja-JP"/>
            </w:rPr>
            <w:tab/>
          </w:r>
          <w:r>
            <w:rPr>
              <w:noProof/>
            </w:rPr>
            <w:t>Sammanställning av terminologier, kodverk och identifierare</w:t>
          </w:r>
          <w:r>
            <w:rPr>
              <w:noProof/>
            </w:rPr>
            <w:tab/>
          </w:r>
          <w:r>
            <w:rPr>
              <w:noProof/>
            </w:rPr>
            <w:fldChar w:fldCharType="begin"/>
          </w:r>
          <w:r>
            <w:rPr>
              <w:noProof/>
            </w:rPr>
            <w:instrText xml:space="preserve"> PAGEREF _Toc259277381 \h </w:instrText>
          </w:r>
          <w:r>
            <w:rPr>
              <w:noProof/>
            </w:rPr>
          </w:r>
          <w:r>
            <w:rPr>
              <w:noProof/>
            </w:rPr>
            <w:fldChar w:fldCharType="separate"/>
          </w:r>
          <w:r>
            <w:rPr>
              <w:noProof/>
            </w:rPr>
            <w:t>38</w:t>
          </w:r>
          <w:r>
            <w:rPr>
              <w:noProof/>
            </w:rPr>
            <w:fldChar w:fldCharType="end"/>
          </w:r>
        </w:p>
        <w:p w14:paraId="0BD7A9FD" w14:textId="77777777" w:rsidR="00A324CF" w:rsidRDefault="00A324CF">
          <w:pPr>
            <w:pStyle w:val="Innehll1"/>
            <w:tabs>
              <w:tab w:val="left" w:pos="367"/>
              <w:tab w:val="right" w:leader="dot" w:pos="8664"/>
            </w:tabs>
            <w:rPr>
              <w:rFonts w:asciiTheme="minorHAnsi" w:eastAsiaTheme="minorEastAsia" w:hAnsiTheme="minorHAnsi" w:cstheme="minorBidi"/>
              <w:noProof/>
              <w:szCs w:val="24"/>
              <w:lang w:eastAsia="ja-JP"/>
            </w:rPr>
          </w:pPr>
          <w:r>
            <w:rPr>
              <w:noProof/>
            </w:rPr>
            <w:t>5</w:t>
          </w:r>
          <w:r>
            <w:rPr>
              <w:rFonts w:asciiTheme="minorHAnsi" w:eastAsiaTheme="minorEastAsia" w:hAnsiTheme="minorHAnsi" w:cstheme="minorBidi"/>
              <w:noProof/>
              <w:szCs w:val="24"/>
              <w:lang w:eastAsia="ja-JP"/>
            </w:rPr>
            <w:tab/>
          </w:r>
          <w:r>
            <w:rPr>
              <w:noProof/>
            </w:rPr>
            <w:t>Kravuppfyllnad</w:t>
          </w:r>
          <w:r>
            <w:rPr>
              <w:noProof/>
            </w:rPr>
            <w:tab/>
          </w:r>
          <w:r>
            <w:rPr>
              <w:noProof/>
            </w:rPr>
            <w:fldChar w:fldCharType="begin"/>
          </w:r>
          <w:r>
            <w:rPr>
              <w:noProof/>
            </w:rPr>
            <w:instrText xml:space="preserve"> PAGEREF _Toc259277382 \h </w:instrText>
          </w:r>
          <w:r>
            <w:rPr>
              <w:noProof/>
            </w:rPr>
          </w:r>
          <w:r>
            <w:rPr>
              <w:noProof/>
            </w:rPr>
            <w:fldChar w:fldCharType="separate"/>
          </w:r>
          <w:r>
            <w:rPr>
              <w:noProof/>
            </w:rPr>
            <w:t>43</w:t>
          </w:r>
          <w:r>
            <w:rPr>
              <w:noProof/>
            </w:rPr>
            <w:fldChar w:fldCharType="end"/>
          </w:r>
        </w:p>
        <w:p w14:paraId="6BA0F306" w14:textId="77777777" w:rsidR="00A324CF" w:rsidRDefault="00A324CF">
          <w:pPr>
            <w:pStyle w:val="Innehll2"/>
            <w:tabs>
              <w:tab w:val="left" w:pos="735"/>
              <w:tab w:val="right" w:leader="dot" w:pos="8664"/>
            </w:tabs>
            <w:rPr>
              <w:rFonts w:asciiTheme="minorHAnsi" w:eastAsiaTheme="minorEastAsia" w:hAnsiTheme="minorHAnsi" w:cstheme="minorBidi"/>
              <w:noProof/>
              <w:szCs w:val="24"/>
              <w:lang w:eastAsia="ja-JP"/>
            </w:rPr>
          </w:pPr>
          <w:r>
            <w:rPr>
              <w:noProof/>
              <w:lang w:eastAsia="sv-SE"/>
            </w:rPr>
            <w:t>5.1</w:t>
          </w:r>
          <w:r>
            <w:rPr>
              <w:rFonts w:asciiTheme="minorHAnsi" w:eastAsiaTheme="minorEastAsia" w:hAnsiTheme="minorHAnsi" w:cstheme="minorBidi"/>
              <w:noProof/>
              <w:szCs w:val="24"/>
              <w:lang w:eastAsia="ja-JP"/>
            </w:rPr>
            <w:tab/>
          </w:r>
          <w:r>
            <w:rPr>
              <w:noProof/>
              <w:lang w:eastAsia="sv-SE"/>
            </w:rPr>
            <w:t>Sökuttrycksnotation</w:t>
          </w:r>
          <w:r>
            <w:rPr>
              <w:noProof/>
            </w:rPr>
            <w:tab/>
          </w:r>
          <w:r>
            <w:rPr>
              <w:noProof/>
            </w:rPr>
            <w:fldChar w:fldCharType="begin"/>
          </w:r>
          <w:r>
            <w:rPr>
              <w:noProof/>
            </w:rPr>
            <w:instrText xml:space="preserve"> PAGEREF _Toc259277383 \h </w:instrText>
          </w:r>
          <w:r>
            <w:rPr>
              <w:noProof/>
            </w:rPr>
          </w:r>
          <w:r>
            <w:rPr>
              <w:noProof/>
            </w:rPr>
            <w:fldChar w:fldCharType="separate"/>
          </w:r>
          <w:r>
            <w:rPr>
              <w:noProof/>
            </w:rPr>
            <w:t>43</w:t>
          </w:r>
          <w:r>
            <w:rPr>
              <w:noProof/>
            </w:rPr>
            <w:fldChar w:fldCharType="end"/>
          </w:r>
        </w:p>
        <w:p w14:paraId="18981C27" w14:textId="77777777" w:rsidR="00A324CF" w:rsidRDefault="00A324CF">
          <w:pPr>
            <w:pStyle w:val="Innehll2"/>
            <w:tabs>
              <w:tab w:val="left" w:pos="766"/>
              <w:tab w:val="right" w:leader="dot" w:pos="8664"/>
            </w:tabs>
            <w:rPr>
              <w:rFonts w:asciiTheme="minorHAnsi" w:eastAsiaTheme="minorEastAsia" w:hAnsiTheme="minorHAnsi" w:cstheme="minorBidi"/>
              <w:noProof/>
              <w:szCs w:val="24"/>
              <w:lang w:eastAsia="ja-JP"/>
            </w:rPr>
          </w:pPr>
          <w:r>
            <w:rPr>
              <w:noProof/>
            </w:rPr>
            <w:t>5.2</w:t>
          </w:r>
          <w:r>
            <w:rPr>
              <w:rFonts w:asciiTheme="minorHAnsi" w:eastAsiaTheme="minorEastAsia" w:hAnsiTheme="minorHAnsi" w:cstheme="minorBidi"/>
              <w:noProof/>
              <w:szCs w:val="24"/>
              <w:lang w:eastAsia="ja-JP"/>
            </w:rPr>
            <w:tab/>
          </w:r>
          <w:r>
            <w:rPr>
              <w:noProof/>
            </w:rPr>
            <w:t>Administrera indikatorBeskrivning</w:t>
          </w:r>
          <w:r>
            <w:rPr>
              <w:noProof/>
            </w:rPr>
            <w:tab/>
          </w:r>
          <w:r>
            <w:rPr>
              <w:noProof/>
            </w:rPr>
            <w:fldChar w:fldCharType="begin"/>
          </w:r>
          <w:r>
            <w:rPr>
              <w:noProof/>
            </w:rPr>
            <w:instrText xml:space="preserve"> PAGEREF _Toc259277384 \h </w:instrText>
          </w:r>
          <w:r>
            <w:rPr>
              <w:noProof/>
            </w:rPr>
          </w:r>
          <w:r>
            <w:rPr>
              <w:noProof/>
            </w:rPr>
            <w:fldChar w:fldCharType="separate"/>
          </w:r>
          <w:r>
            <w:rPr>
              <w:noProof/>
            </w:rPr>
            <w:t>44</w:t>
          </w:r>
          <w:r>
            <w:rPr>
              <w:noProof/>
            </w:rPr>
            <w:fldChar w:fldCharType="end"/>
          </w:r>
        </w:p>
        <w:p w14:paraId="1E7CB818" w14:textId="77777777" w:rsidR="00A324CF" w:rsidRDefault="00A324CF">
          <w:pPr>
            <w:pStyle w:val="Innehll2"/>
            <w:tabs>
              <w:tab w:val="left" w:pos="764"/>
              <w:tab w:val="right" w:leader="dot" w:pos="8664"/>
            </w:tabs>
            <w:rPr>
              <w:rFonts w:asciiTheme="minorHAnsi" w:eastAsiaTheme="minorEastAsia" w:hAnsiTheme="minorHAnsi" w:cstheme="minorBidi"/>
              <w:noProof/>
              <w:szCs w:val="24"/>
              <w:lang w:eastAsia="ja-JP"/>
            </w:rPr>
          </w:pPr>
          <w:r>
            <w:rPr>
              <w:noProof/>
            </w:rPr>
            <w:t>5.3</w:t>
          </w:r>
          <w:r>
            <w:rPr>
              <w:rFonts w:asciiTheme="minorHAnsi" w:eastAsiaTheme="minorEastAsia" w:hAnsiTheme="minorHAnsi" w:cstheme="minorBidi"/>
              <w:noProof/>
              <w:szCs w:val="24"/>
              <w:lang w:eastAsia="ja-JP"/>
            </w:rPr>
            <w:tab/>
          </w:r>
          <w:r>
            <w:rPr>
              <w:noProof/>
            </w:rPr>
            <w:t>Krav på hämtning av indikatorrapporter från SKLTjP</w:t>
          </w:r>
          <w:r>
            <w:rPr>
              <w:noProof/>
            </w:rPr>
            <w:tab/>
          </w:r>
          <w:r>
            <w:rPr>
              <w:noProof/>
            </w:rPr>
            <w:fldChar w:fldCharType="begin"/>
          </w:r>
          <w:r>
            <w:rPr>
              <w:noProof/>
            </w:rPr>
            <w:instrText xml:space="preserve"> PAGEREF _Toc259277385 \h </w:instrText>
          </w:r>
          <w:r>
            <w:rPr>
              <w:noProof/>
            </w:rPr>
          </w:r>
          <w:r>
            <w:rPr>
              <w:noProof/>
            </w:rPr>
            <w:fldChar w:fldCharType="separate"/>
          </w:r>
          <w:r>
            <w:rPr>
              <w:noProof/>
            </w:rPr>
            <w:t>50</w:t>
          </w:r>
          <w:r>
            <w:rPr>
              <w:noProof/>
            </w:rPr>
            <w:fldChar w:fldCharType="end"/>
          </w:r>
        </w:p>
        <w:p w14:paraId="31AF45D7" w14:textId="77777777" w:rsidR="00A324CF" w:rsidRDefault="00A324CF">
          <w:pPr>
            <w:pStyle w:val="Innehll2"/>
            <w:tabs>
              <w:tab w:val="left" w:pos="767"/>
              <w:tab w:val="right" w:leader="dot" w:pos="8664"/>
            </w:tabs>
            <w:rPr>
              <w:rFonts w:asciiTheme="minorHAnsi" w:eastAsiaTheme="minorEastAsia" w:hAnsiTheme="minorHAnsi" w:cstheme="minorBidi"/>
              <w:noProof/>
              <w:szCs w:val="24"/>
              <w:lang w:eastAsia="ja-JP"/>
            </w:rPr>
          </w:pPr>
          <w:r>
            <w:rPr>
              <w:noProof/>
            </w:rPr>
            <w:t>5.4</w:t>
          </w:r>
          <w:r>
            <w:rPr>
              <w:rFonts w:asciiTheme="minorHAnsi" w:eastAsiaTheme="minorEastAsia" w:hAnsiTheme="minorHAnsi" w:cstheme="minorBidi"/>
              <w:noProof/>
              <w:szCs w:val="24"/>
              <w:lang w:eastAsia="ja-JP"/>
            </w:rPr>
            <w:tab/>
          </w:r>
          <w:r>
            <w:rPr>
              <w:noProof/>
            </w:rPr>
            <w:t>Krav från 1177-prototyp Valfrihetsinformation</w:t>
          </w:r>
          <w:r>
            <w:rPr>
              <w:noProof/>
            </w:rPr>
            <w:tab/>
          </w:r>
          <w:r>
            <w:rPr>
              <w:noProof/>
            </w:rPr>
            <w:fldChar w:fldCharType="begin"/>
          </w:r>
          <w:r>
            <w:rPr>
              <w:noProof/>
            </w:rPr>
            <w:instrText xml:space="preserve"> PAGEREF _Toc259277386 \h </w:instrText>
          </w:r>
          <w:r>
            <w:rPr>
              <w:noProof/>
            </w:rPr>
          </w:r>
          <w:r>
            <w:rPr>
              <w:noProof/>
            </w:rPr>
            <w:fldChar w:fldCharType="separate"/>
          </w:r>
          <w:r>
            <w:rPr>
              <w:noProof/>
            </w:rPr>
            <w:t>52</w:t>
          </w:r>
          <w:r>
            <w:rPr>
              <w:noProof/>
            </w:rPr>
            <w:fldChar w:fldCharType="end"/>
          </w:r>
        </w:p>
        <w:p w14:paraId="7DD3676A" w14:textId="77777777" w:rsidR="00793064" w:rsidRPr="007121BF" w:rsidRDefault="00793064">
          <w:r w:rsidRPr="005E2ACE">
            <w:fldChar w:fldCharType="end"/>
          </w:r>
        </w:p>
      </w:sdtContent>
    </w:sdt>
    <w:p w14:paraId="32334EC3" w14:textId="77777777" w:rsidR="00793064" w:rsidRPr="007121BF" w:rsidRDefault="00793064">
      <w:pPr>
        <w:spacing w:line="240" w:lineRule="auto"/>
        <w:rPr>
          <w:rFonts w:eastAsia="Times New Roman"/>
          <w:bCs/>
          <w:sz w:val="30"/>
          <w:szCs w:val="28"/>
        </w:rPr>
      </w:pPr>
      <w:r w:rsidRPr="007121BF">
        <w:br w:type="page"/>
      </w:r>
    </w:p>
    <w:p w14:paraId="75614F0D" w14:textId="77777777" w:rsidR="00BF5584" w:rsidRPr="007121BF" w:rsidRDefault="00933301" w:rsidP="001D7E63">
      <w:pPr>
        <w:pStyle w:val="Rubrik1"/>
        <w:tabs>
          <w:tab w:val="left" w:pos="567"/>
        </w:tabs>
      </w:pPr>
      <w:bookmarkStart w:id="1" w:name="_Toc259277348"/>
      <w:r w:rsidRPr="007121BF">
        <w:t>Introduktion</w:t>
      </w:r>
      <w:bookmarkEnd w:id="1"/>
      <w:r w:rsidR="004F25A9" w:rsidRPr="007121BF">
        <w:t xml:space="preserve"> </w:t>
      </w:r>
    </w:p>
    <w:p w14:paraId="3122991D" w14:textId="3394480C" w:rsidR="00933301" w:rsidRPr="007121BF" w:rsidRDefault="004F25A9" w:rsidP="00BF5584">
      <w:r w:rsidRPr="007121BF">
        <w:t>(</w:t>
      </w:r>
      <w:r w:rsidR="00A4634A">
        <w:t>Stor del av texten om projektet i bakgrunden skall lyftas ut ur</w:t>
      </w:r>
      <w:r w:rsidR="00A4634A" w:rsidRPr="007121BF">
        <w:t xml:space="preserve"> </w:t>
      </w:r>
      <w:r w:rsidR="00BF5584" w:rsidRPr="007121BF">
        <w:t xml:space="preserve">introduktionen </w:t>
      </w:r>
      <w:r w:rsidRPr="007121BF">
        <w:t xml:space="preserve">när informationsspecifikationen </w:t>
      </w:r>
      <w:r w:rsidR="00A4634A">
        <w:t>skall gå ut externt</w:t>
      </w:r>
      <w:r w:rsidRPr="007121BF">
        <w:t>)</w:t>
      </w:r>
    </w:p>
    <w:p w14:paraId="1758BCE3" w14:textId="77777777" w:rsidR="00BF5584" w:rsidRPr="007121BF" w:rsidRDefault="00BF5584" w:rsidP="00BF5584"/>
    <w:p w14:paraId="425311A7" w14:textId="77777777" w:rsidR="004F25A9" w:rsidRPr="007121BF" w:rsidRDefault="004F25A9" w:rsidP="004F25A9">
      <w:pPr>
        <w:pStyle w:val="Rubrik2"/>
      </w:pPr>
      <w:bookmarkStart w:id="2" w:name="_Toc259277349"/>
      <w:r w:rsidRPr="007121BF">
        <w:t>Om projektet</w:t>
      </w:r>
      <w:bookmarkEnd w:id="2"/>
      <w:r w:rsidRPr="007121BF">
        <w:t xml:space="preserve"> </w:t>
      </w:r>
    </w:p>
    <w:p w14:paraId="6E791593" w14:textId="0B6F04AD" w:rsidR="00A153DA" w:rsidRDefault="00A153DA" w:rsidP="004F25A9">
      <w:r>
        <w:t>Tjänstekontrakt för redovisning av</w:t>
      </w:r>
      <w:r w:rsidR="002E63C7">
        <w:t xml:space="preserve"> beräknade</w:t>
      </w:r>
      <w:r>
        <w:t xml:space="preserve"> </w:t>
      </w:r>
      <w:r w:rsidR="002E63C7">
        <w:t>kvalitetsindikatorer</w:t>
      </w:r>
    </w:p>
    <w:p w14:paraId="07D90E8F" w14:textId="66029084" w:rsidR="00BF5584" w:rsidRPr="00A063A2" w:rsidRDefault="00A153DA" w:rsidP="004F25A9">
      <w:r>
        <w:t xml:space="preserve">Domänen berör överföringen av beräknade kvalitetsindikatorer </w:t>
      </w:r>
      <w:r w:rsidR="004F25A9" w:rsidRPr="00A153DA">
        <w:t xml:space="preserve">från </w:t>
      </w:r>
      <w:r w:rsidR="002E63C7">
        <w:t>system för vårdkvalitetsuppföljning till externa system</w:t>
      </w:r>
      <w:r w:rsidR="004F25A9" w:rsidRPr="00A063A2">
        <w:t xml:space="preserve">. </w:t>
      </w:r>
    </w:p>
    <w:p w14:paraId="2D104417" w14:textId="77777777" w:rsidR="00BF5584" w:rsidRPr="00A063A2" w:rsidRDefault="00BF5584" w:rsidP="004F25A9"/>
    <w:p w14:paraId="5B036AFF" w14:textId="77777777" w:rsidR="004F25A9" w:rsidRPr="007121BF" w:rsidRDefault="004F25A9" w:rsidP="00BF5584"/>
    <w:p w14:paraId="2D2C971F" w14:textId="77777777" w:rsidR="004F25A9" w:rsidRPr="007121BF" w:rsidRDefault="004F25A9" w:rsidP="00BF5584">
      <w:pPr>
        <w:pStyle w:val="Rubrik3"/>
      </w:pPr>
      <w:bookmarkStart w:id="3" w:name="_Toc259277350"/>
      <w:r w:rsidRPr="007121BF">
        <w:t>Bakgrund</w:t>
      </w:r>
      <w:bookmarkEnd w:id="3"/>
    </w:p>
    <w:p w14:paraId="399680C9" w14:textId="7C5D5419" w:rsidR="002E63C7" w:rsidRDefault="002E63C7" w:rsidP="004F25A9">
      <w:r>
        <w:t xml:space="preserve">En kvalitetsindikator är ett mått som indikerar kvalitet i syfte att kunna göra jämförelser mellan verksamheter och/eller över tid. Inom sjukvården används kvalitetsindikatorer i stor utsträckning som ett verktyg för kvalitetsuppföljning. Information samlas i system för vårdkvalitetsuppföljning där typfallet är de många kvalitetsregister som samlar och aggregerar data för olika vårdkvalitetsaspekter. </w:t>
      </w:r>
    </w:p>
    <w:p w14:paraId="2EBFFC09" w14:textId="77777777" w:rsidR="002E63C7" w:rsidRDefault="002E63C7" w:rsidP="004F25A9"/>
    <w:p w14:paraId="3D8716AC" w14:textId="5E9A32A4" w:rsidR="00B91096" w:rsidRDefault="00B91096" w:rsidP="004F25A9">
      <w:r>
        <w:t xml:space="preserve">Kvalitetsindikatorer är beräknade kvalitetsmått, men beräknade kvalitetsmått innefattar även </w:t>
      </w:r>
      <w:r w:rsidRPr="00B91096">
        <w:t xml:space="preserve">andra nyckeltal </w:t>
      </w:r>
      <w:r>
        <w:t>och</w:t>
      </w:r>
      <w:r w:rsidRPr="00B91096">
        <w:t xml:space="preserve"> bakgrundsmått</w:t>
      </w:r>
      <w:r>
        <w:t xml:space="preserve"> som ej är kvalitetsindikatorer. </w:t>
      </w:r>
      <w:r w:rsidR="002E63C7">
        <w:t xml:space="preserve">Domänen stödjer kvalitetsindikatorer och andra typer av kvalitetsmått, men nedan används kvalitetsindikatorer för att beskriva innehåller i domänen. </w:t>
      </w:r>
    </w:p>
    <w:p w14:paraId="5A37402D" w14:textId="77777777" w:rsidR="00B91096" w:rsidRDefault="00B91096" w:rsidP="004F25A9"/>
    <w:p w14:paraId="22AE5BFA" w14:textId="35307E94" w:rsidR="004F25A9" w:rsidRPr="007121BF" w:rsidRDefault="00A153DA" w:rsidP="004F25A9">
      <w:r>
        <w:t xml:space="preserve">Användning av </w:t>
      </w:r>
      <w:r w:rsidR="002E63C7">
        <w:t>kvalitetsindikatorer</w:t>
      </w:r>
      <w:r>
        <w:t xml:space="preserve"> i</w:t>
      </w:r>
      <w:r w:rsidR="004F25A9" w:rsidRPr="007121BF">
        <w:t xml:space="preserve"> Svensk hälso- och sjukvård sker idag på flera olika sätt och genom olika medier/kanaler. </w:t>
      </w:r>
      <w:r>
        <w:t xml:space="preserve">En stor mängd kvalitetsindikatorer ingår i materialet för </w:t>
      </w:r>
      <w:r w:rsidR="004F25A9" w:rsidRPr="007121BF">
        <w:t>Socialstyrelsen och SverigesKommuner och Landsting årlig</w:t>
      </w:r>
      <w:r>
        <w:t>a</w:t>
      </w:r>
      <w:r w:rsidR="004F25A9" w:rsidRPr="007121BF">
        <w:t xml:space="preserve"> </w:t>
      </w:r>
      <w:r>
        <w:t xml:space="preserve">publicering </w:t>
      </w:r>
      <w:r w:rsidR="004F25A9" w:rsidRPr="007121BF">
        <w:rPr>
          <w:i/>
        </w:rPr>
        <w:t>Öppna jämförelser</w:t>
      </w:r>
      <w:r w:rsidR="004F25A9" w:rsidRPr="007121BF">
        <w:t xml:space="preserve"> inom olika områden inom Kommun och Landstingssfären. </w:t>
      </w:r>
      <w:r>
        <w:t>D</w:t>
      </w:r>
      <w:r w:rsidR="004F25A9" w:rsidRPr="007121BF">
        <w:t xml:space="preserve">et förekommer även </w:t>
      </w:r>
      <w:r w:rsidR="002E63C7">
        <w:t xml:space="preserve">regional </w:t>
      </w:r>
      <w:r>
        <w:t xml:space="preserve">rapportering av beräknade kvalitetsmått från </w:t>
      </w:r>
      <w:r w:rsidR="004F25A9" w:rsidRPr="007121BF">
        <w:t xml:space="preserve">regionala </w:t>
      </w:r>
      <w:r w:rsidR="002E63C7">
        <w:t>system för vårdkvalitetsuppföljning</w:t>
      </w:r>
      <w:r>
        <w:t xml:space="preserve"> </w:t>
      </w:r>
      <w:r w:rsidR="002E63C7">
        <w:t>med</w:t>
      </w:r>
      <w:r>
        <w:t xml:space="preserve"> </w:t>
      </w:r>
      <w:r w:rsidR="002E63C7">
        <w:t>lokalt definierade kvalitetsmått</w:t>
      </w:r>
      <w:r>
        <w:t xml:space="preserve">. </w:t>
      </w:r>
    </w:p>
    <w:p w14:paraId="3D031155" w14:textId="77777777" w:rsidR="00966950" w:rsidRPr="007121BF" w:rsidRDefault="00966950" w:rsidP="004F25A9"/>
    <w:p w14:paraId="5F40A220" w14:textId="11E14E08" w:rsidR="00966950" w:rsidRPr="007121BF" w:rsidRDefault="00966950" w:rsidP="004F25A9">
      <w:r w:rsidRPr="007121BF">
        <w:t>Informationsunderlaget aggregeras i olika källor för att presenteras som kvalitetsindikatorer. Aggregeringen måste ske i respektive källa eftersom det annars skulle krävas standardisering av hur underliggande, patient-bunden data samlas in. Av juridiska (PU-biträdesfrågan) och av infrastrukturskäl (stora informationsmängder skulle behöva överföras om aggregering ska ske centralt) är utgångspunkten att tjänstedomänen enbart hanterar färdigaggregerade kvalitetsindikatorer utan behov av biträdesavtal – d.v.s. information som är offentlig.</w:t>
      </w:r>
    </w:p>
    <w:p w14:paraId="39BCC238" w14:textId="4D988109" w:rsidR="00966950" w:rsidRPr="007121BF" w:rsidRDefault="00966950" w:rsidP="004F25A9">
      <w:r w:rsidRPr="007121BF">
        <w:t xml:space="preserve"> </w:t>
      </w:r>
    </w:p>
    <w:p w14:paraId="160B45E3" w14:textId="2ABB88EE" w:rsidR="004F25A9" w:rsidRPr="007121BF" w:rsidRDefault="004F25A9" w:rsidP="004F25A9">
      <w:r w:rsidRPr="007121BF">
        <w:t xml:space="preserve">Genom att dessa olika media/och kanaler vill ha tillgång till mått och resultat finns ett ökat tryck på olika producenter av data att rapportera sina uppgifter. I dag sker det på olika sätt för de olika konsumenterna. Det är den klassiska bilden av </w:t>
      </w:r>
      <w:r w:rsidR="00966950" w:rsidRPr="007121BF">
        <w:rPr>
          <w:i/>
        </w:rPr>
        <w:t>punkt-</w:t>
      </w:r>
      <w:r w:rsidRPr="007121BF">
        <w:rPr>
          <w:i/>
        </w:rPr>
        <w:t>til</w:t>
      </w:r>
      <w:r w:rsidR="00966950" w:rsidRPr="007121BF">
        <w:rPr>
          <w:i/>
        </w:rPr>
        <w:t>l-punkt</w:t>
      </w:r>
      <w:r w:rsidR="00966950" w:rsidRPr="007121BF">
        <w:t xml:space="preserve"> integrationer med varierande grad av automatisering, </w:t>
      </w:r>
    </w:p>
    <w:p w14:paraId="23345C09" w14:textId="77777777" w:rsidR="00966950" w:rsidRPr="007121BF" w:rsidRDefault="00966950" w:rsidP="004F25A9"/>
    <w:p w14:paraId="07EEC4D6" w14:textId="77777777" w:rsidR="00966950" w:rsidRPr="007121BF" w:rsidRDefault="004F25A9" w:rsidP="004F25A9">
      <w:r w:rsidRPr="007121BF">
        <w:t xml:space="preserve">De olika producenterna </w:t>
      </w:r>
      <w:r w:rsidR="00966950" w:rsidRPr="007121BF">
        <w:t xml:space="preserve">av kvalitetsindikatorer </w:t>
      </w:r>
      <w:r w:rsidRPr="007121BF">
        <w:t>är bland annat de upp emot 70 kvalitetsregister som finns i Sverige, men det är även utdatamiljöer i landstingen, så som ST</w:t>
      </w:r>
      <w:r w:rsidR="00966950" w:rsidRPr="007121BF">
        <w:t xml:space="preserve">ATT i Västra Götalandsregionen eller GUPS hos SLL, </w:t>
      </w:r>
      <w:r w:rsidRPr="007121BF">
        <w:t>liksom nationella databaser med information så som ”kostnad per patient” och ”väntetider” som hanteras via Sveriges kommuner och landsting</w:t>
      </w:r>
      <w:r w:rsidR="00966950" w:rsidRPr="007121BF">
        <w:t xml:space="preserve"> baserat på manuell inrapportering</w:t>
      </w:r>
      <w:r w:rsidRPr="007121BF">
        <w:t>.</w:t>
      </w:r>
    </w:p>
    <w:p w14:paraId="4984D48E" w14:textId="6E0203DB" w:rsidR="004F25A9" w:rsidRPr="007121BF" w:rsidRDefault="004F25A9" w:rsidP="004F25A9">
      <w:r w:rsidRPr="007121BF">
        <w:t xml:space="preserve"> </w:t>
      </w:r>
    </w:p>
    <w:p w14:paraId="07DB232E" w14:textId="1E0A59E2" w:rsidR="004F25A9" w:rsidRPr="007121BF" w:rsidRDefault="004F25A9" w:rsidP="004F25A9">
      <w:r w:rsidRPr="007121BF">
        <w:t xml:space="preserve">Konsumenter är de som efterfrågar dessa </w:t>
      </w:r>
      <w:r w:rsidR="00966950" w:rsidRPr="007121BF">
        <w:t>kvalitetsindikatorer</w:t>
      </w:r>
      <w:r w:rsidRPr="007121BF">
        <w:t xml:space="preserve"> beroende på målgrupp. Det kan till exempel vara för patienter och</w:t>
      </w:r>
      <w:r w:rsidR="00966950" w:rsidRPr="007121BF">
        <w:t xml:space="preserve"> anhöriga via 1177.se, eller regionala </w:t>
      </w:r>
      <w:r w:rsidRPr="007121BF">
        <w:t>portal</w:t>
      </w:r>
      <w:r w:rsidR="00966950" w:rsidRPr="007121BF">
        <w:t>er</w:t>
      </w:r>
      <w:r w:rsidRPr="007121BF">
        <w:t xml:space="preserve"> som </w:t>
      </w:r>
      <w:r w:rsidR="00966950" w:rsidRPr="007121BF">
        <w:t>redovisar kvalitetsindikatorer</w:t>
      </w:r>
      <w:r w:rsidRPr="007121BF">
        <w:t xml:space="preserve"> för ledningar på olika nivåer i landstingen för att stödja styrning, ledning och förbättringsarbete. </w:t>
      </w:r>
    </w:p>
    <w:p w14:paraId="0E26F2DE" w14:textId="77777777" w:rsidR="00966950" w:rsidRPr="007121BF" w:rsidRDefault="00966950" w:rsidP="004F25A9"/>
    <w:p w14:paraId="7CE15C25" w14:textId="4F02007C" w:rsidR="004F25A9" w:rsidRPr="007121BF" w:rsidRDefault="00966950" w:rsidP="004F25A9">
      <w:r w:rsidRPr="007121BF">
        <w:t>Behoven är därför stora av en gemensam arkitektur för informationsförsörjning rörande kvalitetsindikatorer. Flera parallella projekt bedrev relaterade aktiviteter. Dessa beslutades samordna sig kring en gemensam lösning:</w:t>
      </w:r>
    </w:p>
    <w:p w14:paraId="19F2BDBF" w14:textId="77777777" w:rsidR="00966950" w:rsidRPr="007121BF" w:rsidRDefault="00966950" w:rsidP="004F25A9"/>
    <w:p w14:paraId="6C98FFBC" w14:textId="77777777" w:rsidR="004F25A9" w:rsidRPr="007121BF" w:rsidRDefault="004F25A9" w:rsidP="004F25A9">
      <w:pPr>
        <w:pStyle w:val="Liststycke"/>
        <w:numPr>
          <w:ilvl w:val="0"/>
          <w:numId w:val="30"/>
        </w:numPr>
        <w:spacing w:line="240" w:lineRule="auto"/>
        <w:contextualSpacing w:val="0"/>
      </w:pPr>
      <w:r w:rsidRPr="007121BF">
        <w:t xml:space="preserve">Vården i siffror </w:t>
      </w:r>
    </w:p>
    <w:p w14:paraId="4497B8B9" w14:textId="77777777" w:rsidR="004F25A9" w:rsidRPr="007121BF" w:rsidRDefault="004F25A9" w:rsidP="004F25A9">
      <w:pPr>
        <w:pStyle w:val="Liststycke"/>
        <w:numPr>
          <w:ilvl w:val="0"/>
          <w:numId w:val="30"/>
        </w:numPr>
        <w:spacing w:line="240" w:lineRule="auto"/>
        <w:contextualSpacing w:val="0"/>
      </w:pPr>
      <w:r w:rsidRPr="007121BF">
        <w:t>Resultatdata för patienter</w:t>
      </w:r>
    </w:p>
    <w:p w14:paraId="0B965A91" w14:textId="77777777" w:rsidR="004F25A9" w:rsidRPr="007121BF" w:rsidRDefault="004F25A9" w:rsidP="004F25A9">
      <w:pPr>
        <w:pStyle w:val="Liststycke"/>
        <w:numPr>
          <w:ilvl w:val="0"/>
          <w:numId w:val="30"/>
        </w:numPr>
        <w:spacing w:line="240" w:lineRule="auto"/>
        <w:contextualSpacing w:val="0"/>
      </w:pPr>
      <w:r w:rsidRPr="007121BF">
        <w:t>Öppna jämförelser</w:t>
      </w:r>
    </w:p>
    <w:p w14:paraId="221D197C" w14:textId="77777777" w:rsidR="004F25A9" w:rsidRPr="007121BF" w:rsidRDefault="004F25A9" w:rsidP="004F25A9">
      <w:pPr>
        <w:pStyle w:val="Liststycke"/>
        <w:numPr>
          <w:ilvl w:val="0"/>
          <w:numId w:val="30"/>
        </w:numPr>
        <w:spacing w:line="240" w:lineRule="auto"/>
        <w:contextualSpacing w:val="0"/>
      </w:pPr>
      <w:r w:rsidRPr="007121BF">
        <w:t>Vårdvalsinformation</w:t>
      </w:r>
    </w:p>
    <w:p w14:paraId="51677559" w14:textId="2D9FE752" w:rsidR="004F25A9" w:rsidRPr="007121BF" w:rsidRDefault="004F25A9" w:rsidP="004F25A9">
      <w:r w:rsidRPr="007121BF">
        <w:t xml:space="preserve"> </w:t>
      </w:r>
    </w:p>
    <w:p w14:paraId="090DC63B" w14:textId="77777777" w:rsidR="004F25A9" w:rsidRPr="00A063A2" w:rsidRDefault="004F25A9" w:rsidP="004F25A9">
      <w:pPr>
        <w:rPr>
          <w:sz w:val="32"/>
        </w:rPr>
      </w:pPr>
    </w:p>
    <w:p w14:paraId="707A7250" w14:textId="77777777" w:rsidR="004F25A9" w:rsidRPr="007121BF" w:rsidRDefault="004F25A9" w:rsidP="00BF5584">
      <w:pPr>
        <w:pStyle w:val="Rubrik3"/>
      </w:pPr>
      <w:bookmarkStart w:id="4" w:name="_Toc259277351"/>
      <w:r w:rsidRPr="007121BF">
        <w:t>Vården i siffror samt Resultatdata för patienter</w:t>
      </w:r>
      <w:bookmarkEnd w:id="4"/>
    </w:p>
    <w:p w14:paraId="24805FB3" w14:textId="77777777" w:rsidR="004F25A9" w:rsidRPr="007121BF" w:rsidRDefault="004F25A9" w:rsidP="004F25A9">
      <w:r w:rsidRPr="007121BF">
        <w:t xml:space="preserve">Under fem år 2012-2016 satsar staten och vårdens huvudmän gemensamt drygt en och en halv miljard kronor på att utveckla de Nationella Kvalitetsregistren. Satsningen ska möjliggöra en realisering av den outnyttjade potentialen för vårdens utveckling, uppföljning och forskning. </w:t>
      </w:r>
    </w:p>
    <w:p w14:paraId="6BE41A96" w14:textId="77777777" w:rsidR="004F25A9" w:rsidRPr="007121BF" w:rsidRDefault="004F25A9" w:rsidP="004F25A9">
      <w:pPr>
        <w:rPr>
          <w:i/>
        </w:rPr>
      </w:pPr>
      <w:r w:rsidRPr="007121BF">
        <w:rPr>
          <w:i/>
        </w:rPr>
        <w:t>Visionen är att:</w:t>
      </w:r>
    </w:p>
    <w:p w14:paraId="28DCCE0D" w14:textId="77777777" w:rsidR="004F25A9" w:rsidRPr="007121BF" w:rsidRDefault="004F25A9" w:rsidP="004F25A9">
      <w:pPr>
        <w:rPr>
          <w:i/>
        </w:rPr>
      </w:pPr>
      <w:r w:rsidRPr="007121BF">
        <w:rPr>
          <w:i/>
        </w:rPr>
        <w:t>Nationella Kvalitetsregistren används integrerat och aktivt av svensk hälso- och sjukvård och omsorgsverksamhet för löpande lärande, förbättring, forskning samt ledning och kunskapsstyrning för att tillsammans med individen skapa bästa möjliga vård.</w:t>
      </w:r>
    </w:p>
    <w:p w14:paraId="39D98F61" w14:textId="77777777" w:rsidR="004F25A9" w:rsidRPr="007121BF" w:rsidRDefault="004F25A9" w:rsidP="004F25A9">
      <w:r w:rsidRPr="007121BF">
        <w:t xml:space="preserve">En mängd aktiviteter och projekt har initierats för att visionen och effektmålen för satsningen ska nås. Flera av dessa aktiviteter och effektmål rör redovisning av mått och resultat – så kallad utdata – från registren. Syftet är att kunna använda registren till just förbättringsarbete och kunskapsstyrning inom hälso-, sjukvårds och omsorgsverksamheten. Men även för öppenhet gentemot patienter och invånare. </w:t>
      </w:r>
    </w:p>
    <w:p w14:paraId="6A5E6117" w14:textId="77777777" w:rsidR="004F25A9" w:rsidRPr="007121BF" w:rsidRDefault="004F25A9" w:rsidP="004F25A9"/>
    <w:p w14:paraId="41BF9BED" w14:textId="77777777" w:rsidR="004F25A9" w:rsidRPr="00A063A2" w:rsidRDefault="004F25A9" w:rsidP="004F25A9">
      <w:r w:rsidRPr="007121BF">
        <w:t xml:space="preserve">Ett av de projekt som initierats under våren 2014 är Vården i siffror. </w:t>
      </w:r>
    </w:p>
    <w:p w14:paraId="6ECDB480" w14:textId="77777777" w:rsidR="004F25A9" w:rsidRPr="007121BF" w:rsidRDefault="004F25A9" w:rsidP="004F25A9">
      <w:r w:rsidRPr="007121BF">
        <w:rPr>
          <w:i/>
        </w:rPr>
        <w:t>Vården i siffror</w:t>
      </w:r>
      <w:r w:rsidRPr="007121BF">
        <w:t xml:space="preserve"> handlar om att kunna presentera resultat och mått från olika kvalitetsregister på en samlad yta för chefs- och ledningsnivåer i landstingen för att främja och skapa verktyg för kunskapsstyrning. </w:t>
      </w:r>
    </w:p>
    <w:p w14:paraId="649297CC" w14:textId="67DDA4AB" w:rsidR="004F25A9" w:rsidRPr="007121BF" w:rsidRDefault="004F25A9" w:rsidP="004F25A9">
      <w:r w:rsidRPr="007121BF">
        <w:t>Många verksamheter och enheter har ett flertal register att ta hänsyn till i sitt förbättringsarbete. Och även på högre ledningsnivå vill man kunna ta del av mått och resultat från ett flertal register på avidentifierad, aggregerad nivå. Därför är det viktigt att presentation av flera register kan ske samlat. I arbetet ingår att stötta register att implementera och leverera data via nationella tjänsteplattformen genom så kallade tjänstekontrakt. Ett register kan då, genom att tillgängliggöra ett antal indikatorer</w:t>
      </w:r>
      <w:r w:rsidR="00966950" w:rsidRPr="007121BF">
        <w:t xml:space="preserve"> via nationellt tjänstekontrakt</w:t>
      </w:r>
      <w:r w:rsidRPr="007121BF">
        <w:t>, leverera dessa till flera intressenter, utan att behöva göra speciallösningar, eller unika kopplingar till respektive system som vill kunna se mått och resultat från registret.  </w:t>
      </w:r>
    </w:p>
    <w:p w14:paraId="66D64C57" w14:textId="77777777" w:rsidR="004F25A9" w:rsidRPr="007121BF" w:rsidRDefault="004F25A9" w:rsidP="004F25A9">
      <w:pPr>
        <w:pStyle w:val="ecxmsonormal"/>
        <w:shd w:val="clear" w:color="auto" w:fill="FFFFFF"/>
        <w:spacing w:after="324" w:afterAutospacing="0" w:line="319" w:lineRule="atLeast"/>
        <w:rPr>
          <w:rFonts w:asciiTheme="minorHAnsi" w:hAnsiTheme="minorHAnsi" w:cstheme="minorBidi"/>
          <w:szCs w:val="22"/>
          <w:lang w:eastAsia="en-US"/>
        </w:rPr>
      </w:pPr>
      <w:r w:rsidRPr="007121BF">
        <w:rPr>
          <w:rFonts w:asciiTheme="minorHAnsi" w:hAnsiTheme="minorHAnsi" w:cstheme="minorBidi"/>
          <w:szCs w:val="22"/>
          <w:lang w:eastAsia="en-US"/>
        </w:rPr>
        <w:t>Ingen persondata hanteras, vilket betyder att varken tjänstekontrakt eller ytan för ledningsnivån Vården i siffror, lyder under Patientdatalagen.</w:t>
      </w:r>
    </w:p>
    <w:p w14:paraId="463BA0A3" w14:textId="77777777" w:rsidR="004F25A9" w:rsidRPr="007121BF" w:rsidRDefault="004F25A9" w:rsidP="004F25A9">
      <w:pPr>
        <w:pStyle w:val="ecxmsonormal"/>
        <w:shd w:val="clear" w:color="auto" w:fill="FFFFFF"/>
        <w:spacing w:after="324" w:afterAutospacing="0" w:line="319" w:lineRule="atLeast"/>
        <w:rPr>
          <w:rFonts w:asciiTheme="minorHAnsi" w:hAnsiTheme="minorHAnsi" w:cstheme="minorBidi"/>
          <w:szCs w:val="22"/>
          <w:lang w:eastAsia="en-US"/>
        </w:rPr>
      </w:pPr>
      <w:r w:rsidRPr="007121BF">
        <w:rPr>
          <w:rFonts w:asciiTheme="minorHAnsi" w:hAnsiTheme="minorHAnsi" w:cstheme="minorBidi"/>
          <w:szCs w:val="22"/>
          <w:lang w:eastAsia="en-US"/>
        </w:rPr>
        <w:t xml:space="preserve">För att kunna använda mått och resultat i förbättringsarbete krävs att det går att följa över tid, samt att mått och resultat kan presenteras med tätare intervall än årsvis. </w:t>
      </w:r>
    </w:p>
    <w:p w14:paraId="36C2E93C" w14:textId="00A5DB91" w:rsidR="004F25A9" w:rsidRPr="007121BF" w:rsidRDefault="004F25A9" w:rsidP="004D7C23">
      <w:pPr>
        <w:pStyle w:val="ecxmsonormal"/>
        <w:shd w:val="clear" w:color="auto" w:fill="FFFFFF"/>
        <w:spacing w:after="324" w:afterAutospacing="0" w:line="319" w:lineRule="atLeast"/>
        <w:rPr>
          <w:rFonts w:asciiTheme="minorHAnsi" w:hAnsiTheme="minorHAnsi" w:cstheme="minorBidi"/>
          <w:szCs w:val="22"/>
          <w:lang w:eastAsia="en-US"/>
        </w:rPr>
      </w:pPr>
      <w:r w:rsidRPr="00A063A2">
        <w:rPr>
          <w:rFonts w:asciiTheme="minorHAnsi" w:hAnsiTheme="minorHAnsi" w:cstheme="minorBidi"/>
          <w:szCs w:val="22"/>
          <w:lang w:eastAsia="en-US"/>
        </w:rPr>
        <w:t xml:space="preserve">Resultatdata för patienter, är ett av de effektmål som ingår i satsningen på nationella kvalitetsregister. Med hjälp av tjänstekontrakt för utdata möjliggörs visning av mått och resultat från kvalitetsregistren på 1177.se eller i andra media/kanaler. </w:t>
      </w:r>
    </w:p>
    <w:p w14:paraId="6E7A7118" w14:textId="77777777" w:rsidR="004F25A9" w:rsidRPr="007121BF" w:rsidRDefault="004F25A9" w:rsidP="00BF5584">
      <w:pPr>
        <w:pStyle w:val="Rubrik3"/>
      </w:pPr>
      <w:bookmarkStart w:id="5" w:name="_Toc259277352"/>
      <w:r w:rsidRPr="007121BF">
        <w:t>Öppna jämförelser</w:t>
      </w:r>
      <w:bookmarkEnd w:id="5"/>
    </w:p>
    <w:p w14:paraId="6A519ECD" w14:textId="77777777" w:rsidR="004F25A9" w:rsidRPr="007121BF" w:rsidRDefault="004F25A9" w:rsidP="004F25A9">
      <w:pPr>
        <w:shd w:val="clear" w:color="auto" w:fill="FFFFFF"/>
        <w:spacing w:line="345" w:lineRule="atLeast"/>
      </w:pPr>
      <w:r w:rsidRPr="007121BF">
        <w:t>SKL har publicerat Öppna jämförelser sedan 2006. De publicerade rapporterna har tagits emot med stort intresse av både SKL:s medlemmar och media. Områden som jämförs är bland annat hälso- och sjukvården, socialtjänsten, äldreomsorgen, grund- och gymnasieskolan, företagsklimatet, läkemedel samt trygghet och säkerhet.</w:t>
      </w:r>
    </w:p>
    <w:p w14:paraId="58460CB1" w14:textId="77777777" w:rsidR="004F25A9" w:rsidRPr="007121BF" w:rsidRDefault="004F25A9" w:rsidP="004F25A9">
      <w:pPr>
        <w:pStyle w:val="Normalwebb"/>
        <w:shd w:val="clear" w:color="auto" w:fill="FFFFFF"/>
        <w:spacing w:before="0" w:beforeAutospacing="0" w:after="150" w:afterAutospacing="0" w:line="300" w:lineRule="atLeast"/>
        <w:rPr>
          <w:rFonts w:asciiTheme="minorHAnsi" w:eastAsiaTheme="minorHAnsi" w:hAnsiTheme="minorHAnsi" w:cstheme="minorBidi"/>
          <w:szCs w:val="22"/>
          <w:lang w:eastAsia="en-US"/>
        </w:rPr>
      </w:pPr>
    </w:p>
    <w:p w14:paraId="1261C390" w14:textId="77777777" w:rsidR="004F25A9" w:rsidRPr="007121BF" w:rsidRDefault="004F25A9" w:rsidP="004F25A9">
      <w:pPr>
        <w:pStyle w:val="Normalwebb"/>
        <w:shd w:val="clear" w:color="auto" w:fill="FFFFFF"/>
        <w:spacing w:before="0" w:beforeAutospacing="0" w:after="150" w:afterAutospacing="0" w:line="300" w:lineRule="atLeast"/>
        <w:rPr>
          <w:rFonts w:asciiTheme="minorHAnsi" w:eastAsiaTheme="minorHAnsi" w:hAnsiTheme="minorHAnsi" w:cstheme="minorBidi"/>
          <w:szCs w:val="22"/>
          <w:lang w:eastAsia="en-US"/>
        </w:rPr>
      </w:pPr>
      <w:r w:rsidRPr="007121BF">
        <w:rPr>
          <w:rFonts w:asciiTheme="minorHAnsi" w:eastAsiaTheme="minorHAnsi" w:hAnsiTheme="minorHAnsi" w:cstheme="minorBidi"/>
          <w:szCs w:val="22"/>
          <w:lang w:eastAsia="en-US"/>
        </w:rPr>
        <w:t>SKL gör en satsning för att öka tillgången till jämförbar information om kvalitet, resultat och kostnader. Målet är att stimulera jämförelser och att bidra till en större öppenhet när det gäller resultat och kostnader för den verksamhet som kommuner och landsting bedriver.</w:t>
      </w:r>
    </w:p>
    <w:p w14:paraId="4B9815F2" w14:textId="77777777" w:rsidR="004F25A9" w:rsidRPr="007121BF" w:rsidRDefault="004F25A9" w:rsidP="004F25A9">
      <w:pPr>
        <w:pStyle w:val="skltext"/>
        <w:shd w:val="clear" w:color="auto" w:fill="FFFFFF"/>
        <w:spacing w:before="0" w:beforeAutospacing="0" w:after="150" w:afterAutospacing="0" w:line="300" w:lineRule="atLeast"/>
        <w:rPr>
          <w:rFonts w:asciiTheme="minorHAnsi" w:eastAsiaTheme="minorHAnsi" w:hAnsiTheme="minorHAnsi" w:cstheme="minorBidi"/>
          <w:szCs w:val="22"/>
          <w:lang w:eastAsia="en-US"/>
        </w:rPr>
      </w:pPr>
      <w:r w:rsidRPr="007121BF">
        <w:rPr>
          <w:rFonts w:asciiTheme="minorHAnsi" w:eastAsiaTheme="minorHAnsi" w:hAnsiTheme="minorHAnsi" w:cstheme="minorBidi"/>
          <w:szCs w:val="22"/>
          <w:lang w:eastAsia="en-US"/>
        </w:rPr>
        <w:t>Jämförelserna sporrar ambitionen att nå bättre resultat och visar dessutom goda exempel på hur man kan gå vidare. Öppen publicering av jämförelser främjar dessutom en mer faktabaserad debatt och kan på så sätt bidra till att stärka medborgar</w:t>
      </w:r>
      <w:r w:rsidRPr="007121BF">
        <w:rPr>
          <w:rFonts w:asciiTheme="minorHAnsi" w:eastAsiaTheme="minorHAnsi" w:hAnsiTheme="minorHAnsi" w:cstheme="minorBidi"/>
          <w:szCs w:val="22"/>
          <w:lang w:eastAsia="en-US"/>
        </w:rPr>
        <w:softHyphen/>
        <w:t>nas förtroende för verksamheterna.</w:t>
      </w:r>
    </w:p>
    <w:p w14:paraId="248ECC51" w14:textId="77777777" w:rsidR="004F25A9" w:rsidRPr="007121BF" w:rsidRDefault="004F25A9" w:rsidP="004F25A9">
      <w:pPr>
        <w:spacing w:line="240" w:lineRule="auto"/>
      </w:pPr>
    </w:p>
    <w:p w14:paraId="15410C61" w14:textId="77777777" w:rsidR="004F25A9" w:rsidRPr="007121BF" w:rsidRDefault="004F25A9" w:rsidP="004F25A9">
      <w:pPr>
        <w:spacing w:line="240" w:lineRule="auto"/>
      </w:pPr>
      <w:r w:rsidRPr="00A063A2">
        <w:t>Öppna jämförelser Hälso- och sjukvården tas gemensamt fram av Sveriges Kommuner och Landsting och Socialstyrelsen. I rapporten sammanställs indikatorer som speglar olika aspekter av hälso- och sjukvården, som medicinska resultat, patienterfarenheter, tillgänglighet och kostnader.</w:t>
      </w:r>
    </w:p>
    <w:p w14:paraId="7B84AD9E" w14:textId="77777777" w:rsidR="004F25A9" w:rsidRPr="007121BF" w:rsidRDefault="004F25A9" w:rsidP="004F25A9">
      <w:pPr>
        <w:spacing w:line="240" w:lineRule="auto"/>
      </w:pPr>
      <w:r w:rsidRPr="007121BF">
        <w:br/>
        <w:t>2013 års rapport innehåller 162 indikatorer för vilka landstingens resultat presenteras. Avsikten är framförallt att jämföra landstingen, men i många fall visas även utvecklingen för riket över tid. Ett flertal indikatorer redovisas även på sjukhus- eller kliniknivå.</w:t>
      </w:r>
    </w:p>
    <w:p w14:paraId="2C057212" w14:textId="77777777" w:rsidR="004F25A9" w:rsidRPr="007121BF" w:rsidRDefault="004F25A9" w:rsidP="004F25A9">
      <w:pPr>
        <w:spacing w:line="240" w:lineRule="auto"/>
      </w:pPr>
      <w:r w:rsidRPr="007121BF">
        <w:t> </w:t>
      </w:r>
    </w:p>
    <w:p w14:paraId="67F5F720" w14:textId="77777777" w:rsidR="004F25A9" w:rsidRPr="007121BF" w:rsidRDefault="004F25A9" w:rsidP="004F25A9">
      <w:r w:rsidRPr="007121BF">
        <w:t>Ett syfte med Öppna jämförelser är att:</w:t>
      </w:r>
    </w:p>
    <w:p w14:paraId="6216779D" w14:textId="77777777" w:rsidR="004F25A9" w:rsidRPr="007121BF" w:rsidRDefault="004F25A9" w:rsidP="004F25A9">
      <w:r w:rsidRPr="007121BF">
        <w:t xml:space="preserve">”Bidra till hälso- och sjukvårdens ledning och styrning” </w:t>
      </w:r>
    </w:p>
    <w:p w14:paraId="12F7BEF2" w14:textId="77777777" w:rsidR="004F25A9" w:rsidRPr="007121BF" w:rsidRDefault="004F25A9" w:rsidP="004F25A9">
      <w:r w:rsidRPr="007121BF">
        <w:t>men det finns även ett syfte kopplat till patienter och invånare:</w:t>
      </w:r>
    </w:p>
    <w:p w14:paraId="4564F586" w14:textId="77777777" w:rsidR="004F25A9" w:rsidRPr="007121BF" w:rsidRDefault="004F25A9" w:rsidP="004F25A9">
      <w:r w:rsidRPr="007121BF">
        <w:t xml:space="preserve"> ”Göra den gemensamt finansierade hälso- och sjukvården öppen för insyn. Allmänheten, både som medborgare och patienter, har rätt att få information om verksamhetens kvalitet och effektivitet. Öppna jämförelser ger underlag för den offentliga och politiska debatten om hälso- och sjukvården och förbättrar därmed även förutsättningarna för ansvarsutkrävande.” </w:t>
      </w:r>
    </w:p>
    <w:p w14:paraId="1E770BD7" w14:textId="77777777" w:rsidR="007D7386" w:rsidRPr="007121BF" w:rsidRDefault="007D7386" w:rsidP="004F25A9"/>
    <w:p w14:paraId="4D2BE494" w14:textId="61069758" w:rsidR="004F25A9" w:rsidRPr="007121BF" w:rsidRDefault="004F25A9" w:rsidP="004F25A9">
      <w:r w:rsidRPr="007121BF">
        <w:t xml:space="preserve">Således finns även inom ramen för arbetet med Öppna jämförelser, och de datakällor den baseras på, behov både av att kunna hämta in </w:t>
      </w:r>
      <w:r w:rsidR="007D7386" w:rsidRPr="007121BF">
        <w:t>kvalitetsindikatorer</w:t>
      </w:r>
      <w:r w:rsidRPr="007121BF">
        <w:t>, för att vara anpassat även till allmänhet</w:t>
      </w:r>
      <w:r w:rsidR="007D7386" w:rsidRPr="007121BF">
        <w:t>en</w:t>
      </w:r>
      <w:r w:rsidRPr="007121BF">
        <w:t xml:space="preserve">. Ett arbete pågår med att koppla dessa indikatorer dels till Vården i siffror, och dels till 1177.se. </w:t>
      </w:r>
    </w:p>
    <w:p w14:paraId="27ECE5DF" w14:textId="77777777" w:rsidR="004F25A9" w:rsidRPr="007121BF" w:rsidRDefault="004F25A9" w:rsidP="004F25A9"/>
    <w:p w14:paraId="463B6943" w14:textId="77777777" w:rsidR="004F25A9" w:rsidRPr="007121BF" w:rsidRDefault="004F25A9" w:rsidP="00BF5584">
      <w:pPr>
        <w:pStyle w:val="Rubrik3"/>
      </w:pPr>
      <w:bookmarkStart w:id="6" w:name="_Toc259277353"/>
      <w:r w:rsidRPr="007121BF">
        <w:t>Vårdvalsinformation</w:t>
      </w:r>
      <w:bookmarkEnd w:id="6"/>
    </w:p>
    <w:p w14:paraId="70421397" w14:textId="7C147045" w:rsidR="004F25A9" w:rsidRPr="007121BF" w:rsidRDefault="004F25A9" w:rsidP="004F25A9">
      <w:r w:rsidRPr="007121BF">
        <w:t xml:space="preserve">Det projekt inom vilket dessa tjänstekontrakt </w:t>
      </w:r>
      <w:r w:rsidR="00720CA2" w:rsidRPr="007121BF">
        <w:t>togs</w:t>
      </w:r>
      <w:r w:rsidRPr="007121BF">
        <w:t xml:space="preserve"> fram heter Vårdvalsinformation. </w:t>
      </w:r>
      <w:r w:rsidR="006562B2" w:rsidRPr="007121BF">
        <w:t>Pilotprojektets mål var</w:t>
      </w:r>
      <w:r w:rsidRPr="007121BF">
        <w:t xml:space="preserve"> att visa sex indikatorer från ett kvalitetsregister, samt en regional utdatamiljö, för en region, på 1177.se. </w:t>
      </w:r>
    </w:p>
    <w:p w14:paraId="586022C0" w14:textId="77777777" w:rsidR="004F25A9" w:rsidRPr="007121BF" w:rsidRDefault="004F25A9" w:rsidP="004F25A9"/>
    <w:p w14:paraId="0C145613" w14:textId="7F74F604" w:rsidR="00A153DA" w:rsidRPr="00A153DA" w:rsidRDefault="00BF5584" w:rsidP="006B0733">
      <w:pPr>
        <w:pStyle w:val="Rubrik2"/>
      </w:pPr>
      <w:bookmarkStart w:id="7" w:name="_Toc259277354"/>
      <w:r w:rsidRPr="007121BF">
        <w:t>Om k</w:t>
      </w:r>
      <w:r w:rsidR="00933301" w:rsidRPr="007121BF">
        <w:t>valitetsindikatorer</w:t>
      </w:r>
      <w:bookmarkEnd w:id="7"/>
    </w:p>
    <w:p w14:paraId="61DB42BE" w14:textId="50579CE4" w:rsidR="00933301" w:rsidRPr="00A063A2" w:rsidRDefault="006B0733" w:rsidP="00933301">
      <w:pPr>
        <w:rPr>
          <w:rFonts w:ascii="Times" w:eastAsia="Times New Roman" w:hAnsi="Times"/>
          <w:sz w:val="20"/>
          <w:szCs w:val="20"/>
          <w:lang w:eastAsia="sv-SE"/>
        </w:rPr>
      </w:pPr>
      <w:r>
        <w:t xml:space="preserve">En kvalitetsindikator är ett mått som indikerar kvaitet i syfte att kunna göra jämförelser mellan verksamheter och/eller över tid. Inom sjukvården används kvalitetsindikatorer i stor utsträckning som ett verktyg för kvalitetsuppföljning. </w:t>
      </w:r>
      <w:r w:rsidRPr="006B0733">
        <w:rPr>
          <w:rFonts w:ascii="Arial" w:eastAsia="Times New Roman" w:hAnsi="Arial" w:cs="Arial"/>
          <w:color w:val="333333"/>
          <w:sz w:val="20"/>
          <w:szCs w:val="20"/>
          <w:shd w:val="clear" w:color="auto" w:fill="FFFFFF"/>
          <w:lang w:eastAsia="sv-SE"/>
        </w:rPr>
        <w:t xml:space="preserve">Indikatorer </w:t>
      </w:r>
      <w:r>
        <w:rPr>
          <w:rFonts w:ascii="Arial" w:eastAsia="Times New Roman" w:hAnsi="Arial" w:cs="Arial"/>
          <w:color w:val="333333"/>
          <w:sz w:val="20"/>
          <w:szCs w:val="20"/>
          <w:shd w:val="clear" w:color="auto" w:fill="FFFFFF"/>
          <w:lang w:eastAsia="sv-SE"/>
        </w:rPr>
        <w:t>synliggör</w:t>
      </w:r>
      <w:r w:rsidRPr="006B0733">
        <w:rPr>
          <w:rFonts w:ascii="Arial" w:eastAsia="Times New Roman" w:hAnsi="Arial" w:cs="Arial"/>
          <w:color w:val="333333"/>
          <w:sz w:val="20"/>
          <w:szCs w:val="20"/>
          <w:shd w:val="clear" w:color="auto" w:fill="FFFFFF"/>
          <w:lang w:eastAsia="sv-SE"/>
        </w:rPr>
        <w:t xml:space="preserve"> kvaliteten eller förutsättningar för god kvalitet ur olika perspektiv.</w:t>
      </w:r>
      <w:r>
        <w:rPr>
          <w:rFonts w:ascii="Times" w:eastAsia="Times New Roman" w:hAnsi="Times"/>
          <w:sz w:val="20"/>
          <w:szCs w:val="20"/>
          <w:lang w:eastAsia="sv-SE"/>
        </w:rPr>
        <w:t xml:space="preserve"> </w:t>
      </w:r>
      <w:r w:rsidR="00933301" w:rsidRPr="007121BF">
        <w:t xml:space="preserve">En kvalitetsindikator kan mäta olika aspekter av sjukvården och en traditionell </w:t>
      </w:r>
      <w:r>
        <w:t>klassificering av mått</w:t>
      </w:r>
      <w:r w:rsidRPr="007121BF">
        <w:t xml:space="preserve"> </w:t>
      </w:r>
      <w:r w:rsidR="00933301" w:rsidRPr="007121BF">
        <w:t xml:space="preserve">är </w:t>
      </w:r>
      <w:r>
        <w:t>”</w:t>
      </w:r>
      <w:r w:rsidR="00933301" w:rsidRPr="007121BF">
        <w:t>struktur</w:t>
      </w:r>
      <w:r>
        <w:t>”</w:t>
      </w:r>
      <w:r w:rsidR="00933301" w:rsidRPr="007121BF">
        <w:t xml:space="preserve">, </w:t>
      </w:r>
      <w:r>
        <w:t>”</w:t>
      </w:r>
      <w:r w:rsidR="00933301" w:rsidRPr="007121BF">
        <w:t>process</w:t>
      </w:r>
      <w:r>
        <w:t>”</w:t>
      </w:r>
      <w:r w:rsidR="00933301" w:rsidRPr="007121BF">
        <w:t xml:space="preserve">, </w:t>
      </w:r>
      <w:r>
        <w:t>”</w:t>
      </w:r>
      <w:r w:rsidR="00933301" w:rsidRPr="007121BF">
        <w:t>utfall</w:t>
      </w:r>
      <w:r>
        <w:t>”</w:t>
      </w:r>
    </w:p>
    <w:p w14:paraId="339C4D77" w14:textId="77777777" w:rsidR="00933301" w:rsidRPr="007121BF" w:rsidRDefault="00933301" w:rsidP="00933301">
      <w:r w:rsidRPr="007121BF">
        <w:t>Strukturella indikatorer mäter främst tillgångar som indikerar kapacitet</w:t>
      </w:r>
    </w:p>
    <w:p w14:paraId="0E548AED" w14:textId="77777777" w:rsidR="00933301" w:rsidRPr="007121BF" w:rsidRDefault="00933301" w:rsidP="00933301">
      <w:r w:rsidRPr="007121BF">
        <w:t xml:space="preserve">Processmått mäter utförda aktiviteter som indikerar att man gör rätt saker och </w:t>
      </w:r>
    </w:p>
    <w:p w14:paraId="5C625E84" w14:textId="77777777" w:rsidR="00933301" w:rsidRPr="007121BF" w:rsidRDefault="00933301" w:rsidP="00933301">
      <w:r w:rsidRPr="007121BF">
        <w:t>Utfallsmått, många diagnosspecifika mått, mäter hälsa eller efterföljderna av vård</w:t>
      </w:r>
    </w:p>
    <w:p w14:paraId="44D0E58A" w14:textId="77777777" w:rsidR="00933301" w:rsidRPr="007121BF" w:rsidRDefault="00933301" w:rsidP="00933301"/>
    <w:p w14:paraId="1D02B514" w14:textId="5095AB5E" w:rsidR="00933301" w:rsidRPr="007121BF" w:rsidRDefault="00933301" w:rsidP="00933301">
      <w:r w:rsidRPr="007121BF">
        <w:t xml:space="preserve">För att datatekniskt representera en indikator i syfte att kommunicera mellan olika intressenter vad måttet innebär och för att förstå hur mått med indikatorn skall överföras är en </w:t>
      </w:r>
      <w:r w:rsidR="006B0733" w:rsidRPr="007121BF">
        <w:t>väsentlig</w:t>
      </w:r>
      <w:r w:rsidRPr="007121BF">
        <w:t xml:space="preserve"> skillnad mellan indikatorer dess mätenheten. I USA finns en HL7-standard för att beskriva kvalitetsindikatorer så att de skall vara maskinellt tolkningsbara</w:t>
      </w:r>
      <w:r w:rsidR="006B0733">
        <w:t>, kallad HQMF</w:t>
      </w:r>
      <w:r w:rsidRPr="007121BF">
        <w:t xml:space="preserve">. En drivkraft till att en sådan standard uppkommit är att man i USA </w:t>
      </w:r>
      <w:r w:rsidR="006B0733">
        <w:t>rapporterar</w:t>
      </w:r>
      <w:r w:rsidR="006B0733" w:rsidRPr="007121BF">
        <w:t xml:space="preserve"> </w:t>
      </w:r>
      <w:r w:rsidRPr="007121BF">
        <w:t>aggregerade data</w:t>
      </w:r>
      <w:r w:rsidR="006B0733">
        <w:t xml:space="preserve"> från sjukvårdens system</w:t>
      </w:r>
      <w:r w:rsidRPr="007121BF">
        <w:t xml:space="preserve">, till skillnad mot den svenska modellen där </w:t>
      </w:r>
      <w:r w:rsidR="006B0733">
        <w:t>informationen överförs</w:t>
      </w:r>
      <w:r w:rsidR="006B0733" w:rsidRPr="007121BF">
        <w:t xml:space="preserve"> </w:t>
      </w:r>
      <w:r w:rsidRPr="007121BF">
        <w:t xml:space="preserve">på individnivå. Med den amerikanska modellen behöver alla vårdgivare beräkna sina aggregerade data på exakt samma sätt och då uppstår behovet av extremt tydliga indikatordefinitioner. (Standarden för att rapportera indikatorer </w:t>
      </w:r>
      <w:r w:rsidR="006B0733">
        <w:t xml:space="preserve">i USA </w:t>
      </w:r>
      <w:r w:rsidRPr="007121BF">
        <w:t xml:space="preserve">heter QRDA. </w:t>
      </w:r>
    </w:p>
    <w:p w14:paraId="0BE980DB" w14:textId="77777777" w:rsidR="00933301" w:rsidRPr="007121BF" w:rsidRDefault="00933301" w:rsidP="00933301"/>
    <w:p w14:paraId="18011B11" w14:textId="18DC0B18" w:rsidR="00933301" w:rsidRPr="007121BF" w:rsidRDefault="00933301" w:rsidP="00933301">
      <w:r w:rsidRPr="007121BF">
        <w:t xml:space="preserve">Den stora skillnaden mellan indikatorer rent semantiskt </w:t>
      </w:r>
      <w:r w:rsidR="009D61AC">
        <w:t>är</w:t>
      </w:r>
      <w:r w:rsidR="009D61AC" w:rsidRPr="007121BF">
        <w:t xml:space="preserve"> </w:t>
      </w:r>
      <w:r w:rsidRPr="007121BF">
        <w:t xml:space="preserve">mellan mått som består av en täljare och nämnare och mått som består av ett uppmätt värde. </w:t>
      </w:r>
    </w:p>
    <w:p w14:paraId="7D7815EB" w14:textId="77777777" w:rsidR="00933301" w:rsidRPr="007121BF" w:rsidRDefault="00933301" w:rsidP="00933301">
      <w:r w:rsidRPr="007121BF">
        <w:t>Andelsmått –täljare och nämnare räknar samma sak och täljaren är en delmängd av nämnaren, t ex antal patienter som fått en vårdrelaterad infektion som andel av totala antalet patienter.</w:t>
      </w:r>
    </w:p>
    <w:p w14:paraId="02EDC1CD" w14:textId="77777777" w:rsidR="00933301" w:rsidRPr="007121BF" w:rsidRDefault="00933301" w:rsidP="00933301">
      <w:r w:rsidRPr="007121BF">
        <w:t>Kvotmått – övriga sorters kvoter men där det som räknas som täljare inte är en delmängd av nämnaren, t ex antal intensivvårdsplatser per 100 000 invånare</w:t>
      </w:r>
    </w:p>
    <w:p w14:paraId="76307876" w14:textId="77777777" w:rsidR="00933301" w:rsidRPr="007121BF" w:rsidRDefault="00933301" w:rsidP="00933301">
      <w:r w:rsidRPr="007121BF">
        <w:t>Mätvärde - Ett mätvärde är istället för en kvot ett beräknat värde för en grupp t ex snittväntetid, medianinkomst</w:t>
      </w:r>
    </w:p>
    <w:p w14:paraId="3C8A4067" w14:textId="4CA2584E" w:rsidR="00933301" w:rsidRPr="007121BF" w:rsidRDefault="00933301" w:rsidP="00933301">
      <w:r w:rsidRPr="007121BF">
        <w:t xml:space="preserve">Kohortmått En kohort är bara en summering av förekomster, t ex antal </w:t>
      </w:r>
      <w:r w:rsidR="006B0733">
        <w:t>rökare</w:t>
      </w:r>
      <w:r w:rsidRPr="007121BF">
        <w:t xml:space="preserve">. </w:t>
      </w:r>
    </w:p>
    <w:p w14:paraId="1ED591CD" w14:textId="77777777" w:rsidR="00933301" w:rsidRPr="007121BF" w:rsidRDefault="00933301" w:rsidP="00933301"/>
    <w:p w14:paraId="02472BE9" w14:textId="77777777" w:rsidR="00933301" w:rsidRPr="007121BF" w:rsidRDefault="00933301" w:rsidP="00933301"/>
    <w:p w14:paraId="7F6C333A" w14:textId="77777777" w:rsidR="00933301" w:rsidRPr="007121BF" w:rsidRDefault="00933301" w:rsidP="00933301">
      <w:r w:rsidRPr="005E2ACE">
        <w:rPr>
          <w:noProof/>
          <w:lang w:eastAsia="sv-SE"/>
        </w:rPr>
        <mc:AlternateContent>
          <mc:Choice Requires="wpg">
            <w:drawing>
              <wp:anchor distT="0" distB="0" distL="114300" distR="114300" simplePos="0" relativeHeight="251659264" behindDoc="0" locked="0" layoutInCell="1" allowOverlap="1" wp14:anchorId="5FC43B52" wp14:editId="7339A792">
                <wp:simplePos x="0" y="0"/>
                <wp:positionH relativeFrom="column">
                  <wp:posOffset>571500</wp:posOffset>
                </wp:positionH>
                <wp:positionV relativeFrom="paragraph">
                  <wp:posOffset>-114300</wp:posOffset>
                </wp:positionV>
                <wp:extent cx="3543300" cy="1714500"/>
                <wp:effectExtent l="50800" t="25400" r="88900" b="114300"/>
                <wp:wrapThrough wrapText="bothSides">
                  <wp:wrapPolygon edited="0">
                    <wp:start x="8052" y="-320"/>
                    <wp:lineTo x="1084" y="0"/>
                    <wp:lineTo x="1084" y="5120"/>
                    <wp:lineTo x="-310" y="5120"/>
                    <wp:lineTo x="-310" y="14080"/>
                    <wp:lineTo x="310" y="15360"/>
                    <wp:lineTo x="310" y="16960"/>
                    <wp:lineTo x="4026" y="20480"/>
                    <wp:lineTo x="4026" y="20800"/>
                    <wp:lineTo x="7897" y="22400"/>
                    <wp:lineTo x="8361" y="22720"/>
                    <wp:lineTo x="13316" y="22720"/>
                    <wp:lineTo x="13471" y="22400"/>
                    <wp:lineTo x="17652" y="20480"/>
                    <wp:lineTo x="17806" y="20480"/>
                    <wp:lineTo x="21368" y="15680"/>
                    <wp:lineTo x="21368" y="15360"/>
                    <wp:lineTo x="21987" y="10560"/>
                    <wp:lineTo x="21987" y="10240"/>
                    <wp:lineTo x="21058" y="6720"/>
                    <wp:lineTo x="20594" y="3840"/>
                    <wp:lineTo x="15329" y="0"/>
                    <wp:lineTo x="13626" y="-320"/>
                    <wp:lineTo x="8052" y="-320"/>
                  </wp:wrapPolygon>
                </wp:wrapThrough>
                <wp:docPr id="9" name="Grupp 9"/>
                <wp:cNvGraphicFramePr/>
                <a:graphic xmlns:a="http://schemas.openxmlformats.org/drawingml/2006/main">
                  <a:graphicData uri="http://schemas.microsoft.com/office/word/2010/wordprocessingGroup">
                    <wpg:wgp>
                      <wpg:cNvGrpSpPr/>
                      <wpg:grpSpPr>
                        <a:xfrm>
                          <a:off x="0" y="0"/>
                          <a:ext cx="3543300" cy="1714500"/>
                          <a:chOff x="0" y="0"/>
                          <a:chExt cx="3543300" cy="1714500"/>
                        </a:xfrm>
                      </wpg:grpSpPr>
                      <wps:wsp>
                        <wps:cNvPr id="10" name="Ellips 10"/>
                        <wps:cNvSpPr/>
                        <wps:spPr>
                          <a:xfrm>
                            <a:off x="0" y="0"/>
                            <a:ext cx="3543300" cy="1714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CB40F08" w14:textId="77777777" w:rsidR="002E63C7" w:rsidRDefault="002E63C7" w:rsidP="00933301">
                              <w:pPr>
                                <w:jc w:val="center"/>
                              </w:pPr>
                              <w:r>
                                <w:t>Population</w:t>
                              </w:r>
                            </w:p>
                            <w:p w14:paraId="32B18BA9" w14:textId="77777777" w:rsidR="002E63C7" w:rsidRDefault="002E63C7" w:rsidP="00933301">
                              <w:pPr>
                                <w:jc w:val="center"/>
                              </w:pPr>
                            </w:p>
                            <w:p w14:paraId="60479F7E" w14:textId="77777777" w:rsidR="002E63C7" w:rsidRDefault="002E63C7" w:rsidP="00933301">
                              <w:pPr>
                                <w:jc w:val="center"/>
                              </w:pPr>
                            </w:p>
                            <w:p w14:paraId="36BEA174" w14:textId="77777777" w:rsidR="002E63C7" w:rsidRDefault="002E63C7" w:rsidP="00933301">
                              <w:pPr>
                                <w:jc w:val="center"/>
                              </w:pPr>
                            </w:p>
                            <w:p w14:paraId="4A44C292" w14:textId="77777777" w:rsidR="002E63C7" w:rsidRDefault="002E63C7" w:rsidP="00933301">
                              <w:pPr>
                                <w:jc w:val="center"/>
                              </w:pPr>
                            </w:p>
                            <w:p w14:paraId="4AE9364D" w14:textId="77777777" w:rsidR="002E63C7" w:rsidRDefault="002E63C7" w:rsidP="009333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 11"/>
                        <wps:cNvSpPr/>
                        <wps:spPr>
                          <a:xfrm>
                            <a:off x="457200" y="571500"/>
                            <a:ext cx="2857500" cy="10287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B120A75" w14:textId="77777777" w:rsidR="002E63C7" w:rsidRDefault="002E63C7" w:rsidP="00933301">
                              <w:pPr>
                                <w:jc w:val="center"/>
                              </w:pPr>
                              <w:r>
                                <w:t>Nämnare</w:t>
                              </w:r>
                            </w:p>
                            <w:p w14:paraId="5E27FFD9" w14:textId="77777777" w:rsidR="002E63C7" w:rsidRDefault="002E63C7" w:rsidP="00933301">
                              <w:pPr>
                                <w:jc w:val="center"/>
                              </w:pPr>
                            </w:p>
                            <w:p w14:paraId="3F8EFD67" w14:textId="77777777" w:rsidR="002E63C7" w:rsidRDefault="002E63C7" w:rsidP="009333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 12"/>
                        <wps:cNvSpPr/>
                        <wps:spPr>
                          <a:xfrm>
                            <a:off x="1143000" y="1028700"/>
                            <a:ext cx="12573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EFF4527" w14:textId="77777777" w:rsidR="002E63C7" w:rsidRDefault="002E63C7" w:rsidP="00933301">
                              <w:pPr>
                                <w:jc w:val="center"/>
                              </w:pPr>
                              <w:r>
                                <w:t>Täljare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 9" o:spid="_x0000_s1026" style="position:absolute;margin-left:45pt;margin-top:-8.95pt;width:279pt;height:135pt;z-index:251659264" coordsize="3543300,1714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">
                <v:oval id="Ellips 10" o:spid="_x0000_s1027" style="position:absolute;width:35433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J385wwAA&#10;ANsAAAAPAAAAZHJzL2Rvd25yZXYueG1sRI9Bb8IwDIXvk/YfIiPtMkG6HRB0BIQmTZq4LfADTGPa&#10;jsTpmox2+/X4gMTN1nt+7/NqMwavLtSnNrKBl1kBiriKruXawGH/MV2AShnZoY9MBv4owWb9+LDC&#10;0sWBv+hic60khFOJBpqcu1LrVDUUMM1iRyzaKfYBs6x9rV2Pg4QHr1+LYq4DtiwNDXb03lB1tr/B&#10;gF16a63e7ZbH5+//U6St/1kMxjxNxu0bqExjvptv159O8IVefpEB9Po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J385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4CB40F08" w14:textId="77777777" w:rsidR="00C158FB" w:rsidRDefault="00C158FB" w:rsidP="00933301">
                        <w:pPr>
                          <w:jc w:val="center"/>
                        </w:pPr>
                        <w:r>
                          <w:t>Population</w:t>
                        </w:r>
                      </w:p>
                      <w:p w14:paraId="32B18BA9" w14:textId="77777777" w:rsidR="00C158FB" w:rsidRDefault="00C158FB" w:rsidP="00933301">
                        <w:pPr>
                          <w:jc w:val="center"/>
                        </w:pPr>
                      </w:p>
                      <w:p w14:paraId="60479F7E" w14:textId="77777777" w:rsidR="00C158FB" w:rsidRDefault="00C158FB" w:rsidP="00933301">
                        <w:pPr>
                          <w:jc w:val="center"/>
                        </w:pPr>
                      </w:p>
                      <w:p w14:paraId="36BEA174" w14:textId="77777777" w:rsidR="00C158FB" w:rsidRDefault="00C158FB" w:rsidP="00933301">
                        <w:pPr>
                          <w:jc w:val="center"/>
                        </w:pPr>
                      </w:p>
                      <w:p w14:paraId="4A44C292" w14:textId="77777777" w:rsidR="00C158FB" w:rsidRDefault="00C158FB" w:rsidP="00933301">
                        <w:pPr>
                          <w:jc w:val="center"/>
                        </w:pPr>
                      </w:p>
                      <w:p w14:paraId="4AE9364D" w14:textId="77777777" w:rsidR="00C158FB" w:rsidRDefault="00C158FB" w:rsidP="00933301">
                        <w:pPr>
                          <w:jc w:val="center"/>
                        </w:pPr>
                      </w:p>
                    </w:txbxContent>
                  </v:textbox>
                </v:oval>
                <v:oval id="Ellips 11" o:spid="_x0000_s1028" style="position:absolute;left:457200;top:571500;width:28575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a9qiwAAA&#10;ANsAAAAPAAAAZHJzL2Rvd25yZXYueG1sRE/NisIwEL4L+w5hhL3ImroH0WoUWVgQb2Z9gNlmbKvJ&#10;pNtEW316Iyx4m4/vd5br3llxpTbUnhVMxhkI4sKbmksFh5/vjxmIEJENWs+k4EYB1qu3wRJz4zve&#10;01XHUqQQDjkqqGJscilDUZHDMPYNceKOvnUYE2xLaVrsUriz8jPLptJhzamhwoa+KirO+uIU6LnV&#10;Wsvdbv47Ot2Pnjb2b9Yp9T7sNwsQkfr4Ev+7tybNn8Dzl3SAXD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Pa9qi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5B120A75" w14:textId="77777777" w:rsidR="00C158FB" w:rsidRDefault="00C158FB" w:rsidP="00933301">
                        <w:pPr>
                          <w:jc w:val="center"/>
                        </w:pPr>
                        <w:r>
                          <w:t>Nämnare</w:t>
                        </w:r>
                      </w:p>
                      <w:p w14:paraId="5E27FFD9" w14:textId="77777777" w:rsidR="00C158FB" w:rsidRDefault="00C158FB" w:rsidP="00933301">
                        <w:pPr>
                          <w:jc w:val="center"/>
                        </w:pPr>
                      </w:p>
                      <w:p w14:paraId="3F8EFD67" w14:textId="77777777" w:rsidR="00C158FB" w:rsidRDefault="00C158FB" w:rsidP="00933301">
                        <w:pPr>
                          <w:jc w:val="center"/>
                        </w:pPr>
                      </w:p>
                    </w:txbxContent>
                  </v:textbox>
                </v:oval>
                <v:oval id="Ellips 12" o:spid="_x0000_s1029" style="position:absolute;left:1143000;top:1028700;width:12573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UTVwQAA&#10;ANsAAAAPAAAAZHJzL2Rvd25yZXYueG1sRE/NasJAEL4X+g7LFHoputFDMWk2IoJQvLn1AcbsmKTd&#10;nU2zq0n79G6h4G0+vt8p15Oz4kpD6DwrWMwzEMS1Nx03Co4fu9kKRIjIBq1nUvBDAdbV40OJhfEj&#10;H+iqYyNSCIcCFbQx9oWUoW7JYZj7njhxZz84jAkOjTQDjincWbnMslfpsOPU0GJP25bqL31xCnRu&#10;tdZyv89PL5+/Z08b+70alXp+mjZvICJN8S7+d7+bNH8Jf7+kA2R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lE1cEAAADbAAAADwAAAAAAAAAAAAAAAACXAgAAZHJzL2Rvd25y&#10;ZXYueG1sUEsFBgAAAAAEAAQA9QAAAIUDAAAAAA==&#10;" fillcolor="#254163 [1636]" strokecolor="#4579b8 [3044]">
                  <v:fill color2="#4477b6 [3012]" rotate="t" colors="0 #2c5d98;52429f #3c7bc7;1 #3a7ccb" type="gradient">
                    <o:fill v:ext="view" type="gradientUnscaled"/>
                  </v:fill>
                  <v:shadow on="t" opacity="22937f" mv:blur="40000f" origin=",.5" offset="0,23000emu"/>
                  <v:textbox>
                    <w:txbxContent>
                      <w:p w14:paraId="5EFF4527" w14:textId="77777777" w:rsidR="00C158FB" w:rsidRDefault="00C158FB" w:rsidP="00933301">
                        <w:pPr>
                          <w:jc w:val="center"/>
                        </w:pPr>
                        <w:r>
                          <w:t>Täljare</w:t>
                        </w:r>
                      </w:p>
                    </w:txbxContent>
                  </v:textbox>
                </v:oval>
                <w10:wrap type="through"/>
              </v:group>
            </w:pict>
          </mc:Fallback>
        </mc:AlternateContent>
      </w:r>
    </w:p>
    <w:p w14:paraId="74F63101" w14:textId="77777777" w:rsidR="00933301" w:rsidRPr="007121BF" w:rsidRDefault="00933301" w:rsidP="00933301"/>
    <w:p w14:paraId="23C2EABA" w14:textId="77777777" w:rsidR="00933301" w:rsidRPr="007121BF" w:rsidRDefault="00933301" w:rsidP="00933301"/>
    <w:p w14:paraId="07B3A2B0" w14:textId="77777777" w:rsidR="00933301" w:rsidRPr="007121BF" w:rsidRDefault="00933301" w:rsidP="00933301"/>
    <w:p w14:paraId="1174E77F" w14:textId="77777777" w:rsidR="00933301" w:rsidRPr="007121BF" w:rsidRDefault="00933301" w:rsidP="00933301"/>
    <w:p w14:paraId="4CE1B765" w14:textId="77777777" w:rsidR="00933301" w:rsidRPr="007121BF" w:rsidRDefault="00933301" w:rsidP="00933301"/>
    <w:p w14:paraId="0A4589BE" w14:textId="77777777" w:rsidR="00933301" w:rsidRPr="007121BF" w:rsidRDefault="00933301" w:rsidP="00933301"/>
    <w:p w14:paraId="28C1EEA7" w14:textId="77777777" w:rsidR="00933301" w:rsidRPr="007121BF" w:rsidRDefault="00933301" w:rsidP="00933301"/>
    <w:p w14:paraId="32ED5216" w14:textId="77777777" w:rsidR="00933301" w:rsidRPr="007121BF" w:rsidRDefault="00933301" w:rsidP="00933301"/>
    <w:p w14:paraId="5572F287" w14:textId="77777777" w:rsidR="00933301" w:rsidRPr="007121BF" w:rsidRDefault="00933301" w:rsidP="00933301"/>
    <w:p w14:paraId="35CF0B65" w14:textId="77777777" w:rsidR="00933301" w:rsidRPr="007121BF" w:rsidRDefault="00933301" w:rsidP="00933301">
      <w:r w:rsidRPr="007121BF">
        <w:t>Figur 1: Andelsmått</w:t>
      </w:r>
    </w:p>
    <w:p w14:paraId="62F5002D" w14:textId="77777777" w:rsidR="00933301" w:rsidRPr="007121BF" w:rsidRDefault="00933301" w:rsidP="00933301"/>
    <w:p w14:paraId="6C149A0F" w14:textId="77777777" w:rsidR="00933301" w:rsidRPr="007121BF" w:rsidRDefault="00933301" w:rsidP="00933301"/>
    <w:p w14:paraId="6D6717E0" w14:textId="77777777" w:rsidR="00933301" w:rsidRPr="007121BF" w:rsidRDefault="00933301" w:rsidP="00933301">
      <w:r w:rsidRPr="005E2ACE">
        <w:rPr>
          <w:noProof/>
          <w:lang w:eastAsia="sv-SE"/>
        </w:rPr>
        <mc:AlternateContent>
          <mc:Choice Requires="wpg">
            <w:drawing>
              <wp:anchor distT="0" distB="0" distL="114300" distR="114300" simplePos="0" relativeHeight="251658240" behindDoc="0" locked="0" layoutInCell="1" allowOverlap="1" wp14:anchorId="44EEB297" wp14:editId="05DE7F48">
                <wp:simplePos x="0" y="0"/>
                <wp:positionH relativeFrom="column">
                  <wp:posOffset>571500</wp:posOffset>
                </wp:positionH>
                <wp:positionV relativeFrom="paragraph">
                  <wp:posOffset>64135</wp:posOffset>
                </wp:positionV>
                <wp:extent cx="3543300" cy="1715135"/>
                <wp:effectExtent l="50800" t="25400" r="88900" b="113665"/>
                <wp:wrapThrough wrapText="bothSides">
                  <wp:wrapPolygon edited="0">
                    <wp:start x="8052" y="-320"/>
                    <wp:lineTo x="1084" y="0"/>
                    <wp:lineTo x="1084" y="5118"/>
                    <wp:lineTo x="-310" y="5118"/>
                    <wp:lineTo x="-310" y="14075"/>
                    <wp:lineTo x="310" y="15354"/>
                    <wp:lineTo x="310" y="16954"/>
                    <wp:lineTo x="4026" y="20472"/>
                    <wp:lineTo x="4026" y="20792"/>
                    <wp:lineTo x="7897" y="22392"/>
                    <wp:lineTo x="8361" y="22712"/>
                    <wp:lineTo x="13316" y="22712"/>
                    <wp:lineTo x="13471" y="22392"/>
                    <wp:lineTo x="17652" y="20472"/>
                    <wp:lineTo x="17806" y="20472"/>
                    <wp:lineTo x="21368" y="15674"/>
                    <wp:lineTo x="21368" y="15354"/>
                    <wp:lineTo x="21987" y="10556"/>
                    <wp:lineTo x="21987" y="10236"/>
                    <wp:lineTo x="21058" y="6718"/>
                    <wp:lineTo x="20594" y="3839"/>
                    <wp:lineTo x="15329" y="0"/>
                    <wp:lineTo x="13626" y="-320"/>
                    <wp:lineTo x="8052" y="-320"/>
                  </wp:wrapPolygon>
                </wp:wrapThrough>
                <wp:docPr id="13" name="Grupp 13"/>
                <wp:cNvGraphicFramePr/>
                <a:graphic xmlns:a="http://schemas.openxmlformats.org/drawingml/2006/main">
                  <a:graphicData uri="http://schemas.microsoft.com/office/word/2010/wordprocessingGroup">
                    <wpg:wgp>
                      <wpg:cNvGrpSpPr/>
                      <wpg:grpSpPr>
                        <a:xfrm>
                          <a:off x="0" y="0"/>
                          <a:ext cx="3543300" cy="1715135"/>
                          <a:chOff x="0" y="0"/>
                          <a:chExt cx="3543300" cy="1715135"/>
                        </a:xfrm>
                      </wpg:grpSpPr>
                      <wps:wsp>
                        <wps:cNvPr id="14" name="Ellips 14"/>
                        <wps:cNvSpPr/>
                        <wps:spPr>
                          <a:xfrm>
                            <a:off x="0" y="0"/>
                            <a:ext cx="3543300" cy="1714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F70EC16" w14:textId="77777777" w:rsidR="002E63C7" w:rsidRDefault="002E63C7" w:rsidP="00933301">
                              <w:pPr>
                                <w:jc w:val="center"/>
                              </w:pPr>
                              <w:r>
                                <w:t>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 15"/>
                        <wps:cNvSpPr/>
                        <wps:spPr>
                          <a:xfrm>
                            <a:off x="1143000" y="0"/>
                            <a:ext cx="12573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8E3403E" w14:textId="77777777" w:rsidR="002E63C7" w:rsidRDefault="002E63C7" w:rsidP="00933301">
                              <w:pPr>
                                <w:jc w:val="center"/>
                              </w:pPr>
                              <w:r>
                                <w:t>Täljare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 16"/>
                        <wps:cNvSpPr/>
                        <wps:spPr>
                          <a:xfrm>
                            <a:off x="1143000" y="1029335"/>
                            <a:ext cx="12573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AF1C38E" w14:textId="77777777" w:rsidR="002E63C7" w:rsidRDefault="002E63C7" w:rsidP="00933301">
                              <w:pPr>
                                <w:jc w:val="center"/>
                              </w:pPr>
                              <w:r>
                                <w:t>Nämnare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 13" o:spid="_x0000_s1030" style="position:absolute;margin-left:45pt;margin-top:5.05pt;width:279pt;height:135.05pt;z-index:251658240" coordsize="3543300,17151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">
                <v:oval id="Ellips 14" o:spid="_x0000_s1031" style="position:absolute;width:35433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Hk6wAAA&#10;ANsAAAAPAAAAZHJzL2Rvd25yZXYueG1sRE/NagIxEL4XfIcwgpdSs5VSdGsUEQTxZuoDjJtxd9tk&#10;sm5Sd/XpTUHwNh/f78yXvbPiQm2oPSt4H2cgiAtvai4VHL43b1MQISIbtJ5JwZUCLBeDlznmxne8&#10;p4uOpUghHHJUUMXY5FKGoiKHYewb4sSdfOswJtiW0rTYpXBn5STLPqXDmlNDhQ2tKyp+9Z9ToGdW&#10;ay13u9nx9ed28rSy52mn1GjYr75AROrjU/xwb02a/wH/v6QD5OI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HHk6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3F70EC16" w14:textId="77777777" w:rsidR="00C158FB" w:rsidRDefault="00C158FB" w:rsidP="00933301">
                        <w:pPr>
                          <w:jc w:val="center"/>
                        </w:pPr>
                        <w:r>
                          <w:t>Population</w:t>
                        </w:r>
                      </w:p>
                    </w:txbxContent>
                  </v:textbox>
                </v:oval>
                <v:oval id="Ellips 15" o:spid="_x0000_s1032" style="position:absolute;left:1143000;width:12573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UNyhwAAA&#10;ANsAAAAPAAAAZHJzL2Rvd25yZXYueG1sRE/NagIxEL4XfIcwgpdSsxVadGsUEQTxZuoDjJtxd9tk&#10;sm5Sd/XpTUHwNh/f78yXvbPiQm2oPSt4H2cgiAtvai4VHL43b1MQISIbtJ5JwZUCLBeDlznmxne8&#10;p4uOpUghHHJUUMXY5FKGoiKHYewb4sSdfOswJtiW0rTYpXBn5STLPqXDmlNDhQ2tKyp+9Z9ToGdW&#10;ay13u9nx9ed28rSy52mn1GjYr75AROrjU/xwb02a/wH/v6QD5OI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UNyh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18E3403E" w14:textId="77777777" w:rsidR="00C158FB" w:rsidRDefault="00C158FB" w:rsidP="00933301">
                        <w:pPr>
                          <w:jc w:val="center"/>
                        </w:pPr>
                        <w:r>
                          <w:t>Täljare</w:t>
                        </w:r>
                      </w:p>
                    </w:txbxContent>
                  </v:textbox>
                </v:oval>
                <v:oval id="Ellips 16" o:spid="_x0000_s1033" style="position:absolute;left:1143000;top:1029335;width:12573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gkLWwQAA&#10;ANsAAAAPAAAAZHJzL2Rvd25yZXYueG1sRE/NasJAEL4XfIdlCl5K3ehBNM1GpFAQb659gGl2TNLu&#10;zsbsaqJP3y0Ivc3H9zvFZnRWXKkPrWcF81kGgrjypuVawefx43UFIkRkg9YzKbhRgE05eSowN37g&#10;A111rEUK4ZCjgibGLpcyVA05DDPfESfu5HuHMcG+lqbHIYU7KxdZtpQOW04NDXb03lD1oy9OgV5b&#10;rbXc79dfL9/3k6etPa8GpabP4/YNRKQx/osf7p1J85fw90s6QJa/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IJC1sEAAADbAAAADwAAAAAAAAAAAAAAAACXAgAAZHJzL2Rvd25y&#10;ZXYueG1sUEsFBgAAAAAEAAQA9QAAAIUDAAAAAA==&#10;" fillcolor="#254163 [1636]" strokecolor="#4579b8 [3044]">
                  <v:fill color2="#4477b6 [3012]" rotate="t" colors="0 #2c5d98;52429f #3c7bc7;1 #3a7ccb" type="gradient">
                    <o:fill v:ext="view" type="gradientUnscaled"/>
                  </v:fill>
                  <v:shadow on="t" opacity="22937f" mv:blur="40000f" origin=",.5" offset="0,23000emu"/>
                  <v:textbox>
                    <w:txbxContent>
                      <w:p w14:paraId="4AF1C38E" w14:textId="77777777" w:rsidR="00C158FB" w:rsidRDefault="00C158FB" w:rsidP="00933301">
                        <w:pPr>
                          <w:jc w:val="center"/>
                        </w:pPr>
                        <w:r>
                          <w:t>Nämnare</w:t>
                        </w:r>
                      </w:p>
                    </w:txbxContent>
                  </v:textbox>
                </v:oval>
                <w10:wrap type="through"/>
              </v:group>
            </w:pict>
          </mc:Fallback>
        </mc:AlternateContent>
      </w:r>
    </w:p>
    <w:p w14:paraId="270BD1E8" w14:textId="77777777" w:rsidR="00933301" w:rsidRPr="007121BF" w:rsidRDefault="00933301" w:rsidP="00933301"/>
    <w:p w14:paraId="0B80698E" w14:textId="77777777" w:rsidR="00933301" w:rsidRPr="007121BF" w:rsidRDefault="00933301" w:rsidP="00933301"/>
    <w:p w14:paraId="585E2FDF" w14:textId="77777777" w:rsidR="00933301" w:rsidRPr="007121BF" w:rsidRDefault="00933301" w:rsidP="00933301"/>
    <w:p w14:paraId="305F5C33" w14:textId="77777777" w:rsidR="00933301" w:rsidRPr="007121BF" w:rsidRDefault="00933301" w:rsidP="00933301"/>
    <w:p w14:paraId="5560D05E" w14:textId="77777777" w:rsidR="00933301" w:rsidRPr="007121BF" w:rsidRDefault="00933301" w:rsidP="00933301"/>
    <w:p w14:paraId="7E2676B1" w14:textId="77777777" w:rsidR="00933301" w:rsidRPr="007121BF" w:rsidRDefault="00933301" w:rsidP="00933301"/>
    <w:p w14:paraId="24A46E9F" w14:textId="77777777" w:rsidR="00933301" w:rsidRPr="007121BF" w:rsidRDefault="00933301" w:rsidP="00933301"/>
    <w:p w14:paraId="5334893A" w14:textId="77777777" w:rsidR="00933301" w:rsidRPr="007121BF" w:rsidRDefault="00933301" w:rsidP="00933301"/>
    <w:p w14:paraId="21814A24" w14:textId="77777777" w:rsidR="00933301" w:rsidRPr="007121BF" w:rsidRDefault="00933301" w:rsidP="00933301"/>
    <w:p w14:paraId="78061945" w14:textId="77777777" w:rsidR="00933301" w:rsidRPr="007121BF" w:rsidRDefault="00933301" w:rsidP="00933301"/>
    <w:p w14:paraId="1D04763D" w14:textId="77777777" w:rsidR="00933301" w:rsidRPr="007121BF" w:rsidRDefault="00933301" w:rsidP="00933301">
      <w:r w:rsidRPr="007121BF">
        <w:t>Figur 2: Kvotmått</w:t>
      </w:r>
    </w:p>
    <w:p w14:paraId="4F38B38A" w14:textId="77777777" w:rsidR="003E5D83" w:rsidRPr="007121BF" w:rsidRDefault="003E5D83" w:rsidP="00933301"/>
    <w:p w14:paraId="4D4C8382" w14:textId="77777777" w:rsidR="00933301" w:rsidRPr="007121BF" w:rsidRDefault="00933301" w:rsidP="00933301">
      <w:r w:rsidRPr="005E2ACE">
        <w:rPr>
          <w:noProof/>
          <w:lang w:eastAsia="sv-SE"/>
        </w:rPr>
        <mc:AlternateContent>
          <mc:Choice Requires="wpg">
            <w:drawing>
              <wp:anchor distT="0" distB="0" distL="114300" distR="114300" simplePos="0" relativeHeight="251660288" behindDoc="0" locked="0" layoutInCell="1" allowOverlap="1" wp14:anchorId="62340FBF" wp14:editId="43C5AEB8">
                <wp:simplePos x="0" y="0"/>
                <wp:positionH relativeFrom="column">
                  <wp:posOffset>685800</wp:posOffset>
                </wp:positionH>
                <wp:positionV relativeFrom="paragraph">
                  <wp:posOffset>5715</wp:posOffset>
                </wp:positionV>
                <wp:extent cx="3543300" cy="1714500"/>
                <wp:effectExtent l="50800" t="25400" r="88900" b="114300"/>
                <wp:wrapThrough wrapText="bothSides">
                  <wp:wrapPolygon edited="0">
                    <wp:start x="8052" y="-320"/>
                    <wp:lineTo x="1084" y="0"/>
                    <wp:lineTo x="1084" y="5120"/>
                    <wp:lineTo x="-310" y="5120"/>
                    <wp:lineTo x="-310" y="14080"/>
                    <wp:lineTo x="310" y="15360"/>
                    <wp:lineTo x="310" y="16960"/>
                    <wp:lineTo x="4026" y="20480"/>
                    <wp:lineTo x="4026" y="20800"/>
                    <wp:lineTo x="7897" y="22400"/>
                    <wp:lineTo x="8361" y="22720"/>
                    <wp:lineTo x="13316" y="22720"/>
                    <wp:lineTo x="13471" y="22400"/>
                    <wp:lineTo x="17652" y="20480"/>
                    <wp:lineTo x="17806" y="20480"/>
                    <wp:lineTo x="21368" y="15680"/>
                    <wp:lineTo x="21368" y="15360"/>
                    <wp:lineTo x="21987" y="10560"/>
                    <wp:lineTo x="21987" y="10240"/>
                    <wp:lineTo x="21058" y="6720"/>
                    <wp:lineTo x="20594" y="3840"/>
                    <wp:lineTo x="15329" y="0"/>
                    <wp:lineTo x="13626" y="-320"/>
                    <wp:lineTo x="8052" y="-320"/>
                  </wp:wrapPolygon>
                </wp:wrapThrough>
                <wp:docPr id="17" name="Grupp 17"/>
                <wp:cNvGraphicFramePr/>
                <a:graphic xmlns:a="http://schemas.openxmlformats.org/drawingml/2006/main">
                  <a:graphicData uri="http://schemas.microsoft.com/office/word/2010/wordprocessingGroup">
                    <wpg:wgp>
                      <wpg:cNvGrpSpPr/>
                      <wpg:grpSpPr>
                        <a:xfrm>
                          <a:off x="0" y="0"/>
                          <a:ext cx="3543300" cy="1714500"/>
                          <a:chOff x="0" y="0"/>
                          <a:chExt cx="3543300" cy="1714500"/>
                        </a:xfrm>
                      </wpg:grpSpPr>
                      <wps:wsp>
                        <wps:cNvPr id="18" name="Ellips 18"/>
                        <wps:cNvSpPr/>
                        <wps:spPr>
                          <a:xfrm>
                            <a:off x="0" y="0"/>
                            <a:ext cx="3543300" cy="1714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774B350" w14:textId="77777777" w:rsidR="002E63C7" w:rsidRDefault="002E63C7" w:rsidP="00933301">
                              <w:pPr>
                                <w:jc w:val="center"/>
                              </w:pPr>
                              <w:r>
                                <w:t>Population</w:t>
                              </w:r>
                            </w:p>
                            <w:p w14:paraId="330FF667" w14:textId="77777777" w:rsidR="002E63C7" w:rsidRDefault="002E63C7" w:rsidP="00933301">
                              <w:pPr>
                                <w:jc w:val="center"/>
                              </w:pPr>
                            </w:p>
                            <w:p w14:paraId="066CAE4E" w14:textId="77777777" w:rsidR="002E63C7" w:rsidRDefault="002E63C7" w:rsidP="00933301">
                              <w:pPr>
                                <w:jc w:val="center"/>
                              </w:pPr>
                            </w:p>
                            <w:p w14:paraId="1267947F" w14:textId="77777777" w:rsidR="002E63C7" w:rsidRDefault="002E63C7" w:rsidP="00933301">
                              <w:pPr>
                                <w:jc w:val="center"/>
                              </w:pPr>
                            </w:p>
                            <w:p w14:paraId="2AB87B6B" w14:textId="77777777" w:rsidR="002E63C7" w:rsidRDefault="002E63C7" w:rsidP="009333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 19"/>
                        <wps:cNvSpPr/>
                        <wps:spPr>
                          <a:xfrm>
                            <a:off x="457200" y="685800"/>
                            <a:ext cx="2514600" cy="8001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EA37E44" w14:textId="77777777" w:rsidR="002E63C7" w:rsidRDefault="002E63C7" w:rsidP="00933301">
                              <w:pPr>
                                <w:jc w:val="center"/>
                              </w:pPr>
                              <w:r>
                                <w:t>Det som ska  beräknas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 17" o:spid="_x0000_s1034" style="position:absolute;margin-left:54pt;margin-top:.45pt;width:279pt;height:135pt;z-index:251660288" coordsize="3543300,1714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">
                <v:oval id="Ellips 18" o:spid="_x0000_s1035" style="position:absolute;width:35433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UXM/wwAA&#10;ANsAAAAPAAAAZHJzL2Rvd25yZXYueG1sRI9Bb8IwDIXvk/YfIiPtMkG6HRB0BIQmTZq4LfADTGPa&#10;jsTpmox2+/X4gMTN1nt+7/NqMwavLtSnNrKBl1kBiriKruXawGH/MV2AShnZoY9MBv4owWb9+LDC&#10;0sWBv+hic60khFOJBpqcu1LrVDUUMM1iRyzaKfYBs6x9rV2Pg4QHr1+LYq4DtiwNDXb03lB1tr/B&#10;gF16a63e7ZbH5+//U6St/1kMxjxNxu0bqExjvptv159O8AVWfpEB9Po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UXM/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5774B350" w14:textId="77777777" w:rsidR="00C158FB" w:rsidRDefault="00C158FB" w:rsidP="00933301">
                        <w:pPr>
                          <w:jc w:val="center"/>
                        </w:pPr>
                        <w:r>
                          <w:t>Population</w:t>
                        </w:r>
                      </w:p>
                      <w:p w14:paraId="330FF667" w14:textId="77777777" w:rsidR="00C158FB" w:rsidRDefault="00C158FB" w:rsidP="00933301">
                        <w:pPr>
                          <w:jc w:val="center"/>
                        </w:pPr>
                      </w:p>
                      <w:p w14:paraId="066CAE4E" w14:textId="77777777" w:rsidR="00C158FB" w:rsidRDefault="00C158FB" w:rsidP="00933301">
                        <w:pPr>
                          <w:jc w:val="center"/>
                        </w:pPr>
                      </w:p>
                      <w:p w14:paraId="1267947F" w14:textId="77777777" w:rsidR="00C158FB" w:rsidRDefault="00C158FB" w:rsidP="00933301">
                        <w:pPr>
                          <w:jc w:val="center"/>
                        </w:pPr>
                      </w:p>
                      <w:p w14:paraId="2AB87B6B" w14:textId="77777777" w:rsidR="00C158FB" w:rsidRDefault="00C158FB" w:rsidP="00933301">
                        <w:pPr>
                          <w:jc w:val="center"/>
                        </w:pPr>
                      </w:p>
                    </w:txbxContent>
                  </v:textbox>
                </v:oval>
                <v:oval id="Ellips 19" o:spid="_x0000_s1036" style="position:absolute;left:457200;top:685800;width:25146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HdakwAAA&#10;ANsAAAAPAAAAZHJzL2Rvd25yZXYueG1sRE/NagIxEL4XfIcwQi9Fs+1B3NUoIhTEW2MfYNyMu6vJ&#10;ZN1Ed9unbwSht/n4fme5HpwVd+pC41nB+zQDQVx603Cl4PvwOZmDCBHZoPVMCn4owHo1elliYXzP&#10;X3TXsRIphEOBCuoY20LKUNbkMEx9S5y4k+8cxgS7SpoO+xTurPzIspl02HBqqLGlbU3lRd+cAp1b&#10;rbXc7/Pj2/n35Gljr/NeqdfxsFmAiDTEf/HTvTNpfg6PX9IBcv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Hdak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3EA37E44" w14:textId="77777777" w:rsidR="00C158FB" w:rsidRDefault="00C158FB" w:rsidP="00933301">
                        <w:pPr>
                          <w:jc w:val="center"/>
                        </w:pPr>
                        <w:r>
                          <w:t>Det som ska  beräknas</w:t>
                        </w:r>
                      </w:p>
                    </w:txbxContent>
                  </v:textbox>
                </v:oval>
                <w10:wrap type="through"/>
              </v:group>
            </w:pict>
          </mc:Fallback>
        </mc:AlternateContent>
      </w:r>
    </w:p>
    <w:p w14:paraId="0B5DEBEB" w14:textId="77777777" w:rsidR="00933301" w:rsidRPr="007121BF" w:rsidRDefault="00933301" w:rsidP="00933301"/>
    <w:p w14:paraId="2D305A1C" w14:textId="77777777" w:rsidR="00933301" w:rsidRPr="007121BF" w:rsidRDefault="00933301" w:rsidP="00933301"/>
    <w:p w14:paraId="32FD9F71" w14:textId="77777777" w:rsidR="00933301" w:rsidRPr="007121BF" w:rsidRDefault="00933301" w:rsidP="00933301"/>
    <w:p w14:paraId="46DA7F87" w14:textId="77777777" w:rsidR="00933301" w:rsidRPr="007121BF" w:rsidRDefault="00933301" w:rsidP="00933301"/>
    <w:p w14:paraId="475B30D7" w14:textId="77777777" w:rsidR="00933301" w:rsidRPr="007121BF" w:rsidRDefault="00933301" w:rsidP="00933301"/>
    <w:p w14:paraId="106D76EF" w14:textId="77777777" w:rsidR="00933301" w:rsidRPr="007121BF" w:rsidRDefault="00933301" w:rsidP="00933301"/>
    <w:p w14:paraId="52786599" w14:textId="77777777" w:rsidR="00933301" w:rsidRPr="007121BF" w:rsidRDefault="00933301" w:rsidP="00933301"/>
    <w:p w14:paraId="6FDE6FF4" w14:textId="77777777" w:rsidR="00933301" w:rsidRPr="007121BF" w:rsidRDefault="00933301" w:rsidP="00933301"/>
    <w:p w14:paraId="4379C785" w14:textId="77777777" w:rsidR="00933301" w:rsidRPr="007121BF" w:rsidRDefault="00933301" w:rsidP="00933301"/>
    <w:p w14:paraId="31E8181A" w14:textId="77777777" w:rsidR="00933301" w:rsidRPr="007121BF" w:rsidRDefault="00933301" w:rsidP="00933301"/>
    <w:p w14:paraId="2FF16EAB" w14:textId="77777777" w:rsidR="00933301" w:rsidRPr="007121BF" w:rsidRDefault="00933301" w:rsidP="00933301">
      <w:r w:rsidRPr="007121BF">
        <w:t>Figur 3: Mätvärden</w:t>
      </w:r>
    </w:p>
    <w:p w14:paraId="5C2F6C10" w14:textId="77777777" w:rsidR="00933301" w:rsidRPr="007121BF" w:rsidRDefault="00933301" w:rsidP="00933301"/>
    <w:p w14:paraId="225188C4" w14:textId="77777777" w:rsidR="00933301" w:rsidRPr="007121BF" w:rsidRDefault="00933301" w:rsidP="00933301"/>
    <w:p w14:paraId="2CF890B6" w14:textId="6F8C8C66" w:rsidR="00933301" w:rsidRPr="007121BF" w:rsidRDefault="00983B48" w:rsidP="00933301">
      <w:r w:rsidRPr="005E2ACE">
        <w:rPr>
          <w:noProof/>
          <w:lang w:eastAsia="sv-SE"/>
        </w:rPr>
        <mc:AlternateContent>
          <mc:Choice Requires="wps">
            <w:drawing>
              <wp:anchor distT="0" distB="0" distL="114300" distR="114300" simplePos="0" relativeHeight="251661312" behindDoc="0" locked="0" layoutInCell="1" allowOverlap="1" wp14:anchorId="7DF324A7" wp14:editId="4C0D550D">
                <wp:simplePos x="0" y="0"/>
                <wp:positionH relativeFrom="column">
                  <wp:posOffset>571500</wp:posOffset>
                </wp:positionH>
                <wp:positionV relativeFrom="paragraph">
                  <wp:posOffset>147320</wp:posOffset>
                </wp:positionV>
                <wp:extent cx="3543300" cy="1714500"/>
                <wp:effectExtent l="50800" t="25400" r="88900" b="114300"/>
                <wp:wrapThrough wrapText="bothSides">
                  <wp:wrapPolygon edited="0">
                    <wp:start x="8052" y="-320"/>
                    <wp:lineTo x="1084" y="0"/>
                    <wp:lineTo x="1084" y="5120"/>
                    <wp:lineTo x="-310" y="5120"/>
                    <wp:lineTo x="-310" y="14080"/>
                    <wp:lineTo x="310" y="15360"/>
                    <wp:lineTo x="310" y="16960"/>
                    <wp:lineTo x="4026" y="20480"/>
                    <wp:lineTo x="4026" y="20800"/>
                    <wp:lineTo x="7897" y="22400"/>
                    <wp:lineTo x="8361" y="22720"/>
                    <wp:lineTo x="13316" y="22720"/>
                    <wp:lineTo x="13471" y="22400"/>
                    <wp:lineTo x="17652" y="20480"/>
                    <wp:lineTo x="17806" y="20480"/>
                    <wp:lineTo x="21368" y="15680"/>
                    <wp:lineTo x="21368" y="15360"/>
                    <wp:lineTo x="21987" y="10560"/>
                    <wp:lineTo x="21987" y="10240"/>
                    <wp:lineTo x="21058" y="6720"/>
                    <wp:lineTo x="20594" y="3840"/>
                    <wp:lineTo x="15329" y="0"/>
                    <wp:lineTo x="13626" y="-320"/>
                    <wp:lineTo x="8052" y="-320"/>
                  </wp:wrapPolygon>
                </wp:wrapThrough>
                <wp:docPr id="21" name="Ellips 21"/>
                <wp:cNvGraphicFramePr/>
                <a:graphic xmlns:a="http://schemas.openxmlformats.org/drawingml/2006/main">
                  <a:graphicData uri="http://schemas.microsoft.com/office/word/2010/wordprocessingShape">
                    <wps:wsp>
                      <wps:cNvSpPr/>
                      <wps:spPr>
                        <a:xfrm>
                          <a:off x="0" y="0"/>
                          <a:ext cx="3543300" cy="1714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33DA337" w14:textId="77777777" w:rsidR="002E63C7" w:rsidRDefault="002E63C7" w:rsidP="00933301">
                            <w:pPr>
                              <w:jc w:val="center"/>
                            </w:pPr>
                            <w:r>
                              <w:t>Population</w:t>
                            </w:r>
                          </w:p>
                          <w:p w14:paraId="2EAB3AE4" w14:textId="77777777" w:rsidR="002E63C7" w:rsidRDefault="002E63C7" w:rsidP="00933301">
                            <w:pPr>
                              <w:jc w:val="center"/>
                            </w:pPr>
                          </w:p>
                          <w:p w14:paraId="79FF025C" w14:textId="77777777" w:rsidR="002E63C7" w:rsidRDefault="002E63C7" w:rsidP="00933301">
                            <w:pPr>
                              <w:jc w:val="center"/>
                            </w:pPr>
                          </w:p>
                          <w:p w14:paraId="470A72D7" w14:textId="77777777" w:rsidR="002E63C7" w:rsidRDefault="002E63C7" w:rsidP="00933301">
                            <w:pPr>
                              <w:jc w:val="center"/>
                            </w:pPr>
                          </w:p>
                          <w:p w14:paraId="76E47FD6" w14:textId="77777777" w:rsidR="002E63C7" w:rsidRDefault="002E63C7" w:rsidP="009333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 21" o:spid="_x0000_s1037" style="position:absolute;margin-left:45pt;margin-top:11.6pt;width:279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" fillcolor="#254163 [1636]" strokecolor="#4579b8 [3044]">
                <v:fill color2="#4477b6 [3012]" rotate="t" colors="0 #2c5d98;52429f #3c7bc7;1 #3a7ccb" type="gradient">
                  <o:fill v:ext="view" type="gradientUnscaled"/>
                </v:fill>
                <v:shadow on="t" opacity="22937f" mv:blur="40000f" origin=",.5" offset="0,23000emu"/>
                <v:textbox>
                  <w:txbxContent>
                    <w:p w14:paraId="433DA337" w14:textId="77777777" w:rsidR="00C158FB" w:rsidRDefault="00C158FB" w:rsidP="00933301">
                      <w:pPr>
                        <w:jc w:val="center"/>
                      </w:pPr>
                      <w:r>
                        <w:t>Population</w:t>
                      </w:r>
                    </w:p>
                    <w:p w14:paraId="2EAB3AE4" w14:textId="77777777" w:rsidR="00C158FB" w:rsidRDefault="00C158FB" w:rsidP="00933301">
                      <w:pPr>
                        <w:jc w:val="center"/>
                      </w:pPr>
                    </w:p>
                    <w:p w14:paraId="79FF025C" w14:textId="77777777" w:rsidR="00C158FB" w:rsidRDefault="00C158FB" w:rsidP="00933301">
                      <w:pPr>
                        <w:jc w:val="center"/>
                      </w:pPr>
                    </w:p>
                    <w:p w14:paraId="470A72D7" w14:textId="77777777" w:rsidR="00C158FB" w:rsidRDefault="00C158FB" w:rsidP="00933301">
                      <w:pPr>
                        <w:jc w:val="center"/>
                      </w:pPr>
                    </w:p>
                    <w:p w14:paraId="76E47FD6" w14:textId="77777777" w:rsidR="00C158FB" w:rsidRDefault="00C158FB" w:rsidP="00933301">
                      <w:pPr>
                        <w:jc w:val="center"/>
                      </w:pPr>
                    </w:p>
                  </w:txbxContent>
                </v:textbox>
                <w10:wrap type="through"/>
              </v:oval>
            </w:pict>
          </mc:Fallback>
        </mc:AlternateContent>
      </w:r>
    </w:p>
    <w:p w14:paraId="56D450DC" w14:textId="77777777" w:rsidR="00933301" w:rsidRPr="007121BF" w:rsidRDefault="00933301" w:rsidP="00933301">
      <w:pPr>
        <w:rPr>
          <w:color w:val="4F81BD" w:themeColor="accent1"/>
        </w:rPr>
      </w:pPr>
    </w:p>
    <w:p w14:paraId="2A2EF159" w14:textId="77777777" w:rsidR="00933301" w:rsidRPr="007121BF" w:rsidRDefault="00933301" w:rsidP="00933301"/>
    <w:p w14:paraId="65EDAC9C" w14:textId="77777777" w:rsidR="00933301" w:rsidRPr="007121BF" w:rsidRDefault="00933301" w:rsidP="00933301"/>
    <w:p w14:paraId="6A03CF3C" w14:textId="77777777" w:rsidR="00933301" w:rsidRPr="007121BF" w:rsidRDefault="00933301" w:rsidP="00933301"/>
    <w:p w14:paraId="2F322696" w14:textId="4935E3FF" w:rsidR="00933301" w:rsidRPr="007121BF" w:rsidRDefault="00933301" w:rsidP="00933301"/>
    <w:p w14:paraId="31FF10A6" w14:textId="77777777" w:rsidR="00933301" w:rsidRPr="007121BF" w:rsidRDefault="00933301" w:rsidP="00933301"/>
    <w:p w14:paraId="212E8713" w14:textId="77777777" w:rsidR="00933301" w:rsidRPr="007121BF" w:rsidRDefault="00933301" w:rsidP="00933301"/>
    <w:p w14:paraId="1100A46B" w14:textId="77777777" w:rsidR="00933301" w:rsidRPr="007121BF" w:rsidRDefault="00933301" w:rsidP="00933301"/>
    <w:p w14:paraId="60B05F68" w14:textId="77777777" w:rsidR="00933301" w:rsidRPr="007121BF" w:rsidRDefault="00933301" w:rsidP="00933301"/>
    <w:p w14:paraId="6948FE02" w14:textId="77777777" w:rsidR="003E5D83" w:rsidRPr="007121BF" w:rsidRDefault="003E5D83" w:rsidP="00933301"/>
    <w:p w14:paraId="30457BC7" w14:textId="77777777" w:rsidR="00933301" w:rsidRPr="007121BF" w:rsidRDefault="00933301" w:rsidP="00933301">
      <w:r w:rsidRPr="007121BF">
        <w:t>Figur 4: Kohortmått</w:t>
      </w:r>
    </w:p>
    <w:p w14:paraId="74AA4E17" w14:textId="77777777" w:rsidR="00933301" w:rsidRPr="007121BF" w:rsidRDefault="00933301" w:rsidP="00933301"/>
    <w:p w14:paraId="4482CF87" w14:textId="77777777" w:rsidR="00933301" w:rsidRPr="007121BF" w:rsidRDefault="00933301" w:rsidP="00933301"/>
    <w:p w14:paraId="69603B97" w14:textId="77777777" w:rsidR="00933301" w:rsidRPr="007121BF" w:rsidRDefault="00BF5584" w:rsidP="00933301">
      <w:pPr>
        <w:pStyle w:val="Rubrik2"/>
      </w:pPr>
      <w:bookmarkStart w:id="8" w:name="_Toc259277355"/>
      <w:r w:rsidRPr="007121BF">
        <w:t>Om ö</w:t>
      </w:r>
      <w:r w:rsidR="00933301" w:rsidRPr="007121BF">
        <w:t>ppna data</w:t>
      </w:r>
      <w:bookmarkEnd w:id="8"/>
    </w:p>
    <w:p w14:paraId="212D4472" w14:textId="19358440" w:rsidR="008B3FCF" w:rsidRPr="007121BF" w:rsidRDefault="008B3FCF" w:rsidP="003E5D83">
      <w:r w:rsidRPr="007121BF">
        <w:t>Kvalitetsindikatorer – så som de definieras här – är att betrakta som offentlig data. Därför är den också lämplig att tillgängliggöra som öppen data via API:er på någon öppen-data-plattform. Tjänstekontrakten i denna domän ska därför vara ändamålsenliga att användas för att synkronisera kvalitetsindikatorer och indikatorbeskrivningar (metadata) mellan redovisande system (t. ex. kvalitetsregister eller regionala uppföljningsdatabaser) och öppen-data-plattformars datalager.</w:t>
      </w:r>
    </w:p>
    <w:p w14:paraId="0CDE2991" w14:textId="77777777" w:rsidR="008B3FCF" w:rsidRPr="007121BF" w:rsidRDefault="008B3FCF" w:rsidP="003E5D83"/>
    <w:p w14:paraId="2BDB0FFC" w14:textId="6BAB20AD" w:rsidR="003E5D83" w:rsidRPr="007121BF" w:rsidRDefault="007349EB" w:rsidP="003E5D83">
      <w:r w:rsidRPr="007121BF">
        <w:t>För att kvalitetsindikatorer och deras beskrivningar</w:t>
      </w:r>
      <w:r w:rsidR="003E5D83" w:rsidRPr="007121BF">
        <w:t xml:space="preserve"> skal</w:t>
      </w:r>
      <w:r w:rsidR="00095ADB" w:rsidRPr="007121BF">
        <w:t>l</w:t>
      </w:r>
      <w:r w:rsidRPr="007121BF">
        <w:t xml:space="preserve"> kunna överföras till öppen-</w:t>
      </w:r>
      <w:r w:rsidR="003E5D83" w:rsidRPr="007121BF">
        <w:t>data</w:t>
      </w:r>
      <w:r w:rsidRPr="007121BF">
        <w:t>-plattformar ska de uppfylla kraven från</w:t>
      </w:r>
      <w:r w:rsidR="003E5D83" w:rsidRPr="007121BF">
        <w:t xml:space="preserve"> Socialstyrelsen: </w:t>
      </w:r>
    </w:p>
    <w:p w14:paraId="0E010141" w14:textId="77777777" w:rsidR="003E5D83" w:rsidRPr="007121BF" w:rsidRDefault="003E5D83" w:rsidP="003E5D83"/>
    <w:p w14:paraId="5799D1C2" w14:textId="77777777" w:rsidR="00933301" w:rsidRPr="007121BF" w:rsidRDefault="00933301" w:rsidP="00933301">
      <w:pPr>
        <w:pStyle w:val="Normalwebb"/>
        <w:shd w:val="clear" w:color="auto" w:fill="FFFFFF"/>
        <w:spacing w:before="0" w:beforeAutospacing="0" w:after="150" w:afterAutospacing="0" w:line="270" w:lineRule="atLeast"/>
        <w:rPr>
          <w:rFonts w:ascii="Arial" w:hAnsi="Arial" w:cs="Arial"/>
          <w:color w:val="333333"/>
        </w:rPr>
      </w:pPr>
      <w:r w:rsidRPr="007121BF">
        <w:rPr>
          <w:rFonts w:ascii="Arial" w:hAnsi="Arial" w:cs="Arial"/>
          <w:color w:val="333333"/>
        </w:rPr>
        <w:t>Öppna data är information som är tillgänglig utan inskränkningar. Den kostar inget och det ska inte finnas några immaterialrättsliga hinder.</w:t>
      </w:r>
    </w:p>
    <w:p w14:paraId="4310F3B1" w14:textId="77777777" w:rsidR="00933301" w:rsidRPr="007121BF" w:rsidRDefault="00933301" w:rsidP="00933301">
      <w:pPr>
        <w:pStyle w:val="Normalwebb"/>
        <w:shd w:val="clear" w:color="auto" w:fill="FFFFFF"/>
        <w:spacing w:before="0" w:beforeAutospacing="0" w:after="150" w:afterAutospacing="0" w:line="270" w:lineRule="atLeast"/>
        <w:rPr>
          <w:rFonts w:ascii="Arial" w:hAnsi="Arial" w:cs="Arial"/>
          <w:color w:val="333333"/>
        </w:rPr>
      </w:pPr>
      <w:r w:rsidRPr="007121BF">
        <w:rPr>
          <w:rFonts w:ascii="Arial" w:hAnsi="Arial" w:cs="Arial"/>
          <w:color w:val="333333"/>
        </w:rPr>
        <w:t>Några ofta använda grundkrav på öppna data är:</w:t>
      </w:r>
    </w:p>
    <w:p w14:paraId="7C619C92" w14:textId="04FD9055"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A153DA">
        <w:rPr>
          <w:rStyle w:val="Betoning2"/>
          <w:rFonts w:ascii="Arial" w:hAnsi="Arial" w:cs="Arial"/>
          <w:b w:val="0"/>
          <w:color w:val="333333"/>
        </w:rPr>
        <w:t>Komplett</w:t>
      </w:r>
      <w:r w:rsidRPr="007121BF">
        <w:rPr>
          <w:rFonts w:ascii="Arial" w:eastAsia="Times New Roman" w:hAnsi="Arial" w:cs="Arial"/>
          <w:color w:val="333333"/>
        </w:rPr>
        <w:t>: Information som inte innehåller personuppgifter eller lyder under sekretess görs tillgänglig i så stor omfattning som möjligt. Detta gäller särskilt databaser med material som skulle kunna vidareförädlas.</w:t>
      </w:r>
      <w:r w:rsidR="007349EB" w:rsidRPr="007121BF">
        <w:rPr>
          <w:rFonts w:ascii="Arial" w:eastAsia="Times New Roman" w:hAnsi="Arial" w:cs="Arial"/>
          <w:color w:val="333333"/>
        </w:rPr>
        <w:t xml:space="preserve"> [</w:t>
      </w:r>
      <w:r w:rsidR="007349EB" w:rsidRPr="007121BF">
        <w:rPr>
          <w:rFonts w:ascii="Arial" w:eastAsia="Times New Roman" w:hAnsi="Arial" w:cs="Arial"/>
          <w:i/>
          <w:color w:val="333333"/>
        </w:rPr>
        <w:t>krav på informationsägarnas policyer och på meddelandemodellerna</w:t>
      </w:r>
      <w:r w:rsidR="007349EB" w:rsidRPr="007121BF">
        <w:rPr>
          <w:rFonts w:ascii="Arial" w:eastAsia="Times New Roman" w:hAnsi="Arial" w:cs="Arial"/>
          <w:color w:val="333333"/>
        </w:rPr>
        <w:t>]</w:t>
      </w:r>
    </w:p>
    <w:p w14:paraId="47C093FC" w14:textId="7DADD0DD"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A153DA">
        <w:rPr>
          <w:rStyle w:val="Betoning2"/>
          <w:rFonts w:ascii="Arial" w:hAnsi="Arial" w:cs="Arial"/>
          <w:b w:val="0"/>
          <w:color w:val="333333"/>
        </w:rPr>
        <w:t>Aktuell</w:t>
      </w:r>
      <w:r w:rsidRPr="007121BF">
        <w:rPr>
          <w:rFonts w:ascii="Arial" w:eastAsia="Times New Roman" w:hAnsi="Arial" w:cs="Arial"/>
          <w:color w:val="333333"/>
        </w:rPr>
        <w:t xml:space="preserve">: Information ska tillgängliggöras så snabbt som möjligt så att värdet av den inte försvinner. Det bör finnas mekanismer för att automatiskt kunna </w:t>
      </w:r>
      <w:r w:rsidR="007349EB" w:rsidRPr="007121BF">
        <w:rPr>
          <w:rFonts w:ascii="Arial" w:eastAsia="Times New Roman" w:hAnsi="Arial" w:cs="Arial"/>
          <w:color w:val="333333"/>
        </w:rPr>
        <w:t>få information om uppdateringar [</w:t>
      </w:r>
      <w:r w:rsidR="007349EB" w:rsidRPr="007121BF">
        <w:rPr>
          <w:rFonts w:ascii="Arial" w:eastAsia="Times New Roman" w:hAnsi="Arial" w:cs="Arial"/>
          <w:i/>
          <w:color w:val="333333"/>
        </w:rPr>
        <w:t>SLA-krav på tjänstekontrakten</w:t>
      </w:r>
      <w:r w:rsidR="007349EB" w:rsidRPr="007121BF">
        <w:rPr>
          <w:rFonts w:ascii="Arial" w:eastAsia="Times New Roman" w:hAnsi="Arial" w:cs="Arial"/>
          <w:color w:val="333333"/>
        </w:rPr>
        <w:t>]</w:t>
      </w:r>
    </w:p>
    <w:p w14:paraId="41FA09A2" w14:textId="6B030626"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A153DA">
        <w:rPr>
          <w:rStyle w:val="Betoning2"/>
          <w:rFonts w:ascii="Arial" w:hAnsi="Arial" w:cs="Arial"/>
          <w:b w:val="0"/>
          <w:color w:val="333333"/>
        </w:rPr>
        <w:t>Tillgänglig</w:t>
      </w:r>
      <w:r w:rsidRPr="007121BF">
        <w:rPr>
          <w:rFonts w:ascii="Arial" w:eastAsia="Times New Roman" w:hAnsi="Arial" w:cs="Arial"/>
          <w:color w:val="333333"/>
        </w:rPr>
        <w:t>: Information görs tillgänglig för så många användare som möjligt för så många ändamål som möjligt.</w:t>
      </w:r>
      <w:r w:rsidR="00876572" w:rsidRPr="007121BF">
        <w:rPr>
          <w:rFonts w:ascii="Arial" w:eastAsia="Times New Roman" w:hAnsi="Arial" w:cs="Arial"/>
          <w:color w:val="333333"/>
        </w:rPr>
        <w:t xml:space="preserve"> [</w:t>
      </w:r>
      <w:r w:rsidR="00876572" w:rsidRPr="007121BF">
        <w:rPr>
          <w:rFonts w:ascii="Arial" w:eastAsia="Times New Roman" w:hAnsi="Arial" w:cs="Arial"/>
          <w:i/>
          <w:color w:val="333333"/>
        </w:rPr>
        <w:t>SLA- och process-krav på öppen-dataplattformarna och deras förvaltningar</w:t>
      </w:r>
      <w:r w:rsidR="00876572" w:rsidRPr="007121BF">
        <w:rPr>
          <w:rFonts w:ascii="Arial" w:eastAsia="Times New Roman" w:hAnsi="Arial" w:cs="Arial"/>
          <w:color w:val="333333"/>
        </w:rPr>
        <w:t>]</w:t>
      </w:r>
    </w:p>
    <w:p w14:paraId="30505296" w14:textId="77B10087"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6B0733">
        <w:rPr>
          <w:rStyle w:val="Betoning2"/>
          <w:rFonts w:ascii="Arial" w:hAnsi="Arial" w:cs="Arial"/>
          <w:b w:val="0"/>
          <w:color w:val="333333"/>
        </w:rPr>
        <w:t>Maskinläsbar</w:t>
      </w:r>
      <w:r w:rsidRPr="007121BF">
        <w:rPr>
          <w:rFonts w:ascii="Arial" w:eastAsia="Times New Roman" w:hAnsi="Arial" w:cs="Arial"/>
          <w:color w:val="333333"/>
        </w:rPr>
        <w:t>: Informationen är strukturerad på ett sätt som möjliggör maskinell bearbetning och samkörning med andra register.</w:t>
      </w:r>
      <w:r w:rsidR="006F053C" w:rsidRPr="007121BF">
        <w:rPr>
          <w:rFonts w:ascii="Arial" w:eastAsia="Times New Roman" w:hAnsi="Arial" w:cs="Arial"/>
          <w:color w:val="333333"/>
        </w:rPr>
        <w:t xml:space="preserve"> [</w:t>
      </w:r>
      <w:r w:rsidR="006F053C" w:rsidRPr="007121BF">
        <w:rPr>
          <w:rFonts w:ascii="Arial" w:eastAsia="Times New Roman" w:hAnsi="Arial" w:cs="Arial"/>
          <w:i/>
          <w:color w:val="333333"/>
        </w:rPr>
        <w:t>Krav på att tjänstekontrakten möjliggör överföring av strukturerad information som kan transformeras till de tekniska format öppendata-plattformarna använder</w:t>
      </w:r>
      <w:r w:rsidR="006F053C" w:rsidRPr="007121BF">
        <w:rPr>
          <w:rFonts w:ascii="Arial" w:eastAsia="Times New Roman" w:hAnsi="Arial" w:cs="Arial"/>
          <w:color w:val="333333"/>
        </w:rPr>
        <w:t>]</w:t>
      </w:r>
    </w:p>
    <w:p w14:paraId="147D09F4" w14:textId="61F7551B"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6B0733">
        <w:rPr>
          <w:rStyle w:val="Betoning2"/>
          <w:rFonts w:ascii="Arial" w:hAnsi="Arial" w:cs="Arial"/>
          <w:b w:val="0"/>
          <w:color w:val="333333"/>
        </w:rPr>
        <w:t>Fri</w:t>
      </w:r>
      <w:r w:rsidRPr="007121BF">
        <w:rPr>
          <w:rFonts w:ascii="Arial" w:eastAsia="Times New Roman" w:hAnsi="Arial" w:cs="Arial"/>
          <w:color w:val="333333"/>
        </w:rPr>
        <w:t>: Informationen är tillgänglig för alla utan krav på betalning, eller inskränkningar i form av licensvillkor och registreringsförfaranden.</w:t>
      </w:r>
      <w:r w:rsidR="00C648B8" w:rsidRPr="007121BF">
        <w:rPr>
          <w:rFonts w:ascii="Arial" w:eastAsia="Times New Roman" w:hAnsi="Arial" w:cs="Arial"/>
          <w:color w:val="333333"/>
        </w:rPr>
        <w:t>[</w:t>
      </w:r>
      <w:r w:rsidR="00C648B8" w:rsidRPr="007121BF">
        <w:rPr>
          <w:rFonts w:ascii="Arial" w:eastAsia="Times New Roman" w:hAnsi="Arial" w:cs="Arial"/>
          <w:i/>
          <w:color w:val="333333"/>
        </w:rPr>
        <w:t>Krav på informationsägarnas policyer och på öppen-data-plattformarnas förvaltningar</w:t>
      </w:r>
      <w:r w:rsidR="00C648B8" w:rsidRPr="007121BF">
        <w:rPr>
          <w:rFonts w:ascii="Arial" w:eastAsia="Times New Roman" w:hAnsi="Arial" w:cs="Arial"/>
          <w:color w:val="333333"/>
        </w:rPr>
        <w:t>]</w:t>
      </w:r>
    </w:p>
    <w:p w14:paraId="1BF397BB" w14:textId="19F934FA"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6B0733">
        <w:rPr>
          <w:rStyle w:val="Betoning2"/>
          <w:rFonts w:ascii="Arial" w:hAnsi="Arial" w:cs="Arial"/>
          <w:b w:val="0"/>
          <w:color w:val="333333"/>
        </w:rPr>
        <w:t>I ett öppet format</w:t>
      </w:r>
      <w:r w:rsidRPr="007121BF">
        <w:rPr>
          <w:rFonts w:ascii="Arial" w:eastAsia="Times New Roman" w:hAnsi="Arial" w:cs="Arial"/>
          <w:color w:val="333333"/>
        </w:rPr>
        <w:t>: Det format informationen lämnas i följer en öppen standard, alternativt är dokumentationen till formatet fritt tillgänglig och fri från patentlicensvillkor.</w:t>
      </w:r>
      <w:r w:rsidR="0057677D" w:rsidRPr="007121BF">
        <w:rPr>
          <w:rFonts w:ascii="Arial" w:eastAsia="Times New Roman" w:hAnsi="Arial" w:cs="Arial"/>
          <w:color w:val="333333"/>
        </w:rPr>
        <w:t xml:space="preserve"> [</w:t>
      </w:r>
      <w:r w:rsidR="0057677D" w:rsidRPr="007121BF">
        <w:rPr>
          <w:rFonts w:ascii="Arial" w:eastAsia="Times New Roman" w:hAnsi="Arial" w:cs="Arial"/>
          <w:i/>
          <w:color w:val="333333"/>
        </w:rPr>
        <w:t>Krav på öppen-data-plattformarnas utformning</w:t>
      </w:r>
      <w:r w:rsidR="0057677D" w:rsidRPr="007121BF">
        <w:rPr>
          <w:rFonts w:ascii="Arial" w:eastAsia="Times New Roman" w:hAnsi="Arial" w:cs="Arial"/>
          <w:color w:val="333333"/>
        </w:rPr>
        <w:t>]</w:t>
      </w:r>
    </w:p>
    <w:p w14:paraId="774B041B" w14:textId="67A21254" w:rsidR="003E5D83" w:rsidRPr="007121BF" w:rsidRDefault="00C501F5">
      <w:pPr>
        <w:spacing w:line="240" w:lineRule="auto"/>
        <w:rPr>
          <w:rFonts w:eastAsia="Times New Roman"/>
          <w:bCs/>
          <w:sz w:val="30"/>
          <w:szCs w:val="28"/>
        </w:rPr>
      </w:pPr>
      <w:r w:rsidRPr="007121BF">
        <w:t>Tjänstedomänens SLA-krav utgår ifrån att tjänstekontrakten syfte är att möjliggöra synkronisering av indikatorinformation med en eller ett fåtal öppen-dataplattformar som i sin tur erbjuder höga SLA:ar för högfrekventa online-slagningar från en mängd informationskonsumenter som förlitar sig på tillgänglighet i realtid.</w:t>
      </w:r>
    </w:p>
    <w:p w14:paraId="13E970BB" w14:textId="77777777" w:rsidR="001D7E63" w:rsidRPr="007121BF" w:rsidRDefault="001D7E63" w:rsidP="001D7E63">
      <w:pPr>
        <w:pStyle w:val="Rubrik1"/>
        <w:tabs>
          <w:tab w:val="left" w:pos="567"/>
        </w:tabs>
      </w:pPr>
      <w:bookmarkStart w:id="9" w:name="_Toc259277356"/>
      <w:r w:rsidRPr="007121BF">
        <w:t>Arbetsflöde</w:t>
      </w:r>
      <w:bookmarkEnd w:id="9"/>
      <w:r w:rsidRPr="007121BF">
        <w:t xml:space="preserve"> </w:t>
      </w:r>
    </w:p>
    <w:p w14:paraId="7D965F37" w14:textId="77777777" w:rsidR="00883C1D" w:rsidRPr="007121BF" w:rsidRDefault="00883C1D" w:rsidP="00CC5BB6"/>
    <w:p w14:paraId="0CCFC468" w14:textId="44B02CA0" w:rsidR="001D7E63" w:rsidRPr="007121BF" w:rsidRDefault="00EC06A9" w:rsidP="001D7E63">
      <w:pPr>
        <w:pStyle w:val="Rubrik2"/>
      </w:pPr>
      <w:bookmarkStart w:id="10" w:name="_Toc259277357"/>
      <w:r w:rsidRPr="007121BF">
        <w:t>Flödesdiagram</w:t>
      </w:r>
      <w:bookmarkEnd w:id="10"/>
    </w:p>
    <w:p w14:paraId="19AE9456" w14:textId="46E2F593" w:rsidR="007A41B3" w:rsidRPr="007121BF" w:rsidRDefault="00847689" w:rsidP="002B0E98">
      <w:pPr>
        <w:rPr>
          <w:color w:val="4F81BD" w:themeColor="accent1"/>
        </w:rPr>
      </w:pPr>
      <w:r w:rsidRPr="00111C4C">
        <w:rPr>
          <w:noProof/>
          <w:color w:val="4F81BD" w:themeColor="accent1"/>
          <w:lang w:eastAsia="sv-SE"/>
        </w:rPr>
        <w:drawing>
          <wp:inline distT="0" distB="0" distL="0" distR="0" wp14:anchorId="4064C1B5" wp14:editId="12CED8AF">
            <wp:extent cx="6018873" cy="3777192"/>
            <wp:effectExtent l="0" t="0" r="1270" b="7620"/>
            <wp:docPr id="4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0926" cy="3778481"/>
                    </a:xfrm>
                    <a:prstGeom prst="rect">
                      <a:avLst/>
                    </a:prstGeom>
                    <a:noFill/>
                    <a:ln>
                      <a:noFill/>
                    </a:ln>
                  </pic:spPr>
                </pic:pic>
              </a:graphicData>
            </a:graphic>
          </wp:inline>
        </w:drawing>
      </w:r>
      <w:r w:rsidRPr="007121BF" w:rsidDel="00847689">
        <w:rPr>
          <w:color w:val="4F81BD" w:themeColor="accent1"/>
        </w:rPr>
        <w:t xml:space="preserve"> </w:t>
      </w:r>
    </w:p>
    <w:p w14:paraId="597D76D1" w14:textId="77777777" w:rsidR="007A41B3" w:rsidRPr="007121BF" w:rsidRDefault="007A41B3" w:rsidP="002B0E98">
      <w:pPr>
        <w:rPr>
          <w:color w:val="4F81BD" w:themeColor="accent1"/>
        </w:rPr>
      </w:pPr>
    </w:p>
    <w:p w14:paraId="3D440605" w14:textId="77777777" w:rsidR="007A41B3" w:rsidRPr="007121BF" w:rsidRDefault="007A41B3" w:rsidP="002B0E98">
      <w:pPr>
        <w:rPr>
          <w:color w:val="4F81BD" w:themeColor="accent1"/>
        </w:rPr>
      </w:pPr>
    </w:p>
    <w:p w14:paraId="75A7BC57" w14:textId="5F37E292" w:rsidR="00F32203" w:rsidRPr="007121BF" w:rsidRDefault="007A41B3" w:rsidP="002B0E98">
      <w:pPr>
        <w:rPr>
          <w:color w:val="4F81BD" w:themeColor="accent1"/>
        </w:rPr>
      </w:pPr>
      <w:r w:rsidRPr="007121BF">
        <w:rPr>
          <w:color w:val="4F81BD" w:themeColor="accent1"/>
        </w:rPr>
        <w:t xml:space="preserve">Syftet med lösningen är att tillhandahålla </w:t>
      </w:r>
      <w:r w:rsidR="00BF5584" w:rsidRPr="007121BF">
        <w:rPr>
          <w:color w:val="4F81BD" w:themeColor="accent1"/>
        </w:rPr>
        <w:t>ett tjänstekontrakt</w:t>
      </w:r>
      <w:r w:rsidRPr="007121BF">
        <w:rPr>
          <w:color w:val="4F81BD" w:themeColor="accent1"/>
        </w:rPr>
        <w:t xml:space="preserve"> </w:t>
      </w:r>
      <w:r w:rsidR="00BF5584" w:rsidRPr="007121BF">
        <w:rPr>
          <w:color w:val="4F81BD" w:themeColor="accent1"/>
        </w:rPr>
        <w:t xml:space="preserve">för </w:t>
      </w:r>
      <w:r w:rsidR="002D5EFF" w:rsidRPr="007121BF">
        <w:rPr>
          <w:color w:val="4F81BD" w:themeColor="accent1"/>
        </w:rPr>
        <w:t>synkronisering med öppendata-plattformar och – för ev. regionala behov – användning i realtid för utsökning av indikatorer</w:t>
      </w:r>
      <w:r w:rsidR="00F32203" w:rsidRPr="007121BF">
        <w:rPr>
          <w:color w:val="4F81BD" w:themeColor="accent1"/>
        </w:rPr>
        <w:t xml:space="preserve">. </w:t>
      </w:r>
    </w:p>
    <w:p w14:paraId="3EF13D3B" w14:textId="77777777" w:rsidR="00F32203" w:rsidRPr="007121BF" w:rsidRDefault="00F32203" w:rsidP="002B0E98">
      <w:pPr>
        <w:rPr>
          <w:color w:val="4F81BD" w:themeColor="accent1"/>
        </w:rPr>
      </w:pPr>
    </w:p>
    <w:p w14:paraId="47C6E25D" w14:textId="3E9FD7AD" w:rsidR="00883C1D" w:rsidRPr="007121BF" w:rsidRDefault="00883C1D" w:rsidP="002B0E98">
      <w:r w:rsidRPr="007121BF">
        <w:t xml:space="preserve">I </w:t>
      </w:r>
      <w:r w:rsidR="002D5EFF" w:rsidRPr="007121BF">
        <w:t>flödet av indikatordata sker fråga-</w:t>
      </w:r>
      <w:r w:rsidRPr="007121BF">
        <w:t xml:space="preserve">svar </w:t>
      </w:r>
      <w:r w:rsidR="002D5EFF" w:rsidRPr="007121BF">
        <w:t>interaktioner</w:t>
      </w:r>
      <w:r w:rsidRPr="007121BF">
        <w:t xml:space="preserve"> </w:t>
      </w:r>
      <w:r w:rsidR="002D5EFF" w:rsidRPr="007121BF">
        <w:t>avseende</w:t>
      </w:r>
      <w:r w:rsidRPr="007121BF">
        <w:t xml:space="preserve"> indikatorers beskrivning och rapporter över uppmätta indikatorvärden.  </w:t>
      </w:r>
      <w:r w:rsidR="00BF5584" w:rsidRPr="007121BF">
        <w:t>Nedan redovisas</w:t>
      </w:r>
      <w:r w:rsidRPr="007121BF">
        <w:t xml:space="preserve"> </w:t>
      </w:r>
      <w:r w:rsidR="00BF5584" w:rsidRPr="007121BF">
        <w:t>p</w:t>
      </w:r>
      <w:r w:rsidRPr="007121BF">
        <w:t>roducenter och konsumenter samt administrativa flöden</w:t>
      </w:r>
      <w:r w:rsidR="00BF5584" w:rsidRPr="007121BF">
        <w:t xml:space="preserve"> som ”aktörer”. De arbetsflöden som skall stödjas presenteras som ”användningsfall”</w:t>
      </w:r>
      <w:r w:rsidRPr="007121BF">
        <w:t xml:space="preserve">.  </w:t>
      </w:r>
      <w:r w:rsidR="00BF5584" w:rsidRPr="007121BF">
        <w:t xml:space="preserve">De logiska grupperingarna av användningsfall till system redovisas under ”berörda plattformar”. </w:t>
      </w:r>
    </w:p>
    <w:p w14:paraId="33E6F323" w14:textId="77777777" w:rsidR="00BF5584" w:rsidRPr="007121BF" w:rsidRDefault="00BF5584" w:rsidP="002B0E98"/>
    <w:p w14:paraId="3E0A4807" w14:textId="77777777" w:rsidR="00BF5584" w:rsidRPr="007121BF" w:rsidRDefault="00BF5584" w:rsidP="002B0E98"/>
    <w:p w14:paraId="2B7A04DE" w14:textId="3325A976" w:rsidR="001D7E63" w:rsidRPr="007121BF" w:rsidRDefault="007A41B3" w:rsidP="001D7E63">
      <w:pPr>
        <w:pStyle w:val="Rubrik3"/>
      </w:pPr>
      <w:r w:rsidRPr="007121BF">
        <w:t xml:space="preserve"> </w:t>
      </w:r>
      <w:bookmarkStart w:id="11" w:name="_Toc259277358"/>
      <w:r w:rsidR="00EC06A9" w:rsidRPr="007121BF">
        <w:t>Roller</w:t>
      </w:r>
      <w:bookmarkEnd w:id="11"/>
      <w:r w:rsidR="00EC06A9" w:rsidRPr="007121BF">
        <w:t xml:space="preserve"> </w:t>
      </w: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0"/>
        <w:gridCol w:w="6558"/>
      </w:tblGrid>
      <w:tr w:rsidR="001D7E63" w:rsidRPr="007121BF" w14:paraId="5AB649C4" w14:textId="77777777" w:rsidTr="006D00F0">
        <w:trPr>
          <w:trHeight w:val="348"/>
        </w:trPr>
        <w:tc>
          <w:tcPr>
            <w:tcW w:w="1906" w:type="pct"/>
            <w:shd w:val="clear" w:color="auto" w:fill="D9D9D9"/>
          </w:tcPr>
          <w:p w14:paraId="031987B4" w14:textId="77777777" w:rsidR="001D7E63" w:rsidRPr="007121BF" w:rsidRDefault="001D7E63" w:rsidP="00A53D73">
            <w:pPr>
              <w:rPr>
                <w:rFonts w:eastAsia="Times New Roman" w:cs="Arial"/>
                <w:sz w:val="22"/>
              </w:rPr>
            </w:pPr>
            <w:r w:rsidRPr="007121BF">
              <w:t>Namn/beteckning</w:t>
            </w:r>
          </w:p>
        </w:tc>
        <w:tc>
          <w:tcPr>
            <w:tcW w:w="3094" w:type="pct"/>
            <w:shd w:val="clear" w:color="auto" w:fill="D9D9D9"/>
          </w:tcPr>
          <w:p w14:paraId="0577A9B5" w14:textId="77777777" w:rsidR="001D7E63" w:rsidRPr="007121BF" w:rsidRDefault="001D7E63" w:rsidP="00A53D73">
            <w:r w:rsidRPr="007121BF">
              <w:t>Beskrivning alt. referens</w:t>
            </w:r>
          </w:p>
        </w:tc>
      </w:tr>
      <w:tr w:rsidR="009F3870" w:rsidRPr="007121BF" w14:paraId="48B3D772" w14:textId="77777777" w:rsidTr="006D00F0">
        <w:trPr>
          <w:trHeight w:val="709"/>
        </w:trPr>
        <w:tc>
          <w:tcPr>
            <w:tcW w:w="1906" w:type="pct"/>
            <w:tcBorders>
              <w:top w:val="single" w:sz="4" w:space="0" w:color="000000"/>
              <w:left w:val="single" w:sz="4" w:space="0" w:color="000000"/>
              <w:bottom w:val="single" w:sz="4" w:space="0" w:color="000000"/>
              <w:right w:val="single" w:sz="4" w:space="0" w:color="000000"/>
            </w:tcBorders>
          </w:tcPr>
          <w:p w14:paraId="1E38B9D7" w14:textId="67C95DF0" w:rsidR="009F3870" w:rsidRPr="00A53D73" w:rsidRDefault="009F3870" w:rsidP="00A53D73">
            <w:r w:rsidRPr="007121BF">
              <w:t>Vården i siffror</w:t>
            </w:r>
          </w:p>
        </w:tc>
        <w:tc>
          <w:tcPr>
            <w:tcW w:w="3094" w:type="pct"/>
            <w:tcBorders>
              <w:top w:val="single" w:sz="4" w:space="0" w:color="000000"/>
              <w:left w:val="single" w:sz="4" w:space="0" w:color="000000"/>
              <w:bottom w:val="single" w:sz="4" w:space="0" w:color="000000"/>
              <w:right w:val="single" w:sz="4" w:space="0" w:color="000000"/>
            </w:tcBorders>
          </w:tcPr>
          <w:p w14:paraId="013E28E7" w14:textId="77777777" w:rsidR="009F3870" w:rsidRPr="00A53D73" w:rsidRDefault="009F3870" w:rsidP="00A53D73">
            <w:r w:rsidRPr="007121BF">
              <w:t>Vården i Siffror är en specifik Indikatorrapport-konsument som hämtar indikatorrapporter och indikatorbeskrivningar i syfte att publicera jämförelsedata på "Vården i Siffror".</w:t>
            </w:r>
          </w:p>
        </w:tc>
      </w:tr>
      <w:tr w:rsidR="009F3870" w:rsidRPr="007121BF" w14:paraId="6A7FD6D5" w14:textId="77777777" w:rsidTr="006D00F0">
        <w:trPr>
          <w:trHeight w:val="709"/>
        </w:trPr>
        <w:tc>
          <w:tcPr>
            <w:tcW w:w="1906" w:type="pct"/>
            <w:tcBorders>
              <w:top w:val="single" w:sz="4" w:space="0" w:color="000000"/>
              <w:left w:val="single" w:sz="4" w:space="0" w:color="000000"/>
              <w:bottom w:val="single" w:sz="4" w:space="0" w:color="000000"/>
              <w:right w:val="single" w:sz="4" w:space="0" w:color="000000"/>
            </w:tcBorders>
          </w:tcPr>
          <w:p w14:paraId="365D0CBA" w14:textId="77777777" w:rsidR="009F3870" w:rsidRPr="00AC444D" w:rsidRDefault="009F3870" w:rsidP="00AC444D">
            <w:r w:rsidRPr="005E2ACE">
              <w:rPr>
                <w:noProof/>
                <w:lang w:eastAsia="sv-SE"/>
              </w:rPr>
              <w:drawing>
                <wp:inline distT="0" distB="0" distL="0" distR="0" wp14:anchorId="355C2F61" wp14:editId="2C927E3F">
                  <wp:extent cx="171450" cy="171450"/>
                  <wp:effectExtent l="19050" t="0" r="0" b="0"/>
                  <wp:docPr id="2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1177 i syfte att hämta diabetesindikatorer till kontaktkort</w:t>
            </w:r>
          </w:p>
          <w:p w14:paraId="2ABE187C" w14:textId="77777777" w:rsidR="00933301" w:rsidRPr="00AC444D" w:rsidRDefault="00933301" w:rsidP="00AC444D">
            <w:r w:rsidRPr="007121BF">
              <w:t>(ska heta ”Valfrihetsinformation”)</w:t>
            </w:r>
          </w:p>
        </w:tc>
        <w:tc>
          <w:tcPr>
            <w:tcW w:w="3094" w:type="pct"/>
            <w:tcBorders>
              <w:top w:val="single" w:sz="4" w:space="0" w:color="000000"/>
              <w:left w:val="single" w:sz="4" w:space="0" w:color="000000"/>
              <w:bottom w:val="single" w:sz="4" w:space="0" w:color="000000"/>
              <w:right w:val="single" w:sz="4" w:space="0" w:color="000000"/>
            </w:tcBorders>
          </w:tcPr>
          <w:p w14:paraId="59BE0983" w14:textId="7A2DC22B" w:rsidR="009F3870" w:rsidRPr="00AC444D" w:rsidRDefault="009F3870" w:rsidP="002E63C7">
            <w:r w:rsidRPr="007121BF">
              <w:t xml:space="preserve">1177 diabetesindikatorer på kontaktkort är en specificerad konsument av ÖppnaIndikatorer. 1177 konsumerar </w:t>
            </w:r>
            <w:r w:rsidR="002E63C7">
              <w:t>indikatorrapporter</w:t>
            </w:r>
            <w:r w:rsidRPr="007121BF">
              <w:t xml:space="preserve"> i syfte att presentera 6 specifika d</w:t>
            </w:r>
            <w:bookmarkStart w:id="12" w:name="_GoBack"/>
            <w:bookmarkEnd w:id="12"/>
            <w:r w:rsidRPr="007121BF">
              <w:t>iabetesindikatorer i syfte att presentera jämförelsedata på vårdgivarnas kontaktkort inom VGR.</w:t>
            </w:r>
          </w:p>
        </w:tc>
      </w:tr>
      <w:tr w:rsidR="009F3870" w:rsidRPr="007121BF" w14:paraId="4BA835D5" w14:textId="77777777" w:rsidTr="006D00F0">
        <w:trPr>
          <w:trHeight w:val="709"/>
        </w:trPr>
        <w:tc>
          <w:tcPr>
            <w:tcW w:w="1906" w:type="pct"/>
            <w:tcBorders>
              <w:top w:val="single" w:sz="4" w:space="0" w:color="000000"/>
              <w:left w:val="single" w:sz="4" w:space="0" w:color="000000"/>
              <w:bottom w:val="single" w:sz="4" w:space="0" w:color="000000"/>
              <w:right w:val="single" w:sz="4" w:space="0" w:color="000000"/>
            </w:tcBorders>
          </w:tcPr>
          <w:p w14:paraId="456186F7" w14:textId="77777777" w:rsidR="009F3870" w:rsidRPr="00AC444D" w:rsidRDefault="009F3870" w:rsidP="00AC444D">
            <w:r w:rsidRPr="005E2ACE">
              <w:rPr>
                <w:noProof/>
                <w:lang w:eastAsia="sv-SE"/>
              </w:rPr>
              <w:drawing>
                <wp:inline distT="0" distB="0" distL="0" distR="0" wp14:anchorId="0B0200D8" wp14:editId="66E71CA8">
                  <wp:extent cx="171450" cy="171450"/>
                  <wp:effectExtent l="19050" t="0" r="0" b="0"/>
                  <wp:docPr id="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ÖppnaIndikatorer-konsument</w:t>
            </w:r>
          </w:p>
        </w:tc>
        <w:tc>
          <w:tcPr>
            <w:tcW w:w="3094" w:type="pct"/>
            <w:tcBorders>
              <w:top w:val="single" w:sz="4" w:space="0" w:color="000000"/>
              <w:left w:val="single" w:sz="4" w:space="0" w:color="000000"/>
              <w:bottom w:val="single" w:sz="4" w:space="0" w:color="000000"/>
              <w:right w:val="single" w:sz="4" w:space="0" w:color="000000"/>
            </w:tcBorders>
          </w:tcPr>
          <w:p w14:paraId="4983868D" w14:textId="77777777" w:rsidR="009F3870" w:rsidRPr="00AC444D" w:rsidRDefault="009F3870" w:rsidP="00AC444D">
            <w:r w:rsidRPr="007121BF">
              <w:t xml:space="preserve">En konsument av ÖppnaIndikatorer hämtar information från ÖppenData-plattformen. Då det är ÖppenData är nyttjandet fritt och syftet är inte definierat.  </w:t>
            </w:r>
          </w:p>
          <w:p w14:paraId="55CD9A60" w14:textId="77777777" w:rsidR="009F3870" w:rsidRPr="00AC444D" w:rsidRDefault="009F3870" w:rsidP="00AC444D">
            <w:r w:rsidRPr="007121BF">
              <w:t>ÖppnaIndikatorer-konsumenten nyttjar ÖppenData-plattformens API:er för att hämta ÖppnaIndikatorer samt Indikatorbeskrivningar.</w:t>
            </w:r>
          </w:p>
        </w:tc>
      </w:tr>
      <w:tr w:rsidR="009F3870" w:rsidRPr="007121BF" w14:paraId="7FB26C89" w14:textId="77777777" w:rsidTr="006D00F0">
        <w:trPr>
          <w:trHeight w:val="709"/>
        </w:trPr>
        <w:tc>
          <w:tcPr>
            <w:tcW w:w="1906" w:type="pct"/>
            <w:tcBorders>
              <w:top w:val="single" w:sz="4" w:space="0" w:color="000000"/>
              <w:left w:val="single" w:sz="4" w:space="0" w:color="000000"/>
              <w:bottom w:val="single" w:sz="4" w:space="0" w:color="000000"/>
              <w:right w:val="single" w:sz="4" w:space="0" w:color="000000"/>
            </w:tcBorders>
          </w:tcPr>
          <w:p w14:paraId="0F2607DF" w14:textId="77777777" w:rsidR="009F3870" w:rsidRPr="00AC444D" w:rsidRDefault="009F3870" w:rsidP="00AC444D">
            <w:r w:rsidRPr="005E2ACE">
              <w:rPr>
                <w:noProof/>
                <w:lang w:eastAsia="sv-SE"/>
              </w:rPr>
              <w:drawing>
                <wp:inline distT="0" distB="0" distL="0" distR="0" wp14:anchorId="4B435018" wp14:editId="7064743E">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Indikatorrapport-konsument</w:t>
            </w:r>
          </w:p>
        </w:tc>
        <w:tc>
          <w:tcPr>
            <w:tcW w:w="3094" w:type="pct"/>
            <w:tcBorders>
              <w:top w:val="single" w:sz="4" w:space="0" w:color="000000"/>
              <w:left w:val="single" w:sz="4" w:space="0" w:color="000000"/>
              <w:bottom w:val="single" w:sz="4" w:space="0" w:color="000000"/>
              <w:right w:val="single" w:sz="4" w:space="0" w:color="000000"/>
            </w:tcBorders>
          </w:tcPr>
          <w:p w14:paraId="031BE071" w14:textId="0323C3CB" w:rsidR="009F3870" w:rsidRPr="007121BF" w:rsidRDefault="009F3870" w:rsidP="00AC444D">
            <w:r w:rsidRPr="007121BF">
              <w:t xml:space="preserve">En konsument av tjänstekontraktet för att hämta indikatorrapporter. </w:t>
            </w:r>
            <w:r w:rsidR="002E63C7" w:rsidRPr="00A67930">
              <w:rPr>
                <w:color w:val="000000" w:themeColor="text1"/>
              </w:rPr>
              <w:t>En konsument behöver identifiera vilka indikatorer som är av intresse och därigenom de tjänsteproducenter som tillhandahåller indikatorrapporter för dessa indikatorer. Ingångsvärdet är den eller de tjänsteproducenter som skall adresseras via tjänsteplattformen.</w:t>
            </w:r>
          </w:p>
          <w:p w14:paraId="5F7DFF27" w14:textId="0E1AF028" w:rsidR="009F3870" w:rsidRPr="00AC444D" w:rsidRDefault="009F3870" w:rsidP="00AC444D"/>
        </w:tc>
      </w:tr>
      <w:tr w:rsidR="003C718D" w:rsidRPr="007121BF" w14:paraId="67892F06" w14:textId="77777777" w:rsidTr="006D00F0">
        <w:trPr>
          <w:trHeight w:val="709"/>
        </w:trPr>
        <w:tc>
          <w:tcPr>
            <w:tcW w:w="1906" w:type="pct"/>
            <w:tcBorders>
              <w:top w:val="single" w:sz="4" w:space="0" w:color="000000"/>
              <w:left w:val="single" w:sz="4" w:space="0" w:color="000000"/>
              <w:bottom w:val="single" w:sz="4" w:space="0" w:color="000000"/>
              <w:right w:val="single" w:sz="4" w:space="0" w:color="000000"/>
            </w:tcBorders>
          </w:tcPr>
          <w:p w14:paraId="0F8B092D" w14:textId="5A2A59DD" w:rsidR="003C718D" w:rsidRPr="005E2ACE" w:rsidRDefault="003C718D">
            <w:pPr>
              <w:rPr>
                <w:noProof/>
                <w:lang w:eastAsia="sv-SE"/>
              </w:rPr>
            </w:pPr>
            <w:r w:rsidRPr="005E2ACE">
              <w:rPr>
                <w:noProof/>
                <w:lang w:eastAsia="sv-SE"/>
              </w:rPr>
              <w:drawing>
                <wp:inline distT="0" distB="0" distL="0" distR="0" wp14:anchorId="25C646D5" wp14:editId="42982129">
                  <wp:extent cx="171450" cy="171450"/>
                  <wp:effectExtent l="19050" t="0" r="0" b="0"/>
                  <wp:docPr id="2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Regionalt datalager</w:t>
            </w:r>
          </w:p>
        </w:tc>
        <w:tc>
          <w:tcPr>
            <w:tcW w:w="3094" w:type="pct"/>
            <w:tcBorders>
              <w:top w:val="single" w:sz="4" w:space="0" w:color="000000"/>
              <w:left w:val="single" w:sz="4" w:space="0" w:color="000000"/>
              <w:bottom w:val="single" w:sz="4" w:space="0" w:color="000000"/>
              <w:right w:val="single" w:sz="4" w:space="0" w:color="000000"/>
            </w:tcBorders>
          </w:tcPr>
          <w:p w14:paraId="22F8C786" w14:textId="7D4D6B85" w:rsidR="003C718D" w:rsidRPr="007121BF" w:rsidRDefault="003C718D" w:rsidP="003C718D">
            <w:r w:rsidRPr="007121BF">
              <w:t>Ett regionalt datalager är en producent av tjänstekontrakter för indikatorrapporter. Ett regionalt datalager tillhandahåller regionala data för indikatorer som kan vara regionalt eller nationellt definierade.</w:t>
            </w:r>
          </w:p>
          <w:p w14:paraId="63EBC8F4" w14:textId="77777777" w:rsidR="003C718D" w:rsidRPr="007121BF" w:rsidRDefault="003C718D"/>
        </w:tc>
      </w:tr>
      <w:tr w:rsidR="003C718D" w:rsidRPr="00447C42" w14:paraId="495CC5EB" w14:textId="77777777" w:rsidTr="003C718D">
        <w:trPr>
          <w:trHeight w:val="709"/>
        </w:trPr>
        <w:tc>
          <w:tcPr>
            <w:tcW w:w="1906" w:type="pct"/>
            <w:tcBorders>
              <w:top w:val="single" w:sz="4" w:space="0" w:color="000000"/>
              <w:left w:val="single" w:sz="4" w:space="0" w:color="000000"/>
              <w:bottom w:val="single" w:sz="4" w:space="0" w:color="000000"/>
              <w:right w:val="single" w:sz="4" w:space="0" w:color="000000"/>
            </w:tcBorders>
          </w:tcPr>
          <w:p w14:paraId="2F9601A0" w14:textId="77777777" w:rsidR="003C718D" w:rsidRPr="00447C42" w:rsidRDefault="003C718D" w:rsidP="003C718D">
            <w:r w:rsidRPr="005E2ACE">
              <w:rPr>
                <w:noProof/>
                <w:lang w:eastAsia="sv-SE"/>
              </w:rPr>
              <w:drawing>
                <wp:inline distT="0" distB="0" distL="0" distR="0" wp14:anchorId="65647C4C" wp14:editId="5B01610D">
                  <wp:extent cx="171450" cy="171450"/>
                  <wp:effectExtent l="19050" t="0" r="0" b="0"/>
                  <wp:docPr id="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Kvalitetsregister</w:t>
            </w:r>
          </w:p>
        </w:tc>
        <w:tc>
          <w:tcPr>
            <w:tcW w:w="3094" w:type="pct"/>
            <w:tcBorders>
              <w:top w:val="single" w:sz="4" w:space="0" w:color="000000"/>
              <w:left w:val="single" w:sz="4" w:space="0" w:color="000000"/>
              <w:bottom w:val="single" w:sz="4" w:space="0" w:color="000000"/>
              <w:right w:val="single" w:sz="4" w:space="0" w:color="000000"/>
            </w:tcBorders>
          </w:tcPr>
          <w:p w14:paraId="28C930AB" w14:textId="77777777" w:rsidR="003C718D" w:rsidRPr="00447C42" w:rsidRDefault="003C718D" w:rsidP="003C718D">
            <w:r w:rsidRPr="007121BF">
              <w:t>Ett kvalitetsregister är en producent av tjänstekontrakter för indikatorrapporter. Ett kvalitetsregister tillhandahåller främst rapporter för nationellt definierade indikatorer men rapporterna kan vara för hela riket (nationella), eller för en huvudman (regionala)</w:t>
            </w:r>
          </w:p>
        </w:tc>
      </w:tr>
      <w:tr w:rsidR="003C718D" w:rsidRPr="00447C42" w14:paraId="07254BE1" w14:textId="77777777" w:rsidTr="003C718D">
        <w:trPr>
          <w:trHeight w:val="709"/>
        </w:trPr>
        <w:tc>
          <w:tcPr>
            <w:tcW w:w="1906" w:type="pct"/>
            <w:tcBorders>
              <w:top w:val="single" w:sz="4" w:space="0" w:color="000000"/>
              <w:left w:val="single" w:sz="4" w:space="0" w:color="000000"/>
              <w:bottom w:val="single" w:sz="4" w:space="0" w:color="000000"/>
              <w:right w:val="single" w:sz="4" w:space="0" w:color="000000"/>
            </w:tcBorders>
          </w:tcPr>
          <w:p w14:paraId="0721B240" w14:textId="77777777" w:rsidR="003C718D" w:rsidRPr="00447C42" w:rsidRDefault="003C718D" w:rsidP="003C718D">
            <w:r w:rsidRPr="005E2ACE">
              <w:rPr>
                <w:noProof/>
                <w:lang w:eastAsia="sv-SE"/>
              </w:rPr>
              <w:drawing>
                <wp:inline distT="0" distB="0" distL="0" distR="0" wp14:anchorId="5EF509B6" wp14:editId="79826AB9">
                  <wp:extent cx="171450" cy="171450"/>
                  <wp:effectExtent l="19050" t="0" r="0" b="0"/>
                  <wp:docPr id="2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Indikatorbeskrivnings synkronisering</w:t>
            </w:r>
          </w:p>
        </w:tc>
        <w:tc>
          <w:tcPr>
            <w:tcW w:w="3094" w:type="pct"/>
            <w:tcBorders>
              <w:top w:val="single" w:sz="4" w:space="0" w:color="000000"/>
              <w:left w:val="single" w:sz="4" w:space="0" w:color="000000"/>
              <w:bottom w:val="single" w:sz="4" w:space="0" w:color="000000"/>
              <w:right w:val="single" w:sz="4" w:space="0" w:color="000000"/>
            </w:tcBorders>
          </w:tcPr>
          <w:p w14:paraId="32BFE79D" w14:textId="77777777" w:rsidR="003C718D" w:rsidRPr="00447C42" w:rsidRDefault="003C718D" w:rsidP="003C718D">
            <w:r w:rsidRPr="007121BF">
              <w:t>Indikatorbeskrivnings synkroniseringen hämtar ändringar från IndikatorbeskrivningsMaster-katalogen genom användningsfallet "Hämta publicerade indikatorBeskrivningar" och uppdaterar därefter ÖppenData-plattformen med dessa indikatorbeskrivningar</w:t>
            </w:r>
          </w:p>
        </w:tc>
      </w:tr>
      <w:tr w:rsidR="003C718D" w:rsidRPr="00447C42" w14:paraId="634E6092" w14:textId="77777777" w:rsidTr="003C718D">
        <w:trPr>
          <w:trHeight w:val="709"/>
        </w:trPr>
        <w:tc>
          <w:tcPr>
            <w:tcW w:w="1906" w:type="pct"/>
            <w:tcBorders>
              <w:top w:val="single" w:sz="4" w:space="0" w:color="000000"/>
              <w:left w:val="single" w:sz="4" w:space="0" w:color="000000"/>
              <w:bottom w:val="single" w:sz="4" w:space="0" w:color="000000"/>
              <w:right w:val="single" w:sz="4" w:space="0" w:color="000000"/>
            </w:tcBorders>
          </w:tcPr>
          <w:p w14:paraId="3CDCA20C" w14:textId="77777777" w:rsidR="003C718D" w:rsidRPr="00447C42" w:rsidRDefault="003C718D" w:rsidP="003C718D">
            <w:r w:rsidRPr="005E2ACE">
              <w:rPr>
                <w:noProof/>
                <w:lang w:eastAsia="sv-SE"/>
              </w:rPr>
              <w:drawing>
                <wp:inline distT="0" distB="0" distL="0" distR="0" wp14:anchorId="1B4532B8" wp14:editId="48B78BE5">
                  <wp:extent cx="171450" cy="171450"/>
                  <wp:effectExtent l="19050" t="0" r="0" b="0"/>
                  <wp:docPr id="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Öppna indikatorer synkronisering</w:t>
            </w:r>
          </w:p>
        </w:tc>
        <w:tc>
          <w:tcPr>
            <w:tcW w:w="3094" w:type="pct"/>
            <w:tcBorders>
              <w:top w:val="single" w:sz="4" w:space="0" w:color="000000"/>
              <w:left w:val="single" w:sz="4" w:space="0" w:color="000000"/>
              <w:bottom w:val="single" w:sz="4" w:space="0" w:color="000000"/>
              <w:right w:val="single" w:sz="4" w:space="0" w:color="000000"/>
            </w:tcBorders>
          </w:tcPr>
          <w:p w14:paraId="26CEB6FA" w14:textId="3E078A7D" w:rsidR="003C718D" w:rsidRPr="00447C42" w:rsidRDefault="003C718D" w:rsidP="002E63C7">
            <w:r w:rsidRPr="007121BF">
              <w:t xml:space="preserve">Öppna indikatorer synkronisering är en </w:t>
            </w:r>
            <w:r w:rsidR="002E63C7">
              <w:t xml:space="preserve">specifik tjänstekonsument som hämtar samtliga indikatorer från samtliga tjänsteproducenter i syfte att tillgängliggöra informationen på en öppenData-plattform. </w:t>
            </w:r>
          </w:p>
        </w:tc>
      </w:tr>
      <w:tr w:rsidR="003C718D" w:rsidRPr="00447C42" w14:paraId="426986C8" w14:textId="77777777" w:rsidTr="003C718D">
        <w:trPr>
          <w:trHeight w:val="709"/>
        </w:trPr>
        <w:tc>
          <w:tcPr>
            <w:tcW w:w="1906" w:type="pct"/>
            <w:tcBorders>
              <w:top w:val="single" w:sz="4" w:space="0" w:color="000000"/>
              <w:left w:val="single" w:sz="4" w:space="0" w:color="000000"/>
              <w:bottom w:val="single" w:sz="4" w:space="0" w:color="000000"/>
              <w:right w:val="single" w:sz="4" w:space="0" w:color="000000"/>
            </w:tcBorders>
          </w:tcPr>
          <w:p w14:paraId="50DBB361" w14:textId="77777777" w:rsidR="003C718D" w:rsidRPr="00447C42" w:rsidRDefault="003C718D" w:rsidP="003C718D">
            <w:r w:rsidRPr="005E2ACE">
              <w:rPr>
                <w:noProof/>
                <w:lang w:eastAsia="sv-SE"/>
              </w:rPr>
              <w:drawing>
                <wp:inline distT="0" distB="0" distL="0" distR="0" wp14:anchorId="447E9BDE" wp14:editId="482E7F05">
                  <wp:extent cx="171450" cy="171450"/>
                  <wp:effectExtent l="19050" t="0" r="0" b="0"/>
                  <wp:docPr id="3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Indikatorbeskrivningsadministratör</w:t>
            </w:r>
          </w:p>
        </w:tc>
        <w:tc>
          <w:tcPr>
            <w:tcW w:w="3094" w:type="pct"/>
            <w:tcBorders>
              <w:top w:val="single" w:sz="4" w:space="0" w:color="000000"/>
              <w:left w:val="single" w:sz="4" w:space="0" w:color="000000"/>
              <w:bottom w:val="single" w:sz="4" w:space="0" w:color="000000"/>
              <w:right w:val="single" w:sz="4" w:space="0" w:color="000000"/>
            </w:tcBorders>
          </w:tcPr>
          <w:p w14:paraId="177D7120" w14:textId="77777777" w:rsidR="003C718D" w:rsidRPr="00447C42" w:rsidRDefault="003C718D" w:rsidP="003C718D">
            <w:r w:rsidRPr="007121BF">
              <w:t>En indikatorbeskrivningsadministratör ansvarar för att beskriva de indikatorer som skall kunna överföras via tjnsteplattformen samt ÖppenData-plattfomren.</w:t>
            </w:r>
          </w:p>
        </w:tc>
      </w:tr>
    </w:tbl>
    <w:p w14:paraId="5EC0CC55" w14:textId="77777777" w:rsidR="001D7E63" w:rsidRPr="00A063A2" w:rsidRDefault="001D7E63" w:rsidP="001D7E63">
      <w:pPr>
        <w:tabs>
          <w:tab w:val="left" w:pos="567"/>
        </w:tabs>
        <w:rPr>
          <w:szCs w:val="24"/>
        </w:rPr>
      </w:pPr>
    </w:p>
    <w:p w14:paraId="256BD051" w14:textId="77777777" w:rsidR="001D7E63" w:rsidRPr="00A063A2" w:rsidRDefault="001D7E63" w:rsidP="001D7E63">
      <w:pPr>
        <w:tabs>
          <w:tab w:val="left" w:pos="567"/>
        </w:tabs>
        <w:rPr>
          <w:szCs w:val="24"/>
        </w:rPr>
      </w:pPr>
    </w:p>
    <w:p w14:paraId="34237B6F" w14:textId="33789710" w:rsidR="001D7E63" w:rsidRPr="007121BF" w:rsidRDefault="00EC06A9" w:rsidP="001D7E63">
      <w:pPr>
        <w:pStyle w:val="Rubrik3"/>
      </w:pPr>
      <w:bookmarkStart w:id="13" w:name="_Toc259277359"/>
      <w:r w:rsidRPr="007121BF">
        <w:t>Arbetssteg</w:t>
      </w:r>
      <w:bookmarkEnd w:id="13"/>
    </w:p>
    <w:p w14:paraId="50431A27" w14:textId="77777777" w:rsidR="001D7E63" w:rsidRPr="007121BF" w:rsidRDefault="001D7E63" w:rsidP="001D7E63">
      <w:pPr>
        <w:pStyle w:val="Normal1"/>
        <w:tabs>
          <w:tab w:val="left" w:pos="567"/>
        </w:tabs>
        <w:spacing w:before="0" w:beforeAutospacing="0" w:after="0" w:afterAutospacing="0"/>
        <w:rPr>
          <w:i/>
          <w:sz w:val="20"/>
          <w:lang w:val="sv-SE"/>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7"/>
        <w:gridCol w:w="6100"/>
      </w:tblGrid>
      <w:tr w:rsidR="001D7E63" w:rsidRPr="007121BF" w14:paraId="0028C566" w14:textId="77777777" w:rsidTr="009F3870">
        <w:trPr>
          <w:trHeight w:val="348"/>
        </w:trPr>
        <w:tc>
          <w:tcPr>
            <w:tcW w:w="1572" w:type="pct"/>
            <w:shd w:val="clear" w:color="auto" w:fill="D9D9D9"/>
          </w:tcPr>
          <w:p w14:paraId="394F394A" w14:textId="77777777" w:rsidR="001D7E63" w:rsidRPr="007121BF" w:rsidRDefault="001D7E63" w:rsidP="00A063A2">
            <w:pPr>
              <w:rPr>
                <w:rFonts w:eastAsia="Times New Roman" w:cs="Arial"/>
                <w:sz w:val="22"/>
              </w:rPr>
            </w:pPr>
            <w:r w:rsidRPr="007121BF">
              <w:t>Namn/beteckning</w:t>
            </w:r>
          </w:p>
        </w:tc>
        <w:tc>
          <w:tcPr>
            <w:tcW w:w="3428" w:type="pct"/>
            <w:shd w:val="clear" w:color="auto" w:fill="D9D9D9"/>
          </w:tcPr>
          <w:p w14:paraId="2F558DAC" w14:textId="77777777" w:rsidR="001D7E63" w:rsidRPr="007121BF" w:rsidRDefault="001D7E63" w:rsidP="00A063A2">
            <w:r w:rsidRPr="007121BF">
              <w:t>Beskrivning alt. referens</w:t>
            </w:r>
          </w:p>
        </w:tc>
      </w:tr>
      <w:tr w:rsidR="009F3870" w:rsidRPr="007121BF" w14:paraId="56E00AAC" w14:textId="77777777" w:rsidTr="009F3870">
        <w:trPr>
          <w:trHeight w:val="709"/>
        </w:trPr>
        <w:tc>
          <w:tcPr>
            <w:tcW w:w="1572" w:type="pct"/>
          </w:tcPr>
          <w:p w14:paraId="3729793A" w14:textId="77777777" w:rsidR="009F3870" w:rsidRPr="00A063A2" w:rsidRDefault="009F3870" w:rsidP="00A063A2">
            <w:r w:rsidRPr="005E2ACE">
              <w:rPr>
                <w:noProof/>
                <w:lang w:eastAsia="sv-SE"/>
              </w:rPr>
              <w:drawing>
                <wp:inline distT="0" distB="0" distL="0" distR="0" wp14:anchorId="0783BFE6" wp14:editId="64659A9E">
                  <wp:extent cx="171450" cy="171450"/>
                  <wp:effectExtent l="19050" t="0" r="0" b="0"/>
                  <wp:docPr id="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Hämta publicerade indikatorBeskrivningar</w:t>
            </w:r>
          </w:p>
        </w:tc>
        <w:tc>
          <w:tcPr>
            <w:tcW w:w="3428" w:type="pct"/>
          </w:tcPr>
          <w:p w14:paraId="4D1C6F20" w14:textId="77777777" w:rsidR="009F3870" w:rsidRPr="00A063A2" w:rsidRDefault="009F3870" w:rsidP="00A063A2">
            <w:r w:rsidRPr="007121BF">
              <w:t>Användningsfall för att tillgängliggöra indikatorer som är redo att överföras till ÖppenData-plattformen av IndikatorbeskrivningsSynkroniseringen.</w:t>
            </w:r>
          </w:p>
        </w:tc>
      </w:tr>
      <w:tr w:rsidR="009F3870" w:rsidRPr="007121BF" w14:paraId="022F2F33" w14:textId="77777777" w:rsidTr="009F3870">
        <w:trPr>
          <w:trHeight w:val="709"/>
        </w:trPr>
        <w:tc>
          <w:tcPr>
            <w:tcW w:w="1572" w:type="pct"/>
          </w:tcPr>
          <w:p w14:paraId="6C063F79" w14:textId="77777777" w:rsidR="009F3870" w:rsidRPr="00A063A2" w:rsidRDefault="009F3870" w:rsidP="00A063A2">
            <w:r w:rsidRPr="005E2ACE">
              <w:rPr>
                <w:noProof/>
                <w:lang w:eastAsia="sv-SE"/>
              </w:rPr>
              <w:drawing>
                <wp:inline distT="0" distB="0" distL="0" distR="0" wp14:anchorId="28E984DA" wp14:editId="219A76CA">
                  <wp:extent cx="171450" cy="171450"/>
                  <wp:effectExtent l="19050" t="0" r="0" b="0"/>
                  <wp:docPr id="3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Uppdatera IndikatorBeskrivningar</w:t>
            </w:r>
          </w:p>
        </w:tc>
        <w:tc>
          <w:tcPr>
            <w:tcW w:w="3428" w:type="pct"/>
          </w:tcPr>
          <w:p w14:paraId="46BE00BD" w14:textId="77777777" w:rsidR="009F3870" w:rsidRPr="00A063A2" w:rsidRDefault="009F3870" w:rsidP="00A063A2">
            <w:r w:rsidRPr="007121BF">
              <w:t>Uppdatera IndikatorBeskrivningar är ett användningsfall där publicerade indikatorbeskrivningar överförs från indikatorbesrkivningsMastern till ÖppenData-plattformen via ett synkroniseringsjobb.</w:t>
            </w:r>
          </w:p>
        </w:tc>
      </w:tr>
      <w:tr w:rsidR="009F3870" w:rsidRPr="007121BF" w14:paraId="60187867" w14:textId="77777777" w:rsidTr="009F3870">
        <w:trPr>
          <w:trHeight w:val="709"/>
        </w:trPr>
        <w:tc>
          <w:tcPr>
            <w:tcW w:w="1572" w:type="pct"/>
          </w:tcPr>
          <w:p w14:paraId="67327784" w14:textId="77777777" w:rsidR="009F3870" w:rsidRPr="00A063A2" w:rsidRDefault="009F3870" w:rsidP="00A063A2">
            <w:r w:rsidRPr="005E2ACE">
              <w:rPr>
                <w:noProof/>
                <w:lang w:eastAsia="sv-SE"/>
              </w:rPr>
              <w:drawing>
                <wp:inline distT="0" distB="0" distL="0" distR="0" wp14:anchorId="3DCBE3D2" wp14:editId="51EFD138">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Administrera indikatorBeskrivning</w:t>
            </w:r>
          </w:p>
        </w:tc>
        <w:tc>
          <w:tcPr>
            <w:tcW w:w="3428" w:type="pct"/>
          </w:tcPr>
          <w:p w14:paraId="161FE171" w14:textId="2EEE1365" w:rsidR="009F3870" w:rsidRPr="007121BF" w:rsidRDefault="002E63C7" w:rsidP="002E63C7">
            <w:r>
              <w:t xml:space="preserve">Hanteras utanför domänen men ställer krav på möjlighet att lägga till och uppdatera indikatorbeskrivningar vilket är centralt för konsumenter och producenter i domänen.  </w:t>
            </w:r>
          </w:p>
        </w:tc>
      </w:tr>
      <w:tr w:rsidR="009F3870" w:rsidRPr="007121BF" w14:paraId="1885948F" w14:textId="77777777" w:rsidTr="009F3870">
        <w:trPr>
          <w:trHeight w:val="709"/>
        </w:trPr>
        <w:tc>
          <w:tcPr>
            <w:tcW w:w="1572" w:type="pct"/>
          </w:tcPr>
          <w:p w14:paraId="25CFE4C8" w14:textId="77777777" w:rsidR="009F3870" w:rsidRPr="00A063A2" w:rsidRDefault="009F3870" w:rsidP="00A063A2">
            <w:r w:rsidRPr="005E2ACE">
              <w:rPr>
                <w:noProof/>
                <w:lang w:eastAsia="sv-SE"/>
              </w:rPr>
              <w:drawing>
                <wp:inline distT="0" distB="0" distL="0" distR="0" wp14:anchorId="783A3AB1" wp14:editId="6CEA80F9">
                  <wp:extent cx="171450" cy="171450"/>
                  <wp:effectExtent l="19050" t="0" r="0" b="0"/>
                  <wp:docPr id="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Uppdatera ÖppnaIndikatorer</w:t>
            </w:r>
          </w:p>
        </w:tc>
        <w:tc>
          <w:tcPr>
            <w:tcW w:w="3428" w:type="pct"/>
          </w:tcPr>
          <w:p w14:paraId="33888C92" w14:textId="77777777" w:rsidR="009F3870" w:rsidRPr="00A063A2" w:rsidRDefault="009F3870" w:rsidP="00A063A2">
            <w:r w:rsidRPr="007121BF">
              <w:t>Uppdatera ÖppnaIndikatorer är en funktion för att ta emot nya eller uppdaterade värden från ÖppnaIndikatorer-synkroniseringen.</w:t>
            </w:r>
          </w:p>
        </w:tc>
      </w:tr>
      <w:tr w:rsidR="009F3870" w:rsidRPr="007121BF" w14:paraId="2FDE3FB6" w14:textId="77777777" w:rsidTr="009F3870">
        <w:trPr>
          <w:trHeight w:val="709"/>
        </w:trPr>
        <w:tc>
          <w:tcPr>
            <w:tcW w:w="1572" w:type="pct"/>
          </w:tcPr>
          <w:p w14:paraId="57A0EB6B" w14:textId="77777777" w:rsidR="009F3870" w:rsidRPr="00A063A2" w:rsidRDefault="009F3870" w:rsidP="00A063A2">
            <w:r w:rsidRPr="005E2ACE">
              <w:rPr>
                <w:noProof/>
                <w:lang w:eastAsia="sv-SE"/>
              </w:rPr>
              <w:drawing>
                <wp:inline distT="0" distB="0" distL="0" distR="0" wp14:anchorId="7B62C737" wp14:editId="17818570">
                  <wp:extent cx="171450" cy="171450"/>
                  <wp:effectExtent l="19050" t="0" r="0" b="0"/>
                  <wp:docPr id="3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Hämta ÖppnaIndikatorer</w:t>
            </w:r>
          </w:p>
        </w:tc>
        <w:tc>
          <w:tcPr>
            <w:tcW w:w="3428" w:type="pct"/>
          </w:tcPr>
          <w:p w14:paraId="53744DEC" w14:textId="77777777" w:rsidR="009F3870" w:rsidRPr="00A063A2" w:rsidRDefault="009F3870" w:rsidP="00A063A2">
            <w:r w:rsidRPr="007121BF">
              <w:t>Hämta ÖppnaIndikatorer är ett användningsfall där ÖppenData-plattformen tillhandahåller indikatordata till konsumenter genom öppna API:er.</w:t>
            </w:r>
          </w:p>
        </w:tc>
      </w:tr>
      <w:tr w:rsidR="009F3870" w:rsidRPr="007121BF" w14:paraId="3F9C1616" w14:textId="77777777" w:rsidTr="009F3870">
        <w:trPr>
          <w:trHeight w:val="709"/>
        </w:trPr>
        <w:tc>
          <w:tcPr>
            <w:tcW w:w="1572" w:type="pct"/>
          </w:tcPr>
          <w:p w14:paraId="7C3EEEF2" w14:textId="77777777" w:rsidR="009F3870" w:rsidRPr="00A063A2" w:rsidRDefault="009F3870" w:rsidP="00A063A2">
            <w:r w:rsidRPr="005E2ACE">
              <w:rPr>
                <w:noProof/>
                <w:lang w:eastAsia="sv-SE"/>
              </w:rPr>
              <w:drawing>
                <wp:inline distT="0" distB="0" distL="0" distR="0" wp14:anchorId="5EE8E849" wp14:editId="2824271E">
                  <wp:extent cx="171450" cy="171450"/>
                  <wp:effectExtent l="19050" t="0" r="0" b="0"/>
                  <wp:docPr id="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Hämta indikatorrapport för öppnaIndikatorer</w:t>
            </w:r>
          </w:p>
        </w:tc>
        <w:tc>
          <w:tcPr>
            <w:tcW w:w="3428" w:type="pct"/>
          </w:tcPr>
          <w:p w14:paraId="1561C535" w14:textId="77777777" w:rsidR="009F3870" w:rsidRPr="00A063A2" w:rsidRDefault="009F3870" w:rsidP="00A063A2">
            <w:r w:rsidRPr="007121BF">
              <w:t xml:space="preserve">"Hämta indikatorrapport för öppnaIndikatorer" är ett användningsfall som utökar "Hämta indikatorrapport" genom att endast hämta indikatorrapporter för de indikatorer som skall över till ÖppenData-plattformen som ÖppnaIndikatorer. Vissa indikatorer kan även vara begränsade till att endast överföras till ÖppenData-plattformen för vissa Huvudmän (landsting/regioner).  </w:t>
            </w:r>
          </w:p>
          <w:p w14:paraId="62D74F81" w14:textId="77777777" w:rsidR="009F3870" w:rsidRPr="00A063A2" w:rsidRDefault="009F3870" w:rsidP="00A063A2">
            <w:r w:rsidRPr="007121BF">
              <w:t xml:space="preserve"> </w:t>
            </w:r>
          </w:p>
          <w:p w14:paraId="7911EC1D" w14:textId="77777777" w:rsidR="009F3870" w:rsidRPr="00A063A2" w:rsidRDefault="009F3870" w:rsidP="00A063A2">
            <w:r w:rsidRPr="007121BF">
              <w:t>Användningsfallet inkluderar även "Hämta ÖppnaIndikatorer" för att avgöra om data skall uppdateras eller ej.</w:t>
            </w:r>
          </w:p>
        </w:tc>
      </w:tr>
      <w:tr w:rsidR="009F3870" w:rsidRPr="007121BF" w14:paraId="21D858D6" w14:textId="77777777" w:rsidTr="009F3870">
        <w:trPr>
          <w:trHeight w:val="709"/>
        </w:trPr>
        <w:tc>
          <w:tcPr>
            <w:tcW w:w="1572" w:type="pct"/>
          </w:tcPr>
          <w:p w14:paraId="62082614" w14:textId="77777777" w:rsidR="009F3870" w:rsidRPr="007121BF" w:rsidRDefault="009F3870" w:rsidP="00A063A2">
            <w:r w:rsidRPr="005E2ACE">
              <w:rPr>
                <w:noProof/>
                <w:lang w:eastAsia="sv-SE"/>
              </w:rPr>
              <w:drawing>
                <wp:inline distT="0" distB="0" distL="0" distR="0" wp14:anchorId="0DFD6146" wp14:editId="4C8976D2">
                  <wp:extent cx="171450" cy="171450"/>
                  <wp:effectExtent l="19050" t="0" r="0" b="0"/>
                  <wp:docPr id="3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Hämta IndikatorBeskrivning</w:t>
            </w:r>
          </w:p>
        </w:tc>
        <w:tc>
          <w:tcPr>
            <w:tcW w:w="3428" w:type="pct"/>
          </w:tcPr>
          <w:p w14:paraId="6DA9B02B" w14:textId="77777777" w:rsidR="009F3870" w:rsidRPr="00A063A2" w:rsidRDefault="009F3870" w:rsidP="00A063A2">
            <w:r w:rsidRPr="007121BF">
              <w:t>Hämta IndikatorBeskrivning är ett användningsfall där ÖppenData-plattformen tillhandahåller indikatorbeskrivningar till konsumenter genom öppna API:er. Användningsfallet täcker in behoven att hämta indikatorbeskrivningar både för konsumententer av tjänstekontraktet för indikatorRapporter och för konsumenter av ÖppnaIndikatorer i ÖppenData-plattformen.</w:t>
            </w:r>
          </w:p>
        </w:tc>
      </w:tr>
      <w:tr w:rsidR="009F3870" w:rsidRPr="007121BF" w14:paraId="733DCE47" w14:textId="77777777" w:rsidTr="009F3870">
        <w:trPr>
          <w:trHeight w:val="709"/>
        </w:trPr>
        <w:tc>
          <w:tcPr>
            <w:tcW w:w="1572" w:type="pct"/>
          </w:tcPr>
          <w:p w14:paraId="03D4BCEC" w14:textId="77777777" w:rsidR="009F3870" w:rsidRPr="00A063A2" w:rsidRDefault="009F3870" w:rsidP="00A063A2">
            <w:r w:rsidRPr="005E2ACE">
              <w:rPr>
                <w:noProof/>
                <w:lang w:eastAsia="sv-SE"/>
              </w:rPr>
              <w:drawing>
                <wp:inline distT="0" distB="0" distL="0" distR="0" wp14:anchorId="50A03F90" wp14:editId="2EB35905">
                  <wp:extent cx="171450" cy="171450"/>
                  <wp:effectExtent l="19050" t="0" r="0" b="0"/>
                  <wp:docPr id="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Hämta indikatorrapport</w:t>
            </w:r>
          </w:p>
        </w:tc>
        <w:tc>
          <w:tcPr>
            <w:tcW w:w="3428" w:type="pct"/>
          </w:tcPr>
          <w:p w14:paraId="13605F89" w14:textId="77777777" w:rsidR="009F3870" w:rsidRPr="00A063A2" w:rsidRDefault="009F3870" w:rsidP="00A063A2">
            <w:r w:rsidRPr="007121BF">
              <w:t>Tjänsteplattfomren tillhandahåller tjänstekontraktet för indikatorrapporter vilket kan produceras av både regionala datalager och av nationella kvalitetsregister. Tjänstekontraktet konsumeras av regionala eller nationella konsumenter av indikatorrapporter. Användningsfallet utökas med funktionen för att skapa och uppdatera data för de indikatorer som skall tillgängliggöras som ÖppanIndikatorer i ÖppenData-plattfomren.</w:t>
            </w:r>
          </w:p>
        </w:tc>
      </w:tr>
    </w:tbl>
    <w:p w14:paraId="251F6CE3" w14:textId="77777777" w:rsidR="009F3870" w:rsidRPr="007121BF" w:rsidRDefault="009F3870" w:rsidP="009F3870"/>
    <w:p w14:paraId="41A0F3F1" w14:textId="34480A18" w:rsidR="009F3870" w:rsidRPr="007121BF" w:rsidRDefault="003E5D83" w:rsidP="009F3870">
      <w:pPr>
        <w:pStyle w:val="Rubrik3"/>
      </w:pPr>
      <w:bookmarkStart w:id="14" w:name="_Toc259277360"/>
      <w:r w:rsidRPr="007121BF">
        <w:t xml:space="preserve">Berörda </w:t>
      </w:r>
      <w:r w:rsidR="00EC06A9" w:rsidRPr="007121BF">
        <w:t>system</w:t>
      </w:r>
      <w:bookmarkEnd w:id="14"/>
    </w:p>
    <w:p w14:paraId="56BB3639" w14:textId="77777777" w:rsidR="009F3870" w:rsidRPr="007121BF" w:rsidRDefault="009F3870" w:rsidP="009F3870">
      <w:pPr>
        <w:pStyle w:val="Normal1"/>
        <w:tabs>
          <w:tab w:val="left" w:pos="567"/>
        </w:tabs>
        <w:spacing w:before="0" w:beforeAutospacing="0" w:after="0" w:afterAutospacing="0"/>
        <w:rPr>
          <w:i/>
          <w:sz w:val="20"/>
          <w:lang w:val="sv-SE"/>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3"/>
        <w:gridCol w:w="3864"/>
      </w:tblGrid>
      <w:tr w:rsidR="009F3870" w:rsidRPr="007121BF" w14:paraId="05816D75" w14:textId="77777777" w:rsidTr="009F3870">
        <w:trPr>
          <w:trHeight w:val="348"/>
        </w:trPr>
        <w:tc>
          <w:tcPr>
            <w:tcW w:w="1572" w:type="pct"/>
            <w:shd w:val="clear" w:color="auto" w:fill="D9D9D9"/>
          </w:tcPr>
          <w:p w14:paraId="671C0218" w14:textId="77777777" w:rsidR="009F3870" w:rsidRPr="007121BF" w:rsidRDefault="009F3870" w:rsidP="00A063A2">
            <w:pPr>
              <w:rPr>
                <w:rFonts w:eastAsia="Times New Roman" w:cs="Arial"/>
                <w:sz w:val="22"/>
              </w:rPr>
            </w:pPr>
            <w:r w:rsidRPr="007121BF">
              <w:t>Namn/beteckning</w:t>
            </w:r>
          </w:p>
        </w:tc>
        <w:tc>
          <w:tcPr>
            <w:tcW w:w="3428" w:type="pct"/>
            <w:shd w:val="clear" w:color="auto" w:fill="D9D9D9"/>
          </w:tcPr>
          <w:p w14:paraId="3889474F" w14:textId="77777777" w:rsidR="009F3870" w:rsidRPr="007121BF" w:rsidRDefault="009F3870" w:rsidP="00A063A2">
            <w:r w:rsidRPr="007121BF">
              <w:t>Beskrivning alt. referens</w:t>
            </w:r>
          </w:p>
        </w:tc>
      </w:tr>
      <w:tr w:rsidR="009F3870" w:rsidRPr="007121BF" w14:paraId="78EB8F2C" w14:textId="77777777" w:rsidTr="009F3870">
        <w:trPr>
          <w:trHeight w:val="709"/>
        </w:trPr>
        <w:tc>
          <w:tcPr>
            <w:tcW w:w="1572" w:type="pct"/>
          </w:tcPr>
          <w:p w14:paraId="5150C71E" w14:textId="77777777" w:rsidR="009F3870" w:rsidRPr="00A063A2" w:rsidRDefault="009F3870" w:rsidP="00A063A2">
            <w:r w:rsidRPr="005E2ACE">
              <w:rPr>
                <w:noProof/>
                <w:lang w:eastAsia="sv-SE"/>
              </w:rPr>
              <w:drawing>
                <wp:inline distT="0" distB="0" distL="0" distR="0" wp14:anchorId="316AE943" wp14:editId="6D837E03">
                  <wp:extent cx="171450" cy="171450"/>
                  <wp:effectExtent l="19050" t="0" r="0" b="0"/>
                  <wp:docPr id="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12"/>
                          <a:stretch>
                            <a:fillRect/>
                          </a:stretch>
                        </pic:blipFill>
                        <pic:spPr>
                          <a:xfrm>
                            <a:off x="0" y="0"/>
                            <a:ext cx="171450" cy="171450"/>
                          </a:xfrm>
                          <a:prstGeom prst="rect">
                            <a:avLst/>
                          </a:prstGeom>
                        </pic:spPr>
                      </pic:pic>
                    </a:graphicData>
                  </a:graphic>
                </wp:inline>
              </w:drawing>
            </w:r>
            <w:r w:rsidRPr="007121BF">
              <w:t xml:space="preserve"> SKLTjP</w:t>
            </w:r>
          </w:p>
        </w:tc>
        <w:tc>
          <w:tcPr>
            <w:tcW w:w="3428" w:type="pct"/>
          </w:tcPr>
          <w:p w14:paraId="22F3AAC8" w14:textId="62604FD7" w:rsidR="009F3870" w:rsidRPr="00A063A2" w:rsidRDefault="009F3870" w:rsidP="002E63C7">
            <w:r w:rsidRPr="007121BF">
              <w:t xml:space="preserve">Syftar på den nationella tjänsteplattformen, </w:t>
            </w:r>
            <w:r w:rsidR="002E63C7">
              <w:t>NTjP</w:t>
            </w:r>
            <w:r w:rsidRPr="007121BF">
              <w:t>.</w:t>
            </w:r>
          </w:p>
        </w:tc>
      </w:tr>
      <w:tr w:rsidR="009F3870" w:rsidRPr="007121BF" w14:paraId="2D4FFBA2" w14:textId="77777777" w:rsidTr="009F3870">
        <w:trPr>
          <w:trHeight w:val="709"/>
        </w:trPr>
        <w:tc>
          <w:tcPr>
            <w:tcW w:w="1572" w:type="pct"/>
          </w:tcPr>
          <w:p w14:paraId="7FE086FD" w14:textId="23E3D2BC" w:rsidR="009F3870" w:rsidRPr="00A063A2" w:rsidRDefault="009F3870" w:rsidP="002E63C7">
            <w:r w:rsidRPr="005E2ACE">
              <w:rPr>
                <w:noProof/>
                <w:lang w:eastAsia="sv-SE"/>
              </w:rPr>
              <w:drawing>
                <wp:inline distT="0" distB="0" distL="0" distR="0" wp14:anchorId="68862EA6" wp14:editId="7EB8965B">
                  <wp:extent cx="171450" cy="171450"/>
                  <wp:effectExtent l="19050" t="0" r="0" b="0"/>
                  <wp:docPr id="4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12"/>
                          <a:stretch>
                            <a:fillRect/>
                          </a:stretch>
                        </pic:blipFill>
                        <pic:spPr>
                          <a:xfrm>
                            <a:off x="0" y="0"/>
                            <a:ext cx="171450" cy="171450"/>
                          </a:xfrm>
                          <a:prstGeom prst="rect">
                            <a:avLst/>
                          </a:prstGeom>
                        </pic:spPr>
                      </pic:pic>
                    </a:graphicData>
                  </a:graphic>
                </wp:inline>
              </w:drawing>
            </w:r>
            <w:r w:rsidRPr="007121BF">
              <w:t xml:space="preserve"> Öppen data plattform</w:t>
            </w:r>
          </w:p>
        </w:tc>
        <w:tc>
          <w:tcPr>
            <w:tcW w:w="3428" w:type="pct"/>
          </w:tcPr>
          <w:p w14:paraId="63A7896D" w14:textId="0E967881" w:rsidR="009F3870" w:rsidRPr="00A063A2" w:rsidRDefault="009F3870" w:rsidP="002E63C7">
            <w:r w:rsidRPr="007121BF">
              <w:t xml:space="preserve">Syftar på </w:t>
            </w:r>
            <w:r w:rsidR="002E63C7">
              <w:t>plattformar av typen</w:t>
            </w:r>
            <w:r w:rsidRPr="007121BF">
              <w:t xml:space="preserve"> sdk.minavardkontakter.se som används för att publicera api:er för öppen data.</w:t>
            </w:r>
            <w:r w:rsidR="002E63C7">
              <w:t xml:space="preserve"> Länk.</w:t>
            </w:r>
          </w:p>
        </w:tc>
      </w:tr>
      <w:tr w:rsidR="009F3870" w:rsidRPr="007121BF" w14:paraId="24A29555" w14:textId="77777777" w:rsidTr="009F3870">
        <w:trPr>
          <w:trHeight w:val="709"/>
        </w:trPr>
        <w:tc>
          <w:tcPr>
            <w:tcW w:w="1572" w:type="pct"/>
          </w:tcPr>
          <w:p w14:paraId="707531F1" w14:textId="4D43B1C3" w:rsidR="009F3870" w:rsidRPr="00A063A2" w:rsidRDefault="009F3870" w:rsidP="002E63C7">
            <w:r w:rsidRPr="005E2ACE">
              <w:rPr>
                <w:noProof/>
                <w:lang w:eastAsia="sv-SE"/>
              </w:rPr>
              <w:drawing>
                <wp:inline distT="0" distB="0" distL="0" distR="0" wp14:anchorId="0A6D0B29" wp14:editId="1451DF2A">
                  <wp:extent cx="171450" cy="171450"/>
                  <wp:effectExtent l="19050" t="0" r="0" b="0"/>
                  <wp:docPr id="3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2"/>
                          <a:stretch>
                            <a:fillRect/>
                          </a:stretch>
                        </pic:blipFill>
                        <pic:spPr>
                          <a:xfrm>
                            <a:off x="0" y="0"/>
                            <a:ext cx="171450" cy="171450"/>
                          </a:xfrm>
                          <a:prstGeom prst="rect">
                            <a:avLst/>
                          </a:prstGeom>
                        </pic:spPr>
                      </pic:pic>
                    </a:graphicData>
                  </a:graphic>
                </wp:inline>
              </w:drawing>
            </w:r>
            <w:r w:rsidRPr="007121BF">
              <w:t xml:space="preserve"> Indikatorbeskrivnings</w:t>
            </w:r>
            <w:r w:rsidR="002E63C7">
              <w:t>Administrationssystem</w:t>
            </w:r>
          </w:p>
        </w:tc>
        <w:tc>
          <w:tcPr>
            <w:tcW w:w="3428" w:type="pct"/>
          </w:tcPr>
          <w:p w14:paraId="5B09DE50" w14:textId="2162771C" w:rsidR="009F3870" w:rsidRPr="00A063A2" w:rsidRDefault="002E63C7" w:rsidP="002E63C7">
            <w:r>
              <w:t xml:space="preserve">Hanteras utanför domänen. </w:t>
            </w:r>
          </w:p>
        </w:tc>
      </w:tr>
    </w:tbl>
    <w:p w14:paraId="0C47916F" w14:textId="77777777" w:rsidR="009F3870" w:rsidRPr="007121BF" w:rsidRDefault="009F3870" w:rsidP="009F3870"/>
    <w:p w14:paraId="30A3019A" w14:textId="77777777" w:rsidR="001D7E63" w:rsidRPr="007121BF" w:rsidRDefault="001D7E63" w:rsidP="00BF5584">
      <w:pPr>
        <w:pStyle w:val="Rubrik1"/>
      </w:pPr>
      <w:bookmarkStart w:id="15" w:name="_Toc259277361"/>
      <w:r w:rsidRPr="007121BF">
        <w:t>Informationsklassning</w:t>
      </w:r>
      <w:bookmarkEnd w:id="15"/>
    </w:p>
    <w:p w14:paraId="78814636" w14:textId="779124F2" w:rsidR="00A51B4C" w:rsidRPr="007121BF" w:rsidRDefault="00A51B4C" w:rsidP="003E5D83">
      <w:r w:rsidRPr="007121BF">
        <w:t xml:space="preserve">Sekretess: </w:t>
      </w:r>
      <w:r w:rsidR="007F28A3">
        <w:t xml:space="preserve">All information som hanteras av tjänstekontrakten är offentlig och utan sekretesskydd. Information som hanteras inom domänen är information som kan begäras ut i enlighet med PSI-direktivet. </w:t>
      </w:r>
    </w:p>
    <w:p w14:paraId="126F7A95" w14:textId="77777777" w:rsidR="00A51B4C" w:rsidRPr="007121BF" w:rsidRDefault="00A51B4C" w:rsidP="003E5D83"/>
    <w:p w14:paraId="59BE6E6F" w14:textId="77777777" w:rsidR="00CC5BB6" w:rsidRPr="007121BF" w:rsidRDefault="00A51B4C" w:rsidP="003E5D83">
      <w:r w:rsidRPr="007121BF">
        <w:t>R</w:t>
      </w:r>
      <w:r w:rsidR="00CC5BB6" w:rsidRPr="007121BF">
        <w:t>iktighet, att de data som finns i ett system ska vara riktiga och inte kunna förändras av misstag, genom funktionsstörningar eller annat.</w:t>
      </w:r>
    </w:p>
    <w:p w14:paraId="799F7D06" w14:textId="77777777" w:rsidR="009F3870" w:rsidRPr="007F28A3" w:rsidRDefault="009F3870" w:rsidP="003E5D83">
      <w:pPr>
        <w:rPr>
          <w:color w:val="000000" w:themeColor="text1"/>
        </w:rPr>
      </w:pPr>
    </w:p>
    <w:p w14:paraId="768C542D" w14:textId="77777777" w:rsidR="00CC5BB6" w:rsidRPr="007F28A3" w:rsidRDefault="00CC5BB6" w:rsidP="003E5D83">
      <w:pPr>
        <w:rPr>
          <w:color w:val="000000" w:themeColor="text1"/>
        </w:rPr>
      </w:pPr>
      <w:r w:rsidRPr="007F28A3">
        <w:rPr>
          <w:color w:val="000000" w:themeColor="text1"/>
        </w:rPr>
        <w:t>Tillgänglighet, d.v.s. verksamhetskraven på hur åtkomlig eller nåbar informationen är</w:t>
      </w:r>
    </w:p>
    <w:p w14:paraId="00862C13" w14:textId="77777777" w:rsidR="00CC5BB6" w:rsidRPr="007F28A3" w:rsidRDefault="00CC5BB6" w:rsidP="003E5D83">
      <w:pPr>
        <w:rPr>
          <w:color w:val="000000" w:themeColor="text1"/>
        </w:rPr>
      </w:pPr>
      <w:r w:rsidRPr="007F28A3">
        <w:rPr>
          <w:color w:val="000000" w:themeColor="text1"/>
        </w:rPr>
        <w:t>Spårbarhet, det ska i efterhand kunna ta reda på vad som hänt i ett system.</w:t>
      </w:r>
    </w:p>
    <w:p w14:paraId="365593C5" w14:textId="77777777" w:rsidR="00A51B4C" w:rsidRPr="007F28A3" w:rsidRDefault="00A51B4C" w:rsidP="003E5D83">
      <w:pPr>
        <w:rPr>
          <w:color w:val="000000" w:themeColor="text1"/>
        </w:rPr>
      </w:pPr>
    </w:p>
    <w:p w14:paraId="0C12AF42" w14:textId="77777777" w:rsidR="00CC5BB6" w:rsidRPr="007F28A3" w:rsidRDefault="00CC5BB6" w:rsidP="003E5D83">
      <w:pPr>
        <w:rPr>
          <w:color w:val="000000" w:themeColor="text1"/>
        </w:rPr>
      </w:pPr>
      <w:r w:rsidRPr="007F28A3">
        <w:rPr>
          <w:color w:val="000000" w:themeColor="text1"/>
        </w:rPr>
        <w:t>För att kunna applicera de fyra säkerhetsaspekterna krävs både tekniska lösningar och administrativa rutiner.</w:t>
      </w:r>
    </w:p>
    <w:p w14:paraId="43DA28E1" w14:textId="77777777" w:rsidR="001D7E63" w:rsidRPr="007F28A3" w:rsidRDefault="001D7E63" w:rsidP="001D7E63">
      <w:pPr>
        <w:rPr>
          <w:color w:val="000000" w:themeColor="text1"/>
        </w:rPr>
      </w:pPr>
    </w:p>
    <w:p w14:paraId="235F1888" w14:textId="77777777" w:rsidR="001D7E63" w:rsidRPr="007F28A3" w:rsidRDefault="001D7E63" w:rsidP="001D7E63">
      <w:pPr>
        <w:rPr>
          <w:rFonts w:eastAsia="Times New Roman"/>
          <w:bCs/>
          <w:color w:val="000000" w:themeColor="text1"/>
          <w:szCs w:val="26"/>
        </w:rPr>
      </w:pPr>
      <w:r w:rsidRPr="007F28A3">
        <w:rPr>
          <w:rFonts w:eastAsia="Times New Roman"/>
          <w:bCs/>
          <w:color w:val="000000" w:themeColor="text1"/>
          <w:szCs w:val="26"/>
        </w:rPr>
        <w:t>Vilken typ av information hanteras?</w:t>
      </w:r>
      <w:r w:rsidR="00CC5BB6" w:rsidRPr="007F28A3">
        <w:rPr>
          <w:color w:val="000000" w:themeColor="text1"/>
        </w:rPr>
        <w:t xml:space="preserve"> Är det person-, organisation- eller klinisk information som hanteras, eller någon annan typ?</w:t>
      </w:r>
    </w:p>
    <w:p w14:paraId="123CD640" w14:textId="77777777" w:rsidR="001D7E63" w:rsidRPr="007F28A3" w:rsidRDefault="001D7E63" w:rsidP="001D7E63">
      <w:pPr>
        <w:rPr>
          <w:rFonts w:eastAsia="Times New Roman"/>
          <w:bCs/>
          <w:color w:val="000000" w:themeColor="text1"/>
          <w:szCs w:val="26"/>
        </w:rPr>
      </w:pPr>
    </w:p>
    <w:p w14:paraId="42F41B9C" w14:textId="77777777" w:rsidR="001D7E63" w:rsidRPr="007F28A3" w:rsidRDefault="001D7E63" w:rsidP="001D7E63">
      <w:pPr>
        <w:rPr>
          <w:color w:val="000000" w:themeColor="text1"/>
        </w:rPr>
      </w:pPr>
      <w:r w:rsidRPr="007F28A3">
        <w:rPr>
          <w:rFonts w:eastAsia="Times New Roman"/>
          <w:bCs/>
          <w:color w:val="000000" w:themeColor="text1"/>
          <w:szCs w:val="26"/>
        </w:rPr>
        <w:t xml:space="preserve">Vilka/vilket lagrum hanteras informationen inom? </w:t>
      </w:r>
      <w:r w:rsidR="00EB50A3" w:rsidRPr="007F28A3">
        <w:rPr>
          <w:color w:val="000000" w:themeColor="text1"/>
        </w:rPr>
        <w:t>Vilka lagar, förordningar och föreskrifter styr hanteringen av informationen? Till exempel faller journalinformation till största del inom ramen för patientdatalagen (PDL), men det finns många andra relevanta regelverk som också behöver beskrivas, beroende på hur och varför informationen ska hanteras</w:t>
      </w:r>
    </w:p>
    <w:p w14:paraId="29D3F8A7" w14:textId="77777777" w:rsidR="001D7E63" w:rsidRPr="007F28A3" w:rsidRDefault="001D7E63" w:rsidP="001D7E63">
      <w:pPr>
        <w:rPr>
          <w:rFonts w:eastAsia="Times New Roman"/>
          <w:bCs/>
          <w:color w:val="000000" w:themeColor="text1"/>
          <w:szCs w:val="26"/>
        </w:rPr>
      </w:pPr>
    </w:p>
    <w:p w14:paraId="43F6F55C" w14:textId="77777777" w:rsidR="001D7E63" w:rsidRPr="007F28A3" w:rsidRDefault="001D7E63" w:rsidP="002B0E98">
      <w:pPr>
        <w:rPr>
          <w:bCs/>
          <w:color w:val="000000" w:themeColor="text1"/>
        </w:rPr>
      </w:pPr>
      <w:r w:rsidRPr="007F28A3">
        <w:rPr>
          <w:rFonts w:eastAsia="Times New Roman"/>
          <w:bCs/>
          <w:color w:val="000000" w:themeColor="text1"/>
          <w:szCs w:val="26"/>
        </w:rPr>
        <w:t>Vem äger informationen som hanteras?</w:t>
      </w:r>
      <w:r w:rsidR="00EB50A3" w:rsidRPr="007F28A3">
        <w:rPr>
          <w:color w:val="000000" w:themeColor="text1"/>
        </w:rPr>
        <w:t xml:space="preserve"> Vem har ansvar för informationen och informationshanteringen? Vem är personuppgiftsansvarig? Finns personuppgiftsbiträden? Hur ser behörighetsstrukturerna ut?</w:t>
      </w:r>
    </w:p>
    <w:p w14:paraId="742FAA54" w14:textId="77777777" w:rsidR="003E5D83" w:rsidRPr="007121BF" w:rsidRDefault="003E5D83">
      <w:pPr>
        <w:spacing w:line="240" w:lineRule="auto"/>
        <w:rPr>
          <w:rFonts w:eastAsia="Times New Roman"/>
          <w:bCs/>
          <w:sz w:val="30"/>
          <w:szCs w:val="28"/>
        </w:rPr>
      </w:pPr>
      <w:r w:rsidRPr="007121BF">
        <w:br w:type="page"/>
      </w:r>
    </w:p>
    <w:p w14:paraId="63A64589" w14:textId="77777777" w:rsidR="001D7E63" w:rsidRPr="007121BF" w:rsidRDefault="001D7E63" w:rsidP="001D7E63">
      <w:pPr>
        <w:pStyle w:val="Rubrik1"/>
        <w:keepLines w:val="0"/>
        <w:spacing w:before="240" w:line="240" w:lineRule="auto"/>
        <w:ind w:left="1304" w:hanging="1304"/>
      </w:pPr>
      <w:bookmarkStart w:id="16" w:name="_Toc259277362"/>
      <w:r w:rsidRPr="007121BF">
        <w:t>Informationsmodell</w:t>
      </w:r>
      <w:bookmarkEnd w:id="16"/>
    </w:p>
    <w:p w14:paraId="7CC67DB2" w14:textId="165ACAA3" w:rsidR="001D7E63" w:rsidRPr="007121BF" w:rsidRDefault="001D7E63" w:rsidP="001D7E63">
      <w:r w:rsidRPr="007F28A3">
        <w:t xml:space="preserve">Projektets modeller </w:t>
      </w:r>
      <w:r w:rsidR="00734FCE" w:rsidRPr="007F28A3">
        <w:t>ska mappa</w:t>
      </w:r>
      <w:r w:rsidRPr="007F28A3">
        <w:t>s till version</w:t>
      </w:r>
      <w:r w:rsidR="00FC5662" w:rsidRPr="007F28A3">
        <w:t xml:space="preserve"> 2.2</w:t>
      </w:r>
      <w:r w:rsidRPr="007F28A3">
        <w:t xml:space="preserve"> av referensinformationsmodell (RIM)</w:t>
      </w:r>
      <w:r w:rsidR="00FC5662" w:rsidRPr="007F28A3">
        <w:t xml:space="preserve"> V-TIM</w:t>
      </w:r>
      <w:r w:rsidRPr="007F28A3">
        <w:t>.</w:t>
      </w:r>
      <w:r w:rsidRPr="007121BF">
        <w:t xml:space="preserve"> </w:t>
      </w:r>
    </w:p>
    <w:p w14:paraId="65D10934" w14:textId="77777777" w:rsidR="00EB50A3" w:rsidRPr="007121BF" w:rsidRDefault="00EB50A3" w:rsidP="001D7E63"/>
    <w:p w14:paraId="1F5AED54" w14:textId="77777777" w:rsidR="009F3870" w:rsidRPr="007121BF" w:rsidRDefault="009F3870">
      <w:pPr>
        <w:spacing w:line="240" w:lineRule="auto"/>
      </w:pPr>
      <w:r w:rsidRPr="007121BF">
        <w:br w:type="page"/>
      </w:r>
    </w:p>
    <w:p w14:paraId="7E4F7665" w14:textId="77777777" w:rsidR="001D7E63" w:rsidRPr="007121BF" w:rsidRDefault="00EB50A3" w:rsidP="002B0E98">
      <w:pPr>
        <w:rPr>
          <w:color w:val="4F81BD" w:themeColor="accent1"/>
        </w:rPr>
      </w:pPr>
      <w:r w:rsidRPr="007121BF">
        <w:t xml:space="preserve">Informationsmodell, bild. </w:t>
      </w:r>
    </w:p>
    <w:p w14:paraId="497DFA73" w14:textId="265FABB5" w:rsidR="009F3870" w:rsidRPr="007121BF" w:rsidRDefault="003C6ABF" w:rsidP="002B0E98">
      <w:pPr>
        <w:rPr>
          <w:color w:val="4F81BD" w:themeColor="accent1"/>
        </w:rPr>
      </w:pPr>
      <w:r w:rsidRPr="003C6ABF">
        <w:t xml:space="preserve"> </w:t>
      </w:r>
      <w:r w:rsidR="00811328">
        <w:rPr>
          <w:noProof/>
          <w:lang w:eastAsia="sv-SE"/>
        </w:rPr>
        <w:drawing>
          <wp:inline distT="0" distB="0" distL="0" distR="0" wp14:anchorId="3878AE49" wp14:editId="6D1E0382">
            <wp:extent cx="5507990" cy="4711553"/>
            <wp:effectExtent l="0" t="0" r="3810" b="0"/>
            <wp:docPr id="2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7990" cy="4711553"/>
                    </a:xfrm>
                    <a:prstGeom prst="rect">
                      <a:avLst/>
                    </a:prstGeom>
                    <a:noFill/>
                    <a:ln>
                      <a:noFill/>
                    </a:ln>
                  </pic:spPr>
                </pic:pic>
              </a:graphicData>
            </a:graphic>
          </wp:inline>
        </w:drawing>
      </w:r>
    </w:p>
    <w:p w14:paraId="00FDEE10" w14:textId="77777777" w:rsidR="002B0E98" w:rsidRPr="007121BF" w:rsidRDefault="002B0E98" w:rsidP="002B0E98"/>
    <w:p w14:paraId="28A29EF3" w14:textId="77777777" w:rsidR="001D7E63" w:rsidRPr="007121BF" w:rsidRDefault="001D7E63" w:rsidP="001D7E63">
      <w:pPr>
        <w:pStyle w:val="Rubrik2"/>
      </w:pPr>
      <w:bookmarkStart w:id="17" w:name="_Toc259277363"/>
      <w:r w:rsidRPr="007121BF">
        <w:t>Klasser och attribut</w:t>
      </w:r>
      <w:bookmarkEnd w:id="17"/>
    </w:p>
    <w:p w14:paraId="01B8A088" w14:textId="77777777" w:rsidR="001D7E63" w:rsidRPr="007121BF" w:rsidRDefault="001D7E63" w:rsidP="001D7E63">
      <w:pPr>
        <w:rPr>
          <w:color w:val="4F81BD" w:themeColor="accent1"/>
        </w:rPr>
      </w:pPr>
      <w:r w:rsidRPr="007121BF">
        <w:rPr>
          <w:color w:val="4F81BD" w:themeColor="accent1"/>
        </w:rPr>
        <w:t>Detaljerad beskrivning av en klass och dess ingående attribut samt koppling mot aktuell version av</w:t>
      </w:r>
      <w:r w:rsidR="002B0E98" w:rsidRPr="007121BF">
        <w:rPr>
          <w:color w:val="4F81BD" w:themeColor="accent1"/>
        </w:rPr>
        <w:t xml:space="preserve"> RIM </w:t>
      </w:r>
    </w:p>
    <w:p w14:paraId="22F32EA1" w14:textId="77777777" w:rsidR="001D7E63" w:rsidRPr="007121BF" w:rsidRDefault="001D7E63" w:rsidP="001D7E63">
      <w:pPr>
        <w:rPr>
          <w:color w:val="4F81BD" w:themeColor="accent1"/>
        </w:rPr>
      </w:pPr>
      <w:r w:rsidRPr="007121BF">
        <w:rPr>
          <w:color w:val="4F81BD" w:themeColor="accent1"/>
        </w:rPr>
        <w:t xml:space="preserve">Varje klass beskrivs i ett underkapitel. i bokstavsordning efter namnet på klassen. De gröna kolumnerna kan flyttas över i ”Tjänstekontraktsbeskrivningen” när det är dags för utveckling. </w:t>
      </w:r>
    </w:p>
    <w:p w14:paraId="66508E93" w14:textId="77777777" w:rsidR="003E5D83" w:rsidRPr="007121BF" w:rsidRDefault="003E5D83" w:rsidP="001D7E63">
      <w:pPr>
        <w:rPr>
          <w:color w:val="4F81BD" w:themeColor="accent1"/>
        </w:rPr>
      </w:pPr>
      <w:r w:rsidRPr="007121BF">
        <w:rPr>
          <w:color w:val="4F81BD" w:themeColor="accent1"/>
        </w:rPr>
        <w:t xml:space="preserve">Datatyper som används: </w:t>
      </w:r>
    </w:p>
    <w:tbl>
      <w:tblPr>
        <w:tblW w:w="8580" w:type="dxa"/>
        <w:tblInd w:w="-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4"/>
        <w:gridCol w:w="2164"/>
        <w:gridCol w:w="4252"/>
      </w:tblGrid>
      <w:tr w:rsidR="00690822" w:rsidRPr="007121BF" w14:paraId="55659643" w14:textId="77777777" w:rsidTr="007F28A3">
        <w:trPr>
          <w:trHeight w:val="233"/>
        </w:trPr>
        <w:tc>
          <w:tcPr>
            <w:tcW w:w="2164" w:type="dxa"/>
            <w:shd w:val="pct25" w:color="auto" w:fill="auto"/>
          </w:tcPr>
          <w:p w14:paraId="63A4D5FE" w14:textId="5BD5A457" w:rsidR="00690822" w:rsidRPr="00A063A2" w:rsidRDefault="00690822" w:rsidP="003E5D83">
            <w:pPr>
              <w:jc w:val="center"/>
              <w:rPr>
                <w:rFonts w:ascii="Arial" w:hAnsi="Arial" w:cs="Arial"/>
                <w:color w:val="000000"/>
              </w:rPr>
            </w:pPr>
            <w:r>
              <w:rPr>
                <w:rFonts w:ascii="Arial" w:hAnsi="Arial" w:cs="Arial"/>
                <w:color w:val="000000"/>
              </w:rPr>
              <w:t>Datatyp i modell</w:t>
            </w:r>
          </w:p>
        </w:tc>
        <w:tc>
          <w:tcPr>
            <w:tcW w:w="2164" w:type="dxa"/>
            <w:shd w:val="pct25" w:color="auto" w:fill="auto"/>
            <w:tcMar>
              <w:top w:w="15" w:type="dxa"/>
              <w:left w:w="15" w:type="dxa"/>
              <w:bottom w:w="0" w:type="dxa"/>
              <w:right w:w="15" w:type="dxa"/>
            </w:tcMar>
          </w:tcPr>
          <w:p w14:paraId="3B7A7974" w14:textId="0AA128BF" w:rsidR="00690822" w:rsidRPr="00A063A2" w:rsidRDefault="00690822" w:rsidP="003E5D83">
            <w:pPr>
              <w:jc w:val="center"/>
              <w:rPr>
                <w:rFonts w:ascii="Arial" w:eastAsia="Arial Unicode MS" w:hAnsi="Arial" w:cs="Arial"/>
                <w:color w:val="000000"/>
              </w:rPr>
            </w:pPr>
            <w:r w:rsidRPr="00A063A2">
              <w:rPr>
                <w:rFonts w:ascii="Arial" w:hAnsi="Arial" w:cs="Arial"/>
                <w:color w:val="000000"/>
              </w:rPr>
              <w:t>Format</w:t>
            </w:r>
          </w:p>
        </w:tc>
        <w:tc>
          <w:tcPr>
            <w:tcW w:w="4252" w:type="dxa"/>
            <w:shd w:val="pct25" w:color="auto" w:fill="auto"/>
            <w:tcMar>
              <w:top w:w="15" w:type="dxa"/>
              <w:left w:w="15" w:type="dxa"/>
              <w:bottom w:w="0" w:type="dxa"/>
              <w:right w:w="15" w:type="dxa"/>
            </w:tcMar>
          </w:tcPr>
          <w:p w14:paraId="6492236A" w14:textId="77777777" w:rsidR="00690822" w:rsidRPr="00A063A2" w:rsidRDefault="00690822" w:rsidP="003E5D83">
            <w:pPr>
              <w:jc w:val="center"/>
              <w:rPr>
                <w:rFonts w:ascii="Arial" w:hAnsi="Arial" w:cs="Arial"/>
                <w:color w:val="000000"/>
              </w:rPr>
            </w:pPr>
            <w:r w:rsidRPr="00A063A2">
              <w:rPr>
                <w:rFonts w:ascii="Arial" w:hAnsi="Arial" w:cs="Arial"/>
                <w:color w:val="000000"/>
              </w:rPr>
              <w:t>Definition</w:t>
            </w:r>
          </w:p>
        </w:tc>
      </w:tr>
      <w:tr w:rsidR="00690822" w:rsidRPr="007121BF" w14:paraId="028B02D5" w14:textId="77777777" w:rsidTr="007F28A3">
        <w:trPr>
          <w:trHeight w:val="233"/>
        </w:trPr>
        <w:tc>
          <w:tcPr>
            <w:tcW w:w="2164" w:type="dxa"/>
          </w:tcPr>
          <w:p w14:paraId="63DBAA80" w14:textId="788774A2" w:rsidR="00690822" w:rsidRPr="007121BF" w:rsidDel="00E8041A" w:rsidRDefault="00D50658" w:rsidP="003E5D83">
            <w:pPr>
              <w:jc w:val="center"/>
              <w:rPr>
                <w:rFonts w:ascii="Arial" w:eastAsia="Arial Unicode MS" w:hAnsi="Arial" w:cs="Arial"/>
                <w:color w:val="000000"/>
              </w:rPr>
            </w:pPr>
            <w:r>
              <w:rPr>
                <w:rFonts w:ascii="Arial" w:eastAsia="Arial Unicode MS" w:hAnsi="Arial" w:cs="Arial"/>
                <w:color w:val="000000"/>
              </w:rPr>
              <w:t>CV</w:t>
            </w:r>
          </w:p>
        </w:tc>
        <w:tc>
          <w:tcPr>
            <w:tcW w:w="2164" w:type="dxa"/>
            <w:tcMar>
              <w:top w:w="15" w:type="dxa"/>
              <w:left w:w="15" w:type="dxa"/>
              <w:bottom w:w="0" w:type="dxa"/>
              <w:right w:w="15" w:type="dxa"/>
            </w:tcMar>
          </w:tcPr>
          <w:p w14:paraId="354272BD" w14:textId="25E9A7C0" w:rsidR="00690822" w:rsidRPr="007121BF" w:rsidRDefault="00690822" w:rsidP="003E5D83">
            <w:pPr>
              <w:jc w:val="center"/>
              <w:rPr>
                <w:rFonts w:ascii="Arial" w:eastAsia="Arial Unicode MS" w:hAnsi="Arial" w:cs="Arial"/>
                <w:color w:val="000000"/>
              </w:rPr>
            </w:pPr>
            <w:r>
              <w:rPr>
                <w:rFonts w:ascii="Arial" w:eastAsia="Arial Unicode MS" w:hAnsi="Arial" w:cs="Arial"/>
                <w:color w:val="000000"/>
              </w:rPr>
              <w:t>CV</w:t>
            </w:r>
          </w:p>
        </w:tc>
        <w:tc>
          <w:tcPr>
            <w:tcW w:w="4252" w:type="dxa"/>
            <w:tcMar>
              <w:top w:w="15" w:type="dxa"/>
              <w:left w:w="15" w:type="dxa"/>
              <w:bottom w:w="0" w:type="dxa"/>
              <w:right w:w="15" w:type="dxa"/>
            </w:tcMar>
          </w:tcPr>
          <w:p w14:paraId="513893CD" w14:textId="77777777" w:rsidR="00690822" w:rsidRPr="007121BF" w:rsidRDefault="00690822" w:rsidP="003E5D83">
            <w:pPr>
              <w:jc w:val="center"/>
              <w:rPr>
                <w:rFonts w:ascii="Arial" w:eastAsia="Arial Unicode MS" w:hAnsi="Arial" w:cs="Arial"/>
                <w:color w:val="000000"/>
              </w:rPr>
            </w:pPr>
            <w:r w:rsidRPr="007121BF">
              <w:rPr>
                <w:rFonts w:ascii="Arial" w:eastAsia="Arial Unicode MS" w:hAnsi="Arial" w:cs="Arial"/>
                <w:color w:val="000000"/>
              </w:rPr>
              <w:t>Består av kod, värde, kodsystem</w:t>
            </w:r>
          </w:p>
        </w:tc>
      </w:tr>
      <w:tr w:rsidR="00690822" w:rsidRPr="007121BF" w14:paraId="55767AEA" w14:textId="77777777" w:rsidTr="007F28A3">
        <w:trPr>
          <w:trHeight w:val="233"/>
        </w:trPr>
        <w:tc>
          <w:tcPr>
            <w:tcW w:w="2164" w:type="dxa"/>
          </w:tcPr>
          <w:p w14:paraId="21433924" w14:textId="3BEC6FBD" w:rsidR="00690822" w:rsidRPr="007121BF" w:rsidRDefault="00D50658" w:rsidP="003E5D83">
            <w:pPr>
              <w:jc w:val="center"/>
              <w:rPr>
                <w:rFonts w:ascii="Arial" w:eastAsia="Arial Unicode MS" w:hAnsi="Arial" w:cs="Arial"/>
                <w:color w:val="000000"/>
              </w:rPr>
            </w:pPr>
            <w:r>
              <w:rPr>
                <w:rFonts w:ascii="Arial" w:eastAsia="Arial Unicode MS" w:hAnsi="Arial" w:cs="Arial"/>
                <w:color w:val="000000"/>
              </w:rPr>
              <w:t>II</w:t>
            </w:r>
          </w:p>
        </w:tc>
        <w:tc>
          <w:tcPr>
            <w:tcW w:w="2164" w:type="dxa"/>
            <w:tcMar>
              <w:top w:w="15" w:type="dxa"/>
              <w:left w:w="15" w:type="dxa"/>
              <w:bottom w:w="0" w:type="dxa"/>
              <w:right w:w="15" w:type="dxa"/>
            </w:tcMar>
          </w:tcPr>
          <w:p w14:paraId="29F85350" w14:textId="0FD53C95" w:rsidR="00690822" w:rsidRPr="007121BF" w:rsidRDefault="00690822" w:rsidP="003E5D83">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4252" w:type="dxa"/>
            <w:tcMar>
              <w:top w:w="15" w:type="dxa"/>
              <w:left w:w="15" w:type="dxa"/>
              <w:bottom w:w="0" w:type="dxa"/>
              <w:right w:w="15" w:type="dxa"/>
            </w:tcMar>
          </w:tcPr>
          <w:p w14:paraId="36A0E4CE" w14:textId="77777777" w:rsidR="00690822" w:rsidRPr="007121BF" w:rsidRDefault="00690822" w:rsidP="003E5D83">
            <w:pPr>
              <w:jc w:val="center"/>
              <w:rPr>
                <w:rFonts w:ascii="Arial" w:eastAsia="Arial Unicode MS" w:hAnsi="Arial" w:cs="Arial"/>
                <w:color w:val="000000"/>
              </w:rPr>
            </w:pPr>
            <w:r w:rsidRPr="007121BF">
              <w:rPr>
                <w:rFonts w:ascii="Arial" w:eastAsia="Arial Unicode MS" w:hAnsi="Arial" w:cs="Arial"/>
                <w:color w:val="000000"/>
              </w:rPr>
              <w:t>Id och utgivarens OID</w:t>
            </w:r>
          </w:p>
        </w:tc>
      </w:tr>
      <w:tr w:rsidR="00690822" w:rsidRPr="007121BF" w14:paraId="2055E2ED" w14:textId="77777777" w:rsidTr="007F28A3">
        <w:trPr>
          <w:trHeight w:val="233"/>
        </w:trPr>
        <w:tc>
          <w:tcPr>
            <w:tcW w:w="2164" w:type="dxa"/>
          </w:tcPr>
          <w:p w14:paraId="6951ED87" w14:textId="59A22182" w:rsidR="00690822" w:rsidRPr="007121BF" w:rsidDel="004E374C" w:rsidRDefault="00D50658" w:rsidP="003E5D83">
            <w:pPr>
              <w:jc w:val="center"/>
              <w:rPr>
                <w:rFonts w:ascii="Arial" w:eastAsia="Arial Unicode MS" w:hAnsi="Arial" w:cs="Arial"/>
                <w:color w:val="000000"/>
              </w:rPr>
            </w:pPr>
            <w:r>
              <w:rPr>
                <w:rFonts w:ascii="Arial" w:eastAsia="Arial Unicode MS" w:hAnsi="Arial" w:cs="Arial"/>
                <w:color w:val="000000"/>
              </w:rPr>
              <w:t>string</w:t>
            </w:r>
          </w:p>
        </w:tc>
        <w:tc>
          <w:tcPr>
            <w:tcW w:w="2164" w:type="dxa"/>
            <w:tcMar>
              <w:top w:w="15" w:type="dxa"/>
              <w:left w:w="15" w:type="dxa"/>
              <w:bottom w:w="0" w:type="dxa"/>
              <w:right w:w="15" w:type="dxa"/>
            </w:tcMar>
          </w:tcPr>
          <w:p w14:paraId="3D56592C" w14:textId="0281CCB7" w:rsidR="00690822" w:rsidRPr="007121BF" w:rsidRDefault="00690822" w:rsidP="003E5D83">
            <w:pPr>
              <w:jc w:val="center"/>
              <w:rPr>
                <w:rFonts w:ascii="Arial" w:eastAsia="Arial Unicode MS" w:hAnsi="Arial" w:cs="Arial"/>
                <w:color w:val="000000"/>
              </w:rPr>
            </w:pPr>
            <w:r>
              <w:rPr>
                <w:rFonts w:ascii="Arial" w:eastAsia="Arial Unicode MS" w:hAnsi="Arial" w:cs="Arial"/>
                <w:color w:val="000000"/>
              </w:rPr>
              <w:t>Text</w:t>
            </w:r>
          </w:p>
        </w:tc>
        <w:tc>
          <w:tcPr>
            <w:tcW w:w="4252" w:type="dxa"/>
            <w:tcMar>
              <w:top w:w="15" w:type="dxa"/>
              <w:left w:w="15" w:type="dxa"/>
              <w:bottom w:w="0" w:type="dxa"/>
              <w:right w:w="15" w:type="dxa"/>
            </w:tcMar>
          </w:tcPr>
          <w:p w14:paraId="34A7B19F" w14:textId="77777777" w:rsidR="00690822" w:rsidRPr="007121BF" w:rsidRDefault="00690822" w:rsidP="003E5D83">
            <w:pPr>
              <w:jc w:val="center"/>
              <w:rPr>
                <w:rFonts w:ascii="Arial" w:eastAsia="Arial Unicode MS" w:hAnsi="Arial" w:cs="Arial"/>
                <w:color w:val="000000"/>
              </w:rPr>
            </w:pPr>
            <w:r w:rsidRPr="007121BF">
              <w:rPr>
                <w:rFonts w:ascii="Arial" w:eastAsia="Arial Unicode MS" w:hAnsi="Arial" w:cs="Arial"/>
                <w:color w:val="000000"/>
              </w:rPr>
              <w:t>Oformaterad text</w:t>
            </w:r>
          </w:p>
        </w:tc>
      </w:tr>
      <w:tr w:rsidR="00690822" w:rsidRPr="007121BF" w14:paraId="565E7088" w14:textId="77777777" w:rsidTr="007F28A3">
        <w:trPr>
          <w:trHeight w:val="233"/>
        </w:trPr>
        <w:tc>
          <w:tcPr>
            <w:tcW w:w="2164" w:type="dxa"/>
          </w:tcPr>
          <w:p w14:paraId="623A28F5" w14:textId="0FC37D14" w:rsidR="00690822" w:rsidRPr="007121BF" w:rsidRDefault="00D50658" w:rsidP="003E5D83">
            <w:pPr>
              <w:jc w:val="center"/>
              <w:rPr>
                <w:rFonts w:ascii="Arial" w:eastAsia="Arial Unicode MS" w:hAnsi="Arial" w:cs="Arial"/>
                <w:color w:val="000000"/>
              </w:rPr>
            </w:pPr>
            <w:r>
              <w:rPr>
                <w:rFonts w:ascii="Arial" w:eastAsia="Arial Unicode MS" w:hAnsi="Arial" w:cs="Arial"/>
                <w:color w:val="000000"/>
              </w:rPr>
              <w:t>boolean</w:t>
            </w:r>
          </w:p>
        </w:tc>
        <w:tc>
          <w:tcPr>
            <w:tcW w:w="2164" w:type="dxa"/>
            <w:tcMar>
              <w:top w:w="15" w:type="dxa"/>
              <w:left w:w="15" w:type="dxa"/>
              <w:bottom w:w="0" w:type="dxa"/>
              <w:right w:w="15" w:type="dxa"/>
            </w:tcMar>
          </w:tcPr>
          <w:p w14:paraId="19EF607D" w14:textId="07124051" w:rsidR="00690822" w:rsidRPr="007121BF" w:rsidRDefault="00690822" w:rsidP="003E5D83">
            <w:pPr>
              <w:jc w:val="center"/>
              <w:rPr>
                <w:rFonts w:ascii="Arial" w:eastAsia="Arial Unicode MS" w:hAnsi="Arial" w:cs="Arial"/>
                <w:color w:val="000000"/>
              </w:rPr>
            </w:pPr>
            <w:r w:rsidRPr="007121BF">
              <w:rPr>
                <w:rFonts w:ascii="Arial" w:eastAsia="Arial Unicode MS" w:hAnsi="Arial" w:cs="Arial"/>
                <w:color w:val="000000"/>
              </w:rPr>
              <w:t>Boolean</w:t>
            </w:r>
          </w:p>
        </w:tc>
        <w:tc>
          <w:tcPr>
            <w:tcW w:w="4252" w:type="dxa"/>
            <w:tcMar>
              <w:top w:w="15" w:type="dxa"/>
              <w:left w:w="15" w:type="dxa"/>
              <w:bottom w:w="0" w:type="dxa"/>
              <w:right w:w="15" w:type="dxa"/>
            </w:tcMar>
          </w:tcPr>
          <w:p w14:paraId="0F554C57" w14:textId="77777777" w:rsidR="00690822" w:rsidRPr="007121BF" w:rsidRDefault="00690822" w:rsidP="003E5D83">
            <w:pPr>
              <w:jc w:val="center"/>
              <w:rPr>
                <w:rFonts w:ascii="Arial" w:eastAsia="Arial Unicode MS" w:hAnsi="Arial" w:cs="Arial"/>
                <w:color w:val="000000"/>
              </w:rPr>
            </w:pPr>
            <w:r w:rsidRPr="007121BF">
              <w:rPr>
                <w:rFonts w:ascii="Arial" w:eastAsia="Arial Unicode MS" w:hAnsi="Arial" w:cs="Arial"/>
                <w:color w:val="000000"/>
              </w:rPr>
              <w:t>Ja eller nej</w:t>
            </w:r>
          </w:p>
        </w:tc>
      </w:tr>
      <w:tr w:rsidR="00690822" w:rsidRPr="007121BF" w14:paraId="2C3A707B" w14:textId="77777777" w:rsidTr="007F28A3">
        <w:trPr>
          <w:trHeight w:val="233"/>
        </w:trPr>
        <w:tc>
          <w:tcPr>
            <w:tcW w:w="2164" w:type="dxa"/>
          </w:tcPr>
          <w:p w14:paraId="41FBC2E5" w14:textId="55EA120E" w:rsidR="00690822" w:rsidRPr="007121BF" w:rsidDel="004E374C" w:rsidRDefault="00D50658" w:rsidP="003E5D83">
            <w:pPr>
              <w:jc w:val="center"/>
              <w:rPr>
                <w:rFonts w:ascii="Arial" w:eastAsia="Arial Unicode MS" w:hAnsi="Arial" w:cs="Arial"/>
                <w:color w:val="000000"/>
              </w:rPr>
            </w:pPr>
            <w:r>
              <w:rPr>
                <w:rFonts w:ascii="Arial" w:eastAsia="Arial Unicode MS" w:hAnsi="Arial" w:cs="Arial"/>
                <w:color w:val="000000"/>
              </w:rPr>
              <w:t>TS</w:t>
            </w:r>
          </w:p>
        </w:tc>
        <w:tc>
          <w:tcPr>
            <w:tcW w:w="2164" w:type="dxa"/>
            <w:tcMar>
              <w:top w:w="15" w:type="dxa"/>
              <w:left w:w="15" w:type="dxa"/>
              <w:bottom w:w="0" w:type="dxa"/>
              <w:right w:w="15" w:type="dxa"/>
            </w:tcMar>
          </w:tcPr>
          <w:p w14:paraId="001003D3" w14:textId="48973EE1" w:rsidR="00690822" w:rsidRPr="007121BF" w:rsidRDefault="00690822" w:rsidP="003E5D83">
            <w:pPr>
              <w:jc w:val="center"/>
              <w:rPr>
                <w:rFonts w:ascii="Arial" w:eastAsia="Arial Unicode MS" w:hAnsi="Arial" w:cs="Arial"/>
                <w:color w:val="000000"/>
              </w:rPr>
            </w:pPr>
            <w:r>
              <w:rPr>
                <w:rFonts w:ascii="Arial" w:eastAsia="Arial Unicode MS" w:hAnsi="Arial" w:cs="Arial"/>
                <w:color w:val="000000"/>
              </w:rPr>
              <w:t>TS</w:t>
            </w:r>
          </w:p>
        </w:tc>
        <w:tc>
          <w:tcPr>
            <w:tcW w:w="4252" w:type="dxa"/>
            <w:tcMar>
              <w:top w:w="15" w:type="dxa"/>
              <w:left w:w="15" w:type="dxa"/>
              <w:bottom w:w="0" w:type="dxa"/>
              <w:right w:w="15" w:type="dxa"/>
            </w:tcMar>
          </w:tcPr>
          <w:p w14:paraId="016F7725" w14:textId="506D0720" w:rsidR="00690822" w:rsidRPr="007121BF" w:rsidRDefault="00690822" w:rsidP="005A46EF">
            <w:pPr>
              <w:jc w:val="center"/>
              <w:rPr>
                <w:rFonts w:ascii="Arial" w:eastAsia="Arial Unicode MS" w:hAnsi="Arial" w:cs="Arial"/>
                <w:color w:val="000000"/>
              </w:rPr>
            </w:pPr>
            <w:r w:rsidRPr="007121BF">
              <w:rPr>
                <w:rFonts w:ascii="Arial" w:eastAsia="Arial Unicode MS" w:hAnsi="Arial" w:cs="Arial"/>
                <w:color w:val="000000"/>
              </w:rPr>
              <w:t>Tidsangivelse med varierbar precision från år till nanosekun</w:t>
            </w:r>
            <w:r>
              <w:rPr>
                <w:rFonts w:ascii="Arial" w:eastAsia="Arial Unicode MS" w:hAnsi="Arial" w:cs="Arial"/>
                <w:color w:val="000000"/>
              </w:rPr>
              <w:t>d</w:t>
            </w:r>
          </w:p>
        </w:tc>
      </w:tr>
      <w:tr w:rsidR="00690822" w:rsidRPr="007121BF" w14:paraId="439B1A09" w14:textId="77777777" w:rsidTr="007F28A3">
        <w:trPr>
          <w:trHeight w:val="233"/>
        </w:trPr>
        <w:tc>
          <w:tcPr>
            <w:tcW w:w="2164" w:type="dxa"/>
          </w:tcPr>
          <w:p w14:paraId="66C871F4" w14:textId="4BC4BF42" w:rsidR="00690822" w:rsidRPr="007121BF" w:rsidRDefault="00D50658" w:rsidP="004E374C">
            <w:pPr>
              <w:jc w:val="center"/>
              <w:rPr>
                <w:rFonts w:ascii="Arial" w:eastAsia="Arial Unicode MS" w:hAnsi="Arial" w:cs="Arial"/>
                <w:color w:val="000000"/>
              </w:rPr>
            </w:pPr>
            <w:r>
              <w:rPr>
                <w:rFonts w:ascii="Arial" w:eastAsia="Arial Unicode MS" w:hAnsi="Arial" w:cs="Arial"/>
                <w:color w:val="000000"/>
              </w:rPr>
              <w:t>QTY/PQR</w:t>
            </w:r>
          </w:p>
        </w:tc>
        <w:tc>
          <w:tcPr>
            <w:tcW w:w="2164" w:type="dxa"/>
            <w:tcMar>
              <w:top w:w="15" w:type="dxa"/>
              <w:left w:w="15" w:type="dxa"/>
              <w:bottom w:w="0" w:type="dxa"/>
              <w:right w:w="15" w:type="dxa"/>
            </w:tcMar>
          </w:tcPr>
          <w:p w14:paraId="58F9DBFE" w14:textId="6D5412A2" w:rsidR="00690822" w:rsidRPr="007121BF" w:rsidRDefault="00690822">
            <w:pPr>
              <w:jc w:val="center"/>
              <w:rPr>
                <w:rFonts w:ascii="Arial" w:eastAsia="Arial Unicode MS" w:hAnsi="Arial" w:cs="Arial"/>
                <w:color w:val="000000"/>
              </w:rPr>
            </w:pPr>
            <w:r w:rsidRPr="007121BF">
              <w:rPr>
                <w:rFonts w:ascii="Arial" w:eastAsia="Arial Unicode MS" w:hAnsi="Arial" w:cs="Arial"/>
                <w:color w:val="000000"/>
              </w:rPr>
              <w:t>PQ</w:t>
            </w:r>
          </w:p>
        </w:tc>
        <w:tc>
          <w:tcPr>
            <w:tcW w:w="4252" w:type="dxa"/>
            <w:tcMar>
              <w:top w:w="15" w:type="dxa"/>
              <w:left w:w="15" w:type="dxa"/>
              <w:bottom w:w="0" w:type="dxa"/>
              <w:right w:w="15" w:type="dxa"/>
            </w:tcMar>
          </w:tcPr>
          <w:p w14:paraId="04797C1D" w14:textId="4D5BB9FA" w:rsidR="00690822" w:rsidRPr="007121BF" w:rsidRDefault="00690822">
            <w:pPr>
              <w:jc w:val="center"/>
              <w:rPr>
                <w:rFonts w:ascii="Arial" w:eastAsia="Arial Unicode MS" w:hAnsi="Arial" w:cs="Arial"/>
                <w:color w:val="000000"/>
              </w:rPr>
            </w:pPr>
            <w:r>
              <w:rPr>
                <w:rFonts w:ascii="Arial" w:eastAsia="Arial Unicode MS" w:hAnsi="Arial" w:cs="Arial"/>
                <w:color w:val="000000"/>
              </w:rPr>
              <w:t xml:space="preserve">Kvantitet, </w:t>
            </w:r>
            <w:r w:rsidRPr="007121BF">
              <w:rPr>
                <w:rFonts w:ascii="Arial" w:eastAsia="Arial Unicode MS" w:hAnsi="Arial" w:cs="Arial"/>
                <w:color w:val="000000"/>
              </w:rPr>
              <w:t>Mätvärde som består av enhet=</w:t>
            </w:r>
            <w:r w:rsidR="00D50658">
              <w:rPr>
                <w:rFonts w:ascii="Arial" w:eastAsia="Arial Unicode MS" w:hAnsi="Arial" w:cs="Arial"/>
                <w:color w:val="000000"/>
              </w:rPr>
              <w:t>Kod</w:t>
            </w:r>
            <w:r w:rsidRPr="007121BF">
              <w:rPr>
                <w:rFonts w:ascii="Arial" w:eastAsia="Arial Unicode MS" w:hAnsi="Arial" w:cs="Arial"/>
                <w:color w:val="000000"/>
              </w:rPr>
              <w:t>, Värde=det värde som mättes</w:t>
            </w:r>
          </w:p>
        </w:tc>
      </w:tr>
      <w:tr w:rsidR="00690822" w:rsidRPr="007121BF" w14:paraId="29394F94" w14:textId="77777777" w:rsidTr="007F28A3">
        <w:trPr>
          <w:trHeight w:val="233"/>
        </w:trPr>
        <w:tc>
          <w:tcPr>
            <w:tcW w:w="2164" w:type="dxa"/>
          </w:tcPr>
          <w:p w14:paraId="55453A2D" w14:textId="1EAC1C41" w:rsidR="00690822" w:rsidRPr="007121BF" w:rsidDel="004E374C" w:rsidRDefault="00D50658" w:rsidP="003E5D83">
            <w:pPr>
              <w:jc w:val="center"/>
              <w:rPr>
                <w:rFonts w:ascii="Arial" w:eastAsia="Arial Unicode MS" w:hAnsi="Arial" w:cs="Arial"/>
                <w:color w:val="000000"/>
              </w:rPr>
            </w:pPr>
            <w:r>
              <w:rPr>
                <w:rFonts w:ascii="Arial" w:eastAsia="Arial Unicode MS" w:hAnsi="Arial" w:cs="Arial"/>
                <w:color w:val="000000"/>
              </w:rPr>
              <w:t>IVL&lt;TS&gt;</w:t>
            </w:r>
          </w:p>
        </w:tc>
        <w:tc>
          <w:tcPr>
            <w:tcW w:w="2164" w:type="dxa"/>
            <w:tcMar>
              <w:top w:w="15" w:type="dxa"/>
              <w:left w:w="15" w:type="dxa"/>
              <w:bottom w:w="0" w:type="dxa"/>
              <w:right w:w="15" w:type="dxa"/>
            </w:tcMar>
          </w:tcPr>
          <w:p w14:paraId="3572D51C" w14:textId="52FA7FAA" w:rsidR="00690822" w:rsidRPr="007121BF" w:rsidRDefault="00690822" w:rsidP="003E5D83">
            <w:pPr>
              <w:jc w:val="center"/>
              <w:rPr>
                <w:rFonts w:ascii="Arial" w:eastAsia="Arial Unicode MS" w:hAnsi="Arial" w:cs="Arial"/>
                <w:color w:val="000000"/>
              </w:rPr>
            </w:pPr>
            <w:r>
              <w:rPr>
                <w:rFonts w:ascii="Arial" w:eastAsia="Arial Unicode MS" w:hAnsi="Arial" w:cs="Arial"/>
                <w:color w:val="000000"/>
              </w:rPr>
              <w:t>IVL</w:t>
            </w:r>
          </w:p>
        </w:tc>
        <w:tc>
          <w:tcPr>
            <w:tcW w:w="4252" w:type="dxa"/>
            <w:tcMar>
              <w:top w:w="15" w:type="dxa"/>
              <w:left w:w="15" w:type="dxa"/>
              <w:bottom w:w="0" w:type="dxa"/>
              <w:right w:w="15" w:type="dxa"/>
            </w:tcMar>
          </w:tcPr>
          <w:p w14:paraId="11667242" w14:textId="77777777" w:rsidR="00690822" w:rsidRPr="007121BF" w:rsidRDefault="00690822" w:rsidP="005A46EF">
            <w:pPr>
              <w:jc w:val="center"/>
              <w:rPr>
                <w:rFonts w:ascii="Arial" w:eastAsia="Arial Unicode MS" w:hAnsi="Arial" w:cs="Arial"/>
                <w:color w:val="000000"/>
              </w:rPr>
            </w:pPr>
            <w:r w:rsidRPr="007121BF">
              <w:rPr>
                <w:rFonts w:ascii="Arial" w:eastAsia="Arial Unicode MS" w:hAnsi="Arial" w:cs="Arial"/>
                <w:color w:val="000000"/>
              </w:rPr>
              <w:t xml:space="preserve">Tidsangivelse uttryckt som från-och-med och till-och-med </w:t>
            </w:r>
          </w:p>
          <w:p w14:paraId="223A14B6" w14:textId="77777777" w:rsidR="00690822" w:rsidRPr="007121BF" w:rsidRDefault="00690822" w:rsidP="005A46EF">
            <w:pPr>
              <w:jc w:val="center"/>
              <w:rPr>
                <w:rFonts w:ascii="Arial" w:eastAsia="Arial Unicode MS" w:hAnsi="Arial" w:cs="Arial"/>
                <w:color w:val="000000"/>
              </w:rPr>
            </w:pPr>
            <w:r w:rsidRPr="007121BF">
              <w:rPr>
                <w:rFonts w:ascii="Arial" w:eastAsia="Arial Unicode MS" w:hAnsi="Arial" w:cs="Arial"/>
                <w:color w:val="000000"/>
              </w:rPr>
              <w:t>eller som en ”bredd” t ex månad, år</w:t>
            </w:r>
          </w:p>
        </w:tc>
      </w:tr>
      <w:tr w:rsidR="00690822" w:rsidRPr="007121BF" w14:paraId="41CDE3BF" w14:textId="77777777" w:rsidTr="00690822">
        <w:trPr>
          <w:trHeight w:val="233"/>
        </w:trPr>
        <w:tc>
          <w:tcPr>
            <w:tcW w:w="2164" w:type="dxa"/>
          </w:tcPr>
          <w:p w14:paraId="6A3BF140" w14:textId="0730F574" w:rsidR="00690822" w:rsidRPr="007121BF" w:rsidDel="004E374C" w:rsidRDefault="00690822" w:rsidP="003E5D83">
            <w:pPr>
              <w:jc w:val="center"/>
              <w:rPr>
                <w:rFonts w:ascii="Arial" w:eastAsia="Arial Unicode MS" w:hAnsi="Arial" w:cs="Arial"/>
                <w:color w:val="000000"/>
              </w:rPr>
            </w:pPr>
            <w:r>
              <w:rPr>
                <w:rFonts w:ascii="Arial" w:eastAsia="Arial Unicode MS" w:hAnsi="Arial" w:cs="Arial"/>
                <w:color w:val="000000"/>
              </w:rPr>
              <w:t>INT</w:t>
            </w:r>
          </w:p>
        </w:tc>
        <w:tc>
          <w:tcPr>
            <w:tcW w:w="2164" w:type="dxa"/>
            <w:tcMar>
              <w:top w:w="15" w:type="dxa"/>
              <w:left w:w="15" w:type="dxa"/>
              <w:bottom w:w="0" w:type="dxa"/>
              <w:right w:w="15" w:type="dxa"/>
            </w:tcMar>
          </w:tcPr>
          <w:p w14:paraId="18A3207C" w14:textId="12A6F71F" w:rsidR="00690822" w:rsidRPr="007121BF" w:rsidDel="004E374C" w:rsidRDefault="00690822" w:rsidP="003E5D83">
            <w:pPr>
              <w:jc w:val="center"/>
              <w:rPr>
                <w:rFonts w:ascii="Arial" w:eastAsia="Arial Unicode MS" w:hAnsi="Arial" w:cs="Arial"/>
                <w:color w:val="000000"/>
              </w:rPr>
            </w:pPr>
            <w:r>
              <w:rPr>
                <w:rFonts w:ascii="Arial" w:eastAsia="Arial Unicode MS" w:hAnsi="Arial" w:cs="Arial"/>
                <w:color w:val="000000"/>
              </w:rPr>
              <w:t>INT</w:t>
            </w:r>
          </w:p>
        </w:tc>
        <w:tc>
          <w:tcPr>
            <w:tcW w:w="4252" w:type="dxa"/>
            <w:tcMar>
              <w:top w:w="15" w:type="dxa"/>
              <w:left w:w="15" w:type="dxa"/>
              <w:bottom w:w="0" w:type="dxa"/>
              <w:right w:w="15" w:type="dxa"/>
            </w:tcMar>
          </w:tcPr>
          <w:p w14:paraId="4521EEAB" w14:textId="7C450A53" w:rsidR="00690822" w:rsidRPr="007121BF" w:rsidRDefault="00D50658" w:rsidP="005A46EF">
            <w:pPr>
              <w:jc w:val="center"/>
              <w:rPr>
                <w:rFonts w:ascii="Arial" w:eastAsia="Arial Unicode MS" w:hAnsi="Arial" w:cs="Arial"/>
                <w:color w:val="000000"/>
              </w:rPr>
            </w:pPr>
            <w:r>
              <w:rPr>
                <w:rFonts w:ascii="Arial" w:eastAsia="Arial Unicode MS" w:hAnsi="Arial" w:cs="Arial"/>
                <w:color w:val="000000"/>
              </w:rPr>
              <w:t>Heltal</w:t>
            </w:r>
          </w:p>
        </w:tc>
      </w:tr>
      <w:tr w:rsidR="00D50658" w:rsidRPr="007121BF" w14:paraId="7BFB4007" w14:textId="77777777" w:rsidTr="00690822">
        <w:trPr>
          <w:trHeight w:val="233"/>
        </w:trPr>
        <w:tc>
          <w:tcPr>
            <w:tcW w:w="2164" w:type="dxa"/>
          </w:tcPr>
          <w:p w14:paraId="711B12D3" w14:textId="70D4440D" w:rsidR="00D50658" w:rsidRDefault="00D50658" w:rsidP="003E5D83">
            <w:pPr>
              <w:jc w:val="center"/>
              <w:rPr>
                <w:rFonts w:ascii="Arial" w:eastAsia="Arial Unicode MS" w:hAnsi="Arial" w:cs="Arial"/>
                <w:color w:val="000000"/>
              </w:rPr>
            </w:pPr>
            <w:r>
              <w:rPr>
                <w:rFonts w:ascii="Arial" w:eastAsia="Arial Unicode MS" w:hAnsi="Arial" w:cs="Arial"/>
                <w:color w:val="000000"/>
              </w:rPr>
              <w:t>REAL</w:t>
            </w:r>
          </w:p>
        </w:tc>
        <w:tc>
          <w:tcPr>
            <w:tcW w:w="2164" w:type="dxa"/>
            <w:tcMar>
              <w:top w:w="15" w:type="dxa"/>
              <w:left w:w="15" w:type="dxa"/>
              <w:bottom w:w="0" w:type="dxa"/>
              <w:right w:w="15" w:type="dxa"/>
            </w:tcMar>
          </w:tcPr>
          <w:p w14:paraId="36AE1AEB" w14:textId="1A439C23" w:rsidR="00D50658" w:rsidRDefault="00D50658" w:rsidP="003E5D83">
            <w:pPr>
              <w:jc w:val="center"/>
              <w:rPr>
                <w:rFonts w:ascii="Arial" w:eastAsia="Arial Unicode MS" w:hAnsi="Arial" w:cs="Arial"/>
                <w:color w:val="000000"/>
              </w:rPr>
            </w:pPr>
            <w:r>
              <w:rPr>
                <w:rFonts w:ascii="Arial" w:eastAsia="Arial Unicode MS" w:hAnsi="Arial" w:cs="Arial"/>
                <w:color w:val="000000"/>
              </w:rPr>
              <w:t>Double</w:t>
            </w:r>
          </w:p>
        </w:tc>
        <w:tc>
          <w:tcPr>
            <w:tcW w:w="4252" w:type="dxa"/>
            <w:tcMar>
              <w:top w:w="15" w:type="dxa"/>
              <w:left w:w="15" w:type="dxa"/>
              <w:bottom w:w="0" w:type="dxa"/>
              <w:right w:w="15" w:type="dxa"/>
            </w:tcMar>
          </w:tcPr>
          <w:p w14:paraId="504B835C" w14:textId="2EC9B678" w:rsidR="00D50658" w:rsidRDefault="00D50658" w:rsidP="005A46EF">
            <w:pPr>
              <w:jc w:val="center"/>
              <w:rPr>
                <w:rFonts w:ascii="Arial" w:eastAsia="Arial Unicode MS" w:hAnsi="Arial" w:cs="Arial"/>
                <w:color w:val="000000"/>
              </w:rPr>
            </w:pPr>
            <w:r>
              <w:rPr>
                <w:rFonts w:ascii="Arial" w:eastAsia="Arial Unicode MS" w:hAnsi="Arial" w:cs="Arial"/>
                <w:color w:val="000000"/>
              </w:rPr>
              <w:t>Decimaltal</w:t>
            </w:r>
          </w:p>
        </w:tc>
      </w:tr>
    </w:tbl>
    <w:p w14:paraId="44AA66FA" w14:textId="77777777" w:rsidR="007844E8" w:rsidRDefault="007844E8" w:rsidP="001D7E63">
      <w:pPr>
        <w:rPr>
          <w:color w:val="4F81BD" w:themeColor="accent1"/>
        </w:rPr>
      </w:pPr>
    </w:p>
    <w:p w14:paraId="18170C1D" w14:textId="77777777" w:rsidR="004E374C" w:rsidRDefault="004E374C" w:rsidP="001D7E63">
      <w:pPr>
        <w:rPr>
          <w:color w:val="4F81BD" w:themeColor="accent1"/>
        </w:rPr>
      </w:pPr>
    </w:p>
    <w:p w14:paraId="473884DC" w14:textId="02FFEEF5" w:rsidR="004E374C" w:rsidRDefault="008835B9" w:rsidP="001D7E63">
      <w:pPr>
        <w:rPr>
          <w:color w:val="4F81BD" w:themeColor="accent1"/>
        </w:rPr>
      </w:pPr>
      <w:r>
        <w:rPr>
          <w:color w:val="4F81BD" w:themeColor="accent1"/>
        </w:rPr>
        <w:t>Där ”Mappning till RIM ej är angivet saknas motsvarighet i V-TIM 2.2</w:t>
      </w:r>
    </w:p>
    <w:p w14:paraId="5E4DBAF8" w14:textId="77777777" w:rsidR="004E374C" w:rsidRPr="007121BF" w:rsidRDefault="004E374C" w:rsidP="001D7E63">
      <w:pPr>
        <w:rPr>
          <w:color w:val="4F81BD" w:themeColor="accent1"/>
        </w:rPr>
      </w:pPr>
    </w:p>
    <w:p w14:paraId="583D603B" w14:textId="77777777" w:rsidR="009F3870" w:rsidRPr="007121BF" w:rsidRDefault="009F3870" w:rsidP="009F3870">
      <w:pPr>
        <w:pStyle w:val="Rubrik3"/>
      </w:pPr>
      <w:bookmarkStart w:id="18" w:name="_Toc259277364"/>
      <w:r w:rsidRPr="007121BF">
        <w:t>IndikatorTyp</w:t>
      </w:r>
      <w:bookmarkEnd w:id="18"/>
    </w:p>
    <w:p w14:paraId="45A1A85A" w14:textId="77777777" w:rsidR="009F3870" w:rsidRPr="007121BF" w:rsidRDefault="009F3870" w:rsidP="009F3870">
      <w:r w:rsidRPr="007121BF">
        <w:t xml:space="preserve">Används för socialstyrelsens klassificering "typ av indikator":  </w:t>
      </w:r>
    </w:p>
    <w:p w14:paraId="65C45444" w14:textId="77777777" w:rsidR="009F3870" w:rsidRPr="007121BF" w:rsidRDefault="009F3870" w:rsidP="009F3870">
      <w:r w:rsidRPr="007121BF">
        <w:t>struktur-, process- eller resultatindikator</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0937D649" w14:textId="77777777" w:rsidTr="009D4449">
        <w:trPr>
          <w:trHeight w:val="233"/>
        </w:trPr>
        <w:tc>
          <w:tcPr>
            <w:tcW w:w="1216" w:type="dxa"/>
            <w:shd w:val="clear" w:color="auto" w:fill="92D050"/>
            <w:tcMar>
              <w:top w:w="15" w:type="dxa"/>
              <w:left w:w="15" w:type="dxa"/>
              <w:bottom w:w="0" w:type="dxa"/>
              <w:right w:w="15" w:type="dxa"/>
            </w:tcMar>
          </w:tcPr>
          <w:p w14:paraId="37E1B129"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6856406B"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4FF2307F"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193B59FF"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14F847A8"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13E1BE78"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5654AB2E"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7844E8" w:rsidRPr="007121BF" w14:paraId="3AEDFFB6" w14:textId="77777777" w:rsidTr="009D4449">
        <w:trPr>
          <w:trHeight w:val="233"/>
        </w:trPr>
        <w:tc>
          <w:tcPr>
            <w:tcW w:w="1216" w:type="dxa"/>
            <w:tcMar>
              <w:top w:w="15" w:type="dxa"/>
              <w:left w:w="15" w:type="dxa"/>
              <w:bottom w:w="0" w:type="dxa"/>
              <w:right w:w="15" w:type="dxa"/>
            </w:tcMar>
          </w:tcPr>
          <w:p w14:paraId="3E246871" w14:textId="77777777" w:rsidR="007844E8" w:rsidRPr="007121BF" w:rsidRDefault="009D4449" w:rsidP="009D4449">
            <w:pPr>
              <w:rPr>
                <w:rFonts w:ascii="Arial" w:eastAsia="Arial Unicode MS" w:hAnsi="Arial" w:cs="Arial"/>
                <w:color w:val="000000"/>
              </w:rPr>
            </w:pPr>
            <w:r w:rsidRPr="007121BF">
              <w:t>typAvIndikator</w:t>
            </w:r>
          </w:p>
        </w:tc>
        <w:tc>
          <w:tcPr>
            <w:tcW w:w="1373" w:type="dxa"/>
          </w:tcPr>
          <w:p w14:paraId="15C77A30" w14:textId="77777777" w:rsidR="007844E8" w:rsidRPr="007121BF" w:rsidRDefault="007844E8" w:rsidP="009D4449">
            <w:pPr>
              <w:rPr>
                <w:rFonts w:eastAsia="Arial Unicode MS"/>
              </w:rPr>
            </w:pPr>
          </w:p>
        </w:tc>
        <w:tc>
          <w:tcPr>
            <w:tcW w:w="2496" w:type="dxa"/>
            <w:tcMar>
              <w:top w:w="15" w:type="dxa"/>
              <w:left w:w="15" w:type="dxa"/>
              <w:bottom w:w="0" w:type="dxa"/>
              <w:right w:w="15" w:type="dxa"/>
            </w:tcMar>
          </w:tcPr>
          <w:p w14:paraId="20A753B0" w14:textId="77777777" w:rsidR="00DF52AD" w:rsidRPr="00A063A2" w:rsidRDefault="007844E8" w:rsidP="00A063A2">
            <w:pPr>
              <w:widowControl w:val="0"/>
              <w:adjustRightInd w:val="0"/>
              <w:spacing w:before="240" w:after="60"/>
              <w:textAlignment w:val="baseline"/>
              <w:outlineLvl w:val="6"/>
            </w:pPr>
            <w:r w:rsidRPr="007121BF">
              <w:rPr>
                <w:rFonts w:eastAsia="Arial Unicode MS"/>
              </w:rPr>
              <w:br/>
            </w:r>
            <w:r w:rsidR="00DF52AD" w:rsidRPr="007121BF">
              <w:t>struktur-, process- eller resultatindikator</w:t>
            </w:r>
          </w:p>
          <w:p w14:paraId="4E424F05" w14:textId="77777777" w:rsidR="007844E8" w:rsidRPr="007121BF" w:rsidRDefault="007844E8" w:rsidP="009D4449">
            <w:pPr>
              <w:rPr>
                <w:rFonts w:ascii="Arial" w:eastAsia="Arial Unicode MS" w:hAnsi="Arial" w:cs="Arial"/>
                <w:i/>
                <w:color w:val="000000"/>
              </w:rPr>
            </w:pPr>
          </w:p>
        </w:tc>
        <w:tc>
          <w:tcPr>
            <w:tcW w:w="1701" w:type="dxa"/>
            <w:tcMar>
              <w:top w:w="15" w:type="dxa"/>
              <w:left w:w="15" w:type="dxa"/>
              <w:bottom w:w="0" w:type="dxa"/>
              <w:right w:w="15" w:type="dxa"/>
            </w:tcMar>
          </w:tcPr>
          <w:p w14:paraId="60DE429D" w14:textId="6F008069" w:rsidR="007844E8" w:rsidRPr="007121BF" w:rsidRDefault="00E8041A" w:rsidP="009D4449">
            <w:pPr>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49AE6C08" w14:textId="77777777" w:rsidR="007844E8" w:rsidRPr="007121BF" w:rsidRDefault="009D4449"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4373576E" w14:textId="69F0CC3D" w:rsidR="007844E8" w:rsidRPr="007F28A3" w:rsidRDefault="004E374C" w:rsidP="007F28A3">
            <w:pPr>
              <w:rPr>
                <w:highlight w:val="yellow"/>
              </w:rPr>
            </w:pPr>
            <w:r w:rsidRPr="007F28A3">
              <w:rPr>
                <w:highlight w:val="yellow"/>
              </w:rPr>
              <w:t>OID behövs från Socialstyrelsen</w:t>
            </w:r>
          </w:p>
        </w:tc>
      </w:tr>
      <w:tr w:rsidR="007844E8" w:rsidRPr="007121BF" w14:paraId="31739CEC" w14:textId="77777777" w:rsidTr="009D4449">
        <w:trPr>
          <w:trHeight w:val="233"/>
        </w:trPr>
        <w:tc>
          <w:tcPr>
            <w:tcW w:w="1216" w:type="dxa"/>
            <w:tcMar>
              <w:top w:w="15" w:type="dxa"/>
              <w:left w:w="15" w:type="dxa"/>
              <w:bottom w:w="0" w:type="dxa"/>
              <w:right w:w="15" w:type="dxa"/>
            </w:tcMar>
          </w:tcPr>
          <w:p w14:paraId="5777C068" w14:textId="77777777" w:rsidR="007844E8" w:rsidRPr="007121BF" w:rsidRDefault="007844E8" w:rsidP="009D4449">
            <w:pPr>
              <w:tabs>
                <w:tab w:val="left" w:pos="4111"/>
              </w:tabs>
              <w:rPr>
                <w:rFonts w:ascii="Arial" w:eastAsia="Arial Unicode MS" w:hAnsi="Arial" w:cs="Arial"/>
                <w:color w:val="000000"/>
              </w:rPr>
            </w:pPr>
          </w:p>
        </w:tc>
        <w:tc>
          <w:tcPr>
            <w:tcW w:w="1373" w:type="dxa"/>
          </w:tcPr>
          <w:p w14:paraId="281D4713" w14:textId="77777777" w:rsidR="007844E8" w:rsidRPr="007121BF" w:rsidRDefault="007844E8"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63C6FF5" w14:textId="77777777" w:rsidR="007844E8" w:rsidRPr="007121BF" w:rsidRDefault="007844E8" w:rsidP="009D4449">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579FCB7D" w14:textId="77777777" w:rsidR="007844E8" w:rsidRPr="007121BF" w:rsidRDefault="007844E8" w:rsidP="009D4449">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284E712C" w14:textId="77777777" w:rsidR="007844E8" w:rsidRPr="007121BF" w:rsidRDefault="007844E8" w:rsidP="009D4449">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64587B00" w14:textId="77777777" w:rsidR="007844E8" w:rsidRPr="007121BF" w:rsidRDefault="007844E8" w:rsidP="009D4449">
            <w:pPr>
              <w:tabs>
                <w:tab w:val="left" w:pos="4111"/>
              </w:tabs>
              <w:rPr>
                <w:rFonts w:ascii="Arial" w:eastAsia="Arial Unicode MS" w:hAnsi="Arial" w:cs="Arial"/>
                <w:color w:val="000000"/>
              </w:rPr>
            </w:pPr>
          </w:p>
        </w:tc>
      </w:tr>
    </w:tbl>
    <w:p w14:paraId="3B57CF1E" w14:textId="77777777" w:rsidR="009F3870" w:rsidRDefault="009F3870" w:rsidP="009F3870"/>
    <w:p w14:paraId="4E928C49" w14:textId="77777777" w:rsidR="000C4CF6" w:rsidRDefault="000C4CF6" w:rsidP="009F3870"/>
    <w:p w14:paraId="5C4407EF" w14:textId="77777777" w:rsidR="000C4CF6" w:rsidRPr="007121BF" w:rsidRDefault="000C4CF6" w:rsidP="000C4CF6"/>
    <w:p w14:paraId="6D014AA5" w14:textId="77777777" w:rsidR="004E374C" w:rsidRPr="007121BF" w:rsidRDefault="004E374C" w:rsidP="004E374C">
      <w:pPr>
        <w:pStyle w:val="Rubrik3"/>
      </w:pPr>
      <w:bookmarkStart w:id="19" w:name="_Toc259277366"/>
      <w:r>
        <w:t>IndikatorGrupp</w:t>
      </w:r>
      <w:bookmarkEnd w:id="19"/>
    </w:p>
    <w:p w14:paraId="65999672" w14:textId="77777777" w:rsidR="004E374C" w:rsidRPr="007121BF" w:rsidRDefault="004E374C" w:rsidP="004E374C">
      <w:r w:rsidRPr="007121BF">
        <w:t xml:space="preserve">Används för </w:t>
      </w:r>
      <w:r>
        <w:t xml:space="preserve">att gruppera indikatorer utifrån ämneskategorier. Ett tänkt användningsområde är för att hålla ihop alla indikatorer som berör Diabetes.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4E374C" w:rsidRPr="007121BF" w14:paraId="495E7B5A" w14:textId="77777777" w:rsidTr="004E374C">
        <w:trPr>
          <w:trHeight w:val="233"/>
        </w:trPr>
        <w:tc>
          <w:tcPr>
            <w:tcW w:w="1216" w:type="dxa"/>
            <w:shd w:val="clear" w:color="auto" w:fill="92D050"/>
            <w:tcMar>
              <w:top w:w="15" w:type="dxa"/>
              <w:left w:w="15" w:type="dxa"/>
              <w:bottom w:w="0" w:type="dxa"/>
              <w:right w:w="15" w:type="dxa"/>
            </w:tcMar>
          </w:tcPr>
          <w:p w14:paraId="502D9304" w14:textId="77777777" w:rsidR="004E374C" w:rsidRPr="00DD633D" w:rsidRDefault="004E374C" w:rsidP="004E374C">
            <w:pPr>
              <w:rPr>
                <w:rFonts w:ascii="Arial" w:eastAsia="Arial Unicode MS" w:hAnsi="Arial" w:cs="Arial"/>
                <w:color w:val="000000"/>
              </w:rPr>
            </w:pPr>
            <w:r w:rsidRPr="00DD633D">
              <w:rPr>
                <w:rFonts w:ascii="Arial" w:hAnsi="Arial" w:cs="Arial"/>
                <w:color w:val="000000"/>
              </w:rPr>
              <w:t>Att</w:t>
            </w:r>
            <w:r w:rsidRPr="00DD633D">
              <w:rPr>
                <w:rFonts w:ascii="Arial" w:hAnsi="Arial" w:cs="Arial"/>
                <w:color w:val="000000"/>
                <w:bdr w:val="single" w:sz="4" w:space="0" w:color="C0C0C0"/>
              </w:rPr>
              <w:t>ribut</w:t>
            </w:r>
          </w:p>
        </w:tc>
        <w:tc>
          <w:tcPr>
            <w:tcW w:w="1373" w:type="dxa"/>
            <w:shd w:val="clear" w:color="auto" w:fill="92D050"/>
          </w:tcPr>
          <w:p w14:paraId="7F6DE71A" w14:textId="77777777" w:rsidR="004E374C" w:rsidRPr="00DD633D" w:rsidRDefault="004E374C" w:rsidP="004E374C">
            <w:pPr>
              <w:jc w:val="center"/>
              <w:rPr>
                <w:rFonts w:ascii="Arial" w:hAnsi="Arial" w:cs="Arial"/>
                <w:color w:val="000000"/>
              </w:rPr>
            </w:pPr>
            <w:r w:rsidRPr="00DD633D">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3647CACE" w14:textId="77777777" w:rsidR="004E374C" w:rsidRPr="00DD633D" w:rsidRDefault="004E374C" w:rsidP="004E374C">
            <w:pPr>
              <w:jc w:val="center"/>
              <w:rPr>
                <w:rFonts w:ascii="Arial" w:hAnsi="Arial" w:cs="Arial"/>
                <w:color w:val="000000"/>
              </w:rPr>
            </w:pPr>
            <w:r w:rsidRPr="00DD633D">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7B3C0C23" w14:textId="77777777" w:rsidR="004E374C" w:rsidRPr="00DD633D" w:rsidRDefault="004E374C" w:rsidP="004E374C">
            <w:pPr>
              <w:jc w:val="center"/>
              <w:rPr>
                <w:rFonts w:ascii="Arial" w:eastAsia="Arial Unicode MS" w:hAnsi="Arial" w:cs="Arial"/>
                <w:color w:val="000000"/>
              </w:rPr>
            </w:pPr>
            <w:r w:rsidRPr="00DD633D">
              <w:rPr>
                <w:rFonts w:ascii="Arial" w:hAnsi="Arial" w:cs="Arial"/>
                <w:color w:val="000000"/>
              </w:rPr>
              <w:t>Format</w:t>
            </w:r>
          </w:p>
        </w:tc>
        <w:tc>
          <w:tcPr>
            <w:tcW w:w="1190" w:type="dxa"/>
            <w:shd w:val="pct25" w:color="auto" w:fill="auto"/>
            <w:tcMar>
              <w:top w:w="15" w:type="dxa"/>
              <w:left w:w="15" w:type="dxa"/>
              <w:bottom w:w="0" w:type="dxa"/>
              <w:right w:w="15" w:type="dxa"/>
            </w:tcMar>
          </w:tcPr>
          <w:p w14:paraId="49AA899C" w14:textId="77777777" w:rsidR="004E374C" w:rsidRPr="00DD633D" w:rsidRDefault="004E374C" w:rsidP="004E374C">
            <w:pPr>
              <w:jc w:val="center"/>
              <w:rPr>
                <w:rFonts w:ascii="Arial" w:hAnsi="Arial" w:cs="Arial"/>
                <w:color w:val="000000"/>
              </w:rPr>
            </w:pPr>
            <w:r w:rsidRPr="00DD633D">
              <w:rPr>
                <w:rFonts w:ascii="Arial" w:hAnsi="Arial" w:cs="Arial"/>
                <w:color w:val="000000"/>
              </w:rPr>
              <w:t>Mult</w:t>
            </w:r>
          </w:p>
        </w:tc>
        <w:tc>
          <w:tcPr>
            <w:tcW w:w="2351" w:type="dxa"/>
            <w:shd w:val="pct25" w:color="auto" w:fill="auto"/>
            <w:tcMar>
              <w:top w:w="15" w:type="dxa"/>
              <w:left w:w="15" w:type="dxa"/>
              <w:bottom w:w="0" w:type="dxa"/>
              <w:right w:w="15" w:type="dxa"/>
            </w:tcMar>
          </w:tcPr>
          <w:p w14:paraId="2E6DF8EB" w14:textId="77777777" w:rsidR="004E374C" w:rsidRPr="00DD633D" w:rsidRDefault="004E374C" w:rsidP="004E374C">
            <w:pPr>
              <w:rPr>
                <w:rFonts w:ascii="Arial" w:hAnsi="Arial" w:cs="Arial"/>
                <w:color w:val="000000"/>
              </w:rPr>
            </w:pPr>
            <w:r w:rsidRPr="00DD633D">
              <w:rPr>
                <w:rFonts w:ascii="Arial" w:hAnsi="Arial" w:cs="Arial"/>
                <w:color w:val="000000"/>
              </w:rPr>
              <w:t>Kodverk/värdemängd</w:t>
            </w:r>
          </w:p>
          <w:p w14:paraId="4BF321A4" w14:textId="77777777" w:rsidR="004E374C" w:rsidRPr="00DD633D" w:rsidRDefault="004E374C" w:rsidP="004E374C">
            <w:pPr>
              <w:rPr>
                <w:rFonts w:ascii="Arial" w:eastAsia="Arial Unicode MS" w:hAnsi="Arial" w:cs="Arial"/>
                <w:color w:val="000000"/>
              </w:rPr>
            </w:pPr>
            <w:r w:rsidRPr="00DD633D">
              <w:rPr>
                <w:rFonts w:ascii="Arial" w:hAnsi="Arial" w:cs="Arial"/>
                <w:color w:val="000000"/>
              </w:rPr>
              <w:t>ev OID-nr</w:t>
            </w:r>
          </w:p>
        </w:tc>
      </w:tr>
      <w:tr w:rsidR="004E374C" w:rsidRPr="007121BF" w14:paraId="3FAD86C4" w14:textId="77777777" w:rsidTr="004E374C">
        <w:trPr>
          <w:trHeight w:val="233"/>
        </w:trPr>
        <w:tc>
          <w:tcPr>
            <w:tcW w:w="1216" w:type="dxa"/>
            <w:tcMar>
              <w:top w:w="15" w:type="dxa"/>
              <w:left w:w="15" w:type="dxa"/>
              <w:bottom w:w="0" w:type="dxa"/>
              <w:right w:w="15" w:type="dxa"/>
            </w:tcMar>
          </w:tcPr>
          <w:p w14:paraId="48AEFF51" w14:textId="77777777" w:rsidR="004E374C" w:rsidRPr="007121BF" w:rsidRDefault="004E374C" w:rsidP="004E374C">
            <w:pPr>
              <w:rPr>
                <w:rFonts w:ascii="Arial" w:eastAsia="Arial Unicode MS" w:hAnsi="Arial" w:cs="Arial"/>
                <w:color w:val="000000"/>
              </w:rPr>
            </w:pPr>
            <w:r>
              <w:t>gruppKod</w:t>
            </w:r>
          </w:p>
        </w:tc>
        <w:tc>
          <w:tcPr>
            <w:tcW w:w="1373" w:type="dxa"/>
          </w:tcPr>
          <w:p w14:paraId="7C85952C" w14:textId="77777777" w:rsidR="004E374C" w:rsidRPr="007121BF" w:rsidRDefault="004E374C" w:rsidP="004E374C">
            <w:pPr>
              <w:rPr>
                <w:rFonts w:eastAsia="Arial Unicode MS"/>
              </w:rPr>
            </w:pPr>
          </w:p>
        </w:tc>
        <w:tc>
          <w:tcPr>
            <w:tcW w:w="2496" w:type="dxa"/>
            <w:tcMar>
              <w:top w:w="15" w:type="dxa"/>
              <w:left w:w="15" w:type="dxa"/>
              <w:bottom w:w="0" w:type="dxa"/>
              <w:right w:w="15" w:type="dxa"/>
            </w:tcMar>
          </w:tcPr>
          <w:p w14:paraId="2BB8B584" w14:textId="77777777" w:rsidR="004E374C" w:rsidRPr="00DD633D" w:rsidRDefault="004E374C" w:rsidP="004E374C">
            <w:pPr>
              <w:widowControl w:val="0"/>
              <w:adjustRightInd w:val="0"/>
              <w:spacing w:before="240" w:after="60"/>
              <w:textAlignment w:val="baseline"/>
              <w:outlineLvl w:val="6"/>
            </w:pPr>
            <w:r>
              <w:rPr>
                <w:rFonts w:eastAsia="Arial Unicode MS"/>
              </w:rPr>
              <w:t>En kod som agerar rubrik för en grupp av indikatorer. Exempelvis ”Diabetes”</w:t>
            </w:r>
          </w:p>
          <w:p w14:paraId="68185E98" w14:textId="77777777" w:rsidR="004E374C" w:rsidRPr="007121BF" w:rsidRDefault="004E374C" w:rsidP="004E374C">
            <w:pPr>
              <w:rPr>
                <w:rFonts w:ascii="Arial" w:eastAsia="Arial Unicode MS" w:hAnsi="Arial" w:cs="Arial"/>
                <w:i/>
                <w:color w:val="000000"/>
              </w:rPr>
            </w:pPr>
          </w:p>
        </w:tc>
        <w:tc>
          <w:tcPr>
            <w:tcW w:w="1701" w:type="dxa"/>
            <w:tcMar>
              <w:top w:w="15" w:type="dxa"/>
              <w:left w:w="15" w:type="dxa"/>
              <w:bottom w:w="0" w:type="dxa"/>
              <w:right w:w="15" w:type="dxa"/>
            </w:tcMar>
          </w:tcPr>
          <w:p w14:paraId="09F1DEAA" w14:textId="014B2C51" w:rsidR="004E374C" w:rsidRPr="007121BF" w:rsidRDefault="00E8041A" w:rsidP="004E374C">
            <w:pPr>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1EF7D363" w14:textId="77777777" w:rsidR="004E374C" w:rsidRPr="007121BF" w:rsidRDefault="004E374C" w:rsidP="004E374C">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24753636" w14:textId="5393CBB7" w:rsidR="004E374C" w:rsidRPr="007121BF" w:rsidRDefault="001C1BA2" w:rsidP="004E374C">
            <w:pPr>
              <w:rPr>
                <w:rFonts w:ascii="Arial" w:eastAsia="Arial Unicode MS" w:hAnsi="Arial" w:cs="Arial"/>
                <w:color w:val="000000"/>
              </w:rPr>
            </w:pPr>
            <w:r>
              <w:rPr>
                <w:rFonts w:ascii="Arial" w:eastAsia="Arial Unicode MS" w:hAnsi="Arial" w:cs="Arial"/>
                <w:color w:val="000000"/>
              </w:rPr>
              <w:t>ICD-I0, Snomed CT</w:t>
            </w:r>
          </w:p>
        </w:tc>
      </w:tr>
      <w:tr w:rsidR="004E374C" w:rsidRPr="007121BF" w14:paraId="1D78894C" w14:textId="77777777" w:rsidTr="004E374C">
        <w:trPr>
          <w:trHeight w:val="233"/>
        </w:trPr>
        <w:tc>
          <w:tcPr>
            <w:tcW w:w="1216" w:type="dxa"/>
            <w:tcMar>
              <w:top w:w="15" w:type="dxa"/>
              <w:left w:w="15" w:type="dxa"/>
              <w:bottom w:w="0" w:type="dxa"/>
              <w:right w:w="15" w:type="dxa"/>
            </w:tcMar>
          </w:tcPr>
          <w:p w14:paraId="7F17DC2D" w14:textId="2AB6B802" w:rsidR="004E374C" w:rsidRPr="007121BF" w:rsidRDefault="00EA164C" w:rsidP="004E374C">
            <w:pPr>
              <w:tabs>
                <w:tab w:val="left" w:pos="4111"/>
              </w:tabs>
              <w:rPr>
                <w:rFonts w:ascii="Arial" w:eastAsia="Arial Unicode MS" w:hAnsi="Arial" w:cs="Arial"/>
                <w:color w:val="000000"/>
              </w:rPr>
            </w:pPr>
            <w:r>
              <w:rPr>
                <w:rFonts w:ascii="Arial" w:eastAsia="Arial Unicode MS" w:hAnsi="Arial" w:cs="Arial"/>
                <w:color w:val="000000"/>
              </w:rPr>
              <w:t>Beskrivning</w:t>
            </w:r>
          </w:p>
        </w:tc>
        <w:tc>
          <w:tcPr>
            <w:tcW w:w="1373" w:type="dxa"/>
          </w:tcPr>
          <w:p w14:paraId="5166956B" w14:textId="77777777" w:rsidR="004E374C" w:rsidRPr="007121BF" w:rsidRDefault="004E374C" w:rsidP="004E374C">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77F1970" w14:textId="3EBDDCA0" w:rsidR="004E374C" w:rsidRPr="007121BF" w:rsidRDefault="00EA164C" w:rsidP="004E374C">
            <w:pPr>
              <w:tabs>
                <w:tab w:val="left" w:pos="4111"/>
              </w:tabs>
              <w:rPr>
                <w:rFonts w:ascii="Arial" w:eastAsia="Arial Unicode MS" w:hAnsi="Arial" w:cs="Arial"/>
                <w:i/>
                <w:color w:val="000000"/>
              </w:rPr>
            </w:pPr>
            <w:r>
              <w:rPr>
                <w:rFonts w:ascii="Arial" w:eastAsia="Arial Unicode MS" w:hAnsi="Arial" w:cs="Arial"/>
                <w:i/>
                <w:color w:val="000000"/>
              </w:rPr>
              <w:t>Beskrivande text för indikatorgruppen</w:t>
            </w:r>
          </w:p>
        </w:tc>
        <w:tc>
          <w:tcPr>
            <w:tcW w:w="1701" w:type="dxa"/>
            <w:tcMar>
              <w:top w:w="15" w:type="dxa"/>
              <w:left w:w="15" w:type="dxa"/>
              <w:bottom w:w="0" w:type="dxa"/>
              <w:right w:w="15" w:type="dxa"/>
            </w:tcMar>
          </w:tcPr>
          <w:p w14:paraId="11FFC94A" w14:textId="14C5ACEF" w:rsidR="004E374C" w:rsidRPr="007121BF" w:rsidRDefault="00EA164C" w:rsidP="004E374C">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1CD9C911" w14:textId="7E88193F" w:rsidR="004E374C" w:rsidRPr="007121BF" w:rsidRDefault="00EA164C" w:rsidP="004E374C">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6A0358F4" w14:textId="77777777" w:rsidR="004E374C" w:rsidRPr="007121BF" w:rsidRDefault="004E374C" w:rsidP="004E374C">
            <w:pPr>
              <w:tabs>
                <w:tab w:val="left" w:pos="4111"/>
              </w:tabs>
              <w:rPr>
                <w:rFonts w:ascii="Arial" w:eastAsia="Arial Unicode MS" w:hAnsi="Arial" w:cs="Arial"/>
                <w:color w:val="000000"/>
              </w:rPr>
            </w:pPr>
          </w:p>
        </w:tc>
      </w:tr>
    </w:tbl>
    <w:p w14:paraId="671CAD7A" w14:textId="77777777" w:rsidR="000C4CF6" w:rsidRPr="007121BF" w:rsidRDefault="000C4CF6" w:rsidP="009F3870"/>
    <w:p w14:paraId="32B19362" w14:textId="77777777" w:rsidR="009F3870" w:rsidRDefault="009F3870" w:rsidP="009F3870">
      <w:pPr>
        <w:pStyle w:val="Rubrik3"/>
      </w:pPr>
      <w:r w:rsidRPr="007121BF">
        <w:t xml:space="preserve">  </w:t>
      </w:r>
      <w:bookmarkStart w:id="20" w:name="_Toc259277367"/>
      <w:r w:rsidRPr="007121BF">
        <w:t>Författare</w:t>
      </w:r>
      <w:bookmarkEnd w:id="20"/>
    </w:p>
    <w:p w14:paraId="386C8EA6" w14:textId="14DEF3E1" w:rsidR="00421455" w:rsidRPr="00421455" w:rsidRDefault="00421455" w:rsidP="00A063A2">
      <w:r>
        <w:t xml:space="preserve">Den  </w:t>
      </w:r>
      <w:r w:rsidR="00D7540E">
        <w:t>ansvarige personen för en ändring/tillägg av en indikatorBeskrivning. En indikatorBeskrivning kan ha flera författare</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4A568D89" w14:textId="77777777" w:rsidTr="009D4449">
        <w:trPr>
          <w:trHeight w:val="233"/>
        </w:trPr>
        <w:tc>
          <w:tcPr>
            <w:tcW w:w="1216" w:type="dxa"/>
            <w:shd w:val="clear" w:color="auto" w:fill="92D050"/>
            <w:tcMar>
              <w:top w:w="15" w:type="dxa"/>
              <w:left w:w="15" w:type="dxa"/>
              <w:bottom w:w="0" w:type="dxa"/>
              <w:right w:w="15" w:type="dxa"/>
            </w:tcMar>
          </w:tcPr>
          <w:p w14:paraId="616FD624"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1A76FE1E"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61FF92F9"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24B63EA3"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7E8DC76E"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2028CD76"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585EDD24"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7844E8" w:rsidRPr="007121BF" w14:paraId="3D1281EB" w14:textId="77777777" w:rsidTr="009D4449">
        <w:trPr>
          <w:trHeight w:val="233"/>
        </w:trPr>
        <w:tc>
          <w:tcPr>
            <w:tcW w:w="1216" w:type="dxa"/>
            <w:tcMar>
              <w:top w:w="15" w:type="dxa"/>
              <w:left w:w="15" w:type="dxa"/>
              <w:bottom w:w="0" w:type="dxa"/>
              <w:right w:w="15" w:type="dxa"/>
            </w:tcMar>
          </w:tcPr>
          <w:p w14:paraId="7580AA57" w14:textId="77777777" w:rsidR="007844E8" w:rsidRPr="007121BF" w:rsidRDefault="009D4449" w:rsidP="009D4449">
            <w:pPr>
              <w:rPr>
                <w:rFonts w:ascii="Arial" w:eastAsia="Arial Unicode MS" w:hAnsi="Arial" w:cs="Arial"/>
                <w:color w:val="000000"/>
              </w:rPr>
            </w:pPr>
            <w:r w:rsidRPr="007121BF">
              <w:t>HSAId</w:t>
            </w:r>
          </w:p>
        </w:tc>
        <w:tc>
          <w:tcPr>
            <w:tcW w:w="1373" w:type="dxa"/>
          </w:tcPr>
          <w:p w14:paraId="50F81D39" w14:textId="77777777" w:rsidR="00166180" w:rsidRPr="00166180" w:rsidRDefault="00166180" w:rsidP="00166180">
            <w:pPr>
              <w:rPr>
                <w:rFonts w:eastAsia="Arial Unicode MS"/>
              </w:rPr>
            </w:pPr>
            <w:r w:rsidRPr="00166180">
              <w:rPr>
                <w:rFonts w:eastAsia="Arial Unicode MS"/>
              </w:rPr>
              <w:t xml:space="preserve">Vård och omsorgsutövare </w:t>
            </w:r>
          </w:p>
          <w:p w14:paraId="6413C92F" w14:textId="035B5580" w:rsidR="007844E8" w:rsidRPr="007121BF" w:rsidRDefault="00166180" w:rsidP="009D4449">
            <w:pPr>
              <w:rPr>
                <w:rFonts w:eastAsia="Arial Unicode MS"/>
              </w:rPr>
            </w:pPr>
            <w:r>
              <w:rPr>
                <w:rFonts w:eastAsia="Arial Unicode MS"/>
              </w:rPr>
              <w:t>.personal id</w:t>
            </w:r>
          </w:p>
        </w:tc>
        <w:tc>
          <w:tcPr>
            <w:tcW w:w="2496" w:type="dxa"/>
            <w:tcMar>
              <w:top w:w="15" w:type="dxa"/>
              <w:left w:w="15" w:type="dxa"/>
              <w:bottom w:w="0" w:type="dxa"/>
              <w:right w:w="15" w:type="dxa"/>
            </w:tcMar>
          </w:tcPr>
          <w:p w14:paraId="6619FA65" w14:textId="3BEFCFC1" w:rsidR="007844E8" w:rsidRPr="007121BF" w:rsidRDefault="00421455" w:rsidP="00166180">
            <w:pPr>
              <w:rPr>
                <w:rFonts w:ascii="Arial" w:eastAsia="Arial Unicode MS" w:hAnsi="Arial" w:cs="Arial"/>
                <w:i/>
                <w:color w:val="000000"/>
              </w:rPr>
            </w:pPr>
            <w:r>
              <w:rPr>
                <w:rFonts w:eastAsia="Arial Unicode MS"/>
              </w:rPr>
              <w:t xml:space="preserve">HSAId för den person som </w:t>
            </w:r>
            <w:r w:rsidR="00166180">
              <w:rPr>
                <w:rFonts w:eastAsia="Arial Unicode MS"/>
              </w:rPr>
              <w:t>är ansvarig för ändring av en indikatorbeskrivning</w:t>
            </w:r>
            <w:r w:rsidR="007844E8" w:rsidRPr="007121BF">
              <w:rPr>
                <w:rFonts w:eastAsia="Arial Unicode MS"/>
              </w:rPr>
              <w:br/>
            </w:r>
          </w:p>
        </w:tc>
        <w:tc>
          <w:tcPr>
            <w:tcW w:w="1701" w:type="dxa"/>
            <w:tcMar>
              <w:top w:w="15" w:type="dxa"/>
              <w:left w:w="15" w:type="dxa"/>
              <w:bottom w:w="0" w:type="dxa"/>
              <w:right w:w="15" w:type="dxa"/>
            </w:tcMar>
          </w:tcPr>
          <w:p w14:paraId="0DA7EB3B" w14:textId="7A01FF05" w:rsidR="007844E8" w:rsidRPr="007121BF" w:rsidRDefault="009D4449" w:rsidP="009D4449">
            <w:pPr>
              <w:jc w:val="center"/>
              <w:rPr>
                <w:rFonts w:ascii="Arial" w:eastAsia="Arial Unicode MS" w:hAnsi="Arial" w:cs="Arial"/>
                <w:color w:val="000000"/>
              </w:rPr>
            </w:pPr>
            <w:r w:rsidRPr="007121BF">
              <w:rPr>
                <w:rFonts w:ascii="Arial" w:eastAsia="Arial Unicode MS" w:hAnsi="Arial" w:cs="Arial"/>
                <w:color w:val="000000"/>
              </w:rPr>
              <w:t>I</w:t>
            </w:r>
            <w:r w:rsidR="00E8041A">
              <w:rPr>
                <w:rFonts w:ascii="Arial" w:eastAsia="Arial Unicode MS" w:hAnsi="Arial" w:cs="Arial"/>
                <w:color w:val="000000"/>
              </w:rPr>
              <w:t>I</w:t>
            </w:r>
          </w:p>
        </w:tc>
        <w:tc>
          <w:tcPr>
            <w:tcW w:w="1190" w:type="dxa"/>
            <w:tcMar>
              <w:top w:w="15" w:type="dxa"/>
              <w:left w:w="15" w:type="dxa"/>
              <w:bottom w:w="0" w:type="dxa"/>
              <w:right w:w="15" w:type="dxa"/>
            </w:tcMar>
          </w:tcPr>
          <w:p w14:paraId="7DF7F78B" w14:textId="77777777" w:rsidR="007844E8" w:rsidRPr="007121BF" w:rsidRDefault="009D4449"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6C28BE85"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HSA-id </w:t>
            </w:r>
          </w:p>
          <w:p w14:paraId="7221DA71" w14:textId="77777777" w:rsidR="00166180" w:rsidRPr="00166180" w:rsidRDefault="00166180" w:rsidP="00166180">
            <w:pPr>
              <w:rPr>
                <w:rFonts w:ascii="Arial" w:eastAsia="Arial Unicode MS" w:hAnsi="Arial" w:cs="Arial"/>
                <w:color w:val="000000"/>
              </w:rPr>
            </w:pPr>
          </w:p>
          <w:p w14:paraId="17C61112"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OID: 1.2.752.129.2.1.4.1 </w:t>
            </w:r>
          </w:p>
          <w:p w14:paraId="2CE089C8" w14:textId="77777777" w:rsidR="007844E8" w:rsidRPr="007121BF" w:rsidRDefault="007844E8" w:rsidP="009D4449">
            <w:pPr>
              <w:rPr>
                <w:rFonts w:ascii="Arial" w:eastAsia="Arial Unicode MS" w:hAnsi="Arial" w:cs="Arial"/>
                <w:color w:val="000000"/>
              </w:rPr>
            </w:pPr>
          </w:p>
        </w:tc>
      </w:tr>
      <w:tr w:rsidR="007844E8" w:rsidRPr="007121BF" w14:paraId="3E1441F8" w14:textId="77777777" w:rsidTr="009D4449">
        <w:trPr>
          <w:trHeight w:val="233"/>
        </w:trPr>
        <w:tc>
          <w:tcPr>
            <w:tcW w:w="1216" w:type="dxa"/>
            <w:tcMar>
              <w:top w:w="15" w:type="dxa"/>
              <w:left w:w="15" w:type="dxa"/>
              <w:bottom w:w="0" w:type="dxa"/>
              <w:right w:w="15" w:type="dxa"/>
            </w:tcMar>
          </w:tcPr>
          <w:p w14:paraId="0A0EDA0F" w14:textId="558EF2A5" w:rsidR="007844E8" w:rsidRPr="007121BF" w:rsidRDefault="00421455" w:rsidP="009D4449">
            <w:pPr>
              <w:tabs>
                <w:tab w:val="left" w:pos="4111"/>
              </w:tabs>
              <w:rPr>
                <w:rFonts w:ascii="Arial" w:eastAsia="Arial Unicode MS" w:hAnsi="Arial" w:cs="Arial"/>
                <w:color w:val="000000"/>
              </w:rPr>
            </w:pPr>
            <w:r>
              <w:rPr>
                <w:rFonts w:ascii="Arial" w:eastAsia="Arial Unicode MS" w:hAnsi="Arial" w:cs="Arial"/>
                <w:color w:val="000000"/>
              </w:rPr>
              <w:t>FörfattandeTid</w:t>
            </w:r>
          </w:p>
        </w:tc>
        <w:tc>
          <w:tcPr>
            <w:tcW w:w="1373" w:type="dxa"/>
          </w:tcPr>
          <w:p w14:paraId="76D02213" w14:textId="77777777" w:rsidR="007844E8" w:rsidRPr="007121BF" w:rsidRDefault="007844E8"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9B82EB0" w14:textId="60160EC8" w:rsidR="007844E8" w:rsidRPr="007121BF" w:rsidRDefault="00E8041A" w:rsidP="009D4449">
            <w:pPr>
              <w:tabs>
                <w:tab w:val="left" w:pos="4111"/>
              </w:tabs>
              <w:rPr>
                <w:rFonts w:ascii="Arial" w:eastAsia="Arial Unicode MS" w:hAnsi="Arial" w:cs="Arial"/>
                <w:i/>
                <w:color w:val="000000"/>
              </w:rPr>
            </w:pPr>
            <w:r>
              <w:rPr>
                <w:rFonts w:ascii="Arial" w:eastAsia="Arial Unicode MS" w:hAnsi="Arial" w:cs="Arial"/>
                <w:i/>
                <w:color w:val="000000"/>
              </w:rPr>
              <w:t>Tidsangivelse när ändring sparades</w:t>
            </w:r>
          </w:p>
        </w:tc>
        <w:tc>
          <w:tcPr>
            <w:tcW w:w="1701" w:type="dxa"/>
            <w:tcMar>
              <w:top w:w="15" w:type="dxa"/>
              <w:left w:w="15" w:type="dxa"/>
              <w:bottom w:w="0" w:type="dxa"/>
              <w:right w:w="15" w:type="dxa"/>
            </w:tcMar>
          </w:tcPr>
          <w:p w14:paraId="19E3CC1D" w14:textId="494204F8" w:rsidR="007844E8" w:rsidRPr="007121BF" w:rsidRDefault="00E8041A" w:rsidP="009D4449">
            <w:pPr>
              <w:tabs>
                <w:tab w:val="left" w:pos="4111"/>
              </w:tabs>
              <w:jc w:val="center"/>
              <w:rPr>
                <w:rFonts w:ascii="Arial" w:eastAsia="Arial Unicode MS" w:hAnsi="Arial" w:cs="Arial"/>
                <w:color w:val="000000"/>
              </w:rPr>
            </w:pPr>
            <w:r>
              <w:rPr>
                <w:rFonts w:ascii="Arial" w:eastAsia="Arial Unicode MS" w:hAnsi="Arial" w:cs="Arial"/>
                <w:color w:val="000000"/>
              </w:rPr>
              <w:t>TS</w:t>
            </w:r>
          </w:p>
        </w:tc>
        <w:tc>
          <w:tcPr>
            <w:tcW w:w="1190" w:type="dxa"/>
            <w:tcMar>
              <w:top w:w="15" w:type="dxa"/>
              <w:left w:w="15" w:type="dxa"/>
              <w:bottom w:w="0" w:type="dxa"/>
              <w:right w:w="15" w:type="dxa"/>
            </w:tcMar>
          </w:tcPr>
          <w:p w14:paraId="531A3486" w14:textId="77777777" w:rsidR="007844E8" w:rsidRPr="007121BF" w:rsidRDefault="007844E8" w:rsidP="009D4449">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2F5DD72A" w14:textId="77777777" w:rsidR="007844E8" w:rsidRPr="007121BF" w:rsidRDefault="007844E8" w:rsidP="009D4449">
            <w:pPr>
              <w:tabs>
                <w:tab w:val="left" w:pos="4111"/>
              </w:tabs>
              <w:rPr>
                <w:rFonts w:ascii="Arial" w:eastAsia="Arial Unicode MS" w:hAnsi="Arial" w:cs="Arial"/>
                <w:color w:val="000000"/>
              </w:rPr>
            </w:pPr>
          </w:p>
        </w:tc>
      </w:tr>
    </w:tbl>
    <w:p w14:paraId="2A33AD86" w14:textId="77777777" w:rsidR="009F3870" w:rsidRPr="007121BF" w:rsidRDefault="009F3870" w:rsidP="009F3870"/>
    <w:p w14:paraId="1B94ACC6" w14:textId="77777777" w:rsidR="009F3870" w:rsidRPr="007121BF" w:rsidRDefault="009F3870" w:rsidP="009F3870">
      <w:pPr>
        <w:pStyle w:val="Rubrik3"/>
      </w:pPr>
      <w:r w:rsidRPr="007121BF">
        <w:t xml:space="preserve">  </w:t>
      </w:r>
      <w:bookmarkStart w:id="21" w:name="_Toc259277368"/>
      <w:r w:rsidRPr="007121BF">
        <w:t>IndikatorBeskrivning</w:t>
      </w:r>
      <w:bookmarkEnd w:id="21"/>
    </w:p>
    <w:p w14:paraId="31B4D929" w14:textId="77777777" w:rsidR="009F3870" w:rsidRPr="007121BF" w:rsidRDefault="009F3870" w:rsidP="009F3870">
      <w:r w:rsidRPr="007121BF">
        <w:t xml:space="preserve">IndikatorBeskrivning är huvudklass för att hålla beskrivningen av de indikatorer i indikatorkatalogen vilken skall användas av tjänstekontraktet för öppna indikatorer.  </w:t>
      </w:r>
    </w:p>
    <w:p w14:paraId="01FBBA56" w14:textId="77777777" w:rsidR="009F3870" w:rsidRPr="007121BF" w:rsidRDefault="009F3870" w:rsidP="009F3870">
      <w:r w:rsidRPr="007121BF">
        <w:t xml:space="preserve"> </w:t>
      </w:r>
    </w:p>
    <w:p w14:paraId="312830D0" w14:textId="77777777" w:rsidR="009F3870" w:rsidRPr="007121BF" w:rsidRDefault="009F3870" w:rsidP="009F3870">
      <w:r w:rsidRPr="007121BF">
        <w:t xml:space="preserve">IndikatornId är kopplingen mellan en indikator i tjänstekontraktet och indikatorkatalogen.  </w:t>
      </w:r>
    </w:p>
    <w:p w14:paraId="6DE55E8C" w14:textId="77777777" w:rsidR="009F3870" w:rsidRPr="007121BF" w:rsidRDefault="009F3870" w:rsidP="009F3870">
      <w:r w:rsidRPr="007121BF">
        <w:t xml:space="preserve"> </w:t>
      </w:r>
    </w:p>
    <w:p w14:paraId="1369208A" w14:textId="77777777" w:rsidR="009F3870" w:rsidRPr="007121BF" w:rsidRDefault="009F3870" w:rsidP="009F3870">
      <w:r w:rsidRPr="007121BF">
        <w:t xml:space="preserve">De attribut som är gemensamma för alla indikatorer ligger i denna klass.  </w:t>
      </w:r>
    </w:p>
    <w:p w14:paraId="43121564" w14:textId="77777777" w:rsidR="009F3870" w:rsidRPr="007121BF" w:rsidRDefault="009F3870" w:rsidP="009F3870">
      <w:r w:rsidRPr="007121BF">
        <w:t xml:space="preserve"> </w:t>
      </w:r>
    </w:p>
    <w:p w14:paraId="27CB6D34" w14:textId="77777777" w:rsidR="009F3870" w:rsidRPr="007121BF" w:rsidRDefault="009F3870" w:rsidP="009F3870">
      <w:r w:rsidRPr="007121BF">
        <w:t>Själva värdet som skall förmedlas kan antingen anges som en kvot, i procent eller som ett uppmätt värde, därför ligger</w:t>
      </w:r>
      <w:r w:rsidR="00DF52AD" w:rsidRPr="007121BF">
        <w:t xml:space="preserve"> beskrivningen av</w:t>
      </w:r>
      <w:r w:rsidRPr="007121BF">
        <w:t xml:space="preserve"> dessa som tre möjliga attribut till en idikator och en indikator måste ha ett värde </w:t>
      </w:r>
      <w:r w:rsidR="00DF52AD" w:rsidRPr="007121BF">
        <w:t xml:space="preserve">på antingen täljare och nämnare, </w:t>
      </w:r>
      <w:r w:rsidRPr="007121BF">
        <w:t>på mätvärde</w:t>
      </w:r>
      <w:r w:rsidR="00DF52AD" w:rsidRPr="007121BF">
        <w:t xml:space="preserve"> eller på alla tre</w:t>
      </w:r>
      <w:r w:rsidRPr="007121BF">
        <w:t xml:space="preserve">.  </w:t>
      </w:r>
    </w:p>
    <w:p w14:paraId="42292F7E" w14:textId="77777777" w:rsidR="009F3870" w:rsidRPr="007121BF" w:rsidRDefault="009F3870" w:rsidP="009F3870">
      <w:r w:rsidRPr="007121BF">
        <w:t xml:space="preserve"> </w:t>
      </w:r>
    </w:p>
    <w:p w14:paraId="410FD92D" w14:textId="77777777" w:rsidR="009F3870" w:rsidRPr="007121BF" w:rsidRDefault="009F3870" w:rsidP="009F3870">
      <w:r w:rsidRPr="007121BF">
        <w:t>En indikator kan även underkategoriseras, detta för att hantera indikatorer som skall rapporteras uppdelat på kön, ålderskategori eller annan undergruppering. Dessa indikatorer ges en unik kod för varje undergrupp och kopplas till den övergripande indikatorn (parent).</w:t>
      </w:r>
    </w:p>
    <w:p w14:paraId="180B7C7A" w14:textId="77777777" w:rsidR="009F3870" w:rsidRPr="007121BF" w:rsidRDefault="009F3870" w:rsidP="009F3870"/>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61120E5E" w14:textId="77777777" w:rsidTr="007F28A3">
        <w:trPr>
          <w:trHeight w:val="233"/>
          <w:tblHeader/>
        </w:trPr>
        <w:tc>
          <w:tcPr>
            <w:tcW w:w="1216" w:type="dxa"/>
            <w:shd w:val="clear" w:color="auto" w:fill="92D050"/>
            <w:tcMar>
              <w:top w:w="15" w:type="dxa"/>
              <w:left w:w="15" w:type="dxa"/>
              <w:bottom w:w="0" w:type="dxa"/>
              <w:right w:w="15" w:type="dxa"/>
            </w:tcMar>
          </w:tcPr>
          <w:p w14:paraId="0BB301BB"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6D561941"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1B13C6E8"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60C26229"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1C3C9B5C"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5C20D171"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720FBEA7"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AD72AE" w:rsidRPr="007121BF" w14:paraId="647E9F84" w14:textId="77777777" w:rsidTr="009D4449">
        <w:trPr>
          <w:trHeight w:val="233"/>
        </w:trPr>
        <w:tc>
          <w:tcPr>
            <w:tcW w:w="1216" w:type="dxa"/>
            <w:tcMar>
              <w:top w:w="15" w:type="dxa"/>
              <w:left w:w="15" w:type="dxa"/>
              <w:bottom w:w="0" w:type="dxa"/>
              <w:right w:w="15" w:type="dxa"/>
            </w:tcMar>
          </w:tcPr>
          <w:p w14:paraId="0CBE162D" w14:textId="77777777" w:rsidR="00AD72AE" w:rsidRPr="007121BF" w:rsidRDefault="00AD72AE" w:rsidP="009D4449">
            <w:pPr>
              <w:rPr>
                <w:rFonts w:ascii="Arial" w:eastAsia="Arial Unicode MS" w:hAnsi="Arial" w:cs="Arial"/>
                <w:color w:val="000000"/>
              </w:rPr>
            </w:pPr>
            <w:r w:rsidRPr="007121BF">
              <w:t>indikatorId</w:t>
            </w:r>
          </w:p>
        </w:tc>
        <w:tc>
          <w:tcPr>
            <w:tcW w:w="1373" w:type="dxa"/>
          </w:tcPr>
          <w:p w14:paraId="736570A5" w14:textId="77777777" w:rsidR="00AD72AE" w:rsidRPr="007121BF" w:rsidRDefault="00AD72AE" w:rsidP="009D4449">
            <w:pPr>
              <w:rPr>
                <w:rFonts w:eastAsia="Arial Unicode MS"/>
              </w:rPr>
            </w:pPr>
          </w:p>
        </w:tc>
        <w:tc>
          <w:tcPr>
            <w:tcW w:w="2496" w:type="dxa"/>
            <w:tcMar>
              <w:top w:w="15" w:type="dxa"/>
              <w:left w:w="15" w:type="dxa"/>
              <w:bottom w:w="0" w:type="dxa"/>
              <w:right w:w="15" w:type="dxa"/>
            </w:tcMar>
          </w:tcPr>
          <w:p w14:paraId="159F61E8" w14:textId="77777777" w:rsidR="00AD72AE" w:rsidRPr="007121BF" w:rsidRDefault="00AD72AE" w:rsidP="009D4449">
            <w:pPr>
              <w:rPr>
                <w:rFonts w:ascii="Arial" w:eastAsia="Arial Unicode MS" w:hAnsi="Arial" w:cs="Arial"/>
                <w:i/>
                <w:color w:val="000000"/>
              </w:rPr>
            </w:pPr>
            <w:r w:rsidRPr="007121BF">
              <w:rPr>
                <w:rFonts w:ascii="Courier New" w:eastAsia="Courier New" w:hAnsi="Courier New" w:cs="Courier New"/>
                <w:color w:val="000000"/>
                <w:sz w:val="22"/>
              </w:rPr>
              <w:t>Unikt id för en indikator. Används i IndikatorRapporter och som referens från en underkategoriserad indikator till dess huvudindikator.</w:t>
            </w:r>
          </w:p>
        </w:tc>
        <w:tc>
          <w:tcPr>
            <w:tcW w:w="1701" w:type="dxa"/>
            <w:tcMar>
              <w:top w:w="15" w:type="dxa"/>
              <w:left w:w="15" w:type="dxa"/>
              <w:bottom w:w="0" w:type="dxa"/>
              <w:right w:w="15" w:type="dxa"/>
            </w:tcMar>
          </w:tcPr>
          <w:p w14:paraId="1E7BAD6B" w14:textId="39A15B4D" w:rsidR="00AD72AE" w:rsidRPr="007121BF" w:rsidRDefault="00AD72AE" w:rsidP="009D4449">
            <w:pPr>
              <w:jc w:val="center"/>
              <w:rPr>
                <w:rFonts w:ascii="Arial" w:eastAsia="Arial Unicode MS" w:hAnsi="Arial" w:cs="Arial"/>
                <w:color w:val="000000"/>
              </w:rPr>
            </w:pPr>
            <w:r w:rsidRPr="007121BF">
              <w:rPr>
                <w:rFonts w:ascii="Arial" w:eastAsia="Arial Unicode MS" w:hAnsi="Arial" w:cs="Arial"/>
                <w:color w:val="000000"/>
              </w:rPr>
              <w:t>I</w:t>
            </w:r>
            <w:r w:rsidR="00E8041A">
              <w:rPr>
                <w:rFonts w:ascii="Arial" w:eastAsia="Arial Unicode MS" w:hAnsi="Arial" w:cs="Arial"/>
                <w:color w:val="000000"/>
              </w:rPr>
              <w:t>I</w:t>
            </w:r>
          </w:p>
        </w:tc>
        <w:tc>
          <w:tcPr>
            <w:tcW w:w="1190" w:type="dxa"/>
            <w:tcMar>
              <w:top w:w="15" w:type="dxa"/>
              <w:left w:w="15" w:type="dxa"/>
              <w:bottom w:w="0" w:type="dxa"/>
              <w:right w:w="15" w:type="dxa"/>
            </w:tcMar>
          </w:tcPr>
          <w:p w14:paraId="09B894D3" w14:textId="77777777" w:rsidR="00AD72AE" w:rsidRPr="007121BF" w:rsidRDefault="00AD72AE"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93229EA" w14:textId="5CDA6249" w:rsidR="00AD72AE" w:rsidRPr="007F28A3" w:rsidRDefault="001C1BA2" w:rsidP="007F28A3">
            <w:pPr>
              <w:rPr>
                <w:highlight w:val="yellow"/>
              </w:rPr>
            </w:pPr>
            <w:r w:rsidRPr="007F28A3">
              <w:rPr>
                <w:highlight w:val="yellow"/>
              </w:rPr>
              <w:t>Behöver OID från Socialstyrelsen</w:t>
            </w:r>
          </w:p>
        </w:tc>
      </w:tr>
      <w:tr w:rsidR="00AD72AE" w:rsidRPr="007121BF" w14:paraId="497C81CE" w14:textId="77777777" w:rsidTr="009D4449">
        <w:trPr>
          <w:trHeight w:val="233"/>
        </w:trPr>
        <w:tc>
          <w:tcPr>
            <w:tcW w:w="1216" w:type="dxa"/>
            <w:tcMar>
              <w:top w:w="15" w:type="dxa"/>
              <w:left w:w="15" w:type="dxa"/>
              <w:bottom w:w="0" w:type="dxa"/>
              <w:right w:w="15" w:type="dxa"/>
            </w:tcMar>
          </w:tcPr>
          <w:p w14:paraId="68BA7CEB" w14:textId="77777777" w:rsidR="00AD72AE" w:rsidRPr="007121BF" w:rsidRDefault="00AD72AE" w:rsidP="009D4449">
            <w:pPr>
              <w:tabs>
                <w:tab w:val="left" w:pos="4111"/>
              </w:tabs>
              <w:rPr>
                <w:rFonts w:ascii="Arial" w:eastAsia="Arial Unicode MS" w:hAnsi="Arial" w:cs="Arial"/>
                <w:color w:val="000000"/>
              </w:rPr>
            </w:pPr>
            <w:r w:rsidRPr="007121BF">
              <w:t>underkategoriKod</w:t>
            </w:r>
          </w:p>
        </w:tc>
        <w:tc>
          <w:tcPr>
            <w:tcW w:w="1373" w:type="dxa"/>
          </w:tcPr>
          <w:p w14:paraId="555727C6" w14:textId="77777777" w:rsidR="00AD72AE" w:rsidRPr="007121BF" w:rsidRDefault="00AD72AE"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B9DC00F" w14:textId="77777777" w:rsidR="00AD72AE" w:rsidRPr="007121BF" w:rsidRDefault="00AD72AE" w:rsidP="009D4449">
            <w:pPr>
              <w:tabs>
                <w:tab w:val="left" w:pos="4111"/>
              </w:tabs>
              <w:rPr>
                <w:rFonts w:ascii="Arial" w:eastAsia="Arial Unicode MS" w:hAnsi="Arial" w:cs="Arial"/>
                <w:i/>
                <w:color w:val="000000"/>
              </w:rPr>
            </w:pPr>
            <w:r w:rsidRPr="007121BF">
              <w:rPr>
                <w:rFonts w:ascii="Courier New" w:eastAsia="Courier New" w:hAnsi="Courier New" w:cs="Courier New"/>
                <w:color w:val="000000"/>
                <w:sz w:val="22"/>
              </w:rPr>
              <w:t>UnderkategoriKod ges av ett urval av koder identifierat som "definition av Underkategorier". Ett urval kan vara t ex kön eller ålderskategori och då ges underkategoriKod värdet "kvinnor" eller "&gt;85". Underkategorikoder kan även skapas genom att postkordinera koder, t ex "kvinnor:&gt;85".</w:t>
            </w:r>
          </w:p>
        </w:tc>
        <w:tc>
          <w:tcPr>
            <w:tcW w:w="1701" w:type="dxa"/>
            <w:tcMar>
              <w:top w:w="15" w:type="dxa"/>
              <w:left w:w="15" w:type="dxa"/>
              <w:bottom w:w="0" w:type="dxa"/>
              <w:right w:w="15" w:type="dxa"/>
            </w:tcMar>
          </w:tcPr>
          <w:p w14:paraId="3DDDACDB" w14:textId="7E3875CE" w:rsidR="00AD72AE" w:rsidRPr="007121BF" w:rsidRDefault="00E8041A" w:rsidP="009D4449">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7C3D2A3E" w14:textId="77777777" w:rsidR="00AD72AE" w:rsidRPr="007121BF" w:rsidRDefault="00AD72AE"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0..1</w:t>
            </w:r>
          </w:p>
        </w:tc>
        <w:tc>
          <w:tcPr>
            <w:tcW w:w="2351" w:type="dxa"/>
            <w:tcMar>
              <w:top w:w="15" w:type="dxa"/>
              <w:left w:w="15" w:type="dxa"/>
              <w:bottom w:w="0" w:type="dxa"/>
              <w:right w:w="15" w:type="dxa"/>
            </w:tcMar>
          </w:tcPr>
          <w:p w14:paraId="518A80D0" w14:textId="3F20BA54" w:rsidR="00AD72AE" w:rsidRPr="007121BF" w:rsidRDefault="001C1BA2" w:rsidP="009D4449">
            <w:pPr>
              <w:tabs>
                <w:tab w:val="left" w:pos="4111"/>
              </w:tabs>
              <w:rPr>
                <w:rFonts w:ascii="Arial" w:eastAsia="Arial Unicode MS" w:hAnsi="Arial" w:cs="Arial"/>
                <w:color w:val="000000"/>
              </w:rPr>
            </w:pPr>
            <w:r>
              <w:rPr>
                <w:rFonts w:ascii="Arial" w:eastAsia="Arial Unicode MS" w:hAnsi="Arial" w:cs="Arial"/>
                <w:color w:val="000000"/>
              </w:rPr>
              <w:t xml:space="preserve">Snomed CT, ICD-10, Kön,  </w:t>
            </w:r>
          </w:p>
        </w:tc>
      </w:tr>
      <w:tr w:rsidR="00C158FB" w:rsidRPr="007121BF" w14:paraId="6DE1928C" w14:textId="77777777" w:rsidTr="009D4449">
        <w:trPr>
          <w:trHeight w:val="233"/>
        </w:trPr>
        <w:tc>
          <w:tcPr>
            <w:tcW w:w="1216" w:type="dxa"/>
            <w:tcMar>
              <w:top w:w="15" w:type="dxa"/>
              <w:left w:w="15" w:type="dxa"/>
              <w:bottom w:w="0" w:type="dxa"/>
              <w:right w:w="15" w:type="dxa"/>
            </w:tcMar>
          </w:tcPr>
          <w:p w14:paraId="488C984C" w14:textId="570C620F" w:rsidR="00C158FB" w:rsidRPr="00A063A2" w:rsidRDefault="00C158FB" w:rsidP="007F28A3">
            <w:pPr>
              <w:rPr>
                <w:rFonts w:eastAsia="Times New Roman"/>
                <w:bCs/>
              </w:rPr>
            </w:pPr>
            <w:r w:rsidRPr="007121BF">
              <w:t>titel</w:t>
            </w:r>
          </w:p>
        </w:tc>
        <w:tc>
          <w:tcPr>
            <w:tcW w:w="1373" w:type="dxa"/>
          </w:tcPr>
          <w:p w14:paraId="54BB7AFE" w14:textId="77777777" w:rsidR="00C158FB" w:rsidRPr="007121BF" w:rsidRDefault="00C158FB"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76A44E1" w14:textId="111ACDF7" w:rsidR="00C158FB" w:rsidRPr="007121BF" w:rsidRDefault="00C158FB" w:rsidP="009D4449">
            <w:pPr>
              <w:tabs>
                <w:tab w:val="left" w:pos="4111"/>
              </w:tabs>
              <w:rPr>
                <w:rFonts w:ascii="Courier New" w:eastAsia="Courier New" w:hAnsi="Courier New" w:cs="Courier New"/>
                <w:color w:val="000000"/>
                <w:sz w:val="22"/>
              </w:rPr>
            </w:pPr>
            <w:r w:rsidRPr="007121BF">
              <w:rPr>
                <w:rFonts w:ascii="Courier New" w:eastAsia="Courier New" w:hAnsi="Courier New" w:cs="Courier New"/>
                <w:color w:val="000000"/>
                <w:sz w:val="22"/>
              </w:rPr>
              <w:t>Titel är en kort och kärnfull beskrivning av en indikator som skall fungera som diagramrubrik vid presentation.</w:t>
            </w:r>
          </w:p>
        </w:tc>
        <w:tc>
          <w:tcPr>
            <w:tcW w:w="1701" w:type="dxa"/>
            <w:tcMar>
              <w:top w:w="15" w:type="dxa"/>
              <w:left w:w="15" w:type="dxa"/>
              <w:bottom w:w="0" w:type="dxa"/>
              <w:right w:w="15" w:type="dxa"/>
            </w:tcMar>
          </w:tcPr>
          <w:p w14:paraId="02E14714" w14:textId="4C5C4184" w:rsidR="00C158FB" w:rsidRPr="007121BF" w:rsidRDefault="00C158FB"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17708DDB" w14:textId="0A4A350E" w:rsidR="00C158FB" w:rsidRPr="007121BF" w:rsidRDefault="00C158FB"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3FEB7E4" w14:textId="77777777" w:rsidR="00C158FB" w:rsidRPr="007121BF" w:rsidRDefault="00C158FB" w:rsidP="009D4449">
            <w:pPr>
              <w:tabs>
                <w:tab w:val="left" w:pos="4111"/>
              </w:tabs>
              <w:rPr>
                <w:rFonts w:ascii="Arial" w:eastAsia="Arial Unicode MS" w:hAnsi="Arial" w:cs="Arial"/>
                <w:color w:val="000000"/>
              </w:rPr>
            </w:pPr>
          </w:p>
        </w:tc>
      </w:tr>
      <w:tr w:rsidR="00C158FB" w:rsidRPr="007121BF" w14:paraId="5D5A65AA" w14:textId="77777777" w:rsidTr="009D4449">
        <w:trPr>
          <w:trHeight w:val="233"/>
        </w:trPr>
        <w:tc>
          <w:tcPr>
            <w:tcW w:w="1216" w:type="dxa"/>
            <w:tcMar>
              <w:top w:w="15" w:type="dxa"/>
              <w:left w:w="15" w:type="dxa"/>
              <w:bottom w:w="0" w:type="dxa"/>
              <w:right w:w="15" w:type="dxa"/>
            </w:tcMar>
          </w:tcPr>
          <w:p w14:paraId="204073CF" w14:textId="7C140637" w:rsidR="00C158FB" w:rsidRPr="007121BF" w:rsidRDefault="00C158FB">
            <w:r>
              <w:t>mått</w:t>
            </w:r>
          </w:p>
        </w:tc>
        <w:tc>
          <w:tcPr>
            <w:tcW w:w="1373" w:type="dxa"/>
          </w:tcPr>
          <w:p w14:paraId="63A78298" w14:textId="77777777" w:rsidR="00C158FB" w:rsidRPr="007121BF" w:rsidRDefault="00C158FB"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C49FC7A" w14:textId="1B2DE1A9" w:rsidR="00C158FB" w:rsidRPr="007121BF" w:rsidRDefault="00C158FB" w:rsidP="009D4449">
            <w:pPr>
              <w:tabs>
                <w:tab w:val="left" w:pos="4111"/>
              </w:tabs>
              <w:rPr>
                <w:rFonts w:ascii="Courier New" w:eastAsia="Courier New" w:hAnsi="Courier New" w:cs="Courier New"/>
                <w:color w:val="000000"/>
                <w:sz w:val="22"/>
              </w:rPr>
            </w:pPr>
            <w:r w:rsidRPr="00C158FB">
              <w:rPr>
                <w:rFonts w:ascii="Courier New" w:eastAsia="Courier New" w:hAnsi="Courier New" w:cs="Courier New"/>
                <w:color w:val="000000"/>
                <w:sz w:val="22"/>
              </w:rPr>
              <w:t>Kort och kärnfull definition av det som mäts, i syfte att fungera som exempelvis axel-rubrik i ett diagram.</w:t>
            </w:r>
          </w:p>
        </w:tc>
        <w:tc>
          <w:tcPr>
            <w:tcW w:w="1701" w:type="dxa"/>
            <w:tcMar>
              <w:top w:w="15" w:type="dxa"/>
              <w:left w:w="15" w:type="dxa"/>
              <w:bottom w:w="0" w:type="dxa"/>
              <w:right w:w="15" w:type="dxa"/>
            </w:tcMar>
          </w:tcPr>
          <w:p w14:paraId="2D67A671" w14:textId="4A36DB3F" w:rsidR="00C158FB" w:rsidRDefault="00C158FB"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7C6919E2" w14:textId="3585EB56" w:rsidR="00C158FB" w:rsidRPr="007121BF" w:rsidRDefault="00C158FB" w:rsidP="009D4449">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6712F553" w14:textId="77777777" w:rsidR="00C158FB" w:rsidRPr="007121BF" w:rsidRDefault="00C158FB" w:rsidP="009D4449">
            <w:pPr>
              <w:tabs>
                <w:tab w:val="left" w:pos="4111"/>
              </w:tabs>
              <w:rPr>
                <w:rFonts w:ascii="Arial" w:eastAsia="Arial Unicode MS" w:hAnsi="Arial" w:cs="Arial"/>
                <w:color w:val="000000"/>
              </w:rPr>
            </w:pPr>
          </w:p>
        </w:tc>
      </w:tr>
      <w:tr w:rsidR="00C158FB" w:rsidRPr="007121BF" w14:paraId="1514581F" w14:textId="77777777" w:rsidTr="009D4449">
        <w:trPr>
          <w:trHeight w:val="233"/>
        </w:trPr>
        <w:tc>
          <w:tcPr>
            <w:tcW w:w="1216" w:type="dxa"/>
            <w:tcMar>
              <w:top w:w="15" w:type="dxa"/>
              <w:left w:w="15" w:type="dxa"/>
              <w:bottom w:w="0" w:type="dxa"/>
              <w:right w:w="15" w:type="dxa"/>
            </w:tcMar>
          </w:tcPr>
          <w:p w14:paraId="01BFF435" w14:textId="77777777" w:rsidR="00C158FB" w:rsidRPr="00A063A2" w:rsidRDefault="00C158FB" w:rsidP="007F28A3">
            <w:pPr>
              <w:rPr>
                <w:rFonts w:eastAsia="Times New Roman" w:cs="Arial"/>
                <w:bCs/>
                <w:sz w:val="22"/>
              </w:rPr>
            </w:pPr>
            <w:r w:rsidRPr="007121BF">
              <w:t>beskrivning/syfte</w:t>
            </w:r>
          </w:p>
        </w:tc>
        <w:tc>
          <w:tcPr>
            <w:tcW w:w="1373" w:type="dxa"/>
          </w:tcPr>
          <w:p w14:paraId="3C0845BC" w14:textId="77777777" w:rsidR="00C158FB" w:rsidRPr="007121BF" w:rsidRDefault="00C158FB"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46804C8" w14:textId="77777777" w:rsidR="00C158FB" w:rsidRPr="007121BF" w:rsidRDefault="00C158FB" w:rsidP="009D4449">
            <w:pPr>
              <w:tabs>
                <w:tab w:val="left" w:pos="4111"/>
              </w:tabs>
              <w:rPr>
                <w:rFonts w:ascii="Courier New" w:eastAsia="Courier New" w:hAnsi="Courier New" w:cs="Courier New"/>
                <w:color w:val="000000"/>
                <w:sz w:val="22"/>
              </w:rPr>
            </w:pPr>
            <w:r w:rsidRPr="007121BF">
              <w:rPr>
                <w:rFonts w:ascii="Courier New" w:eastAsia="Courier New" w:hAnsi="Courier New" w:cs="Courier New"/>
                <w:color w:val="000000"/>
                <w:sz w:val="22"/>
              </w:rPr>
              <w:t>Beskrivning/syfte är en längre beskrivning av indikatorn som även ger syftet till varför indikatorn används.</w:t>
            </w:r>
          </w:p>
        </w:tc>
        <w:tc>
          <w:tcPr>
            <w:tcW w:w="1701" w:type="dxa"/>
            <w:tcMar>
              <w:top w:w="15" w:type="dxa"/>
              <w:left w:w="15" w:type="dxa"/>
              <w:bottom w:w="0" w:type="dxa"/>
              <w:right w:w="15" w:type="dxa"/>
            </w:tcMar>
          </w:tcPr>
          <w:p w14:paraId="458C4213" w14:textId="5BE2143B" w:rsidR="00C158FB" w:rsidRPr="007121BF" w:rsidRDefault="00C158FB"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30CFAF71" w14:textId="77777777" w:rsidR="00C158FB" w:rsidRPr="007121BF" w:rsidRDefault="00C158FB"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2A8A420B" w14:textId="77777777" w:rsidR="00C158FB" w:rsidRPr="007121BF" w:rsidRDefault="00C158FB" w:rsidP="009D4449">
            <w:pPr>
              <w:tabs>
                <w:tab w:val="left" w:pos="4111"/>
              </w:tabs>
              <w:rPr>
                <w:rFonts w:ascii="Arial" w:eastAsia="Arial Unicode MS" w:hAnsi="Arial" w:cs="Arial"/>
                <w:color w:val="000000"/>
              </w:rPr>
            </w:pPr>
          </w:p>
        </w:tc>
      </w:tr>
      <w:tr w:rsidR="00C158FB" w:rsidRPr="007121BF" w14:paraId="25A93E91" w14:textId="77777777" w:rsidTr="009D4449">
        <w:trPr>
          <w:trHeight w:val="233"/>
        </w:trPr>
        <w:tc>
          <w:tcPr>
            <w:tcW w:w="1216" w:type="dxa"/>
            <w:tcMar>
              <w:top w:w="15" w:type="dxa"/>
              <w:left w:w="15" w:type="dxa"/>
              <w:bottom w:w="0" w:type="dxa"/>
              <w:right w:w="15" w:type="dxa"/>
            </w:tcMar>
          </w:tcPr>
          <w:p w14:paraId="4885529C" w14:textId="77777777" w:rsidR="00C158FB" w:rsidRPr="00A063A2" w:rsidRDefault="00C158FB" w:rsidP="007F28A3">
            <w:pPr>
              <w:rPr>
                <w:rFonts w:eastAsia="Times New Roman" w:cs="Arial"/>
                <w:bCs/>
                <w:sz w:val="22"/>
              </w:rPr>
            </w:pPr>
            <w:r w:rsidRPr="007121BF">
              <w:t>källa</w:t>
            </w:r>
          </w:p>
        </w:tc>
        <w:tc>
          <w:tcPr>
            <w:tcW w:w="1373" w:type="dxa"/>
          </w:tcPr>
          <w:p w14:paraId="3DBF1119" w14:textId="77777777" w:rsidR="00C158FB" w:rsidRPr="007121BF" w:rsidRDefault="00C158FB"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5FFD188" w14:textId="77777777" w:rsidR="00C158FB" w:rsidRPr="007121BF" w:rsidRDefault="00C158FB" w:rsidP="009D4449">
            <w:pPr>
              <w:tabs>
                <w:tab w:val="left" w:pos="4111"/>
              </w:tabs>
              <w:rPr>
                <w:rFonts w:ascii="Courier New" w:eastAsia="Courier New" w:hAnsi="Courier New" w:cs="Courier New"/>
                <w:color w:val="000000"/>
                <w:sz w:val="22"/>
              </w:rPr>
            </w:pPr>
            <w:r w:rsidRPr="007121BF">
              <w:rPr>
                <w:rFonts w:ascii="Courier New" w:eastAsia="Courier New" w:hAnsi="Courier New" w:cs="Courier New"/>
                <w:color w:val="000000"/>
                <w:sz w:val="22"/>
              </w:rPr>
              <w:t>Källa hämtas från ett urval av källor, utgivare av indikatorer, och används vid presentation av indikatordata.</w:t>
            </w:r>
          </w:p>
        </w:tc>
        <w:tc>
          <w:tcPr>
            <w:tcW w:w="1701" w:type="dxa"/>
            <w:tcMar>
              <w:top w:w="15" w:type="dxa"/>
              <w:left w:w="15" w:type="dxa"/>
              <w:bottom w:w="0" w:type="dxa"/>
              <w:right w:w="15" w:type="dxa"/>
            </w:tcMar>
          </w:tcPr>
          <w:p w14:paraId="22164C5D" w14:textId="0B2EF37A" w:rsidR="00C158FB" w:rsidRPr="007121BF" w:rsidRDefault="00C158FB"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4C7C4C39" w14:textId="77777777" w:rsidR="00C158FB" w:rsidRPr="007121BF" w:rsidRDefault="00C158FB"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78508A3" w14:textId="77777777" w:rsidR="00C158FB" w:rsidRPr="007121BF" w:rsidRDefault="00C158FB" w:rsidP="009D4449">
            <w:pPr>
              <w:tabs>
                <w:tab w:val="left" w:pos="4111"/>
              </w:tabs>
              <w:rPr>
                <w:rFonts w:ascii="Arial" w:eastAsia="Arial Unicode MS" w:hAnsi="Arial" w:cs="Arial"/>
                <w:color w:val="000000"/>
              </w:rPr>
            </w:pPr>
          </w:p>
        </w:tc>
      </w:tr>
      <w:tr w:rsidR="00C158FB" w:rsidRPr="007121BF" w14:paraId="1D032EA4" w14:textId="77777777" w:rsidTr="005A3EE1">
        <w:trPr>
          <w:trHeight w:val="233"/>
        </w:trPr>
        <w:tc>
          <w:tcPr>
            <w:tcW w:w="1216" w:type="dxa"/>
            <w:tcMar>
              <w:top w:w="15" w:type="dxa"/>
              <w:left w:w="15" w:type="dxa"/>
              <w:bottom w:w="0" w:type="dxa"/>
              <w:right w:w="15" w:type="dxa"/>
            </w:tcMar>
            <w:vAlign w:val="center"/>
          </w:tcPr>
          <w:p w14:paraId="705ADB95" w14:textId="77777777" w:rsidR="00C158FB" w:rsidRPr="00E8041A" w:rsidRDefault="00C158FB" w:rsidP="00E8041A">
            <w:r w:rsidRPr="007F28A3">
              <w:rPr>
                <w:bCs/>
              </w:rPr>
              <w:t>efterstävansvärtVärde</w:t>
            </w:r>
          </w:p>
          <w:p w14:paraId="68D202FC" w14:textId="233F5335" w:rsidR="00C158FB" w:rsidRPr="00A063A2" w:rsidRDefault="00C158FB" w:rsidP="007F28A3">
            <w:pPr>
              <w:rPr>
                <w:rFonts w:eastAsia="Times New Roman"/>
                <w:bCs/>
                <w:iCs/>
              </w:rPr>
            </w:pPr>
          </w:p>
        </w:tc>
        <w:tc>
          <w:tcPr>
            <w:tcW w:w="1373" w:type="dxa"/>
            <w:vAlign w:val="center"/>
          </w:tcPr>
          <w:p w14:paraId="5BC9743B" w14:textId="77777777" w:rsidR="00C158FB" w:rsidRPr="007121BF" w:rsidRDefault="00C158FB"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vAlign w:val="center"/>
          </w:tcPr>
          <w:p w14:paraId="04C1E4DC" w14:textId="77777777" w:rsidR="00C158FB" w:rsidRPr="00E8041A" w:rsidRDefault="00C158FB" w:rsidP="00E8041A">
            <w:pPr>
              <w:tabs>
                <w:tab w:val="left" w:pos="4111"/>
              </w:tabs>
              <w:rPr>
                <w:rFonts w:ascii="Courier New" w:eastAsia="Times New Roman" w:hAnsi="Courier New" w:cs="Courier New"/>
                <w:color w:val="000000"/>
                <w:sz w:val="22"/>
              </w:rPr>
            </w:pPr>
            <w:r w:rsidRPr="00E8041A">
              <w:rPr>
                <w:rFonts w:ascii="Courier New" w:eastAsia="Times New Roman" w:hAnsi="Courier New" w:cs="Courier New"/>
                <w:color w:val="000000"/>
                <w:sz w:val="22"/>
              </w:rPr>
              <w:t>Efterstärvansvärt värde svarar på om ett högt eller lågt värde svarar mot god kvalitet. Giltiga värden är "högt" respektive "lågt". Om eftersträvansvärt värde ej går att ange sätts värdet till NullFlavor="UNK".</w:t>
            </w:r>
          </w:p>
          <w:p w14:paraId="5A7CF0D8" w14:textId="4F67E175" w:rsidR="00C158FB" w:rsidRPr="007121BF" w:rsidRDefault="00C158FB" w:rsidP="009D4449">
            <w:pPr>
              <w:tabs>
                <w:tab w:val="left" w:pos="4111"/>
              </w:tabs>
              <w:rPr>
                <w:rFonts w:ascii="Courier New" w:eastAsia="Courier New" w:hAnsi="Courier New" w:cs="Courier New"/>
                <w:color w:val="000000"/>
                <w:sz w:val="22"/>
              </w:rPr>
            </w:pPr>
          </w:p>
        </w:tc>
        <w:tc>
          <w:tcPr>
            <w:tcW w:w="1701" w:type="dxa"/>
            <w:tcMar>
              <w:top w:w="15" w:type="dxa"/>
              <w:left w:w="15" w:type="dxa"/>
              <w:bottom w:w="0" w:type="dxa"/>
              <w:right w:w="15" w:type="dxa"/>
            </w:tcMar>
            <w:vAlign w:val="center"/>
          </w:tcPr>
          <w:p w14:paraId="06308083" w14:textId="5F413119" w:rsidR="00C158FB" w:rsidRPr="007121BF" w:rsidRDefault="00C158FB" w:rsidP="009D4449">
            <w:pPr>
              <w:tabs>
                <w:tab w:val="left" w:pos="4111"/>
              </w:tabs>
              <w:jc w:val="center"/>
              <w:rPr>
                <w:rFonts w:ascii="Arial" w:eastAsia="Arial Unicode MS" w:hAnsi="Arial" w:cs="Arial"/>
                <w:color w:val="000000"/>
              </w:rPr>
            </w:pPr>
            <w:r>
              <w:rPr>
                <w:rFonts w:ascii="Arial" w:eastAsia="Times New Roman" w:hAnsi="Arial" w:cs="Arial"/>
                <w:color w:val="000000"/>
              </w:rPr>
              <w:t>CV</w:t>
            </w:r>
          </w:p>
        </w:tc>
        <w:tc>
          <w:tcPr>
            <w:tcW w:w="1190" w:type="dxa"/>
            <w:tcMar>
              <w:top w:w="15" w:type="dxa"/>
              <w:left w:w="15" w:type="dxa"/>
              <w:bottom w:w="0" w:type="dxa"/>
              <w:right w:w="15" w:type="dxa"/>
            </w:tcMar>
            <w:vAlign w:val="center"/>
          </w:tcPr>
          <w:p w14:paraId="0DBEE69A" w14:textId="630585FD" w:rsidR="00C158FB" w:rsidRPr="007121BF" w:rsidRDefault="00C158FB" w:rsidP="009D4449">
            <w:pPr>
              <w:tabs>
                <w:tab w:val="left" w:pos="4111"/>
              </w:tabs>
              <w:jc w:val="center"/>
              <w:rPr>
                <w:rFonts w:ascii="Arial" w:eastAsia="Arial Unicode MS" w:hAnsi="Arial" w:cs="Arial"/>
                <w:color w:val="000000"/>
              </w:rPr>
            </w:pPr>
            <w:r>
              <w:rPr>
                <w:rFonts w:ascii="Arial" w:eastAsia="Times New Roman" w:hAnsi="Arial" w:cs="Arial"/>
                <w:color w:val="000000"/>
              </w:rPr>
              <w:t>1</w:t>
            </w:r>
          </w:p>
        </w:tc>
        <w:tc>
          <w:tcPr>
            <w:tcW w:w="2351" w:type="dxa"/>
            <w:tcMar>
              <w:top w:w="15" w:type="dxa"/>
              <w:left w:w="15" w:type="dxa"/>
              <w:bottom w:w="0" w:type="dxa"/>
              <w:right w:w="15" w:type="dxa"/>
            </w:tcMar>
            <w:vAlign w:val="bottom"/>
          </w:tcPr>
          <w:p w14:paraId="6FA16095" w14:textId="26A1E231" w:rsidR="00C158FB" w:rsidRPr="007F28A3" w:rsidRDefault="00C158FB" w:rsidP="007F28A3">
            <w:pPr>
              <w:rPr>
                <w:highlight w:val="yellow"/>
              </w:rPr>
            </w:pPr>
            <w:r w:rsidRPr="007F28A3">
              <w:rPr>
                <w:highlight w:val="yellow"/>
              </w:rPr>
              <w:t>Behöver en OID, troligen Snomed CT</w:t>
            </w:r>
          </w:p>
        </w:tc>
      </w:tr>
      <w:tr w:rsidR="00C158FB" w:rsidRPr="007121BF" w14:paraId="79C93E55" w14:textId="77777777" w:rsidTr="005A3EE1">
        <w:trPr>
          <w:trHeight w:val="233"/>
        </w:trPr>
        <w:tc>
          <w:tcPr>
            <w:tcW w:w="1216" w:type="dxa"/>
            <w:tcMar>
              <w:top w:w="15" w:type="dxa"/>
              <w:left w:w="15" w:type="dxa"/>
              <w:bottom w:w="0" w:type="dxa"/>
              <w:right w:w="15" w:type="dxa"/>
            </w:tcMar>
            <w:vAlign w:val="center"/>
          </w:tcPr>
          <w:p w14:paraId="772C01BD" w14:textId="77777777" w:rsidR="00C158FB" w:rsidRPr="007121BF" w:rsidRDefault="00C158FB" w:rsidP="009D4449">
            <w:pPr>
              <w:tabs>
                <w:tab w:val="left" w:pos="4111"/>
              </w:tabs>
              <w:rPr>
                <w:rFonts w:ascii="Arial" w:eastAsia="Times New Roman" w:hAnsi="Arial" w:cs="Arial"/>
                <w:color w:val="000000"/>
              </w:rPr>
            </w:pPr>
            <w:r w:rsidRPr="007121BF">
              <w:rPr>
                <w:rFonts w:ascii="Arial" w:eastAsia="Times New Roman" w:hAnsi="Arial" w:cs="Arial"/>
                <w:color w:val="000000"/>
              </w:rPr>
              <w:t xml:space="preserve">täljarDefinition </w:t>
            </w:r>
          </w:p>
        </w:tc>
        <w:tc>
          <w:tcPr>
            <w:tcW w:w="1373" w:type="dxa"/>
            <w:vAlign w:val="center"/>
          </w:tcPr>
          <w:p w14:paraId="6E4BA61F"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6730D3D8" w14:textId="77777777" w:rsidR="00C158FB" w:rsidRPr="007121BF" w:rsidRDefault="00C158FB" w:rsidP="009D4449">
            <w:pPr>
              <w:tabs>
                <w:tab w:val="left" w:pos="4111"/>
              </w:tabs>
              <w:rPr>
                <w:rFonts w:ascii="Arial" w:eastAsia="Times New Roman" w:hAnsi="Arial" w:cs="Arial"/>
                <w:color w:val="000000"/>
              </w:rPr>
            </w:pPr>
            <w:r w:rsidRPr="007121BF">
              <w:rPr>
                <w:rFonts w:ascii="Courier New" w:eastAsia="Times New Roman" w:hAnsi="Courier New" w:cs="Courier New"/>
                <w:color w:val="000000"/>
                <w:sz w:val="22"/>
              </w:rPr>
              <w:t>Definition av täljare. Anges för kvotmått i syfte att användas vid presentation av data.</w:t>
            </w:r>
          </w:p>
        </w:tc>
        <w:tc>
          <w:tcPr>
            <w:tcW w:w="1701" w:type="dxa"/>
            <w:tcMar>
              <w:top w:w="15" w:type="dxa"/>
              <w:left w:w="15" w:type="dxa"/>
              <w:bottom w:w="0" w:type="dxa"/>
              <w:right w:w="15" w:type="dxa"/>
            </w:tcMar>
            <w:vAlign w:val="center"/>
          </w:tcPr>
          <w:p w14:paraId="573BE48D" w14:textId="65F2290E"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2FBBE252" w14:textId="77777777" w:rsidR="00C158FB" w:rsidRPr="007121BF" w:rsidRDefault="00C158FB" w:rsidP="009D4449">
            <w:pPr>
              <w:tabs>
                <w:tab w:val="left" w:pos="4111"/>
              </w:tabs>
              <w:jc w:val="center"/>
              <w:rPr>
                <w:rFonts w:ascii="Arial" w:eastAsia="Times New Roman" w:hAnsi="Arial" w:cs="Arial"/>
                <w:color w:val="000000"/>
              </w:rPr>
            </w:pPr>
            <w:r w:rsidRPr="007121BF">
              <w:rPr>
                <w:rFonts w:ascii="Arial" w:eastAsia="Times New Roman" w:hAnsi="Arial" w:cs="Arial"/>
                <w:color w:val="000000"/>
              </w:rPr>
              <w:t>0..1</w:t>
            </w:r>
          </w:p>
        </w:tc>
        <w:tc>
          <w:tcPr>
            <w:tcW w:w="2351" w:type="dxa"/>
            <w:tcMar>
              <w:top w:w="15" w:type="dxa"/>
              <w:left w:w="15" w:type="dxa"/>
              <w:bottom w:w="0" w:type="dxa"/>
              <w:right w:w="15" w:type="dxa"/>
            </w:tcMar>
            <w:vAlign w:val="center"/>
          </w:tcPr>
          <w:p w14:paraId="55E6293F"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77C8E276" w14:textId="77777777" w:rsidTr="005A3EE1">
        <w:trPr>
          <w:trHeight w:val="233"/>
        </w:trPr>
        <w:tc>
          <w:tcPr>
            <w:tcW w:w="1216" w:type="dxa"/>
            <w:tcMar>
              <w:top w:w="15" w:type="dxa"/>
              <w:left w:w="15" w:type="dxa"/>
              <w:bottom w:w="0" w:type="dxa"/>
              <w:right w:w="15" w:type="dxa"/>
            </w:tcMar>
            <w:vAlign w:val="center"/>
          </w:tcPr>
          <w:p w14:paraId="38694B06" w14:textId="77777777" w:rsidR="00C158FB" w:rsidRPr="007121BF" w:rsidRDefault="00C158FB" w:rsidP="009D4449">
            <w:pPr>
              <w:tabs>
                <w:tab w:val="left" w:pos="4111"/>
              </w:tabs>
              <w:rPr>
                <w:rFonts w:ascii="Arial" w:eastAsia="Times New Roman" w:hAnsi="Arial" w:cs="Arial"/>
                <w:color w:val="000000"/>
              </w:rPr>
            </w:pPr>
            <w:r w:rsidRPr="007121BF">
              <w:rPr>
                <w:rFonts w:ascii="Arial" w:eastAsia="Times New Roman" w:hAnsi="Arial" w:cs="Arial"/>
                <w:color w:val="000000"/>
              </w:rPr>
              <w:t xml:space="preserve">nämnarDefinition </w:t>
            </w:r>
          </w:p>
        </w:tc>
        <w:tc>
          <w:tcPr>
            <w:tcW w:w="1373" w:type="dxa"/>
            <w:vAlign w:val="center"/>
          </w:tcPr>
          <w:p w14:paraId="3A7000AB"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75D671A4" w14:textId="77777777" w:rsidR="00C158FB" w:rsidRPr="007121BF" w:rsidRDefault="00C158FB" w:rsidP="009D4449">
            <w:pPr>
              <w:tabs>
                <w:tab w:val="left" w:pos="4111"/>
              </w:tabs>
              <w:rPr>
                <w:rFonts w:ascii="Arial" w:eastAsia="Times New Roman" w:hAnsi="Arial" w:cs="Arial"/>
                <w:color w:val="000000"/>
              </w:rPr>
            </w:pPr>
            <w:r w:rsidRPr="007121BF">
              <w:rPr>
                <w:rFonts w:ascii="Courier New" w:eastAsia="Times New Roman" w:hAnsi="Courier New" w:cs="Courier New"/>
                <w:color w:val="000000"/>
                <w:sz w:val="22"/>
              </w:rPr>
              <w:t>Definition av nämnare. Anges för kvotmått i syfte att användas vid presentation av data.</w:t>
            </w:r>
          </w:p>
        </w:tc>
        <w:tc>
          <w:tcPr>
            <w:tcW w:w="1701" w:type="dxa"/>
            <w:tcMar>
              <w:top w:w="15" w:type="dxa"/>
              <w:left w:w="15" w:type="dxa"/>
              <w:bottom w:w="0" w:type="dxa"/>
              <w:right w:w="15" w:type="dxa"/>
            </w:tcMar>
            <w:vAlign w:val="center"/>
          </w:tcPr>
          <w:p w14:paraId="3ED29265" w14:textId="161DD861"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2F47033C" w14:textId="77777777" w:rsidR="00C158FB" w:rsidRPr="007121BF" w:rsidRDefault="00C158FB" w:rsidP="009D4449">
            <w:pPr>
              <w:tabs>
                <w:tab w:val="left" w:pos="4111"/>
              </w:tabs>
              <w:jc w:val="center"/>
              <w:rPr>
                <w:rFonts w:ascii="Arial" w:eastAsia="Times New Roman" w:hAnsi="Arial" w:cs="Arial"/>
                <w:color w:val="000000"/>
              </w:rPr>
            </w:pPr>
            <w:r w:rsidRPr="007121BF">
              <w:rPr>
                <w:rFonts w:ascii="Arial" w:eastAsia="Times New Roman" w:hAnsi="Arial" w:cs="Arial"/>
                <w:color w:val="000000"/>
              </w:rPr>
              <w:t>0..1</w:t>
            </w:r>
          </w:p>
        </w:tc>
        <w:tc>
          <w:tcPr>
            <w:tcW w:w="2351" w:type="dxa"/>
            <w:tcMar>
              <w:top w:w="15" w:type="dxa"/>
              <w:left w:w="15" w:type="dxa"/>
              <w:bottom w:w="0" w:type="dxa"/>
              <w:right w:w="15" w:type="dxa"/>
            </w:tcMar>
            <w:vAlign w:val="center"/>
          </w:tcPr>
          <w:p w14:paraId="5253E6C5"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45AB47BC" w14:textId="77777777" w:rsidTr="005A3EE1">
        <w:trPr>
          <w:trHeight w:val="233"/>
        </w:trPr>
        <w:tc>
          <w:tcPr>
            <w:tcW w:w="1216" w:type="dxa"/>
            <w:tcMar>
              <w:top w:w="15" w:type="dxa"/>
              <w:left w:w="15" w:type="dxa"/>
              <w:bottom w:w="0" w:type="dxa"/>
              <w:right w:w="15" w:type="dxa"/>
            </w:tcMar>
            <w:vAlign w:val="center"/>
          </w:tcPr>
          <w:p w14:paraId="70A4D355" w14:textId="1202AFFF" w:rsidR="00C158FB" w:rsidRPr="007121BF" w:rsidRDefault="00C158FB" w:rsidP="009D4449">
            <w:pPr>
              <w:tabs>
                <w:tab w:val="left" w:pos="4111"/>
              </w:tabs>
              <w:rPr>
                <w:rFonts w:ascii="Arial" w:eastAsia="Times New Roman" w:hAnsi="Arial" w:cs="Arial"/>
                <w:color w:val="000000"/>
              </w:rPr>
            </w:pPr>
            <w:r>
              <w:rPr>
                <w:rFonts w:ascii="Arial" w:eastAsia="Times New Roman" w:hAnsi="Arial" w:cs="Arial"/>
                <w:color w:val="000000"/>
              </w:rPr>
              <w:t>mätvärde</w:t>
            </w:r>
            <w:r w:rsidR="00F11F12">
              <w:rPr>
                <w:rFonts w:ascii="Arial" w:eastAsia="Times New Roman" w:hAnsi="Arial" w:cs="Arial"/>
                <w:color w:val="000000"/>
              </w:rPr>
              <w:t>Defintion</w:t>
            </w:r>
            <w:r w:rsidRPr="007121BF">
              <w:rPr>
                <w:rFonts w:ascii="Arial" w:eastAsia="Times New Roman" w:hAnsi="Arial" w:cs="Arial"/>
                <w:color w:val="000000"/>
              </w:rPr>
              <w:t xml:space="preserve"> </w:t>
            </w:r>
          </w:p>
        </w:tc>
        <w:tc>
          <w:tcPr>
            <w:tcW w:w="1373" w:type="dxa"/>
            <w:vAlign w:val="center"/>
          </w:tcPr>
          <w:p w14:paraId="7E4C577D"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2329E008" w14:textId="77777777" w:rsidR="00F11F12" w:rsidRPr="00F11F12" w:rsidRDefault="00F11F12" w:rsidP="00F11F12">
            <w:pPr>
              <w:tabs>
                <w:tab w:val="left" w:pos="4111"/>
              </w:tabs>
              <w:rPr>
                <w:rFonts w:ascii="Courier New" w:eastAsia="Times New Roman" w:hAnsi="Courier New" w:cs="Courier New"/>
                <w:color w:val="000000"/>
                <w:sz w:val="22"/>
              </w:rPr>
            </w:pPr>
            <w:r w:rsidRPr="00F11F12">
              <w:rPr>
                <w:rFonts w:ascii="Courier New" w:eastAsia="Times New Roman" w:hAnsi="Courier New" w:cs="Courier New"/>
                <w:color w:val="000000"/>
                <w:sz w:val="22"/>
              </w:rPr>
              <w:t>Motsvarar täljar/nämnarDefinition för mått av typen mätVärde.</w:t>
            </w:r>
          </w:p>
          <w:p w14:paraId="51C5611A" w14:textId="0C268A4E" w:rsidR="00C158FB" w:rsidRPr="007121BF" w:rsidRDefault="00F11F12" w:rsidP="00F11F12">
            <w:pPr>
              <w:tabs>
                <w:tab w:val="left" w:pos="4111"/>
              </w:tabs>
              <w:rPr>
                <w:rFonts w:ascii="Arial" w:eastAsia="Times New Roman" w:hAnsi="Arial" w:cs="Arial"/>
                <w:color w:val="000000"/>
              </w:rPr>
            </w:pPr>
            <w:r w:rsidRPr="00F11F12">
              <w:rPr>
                <w:rFonts w:ascii="Courier New" w:eastAsia="Times New Roman" w:hAnsi="Courier New" w:cs="Courier New"/>
                <w:color w:val="000000"/>
                <w:sz w:val="22"/>
              </w:rPr>
              <w:t>Skall ange beräkningsgrund, beräkning (medel, median, summa etc) samt enhet för mätVärdet.</w:t>
            </w:r>
          </w:p>
        </w:tc>
        <w:tc>
          <w:tcPr>
            <w:tcW w:w="1701" w:type="dxa"/>
            <w:tcMar>
              <w:top w:w="15" w:type="dxa"/>
              <w:left w:w="15" w:type="dxa"/>
              <w:bottom w:w="0" w:type="dxa"/>
              <w:right w:w="15" w:type="dxa"/>
            </w:tcMar>
            <w:vAlign w:val="center"/>
          </w:tcPr>
          <w:p w14:paraId="1C2B04AE" w14:textId="3D947C72"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395F3FB5" w14:textId="0476FE67" w:rsidR="00C158FB" w:rsidRPr="007121BF" w:rsidRDefault="00F11F12" w:rsidP="009D4449">
            <w:pPr>
              <w:tabs>
                <w:tab w:val="left" w:pos="4111"/>
              </w:tabs>
              <w:jc w:val="center"/>
              <w:rPr>
                <w:rFonts w:ascii="Arial" w:eastAsia="Times New Roman" w:hAnsi="Arial" w:cs="Arial"/>
                <w:color w:val="000000"/>
              </w:rPr>
            </w:pPr>
            <w:r>
              <w:rPr>
                <w:rFonts w:ascii="Arial" w:eastAsia="Times New Roman" w:hAnsi="Arial" w:cs="Arial"/>
                <w:color w:val="000000"/>
              </w:rPr>
              <w:t>0..1</w:t>
            </w:r>
          </w:p>
        </w:tc>
        <w:tc>
          <w:tcPr>
            <w:tcW w:w="2351" w:type="dxa"/>
            <w:tcMar>
              <w:top w:w="15" w:type="dxa"/>
              <w:left w:w="15" w:type="dxa"/>
              <w:bottom w:w="0" w:type="dxa"/>
              <w:right w:w="15" w:type="dxa"/>
            </w:tcMar>
            <w:vAlign w:val="center"/>
          </w:tcPr>
          <w:p w14:paraId="161BDAF3"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588D0077" w14:textId="77777777" w:rsidTr="005A3EE1">
        <w:trPr>
          <w:trHeight w:val="233"/>
        </w:trPr>
        <w:tc>
          <w:tcPr>
            <w:tcW w:w="1216" w:type="dxa"/>
            <w:tcMar>
              <w:top w:w="15" w:type="dxa"/>
              <w:left w:w="15" w:type="dxa"/>
              <w:bottom w:w="0" w:type="dxa"/>
              <w:right w:w="15" w:type="dxa"/>
            </w:tcMar>
            <w:vAlign w:val="center"/>
          </w:tcPr>
          <w:p w14:paraId="56EBDE9F" w14:textId="77777777" w:rsidR="00C158FB" w:rsidRPr="007121BF" w:rsidRDefault="00C158FB" w:rsidP="009D4449">
            <w:pPr>
              <w:tabs>
                <w:tab w:val="left" w:pos="4111"/>
              </w:tabs>
              <w:rPr>
                <w:rFonts w:ascii="Arial" w:eastAsia="Times New Roman" w:hAnsi="Arial" w:cs="Arial"/>
                <w:color w:val="000000"/>
              </w:rPr>
            </w:pPr>
            <w:r w:rsidRPr="007121BF">
              <w:rPr>
                <w:rFonts w:ascii="Arial" w:eastAsia="Times New Roman" w:hAnsi="Arial" w:cs="Arial"/>
                <w:color w:val="000000"/>
              </w:rPr>
              <w:t xml:space="preserve">inklusionsKriteria </w:t>
            </w:r>
          </w:p>
        </w:tc>
        <w:tc>
          <w:tcPr>
            <w:tcW w:w="1373" w:type="dxa"/>
            <w:vAlign w:val="center"/>
          </w:tcPr>
          <w:p w14:paraId="31C8661C"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70020CAC" w14:textId="77777777" w:rsidR="00C158FB" w:rsidRPr="007121BF" w:rsidRDefault="00C158FB" w:rsidP="009D4449">
            <w:pPr>
              <w:tabs>
                <w:tab w:val="left" w:pos="4111"/>
              </w:tabs>
              <w:rPr>
                <w:rFonts w:ascii="Arial" w:eastAsia="Times New Roman" w:hAnsi="Arial" w:cs="Arial"/>
                <w:color w:val="000000"/>
              </w:rPr>
            </w:pPr>
            <w:r w:rsidRPr="007121BF">
              <w:rPr>
                <w:rFonts w:ascii="Courier New" w:eastAsia="Times New Roman" w:hAnsi="Courier New" w:cs="Courier New"/>
                <w:color w:val="000000"/>
                <w:sz w:val="22"/>
              </w:rPr>
              <w:t>Här anges beräkning av inklusion för indikatorn som text och med referens till urval som används för att inkludera delar av underlagspopulationen.</w:t>
            </w:r>
          </w:p>
        </w:tc>
        <w:tc>
          <w:tcPr>
            <w:tcW w:w="1701" w:type="dxa"/>
            <w:tcMar>
              <w:top w:w="15" w:type="dxa"/>
              <w:left w:w="15" w:type="dxa"/>
              <w:bottom w:w="0" w:type="dxa"/>
              <w:right w:w="15" w:type="dxa"/>
            </w:tcMar>
            <w:vAlign w:val="center"/>
          </w:tcPr>
          <w:p w14:paraId="19AD0DC9" w14:textId="640A78DA"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1EF68FB2" w14:textId="77777777" w:rsidR="00C158FB" w:rsidRPr="007121BF" w:rsidRDefault="00C158FB" w:rsidP="009D4449">
            <w:pPr>
              <w:tabs>
                <w:tab w:val="left" w:pos="4111"/>
              </w:tabs>
              <w:jc w:val="center"/>
              <w:rPr>
                <w:rFonts w:ascii="Arial" w:eastAsia="Times New Roman" w:hAnsi="Arial" w:cs="Arial"/>
                <w:color w:val="000000"/>
              </w:rPr>
            </w:pPr>
            <w:r w:rsidRPr="007121BF">
              <w:rPr>
                <w:rFonts w:ascii="Arial" w:eastAsia="Times New Roman" w:hAnsi="Arial" w:cs="Arial"/>
                <w:color w:val="000000"/>
              </w:rPr>
              <w:t>0..1</w:t>
            </w:r>
          </w:p>
        </w:tc>
        <w:tc>
          <w:tcPr>
            <w:tcW w:w="2351" w:type="dxa"/>
            <w:tcMar>
              <w:top w:w="15" w:type="dxa"/>
              <w:left w:w="15" w:type="dxa"/>
              <w:bottom w:w="0" w:type="dxa"/>
              <w:right w:w="15" w:type="dxa"/>
            </w:tcMar>
            <w:vAlign w:val="center"/>
          </w:tcPr>
          <w:p w14:paraId="73F35190"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67325477" w14:textId="77777777" w:rsidTr="005A3EE1">
        <w:trPr>
          <w:trHeight w:val="233"/>
        </w:trPr>
        <w:tc>
          <w:tcPr>
            <w:tcW w:w="1216" w:type="dxa"/>
            <w:tcMar>
              <w:top w:w="15" w:type="dxa"/>
              <w:left w:w="15" w:type="dxa"/>
              <w:bottom w:w="0" w:type="dxa"/>
              <w:right w:w="15" w:type="dxa"/>
            </w:tcMar>
            <w:vAlign w:val="center"/>
          </w:tcPr>
          <w:p w14:paraId="3457B883" w14:textId="77777777" w:rsidR="00C158FB" w:rsidRPr="007121BF" w:rsidRDefault="00C158FB" w:rsidP="009D4449">
            <w:pPr>
              <w:tabs>
                <w:tab w:val="left" w:pos="4111"/>
              </w:tabs>
              <w:rPr>
                <w:rFonts w:ascii="Arial" w:eastAsia="Times New Roman" w:hAnsi="Arial" w:cs="Arial"/>
                <w:color w:val="000000"/>
              </w:rPr>
            </w:pPr>
            <w:r w:rsidRPr="007121BF">
              <w:rPr>
                <w:rFonts w:ascii="Arial" w:eastAsia="Times New Roman" w:hAnsi="Arial" w:cs="Arial"/>
                <w:color w:val="000000"/>
              </w:rPr>
              <w:t xml:space="preserve">exklusionsKriteria </w:t>
            </w:r>
          </w:p>
        </w:tc>
        <w:tc>
          <w:tcPr>
            <w:tcW w:w="1373" w:type="dxa"/>
            <w:vAlign w:val="center"/>
          </w:tcPr>
          <w:p w14:paraId="244E46EB"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6A036A3A" w14:textId="00CB2F52" w:rsidR="00C158FB" w:rsidRPr="007121BF" w:rsidRDefault="00C158FB" w:rsidP="009D4449">
            <w:pPr>
              <w:tabs>
                <w:tab w:val="left" w:pos="4111"/>
              </w:tabs>
              <w:rPr>
                <w:rFonts w:ascii="Arial" w:eastAsia="Times New Roman" w:hAnsi="Arial" w:cs="Arial"/>
                <w:color w:val="000000"/>
              </w:rPr>
            </w:pPr>
            <w:r w:rsidRPr="007121BF">
              <w:rPr>
                <w:rFonts w:ascii="Courier New" w:eastAsia="Times New Roman" w:hAnsi="Courier New" w:cs="Courier New"/>
                <w:color w:val="000000"/>
                <w:sz w:val="22"/>
              </w:rPr>
              <w:t xml:space="preserve">Här anges beräkning av exklusion för indikatorn som text och med referens till urval som används för att exkludera delar av underlagspopulationen. </w:t>
            </w:r>
            <w:r w:rsidRPr="007F28A3">
              <w:rPr>
                <w:rFonts w:ascii="Courier New" w:eastAsia="Times New Roman" w:hAnsi="Courier New" w:cs="Courier New"/>
                <w:color w:val="000000"/>
                <w:sz w:val="22"/>
              </w:rPr>
              <w:t>Används som stöd vid beräkning av exkluderade i indikatorrapporter.</w:t>
            </w:r>
          </w:p>
        </w:tc>
        <w:tc>
          <w:tcPr>
            <w:tcW w:w="1701" w:type="dxa"/>
            <w:tcMar>
              <w:top w:w="15" w:type="dxa"/>
              <w:left w:w="15" w:type="dxa"/>
              <w:bottom w:w="0" w:type="dxa"/>
              <w:right w:w="15" w:type="dxa"/>
            </w:tcMar>
            <w:vAlign w:val="center"/>
          </w:tcPr>
          <w:p w14:paraId="200F3081" w14:textId="0DE31464"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01C47AE4" w14:textId="77777777" w:rsidR="00C158FB" w:rsidRPr="007121BF" w:rsidRDefault="00C158FB" w:rsidP="009D4449">
            <w:pPr>
              <w:tabs>
                <w:tab w:val="left" w:pos="4111"/>
              </w:tabs>
              <w:jc w:val="center"/>
              <w:rPr>
                <w:rFonts w:ascii="Arial" w:eastAsia="Times New Roman" w:hAnsi="Arial" w:cs="Arial"/>
                <w:color w:val="000000"/>
              </w:rPr>
            </w:pPr>
            <w:r w:rsidRPr="007121BF">
              <w:rPr>
                <w:rFonts w:ascii="Arial" w:eastAsia="Times New Roman" w:hAnsi="Arial" w:cs="Arial"/>
                <w:color w:val="000000"/>
              </w:rPr>
              <w:t>0..1</w:t>
            </w:r>
          </w:p>
        </w:tc>
        <w:tc>
          <w:tcPr>
            <w:tcW w:w="2351" w:type="dxa"/>
            <w:tcMar>
              <w:top w:w="15" w:type="dxa"/>
              <w:left w:w="15" w:type="dxa"/>
              <w:bottom w:w="0" w:type="dxa"/>
              <w:right w:w="15" w:type="dxa"/>
            </w:tcMar>
            <w:vAlign w:val="center"/>
          </w:tcPr>
          <w:p w14:paraId="69AB2EE1"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03F71A61" w14:textId="77777777" w:rsidTr="005A3EE1">
        <w:trPr>
          <w:trHeight w:val="233"/>
        </w:trPr>
        <w:tc>
          <w:tcPr>
            <w:tcW w:w="1216" w:type="dxa"/>
            <w:tcMar>
              <w:top w:w="15" w:type="dxa"/>
              <w:left w:w="15" w:type="dxa"/>
              <w:bottom w:w="0" w:type="dxa"/>
              <w:right w:w="15" w:type="dxa"/>
            </w:tcMar>
            <w:vAlign w:val="center"/>
          </w:tcPr>
          <w:p w14:paraId="0BDB0593" w14:textId="5B381C58" w:rsidR="00C158FB" w:rsidRPr="007121BF" w:rsidRDefault="00C158FB" w:rsidP="009D4449">
            <w:pPr>
              <w:tabs>
                <w:tab w:val="left" w:pos="4111"/>
              </w:tabs>
              <w:rPr>
                <w:rFonts w:ascii="Arial" w:eastAsia="Times New Roman" w:hAnsi="Arial" w:cs="Arial"/>
                <w:color w:val="000000"/>
              </w:rPr>
            </w:pPr>
            <w:r>
              <w:rPr>
                <w:rFonts w:ascii="Arial" w:eastAsia="Times New Roman" w:hAnsi="Arial" w:cs="Arial"/>
                <w:color w:val="000000"/>
              </w:rPr>
              <w:t>giltighetsPeriod</w:t>
            </w:r>
          </w:p>
        </w:tc>
        <w:tc>
          <w:tcPr>
            <w:tcW w:w="1373" w:type="dxa"/>
            <w:vAlign w:val="center"/>
          </w:tcPr>
          <w:p w14:paraId="6C7194CB"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18B7CAB4" w14:textId="77777777" w:rsidR="00C158FB" w:rsidRPr="00E8041A" w:rsidRDefault="00C158FB" w:rsidP="00E8041A">
            <w:pPr>
              <w:tabs>
                <w:tab w:val="left" w:pos="4111"/>
              </w:tabs>
              <w:rPr>
                <w:rFonts w:ascii="Courier New" w:eastAsia="Times New Roman" w:hAnsi="Courier New" w:cs="Courier New"/>
                <w:color w:val="000000"/>
                <w:sz w:val="22"/>
              </w:rPr>
            </w:pPr>
            <w:r w:rsidRPr="00E8041A">
              <w:rPr>
                <w:rFonts w:ascii="Courier New" w:eastAsia="Times New Roman" w:hAnsi="Courier New" w:cs="Courier New"/>
                <w:color w:val="000000"/>
                <w:sz w:val="22"/>
              </w:rPr>
              <w:t>Giltighetsperioden anger under vilken tid indikatorn är giltig. Undre gräns för intervallet är när indikatorn togs i bruk och en</w:t>
            </w:r>
          </w:p>
          <w:p w14:paraId="5DE82A24" w14:textId="77777777" w:rsidR="00C158FB" w:rsidRPr="00E8041A" w:rsidRDefault="00C158FB" w:rsidP="00E8041A">
            <w:pPr>
              <w:tabs>
                <w:tab w:val="left" w:pos="4111"/>
              </w:tabs>
              <w:rPr>
                <w:rFonts w:ascii="Courier New" w:eastAsia="Times New Roman" w:hAnsi="Courier New" w:cs="Courier New"/>
                <w:color w:val="000000"/>
                <w:sz w:val="22"/>
              </w:rPr>
            </w:pPr>
            <w:r w:rsidRPr="00E8041A">
              <w:rPr>
                <w:rFonts w:ascii="Courier New" w:eastAsia="Times New Roman" w:hAnsi="Courier New" w:cs="Courier New"/>
                <w:color w:val="000000"/>
                <w:sz w:val="22"/>
              </w:rPr>
              <w:t>övre gräns anger när den togs ut bruk. Aktiva indikatorer saknar övre gräns.</w:t>
            </w:r>
          </w:p>
          <w:p w14:paraId="5C661905"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1701" w:type="dxa"/>
            <w:tcMar>
              <w:top w:w="15" w:type="dxa"/>
              <w:left w:w="15" w:type="dxa"/>
              <w:bottom w:w="0" w:type="dxa"/>
              <w:right w:w="15" w:type="dxa"/>
            </w:tcMar>
            <w:vAlign w:val="center"/>
          </w:tcPr>
          <w:p w14:paraId="53DAB699" w14:textId="48DFBFB8" w:rsidR="00C158FB" w:rsidRPr="007121BF" w:rsidDel="00E8041A"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IVL</w:t>
            </w:r>
          </w:p>
        </w:tc>
        <w:tc>
          <w:tcPr>
            <w:tcW w:w="1190" w:type="dxa"/>
            <w:tcMar>
              <w:top w:w="15" w:type="dxa"/>
              <w:left w:w="15" w:type="dxa"/>
              <w:bottom w:w="0" w:type="dxa"/>
              <w:right w:w="15" w:type="dxa"/>
            </w:tcMar>
            <w:vAlign w:val="center"/>
          </w:tcPr>
          <w:p w14:paraId="089BE700" w14:textId="2267E27A"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1</w:t>
            </w:r>
          </w:p>
        </w:tc>
        <w:tc>
          <w:tcPr>
            <w:tcW w:w="2351" w:type="dxa"/>
            <w:tcMar>
              <w:top w:w="15" w:type="dxa"/>
              <w:left w:w="15" w:type="dxa"/>
              <w:bottom w:w="0" w:type="dxa"/>
              <w:right w:w="15" w:type="dxa"/>
            </w:tcMar>
            <w:vAlign w:val="center"/>
          </w:tcPr>
          <w:p w14:paraId="5FF98F30"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28845177" w14:textId="77777777" w:rsidTr="005A3EE1">
        <w:trPr>
          <w:trHeight w:val="233"/>
        </w:trPr>
        <w:tc>
          <w:tcPr>
            <w:tcW w:w="1216" w:type="dxa"/>
            <w:tcMar>
              <w:top w:w="15" w:type="dxa"/>
              <w:left w:w="15" w:type="dxa"/>
              <w:bottom w:w="0" w:type="dxa"/>
              <w:right w:w="15" w:type="dxa"/>
            </w:tcMar>
            <w:vAlign w:val="center"/>
          </w:tcPr>
          <w:p w14:paraId="5F6D9098" w14:textId="06681427" w:rsidR="00C158FB" w:rsidRPr="007121BF" w:rsidRDefault="00C158FB" w:rsidP="009D4449">
            <w:pPr>
              <w:tabs>
                <w:tab w:val="left" w:pos="4111"/>
              </w:tabs>
              <w:rPr>
                <w:rFonts w:ascii="Arial" w:eastAsia="Times New Roman" w:hAnsi="Arial" w:cs="Arial"/>
                <w:color w:val="000000"/>
              </w:rPr>
            </w:pPr>
            <w:r>
              <w:rPr>
                <w:rFonts w:ascii="Arial" w:eastAsia="Times New Roman" w:hAnsi="Arial" w:cs="Arial"/>
                <w:color w:val="000000"/>
              </w:rPr>
              <w:t>tröskelvärdeFörVisning</w:t>
            </w:r>
          </w:p>
        </w:tc>
        <w:tc>
          <w:tcPr>
            <w:tcW w:w="1373" w:type="dxa"/>
            <w:vAlign w:val="center"/>
          </w:tcPr>
          <w:p w14:paraId="09510CA3"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4D630342" w14:textId="77777777" w:rsidR="00C158FB" w:rsidRPr="00E8041A" w:rsidRDefault="00C158FB" w:rsidP="00E8041A">
            <w:pPr>
              <w:tabs>
                <w:tab w:val="left" w:pos="4111"/>
              </w:tabs>
              <w:rPr>
                <w:rFonts w:ascii="Courier New" w:eastAsia="Times New Roman" w:hAnsi="Courier New" w:cs="Courier New"/>
                <w:color w:val="000000"/>
                <w:sz w:val="22"/>
              </w:rPr>
            </w:pPr>
            <w:r w:rsidRPr="00E8041A">
              <w:rPr>
                <w:rFonts w:ascii="Courier New" w:eastAsia="Times New Roman" w:hAnsi="Courier New" w:cs="Courier New"/>
                <w:color w:val="000000"/>
                <w:sz w:val="22"/>
              </w:rPr>
              <w:t>TröskelvärdeFörVisning är det minsta antal mätvärden som måste ligga till grund för ett idikatorVärde. Tröskelvärde kan vara olika för olika konsumerande system, t ex ett mindre värde kan tillåtas för internt bruk än för exporten till öppenData- plattformen.</w:t>
            </w:r>
          </w:p>
          <w:p w14:paraId="055E6E88"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1701" w:type="dxa"/>
            <w:tcMar>
              <w:top w:w="15" w:type="dxa"/>
              <w:left w:w="15" w:type="dxa"/>
              <w:bottom w:w="0" w:type="dxa"/>
              <w:right w:w="15" w:type="dxa"/>
            </w:tcMar>
            <w:vAlign w:val="center"/>
          </w:tcPr>
          <w:p w14:paraId="12C31C6B" w14:textId="61D9C7A0" w:rsidR="00C158FB" w:rsidRPr="007121BF" w:rsidDel="00E8041A"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INT</w:t>
            </w:r>
          </w:p>
        </w:tc>
        <w:tc>
          <w:tcPr>
            <w:tcW w:w="1190" w:type="dxa"/>
            <w:tcMar>
              <w:top w:w="15" w:type="dxa"/>
              <w:left w:w="15" w:type="dxa"/>
              <w:bottom w:w="0" w:type="dxa"/>
              <w:right w:w="15" w:type="dxa"/>
            </w:tcMar>
            <w:vAlign w:val="center"/>
          </w:tcPr>
          <w:p w14:paraId="6225F382" w14:textId="7ACC2C73"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1</w:t>
            </w:r>
          </w:p>
        </w:tc>
        <w:tc>
          <w:tcPr>
            <w:tcW w:w="2351" w:type="dxa"/>
            <w:tcMar>
              <w:top w:w="15" w:type="dxa"/>
              <w:left w:w="15" w:type="dxa"/>
              <w:bottom w:w="0" w:type="dxa"/>
              <w:right w:w="15" w:type="dxa"/>
            </w:tcMar>
            <w:vAlign w:val="center"/>
          </w:tcPr>
          <w:p w14:paraId="64FBBCBB"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1A5C1FAE" w14:textId="77777777" w:rsidTr="005A3EE1">
        <w:trPr>
          <w:trHeight w:val="233"/>
        </w:trPr>
        <w:tc>
          <w:tcPr>
            <w:tcW w:w="1216" w:type="dxa"/>
            <w:tcMar>
              <w:top w:w="15" w:type="dxa"/>
              <w:left w:w="15" w:type="dxa"/>
              <w:bottom w:w="0" w:type="dxa"/>
              <w:right w:w="15" w:type="dxa"/>
            </w:tcMar>
            <w:vAlign w:val="center"/>
          </w:tcPr>
          <w:p w14:paraId="7FC32857" w14:textId="77777777" w:rsidR="00C158FB" w:rsidRPr="00E8041A" w:rsidRDefault="00C158FB" w:rsidP="00E8041A">
            <w:pPr>
              <w:tabs>
                <w:tab w:val="left" w:pos="4111"/>
              </w:tabs>
              <w:rPr>
                <w:rFonts w:ascii="Arial" w:eastAsia="Times New Roman" w:hAnsi="Arial" w:cs="Arial"/>
                <w:color w:val="000000"/>
              </w:rPr>
            </w:pPr>
            <w:r w:rsidRPr="007F28A3">
              <w:rPr>
                <w:rFonts w:ascii="Arial" w:eastAsia="Times New Roman" w:hAnsi="Arial" w:cs="Arial"/>
                <w:bCs/>
                <w:color w:val="000000"/>
              </w:rPr>
              <w:t>regionstillhörighetsberäkning</w:t>
            </w:r>
          </w:p>
          <w:p w14:paraId="0E62F32D" w14:textId="77777777" w:rsidR="00C158FB" w:rsidRPr="007121BF" w:rsidRDefault="00C158FB" w:rsidP="009D4449">
            <w:pPr>
              <w:tabs>
                <w:tab w:val="left" w:pos="4111"/>
              </w:tabs>
              <w:rPr>
                <w:rFonts w:ascii="Arial" w:eastAsia="Times New Roman" w:hAnsi="Arial" w:cs="Arial"/>
                <w:color w:val="000000"/>
              </w:rPr>
            </w:pPr>
          </w:p>
        </w:tc>
        <w:tc>
          <w:tcPr>
            <w:tcW w:w="1373" w:type="dxa"/>
            <w:vAlign w:val="center"/>
          </w:tcPr>
          <w:p w14:paraId="0517B7A1"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75177A15" w14:textId="77777777" w:rsidR="00C158FB" w:rsidRPr="00E8041A" w:rsidRDefault="00C158FB" w:rsidP="00E8041A">
            <w:pPr>
              <w:tabs>
                <w:tab w:val="left" w:pos="4111"/>
              </w:tabs>
              <w:rPr>
                <w:rFonts w:ascii="Courier New" w:eastAsia="Times New Roman" w:hAnsi="Courier New" w:cs="Courier New"/>
                <w:color w:val="000000"/>
                <w:sz w:val="22"/>
              </w:rPr>
            </w:pPr>
            <w:r w:rsidRPr="00E8041A">
              <w:rPr>
                <w:rFonts w:ascii="Courier New" w:eastAsia="Times New Roman" w:hAnsi="Courier New" w:cs="Courier New"/>
                <w:color w:val="000000"/>
                <w:sz w:val="22"/>
              </w:rPr>
              <w:t>Regionstillhärighetsberäkning definierar om en patient skall räknas till landsting/region baserat på hemortslandsting eller vårdenhetens geografiska lokalisering till länet. 1 - Patientens hemortslandsting</w:t>
            </w:r>
          </w:p>
          <w:p w14:paraId="20B36BB2" w14:textId="77777777" w:rsidR="00C158FB" w:rsidRPr="00E8041A" w:rsidRDefault="00C158FB" w:rsidP="00E8041A">
            <w:pPr>
              <w:tabs>
                <w:tab w:val="left" w:pos="4111"/>
              </w:tabs>
              <w:rPr>
                <w:rFonts w:ascii="Courier New" w:eastAsia="Times New Roman" w:hAnsi="Courier New" w:cs="Courier New"/>
                <w:color w:val="000000"/>
                <w:sz w:val="22"/>
              </w:rPr>
            </w:pPr>
            <w:r w:rsidRPr="00E8041A">
              <w:rPr>
                <w:rFonts w:ascii="Courier New" w:eastAsia="Times New Roman" w:hAnsi="Courier New" w:cs="Courier New"/>
                <w:color w:val="000000"/>
                <w:sz w:val="22"/>
              </w:rPr>
              <w:t>2 - Klinikens/mottagningens geografiska lokalisering till länet</w:t>
            </w:r>
          </w:p>
          <w:p w14:paraId="79EC4A64"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1701" w:type="dxa"/>
            <w:tcMar>
              <w:top w:w="15" w:type="dxa"/>
              <w:left w:w="15" w:type="dxa"/>
              <w:bottom w:w="0" w:type="dxa"/>
              <w:right w:w="15" w:type="dxa"/>
            </w:tcMar>
            <w:vAlign w:val="center"/>
          </w:tcPr>
          <w:p w14:paraId="78EED34A" w14:textId="36B3DD05" w:rsidR="00C158FB" w:rsidRPr="007121BF" w:rsidDel="00E8041A"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CV</w:t>
            </w:r>
          </w:p>
        </w:tc>
        <w:tc>
          <w:tcPr>
            <w:tcW w:w="1190" w:type="dxa"/>
            <w:tcMar>
              <w:top w:w="15" w:type="dxa"/>
              <w:left w:w="15" w:type="dxa"/>
              <w:bottom w:w="0" w:type="dxa"/>
              <w:right w:w="15" w:type="dxa"/>
            </w:tcMar>
            <w:vAlign w:val="center"/>
          </w:tcPr>
          <w:p w14:paraId="7D2CAC8C" w14:textId="2D32D1B9"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0..1</w:t>
            </w:r>
          </w:p>
        </w:tc>
        <w:tc>
          <w:tcPr>
            <w:tcW w:w="2351" w:type="dxa"/>
            <w:tcMar>
              <w:top w:w="15" w:type="dxa"/>
              <w:left w:w="15" w:type="dxa"/>
              <w:bottom w:w="0" w:type="dxa"/>
              <w:right w:w="15" w:type="dxa"/>
            </w:tcMar>
            <w:vAlign w:val="center"/>
          </w:tcPr>
          <w:p w14:paraId="35E48201" w14:textId="11A475EF" w:rsidR="00C158FB" w:rsidRPr="007F28A3" w:rsidRDefault="00C158FB" w:rsidP="007F28A3">
            <w:pPr>
              <w:rPr>
                <w:highlight w:val="yellow"/>
              </w:rPr>
            </w:pPr>
            <w:r w:rsidRPr="007F28A3">
              <w:rPr>
                <w:highlight w:val="yellow"/>
              </w:rPr>
              <w:t>Behöver OID från Socialstyrelsen</w:t>
            </w:r>
          </w:p>
        </w:tc>
      </w:tr>
      <w:tr w:rsidR="00C158FB" w:rsidRPr="007121BF" w14:paraId="38239C6B" w14:textId="77777777" w:rsidTr="005A3EE1">
        <w:trPr>
          <w:trHeight w:val="233"/>
        </w:trPr>
        <w:tc>
          <w:tcPr>
            <w:tcW w:w="1216" w:type="dxa"/>
            <w:tcMar>
              <w:top w:w="15" w:type="dxa"/>
              <w:left w:w="15" w:type="dxa"/>
              <w:bottom w:w="0" w:type="dxa"/>
              <w:right w:w="15" w:type="dxa"/>
            </w:tcMar>
            <w:vAlign w:val="center"/>
          </w:tcPr>
          <w:p w14:paraId="79EFE082" w14:textId="493497DA" w:rsidR="00C158FB" w:rsidRPr="00E8041A" w:rsidRDefault="00C158FB" w:rsidP="00E8041A">
            <w:pPr>
              <w:tabs>
                <w:tab w:val="left" w:pos="4111"/>
              </w:tabs>
              <w:rPr>
                <w:rFonts w:ascii="Arial" w:eastAsia="Times New Roman" w:hAnsi="Arial" w:cs="Arial"/>
                <w:bCs/>
                <w:color w:val="000000"/>
              </w:rPr>
            </w:pPr>
            <w:r>
              <w:rPr>
                <w:rFonts w:ascii="Arial" w:eastAsia="Times New Roman" w:hAnsi="Arial" w:cs="Arial"/>
                <w:bCs/>
                <w:color w:val="000000"/>
              </w:rPr>
              <w:t>mätFrekvenser</w:t>
            </w:r>
          </w:p>
        </w:tc>
        <w:tc>
          <w:tcPr>
            <w:tcW w:w="1373" w:type="dxa"/>
            <w:vAlign w:val="center"/>
          </w:tcPr>
          <w:p w14:paraId="0284C315"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00DDF031" w14:textId="1A548476"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mätFrekvenser anger storleken på de mätperioder som en producent av indik</w:t>
            </w:r>
            <w:r>
              <w:rPr>
                <w:rFonts w:ascii="Courier New" w:eastAsia="Times New Roman" w:hAnsi="Courier New" w:cs="Courier New"/>
                <w:color w:val="000000"/>
                <w:sz w:val="22"/>
              </w:rPr>
              <w:t>atorer skall kunna rapportera på</w:t>
            </w:r>
            <w:r w:rsidRPr="00B232CD">
              <w:rPr>
                <w:rFonts w:ascii="Courier New" w:eastAsia="Times New Roman" w:hAnsi="Courier New" w:cs="Courier New"/>
                <w:color w:val="000000"/>
                <w:sz w:val="22"/>
              </w:rPr>
              <w:t>. Samtliga indikatiorer måste uppfylla kravet på helårsrapportering dvs mätfrekvens = 1 år. Vissa indikatorer kan även rapporteras på månadsbasis eller dygnsbasis.</w:t>
            </w:r>
          </w:p>
          <w:p w14:paraId="3A3CA6D0" w14:textId="77777777" w:rsidR="00C158FB" w:rsidRPr="00E8041A" w:rsidRDefault="00C158FB" w:rsidP="00E8041A">
            <w:pPr>
              <w:tabs>
                <w:tab w:val="left" w:pos="4111"/>
              </w:tabs>
              <w:rPr>
                <w:rFonts w:ascii="Courier New" w:eastAsia="Times New Roman" w:hAnsi="Courier New" w:cs="Courier New"/>
                <w:color w:val="000000"/>
                <w:sz w:val="22"/>
              </w:rPr>
            </w:pPr>
          </w:p>
        </w:tc>
        <w:tc>
          <w:tcPr>
            <w:tcW w:w="1701" w:type="dxa"/>
            <w:tcMar>
              <w:top w:w="15" w:type="dxa"/>
              <w:left w:w="15" w:type="dxa"/>
              <w:bottom w:w="0" w:type="dxa"/>
              <w:right w:w="15" w:type="dxa"/>
            </w:tcMar>
            <w:vAlign w:val="center"/>
          </w:tcPr>
          <w:p w14:paraId="43D85D85" w14:textId="04C61536"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IVL</w:t>
            </w:r>
          </w:p>
        </w:tc>
        <w:tc>
          <w:tcPr>
            <w:tcW w:w="1190" w:type="dxa"/>
            <w:tcMar>
              <w:top w:w="15" w:type="dxa"/>
              <w:left w:w="15" w:type="dxa"/>
              <w:bottom w:w="0" w:type="dxa"/>
              <w:right w:w="15" w:type="dxa"/>
            </w:tcMar>
            <w:vAlign w:val="center"/>
          </w:tcPr>
          <w:p w14:paraId="5E888DA2" w14:textId="4ACACBDC"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1..*</w:t>
            </w:r>
          </w:p>
        </w:tc>
        <w:tc>
          <w:tcPr>
            <w:tcW w:w="2351" w:type="dxa"/>
            <w:tcMar>
              <w:top w:w="15" w:type="dxa"/>
              <w:left w:w="15" w:type="dxa"/>
              <w:bottom w:w="0" w:type="dxa"/>
              <w:right w:w="15" w:type="dxa"/>
            </w:tcMar>
            <w:vAlign w:val="center"/>
          </w:tcPr>
          <w:p w14:paraId="37AE6348" w14:textId="77777777" w:rsidR="00C158FB" w:rsidRDefault="00C158FB" w:rsidP="009D4449">
            <w:pPr>
              <w:tabs>
                <w:tab w:val="left" w:pos="4111"/>
              </w:tabs>
              <w:rPr>
                <w:rFonts w:ascii="Arial" w:eastAsia="Times New Roman" w:hAnsi="Arial" w:cs="Arial"/>
                <w:color w:val="000000"/>
              </w:rPr>
            </w:pPr>
          </w:p>
        </w:tc>
      </w:tr>
      <w:tr w:rsidR="00C158FB" w:rsidRPr="007121BF" w14:paraId="622E5027" w14:textId="77777777" w:rsidTr="005A3EE1">
        <w:trPr>
          <w:trHeight w:val="233"/>
        </w:trPr>
        <w:tc>
          <w:tcPr>
            <w:tcW w:w="1216" w:type="dxa"/>
            <w:tcMar>
              <w:top w:w="15" w:type="dxa"/>
              <w:left w:w="15" w:type="dxa"/>
              <w:bottom w:w="0" w:type="dxa"/>
              <w:right w:w="15" w:type="dxa"/>
            </w:tcMar>
            <w:vAlign w:val="center"/>
          </w:tcPr>
          <w:p w14:paraId="7D0AC4AE" w14:textId="0F63D058" w:rsidR="00C158FB" w:rsidRDefault="00C158FB" w:rsidP="00E8041A">
            <w:pPr>
              <w:tabs>
                <w:tab w:val="left" w:pos="4111"/>
              </w:tabs>
              <w:rPr>
                <w:rFonts w:ascii="Arial" w:eastAsia="Times New Roman" w:hAnsi="Arial" w:cs="Arial"/>
                <w:bCs/>
                <w:color w:val="000000"/>
              </w:rPr>
            </w:pPr>
            <w:r w:rsidRPr="00B232CD">
              <w:rPr>
                <w:rFonts w:ascii="Arial" w:eastAsia="Times New Roman" w:hAnsi="Arial" w:cs="Arial"/>
                <w:bCs/>
                <w:color w:val="000000"/>
              </w:rPr>
              <w:t>resultatEnhetsNivåer</w:t>
            </w:r>
          </w:p>
        </w:tc>
        <w:tc>
          <w:tcPr>
            <w:tcW w:w="1373" w:type="dxa"/>
            <w:vAlign w:val="center"/>
          </w:tcPr>
          <w:p w14:paraId="212841CC"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44D74BE1" w14:textId="77777777"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Definierar till vilken fingradighet resultatenheterna i rapportering av indikatorvärden har. Används för att beskriva om indikatorn skall rapporteras på riksnivå, på länsnivå, på sjukhusnivå eller på mottagninsnivå.</w:t>
            </w:r>
          </w:p>
          <w:p w14:paraId="1286C9FD" w14:textId="77777777"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Om en huvudindikator skall rapporteras på sjukhusnivå men en underkategorisering på kön endast skall rapporteras på länsnivå anges detta genom att resultatEnhetsNivån "sjukhus" utelämnas från underkategorin för män respektive kvinnor.</w:t>
            </w:r>
          </w:p>
          <w:p w14:paraId="2070E8E2" w14:textId="77777777" w:rsidR="00C158FB" w:rsidRPr="00B232CD" w:rsidRDefault="00C158FB" w:rsidP="00B232CD">
            <w:pPr>
              <w:tabs>
                <w:tab w:val="left" w:pos="4111"/>
              </w:tabs>
              <w:rPr>
                <w:rFonts w:ascii="Courier New" w:eastAsia="Times New Roman" w:hAnsi="Courier New" w:cs="Courier New"/>
                <w:color w:val="000000"/>
                <w:sz w:val="22"/>
              </w:rPr>
            </w:pPr>
          </w:p>
        </w:tc>
        <w:tc>
          <w:tcPr>
            <w:tcW w:w="1701" w:type="dxa"/>
            <w:tcMar>
              <w:top w:w="15" w:type="dxa"/>
              <w:left w:w="15" w:type="dxa"/>
              <w:bottom w:w="0" w:type="dxa"/>
              <w:right w:w="15" w:type="dxa"/>
            </w:tcMar>
            <w:vAlign w:val="center"/>
          </w:tcPr>
          <w:p w14:paraId="26A2DB4D" w14:textId="3D835CA6"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CV</w:t>
            </w:r>
          </w:p>
        </w:tc>
        <w:tc>
          <w:tcPr>
            <w:tcW w:w="1190" w:type="dxa"/>
            <w:tcMar>
              <w:top w:w="15" w:type="dxa"/>
              <w:left w:w="15" w:type="dxa"/>
              <w:bottom w:w="0" w:type="dxa"/>
              <w:right w:w="15" w:type="dxa"/>
            </w:tcMar>
            <w:vAlign w:val="center"/>
          </w:tcPr>
          <w:p w14:paraId="50C3F176" w14:textId="73861B0D"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1..*</w:t>
            </w:r>
          </w:p>
        </w:tc>
        <w:tc>
          <w:tcPr>
            <w:tcW w:w="2351" w:type="dxa"/>
            <w:tcMar>
              <w:top w:w="15" w:type="dxa"/>
              <w:left w:w="15" w:type="dxa"/>
              <w:bottom w:w="0" w:type="dxa"/>
              <w:right w:w="15" w:type="dxa"/>
            </w:tcMar>
            <w:vAlign w:val="center"/>
          </w:tcPr>
          <w:p w14:paraId="08132991" w14:textId="7AC8BE40" w:rsidR="00C158FB" w:rsidRPr="007F28A3" w:rsidRDefault="00C158FB" w:rsidP="007F28A3">
            <w:pPr>
              <w:rPr>
                <w:highlight w:val="yellow"/>
              </w:rPr>
            </w:pPr>
            <w:r w:rsidRPr="007F28A3">
              <w:rPr>
                <w:highlight w:val="yellow"/>
              </w:rPr>
              <w:t>Behöver OID från Socialstyrelsen, eventuellt Snomed CT</w:t>
            </w:r>
          </w:p>
        </w:tc>
      </w:tr>
      <w:tr w:rsidR="00C158FB" w:rsidRPr="007121BF" w14:paraId="10102EC3" w14:textId="77777777" w:rsidTr="005A3EE1">
        <w:trPr>
          <w:trHeight w:val="233"/>
        </w:trPr>
        <w:tc>
          <w:tcPr>
            <w:tcW w:w="1216" w:type="dxa"/>
            <w:tcMar>
              <w:top w:w="15" w:type="dxa"/>
              <w:left w:w="15" w:type="dxa"/>
              <w:bottom w:w="0" w:type="dxa"/>
              <w:right w:w="15" w:type="dxa"/>
            </w:tcMar>
            <w:vAlign w:val="center"/>
          </w:tcPr>
          <w:p w14:paraId="20D41115" w14:textId="4146F404" w:rsidR="00C158FB" w:rsidRPr="00B232CD" w:rsidRDefault="00C158FB" w:rsidP="00E8041A">
            <w:pPr>
              <w:tabs>
                <w:tab w:val="left" w:pos="4111"/>
              </w:tabs>
              <w:rPr>
                <w:rFonts w:ascii="Arial" w:eastAsia="Times New Roman" w:hAnsi="Arial" w:cs="Arial"/>
                <w:bCs/>
                <w:color w:val="000000"/>
              </w:rPr>
            </w:pPr>
            <w:r w:rsidRPr="00B232CD">
              <w:rPr>
                <w:rFonts w:ascii="Arial" w:eastAsia="Times New Roman" w:hAnsi="Arial" w:cs="Arial"/>
                <w:bCs/>
                <w:color w:val="000000"/>
              </w:rPr>
              <w:t>versionsNummer</w:t>
            </w:r>
          </w:p>
        </w:tc>
        <w:tc>
          <w:tcPr>
            <w:tcW w:w="1373" w:type="dxa"/>
            <w:vAlign w:val="center"/>
          </w:tcPr>
          <w:p w14:paraId="02A016AB"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119BABE3" w14:textId="77777777"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Håller reda på versionsnummer av indikatorer och räknas</w:t>
            </w:r>
          </w:p>
          <w:p w14:paraId="1C1DD8BE" w14:textId="77777777"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upp när en egenskap förändrats hos indikatorn och den nya versionen publicerats. Versionsnumrering används endast</w:t>
            </w:r>
          </w:p>
          <w:p w14:paraId="4010AA1E" w14:textId="77777777"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för ändringar som inte slår på hur indikatorn beräknas, dvs förtydiganden och rättningar av texter får göras utan att det blir en ny indikator. Detsamma gäller när fler mätfrekvenser eller resultatEnhetsNivåer läggs till.</w:t>
            </w:r>
          </w:p>
          <w:p w14:paraId="5A5B2A79" w14:textId="77777777"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Läggs nya underkategorier till, t ex ålder och kön hanteras det redan genom att dessa blir egna indikatorer.</w:t>
            </w:r>
          </w:p>
          <w:p w14:paraId="52924EE6" w14:textId="76793B2C"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Om beräkningen av en indikator förändras så behövs en ny indikator och den gamla behöver eventuellt fasas ut.</w:t>
            </w:r>
          </w:p>
        </w:tc>
        <w:tc>
          <w:tcPr>
            <w:tcW w:w="1701" w:type="dxa"/>
            <w:tcMar>
              <w:top w:w="15" w:type="dxa"/>
              <w:left w:w="15" w:type="dxa"/>
              <w:bottom w:w="0" w:type="dxa"/>
              <w:right w:w="15" w:type="dxa"/>
            </w:tcMar>
            <w:vAlign w:val="center"/>
          </w:tcPr>
          <w:p w14:paraId="51E9B0E9" w14:textId="23DFF14F"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INT</w:t>
            </w:r>
          </w:p>
        </w:tc>
        <w:tc>
          <w:tcPr>
            <w:tcW w:w="1190" w:type="dxa"/>
            <w:tcMar>
              <w:top w:w="15" w:type="dxa"/>
              <w:left w:w="15" w:type="dxa"/>
              <w:bottom w:w="0" w:type="dxa"/>
              <w:right w:w="15" w:type="dxa"/>
            </w:tcMar>
            <w:vAlign w:val="center"/>
          </w:tcPr>
          <w:p w14:paraId="0D34C5F2" w14:textId="613933F2"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1</w:t>
            </w:r>
          </w:p>
        </w:tc>
        <w:tc>
          <w:tcPr>
            <w:tcW w:w="2351" w:type="dxa"/>
            <w:tcMar>
              <w:top w:w="15" w:type="dxa"/>
              <w:left w:w="15" w:type="dxa"/>
              <w:bottom w:w="0" w:type="dxa"/>
              <w:right w:w="15" w:type="dxa"/>
            </w:tcMar>
            <w:vAlign w:val="center"/>
          </w:tcPr>
          <w:p w14:paraId="3C9A8C96" w14:textId="77777777" w:rsidR="00C158FB" w:rsidRDefault="00C158FB" w:rsidP="009D4449">
            <w:pPr>
              <w:tabs>
                <w:tab w:val="left" w:pos="4111"/>
              </w:tabs>
              <w:rPr>
                <w:rFonts w:ascii="Arial" w:eastAsia="Times New Roman" w:hAnsi="Arial" w:cs="Arial"/>
                <w:color w:val="000000"/>
              </w:rPr>
            </w:pPr>
          </w:p>
        </w:tc>
      </w:tr>
      <w:tr w:rsidR="00C158FB" w:rsidRPr="007121BF" w14:paraId="467A550C" w14:textId="77777777" w:rsidTr="005A3EE1">
        <w:trPr>
          <w:trHeight w:val="233"/>
        </w:trPr>
        <w:tc>
          <w:tcPr>
            <w:tcW w:w="1216" w:type="dxa"/>
            <w:tcMar>
              <w:top w:w="15" w:type="dxa"/>
              <w:left w:w="15" w:type="dxa"/>
              <w:bottom w:w="0" w:type="dxa"/>
              <w:right w:w="15" w:type="dxa"/>
            </w:tcMar>
            <w:vAlign w:val="center"/>
          </w:tcPr>
          <w:p w14:paraId="093C0A98" w14:textId="38995767" w:rsidR="00C158FB" w:rsidRPr="00B232CD" w:rsidRDefault="00C158FB" w:rsidP="00E8041A">
            <w:pPr>
              <w:tabs>
                <w:tab w:val="left" w:pos="4111"/>
              </w:tabs>
              <w:rPr>
                <w:rFonts w:ascii="Arial" w:eastAsia="Times New Roman" w:hAnsi="Arial" w:cs="Arial"/>
                <w:bCs/>
                <w:color w:val="000000"/>
              </w:rPr>
            </w:pPr>
            <w:r>
              <w:rPr>
                <w:rFonts w:ascii="Arial" w:eastAsia="Times New Roman" w:hAnsi="Arial" w:cs="Arial"/>
                <w:color w:val="000000"/>
              </w:rPr>
              <w:t>tolkningstextPersonal</w:t>
            </w:r>
            <w:r w:rsidRPr="007121BF">
              <w:rPr>
                <w:rFonts w:ascii="Arial" w:eastAsia="Times New Roman" w:hAnsi="Arial" w:cs="Arial"/>
                <w:color w:val="000000"/>
              </w:rPr>
              <w:t xml:space="preserve"> </w:t>
            </w:r>
          </w:p>
        </w:tc>
        <w:tc>
          <w:tcPr>
            <w:tcW w:w="1373" w:type="dxa"/>
            <w:vAlign w:val="center"/>
          </w:tcPr>
          <w:p w14:paraId="5F6F1D4B"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44C3A94D" w14:textId="1212E006" w:rsidR="00C158FB" w:rsidRPr="00B232CD" w:rsidRDefault="00C158FB" w:rsidP="00B232CD">
            <w:pPr>
              <w:tabs>
                <w:tab w:val="left" w:pos="4111"/>
              </w:tabs>
              <w:rPr>
                <w:rFonts w:ascii="Courier New" w:eastAsia="Times New Roman" w:hAnsi="Courier New" w:cs="Courier New"/>
                <w:color w:val="000000"/>
                <w:sz w:val="22"/>
              </w:rPr>
            </w:pPr>
            <w:r w:rsidRPr="00EA164C">
              <w:rPr>
                <w:rFonts w:ascii="Courier New" w:eastAsia="Times New Roman" w:hAnsi="Courier New" w:cs="Courier New"/>
                <w:color w:val="000000"/>
                <w:sz w:val="22"/>
              </w:rPr>
              <w:t>En sammanfattande text av hur indikatorn skall tolkas med syfte att användas vid presentation för sjukvårdspersonal.</w:t>
            </w:r>
          </w:p>
        </w:tc>
        <w:tc>
          <w:tcPr>
            <w:tcW w:w="1701" w:type="dxa"/>
            <w:tcMar>
              <w:top w:w="15" w:type="dxa"/>
              <w:left w:w="15" w:type="dxa"/>
              <w:bottom w:w="0" w:type="dxa"/>
              <w:right w:w="15" w:type="dxa"/>
            </w:tcMar>
            <w:vAlign w:val="center"/>
          </w:tcPr>
          <w:p w14:paraId="2142CDC2" w14:textId="48EEDE7C"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1ADC5CB4" w14:textId="0EDA2081" w:rsidR="00C158FB" w:rsidRDefault="00C158FB" w:rsidP="009D4449">
            <w:pPr>
              <w:tabs>
                <w:tab w:val="left" w:pos="4111"/>
              </w:tabs>
              <w:jc w:val="center"/>
              <w:rPr>
                <w:rFonts w:ascii="Arial" w:eastAsia="Times New Roman" w:hAnsi="Arial" w:cs="Arial"/>
                <w:color w:val="000000"/>
              </w:rPr>
            </w:pPr>
            <w:r w:rsidRPr="007121BF">
              <w:rPr>
                <w:rFonts w:ascii="Arial" w:eastAsia="Times New Roman" w:hAnsi="Arial" w:cs="Arial"/>
                <w:color w:val="000000"/>
              </w:rPr>
              <w:t>0..1</w:t>
            </w:r>
          </w:p>
        </w:tc>
        <w:tc>
          <w:tcPr>
            <w:tcW w:w="2351" w:type="dxa"/>
            <w:tcMar>
              <w:top w:w="15" w:type="dxa"/>
              <w:left w:w="15" w:type="dxa"/>
              <w:bottom w:w="0" w:type="dxa"/>
              <w:right w:w="15" w:type="dxa"/>
            </w:tcMar>
            <w:vAlign w:val="center"/>
          </w:tcPr>
          <w:p w14:paraId="12DD14F9" w14:textId="77777777" w:rsidR="00C158FB" w:rsidRDefault="00C158FB" w:rsidP="009D4449">
            <w:pPr>
              <w:tabs>
                <w:tab w:val="left" w:pos="4111"/>
              </w:tabs>
              <w:rPr>
                <w:rFonts w:ascii="Arial" w:eastAsia="Times New Roman" w:hAnsi="Arial" w:cs="Arial"/>
                <w:color w:val="000000"/>
              </w:rPr>
            </w:pPr>
          </w:p>
        </w:tc>
      </w:tr>
      <w:tr w:rsidR="00C158FB" w:rsidRPr="007121BF" w14:paraId="6F5BE676" w14:textId="77777777" w:rsidTr="005A3EE1">
        <w:trPr>
          <w:trHeight w:val="233"/>
        </w:trPr>
        <w:tc>
          <w:tcPr>
            <w:tcW w:w="1216" w:type="dxa"/>
            <w:tcMar>
              <w:top w:w="15" w:type="dxa"/>
              <w:left w:w="15" w:type="dxa"/>
              <w:bottom w:w="0" w:type="dxa"/>
              <w:right w:w="15" w:type="dxa"/>
            </w:tcMar>
            <w:vAlign w:val="center"/>
          </w:tcPr>
          <w:p w14:paraId="1D43A41C" w14:textId="33FC1EDC" w:rsidR="00C158FB" w:rsidRPr="007121BF" w:rsidRDefault="00C158FB" w:rsidP="00E8041A">
            <w:pPr>
              <w:tabs>
                <w:tab w:val="left" w:pos="4111"/>
              </w:tabs>
              <w:rPr>
                <w:rFonts w:ascii="Arial" w:eastAsia="Times New Roman" w:hAnsi="Arial" w:cs="Arial"/>
                <w:color w:val="000000"/>
              </w:rPr>
            </w:pPr>
            <w:r>
              <w:rPr>
                <w:rFonts w:ascii="Arial" w:eastAsia="Times New Roman" w:hAnsi="Arial" w:cs="Arial"/>
                <w:color w:val="000000"/>
              </w:rPr>
              <w:t>tolkningsTextAllmänhet</w:t>
            </w:r>
            <w:r w:rsidRPr="007121BF">
              <w:rPr>
                <w:rFonts w:ascii="Arial" w:eastAsia="Times New Roman" w:hAnsi="Arial" w:cs="Arial"/>
                <w:color w:val="000000"/>
              </w:rPr>
              <w:t xml:space="preserve"> </w:t>
            </w:r>
          </w:p>
        </w:tc>
        <w:tc>
          <w:tcPr>
            <w:tcW w:w="1373" w:type="dxa"/>
            <w:vAlign w:val="center"/>
          </w:tcPr>
          <w:p w14:paraId="46FB91D9"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3C171D34" w14:textId="16AD727E" w:rsidR="00C158FB" w:rsidRPr="007121BF" w:rsidRDefault="00C158FB">
            <w:pPr>
              <w:tabs>
                <w:tab w:val="left" w:pos="4111"/>
              </w:tabs>
              <w:rPr>
                <w:rFonts w:ascii="Courier New" w:eastAsia="Times New Roman" w:hAnsi="Courier New" w:cs="Courier New"/>
                <w:color w:val="000000"/>
                <w:sz w:val="22"/>
              </w:rPr>
            </w:pPr>
            <w:r w:rsidRPr="00EA164C">
              <w:rPr>
                <w:rFonts w:ascii="Courier New" w:eastAsia="Times New Roman" w:hAnsi="Courier New" w:cs="Courier New"/>
                <w:color w:val="000000"/>
                <w:sz w:val="22"/>
              </w:rPr>
              <w:t xml:space="preserve">En sammanfattande text av hur indikatorn skall tolkas med syfte att användas vid presentation för </w:t>
            </w:r>
            <w:r>
              <w:rPr>
                <w:rFonts w:ascii="Courier New" w:eastAsia="Times New Roman" w:hAnsi="Courier New" w:cs="Courier New"/>
                <w:color w:val="000000"/>
                <w:sz w:val="22"/>
              </w:rPr>
              <w:t>allmänheten</w:t>
            </w:r>
            <w:r w:rsidRPr="00EA164C">
              <w:rPr>
                <w:rFonts w:ascii="Courier New" w:eastAsia="Times New Roman" w:hAnsi="Courier New" w:cs="Courier New"/>
                <w:color w:val="000000"/>
                <w:sz w:val="22"/>
              </w:rPr>
              <w:t>.</w:t>
            </w:r>
          </w:p>
        </w:tc>
        <w:tc>
          <w:tcPr>
            <w:tcW w:w="1701" w:type="dxa"/>
            <w:tcMar>
              <w:top w:w="15" w:type="dxa"/>
              <w:left w:w="15" w:type="dxa"/>
              <w:bottom w:w="0" w:type="dxa"/>
              <w:right w:w="15" w:type="dxa"/>
            </w:tcMar>
            <w:vAlign w:val="center"/>
          </w:tcPr>
          <w:p w14:paraId="5DC838E4" w14:textId="7C115B73"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653B7D55" w14:textId="40EE34A7" w:rsidR="00C158FB" w:rsidRPr="007121BF" w:rsidRDefault="00C158FB" w:rsidP="009D4449">
            <w:pPr>
              <w:tabs>
                <w:tab w:val="left" w:pos="4111"/>
              </w:tabs>
              <w:jc w:val="center"/>
              <w:rPr>
                <w:rFonts w:ascii="Arial" w:eastAsia="Times New Roman" w:hAnsi="Arial" w:cs="Arial"/>
                <w:color w:val="000000"/>
              </w:rPr>
            </w:pPr>
            <w:r w:rsidRPr="007121BF">
              <w:rPr>
                <w:rFonts w:ascii="Arial" w:eastAsia="Times New Roman" w:hAnsi="Arial" w:cs="Arial"/>
                <w:color w:val="000000"/>
              </w:rPr>
              <w:t>0..1</w:t>
            </w:r>
          </w:p>
        </w:tc>
        <w:tc>
          <w:tcPr>
            <w:tcW w:w="2351" w:type="dxa"/>
            <w:tcMar>
              <w:top w:w="15" w:type="dxa"/>
              <w:left w:w="15" w:type="dxa"/>
              <w:bottom w:w="0" w:type="dxa"/>
              <w:right w:w="15" w:type="dxa"/>
            </w:tcMar>
            <w:vAlign w:val="center"/>
          </w:tcPr>
          <w:p w14:paraId="36442568" w14:textId="77777777" w:rsidR="00C158FB" w:rsidRDefault="00C158FB" w:rsidP="009D4449">
            <w:pPr>
              <w:tabs>
                <w:tab w:val="left" w:pos="4111"/>
              </w:tabs>
              <w:rPr>
                <w:rFonts w:ascii="Arial" w:eastAsia="Times New Roman" w:hAnsi="Arial" w:cs="Arial"/>
                <w:color w:val="000000"/>
              </w:rPr>
            </w:pPr>
          </w:p>
        </w:tc>
      </w:tr>
    </w:tbl>
    <w:p w14:paraId="10DF4B33" w14:textId="77777777" w:rsidR="009F3870" w:rsidRPr="007121BF" w:rsidRDefault="009F3870" w:rsidP="009F3870"/>
    <w:p w14:paraId="6154A191" w14:textId="5B91EB43" w:rsidR="009F3870" w:rsidRPr="007121BF" w:rsidRDefault="009F3870" w:rsidP="009F3870">
      <w:pPr>
        <w:pStyle w:val="Rubrik3"/>
      </w:pPr>
      <w:r w:rsidRPr="007121BF">
        <w:t xml:space="preserve">  </w:t>
      </w:r>
      <w:bookmarkStart w:id="22" w:name="_Toc259277369"/>
      <w:r w:rsidR="00B232CD">
        <w:t>IndikatorbeskrivningsÄgare</w:t>
      </w:r>
      <w:bookmarkEnd w:id="22"/>
    </w:p>
    <w:p w14:paraId="06C720CE" w14:textId="77777777" w:rsidR="009F3870" w:rsidRPr="007121BF" w:rsidRDefault="003E5D83" w:rsidP="009F3870">
      <w:r w:rsidRPr="007121BF">
        <w:t xml:space="preserve">Anger vem som är ägare till en indikatorbeskrivning samt om den är huvudmannaspecifik. Ägaren ansvarar för publicering men är inte nödvändigtvis samma person/organisation som är författare. </w:t>
      </w:r>
      <w:r w:rsidR="0092033A" w:rsidRPr="007121BF">
        <w:t xml:space="preserve">Vissa indikatorbeskrivningar är bara framtagna för att användas lokalt för en eller ett antal huvudmän. </w:t>
      </w:r>
      <w:r w:rsidRPr="007121BF">
        <w:t xml:space="preserve">Är den huvudmannaspecifik anges för vilka huvudmän den skall användas för genom att identifiera huvudman med dess HSA-id.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24F22725" w14:textId="77777777" w:rsidTr="009D4449">
        <w:trPr>
          <w:trHeight w:val="233"/>
        </w:trPr>
        <w:tc>
          <w:tcPr>
            <w:tcW w:w="1216" w:type="dxa"/>
            <w:shd w:val="clear" w:color="auto" w:fill="92D050"/>
            <w:tcMar>
              <w:top w:w="15" w:type="dxa"/>
              <w:left w:w="15" w:type="dxa"/>
              <w:bottom w:w="0" w:type="dxa"/>
              <w:right w:w="15" w:type="dxa"/>
            </w:tcMar>
          </w:tcPr>
          <w:p w14:paraId="20422C3F"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25A82336"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3E5B9C8B"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5B9156BD"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71B96D1E"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719C1DA5"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0D2A25A0"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7844E8" w:rsidRPr="007121BF" w14:paraId="03DA0EA5" w14:textId="77777777" w:rsidTr="009D4449">
        <w:trPr>
          <w:trHeight w:val="233"/>
        </w:trPr>
        <w:tc>
          <w:tcPr>
            <w:tcW w:w="1216" w:type="dxa"/>
            <w:tcMar>
              <w:top w:w="15" w:type="dxa"/>
              <w:left w:w="15" w:type="dxa"/>
              <w:bottom w:w="0" w:type="dxa"/>
              <w:right w:w="15" w:type="dxa"/>
            </w:tcMar>
          </w:tcPr>
          <w:p w14:paraId="78D47CDF" w14:textId="77777777" w:rsidR="007844E8" w:rsidRPr="007121BF" w:rsidRDefault="005A3EE1" w:rsidP="009D4449">
            <w:pPr>
              <w:rPr>
                <w:rFonts w:ascii="Arial" w:eastAsia="Arial Unicode MS" w:hAnsi="Arial" w:cs="Arial"/>
                <w:color w:val="000000"/>
              </w:rPr>
            </w:pPr>
            <w:r w:rsidRPr="007121BF">
              <w:t>HSAid</w:t>
            </w:r>
          </w:p>
        </w:tc>
        <w:tc>
          <w:tcPr>
            <w:tcW w:w="1373" w:type="dxa"/>
          </w:tcPr>
          <w:p w14:paraId="2ABB187B" w14:textId="77777777" w:rsidR="00166180" w:rsidRPr="00166180" w:rsidRDefault="00166180" w:rsidP="00166180">
            <w:pPr>
              <w:rPr>
                <w:rFonts w:eastAsia="Arial Unicode MS"/>
              </w:rPr>
            </w:pPr>
            <w:r w:rsidRPr="00166180">
              <w:rPr>
                <w:rFonts w:eastAsia="Arial Unicode MS"/>
              </w:rPr>
              <w:t xml:space="preserve">Vård och omsorgsutövare </w:t>
            </w:r>
          </w:p>
          <w:p w14:paraId="0AC76D54" w14:textId="2B7C1804" w:rsidR="007844E8" w:rsidRPr="007121BF" w:rsidRDefault="00166180" w:rsidP="009D4449">
            <w:pPr>
              <w:rPr>
                <w:rFonts w:eastAsia="Arial Unicode MS"/>
              </w:rPr>
            </w:pPr>
            <w:r>
              <w:rPr>
                <w:rFonts w:eastAsia="Arial Unicode MS"/>
              </w:rPr>
              <w:t>. personal id</w:t>
            </w:r>
          </w:p>
        </w:tc>
        <w:tc>
          <w:tcPr>
            <w:tcW w:w="2496" w:type="dxa"/>
            <w:tcMar>
              <w:top w:w="15" w:type="dxa"/>
              <w:left w:w="15" w:type="dxa"/>
              <w:bottom w:w="0" w:type="dxa"/>
              <w:right w:w="15" w:type="dxa"/>
            </w:tcMar>
          </w:tcPr>
          <w:p w14:paraId="1FB9DBCD" w14:textId="77777777" w:rsidR="007844E8" w:rsidRPr="007121BF" w:rsidRDefault="003E5D83" w:rsidP="003E5D83">
            <w:pPr>
              <w:rPr>
                <w:rFonts w:ascii="Arial" w:eastAsia="Arial Unicode MS" w:hAnsi="Arial" w:cs="Arial"/>
                <w:i/>
                <w:color w:val="000000"/>
              </w:rPr>
            </w:pPr>
            <w:r w:rsidRPr="007121BF">
              <w:t xml:space="preserve">Anger vem som är ägare till en indikatorbeskrivning </w:t>
            </w:r>
            <w:r w:rsidR="007844E8" w:rsidRPr="007121BF">
              <w:rPr>
                <w:rFonts w:eastAsia="Arial Unicode MS"/>
              </w:rPr>
              <w:br/>
            </w:r>
          </w:p>
        </w:tc>
        <w:tc>
          <w:tcPr>
            <w:tcW w:w="1701" w:type="dxa"/>
            <w:tcMar>
              <w:top w:w="15" w:type="dxa"/>
              <w:left w:w="15" w:type="dxa"/>
              <w:bottom w:w="0" w:type="dxa"/>
              <w:right w:w="15" w:type="dxa"/>
            </w:tcMar>
          </w:tcPr>
          <w:p w14:paraId="3832085D" w14:textId="07FB51C2" w:rsidR="007844E8" w:rsidRPr="007121BF" w:rsidRDefault="005A3EE1" w:rsidP="009D4449">
            <w:pPr>
              <w:jc w:val="center"/>
              <w:rPr>
                <w:rFonts w:ascii="Arial" w:eastAsia="Arial Unicode MS" w:hAnsi="Arial" w:cs="Arial"/>
                <w:color w:val="000000"/>
              </w:rPr>
            </w:pPr>
            <w:r w:rsidRPr="007121BF">
              <w:rPr>
                <w:rFonts w:ascii="Arial" w:eastAsia="Arial Unicode MS" w:hAnsi="Arial" w:cs="Arial"/>
                <w:color w:val="000000"/>
              </w:rPr>
              <w:t>I</w:t>
            </w:r>
            <w:r w:rsidR="00B232CD">
              <w:rPr>
                <w:rFonts w:ascii="Arial" w:eastAsia="Arial Unicode MS" w:hAnsi="Arial" w:cs="Arial"/>
                <w:color w:val="000000"/>
              </w:rPr>
              <w:t>I</w:t>
            </w:r>
          </w:p>
        </w:tc>
        <w:tc>
          <w:tcPr>
            <w:tcW w:w="1190" w:type="dxa"/>
            <w:tcMar>
              <w:top w:w="15" w:type="dxa"/>
              <w:left w:w="15" w:type="dxa"/>
              <w:bottom w:w="0" w:type="dxa"/>
              <w:right w:w="15" w:type="dxa"/>
            </w:tcMar>
          </w:tcPr>
          <w:p w14:paraId="727796CC" w14:textId="77777777" w:rsidR="007844E8" w:rsidRPr="007121BF" w:rsidRDefault="005A3EE1"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492F114F"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HSA-id </w:t>
            </w:r>
          </w:p>
          <w:p w14:paraId="2DB7E8EE" w14:textId="77777777" w:rsidR="00166180" w:rsidRPr="00166180" w:rsidRDefault="00166180" w:rsidP="00166180">
            <w:pPr>
              <w:rPr>
                <w:rFonts w:ascii="Arial" w:eastAsia="Arial Unicode MS" w:hAnsi="Arial" w:cs="Arial"/>
                <w:color w:val="000000"/>
              </w:rPr>
            </w:pPr>
          </w:p>
          <w:p w14:paraId="036FB527"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OID: 1.2.752.129.2.1.4.1 </w:t>
            </w:r>
          </w:p>
          <w:p w14:paraId="70E10718" w14:textId="77777777" w:rsidR="007844E8" w:rsidRPr="007121BF" w:rsidRDefault="007844E8" w:rsidP="009D4449">
            <w:pPr>
              <w:rPr>
                <w:rFonts w:ascii="Arial" w:eastAsia="Arial Unicode MS" w:hAnsi="Arial" w:cs="Arial"/>
                <w:color w:val="000000"/>
              </w:rPr>
            </w:pPr>
          </w:p>
        </w:tc>
      </w:tr>
      <w:tr w:rsidR="007844E8" w:rsidRPr="007121BF" w14:paraId="76E82DF5" w14:textId="77777777" w:rsidTr="009D4449">
        <w:trPr>
          <w:trHeight w:val="233"/>
        </w:trPr>
        <w:tc>
          <w:tcPr>
            <w:tcW w:w="1216" w:type="dxa"/>
            <w:tcMar>
              <w:top w:w="15" w:type="dxa"/>
              <w:left w:w="15" w:type="dxa"/>
              <w:bottom w:w="0" w:type="dxa"/>
              <w:right w:w="15" w:type="dxa"/>
            </w:tcMar>
          </w:tcPr>
          <w:p w14:paraId="5F708B35" w14:textId="77777777" w:rsidR="007844E8" w:rsidRPr="007121BF" w:rsidRDefault="005A3EE1" w:rsidP="009D4449">
            <w:pPr>
              <w:tabs>
                <w:tab w:val="left" w:pos="4111"/>
              </w:tabs>
              <w:rPr>
                <w:rFonts w:ascii="Arial" w:eastAsia="Arial Unicode MS" w:hAnsi="Arial" w:cs="Arial"/>
                <w:color w:val="000000"/>
              </w:rPr>
            </w:pPr>
            <w:r w:rsidRPr="007121BF">
              <w:t>Huvudmannaspecifik</w:t>
            </w:r>
          </w:p>
        </w:tc>
        <w:tc>
          <w:tcPr>
            <w:tcW w:w="1373" w:type="dxa"/>
          </w:tcPr>
          <w:p w14:paraId="13D2A05C" w14:textId="77777777" w:rsidR="00166180" w:rsidRPr="00166180" w:rsidRDefault="00166180" w:rsidP="00166180">
            <w:pPr>
              <w:rPr>
                <w:rFonts w:ascii="Arial" w:eastAsia="Arial Unicode MS" w:hAnsi="Arial" w:cs="Arial"/>
                <w:i/>
                <w:color w:val="000000"/>
              </w:rPr>
            </w:pPr>
            <w:r w:rsidRPr="00166180">
              <w:rPr>
                <w:rFonts w:ascii="Arial" w:eastAsia="Arial Unicode MS" w:hAnsi="Arial" w:cs="Arial"/>
                <w:i/>
                <w:color w:val="000000"/>
              </w:rPr>
              <w:t xml:space="preserve">Vård och omsorgsutövare </w:t>
            </w:r>
          </w:p>
          <w:p w14:paraId="7B996417" w14:textId="510CBA05" w:rsidR="007844E8" w:rsidRPr="007121BF" w:rsidRDefault="00166180" w:rsidP="009D4449">
            <w:pPr>
              <w:tabs>
                <w:tab w:val="left" w:pos="4111"/>
              </w:tabs>
              <w:rPr>
                <w:rFonts w:ascii="Arial" w:eastAsia="Arial Unicode MS" w:hAnsi="Arial" w:cs="Arial"/>
                <w:i/>
                <w:color w:val="000000"/>
              </w:rPr>
            </w:pPr>
            <w:r>
              <w:rPr>
                <w:rFonts w:ascii="Arial" w:eastAsia="Arial Unicode MS" w:hAnsi="Arial" w:cs="Arial"/>
                <w:i/>
                <w:color w:val="000000"/>
              </w:rPr>
              <w:t>.enhetId</w:t>
            </w:r>
          </w:p>
        </w:tc>
        <w:tc>
          <w:tcPr>
            <w:tcW w:w="2496" w:type="dxa"/>
            <w:tcMar>
              <w:top w:w="15" w:type="dxa"/>
              <w:left w:w="15" w:type="dxa"/>
              <w:bottom w:w="0" w:type="dxa"/>
              <w:right w:w="15" w:type="dxa"/>
            </w:tcMar>
          </w:tcPr>
          <w:p w14:paraId="46A1BF84" w14:textId="77777777" w:rsidR="007844E8" w:rsidRPr="007121BF" w:rsidRDefault="003E5D83" w:rsidP="003E5D83">
            <w:pPr>
              <w:tabs>
                <w:tab w:val="left" w:pos="4111"/>
              </w:tabs>
              <w:rPr>
                <w:rFonts w:ascii="Arial" w:eastAsia="Arial Unicode MS" w:hAnsi="Arial" w:cs="Arial"/>
                <w:i/>
                <w:color w:val="000000"/>
              </w:rPr>
            </w:pPr>
            <w:r w:rsidRPr="007121BF">
              <w:t>Om huvudmannaspecifik anges för vilka huvudmän den skall användas genom att identifiera huvudmän med deras HSA-id.</w:t>
            </w:r>
          </w:p>
        </w:tc>
        <w:tc>
          <w:tcPr>
            <w:tcW w:w="1701" w:type="dxa"/>
            <w:tcMar>
              <w:top w:w="15" w:type="dxa"/>
              <w:left w:w="15" w:type="dxa"/>
              <w:bottom w:w="0" w:type="dxa"/>
              <w:right w:w="15" w:type="dxa"/>
            </w:tcMar>
          </w:tcPr>
          <w:p w14:paraId="463CF9DA" w14:textId="4F7C2431" w:rsidR="007844E8" w:rsidRPr="007121BF" w:rsidRDefault="005A3EE1"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I</w:t>
            </w:r>
            <w:r w:rsidR="00B232CD">
              <w:rPr>
                <w:rFonts w:ascii="Arial" w:eastAsia="Arial Unicode MS" w:hAnsi="Arial" w:cs="Arial"/>
                <w:color w:val="000000"/>
              </w:rPr>
              <w:t>I</w:t>
            </w:r>
          </w:p>
        </w:tc>
        <w:tc>
          <w:tcPr>
            <w:tcW w:w="1190" w:type="dxa"/>
            <w:tcMar>
              <w:top w:w="15" w:type="dxa"/>
              <w:left w:w="15" w:type="dxa"/>
              <w:bottom w:w="0" w:type="dxa"/>
              <w:right w:w="15" w:type="dxa"/>
            </w:tcMar>
          </w:tcPr>
          <w:p w14:paraId="2C4A044D" w14:textId="77777777" w:rsidR="007844E8" w:rsidRPr="007121BF" w:rsidRDefault="005A3EE1"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0..*</w:t>
            </w:r>
          </w:p>
        </w:tc>
        <w:tc>
          <w:tcPr>
            <w:tcW w:w="2351" w:type="dxa"/>
            <w:tcMar>
              <w:top w:w="15" w:type="dxa"/>
              <w:left w:w="15" w:type="dxa"/>
              <w:bottom w:w="0" w:type="dxa"/>
              <w:right w:w="15" w:type="dxa"/>
            </w:tcMar>
          </w:tcPr>
          <w:p w14:paraId="51C91F8A" w14:textId="77777777" w:rsidR="00166180" w:rsidRPr="00166180" w:rsidRDefault="00166180" w:rsidP="00166180">
            <w:pPr>
              <w:tabs>
                <w:tab w:val="left" w:pos="4111"/>
              </w:tabs>
              <w:rPr>
                <w:rFonts w:ascii="Arial" w:eastAsia="Arial Unicode MS" w:hAnsi="Arial" w:cs="Arial"/>
                <w:color w:val="000000"/>
              </w:rPr>
            </w:pPr>
            <w:r w:rsidRPr="00166180">
              <w:rPr>
                <w:rFonts w:ascii="Arial" w:eastAsia="Arial Unicode MS" w:hAnsi="Arial" w:cs="Arial"/>
                <w:color w:val="000000"/>
              </w:rPr>
              <w:t xml:space="preserve">HSA-id </w:t>
            </w:r>
          </w:p>
          <w:p w14:paraId="2BCBE233" w14:textId="77777777" w:rsidR="00166180" w:rsidRPr="00166180" w:rsidRDefault="00166180" w:rsidP="00166180">
            <w:pPr>
              <w:tabs>
                <w:tab w:val="left" w:pos="4111"/>
              </w:tabs>
              <w:rPr>
                <w:rFonts w:ascii="Arial" w:eastAsia="Arial Unicode MS" w:hAnsi="Arial" w:cs="Arial"/>
                <w:color w:val="000000"/>
              </w:rPr>
            </w:pPr>
          </w:p>
          <w:p w14:paraId="47B19C0A" w14:textId="77777777" w:rsidR="00166180" w:rsidRPr="00166180" w:rsidRDefault="00166180" w:rsidP="00166180">
            <w:pPr>
              <w:tabs>
                <w:tab w:val="left" w:pos="4111"/>
              </w:tabs>
              <w:rPr>
                <w:rFonts w:ascii="Arial" w:eastAsia="Arial Unicode MS" w:hAnsi="Arial" w:cs="Arial"/>
                <w:color w:val="000000"/>
              </w:rPr>
            </w:pPr>
            <w:r w:rsidRPr="00166180">
              <w:rPr>
                <w:rFonts w:ascii="Arial" w:eastAsia="Arial Unicode MS" w:hAnsi="Arial" w:cs="Arial"/>
                <w:color w:val="000000"/>
              </w:rPr>
              <w:t xml:space="preserve">OID: 1.2.752.129.2.1.4.1 </w:t>
            </w:r>
          </w:p>
          <w:p w14:paraId="2E93CB3A" w14:textId="77777777" w:rsidR="007844E8" w:rsidRPr="007121BF" w:rsidRDefault="007844E8" w:rsidP="009D4449">
            <w:pPr>
              <w:tabs>
                <w:tab w:val="left" w:pos="4111"/>
              </w:tabs>
              <w:rPr>
                <w:rFonts w:ascii="Arial" w:eastAsia="Arial Unicode MS" w:hAnsi="Arial" w:cs="Arial"/>
                <w:color w:val="000000"/>
              </w:rPr>
            </w:pPr>
          </w:p>
        </w:tc>
      </w:tr>
    </w:tbl>
    <w:p w14:paraId="4438118E" w14:textId="77777777" w:rsidR="007844E8" w:rsidRPr="007121BF" w:rsidRDefault="007844E8" w:rsidP="009F3870"/>
    <w:p w14:paraId="360650AC" w14:textId="77777777" w:rsidR="007844E8" w:rsidRPr="007121BF" w:rsidRDefault="007844E8" w:rsidP="009F3870"/>
    <w:p w14:paraId="2B51B964" w14:textId="77777777" w:rsidR="009F3870" w:rsidRPr="007121BF" w:rsidRDefault="009F3870" w:rsidP="009F3870">
      <w:pPr>
        <w:pStyle w:val="Rubrik3"/>
      </w:pPr>
      <w:r w:rsidRPr="007121BF">
        <w:t xml:space="preserve">  </w:t>
      </w:r>
      <w:bookmarkStart w:id="23" w:name="_Toc259277370"/>
      <w:r w:rsidRPr="007121BF">
        <w:t>Urval</w:t>
      </w:r>
      <w:bookmarkEnd w:id="23"/>
    </w:p>
    <w:p w14:paraId="7942022C" w14:textId="77777777" w:rsidR="009F3870" w:rsidRPr="007121BF" w:rsidRDefault="009F3870" w:rsidP="009F3870">
      <w:r w:rsidRPr="007121BF">
        <w:t xml:space="preserve">Urval är en uppsättning unikt identifierade koder. I sin enklaste form är ett urval en rak lista, men urval kan även vara post-koordinerade koder och de kan vara hierarkist ordnade. Urval kan komma från ett kodverk eller flera.  </w:t>
      </w:r>
    </w:p>
    <w:p w14:paraId="745A51CF" w14:textId="77777777" w:rsidR="009F3870" w:rsidRPr="007121BF" w:rsidRDefault="009F3870" w:rsidP="009F3870">
      <w:r w:rsidRPr="007121BF">
        <w:t xml:space="preserve"> </w:t>
      </w:r>
    </w:p>
    <w:p w14:paraId="48016DE8" w14:textId="77777777" w:rsidR="009F3870" w:rsidRPr="007121BF" w:rsidRDefault="009F3870" w:rsidP="009F3870">
      <w:r w:rsidRPr="007121BF">
        <w:t xml:space="preserve">Urval används för två ändamål  </w:t>
      </w:r>
    </w:p>
    <w:p w14:paraId="79E232EC" w14:textId="77777777" w:rsidR="009F3870" w:rsidRPr="007121BF" w:rsidRDefault="009F3870" w:rsidP="009F3870">
      <w:r w:rsidRPr="007121BF">
        <w:t xml:space="preserve">1. För att underkategorisera indikatorer (stratifiering)  </w:t>
      </w:r>
    </w:p>
    <w:p w14:paraId="75C8792C" w14:textId="77777777" w:rsidR="009F3870" w:rsidRPr="007121BF" w:rsidRDefault="009F3870" w:rsidP="009F3870">
      <w:r w:rsidRPr="007121BF">
        <w:t>2. För att tekniskt beskriva inklusions- och exklusionskriterier för idikatorer.</w:t>
      </w:r>
    </w:p>
    <w:p w14:paraId="26DD8D7D" w14:textId="77777777" w:rsidR="009F3870" w:rsidRPr="007121BF" w:rsidRDefault="009F3870" w:rsidP="009F3870">
      <w:r w:rsidRPr="007121BF">
        <w:t xml:space="preserve">  Sekundärkod</w:t>
      </w:r>
    </w:p>
    <w:p w14:paraId="1C89BBAB" w14:textId="77777777" w:rsidR="009F3870" w:rsidRPr="007121BF" w:rsidRDefault="009F3870" w:rsidP="009F3870"/>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49631FB8" w14:textId="77777777" w:rsidTr="009D4449">
        <w:trPr>
          <w:trHeight w:val="233"/>
        </w:trPr>
        <w:tc>
          <w:tcPr>
            <w:tcW w:w="1216" w:type="dxa"/>
            <w:shd w:val="clear" w:color="auto" w:fill="92D050"/>
            <w:tcMar>
              <w:top w:w="15" w:type="dxa"/>
              <w:left w:w="15" w:type="dxa"/>
              <w:bottom w:w="0" w:type="dxa"/>
              <w:right w:w="15" w:type="dxa"/>
            </w:tcMar>
          </w:tcPr>
          <w:p w14:paraId="6AF15EFE"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48D6283D"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5AD290A3"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5B03AD4E"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371C7F59"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5B4E5664"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67552B18"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7844E8" w:rsidRPr="007121BF" w14:paraId="17D01858" w14:textId="77777777" w:rsidTr="009D4449">
        <w:trPr>
          <w:trHeight w:val="233"/>
        </w:trPr>
        <w:tc>
          <w:tcPr>
            <w:tcW w:w="1216" w:type="dxa"/>
            <w:tcMar>
              <w:top w:w="15" w:type="dxa"/>
              <w:left w:w="15" w:type="dxa"/>
              <w:bottom w:w="0" w:type="dxa"/>
              <w:right w:w="15" w:type="dxa"/>
            </w:tcMar>
          </w:tcPr>
          <w:p w14:paraId="7AC4B42D" w14:textId="688545CA" w:rsidR="007844E8" w:rsidRPr="007121BF" w:rsidRDefault="001C1BA2" w:rsidP="009D4449">
            <w:pPr>
              <w:rPr>
                <w:rFonts w:ascii="Arial" w:eastAsia="Arial Unicode MS" w:hAnsi="Arial" w:cs="Arial"/>
                <w:color w:val="000000"/>
              </w:rPr>
            </w:pPr>
            <w:r>
              <w:rPr>
                <w:rFonts w:ascii="Arial" w:eastAsia="Arial Unicode MS" w:hAnsi="Arial" w:cs="Arial"/>
                <w:color w:val="000000"/>
              </w:rPr>
              <w:t>urvalsId</w:t>
            </w:r>
          </w:p>
        </w:tc>
        <w:tc>
          <w:tcPr>
            <w:tcW w:w="1373" w:type="dxa"/>
          </w:tcPr>
          <w:p w14:paraId="6741167C" w14:textId="77777777" w:rsidR="007844E8" w:rsidRPr="007121BF" w:rsidRDefault="007844E8" w:rsidP="009D4449">
            <w:pPr>
              <w:rPr>
                <w:rFonts w:eastAsia="Arial Unicode MS"/>
              </w:rPr>
            </w:pPr>
          </w:p>
        </w:tc>
        <w:tc>
          <w:tcPr>
            <w:tcW w:w="2496" w:type="dxa"/>
            <w:tcMar>
              <w:top w:w="15" w:type="dxa"/>
              <w:left w:w="15" w:type="dxa"/>
              <w:bottom w:w="0" w:type="dxa"/>
              <w:right w:w="15" w:type="dxa"/>
            </w:tcMar>
          </w:tcPr>
          <w:p w14:paraId="470881DE" w14:textId="10EE5B29" w:rsidR="007844E8" w:rsidRPr="007121BF" w:rsidRDefault="00424F4F" w:rsidP="009D4449">
            <w:pPr>
              <w:rPr>
                <w:rFonts w:ascii="Arial" w:eastAsia="Arial Unicode MS" w:hAnsi="Arial" w:cs="Arial"/>
                <w:i/>
                <w:color w:val="000000"/>
              </w:rPr>
            </w:pPr>
            <w:r>
              <w:rPr>
                <w:rFonts w:ascii="Arial" w:eastAsia="Arial Unicode MS" w:hAnsi="Arial" w:cs="Arial"/>
                <w:i/>
                <w:color w:val="000000"/>
              </w:rPr>
              <w:t xml:space="preserve">Varje urval ges ett unikt Id i form av en OID för att identifiera urvalet. </w:t>
            </w:r>
          </w:p>
        </w:tc>
        <w:tc>
          <w:tcPr>
            <w:tcW w:w="1701" w:type="dxa"/>
            <w:tcMar>
              <w:top w:w="15" w:type="dxa"/>
              <w:left w:w="15" w:type="dxa"/>
              <w:bottom w:w="0" w:type="dxa"/>
              <w:right w:w="15" w:type="dxa"/>
            </w:tcMar>
          </w:tcPr>
          <w:p w14:paraId="2C6AEDED" w14:textId="5BD335FD" w:rsidR="007844E8" w:rsidRPr="007121BF" w:rsidRDefault="00B232CD" w:rsidP="009D4449">
            <w:pPr>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1D36737E" w14:textId="77777777" w:rsidR="007844E8" w:rsidRPr="007121BF" w:rsidRDefault="005A3EE1"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4CF96CCF" w14:textId="2A41220C" w:rsidR="007844E8" w:rsidRPr="007F28A3" w:rsidRDefault="00B232CD" w:rsidP="009D4449">
            <w:pPr>
              <w:keepNext/>
              <w:keepLines/>
              <w:widowControl w:val="0"/>
              <w:numPr>
                <w:ilvl w:val="2"/>
                <w:numId w:val="25"/>
              </w:numPr>
              <w:adjustRightInd w:val="0"/>
              <w:spacing w:before="240" w:after="80"/>
              <w:textAlignment w:val="baseline"/>
              <w:outlineLvl w:val="2"/>
              <w:rPr>
                <w:rFonts w:ascii="Arial" w:eastAsia="Arial Unicode MS" w:hAnsi="Arial" w:cs="Arial"/>
                <w:color w:val="000000"/>
                <w:highlight w:val="yellow"/>
              </w:rPr>
            </w:pPr>
            <w:r w:rsidRPr="007F28A3">
              <w:rPr>
                <w:rFonts w:ascii="Arial" w:eastAsia="Arial Unicode MS" w:hAnsi="Arial" w:cs="Arial"/>
                <w:color w:val="000000"/>
                <w:highlight w:val="yellow"/>
              </w:rPr>
              <w:t>Behöver en rot-OID från Socialstyrelsen</w:t>
            </w:r>
          </w:p>
        </w:tc>
      </w:tr>
      <w:tr w:rsidR="007844E8" w:rsidRPr="007121BF" w14:paraId="17262A12" w14:textId="77777777" w:rsidTr="009D4449">
        <w:trPr>
          <w:trHeight w:val="233"/>
        </w:trPr>
        <w:tc>
          <w:tcPr>
            <w:tcW w:w="1216" w:type="dxa"/>
            <w:tcMar>
              <w:top w:w="15" w:type="dxa"/>
              <w:left w:w="15" w:type="dxa"/>
              <w:bottom w:w="0" w:type="dxa"/>
              <w:right w:w="15" w:type="dxa"/>
            </w:tcMar>
          </w:tcPr>
          <w:p w14:paraId="2542A4F6" w14:textId="77777777" w:rsidR="007844E8" w:rsidRPr="007121BF" w:rsidRDefault="007844E8" w:rsidP="009D4449">
            <w:pPr>
              <w:tabs>
                <w:tab w:val="left" w:pos="4111"/>
              </w:tabs>
              <w:rPr>
                <w:rFonts w:ascii="Arial" w:eastAsia="Arial Unicode MS" w:hAnsi="Arial" w:cs="Arial"/>
                <w:color w:val="000000"/>
              </w:rPr>
            </w:pPr>
          </w:p>
        </w:tc>
        <w:tc>
          <w:tcPr>
            <w:tcW w:w="1373" w:type="dxa"/>
          </w:tcPr>
          <w:p w14:paraId="08BF45AA" w14:textId="77777777" w:rsidR="007844E8" w:rsidRPr="007121BF" w:rsidRDefault="007844E8"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CE04B7F" w14:textId="77777777" w:rsidR="007844E8" w:rsidRPr="007121BF" w:rsidRDefault="007844E8" w:rsidP="009D4449">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33BD1E94" w14:textId="77777777" w:rsidR="007844E8" w:rsidRPr="007121BF" w:rsidRDefault="007844E8" w:rsidP="009D4449">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794AECA1" w14:textId="77777777" w:rsidR="007844E8" w:rsidRPr="007121BF" w:rsidRDefault="007844E8" w:rsidP="009D4449">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4A64C6A9" w14:textId="77777777" w:rsidR="007844E8" w:rsidRPr="007121BF" w:rsidRDefault="007844E8" w:rsidP="009D4449">
            <w:pPr>
              <w:tabs>
                <w:tab w:val="left" w:pos="4111"/>
              </w:tabs>
              <w:rPr>
                <w:rFonts w:ascii="Arial" w:eastAsia="Arial Unicode MS" w:hAnsi="Arial" w:cs="Arial"/>
                <w:color w:val="000000"/>
              </w:rPr>
            </w:pPr>
          </w:p>
        </w:tc>
      </w:tr>
    </w:tbl>
    <w:p w14:paraId="2E28C4DD" w14:textId="77777777" w:rsidR="007844E8" w:rsidRPr="007121BF" w:rsidRDefault="007844E8" w:rsidP="009F3870"/>
    <w:p w14:paraId="6D152155" w14:textId="77777777" w:rsidR="009F3870" w:rsidRPr="007121BF" w:rsidRDefault="009F3870" w:rsidP="009F3870">
      <w:pPr>
        <w:pStyle w:val="Rubrik3"/>
      </w:pPr>
      <w:r w:rsidRPr="007121BF">
        <w:t xml:space="preserve">  </w:t>
      </w:r>
      <w:bookmarkStart w:id="24" w:name="_Toc259277371"/>
      <w:r w:rsidRPr="007121BF">
        <w:t>HSAObjekt</w:t>
      </w:r>
      <w:bookmarkEnd w:id="24"/>
    </w:p>
    <w:p w14:paraId="5EACABEB" w14:textId="77777777" w:rsidR="009F3870" w:rsidRPr="007121BF" w:rsidRDefault="009F3870" w:rsidP="009F3870">
      <w:r w:rsidRPr="007121BF">
        <w:t>En organisatorisk enhet som identifieras med ett HSA-id. Kan vara en utförande enhet, ett sjukhus, en huvudman (landsting/region) eller ett producerande eller konsumerande system.</w:t>
      </w:r>
    </w:p>
    <w:p w14:paraId="214C41E5" w14:textId="77777777" w:rsidR="009F3870" w:rsidRPr="007121BF" w:rsidRDefault="009F3870" w:rsidP="009F3870"/>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6A0C7EAC" w14:textId="77777777" w:rsidTr="009D4449">
        <w:trPr>
          <w:trHeight w:val="233"/>
        </w:trPr>
        <w:tc>
          <w:tcPr>
            <w:tcW w:w="1216" w:type="dxa"/>
            <w:shd w:val="clear" w:color="auto" w:fill="92D050"/>
            <w:tcMar>
              <w:top w:w="15" w:type="dxa"/>
              <w:left w:w="15" w:type="dxa"/>
              <w:bottom w:w="0" w:type="dxa"/>
              <w:right w:w="15" w:type="dxa"/>
            </w:tcMar>
          </w:tcPr>
          <w:p w14:paraId="0588BAC6"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6971E377"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51304C82"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44F3EFDE"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5D45ECEA"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5E9EC1F8"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0B8435B1"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7844E8" w:rsidRPr="007121BF" w14:paraId="6F2C7FF8" w14:textId="77777777" w:rsidTr="009D4449">
        <w:trPr>
          <w:trHeight w:val="233"/>
        </w:trPr>
        <w:tc>
          <w:tcPr>
            <w:tcW w:w="1216" w:type="dxa"/>
            <w:tcMar>
              <w:top w:w="15" w:type="dxa"/>
              <w:left w:w="15" w:type="dxa"/>
              <w:bottom w:w="0" w:type="dxa"/>
              <w:right w:w="15" w:type="dxa"/>
            </w:tcMar>
          </w:tcPr>
          <w:p w14:paraId="7C646F3D" w14:textId="77777777" w:rsidR="007844E8" w:rsidRPr="007121BF" w:rsidRDefault="005A3EE1" w:rsidP="009D4449">
            <w:pPr>
              <w:rPr>
                <w:rFonts w:ascii="Arial" w:eastAsia="Arial Unicode MS" w:hAnsi="Arial" w:cs="Arial"/>
                <w:color w:val="000000"/>
              </w:rPr>
            </w:pPr>
            <w:r w:rsidRPr="007121BF">
              <w:rPr>
                <w:rFonts w:ascii="Arial" w:eastAsia="Arial Unicode MS" w:hAnsi="Arial" w:cs="Arial"/>
                <w:color w:val="000000"/>
              </w:rPr>
              <w:t>HSAId</w:t>
            </w:r>
          </w:p>
        </w:tc>
        <w:tc>
          <w:tcPr>
            <w:tcW w:w="1373" w:type="dxa"/>
          </w:tcPr>
          <w:p w14:paraId="39010EB6" w14:textId="06C02C3D" w:rsidR="00166180" w:rsidRPr="00166180" w:rsidRDefault="00166180" w:rsidP="00166180">
            <w:pPr>
              <w:rPr>
                <w:rFonts w:eastAsia="Arial Unicode MS"/>
              </w:rPr>
            </w:pPr>
            <w:r>
              <w:rPr>
                <w:rFonts w:eastAsia="Arial Unicode MS"/>
              </w:rPr>
              <w:t>Vård och omsorgsutövare.enhet id</w:t>
            </w:r>
          </w:p>
          <w:p w14:paraId="340C606F" w14:textId="69775EF1" w:rsidR="007844E8" w:rsidRPr="007121BF" w:rsidRDefault="007844E8" w:rsidP="009D4449">
            <w:pPr>
              <w:rPr>
                <w:rFonts w:eastAsia="Arial Unicode MS"/>
              </w:rPr>
            </w:pPr>
          </w:p>
        </w:tc>
        <w:tc>
          <w:tcPr>
            <w:tcW w:w="2496" w:type="dxa"/>
            <w:tcMar>
              <w:top w:w="15" w:type="dxa"/>
              <w:left w:w="15" w:type="dxa"/>
              <w:bottom w:w="0" w:type="dxa"/>
              <w:right w:w="15" w:type="dxa"/>
            </w:tcMar>
          </w:tcPr>
          <w:p w14:paraId="59DC641B" w14:textId="77777777" w:rsidR="007844E8" w:rsidRPr="007121BF" w:rsidRDefault="0080594D" w:rsidP="009D4449">
            <w:pPr>
              <w:rPr>
                <w:rFonts w:ascii="Arial" w:eastAsia="Arial Unicode MS" w:hAnsi="Arial" w:cs="Arial"/>
                <w:i/>
                <w:color w:val="000000"/>
              </w:rPr>
            </w:pPr>
            <w:r w:rsidRPr="007121BF">
              <w:rPr>
                <w:rFonts w:eastAsia="Arial Unicode MS"/>
              </w:rPr>
              <w:t>HSAId</w:t>
            </w:r>
            <w:r w:rsidR="007844E8" w:rsidRPr="007121BF">
              <w:rPr>
                <w:rFonts w:eastAsia="Arial Unicode MS"/>
              </w:rPr>
              <w:br/>
            </w:r>
          </w:p>
        </w:tc>
        <w:tc>
          <w:tcPr>
            <w:tcW w:w="1701" w:type="dxa"/>
            <w:tcMar>
              <w:top w:w="15" w:type="dxa"/>
              <w:left w:w="15" w:type="dxa"/>
              <w:bottom w:w="0" w:type="dxa"/>
              <w:right w:w="15" w:type="dxa"/>
            </w:tcMar>
          </w:tcPr>
          <w:p w14:paraId="76F93B38" w14:textId="50CB226C" w:rsidR="007844E8"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I</w:t>
            </w:r>
            <w:r w:rsidR="00C33B48">
              <w:rPr>
                <w:rFonts w:ascii="Arial" w:eastAsia="Arial Unicode MS" w:hAnsi="Arial" w:cs="Arial"/>
                <w:color w:val="000000"/>
              </w:rPr>
              <w:t>I</w:t>
            </w:r>
          </w:p>
        </w:tc>
        <w:tc>
          <w:tcPr>
            <w:tcW w:w="1190" w:type="dxa"/>
            <w:tcMar>
              <w:top w:w="15" w:type="dxa"/>
              <w:left w:w="15" w:type="dxa"/>
              <w:bottom w:w="0" w:type="dxa"/>
              <w:right w:w="15" w:type="dxa"/>
            </w:tcMar>
          </w:tcPr>
          <w:p w14:paraId="5261C443" w14:textId="77777777" w:rsidR="007844E8"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CAD3444"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HSA-id </w:t>
            </w:r>
          </w:p>
          <w:p w14:paraId="6BBADDC2" w14:textId="77777777" w:rsidR="00166180" w:rsidRPr="00166180" w:rsidRDefault="00166180" w:rsidP="00166180">
            <w:pPr>
              <w:rPr>
                <w:rFonts w:ascii="Arial" w:eastAsia="Arial Unicode MS" w:hAnsi="Arial" w:cs="Arial"/>
                <w:color w:val="000000"/>
              </w:rPr>
            </w:pPr>
          </w:p>
          <w:p w14:paraId="7ADA3922"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OID: 1.2.752.129.2.1.4.1 </w:t>
            </w:r>
          </w:p>
          <w:p w14:paraId="0BB30DFE" w14:textId="77777777" w:rsidR="007844E8" w:rsidRPr="007121BF" w:rsidRDefault="007844E8" w:rsidP="009D4449">
            <w:pPr>
              <w:rPr>
                <w:rFonts w:ascii="Arial" w:eastAsia="Arial Unicode MS" w:hAnsi="Arial" w:cs="Arial"/>
                <w:color w:val="000000"/>
              </w:rPr>
            </w:pPr>
          </w:p>
        </w:tc>
      </w:tr>
      <w:tr w:rsidR="007844E8" w:rsidRPr="007121BF" w14:paraId="371DF7C2" w14:textId="77777777" w:rsidTr="009D4449">
        <w:trPr>
          <w:trHeight w:val="233"/>
        </w:trPr>
        <w:tc>
          <w:tcPr>
            <w:tcW w:w="1216" w:type="dxa"/>
            <w:tcMar>
              <w:top w:w="15" w:type="dxa"/>
              <w:left w:w="15" w:type="dxa"/>
              <w:bottom w:w="0" w:type="dxa"/>
              <w:right w:w="15" w:type="dxa"/>
            </w:tcMar>
          </w:tcPr>
          <w:p w14:paraId="19363DDD" w14:textId="77777777" w:rsidR="007844E8" w:rsidRPr="007121BF" w:rsidRDefault="0080594D" w:rsidP="009D4449">
            <w:pPr>
              <w:tabs>
                <w:tab w:val="left" w:pos="4111"/>
              </w:tabs>
              <w:rPr>
                <w:rFonts w:ascii="Arial" w:eastAsia="Arial Unicode MS" w:hAnsi="Arial" w:cs="Arial"/>
                <w:color w:val="000000"/>
              </w:rPr>
            </w:pPr>
            <w:r w:rsidRPr="007121BF">
              <w:t>EnhetsNamn</w:t>
            </w:r>
          </w:p>
        </w:tc>
        <w:tc>
          <w:tcPr>
            <w:tcW w:w="1373" w:type="dxa"/>
          </w:tcPr>
          <w:p w14:paraId="50F008FF" w14:textId="77777777" w:rsidR="007844E8" w:rsidRPr="007121BF" w:rsidRDefault="007844E8"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39603F1" w14:textId="7FCC2FB2" w:rsidR="007844E8" w:rsidRPr="007121BF" w:rsidRDefault="00424F4F" w:rsidP="00111C4C">
            <w:pPr>
              <w:tabs>
                <w:tab w:val="left" w:pos="4111"/>
              </w:tabs>
              <w:rPr>
                <w:rFonts w:ascii="Arial" w:eastAsia="Arial Unicode MS" w:hAnsi="Arial" w:cs="Arial"/>
                <w:i/>
                <w:color w:val="000000"/>
              </w:rPr>
            </w:pPr>
            <w:r>
              <w:rPr>
                <w:rFonts w:ascii="Arial" w:eastAsia="Arial Unicode MS" w:hAnsi="Arial" w:cs="Arial"/>
                <w:i/>
                <w:color w:val="000000"/>
              </w:rPr>
              <w:t>Namnet för HSA-objektet</w:t>
            </w:r>
          </w:p>
        </w:tc>
        <w:tc>
          <w:tcPr>
            <w:tcW w:w="1701" w:type="dxa"/>
            <w:tcMar>
              <w:top w:w="15" w:type="dxa"/>
              <w:left w:w="15" w:type="dxa"/>
              <w:bottom w:w="0" w:type="dxa"/>
              <w:right w:w="15" w:type="dxa"/>
            </w:tcMar>
          </w:tcPr>
          <w:p w14:paraId="4D21FE34" w14:textId="1BF45836" w:rsidR="007844E8"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2C21FFF0" w14:textId="77777777" w:rsidR="007844E8"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2F645502" w14:textId="77777777" w:rsidR="007844E8" w:rsidRPr="007121BF" w:rsidRDefault="007844E8" w:rsidP="009D4449">
            <w:pPr>
              <w:tabs>
                <w:tab w:val="left" w:pos="4111"/>
              </w:tabs>
              <w:rPr>
                <w:rFonts w:ascii="Arial" w:eastAsia="Arial Unicode MS" w:hAnsi="Arial" w:cs="Arial"/>
                <w:color w:val="000000"/>
              </w:rPr>
            </w:pPr>
          </w:p>
        </w:tc>
      </w:tr>
      <w:tr w:rsidR="0080594D" w:rsidRPr="007121BF" w14:paraId="47510487" w14:textId="77777777" w:rsidTr="009D4449">
        <w:trPr>
          <w:trHeight w:val="233"/>
        </w:trPr>
        <w:tc>
          <w:tcPr>
            <w:tcW w:w="1216" w:type="dxa"/>
            <w:tcMar>
              <w:top w:w="15" w:type="dxa"/>
              <w:left w:w="15" w:type="dxa"/>
              <w:bottom w:w="0" w:type="dxa"/>
              <w:right w:w="15" w:type="dxa"/>
            </w:tcMar>
          </w:tcPr>
          <w:p w14:paraId="13B692A3" w14:textId="77777777" w:rsidR="0080594D" w:rsidRPr="00A063A2" w:rsidRDefault="0080594D" w:rsidP="00A063A2">
            <w:pPr>
              <w:widowControl w:val="0"/>
              <w:tabs>
                <w:tab w:val="left" w:pos="4111"/>
              </w:tabs>
              <w:adjustRightInd w:val="0"/>
              <w:spacing w:before="240" w:after="60"/>
              <w:textAlignment w:val="baseline"/>
              <w:outlineLvl w:val="6"/>
            </w:pPr>
            <w:r w:rsidRPr="007121BF">
              <w:t>Organisation</w:t>
            </w:r>
          </w:p>
        </w:tc>
        <w:tc>
          <w:tcPr>
            <w:tcW w:w="1373" w:type="dxa"/>
          </w:tcPr>
          <w:p w14:paraId="5E2443CA"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0498EA6" w14:textId="77777777" w:rsidR="0080594D" w:rsidRPr="007121BF" w:rsidRDefault="0080594D" w:rsidP="009D4449">
            <w:pPr>
              <w:tabs>
                <w:tab w:val="left" w:pos="4111"/>
              </w:tabs>
              <w:rPr>
                <w:rFonts w:ascii="Arial" w:eastAsia="Arial Unicode MS" w:hAnsi="Arial" w:cs="Arial"/>
                <w:i/>
                <w:color w:val="000000"/>
              </w:rPr>
            </w:pPr>
            <w:r w:rsidRPr="007121BF">
              <w:rPr>
                <w:rFonts w:ascii="Open Sans" w:eastAsia="Open Sans" w:hAnsi="Open Sans" w:cs="Open Sans"/>
                <w:color w:val="000000"/>
                <w:sz w:val="26"/>
              </w:rPr>
              <w:t>juridisk person/bolag/vårdgivare</w:t>
            </w:r>
          </w:p>
        </w:tc>
        <w:tc>
          <w:tcPr>
            <w:tcW w:w="1701" w:type="dxa"/>
            <w:tcMar>
              <w:top w:w="15" w:type="dxa"/>
              <w:left w:w="15" w:type="dxa"/>
              <w:bottom w:w="0" w:type="dxa"/>
              <w:right w:w="15" w:type="dxa"/>
            </w:tcMar>
          </w:tcPr>
          <w:p w14:paraId="10F25039" w14:textId="07E8D455" w:rsidR="0080594D"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3AFC4CFC"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7C2234D0" w14:textId="77777777" w:rsidR="0080594D" w:rsidRPr="007121BF" w:rsidRDefault="0080594D" w:rsidP="009D4449">
            <w:pPr>
              <w:tabs>
                <w:tab w:val="left" w:pos="4111"/>
              </w:tabs>
              <w:rPr>
                <w:rFonts w:ascii="Arial" w:eastAsia="Arial Unicode MS" w:hAnsi="Arial" w:cs="Arial"/>
                <w:color w:val="000000"/>
              </w:rPr>
            </w:pPr>
          </w:p>
        </w:tc>
      </w:tr>
      <w:tr w:rsidR="0080594D" w:rsidRPr="007121BF" w14:paraId="7D59622C" w14:textId="77777777" w:rsidTr="009D4449">
        <w:trPr>
          <w:trHeight w:val="233"/>
        </w:trPr>
        <w:tc>
          <w:tcPr>
            <w:tcW w:w="1216" w:type="dxa"/>
            <w:tcMar>
              <w:top w:w="15" w:type="dxa"/>
              <w:left w:w="15" w:type="dxa"/>
              <w:bottom w:w="0" w:type="dxa"/>
              <w:right w:w="15" w:type="dxa"/>
            </w:tcMar>
          </w:tcPr>
          <w:p w14:paraId="0A27775A" w14:textId="77777777" w:rsidR="0080594D" w:rsidRPr="00A063A2" w:rsidRDefault="0080594D" w:rsidP="00A063A2">
            <w:pPr>
              <w:widowControl w:val="0"/>
              <w:tabs>
                <w:tab w:val="left" w:pos="4111"/>
              </w:tabs>
              <w:adjustRightInd w:val="0"/>
              <w:spacing w:before="240" w:after="60"/>
              <w:textAlignment w:val="baseline"/>
              <w:outlineLvl w:val="6"/>
            </w:pPr>
            <w:r w:rsidRPr="007121BF">
              <w:t>länsKod</w:t>
            </w:r>
          </w:p>
        </w:tc>
        <w:tc>
          <w:tcPr>
            <w:tcW w:w="1373" w:type="dxa"/>
          </w:tcPr>
          <w:p w14:paraId="271A760A"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D2F15E8" w14:textId="77777777" w:rsidR="0080594D" w:rsidRPr="007121BF" w:rsidRDefault="0080594D" w:rsidP="009D4449">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Kod för län i enlighet med SCBs klassificering.</w:t>
            </w:r>
          </w:p>
        </w:tc>
        <w:tc>
          <w:tcPr>
            <w:tcW w:w="1701" w:type="dxa"/>
            <w:tcMar>
              <w:top w:w="15" w:type="dxa"/>
              <w:left w:w="15" w:type="dxa"/>
              <w:bottom w:w="0" w:type="dxa"/>
              <w:right w:w="15" w:type="dxa"/>
            </w:tcMar>
          </w:tcPr>
          <w:p w14:paraId="52682891" w14:textId="0A2663A6" w:rsidR="0080594D"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00E920DD"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A9E7E21" w14:textId="11E91F2E" w:rsidR="0080594D" w:rsidRPr="007F28A3" w:rsidRDefault="00C33B48">
            <w:pPr>
              <w:keepNext/>
              <w:keepLines/>
              <w:widowControl w:val="0"/>
              <w:numPr>
                <w:ilvl w:val="2"/>
                <w:numId w:val="25"/>
              </w:numPr>
              <w:tabs>
                <w:tab w:val="left" w:pos="4111"/>
              </w:tabs>
              <w:adjustRightInd w:val="0"/>
              <w:spacing w:before="240" w:after="80"/>
              <w:textAlignment w:val="baseline"/>
              <w:outlineLvl w:val="2"/>
              <w:rPr>
                <w:rFonts w:ascii="Arial" w:eastAsia="Arial Unicode MS" w:hAnsi="Arial" w:cs="Arial"/>
                <w:color w:val="000000"/>
                <w:highlight w:val="yellow"/>
              </w:rPr>
            </w:pPr>
            <w:r w:rsidRPr="007F28A3">
              <w:rPr>
                <w:rFonts w:ascii="Arial" w:eastAsia="Arial Unicode MS" w:hAnsi="Arial" w:cs="Arial"/>
                <w:color w:val="000000"/>
                <w:highlight w:val="yellow"/>
              </w:rPr>
              <w:t xml:space="preserve">OID behövs från </w:t>
            </w:r>
            <w:r>
              <w:rPr>
                <w:rFonts w:ascii="Arial" w:eastAsia="Arial Unicode MS" w:hAnsi="Arial" w:cs="Arial"/>
                <w:color w:val="000000"/>
                <w:highlight w:val="yellow"/>
              </w:rPr>
              <w:t>SCB/Socialstyrelsen</w:t>
            </w:r>
          </w:p>
        </w:tc>
      </w:tr>
      <w:tr w:rsidR="0080594D" w:rsidRPr="007121BF" w14:paraId="1A820DAF" w14:textId="77777777" w:rsidTr="009D4449">
        <w:trPr>
          <w:trHeight w:val="233"/>
        </w:trPr>
        <w:tc>
          <w:tcPr>
            <w:tcW w:w="1216" w:type="dxa"/>
            <w:tcMar>
              <w:top w:w="15" w:type="dxa"/>
              <w:left w:w="15" w:type="dxa"/>
              <w:bottom w:w="0" w:type="dxa"/>
              <w:right w:w="15" w:type="dxa"/>
            </w:tcMar>
          </w:tcPr>
          <w:p w14:paraId="69182170" w14:textId="77777777" w:rsidR="0080594D" w:rsidRPr="00A063A2" w:rsidRDefault="0080594D" w:rsidP="00A063A2">
            <w:pPr>
              <w:widowControl w:val="0"/>
              <w:tabs>
                <w:tab w:val="left" w:pos="4111"/>
              </w:tabs>
              <w:adjustRightInd w:val="0"/>
              <w:spacing w:before="240" w:after="60"/>
              <w:textAlignment w:val="baseline"/>
              <w:outlineLvl w:val="6"/>
            </w:pPr>
            <w:r w:rsidRPr="007121BF">
              <w:t>län</w:t>
            </w:r>
          </w:p>
        </w:tc>
        <w:tc>
          <w:tcPr>
            <w:tcW w:w="1373" w:type="dxa"/>
          </w:tcPr>
          <w:p w14:paraId="5DC7BA0D"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523961EF" w14:textId="77777777" w:rsidR="0080594D" w:rsidRPr="007121BF" w:rsidRDefault="0080594D" w:rsidP="009D4449">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Län</w:t>
            </w:r>
          </w:p>
        </w:tc>
        <w:tc>
          <w:tcPr>
            <w:tcW w:w="1701" w:type="dxa"/>
            <w:tcMar>
              <w:top w:w="15" w:type="dxa"/>
              <w:left w:w="15" w:type="dxa"/>
              <w:bottom w:w="0" w:type="dxa"/>
              <w:right w:w="15" w:type="dxa"/>
            </w:tcMar>
          </w:tcPr>
          <w:p w14:paraId="7E6EE629" w14:textId="7DC99591" w:rsidR="0080594D"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7F80B903"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846ADB1" w14:textId="77777777" w:rsidR="0080594D" w:rsidRPr="007121BF" w:rsidRDefault="0080594D" w:rsidP="009D4449">
            <w:pPr>
              <w:tabs>
                <w:tab w:val="left" w:pos="4111"/>
              </w:tabs>
              <w:rPr>
                <w:rFonts w:ascii="Arial" w:eastAsia="Arial Unicode MS" w:hAnsi="Arial" w:cs="Arial"/>
                <w:color w:val="000000"/>
              </w:rPr>
            </w:pPr>
          </w:p>
        </w:tc>
      </w:tr>
      <w:tr w:rsidR="0080594D" w:rsidRPr="007121BF" w14:paraId="7CBD3208" w14:textId="77777777" w:rsidTr="009D4449">
        <w:trPr>
          <w:trHeight w:val="233"/>
        </w:trPr>
        <w:tc>
          <w:tcPr>
            <w:tcW w:w="1216" w:type="dxa"/>
            <w:tcMar>
              <w:top w:w="15" w:type="dxa"/>
              <w:left w:w="15" w:type="dxa"/>
              <w:bottom w:w="0" w:type="dxa"/>
              <w:right w:w="15" w:type="dxa"/>
            </w:tcMar>
          </w:tcPr>
          <w:p w14:paraId="0A53B6C3" w14:textId="77777777" w:rsidR="0080594D" w:rsidRPr="00A063A2" w:rsidRDefault="0080594D" w:rsidP="00A063A2">
            <w:pPr>
              <w:widowControl w:val="0"/>
              <w:tabs>
                <w:tab w:val="left" w:pos="4111"/>
              </w:tabs>
              <w:adjustRightInd w:val="0"/>
              <w:spacing w:before="240" w:after="60"/>
              <w:textAlignment w:val="baseline"/>
              <w:outlineLvl w:val="6"/>
            </w:pPr>
            <w:r w:rsidRPr="007121BF">
              <w:t>land</w:t>
            </w:r>
          </w:p>
        </w:tc>
        <w:tc>
          <w:tcPr>
            <w:tcW w:w="1373" w:type="dxa"/>
          </w:tcPr>
          <w:p w14:paraId="4897158E"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722C3B2" w14:textId="77777777" w:rsidR="0080594D" w:rsidRPr="007121BF" w:rsidRDefault="0080594D" w:rsidP="009D4449">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Land</w:t>
            </w:r>
          </w:p>
        </w:tc>
        <w:tc>
          <w:tcPr>
            <w:tcW w:w="1701" w:type="dxa"/>
            <w:tcMar>
              <w:top w:w="15" w:type="dxa"/>
              <w:left w:w="15" w:type="dxa"/>
              <w:bottom w:w="0" w:type="dxa"/>
              <w:right w:w="15" w:type="dxa"/>
            </w:tcMar>
          </w:tcPr>
          <w:p w14:paraId="3BBA7F12" w14:textId="397BD9B5" w:rsidR="0080594D"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7CA9B598"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15A8832E" w14:textId="77777777" w:rsidR="0080594D" w:rsidRPr="007121BF" w:rsidRDefault="0080594D" w:rsidP="009D4449">
            <w:pPr>
              <w:tabs>
                <w:tab w:val="left" w:pos="4111"/>
              </w:tabs>
              <w:rPr>
                <w:rFonts w:ascii="Arial" w:eastAsia="Arial Unicode MS" w:hAnsi="Arial" w:cs="Arial"/>
                <w:color w:val="000000"/>
              </w:rPr>
            </w:pPr>
          </w:p>
        </w:tc>
      </w:tr>
      <w:tr w:rsidR="0080594D" w:rsidRPr="007121BF" w14:paraId="53119CC1" w14:textId="77777777" w:rsidTr="009D4449">
        <w:trPr>
          <w:trHeight w:val="233"/>
        </w:trPr>
        <w:tc>
          <w:tcPr>
            <w:tcW w:w="1216" w:type="dxa"/>
            <w:tcMar>
              <w:top w:w="15" w:type="dxa"/>
              <w:left w:w="15" w:type="dxa"/>
              <w:bottom w:w="0" w:type="dxa"/>
              <w:right w:w="15" w:type="dxa"/>
            </w:tcMar>
          </w:tcPr>
          <w:p w14:paraId="01355133" w14:textId="77777777" w:rsidR="0080594D" w:rsidRPr="00A063A2" w:rsidRDefault="0080594D" w:rsidP="00A063A2">
            <w:pPr>
              <w:widowControl w:val="0"/>
              <w:tabs>
                <w:tab w:val="left" w:pos="4111"/>
              </w:tabs>
              <w:adjustRightInd w:val="0"/>
              <w:spacing w:before="240" w:after="60"/>
              <w:textAlignment w:val="baseline"/>
              <w:outlineLvl w:val="6"/>
            </w:pPr>
            <w:r w:rsidRPr="007121BF">
              <w:t>vårdForm</w:t>
            </w:r>
          </w:p>
        </w:tc>
        <w:tc>
          <w:tcPr>
            <w:tcW w:w="1373" w:type="dxa"/>
          </w:tcPr>
          <w:p w14:paraId="7578C167"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4A08F3F" w14:textId="77777777" w:rsidR="0080594D" w:rsidRPr="007121BF" w:rsidRDefault="0080594D" w:rsidP="0080594D">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 xml:space="preserve">Kod för den typ av vårdform som bedrivs.  </w:t>
            </w:r>
          </w:p>
          <w:p w14:paraId="0EA42873" w14:textId="77777777" w:rsidR="0080594D" w:rsidRPr="007121BF" w:rsidRDefault="0080594D" w:rsidP="0080594D">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01 öppenvård</w:t>
            </w:r>
            <w:r w:rsidRPr="007121BF">
              <w:rPr>
                <w:rFonts w:ascii="Open Sans" w:eastAsia="Open Sans" w:hAnsi="Open Sans" w:cs="Open Sans"/>
                <w:color w:val="000000"/>
                <w:sz w:val="26"/>
              </w:rPr>
              <w:br/>
              <w:t>02 slutenvård</w:t>
            </w:r>
            <w:r w:rsidRPr="007121BF">
              <w:rPr>
                <w:rFonts w:ascii="Open Sans" w:eastAsia="Open Sans" w:hAnsi="Open Sans" w:cs="Open Sans"/>
                <w:color w:val="000000"/>
                <w:sz w:val="26"/>
              </w:rPr>
              <w:br/>
              <w:t>03 hemsjukvård</w:t>
            </w:r>
          </w:p>
        </w:tc>
        <w:tc>
          <w:tcPr>
            <w:tcW w:w="1701" w:type="dxa"/>
            <w:tcMar>
              <w:top w:w="15" w:type="dxa"/>
              <w:left w:w="15" w:type="dxa"/>
              <w:bottom w:w="0" w:type="dxa"/>
              <w:right w:w="15" w:type="dxa"/>
            </w:tcMar>
          </w:tcPr>
          <w:p w14:paraId="4AB07EF8" w14:textId="5F5BBC4F" w:rsidR="0080594D"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7003DCF6"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F40C6A5" w14:textId="0C81F6A1" w:rsidR="0080594D" w:rsidRPr="007F28A3" w:rsidRDefault="00C33B48" w:rsidP="009D4449">
            <w:pPr>
              <w:keepNext/>
              <w:keepLines/>
              <w:widowControl w:val="0"/>
              <w:numPr>
                <w:ilvl w:val="2"/>
                <w:numId w:val="25"/>
              </w:numPr>
              <w:tabs>
                <w:tab w:val="left" w:pos="4111"/>
              </w:tabs>
              <w:adjustRightInd w:val="0"/>
              <w:spacing w:before="240" w:after="80"/>
              <w:textAlignment w:val="baseline"/>
              <w:outlineLvl w:val="2"/>
              <w:rPr>
                <w:rFonts w:ascii="Arial" w:eastAsia="Arial Unicode MS" w:hAnsi="Arial" w:cs="Arial"/>
                <w:color w:val="000000"/>
                <w:highlight w:val="yellow"/>
              </w:rPr>
            </w:pPr>
            <w:r w:rsidRPr="007F28A3">
              <w:rPr>
                <w:rFonts w:ascii="Arial" w:eastAsia="Arial Unicode MS" w:hAnsi="Arial" w:cs="Arial"/>
                <w:color w:val="000000"/>
                <w:highlight w:val="yellow"/>
              </w:rPr>
              <w:t>OID behövs från Socialstyrelsen</w:t>
            </w:r>
          </w:p>
        </w:tc>
      </w:tr>
      <w:tr w:rsidR="0080594D" w:rsidRPr="007121BF" w14:paraId="0B77B735" w14:textId="77777777" w:rsidTr="009D4449">
        <w:trPr>
          <w:trHeight w:val="233"/>
        </w:trPr>
        <w:tc>
          <w:tcPr>
            <w:tcW w:w="1216" w:type="dxa"/>
            <w:tcMar>
              <w:top w:w="15" w:type="dxa"/>
              <w:left w:w="15" w:type="dxa"/>
              <w:bottom w:w="0" w:type="dxa"/>
              <w:right w:w="15" w:type="dxa"/>
            </w:tcMar>
          </w:tcPr>
          <w:p w14:paraId="65B778C5" w14:textId="77777777" w:rsidR="0080594D" w:rsidRPr="00A063A2" w:rsidRDefault="0080594D" w:rsidP="00A063A2">
            <w:pPr>
              <w:widowControl w:val="0"/>
              <w:tabs>
                <w:tab w:val="left" w:pos="4111"/>
              </w:tabs>
              <w:adjustRightInd w:val="0"/>
              <w:spacing w:before="240" w:after="60"/>
              <w:textAlignment w:val="baseline"/>
              <w:outlineLvl w:val="6"/>
            </w:pPr>
            <w:r w:rsidRPr="007121BF">
              <w:t>geografiskaKoordinater</w:t>
            </w:r>
          </w:p>
        </w:tc>
        <w:tc>
          <w:tcPr>
            <w:tcW w:w="1373" w:type="dxa"/>
          </w:tcPr>
          <w:p w14:paraId="4AA1038B"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E11CD81" w14:textId="77777777" w:rsidR="0080594D" w:rsidRPr="007121BF" w:rsidRDefault="0080594D" w:rsidP="0080594D">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Enhetensfysiska placering enligt standarden WGS84 (samma som Google Maps använder).</w:t>
            </w:r>
          </w:p>
        </w:tc>
        <w:tc>
          <w:tcPr>
            <w:tcW w:w="1701" w:type="dxa"/>
            <w:tcMar>
              <w:top w:w="15" w:type="dxa"/>
              <w:left w:w="15" w:type="dxa"/>
              <w:bottom w:w="0" w:type="dxa"/>
              <w:right w:w="15" w:type="dxa"/>
            </w:tcMar>
          </w:tcPr>
          <w:p w14:paraId="2C0597D2" w14:textId="5D540E72" w:rsidR="0080594D"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6D9E117A"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64116C61" w14:textId="77777777" w:rsidR="0080594D" w:rsidRPr="007121BF" w:rsidRDefault="0080594D" w:rsidP="009D4449">
            <w:pPr>
              <w:tabs>
                <w:tab w:val="left" w:pos="4111"/>
              </w:tabs>
              <w:rPr>
                <w:rFonts w:ascii="Arial" w:eastAsia="Arial Unicode MS" w:hAnsi="Arial" w:cs="Arial"/>
                <w:color w:val="000000"/>
              </w:rPr>
            </w:pPr>
          </w:p>
        </w:tc>
      </w:tr>
    </w:tbl>
    <w:p w14:paraId="0ABC2A4C" w14:textId="77777777" w:rsidR="007844E8" w:rsidRPr="007121BF" w:rsidRDefault="007844E8" w:rsidP="009F3870"/>
    <w:p w14:paraId="6FAF685E" w14:textId="77777777" w:rsidR="009F3870" w:rsidRPr="007121BF" w:rsidRDefault="009F3870" w:rsidP="009F3870">
      <w:pPr>
        <w:pStyle w:val="Rubrik3"/>
      </w:pPr>
      <w:r w:rsidRPr="007121BF">
        <w:t xml:space="preserve">  </w:t>
      </w:r>
      <w:bookmarkStart w:id="25" w:name="_Toc259277372"/>
      <w:r w:rsidRPr="007121BF">
        <w:t>Informationsägare</w:t>
      </w:r>
      <w:bookmarkEnd w:id="25"/>
    </w:p>
    <w:p w14:paraId="3743D848" w14:textId="7CBB0CE4" w:rsidR="009F3870" w:rsidRPr="007121BF" w:rsidRDefault="00C33B48" w:rsidP="009F3870">
      <w:r w:rsidRPr="00C33B48">
        <w:t>Personuppgiftsa</w:t>
      </w:r>
      <w:r>
        <w:t>nsvarig för källsystemts data</w:t>
      </w:r>
      <w:r w:rsidR="009F3870" w:rsidRPr="007121BF">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075FEEFE" w14:textId="77777777" w:rsidTr="009D4449">
        <w:trPr>
          <w:trHeight w:val="233"/>
        </w:trPr>
        <w:tc>
          <w:tcPr>
            <w:tcW w:w="1216" w:type="dxa"/>
            <w:shd w:val="clear" w:color="auto" w:fill="92D050"/>
            <w:tcMar>
              <w:top w:w="15" w:type="dxa"/>
              <w:left w:w="15" w:type="dxa"/>
              <w:bottom w:w="0" w:type="dxa"/>
              <w:right w:w="15" w:type="dxa"/>
            </w:tcMar>
          </w:tcPr>
          <w:p w14:paraId="40CD1EFE"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182AD223"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3DCC56B7"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632787B0"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7E8D69A3"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121A9857"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2152FA7A"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7844E8" w:rsidRPr="007121BF" w14:paraId="7B6E4013" w14:textId="77777777" w:rsidTr="009D4449">
        <w:trPr>
          <w:trHeight w:val="233"/>
        </w:trPr>
        <w:tc>
          <w:tcPr>
            <w:tcW w:w="1216" w:type="dxa"/>
            <w:tcMar>
              <w:top w:w="15" w:type="dxa"/>
              <w:left w:w="15" w:type="dxa"/>
              <w:bottom w:w="0" w:type="dxa"/>
              <w:right w:w="15" w:type="dxa"/>
            </w:tcMar>
          </w:tcPr>
          <w:p w14:paraId="0660437E" w14:textId="77777777" w:rsidR="007844E8" w:rsidRPr="007121BF" w:rsidRDefault="0080594D" w:rsidP="009D4449">
            <w:pPr>
              <w:rPr>
                <w:rFonts w:ascii="Arial" w:eastAsia="Arial Unicode MS" w:hAnsi="Arial" w:cs="Arial"/>
                <w:color w:val="000000"/>
              </w:rPr>
            </w:pPr>
            <w:r w:rsidRPr="007121BF">
              <w:rPr>
                <w:rFonts w:ascii="Arial" w:eastAsia="Arial Unicode MS" w:hAnsi="Arial" w:cs="Arial"/>
                <w:color w:val="000000"/>
              </w:rPr>
              <w:t>HSAId</w:t>
            </w:r>
          </w:p>
        </w:tc>
        <w:tc>
          <w:tcPr>
            <w:tcW w:w="1373" w:type="dxa"/>
          </w:tcPr>
          <w:p w14:paraId="31C1815D" w14:textId="77777777" w:rsidR="00166180" w:rsidRPr="00166180" w:rsidRDefault="00166180" w:rsidP="00166180">
            <w:pPr>
              <w:rPr>
                <w:rFonts w:eastAsia="Arial Unicode MS"/>
              </w:rPr>
            </w:pPr>
            <w:r w:rsidRPr="00166180">
              <w:rPr>
                <w:rFonts w:eastAsia="Arial Unicode MS"/>
              </w:rPr>
              <w:t xml:space="preserve">Vård och omsorgsutövare </w:t>
            </w:r>
          </w:p>
          <w:p w14:paraId="3609FB9C" w14:textId="1571ACE2" w:rsidR="007844E8" w:rsidRPr="007121BF" w:rsidRDefault="00166180" w:rsidP="009D4449">
            <w:pPr>
              <w:rPr>
                <w:rFonts w:eastAsia="Arial Unicode MS"/>
              </w:rPr>
            </w:pPr>
            <w:r>
              <w:rPr>
                <w:rFonts w:eastAsia="Arial Unicode MS"/>
              </w:rPr>
              <w:t>.personal id</w:t>
            </w:r>
          </w:p>
        </w:tc>
        <w:tc>
          <w:tcPr>
            <w:tcW w:w="2496" w:type="dxa"/>
            <w:tcMar>
              <w:top w:w="15" w:type="dxa"/>
              <w:left w:w="15" w:type="dxa"/>
              <w:bottom w:w="0" w:type="dxa"/>
              <w:right w:w="15" w:type="dxa"/>
            </w:tcMar>
          </w:tcPr>
          <w:p w14:paraId="38066A69" w14:textId="77777777" w:rsidR="007844E8" w:rsidRPr="007121BF" w:rsidRDefault="0080594D" w:rsidP="009D4449">
            <w:pPr>
              <w:rPr>
                <w:rFonts w:ascii="Arial" w:eastAsia="Arial Unicode MS" w:hAnsi="Arial" w:cs="Arial"/>
                <w:i/>
                <w:color w:val="000000"/>
              </w:rPr>
            </w:pPr>
            <w:r w:rsidRPr="007121BF">
              <w:rPr>
                <w:rFonts w:eastAsia="Arial Unicode MS"/>
              </w:rPr>
              <w:t>Refererar till ett HSA-objekt</w:t>
            </w:r>
          </w:p>
        </w:tc>
        <w:tc>
          <w:tcPr>
            <w:tcW w:w="1701" w:type="dxa"/>
            <w:tcMar>
              <w:top w:w="15" w:type="dxa"/>
              <w:left w:w="15" w:type="dxa"/>
              <w:bottom w:w="0" w:type="dxa"/>
              <w:right w:w="15" w:type="dxa"/>
            </w:tcMar>
          </w:tcPr>
          <w:p w14:paraId="692D16B5" w14:textId="2EEA9318" w:rsidR="007844E8"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I</w:t>
            </w:r>
            <w:r w:rsidR="00C33B48">
              <w:rPr>
                <w:rFonts w:ascii="Arial" w:eastAsia="Arial Unicode MS" w:hAnsi="Arial" w:cs="Arial"/>
                <w:color w:val="000000"/>
              </w:rPr>
              <w:t>I</w:t>
            </w:r>
          </w:p>
        </w:tc>
        <w:tc>
          <w:tcPr>
            <w:tcW w:w="1190" w:type="dxa"/>
            <w:tcMar>
              <w:top w:w="15" w:type="dxa"/>
              <w:left w:w="15" w:type="dxa"/>
              <w:bottom w:w="0" w:type="dxa"/>
              <w:right w:w="15" w:type="dxa"/>
            </w:tcMar>
          </w:tcPr>
          <w:p w14:paraId="01CD126C" w14:textId="77777777" w:rsidR="007844E8"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2FE67B16"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HSA-id </w:t>
            </w:r>
          </w:p>
          <w:p w14:paraId="380CD0DC" w14:textId="77777777" w:rsidR="00166180" w:rsidRPr="00166180" w:rsidRDefault="00166180" w:rsidP="00166180">
            <w:pPr>
              <w:rPr>
                <w:rFonts w:ascii="Arial" w:eastAsia="Arial Unicode MS" w:hAnsi="Arial" w:cs="Arial"/>
                <w:color w:val="000000"/>
              </w:rPr>
            </w:pPr>
          </w:p>
          <w:p w14:paraId="33486598" w14:textId="5EB567E7" w:rsidR="007844E8" w:rsidRPr="007121BF" w:rsidRDefault="00166180" w:rsidP="00166180">
            <w:pPr>
              <w:rPr>
                <w:rFonts w:ascii="Arial" w:eastAsia="Arial Unicode MS" w:hAnsi="Arial" w:cs="Arial"/>
                <w:color w:val="000000"/>
              </w:rPr>
            </w:pPr>
            <w:r w:rsidRPr="00166180">
              <w:rPr>
                <w:rFonts w:ascii="Arial" w:eastAsia="Arial Unicode MS" w:hAnsi="Arial" w:cs="Arial"/>
                <w:color w:val="000000"/>
              </w:rPr>
              <w:t>OID: 1.2.752.129.2.1.4.1</w:t>
            </w:r>
          </w:p>
        </w:tc>
      </w:tr>
      <w:tr w:rsidR="007844E8" w:rsidRPr="007121BF" w14:paraId="65AC884E" w14:textId="77777777" w:rsidTr="009D4449">
        <w:trPr>
          <w:trHeight w:val="233"/>
        </w:trPr>
        <w:tc>
          <w:tcPr>
            <w:tcW w:w="1216" w:type="dxa"/>
            <w:tcMar>
              <w:top w:w="15" w:type="dxa"/>
              <w:left w:w="15" w:type="dxa"/>
              <w:bottom w:w="0" w:type="dxa"/>
              <w:right w:w="15" w:type="dxa"/>
            </w:tcMar>
          </w:tcPr>
          <w:p w14:paraId="4F9D1129" w14:textId="77777777" w:rsidR="007844E8" w:rsidRPr="007121BF" w:rsidRDefault="007844E8" w:rsidP="009D4449">
            <w:pPr>
              <w:tabs>
                <w:tab w:val="left" w:pos="4111"/>
              </w:tabs>
              <w:rPr>
                <w:rFonts w:ascii="Arial" w:eastAsia="Arial Unicode MS" w:hAnsi="Arial" w:cs="Arial"/>
                <w:color w:val="000000"/>
              </w:rPr>
            </w:pPr>
          </w:p>
        </w:tc>
        <w:tc>
          <w:tcPr>
            <w:tcW w:w="1373" w:type="dxa"/>
          </w:tcPr>
          <w:p w14:paraId="57A84043" w14:textId="77777777" w:rsidR="007844E8" w:rsidRPr="007121BF" w:rsidRDefault="007844E8"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CB63988" w14:textId="77777777" w:rsidR="007844E8" w:rsidRPr="007121BF" w:rsidRDefault="007844E8" w:rsidP="009D4449">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25CA0587" w14:textId="77777777" w:rsidR="007844E8" w:rsidRPr="007121BF" w:rsidRDefault="007844E8" w:rsidP="009D4449">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5242CDE7" w14:textId="77777777" w:rsidR="007844E8" w:rsidRPr="007121BF" w:rsidRDefault="007844E8" w:rsidP="009D4449">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67E20A28" w14:textId="77777777" w:rsidR="007844E8" w:rsidRPr="007121BF" w:rsidRDefault="007844E8" w:rsidP="009D4449">
            <w:pPr>
              <w:tabs>
                <w:tab w:val="left" w:pos="4111"/>
              </w:tabs>
              <w:rPr>
                <w:rFonts w:ascii="Arial" w:eastAsia="Arial Unicode MS" w:hAnsi="Arial" w:cs="Arial"/>
                <w:color w:val="000000"/>
              </w:rPr>
            </w:pPr>
          </w:p>
        </w:tc>
      </w:tr>
    </w:tbl>
    <w:p w14:paraId="26F60821" w14:textId="77777777" w:rsidR="009F3870" w:rsidRPr="007121BF" w:rsidRDefault="009F3870" w:rsidP="009F3870"/>
    <w:p w14:paraId="47A2B420" w14:textId="77777777" w:rsidR="009F3870" w:rsidRPr="007121BF" w:rsidRDefault="009F3870" w:rsidP="009F3870">
      <w:pPr>
        <w:pStyle w:val="Rubrik3"/>
      </w:pPr>
      <w:r w:rsidRPr="007121BF">
        <w:t xml:space="preserve">  </w:t>
      </w:r>
      <w:bookmarkStart w:id="26" w:name="_Toc259277373"/>
      <w:r w:rsidRPr="007121BF">
        <w:t>Rapporterande system</w:t>
      </w:r>
      <w:bookmarkEnd w:id="26"/>
    </w:p>
    <w:p w14:paraId="5CBB9BB7" w14:textId="77777777" w:rsidR="00C158FB" w:rsidRPr="00C158FB" w:rsidRDefault="00C158FB" w:rsidP="007F28A3">
      <w:pPr>
        <w:pStyle w:val="Rubrik3"/>
        <w:numPr>
          <w:ilvl w:val="0"/>
          <w:numId w:val="0"/>
        </w:numPr>
        <w:rPr>
          <w:rFonts w:eastAsia="Calibri"/>
          <w:bCs w:val="0"/>
        </w:rPr>
      </w:pPr>
      <w:r w:rsidRPr="00C158FB">
        <w:rPr>
          <w:rFonts w:eastAsia="Calibri"/>
          <w:bCs w:val="0"/>
        </w:rPr>
        <w:t>Det system som producerar indikatorrapporten.</w:t>
      </w:r>
    </w:p>
    <w:p w14:paraId="47E51D2C" w14:textId="38D68F8D" w:rsidR="009F3870" w:rsidRPr="007121BF" w:rsidRDefault="00C158FB" w:rsidP="00C158FB">
      <w:r w:rsidRPr="00C158FB">
        <w:t>Används både för att identifiera rapporterande system för en rapport (kardinalitet 1) och för att peka ut vilka system som kan tillfrågas efter rapporter för indikatorn (kardinalitet 0..1).</w:t>
      </w:r>
      <w:r>
        <w:t xml:space="preserve">.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2679D593" w14:textId="77777777" w:rsidTr="009D4449">
        <w:trPr>
          <w:trHeight w:val="233"/>
        </w:trPr>
        <w:tc>
          <w:tcPr>
            <w:tcW w:w="1216" w:type="dxa"/>
            <w:shd w:val="clear" w:color="auto" w:fill="92D050"/>
            <w:tcMar>
              <w:top w:w="15" w:type="dxa"/>
              <w:left w:w="15" w:type="dxa"/>
              <w:bottom w:w="0" w:type="dxa"/>
              <w:right w:w="15" w:type="dxa"/>
            </w:tcMar>
          </w:tcPr>
          <w:p w14:paraId="3B9CE9E4"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0DC59F8E"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7186C840"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5ABD2BE5"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2649D8B8"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7A0BCD3A"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31CD27BA"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80594D" w:rsidRPr="007121BF" w14:paraId="0512FC24" w14:textId="77777777" w:rsidTr="009D4449">
        <w:trPr>
          <w:trHeight w:val="233"/>
        </w:trPr>
        <w:tc>
          <w:tcPr>
            <w:tcW w:w="1216" w:type="dxa"/>
            <w:tcMar>
              <w:top w:w="15" w:type="dxa"/>
              <w:left w:w="15" w:type="dxa"/>
              <w:bottom w:w="0" w:type="dxa"/>
              <w:right w:w="15" w:type="dxa"/>
            </w:tcMar>
          </w:tcPr>
          <w:p w14:paraId="2B033B6D" w14:textId="77777777" w:rsidR="0080594D" w:rsidRPr="007121BF" w:rsidRDefault="0080594D" w:rsidP="009D4449">
            <w:pPr>
              <w:rPr>
                <w:rFonts w:ascii="Arial" w:eastAsia="Arial Unicode MS" w:hAnsi="Arial" w:cs="Arial"/>
                <w:color w:val="000000"/>
              </w:rPr>
            </w:pPr>
            <w:r w:rsidRPr="007121BF">
              <w:rPr>
                <w:rFonts w:ascii="Arial" w:eastAsia="Arial Unicode MS" w:hAnsi="Arial" w:cs="Arial"/>
                <w:color w:val="000000"/>
              </w:rPr>
              <w:t>HSAId</w:t>
            </w:r>
          </w:p>
        </w:tc>
        <w:tc>
          <w:tcPr>
            <w:tcW w:w="1373" w:type="dxa"/>
          </w:tcPr>
          <w:p w14:paraId="5484F189" w14:textId="77777777" w:rsidR="00166180" w:rsidRPr="00166180" w:rsidRDefault="00166180" w:rsidP="00166180">
            <w:pPr>
              <w:rPr>
                <w:rFonts w:eastAsia="Arial Unicode MS"/>
              </w:rPr>
            </w:pPr>
            <w:r w:rsidRPr="00166180">
              <w:rPr>
                <w:rFonts w:eastAsia="Arial Unicode MS"/>
              </w:rPr>
              <w:t xml:space="preserve">Vård och omsorgsutövare </w:t>
            </w:r>
          </w:p>
          <w:p w14:paraId="360B81F7" w14:textId="77777777" w:rsidR="0080594D" w:rsidRPr="007121BF" w:rsidRDefault="0080594D" w:rsidP="009D4449">
            <w:pPr>
              <w:rPr>
                <w:rFonts w:eastAsia="Arial Unicode MS"/>
              </w:rPr>
            </w:pPr>
          </w:p>
        </w:tc>
        <w:tc>
          <w:tcPr>
            <w:tcW w:w="2496" w:type="dxa"/>
            <w:tcMar>
              <w:top w:w="15" w:type="dxa"/>
              <w:left w:w="15" w:type="dxa"/>
              <w:bottom w:w="0" w:type="dxa"/>
              <w:right w:w="15" w:type="dxa"/>
            </w:tcMar>
          </w:tcPr>
          <w:p w14:paraId="7285B180" w14:textId="77777777" w:rsidR="0080594D" w:rsidRPr="007121BF" w:rsidRDefault="0080594D" w:rsidP="009D4449">
            <w:pPr>
              <w:rPr>
                <w:rFonts w:ascii="Arial" w:eastAsia="Arial Unicode MS" w:hAnsi="Arial" w:cs="Arial"/>
                <w:i/>
                <w:color w:val="000000"/>
              </w:rPr>
            </w:pPr>
            <w:r w:rsidRPr="007121BF">
              <w:rPr>
                <w:rFonts w:eastAsia="Arial Unicode MS"/>
              </w:rPr>
              <w:t>Refererar till ett HSA-objekt</w:t>
            </w:r>
          </w:p>
        </w:tc>
        <w:tc>
          <w:tcPr>
            <w:tcW w:w="1701" w:type="dxa"/>
            <w:tcMar>
              <w:top w:w="15" w:type="dxa"/>
              <w:left w:w="15" w:type="dxa"/>
              <w:bottom w:w="0" w:type="dxa"/>
              <w:right w:w="15" w:type="dxa"/>
            </w:tcMar>
          </w:tcPr>
          <w:p w14:paraId="0DF7745D" w14:textId="7777777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Id</w:t>
            </w:r>
          </w:p>
        </w:tc>
        <w:tc>
          <w:tcPr>
            <w:tcW w:w="1190" w:type="dxa"/>
            <w:tcMar>
              <w:top w:w="15" w:type="dxa"/>
              <w:left w:w="15" w:type="dxa"/>
              <w:bottom w:w="0" w:type="dxa"/>
              <w:right w:w="15" w:type="dxa"/>
            </w:tcMar>
          </w:tcPr>
          <w:p w14:paraId="6937C6CF" w14:textId="7777777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3A482C0"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HSA-id </w:t>
            </w:r>
          </w:p>
          <w:p w14:paraId="6938E13B" w14:textId="77777777" w:rsidR="00166180" w:rsidRPr="00166180" w:rsidRDefault="00166180" w:rsidP="00166180">
            <w:pPr>
              <w:rPr>
                <w:rFonts w:ascii="Arial" w:eastAsia="Arial Unicode MS" w:hAnsi="Arial" w:cs="Arial"/>
                <w:color w:val="000000"/>
              </w:rPr>
            </w:pPr>
          </w:p>
          <w:p w14:paraId="1BD2E7CA" w14:textId="46257A56" w:rsidR="0080594D" w:rsidRPr="007121BF" w:rsidRDefault="00166180" w:rsidP="00166180">
            <w:pPr>
              <w:rPr>
                <w:rFonts w:ascii="Arial" w:eastAsia="Arial Unicode MS" w:hAnsi="Arial" w:cs="Arial"/>
                <w:color w:val="000000"/>
              </w:rPr>
            </w:pPr>
            <w:r w:rsidRPr="00166180">
              <w:rPr>
                <w:rFonts w:ascii="Arial" w:eastAsia="Arial Unicode MS" w:hAnsi="Arial" w:cs="Arial"/>
                <w:color w:val="000000"/>
              </w:rPr>
              <w:t>OID: 1.2.752.129.2.1.4.1</w:t>
            </w:r>
          </w:p>
        </w:tc>
      </w:tr>
      <w:tr w:rsidR="0080594D" w:rsidRPr="007121BF" w14:paraId="30EB076E" w14:textId="77777777" w:rsidTr="009D4449">
        <w:trPr>
          <w:trHeight w:val="233"/>
        </w:trPr>
        <w:tc>
          <w:tcPr>
            <w:tcW w:w="1216" w:type="dxa"/>
            <w:tcMar>
              <w:top w:w="15" w:type="dxa"/>
              <w:left w:w="15" w:type="dxa"/>
              <w:bottom w:w="0" w:type="dxa"/>
              <w:right w:w="15" w:type="dxa"/>
            </w:tcMar>
          </w:tcPr>
          <w:p w14:paraId="445F96B1" w14:textId="77777777" w:rsidR="0080594D" w:rsidRPr="007121BF" w:rsidRDefault="0080594D" w:rsidP="009D4449">
            <w:pPr>
              <w:tabs>
                <w:tab w:val="left" w:pos="4111"/>
              </w:tabs>
              <w:rPr>
                <w:rFonts w:ascii="Arial" w:eastAsia="Arial Unicode MS" w:hAnsi="Arial" w:cs="Arial"/>
                <w:color w:val="000000"/>
              </w:rPr>
            </w:pPr>
          </w:p>
        </w:tc>
        <w:tc>
          <w:tcPr>
            <w:tcW w:w="1373" w:type="dxa"/>
          </w:tcPr>
          <w:p w14:paraId="2224E52F"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7C791097" w14:textId="77777777" w:rsidR="0080594D" w:rsidRPr="007121BF" w:rsidRDefault="0080594D" w:rsidP="009D4449">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4B7E6CDD" w14:textId="77777777" w:rsidR="0080594D" w:rsidRPr="007121BF" w:rsidRDefault="0080594D" w:rsidP="009D4449">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4C232570" w14:textId="77777777" w:rsidR="0080594D" w:rsidRPr="007121BF" w:rsidRDefault="0080594D" w:rsidP="009D4449">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7B601AA4" w14:textId="77777777" w:rsidR="0080594D" w:rsidRPr="007121BF" w:rsidRDefault="0080594D" w:rsidP="009D4449">
            <w:pPr>
              <w:tabs>
                <w:tab w:val="left" w:pos="4111"/>
              </w:tabs>
              <w:rPr>
                <w:rFonts w:ascii="Arial" w:eastAsia="Arial Unicode MS" w:hAnsi="Arial" w:cs="Arial"/>
                <w:color w:val="000000"/>
              </w:rPr>
            </w:pPr>
          </w:p>
        </w:tc>
      </w:tr>
    </w:tbl>
    <w:p w14:paraId="4388D88F" w14:textId="77777777" w:rsidR="009F3870" w:rsidRPr="007121BF" w:rsidRDefault="009F3870" w:rsidP="009F3870"/>
    <w:p w14:paraId="73E8B85E" w14:textId="77777777" w:rsidR="009F3870" w:rsidRPr="007121BF" w:rsidRDefault="009F3870" w:rsidP="009F3870">
      <w:pPr>
        <w:pStyle w:val="Rubrik3"/>
      </w:pPr>
      <w:r w:rsidRPr="007121BF">
        <w:t xml:space="preserve">  </w:t>
      </w:r>
      <w:bookmarkStart w:id="27" w:name="_Toc259277374"/>
      <w:r w:rsidRPr="007121BF">
        <w:t>RapporterandeOrganisation</w:t>
      </w:r>
      <w:bookmarkEnd w:id="27"/>
    </w:p>
    <w:p w14:paraId="41F5E6DC" w14:textId="3BF1BF21" w:rsidR="009F3870" w:rsidRPr="007121BF" w:rsidRDefault="00C33B48" w:rsidP="009F3870">
      <w:r>
        <w:t>Den organisation som producerar IndikatorRapporten</w:t>
      </w:r>
      <w:r w:rsidR="009F3870" w:rsidRPr="007121BF">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74E1842A" w14:textId="77777777" w:rsidTr="009D4449">
        <w:trPr>
          <w:trHeight w:val="233"/>
        </w:trPr>
        <w:tc>
          <w:tcPr>
            <w:tcW w:w="1216" w:type="dxa"/>
            <w:shd w:val="clear" w:color="auto" w:fill="92D050"/>
            <w:tcMar>
              <w:top w:w="15" w:type="dxa"/>
              <w:left w:w="15" w:type="dxa"/>
              <w:bottom w:w="0" w:type="dxa"/>
              <w:right w:w="15" w:type="dxa"/>
            </w:tcMar>
          </w:tcPr>
          <w:p w14:paraId="11A65161"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348CA658"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12D648FA"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41BA4B7A"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22EE6B0D"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2F8DA27F"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679FB4A1"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80594D" w:rsidRPr="007121BF" w14:paraId="74DB375E" w14:textId="77777777" w:rsidTr="009D4449">
        <w:trPr>
          <w:trHeight w:val="233"/>
        </w:trPr>
        <w:tc>
          <w:tcPr>
            <w:tcW w:w="1216" w:type="dxa"/>
            <w:tcMar>
              <w:top w:w="15" w:type="dxa"/>
              <w:left w:w="15" w:type="dxa"/>
              <w:bottom w:w="0" w:type="dxa"/>
              <w:right w:w="15" w:type="dxa"/>
            </w:tcMar>
          </w:tcPr>
          <w:p w14:paraId="0A982CE2" w14:textId="77777777" w:rsidR="0080594D" w:rsidRPr="007121BF" w:rsidRDefault="0080594D" w:rsidP="009D4449">
            <w:pPr>
              <w:rPr>
                <w:rFonts w:ascii="Arial" w:eastAsia="Arial Unicode MS" w:hAnsi="Arial" w:cs="Arial"/>
                <w:color w:val="000000"/>
              </w:rPr>
            </w:pPr>
            <w:r w:rsidRPr="007121BF">
              <w:rPr>
                <w:rFonts w:ascii="Arial" w:eastAsia="Arial Unicode MS" w:hAnsi="Arial" w:cs="Arial"/>
                <w:color w:val="000000"/>
              </w:rPr>
              <w:t>HSAId</w:t>
            </w:r>
          </w:p>
        </w:tc>
        <w:tc>
          <w:tcPr>
            <w:tcW w:w="1373" w:type="dxa"/>
          </w:tcPr>
          <w:p w14:paraId="0B32F98D" w14:textId="77777777" w:rsidR="00166180" w:rsidRPr="00166180" w:rsidRDefault="00166180" w:rsidP="00166180">
            <w:pPr>
              <w:rPr>
                <w:rFonts w:eastAsia="Arial Unicode MS"/>
              </w:rPr>
            </w:pPr>
            <w:r w:rsidRPr="00166180">
              <w:rPr>
                <w:rFonts w:eastAsia="Arial Unicode MS"/>
              </w:rPr>
              <w:t xml:space="preserve">Vård och omsorgsutövare </w:t>
            </w:r>
          </w:p>
          <w:p w14:paraId="0AFE83B1" w14:textId="31877565" w:rsidR="0080594D" w:rsidRPr="007121BF" w:rsidRDefault="00166180" w:rsidP="009D4449">
            <w:pPr>
              <w:rPr>
                <w:rFonts w:eastAsia="Arial Unicode MS"/>
              </w:rPr>
            </w:pPr>
            <w:r>
              <w:rPr>
                <w:rFonts w:eastAsia="Arial Unicode MS"/>
              </w:rPr>
              <w:t>.enhet id</w:t>
            </w:r>
          </w:p>
        </w:tc>
        <w:tc>
          <w:tcPr>
            <w:tcW w:w="2496" w:type="dxa"/>
            <w:tcMar>
              <w:top w:w="15" w:type="dxa"/>
              <w:left w:w="15" w:type="dxa"/>
              <w:bottom w:w="0" w:type="dxa"/>
              <w:right w:w="15" w:type="dxa"/>
            </w:tcMar>
          </w:tcPr>
          <w:p w14:paraId="610EC982" w14:textId="77777777" w:rsidR="0080594D" w:rsidRPr="007121BF" w:rsidRDefault="0080594D" w:rsidP="009D4449">
            <w:pPr>
              <w:rPr>
                <w:rFonts w:ascii="Arial" w:eastAsia="Arial Unicode MS" w:hAnsi="Arial" w:cs="Arial"/>
                <w:i/>
                <w:color w:val="000000"/>
              </w:rPr>
            </w:pPr>
            <w:r w:rsidRPr="007121BF">
              <w:rPr>
                <w:rFonts w:eastAsia="Arial Unicode MS"/>
              </w:rPr>
              <w:t>Refererar till ett HSA-objekt</w:t>
            </w:r>
          </w:p>
        </w:tc>
        <w:tc>
          <w:tcPr>
            <w:tcW w:w="1701" w:type="dxa"/>
            <w:tcMar>
              <w:top w:w="15" w:type="dxa"/>
              <w:left w:w="15" w:type="dxa"/>
              <w:bottom w:w="0" w:type="dxa"/>
              <w:right w:w="15" w:type="dxa"/>
            </w:tcMar>
          </w:tcPr>
          <w:p w14:paraId="0F556083" w14:textId="7777777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Id</w:t>
            </w:r>
          </w:p>
        </w:tc>
        <w:tc>
          <w:tcPr>
            <w:tcW w:w="1190" w:type="dxa"/>
            <w:tcMar>
              <w:top w:w="15" w:type="dxa"/>
              <w:left w:w="15" w:type="dxa"/>
              <w:bottom w:w="0" w:type="dxa"/>
              <w:right w:w="15" w:type="dxa"/>
            </w:tcMar>
          </w:tcPr>
          <w:p w14:paraId="596444B9" w14:textId="7777777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CE287C0"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HSA-id </w:t>
            </w:r>
          </w:p>
          <w:p w14:paraId="697E85F2" w14:textId="77777777" w:rsidR="00166180" w:rsidRPr="00166180" w:rsidRDefault="00166180" w:rsidP="00166180">
            <w:pPr>
              <w:rPr>
                <w:rFonts w:ascii="Arial" w:eastAsia="Arial Unicode MS" w:hAnsi="Arial" w:cs="Arial"/>
                <w:color w:val="000000"/>
              </w:rPr>
            </w:pPr>
          </w:p>
          <w:p w14:paraId="76AD63D1" w14:textId="35E593C5" w:rsidR="0080594D" w:rsidRPr="007121BF" w:rsidRDefault="00166180" w:rsidP="00166180">
            <w:pPr>
              <w:rPr>
                <w:rFonts w:ascii="Arial" w:eastAsia="Arial Unicode MS" w:hAnsi="Arial" w:cs="Arial"/>
                <w:color w:val="000000"/>
              </w:rPr>
            </w:pPr>
            <w:r w:rsidRPr="00166180">
              <w:rPr>
                <w:rFonts w:ascii="Arial" w:eastAsia="Arial Unicode MS" w:hAnsi="Arial" w:cs="Arial"/>
                <w:color w:val="000000"/>
              </w:rPr>
              <w:t>OID: 1.2.752.129.2.1.4.1</w:t>
            </w:r>
          </w:p>
        </w:tc>
      </w:tr>
      <w:tr w:rsidR="0080594D" w:rsidRPr="007121BF" w14:paraId="360B088E" w14:textId="77777777" w:rsidTr="009D4449">
        <w:trPr>
          <w:trHeight w:val="233"/>
        </w:trPr>
        <w:tc>
          <w:tcPr>
            <w:tcW w:w="1216" w:type="dxa"/>
            <w:tcMar>
              <w:top w:w="15" w:type="dxa"/>
              <w:left w:w="15" w:type="dxa"/>
              <w:bottom w:w="0" w:type="dxa"/>
              <w:right w:w="15" w:type="dxa"/>
            </w:tcMar>
          </w:tcPr>
          <w:p w14:paraId="18E80777" w14:textId="77777777" w:rsidR="0080594D" w:rsidRPr="007121BF" w:rsidRDefault="0080594D" w:rsidP="009D4449">
            <w:pPr>
              <w:tabs>
                <w:tab w:val="left" w:pos="4111"/>
              </w:tabs>
              <w:rPr>
                <w:rFonts w:ascii="Arial" w:eastAsia="Arial Unicode MS" w:hAnsi="Arial" w:cs="Arial"/>
                <w:color w:val="000000"/>
              </w:rPr>
            </w:pPr>
          </w:p>
        </w:tc>
        <w:tc>
          <w:tcPr>
            <w:tcW w:w="1373" w:type="dxa"/>
          </w:tcPr>
          <w:p w14:paraId="18730C84"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0B3E4D8" w14:textId="77777777" w:rsidR="0080594D" w:rsidRPr="007121BF" w:rsidRDefault="0080594D" w:rsidP="009D4449">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605EF17B" w14:textId="77777777" w:rsidR="0080594D" w:rsidRPr="007121BF" w:rsidRDefault="0080594D" w:rsidP="009D4449">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3562F2AC" w14:textId="77777777" w:rsidR="0080594D" w:rsidRPr="007121BF" w:rsidRDefault="0080594D" w:rsidP="009D4449">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3004750C" w14:textId="77777777" w:rsidR="0080594D" w:rsidRPr="007121BF" w:rsidRDefault="0080594D" w:rsidP="009D4449">
            <w:pPr>
              <w:tabs>
                <w:tab w:val="left" w:pos="4111"/>
              </w:tabs>
              <w:rPr>
                <w:rFonts w:ascii="Arial" w:eastAsia="Arial Unicode MS" w:hAnsi="Arial" w:cs="Arial"/>
                <w:color w:val="000000"/>
              </w:rPr>
            </w:pPr>
          </w:p>
        </w:tc>
      </w:tr>
    </w:tbl>
    <w:p w14:paraId="6053F618" w14:textId="77777777" w:rsidR="009F3870" w:rsidRDefault="009F3870" w:rsidP="009F3870"/>
    <w:p w14:paraId="64EBDAB5" w14:textId="541B6CC8" w:rsidR="00C33B48" w:rsidRPr="007121BF" w:rsidRDefault="00C33B48" w:rsidP="00C33B48">
      <w:pPr>
        <w:pStyle w:val="Rubrik3"/>
      </w:pPr>
      <w:r w:rsidRPr="007121BF">
        <w:t xml:space="preserve">  </w:t>
      </w:r>
      <w:bookmarkStart w:id="28" w:name="_Toc259277375"/>
      <w:r>
        <w:t>Målvärde</w:t>
      </w:r>
      <w:bookmarkEnd w:id="28"/>
    </w:p>
    <w:p w14:paraId="47324EBC" w14:textId="2A88EE0F" w:rsidR="00C33B48" w:rsidRPr="007121BF" w:rsidRDefault="00C33B48" w:rsidP="00C33B48">
      <w:r w:rsidRPr="00C33B48">
        <w:t>Ett målvärde anger ett efterstävansvärd värde för en indikator. En indikatorbeskrivning kan sakna målvärde eller ha flera målvärden. Dessa kan antingen vara nationella (målvärdesOrganisiation="riket" eller lokalt definierade målvärden och man kan även ha flera målvärden som anger olika grader av uppfyllnad (målvärdesKod).</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C33B48" w:rsidRPr="007121BF" w14:paraId="4C35F403" w14:textId="77777777" w:rsidTr="00C33B48">
        <w:trPr>
          <w:trHeight w:val="233"/>
        </w:trPr>
        <w:tc>
          <w:tcPr>
            <w:tcW w:w="1216" w:type="dxa"/>
            <w:shd w:val="clear" w:color="auto" w:fill="92D050"/>
            <w:tcMar>
              <w:top w:w="15" w:type="dxa"/>
              <w:left w:w="15" w:type="dxa"/>
              <w:bottom w:w="0" w:type="dxa"/>
              <w:right w:w="15" w:type="dxa"/>
            </w:tcMar>
          </w:tcPr>
          <w:p w14:paraId="70035B3C" w14:textId="77777777" w:rsidR="00C33B48" w:rsidRPr="00A063A2" w:rsidRDefault="00C33B48" w:rsidP="00C33B48">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4BCFFDF0" w14:textId="77777777" w:rsidR="00C33B48" w:rsidRPr="00A063A2" w:rsidRDefault="00C33B48" w:rsidP="00C33B48">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054DC4D2" w14:textId="77777777" w:rsidR="00C33B48" w:rsidRPr="00A063A2" w:rsidRDefault="00C33B48" w:rsidP="00C33B48">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13845D98" w14:textId="77777777" w:rsidR="00C33B48" w:rsidRPr="00A063A2" w:rsidRDefault="00C33B48" w:rsidP="00C33B48">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580757A0" w14:textId="77777777" w:rsidR="00C33B48" w:rsidRPr="00A063A2" w:rsidRDefault="00C33B48" w:rsidP="00C33B48">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2CB972F0" w14:textId="77777777" w:rsidR="00C33B48" w:rsidRPr="00A063A2" w:rsidRDefault="00C33B48" w:rsidP="00C33B48">
            <w:pPr>
              <w:rPr>
                <w:rFonts w:ascii="Arial" w:hAnsi="Arial" w:cs="Arial"/>
                <w:color w:val="000000"/>
              </w:rPr>
            </w:pPr>
            <w:r w:rsidRPr="00A063A2">
              <w:rPr>
                <w:rFonts w:ascii="Arial" w:hAnsi="Arial" w:cs="Arial"/>
                <w:color w:val="000000"/>
              </w:rPr>
              <w:t>Kodverk/värdemängd</w:t>
            </w:r>
          </w:p>
          <w:p w14:paraId="617B248C" w14:textId="77777777" w:rsidR="00C33B48" w:rsidRPr="00A063A2" w:rsidRDefault="00C33B48" w:rsidP="00C33B48">
            <w:pPr>
              <w:rPr>
                <w:rFonts w:ascii="Arial" w:eastAsia="Arial Unicode MS" w:hAnsi="Arial" w:cs="Arial"/>
                <w:color w:val="000000"/>
              </w:rPr>
            </w:pPr>
            <w:r w:rsidRPr="00A063A2">
              <w:rPr>
                <w:rFonts w:ascii="Arial" w:hAnsi="Arial" w:cs="Arial"/>
                <w:color w:val="000000"/>
              </w:rPr>
              <w:t>ev OID-nr</w:t>
            </w:r>
          </w:p>
        </w:tc>
      </w:tr>
      <w:tr w:rsidR="00C33B48" w:rsidRPr="007121BF" w14:paraId="09332530" w14:textId="77777777" w:rsidTr="00C33B48">
        <w:trPr>
          <w:trHeight w:val="233"/>
        </w:trPr>
        <w:tc>
          <w:tcPr>
            <w:tcW w:w="1216" w:type="dxa"/>
            <w:tcMar>
              <w:top w:w="15" w:type="dxa"/>
              <w:left w:w="15" w:type="dxa"/>
              <w:bottom w:w="0" w:type="dxa"/>
              <w:right w:w="15" w:type="dxa"/>
            </w:tcMar>
          </w:tcPr>
          <w:p w14:paraId="4CDEF92C" w14:textId="37E290D6" w:rsidR="00C33B48" w:rsidRPr="007121BF" w:rsidRDefault="00C33B48">
            <w:pPr>
              <w:rPr>
                <w:rFonts w:ascii="Arial" w:eastAsia="Arial Unicode MS" w:hAnsi="Arial" w:cs="Arial"/>
                <w:color w:val="000000"/>
              </w:rPr>
            </w:pPr>
            <w:r>
              <w:rPr>
                <w:rFonts w:ascii="Arial" w:eastAsia="Arial Unicode MS" w:hAnsi="Arial" w:cs="Arial"/>
                <w:color w:val="000000"/>
              </w:rPr>
              <w:t xml:space="preserve">Målvärdesansvarig </w:t>
            </w:r>
          </w:p>
        </w:tc>
        <w:tc>
          <w:tcPr>
            <w:tcW w:w="1373" w:type="dxa"/>
          </w:tcPr>
          <w:p w14:paraId="2109DDE9" w14:textId="77777777" w:rsidR="00C33B48" w:rsidRPr="00166180" w:rsidRDefault="00C33B48" w:rsidP="00C33B48">
            <w:pPr>
              <w:rPr>
                <w:rFonts w:eastAsia="Arial Unicode MS"/>
              </w:rPr>
            </w:pPr>
            <w:r w:rsidRPr="00166180">
              <w:rPr>
                <w:rFonts w:eastAsia="Arial Unicode MS"/>
              </w:rPr>
              <w:t xml:space="preserve">Vård och omsorgsutövare </w:t>
            </w:r>
          </w:p>
          <w:p w14:paraId="1292EDB8" w14:textId="7EEBF7D5" w:rsidR="00C33B48" w:rsidRPr="007121BF" w:rsidRDefault="00C33B48" w:rsidP="007F28A3">
            <w:pPr>
              <w:rPr>
                <w:rFonts w:eastAsia="Arial Unicode MS"/>
                <w:bCs/>
              </w:rPr>
            </w:pPr>
            <w:r>
              <w:rPr>
                <w:rFonts w:eastAsia="Arial Unicode MS"/>
              </w:rPr>
              <w:t>.person id</w:t>
            </w:r>
          </w:p>
        </w:tc>
        <w:tc>
          <w:tcPr>
            <w:tcW w:w="2496" w:type="dxa"/>
            <w:tcMar>
              <w:top w:w="15" w:type="dxa"/>
              <w:left w:w="15" w:type="dxa"/>
              <w:bottom w:w="0" w:type="dxa"/>
              <w:right w:w="15" w:type="dxa"/>
            </w:tcMar>
          </w:tcPr>
          <w:p w14:paraId="75DE3794" w14:textId="77777777" w:rsidR="00C33B48" w:rsidRPr="00C33B48" w:rsidRDefault="00C33B48" w:rsidP="00C33B48">
            <w:pPr>
              <w:rPr>
                <w:rFonts w:eastAsia="Arial Unicode MS"/>
              </w:rPr>
            </w:pPr>
            <w:r w:rsidRPr="00C33B48">
              <w:rPr>
                <w:rFonts w:eastAsia="Arial Unicode MS"/>
              </w:rPr>
              <w:t>Den som ansvarar för att sätta ett målvärde. Är en Indikatorbeskrivningsägare eller en regionalt ansvarig.</w:t>
            </w:r>
          </w:p>
          <w:p w14:paraId="29B6568E" w14:textId="51C46186" w:rsidR="00C33B48" w:rsidRPr="007121BF" w:rsidRDefault="00C33B48" w:rsidP="00C33B48">
            <w:pPr>
              <w:rPr>
                <w:rFonts w:ascii="Arial" w:eastAsia="Arial Unicode MS" w:hAnsi="Arial" w:cs="Arial"/>
                <w:i/>
                <w:color w:val="000000"/>
              </w:rPr>
            </w:pPr>
          </w:p>
        </w:tc>
        <w:tc>
          <w:tcPr>
            <w:tcW w:w="1701" w:type="dxa"/>
            <w:tcMar>
              <w:top w:w="15" w:type="dxa"/>
              <w:left w:w="15" w:type="dxa"/>
              <w:bottom w:w="0" w:type="dxa"/>
              <w:right w:w="15" w:type="dxa"/>
            </w:tcMar>
          </w:tcPr>
          <w:p w14:paraId="53234D97" w14:textId="63244DB6" w:rsidR="00C33B48" w:rsidRPr="007121BF" w:rsidRDefault="00C33B48" w:rsidP="00C33B48">
            <w:pPr>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0C64890D" w14:textId="77777777" w:rsidR="00C33B48" w:rsidRPr="007121BF" w:rsidRDefault="00C33B48" w:rsidP="00C33B48">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7EA807B" w14:textId="77777777" w:rsidR="00C33B48" w:rsidRPr="00166180" w:rsidRDefault="00C33B48" w:rsidP="00C33B48">
            <w:pPr>
              <w:rPr>
                <w:rFonts w:ascii="Arial" w:eastAsia="Arial Unicode MS" w:hAnsi="Arial" w:cs="Arial"/>
                <w:color w:val="000000"/>
              </w:rPr>
            </w:pPr>
            <w:r w:rsidRPr="00166180">
              <w:rPr>
                <w:rFonts w:ascii="Arial" w:eastAsia="Arial Unicode MS" w:hAnsi="Arial" w:cs="Arial"/>
                <w:color w:val="000000"/>
              </w:rPr>
              <w:t xml:space="preserve">HSA-id </w:t>
            </w:r>
          </w:p>
          <w:p w14:paraId="4A4FB078" w14:textId="77777777" w:rsidR="00C33B48" w:rsidRPr="00166180" w:rsidRDefault="00C33B48" w:rsidP="00C33B48">
            <w:pPr>
              <w:rPr>
                <w:rFonts w:ascii="Arial" w:eastAsia="Arial Unicode MS" w:hAnsi="Arial" w:cs="Arial"/>
                <w:color w:val="000000"/>
              </w:rPr>
            </w:pPr>
          </w:p>
          <w:p w14:paraId="6E31D7DD" w14:textId="77777777" w:rsidR="00C33B48" w:rsidRPr="007121BF" w:rsidRDefault="00C33B48" w:rsidP="00C33B48">
            <w:pPr>
              <w:rPr>
                <w:rFonts w:ascii="Arial" w:eastAsia="Arial Unicode MS" w:hAnsi="Arial" w:cs="Arial"/>
                <w:color w:val="000000"/>
              </w:rPr>
            </w:pPr>
            <w:r w:rsidRPr="00166180">
              <w:rPr>
                <w:rFonts w:ascii="Arial" w:eastAsia="Arial Unicode MS" w:hAnsi="Arial" w:cs="Arial"/>
                <w:color w:val="000000"/>
              </w:rPr>
              <w:t>OID: 1.2.752.129.2.1.4.1</w:t>
            </w:r>
          </w:p>
        </w:tc>
      </w:tr>
      <w:tr w:rsidR="00C33B48" w:rsidRPr="007121BF" w14:paraId="3B15B9B4" w14:textId="77777777" w:rsidTr="00C33B48">
        <w:trPr>
          <w:trHeight w:val="233"/>
        </w:trPr>
        <w:tc>
          <w:tcPr>
            <w:tcW w:w="1216" w:type="dxa"/>
            <w:tcMar>
              <w:top w:w="15" w:type="dxa"/>
              <w:left w:w="15" w:type="dxa"/>
              <w:bottom w:w="0" w:type="dxa"/>
              <w:right w:w="15" w:type="dxa"/>
            </w:tcMar>
          </w:tcPr>
          <w:p w14:paraId="0A264522" w14:textId="686C27CD" w:rsidR="00C33B48" w:rsidRPr="007121BF" w:rsidRDefault="00C33B48" w:rsidP="00C33B48">
            <w:pPr>
              <w:tabs>
                <w:tab w:val="left" w:pos="4111"/>
              </w:tabs>
              <w:rPr>
                <w:rFonts w:ascii="Arial" w:eastAsia="Arial Unicode MS" w:hAnsi="Arial" w:cs="Arial"/>
                <w:color w:val="000000"/>
              </w:rPr>
            </w:pPr>
            <w:r w:rsidRPr="00C33B48">
              <w:rPr>
                <w:rFonts w:ascii="Arial" w:eastAsia="Arial Unicode MS" w:hAnsi="Arial" w:cs="Arial"/>
                <w:color w:val="000000"/>
              </w:rPr>
              <w:t>målvärdesMålOrganisation</w:t>
            </w:r>
          </w:p>
        </w:tc>
        <w:tc>
          <w:tcPr>
            <w:tcW w:w="1373" w:type="dxa"/>
          </w:tcPr>
          <w:p w14:paraId="2588A711" w14:textId="77777777" w:rsidR="00C33B48" w:rsidRPr="00166180" w:rsidRDefault="00C33B48" w:rsidP="00C33B48">
            <w:pPr>
              <w:rPr>
                <w:rFonts w:eastAsia="Arial Unicode MS"/>
              </w:rPr>
            </w:pPr>
            <w:r w:rsidRPr="00166180">
              <w:rPr>
                <w:rFonts w:eastAsia="Arial Unicode MS"/>
              </w:rPr>
              <w:t xml:space="preserve">Vård och omsorgsutövare </w:t>
            </w:r>
          </w:p>
          <w:p w14:paraId="7936E0A5" w14:textId="067E0003" w:rsidR="00C33B48" w:rsidRPr="007121BF" w:rsidRDefault="00C33B48" w:rsidP="00C33B48">
            <w:pPr>
              <w:tabs>
                <w:tab w:val="left" w:pos="4111"/>
              </w:tabs>
              <w:rPr>
                <w:rFonts w:ascii="Arial" w:eastAsia="Arial Unicode MS" w:hAnsi="Arial" w:cs="Arial"/>
                <w:i/>
                <w:color w:val="000000"/>
              </w:rPr>
            </w:pPr>
            <w:r>
              <w:rPr>
                <w:rFonts w:eastAsia="Arial Unicode MS"/>
              </w:rPr>
              <w:t>.enhet id</w:t>
            </w:r>
          </w:p>
        </w:tc>
        <w:tc>
          <w:tcPr>
            <w:tcW w:w="2496" w:type="dxa"/>
            <w:tcMar>
              <w:top w:w="15" w:type="dxa"/>
              <w:left w:w="15" w:type="dxa"/>
              <w:bottom w:w="0" w:type="dxa"/>
              <w:right w:w="15" w:type="dxa"/>
            </w:tcMar>
          </w:tcPr>
          <w:p w14:paraId="6C0EC635" w14:textId="77777777" w:rsidR="00C33B48" w:rsidRPr="00C33B48" w:rsidRDefault="00C33B48" w:rsidP="00C33B48">
            <w:pPr>
              <w:tabs>
                <w:tab w:val="left" w:pos="4111"/>
              </w:tabs>
              <w:rPr>
                <w:rFonts w:ascii="Arial" w:eastAsia="Arial Unicode MS" w:hAnsi="Arial" w:cs="Arial"/>
                <w:i/>
                <w:color w:val="000000"/>
              </w:rPr>
            </w:pPr>
            <w:r w:rsidRPr="00C33B48">
              <w:rPr>
                <w:rFonts w:ascii="Arial" w:eastAsia="Arial Unicode MS" w:hAnsi="Arial" w:cs="Arial"/>
                <w:i/>
                <w:color w:val="000000"/>
              </w:rPr>
              <w:t>Anger om målvärdet berör hela riket eller en specifik huvudman eller organisation.</w:t>
            </w:r>
          </w:p>
          <w:p w14:paraId="49551C17" w14:textId="77777777" w:rsidR="00C33B48" w:rsidRPr="007121BF" w:rsidRDefault="00C33B48" w:rsidP="00C33B48">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61238BD3" w14:textId="07C5D790" w:rsidR="00C33B48" w:rsidRPr="007121BF"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2BB805F4" w14:textId="4BEB73CC" w:rsidR="00C33B48" w:rsidRPr="007121BF"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5F1E345F" w14:textId="77777777" w:rsidR="00C33B48" w:rsidRPr="00166180" w:rsidRDefault="00C33B48" w:rsidP="00C33B48">
            <w:pPr>
              <w:rPr>
                <w:rFonts w:ascii="Arial" w:eastAsia="Arial Unicode MS" w:hAnsi="Arial" w:cs="Arial"/>
                <w:color w:val="000000"/>
              </w:rPr>
            </w:pPr>
            <w:r w:rsidRPr="00166180">
              <w:rPr>
                <w:rFonts w:ascii="Arial" w:eastAsia="Arial Unicode MS" w:hAnsi="Arial" w:cs="Arial"/>
                <w:color w:val="000000"/>
              </w:rPr>
              <w:t xml:space="preserve">HSA-id </w:t>
            </w:r>
          </w:p>
          <w:p w14:paraId="24CC15C7" w14:textId="77777777" w:rsidR="00C33B48" w:rsidRPr="00166180" w:rsidRDefault="00C33B48" w:rsidP="00C33B48">
            <w:pPr>
              <w:rPr>
                <w:rFonts w:ascii="Arial" w:eastAsia="Arial Unicode MS" w:hAnsi="Arial" w:cs="Arial"/>
                <w:color w:val="000000"/>
              </w:rPr>
            </w:pPr>
          </w:p>
          <w:p w14:paraId="4DC9357C" w14:textId="446C3109" w:rsidR="00C33B48" w:rsidRPr="007121BF" w:rsidRDefault="00C33B48" w:rsidP="00C33B48">
            <w:pPr>
              <w:tabs>
                <w:tab w:val="left" w:pos="4111"/>
              </w:tabs>
              <w:rPr>
                <w:rFonts w:ascii="Arial" w:eastAsia="Arial Unicode MS" w:hAnsi="Arial" w:cs="Arial"/>
                <w:color w:val="000000"/>
              </w:rPr>
            </w:pPr>
            <w:r w:rsidRPr="00166180">
              <w:rPr>
                <w:rFonts w:ascii="Arial" w:eastAsia="Arial Unicode MS" w:hAnsi="Arial" w:cs="Arial"/>
                <w:color w:val="000000"/>
              </w:rPr>
              <w:t>OID: 1.2.752.129.2.1.4.1</w:t>
            </w:r>
          </w:p>
        </w:tc>
      </w:tr>
      <w:tr w:rsidR="00C33B48" w:rsidRPr="007121BF" w14:paraId="13F0633C" w14:textId="77777777" w:rsidTr="00C33B48">
        <w:trPr>
          <w:trHeight w:val="233"/>
        </w:trPr>
        <w:tc>
          <w:tcPr>
            <w:tcW w:w="1216" w:type="dxa"/>
            <w:tcMar>
              <w:top w:w="15" w:type="dxa"/>
              <w:left w:w="15" w:type="dxa"/>
              <w:bottom w:w="0" w:type="dxa"/>
              <w:right w:w="15" w:type="dxa"/>
            </w:tcMar>
          </w:tcPr>
          <w:p w14:paraId="71A9B107" w14:textId="081BB9A9" w:rsidR="00C33B48" w:rsidRPr="00C33B48" w:rsidRDefault="00C33B48" w:rsidP="00C33B48">
            <w:pPr>
              <w:tabs>
                <w:tab w:val="left" w:pos="4111"/>
              </w:tabs>
              <w:rPr>
                <w:rFonts w:ascii="Arial" w:eastAsia="Arial Unicode MS" w:hAnsi="Arial" w:cs="Arial"/>
                <w:color w:val="000000"/>
              </w:rPr>
            </w:pPr>
            <w:r>
              <w:rPr>
                <w:rFonts w:ascii="Arial" w:eastAsia="Arial Unicode MS" w:hAnsi="Arial" w:cs="Arial"/>
                <w:color w:val="000000"/>
              </w:rPr>
              <w:t>målvärdesKod</w:t>
            </w:r>
          </w:p>
        </w:tc>
        <w:tc>
          <w:tcPr>
            <w:tcW w:w="1373" w:type="dxa"/>
          </w:tcPr>
          <w:p w14:paraId="15F958A0" w14:textId="77777777" w:rsidR="00C33B48" w:rsidRPr="00166180" w:rsidRDefault="00C33B48" w:rsidP="00C33B48">
            <w:pPr>
              <w:rPr>
                <w:rFonts w:eastAsia="Arial Unicode MS"/>
              </w:rPr>
            </w:pPr>
          </w:p>
        </w:tc>
        <w:tc>
          <w:tcPr>
            <w:tcW w:w="2496" w:type="dxa"/>
            <w:tcMar>
              <w:top w:w="15" w:type="dxa"/>
              <w:left w:w="15" w:type="dxa"/>
              <w:bottom w:w="0" w:type="dxa"/>
              <w:right w:w="15" w:type="dxa"/>
            </w:tcMar>
          </w:tcPr>
          <w:p w14:paraId="514D071C" w14:textId="77777777" w:rsidR="00C33B48" w:rsidRPr="00C33B48" w:rsidRDefault="00C33B48" w:rsidP="00C33B48">
            <w:pPr>
              <w:tabs>
                <w:tab w:val="left" w:pos="4111"/>
              </w:tabs>
              <w:rPr>
                <w:rFonts w:ascii="Arial" w:eastAsia="Arial Unicode MS" w:hAnsi="Arial" w:cs="Arial"/>
                <w:i/>
                <w:color w:val="000000"/>
              </w:rPr>
            </w:pPr>
            <w:r w:rsidRPr="00C33B48">
              <w:rPr>
                <w:rFonts w:ascii="Arial" w:eastAsia="Arial Unicode MS" w:hAnsi="Arial" w:cs="Arial"/>
                <w:i/>
                <w:color w:val="000000"/>
              </w:rPr>
              <w:t>Kodverk som identifierar vilken typ av målvärde det är. Används för att skilja mellan målnivåer med en nivå ("målnivå"), samt målnivåer med flera nivåer ("måttlig målnivå" eller "hög målnivå").</w:t>
            </w:r>
          </w:p>
          <w:p w14:paraId="19C9A800" w14:textId="77777777" w:rsidR="00C33B48" w:rsidRPr="00C33B48" w:rsidRDefault="00C33B48" w:rsidP="00C33B48">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683ED27A" w14:textId="645023E6" w:rsidR="00C33B48"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4D1D814A" w14:textId="717E18BA" w:rsidR="00C33B48"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7FF5CE18" w14:textId="0D87802C" w:rsidR="00C33B48" w:rsidRPr="00166180" w:rsidRDefault="00C33B48" w:rsidP="00C33B48">
            <w:pPr>
              <w:rPr>
                <w:rFonts w:ascii="Arial" w:eastAsia="Arial Unicode MS" w:hAnsi="Arial" w:cs="Arial"/>
                <w:color w:val="000000"/>
              </w:rPr>
            </w:pPr>
            <w:r>
              <w:rPr>
                <w:rFonts w:ascii="Arial" w:eastAsia="Arial Unicode MS" w:hAnsi="Arial" w:cs="Arial"/>
                <w:color w:val="000000"/>
              </w:rPr>
              <w:t>Behöver OID från Socialstyrelsen, ev Snomed CT</w:t>
            </w:r>
          </w:p>
        </w:tc>
      </w:tr>
      <w:tr w:rsidR="00C33B48" w:rsidRPr="007121BF" w14:paraId="504CA124" w14:textId="77777777" w:rsidTr="00C33B48">
        <w:trPr>
          <w:trHeight w:val="233"/>
        </w:trPr>
        <w:tc>
          <w:tcPr>
            <w:tcW w:w="1216" w:type="dxa"/>
            <w:tcMar>
              <w:top w:w="15" w:type="dxa"/>
              <w:left w:w="15" w:type="dxa"/>
              <w:bottom w:w="0" w:type="dxa"/>
              <w:right w:w="15" w:type="dxa"/>
            </w:tcMar>
          </w:tcPr>
          <w:p w14:paraId="0DE84414" w14:textId="333ED8E0" w:rsidR="00C33B48" w:rsidRDefault="00C33B48" w:rsidP="00C33B48">
            <w:pPr>
              <w:tabs>
                <w:tab w:val="left" w:pos="4111"/>
              </w:tabs>
              <w:rPr>
                <w:rFonts w:ascii="Arial" w:eastAsia="Arial Unicode MS" w:hAnsi="Arial" w:cs="Arial"/>
                <w:color w:val="000000"/>
              </w:rPr>
            </w:pPr>
            <w:r>
              <w:rPr>
                <w:rFonts w:ascii="Arial" w:eastAsia="Arial Unicode MS" w:hAnsi="Arial" w:cs="Arial"/>
                <w:color w:val="000000"/>
              </w:rPr>
              <w:t>målvärde</w:t>
            </w:r>
          </w:p>
        </w:tc>
        <w:tc>
          <w:tcPr>
            <w:tcW w:w="1373" w:type="dxa"/>
          </w:tcPr>
          <w:p w14:paraId="22885D01" w14:textId="77777777" w:rsidR="00C33B48" w:rsidRPr="00166180" w:rsidRDefault="00C33B48" w:rsidP="00C33B48">
            <w:pPr>
              <w:rPr>
                <w:rFonts w:eastAsia="Arial Unicode MS"/>
              </w:rPr>
            </w:pPr>
          </w:p>
        </w:tc>
        <w:tc>
          <w:tcPr>
            <w:tcW w:w="2496" w:type="dxa"/>
            <w:tcMar>
              <w:top w:w="15" w:type="dxa"/>
              <w:left w:w="15" w:type="dxa"/>
              <w:bottom w:w="0" w:type="dxa"/>
              <w:right w:w="15" w:type="dxa"/>
            </w:tcMar>
          </w:tcPr>
          <w:p w14:paraId="6464A981" w14:textId="0CDD8600" w:rsidR="00C33B48" w:rsidRPr="00C33B48" w:rsidRDefault="00C33B48" w:rsidP="00C33B48">
            <w:pPr>
              <w:tabs>
                <w:tab w:val="left" w:pos="4111"/>
              </w:tabs>
              <w:rPr>
                <w:rFonts w:ascii="Arial" w:eastAsia="Arial Unicode MS" w:hAnsi="Arial" w:cs="Arial"/>
                <w:i/>
                <w:color w:val="000000"/>
              </w:rPr>
            </w:pPr>
            <w:r w:rsidRPr="00C33B48">
              <w:rPr>
                <w:rFonts w:ascii="Arial" w:eastAsia="Arial Unicode MS" w:hAnsi="Arial" w:cs="Arial"/>
                <w:i/>
                <w:color w:val="000000"/>
              </w:rPr>
              <w:t>Anger det värde som indikatorvärdets kvot eller mätvärde minst skall uppnå för att anses uppfylla målvärdet.</w:t>
            </w:r>
          </w:p>
        </w:tc>
        <w:tc>
          <w:tcPr>
            <w:tcW w:w="1701" w:type="dxa"/>
            <w:tcMar>
              <w:top w:w="15" w:type="dxa"/>
              <w:left w:w="15" w:type="dxa"/>
              <w:bottom w:w="0" w:type="dxa"/>
              <w:right w:w="15" w:type="dxa"/>
            </w:tcMar>
          </w:tcPr>
          <w:p w14:paraId="04C7B845" w14:textId="4BBC7F2A" w:rsidR="00C33B48" w:rsidRDefault="00D50658" w:rsidP="00C33B48">
            <w:pPr>
              <w:tabs>
                <w:tab w:val="left" w:pos="4111"/>
              </w:tabs>
              <w:jc w:val="center"/>
              <w:rPr>
                <w:rFonts w:ascii="Arial" w:eastAsia="Arial Unicode MS" w:hAnsi="Arial" w:cs="Arial"/>
                <w:color w:val="000000"/>
              </w:rPr>
            </w:pPr>
            <w:r>
              <w:rPr>
                <w:rFonts w:ascii="Arial" w:eastAsia="Arial Unicode MS" w:hAnsi="Arial" w:cs="Arial"/>
                <w:color w:val="000000"/>
              </w:rPr>
              <w:t>Double</w:t>
            </w:r>
            <w:r w:rsidR="00A84F3B">
              <w:rPr>
                <w:rFonts w:ascii="Arial" w:eastAsia="Arial Unicode MS" w:hAnsi="Arial" w:cs="Arial"/>
                <w:color w:val="000000"/>
              </w:rPr>
              <w:t xml:space="preserve"> eller PQ</w:t>
            </w:r>
          </w:p>
        </w:tc>
        <w:tc>
          <w:tcPr>
            <w:tcW w:w="1190" w:type="dxa"/>
            <w:tcMar>
              <w:top w:w="15" w:type="dxa"/>
              <w:left w:w="15" w:type="dxa"/>
              <w:bottom w:w="0" w:type="dxa"/>
              <w:right w:w="15" w:type="dxa"/>
            </w:tcMar>
          </w:tcPr>
          <w:p w14:paraId="7CF4F2F3" w14:textId="6F5B8BD0" w:rsidR="00C33B48"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5C1943D8" w14:textId="77777777" w:rsidR="00C33B48" w:rsidRDefault="00C33B48" w:rsidP="00C33B48">
            <w:pPr>
              <w:rPr>
                <w:rFonts w:ascii="Arial" w:eastAsia="Arial Unicode MS" w:hAnsi="Arial" w:cs="Arial"/>
                <w:color w:val="000000"/>
              </w:rPr>
            </w:pPr>
          </w:p>
        </w:tc>
      </w:tr>
      <w:tr w:rsidR="00C33B48" w:rsidRPr="007121BF" w14:paraId="57ECA2B6" w14:textId="77777777" w:rsidTr="00C33B48">
        <w:trPr>
          <w:trHeight w:val="233"/>
        </w:trPr>
        <w:tc>
          <w:tcPr>
            <w:tcW w:w="1216" w:type="dxa"/>
            <w:tcMar>
              <w:top w:w="15" w:type="dxa"/>
              <w:left w:w="15" w:type="dxa"/>
              <w:bottom w:w="0" w:type="dxa"/>
              <w:right w:w="15" w:type="dxa"/>
            </w:tcMar>
          </w:tcPr>
          <w:p w14:paraId="0174E698" w14:textId="2C2B14EF" w:rsidR="00C33B48" w:rsidRDefault="00C33B48" w:rsidP="00C33B48">
            <w:pPr>
              <w:tabs>
                <w:tab w:val="left" w:pos="4111"/>
              </w:tabs>
              <w:rPr>
                <w:rFonts w:ascii="Arial" w:eastAsia="Arial Unicode MS" w:hAnsi="Arial" w:cs="Arial"/>
                <w:color w:val="000000"/>
              </w:rPr>
            </w:pPr>
            <w:r>
              <w:rPr>
                <w:rFonts w:ascii="Arial" w:eastAsia="Arial Unicode MS" w:hAnsi="Arial" w:cs="Arial"/>
                <w:color w:val="000000"/>
              </w:rPr>
              <w:t>giltighetsPeriod</w:t>
            </w:r>
          </w:p>
        </w:tc>
        <w:tc>
          <w:tcPr>
            <w:tcW w:w="1373" w:type="dxa"/>
          </w:tcPr>
          <w:p w14:paraId="7CBF14E8" w14:textId="77777777" w:rsidR="00C33B48" w:rsidRPr="00166180" w:rsidRDefault="00C33B48" w:rsidP="00C33B48">
            <w:pPr>
              <w:rPr>
                <w:rFonts w:eastAsia="Arial Unicode MS"/>
              </w:rPr>
            </w:pPr>
          </w:p>
        </w:tc>
        <w:tc>
          <w:tcPr>
            <w:tcW w:w="2496" w:type="dxa"/>
            <w:tcMar>
              <w:top w:w="15" w:type="dxa"/>
              <w:left w:w="15" w:type="dxa"/>
              <w:bottom w:w="0" w:type="dxa"/>
              <w:right w:w="15" w:type="dxa"/>
            </w:tcMar>
          </w:tcPr>
          <w:p w14:paraId="4991F142" w14:textId="56C91402" w:rsidR="00C33B48" w:rsidRPr="00C33B48" w:rsidRDefault="00C33B48" w:rsidP="00C33B48">
            <w:pPr>
              <w:tabs>
                <w:tab w:val="left" w:pos="4111"/>
              </w:tabs>
              <w:rPr>
                <w:rFonts w:ascii="Arial" w:eastAsia="Arial Unicode MS" w:hAnsi="Arial" w:cs="Arial"/>
                <w:i/>
                <w:color w:val="000000"/>
              </w:rPr>
            </w:pPr>
            <w:r w:rsidRPr="00C33B48">
              <w:rPr>
                <w:rFonts w:ascii="Arial" w:eastAsia="Arial Unicode MS" w:hAnsi="Arial" w:cs="Arial"/>
                <w:i/>
                <w:color w:val="000000"/>
              </w:rPr>
              <w:t>Giltighetsperioden anger under vilken tid målvärdet är giltig. Undre gräns för intervallet är när målvärdet antogs och en övre gräns anger när den togs ut bruk. Aktiva målvärden saknar övre gräns.</w:t>
            </w:r>
          </w:p>
        </w:tc>
        <w:tc>
          <w:tcPr>
            <w:tcW w:w="1701" w:type="dxa"/>
            <w:tcMar>
              <w:top w:w="15" w:type="dxa"/>
              <w:left w:w="15" w:type="dxa"/>
              <w:bottom w:w="0" w:type="dxa"/>
              <w:right w:w="15" w:type="dxa"/>
            </w:tcMar>
          </w:tcPr>
          <w:p w14:paraId="7EE1426C" w14:textId="7B1180E4" w:rsidR="00C33B48"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IVL</w:t>
            </w:r>
          </w:p>
        </w:tc>
        <w:tc>
          <w:tcPr>
            <w:tcW w:w="1190" w:type="dxa"/>
            <w:tcMar>
              <w:top w:w="15" w:type="dxa"/>
              <w:left w:w="15" w:type="dxa"/>
              <w:bottom w:w="0" w:type="dxa"/>
              <w:right w:w="15" w:type="dxa"/>
            </w:tcMar>
          </w:tcPr>
          <w:p w14:paraId="22BE1416" w14:textId="698AA7CE" w:rsidR="00C33B48"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7115445D" w14:textId="77777777" w:rsidR="00C33B48" w:rsidRDefault="00C33B48" w:rsidP="00C33B48">
            <w:pPr>
              <w:rPr>
                <w:rFonts w:ascii="Arial" w:eastAsia="Arial Unicode MS" w:hAnsi="Arial" w:cs="Arial"/>
                <w:color w:val="000000"/>
              </w:rPr>
            </w:pPr>
          </w:p>
        </w:tc>
      </w:tr>
    </w:tbl>
    <w:p w14:paraId="0B0EF5E1" w14:textId="77777777" w:rsidR="00C33B48" w:rsidRDefault="00C33B48" w:rsidP="009F3870"/>
    <w:p w14:paraId="57FB7607" w14:textId="77777777" w:rsidR="00C33B48" w:rsidRPr="007121BF" w:rsidRDefault="00C33B48" w:rsidP="009F3870"/>
    <w:p w14:paraId="1014CDA4" w14:textId="77777777" w:rsidR="009F3870" w:rsidRPr="007121BF" w:rsidRDefault="009F3870" w:rsidP="009F3870">
      <w:pPr>
        <w:pStyle w:val="Rubrik3"/>
      </w:pPr>
      <w:r w:rsidRPr="007121BF">
        <w:t xml:space="preserve">  </w:t>
      </w:r>
      <w:bookmarkStart w:id="29" w:name="_Toc259277376"/>
      <w:r w:rsidRPr="007121BF">
        <w:t>IndikatorRapport</w:t>
      </w:r>
      <w:bookmarkEnd w:id="29"/>
    </w:p>
    <w:p w14:paraId="5CB50145" w14:textId="77777777" w:rsidR="0054511D" w:rsidRDefault="0054511D" w:rsidP="007F28A3">
      <w:r w:rsidRPr="0054511D">
        <w:t>En IndikatorRapport skapas av ett rapporterande system och är huvudklassen vid överföring av indikatorer. För vajre indikatorrapport kommer ett eller flera indikatorVärden.</w:t>
      </w:r>
    </w:p>
    <w:p w14:paraId="234D4BB0" w14:textId="77777777" w:rsidR="0054511D" w:rsidRPr="0054511D" w:rsidRDefault="0054511D" w:rsidP="007F28A3"/>
    <w:p w14:paraId="26FE88AA" w14:textId="77777777" w:rsidR="0054511D" w:rsidRDefault="0054511D" w:rsidP="007F28A3">
      <w:r w:rsidRPr="0054511D">
        <w:t>En indikatorrapport skall innehålla indikatorvärden för alla det rapporterande systemets resultatEnheter, även om värden saknas eller utelämnas till följd av för lite data. På så sätt framgår vilka resultatEnheter som ett rapporterande system berör. För rapportering på länsnivå bör samtliga län ingå. Om rapporten bara berör exempelvis offentlig verksamhet eller där bara en delmängd av verksamheter är anslutna till ett källsystem skall de verksamheter som ej ingår ej heller ha rapporterade värden.</w:t>
      </w:r>
    </w:p>
    <w:p w14:paraId="675D52F0" w14:textId="77777777" w:rsidR="0054511D" w:rsidRPr="0054511D" w:rsidRDefault="0054511D" w:rsidP="007F28A3"/>
    <w:p w14:paraId="02C1CE7D" w14:textId="358C1C6F" w:rsidR="009F3870" w:rsidRPr="007121BF" w:rsidRDefault="0054511D" w:rsidP="009F3870">
      <w:r w:rsidRPr="0054511D">
        <w:t>Rapporter innehållande flera indikatorer är tänkbart, men inte löst i denna version av modellen.</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06504AB8" w14:textId="77777777" w:rsidTr="009D4449">
        <w:trPr>
          <w:trHeight w:val="233"/>
        </w:trPr>
        <w:tc>
          <w:tcPr>
            <w:tcW w:w="1216" w:type="dxa"/>
            <w:shd w:val="clear" w:color="auto" w:fill="92D050"/>
            <w:tcMar>
              <w:top w:w="15" w:type="dxa"/>
              <w:left w:w="15" w:type="dxa"/>
              <w:bottom w:w="0" w:type="dxa"/>
              <w:right w:w="15" w:type="dxa"/>
            </w:tcMar>
          </w:tcPr>
          <w:p w14:paraId="601B4D20"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126ABBEB"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23B7D115"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5DDCDAA2"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7CBC680B"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62F05D1D"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3A3109C3"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80594D" w:rsidRPr="007121BF" w14:paraId="018B08C5" w14:textId="77777777" w:rsidTr="009D4449">
        <w:trPr>
          <w:trHeight w:val="233"/>
        </w:trPr>
        <w:tc>
          <w:tcPr>
            <w:tcW w:w="1216" w:type="dxa"/>
            <w:tcMar>
              <w:top w:w="15" w:type="dxa"/>
              <w:left w:w="15" w:type="dxa"/>
              <w:bottom w:w="0" w:type="dxa"/>
              <w:right w:w="15" w:type="dxa"/>
            </w:tcMar>
          </w:tcPr>
          <w:p w14:paraId="514F3641" w14:textId="77777777" w:rsidR="0080594D" w:rsidRPr="007121BF" w:rsidRDefault="0080594D" w:rsidP="009D4449">
            <w:pPr>
              <w:rPr>
                <w:rFonts w:ascii="Arial" w:eastAsia="Arial Unicode MS" w:hAnsi="Arial" w:cs="Arial"/>
                <w:color w:val="000000"/>
              </w:rPr>
            </w:pPr>
            <w:r w:rsidRPr="007121BF">
              <w:t>indikatorId</w:t>
            </w:r>
          </w:p>
        </w:tc>
        <w:tc>
          <w:tcPr>
            <w:tcW w:w="1373" w:type="dxa"/>
          </w:tcPr>
          <w:p w14:paraId="66E14B67" w14:textId="77777777" w:rsidR="0080594D" w:rsidRPr="007121BF" w:rsidRDefault="0080594D" w:rsidP="009D4449">
            <w:pPr>
              <w:rPr>
                <w:rFonts w:eastAsia="Arial Unicode MS"/>
              </w:rPr>
            </w:pPr>
          </w:p>
        </w:tc>
        <w:tc>
          <w:tcPr>
            <w:tcW w:w="2496" w:type="dxa"/>
            <w:tcMar>
              <w:top w:w="15" w:type="dxa"/>
              <w:left w:w="15" w:type="dxa"/>
              <w:bottom w:w="0" w:type="dxa"/>
              <w:right w:w="15" w:type="dxa"/>
            </w:tcMar>
          </w:tcPr>
          <w:p w14:paraId="6C16AEEB" w14:textId="77777777" w:rsidR="0080594D" w:rsidRPr="007121BF" w:rsidRDefault="0080594D" w:rsidP="009D4449">
            <w:pPr>
              <w:rPr>
                <w:rFonts w:ascii="Arial" w:eastAsia="Arial Unicode MS" w:hAnsi="Arial" w:cs="Arial"/>
                <w:i/>
                <w:color w:val="000000"/>
              </w:rPr>
            </w:pPr>
            <w:r w:rsidRPr="007121BF">
              <w:rPr>
                <w:rFonts w:ascii="Courier New" w:eastAsia="Courier New" w:hAnsi="Courier New" w:cs="Courier New"/>
                <w:color w:val="000000"/>
                <w:sz w:val="22"/>
              </w:rPr>
              <w:t>IndikatorId refererar till en i förväg definierad indikatorBeskrivning och fungerar som koppling mellan en indikatorrapport och indikatorbeskrivningen.</w:t>
            </w:r>
          </w:p>
        </w:tc>
        <w:tc>
          <w:tcPr>
            <w:tcW w:w="1701" w:type="dxa"/>
            <w:tcMar>
              <w:top w:w="15" w:type="dxa"/>
              <w:left w:w="15" w:type="dxa"/>
              <w:bottom w:w="0" w:type="dxa"/>
              <w:right w:w="15" w:type="dxa"/>
            </w:tcMar>
          </w:tcPr>
          <w:p w14:paraId="3D415AEB" w14:textId="5B2B98F4"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I</w:t>
            </w:r>
            <w:r w:rsidR="0054511D">
              <w:rPr>
                <w:rFonts w:ascii="Arial" w:eastAsia="Arial Unicode MS" w:hAnsi="Arial" w:cs="Arial"/>
                <w:color w:val="000000"/>
              </w:rPr>
              <w:t>I</w:t>
            </w:r>
          </w:p>
        </w:tc>
        <w:tc>
          <w:tcPr>
            <w:tcW w:w="1190" w:type="dxa"/>
            <w:tcMar>
              <w:top w:w="15" w:type="dxa"/>
              <w:left w:w="15" w:type="dxa"/>
              <w:bottom w:w="0" w:type="dxa"/>
              <w:right w:w="15" w:type="dxa"/>
            </w:tcMar>
          </w:tcPr>
          <w:p w14:paraId="0F49B26E" w14:textId="7777777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194EDD43" w14:textId="76F56955" w:rsidR="0080594D" w:rsidRPr="007F28A3" w:rsidRDefault="0054511D" w:rsidP="009D4449">
            <w:pPr>
              <w:keepNext/>
              <w:keepLines/>
              <w:widowControl w:val="0"/>
              <w:numPr>
                <w:ilvl w:val="2"/>
                <w:numId w:val="25"/>
              </w:numPr>
              <w:adjustRightInd w:val="0"/>
              <w:spacing w:before="240" w:after="80"/>
              <w:textAlignment w:val="baseline"/>
              <w:outlineLvl w:val="2"/>
              <w:rPr>
                <w:rFonts w:ascii="Arial" w:eastAsia="Arial Unicode MS" w:hAnsi="Arial" w:cs="Arial"/>
                <w:color w:val="000000"/>
                <w:highlight w:val="yellow"/>
              </w:rPr>
            </w:pPr>
            <w:r w:rsidRPr="007F28A3">
              <w:rPr>
                <w:rFonts w:ascii="Arial" w:eastAsia="Arial Unicode MS" w:hAnsi="Arial" w:cs="Arial"/>
                <w:color w:val="000000"/>
                <w:highlight w:val="yellow"/>
              </w:rPr>
              <w:t>Behöver OID från Socialstyrelsen</w:t>
            </w:r>
          </w:p>
        </w:tc>
      </w:tr>
      <w:tr w:rsidR="0080594D" w:rsidRPr="007121BF" w14:paraId="58AA8302" w14:textId="77777777" w:rsidTr="009D4449">
        <w:trPr>
          <w:trHeight w:val="233"/>
        </w:trPr>
        <w:tc>
          <w:tcPr>
            <w:tcW w:w="1216" w:type="dxa"/>
            <w:tcMar>
              <w:top w:w="15" w:type="dxa"/>
              <w:left w:w="15" w:type="dxa"/>
              <w:bottom w:w="0" w:type="dxa"/>
              <w:right w:w="15" w:type="dxa"/>
            </w:tcMar>
          </w:tcPr>
          <w:p w14:paraId="4DDC0E3C" w14:textId="77777777" w:rsidR="0080594D" w:rsidRPr="007121BF" w:rsidRDefault="0080594D" w:rsidP="009D4449">
            <w:pPr>
              <w:tabs>
                <w:tab w:val="left" w:pos="4111"/>
              </w:tabs>
              <w:rPr>
                <w:rFonts w:ascii="Arial" w:eastAsia="Arial Unicode MS" w:hAnsi="Arial" w:cs="Arial"/>
                <w:color w:val="000000"/>
              </w:rPr>
            </w:pPr>
            <w:r w:rsidRPr="007121BF">
              <w:t>skapadTid</w:t>
            </w:r>
          </w:p>
        </w:tc>
        <w:tc>
          <w:tcPr>
            <w:tcW w:w="1373" w:type="dxa"/>
          </w:tcPr>
          <w:p w14:paraId="0E1AF522"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B3AD66B" w14:textId="77777777" w:rsidR="0080594D" w:rsidRPr="007121BF" w:rsidRDefault="0080594D" w:rsidP="009D4449">
            <w:pPr>
              <w:tabs>
                <w:tab w:val="left" w:pos="4111"/>
              </w:tabs>
              <w:rPr>
                <w:rFonts w:ascii="Arial" w:eastAsia="Arial Unicode MS" w:hAnsi="Arial" w:cs="Arial"/>
                <w:i/>
                <w:color w:val="000000"/>
              </w:rPr>
            </w:pPr>
            <w:r w:rsidRPr="007121BF">
              <w:rPr>
                <w:rFonts w:ascii="Courier New" w:eastAsia="Courier New" w:hAnsi="Courier New" w:cs="Courier New"/>
                <w:color w:val="000000"/>
                <w:sz w:val="22"/>
              </w:rPr>
              <w:t>Den tidpunkt då indikatorRapporten skapades av det rapporterande systemet.</w:t>
            </w:r>
          </w:p>
        </w:tc>
        <w:tc>
          <w:tcPr>
            <w:tcW w:w="1701" w:type="dxa"/>
            <w:tcMar>
              <w:top w:w="15" w:type="dxa"/>
              <w:left w:w="15" w:type="dxa"/>
              <w:bottom w:w="0" w:type="dxa"/>
              <w:right w:w="15" w:type="dxa"/>
            </w:tcMar>
          </w:tcPr>
          <w:p w14:paraId="5B40A222" w14:textId="7DC2A00B" w:rsidR="0080594D" w:rsidRPr="007121BF" w:rsidRDefault="0054511D" w:rsidP="009D4449">
            <w:pPr>
              <w:tabs>
                <w:tab w:val="left" w:pos="4111"/>
              </w:tabs>
              <w:jc w:val="center"/>
              <w:rPr>
                <w:rFonts w:ascii="Arial" w:eastAsia="Arial Unicode MS" w:hAnsi="Arial" w:cs="Arial"/>
                <w:color w:val="000000"/>
              </w:rPr>
            </w:pPr>
            <w:r>
              <w:rPr>
                <w:rFonts w:ascii="Arial" w:eastAsia="Arial Unicode MS" w:hAnsi="Arial" w:cs="Arial"/>
                <w:color w:val="000000"/>
              </w:rPr>
              <w:t>TS</w:t>
            </w:r>
          </w:p>
        </w:tc>
        <w:tc>
          <w:tcPr>
            <w:tcW w:w="1190" w:type="dxa"/>
            <w:tcMar>
              <w:top w:w="15" w:type="dxa"/>
              <w:left w:w="15" w:type="dxa"/>
              <w:bottom w:w="0" w:type="dxa"/>
              <w:right w:w="15" w:type="dxa"/>
            </w:tcMar>
          </w:tcPr>
          <w:p w14:paraId="5998D555"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73CF5B2" w14:textId="77777777" w:rsidR="0080594D" w:rsidRPr="007121BF" w:rsidRDefault="0080594D" w:rsidP="009D4449">
            <w:pPr>
              <w:tabs>
                <w:tab w:val="left" w:pos="4111"/>
              </w:tabs>
              <w:rPr>
                <w:rFonts w:ascii="Arial" w:eastAsia="Arial Unicode MS" w:hAnsi="Arial" w:cs="Arial"/>
                <w:color w:val="000000"/>
              </w:rPr>
            </w:pPr>
          </w:p>
        </w:tc>
      </w:tr>
      <w:tr w:rsidR="0080594D" w:rsidRPr="007121BF" w14:paraId="1191929B" w14:textId="77777777" w:rsidTr="009D4449">
        <w:trPr>
          <w:trHeight w:val="233"/>
        </w:trPr>
        <w:tc>
          <w:tcPr>
            <w:tcW w:w="1216" w:type="dxa"/>
            <w:tcMar>
              <w:top w:w="15" w:type="dxa"/>
              <w:left w:w="15" w:type="dxa"/>
              <w:bottom w:w="0" w:type="dxa"/>
              <w:right w:w="15" w:type="dxa"/>
            </w:tcMar>
          </w:tcPr>
          <w:p w14:paraId="2070B94C" w14:textId="77777777" w:rsidR="0080594D" w:rsidRPr="00A063A2" w:rsidRDefault="0080594D" w:rsidP="00A063A2">
            <w:pPr>
              <w:widowControl w:val="0"/>
              <w:tabs>
                <w:tab w:val="left" w:pos="4111"/>
              </w:tabs>
              <w:adjustRightInd w:val="0"/>
              <w:spacing w:before="240" w:after="60"/>
              <w:textAlignment w:val="baseline"/>
              <w:outlineLvl w:val="6"/>
            </w:pPr>
            <w:r w:rsidRPr="007121BF">
              <w:t>rapporteringsPeriod</w:t>
            </w:r>
          </w:p>
        </w:tc>
        <w:tc>
          <w:tcPr>
            <w:tcW w:w="1373" w:type="dxa"/>
          </w:tcPr>
          <w:p w14:paraId="1F815CB9"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40CEDCF4" w14:textId="27BFC00A" w:rsidR="0080594D" w:rsidRPr="007121BF" w:rsidRDefault="0080594D" w:rsidP="009D4449">
            <w:pPr>
              <w:tabs>
                <w:tab w:val="left" w:pos="4111"/>
              </w:tabs>
              <w:rPr>
                <w:rFonts w:ascii="Courier New" w:eastAsia="Courier New" w:hAnsi="Courier New" w:cs="Courier New"/>
                <w:color w:val="000000"/>
                <w:sz w:val="22"/>
              </w:rPr>
            </w:pPr>
            <w:r w:rsidRPr="007121BF">
              <w:rPr>
                <w:rFonts w:ascii="Courier New" w:eastAsia="Courier New" w:hAnsi="Courier New" w:cs="Courier New"/>
                <w:color w:val="000000"/>
                <w:sz w:val="22"/>
              </w:rPr>
              <w:t>Avser starttid och sluttid för rapporterade värden. Beroende på rapporteringsperiodens utsträckning i tiden den mätfrekvens som ges kan rapporten innehålla flera indikatorvärden för samma resultatEnhet, men för olika mättillfällen. Varje mättillfälle har då ett unikt</w:t>
            </w:r>
            <w:r w:rsidR="0054511D">
              <w:rPr>
                <w:rFonts w:ascii="Courier New" w:eastAsia="Courier New" w:hAnsi="Courier New" w:cs="Courier New"/>
                <w:color w:val="000000"/>
                <w:sz w:val="22"/>
              </w:rPr>
              <w:t xml:space="preserve"> tidsintervall. </w:t>
            </w:r>
          </w:p>
        </w:tc>
        <w:tc>
          <w:tcPr>
            <w:tcW w:w="1701" w:type="dxa"/>
            <w:tcMar>
              <w:top w:w="15" w:type="dxa"/>
              <w:left w:w="15" w:type="dxa"/>
              <w:bottom w:w="0" w:type="dxa"/>
              <w:right w:w="15" w:type="dxa"/>
            </w:tcMar>
          </w:tcPr>
          <w:p w14:paraId="5AFF5BE0" w14:textId="2E82BB43" w:rsidR="0080594D" w:rsidRPr="007121BF" w:rsidRDefault="0054511D" w:rsidP="009D4449">
            <w:pPr>
              <w:tabs>
                <w:tab w:val="left" w:pos="4111"/>
              </w:tabs>
              <w:jc w:val="center"/>
              <w:rPr>
                <w:rFonts w:ascii="Arial" w:eastAsia="Arial Unicode MS" w:hAnsi="Arial" w:cs="Arial"/>
                <w:color w:val="000000"/>
              </w:rPr>
            </w:pPr>
            <w:r>
              <w:rPr>
                <w:rFonts w:ascii="Arial" w:eastAsia="Arial Unicode MS" w:hAnsi="Arial" w:cs="Arial"/>
                <w:color w:val="000000"/>
              </w:rPr>
              <w:t>IVL</w:t>
            </w:r>
          </w:p>
        </w:tc>
        <w:tc>
          <w:tcPr>
            <w:tcW w:w="1190" w:type="dxa"/>
            <w:tcMar>
              <w:top w:w="15" w:type="dxa"/>
              <w:left w:w="15" w:type="dxa"/>
              <w:bottom w:w="0" w:type="dxa"/>
              <w:right w:w="15" w:type="dxa"/>
            </w:tcMar>
          </w:tcPr>
          <w:p w14:paraId="1174750C"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3BBB0A94" w14:textId="77777777" w:rsidR="0080594D" w:rsidRPr="007121BF" w:rsidRDefault="0080594D" w:rsidP="009D4449">
            <w:pPr>
              <w:tabs>
                <w:tab w:val="left" w:pos="4111"/>
              </w:tabs>
              <w:rPr>
                <w:rFonts w:ascii="Arial" w:eastAsia="Arial Unicode MS" w:hAnsi="Arial" w:cs="Arial"/>
                <w:color w:val="000000"/>
              </w:rPr>
            </w:pPr>
          </w:p>
        </w:tc>
      </w:tr>
      <w:tr w:rsidR="0080594D" w:rsidRPr="007121BF" w14:paraId="794853F6" w14:textId="77777777" w:rsidTr="009D4449">
        <w:trPr>
          <w:trHeight w:val="233"/>
        </w:trPr>
        <w:tc>
          <w:tcPr>
            <w:tcW w:w="1216" w:type="dxa"/>
            <w:tcMar>
              <w:top w:w="15" w:type="dxa"/>
              <w:left w:w="15" w:type="dxa"/>
              <w:bottom w:w="0" w:type="dxa"/>
              <w:right w:w="15" w:type="dxa"/>
            </w:tcMar>
          </w:tcPr>
          <w:p w14:paraId="5A74A5C2" w14:textId="77777777" w:rsidR="0080594D" w:rsidRPr="007121BF" w:rsidRDefault="0080594D" w:rsidP="009D4449">
            <w:pPr>
              <w:tabs>
                <w:tab w:val="left" w:pos="4111"/>
              </w:tabs>
            </w:pPr>
          </w:p>
        </w:tc>
        <w:tc>
          <w:tcPr>
            <w:tcW w:w="1373" w:type="dxa"/>
          </w:tcPr>
          <w:p w14:paraId="4807E9FA"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72A8083D" w14:textId="77777777" w:rsidR="0080594D" w:rsidRPr="007121BF" w:rsidRDefault="0080594D" w:rsidP="0080594D">
            <w:pPr>
              <w:pStyle w:val="TableContent"/>
              <w:rPr>
                <w:rFonts w:ascii="Courier New" w:eastAsia="Courier New" w:hAnsi="Courier New" w:cs="Courier New"/>
                <w:color w:val="000000"/>
                <w:sz w:val="22"/>
              </w:rPr>
            </w:pPr>
          </w:p>
        </w:tc>
        <w:tc>
          <w:tcPr>
            <w:tcW w:w="1701" w:type="dxa"/>
            <w:tcMar>
              <w:top w:w="15" w:type="dxa"/>
              <w:left w:w="15" w:type="dxa"/>
              <w:bottom w:w="0" w:type="dxa"/>
              <w:right w:w="15" w:type="dxa"/>
            </w:tcMar>
          </w:tcPr>
          <w:p w14:paraId="335105FF" w14:textId="77777777" w:rsidR="0080594D" w:rsidRPr="007121BF" w:rsidRDefault="0080594D" w:rsidP="009D4449">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465FC899" w14:textId="77777777" w:rsidR="0080594D" w:rsidRPr="007121BF" w:rsidRDefault="0080594D" w:rsidP="009D4449">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639F81ED" w14:textId="77777777" w:rsidR="0080594D" w:rsidRPr="007121BF" w:rsidRDefault="0080594D" w:rsidP="009D4449">
            <w:pPr>
              <w:tabs>
                <w:tab w:val="left" w:pos="4111"/>
              </w:tabs>
              <w:rPr>
                <w:rFonts w:ascii="Arial" w:eastAsia="Arial Unicode MS" w:hAnsi="Arial" w:cs="Arial"/>
                <w:color w:val="000000"/>
              </w:rPr>
            </w:pPr>
          </w:p>
        </w:tc>
      </w:tr>
    </w:tbl>
    <w:p w14:paraId="66C9EFAA" w14:textId="77777777" w:rsidR="009F3870" w:rsidRPr="007121BF" w:rsidRDefault="009F3870" w:rsidP="009F3870"/>
    <w:p w14:paraId="6BFC2ACA" w14:textId="77777777" w:rsidR="009F3870" w:rsidRPr="007121BF" w:rsidRDefault="009F3870" w:rsidP="009F3870">
      <w:pPr>
        <w:pStyle w:val="Rubrik3"/>
      </w:pPr>
      <w:r w:rsidRPr="007121BF">
        <w:t xml:space="preserve">  </w:t>
      </w:r>
      <w:bookmarkStart w:id="30" w:name="_Toc259277377"/>
      <w:r w:rsidRPr="007121BF">
        <w:t>ResultatEnhet</w:t>
      </w:r>
      <w:bookmarkEnd w:id="30"/>
    </w:p>
    <w:p w14:paraId="44028603" w14:textId="77777777" w:rsidR="009F3870" w:rsidRPr="007121BF" w:rsidRDefault="009F3870" w:rsidP="009F3870">
      <w:r w:rsidRPr="007121BF">
        <w:t xml:space="preserve">En resultatenhet är den enhet för vilken ett indikatorVärde uppmätts.  </w:t>
      </w:r>
    </w:p>
    <w:p w14:paraId="2FDBFA08" w14:textId="77777777" w:rsidR="009F3870" w:rsidRPr="007121BF" w:rsidRDefault="009F3870" w:rsidP="009F3870">
      <w:r w:rsidRPr="007121BF">
        <w:t xml:space="preserve">En resultatEnhet ingår i en hierarkisk struktur kan knytas till en högre nivå i hierarkin genom att referera till en enhet på högre nivå.  </w:t>
      </w:r>
    </w:p>
    <w:p w14:paraId="2513CFB0" w14:textId="77777777" w:rsidR="009F3870" w:rsidRPr="007121BF" w:rsidRDefault="009F3870" w:rsidP="009F3870">
      <w:r w:rsidRPr="007121BF">
        <w:t xml:space="preserve"> </w:t>
      </w:r>
    </w:p>
    <w:p w14:paraId="0413510F" w14:textId="77777777" w:rsidR="009F3870" w:rsidRPr="007121BF" w:rsidRDefault="009F3870" w:rsidP="009F3870">
      <w:r w:rsidRPr="007121BF">
        <w:t xml:space="preserve">Ett par nivåer har specifika koder, OrganisationsTypKod, som anger  </w:t>
      </w:r>
    </w:p>
    <w:p w14:paraId="74194FD0" w14:textId="77777777" w:rsidR="009F3870" w:rsidRPr="007121BF" w:rsidRDefault="009F3870" w:rsidP="009F3870">
      <w:r w:rsidRPr="007121BF">
        <w:t xml:space="preserve">Riket - Används vid aggregering på riksnivå samt fungerar som snittvärde för riket vid rapportering på en lägre nivå  </w:t>
      </w:r>
    </w:p>
    <w:p w14:paraId="0A17D494" w14:textId="77777777" w:rsidR="009F3870" w:rsidRPr="007121BF" w:rsidRDefault="009F3870" w:rsidP="009F3870">
      <w:r w:rsidRPr="007121BF">
        <w:t xml:space="preserve">Region - landsting eller region samt fungerar som snittvärde för regionen vid rapportering på en lägre nivå  </w:t>
      </w:r>
    </w:p>
    <w:p w14:paraId="4F42E88A" w14:textId="77777777" w:rsidR="009F3870" w:rsidRPr="007121BF" w:rsidRDefault="009F3870" w:rsidP="009F3870">
      <w:r w:rsidRPr="007121BF">
        <w:t xml:space="preserve">Kommun - Används ej  </w:t>
      </w:r>
    </w:p>
    <w:p w14:paraId="54DFC781" w14:textId="77777777" w:rsidR="009F3870" w:rsidRPr="007121BF" w:rsidRDefault="009F3870" w:rsidP="009F3870">
      <w:r w:rsidRPr="007121BF">
        <w:t xml:space="preserve">Sjukhus - identifieras genom sjukhuskod eller HSAId  </w:t>
      </w:r>
    </w:p>
    <w:p w14:paraId="27F583BF" w14:textId="77777777" w:rsidR="009F3870" w:rsidRPr="007121BF" w:rsidRDefault="009F3870" w:rsidP="009F3870">
      <w:r w:rsidRPr="007121BF">
        <w:t xml:space="preserve">Vårdenhet - den lägsta rapporterande enheten om typ av verksamhet är okänd.  </w:t>
      </w:r>
    </w:p>
    <w:p w14:paraId="10CBEEBC" w14:textId="77777777" w:rsidR="009F3870" w:rsidRPr="007121BF" w:rsidRDefault="009F3870" w:rsidP="009F3870">
      <w:r w:rsidRPr="007121BF">
        <w:t xml:space="preserve">Primärvårdsenhet - typ av verksamhet och en underkategori till vårdenhet  </w:t>
      </w:r>
    </w:p>
    <w:p w14:paraId="7A926C8C" w14:textId="77777777" w:rsidR="009F3870" w:rsidRPr="007121BF" w:rsidRDefault="009F3870" w:rsidP="009F3870">
      <w:r w:rsidRPr="007121BF">
        <w:t>Medicinklinik - typ av verksamhet och en underkategori till vårdenhet</w:t>
      </w:r>
    </w:p>
    <w:p w14:paraId="5E5B3749" w14:textId="77777777" w:rsidR="0080594D" w:rsidRPr="007121BF" w:rsidRDefault="0080594D" w:rsidP="009F3870"/>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4A635DDA" w14:textId="77777777" w:rsidTr="009D4449">
        <w:trPr>
          <w:trHeight w:val="233"/>
        </w:trPr>
        <w:tc>
          <w:tcPr>
            <w:tcW w:w="1216" w:type="dxa"/>
            <w:shd w:val="clear" w:color="auto" w:fill="92D050"/>
            <w:tcMar>
              <w:top w:w="15" w:type="dxa"/>
              <w:left w:w="15" w:type="dxa"/>
              <w:bottom w:w="0" w:type="dxa"/>
              <w:right w:w="15" w:type="dxa"/>
            </w:tcMar>
          </w:tcPr>
          <w:p w14:paraId="6C64D23E"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72E295D9"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799B9373"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60749916"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7421DA00"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51B51940"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2B9691C8"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80594D" w:rsidRPr="007121BF" w14:paraId="1873895A" w14:textId="77777777" w:rsidTr="009D4449">
        <w:trPr>
          <w:trHeight w:val="233"/>
        </w:trPr>
        <w:tc>
          <w:tcPr>
            <w:tcW w:w="1216" w:type="dxa"/>
            <w:tcMar>
              <w:top w:w="15" w:type="dxa"/>
              <w:left w:w="15" w:type="dxa"/>
              <w:bottom w:w="0" w:type="dxa"/>
              <w:right w:w="15" w:type="dxa"/>
            </w:tcMar>
          </w:tcPr>
          <w:p w14:paraId="611456E0" w14:textId="77777777" w:rsidR="0080594D" w:rsidRPr="007121BF" w:rsidRDefault="0080594D" w:rsidP="009D4449">
            <w:pPr>
              <w:rPr>
                <w:rFonts w:ascii="Arial" w:eastAsia="Arial Unicode MS" w:hAnsi="Arial" w:cs="Arial"/>
                <w:color w:val="000000"/>
              </w:rPr>
            </w:pPr>
            <w:r w:rsidRPr="007121BF">
              <w:t>HSAId</w:t>
            </w:r>
          </w:p>
        </w:tc>
        <w:tc>
          <w:tcPr>
            <w:tcW w:w="1373" w:type="dxa"/>
          </w:tcPr>
          <w:p w14:paraId="6455B1AE" w14:textId="5609588B" w:rsidR="0080594D" w:rsidRPr="007121BF" w:rsidRDefault="00CD4732" w:rsidP="00E3278B">
            <w:pPr>
              <w:rPr>
                <w:rFonts w:eastAsia="Arial Unicode MS"/>
              </w:rPr>
            </w:pPr>
            <w:r>
              <w:rPr>
                <w:rFonts w:eastAsia="Arial Unicode MS"/>
              </w:rPr>
              <w:t>Vård och omsorgsutförare</w:t>
            </w:r>
            <w:r w:rsidR="00E3278B">
              <w:rPr>
                <w:rFonts w:eastAsia="Arial Unicode MS"/>
              </w:rPr>
              <w:t>.enhet id</w:t>
            </w:r>
          </w:p>
        </w:tc>
        <w:tc>
          <w:tcPr>
            <w:tcW w:w="2496" w:type="dxa"/>
            <w:tcMar>
              <w:top w:w="15" w:type="dxa"/>
              <w:left w:w="15" w:type="dxa"/>
              <w:bottom w:w="0" w:type="dxa"/>
              <w:right w:w="15" w:type="dxa"/>
            </w:tcMar>
          </w:tcPr>
          <w:p w14:paraId="468E460A" w14:textId="77777777" w:rsidR="0080594D" w:rsidRPr="007121BF" w:rsidRDefault="0080594D" w:rsidP="009D4449">
            <w:pPr>
              <w:rPr>
                <w:rFonts w:ascii="Arial" w:eastAsia="Arial Unicode MS" w:hAnsi="Arial" w:cs="Arial"/>
                <w:i/>
                <w:color w:val="000000"/>
              </w:rPr>
            </w:pPr>
            <w:r w:rsidRPr="007121BF">
              <w:rPr>
                <w:rFonts w:ascii="Courier New" w:eastAsia="Courier New" w:hAnsi="Courier New" w:cs="Courier New"/>
                <w:color w:val="000000"/>
                <w:sz w:val="22"/>
              </w:rPr>
              <w:t>Varje Resultatenhet skall ha ett HSAId. Enda undantaget är ett eventuellt envändande av SjukhusId, då utelämnas HSAId och istället används resultatEnhetsId</w:t>
            </w:r>
          </w:p>
        </w:tc>
        <w:tc>
          <w:tcPr>
            <w:tcW w:w="1701" w:type="dxa"/>
            <w:tcMar>
              <w:top w:w="15" w:type="dxa"/>
              <w:left w:w="15" w:type="dxa"/>
              <w:bottom w:w="0" w:type="dxa"/>
              <w:right w:w="15" w:type="dxa"/>
            </w:tcMar>
          </w:tcPr>
          <w:p w14:paraId="5B21C1B3" w14:textId="6856B72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I</w:t>
            </w:r>
            <w:r w:rsidR="0054511D">
              <w:rPr>
                <w:rFonts w:ascii="Arial" w:eastAsia="Arial Unicode MS" w:hAnsi="Arial" w:cs="Arial"/>
                <w:color w:val="000000"/>
              </w:rPr>
              <w:t>I</w:t>
            </w:r>
          </w:p>
        </w:tc>
        <w:tc>
          <w:tcPr>
            <w:tcW w:w="1190" w:type="dxa"/>
            <w:tcMar>
              <w:top w:w="15" w:type="dxa"/>
              <w:left w:w="15" w:type="dxa"/>
              <w:bottom w:w="0" w:type="dxa"/>
              <w:right w:w="15" w:type="dxa"/>
            </w:tcMar>
          </w:tcPr>
          <w:p w14:paraId="3910E896" w14:textId="7777777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0..1</w:t>
            </w:r>
          </w:p>
        </w:tc>
        <w:tc>
          <w:tcPr>
            <w:tcW w:w="2351" w:type="dxa"/>
            <w:tcMar>
              <w:top w:w="15" w:type="dxa"/>
              <w:left w:w="15" w:type="dxa"/>
              <w:bottom w:w="0" w:type="dxa"/>
              <w:right w:w="15" w:type="dxa"/>
            </w:tcMar>
          </w:tcPr>
          <w:p w14:paraId="0E11597B" w14:textId="77777777" w:rsidR="00CD4732" w:rsidRPr="00CD4732" w:rsidRDefault="00CD4732" w:rsidP="00CD4732">
            <w:pPr>
              <w:rPr>
                <w:rFonts w:ascii="Arial" w:eastAsia="Arial Unicode MS" w:hAnsi="Arial" w:cs="Arial"/>
                <w:color w:val="000000"/>
              </w:rPr>
            </w:pPr>
            <w:r w:rsidRPr="00CD4732">
              <w:rPr>
                <w:rFonts w:ascii="Arial" w:eastAsia="Arial Unicode MS" w:hAnsi="Arial" w:cs="Arial"/>
                <w:color w:val="000000"/>
              </w:rPr>
              <w:t xml:space="preserve">HSA-id </w:t>
            </w:r>
          </w:p>
          <w:p w14:paraId="4AA26C25" w14:textId="77777777" w:rsidR="00CD4732" w:rsidRPr="00CD4732" w:rsidRDefault="00CD4732" w:rsidP="00CD4732">
            <w:pPr>
              <w:rPr>
                <w:rFonts w:ascii="Arial" w:eastAsia="Arial Unicode MS" w:hAnsi="Arial" w:cs="Arial"/>
                <w:color w:val="000000"/>
              </w:rPr>
            </w:pPr>
          </w:p>
          <w:p w14:paraId="58B7A64C" w14:textId="541BA494" w:rsidR="0080594D" w:rsidRPr="007121BF" w:rsidRDefault="00CD4732" w:rsidP="00CD4732">
            <w:pPr>
              <w:rPr>
                <w:rFonts w:ascii="Arial" w:eastAsia="Arial Unicode MS" w:hAnsi="Arial" w:cs="Arial"/>
                <w:color w:val="000000"/>
              </w:rPr>
            </w:pPr>
            <w:r w:rsidRPr="00CD4732">
              <w:rPr>
                <w:rFonts w:ascii="Arial" w:eastAsia="Arial Unicode MS" w:hAnsi="Arial" w:cs="Arial"/>
                <w:color w:val="000000"/>
              </w:rPr>
              <w:t>OID: 1.2.752.129.2.1.4.1</w:t>
            </w:r>
          </w:p>
        </w:tc>
      </w:tr>
      <w:tr w:rsidR="0080594D" w:rsidRPr="007121BF" w14:paraId="723C30FD" w14:textId="77777777" w:rsidTr="009D4449">
        <w:trPr>
          <w:trHeight w:val="233"/>
        </w:trPr>
        <w:tc>
          <w:tcPr>
            <w:tcW w:w="1216" w:type="dxa"/>
            <w:tcMar>
              <w:top w:w="15" w:type="dxa"/>
              <w:left w:w="15" w:type="dxa"/>
              <w:bottom w:w="0" w:type="dxa"/>
              <w:right w:w="15" w:type="dxa"/>
            </w:tcMar>
          </w:tcPr>
          <w:p w14:paraId="23691013" w14:textId="77777777" w:rsidR="0080594D" w:rsidRPr="007121BF" w:rsidRDefault="0080594D" w:rsidP="009D4449">
            <w:pPr>
              <w:tabs>
                <w:tab w:val="left" w:pos="4111"/>
              </w:tabs>
              <w:rPr>
                <w:rFonts w:ascii="Arial" w:eastAsia="Arial Unicode MS" w:hAnsi="Arial" w:cs="Arial"/>
                <w:color w:val="000000"/>
              </w:rPr>
            </w:pPr>
            <w:r w:rsidRPr="007121BF">
              <w:t>OrganisationsNamn</w:t>
            </w:r>
          </w:p>
        </w:tc>
        <w:tc>
          <w:tcPr>
            <w:tcW w:w="1373" w:type="dxa"/>
          </w:tcPr>
          <w:p w14:paraId="109A5C3B" w14:textId="34AF8240"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CD1072C" w14:textId="77777777" w:rsidR="0080594D" w:rsidRPr="007121BF" w:rsidRDefault="0080594D" w:rsidP="009D4449">
            <w:pPr>
              <w:tabs>
                <w:tab w:val="left" w:pos="4111"/>
              </w:tabs>
              <w:rPr>
                <w:rFonts w:ascii="Arial" w:eastAsia="Arial Unicode MS" w:hAnsi="Arial" w:cs="Arial"/>
                <w:i/>
                <w:color w:val="000000"/>
              </w:rPr>
            </w:pPr>
            <w:r w:rsidRPr="007121BF">
              <w:rPr>
                <w:rFonts w:ascii="Courier New" w:eastAsia="Courier New" w:hAnsi="Courier New" w:cs="Courier New"/>
                <w:color w:val="000000"/>
                <w:sz w:val="22"/>
              </w:rPr>
              <w:t xml:space="preserve">OrganisationsNamn </w:t>
            </w:r>
            <w:r w:rsidR="00CC430D" w:rsidRPr="007121BF">
              <w:rPr>
                <w:rFonts w:ascii="Courier New" w:eastAsia="Courier New" w:hAnsi="Courier New" w:cs="Courier New"/>
                <w:color w:val="000000"/>
                <w:sz w:val="22"/>
              </w:rPr>
              <w:t xml:space="preserve">ska </w:t>
            </w:r>
            <w:r w:rsidRPr="007121BF">
              <w:rPr>
                <w:rFonts w:ascii="Courier New" w:eastAsia="Courier New" w:hAnsi="Courier New" w:cs="Courier New"/>
                <w:color w:val="000000"/>
                <w:sz w:val="22"/>
              </w:rPr>
              <w:t>är det namn som enheten har i HSA och hämtas därifrån för att underlätta för konsumenter.</w:t>
            </w:r>
            <w:r w:rsidR="00CC430D" w:rsidRPr="007121BF">
              <w:rPr>
                <w:rFonts w:ascii="Courier New" w:eastAsia="Courier New" w:hAnsi="Courier New" w:cs="Courier New"/>
                <w:color w:val="000000"/>
                <w:sz w:val="22"/>
              </w:rPr>
              <w:t xml:space="preserve"> Möjliggör även att ge ett namn för organisationer som saknar HSAId</w:t>
            </w:r>
          </w:p>
        </w:tc>
        <w:tc>
          <w:tcPr>
            <w:tcW w:w="1701" w:type="dxa"/>
            <w:tcMar>
              <w:top w:w="15" w:type="dxa"/>
              <w:left w:w="15" w:type="dxa"/>
              <w:bottom w:w="0" w:type="dxa"/>
              <w:right w:w="15" w:type="dxa"/>
            </w:tcMar>
          </w:tcPr>
          <w:p w14:paraId="4A0CDE41" w14:textId="61BD4DC0" w:rsidR="0080594D" w:rsidRPr="007121BF" w:rsidRDefault="0054511D"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6AB73116" w14:textId="77777777" w:rsidR="0080594D" w:rsidRPr="007121BF" w:rsidRDefault="00CC430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10E31228" w14:textId="77777777" w:rsidR="0080594D" w:rsidRPr="007121BF" w:rsidRDefault="0080594D" w:rsidP="009D4449">
            <w:pPr>
              <w:tabs>
                <w:tab w:val="left" w:pos="4111"/>
              </w:tabs>
              <w:rPr>
                <w:rFonts w:ascii="Arial" w:eastAsia="Arial Unicode MS" w:hAnsi="Arial" w:cs="Arial"/>
                <w:color w:val="000000"/>
              </w:rPr>
            </w:pPr>
          </w:p>
        </w:tc>
      </w:tr>
      <w:tr w:rsidR="00CC430D" w:rsidRPr="007121BF" w14:paraId="576A0EED" w14:textId="77777777" w:rsidTr="009D4449">
        <w:trPr>
          <w:trHeight w:val="233"/>
        </w:trPr>
        <w:tc>
          <w:tcPr>
            <w:tcW w:w="1216" w:type="dxa"/>
            <w:tcMar>
              <w:top w:w="15" w:type="dxa"/>
              <w:left w:w="15" w:type="dxa"/>
              <w:bottom w:w="0" w:type="dxa"/>
              <w:right w:w="15" w:type="dxa"/>
            </w:tcMar>
          </w:tcPr>
          <w:p w14:paraId="0A305D6A" w14:textId="77777777" w:rsidR="00CC430D" w:rsidRPr="00A063A2" w:rsidRDefault="00CC430D" w:rsidP="00A063A2">
            <w:pPr>
              <w:widowControl w:val="0"/>
              <w:tabs>
                <w:tab w:val="left" w:pos="4111"/>
              </w:tabs>
              <w:adjustRightInd w:val="0"/>
              <w:spacing w:before="240" w:after="60"/>
              <w:textAlignment w:val="baseline"/>
              <w:outlineLvl w:val="6"/>
            </w:pPr>
            <w:r w:rsidRPr="007121BF">
              <w:t>organisationsTypKod</w:t>
            </w:r>
          </w:p>
        </w:tc>
        <w:tc>
          <w:tcPr>
            <w:tcW w:w="1373" w:type="dxa"/>
          </w:tcPr>
          <w:p w14:paraId="7C7C5697" w14:textId="77777777" w:rsidR="00CC430D" w:rsidRPr="007121BF" w:rsidRDefault="00CC430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4912C9B4" w14:textId="77777777" w:rsidR="00CC430D" w:rsidRPr="007121BF" w:rsidRDefault="00CC430D" w:rsidP="009D4449">
            <w:pPr>
              <w:tabs>
                <w:tab w:val="left" w:pos="4111"/>
              </w:tabs>
              <w:rPr>
                <w:rFonts w:ascii="Courier New" w:eastAsia="Courier New" w:hAnsi="Courier New" w:cs="Courier New"/>
                <w:color w:val="000000"/>
                <w:sz w:val="22"/>
              </w:rPr>
            </w:pPr>
            <w:r w:rsidRPr="007121BF">
              <w:rPr>
                <w:rFonts w:ascii="Courier New" w:eastAsia="Courier New" w:hAnsi="Courier New" w:cs="Courier New"/>
                <w:color w:val="000000"/>
                <w:sz w:val="22"/>
              </w:rPr>
              <w:t>Används för att skilja mellan organisationstyper</w:t>
            </w:r>
          </w:p>
        </w:tc>
        <w:tc>
          <w:tcPr>
            <w:tcW w:w="1701" w:type="dxa"/>
            <w:tcMar>
              <w:top w:w="15" w:type="dxa"/>
              <w:left w:w="15" w:type="dxa"/>
              <w:bottom w:w="0" w:type="dxa"/>
              <w:right w:w="15" w:type="dxa"/>
            </w:tcMar>
          </w:tcPr>
          <w:p w14:paraId="70D0D920" w14:textId="365C9EE2" w:rsidR="00CC430D" w:rsidRPr="007121BF" w:rsidRDefault="0054511D" w:rsidP="009D4449">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17269F8E" w14:textId="77777777" w:rsidR="00CC430D" w:rsidRPr="007121BF" w:rsidRDefault="00CC430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3FC3D909" w14:textId="77777777" w:rsidR="00CC430D" w:rsidRPr="007121BF" w:rsidRDefault="00CC430D" w:rsidP="009D4449">
            <w:pPr>
              <w:tabs>
                <w:tab w:val="left" w:pos="4111"/>
              </w:tabs>
              <w:rPr>
                <w:rFonts w:ascii="Arial" w:eastAsia="Arial Unicode MS" w:hAnsi="Arial" w:cs="Arial"/>
                <w:color w:val="000000"/>
              </w:rPr>
            </w:pPr>
          </w:p>
        </w:tc>
      </w:tr>
      <w:tr w:rsidR="00CC430D" w:rsidRPr="007121BF" w14:paraId="76B5F3B4" w14:textId="77777777" w:rsidTr="009D4449">
        <w:trPr>
          <w:trHeight w:val="233"/>
        </w:trPr>
        <w:tc>
          <w:tcPr>
            <w:tcW w:w="1216" w:type="dxa"/>
            <w:tcMar>
              <w:top w:w="15" w:type="dxa"/>
              <w:left w:w="15" w:type="dxa"/>
              <w:bottom w:w="0" w:type="dxa"/>
              <w:right w:w="15" w:type="dxa"/>
            </w:tcMar>
          </w:tcPr>
          <w:p w14:paraId="1ACB8014" w14:textId="77777777" w:rsidR="00CC430D" w:rsidRPr="00A063A2" w:rsidRDefault="00CC430D" w:rsidP="00A063A2">
            <w:pPr>
              <w:widowControl w:val="0"/>
              <w:tabs>
                <w:tab w:val="left" w:pos="4111"/>
              </w:tabs>
              <w:adjustRightInd w:val="0"/>
              <w:spacing w:before="240" w:after="60"/>
              <w:textAlignment w:val="baseline"/>
              <w:outlineLvl w:val="6"/>
            </w:pPr>
            <w:r w:rsidRPr="007121BF">
              <w:t>resultatEnhetsId</w:t>
            </w:r>
          </w:p>
        </w:tc>
        <w:tc>
          <w:tcPr>
            <w:tcW w:w="1373" w:type="dxa"/>
          </w:tcPr>
          <w:p w14:paraId="0BFD3AE9" w14:textId="77777777" w:rsidR="00CC430D" w:rsidRPr="007121BF" w:rsidRDefault="00CC430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CC9C69A" w14:textId="2AB17F95" w:rsidR="00CC430D" w:rsidRPr="007121BF" w:rsidRDefault="00CC430D">
            <w:pPr>
              <w:tabs>
                <w:tab w:val="left" w:pos="4111"/>
              </w:tabs>
              <w:rPr>
                <w:rFonts w:ascii="Courier New" w:eastAsia="Courier New" w:hAnsi="Courier New" w:cs="Courier New"/>
                <w:color w:val="000000"/>
                <w:sz w:val="22"/>
              </w:rPr>
            </w:pPr>
            <w:r w:rsidRPr="007121BF">
              <w:rPr>
                <w:rFonts w:ascii="Courier New" w:eastAsia="Courier New" w:hAnsi="Courier New" w:cs="Courier New"/>
                <w:color w:val="000000"/>
                <w:sz w:val="22"/>
              </w:rPr>
              <w:t>Anger resultatenhetsens id om det är ett annat än det id som ges av HSA. Tänkt användningsområde är sjukhuskoder från socialstyrelsen</w:t>
            </w:r>
            <w:r w:rsidR="000D0E08">
              <w:rPr>
                <w:rFonts w:ascii="Courier New" w:eastAsia="Courier New" w:hAnsi="Courier New" w:cs="Courier New"/>
                <w:color w:val="000000"/>
                <w:sz w:val="22"/>
              </w:rPr>
              <w:t>. Om krav på HSA-id på enheter inte ställs ska här anges det</w:t>
            </w:r>
            <w:r w:rsidRPr="007121BF">
              <w:rPr>
                <w:rFonts w:ascii="Courier New" w:eastAsia="Courier New" w:hAnsi="Courier New" w:cs="Courier New"/>
                <w:color w:val="000000"/>
                <w:sz w:val="22"/>
              </w:rPr>
              <w:t xml:space="preserve"> id </w:t>
            </w:r>
            <w:r w:rsidR="000D0E08">
              <w:rPr>
                <w:rFonts w:ascii="Courier New" w:eastAsia="Courier New" w:hAnsi="Courier New" w:cs="Courier New"/>
                <w:color w:val="000000"/>
                <w:sz w:val="22"/>
              </w:rPr>
              <w:t xml:space="preserve">på </w:t>
            </w:r>
            <w:r w:rsidRPr="007121BF">
              <w:rPr>
                <w:rFonts w:ascii="Courier New" w:eastAsia="Courier New" w:hAnsi="Courier New" w:cs="Courier New"/>
                <w:color w:val="000000"/>
                <w:sz w:val="22"/>
              </w:rPr>
              <w:t>resultatenheten</w:t>
            </w:r>
            <w:r w:rsidR="000D0E08">
              <w:rPr>
                <w:rFonts w:ascii="Courier New" w:eastAsia="Courier New" w:hAnsi="Courier New" w:cs="Courier New"/>
                <w:color w:val="000000"/>
                <w:sz w:val="22"/>
              </w:rPr>
              <w:t xml:space="preserve"> som</w:t>
            </w:r>
            <w:r w:rsidRPr="007121BF">
              <w:rPr>
                <w:rFonts w:ascii="Courier New" w:eastAsia="Courier New" w:hAnsi="Courier New" w:cs="Courier New"/>
                <w:color w:val="000000"/>
                <w:sz w:val="22"/>
              </w:rPr>
              <w:t xml:space="preserve"> tildelat</w:t>
            </w:r>
            <w:r w:rsidR="000D0E08">
              <w:rPr>
                <w:rFonts w:ascii="Courier New" w:eastAsia="Courier New" w:hAnsi="Courier New" w:cs="Courier New"/>
                <w:color w:val="000000"/>
                <w:sz w:val="22"/>
              </w:rPr>
              <w:t>s</w:t>
            </w:r>
            <w:r w:rsidRPr="007121BF">
              <w:rPr>
                <w:rFonts w:ascii="Courier New" w:eastAsia="Courier New" w:hAnsi="Courier New" w:cs="Courier New"/>
                <w:color w:val="000000"/>
                <w:sz w:val="22"/>
              </w:rPr>
              <w:t xml:space="preserve"> av källsystemet.</w:t>
            </w:r>
            <w:r w:rsidR="000D0E08">
              <w:rPr>
                <w:rFonts w:ascii="Courier New" w:eastAsia="Courier New" w:hAnsi="Courier New" w:cs="Courier New"/>
                <w:color w:val="000000"/>
                <w:sz w:val="22"/>
              </w:rPr>
              <w:t xml:space="preserve"> </w:t>
            </w:r>
          </w:p>
        </w:tc>
        <w:tc>
          <w:tcPr>
            <w:tcW w:w="1701" w:type="dxa"/>
            <w:tcMar>
              <w:top w:w="15" w:type="dxa"/>
              <w:left w:w="15" w:type="dxa"/>
              <w:bottom w:w="0" w:type="dxa"/>
              <w:right w:w="15" w:type="dxa"/>
            </w:tcMar>
          </w:tcPr>
          <w:p w14:paraId="33D4C023" w14:textId="76784DF8" w:rsidR="00CC430D" w:rsidRPr="007121BF" w:rsidRDefault="00CC430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I</w:t>
            </w:r>
            <w:r w:rsidR="0054511D">
              <w:rPr>
                <w:rFonts w:ascii="Arial" w:eastAsia="Arial Unicode MS" w:hAnsi="Arial" w:cs="Arial"/>
                <w:color w:val="000000"/>
              </w:rPr>
              <w:t>I</w:t>
            </w:r>
          </w:p>
        </w:tc>
        <w:tc>
          <w:tcPr>
            <w:tcW w:w="1190" w:type="dxa"/>
            <w:tcMar>
              <w:top w:w="15" w:type="dxa"/>
              <w:left w:w="15" w:type="dxa"/>
              <w:bottom w:w="0" w:type="dxa"/>
              <w:right w:w="15" w:type="dxa"/>
            </w:tcMar>
          </w:tcPr>
          <w:p w14:paraId="03DBCF6B" w14:textId="77777777" w:rsidR="00CC430D" w:rsidRPr="007121BF" w:rsidRDefault="00CC430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0..1</w:t>
            </w:r>
          </w:p>
        </w:tc>
        <w:tc>
          <w:tcPr>
            <w:tcW w:w="2351" w:type="dxa"/>
            <w:tcMar>
              <w:top w:w="15" w:type="dxa"/>
              <w:left w:w="15" w:type="dxa"/>
              <w:bottom w:w="0" w:type="dxa"/>
              <w:right w:w="15" w:type="dxa"/>
            </w:tcMar>
          </w:tcPr>
          <w:p w14:paraId="22B0E10A" w14:textId="2178889B" w:rsidR="00CC430D" w:rsidRPr="007121BF" w:rsidRDefault="0054511D" w:rsidP="009D4449">
            <w:pPr>
              <w:tabs>
                <w:tab w:val="left" w:pos="4111"/>
              </w:tabs>
              <w:rPr>
                <w:rFonts w:ascii="Arial" w:eastAsia="Arial Unicode MS" w:hAnsi="Arial" w:cs="Arial"/>
                <w:color w:val="000000"/>
              </w:rPr>
            </w:pPr>
            <w:r>
              <w:rPr>
                <w:rFonts w:ascii="Arial" w:eastAsia="Arial Unicode MS" w:hAnsi="Arial" w:cs="Arial"/>
                <w:color w:val="000000"/>
              </w:rPr>
              <w:t>OID anges av producent</w:t>
            </w:r>
          </w:p>
        </w:tc>
      </w:tr>
    </w:tbl>
    <w:p w14:paraId="3D532DA3" w14:textId="77777777" w:rsidR="007844E8" w:rsidRPr="007121BF" w:rsidRDefault="007844E8" w:rsidP="009F3870"/>
    <w:p w14:paraId="3B0A99C3" w14:textId="77777777" w:rsidR="009F3870" w:rsidRPr="007121BF" w:rsidRDefault="009F3870" w:rsidP="009F3870">
      <w:pPr>
        <w:pStyle w:val="Rubrik3"/>
      </w:pPr>
      <w:r w:rsidRPr="007121BF">
        <w:t xml:space="preserve">  </w:t>
      </w:r>
      <w:bookmarkStart w:id="31" w:name="_Toc259277378"/>
      <w:r w:rsidRPr="007121BF">
        <w:t>IndikatorVärde</w:t>
      </w:r>
      <w:bookmarkEnd w:id="31"/>
    </w:p>
    <w:p w14:paraId="4728191E" w14:textId="685864E5" w:rsidR="0054511D" w:rsidRDefault="0054511D" w:rsidP="007F28A3">
      <w:pPr>
        <w:rPr>
          <w:rFonts w:ascii="Times" w:hAnsi="Times" w:cs="Times"/>
          <w:szCs w:val="24"/>
          <w:lang w:eastAsia="sv-SE"/>
        </w:rPr>
      </w:pPr>
      <w:r>
        <w:rPr>
          <w:lang w:eastAsia="sv-SE"/>
        </w:rPr>
        <w:t>IndikatorVärde är det rapporterade resultatet för en indikator för en viss resultatEnhet och för en viss mätperiod. En indikatorRapport innehåller flera IndikatorVärden.</w:t>
      </w:r>
    </w:p>
    <w:p w14:paraId="0AADCF0E" w14:textId="77777777" w:rsidR="009F3870" w:rsidRPr="007121BF" w:rsidRDefault="009F3870" w:rsidP="009F3870">
      <w:r w:rsidRPr="007121BF">
        <w:t xml:space="preserve"> </w:t>
      </w:r>
    </w:p>
    <w:p w14:paraId="48ECFAD7" w14:textId="341AAC1E" w:rsidR="009F3870" w:rsidRPr="007121BF" w:rsidRDefault="009F3870" w:rsidP="009F3870">
      <w:r w:rsidRPr="007121BF">
        <w:t>För att visa vilket underlag som ligger till grund för värdet är det möjligt att ange ett datumintervall för vilket mätvärden är beräknat. Detta intervall kommer att rymmas inom intervallet som anges för rapp</w:t>
      </w:r>
      <w:r w:rsidR="0054511D">
        <w:t>o</w:t>
      </w:r>
      <w:r w:rsidRPr="007121BF">
        <w:t xml:space="preserve">rten.  </w:t>
      </w:r>
    </w:p>
    <w:p w14:paraId="465FF122" w14:textId="77777777" w:rsidR="009F3870" w:rsidRPr="007121BF" w:rsidRDefault="009F3870" w:rsidP="009F3870">
      <w:r w:rsidRPr="007121BF">
        <w:t xml:space="preserve"> </w:t>
      </w:r>
    </w:p>
    <w:p w14:paraId="69B275D3" w14:textId="77777777" w:rsidR="009F3870" w:rsidRPr="007121BF" w:rsidRDefault="009F3870" w:rsidP="009F3870">
      <w:r w:rsidRPr="007121BF">
        <w:t xml:space="preserve">antingen angivet som  </w:t>
      </w:r>
    </w:p>
    <w:p w14:paraId="7E5EFCA3" w14:textId="77777777" w:rsidR="009F3870" w:rsidRPr="007121BF" w:rsidRDefault="009F3870" w:rsidP="009F3870">
      <w:r w:rsidRPr="007121BF">
        <w:t xml:space="preserve">1. en kvot, då med värden angivna som täljare och nämnare  </w:t>
      </w:r>
    </w:p>
    <w:p w14:paraId="1D0EE304" w14:textId="77777777" w:rsidR="009F3870" w:rsidRPr="007121BF" w:rsidRDefault="009F3870" w:rsidP="009F3870">
      <w:r w:rsidRPr="007121BF">
        <w:t xml:space="preserve">2. som en procentsats då med mätvärde angivet i procent och enhet = %  </w:t>
      </w:r>
    </w:p>
    <w:p w14:paraId="5F27D636" w14:textId="77777777" w:rsidR="009F3870" w:rsidRPr="007121BF" w:rsidRDefault="009F3870" w:rsidP="009F3870">
      <w:r w:rsidRPr="007121BF">
        <w:t xml:space="preserve">3. som ett mätvärde då med godtycklig enhet angiven som mätenhet.  </w:t>
      </w:r>
    </w:p>
    <w:p w14:paraId="1651B395" w14:textId="77777777" w:rsidR="009F3870" w:rsidRPr="007121BF" w:rsidRDefault="009F3870" w:rsidP="009F3870">
      <w:r w:rsidRPr="007121BF">
        <w:t xml:space="preserve">Ett resultat kan ha ett 95% konfidensintervall angivet som ett intervall med ett lågt och ett högt värde för att definiera spannet.  </w:t>
      </w:r>
    </w:p>
    <w:p w14:paraId="57630610" w14:textId="77777777" w:rsidR="009F3870" w:rsidRPr="007121BF" w:rsidRDefault="009F3870" w:rsidP="009F3870">
      <w:r w:rsidRPr="007121BF">
        <w:t xml:space="preserve"> </w:t>
      </w:r>
    </w:p>
    <w:p w14:paraId="24A9AB76" w14:textId="77777777" w:rsidR="0054511D" w:rsidRDefault="0054511D" w:rsidP="007F28A3">
      <w:pPr>
        <w:rPr>
          <w:rFonts w:ascii="Times" w:hAnsi="Times" w:cs="Times"/>
          <w:szCs w:val="24"/>
          <w:lang w:eastAsia="sv-SE"/>
        </w:rPr>
      </w:pPr>
      <w:r>
        <w:rPr>
          <w:lang w:eastAsia="sv-SE"/>
        </w:rPr>
        <w:t>Om en resultatEnhet saknar (tillräckliga) värden för en viss mätperiod anges ändå ett indikatorvärde för avsedd mätperiod och resultatEnhet men med NullFlavor="NI" angivet för mätvärde/kvot.</w:t>
      </w:r>
    </w:p>
    <w:p w14:paraId="0CEC70BA" w14:textId="7E49C813" w:rsidR="009F3870" w:rsidRPr="007121BF" w:rsidRDefault="009F3870"/>
    <w:p w14:paraId="65AD4C09" w14:textId="77777777" w:rsidR="009F3870" w:rsidRPr="007121BF" w:rsidRDefault="009F3870" w:rsidP="001D7E63"/>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1BD89AA5" w14:textId="77777777" w:rsidTr="009D4449">
        <w:trPr>
          <w:trHeight w:val="233"/>
        </w:trPr>
        <w:tc>
          <w:tcPr>
            <w:tcW w:w="1216" w:type="dxa"/>
            <w:shd w:val="clear" w:color="auto" w:fill="92D050"/>
            <w:tcMar>
              <w:top w:w="15" w:type="dxa"/>
              <w:left w:w="15" w:type="dxa"/>
              <w:bottom w:w="0" w:type="dxa"/>
              <w:right w:w="15" w:type="dxa"/>
            </w:tcMar>
          </w:tcPr>
          <w:p w14:paraId="444AE583" w14:textId="77777777" w:rsidR="007844E8" w:rsidRPr="00A063A2" w:rsidRDefault="007844E8" w:rsidP="003601BB">
            <w:pPr>
              <w:rPr>
                <w:rFonts w:eastAsia="Arial Unicode MS"/>
              </w:rPr>
            </w:pPr>
            <w:r w:rsidRPr="00A063A2">
              <w:t>Att</w:t>
            </w:r>
            <w:r w:rsidRPr="00A063A2">
              <w:rPr>
                <w:bdr w:val="single" w:sz="4" w:space="0" w:color="C0C0C0"/>
              </w:rPr>
              <w:t>ribut</w:t>
            </w:r>
          </w:p>
        </w:tc>
        <w:tc>
          <w:tcPr>
            <w:tcW w:w="1373" w:type="dxa"/>
            <w:shd w:val="clear" w:color="auto" w:fill="92D050"/>
          </w:tcPr>
          <w:p w14:paraId="0853B02E" w14:textId="77777777" w:rsidR="007844E8" w:rsidRPr="00A063A2" w:rsidRDefault="007844E8" w:rsidP="00A063A2">
            <w:r w:rsidRPr="00A063A2">
              <w:t>Mappning till RIM</w:t>
            </w:r>
          </w:p>
        </w:tc>
        <w:tc>
          <w:tcPr>
            <w:tcW w:w="2496" w:type="dxa"/>
            <w:shd w:val="pct25" w:color="auto" w:fill="auto"/>
            <w:tcMar>
              <w:top w:w="15" w:type="dxa"/>
              <w:left w:w="15" w:type="dxa"/>
              <w:bottom w:w="0" w:type="dxa"/>
              <w:right w:w="15" w:type="dxa"/>
            </w:tcMar>
          </w:tcPr>
          <w:p w14:paraId="0D9A832B" w14:textId="77777777" w:rsidR="007844E8" w:rsidRPr="00A063A2" w:rsidRDefault="007844E8" w:rsidP="00A063A2">
            <w:r w:rsidRPr="00A063A2">
              <w:t>Beskrivning/referens</w:t>
            </w:r>
          </w:p>
        </w:tc>
        <w:tc>
          <w:tcPr>
            <w:tcW w:w="1701" w:type="dxa"/>
            <w:shd w:val="pct25" w:color="auto" w:fill="auto"/>
            <w:tcMar>
              <w:top w:w="15" w:type="dxa"/>
              <w:left w:w="15" w:type="dxa"/>
              <w:bottom w:w="0" w:type="dxa"/>
              <w:right w:w="15" w:type="dxa"/>
            </w:tcMar>
          </w:tcPr>
          <w:p w14:paraId="7BA6D3C5" w14:textId="77777777" w:rsidR="007844E8" w:rsidRPr="00A063A2" w:rsidRDefault="007844E8" w:rsidP="00A063A2">
            <w:pPr>
              <w:rPr>
                <w:rFonts w:eastAsia="Arial Unicode MS"/>
              </w:rPr>
            </w:pPr>
            <w:r w:rsidRPr="00A063A2">
              <w:t>Format</w:t>
            </w:r>
          </w:p>
        </w:tc>
        <w:tc>
          <w:tcPr>
            <w:tcW w:w="1190" w:type="dxa"/>
            <w:shd w:val="pct25" w:color="auto" w:fill="auto"/>
            <w:tcMar>
              <w:top w:w="15" w:type="dxa"/>
              <w:left w:w="15" w:type="dxa"/>
              <w:bottom w:w="0" w:type="dxa"/>
              <w:right w:w="15" w:type="dxa"/>
            </w:tcMar>
          </w:tcPr>
          <w:p w14:paraId="4A1733E3" w14:textId="77777777" w:rsidR="007844E8" w:rsidRPr="00A063A2" w:rsidRDefault="007844E8" w:rsidP="00A063A2">
            <w:r w:rsidRPr="00A063A2">
              <w:t>Mult</w:t>
            </w:r>
          </w:p>
        </w:tc>
        <w:tc>
          <w:tcPr>
            <w:tcW w:w="2351" w:type="dxa"/>
            <w:shd w:val="pct25" w:color="auto" w:fill="auto"/>
            <w:tcMar>
              <w:top w:w="15" w:type="dxa"/>
              <w:left w:w="15" w:type="dxa"/>
              <w:bottom w:w="0" w:type="dxa"/>
              <w:right w:w="15" w:type="dxa"/>
            </w:tcMar>
          </w:tcPr>
          <w:p w14:paraId="772E6719" w14:textId="77777777" w:rsidR="007844E8" w:rsidRPr="00A063A2" w:rsidRDefault="007844E8" w:rsidP="003601BB">
            <w:r w:rsidRPr="00A063A2">
              <w:t>Kodverk/värdemängd</w:t>
            </w:r>
          </w:p>
          <w:p w14:paraId="4A362FE7" w14:textId="77777777" w:rsidR="007844E8" w:rsidRPr="00A063A2" w:rsidRDefault="007844E8" w:rsidP="003601BB">
            <w:pPr>
              <w:rPr>
                <w:rFonts w:eastAsia="Arial Unicode MS"/>
              </w:rPr>
            </w:pPr>
            <w:r w:rsidRPr="00A063A2">
              <w:t>ev OID-nr</w:t>
            </w:r>
          </w:p>
        </w:tc>
      </w:tr>
      <w:tr w:rsidR="00CC430D" w:rsidRPr="007121BF" w14:paraId="1180A105" w14:textId="77777777" w:rsidTr="009D4449">
        <w:trPr>
          <w:trHeight w:val="233"/>
        </w:trPr>
        <w:tc>
          <w:tcPr>
            <w:tcW w:w="1216" w:type="dxa"/>
            <w:tcMar>
              <w:top w:w="15" w:type="dxa"/>
              <w:left w:w="15" w:type="dxa"/>
              <w:bottom w:w="0" w:type="dxa"/>
              <w:right w:w="15" w:type="dxa"/>
            </w:tcMar>
          </w:tcPr>
          <w:p w14:paraId="5FB16ABB" w14:textId="6F8D6C92" w:rsidR="00CC430D" w:rsidRPr="007121BF" w:rsidRDefault="0054511D" w:rsidP="007F28A3">
            <w:pPr>
              <w:rPr>
                <w:rFonts w:eastAsia="Arial Unicode MS"/>
                <w:bCs/>
              </w:rPr>
            </w:pPr>
            <w:r w:rsidRPr="007121BF">
              <w:t>mät</w:t>
            </w:r>
            <w:r>
              <w:t>Period</w:t>
            </w:r>
          </w:p>
        </w:tc>
        <w:tc>
          <w:tcPr>
            <w:tcW w:w="1373" w:type="dxa"/>
          </w:tcPr>
          <w:p w14:paraId="34586A04" w14:textId="77777777" w:rsidR="00CC430D" w:rsidRPr="007121BF" w:rsidRDefault="00CC430D" w:rsidP="003601BB">
            <w:pPr>
              <w:rPr>
                <w:rFonts w:eastAsia="Arial Unicode MS"/>
              </w:rPr>
            </w:pPr>
          </w:p>
        </w:tc>
        <w:tc>
          <w:tcPr>
            <w:tcW w:w="2496" w:type="dxa"/>
            <w:tcMar>
              <w:top w:w="15" w:type="dxa"/>
              <w:left w:w="15" w:type="dxa"/>
              <w:bottom w:w="0" w:type="dxa"/>
              <w:right w:w="15" w:type="dxa"/>
            </w:tcMar>
          </w:tcPr>
          <w:p w14:paraId="3EE7EC60" w14:textId="1F8B1DFE" w:rsidR="00CC430D" w:rsidRPr="007121BF" w:rsidRDefault="0054511D" w:rsidP="00421455">
            <w:pPr>
              <w:rPr>
                <w:rFonts w:eastAsia="Arial Unicode MS"/>
                <w:i/>
              </w:rPr>
            </w:pPr>
            <w:r>
              <w:rPr>
                <w:rFonts w:ascii="Courier New" w:eastAsia="Courier New" w:hAnsi="Courier New" w:cs="Courier New"/>
                <w:sz w:val="22"/>
              </w:rPr>
              <w:t>Mätperiod</w:t>
            </w:r>
            <w:r w:rsidRPr="007121BF">
              <w:rPr>
                <w:rFonts w:ascii="Courier New" w:eastAsia="Courier New" w:hAnsi="Courier New" w:cs="Courier New"/>
                <w:sz w:val="22"/>
              </w:rPr>
              <w:t xml:space="preserve"> </w:t>
            </w:r>
            <w:r w:rsidR="00CC430D" w:rsidRPr="007121BF">
              <w:rPr>
                <w:rFonts w:ascii="Courier New" w:eastAsia="Courier New" w:hAnsi="Courier New" w:cs="Courier New"/>
                <w:sz w:val="22"/>
              </w:rPr>
              <w:t>identifierar till vilken mätperiod som ett indikatorvärde hör.</w:t>
            </w:r>
          </w:p>
        </w:tc>
        <w:tc>
          <w:tcPr>
            <w:tcW w:w="1701" w:type="dxa"/>
            <w:tcMar>
              <w:top w:w="15" w:type="dxa"/>
              <w:left w:w="15" w:type="dxa"/>
              <w:bottom w:w="0" w:type="dxa"/>
              <w:right w:w="15" w:type="dxa"/>
            </w:tcMar>
          </w:tcPr>
          <w:p w14:paraId="6263FF4E" w14:textId="370A63FA" w:rsidR="00CC430D" w:rsidRPr="007121BF" w:rsidRDefault="0054511D" w:rsidP="00A063A2">
            <w:pPr>
              <w:rPr>
                <w:rFonts w:eastAsia="Arial Unicode MS"/>
              </w:rPr>
            </w:pPr>
            <w:r>
              <w:rPr>
                <w:rFonts w:eastAsia="Arial Unicode MS"/>
              </w:rPr>
              <w:t>IVL</w:t>
            </w:r>
          </w:p>
        </w:tc>
        <w:tc>
          <w:tcPr>
            <w:tcW w:w="1190" w:type="dxa"/>
            <w:tcMar>
              <w:top w:w="15" w:type="dxa"/>
              <w:left w:w="15" w:type="dxa"/>
              <w:bottom w:w="0" w:type="dxa"/>
              <w:right w:w="15" w:type="dxa"/>
            </w:tcMar>
          </w:tcPr>
          <w:p w14:paraId="31464AC6" w14:textId="77777777" w:rsidR="00CC430D" w:rsidRPr="007121BF" w:rsidRDefault="00CC430D" w:rsidP="00A063A2">
            <w:pPr>
              <w:rPr>
                <w:rFonts w:eastAsia="Arial Unicode MS"/>
              </w:rPr>
            </w:pPr>
            <w:r w:rsidRPr="007121BF">
              <w:rPr>
                <w:rFonts w:eastAsia="Arial Unicode MS"/>
              </w:rPr>
              <w:t>1</w:t>
            </w:r>
          </w:p>
        </w:tc>
        <w:tc>
          <w:tcPr>
            <w:tcW w:w="2351" w:type="dxa"/>
            <w:tcMar>
              <w:top w:w="15" w:type="dxa"/>
              <w:left w:w="15" w:type="dxa"/>
              <w:bottom w:w="0" w:type="dxa"/>
              <w:right w:w="15" w:type="dxa"/>
            </w:tcMar>
          </w:tcPr>
          <w:p w14:paraId="70AF55EF" w14:textId="77777777" w:rsidR="00CC430D" w:rsidRPr="007121BF" w:rsidRDefault="00CC430D" w:rsidP="003601BB">
            <w:pPr>
              <w:rPr>
                <w:rFonts w:eastAsia="Arial Unicode MS"/>
              </w:rPr>
            </w:pPr>
          </w:p>
        </w:tc>
      </w:tr>
      <w:tr w:rsidR="00CC430D" w:rsidRPr="007121BF" w14:paraId="14089B70" w14:textId="77777777" w:rsidTr="009D4449">
        <w:trPr>
          <w:trHeight w:val="233"/>
        </w:trPr>
        <w:tc>
          <w:tcPr>
            <w:tcW w:w="1216" w:type="dxa"/>
            <w:tcMar>
              <w:top w:w="15" w:type="dxa"/>
              <w:left w:w="15" w:type="dxa"/>
              <w:bottom w:w="0" w:type="dxa"/>
              <w:right w:w="15" w:type="dxa"/>
            </w:tcMar>
          </w:tcPr>
          <w:p w14:paraId="0EAE0593" w14:textId="77777777" w:rsidR="00CC430D" w:rsidRPr="007121BF" w:rsidRDefault="00CC430D" w:rsidP="00A063A2">
            <w:pPr>
              <w:rPr>
                <w:rFonts w:eastAsia="Arial Unicode MS"/>
              </w:rPr>
            </w:pPr>
            <w:r w:rsidRPr="007121BF">
              <w:t>förstaMättillfälleIIntervallet</w:t>
            </w:r>
          </w:p>
        </w:tc>
        <w:tc>
          <w:tcPr>
            <w:tcW w:w="1373" w:type="dxa"/>
          </w:tcPr>
          <w:p w14:paraId="45189A30"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5BE00FB5" w14:textId="77777777" w:rsidR="00CC430D" w:rsidRPr="007121BF" w:rsidRDefault="00CC430D" w:rsidP="00A063A2">
            <w:pPr>
              <w:rPr>
                <w:rFonts w:eastAsia="Arial Unicode MS"/>
                <w:i/>
              </w:rPr>
            </w:pPr>
            <w:r w:rsidRPr="007121BF">
              <w:rPr>
                <w:rFonts w:ascii="Courier New" w:eastAsia="Courier New" w:hAnsi="Courier New" w:cs="Courier New"/>
                <w:sz w:val="22"/>
              </w:rPr>
              <w:t>Är ett frivilligt attribut som talar om när första mättillfället inträffade inom mättillfällets period.</w:t>
            </w:r>
          </w:p>
        </w:tc>
        <w:tc>
          <w:tcPr>
            <w:tcW w:w="1701" w:type="dxa"/>
            <w:tcMar>
              <w:top w:w="15" w:type="dxa"/>
              <w:left w:w="15" w:type="dxa"/>
              <w:bottom w:w="0" w:type="dxa"/>
              <w:right w:w="15" w:type="dxa"/>
            </w:tcMar>
          </w:tcPr>
          <w:p w14:paraId="3DC77EA7" w14:textId="24AA4B55" w:rsidR="00CC430D" w:rsidRPr="007121BF" w:rsidRDefault="0054511D" w:rsidP="00A063A2">
            <w:pPr>
              <w:rPr>
                <w:rFonts w:eastAsia="Arial Unicode MS"/>
              </w:rPr>
            </w:pPr>
            <w:r>
              <w:rPr>
                <w:rFonts w:eastAsia="Arial Unicode MS"/>
              </w:rPr>
              <w:t>TS</w:t>
            </w:r>
          </w:p>
        </w:tc>
        <w:tc>
          <w:tcPr>
            <w:tcW w:w="1190" w:type="dxa"/>
            <w:tcMar>
              <w:top w:w="15" w:type="dxa"/>
              <w:left w:w="15" w:type="dxa"/>
              <w:bottom w:w="0" w:type="dxa"/>
              <w:right w:w="15" w:type="dxa"/>
            </w:tcMar>
          </w:tcPr>
          <w:p w14:paraId="295295BA" w14:textId="77777777" w:rsidR="00CC430D" w:rsidRPr="007121BF" w:rsidRDefault="00CC430D" w:rsidP="00A063A2">
            <w:pPr>
              <w:rPr>
                <w:rFonts w:eastAsia="Arial Unicode MS"/>
              </w:rPr>
            </w:pPr>
            <w:r w:rsidRPr="007121BF">
              <w:rPr>
                <w:rFonts w:eastAsia="Arial Unicode MS"/>
              </w:rPr>
              <w:t>0..1</w:t>
            </w:r>
          </w:p>
        </w:tc>
        <w:tc>
          <w:tcPr>
            <w:tcW w:w="2351" w:type="dxa"/>
            <w:tcMar>
              <w:top w:w="15" w:type="dxa"/>
              <w:left w:w="15" w:type="dxa"/>
              <w:bottom w:w="0" w:type="dxa"/>
              <w:right w:w="15" w:type="dxa"/>
            </w:tcMar>
          </w:tcPr>
          <w:p w14:paraId="6046B7DE" w14:textId="77777777" w:rsidR="00CC430D" w:rsidRPr="007121BF" w:rsidRDefault="00CC430D" w:rsidP="00A063A2">
            <w:pPr>
              <w:rPr>
                <w:rFonts w:eastAsia="Arial Unicode MS"/>
              </w:rPr>
            </w:pPr>
          </w:p>
        </w:tc>
      </w:tr>
      <w:tr w:rsidR="00CC430D" w:rsidRPr="007121BF" w14:paraId="0919E7AA" w14:textId="77777777" w:rsidTr="009D4449">
        <w:trPr>
          <w:trHeight w:val="233"/>
        </w:trPr>
        <w:tc>
          <w:tcPr>
            <w:tcW w:w="1216" w:type="dxa"/>
            <w:tcMar>
              <w:top w:w="15" w:type="dxa"/>
              <w:left w:w="15" w:type="dxa"/>
              <w:bottom w:w="0" w:type="dxa"/>
              <w:right w:w="15" w:type="dxa"/>
            </w:tcMar>
          </w:tcPr>
          <w:p w14:paraId="293FDEB9" w14:textId="77777777" w:rsidR="00CC430D" w:rsidRPr="00A063A2" w:rsidRDefault="00CC430D" w:rsidP="00A063A2">
            <w:r w:rsidRPr="007121BF">
              <w:t>sistaMättillfälleIIIntervallet</w:t>
            </w:r>
          </w:p>
        </w:tc>
        <w:tc>
          <w:tcPr>
            <w:tcW w:w="1373" w:type="dxa"/>
          </w:tcPr>
          <w:p w14:paraId="12501A2E"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26090851" w14:textId="77777777" w:rsidR="00CC430D" w:rsidRPr="007121BF" w:rsidRDefault="00CC430D" w:rsidP="00A063A2">
            <w:pPr>
              <w:rPr>
                <w:rFonts w:ascii="Courier New" w:eastAsia="Courier New" w:hAnsi="Courier New" w:cs="Courier New"/>
                <w:sz w:val="22"/>
              </w:rPr>
            </w:pPr>
            <w:r w:rsidRPr="007121BF">
              <w:rPr>
                <w:rFonts w:ascii="Courier New" w:eastAsia="Courier New" w:hAnsi="Courier New" w:cs="Courier New"/>
                <w:sz w:val="22"/>
              </w:rPr>
              <w:t>Är ett frivilligt attribut som talar om när sista mättillfället inträffade inom mättillfällets period.</w:t>
            </w:r>
          </w:p>
        </w:tc>
        <w:tc>
          <w:tcPr>
            <w:tcW w:w="1701" w:type="dxa"/>
            <w:tcMar>
              <w:top w:w="15" w:type="dxa"/>
              <w:left w:w="15" w:type="dxa"/>
              <w:bottom w:w="0" w:type="dxa"/>
              <w:right w:w="15" w:type="dxa"/>
            </w:tcMar>
          </w:tcPr>
          <w:p w14:paraId="4390C858" w14:textId="3418C9BB" w:rsidR="00CC430D" w:rsidRPr="007121BF" w:rsidRDefault="0054511D" w:rsidP="00A063A2">
            <w:pPr>
              <w:rPr>
                <w:rFonts w:eastAsia="Arial Unicode MS"/>
              </w:rPr>
            </w:pPr>
            <w:r>
              <w:rPr>
                <w:rFonts w:eastAsia="Arial Unicode MS"/>
              </w:rPr>
              <w:t>TS</w:t>
            </w:r>
          </w:p>
        </w:tc>
        <w:tc>
          <w:tcPr>
            <w:tcW w:w="1190" w:type="dxa"/>
            <w:tcMar>
              <w:top w:w="15" w:type="dxa"/>
              <w:left w:w="15" w:type="dxa"/>
              <w:bottom w:w="0" w:type="dxa"/>
              <w:right w:w="15" w:type="dxa"/>
            </w:tcMar>
          </w:tcPr>
          <w:p w14:paraId="2462A54C" w14:textId="77777777" w:rsidR="00CC430D" w:rsidRPr="007121BF" w:rsidRDefault="00CC430D" w:rsidP="00A063A2">
            <w:pPr>
              <w:rPr>
                <w:rFonts w:eastAsia="Arial Unicode MS"/>
              </w:rPr>
            </w:pPr>
            <w:r w:rsidRPr="007121BF">
              <w:rPr>
                <w:rFonts w:eastAsia="Arial Unicode MS"/>
              </w:rPr>
              <w:t>0..1</w:t>
            </w:r>
          </w:p>
        </w:tc>
        <w:tc>
          <w:tcPr>
            <w:tcW w:w="2351" w:type="dxa"/>
            <w:tcMar>
              <w:top w:w="15" w:type="dxa"/>
              <w:left w:w="15" w:type="dxa"/>
              <w:bottom w:w="0" w:type="dxa"/>
              <w:right w:w="15" w:type="dxa"/>
            </w:tcMar>
          </w:tcPr>
          <w:p w14:paraId="776C1977" w14:textId="77777777" w:rsidR="00CC430D" w:rsidRPr="007121BF" w:rsidRDefault="00CC430D" w:rsidP="00A063A2">
            <w:pPr>
              <w:rPr>
                <w:rFonts w:eastAsia="Arial Unicode MS"/>
              </w:rPr>
            </w:pPr>
          </w:p>
        </w:tc>
      </w:tr>
      <w:tr w:rsidR="00CC430D" w:rsidRPr="007121BF" w14:paraId="33D10B9D" w14:textId="77777777" w:rsidTr="009D4449">
        <w:trPr>
          <w:trHeight w:val="233"/>
        </w:trPr>
        <w:tc>
          <w:tcPr>
            <w:tcW w:w="1216" w:type="dxa"/>
            <w:tcMar>
              <w:top w:w="15" w:type="dxa"/>
              <w:left w:w="15" w:type="dxa"/>
              <w:bottom w:w="0" w:type="dxa"/>
              <w:right w:w="15" w:type="dxa"/>
            </w:tcMar>
          </w:tcPr>
          <w:p w14:paraId="41D91AEE" w14:textId="35FFDA35" w:rsidR="00CC430D" w:rsidRPr="00A063A2" w:rsidRDefault="00CC430D" w:rsidP="00A063A2"/>
        </w:tc>
        <w:tc>
          <w:tcPr>
            <w:tcW w:w="1373" w:type="dxa"/>
          </w:tcPr>
          <w:p w14:paraId="40EB02D0"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12D7C40D" w14:textId="789707C0" w:rsidR="00CC430D" w:rsidRPr="007121BF" w:rsidRDefault="00CC430D" w:rsidP="00A063A2">
            <w:pPr>
              <w:rPr>
                <w:rFonts w:ascii="Courier New" w:eastAsia="Courier New" w:hAnsi="Courier New" w:cs="Courier New"/>
                <w:sz w:val="22"/>
              </w:rPr>
            </w:pPr>
          </w:p>
        </w:tc>
        <w:tc>
          <w:tcPr>
            <w:tcW w:w="1701" w:type="dxa"/>
            <w:tcMar>
              <w:top w:w="15" w:type="dxa"/>
              <w:left w:w="15" w:type="dxa"/>
              <w:bottom w:w="0" w:type="dxa"/>
              <w:right w:w="15" w:type="dxa"/>
            </w:tcMar>
          </w:tcPr>
          <w:p w14:paraId="7A88DC11" w14:textId="551136E0" w:rsidR="00CC430D" w:rsidRPr="007121BF" w:rsidRDefault="00CC430D" w:rsidP="00A063A2">
            <w:pPr>
              <w:rPr>
                <w:rFonts w:eastAsia="Arial Unicode MS"/>
              </w:rPr>
            </w:pPr>
          </w:p>
        </w:tc>
        <w:tc>
          <w:tcPr>
            <w:tcW w:w="1190" w:type="dxa"/>
            <w:tcMar>
              <w:top w:w="15" w:type="dxa"/>
              <w:left w:w="15" w:type="dxa"/>
              <w:bottom w:w="0" w:type="dxa"/>
              <w:right w:w="15" w:type="dxa"/>
            </w:tcMar>
          </w:tcPr>
          <w:p w14:paraId="6F6F84F7" w14:textId="10731F65" w:rsidR="00CC430D" w:rsidRPr="007121BF" w:rsidRDefault="00CC430D" w:rsidP="00A063A2">
            <w:pPr>
              <w:rPr>
                <w:rFonts w:eastAsia="Arial Unicode MS"/>
              </w:rPr>
            </w:pPr>
          </w:p>
        </w:tc>
        <w:tc>
          <w:tcPr>
            <w:tcW w:w="2351" w:type="dxa"/>
            <w:tcMar>
              <w:top w:w="15" w:type="dxa"/>
              <w:left w:w="15" w:type="dxa"/>
              <w:bottom w:w="0" w:type="dxa"/>
              <w:right w:w="15" w:type="dxa"/>
            </w:tcMar>
          </w:tcPr>
          <w:p w14:paraId="244CDD43" w14:textId="03010590" w:rsidR="00CC430D" w:rsidRPr="007121BF" w:rsidRDefault="00CC430D" w:rsidP="00A063A2">
            <w:pPr>
              <w:rPr>
                <w:rFonts w:eastAsia="Arial Unicode MS"/>
              </w:rPr>
            </w:pPr>
          </w:p>
        </w:tc>
      </w:tr>
      <w:tr w:rsidR="00CC430D" w:rsidRPr="007121BF" w14:paraId="473C4DFF" w14:textId="77777777" w:rsidTr="009D4449">
        <w:trPr>
          <w:trHeight w:val="233"/>
        </w:trPr>
        <w:tc>
          <w:tcPr>
            <w:tcW w:w="1216" w:type="dxa"/>
            <w:tcMar>
              <w:top w:w="15" w:type="dxa"/>
              <w:left w:w="15" w:type="dxa"/>
              <w:bottom w:w="0" w:type="dxa"/>
              <w:right w:w="15" w:type="dxa"/>
            </w:tcMar>
          </w:tcPr>
          <w:p w14:paraId="75B74951" w14:textId="2B882E60" w:rsidR="00CC430D" w:rsidRPr="00A063A2" w:rsidRDefault="00CC430D" w:rsidP="00A063A2"/>
        </w:tc>
        <w:tc>
          <w:tcPr>
            <w:tcW w:w="1373" w:type="dxa"/>
          </w:tcPr>
          <w:p w14:paraId="1384ACFA"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63ECB2BB" w14:textId="04311DB2" w:rsidR="00CC430D" w:rsidRPr="007121BF" w:rsidRDefault="00CC430D" w:rsidP="00A063A2">
            <w:pPr>
              <w:rPr>
                <w:rFonts w:ascii="Courier New" w:eastAsia="Courier New" w:hAnsi="Courier New" w:cs="Courier New"/>
                <w:sz w:val="22"/>
              </w:rPr>
            </w:pPr>
          </w:p>
        </w:tc>
        <w:tc>
          <w:tcPr>
            <w:tcW w:w="1701" w:type="dxa"/>
            <w:tcMar>
              <w:top w:w="15" w:type="dxa"/>
              <w:left w:w="15" w:type="dxa"/>
              <w:bottom w:w="0" w:type="dxa"/>
              <w:right w:w="15" w:type="dxa"/>
            </w:tcMar>
          </w:tcPr>
          <w:p w14:paraId="0A91ADD1" w14:textId="6B4CFAD2" w:rsidR="00CC430D" w:rsidRPr="007121BF" w:rsidRDefault="00CC430D" w:rsidP="00A063A2">
            <w:pPr>
              <w:rPr>
                <w:rFonts w:eastAsia="Arial Unicode MS"/>
              </w:rPr>
            </w:pPr>
          </w:p>
        </w:tc>
        <w:tc>
          <w:tcPr>
            <w:tcW w:w="1190" w:type="dxa"/>
            <w:tcMar>
              <w:top w:w="15" w:type="dxa"/>
              <w:left w:w="15" w:type="dxa"/>
              <w:bottom w:w="0" w:type="dxa"/>
              <w:right w:w="15" w:type="dxa"/>
            </w:tcMar>
          </w:tcPr>
          <w:p w14:paraId="11C5E466" w14:textId="033F3D3C" w:rsidR="00CC430D" w:rsidRPr="007121BF" w:rsidRDefault="00CC430D" w:rsidP="00A063A2">
            <w:pPr>
              <w:rPr>
                <w:rFonts w:eastAsia="Arial Unicode MS"/>
              </w:rPr>
            </w:pPr>
          </w:p>
        </w:tc>
        <w:tc>
          <w:tcPr>
            <w:tcW w:w="2351" w:type="dxa"/>
            <w:tcMar>
              <w:top w:w="15" w:type="dxa"/>
              <w:left w:w="15" w:type="dxa"/>
              <w:bottom w:w="0" w:type="dxa"/>
              <w:right w:w="15" w:type="dxa"/>
            </w:tcMar>
          </w:tcPr>
          <w:p w14:paraId="6FD7DCBE" w14:textId="5D8DF0FE" w:rsidR="00CC430D" w:rsidRPr="007121BF" w:rsidRDefault="00CC430D" w:rsidP="00A063A2">
            <w:pPr>
              <w:rPr>
                <w:rFonts w:eastAsia="Arial Unicode MS"/>
              </w:rPr>
            </w:pPr>
          </w:p>
        </w:tc>
      </w:tr>
      <w:tr w:rsidR="00CC430D" w:rsidRPr="007121BF" w14:paraId="3687A567" w14:textId="77777777" w:rsidTr="009D4449">
        <w:trPr>
          <w:trHeight w:val="233"/>
        </w:trPr>
        <w:tc>
          <w:tcPr>
            <w:tcW w:w="1216" w:type="dxa"/>
            <w:tcMar>
              <w:top w:w="15" w:type="dxa"/>
              <w:left w:w="15" w:type="dxa"/>
              <w:bottom w:w="0" w:type="dxa"/>
              <w:right w:w="15" w:type="dxa"/>
            </w:tcMar>
          </w:tcPr>
          <w:p w14:paraId="1853295A" w14:textId="77777777" w:rsidR="00CC430D" w:rsidRPr="00A063A2" w:rsidRDefault="00CC430D" w:rsidP="00A063A2">
            <w:r w:rsidRPr="007121BF">
              <w:t>95%KonfidensIntervall</w:t>
            </w:r>
          </w:p>
        </w:tc>
        <w:tc>
          <w:tcPr>
            <w:tcW w:w="1373" w:type="dxa"/>
          </w:tcPr>
          <w:p w14:paraId="49661E2A"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6D9FFB22" w14:textId="77777777" w:rsidR="00CC430D" w:rsidRPr="007121BF" w:rsidRDefault="00CC430D" w:rsidP="00A063A2">
            <w:pPr>
              <w:rPr>
                <w:rFonts w:ascii="Courier New" w:eastAsia="Courier New" w:hAnsi="Courier New" w:cs="Courier New"/>
                <w:sz w:val="22"/>
              </w:rPr>
            </w:pPr>
            <w:r w:rsidRPr="007121BF">
              <w:rPr>
                <w:rFonts w:ascii="Courier New" w:eastAsia="Courier New" w:hAnsi="Courier New" w:cs="Courier New"/>
                <w:sz w:val="22"/>
              </w:rPr>
              <w:t>Definierar under och övre gärns för 95-procentigt konfidensintervall. Är ett frivilligt attribut som anges där konfidensintervallet är känt.</w:t>
            </w:r>
          </w:p>
        </w:tc>
        <w:tc>
          <w:tcPr>
            <w:tcW w:w="1701" w:type="dxa"/>
            <w:tcMar>
              <w:top w:w="15" w:type="dxa"/>
              <w:left w:w="15" w:type="dxa"/>
              <w:bottom w:w="0" w:type="dxa"/>
              <w:right w:w="15" w:type="dxa"/>
            </w:tcMar>
          </w:tcPr>
          <w:p w14:paraId="2D724B4D" w14:textId="2C1CCC7D" w:rsidR="00CC430D" w:rsidRPr="007121BF" w:rsidRDefault="000C672D" w:rsidP="00A063A2">
            <w:pPr>
              <w:rPr>
                <w:rFonts w:eastAsia="Arial Unicode MS"/>
              </w:rPr>
            </w:pPr>
            <w:r>
              <w:rPr>
                <w:rFonts w:eastAsia="Arial Unicode MS"/>
              </w:rPr>
              <w:t>IVL</w:t>
            </w:r>
          </w:p>
        </w:tc>
        <w:tc>
          <w:tcPr>
            <w:tcW w:w="1190" w:type="dxa"/>
            <w:tcMar>
              <w:top w:w="15" w:type="dxa"/>
              <w:left w:w="15" w:type="dxa"/>
              <w:bottom w:w="0" w:type="dxa"/>
              <w:right w:w="15" w:type="dxa"/>
            </w:tcMar>
          </w:tcPr>
          <w:p w14:paraId="14BF9DDF" w14:textId="77777777" w:rsidR="00CC430D" w:rsidRPr="007121BF" w:rsidRDefault="00CC430D" w:rsidP="00A063A2">
            <w:pPr>
              <w:rPr>
                <w:rFonts w:eastAsia="Arial Unicode MS"/>
              </w:rPr>
            </w:pPr>
            <w:r w:rsidRPr="007121BF">
              <w:rPr>
                <w:rFonts w:eastAsia="Arial Unicode MS"/>
              </w:rPr>
              <w:t>0..1</w:t>
            </w:r>
          </w:p>
        </w:tc>
        <w:tc>
          <w:tcPr>
            <w:tcW w:w="2351" w:type="dxa"/>
            <w:tcMar>
              <w:top w:w="15" w:type="dxa"/>
              <w:left w:w="15" w:type="dxa"/>
              <w:bottom w:w="0" w:type="dxa"/>
              <w:right w:w="15" w:type="dxa"/>
            </w:tcMar>
          </w:tcPr>
          <w:p w14:paraId="16181FC6" w14:textId="77777777" w:rsidR="00CC430D" w:rsidRPr="007121BF" w:rsidRDefault="00CC430D" w:rsidP="00A063A2">
            <w:pPr>
              <w:rPr>
                <w:rFonts w:eastAsia="Arial Unicode MS"/>
              </w:rPr>
            </w:pPr>
          </w:p>
        </w:tc>
      </w:tr>
      <w:tr w:rsidR="00CC430D" w:rsidRPr="007121BF" w14:paraId="44A1A85D" w14:textId="77777777" w:rsidTr="009D4449">
        <w:trPr>
          <w:trHeight w:val="233"/>
        </w:trPr>
        <w:tc>
          <w:tcPr>
            <w:tcW w:w="1216" w:type="dxa"/>
            <w:tcMar>
              <w:top w:w="15" w:type="dxa"/>
              <w:left w:w="15" w:type="dxa"/>
              <w:bottom w:w="0" w:type="dxa"/>
              <w:right w:w="15" w:type="dxa"/>
            </w:tcMar>
          </w:tcPr>
          <w:p w14:paraId="0CE13C49" w14:textId="67DD98E6" w:rsidR="00CC430D" w:rsidRPr="00A063A2" w:rsidRDefault="00D50658" w:rsidP="00A063A2">
            <w:r>
              <w:t>s</w:t>
            </w:r>
            <w:r w:rsidR="00CC430D" w:rsidRPr="007121BF">
              <w:t>tandardavvikelse</w:t>
            </w:r>
          </w:p>
        </w:tc>
        <w:tc>
          <w:tcPr>
            <w:tcW w:w="1373" w:type="dxa"/>
          </w:tcPr>
          <w:p w14:paraId="37D26428"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1D592FBF" w14:textId="3B3F96F5" w:rsidR="00CC430D" w:rsidRPr="007121BF" w:rsidRDefault="000D0E08" w:rsidP="00A063A2">
            <w:pPr>
              <w:rPr>
                <w:rFonts w:ascii="Courier New" w:eastAsia="Courier New" w:hAnsi="Courier New" w:cs="Courier New"/>
                <w:sz w:val="22"/>
              </w:rPr>
            </w:pPr>
            <w:r w:rsidRPr="000D0E08">
              <w:rPr>
                <w:rFonts w:ascii="Courier New" w:eastAsia="Courier New" w:hAnsi="Courier New" w:cs="Courier New"/>
                <w:sz w:val="22"/>
              </w:rPr>
              <w:t>Standardavvikelse håller värdet för indikatorvärdets standardavvikelse då denna är känt.</w:t>
            </w:r>
          </w:p>
        </w:tc>
        <w:tc>
          <w:tcPr>
            <w:tcW w:w="1701" w:type="dxa"/>
            <w:tcMar>
              <w:top w:w="15" w:type="dxa"/>
              <w:left w:w="15" w:type="dxa"/>
              <w:bottom w:w="0" w:type="dxa"/>
              <w:right w:w="15" w:type="dxa"/>
            </w:tcMar>
          </w:tcPr>
          <w:p w14:paraId="0189645E" w14:textId="118F01F5" w:rsidR="00CC430D" w:rsidRPr="007121BF" w:rsidRDefault="00D50658" w:rsidP="007F28A3">
            <w:pPr>
              <w:rPr>
                <w:rFonts w:eastAsia="Arial Unicode MS"/>
                <w:bCs/>
              </w:rPr>
            </w:pPr>
            <w:r>
              <w:rPr>
                <w:rFonts w:eastAsia="Arial Unicode MS"/>
              </w:rPr>
              <w:t>Double</w:t>
            </w:r>
          </w:p>
        </w:tc>
        <w:tc>
          <w:tcPr>
            <w:tcW w:w="1190" w:type="dxa"/>
            <w:tcMar>
              <w:top w:w="15" w:type="dxa"/>
              <w:left w:w="15" w:type="dxa"/>
              <w:bottom w:w="0" w:type="dxa"/>
              <w:right w:w="15" w:type="dxa"/>
            </w:tcMar>
          </w:tcPr>
          <w:p w14:paraId="0EDC238C" w14:textId="77777777" w:rsidR="00CC430D" w:rsidRPr="007121BF" w:rsidRDefault="00CC430D" w:rsidP="00A063A2">
            <w:pPr>
              <w:rPr>
                <w:rFonts w:eastAsia="Arial Unicode MS"/>
              </w:rPr>
            </w:pPr>
            <w:r w:rsidRPr="007121BF">
              <w:rPr>
                <w:rFonts w:eastAsia="Arial Unicode MS"/>
              </w:rPr>
              <w:t>0..1</w:t>
            </w:r>
          </w:p>
        </w:tc>
        <w:tc>
          <w:tcPr>
            <w:tcW w:w="2351" w:type="dxa"/>
            <w:tcMar>
              <w:top w:w="15" w:type="dxa"/>
              <w:left w:w="15" w:type="dxa"/>
              <w:bottom w:w="0" w:type="dxa"/>
              <w:right w:w="15" w:type="dxa"/>
            </w:tcMar>
          </w:tcPr>
          <w:p w14:paraId="2E4C6A95" w14:textId="77777777" w:rsidR="00CC430D" w:rsidRPr="007121BF" w:rsidRDefault="00CC430D" w:rsidP="00A063A2">
            <w:pPr>
              <w:rPr>
                <w:rFonts w:eastAsia="Arial Unicode MS"/>
              </w:rPr>
            </w:pPr>
          </w:p>
        </w:tc>
      </w:tr>
      <w:tr w:rsidR="00CC430D" w:rsidRPr="007121BF" w14:paraId="5535B4B0" w14:textId="77777777" w:rsidTr="009D4449">
        <w:trPr>
          <w:trHeight w:val="233"/>
        </w:trPr>
        <w:tc>
          <w:tcPr>
            <w:tcW w:w="1216" w:type="dxa"/>
            <w:tcMar>
              <w:top w:w="15" w:type="dxa"/>
              <w:left w:w="15" w:type="dxa"/>
              <w:bottom w:w="0" w:type="dxa"/>
              <w:right w:w="15" w:type="dxa"/>
            </w:tcMar>
          </w:tcPr>
          <w:p w14:paraId="08C4CBE5" w14:textId="77777777" w:rsidR="00CC430D" w:rsidRPr="00A063A2" w:rsidRDefault="00CC430D" w:rsidP="00A063A2">
            <w:r w:rsidRPr="007121BF">
              <w:t>täckningsgrad</w:t>
            </w:r>
          </w:p>
        </w:tc>
        <w:tc>
          <w:tcPr>
            <w:tcW w:w="1373" w:type="dxa"/>
          </w:tcPr>
          <w:p w14:paraId="00CED2BB"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045FB78D" w14:textId="77777777" w:rsidR="00C158FB" w:rsidRPr="00C158FB" w:rsidRDefault="00C158FB" w:rsidP="00C158FB">
            <w:pPr>
              <w:rPr>
                <w:rFonts w:ascii="Courier New" w:eastAsia="Courier New" w:hAnsi="Courier New" w:cs="Courier New"/>
                <w:sz w:val="22"/>
              </w:rPr>
            </w:pPr>
            <w:r w:rsidRPr="00C158FB">
              <w:rPr>
                <w:rFonts w:ascii="Courier New" w:eastAsia="Courier New" w:hAnsi="Courier New" w:cs="Courier New"/>
                <w:sz w:val="22"/>
              </w:rPr>
              <w:t>Andel av målpopulationen som finns registrerade i källsystemet.</w:t>
            </w:r>
          </w:p>
          <w:p w14:paraId="67113C71" w14:textId="2929205A" w:rsidR="00C158FB" w:rsidRDefault="00C158FB" w:rsidP="00C158FB">
            <w:pPr>
              <w:rPr>
                <w:rFonts w:ascii="Courier New" w:eastAsia="Courier New" w:hAnsi="Courier New" w:cs="Courier New"/>
                <w:sz w:val="22"/>
              </w:rPr>
            </w:pPr>
            <w:r w:rsidRPr="00C158FB">
              <w:rPr>
                <w:rFonts w:ascii="Courier New" w:eastAsia="Courier New" w:hAnsi="Courier New" w:cs="Courier New"/>
                <w:sz w:val="22"/>
              </w:rPr>
              <w:t xml:space="preserve">Definition och beräkning: </w:t>
            </w:r>
            <w:hyperlink r:id="rId14" w:history="1">
              <w:r w:rsidRPr="0015433C">
                <w:rPr>
                  <w:rStyle w:val="Hyperlnk"/>
                  <w:rFonts w:ascii="Courier New" w:eastAsia="Courier New" w:hAnsi="Courier New" w:cs="Courier New"/>
                  <w:sz w:val="22"/>
                </w:rPr>
                <w:t>http://www.kvalitetsregister.se/valideringshandboken/valideringshandbok/berakningavtackningsgrad.4.42e2e0a7143003c9eed8b63.html</w:t>
              </w:r>
            </w:hyperlink>
          </w:p>
          <w:p w14:paraId="24B41DFD" w14:textId="77777777" w:rsidR="00C158FB" w:rsidRPr="00C158FB" w:rsidRDefault="00C158FB" w:rsidP="00C158FB">
            <w:pPr>
              <w:rPr>
                <w:rFonts w:ascii="Courier New" w:eastAsia="Courier New" w:hAnsi="Courier New" w:cs="Courier New"/>
                <w:sz w:val="22"/>
              </w:rPr>
            </w:pPr>
          </w:p>
          <w:p w14:paraId="1B4898F0" w14:textId="77777777" w:rsidR="00C158FB" w:rsidRPr="00C158FB" w:rsidRDefault="00C158FB" w:rsidP="00C158FB">
            <w:pPr>
              <w:rPr>
                <w:rFonts w:ascii="Courier New" w:eastAsia="Courier New" w:hAnsi="Courier New" w:cs="Courier New"/>
                <w:sz w:val="22"/>
              </w:rPr>
            </w:pPr>
          </w:p>
          <w:p w14:paraId="19770ECD" w14:textId="165362F2" w:rsidR="00CC430D" w:rsidRPr="007121BF" w:rsidRDefault="00C158FB">
            <w:pPr>
              <w:rPr>
                <w:rFonts w:ascii="Courier New" w:eastAsia="Courier New" w:hAnsi="Courier New" w:cs="Courier New"/>
                <w:sz w:val="22"/>
              </w:rPr>
            </w:pPr>
            <w:r w:rsidRPr="00C158FB">
              <w:rPr>
                <w:rFonts w:ascii="Courier New" w:eastAsia="Courier New" w:hAnsi="Courier New" w:cs="Courier New"/>
                <w:sz w:val="22"/>
              </w:rPr>
              <w:t>Täckningsgraden representeras som ett värde mellan 0 och 1.</w:t>
            </w:r>
          </w:p>
        </w:tc>
        <w:tc>
          <w:tcPr>
            <w:tcW w:w="1701" w:type="dxa"/>
            <w:tcMar>
              <w:top w:w="15" w:type="dxa"/>
              <w:left w:w="15" w:type="dxa"/>
              <w:bottom w:w="0" w:type="dxa"/>
              <w:right w:w="15" w:type="dxa"/>
            </w:tcMar>
          </w:tcPr>
          <w:p w14:paraId="077F912A" w14:textId="1807A194" w:rsidR="00CC430D" w:rsidRPr="007121BF" w:rsidRDefault="00D50658" w:rsidP="007F28A3">
            <w:pPr>
              <w:rPr>
                <w:rFonts w:eastAsia="Arial Unicode MS"/>
                <w:bCs/>
              </w:rPr>
            </w:pPr>
            <w:r>
              <w:rPr>
                <w:rFonts w:eastAsia="Arial Unicode MS"/>
              </w:rPr>
              <w:t>Double</w:t>
            </w:r>
          </w:p>
        </w:tc>
        <w:tc>
          <w:tcPr>
            <w:tcW w:w="1190" w:type="dxa"/>
            <w:tcMar>
              <w:top w:w="15" w:type="dxa"/>
              <w:left w:w="15" w:type="dxa"/>
              <w:bottom w:w="0" w:type="dxa"/>
              <w:right w:w="15" w:type="dxa"/>
            </w:tcMar>
          </w:tcPr>
          <w:p w14:paraId="43F0AA33" w14:textId="77777777" w:rsidR="00CC430D" w:rsidRPr="007121BF" w:rsidRDefault="00CC430D" w:rsidP="00A063A2">
            <w:pPr>
              <w:rPr>
                <w:rFonts w:eastAsia="Arial Unicode MS"/>
              </w:rPr>
            </w:pPr>
            <w:r w:rsidRPr="007121BF">
              <w:rPr>
                <w:rFonts w:eastAsia="Arial Unicode MS"/>
              </w:rPr>
              <w:t>0..1</w:t>
            </w:r>
          </w:p>
        </w:tc>
        <w:tc>
          <w:tcPr>
            <w:tcW w:w="2351" w:type="dxa"/>
            <w:tcMar>
              <w:top w:w="15" w:type="dxa"/>
              <w:left w:w="15" w:type="dxa"/>
              <w:bottom w:w="0" w:type="dxa"/>
              <w:right w:w="15" w:type="dxa"/>
            </w:tcMar>
          </w:tcPr>
          <w:p w14:paraId="02BE2FA0" w14:textId="77777777" w:rsidR="00CC430D" w:rsidRPr="007121BF" w:rsidRDefault="00CC430D" w:rsidP="00A063A2">
            <w:pPr>
              <w:rPr>
                <w:rFonts w:eastAsia="Arial Unicode MS"/>
              </w:rPr>
            </w:pPr>
          </w:p>
        </w:tc>
      </w:tr>
      <w:tr w:rsidR="0054511D" w:rsidRPr="007121BF" w14:paraId="183C2D82" w14:textId="77777777" w:rsidTr="009D4449">
        <w:trPr>
          <w:trHeight w:val="233"/>
        </w:trPr>
        <w:tc>
          <w:tcPr>
            <w:tcW w:w="1216" w:type="dxa"/>
            <w:tcMar>
              <w:top w:w="15" w:type="dxa"/>
              <w:left w:w="15" w:type="dxa"/>
              <w:bottom w:w="0" w:type="dxa"/>
              <w:right w:w="15" w:type="dxa"/>
            </w:tcMar>
          </w:tcPr>
          <w:p w14:paraId="53A34227" w14:textId="5763B7EC" w:rsidR="0054511D" w:rsidRPr="007121BF" w:rsidRDefault="00C158FB" w:rsidP="00A063A2">
            <w:r>
              <w:t>bortfall</w:t>
            </w:r>
          </w:p>
        </w:tc>
        <w:tc>
          <w:tcPr>
            <w:tcW w:w="1373" w:type="dxa"/>
          </w:tcPr>
          <w:p w14:paraId="392DB79F" w14:textId="77777777" w:rsidR="0054511D" w:rsidRPr="007121BF" w:rsidRDefault="0054511D" w:rsidP="00A063A2">
            <w:pPr>
              <w:rPr>
                <w:rFonts w:eastAsia="Arial Unicode MS"/>
                <w:i/>
              </w:rPr>
            </w:pPr>
          </w:p>
        </w:tc>
        <w:tc>
          <w:tcPr>
            <w:tcW w:w="2496" w:type="dxa"/>
            <w:tcMar>
              <w:top w:w="15" w:type="dxa"/>
              <w:left w:w="15" w:type="dxa"/>
              <w:bottom w:w="0" w:type="dxa"/>
              <w:right w:w="15" w:type="dxa"/>
            </w:tcMar>
          </w:tcPr>
          <w:p w14:paraId="7729BF15" w14:textId="77777777" w:rsidR="00C158FB" w:rsidRPr="00C158FB" w:rsidRDefault="00C158FB" w:rsidP="00C158FB">
            <w:pPr>
              <w:rPr>
                <w:rFonts w:ascii="Courier New" w:eastAsia="Courier New" w:hAnsi="Courier New" w:cs="Courier New"/>
                <w:color w:val="000000"/>
                <w:sz w:val="22"/>
              </w:rPr>
            </w:pPr>
            <w:r w:rsidRPr="00C158FB">
              <w:rPr>
                <w:rFonts w:ascii="Courier New" w:eastAsia="Courier New" w:hAnsi="Courier New" w:cs="Courier New"/>
                <w:color w:val="000000"/>
                <w:sz w:val="22"/>
              </w:rPr>
              <w:t>Bortfall (missing data eller missing values) anger hur stor andel av ursprungspopulationen i underlaget som exkluderats till följd av avsaknat värde på uppföljdningsvariabler.</w:t>
            </w:r>
          </w:p>
          <w:p w14:paraId="17947BF2" w14:textId="385A85D3" w:rsidR="00C158FB" w:rsidRDefault="00C158FB" w:rsidP="00C158FB">
            <w:pPr>
              <w:rPr>
                <w:rFonts w:ascii="Courier New" w:eastAsia="Courier New" w:hAnsi="Courier New" w:cs="Courier New"/>
                <w:color w:val="000000"/>
                <w:sz w:val="22"/>
              </w:rPr>
            </w:pPr>
            <w:r w:rsidRPr="00C158FB">
              <w:rPr>
                <w:rFonts w:ascii="Courier New" w:eastAsia="Courier New" w:hAnsi="Courier New" w:cs="Courier New"/>
                <w:color w:val="000000"/>
                <w:sz w:val="22"/>
              </w:rPr>
              <w:t xml:space="preserve">Definition: </w:t>
            </w:r>
            <w:hyperlink r:id="rId15" w:history="1">
              <w:r w:rsidRPr="0015433C">
                <w:rPr>
                  <w:rStyle w:val="Hyperlnk"/>
                  <w:rFonts w:ascii="Courier New" w:eastAsia="Courier New" w:hAnsi="Courier New" w:cs="Courier New"/>
                  <w:sz w:val="22"/>
                </w:rPr>
                <w:t>http://www.kvalitetsregister.se/valideringshandboken/valideringshandbok/bortfall.4.42e2e0a7143003c9eed8b18.html</w:t>
              </w:r>
            </w:hyperlink>
          </w:p>
          <w:p w14:paraId="30015454" w14:textId="77777777" w:rsidR="00C158FB" w:rsidRPr="00C158FB" w:rsidRDefault="00C158FB" w:rsidP="00C158FB">
            <w:pPr>
              <w:rPr>
                <w:rFonts w:ascii="Courier New" w:eastAsia="Courier New" w:hAnsi="Courier New" w:cs="Courier New"/>
                <w:color w:val="000000"/>
                <w:sz w:val="22"/>
              </w:rPr>
            </w:pPr>
          </w:p>
          <w:p w14:paraId="3663BB5F" w14:textId="77777777" w:rsidR="00C158FB" w:rsidRPr="00C158FB" w:rsidRDefault="00C158FB" w:rsidP="00C158FB">
            <w:pPr>
              <w:rPr>
                <w:rFonts w:ascii="Courier New" w:eastAsia="Courier New" w:hAnsi="Courier New" w:cs="Courier New"/>
                <w:color w:val="000000"/>
                <w:sz w:val="22"/>
              </w:rPr>
            </w:pPr>
            <w:r w:rsidRPr="00C158FB">
              <w:rPr>
                <w:rFonts w:ascii="Courier New" w:eastAsia="Courier New" w:hAnsi="Courier New" w:cs="Courier New"/>
                <w:color w:val="000000"/>
                <w:sz w:val="22"/>
              </w:rPr>
              <w:t>Bortfall representeras med antal fall som exkluderats från täljaren (om kvot) eller mätpopulationen (om mätvärde).</w:t>
            </w:r>
          </w:p>
          <w:p w14:paraId="2B17F7CA" w14:textId="77777777" w:rsidR="00C158FB" w:rsidRPr="00C158FB" w:rsidRDefault="00C158FB" w:rsidP="00C158FB">
            <w:pPr>
              <w:rPr>
                <w:rFonts w:ascii="Courier New" w:eastAsia="Courier New" w:hAnsi="Courier New" w:cs="Courier New"/>
                <w:color w:val="000000"/>
                <w:sz w:val="22"/>
              </w:rPr>
            </w:pPr>
          </w:p>
          <w:p w14:paraId="29EA265B" w14:textId="5189D6C6" w:rsidR="0054511D" w:rsidRPr="007121BF" w:rsidRDefault="00C158FB" w:rsidP="00C158FB">
            <w:pPr>
              <w:rPr>
                <w:rFonts w:ascii="Courier New" w:eastAsia="Courier New" w:hAnsi="Courier New" w:cs="Courier New"/>
                <w:sz w:val="22"/>
              </w:rPr>
            </w:pPr>
            <w:r w:rsidRPr="00C158FB">
              <w:rPr>
                <w:rFonts w:ascii="Courier New" w:eastAsia="Courier New" w:hAnsi="Courier New" w:cs="Courier New"/>
                <w:color w:val="000000"/>
                <w:sz w:val="22"/>
              </w:rPr>
              <w:t>Ska man istället/även ange ursprungspopulationen? Då kan man titta på nämnaren eller på mätpopulationen för att räkna ut hur många som exkluderats?</w:t>
            </w:r>
          </w:p>
        </w:tc>
        <w:tc>
          <w:tcPr>
            <w:tcW w:w="1701" w:type="dxa"/>
            <w:tcMar>
              <w:top w:w="15" w:type="dxa"/>
              <w:left w:w="15" w:type="dxa"/>
              <w:bottom w:w="0" w:type="dxa"/>
              <w:right w:w="15" w:type="dxa"/>
            </w:tcMar>
          </w:tcPr>
          <w:p w14:paraId="16CE3180" w14:textId="24F00A16" w:rsidR="0054511D" w:rsidRPr="007121BF" w:rsidRDefault="0054511D" w:rsidP="00A063A2">
            <w:pPr>
              <w:rPr>
                <w:rFonts w:eastAsia="Arial Unicode MS"/>
              </w:rPr>
            </w:pPr>
            <w:r>
              <w:rPr>
                <w:rFonts w:ascii="Arial" w:eastAsia="Arial Unicode MS" w:hAnsi="Arial" w:cs="Arial"/>
                <w:color w:val="000000"/>
              </w:rPr>
              <w:t>INT</w:t>
            </w:r>
          </w:p>
        </w:tc>
        <w:tc>
          <w:tcPr>
            <w:tcW w:w="1190" w:type="dxa"/>
            <w:tcMar>
              <w:top w:w="15" w:type="dxa"/>
              <w:left w:w="15" w:type="dxa"/>
              <w:bottom w:w="0" w:type="dxa"/>
              <w:right w:w="15" w:type="dxa"/>
            </w:tcMar>
          </w:tcPr>
          <w:p w14:paraId="7F4DB711" w14:textId="256AB5A3" w:rsidR="0054511D" w:rsidRPr="007121BF" w:rsidRDefault="0054511D" w:rsidP="00A063A2">
            <w:pPr>
              <w:rPr>
                <w:rFonts w:eastAsia="Arial Unicode MS"/>
              </w:rPr>
            </w:pPr>
            <w:r w:rsidRPr="007121BF">
              <w:rPr>
                <w:rFonts w:ascii="Arial" w:eastAsia="Arial Unicode MS" w:hAnsi="Arial" w:cs="Arial"/>
                <w:color w:val="000000"/>
              </w:rPr>
              <w:t>0..1</w:t>
            </w:r>
          </w:p>
        </w:tc>
        <w:tc>
          <w:tcPr>
            <w:tcW w:w="2351" w:type="dxa"/>
            <w:tcMar>
              <w:top w:w="15" w:type="dxa"/>
              <w:left w:w="15" w:type="dxa"/>
              <w:bottom w:w="0" w:type="dxa"/>
              <w:right w:w="15" w:type="dxa"/>
            </w:tcMar>
          </w:tcPr>
          <w:p w14:paraId="6374F086" w14:textId="77777777" w:rsidR="0054511D" w:rsidRPr="007121BF" w:rsidRDefault="0054511D" w:rsidP="00A063A2">
            <w:pPr>
              <w:rPr>
                <w:rFonts w:eastAsia="Arial Unicode MS"/>
              </w:rPr>
            </w:pPr>
          </w:p>
        </w:tc>
      </w:tr>
      <w:tr w:rsidR="00D50658" w:rsidRPr="007121BF" w14:paraId="17799CDF" w14:textId="77777777" w:rsidTr="009D4449">
        <w:trPr>
          <w:trHeight w:val="233"/>
        </w:trPr>
        <w:tc>
          <w:tcPr>
            <w:tcW w:w="1216" w:type="dxa"/>
            <w:tcMar>
              <w:top w:w="15" w:type="dxa"/>
              <w:left w:w="15" w:type="dxa"/>
              <w:bottom w:w="0" w:type="dxa"/>
              <w:right w:w="15" w:type="dxa"/>
            </w:tcMar>
          </w:tcPr>
          <w:p w14:paraId="77BF2FB2" w14:textId="64B62C92" w:rsidR="00D50658" w:rsidRDefault="00D50658" w:rsidP="00A063A2"/>
        </w:tc>
        <w:tc>
          <w:tcPr>
            <w:tcW w:w="1373" w:type="dxa"/>
          </w:tcPr>
          <w:p w14:paraId="7C95ACAE" w14:textId="77777777" w:rsidR="00D50658" w:rsidRPr="007121BF" w:rsidRDefault="00D50658" w:rsidP="00A063A2">
            <w:pPr>
              <w:rPr>
                <w:rFonts w:eastAsia="Arial Unicode MS"/>
                <w:i/>
              </w:rPr>
            </w:pPr>
          </w:p>
        </w:tc>
        <w:tc>
          <w:tcPr>
            <w:tcW w:w="2496" w:type="dxa"/>
            <w:tcMar>
              <w:top w:w="15" w:type="dxa"/>
              <w:left w:w="15" w:type="dxa"/>
              <w:bottom w:w="0" w:type="dxa"/>
              <w:right w:w="15" w:type="dxa"/>
            </w:tcMar>
          </w:tcPr>
          <w:p w14:paraId="150E9A81" w14:textId="4B67B5CC" w:rsidR="00D50658" w:rsidRPr="007121BF" w:rsidRDefault="00D50658" w:rsidP="000D0E08">
            <w:pPr>
              <w:rPr>
                <w:rFonts w:ascii="Courier New" w:eastAsia="Courier New" w:hAnsi="Courier New" w:cs="Courier New"/>
                <w:color w:val="000000"/>
                <w:sz w:val="22"/>
              </w:rPr>
            </w:pPr>
          </w:p>
        </w:tc>
        <w:tc>
          <w:tcPr>
            <w:tcW w:w="1701" w:type="dxa"/>
            <w:tcMar>
              <w:top w:w="15" w:type="dxa"/>
              <w:left w:w="15" w:type="dxa"/>
              <w:bottom w:w="0" w:type="dxa"/>
              <w:right w:w="15" w:type="dxa"/>
            </w:tcMar>
          </w:tcPr>
          <w:p w14:paraId="6C4A141D" w14:textId="7F6AD9E3" w:rsidR="00D50658" w:rsidRDefault="00D50658" w:rsidP="00A063A2">
            <w:pPr>
              <w:rPr>
                <w:rFonts w:ascii="Arial" w:eastAsia="Arial Unicode MS" w:hAnsi="Arial" w:cs="Arial"/>
                <w:color w:val="000000"/>
              </w:rPr>
            </w:pPr>
          </w:p>
        </w:tc>
        <w:tc>
          <w:tcPr>
            <w:tcW w:w="1190" w:type="dxa"/>
            <w:tcMar>
              <w:top w:w="15" w:type="dxa"/>
              <w:left w:w="15" w:type="dxa"/>
              <w:bottom w:w="0" w:type="dxa"/>
              <w:right w:w="15" w:type="dxa"/>
            </w:tcMar>
          </w:tcPr>
          <w:p w14:paraId="70F280C9" w14:textId="6DC0257B" w:rsidR="00D50658" w:rsidRPr="007121BF" w:rsidRDefault="00D50658" w:rsidP="00A063A2">
            <w:pPr>
              <w:rPr>
                <w:rFonts w:ascii="Arial" w:eastAsia="Arial Unicode MS" w:hAnsi="Arial" w:cs="Arial"/>
                <w:color w:val="000000"/>
              </w:rPr>
            </w:pPr>
          </w:p>
        </w:tc>
        <w:tc>
          <w:tcPr>
            <w:tcW w:w="2351" w:type="dxa"/>
            <w:tcMar>
              <w:top w:w="15" w:type="dxa"/>
              <w:left w:w="15" w:type="dxa"/>
              <w:bottom w:w="0" w:type="dxa"/>
              <w:right w:w="15" w:type="dxa"/>
            </w:tcMar>
          </w:tcPr>
          <w:p w14:paraId="2243A0B9" w14:textId="77777777" w:rsidR="00D50658" w:rsidRPr="007121BF" w:rsidRDefault="00D50658" w:rsidP="00A063A2">
            <w:pPr>
              <w:rPr>
                <w:rFonts w:eastAsia="Arial Unicode MS"/>
              </w:rPr>
            </w:pPr>
          </w:p>
        </w:tc>
      </w:tr>
    </w:tbl>
    <w:p w14:paraId="7660DB1D" w14:textId="77777777" w:rsidR="009F3870" w:rsidRDefault="009F3870" w:rsidP="001D7E63"/>
    <w:p w14:paraId="520DCCDA" w14:textId="0FF70337" w:rsidR="0054511D" w:rsidRDefault="0054511D" w:rsidP="0054511D">
      <w:pPr>
        <w:pStyle w:val="Rubrik3"/>
      </w:pPr>
      <w:r w:rsidRPr="007121BF">
        <w:t xml:space="preserve">  </w:t>
      </w:r>
      <w:bookmarkStart w:id="32" w:name="_Toc259277379"/>
      <w:r>
        <w:t>Kvot</w:t>
      </w:r>
      <w:bookmarkEnd w:id="32"/>
    </w:p>
    <w:p w14:paraId="17FC72E5" w14:textId="2D4377E3" w:rsidR="00CD4C41" w:rsidRPr="008835B9" w:rsidRDefault="00CD4C41" w:rsidP="007F28A3">
      <w:r>
        <w:t xml:space="preserve">De indikatorvärden som mäts som kvoter har sitt värde i klassen kvot. Denna klarr innehåller täljare, nämnare och kvoten däremellan. </w:t>
      </w:r>
    </w:p>
    <w:p w14:paraId="28DD7CAF" w14:textId="77777777" w:rsidR="0054511D" w:rsidRDefault="0054511D" w:rsidP="001D7E63"/>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54511D" w:rsidRPr="00A063A2" w14:paraId="42AB5541" w14:textId="77777777" w:rsidTr="0054511D">
        <w:trPr>
          <w:trHeight w:val="233"/>
        </w:trPr>
        <w:tc>
          <w:tcPr>
            <w:tcW w:w="1216" w:type="dxa"/>
            <w:shd w:val="clear" w:color="auto" w:fill="92D050"/>
            <w:tcMar>
              <w:top w:w="15" w:type="dxa"/>
              <w:left w:w="15" w:type="dxa"/>
              <w:bottom w:w="0" w:type="dxa"/>
              <w:right w:w="15" w:type="dxa"/>
            </w:tcMar>
          </w:tcPr>
          <w:p w14:paraId="63712B33" w14:textId="77777777" w:rsidR="0054511D" w:rsidRPr="00A063A2" w:rsidRDefault="0054511D" w:rsidP="0054511D">
            <w:pPr>
              <w:rPr>
                <w:rFonts w:eastAsia="Arial Unicode MS"/>
              </w:rPr>
            </w:pPr>
            <w:r w:rsidRPr="00A063A2">
              <w:t>Att</w:t>
            </w:r>
            <w:r w:rsidRPr="00A063A2">
              <w:rPr>
                <w:bdr w:val="single" w:sz="4" w:space="0" w:color="C0C0C0"/>
              </w:rPr>
              <w:t>ribut</w:t>
            </w:r>
          </w:p>
        </w:tc>
        <w:tc>
          <w:tcPr>
            <w:tcW w:w="1373" w:type="dxa"/>
            <w:shd w:val="clear" w:color="auto" w:fill="92D050"/>
          </w:tcPr>
          <w:p w14:paraId="07932490" w14:textId="77777777" w:rsidR="0054511D" w:rsidRPr="00A063A2" w:rsidRDefault="0054511D" w:rsidP="0054511D">
            <w:r w:rsidRPr="00A063A2">
              <w:t>Mappning till RIM</w:t>
            </w:r>
          </w:p>
        </w:tc>
        <w:tc>
          <w:tcPr>
            <w:tcW w:w="2496" w:type="dxa"/>
            <w:shd w:val="pct25" w:color="auto" w:fill="auto"/>
            <w:tcMar>
              <w:top w:w="15" w:type="dxa"/>
              <w:left w:w="15" w:type="dxa"/>
              <w:bottom w:w="0" w:type="dxa"/>
              <w:right w:w="15" w:type="dxa"/>
            </w:tcMar>
          </w:tcPr>
          <w:p w14:paraId="32EE6468" w14:textId="77777777" w:rsidR="0054511D" w:rsidRPr="00A063A2" w:rsidRDefault="0054511D" w:rsidP="0054511D">
            <w:r w:rsidRPr="00A063A2">
              <w:t>Beskrivning/referens</w:t>
            </w:r>
          </w:p>
        </w:tc>
        <w:tc>
          <w:tcPr>
            <w:tcW w:w="1701" w:type="dxa"/>
            <w:shd w:val="pct25" w:color="auto" w:fill="auto"/>
            <w:tcMar>
              <w:top w:w="15" w:type="dxa"/>
              <w:left w:w="15" w:type="dxa"/>
              <w:bottom w:w="0" w:type="dxa"/>
              <w:right w:w="15" w:type="dxa"/>
            </w:tcMar>
          </w:tcPr>
          <w:p w14:paraId="7E8EB72E" w14:textId="77777777" w:rsidR="0054511D" w:rsidRPr="00A063A2" w:rsidRDefault="0054511D" w:rsidP="0054511D">
            <w:pPr>
              <w:rPr>
                <w:rFonts w:eastAsia="Arial Unicode MS"/>
              </w:rPr>
            </w:pPr>
            <w:r w:rsidRPr="00A063A2">
              <w:t>Format</w:t>
            </w:r>
          </w:p>
        </w:tc>
        <w:tc>
          <w:tcPr>
            <w:tcW w:w="1190" w:type="dxa"/>
            <w:shd w:val="pct25" w:color="auto" w:fill="auto"/>
            <w:tcMar>
              <w:top w:w="15" w:type="dxa"/>
              <w:left w:w="15" w:type="dxa"/>
              <w:bottom w:w="0" w:type="dxa"/>
              <w:right w:w="15" w:type="dxa"/>
            </w:tcMar>
          </w:tcPr>
          <w:p w14:paraId="441651E7" w14:textId="77777777" w:rsidR="0054511D" w:rsidRPr="00A063A2" w:rsidRDefault="0054511D" w:rsidP="0054511D">
            <w:r w:rsidRPr="00A063A2">
              <w:t>Mult</w:t>
            </w:r>
          </w:p>
        </w:tc>
        <w:tc>
          <w:tcPr>
            <w:tcW w:w="2351" w:type="dxa"/>
            <w:shd w:val="pct25" w:color="auto" w:fill="auto"/>
            <w:tcMar>
              <w:top w:w="15" w:type="dxa"/>
              <w:left w:w="15" w:type="dxa"/>
              <w:bottom w:w="0" w:type="dxa"/>
              <w:right w:w="15" w:type="dxa"/>
            </w:tcMar>
          </w:tcPr>
          <w:p w14:paraId="2750DDDE" w14:textId="77777777" w:rsidR="0054511D" w:rsidRPr="00A063A2" w:rsidRDefault="0054511D" w:rsidP="0054511D">
            <w:r w:rsidRPr="00A063A2">
              <w:t>Kodverk/värdemängd</w:t>
            </w:r>
          </w:p>
          <w:p w14:paraId="645C440B" w14:textId="77777777" w:rsidR="0054511D" w:rsidRPr="00A063A2" w:rsidRDefault="0054511D" w:rsidP="0054511D">
            <w:pPr>
              <w:rPr>
                <w:rFonts w:eastAsia="Arial Unicode MS"/>
              </w:rPr>
            </w:pPr>
            <w:r w:rsidRPr="00A063A2">
              <w:t>ev OID-nr</w:t>
            </w:r>
          </w:p>
        </w:tc>
      </w:tr>
      <w:tr w:rsidR="00CD4C41" w:rsidRPr="007121BF" w14:paraId="1D49BBAB" w14:textId="77777777" w:rsidTr="0054511D">
        <w:trPr>
          <w:trHeight w:val="233"/>
        </w:trPr>
        <w:tc>
          <w:tcPr>
            <w:tcW w:w="1216" w:type="dxa"/>
            <w:tcMar>
              <w:top w:w="15" w:type="dxa"/>
              <w:left w:w="15" w:type="dxa"/>
              <w:bottom w:w="0" w:type="dxa"/>
              <w:right w:w="15" w:type="dxa"/>
            </w:tcMar>
          </w:tcPr>
          <w:p w14:paraId="41F270BC" w14:textId="07CEBFCD" w:rsidR="00CD4C41" w:rsidRPr="007121BF" w:rsidRDefault="00CD4C41" w:rsidP="0054511D">
            <w:pPr>
              <w:rPr>
                <w:rFonts w:eastAsia="Arial Unicode MS"/>
              </w:rPr>
            </w:pPr>
            <w:r w:rsidRPr="007121BF">
              <w:t>täljare</w:t>
            </w:r>
          </w:p>
        </w:tc>
        <w:tc>
          <w:tcPr>
            <w:tcW w:w="1373" w:type="dxa"/>
          </w:tcPr>
          <w:p w14:paraId="0CDBB923" w14:textId="77777777" w:rsidR="00CD4C41" w:rsidRPr="007121BF" w:rsidRDefault="00CD4C41" w:rsidP="0054511D">
            <w:pPr>
              <w:rPr>
                <w:rFonts w:eastAsia="Arial Unicode MS"/>
              </w:rPr>
            </w:pPr>
          </w:p>
        </w:tc>
        <w:tc>
          <w:tcPr>
            <w:tcW w:w="2496" w:type="dxa"/>
            <w:tcMar>
              <w:top w:w="15" w:type="dxa"/>
              <w:left w:w="15" w:type="dxa"/>
              <w:bottom w:w="0" w:type="dxa"/>
              <w:right w:w="15" w:type="dxa"/>
            </w:tcMar>
          </w:tcPr>
          <w:p w14:paraId="645A2936" w14:textId="21A0E355" w:rsidR="00CD4C41" w:rsidRPr="007121BF" w:rsidRDefault="00CD4C41" w:rsidP="007F28A3">
            <w:pPr>
              <w:rPr>
                <w:rFonts w:eastAsia="Arial Unicode MS"/>
                <w:bCs/>
                <w:i/>
              </w:rPr>
            </w:pPr>
            <w:r w:rsidRPr="007121BF">
              <w:rPr>
                <w:rFonts w:ascii="Courier New" w:eastAsia="Courier New" w:hAnsi="Courier New" w:cs="Courier New"/>
                <w:sz w:val="22"/>
              </w:rPr>
              <w:t>Håller värdet för täljare för de mått som anges som kvoter. Är altid ett positivt tal och skall som regel vara ett heltal då det räknar förekomster av något. Decimaltal tillåts dock då täljaren kan vara ett medeltal.</w:t>
            </w:r>
          </w:p>
        </w:tc>
        <w:tc>
          <w:tcPr>
            <w:tcW w:w="1701" w:type="dxa"/>
            <w:tcMar>
              <w:top w:w="15" w:type="dxa"/>
              <w:left w:w="15" w:type="dxa"/>
              <w:bottom w:w="0" w:type="dxa"/>
              <w:right w:w="15" w:type="dxa"/>
            </w:tcMar>
          </w:tcPr>
          <w:p w14:paraId="71EBF0FA" w14:textId="13804072" w:rsidR="00CD4C41" w:rsidRPr="007121BF" w:rsidRDefault="00811328" w:rsidP="0054511D">
            <w:pPr>
              <w:rPr>
                <w:rFonts w:eastAsia="Arial Unicode MS"/>
              </w:rPr>
            </w:pPr>
            <w:r>
              <w:rPr>
                <w:rFonts w:eastAsia="Arial Unicode MS"/>
              </w:rPr>
              <w:t>Double</w:t>
            </w:r>
          </w:p>
        </w:tc>
        <w:tc>
          <w:tcPr>
            <w:tcW w:w="1190" w:type="dxa"/>
            <w:tcMar>
              <w:top w:w="15" w:type="dxa"/>
              <w:left w:w="15" w:type="dxa"/>
              <w:bottom w:w="0" w:type="dxa"/>
              <w:right w:w="15" w:type="dxa"/>
            </w:tcMar>
          </w:tcPr>
          <w:p w14:paraId="0388AA66" w14:textId="6D2F08F2" w:rsidR="00CD4C41" w:rsidRPr="007121BF" w:rsidRDefault="00811328" w:rsidP="0054511D">
            <w:pPr>
              <w:rPr>
                <w:rFonts w:eastAsia="Arial Unicode MS"/>
              </w:rPr>
            </w:pPr>
            <w:r>
              <w:rPr>
                <w:rFonts w:eastAsia="Arial Unicode MS"/>
              </w:rPr>
              <w:t>1</w:t>
            </w:r>
          </w:p>
        </w:tc>
        <w:tc>
          <w:tcPr>
            <w:tcW w:w="2351" w:type="dxa"/>
            <w:tcMar>
              <w:top w:w="15" w:type="dxa"/>
              <w:left w:w="15" w:type="dxa"/>
              <w:bottom w:w="0" w:type="dxa"/>
              <w:right w:w="15" w:type="dxa"/>
            </w:tcMar>
          </w:tcPr>
          <w:p w14:paraId="2CFDBD09" w14:textId="3A3504FF" w:rsidR="00CD4C41" w:rsidRPr="007121BF" w:rsidRDefault="00CD4C41" w:rsidP="0054511D">
            <w:pPr>
              <w:rPr>
                <w:rFonts w:eastAsia="Arial Unicode MS"/>
              </w:rPr>
            </w:pPr>
          </w:p>
        </w:tc>
      </w:tr>
      <w:tr w:rsidR="00CD4C41" w:rsidRPr="007121BF" w14:paraId="0D3EFADF" w14:textId="77777777" w:rsidTr="0054511D">
        <w:trPr>
          <w:trHeight w:val="233"/>
        </w:trPr>
        <w:tc>
          <w:tcPr>
            <w:tcW w:w="1216" w:type="dxa"/>
            <w:tcMar>
              <w:top w:w="15" w:type="dxa"/>
              <w:left w:w="15" w:type="dxa"/>
              <w:bottom w:w="0" w:type="dxa"/>
              <w:right w:w="15" w:type="dxa"/>
            </w:tcMar>
          </w:tcPr>
          <w:p w14:paraId="152115EA" w14:textId="442AEB05" w:rsidR="00CD4C41" w:rsidRPr="007121BF" w:rsidRDefault="00CD4C41" w:rsidP="0054511D">
            <w:r w:rsidRPr="007121BF">
              <w:t>nämnare</w:t>
            </w:r>
          </w:p>
        </w:tc>
        <w:tc>
          <w:tcPr>
            <w:tcW w:w="1373" w:type="dxa"/>
          </w:tcPr>
          <w:p w14:paraId="31528195" w14:textId="77777777" w:rsidR="00CD4C41" w:rsidRPr="007121BF" w:rsidRDefault="00CD4C41" w:rsidP="0054511D">
            <w:pPr>
              <w:rPr>
                <w:rFonts w:eastAsia="Arial Unicode MS"/>
              </w:rPr>
            </w:pPr>
          </w:p>
        </w:tc>
        <w:tc>
          <w:tcPr>
            <w:tcW w:w="2496" w:type="dxa"/>
            <w:tcMar>
              <w:top w:w="15" w:type="dxa"/>
              <w:left w:w="15" w:type="dxa"/>
              <w:bottom w:w="0" w:type="dxa"/>
              <w:right w:w="15" w:type="dxa"/>
            </w:tcMar>
          </w:tcPr>
          <w:p w14:paraId="45420739" w14:textId="3D86E686" w:rsidR="00CD4C41" w:rsidRPr="007121BF" w:rsidRDefault="00CD4C41" w:rsidP="0054511D">
            <w:pPr>
              <w:rPr>
                <w:rFonts w:ascii="Courier New" w:eastAsia="Courier New" w:hAnsi="Courier New" w:cs="Courier New"/>
                <w:sz w:val="22"/>
              </w:rPr>
            </w:pPr>
            <w:r w:rsidRPr="007121BF">
              <w:rPr>
                <w:rFonts w:ascii="Courier New" w:eastAsia="Courier New" w:hAnsi="Courier New" w:cs="Courier New"/>
                <w:sz w:val="22"/>
              </w:rPr>
              <w:t>Håller värdet för nämnare för de mått som anges som kvoter. Är altid ett positivt tal och skall som regel vara ett heltal då det räknar förekomster av något. Decimaltal tillåts dock då nämnaren kan vara ett medeltal.</w:t>
            </w:r>
          </w:p>
        </w:tc>
        <w:tc>
          <w:tcPr>
            <w:tcW w:w="1701" w:type="dxa"/>
            <w:tcMar>
              <w:top w:w="15" w:type="dxa"/>
              <w:left w:w="15" w:type="dxa"/>
              <w:bottom w:w="0" w:type="dxa"/>
              <w:right w:w="15" w:type="dxa"/>
            </w:tcMar>
          </w:tcPr>
          <w:p w14:paraId="111BE43C" w14:textId="60D75993" w:rsidR="00CD4C41" w:rsidRDefault="00811328" w:rsidP="0054511D">
            <w:pPr>
              <w:rPr>
                <w:rFonts w:eastAsia="Arial Unicode MS"/>
              </w:rPr>
            </w:pPr>
            <w:r>
              <w:rPr>
                <w:rFonts w:eastAsia="Arial Unicode MS"/>
              </w:rPr>
              <w:t>Double</w:t>
            </w:r>
          </w:p>
        </w:tc>
        <w:tc>
          <w:tcPr>
            <w:tcW w:w="1190" w:type="dxa"/>
            <w:tcMar>
              <w:top w:w="15" w:type="dxa"/>
              <w:left w:w="15" w:type="dxa"/>
              <w:bottom w:w="0" w:type="dxa"/>
              <w:right w:w="15" w:type="dxa"/>
            </w:tcMar>
          </w:tcPr>
          <w:p w14:paraId="760F930E" w14:textId="34D9242F" w:rsidR="00CD4C41" w:rsidRPr="007121BF" w:rsidRDefault="00811328" w:rsidP="0054511D">
            <w:pPr>
              <w:rPr>
                <w:rFonts w:eastAsia="Arial Unicode MS"/>
              </w:rPr>
            </w:pPr>
            <w:r>
              <w:rPr>
                <w:rFonts w:eastAsia="Arial Unicode MS"/>
              </w:rPr>
              <w:t>1</w:t>
            </w:r>
          </w:p>
        </w:tc>
        <w:tc>
          <w:tcPr>
            <w:tcW w:w="2351" w:type="dxa"/>
            <w:tcMar>
              <w:top w:w="15" w:type="dxa"/>
              <w:left w:w="15" w:type="dxa"/>
              <w:bottom w:w="0" w:type="dxa"/>
              <w:right w:w="15" w:type="dxa"/>
            </w:tcMar>
          </w:tcPr>
          <w:p w14:paraId="4E89884E" w14:textId="40943D82" w:rsidR="00CD4C41" w:rsidRPr="007121BF" w:rsidRDefault="00CD4C41" w:rsidP="0054511D">
            <w:pPr>
              <w:rPr>
                <w:rFonts w:eastAsia="Arial Unicode MS"/>
              </w:rPr>
            </w:pPr>
          </w:p>
        </w:tc>
      </w:tr>
      <w:tr w:rsidR="00CD4C41" w:rsidRPr="007121BF" w14:paraId="6160E7A9" w14:textId="77777777" w:rsidTr="0054511D">
        <w:trPr>
          <w:trHeight w:val="233"/>
        </w:trPr>
        <w:tc>
          <w:tcPr>
            <w:tcW w:w="1216" w:type="dxa"/>
            <w:tcMar>
              <w:top w:w="15" w:type="dxa"/>
              <w:left w:w="15" w:type="dxa"/>
              <w:bottom w:w="0" w:type="dxa"/>
              <w:right w:w="15" w:type="dxa"/>
            </w:tcMar>
          </w:tcPr>
          <w:p w14:paraId="2F4C492E" w14:textId="127E7287" w:rsidR="00CD4C41" w:rsidRPr="007121BF" w:rsidRDefault="00CD4C41" w:rsidP="0054511D">
            <w:r>
              <w:t>kvot</w:t>
            </w:r>
          </w:p>
        </w:tc>
        <w:tc>
          <w:tcPr>
            <w:tcW w:w="1373" w:type="dxa"/>
          </w:tcPr>
          <w:p w14:paraId="1CA042A7" w14:textId="77777777" w:rsidR="00CD4C41" w:rsidRPr="007121BF" w:rsidRDefault="00CD4C41" w:rsidP="0054511D">
            <w:pPr>
              <w:rPr>
                <w:rFonts w:eastAsia="Arial Unicode MS"/>
              </w:rPr>
            </w:pPr>
          </w:p>
        </w:tc>
        <w:tc>
          <w:tcPr>
            <w:tcW w:w="2496" w:type="dxa"/>
            <w:tcMar>
              <w:top w:w="15" w:type="dxa"/>
              <w:left w:w="15" w:type="dxa"/>
              <w:bottom w:w="0" w:type="dxa"/>
              <w:right w:w="15" w:type="dxa"/>
            </w:tcMar>
          </w:tcPr>
          <w:p w14:paraId="00668E18" w14:textId="3370815E" w:rsidR="00CD4C41" w:rsidRPr="00CD4C41" w:rsidRDefault="00CD4C41" w:rsidP="00CD4C41">
            <w:pPr>
              <w:rPr>
                <w:rFonts w:ascii="Courier New" w:eastAsia="Courier New" w:hAnsi="Courier New" w:cs="Courier New"/>
                <w:sz w:val="22"/>
              </w:rPr>
            </w:pPr>
            <w:r>
              <w:rPr>
                <w:rFonts w:ascii="Courier New" w:eastAsia="Courier New" w:hAnsi="Courier New" w:cs="Courier New"/>
                <w:sz w:val="22"/>
              </w:rPr>
              <w:t xml:space="preserve">Den beräknade kvoten mellan täljare och nämnare. </w:t>
            </w:r>
            <w:r w:rsidRPr="00CD4C41">
              <w:rPr>
                <w:rFonts w:ascii="Courier New" w:eastAsia="Courier New" w:hAnsi="Courier New" w:cs="Courier New"/>
                <w:sz w:val="22"/>
              </w:rPr>
              <w:t>Kvoten för ett kvotmått anges al</w:t>
            </w:r>
            <w:r>
              <w:rPr>
                <w:rFonts w:ascii="Courier New" w:eastAsia="Courier New" w:hAnsi="Courier New" w:cs="Courier New"/>
                <w:sz w:val="22"/>
              </w:rPr>
              <w:t>l</w:t>
            </w:r>
            <w:r w:rsidRPr="00CD4C41">
              <w:rPr>
                <w:rFonts w:ascii="Courier New" w:eastAsia="Courier New" w:hAnsi="Courier New" w:cs="Courier New"/>
                <w:sz w:val="22"/>
              </w:rPr>
              <w:t>tid som ett värde mellan 0 och 1.</w:t>
            </w:r>
          </w:p>
          <w:p w14:paraId="4B29CB72" w14:textId="77777777" w:rsidR="00CD4C41" w:rsidRPr="007121BF" w:rsidRDefault="00CD4C41" w:rsidP="0054511D">
            <w:pPr>
              <w:rPr>
                <w:rFonts w:ascii="Courier New" w:eastAsia="Courier New" w:hAnsi="Courier New" w:cs="Courier New"/>
                <w:sz w:val="22"/>
              </w:rPr>
            </w:pPr>
          </w:p>
        </w:tc>
        <w:tc>
          <w:tcPr>
            <w:tcW w:w="1701" w:type="dxa"/>
            <w:tcMar>
              <w:top w:w="15" w:type="dxa"/>
              <w:left w:w="15" w:type="dxa"/>
              <w:bottom w:w="0" w:type="dxa"/>
              <w:right w:w="15" w:type="dxa"/>
            </w:tcMar>
          </w:tcPr>
          <w:p w14:paraId="1D6EB8E5" w14:textId="5932CE4C" w:rsidR="00CD4C41" w:rsidRDefault="00D50658" w:rsidP="0054511D">
            <w:pPr>
              <w:rPr>
                <w:rFonts w:eastAsia="Arial Unicode MS"/>
              </w:rPr>
            </w:pPr>
            <w:r>
              <w:rPr>
                <w:rFonts w:eastAsia="Arial Unicode MS"/>
              </w:rPr>
              <w:t>Double</w:t>
            </w:r>
          </w:p>
        </w:tc>
        <w:tc>
          <w:tcPr>
            <w:tcW w:w="1190" w:type="dxa"/>
            <w:tcMar>
              <w:top w:w="15" w:type="dxa"/>
              <w:left w:w="15" w:type="dxa"/>
              <w:bottom w:w="0" w:type="dxa"/>
              <w:right w:w="15" w:type="dxa"/>
            </w:tcMar>
          </w:tcPr>
          <w:p w14:paraId="3BB7F2EC" w14:textId="753C8190" w:rsidR="00CD4C41" w:rsidRPr="007121BF" w:rsidRDefault="00CD4C41" w:rsidP="0054511D">
            <w:pPr>
              <w:rPr>
                <w:rFonts w:eastAsia="Arial Unicode MS"/>
              </w:rPr>
            </w:pPr>
            <w:r>
              <w:rPr>
                <w:rFonts w:eastAsia="Arial Unicode MS"/>
              </w:rPr>
              <w:t>1</w:t>
            </w:r>
          </w:p>
        </w:tc>
        <w:tc>
          <w:tcPr>
            <w:tcW w:w="2351" w:type="dxa"/>
            <w:tcMar>
              <w:top w:w="15" w:type="dxa"/>
              <w:left w:w="15" w:type="dxa"/>
              <w:bottom w:w="0" w:type="dxa"/>
              <w:right w:w="15" w:type="dxa"/>
            </w:tcMar>
          </w:tcPr>
          <w:p w14:paraId="1AEF1763" w14:textId="77777777" w:rsidR="00CD4C41" w:rsidRPr="007121BF" w:rsidRDefault="00CD4C41" w:rsidP="0054511D">
            <w:pPr>
              <w:rPr>
                <w:rFonts w:eastAsia="Arial Unicode MS"/>
              </w:rPr>
            </w:pPr>
          </w:p>
        </w:tc>
      </w:tr>
      <w:tr w:rsidR="00A84F3B" w:rsidRPr="007121BF" w14:paraId="18224B82" w14:textId="77777777" w:rsidTr="0054511D">
        <w:trPr>
          <w:trHeight w:val="233"/>
        </w:trPr>
        <w:tc>
          <w:tcPr>
            <w:tcW w:w="1216" w:type="dxa"/>
            <w:tcMar>
              <w:top w:w="15" w:type="dxa"/>
              <w:left w:w="15" w:type="dxa"/>
              <w:bottom w:w="0" w:type="dxa"/>
              <w:right w:w="15" w:type="dxa"/>
            </w:tcMar>
          </w:tcPr>
          <w:p w14:paraId="43AA45F0" w14:textId="14E64797" w:rsidR="00A84F3B" w:rsidRDefault="00A84F3B" w:rsidP="0054511D">
            <w:r>
              <w:t>målvärde</w:t>
            </w:r>
          </w:p>
        </w:tc>
        <w:tc>
          <w:tcPr>
            <w:tcW w:w="1373" w:type="dxa"/>
          </w:tcPr>
          <w:p w14:paraId="7649DD87" w14:textId="77777777" w:rsidR="00A84F3B" w:rsidRPr="007121BF" w:rsidRDefault="00A84F3B" w:rsidP="0054511D">
            <w:pPr>
              <w:rPr>
                <w:rFonts w:eastAsia="Arial Unicode MS"/>
              </w:rPr>
            </w:pPr>
          </w:p>
        </w:tc>
        <w:tc>
          <w:tcPr>
            <w:tcW w:w="2496" w:type="dxa"/>
            <w:tcMar>
              <w:top w:w="15" w:type="dxa"/>
              <w:left w:w="15" w:type="dxa"/>
              <w:bottom w:w="0" w:type="dxa"/>
              <w:right w:w="15" w:type="dxa"/>
            </w:tcMar>
          </w:tcPr>
          <w:p w14:paraId="0AC47FFA" w14:textId="61552792" w:rsidR="00A84F3B" w:rsidRDefault="00A84F3B" w:rsidP="00CD4C41">
            <w:pPr>
              <w:rPr>
                <w:rFonts w:ascii="Courier New" w:eastAsia="Courier New" w:hAnsi="Courier New" w:cs="Courier New"/>
                <w:sz w:val="22"/>
              </w:rPr>
            </w:pPr>
            <w:r w:rsidRPr="00D50658">
              <w:rPr>
                <w:rFonts w:ascii="Courier New" w:eastAsia="Courier New" w:hAnsi="Courier New" w:cs="Courier New"/>
                <w:color w:val="000000"/>
                <w:sz w:val="22"/>
              </w:rPr>
              <w:t>Då en indikatorbeskrivning kan ha målvärden uppsatta tillåts det att detta värde även anges för ett indikatorvärde. Detta gör att ett målvärde även kan anges för ett indikatorvärde, där målvärdet är anpassat efter indikatorvärdets mätperiod och resultatEnhet.</w:t>
            </w:r>
          </w:p>
        </w:tc>
        <w:tc>
          <w:tcPr>
            <w:tcW w:w="1701" w:type="dxa"/>
            <w:tcMar>
              <w:top w:w="15" w:type="dxa"/>
              <w:left w:w="15" w:type="dxa"/>
              <w:bottom w:w="0" w:type="dxa"/>
              <w:right w:w="15" w:type="dxa"/>
            </w:tcMar>
          </w:tcPr>
          <w:p w14:paraId="2F6E5E15" w14:textId="1ADC0354" w:rsidR="00A84F3B" w:rsidRDefault="00A84F3B" w:rsidP="0054511D">
            <w:pPr>
              <w:rPr>
                <w:rFonts w:eastAsia="Arial Unicode MS"/>
              </w:rPr>
            </w:pPr>
            <w:r>
              <w:rPr>
                <w:rFonts w:ascii="Arial" w:eastAsia="Arial Unicode MS" w:hAnsi="Arial" w:cs="Arial"/>
                <w:color w:val="000000"/>
              </w:rPr>
              <w:t>Double</w:t>
            </w:r>
          </w:p>
        </w:tc>
        <w:tc>
          <w:tcPr>
            <w:tcW w:w="1190" w:type="dxa"/>
            <w:tcMar>
              <w:top w:w="15" w:type="dxa"/>
              <w:left w:w="15" w:type="dxa"/>
              <w:bottom w:w="0" w:type="dxa"/>
              <w:right w:w="15" w:type="dxa"/>
            </w:tcMar>
          </w:tcPr>
          <w:p w14:paraId="381C1150" w14:textId="05786797" w:rsidR="00A84F3B" w:rsidRDefault="00A84F3B" w:rsidP="0054511D">
            <w:pPr>
              <w:rPr>
                <w:rFonts w:eastAsia="Arial Unicode MS"/>
              </w:rPr>
            </w:pPr>
            <w:r>
              <w:rPr>
                <w:rFonts w:ascii="Arial" w:eastAsia="Arial Unicode MS" w:hAnsi="Arial" w:cs="Arial"/>
                <w:color w:val="000000"/>
              </w:rPr>
              <w:t>0..1</w:t>
            </w:r>
          </w:p>
        </w:tc>
        <w:tc>
          <w:tcPr>
            <w:tcW w:w="2351" w:type="dxa"/>
            <w:tcMar>
              <w:top w:w="15" w:type="dxa"/>
              <w:left w:w="15" w:type="dxa"/>
              <w:bottom w:w="0" w:type="dxa"/>
              <w:right w:w="15" w:type="dxa"/>
            </w:tcMar>
          </w:tcPr>
          <w:p w14:paraId="27D1010E" w14:textId="77777777" w:rsidR="00A84F3B" w:rsidRPr="007121BF" w:rsidRDefault="00A84F3B" w:rsidP="0054511D">
            <w:pPr>
              <w:rPr>
                <w:rFonts w:eastAsia="Arial Unicode MS"/>
              </w:rPr>
            </w:pPr>
          </w:p>
        </w:tc>
      </w:tr>
    </w:tbl>
    <w:p w14:paraId="54050C28" w14:textId="77777777" w:rsidR="0054511D" w:rsidRDefault="0054511D" w:rsidP="001D7E63"/>
    <w:p w14:paraId="12431B0B" w14:textId="163626A0" w:rsidR="0054511D" w:rsidRPr="007121BF" w:rsidRDefault="0054511D" w:rsidP="0054511D">
      <w:pPr>
        <w:pStyle w:val="Rubrik3"/>
      </w:pPr>
      <w:r w:rsidRPr="007121BF">
        <w:t xml:space="preserve">  </w:t>
      </w:r>
      <w:bookmarkStart w:id="33" w:name="_Toc259277380"/>
      <w:r>
        <w:t>Mätvärde</w:t>
      </w:r>
      <w:bookmarkEnd w:id="33"/>
    </w:p>
    <w:p w14:paraId="30B147D8" w14:textId="16FA0AB8" w:rsidR="0054511D" w:rsidRDefault="00CD4C41" w:rsidP="001D7E63">
      <w:r>
        <w:t xml:space="preserve">De indikatotrvärden som mäts som mätvärden har sitt värde i klassen Mätvärde. </w:t>
      </w:r>
    </w:p>
    <w:p w14:paraId="1C1DF034" w14:textId="77777777" w:rsidR="0054511D" w:rsidRDefault="0054511D" w:rsidP="001D7E63"/>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54511D" w:rsidRPr="00A063A2" w14:paraId="39712D05" w14:textId="77777777" w:rsidTr="0054511D">
        <w:trPr>
          <w:trHeight w:val="233"/>
        </w:trPr>
        <w:tc>
          <w:tcPr>
            <w:tcW w:w="1216" w:type="dxa"/>
            <w:shd w:val="clear" w:color="auto" w:fill="92D050"/>
            <w:tcMar>
              <w:top w:w="15" w:type="dxa"/>
              <w:left w:w="15" w:type="dxa"/>
              <w:bottom w:w="0" w:type="dxa"/>
              <w:right w:w="15" w:type="dxa"/>
            </w:tcMar>
          </w:tcPr>
          <w:p w14:paraId="3CA3FEC8" w14:textId="77777777" w:rsidR="0054511D" w:rsidRPr="00A063A2" w:rsidRDefault="0054511D" w:rsidP="0054511D">
            <w:pPr>
              <w:rPr>
                <w:rFonts w:eastAsia="Arial Unicode MS"/>
              </w:rPr>
            </w:pPr>
            <w:r w:rsidRPr="00A063A2">
              <w:t>Att</w:t>
            </w:r>
            <w:r w:rsidRPr="00A063A2">
              <w:rPr>
                <w:bdr w:val="single" w:sz="4" w:space="0" w:color="C0C0C0"/>
              </w:rPr>
              <w:t>ribut</w:t>
            </w:r>
          </w:p>
        </w:tc>
        <w:tc>
          <w:tcPr>
            <w:tcW w:w="1373" w:type="dxa"/>
            <w:shd w:val="clear" w:color="auto" w:fill="92D050"/>
          </w:tcPr>
          <w:p w14:paraId="7A72206F" w14:textId="77777777" w:rsidR="0054511D" w:rsidRPr="00A063A2" w:rsidRDefault="0054511D" w:rsidP="0054511D">
            <w:r w:rsidRPr="00A063A2">
              <w:t>Mappning till RIM</w:t>
            </w:r>
          </w:p>
        </w:tc>
        <w:tc>
          <w:tcPr>
            <w:tcW w:w="2496" w:type="dxa"/>
            <w:shd w:val="pct25" w:color="auto" w:fill="auto"/>
            <w:tcMar>
              <w:top w:w="15" w:type="dxa"/>
              <w:left w:w="15" w:type="dxa"/>
              <w:bottom w:w="0" w:type="dxa"/>
              <w:right w:w="15" w:type="dxa"/>
            </w:tcMar>
          </w:tcPr>
          <w:p w14:paraId="0753441B" w14:textId="77777777" w:rsidR="0054511D" w:rsidRPr="00A063A2" w:rsidRDefault="0054511D" w:rsidP="0054511D">
            <w:r w:rsidRPr="00A063A2">
              <w:t>Beskrivning/referens</w:t>
            </w:r>
          </w:p>
        </w:tc>
        <w:tc>
          <w:tcPr>
            <w:tcW w:w="1701" w:type="dxa"/>
            <w:shd w:val="pct25" w:color="auto" w:fill="auto"/>
            <w:tcMar>
              <w:top w:w="15" w:type="dxa"/>
              <w:left w:w="15" w:type="dxa"/>
              <w:bottom w:w="0" w:type="dxa"/>
              <w:right w:w="15" w:type="dxa"/>
            </w:tcMar>
          </w:tcPr>
          <w:p w14:paraId="20686400" w14:textId="77777777" w:rsidR="0054511D" w:rsidRPr="00A063A2" w:rsidRDefault="0054511D" w:rsidP="0054511D">
            <w:pPr>
              <w:rPr>
                <w:rFonts w:eastAsia="Arial Unicode MS"/>
              </w:rPr>
            </w:pPr>
            <w:r w:rsidRPr="00A063A2">
              <w:t>Format</w:t>
            </w:r>
          </w:p>
        </w:tc>
        <w:tc>
          <w:tcPr>
            <w:tcW w:w="1190" w:type="dxa"/>
            <w:shd w:val="pct25" w:color="auto" w:fill="auto"/>
            <w:tcMar>
              <w:top w:w="15" w:type="dxa"/>
              <w:left w:w="15" w:type="dxa"/>
              <w:bottom w:w="0" w:type="dxa"/>
              <w:right w:w="15" w:type="dxa"/>
            </w:tcMar>
          </w:tcPr>
          <w:p w14:paraId="5FD12392" w14:textId="77777777" w:rsidR="0054511D" w:rsidRPr="00A063A2" w:rsidRDefault="0054511D" w:rsidP="0054511D">
            <w:r w:rsidRPr="00A063A2">
              <w:t>Mult</w:t>
            </w:r>
          </w:p>
        </w:tc>
        <w:tc>
          <w:tcPr>
            <w:tcW w:w="2351" w:type="dxa"/>
            <w:shd w:val="pct25" w:color="auto" w:fill="auto"/>
            <w:tcMar>
              <w:top w:w="15" w:type="dxa"/>
              <w:left w:w="15" w:type="dxa"/>
              <w:bottom w:w="0" w:type="dxa"/>
              <w:right w:w="15" w:type="dxa"/>
            </w:tcMar>
          </w:tcPr>
          <w:p w14:paraId="754E947E" w14:textId="77777777" w:rsidR="0054511D" w:rsidRPr="00A063A2" w:rsidRDefault="0054511D" w:rsidP="0054511D">
            <w:r w:rsidRPr="00A063A2">
              <w:t>Kodverk/värdemängd</w:t>
            </w:r>
          </w:p>
          <w:p w14:paraId="62A39AA9" w14:textId="77777777" w:rsidR="0054511D" w:rsidRPr="00A063A2" w:rsidRDefault="0054511D" w:rsidP="0054511D">
            <w:pPr>
              <w:rPr>
                <w:rFonts w:eastAsia="Arial Unicode MS"/>
              </w:rPr>
            </w:pPr>
            <w:r w:rsidRPr="00A063A2">
              <w:t>ev OID-nr</w:t>
            </w:r>
          </w:p>
        </w:tc>
      </w:tr>
      <w:tr w:rsidR="00CD4C41" w:rsidRPr="007121BF" w14:paraId="5C11CD6E" w14:textId="77777777" w:rsidTr="00CD4C41">
        <w:trPr>
          <w:trHeight w:val="233"/>
        </w:trPr>
        <w:tc>
          <w:tcPr>
            <w:tcW w:w="1216" w:type="dxa"/>
            <w:tcMar>
              <w:top w:w="15" w:type="dxa"/>
              <w:left w:w="15" w:type="dxa"/>
              <w:bottom w:w="0" w:type="dxa"/>
              <w:right w:w="15" w:type="dxa"/>
            </w:tcMar>
          </w:tcPr>
          <w:p w14:paraId="1179E70D" w14:textId="77777777" w:rsidR="00CD4C41" w:rsidRPr="00A063A2" w:rsidRDefault="00CD4C41" w:rsidP="00CD4C41">
            <w:r w:rsidRPr="007121BF">
              <w:t>mätVärde</w:t>
            </w:r>
          </w:p>
        </w:tc>
        <w:tc>
          <w:tcPr>
            <w:tcW w:w="1373" w:type="dxa"/>
          </w:tcPr>
          <w:p w14:paraId="0CA185AA" w14:textId="77777777" w:rsidR="00CD4C41" w:rsidRPr="007121BF" w:rsidRDefault="00CD4C41" w:rsidP="00CD4C41">
            <w:pPr>
              <w:rPr>
                <w:rFonts w:eastAsia="Arial Unicode MS"/>
                <w:i/>
              </w:rPr>
            </w:pPr>
          </w:p>
        </w:tc>
        <w:tc>
          <w:tcPr>
            <w:tcW w:w="2496" w:type="dxa"/>
            <w:tcMar>
              <w:top w:w="15" w:type="dxa"/>
              <w:left w:w="15" w:type="dxa"/>
              <w:bottom w:w="0" w:type="dxa"/>
              <w:right w:w="15" w:type="dxa"/>
            </w:tcMar>
          </w:tcPr>
          <w:p w14:paraId="367A744D" w14:textId="77777777" w:rsidR="00CD4C41" w:rsidRPr="00CD4C41" w:rsidRDefault="00CD4C41" w:rsidP="00CD4C41">
            <w:pPr>
              <w:rPr>
                <w:rFonts w:ascii="Courier New" w:eastAsia="Courier New" w:hAnsi="Courier New" w:cs="Courier New"/>
                <w:sz w:val="22"/>
              </w:rPr>
            </w:pPr>
            <w:r w:rsidRPr="00CD4C41">
              <w:rPr>
                <w:rFonts w:ascii="Courier New" w:eastAsia="Courier New" w:hAnsi="Courier New" w:cs="Courier New"/>
                <w:sz w:val="22"/>
              </w:rPr>
              <w:t>Mätärde används för att hålla det beräknade värdet. Mätvärden kan vara både fysiska enheter, tidsmått och abstrakta mått.</w:t>
            </w:r>
          </w:p>
          <w:p w14:paraId="63E5AA5E" w14:textId="12CC6EB7" w:rsidR="00CD4C41" w:rsidRPr="007121BF" w:rsidRDefault="00CD4C41" w:rsidP="00CD4C41">
            <w:pPr>
              <w:rPr>
                <w:rFonts w:ascii="Courier New" w:eastAsia="Courier New" w:hAnsi="Courier New" w:cs="Courier New"/>
                <w:sz w:val="22"/>
              </w:rPr>
            </w:pPr>
            <w:r w:rsidRPr="00CD4C41">
              <w:rPr>
                <w:rFonts w:ascii="Courier New" w:eastAsia="Courier New" w:hAnsi="Courier New" w:cs="Courier New"/>
                <w:sz w:val="22"/>
              </w:rPr>
              <w:t>Enheten bör hämtas från UCUM (SI-enheter). Skall en enhet som inte kan hänföras till UCUM användas skall enheten definieras med en kod hämtat från ett i förväg definierat urval.</w:t>
            </w:r>
          </w:p>
        </w:tc>
        <w:tc>
          <w:tcPr>
            <w:tcW w:w="1701" w:type="dxa"/>
            <w:tcMar>
              <w:top w:w="15" w:type="dxa"/>
              <w:left w:w="15" w:type="dxa"/>
              <w:bottom w:w="0" w:type="dxa"/>
              <w:right w:w="15" w:type="dxa"/>
            </w:tcMar>
          </w:tcPr>
          <w:p w14:paraId="7CC5CF81" w14:textId="77777777" w:rsidR="00CD4C41" w:rsidRPr="007121BF" w:rsidRDefault="00CD4C41" w:rsidP="00CD4C41">
            <w:pPr>
              <w:rPr>
                <w:rFonts w:eastAsia="Arial Unicode MS"/>
              </w:rPr>
            </w:pPr>
            <w:r w:rsidRPr="007121BF">
              <w:rPr>
                <w:rFonts w:eastAsia="Arial Unicode MS"/>
              </w:rPr>
              <w:t>PQ</w:t>
            </w:r>
          </w:p>
        </w:tc>
        <w:tc>
          <w:tcPr>
            <w:tcW w:w="1190" w:type="dxa"/>
            <w:tcMar>
              <w:top w:w="15" w:type="dxa"/>
              <w:left w:w="15" w:type="dxa"/>
              <w:bottom w:w="0" w:type="dxa"/>
              <w:right w:w="15" w:type="dxa"/>
            </w:tcMar>
          </w:tcPr>
          <w:p w14:paraId="4BB695A1" w14:textId="77777777" w:rsidR="00CD4C41" w:rsidRPr="007121BF" w:rsidRDefault="00CD4C41" w:rsidP="00CD4C41">
            <w:pPr>
              <w:rPr>
                <w:rFonts w:eastAsia="Arial Unicode MS"/>
              </w:rPr>
            </w:pPr>
            <w:r w:rsidRPr="007121BF">
              <w:rPr>
                <w:rFonts w:eastAsia="Arial Unicode MS"/>
              </w:rPr>
              <w:t>0..1</w:t>
            </w:r>
          </w:p>
        </w:tc>
        <w:tc>
          <w:tcPr>
            <w:tcW w:w="2351" w:type="dxa"/>
            <w:tcMar>
              <w:top w:w="15" w:type="dxa"/>
              <w:left w:w="15" w:type="dxa"/>
              <w:bottom w:w="0" w:type="dxa"/>
              <w:right w:w="15" w:type="dxa"/>
            </w:tcMar>
          </w:tcPr>
          <w:p w14:paraId="36970E71" w14:textId="77777777" w:rsidR="00CD4C41" w:rsidRPr="007121BF" w:rsidRDefault="00CD4C41" w:rsidP="00CD4C41">
            <w:pPr>
              <w:rPr>
                <w:rFonts w:eastAsia="Arial Unicode MS"/>
              </w:rPr>
            </w:pPr>
            <w:r w:rsidRPr="007121BF">
              <w:rPr>
                <w:rFonts w:eastAsia="Arial Unicode MS"/>
              </w:rPr>
              <w:t>UCUM,  Snomed CT</w:t>
            </w:r>
          </w:p>
        </w:tc>
      </w:tr>
      <w:tr w:rsidR="0054511D" w:rsidRPr="007121BF" w14:paraId="0EC69852" w14:textId="77777777" w:rsidTr="0054511D">
        <w:trPr>
          <w:trHeight w:val="233"/>
        </w:trPr>
        <w:tc>
          <w:tcPr>
            <w:tcW w:w="1216" w:type="dxa"/>
            <w:tcMar>
              <w:top w:w="15" w:type="dxa"/>
              <w:left w:w="15" w:type="dxa"/>
              <w:bottom w:w="0" w:type="dxa"/>
              <w:right w:w="15" w:type="dxa"/>
            </w:tcMar>
          </w:tcPr>
          <w:p w14:paraId="36922955" w14:textId="5A00E2E9" w:rsidR="0054511D" w:rsidRPr="007121BF" w:rsidRDefault="00CD4C41" w:rsidP="0054511D">
            <w:r>
              <w:t>beräkning</w:t>
            </w:r>
          </w:p>
        </w:tc>
        <w:tc>
          <w:tcPr>
            <w:tcW w:w="1373" w:type="dxa"/>
          </w:tcPr>
          <w:p w14:paraId="20487E0B" w14:textId="77777777" w:rsidR="0054511D" w:rsidRPr="007121BF" w:rsidRDefault="0054511D" w:rsidP="0054511D">
            <w:pPr>
              <w:rPr>
                <w:rFonts w:eastAsia="Arial Unicode MS"/>
              </w:rPr>
            </w:pPr>
          </w:p>
        </w:tc>
        <w:tc>
          <w:tcPr>
            <w:tcW w:w="2496" w:type="dxa"/>
            <w:tcMar>
              <w:top w:w="15" w:type="dxa"/>
              <w:left w:w="15" w:type="dxa"/>
              <w:bottom w:w="0" w:type="dxa"/>
              <w:right w:w="15" w:type="dxa"/>
            </w:tcMar>
          </w:tcPr>
          <w:p w14:paraId="394BEB28" w14:textId="77777777" w:rsidR="00CD4C41" w:rsidRPr="00CD4C41" w:rsidRDefault="00CD4C41" w:rsidP="00CD4C41">
            <w:pPr>
              <w:rPr>
                <w:rFonts w:ascii="Courier New" w:eastAsia="Courier New" w:hAnsi="Courier New" w:cs="Courier New"/>
                <w:sz w:val="22"/>
              </w:rPr>
            </w:pPr>
            <w:r w:rsidRPr="00CD4C41">
              <w:rPr>
                <w:rFonts w:ascii="Courier New" w:eastAsia="Courier New" w:hAnsi="Courier New" w:cs="Courier New"/>
                <w:sz w:val="22"/>
              </w:rPr>
              <w:t>Anger om måttet berknas som antal (räkna antal), summa, median, medel, etc</w:t>
            </w:r>
          </w:p>
          <w:p w14:paraId="18182F82" w14:textId="77777777" w:rsidR="0054511D" w:rsidRDefault="0054511D" w:rsidP="0054511D">
            <w:pPr>
              <w:rPr>
                <w:rFonts w:ascii="Courier New" w:eastAsia="Courier New" w:hAnsi="Courier New" w:cs="Courier New"/>
                <w:sz w:val="22"/>
              </w:rPr>
            </w:pPr>
          </w:p>
        </w:tc>
        <w:tc>
          <w:tcPr>
            <w:tcW w:w="1701" w:type="dxa"/>
            <w:tcMar>
              <w:top w:w="15" w:type="dxa"/>
              <w:left w:w="15" w:type="dxa"/>
              <w:bottom w:w="0" w:type="dxa"/>
              <w:right w:w="15" w:type="dxa"/>
            </w:tcMar>
          </w:tcPr>
          <w:p w14:paraId="72E35AF3" w14:textId="5D7E785D" w:rsidR="0054511D" w:rsidRDefault="00CD4C41" w:rsidP="0054511D">
            <w:pPr>
              <w:rPr>
                <w:rFonts w:eastAsia="Arial Unicode MS"/>
              </w:rPr>
            </w:pPr>
            <w:r>
              <w:rPr>
                <w:rFonts w:eastAsia="Arial Unicode MS"/>
              </w:rPr>
              <w:t>CV</w:t>
            </w:r>
          </w:p>
        </w:tc>
        <w:tc>
          <w:tcPr>
            <w:tcW w:w="1190" w:type="dxa"/>
            <w:tcMar>
              <w:top w:w="15" w:type="dxa"/>
              <w:left w:w="15" w:type="dxa"/>
              <w:bottom w:w="0" w:type="dxa"/>
              <w:right w:w="15" w:type="dxa"/>
            </w:tcMar>
          </w:tcPr>
          <w:p w14:paraId="17251C7C" w14:textId="57DC6931" w:rsidR="0054511D" w:rsidRPr="007121BF" w:rsidRDefault="00CD4C41" w:rsidP="0054511D">
            <w:pPr>
              <w:rPr>
                <w:rFonts w:eastAsia="Arial Unicode MS"/>
              </w:rPr>
            </w:pPr>
            <w:r>
              <w:rPr>
                <w:rFonts w:eastAsia="Arial Unicode MS"/>
              </w:rPr>
              <w:t>1</w:t>
            </w:r>
          </w:p>
        </w:tc>
        <w:tc>
          <w:tcPr>
            <w:tcW w:w="2351" w:type="dxa"/>
            <w:tcMar>
              <w:top w:w="15" w:type="dxa"/>
              <w:left w:w="15" w:type="dxa"/>
              <w:bottom w:w="0" w:type="dxa"/>
              <w:right w:w="15" w:type="dxa"/>
            </w:tcMar>
          </w:tcPr>
          <w:p w14:paraId="05C26C6F" w14:textId="2020D641" w:rsidR="0054511D" w:rsidRPr="007121BF" w:rsidRDefault="000C672D" w:rsidP="0054511D">
            <w:pPr>
              <w:rPr>
                <w:rFonts w:eastAsia="Arial Unicode MS"/>
              </w:rPr>
            </w:pPr>
            <w:r>
              <w:rPr>
                <w:rFonts w:eastAsia="Arial Unicode MS"/>
              </w:rPr>
              <w:t>HL7-OID</w:t>
            </w:r>
          </w:p>
        </w:tc>
      </w:tr>
      <w:tr w:rsidR="00CD4C41" w:rsidRPr="007121BF" w14:paraId="1B26BC28" w14:textId="77777777" w:rsidTr="0054511D">
        <w:trPr>
          <w:trHeight w:val="233"/>
        </w:trPr>
        <w:tc>
          <w:tcPr>
            <w:tcW w:w="1216" w:type="dxa"/>
            <w:tcMar>
              <w:top w:w="15" w:type="dxa"/>
              <w:left w:w="15" w:type="dxa"/>
              <w:bottom w:w="0" w:type="dxa"/>
              <w:right w:w="15" w:type="dxa"/>
            </w:tcMar>
          </w:tcPr>
          <w:p w14:paraId="1936FB34" w14:textId="76DC55D2" w:rsidR="00CD4C41" w:rsidRDefault="000C672D" w:rsidP="0054511D">
            <w:r>
              <w:t>mätPopulation</w:t>
            </w:r>
          </w:p>
        </w:tc>
        <w:tc>
          <w:tcPr>
            <w:tcW w:w="1373" w:type="dxa"/>
          </w:tcPr>
          <w:p w14:paraId="6D4FC617" w14:textId="77777777" w:rsidR="00CD4C41" w:rsidRPr="007121BF" w:rsidRDefault="00CD4C41" w:rsidP="0054511D">
            <w:pPr>
              <w:rPr>
                <w:rFonts w:eastAsia="Arial Unicode MS"/>
              </w:rPr>
            </w:pPr>
          </w:p>
        </w:tc>
        <w:tc>
          <w:tcPr>
            <w:tcW w:w="2496" w:type="dxa"/>
            <w:tcMar>
              <w:top w:w="15" w:type="dxa"/>
              <w:left w:w="15" w:type="dxa"/>
              <w:bottom w:w="0" w:type="dxa"/>
              <w:right w:w="15" w:type="dxa"/>
            </w:tcMar>
          </w:tcPr>
          <w:p w14:paraId="286F5625" w14:textId="44933113" w:rsidR="00CD4C41" w:rsidRPr="00CD4C41" w:rsidRDefault="000C672D" w:rsidP="00CD4C41">
            <w:pPr>
              <w:rPr>
                <w:rFonts w:ascii="Courier New" w:eastAsia="Courier New" w:hAnsi="Courier New" w:cs="Courier New"/>
                <w:sz w:val="22"/>
              </w:rPr>
            </w:pPr>
            <w:r w:rsidRPr="000C672D">
              <w:rPr>
                <w:rFonts w:ascii="Courier New" w:eastAsia="Courier New" w:hAnsi="Courier New" w:cs="Courier New"/>
                <w:sz w:val="22"/>
              </w:rPr>
              <w:t>Den mätpopulation för vilken det beräknade värdet räknats ut. Anges ej om beäkningen är "antal".</w:t>
            </w:r>
          </w:p>
        </w:tc>
        <w:tc>
          <w:tcPr>
            <w:tcW w:w="1701" w:type="dxa"/>
            <w:tcMar>
              <w:top w:w="15" w:type="dxa"/>
              <w:left w:w="15" w:type="dxa"/>
              <w:bottom w:w="0" w:type="dxa"/>
              <w:right w:w="15" w:type="dxa"/>
            </w:tcMar>
          </w:tcPr>
          <w:p w14:paraId="52489199" w14:textId="5DCE7912" w:rsidR="00CD4C41" w:rsidRDefault="000C672D" w:rsidP="0054511D">
            <w:pPr>
              <w:rPr>
                <w:rFonts w:eastAsia="Arial Unicode MS"/>
              </w:rPr>
            </w:pPr>
            <w:r>
              <w:rPr>
                <w:rFonts w:eastAsia="Arial Unicode MS"/>
              </w:rPr>
              <w:t>INT</w:t>
            </w:r>
          </w:p>
        </w:tc>
        <w:tc>
          <w:tcPr>
            <w:tcW w:w="1190" w:type="dxa"/>
            <w:tcMar>
              <w:top w:w="15" w:type="dxa"/>
              <w:left w:w="15" w:type="dxa"/>
              <w:bottom w:w="0" w:type="dxa"/>
              <w:right w:w="15" w:type="dxa"/>
            </w:tcMar>
          </w:tcPr>
          <w:p w14:paraId="45067159" w14:textId="55079934" w:rsidR="00CD4C41" w:rsidRDefault="000C672D" w:rsidP="0054511D">
            <w:pPr>
              <w:rPr>
                <w:rFonts w:eastAsia="Arial Unicode MS"/>
              </w:rPr>
            </w:pPr>
            <w:r>
              <w:rPr>
                <w:rFonts w:eastAsia="Arial Unicode MS"/>
              </w:rPr>
              <w:t>0..1</w:t>
            </w:r>
          </w:p>
        </w:tc>
        <w:tc>
          <w:tcPr>
            <w:tcW w:w="2351" w:type="dxa"/>
            <w:tcMar>
              <w:top w:w="15" w:type="dxa"/>
              <w:left w:w="15" w:type="dxa"/>
              <w:bottom w:w="0" w:type="dxa"/>
              <w:right w:w="15" w:type="dxa"/>
            </w:tcMar>
          </w:tcPr>
          <w:p w14:paraId="23374A36" w14:textId="77777777" w:rsidR="00CD4C41" w:rsidRPr="00CD4C41" w:rsidRDefault="00CD4C41" w:rsidP="0054511D">
            <w:pPr>
              <w:rPr>
                <w:rFonts w:eastAsia="Arial Unicode MS"/>
                <w:highlight w:val="yellow"/>
              </w:rPr>
            </w:pPr>
          </w:p>
        </w:tc>
      </w:tr>
      <w:tr w:rsidR="00A84F3B" w:rsidRPr="007121BF" w14:paraId="4D3C6BED" w14:textId="77777777" w:rsidTr="0054511D">
        <w:trPr>
          <w:trHeight w:val="233"/>
        </w:trPr>
        <w:tc>
          <w:tcPr>
            <w:tcW w:w="1216" w:type="dxa"/>
            <w:tcMar>
              <w:top w:w="15" w:type="dxa"/>
              <w:left w:w="15" w:type="dxa"/>
              <w:bottom w:w="0" w:type="dxa"/>
              <w:right w:w="15" w:type="dxa"/>
            </w:tcMar>
          </w:tcPr>
          <w:p w14:paraId="73C2CCD7" w14:textId="2FB16152" w:rsidR="00A84F3B" w:rsidRDefault="00A84F3B" w:rsidP="0054511D">
            <w:r>
              <w:t>målvärde</w:t>
            </w:r>
          </w:p>
        </w:tc>
        <w:tc>
          <w:tcPr>
            <w:tcW w:w="1373" w:type="dxa"/>
          </w:tcPr>
          <w:p w14:paraId="13395549" w14:textId="77777777" w:rsidR="00A84F3B" w:rsidRPr="007121BF" w:rsidRDefault="00A84F3B" w:rsidP="0054511D">
            <w:pPr>
              <w:rPr>
                <w:rFonts w:eastAsia="Arial Unicode MS"/>
              </w:rPr>
            </w:pPr>
          </w:p>
        </w:tc>
        <w:tc>
          <w:tcPr>
            <w:tcW w:w="2496" w:type="dxa"/>
            <w:tcMar>
              <w:top w:w="15" w:type="dxa"/>
              <w:left w:w="15" w:type="dxa"/>
              <w:bottom w:w="0" w:type="dxa"/>
              <w:right w:w="15" w:type="dxa"/>
            </w:tcMar>
          </w:tcPr>
          <w:p w14:paraId="19898AB1" w14:textId="42EF5C5B" w:rsidR="00A84F3B" w:rsidRPr="000C672D" w:rsidRDefault="00A84F3B" w:rsidP="00CD4C41">
            <w:pPr>
              <w:rPr>
                <w:rFonts w:ascii="Courier New" w:eastAsia="Courier New" w:hAnsi="Courier New" w:cs="Courier New"/>
                <w:sz w:val="22"/>
              </w:rPr>
            </w:pPr>
            <w:r w:rsidRPr="00D50658">
              <w:rPr>
                <w:rFonts w:ascii="Courier New" w:eastAsia="Courier New" w:hAnsi="Courier New" w:cs="Courier New"/>
                <w:color w:val="000000"/>
                <w:sz w:val="22"/>
              </w:rPr>
              <w:t>Då en indikatorbeskrivning kan ha målvärden uppsatta tillåts det att detta värde även anges för ett indikatorvärde. Detta gör att ett målvärde även kan anges för ett indikatorvärde, där målvärdet är anpassat efter indikatorvärdets mätperiod och resultatEnhet.</w:t>
            </w:r>
          </w:p>
        </w:tc>
        <w:tc>
          <w:tcPr>
            <w:tcW w:w="1701" w:type="dxa"/>
            <w:tcMar>
              <w:top w:w="15" w:type="dxa"/>
              <w:left w:w="15" w:type="dxa"/>
              <w:bottom w:w="0" w:type="dxa"/>
              <w:right w:w="15" w:type="dxa"/>
            </w:tcMar>
          </w:tcPr>
          <w:p w14:paraId="4C9A727B" w14:textId="0F97C064" w:rsidR="00A84F3B" w:rsidRDefault="00A84F3B" w:rsidP="0054511D">
            <w:pPr>
              <w:rPr>
                <w:rFonts w:eastAsia="Arial Unicode MS"/>
              </w:rPr>
            </w:pPr>
            <w:r>
              <w:rPr>
                <w:rFonts w:ascii="Arial" w:eastAsia="Arial Unicode MS" w:hAnsi="Arial" w:cs="Arial"/>
                <w:color w:val="000000"/>
              </w:rPr>
              <w:t>PQ</w:t>
            </w:r>
          </w:p>
        </w:tc>
        <w:tc>
          <w:tcPr>
            <w:tcW w:w="1190" w:type="dxa"/>
            <w:tcMar>
              <w:top w:w="15" w:type="dxa"/>
              <w:left w:w="15" w:type="dxa"/>
              <w:bottom w:w="0" w:type="dxa"/>
              <w:right w:w="15" w:type="dxa"/>
            </w:tcMar>
          </w:tcPr>
          <w:p w14:paraId="5C26ABC7" w14:textId="4D8FB484" w:rsidR="00A84F3B" w:rsidRDefault="00A84F3B" w:rsidP="0054511D">
            <w:pPr>
              <w:rPr>
                <w:rFonts w:eastAsia="Arial Unicode MS"/>
              </w:rPr>
            </w:pPr>
            <w:r>
              <w:rPr>
                <w:rFonts w:ascii="Arial" w:eastAsia="Arial Unicode MS" w:hAnsi="Arial" w:cs="Arial"/>
                <w:color w:val="000000"/>
              </w:rPr>
              <w:t>0..1</w:t>
            </w:r>
          </w:p>
        </w:tc>
        <w:tc>
          <w:tcPr>
            <w:tcW w:w="2351" w:type="dxa"/>
            <w:tcMar>
              <w:top w:w="15" w:type="dxa"/>
              <w:left w:w="15" w:type="dxa"/>
              <w:bottom w:w="0" w:type="dxa"/>
              <w:right w:w="15" w:type="dxa"/>
            </w:tcMar>
          </w:tcPr>
          <w:p w14:paraId="5298DBFD" w14:textId="77777777" w:rsidR="00A84F3B" w:rsidRPr="00CD4C41" w:rsidRDefault="00A84F3B" w:rsidP="0054511D">
            <w:pPr>
              <w:rPr>
                <w:rFonts w:eastAsia="Arial Unicode MS"/>
                <w:highlight w:val="yellow"/>
              </w:rPr>
            </w:pPr>
          </w:p>
        </w:tc>
      </w:tr>
    </w:tbl>
    <w:p w14:paraId="4394C059" w14:textId="77777777" w:rsidR="0054511D" w:rsidRDefault="0054511D" w:rsidP="001D7E63"/>
    <w:p w14:paraId="60B0386A" w14:textId="77777777" w:rsidR="0054511D" w:rsidRPr="007121BF" w:rsidRDefault="0054511D" w:rsidP="001D7E63"/>
    <w:p w14:paraId="7CC2E6E9" w14:textId="77777777" w:rsidR="001D7E63" w:rsidRPr="007121BF" w:rsidRDefault="001D7E63" w:rsidP="001D7E63">
      <w:pPr>
        <w:pStyle w:val="Rubrik2"/>
        <w:jc w:val="both"/>
      </w:pPr>
      <w:bookmarkStart w:id="34" w:name="_Toc259277381"/>
      <w:r w:rsidRPr="007121BF">
        <w:t>Sammanställning av terminologier, kodverk och identifierare</w:t>
      </w:r>
      <w:bookmarkEnd w:id="34"/>
      <w:r w:rsidRPr="007121BF">
        <w:t xml:space="preserve"> </w:t>
      </w:r>
    </w:p>
    <w:p w14:paraId="5C2170C1" w14:textId="77777777" w:rsidR="001D7E63" w:rsidRPr="007121BF" w:rsidRDefault="001D7E63" w:rsidP="001D7E63">
      <w:r w:rsidRPr="007121BF">
        <w:t>Terminologier, kodverk och identifikationssystem som hanteras inom informationsmodellen</w:t>
      </w:r>
    </w:p>
    <w:p w14:paraId="09EF7C8D" w14:textId="77777777" w:rsidR="006F0A88" w:rsidRPr="007121BF" w:rsidRDefault="006F0A88" w:rsidP="001D7E63">
      <w:pPr>
        <w:rPr>
          <w:rFonts w:ascii="Arial" w:hAnsi="Arial"/>
          <w:i/>
        </w:rPr>
      </w:pPr>
    </w:p>
    <w:tbl>
      <w:tblPr>
        <w:tblW w:w="5495" w:type="pct"/>
        <w:jc w:val="center"/>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453"/>
        <w:gridCol w:w="2315"/>
        <w:gridCol w:w="1957"/>
        <w:gridCol w:w="2048"/>
        <w:gridCol w:w="1914"/>
      </w:tblGrid>
      <w:tr w:rsidR="003E2B20" w:rsidRPr="007121BF" w14:paraId="6C5E4A5D" w14:textId="77777777" w:rsidTr="007F28A3">
        <w:trPr>
          <w:trHeight w:val="823"/>
          <w:tblHeader/>
          <w:jc w:val="center"/>
        </w:trPr>
        <w:tc>
          <w:tcPr>
            <w:tcW w:w="750" w:type="pct"/>
            <w:shd w:val="clear" w:color="auto" w:fill="C0C0C0"/>
          </w:tcPr>
          <w:p w14:paraId="08DB9DE4" w14:textId="77777777" w:rsidR="003E2B20" w:rsidRPr="00A063A2" w:rsidRDefault="003E2B20" w:rsidP="00D76C34">
            <w:pPr>
              <w:pStyle w:val="Normal1"/>
              <w:rPr>
                <w:lang w:val="sv-SE"/>
              </w:rPr>
            </w:pPr>
            <w:r w:rsidRPr="00A063A2">
              <w:rPr>
                <w:lang w:val="sv-SE"/>
              </w:rPr>
              <w:t>Namn</w:t>
            </w:r>
          </w:p>
        </w:tc>
        <w:tc>
          <w:tcPr>
            <w:tcW w:w="1195" w:type="pct"/>
            <w:shd w:val="clear" w:color="auto" w:fill="C0C0C0"/>
          </w:tcPr>
          <w:p w14:paraId="6C44DA1D" w14:textId="77777777" w:rsidR="003E2B20" w:rsidRPr="00A063A2" w:rsidRDefault="003E2B20" w:rsidP="00D76C34">
            <w:pPr>
              <w:pStyle w:val="Normal1"/>
              <w:rPr>
                <w:lang w:val="sv-SE"/>
              </w:rPr>
            </w:pPr>
            <w:r w:rsidRPr="00A063A2">
              <w:rPr>
                <w:lang w:val="sv-SE"/>
              </w:rPr>
              <w:t>Syfte</w:t>
            </w:r>
          </w:p>
        </w:tc>
        <w:tc>
          <w:tcPr>
            <w:tcW w:w="1010" w:type="pct"/>
            <w:shd w:val="clear" w:color="auto" w:fill="C0C0C0"/>
          </w:tcPr>
          <w:p w14:paraId="287083C5" w14:textId="77777777" w:rsidR="003E2B20" w:rsidRPr="00A063A2" w:rsidRDefault="003E2B20" w:rsidP="00D76C34">
            <w:pPr>
              <w:pStyle w:val="Normal1"/>
              <w:rPr>
                <w:lang w:val="sv-SE"/>
              </w:rPr>
            </w:pPr>
            <w:r w:rsidRPr="00A063A2">
              <w:rPr>
                <w:lang w:val="sv-SE"/>
              </w:rPr>
              <w:t>Föreskrift, standard, internationellt kodverk</w:t>
            </w:r>
          </w:p>
        </w:tc>
        <w:tc>
          <w:tcPr>
            <w:tcW w:w="1057" w:type="pct"/>
            <w:shd w:val="clear" w:color="auto" w:fill="C0C0C0"/>
          </w:tcPr>
          <w:p w14:paraId="7F7BF281" w14:textId="77777777" w:rsidR="003E2B20" w:rsidRPr="00A063A2" w:rsidRDefault="003E2B20" w:rsidP="00D76C34">
            <w:pPr>
              <w:pStyle w:val="Normal1"/>
              <w:rPr>
                <w:lang w:val="sv-SE"/>
              </w:rPr>
            </w:pPr>
            <w:r w:rsidRPr="00A063A2">
              <w:rPr>
                <w:lang w:val="sv-SE"/>
              </w:rPr>
              <w:t>Fastställt av</w:t>
            </w:r>
          </w:p>
        </w:tc>
        <w:tc>
          <w:tcPr>
            <w:tcW w:w="988" w:type="pct"/>
            <w:shd w:val="clear" w:color="auto" w:fill="C0C0C0"/>
          </w:tcPr>
          <w:p w14:paraId="51134C2D" w14:textId="77777777" w:rsidR="003E2B20" w:rsidRPr="00A063A2" w:rsidRDefault="003E2B20" w:rsidP="00D76C34">
            <w:pPr>
              <w:pStyle w:val="Normal1"/>
              <w:rPr>
                <w:lang w:val="sv-SE"/>
              </w:rPr>
            </w:pPr>
            <w:r w:rsidRPr="00A063A2">
              <w:rPr>
                <w:lang w:val="sv-SE"/>
              </w:rPr>
              <w:t>OID-nummer och ägaren av OID-numret</w:t>
            </w:r>
          </w:p>
        </w:tc>
      </w:tr>
      <w:tr w:rsidR="003E2B20" w:rsidRPr="007121BF" w14:paraId="08E94D99" w14:textId="77777777" w:rsidTr="007F28A3">
        <w:trPr>
          <w:trHeight w:val="312"/>
          <w:jc w:val="center"/>
        </w:trPr>
        <w:tc>
          <w:tcPr>
            <w:tcW w:w="750" w:type="pct"/>
            <w:vAlign w:val="center"/>
          </w:tcPr>
          <w:p w14:paraId="7857C0D3" w14:textId="77777777" w:rsidR="003E2B20" w:rsidRDefault="003E2B20" w:rsidP="00A063A2">
            <w:pPr>
              <w:pStyle w:val="Andrarubrik"/>
              <w:widowControl w:val="0"/>
              <w:adjustRightInd w:val="0"/>
              <w:spacing w:before="240"/>
              <w:textAlignment w:val="baseline"/>
              <w:outlineLvl w:val="6"/>
              <w:rPr>
                <w:b w:val="0"/>
              </w:rPr>
            </w:pPr>
            <w:r>
              <w:rPr>
                <w:b w:val="0"/>
              </w:rPr>
              <w:t>B</w:t>
            </w:r>
            <w:r w:rsidRPr="000C672D">
              <w:rPr>
                <w:b w:val="0"/>
              </w:rPr>
              <w:t>eräkning</w:t>
            </w:r>
          </w:p>
        </w:tc>
        <w:tc>
          <w:tcPr>
            <w:tcW w:w="1195" w:type="pct"/>
            <w:vAlign w:val="center"/>
          </w:tcPr>
          <w:p w14:paraId="598D6659" w14:textId="77777777" w:rsidR="003E2B20" w:rsidRDefault="003E2B20" w:rsidP="00A063A2">
            <w:pPr>
              <w:widowControl w:val="0"/>
              <w:adjustRightInd w:val="0"/>
              <w:spacing w:before="240" w:after="60"/>
              <w:textAlignment w:val="baseline"/>
              <w:outlineLvl w:val="6"/>
            </w:pPr>
            <w:r>
              <w:t>Skilja mellan olika typer av beräkningar av mått, Medel, Median, Summa, Antal</w:t>
            </w:r>
          </w:p>
        </w:tc>
        <w:tc>
          <w:tcPr>
            <w:tcW w:w="1010" w:type="pct"/>
            <w:vAlign w:val="center"/>
          </w:tcPr>
          <w:p w14:paraId="209C3C60" w14:textId="77777777" w:rsidR="003E2B20" w:rsidRPr="007121BF" w:rsidRDefault="003E2B20" w:rsidP="00A063A2">
            <w:pPr>
              <w:widowControl w:val="0"/>
              <w:adjustRightInd w:val="0"/>
              <w:spacing w:before="240" w:after="60"/>
              <w:textAlignment w:val="baseline"/>
              <w:outlineLvl w:val="6"/>
            </w:pPr>
            <w:r>
              <w:t>Hämtas från HL7</w:t>
            </w:r>
          </w:p>
        </w:tc>
        <w:tc>
          <w:tcPr>
            <w:tcW w:w="1057" w:type="pct"/>
          </w:tcPr>
          <w:p w14:paraId="24C4F2C3" w14:textId="77777777" w:rsidR="003E2B20" w:rsidRPr="007121BF" w:rsidRDefault="003E2B20" w:rsidP="00D76C34"/>
        </w:tc>
        <w:tc>
          <w:tcPr>
            <w:tcW w:w="988" w:type="pct"/>
          </w:tcPr>
          <w:p w14:paraId="32A1EC0C" w14:textId="77777777" w:rsidR="003E2B20" w:rsidRPr="007121BF" w:rsidRDefault="003E2B20" w:rsidP="00D76C34"/>
        </w:tc>
      </w:tr>
      <w:tr w:rsidR="003E2B20" w:rsidRPr="007121BF" w14:paraId="4D9A35AD" w14:textId="77777777" w:rsidTr="007F28A3">
        <w:trPr>
          <w:trHeight w:val="377"/>
          <w:jc w:val="center"/>
        </w:trPr>
        <w:tc>
          <w:tcPr>
            <w:tcW w:w="750" w:type="pct"/>
            <w:vAlign w:val="center"/>
          </w:tcPr>
          <w:p w14:paraId="795293C3" w14:textId="77777777" w:rsidR="003E2B20" w:rsidRPr="007121BF" w:rsidRDefault="003E2B20" w:rsidP="00D76C34">
            <w:pPr>
              <w:pStyle w:val="Andrarubrik"/>
              <w:rPr>
                <w:rFonts w:ascii="Times New Roman" w:hAnsi="Times New Roman"/>
                <w:b w:val="0"/>
                <w:sz w:val="20"/>
                <w:lang w:val="sv-SE"/>
              </w:rPr>
            </w:pPr>
            <w:r w:rsidRPr="00A063A2">
              <w:rPr>
                <w:b w:val="0"/>
              </w:rPr>
              <w:t>Diagnos</w:t>
            </w:r>
          </w:p>
        </w:tc>
        <w:tc>
          <w:tcPr>
            <w:tcW w:w="1195" w:type="pct"/>
            <w:vAlign w:val="center"/>
          </w:tcPr>
          <w:p w14:paraId="6FFB8DFB" w14:textId="77777777" w:rsidR="003E2B20" w:rsidRPr="007121BF" w:rsidRDefault="003E2B20" w:rsidP="00D76C34">
            <w:r>
              <w:t>Används för att skapa urval som skall avgränsa en indikatorBeskrivning</w:t>
            </w:r>
            <w:r w:rsidRPr="007121BF">
              <w:t xml:space="preserve"> </w:t>
            </w:r>
          </w:p>
        </w:tc>
        <w:tc>
          <w:tcPr>
            <w:tcW w:w="1010" w:type="pct"/>
            <w:vAlign w:val="center"/>
          </w:tcPr>
          <w:p w14:paraId="567E64AD" w14:textId="4321E0C6" w:rsidR="003E2B20" w:rsidRPr="007121BF" w:rsidRDefault="003E2B20" w:rsidP="007F28A3">
            <w:pPr>
              <w:widowControl w:val="0"/>
              <w:adjustRightInd w:val="0"/>
              <w:spacing w:before="240" w:after="60"/>
              <w:textAlignment w:val="baseline"/>
              <w:outlineLvl w:val="6"/>
            </w:pPr>
            <w:r w:rsidRPr="007121BF">
              <w:t>ICD-10 koder</w:t>
            </w:r>
            <w:r w:rsidRPr="007121BF" w:rsidDel="001C1BA2">
              <w:t xml:space="preserve"> </w:t>
            </w:r>
          </w:p>
        </w:tc>
        <w:tc>
          <w:tcPr>
            <w:tcW w:w="1057" w:type="pct"/>
          </w:tcPr>
          <w:p w14:paraId="49E9269A" w14:textId="77777777" w:rsidR="003E2B20" w:rsidRPr="007121BF" w:rsidRDefault="003E2B20" w:rsidP="00D76C34"/>
        </w:tc>
        <w:tc>
          <w:tcPr>
            <w:tcW w:w="988" w:type="pct"/>
          </w:tcPr>
          <w:p w14:paraId="107AAF0D" w14:textId="77777777" w:rsidR="003E2B20" w:rsidRPr="007121BF" w:rsidRDefault="003E2B20" w:rsidP="00D76C34"/>
        </w:tc>
      </w:tr>
      <w:tr w:rsidR="003E2B20" w:rsidRPr="007121BF" w14:paraId="510BC6F7" w14:textId="77777777" w:rsidTr="007F28A3">
        <w:trPr>
          <w:trHeight w:val="377"/>
          <w:jc w:val="center"/>
        </w:trPr>
        <w:tc>
          <w:tcPr>
            <w:tcW w:w="750" w:type="pct"/>
            <w:vAlign w:val="center"/>
          </w:tcPr>
          <w:p w14:paraId="300A1147" w14:textId="77777777" w:rsidR="003E2B20" w:rsidRPr="007121BF" w:rsidRDefault="003E2B20" w:rsidP="00D76C34">
            <w:pPr>
              <w:pStyle w:val="Andrarubrik"/>
              <w:rPr>
                <w:rFonts w:ascii="Times New Roman" w:hAnsi="Times New Roman"/>
                <w:b w:val="0"/>
                <w:sz w:val="20"/>
                <w:lang w:val="sv-SE"/>
              </w:rPr>
            </w:pPr>
            <w:r w:rsidRPr="00A063A2">
              <w:rPr>
                <w:b w:val="0"/>
              </w:rPr>
              <w:t>Dödsorsak</w:t>
            </w:r>
          </w:p>
        </w:tc>
        <w:tc>
          <w:tcPr>
            <w:tcW w:w="1195" w:type="pct"/>
            <w:vAlign w:val="center"/>
          </w:tcPr>
          <w:p w14:paraId="0D45AC0F" w14:textId="77777777" w:rsidR="003E2B20" w:rsidRPr="007121BF" w:rsidRDefault="003E2B20">
            <w:r>
              <w:t>Används för att skapa urval som skall avgränsa en indikatorBeskrivning</w:t>
            </w:r>
          </w:p>
        </w:tc>
        <w:tc>
          <w:tcPr>
            <w:tcW w:w="1010" w:type="pct"/>
            <w:vAlign w:val="center"/>
          </w:tcPr>
          <w:p w14:paraId="44E67811" w14:textId="05B8DE6E" w:rsidR="003E2B20" w:rsidRPr="00A063A2" w:rsidRDefault="003E2B20" w:rsidP="00A063A2">
            <w:pPr>
              <w:widowControl w:val="0"/>
              <w:adjustRightInd w:val="0"/>
              <w:spacing w:before="240" w:after="60"/>
              <w:textAlignment w:val="baseline"/>
              <w:outlineLvl w:val="6"/>
            </w:pPr>
            <w:r w:rsidRPr="007121BF">
              <w:t>Dödsorsaker är en delmängd av ICD-10 kodverket för att klassificera dödsorsak.</w:t>
            </w:r>
          </w:p>
        </w:tc>
        <w:tc>
          <w:tcPr>
            <w:tcW w:w="1057" w:type="pct"/>
          </w:tcPr>
          <w:p w14:paraId="5898FBFE" w14:textId="77777777" w:rsidR="003E2B20" w:rsidRPr="007121BF" w:rsidRDefault="003E2B20" w:rsidP="00D76C34"/>
        </w:tc>
        <w:tc>
          <w:tcPr>
            <w:tcW w:w="988" w:type="pct"/>
          </w:tcPr>
          <w:p w14:paraId="0008149F" w14:textId="77777777" w:rsidR="003E2B20" w:rsidRPr="007121BF" w:rsidRDefault="003E2B20" w:rsidP="00D76C34"/>
        </w:tc>
      </w:tr>
      <w:tr w:rsidR="003E2B20" w:rsidRPr="007121BF" w14:paraId="1ACD2F73" w14:textId="77777777" w:rsidTr="000C672D">
        <w:trPr>
          <w:trHeight w:val="312"/>
          <w:jc w:val="center"/>
        </w:trPr>
        <w:tc>
          <w:tcPr>
            <w:tcW w:w="750" w:type="pct"/>
          </w:tcPr>
          <w:p w14:paraId="4BDCDC34" w14:textId="2970667D" w:rsidR="003E2B20" w:rsidRDefault="003E2B20" w:rsidP="000C672D">
            <w:pPr>
              <w:rPr>
                <w:rFonts w:cs="Georgia"/>
                <w:szCs w:val="24"/>
                <w:lang w:eastAsia="sv-SE"/>
              </w:rPr>
            </w:pPr>
            <w:r>
              <w:rPr>
                <w:rFonts w:cs="Georgia"/>
                <w:szCs w:val="24"/>
                <w:lang w:eastAsia="sv-SE"/>
              </w:rPr>
              <w:t>EfterstävansvärtVärde</w:t>
            </w:r>
          </w:p>
        </w:tc>
        <w:tc>
          <w:tcPr>
            <w:tcW w:w="1195" w:type="pct"/>
          </w:tcPr>
          <w:p w14:paraId="72F8A2A2" w14:textId="77777777" w:rsidR="003E2B20" w:rsidRPr="003E2B20" w:rsidRDefault="003E2B20" w:rsidP="003E2B20">
            <w:pPr>
              <w:rPr>
                <w:rFonts w:ascii="Open Sans" w:eastAsia="Open Sans" w:hAnsi="Open Sans" w:cs="Open Sans"/>
                <w:color w:val="000000"/>
                <w:sz w:val="26"/>
              </w:rPr>
            </w:pPr>
            <w:r>
              <w:rPr>
                <w:rFonts w:ascii="Open Sans" w:eastAsia="Open Sans" w:hAnsi="Open Sans" w:cs="Open Sans"/>
                <w:color w:val="000000"/>
                <w:sz w:val="26"/>
              </w:rPr>
              <w:t>E</w:t>
            </w:r>
            <w:r w:rsidRPr="003E2B20">
              <w:rPr>
                <w:rFonts w:ascii="Open Sans" w:eastAsia="Open Sans" w:hAnsi="Open Sans" w:cs="Open Sans"/>
                <w:color w:val="000000"/>
                <w:sz w:val="26"/>
              </w:rPr>
              <w:t>fterstärvansvärt värde svarar på om ett högt eller lågt värde svarar mot god kvalitet. Giltiga värden är "högt" respektive "lågt".</w:t>
            </w:r>
          </w:p>
        </w:tc>
        <w:tc>
          <w:tcPr>
            <w:tcW w:w="1010" w:type="pct"/>
          </w:tcPr>
          <w:p w14:paraId="478428B2" w14:textId="77777777" w:rsidR="003E2B20" w:rsidRDefault="003E2B20" w:rsidP="000C672D">
            <w:pPr>
              <w:tabs>
                <w:tab w:val="left" w:pos="4111"/>
              </w:tabs>
              <w:rPr>
                <w:rFonts w:ascii="Open Sans" w:eastAsia="Open Sans" w:hAnsi="Open Sans" w:cs="Open Sans"/>
                <w:color w:val="000000"/>
                <w:sz w:val="26"/>
              </w:rPr>
            </w:pPr>
            <w:r>
              <w:rPr>
                <w:rFonts w:ascii="Open Sans" w:eastAsia="Open Sans" w:hAnsi="Open Sans" w:cs="Open Sans"/>
                <w:color w:val="000000"/>
                <w:sz w:val="26"/>
              </w:rPr>
              <w:t>Snomed CT</w:t>
            </w:r>
          </w:p>
        </w:tc>
        <w:tc>
          <w:tcPr>
            <w:tcW w:w="1057" w:type="pct"/>
          </w:tcPr>
          <w:p w14:paraId="341A1AA4" w14:textId="77777777" w:rsidR="003E2B20" w:rsidRPr="007121BF" w:rsidRDefault="003E2B20" w:rsidP="00D76C34"/>
        </w:tc>
        <w:tc>
          <w:tcPr>
            <w:tcW w:w="988" w:type="pct"/>
          </w:tcPr>
          <w:p w14:paraId="687CE795" w14:textId="77777777" w:rsidR="003E2B20" w:rsidRPr="007121BF" w:rsidRDefault="003E2B20" w:rsidP="00D76C34"/>
        </w:tc>
      </w:tr>
      <w:tr w:rsidR="003E2B20" w:rsidRPr="007121BF" w14:paraId="434D26CD" w14:textId="77777777" w:rsidTr="007F28A3">
        <w:trPr>
          <w:trHeight w:val="312"/>
          <w:jc w:val="center"/>
        </w:trPr>
        <w:tc>
          <w:tcPr>
            <w:tcW w:w="750" w:type="pct"/>
            <w:vAlign w:val="center"/>
          </w:tcPr>
          <w:p w14:paraId="4CA20CF8" w14:textId="77777777" w:rsidR="003E2B20" w:rsidRPr="00A063A2" w:rsidRDefault="003E2B20" w:rsidP="00A063A2">
            <w:pPr>
              <w:pStyle w:val="Andrarubrik"/>
              <w:widowControl w:val="0"/>
              <w:adjustRightInd w:val="0"/>
              <w:spacing w:before="240"/>
              <w:textAlignment w:val="baseline"/>
              <w:outlineLvl w:val="6"/>
              <w:rPr>
                <w:b w:val="0"/>
              </w:rPr>
            </w:pPr>
            <w:r w:rsidRPr="00A063A2">
              <w:rPr>
                <w:b w:val="0"/>
              </w:rPr>
              <w:t>Enheter</w:t>
            </w:r>
          </w:p>
        </w:tc>
        <w:tc>
          <w:tcPr>
            <w:tcW w:w="1195" w:type="pct"/>
            <w:vAlign w:val="center"/>
          </w:tcPr>
          <w:p w14:paraId="7FD856CA" w14:textId="77777777" w:rsidR="003E2B20" w:rsidRPr="00A063A2" w:rsidRDefault="003E2B20" w:rsidP="00A063A2">
            <w:pPr>
              <w:widowControl w:val="0"/>
              <w:adjustRightInd w:val="0"/>
              <w:spacing w:before="240" w:after="60"/>
              <w:textAlignment w:val="baseline"/>
              <w:outlineLvl w:val="6"/>
            </w:pPr>
            <w:r w:rsidRPr="007121BF">
              <w:t>Enhet för mätvärden</w:t>
            </w:r>
          </w:p>
        </w:tc>
        <w:tc>
          <w:tcPr>
            <w:tcW w:w="1010" w:type="pct"/>
            <w:vAlign w:val="center"/>
          </w:tcPr>
          <w:p w14:paraId="29867547" w14:textId="77777777" w:rsidR="003E2B20" w:rsidRPr="00A063A2" w:rsidRDefault="003E2B20" w:rsidP="00A063A2">
            <w:pPr>
              <w:widowControl w:val="0"/>
              <w:adjustRightInd w:val="0"/>
              <w:spacing w:before="240" w:after="60"/>
              <w:textAlignment w:val="baseline"/>
              <w:outlineLvl w:val="6"/>
            </w:pPr>
            <w:r w:rsidRPr="007121BF">
              <w:t>UCUM för SI-värden, Snomed CT för specifika mått.</w:t>
            </w:r>
          </w:p>
        </w:tc>
        <w:tc>
          <w:tcPr>
            <w:tcW w:w="1057" w:type="pct"/>
          </w:tcPr>
          <w:p w14:paraId="264DDBDE" w14:textId="77777777" w:rsidR="003E2B20" w:rsidRPr="007121BF" w:rsidRDefault="003E2B20" w:rsidP="00D76C34"/>
        </w:tc>
        <w:tc>
          <w:tcPr>
            <w:tcW w:w="988" w:type="pct"/>
          </w:tcPr>
          <w:p w14:paraId="13F89A89" w14:textId="77777777" w:rsidR="003E2B20" w:rsidRPr="007121BF" w:rsidRDefault="003E2B20" w:rsidP="00D76C34"/>
        </w:tc>
      </w:tr>
      <w:tr w:rsidR="003E2B20" w:rsidRPr="007121BF" w14:paraId="0E53128D" w14:textId="77777777" w:rsidTr="000C672D">
        <w:trPr>
          <w:trHeight w:val="312"/>
          <w:jc w:val="center"/>
        </w:trPr>
        <w:tc>
          <w:tcPr>
            <w:tcW w:w="750" w:type="pct"/>
          </w:tcPr>
          <w:p w14:paraId="01D666AF" w14:textId="408CCA57" w:rsidR="003E2B20" w:rsidRDefault="003E2B20" w:rsidP="000C672D">
            <w:pPr>
              <w:rPr>
                <w:rFonts w:cs="Georgia"/>
                <w:szCs w:val="24"/>
                <w:lang w:eastAsia="sv-SE"/>
              </w:rPr>
            </w:pPr>
            <w:r>
              <w:rPr>
                <w:rFonts w:cs="Georgia"/>
                <w:szCs w:val="24"/>
                <w:lang w:eastAsia="sv-SE"/>
              </w:rPr>
              <w:t>GruppKod</w:t>
            </w:r>
          </w:p>
        </w:tc>
        <w:tc>
          <w:tcPr>
            <w:tcW w:w="1195" w:type="pct"/>
          </w:tcPr>
          <w:p w14:paraId="192E03BF" w14:textId="77777777" w:rsidR="003E2B20" w:rsidRPr="001C1BA2" w:rsidRDefault="003E2B20" w:rsidP="000C672D">
            <w:pPr>
              <w:tabs>
                <w:tab w:val="left" w:pos="4111"/>
              </w:tabs>
              <w:rPr>
                <w:rFonts w:ascii="Open Sans" w:eastAsia="Open Sans" w:hAnsi="Open Sans" w:cs="Open Sans"/>
                <w:color w:val="000000"/>
                <w:sz w:val="26"/>
              </w:rPr>
            </w:pPr>
            <w:r w:rsidRPr="001C1BA2">
              <w:rPr>
                <w:rFonts w:ascii="Open Sans" w:eastAsia="Open Sans" w:hAnsi="Open Sans" w:cs="Open Sans"/>
                <w:color w:val="000000"/>
                <w:sz w:val="26"/>
              </w:rPr>
              <w:t>En kod som agerar rubrik för en grupp av indikatorer. Exempelvis ”Diabetes”</w:t>
            </w:r>
          </w:p>
        </w:tc>
        <w:tc>
          <w:tcPr>
            <w:tcW w:w="1010" w:type="pct"/>
          </w:tcPr>
          <w:p w14:paraId="15526466" w14:textId="77777777" w:rsidR="003E2B20" w:rsidRPr="007121BF" w:rsidRDefault="003E2B20" w:rsidP="000C672D">
            <w:pPr>
              <w:tabs>
                <w:tab w:val="left" w:pos="4111"/>
              </w:tabs>
              <w:rPr>
                <w:rFonts w:ascii="Open Sans" w:eastAsia="Open Sans" w:hAnsi="Open Sans" w:cs="Open Sans"/>
                <w:color w:val="000000"/>
                <w:sz w:val="26"/>
              </w:rPr>
            </w:pPr>
            <w:r>
              <w:rPr>
                <w:rFonts w:ascii="Open Sans" w:eastAsia="Open Sans" w:hAnsi="Open Sans" w:cs="Open Sans"/>
                <w:color w:val="000000"/>
                <w:sz w:val="26"/>
              </w:rPr>
              <w:t xml:space="preserve">Snomed CT, ICD-10, Kön, </w:t>
            </w:r>
          </w:p>
        </w:tc>
        <w:tc>
          <w:tcPr>
            <w:tcW w:w="1057" w:type="pct"/>
          </w:tcPr>
          <w:p w14:paraId="14E25567" w14:textId="77777777" w:rsidR="003E2B20" w:rsidRPr="007121BF" w:rsidRDefault="003E2B20" w:rsidP="00D76C34"/>
        </w:tc>
        <w:tc>
          <w:tcPr>
            <w:tcW w:w="988" w:type="pct"/>
          </w:tcPr>
          <w:p w14:paraId="49F31AAC" w14:textId="77777777" w:rsidR="003E2B20" w:rsidRPr="007121BF" w:rsidRDefault="003E2B20" w:rsidP="00D76C34"/>
        </w:tc>
      </w:tr>
      <w:tr w:rsidR="003E2B20" w:rsidRPr="007121BF" w14:paraId="1976ECB5" w14:textId="77777777" w:rsidTr="007F28A3">
        <w:trPr>
          <w:trHeight w:val="312"/>
          <w:jc w:val="center"/>
        </w:trPr>
        <w:tc>
          <w:tcPr>
            <w:tcW w:w="750" w:type="pct"/>
            <w:vAlign w:val="center"/>
          </w:tcPr>
          <w:p w14:paraId="23FB6B70" w14:textId="77777777" w:rsidR="003E2B20" w:rsidRPr="00A063A2" w:rsidRDefault="003E2B20" w:rsidP="00A063A2">
            <w:pPr>
              <w:pStyle w:val="Andrarubrik"/>
              <w:widowControl w:val="0"/>
              <w:adjustRightInd w:val="0"/>
              <w:spacing w:before="240"/>
              <w:textAlignment w:val="baseline"/>
              <w:outlineLvl w:val="6"/>
              <w:rPr>
                <w:b w:val="0"/>
              </w:rPr>
            </w:pPr>
            <w:r>
              <w:rPr>
                <w:b w:val="0"/>
              </w:rPr>
              <w:t>HSAId</w:t>
            </w:r>
          </w:p>
        </w:tc>
        <w:tc>
          <w:tcPr>
            <w:tcW w:w="1195" w:type="pct"/>
            <w:vAlign w:val="center"/>
          </w:tcPr>
          <w:p w14:paraId="7F5574B6" w14:textId="77777777" w:rsidR="003E2B20" w:rsidRPr="007121BF" w:rsidRDefault="003E2B20" w:rsidP="00A063A2">
            <w:pPr>
              <w:widowControl w:val="0"/>
              <w:adjustRightInd w:val="0"/>
              <w:spacing w:before="240" w:after="60"/>
              <w:textAlignment w:val="baseline"/>
              <w:outlineLvl w:val="6"/>
            </w:pPr>
            <w:r>
              <w:t>Identifierare för HSA objekt</w:t>
            </w:r>
          </w:p>
        </w:tc>
        <w:tc>
          <w:tcPr>
            <w:tcW w:w="1010" w:type="pct"/>
            <w:vAlign w:val="center"/>
          </w:tcPr>
          <w:p w14:paraId="0C6B5FD5" w14:textId="77777777" w:rsidR="003E2B20" w:rsidRPr="007121BF" w:rsidRDefault="003E2B20" w:rsidP="00A063A2">
            <w:pPr>
              <w:widowControl w:val="0"/>
              <w:adjustRightInd w:val="0"/>
              <w:spacing w:before="240" w:after="60"/>
              <w:textAlignment w:val="baseline"/>
              <w:outlineLvl w:val="6"/>
            </w:pPr>
            <w:r>
              <w:t>HSA</w:t>
            </w:r>
          </w:p>
        </w:tc>
        <w:tc>
          <w:tcPr>
            <w:tcW w:w="1057" w:type="pct"/>
          </w:tcPr>
          <w:p w14:paraId="0E482FA5" w14:textId="77777777" w:rsidR="003E2B20" w:rsidRPr="007121BF" w:rsidRDefault="003E2B20" w:rsidP="00D76C34"/>
        </w:tc>
        <w:tc>
          <w:tcPr>
            <w:tcW w:w="988" w:type="pct"/>
          </w:tcPr>
          <w:p w14:paraId="02588870" w14:textId="77777777" w:rsidR="003E2B20" w:rsidRPr="007121BF" w:rsidRDefault="003E2B20" w:rsidP="00D76C34"/>
        </w:tc>
      </w:tr>
      <w:tr w:rsidR="003E2B20" w:rsidRPr="007121BF" w14:paraId="443444D2" w14:textId="77777777" w:rsidTr="007F28A3">
        <w:trPr>
          <w:trHeight w:val="312"/>
          <w:jc w:val="center"/>
        </w:trPr>
        <w:tc>
          <w:tcPr>
            <w:tcW w:w="750" w:type="pct"/>
            <w:vAlign w:val="center"/>
          </w:tcPr>
          <w:p w14:paraId="0263A231" w14:textId="77777777" w:rsidR="003E2B20" w:rsidRDefault="003E2B20" w:rsidP="00A063A2">
            <w:pPr>
              <w:pStyle w:val="Andrarubrik"/>
              <w:widowControl w:val="0"/>
              <w:adjustRightInd w:val="0"/>
              <w:spacing w:before="240"/>
              <w:textAlignment w:val="baseline"/>
              <w:outlineLvl w:val="6"/>
              <w:rPr>
                <w:b w:val="0"/>
              </w:rPr>
            </w:pPr>
            <w:r>
              <w:rPr>
                <w:b w:val="0"/>
              </w:rPr>
              <w:t>IndikatorId</w:t>
            </w:r>
          </w:p>
        </w:tc>
        <w:tc>
          <w:tcPr>
            <w:tcW w:w="1195" w:type="pct"/>
            <w:vAlign w:val="center"/>
          </w:tcPr>
          <w:p w14:paraId="4351F264" w14:textId="77777777" w:rsidR="003E2B20" w:rsidRDefault="003E2B20" w:rsidP="00A063A2">
            <w:pPr>
              <w:widowControl w:val="0"/>
              <w:adjustRightInd w:val="0"/>
              <w:spacing w:before="240" w:after="60"/>
              <w:textAlignment w:val="baseline"/>
              <w:outlineLvl w:val="6"/>
            </w:pPr>
            <w:r>
              <w:t xml:space="preserve">Unik identifierare för Indikatorer . Används för att knyta en indikatorrapports indikator till en indikatorbeskrivning. </w:t>
            </w:r>
          </w:p>
        </w:tc>
        <w:tc>
          <w:tcPr>
            <w:tcW w:w="1010" w:type="pct"/>
            <w:vAlign w:val="center"/>
          </w:tcPr>
          <w:p w14:paraId="39CCAFD6" w14:textId="77777777" w:rsidR="003E2B20" w:rsidRDefault="003E2B20" w:rsidP="00A063A2">
            <w:pPr>
              <w:widowControl w:val="0"/>
              <w:adjustRightInd w:val="0"/>
              <w:spacing w:before="240" w:after="60"/>
              <w:textAlignment w:val="baseline"/>
              <w:outlineLvl w:val="6"/>
            </w:pPr>
            <w:r>
              <w:t xml:space="preserve">Behöver ny OID </w:t>
            </w:r>
          </w:p>
        </w:tc>
        <w:tc>
          <w:tcPr>
            <w:tcW w:w="1057" w:type="pct"/>
          </w:tcPr>
          <w:p w14:paraId="7C82767C" w14:textId="77777777" w:rsidR="003E2B20" w:rsidRPr="007121BF" w:rsidRDefault="003E2B20" w:rsidP="00D76C34"/>
        </w:tc>
        <w:tc>
          <w:tcPr>
            <w:tcW w:w="988" w:type="pct"/>
          </w:tcPr>
          <w:p w14:paraId="340879C5" w14:textId="77777777" w:rsidR="003E2B20" w:rsidRPr="007121BF" w:rsidRDefault="003E2B20" w:rsidP="00D76C34"/>
        </w:tc>
      </w:tr>
      <w:tr w:rsidR="003E2B20" w:rsidRPr="007121BF" w14:paraId="12AFA66D" w14:textId="77777777" w:rsidTr="007F28A3">
        <w:trPr>
          <w:trHeight w:val="312"/>
          <w:jc w:val="center"/>
        </w:trPr>
        <w:tc>
          <w:tcPr>
            <w:tcW w:w="750" w:type="pct"/>
            <w:vAlign w:val="center"/>
          </w:tcPr>
          <w:p w14:paraId="2441065B" w14:textId="2039D4EA" w:rsidR="003E2B20" w:rsidRPr="00A063A2" w:rsidRDefault="003E2B20" w:rsidP="00A063A2">
            <w:pPr>
              <w:pStyle w:val="Andrarubrik"/>
              <w:widowControl w:val="0"/>
              <w:adjustRightInd w:val="0"/>
              <w:spacing w:before="240"/>
              <w:textAlignment w:val="baseline"/>
              <w:outlineLvl w:val="6"/>
              <w:rPr>
                <w:b w:val="0"/>
              </w:rPr>
            </w:pPr>
            <w:r w:rsidRPr="00A063A2">
              <w:rPr>
                <w:b w:val="0"/>
              </w:rPr>
              <w:t>Källsystem</w:t>
            </w:r>
          </w:p>
        </w:tc>
        <w:tc>
          <w:tcPr>
            <w:tcW w:w="1195" w:type="pct"/>
            <w:vAlign w:val="center"/>
          </w:tcPr>
          <w:p w14:paraId="6D9D9145" w14:textId="77777777" w:rsidR="003E2B20" w:rsidRPr="007121BF" w:rsidRDefault="003E2B20" w:rsidP="00D76C34">
            <w:r>
              <w:t xml:space="preserve">Anvnds för att identifiera avsändande system samt för att skilja mellan recept som ligger i receptregistret kontra dosregistret. </w:t>
            </w:r>
          </w:p>
        </w:tc>
        <w:tc>
          <w:tcPr>
            <w:tcW w:w="1010" w:type="pct"/>
            <w:vAlign w:val="center"/>
          </w:tcPr>
          <w:p w14:paraId="50DAF775" w14:textId="77777777" w:rsidR="003E2B20" w:rsidRPr="007121BF" w:rsidRDefault="003E2B20" w:rsidP="00D76C34">
            <w:r>
              <w:t>HSA</w:t>
            </w:r>
          </w:p>
        </w:tc>
        <w:tc>
          <w:tcPr>
            <w:tcW w:w="1057" w:type="pct"/>
          </w:tcPr>
          <w:p w14:paraId="7B5412DA" w14:textId="77777777" w:rsidR="003E2B20" w:rsidRPr="007121BF" w:rsidRDefault="003E2B20" w:rsidP="00D76C34"/>
        </w:tc>
        <w:tc>
          <w:tcPr>
            <w:tcW w:w="988" w:type="pct"/>
          </w:tcPr>
          <w:p w14:paraId="63641CBF" w14:textId="77777777" w:rsidR="003E2B20" w:rsidRPr="007121BF" w:rsidRDefault="003E2B20" w:rsidP="00D76C34"/>
        </w:tc>
      </w:tr>
      <w:tr w:rsidR="003E2B20" w:rsidRPr="007121BF" w14:paraId="673A0779" w14:textId="77777777" w:rsidTr="007F28A3">
        <w:trPr>
          <w:trHeight w:val="296"/>
          <w:jc w:val="center"/>
        </w:trPr>
        <w:tc>
          <w:tcPr>
            <w:tcW w:w="750" w:type="pct"/>
            <w:vAlign w:val="center"/>
          </w:tcPr>
          <w:p w14:paraId="779071AB" w14:textId="77777777" w:rsidR="003E2B20" w:rsidRPr="00A063A2" w:rsidRDefault="003E2B20" w:rsidP="00A063A2">
            <w:pPr>
              <w:pStyle w:val="Andrarubrik"/>
              <w:widowControl w:val="0"/>
              <w:adjustRightInd w:val="0"/>
              <w:spacing w:before="240"/>
              <w:textAlignment w:val="baseline"/>
              <w:outlineLvl w:val="6"/>
              <w:rPr>
                <w:b w:val="0"/>
              </w:rPr>
            </w:pPr>
            <w:r w:rsidRPr="00A063A2">
              <w:rPr>
                <w:b w:val="0"/>
              </w:rPr>
              <w:t>Kön</w:t>
            </w:r>
          </w:p>
        </w:tc>
        <w:tc>
          <w:tcPr>
            <w:tcW w:w="1195" w:type="pct"/>
            <w:vAlign w:val="center"/>
          </w:tcPr>
          <w:p w14:paraId="7B65B7A9" w14:textId="56555212" w:rsidR="003E2B20" w:rsidRPr="007121BF" w:rsidRDefault="00EC63C8">
            <w:r>
              <w:t xml:space="preserve">Administrativt kön, </w:t>
            </w:r>
            <w:r w:rsidR="003E2B20">
              <w:t>Används för att skapa urval som skall definiera underkategorier för en indikatorBeskrivning</w:t>
            </w:r>
          </w:p>
        </w:tc>
        <w:tc>
          <w:tcPr>
            <w:tcW w:w="1010" w:type="pct"/>
            <w:vAlign w:val="center"/>
          </w:tcPr>
          <w:p w14:paraId="0843C90E" w14:textId="77777777" w:rsidR="003E2B20" w:rsidRPr="007121BF" w:rsidRDefault="003E2B20" w:rsidP="00D76C34"/>
        </w:tc>
        <w:tc>
          <w:tcPr>
            <w:tcW w:w="1057" w:type="pct"/>
          </w:tcPr>
          <w:p w14:paraId="2B84DEE7" w14:textId="77777777" w:rsidR="003E2B20" w:rsidRPr="007121BF" w:rsidRDefault="003E2B20" w:rsidP="00D76C34"/>
        </w:tc>
        <w:tc>
          <w:tcPr>
            <w:tcW w:w="988" w:type="pct"/>
          </w:tcPr>
          <w:p w14:paraId="7BFA8D9B" w14:textId="77777777" w:rsidR="003122FC" w:rsidRPr="003122FC" w:rsidRDefault="003122FC" w:rsidP="003122FC">
            <w:pPr>
              <w:spacing w:line="240" w:lineRule="auto"/>
              <w:rPr>
                <w:rFonts w:ascii="Arial" w:eastAsia="Times New Roman" w:hAnsi="Arial" w:cs="Arial"/>
                <w:sz w:val="20"/>
                <w:szCs w:val="20"/>
                <w:lang w:eastAsia="sv-SE"/>
              </w:rPr>
            </w:pPr>
            <w:r w:rsidRPr="003122FC">
              <w:rPr>
                <w:rFonts w:ascii="Arial" w:eastAsia="Times New Roman" w:hAnsi="Arial" w:cs="Arial"/>
                <w:sz w:val="20"/>
                <w:szCs w:val="20"/>
                <w:lang w:eastAsia="sv-SE"/>
              </w:rPr>
              <w:t>1.2.752.129.2.2.1.1</w:t>
            </w:r>
          </w:p>
          <w:p w14:paraId="2367FBF7" w14:textId="3D2F4FA7" w:rsidR="003E2B20" w:rsidRPr="007121BF" w:rsidRDefault="003E2B20" w:rsidP="00D76C34"/>
        </w:tc>
      </w:tr>
      <w:tr w:rsidR="003E2B20" w:rsidRPr="007121BF" w14:paraId="766A54AF" w14:textId="77777777" w:rsidTr="007F28A3">
        <w:trPr>
          <w:trHeight w:val="312"/>
          <w:jc w:val="center"/>
        </w:trPr>
        <w:tc>
          <w:tcPr>
            <w:tcW w:w="750" w:type="pct"/>
            <w:vAlign w:val="center"/>
          </w:tcPr>
          <w:p w14:paraId="383D9782" w14:textId="77777777" w:rsidR="003E2B20" w:rsidRPr="00A063A2" w:rsidRDefault="003E2B20" w:rsidP="00A063A2">
            <w:pPr>
              <w:pStyle w:val="Andrarubrik"/>
              <w:widowControl w:val="0"/>
              <w:adjustRightInd w:val="0"/>
              <w:spacing w:before="240"/>
              <w:textAlignment w:val="baseline"/>
              <w:outlineLvl w:val="6"/>
              <w:rPr>
                <w:b w:val="0"/>
              </w:rPr>
            </w:pPr>
            <w:r w:rsidRPr="00A063A2">
              <w:rPr>
                <w:b w:val="0"/>
              </w:rPr>
              <w:t>Läkemedel</w:t>
            </w:r>
          </w:p>
          <w:p w14:paraId="2DEA14F1" w14:textId="77777777" w:rsidR="003E2B20" w:rsidRPr="00A063A2" w:rsidRDefault="003E2B20" w:rsidP="007844E8">
            <w:pPr>
              <w:pStyle w:val="Andrarubrik"/>
              <w:rPr>
                <w:b w:val="0"/>
              </w:rPr>
            </w:pPr>
          </w:p>
        </w:tc>
        <w:tc>
          <w:tcPr>
            <w:tcW w:w="1195" w:type="pct"/>
            <w:vAlign w:val="center"/>
          </w:tcPr>
          <w:p w14:paraId="08323CAB" w14:textId="77777777" w:rsidR="003E2B20" w:rsidRPr="007121BF" w:rsidRDefault="003E2B20" w:rsidP="00D76C34">
            <w:r>
              <w:t>Används för att skapa urval som skall avgränsa en indikatorBeskrivning</w:t>
            </w:r>
          </w:p>
        </w:tc>
        <w:tc>
          <w:tcPr>
            <w:tcW w:w="1010" w:type="pct"/>
            <w:vAlign w:val="center"/>
          </w:tcPr>
          <w:p w14:paraId="0A4E1ACE" w14:textId="77777777" w:rsidR="003E2B20" w:rsidRPr="00A063A2" w:rsidRDefault="003E2B20" w:rsidP="00A063A2">
            <w:pPr>
              <w:widowControl w:val="0"/>
              <w:adjustRightInd w:val="0"/>
              <w:spacing w:before="240" w:after="60"/>
              <w:textAlignment w:val="baseline"/>
              <w:outlineLvl w:val="6"/>
            </w:pPr>
            <w:r w:rsidRPr="007121BF">
              <w:t>ATC-kod</w:t>
            </w:r>
          </w:p>
        </w:tc>
        <w:tc>
          <w:tcPr>
            <w:tcW w:w="1057" w:type="pct"/>
          </w:tcPr>
          <w:p w14:paraId="71670A87" w14:textId="77777777" w:rsidR="003E2B20" w:rsidRPr="007121BF" w:rsidRDefault="003E2B20" w:rsidP="00D76C34"/>
        </w:tc>
        <w:tc>
          <w:tcPr>
            <w:tcW w:w="988" w:type="pct"/>
          </w:tcPr>
          <w:p w14:paraId="190BD801" w14:textId="77777777" w:rsidR="003E2B20" w:rsidRPr="007121BF" w:rsidRDefault="003E2B20" w:rsidP="00D76C34"/>
        </w:tc>
      </w:tr>
      <w:tr w:rsidR="003122FC" w:rsidRPr="007121BF" w14:paraId="3FDB8818" w14:textId="77777777" w:rsidTr="000C672D">
        <w:trPr>
          <w:trHeight w:val="312"/>
          <w:jc w:val="center"/>
        </w:trPr>
        <w:tc>
          <w:tcPr>
            <w:tcW w:w="750" w:type="pct"/>
          </w:tcPr>
          <w:p w14:paraId="67566FCA" w14:textId="6400D23D" w:rsidR="003122FC" w:rsidRDefault="003122FC" w:rsidP="000C672D">
            <w:r>
              <w:t>Land</w:t>
            </w:r>
          </w:p>
        </w:tc>
        <w:tc>
          <w:tcPr>
            <w:tcW w:w="1195" w:type="pct"/>
          </w:tcPr>
          <w:p w14:paraId="7A0B8A32" w14:textId="108FD0B3" w:rsidR="003122FC" w:rsidRPr="007121BF" w:rsidRDefault="003122FC" w:rsidP="000C672D">
            <w:pPr>
              <w:widowControl w:val="0"/>
              <w:adjustRightInd w:val="0"/>
              <w:spacing w:before="240" w:after="60"/>
              <w:textAlignment w:val="baseline"/>
              <w:outlineLvl w:val="6"/>
              <w:rPr>
                <w:rFonts w:ascii="Open Sans" w:eastAsia="Open Sans" w:hAnsi="Open Sans" w:cs="Open Sans"/>
                <w:color w:val="000000"/>
                <w:sz w:val="26"/>
              </w:rPr>
            </w:pPr>
            <w:r>
              <w:rPr>
                <w:rFonts w:ascii="Open Sans" w:eastAsia="Open Sans" w:hAnsi="Open Sans" w:cs="Open Sans"/>
                <w:color w:val="000000"/>
                <w:sz w:val="26"/>
              </w:rPr>
              <w:t>OrganisationsId om land, ex riket</w:t>
            </w:r>
          </w:p>
        </w:tc>
        <w:tc>
          <w:tcPr>
            <w:tcW w:w="1010" w:type="pct"/>
          </w:tcPr>
          <w:p w14:paraId="27C19CFF" w14:textId="55253C86" w:rsidR="003122FC" w:rsidRPr="00D864F7" w:rsidRDefault="003122FC" w:rsidP="000C672D">
            <w:pPr>
              <w:tabs>
                <w:tab w:val="left" w:pos="4111"/>
              </w:tabs>
              <w:rPr>
                <w:rFonts w:ascii="Lucida Grande" w:hAnsi="Lucida Grande" w:cs="Lucida Grande"/>
                <w:color w:val="000000"/>
              </w:rPr>
            </w:pPr>
            <w:r w:rsidRPr="00D864F7">
              <w:rPr>
                <w:rFonts w:ascii="Lucida Grande" w:hAnsi="Lucida Grande" w:cs="Lucida Grande"/>
                <w:color w:val="000000"/>
              </w:rPr>
              <w:t>ISO 3166-1</w:t>
            </w:r>
          </w:p>
        </w:tc>
        <w:tc>
          <w:tcPr>
            <w:tcW w:w="1057" w:type="pct"/>
          </w:tcPr>
          <w:p w14:paraId="49B0ADCA" w14:textId="77777777" w:rsidR="003122FC" w:rsidRPr="007121BF" w:rsidRDefault="003122FC" w:rsidP="00D76C34"/>
        </w:tc>
        <w:tc>
          <w:tcPr>
            <w:tcW w:w="988" w:type="pct"/>
          </w:tcPr>
          <w:p w14:paraId="7A4AEC8D" w14:textId="6D3F7562" w:rsidR="003122FC" w:rsidRPr="003122FC" w:rsidRDefault="003122FC" w:rsidP="003122FC">
            <w:pPr>
              <w:spacing w:line="240" w:lineRule="auto"/>
              <w:rPr>
                <w:rFonts w:ascii="Arial" w:eastAsia="Times New Roman" w:hAnsi="Arial" w:cs="Arial"/>
                <w:sz w:val="20"/>
                <w:szCs w:val="20"/>
                <w:lang w:eastAsia="sv-SE"/>
              </w:rPr>
            </w:pPr>
            <w:r>
              <w:rPr>
                <w:rFonts w:ascii="Arial" w:eastAsia="Times New Roman" w:hAnsi="Arial" w:cs="Arial"/>
                <w:sz w:val="20"/>
                <w:szCs w:val="20"/>
                <w:lang w:eastAsia="sv-SE"/>
              </w:rPr>
              <w:t>1.2.752.129.2.2.1.19</w:t>
            </w:r>
          </w:p>
          <w:p w14:paraId="1A07FF58" w14:textId="77777777" w:rsidR="003122FC" w:rsidRDefault="003122FC" w:rsidP="003122FC">
            <w:pPr>
              <w:spacing w:line="240" w:lineRule="auto"/>
              <w:rPr>
                <w:rFonts w:ascii="Arial" w:eastAsia="Times New Roman" w:hAnsi="Arial" w:cs="Arial"/>
                <w:sz w:val="20"/>
                <w:szCs w:val="20"/>
                <w:lang w:eastAsia="sv-SE"/>
              </w:rPr>
            </w:pPr>
          </w:p>
        </w:tc>
      </w:tr>
      <w:tr w:rsidR="003E2B20" w:rsidRPr="007121BF" w14:paraId="19080FE5" w14:textId="77777777" w:rsidTr="000C672D">
        <w:trPr>
          <w:trHeight w:val="312"/>
          <w:jc w:val="center"/>
        </w:trPr>
        <w:tc>
          <w:tcPr>
            <w:tcW w:w="750" w:type="pct"/>
          </w:tcPr>
          <w:p w14:paraId="683FB1DC" w14:textId="74CC4252" w:rsidR="003E2B20" w:rsidRDefault="003122FC" w:rsidP="000C672D">
            <w:r>
              <w:t>län</w:t>
            </w:r>
          </w:p>
        </w:tc>
        <w:tc>
          <w:tcPr>
            <w:tcW w:w="1195" w:type="pct"/>
          </w:tcPr>
          <w:p w14:paraId="6E974186" w14:textId="77777777" w:rsidR="003E2B20" w:rsidRPr="000C672D" w:rsidRDefault="003E2B20" w:rsidP="000C672D">
            <w:pPr>
              <w:widowControl w:val="0"/>
              <w:adjustRightInd w:val="0"/>
              <w:spacing w:before="240" w:after="60"/>
              <w:textAlignment w:val="baseline"/>
              <w:outlineLvl w:val="6"/>
            </w:pPr>
            <w:r w:rsidRPr="007121BF">
              <w:rPr>
                <w:rFonts w:ascii="Open Sans" w:eastAsia="Open Sans" w:hAnsi="Open Sans" w:cs="Open Sans"/>
                <w:color w:val="000000"/>
                <w:sz w:val="26"/>
              </w:rPr>
              <w:t>Kod för län i enlighet med SCBs klassificering.</w:t>
            </w:r>
          </w:p>
        </w:tc>
        <w:tc>
          <w:tcPr>
            <w:tcW w:w="1010" w:type="pct"/>
          </w:tcPr>
          <w:p w14:paraId="3BB9B481" w14:textId="7A5CCCAF" w:rsidR="003E2B20" w:rsidRDefault="003E2B20" w:rsidP="000C672D">
            <w:pPr>
              <w:tabs>
                <w:tab w:val="left" w:pos="4111"/>
              </w:tabs>
            </w:pPr>
          </w:p>
        </w:tc>
        <w:tc>
          <w:tcPr>
            <w:tcW w:w="1057" w:type="pct"/>
          </w:tcPr>
          <w:p w14:paraId="5E4E9865" w14:textId="77777777" w:rsidR="003E2B20" w:rsidRPr="007121BF" w:rsidRDefault="003E2B20" w:rsidP="00D76C34"/>
        </w:tc>
        <w:tc>
          <w:tcPr>
            <w:tcW w:w="988" w:type="pct"/>
          </w:tcPr>
          <w:p w14:paraId="20F62934" w14:textId="725972F7" w:rsidR="003122FC" w:rsidRPr="003122FC" w:rsidRDefault="003122FC" w:rsidP="003122FC">
            <w:pPr>
              <w:spacing w:line="240" w:lineRule="auto"/>
              <w:rPr>
                <w:rFonts w:ascii="Arial" w:eastAsia="Times New Roman" w:hAnsi="Arial" w:cs="Arial"/>
                <w:sz w:val="20"/>
                <w:szCs w:val="20"/>
                <w:lang w:eastAsia="sv-SE"/>
              </w:rPr>
            </w:pPr>
            <w:r>
              <w:rPr>
                <w:rFonts w:ascii="Arial" w:eastAsia="Times New Roman" w:hAnsi="Arial" w:cs="Arial"/>
                <w:sz w:val="20"/>
                <w:szCs w:val="20"/>
                <w:lang w:eastAsia="sv-SE"/>
              </w:rPr>
              <w:t>1.2.752.129.2.2.1.18</w:t>
            </w:r>
          </w:p>
          <w:p w14:paraId="08394B3D" w14:textId="77777777" w:rsidR="003E2B20" w:rsidRPr="007121BF" w:rsidRDefault="003E2B20" w:rsidP="00D76C34"/>
        </w:tc>
      </w:tr>
      <w:tr w:rsidR="003E2B20" w:rsidRPr="007121BF" w14:paraId="6F938AB2" w14:textId="77777777" w:rsidTr="007F28A3">
        <w:trPr>
          <w:trHeight w:val="312"/>
          <w:jc w:val="center"/>
        </w:trPr>
        <w:tc>
          <w:tcPr>
            <w:tcW w:w="750" w:type="pct"/>
          </w:tcPr>
          <w:p w14:paraId="65568886" w14:textId="222BA958" w:rsidR="003E2B20" w:rsidRDefault="003E2B20" w:rsidP="007F28A3">
            <w:pPr>
              <w:rPr>
                <w:bCs/>
                <w:iCs/>
              </w:rPr>
            </w:pPr>
            <w:r>
              <w:t>MålvärdesKod</w:t>
            </w:r>
          </w:p>
        </w:tc>
        <w:tc>
          <w:tcPr>
            <w:tcW w:w="1195" w:type="pct"/>
          </w:tcPr>
          <w:p w14:paraId="43C06FB2" w14:textId="77777777" w:rsidR="003E2B20" w:rsidRPr="007F28A3" w:rsidRDefault="003E2B20" w:rsidP="000C672D">
            <w:pPr>
              <w:keepNext/>
              <w:keepLines/>
              <w:widowControl w:val="0"/>
              <w:numPr>
                <w:ilvl w:val="2"/>
                <w:numId w:val="25"/>
              </w:numPr>
              <w:adjustRightInd w:val="0"/>
              <w:spacing w:before="240" w:after="60"/>
              <w:textAlignment w:val="baseline"/>
              <w:outlineLvl w:val="6"/>
            </w:pPr>
            <w:r w:rsidRPr="007F28A3">
              <w:t>Kodverk som identifierar vilken typ av målvärde det är. Används för att skilja mellan målnivåer med en nivå ("målnivå"), samt målnivåer med flera nivåer ("måttlig målnivå" eller "hög målnivå").</w:t>
            </w:r>
          </w:p>
          <w:p w14:paraId="4889D289" w14:textId="77777777" w:rsidR="003E2B20" w:rsidRDefault="003E2B20" w:rsidP="00A063A2">
            <w:pPr>
              <w:widowControl w:val="0"/>
              <w:adjustRightInd w:val="0"/>
              <w:spacing w:before="240" w:after="60"/>
              <w:textAlignment w:val="baseline"/>
              <w:outlineLvl w:val="6"/>
            </w:pPr>
          </w:p>
        </w:tc>
        <w:tc>
          <w:tcPr>
            <w:tcW w:w="1010" w:type="pct"/>
          </w:tcPr>
          <w:p w14:paraId="6A5EA78F" w14:textId="77777777" w:rsidR="003E2B20" w:rsidRDefault="003E2B20" w:rsidP="007F28A3">
            <w:pPr>
              <w:tabs>
                <w:tab w:val="left" w:pos="4111"/>
              </w:tabs>
              <w:rPr>
                <w:rFonts w:eastAsia="Times New Roman"/>
                <w:bCs/>
                <w:iCs/>
              </w:rPr>
            </w:pPr>
            <w:r>
              <w:t>Snomed CT?</w:t>
            </w:r>
          </w:p>
        </w:tc>
        <w:tc>
          <w:tcPr>
            <w:tcW w:w="1057" w:type="pct"/>
          </w:tcPr>
          <w:p w14:paraId="4C4F1854" w14:textId="77777777" w:rsidR="003E2B20" w:rsidRPr="007121BF" w:rsidRDefault="003E2B20" w:rsidP="00D76C34"/>
        </w:tc>
        <w:tc>
          <w:tcPr>
            <w:tcW w:w="988" w:type="pct"/>
          </w:tcPr>
          <w:p w14:paraId="11652044" w14:textId="77777777" w:rsidR="003E2B20" w:rsidRPr="007121BF" w:rsidRDefault="003E2B20" w:rsidP="00D76C34"/>
        </w:tc>
      </w:tr>
      <w:tr w:rsidR="003E2B20" w:rsidRPr="007121BF" w14:paraId="4F7E30CA" w14:textId="77777777" w:rsidTr="000C672D">
        <w:trPr>
          <w:trHeight w:val="312"/>
          <w:jc w:val="center"/>
        </w:trPr>
        <w:tc>
          <w:tcPr>
            <w:tcW w:w="750" w:type="pct"/>
          </w:tcPr>
          <w:p w14:paraId="0A3CBF23" w14:textId="76885DF0" w:rsidR="003E2B20" w:rsidRDefault="003E2B20" w:rsidP="000C672D">
            <w:pPr>
              <w:rPr>
                <w:rFonts w:cs="Georgia"/>
                <w:szCs w:val="24"/>
                <w:lang w:eastAsia="sv-SE"/>
              </w:rPr>
            </w:pPr>
            <w:r>
              <w:rPr>
                <w:rFonts w:ascii="Arial" w:hAnsi="Arial" w:cs="Arial"/>
                <w:szCs w:val="24"/>
                <w:lang w:eastAsia="sv-SE"/>
              </w:rPr>
              <w:t>Regionstillhörighetsberäkning</w:t>
            </w:r>
          </w:p>
        </w:tc>
        <w:tc>
          <w:tcPr>
            <w:tcW w:w="1195" w:type="pct"/>
          </w:tcPr>
          <w:p w14:paraId="577D478D" w14:textId="77777777" w:rsidR="003E2B20" w:rsidRDefault="003E2B20" w:rsidP="003E2B20">
            <w:pPr>
              <w:rPr>
                <w:rFonts w:ascii="Open Sans" w:eastAsia="Open Sans" w:hAnsi="Open Sans" w:cs="Open Sans"/>
                <w:color w:val="000000"/>
                <w:sz w:val="26"/>
              </w:rPr>
            </w:pPr>
            <w:r w:rsidRPr="003E2B20">
              <w:rPr>
                <w:rFonts w:ascii="Open Sans" w:eastAsia="Open Sans" w:hAnsi="Open Sans" w:cs="Open Sans"/>
                <w:color w:val="000000"/>
                <w:sz w:val="26"/>
              </w:rPr>
              <w:t>Regionstillhärighetsberäkning definierar om en patient skall räknas till landsting/region baserat på hemortslandsting eller vårdenhetens geografiska lokalisering till länet. </w:t>
            </w:r>
          </w:p>
          <w:p w14:paraId="7C2EE202" w14:textId="77777777" w:rsidR="003E2B20" w:rsidRPr="003E2B20" w:rsidRDefault="003E2B20" w:rsidP="003E2B20">
            <w:pPr>
              <w:rPr>
                <w:rFonts w:ascii="Open Sans" w:eastAsia="Open Sans" w:hAnsi="Open Sans" w:cs="Open Sans"/>
                <w:color w:val="000000"/>
                <w:sz w:val="26"/>
              </w:rPr>
            </w:pPr>
            <w:r w:rsidRPr="003E2B20">
              <w:rPr>
                <w:rFonts w:ascii="Open Sans" w:eastAsia="Open Sans" w:hAnsi="Open Sans" w:cs="Open Sans"/>
                <w:color w:val="000000"/>
                <w:sz w:val="26"/>
              </w:rPr>
              <w:t>1 - Patientens hemortslandsting</w:t>
            </w:r>
          </w:p>
          <w:p w14:paraId="2DA1553F" w14:textId="77777777" w:rsidR="003E2B20" w:rsidRPr="003E2B20" w:rsidRDefault="003E2B20" w:rsidP="003E2B20">
            <w:pPr>
              <w:rPr>
                <w:rFonts w:ascii="Open Sans" w:eastAsia="Open Sans" w:hAnsi="Open Sans" w:cs="Open Sans"/>
                <w:color w:val="000000"/>
                <w:sz w:val="26"/>
              </w:rPr>
            </w:pPr>
            <w:r w:rsidRPr="003E2B20">
              <w:rPr>
                <w:rFonts w:ascii="Open Sans" w:eastAsia="Open Sans" w:hAnsi="Open Sans" w:cs="Open Sans"/>
                <w:color w:val="000000"/>
                <w:sz w:val="26"/>
              </w:rPr>
              <w:t>2 - Klinikens/</w:t>
            </w:r>
            <w:r>
              <w:rPr>
                <w:rFonts w:ascii="Open Sans" w:eastAsia="Open Sans" w:hAnsi="Open Sans" w:cs="Open Sans"/>
                <w:color w:val="000000"/>
                <w:sz w:val="26"/>
              </w:rPr>
              <w:t xml:space="preserve"> </w:t>
            </w:r>
            <w:r w:rsidRPr="003E2B20">
              <w:rPr>
                <w:rFonts w:ascii="Open Sans" w:eastAsia="Open Sans" w:hAnsi="Open Sans" w:cs="Open Sans"/>
                <w:color w:val="000000"/>
                <w:sz w:val="26"/>
              </w:rPr>
              <w:t>mottagningens geografiska lokalisering till länet</w:t>
            </w:r>
          </w:p>
          <w:p w14:paraId="215028BB" w14:textId="77777777" w:rsidR="003E2B20" w:rsidRPr="003E2B20" w:rsidRDefault="003E2B20" w:rsidP="003E2B20">
            <w:pPr>
              <w:rPr>
                <w:rFonts w:ascii="Open Sans" w:eastAsia="Open Sans" w:hAnsi="Open Sans" w:cs="Open Sans"/>
                <w:color w:val="000000"/>
                <w:sz w:val="26"/>
              </w:rPr>
            </w:pPr>
          </w:p>
        </w:tc>
        <w:tc>
          <w:tcPr>
            <w:tcW w:w="1010" w:type="pct"/>
          </w:tcPr>
          <w:p w14:paraId="1B37556B" w14:textId="77777777" w:rsidR="003E2B20" w:rsidRDefault="003E2B20" w:rsidP="000C672D">
            <w:pPr>
              <w:tabs>
                <w:tab w:val="left" w:pos="4111"/>
              </w:tabs>
              <w:rPr>
                <w:rFonts w:ascii="Open Sans" w:eastAsia="Open Sans" w:hAnsi="Open Sans" w:cs="Open Sans"/>
                <w:color w:val="000000"/>
                <w:sz w:val="26"/>
              </w:rPr>
            </w:pPr>
            <w:r>
              <w:rPr>
                <w:rFonts w:ascii="Open Sans" w:eastAsia="Open Sans" w:hAnsi="Open Sans" w:cs="Open Sans"/>
                <w:color w:val="000000"/>
                <w:sz w:val="26"/>
              </w:rPr>
              <w:t>Behöver nytt kodverk</w:t>
            </w:r>
          </w:p>
        </w:tc>
        <w:tc>
          <w:tcPr>
            <w:tcW w:w="1057" w:type="pct"/>
          </w:tcPr>
          <w:p w14:paraId="34D4A84A" w14:textId="77777777" w:rsidR="003E2B20" w:rsidRPr="007121BF" w:rsidRDefault="003E2B20" w:rsidP="00D76C34"/>
        </w:tc>
        <w:tc>
          <w:tcPr>
            <w:tcW w:w="988" w:type="pct"/>
          </w:tcPr>
          <w:p w14:paraId="5D48DE1F" w14:textId="77777777" w:rsidR="003E2B20" w:rsidRPr="007121BF" w:rsidRDefault="003E2B20" w:rsidP="00D76C34"/>
        </w:tc>
      </w:tr>
      <w:tr w:rsidR="003E2B20" w:rsidRPr="007121BF" w14:paraId="6C70E007" w14:textId="77777777" w:rsidTr="000C672D">
        <w:trPr>
          <w:trHeight w:val="312"/>
          <w:jc w:val="center"/>
        </w:trPr>
        <w:tc>
          <w:tcPr>
            <w:tcW w:w="750" w:type="pct"/>
          </w:tcPr>
          <w:p w14:paraId="372293F1" w14:textId="6240D097" w:rsidR="003E2B20" w:rsidRDefault="003E2B20" w:rsidP="000C672D">
            <w:pPr>
              <w:rPr>
                <w:rFonts w:ascii="Arial" w:hAnsi="Arial" w:cs="Arial"/>
                <w:szCs w:val="24"/>
                <w:lang w:eastAsia="sv-SE"/>
              </w:rPr>
            </w:pPr>
            <w:r>
              <w:rPr>
                <w:rFonts w:ascii="Arial" w:hAnsi="Arial" w:cs="Arial"/>
                <w:szCs w:val="24"/>
                <w:lang w:eastAsia="sv-SE"/>
              </w:rPr>
              <w:t>ResultatEnhetsNivåer</w:t>
            </w:r>
          </w:p>
        </w:tc>
        <w:tc>
          <w:tcPr>
            <w:tcW w:w="1195" w:type="pct"/>
          </w:tcPr>
          <w:p w14:paraId="4492673B" w14:textId="77777777" w:rsidR="003E2B20" w:rsidRPr="003E2B20" w:rsidRDefault="003E2B20" w:rsidP="003E2B20">
            <w:pPr>
              <w:rPr>
                <w:rFonts w:ascii="Open Sans" w:eastAsia="Open Sans" w:hAnsi="Open Sans" w:cs="Open Sans"/>
                <w:color w:val="000000"/>
                <w:sz w:val="26"/>
              </w:rPr>
            </w:pPr>
            <w:r w:rsidRPr="003E2B20">
              <w:rPr>
                <w:rFonts w:ascii="Open Sans" w:eastAsia="Open Sans" w:hAnsi="Open Sans" w:cs="Open Sans"/>
                <w:color w:val="000000"/>
                <w:sz w:val="26"/>
              </w:rPr>
              <w:t>Definierar till vilken fingradighet resultatenheterna i rapportering av indikatorvärden har. Används för att beskriva om indikatorn skall rapporteras på riksnivå, på länsnivå, på sjukhusnivå eller på mottagninsnivå.</w:t>
            </w:r>
          </w:p>
        </w:tc>
        <w:tc>
          <w:tcPr>
            <w:tcW w:w="1010" w:type="pct"/>
          </w:tcPr>
          <w:p w14:paraId="3F8F24BD" w14:textId="77777777" w:rsidR="003E2B20" w:rsidRDefault="003E2B20" w:rsidP="000C672D">
            <w:pPr>
              <w:tabs>
                <w:tab w:val="left" w:pos="4111"/>
              </w:tabs>
              <w:rPr>
                <w:rFonts w:ascii="Open Sans" w:eastAsia="Open Sans" w:hAnsi="Open Sans" w:cs="Open Sans"/>
                <w:color w:val="000000"/>
                <w:sz w:val="26"/>
              </w:rPr>
            </w:pPr>
            <w:r>
              <w:rPr>
                <w:rFonts w:ascii="Open Sans" w:eastAsia="Open Sans" w:hAnsi="Open Sans" w:cs="Open Sans"/>
                <w:color w:val="000000"/>
                <w:sz w:val="26"/>
              </w:rPr>
              <w:t>Behöver nytt kodverk</w:t>
            </w:r>
          </w:p>
        </w:tc>
        <w:tc>
          <w:tcPr>
            <w:tcW w:w="1057" w:type="pct"/>
          </w:tcPr>
          <w:p w14:paraId="71814C7C" w14:textId="77777777" w:rsidR="003E2B20" w:rsidRPr="007121BF" w:rsidRDefault="003E2B20" w:rsidP="00D76C34"/>
        </w:tc>
        <w:tc>
          <w:tcPr>
            <w:tcW w:w="988" w:type="pct"/>
          </w:tcPr>
          <w:p w14:paraId="08602B7C" w14:textId="77777777" w:rsidR="003E2B20" w:rsidRPr="007121BF" w:rsidRDefault="003E2B20" w:rsidP="00D76C34"/>
        </w:tc>
      </w:tr>
      <w:tr w:rsidR="003E2B20" w:rsidRPr="007121BF" w14:paraId="08BE0380" w14:textId="77777777" w:rsidTr="007F28A3">
        <w:trPr>
          <w:trHeight w:val="312"/>
          <w:jc w:val="center"/>
        </w:trPr>
        <w:tc>
          <w:tcPr>
            <w:tcW w:w="750" w:type="pct"/>
            <w:vAlign w:val="center"/>
          </w:tcPr>
          <w:p w14:paraId="414F5E49" w14:textId="77777777" w:rsidR="003E2B20" w:rsidRPr="00A063A2" w:rsidRDefault="003E2B20" w:rsidP="005A3EE1">
            <w:pPr>
              <w:pStyle w:val="Andrarubrik"/>
              <w:rPr>
                <w:b w:val="0"/>
              </w:rPr>
            </w:pPr>
            <w:bookmarkStart w:id="35" w:name="10GI6SKGAqAAaw01"/>
            <w:bookmarkStart w:id="36" w:name="10GI6SKGAqAAaw03"/>
            <w:r w:rsidRPr="00A063A2">
              <w:rPr>
                <w:b w:val="0"/>
              </w:rPr>
              <w:t>Sekundärkod</w:t>
            </w:r>
            <w:bookmarkEnd w:id="35"/>
            <w:bookmarkEnd w:id="36"/>
          </w:p>
        </w:tc>
        <w:tc>
          <w:tcPr>
            <w:tcW w:w="1195" w:type="pct"/>
            <w:vAlign w:val="center"/>
          </w:tcPr>
          <w:p w14:paraId="1CE0E62C" w14:textId="77777777" w:rsidR="003E2B20" w:rsidRPr="007121BF" w:rsidRDefault="003E2B20" w:rsidP="00D76C34">
            <w:r>
              <w:t>Används för att skapa urval som skall avgränsa en indikatorBeskrivning</w:t>
            </w:r>
          </w:p>
        </w:tc>
        <w:tc>
          <w:tcPr>
            <w:tcW w:w="1010" w:type="pct"/>
            <w:vAlign w:val="center"/>
          </w:tcPr>
          <w:p w14:paraId="7AEADCAE" w14:textId="77777777" w:rsidR="003E2B20" w:rsidRPr="00A063A2" w:rsidRDefault="003E2B20" w:rsidP="00A063A2">
            <w:pPr>
              <w:widowControl w:val="0"/>
              <w:adjustRightInd w:val="0"/>
              <w:spacing w:before="240" w:after="60"/>
              <w:textAlignment w:val="baseline"/>
              <w:outlineLvl w:val="6"/>
            </w:pPr>
            <w:r w:rsidRPr="007121BF">
              <w:t>DRGKod</w:t>
            </w:r>
          </w:p>
        </w:tc>
        <w:tc>
          <w:tcPr>
            <w:tcW w:w="1057" w:type="pct"/>
          </w:tcPr>
          <w:p w14:paraId="1F20EFFB" w14:textId="77777777" w:rsidR="003E2B20" w:rsidRPr="007121BF" w:rsidRDefault="003E2B20" w:rsidP="00D76C34"/>
        </w:tc>
        <w:tc>
          <w:tcPr>
            <w:tcW w:w="988" w:type="pct"/>
          </w:tcPr>
          <w:p w14:paraId="4DA331E5" w14:textId="77777777" w:rsidR="003E2B20" w:rsidRPr="007121BF" w:rsidRDefault="003E2B20" w:rsidP="00D76C34"/>
        </w:tc>
      </w:tr>
      <w:tr w:rsidR="003E2B20" w:rsidRPr="007121BF" w14:paraId="320E3924" w14:textId="77777777" w:rsidTr="000C672D">
        <w:trPr>
          <w:trHeight w:val="312"/>
          <w:jc w:val="center"/>
        </w:trPr>
        <w:tc>
          <w:tcPr>
            <w:tcW w:w="750" w:type="pct"/>
          </w:tcPr>
          <w:p w14:paraId="7C98E8CA" w14:textId="698BC0FB" w:rsidR="003E2B20" w:rsidRPr="007121BF" w:rsidRDefault="003E2B20" w:rsidP="000C672D">
            <w:r>
              <w:rPr>
                <w:rFonts w:cs="Georgia"/>
                <w:szCs w:val="24"/>
                <w:lang w:eastAsia="sv-SE"/>
              </w:rPr>
              <w:t>TypAvIndikator</w:t>
            </w:r>
          </w:p>
        </w:tc>
        <w:tc>
          <w:tcPr>
            <w:tcW w:w="1195" w:type="pct"/>
          </w:tcPr>
          <w:p w14:paraId="11277C6E" w14:textId="77777777" w:rsidR="003E2B20" w:rsidRPr="007121BF" w:rsidRDefault="003E2B20" w:rsidP="000C672D">
            <w:pPr>
              <w:tabs>
                <w:tab w:val="left" w:pos="4111"/>
              </w:tabs>
              <w:rPr>
                <w:rFonts w:ascii="Open Sans" w:eastAsia="Open Sans" w:hAnsi="Open Sans" w:cs="Open Sans"/>
                <w:color w:val="000000"/>
                <w:sz w:val="26"/>
              </w:rPr>
            </w:pPr>
            <w:r w:rsidRPr="001C1BA2">
              <w:rPr>
                <w:rFonts w:ascii="Open Sans" w:eastAsia="Open Sans" w:hAnsi="Open Sans" w:cs="Open Sans"/>
                <w:color w:val="000000"/>
                <w:sz w:val="26"/>
              </w:rPr>
              <w:t> struktur-, process- eller resultatindikator</w:t>
            </w:r>
          </w:p>
        </w:tc>
        <w:tc>
          <w:tcPr>
            <w:tcW w:w="1010" w:type="pct"/>
          </w:tcPr>
          <w:p w14:paraId="32DD42EE" w14:textId="77777777" w:rsidR="003E2B20" w:rsidRPr="007121BF" w:rsidRDefault="003E2B20" w:rsidP="000C672D">
            <w:pPr>
              <w:tabs>
                <w:tab w:val="left" w:pos="4111"/>
              </w:tabs>
              <w:rPr>
                <w:rFonts w:ascii="Open Sans" w:eastAsia="Open Sans" w:hAnsi="Open Sans" w:cs="Open Sans"/>
                <w:color w:val="000000"/>
                <w:sz w:val="26"/>
              </w:rPr>
            </w:pPr>
            <w:r>
              <w:rPr>
                <w:rFonts w:ascii="Open Sans" w:eastAsia="Open Sans" w:hAnsi="Open Sans" w:cs="Open Sans"/>
                <w:color w:val="000000"/>
                <w:sz w:val="26"/>
              </w:rPr>
              <w:t>Snomed CT?</w:t>
            </w:r>
          </w:p>
        </w:tc>
        <w:tc>
          <w:tcPr>
            <w:tcW w:w="1057" w:type="pct"/>
          </w:tcPr>
          <w:p w14:paraId="6D5D7C6D" w14:textId="77777777" w:rsidR="003E2B20" w:rsidRPr="007121BF" w:rsidRDefault="003E2B20" w:rsidP="00D76C34"/>
        </w:tc>
        <w:tc>
          <w:tcPr>
            <w:tcW w:w="988" w:type="pct"/>
          </w:tcPr>
          <w:p w14:paraId="367B44E1" w14:textId="77777777" w:rsidR="003E2B20" w:rsidRPr="007121BF" w:rsidRDefault="003E2B20" w:rsidP="00D76C34"/>
        </w:tc>
      </w:tr>
      <w:tr w:rsidR="003E2B20" w:rsidRPr="007121BF" w14:paraId="35030DB8" w14:textId="77777777" w:rsidTr="000C672D">
        <w:trPr>
          <w:trHeight w:val="312"/>
          <w:jc w:val="center"/>
        </w:trPr>
        <w:tc>
          <w:tcPr>
            <w:tcW w:w="750" w:type="pct"/>
          </w:tcPr>
          <w:p w14:paraId="66B2E5E7" w14:textId="488ECFEF" w:rsidR="003E2B20" w:rsidRDefault="003E2B20" w:rsidP="000C672D">
            <w:pPr>
              <w:rPr>
                <w:rFonts w:cs="Georgia"/>
                <w:szCs w:val="24"/>
                <w:lang w:eastAsia="sv-SE"/>
              </w:rPr>
            </w:pPr>
            <w:r>
              <w:rPr>
                <w:rFonts w:cs="Georgia"/>
                <w:szCs w:val="24"/>
                <w:lang w:eastAsia="sv-SE"/>
              </w:rPr>
              <w:t>UnderkategoriKod</w:t>
            </w:r>
          </w:p>
        </w:tc>
        <w:tc>
          <w:tcPr>
            <w:tcW w:w="1195" w:type="pct"/>
          </w:tcPr>
          <w:p w14:paraId="782AC839" w14:textId="77777777" w:rsidR="003E2B20" w:rsidRPr="003E2B20" w:rsidRDefault="003E2B20" w:rsidP="003E2B20">
            <w:pPr>
              <w:rPr>
                <w:rFonts w:ascii="Open Sans" w:eastAsia="Open Sans" w:hAnsi="Open Sans" w:cs="Open Sans"/>
                <w:color w:val="000000"/>
                <w:sz w:val="26"/>
              </w:rPr>
            </w:pPr>
            <w:r w:rsidRPr="003E2B20">
              <w:rPr>
                <w:rFonts w:ascii="Open Sans" w:eastAsia="Open Sans" w:hAnsi="Open Sans" w:cs="Open Sans"/>
                <w:color w:val="000000"/>
                <w:sz w:val="26"/>
              </w:rPr>
              <w:t>UnderkategoriKod ges av ett urval av koder identifierat som "definition av Underkategorier". Ett urval kan vara t ex kön eller ålderskategori och då ges underkategoriKod värdet "kvinnor" eller "&gt;85". Underkategorikoder kan även skapas genom att postkordinera koder, t ex "kvinnor:&gt;85".</w:t>
            </w:r>
          </w:p>
          <w:p w14:paraId="1C5035D6" w14:textId="77777777" w:rsidR="003E2B20" w:rsidRPr="001C1BA2" w:rsidRDefault="003E2B20" w:rsidP="000C672D">
            <w:pPr>
              <w:tabs>
                <w:tab w:val="left" w:pos="4111"/>
              </w:tabs>
              <w:rPr>
                <w:rFonts w:ascii="Open Sans" w:eastAsia="Open Sans" w:hAnsi="Open Sans" w:cs="Open Sans"/>
                <w:color w:val="000000"/>
                <w:sz w:val="26"/>
              </w:rPr>
            </w:pPr>
          </w:p>
        </w:tc>
        <w:tc>
          <w:tcPr>
            <w:tcW w:w="1010" w:type="pct"/>
          </w:tcPr>
          <w:p w14:paraId="4C2E016C" w14:textId="77777777" w:rsidR="003E2B20" w:rsidRDefault="003E2B20" w:rsidP="000C672D">
            <w:pPr>
              <w:tabs>
                <w:tab w:val="left" w:pos="4111"/>
              </w:tabs>
              <w:rPr>
                <w:rFonts w:ascii="Open Sans" w:eastAsia="Open Sans" w:hAnsi="Open Sans" w:cs="Open Sans"/>
                <w:color w:val="000000"/>
                <w:sz w:val="26"/>
              </w:rPr>
            </w:pPr>
          </w:p>
        </w:tc>
        <w:tc>
          <w:tcPr>
            <w:tcW w:w="1057" w:type="pct"/>
          </w:tcPr>
          <w:p w14:paraId="1BF96C4C" w14:textId="77777777" w:rsidR="003E2B20" w:rsidRPr="007121BF" w:rsidRDefault="003E2B20" w:rsidP="00D76C34"/>
        </w:tc>
        <w:tc>
          <w:tcPr>
            <w:tcW w:w="988" w:type="pct"/>
          </w:tcPr>
          <w:p w14:paraId="4ABC4DD7" w14:textId="77777777" w:rsidR="003E2B20" w:rsidRPr="007121BF" w:rsidRDefault="003E2B20" w:rsidP="00D76C34"/>
        </w:tc>
      </w:tr>
      <w:tr w:rsidR="003E2B20" w:rsidRPr="007121BF" w14:paraId="37D4BF6A" w14:textId="77777777" w:rsidTr="000C672D">
        <w:trPr>
          <w:trHeight w:val="312"/>
          <w:jc w:val="center"/>
        </w:trPr>
        <w:tc>
          <w:tcPr>
            <w:tcW w:w="750" w:type="pct"/>
          </w:tcPr>
          <w:p w14:paraId="513212CD" w14:textId="0CEC9578" w:rsidR="003E2B20" w:rsidRDefault="003E2B20" w:rsidP="000C672D">
            <w:pPr>
              <w:rPr>
                <w:rFonts w:ascii="Arial" w:hAnsi="Arial" w:cs="Arial"/>
                <w:szCs w:val="24"/>
                <w:lang w:eastAsia="sv-SE"/>
              </w:rPr>
            </w:pPr>
            <w:r>
              <w:rPr>
                <w:rFonts w:ascii="Arial" w:hAnsi="Arial" w:cs="Arial"/>
                <w:szCs w:val="24"/>
                <w:lang w:eastAsia="sv-SE"/>
              </w:rPr>
              <w:t>UrvalsId</w:t>
            </w:r>
          </w:p>
        </w:tc>
        <w:tc>
          <w:tcPr>
            <w:tcW w:w="1195" w:type="pct"/>
          </w:tcPr>
          <w:p w14:paraId="09081CD7" w14:textId="77777777" w:rsidR="003E2B20" w:rsidRPr="003E2B20" w:rsidRDefault="003E2B20" w:rsidP="003E2B20">
            <w:pPr>
              <w:rPr>
                <w:rFonts w:ascii="Open Sans" w:eastAsia="Open Sans" w:hAnsi="Open Sans" w:cs="Open Sans"/>
                <w:color w:val="000000"/>
                <w:sz w:val="26"/>
              </w:rPr>
            </w:pPr>
            <w:r w:rsidRPr="003E2B20">
              <w:rPr>
                <w:rFonts w:ascii="Open Sans" w:eastAsia="Open Sans" w:hAnsi="Open Sans" w:cs="Open Sans"/>
                <w:color w:val="000000"/>
                <w:sz w:val="26"/>
              </w:rPr>
              <w:t xml:space="preserve">Varje urval ges ett unikt Id i form av en OID för att identifiera urvalet. </w:t>
            </w:r>
          </w:p>
          <w:p w14:paraId="174719D5" w14:textId="77777777" w:rsidR="003E2B20" w:rsidRPr="003E2B20" w:rsidRDefault="003E2B20" w:rsidP="003E2B20">
            <w:pPr>
              <w:rPr>
                <w:rFonts w:ascii="Open Sans" w:eastAsia="Open Sans" w:hAnsi="Open Sans" w:cs="Open Sans"/>
                <w:color w:val="000000"/>
                <w:sz w:val="26"/>
              </w:rPr>
            </w:pPr>
          </w:p>
        </w:tc>
        <w:tc>
          <w:tcPr>
            <w:tcW w:w="1010" w:type="pct"/>
          </w:tcPr>
          <w:p w14:paraId="1DB6BCEC" w14:textId="77777777" w:rsidR="003E2B20" w:rsidRDefault="003E2B20" w:rsidP="000C672D">
            <w:pPr>
              <w:tabs>
                <w:tab w:val="left" w:pos="4111"/>
              </w:tabs>
              <w:rPr>
                <w:rFonts w:ascii="Open Sans" w:eastAsia="Open Sans" w:hAnsi="Open Sans" w:cs="Open Sans"/>
                <w:color w:val="000000"/>
                <w:sz w:val="26"/>
              </w:rPr>
            </w:pPr>
            <w:r>
              <w:rPr>
                <w:rFonts w:ascii="Open Sans" w:eastAsia="Open Sans" w:hAnsi="Open Sans" w:cs="Open Sans"/>
                <w:color w:val="000000"/>
                <w:sz w:val="26"/>
              </w:rPr>
              <w:t>Behöver en rot-OID</w:t>
            </w:r>
          </w:p>
        </w:tc>
        <w:tc>
          <w:tcPr>
            <w:tcW w:w="1057" w:type="pct"/>
          </w:tcPr>
          <w:p w14:paraId="067A7A96" w14:textId="77777777" w:rsidR="003E2B20" w:rsidRPr="007121BF" w:rsidRDefault="003E2B20" w:rsidP="00D76C34"/>
        </w:tc>
        <w:tc>
          <w:tcPr>
            <w:tcW w:w="988" w:type="pct"/>
          </w:tcPr>
          <w:p w14:paraId="23BD7F98" w14:textId="77777777" w:rsidR="003E2B20" w:rsidRPr="007121BF" w:rsidRDefault="003E2B20" w:rsidP="00D76C34"/>
        </w:tc>
      </w:tr>
      <w:tr w:rsidR="003E2B20" w:rsidRPr="007121BF" w14:paraId="02F72457" w14:textId="77777777" w:rsidTr="000C672D">
        <w:trPr>
          <w:trHeight w:val="312"/>
          <w:jc w:val="center"/>
        </w:trPr>
        <w:tc>
          <w:tcPr>
            <w:tcW w:w="750" w:type="pct"/>
          </w:tcPr>
          <w:p w14:paraId="77C00D23" w14:textId="7D10DE4B" w:rsidR="003E2B20" w:rsidRPr="007121BF" w:rsidRDefault="003E2B20" w:rsidP="000C672D">
            <w:r>
              <w:t>V</w:t>
            </w:r>
            <w:r w:rsidRPr="007121BF">
              <w:t>årdForm</w:t>
            </w:r>
          </w:p>
        </w:tc>
        <w:tc>
          <w:tcPr>
            <w:tcW w:w="1195" w:type="pct"/>
          </w:tcPr>
          <w:p w14:paraId="1DC4EA6F" w14:textId="77777777" w:rsidR="003E2B20" w:rsidRPr="007F28A3" w:rsidRDefault="003E2B20" w:rsidP="007F28A3">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 xml:space="preserve">Kod för den typ av vårdform som bedrivs.  </w:t>
            </w:r>
          </w:p>
        </w:tc>
        <w:tc>
          <w:tcPr>
            <w:tcW w:w="1010" w:type="pct"/>
          </w:tcPr>
          <w:p w14:paraId="26625B66" w14:textId="77777777" w:rsidR="003E2B20" w:rsidRPr="007121BF" w:rsidRDefault="003E2B20" w:rsidP="000C672D">
            <w:pPr>
              <w:tabs>
                <w:tab w:val="left" w:pos="4111"/>
              </w:tabs>
              <w:rPr>
                <w:rFonts w:ascii="Open Sans" w:eastAsia="Open Sans" w:hAnsi="Open Sans" w:cs="Open Sans"/>
                <w:color w:val="000000"/>
                <w:sz w:val="26"/>
              </w:rPr>
            </w:pPr>
          </w:p>
        </w:tc>
        <w:tc>
          <w:tcPr>
            <w:tcW w:w="1057" w:type="pct"/>
          </w:tcPr>
          <w:p w14:paraId="26591EF0" w14:textId="77777777" w:rsidR="003E2B20" w:rsidRPr="007121BF" w:rsidRDefault="003E2B20" w:rsidP="00D76C34"/>
        </w:tc>
        <w:tc>
          <w:tcPr>
            <w:tcW w:w="988" w:type="pct"/>
          </w:tcPr>
          <w:p w14:paraId="4404B095" w14:textId="77777777" w:rsidR="003E2B20" w:rsidRPr="007121BF" w:rsidRDefault="003E2B20" w:rsidP="00D76C34"/>
        </w:tc>
      </w:tr>
      <w:tr w:rsidR="003E2B20" w:rsidRPr="007121BF" w14:paraId="428E70D8" w14:textId="77777777" w:rsidTr="007F28A3">
        <w:trPr>
          <w:trHeight w:val="312"/>
          <w:jc w:val="center"/>
        </w:trPr>
        <w:tc>
          <w:tcPr>
            <w:tcW w:w="750" w:type="pct"/>
            <w:vAlign w:val="center"/>
          </w:tcPr>
          <w:p w14:paraId="5E39D9C5" w14:textId="77777777" w:rsidR="003E2B20" w:rsidRPr="00A063A2" w:rsidRDefault="003E2B20" w:rsidP="00A063A2">
            <w:pPr>
              <w:pStyle w:val="Andrarubrik"/>
              <w:widowControl w:val="0"/>
              <w:adjustRightInd w:val="0"/>
              <w:spacing w:before="240"/>
              <w:textAlignment w:val="baseline"/>
              <w:outlineLvl w:val="6"/>
              <w:rPr>
                <w:b w:val="0"/>
              </w:rPr>
            </w:pPr>
            <w:r w:rsidRPr="00A063A2">
              <w:rPr>
                <w:b w:val="0"/>
              </w:rPr>
              <w:t>Åtgärd</w:t>
            </w:r>
          </w:p>
        </w:tc>
        <w:tc>
          <w:tcPr>
            <w:tcW w:w="1195" w:type="pct"/>
            <w:vAlign w:val="center"/>
          </w:tcPr>
          <w:p w14:paraId="6C64554D" w14:textId="77777777" w:rsidR="003E2B20" w:rsidRPr="007121BF" w:rsidRDefault="003E2B20" w:rsidP="00D76C34">
            <w:r>
              <w:t>Används för att skapa urval som skall avgränsa en indikatorBeskrivning</w:t>
            </w:r>
          </w:p>
        </w:tc>
        <w:tc>
          <w:tcPr>
            <w:tcW w:w="1010" w:type="pct"/>
            <w:vAlign w:val="center"/>
          </w:tcPr>
          <w:p w14:paraId="602949AE" w14:textId="77777777" w:rsidR="003E2B20" w:rsidRPr="00A063A2" w:rsidRDefault="003E2B20" w:rsidP="00A063A2">
            <w:pPr>
              <w:widowControl w:val="0"/>
              <w:adjustRightInd w:val="0"/>
              <w:spacing w:before="240" w:after="60"/>
              <w:textAlignment w:val="baseline"/>
              <w:outlineLvl w:val="6"/>
            </w:pPr>
            <w:r w:rsidRPr="007121BF">
              <w:t>KVÅKod</w:t>
            </w:r>
          </w:p>
        </w:tc>
        <w:tc>
          <w:tcPr>
            <w:tcW w:w="1057" w:type="pct"/>
          </w:tcPr>
          <w:p w14:paraId="2AFC88D4" w14:textId="77777777" w:rsidR="003E2B20" w:rsidRPr="007121BF" w:rsidRDefault="003E2B20" w:rsidP="00D76C34"/>
        </w:tc>
        <w:tc>
          <w:tcPr>
            <w:tcW w:w="988" w:type="pct"/>
          </w:tcPr>
          <w:p w14:paraId="351A0715" w14:textId="77777777" w:rsidR="003E2B20" w:rsidRPr="007121BF" w:rsidRDefault="003E2B20" w:rsidP="00D76C34"/>
        </w:tc>
      </w:tr>
    </w:tbl>
    <w:p w14:paraId="27A3E3AC" w14:textId="77777777" w:rsidR="001D7E63" w:rsidRPr="007121BF" w:rsidRDefault="001D7E63" w:rsidP="002B0E98">
      <w:pPr>
        <w:rPr>
          <w:color w:val="4F81BD" w:themeColor="accent1"/>
        </w:rPr>
      </w:pPr>
      <w:bookmarkStart w:id="37" w:name="_Toc90794760"/>
      <w:bookmarkStart w:id="38" w:name="_Toc90796712"/>
      <w:bookmarkStart w:id="39" w:name="_Toc90797058"/>
      <w:bookmarkStart w:id="40" w:name="_Toc90797078"/>
      <w:bookmarkStart w:id="41" w:name="_Toc95097690"/>
      <w:bookmarkStart w:id="42" w:name="_Toc95292252"/>
      <w:bookmarkStart w:id="43" w:name="_Toc95544011"/>
      <w:bookmarkStart w:id="44" w:name="_Toc100125833"/>
      <w:bookmarkStart w:id="45" w:name="_Toc116886648"/>
      <w:bookmarkStart w:id="46" w:name="_Toc138576303"/>
      <w:bookmarkStart w:id="47" w:name="_Toc139439949"/>
      <w:bookmarkEnd w:id="0"/>
      <w:bookmarkEnd w:id="37"/>
      <w:bookmarkEnd w:id="38"/>
      <w:bookmarkEnd w:id="39"/>
      <w:bookmarkEnd w:id="40"/>
      <w:bookmarkEnd w:id="41"/>
      <w:bookmarkEnd w:id="42"/>
      <w:bookmarkEnd w:id="43"/>
      <w:bookmarkEnd w:id="44"/>
      <w:bookmarkEnd w:id="45"/>
      <w:bookmarkEnd w:id="46"/>
      <w:bookmarkEnd w:id="47"/>
    </w:p>
    <w:p w14:paraId="5562118E" w14:textId="77777777" w:rsidR="00D76C34" w:rsidRPr="007121BF" w:rsidRDefault="00D76C34">
      <w:pPr>
        <w:spacing w:line="240" w:lineRule="auto"/>
        <w:rPr>
          <w:color w:val="4F81BD" w:themeColor="accent1"/>
        </w:rPr>
      </w:pPr>
      <w:r w:rsidRPr="007121BF">
        <w:rPr>
          <w:color w:val="4F81BD" w:themeColor="accent1"/>
        </w:rPr>
        <w:br w:type="page"/>
      </w:r>
    </w:p>
    <w:p w14:paraId="2E4846C9" w14:textId="77777777" w:rsidR="00D76C34" w:rsidRPr="007121BF" w:rsidRDefault="00D76C34" w:rsidP="009E6472">
      <w:pPr>
        <w:pStyle w:val="Rubrik1"/>
      </w:pPr>
      <w:bookmarkStart w:id="48" w:name="_Toc259277382"/>
      <w:r w:rsidRPr="007121BF">
        <w:t>Kravuppfyllnad</w:t>
      </w:r>
      <w:bookmarkEnd w:id="48"/>
    </w:p>
    <w:p w14:paraId="25D04A76" w14:textId="77777777" w:rsidR="00D76C34" w:rsidRPr="007121BF" w:rsidRDefault="00DF52AD" w:rsidP="002B0E98">
      <w:pPr>
        <w:rPr>
          <w:color w:val="4F81BD" w:themeColor="accent1"/>
        </w:rPr>
      </w:pPr>
      <w:r w:rsidRPr="007121BF">
        <w:rPr>
          <w:color w:val="4F81BD" w:themeColor="accent1"/>
        </w:rPr>
        <w:t>Här redovisas per användningsfall</w:t>
      </w:r>
      <w:r w:rsidR="00D76C34" w:rsidRPr="007121BF">
        <w:rPr>
          <w:color w:val="4F81BD" w:themeColor="accent1"/>
        </w:rPr>
        <w:t xml:space="preserve"> hur modellen stödjer informationshanteringsbehovet</w:t>
      </w:r>
    </w:p>
    <w:p w14:paraId="42C5689C" w14:textId="77777777" w:rsidR="00D76C34" w:rsidRPr="007121BF" w:rsidRDefault="00D76C34" w:rsidP="002B0E98">
      <w:pPr>
        <w:rPr>
          <w:color w:val="4F81BD" w:themeColor="accent1"/>
        </w:rPr>
      </w:pPr>
    </w:p>
    <w:p w14:paraId="2A4AF70C" w14:textId="77777777" w:rsidR="00D76C34" w:rsidRPr="007121BF" w:rsidRDefault="00D76C34" w:rsidP="002B0E98">
      <w:pPr>
        <w:rPr>
          <w:color w:val="4F81BD" w:themeColor="accent1"/>
        </w:rPr>
      </w:pPr>
      <w:r w:rsidRPr="007121BF">
        <w:rPr>
          <w:color w:val="4F81BD" w:themeColor="accent1"/>
        </w:rPr>
        <w:t xml:space="preserve">Från SAD har detta gjorts genom övergripande sekvensdiagram, bättre skriva det som sökuttryck mot modellen. </w:t>
      </w:r>
      <w:r w:rsidR="00E61E05" w:rsidRPr="007121BF">
        <w:rPr>
          <w:color w:val="4F81BD" w:themeColor="accent1"/>
        </w:rPr>
        <w:t xml:space="preserve">Viktigast är härledande resonemang. </w:t>
      </w:r>
    </w:p>
    <w:p w14:paraId="18F4610D" w14:textId="77777777" w:rsidR="00DF52AD" w:rsidRPr="007121BF" w:rsidRDefault="00DF52AD" w:rsidP="002B0E98">
      <w:pPr>
        <w:rPr>
          <w:rFonts w:ascii="Arial" w:eastAsia="Times New Roman" w:hAnsi="Arial" w:cs="Arial"/>
          <w:sz w:val="20"/>
          <w:szCs w:val="20"/>
          <w:lang w:eastAsia="sv-SE"/>
        </w:rPr>
      </w:pPr>
    </w:p>
    <w:p w14:paraId="723BF375" w14:textId="77777777" w:rsidR="00DF5C53" w:rsidRPr="007121BF" w:rsidRDefault="00DF5C53" w:rsidP="00DF5C53">
      <w:pPr>
        <w:pStyle w:val="Rubrik2"/>
        <w:rPr>
          <w:lang w:eastAsia="sv-SE"/>
        </w:rPr>
      </w:pPr>
      <w:bookmarkStart w:id="49" w:name="_Toc259277383"/>
      <w:r w:rsidRPr="007121BF">
        <w:rPr>
          <w:lang w:eastAsia="sv-SE"/>
        </w:rPr>
        <w:t>Sökuttrycksnotation</w:t>
      </w:r>
      <w:bookmarkEnd w:id="49"/>
    </w:p>
    <w:p w14:paraId="00F7B124" w14:textId="77777777" w:rsidR="00DF52AD" w:rsidRPr="007121BF" w:rsidRDefault="00DF52AD" w:rsidP="002B0E98">
      <w:pPr>
        <w:rPr>
          <w:rFonts w:ascii="Arial" w:eastAsia="Times New Roman" w:hAnsi="Arial" w:cs="Arial"/>
          <w:sz w:val="20"/>
          <w:szCs w:val="20"/>
          <w:lang w:eastAsia="sv-SE"/>
        </w:rPr>
      </w:pPr>
      <w:r w:rsidRPr="007121BF">
        <w:rPr>
          <w:rFonts w:ascii="Arial" w:eastAsia="Times New Roman" w:hAnsi="Arial" w:cs="Arial"/>
          <w:sz w:val="20"/>
          <w:szCs w:val="20"/>
          <w:lang w:eastAsia="sv-SE"/>
        </w:rPr>
        <w:t>När en direkt motsvarighet till en efterfrågad informationsmängd anges detta genom ett uttryck som består av Klass.Attribut eller KlassA.Relation.KlassB.Attribut. Vid villkorade uttyck sätts villkoret inom klamrar, ex</w:t>
      </w:r>
      <w:r w:rsidR="00DF5C53" w:rsidRPr="007121BF">
        <w:rPr>
          <w:rFonts w:ascii="Arial" w:eastAsia="Times New Roman" w:hAnsi="Arial" w:cs="Arial"/>
          <w:sz w:val="20"/>
          <w:szCs w:val="20"/>
          <w:lang w:eastAsia="sv-SE"/>
        </w:rPr>
        <w:t>empel Klass[AttributA=”värde”].A</w:t>
      </w:r>
      <w:r w:rsidRPr="007121BF">
        <w:rPr>
          <w:rFonts w:ascii="Arial" w:eastAsia="Times New Roman" w:hAnsi="Arial" w:cs="Arial"/>
          <w:sz w:val="20"/>
          <w:szCs w:val="20"/>
          <w:lang w:eastAsia="sv-SE"/>
        </w:rPr>
        <w:t>ttribut</w:t>
      </w:r>
      <w:r w:rsidR="00DF5C53" w:rsidRPr="007121BF">
        <w:rPr>
          <w:rFonts w:ascii="Arial" w:eastAsia="Times New Roman" w:hAnsi="Arial" w:cs="Arial"/>
          <w:sz w:val="20"/>
          <w:szCs w:val="20"/>
          <w:lang w:eastAsia="sv-SE"/>
        </w:rPr>
        <w:t>B</w:t>
      </w:r>
      <w:r w:rsidRPr="007121BF">
        <w:rPr>
          <w:rFonts w:ascii="Arial" w:eastAsia="Times New Roman" w:hAnsi="Arial" w:cs="Arial"/>
          <w:sz w:val="20"/>
          <w:szCs w:val="20"/>
          <w:lang w:eastAsia="sv-SE"/>
        </w:rPr>
        <w:t xml:space="preserve"> betyder att </w:t>
      </w:r>
      <w:r w:rsidR="00DF5C53" w:rsidRPr="007121BF">
        <w:rPr>
          <w:rFonts w:ascii="Arial" w:eastAsia="Times New Roman" w:hAnsi="Arial" w:cs="Arial"/>
          <w:sz w:val="20"/>
          <w:szCs w:val="20"/>
          <w:lang w:eastAsia="sv-SE"/>
        </w:rPr>
        <w:t xml:space="preserve">Klass.AttributB visas endast där Klass.AttributA har ett visst värde.  </w:t>
      </w:r>
    </w:p>
    <w:p w14:paraId="39535944" w14:textId="77777777" w:rsidR="00DF52AD" w:rsidRPr="007121BF" w:rsidRDefault="00DF52AD" w:rsidP="002B0E98">
      <w:pPr>
        <w:rPr>
          <w:color w:val="4F81BD" w:themeColor="accent1"/>
        </w:rPr>
      </w:pPr>
    </w:p>
    <w:p w14:paraId="4D945F78" w14:textId="77777777" w:rsidR="00D76C34" w:rsidRPr="007121BF" w:rsidRDefault="00D76C34" w:rsidP="002B0E98">
      <w:pPr>
        <w:rPr>
          <w:color w:val="4F81BD" w:themeColor="accent1"/>
        </w:rPr>
      </w:pPr>
    </w:p>
    <w:p w14:paraId="501F54C3" w14:textId="77777777" w:rsidR="00D76C34" w:rsidRPr="007121BF" w:rsidRDefault="00CF034E" w:rsidP="009E6472">
      <w:pPr>
        <w:pStyle w:val="Rubrik2"/>
      </w:pPr>
      <w:bookmarkStart w:id="50" w:name="_Toc259277384"/>
      <w:r w:rsidRPr="007121BF">
        <w:t>Administrera indikatorBeskrivning</w:t>
      </w:r>
      <w:bookmarkEnd w:id="50"/>
    </w:p>
    <w:p w14:paraId="5D039255" w14:textId="77777777" w:rsidR="00CF034E" w:rsidRPr="007121BF" w:rsidRDefault="00CF034E" w:rsidP="00CF034E">
      <w:r w:rsidRPr="005E2ACE">
        <w:rPr>
          <w:noProof/>
          <w:lang w:eastAsia="sv-SE"/>
        </w:rPr>
        <w:drawing>
          <wp:inline distT="0" distB="0" distL="0" distR="0" wp14:anchorId="7A563D8A" wp14:editId="5983DAA1">
            <wp:extent cx="4241800" cy="5393055"/>
            <wp:effectExtent l="0" t="0" r="0" b="0"/>
            <wp:docPr id="4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1800" cy="5393055"/>
                    </a:xfrm>
                    <a:prstGeom prst="rect">
                      <a:avLst/>
                    </a:prstGeom>
                    <a:noFill/>
                    <a:ln>
                      <a:noFill/>
                    </a:ln>
                  </pic:spPr>
                </pic:pic>
              </a:graphicData>
            </a:graphic>
          </wp:inline>
        </w:drawing>
      </w:r>
    </w:p>
    <w:p w14:paraId="6D11AA62" w14:textId="77777777" w:rsidR="00CF034E" w:rsidRPr="007121BF" w:rsidRDefault="00CF034E" w:rsidP="00CF034E"/>
    <w:p w14:paraId="59C253D5" w14:textId="77777777" w:rsidR="00B61E43" w:rsidRPr="007121BF" w:rsidRDefault="00B61E43" w:rsidP="00CF034E">
      <w:r w:rsidRPr="007121BF">
        <w:t xml:space="preserve">Krav kopplade till administration av indikatorbeskrivning: </w:t>
      </w:r>
    </w:p>
    <w:p w14:paraId="0F16F151" w14:textId="77777777" w:rsidR="00CF034E" w:rsidRPr="007121BF" w:rsidRDefault="00CF034E" w:rsidP="00CF034E">
      <w:r w:rsidRPr="007121BF">
        <w:t xml:space="preserve"> </w:t>
      </w:r>
    </w:p>
    <w:p w14:paraId="7E346938" w14:textId="77777777" w:rsidR="00CF034E" w:rsidRPr="007121BF" w:rsidRDefault="00CF034E" w:rsidP="00CF034E">
      <w:r w:rsidRPr="007121BF">
        <w:t xml:space="preserve">För att definiera en indikator för ÖppnaIndikatorer efteffrågsas följande attribut: </w:t>
      </w:r>
    </w:p>
    <w:tbl>
      <w:tblPr>
        <w:tblW w:w="8744" w:type="dxa"/>
        <w:tblInd w:w="70" w:type="dxa"/>
        <w:tblCellMar>
          <w:left w:w="70" w:type="dxa"/>
          <w:right w:w="70" w:type="dxa"/>
        </w:tblCellMar>
        <w:tblLook w:val="04A0" w:firstRow="1" w:lastRow="0" w:firstColumn="1" w:lastColumn="0" w:noHBand="0" w:noVBand="1"/>
      </w:tblPr>
      <w:tblGrid>
        <w:gridCol w:w="4361"/>
        <w:gridCol w:w="4383"/>
      </w:tblGrid>
      <w:tr w:rsidR="00FB040C" w:rsidRPr="007121BF" w14:paraId="50D1C561" w14:textId="77777777" w:rsidTr="00FB040C">
        <w:trPr>
          <w:trHeight w:val="450"/>
        </w:trPr>
        <w:tc>
          <w:tcPr>
            <w:tcW w:w="5371" w:type="dxa"/>
            <w:tcBorders>
              <w:top w:val="nil"/>
              <w:left w:val="nil"/>
              <w:bottom w:val="nil"/>
              <w:right w:val="nil"/>
            </w:tcBorders>
            <w:shd w:val="clear" w:color="auto" w:fill="auto"/>
            <w:noWrap/>
            <w:vAlign w:val="center"/>
            <w:hideMark/>
          </w:tcPr>
          <w:p w14:paraId="3BB57D69" w14:textId="77777777" w:rsidR="00FB040C" w:rsidRPr="00A063A2" w:rsidRDefault="00FB040C" w:rsidP="00CF034E">
            <w:pPr>
              <w:spacing w:line="240" w:lineRule="auto"/>
              <w:rPr>
                <w:rFonts w:ascii="Tahoma" w:eastAsia="Times New Roman" w:hAnsi="Tahoma" w:cs="Tahoma"/>
                <w:bCs/>
                <w:sz w:val="28"/>
                <w:szCs w:val="28"/>
                <w:lang w:eastAsia="sv-SE"/>
              </w:rPr>
            </w:pPr>
            <w:r w:rsidRPr="00A063A2">
              <w:rPr>
                <w:rFonts w:ascii="Tahoma" w:eastAsia="Times New Roman" w:hAnsi="Tahoma" w:cs="Tahoma"/>
                <w:bCs/>
                <w:sz w:val="28"/>
                <w:szCs w:val="28"/>
                <w:lang w:eastAsia="sv-SE"/>
              </w:rPr>
              <w:t xml:space="preserve">Om indikatorn är ny fyll i information nedan: </w:t>
            </w:r>
          </w:p>
        </w:tc>
        <w:tc>
          <w:tcPr>
            <w:tcW w:w="3373" w:type="dxa"/>
            <w:tcBorders>
              <w:top w:val="nil"/>
              <w:left w:val="nil"/>
              <w:bottom w:val="nil"/>
              <w:right w:val="nil"/>
            </w:tcBorders>
          </w:tcPr>
          <w:p w14:paraId="3C98E68F" w14:textId="77777777" w:rsidR="00FB040C" w:rsidRPr="00A063A2" w:rsidRDefault="00B61E43" w:rsidP="00CF034E">
            <w:pPr>
              <w:spacing w:line="240" w:lineRule="auto"/>
              <w:rPr>
                <w:rFonts w:ascii="Tahoma" w:eastAsia="Times New Roman" w:hAnsi="Tahoma" w:cs="Tahoma"/>
                <w:bCs/>
                <w:sz w:val="28"/>
                <w:szCs w:val="28"/>
                <w:lang w:eastAsia="sv-SE"/>
              </w:rPr>
            </w:pPr>
            <w:r w:rsidRPr="00A063A2">
              <w:rPr>
                <w:rFonts w:ascii="Tahoma" w:eastAsia="Times New Roman" w:hAnsi="Tahoma" w:cs="Tahoma"/>
                <w:bCs/>
                <w:sz w:val="28"/>
                <w:szCs w:val="28"/>
                <w:lang w:eastAsia="sv-SE"/>
              </w:rPr>
              <w:t>Uppfyllnad</w:t>
            </w:r>
            <w:r w:rsidR="00FB040C" w:rsidRPr="00A063A2">
              <w:rPr>
                <w:rFonts w:ascii="Tahoma" w:eastAsia="Times New Roman" w:hAnsi="Tahoma" w:cs="Tahoma"/>
                <w:bCs/>
                <w:sz w:val="28"/>
                <w:szCs w:val="28"/>
                <w:lang w:eastAsia="sv-SE"/>
              </w:rPr>
              <w:t xml:space="preserve"> i informat</w:t>
            </w:r>
            <w:r w:rsidRPr="00A063A2">
              <w:rPr>
                <w:rFonts w:ascii="Tahoma" w:eastAsia="Times New Roman" w:hAnsi="Tahoma" w:cs="Tahoma"/>
                <w:bCs/>
                <w:sz w:val="28"/>
                <w:szCs w:val="28"/>
                <w:lang w:eastAsia="sv-SE"/>
              </w:rPr>
              <w:t>i</w:t>
            </w:r>
            <w:r w:rsidR="00FB040C" w:rsidRPr="00A063A2">
              <w:rPr>
                <w:rFonts w:ascii="Tahoma" w:eastAsia="Times New Roman" w:hAnsi="Tahoma" w:cs="Tahoma"/>
                <w:bCs/>
                <w:sz w:val="28"/>
                <w:szCs w:val="28"/>
                <w:lang w:eastAsia="sv-SE"/>
              </w:rPr>
              <w:t>onsmodell</w:t>
            </w:r>
          </w:p>
        </w:tc>
      </w:tr>
      <w:tr w:rsidR="00FB040C" w:rsidRPr="007121BF" w14:paraId="34819C24" w14:textId="77777777" w:rsidTr="00FB040C">
        <w:trPr>
          <w:trHeight w:val="240"/>
        </w:trPr>
        <w:tc>
          <w:tcPr>
            <w:tcW w:w="5371" w:type="dxa"/>
            <w:tcBorders>
              <w:top w:val="nil"/>
              <w:left w:val="nil"/>
              <w:bottom w:val="nil"/>
              <w:right w:val="nil"/>
            </w:tcBorders>
            <w:shd w:val="clear" w:color="auto" w:fill="auto"/>
            <w:noWrap/>
            <w:vAlign w:val="bottom"/>
            <w:hideMark/>
          </w:tcPr>
          <w:p w14:paraId="1A8DF461" w14:textId="77777777" w:rsidR="00FB040C" w:rsidRPr="007121BF" w:rsidRDefault="00FB040C"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(används bland annat som underlag för indikatorbeskrivning)</w:t>
            </w:r>
          </w:p>
        </w:tc>
        <w:tc>
          <w:tcPr>
            <w:tcW w:w="3373" w:type="dxa"/>
            <w:tcBorders>
              <w:top w:val="nil"/>
              <w:left w:val="nil"/>
              <w:bottom w:val="nil"/>
              <w:right w:val="nil"/>
            </w:tcBorders>
          </w:tcPr>
          <w:p w14:paraId="52E4F46B" w14:textId="77777777" w:rsidR="00FB040C" w:rsidRPr="007121BF" w:rsidRDefault="00FB040C" w:rsidP="00CF034E">
            <w:pPr>
              <w:spacing w:line="240" w:lineRule="auto"/>
              <w:rPr>
                <w:rFonts w:ascii="Arial" w:eastAsia="Times New Roman" w:hAnsi="Arial" w:cs="Arial"/>
                <w:sz w:val="20"/>
                <w:szCs w:val="20"/>
                <w:lang w:eastAsia="sv-SE"/>
              </w:rPr>
            </w:pPr>
          </w:p>
        </w:tc>
      </w:tr>
      <w:tr w:rsidR="00FB040C" w:rsidRPr="007121BF" w14:paraId="4D36A738" w14:textId="77777777" w:rsidTr="00FB040C">
        <w:trPr>
          <w:trHeight w:val="240"/>
        </w:trPr>
        <w:tc>
          <w:tcPr>
            <w:tcW w:w="5371" w:type="dxa"/>
            <w:tcBorders>
              <w:top w:val="nil"/>
              <w:left w:val="nil"/>
              <w:bottom w:val="nil"/>
              <w:right w:val="nil"/>
            </w:tcBorders>
            <w:shd w:val="clear" w:color="auto" w:fill="auto"/>
            <w:noWrap/>
            <w:vAlign w:val="bottom"/>
            <w:hideMark/>
          </w:tcPr>
          <w:p w14:paraId="6B4FE0CD" w14:textId="77777777" w:rsidR="00FB040C" w:rsidRPr="007121BF" w:rsidRDefault="00FB040C" w:rsidP="00CF034E">
            <w:pPr>
              <w:spacing w:line="240" w:lineRule="auto"/>
              <w:rPr>
                <w:rFonts w:ascii="Arial" w:eastAsia="Times New Roman" w:hAnsi="Arial" w:cs="Arial"/>
                <w:sz w:val="20"/>
                <w:szCs w:val="20"/>
                <w:lang w:eastAsia="sv-SE"/>
              </w:rPr>
            </w:pPr>
          </w:p>
        </w:tc>
        <w:tc>
          <w:tcPr>
            <w:tcW w:w="3373" w:type="dxa"/>
            <w:tcBorders>
              <w:top w:val="nil"/>
              <w:left w:val="nil"/>
              <w:bottom w:val="single" w:sz="4" w:space="0" w:color="auto"/>
              <w:right w:val="nil"/>
            </w:tcBorders>
          </w:tcPr>
          <w:p w14:paraId="726FFC80" w14:textId="77777777" w:rsidR="00FB040C" w:rsidRPr="007121BF" w:rsidRDefault="00FB040C" w:rsidP="00CF034E">
            <w:pPr>
              <w:spacing w:line="240" w:lineRule="auto"/>
              <w:rPr>
                <w:rFonts w:ascii="Arial" w:eastAsia="Times New Roman" w:hAnsi="Arial" w:cs="Arial"/>
                <w:sz w:val="20"/>
                <w:szCs w:val="20"/>
                <w:lang w:eastAsia="sv-SE"/>
              </w:rPr>
            </w:pPr>
          </w:p>
        </w:tc>
      </w:tr>
      <w:tr w:rsidR="00FB040C" w:rsidRPr="007121BF" w14:paraId="013C764B" w14:textId="77777777" w:rsidTr="00FB040C">
        <w:trPr>
          <w:trHeight w:val="2600"/>
        </w:trPr>
        <w:tc>
          <w:tcPr>
            <w:tcW w:w="5371" w:type="dxa"/>
            <w:tcBorders>
              <w:top w:val="single" w:sz="4" w:space="0" w:color="auto"/>
              <w:left w:val="single" w:sz="4" w:space="0" w:color="auto"/>
              <w:bottom w:val="single" w:sz="4" w:space="0" w:color="auto"/>
              <w:right w:val="single" w:sz="4" w:space="0" w:color="auto"/>
            </w:tcBorders>
            <w:shd w:val="clear" w:color="000000" w:fill="FFC000"/>
            <w:hideMark/>
          </w:tcPr>
          <w:p w14:paraId="44B9FEC3" w14:textId="77777777" w:rsidR="00FB040C" w:rsidRPr="00A063A2" w:rsidRDefault="00FB040C" w:rsidP="00CF034E">
            <w:pPr>
              <w:spacing w:line="240" w:lineRule="auto"/>
              <w:rPr>
                <w:rFonts w:ascii="Tahoma" w:eastAsia="Times New Roman" w:hAnsi="Tahoma" w:cs="Tahoma"/>
                <w:bCs/>
                <w:sz w:val="20"/>
                <w:szCs w:val="20"/>
                <w:lang w:eastAsia="sv-SE"/>
              </w:rPr>
            </w:pPr>
            <w:r w:rsidRPr="00A063A2">
              <w:rPr>
                <w:rFonts w:ascii="Tahoma" w:eastAsia="Times New Roman" w:hAnsi="Tahoma" w:cs="Tahoma"/>
                <w:bCs/>
                <w:sz w:val="20"/>
                <w:szCs w:val="20"/>
                <w:lang w:eastAsia="sv-SE"/>
              </w:rPr>
              <w:t xml:space="preserve">Beskrivning och syfte </w:t>
            </w:r>
            <w:r w:rsidRPr="007121BF">
              <w:rPr>
                <w:rFonts w:ascii="Tahoma" w:eastAsia="Times New Roman" w:hAnsi="Tahoma" w:cs="Tahoma"/>
                <w:sz w:val="20"/>
                <w:szCs w:val="20"/>
                <w:lang w:eastAsia="sv-SE"/>
              </w:rPr>
              <w:t>Vad avser indikatorn att mäta? (i korthet) Hur ska indikatorn tolkas? Tolkningsproblem? Varför ska indikatorn mätas?</w:t>
            </w:r>
            <w:r w:rsidRPr="00A063A2">
              <w:rPr>
                <w:rFonts w:ascii="Tahoma" w:eastAsia="Times New Roman" w:hAnsi="Tahoma" w:cs="Tahoma"/>
                <w:bCs/>
                <w:sz w:val="20"/>
                <w:szCs w:val="20"/>
                <w:lang w:eastAsia="sv-SE"/>
              </w:rPr>
              <w:br/>
            </w:r>
            <w:r w:rsidRPr="007121BF">
              <w:rPr>
                <w:rFonts w:ascii="Tahoma" w:eastAsia="Times New Roman" w:hAnsi="Tahoma" w:cs="Tahoma"/>
                <w:sz w:val="20"/>
                <w:szCs w:val="20"/>
                <w:lang w:eastAsia="sv-SE"/>
              </w:rPr>
              <w:t>Vilket stöd finns för denna indikator?</w:t>
            </w:r>
            <w:r w:rsidRPr="007121BF">
              <w:rPr>
                <w:rFonts w:ascii="Tahoma" w:eastAsia="Times New Roman" w:hAnsi="Tahoma" w:cs="Tahoma"/>
                <w:sz w:val="20"/>
                <w:szCs w:val="20"/>
                <w:lang w:eastAsia="sv-SE"/>
              </w:rPr>
              <w:br/>
              <w:t>Riktlinjer, vetenskaplig, laglig grund eller annan grund.</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2E6F5C80" w14:textId="77777777" w:rsidR="00FB040C" w:rsidRPr="007121BF" w:rsidRDefault="00AA7900" w:rsidP="00CF034E">
            <w:pPr>
              <w:spacing w:line="240" w:lineRule="auto"/>
              <w:rPr>
                <w:rFonts w:ascii="Tahoma" w:eastAsia="Times New Roman" w:hAnsi="Tahoma" w:cs="Tahoma"/>
                <w:bCs/>
                <w:sz w:val="20"/>
                <w:szCs w:val="20"/>
                <w:lang w:eastAsia="sv-SE"/>
              </w:rPr>
            </w:pPr>
            <w:r w:rsidRPr="007121BF">
              <w:rPr>
                <w:rFonts w:ascii="Tahoma" w:eastAsia="Times New Roman" w:hAnsi="Tahoma" w:cs="Tahoma"/>
                <w:bCs/>
                <w:sz w:val="20"/>
                <w:szCs w:val="20"/>
                <w:lang w:eastAsia="sv-SE"/>
              </w:rPr>
              <w:t>Indi</w:t>
            </w:r>
            <w:r w:rsidR="00247948" w:rsidRPr="007121BF">
              <w:rPr>
                <w:rFonts w:ascii="Tahoma" w:eastAsia="Times New Roman" w:hAnsi="Tahoma" w:cs="Tahoma"/>
                <w:bCs/>
                <w:sz w:val="20"/>
                <w:szCs w:val="20"/>
                <w:lang w:eastAsia="sv-SE"/>
              </w:rPr>
              <w:t>katorBeskrivning.beskrivning/syfte</w:t>
            </w:r>
          </w:p>
        </w:tc>
      </w:tr>
      <w:tr w:rsidR="00FB040C" w:rsidRPr="007121BF" w14:paraId="64B4AA12" w14:textId="77777777" w:rsidTr="00FB040C">
        <w:trPr>
          <w:trHeight w:val="780"/>
        </w:trPr>
        <w:tc>
          <w:tcPr>
            <w:tcW w:w="5371" w:type="dxa"/>
            <w:tcBorders>
              <w:top w:val="nil"/>
              <w:left w:val="single" w:sz="4" w:space="0" w:color="auto"/>
              <w:bottom w:val="single" w:sz="4" w:space="0" w:color="auto"/>
              <w:right w:val="single" w:sz="4" w:space="0" w:color="auto"/>
            </w:tcBorders>
            <w:shd w:val="clear" w:color="000000" w:fill="FFC000"/>
            <w:hideMark/>
          </w:tcPr>
          <w:p w14:paraId="0792BBEB" w14:textId="77777777" w:rsidR="00FB040C" w:rsidRPr="00A063A2" w:rsidRDefault="00FB040C" w:rsidP="00CF034E">
            <w:pPr>
              <w:spacing w:line="240" w:lineRule="auto"/>
              <w:rPr>
                <w:rFonts w:ascii="Tahoma" w:eastAsia="Times New Roman" w:hAnsi="Tahoma" w:cs="Tahoma"/>
                <w:bCs/>
                <w:sz w:val="20"/>
                <w:szCs w:val="20"/>
                <w:lang w:eastAsia="sv-SE"/>
              </w:rPr>
            </w:pPr>
            <w:r w:rsidRPr="00A063A2">
              <w:rPr>
                <w:rFonts w:ascii="Tahoma" w:eastAsia="Times New Roman" w:hAnsi="Tahoma" w:cs="Tahoma"/>
                <w:bCs/>
                <w:sz w:val="20"/>
                <w:szCs w:val="20"/>
                <w:lang w:eastAsia="sv-SE"/>
              </w:rPr>
              <w:t xml:space="preserve">Måttenhet                         </w:t>
            </w:r>
            <w:r w:rsidRPr="007121BF">
              <w:rPr>
                <w:rFonts w:ascii="Tahoma" w:eastAsia="Times New Roman" w:hAnsi="Tahoma" w:cs="Tahoma"/>
                <w:sz w:val="20"/>
                <w:szCs w:val="20"/>
                <w:lang w:eastAsia="sv-SE"/>
              </w:rPr>
              <w:t>T ex "Procent", "Index",  "Per invånare", "Kronor".</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233FE158" w14:textId="77777777" w:rsidR="00FB040C" w:rsidRPr="00A063A2" w:rsidRDefault="00247948" w:rsidP="00CF034E">
            <w:pPr>
              <w:spacing w:line="240" w:lineRule="auto"/>
              <w:rPr>
                <w:rFonts w:ascii="Tahoma" w:eastAsia="Times New Roman" w:hAnsi="Tahoma" w:cs="Tahoma"/>
                <w:bCs/>
                <w:sz w:val="20"/>
                <w:szCs w:val="20"/>
                <w:lang w:eastAsia="sv-SE"/>
              </w:rPr>
            </w:pPr>
            <w:r w:rsidRPr="007121BF">
              <w:rPr>
                <w:rFonts w:ascii="Tahoma" w:eastAsia="Times New Roman" w:hAnsi="Tahoma" w:cs="Tahoma"/>
                <w:bCs/>
                <w:sz w:val="20"/>
                <w:szCs w:val="20"/>
                <w:lang w:eastAsia="sv-SE"/>
              </w:rPr>
              <w:t>IndikatorBeskrivning</w:t>
            </w:r>
            <w:r w:rsidR="00DF5C53" w:rsidRPr="00A063A2">
              <w:rPr>
                <w:rFonts w:ascii="Tahoma" w:eastAsia="Times New Roman" w:hAnsi="Tahoma" w:cs="Tahoma"/>
                <w:bCs/>
                <w:sz w:val="20"/>
                <w:szCs w:val="20"/>
                <w:lang w:eastAsia="sv-SE"/>
              </w:rPr>
              <w:t xml:space="preserve"> .m</w:t>
            </w:r>
            <w:r w:rsidRPr="00A063A2">
              <w:rPr>
                <w:rFonts w:ascii="Tahoma" w:eastAsia="Times New Roman" w:hAnsi="Tahoma" w:cs="Tahoma"/>
                <w:bCs/>
                <w:sz w:val="20"/>
                <w:szCs w:val="20"/>
                <w:lang w:eastAsia="sv-SE"/>
              </w:rPr>
              <w:t>åttEnhetDefinition</w:t>
            </w:r>
          </w:p>
        </w:tc>
      </w:tr>
      <w:tr w:rsidR="00FB040C" w:rsidRPr="007121BF" w14:paraId="68D31FD1" w14:textId="77777777" w:rsidTr="00FB040C">
        <w:trPr>
          <w:trHeight w:val="1005"/>
        </w:trPr>
        <w:tc>
          <w:tcPr>
            <w:tcW w:w="5371" w:type="dxa"/>
            <w:tcBorders>
              <w:top w:val="nil"/>
              <w:left w:val="single" w:sz="4" w:space="0" w:color="auto"/>
              <w:bottom w:val="single" w:sz="4" w:space="0" w:color="auto"/>
              <w:right w:val="single" w:sz="4" w:space="0" w:color="auto"/>
            </w:tcBorders>
            <w:shd w:val="clear" w:color="000000" w:fill="FFC000"/>
            <w:hideMark/>
          </w:tcPr>
          <w:p w14:paraId="01ED6679" w14:textId="77777777" w:rsidR="00FB040C" w:rsidRPr="00A063A2" w:rsidRDefault="00FB040C" w:rsidP="00CF034E">
            <w:pPr>
              <w:spacing w:line="240" w:lineRule="auto"/>
              <w:rPr>
                <w:rFonts w:ascii="Tahoma" w:eastAsia="Times New Roman" w:hAnsi="Tahoma" w:cs="Tahoma"/>
                <w:bCs/>
                <w:sz w:val="20"/>
                <w:szCs w:val="20"/>
                <w:lang w:eastAsia="sv-SE"/>
              </w:rPr>
            </w:pPr>
            <w:r w:rsidRPr="00A063A2">
              <w:rPr>
                <w:rFonts w:ascii="Tahoma" w:eastAsia="Times New Roman" w:hAnsi="Tahoma" w:cs="Tahoma"/>
                <w:bCs/>
                <w:sz w:val="20"/>
                <w:szCs w:val="20"/>
                <w:lang w:eastAsia="sv-SE"/>
              </w:rPr>
              <w:t xml:space="preserve">Typ av indikator </w:t>
            </w:r>
            <w:r w:rsidRPr="007121BF">
              <w:rPr>
                <w:rFonts w:ascii="Tahoma" w:eastAsia="Times New Roman" w:hAnsi="Tahoma" w:cs="Tahoma"/>
                <w:sz w:val="20"/>
                <w:szCs w:val="20"/>
                <w:lang w:eastAsia="sv-SE"/>
              </w:rPr>
              <w:t>(struktur-, process- eller resultatindikator)</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0B80D75F" w14:textId="77777777" w:rsidR="00FB040C" w:rsidRPr="00A063A2" w:rsidRDefault="00247948" w:rsidP="00CF034E">
            <w:pPr>
              <w:spacing w:line="240" w:lineRule="auto"/>
              <w:rPr>
                <w:rFonts w:ascii="Tahoma" w:eastAsia="Times New Roman" w:hAnsi="Tahoma" w:cs="Tahoma"/>
                <w:bCs/>
                <w:sz w:val="20"/>
                <w:szCs w:val="20"/>
                <w:lang w:eastAsia="sv-SE"/>
              </w:rPr>
            </w:pPr>
            <w:r w:rsidRPr="007121BF">
              <w:rPr>
                <w:rFonts w:ascii="Tahoma" w:eastAsia="Times New Roman" w:hAnsi="Tahoma" w:cs="Tahoma"/>
                <w:bCs/>
                <w:sz w:val="20"/>
                <w:szCs w:val="20"/>
                <w:lang w:eastAsia="sv-SE"/>
              </w:rPr>
              <w:t>IndikatorBeskrivning</w:t>
            </w:r>
            <w:r w:rsidR="00DF5C53" w:rsidRPr="007121BF">
              <w:rPr>
                <w:rFonts w:ascii="Tahoma" w:eastAsia="Times New Roman" w:hAnsi="Tahoma" w:cs="Tahoma"/>
                <w:bCs/>
                <w:sz w:val="20"/>
                <w:szCs w:val="20"/>
                <w:lang w:eastAsia="sv-SE"/>
              </w:rPr>
              <w:t>.</w:t>
            </w:r>
            <w:r w:rsidRPr="007121BF">
              <w:rPr>
                <w:rFonts w:ascii="Tahoma" w:eastAsia="Times New Roman" w:hAnsi="Tahoma" w:cs="Tahoma"/>
                <w:bCs/>
                <w:sz w:val="20"/>
                <w:szCs w:val="20"/>
                <w:lang w:eastAsia="sv-SE"/>
              </w:rPr>
              <w:t>typasSom</w:t>
            </w:r>
            <w:r w:rsidR="00DF5C53" w:rsidRPr="007121BF">
              <w:rPr>
                <w:rFonts w:ascii="Tahoma" w:eastAsia="Times New Roman" w:hAnsi="Tahoma" w:cs="Tahoma"/>
                <w:bCs/>
                <w:sz w:val="20"/>
                <w:szCs w:val="20"/>
                <w:lang w:eastAsia="sv-SE"/>
              </w:rPr>
              <w:t>.</w:t>
            </w:r>
            <w:r w:rsidRPr="007121BF">
              <w:rPr>
                <w:rFonts w:ascii="Tahoma" w:eastAsia="Times New Roman" w:hAnsi="Tahoma" w:cs="Tahoma"/>
                <w:bCs/>
                <w:sz w:val="20"/>
                <w:szCs w:val="20"/>
                <w:lang w:eastAsia="sv-SE"/>
              </w:rPr>
              <w:t>IndikatorTyp.typAvIndikator</w:t>
            </w:r>
          </w:p>
        </w:tc>
      </w:tr>
      <w:tr w:rsidR="00FB040C" w:rsidRPr="007121BF" w14:paraId="72EF4E27" w14:textId="77777777" w:rsidTr="00FB040C">
        <w:trPr>
          <w:trHeight w:val="720"/>
        </w:trPr>
        <w:tc>
          <w:tcPr>
            <w:tcW w:w="5371" w:type="dxa"/>
            <w:tcBorders>
              <w:top w:val="nil"/>
              <w:left w:val="single" w:sz="4" w:space="0" w:color="auto"/>
              <w:bottom w:val="single" w:sz="4" w:space="0" w:color="auto"/>
              <w:right w:val="single" w:sz="4" w:space="0" w:color="auto"/>
            </w:tcBorders>
            <w:shd w:val="clear" w:color="000000" w:fill="FFC000"/>
            <w:hideMark/>
          </w:tcPr>
          <w:p w14:paraId="067890A0" w14:textId="77777777" w:rsidR="00FB040C" w:rsidRPr="007121BF" w:rsidRDefault="00FB040C" w:rsidP="00CF034E">
            <w:pPr>
              <w:spacing w:line="240" w:lineRule="auto"/>
              <w:rPr>
                <w:rFonts w:ascii="Arial" w:eastAsia="Times New Roman" w:hAnsi="Arial" w:cs="Arial"/>
                <w:sz w:val="20"/>
                <w:szCs w:val="20"/>
                <w:lang w:eastAsia="sv-SE"/>
              </w:rPr>
            </w:pPr>
            <w:r w:rsidRPr="00A063A2">
              <w:rPr>
                <w:rFonts w:ascii="Arial" w:eastAsia="Times New Roman" w:hAnsi="Arial" w:cs="Arial"/>
                <w:bCs/>
                <w:sz w:val="20"/>
                <w:szCs w:val="20"/>
                <w:lang w:eastAsia="sv-SE"/>
              </w:rPr>
              <w:t>Täljare</w:t>
            </w:r>
            <w:r w:rsidRPr="007121BF">
              <w:rPr>
                <w:rFonts w:ascii="Arial" w:eastAsia="Times New Roman" w:hAnsi="Arial" w:cs="Arial"/>
                <w:sz w:val="20"/>
                <w:szCs w:val="20"/>
                <w:lang w:eastAsia="sv-SE"/>
              </w:rPr>
              <w:t xml:space="preserve"> (ofta antal fall):</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5A511068" w14:textId="77777777" w:rsidR="00FB040C" w:rsidRPr="00A063A2" w:rsidRDefault="00247948" w:rsidP="00CF034E">
            <w:pPr>
              <w:spacing w:line="240" w:lineRule="auto"/>
              <w:rPr>
                <w:rFonts w:ascii="Arial" w:eastAsia="Times New Roman" w:hAnsi="Arial" w:cs="Arial"/>
                <w:bCs/>
                <w:sz w:val="20"/>
                <w:szCs w:val="20"/>
                <w:lang w:eastAsia="sv-SE"/>
              </w:rPr>
            </w:pPr>
            <w:r w:rsidRPr="007121BF">
              <w:rPr>
                <w:rFonts w:ascii="Tahoma" w:eastAsia="Times New Roman" w:hAnsi="Tahoma" w:cs="Tahoma"/>
                <w:bCs/>
                <w:sz w:val="20"/>
                <w:szCs w:val="20"/>
                <w:lang w:eastAsia="sv-SE"/>
              </w:rPr>
              <w:t>IndikatorBeskrivning.täljarDefinition</w:t>
            </w:r>
          </w:p>
        </w:tc>
      </w:tr>
      <w:tr w:rsidR="00FB040C" w:rsidRPr="007121BF" w14:paraId="626F790A" w14:textId="77777777" w:rsidTr="00FB040C">
        <w:trPr>
          <w:trHeight w:val="960"/>
        </w:trPr>
        <w:tc>
          <w:tcPr>
            <w:tcW w:w="5371" w:type="dxa"/>
            <w:tcBorders>
              <w:top w:val="nil"/>
              <w:left w:val="single" w:sz="4" w:space="0" w:color="auto"/>
              <w:bottom w:val="single" w:sz="4" w:space="0" w:color="auto"/>
              <w:right w:val="single" w:sz="4" w:space="0" w:color="auto"/>
            </w:tcBorders>
            <w:shd w:val="clear" w:color="000000" w:fill="FFC000"/>
            <w:hideMark/>
          </w:tcPr>
          <w:p w14:paraId="61962F58" w14:textId="77777777" w:rsidR="00FB040C" w:rsidRPr="007121BF" w:rsidRDefault="00FB040C" w:rsidP="00CF034E">
            <w:pPr>
              <w:spacing w:line="240" w:lineRule="auto"/>
              <w:rPr>
                <w:rFonts w:ascii="Arial" w:eastAsia="Times New Roman" w:hAnsi="Arial" w:cs="Arial"/>
                <w:sz w:val="20"/>
                <w:szCs w:val="20"/>
                <w:lang w:eastAsia="sv-SE"/>
              </w:rPr>
            </w:pPr>
            <w:r w:rsidRPr="00A063A2">
              <w:rPr>
                <w:rFonts w:ascii="Arial" w:eastAsia="Times New Roman" w:hAnsi="Arial" w:cs="Arial"/>
                <w:bCs/>
                <w:sz w:val="20"/>
                <w:szCs w:val="20"/>
                <w:lang w:eastAsia="sv-SE"/>
              </w:rPr>
              <w:t xml:space="preserve">Nämnare </w:t>
            </w:r>
            <w:r w:rsidRPr="007121BF">
              <w:rPr>
                <w:rFonts w:ascii="Arial" w:eastAsia="Times New Roman" w:hAnsi="Arial" w:cs="Arial"/>
                <w:sz w:val="20"/>
                <w:szCs w:val="20"/>
                <w:lang w:eastAsia="sv-SE"/>
              </w:rPr>
              <w:t>(Observationer tex patienter, operationer):</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59A32280" w14:textId="77777777" w:rsidR="00FB040C" w:rsidRPr="00A063A2" w:rsidRDefault="00247948" w:rsidP="00CF034E">
            <w:pPr>
              <w:spacing w:line="240" w:lineRule="auto"/>
              <w:rPr>
                <w:rFonts w:ascii="Arial" w:eastAsia="Times New Roman" w:hAnsi="Arial" w:cs="Arial"/>
                <w:bCs/>
                <w:sz w:val="20"/>
                <w:szCs w:val="20"/>
                <w:lang w:eastAsia="sv-SE"/>
              </w:rPr>
            </w:pPr>
            <w:r w:rsidRPr="007121BF">
              <w:rPr>
                <w:rFonts w:ascii="Tahoma" w:eastAsia="Times New Roman" w:hAnsi="Tahoma" w:cs="Tahoma"/>
                <w:bCs/>
                <w:sz w:val="20"/>
                <w:szCs w:val="20"/>
                <w:lang w:eastAsia="sv-SE"/>
              </w:rPr>
              <w:t>IndikatorBeskrivning.nämnarDefinition</w:t>
            </w:r>
          </w:p>
        </w:tc>
      </w:tr>
      <w:tr w:rsidR="00FB040C" w:rsidRPr="007121BF" w14:paraId="66E4D940" w14:textId="77777777" w:rsidTr="00FB040C">
        <w:trPr>
          <w:trHeight w:val="2850"/>
        </w:trPr>
        <w:tc>
          <w:tcPr>
            <w:tcW w:w="5371" w:type="dxa"/>
            <w:tcBorders>
              <w:top w:val="nil"/>
              <w:left w:val="single" w:sz="4" w:space="0" w:color="auto"/>
              <w:bottom w:val="single" w:sz="4" w:space="0" w:color="auto"/>
              <w:right w:val="single" w:sz="4" w:space="0" w:color="auto"/>
            </w:tcBorders>
            <w:shd w:val="clear" w:color="000000" w:fill="FFC000"/>
            <w:hideMark/>
          </w:tcPr>
          <w:p w14:paraId="69836E17" w14:textId="77777777" w:rsidR="00FB040C" w:rsidRPr="00A063A2" w:rsidRDefault="00FB040C"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Teknisk beskrivning     </w:t>
            </w:r>
            <w:r w:rsidRPr="007121BF">
              <w:rPr>
                <w:rFonts w:ascii="Arial" w:eastAsia="Times New Roman" w:hAnsi="Arial" w:cs="Arial"/>
                <w:sz w:val="20"/>
                <w:szCs w:val="20"/>
                <w:lang w:eastAsia="sv-SE"/>
              </w:rPr>
              <w:t xml:space="preserve"> Vilka fall/patienter ingår? Åldersavgränsningar.      Diagnos-, åtgärdskoder, ATC-koder. Ålders- el annan standardisering. Statistisk metod - ev. kommentar. Viktigare definitioner - förklaringar.</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7223530D" w14:textId="77777777" w:rsidR="005E47FA" w:rsidRPr="00A063A2" w:rsidRDefault="005E47FA"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Uppdelat över ett flertal parametrar, samt i den beskrivningen </w:t>
            </w:r>
          </w:p>
          <w:p w14:paraId="50360CBD" w14:textId="77777777" w:rsidR="00FB040C" w:rsidRPr="00A063A2" w:rsidRDefault="00247948"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IndikatorBeskrivning</w:t>
            </w:r>
            <w:r w:rsidR="00DF5C53" w:rsidRPr="00A063A2">
              <w:rPr>
                <w:rFonts w:ascii="Arial" w:eastAsia="Times New Roman" w:hAnsi="Arial" w:cs="Arial"/>
                <w:bCs/>
                <w:sz w:val="20"/>
                <w:szCs w:val="20"/>
                <w:lang w:eastAsia="sv-SE"/>
              </w:rPr>
              <w:t>.</w:t>
            </w:r>
            <w:r w:rsidRPr="00A063A2">
              <w:rPr>
                <w:rFonts w:ascii="Arial" w:eastAsia="Times New Roman" w:hAnsi="Arial" w:cs="Arial"/>
                <w:bCs/>
                <w:sz w:val="20"/>
                <w:szCs w:val="20"/>
                <w:lang w:eastAsia="sv-SE"/>
              </w:rPr>
              <w:t>DefinitionAvUnderkategorier</w:t>
            </w:r>
            <w:r w:rsidR="00DF5C53" w:rsidRPr="00A063A2">
              <w:rPr>
                <w:rFonts w:ascii="Arial" w:eastAsia="Times New Roman" w:hAnsi="Arial" w:cs="Arial"/>
                <w:bCs/>
                <w:sz w:val="20"/>
                <w:szCs w:val="20"/>
                <w:lang w:eastAsia="sv-SE"/>
              </w:rPr>
              <w:t>.</w:t>
            </w:r>
            <w:r w:rsidRPr="00A063A2">
              <w:rPr>
                <w:rFonts w:ascii="Arial" w:eastAsia="Times New Roman" w:hAnsi="Arial" w:cs="Arial"/>
                <w:bCs/>
                <w:sz w:val="20"/>
                <w:szCs w:val="20"/>
                <w:lang w:eastAsia="sv-SE"/>
              </w:rPr>
              <w:t>Urval.kod</w:t>
            </w:r>
          </w:p>
          <w:p w14:paraId="4493819B" w14:textId="77777777" w:rsidR="00247948" w:rsidRPr="00A063A2" w:rsidRDefault="00247948" w:rsidP="00CF034E">
            <w:pPr>
              <w:spacing w:line="240" w:lineRule="auto"/>
              <w:rPr>
                <w:rFonts w:ascii="Arial" w:eastAsia="Times New Roman" w:hAnsi="Arial" w:cs="Arial"/>
                <w:bCs/>
                <w:sz w:val="20"/>
                <w:szCs w:val="20"/>
                <w:lang w:eastAsia="sv-SE"/>
              </w:rPr>
            </w:pPr>
          </w:p>
          <w:p w14:paraId="69DFF411" w14:textId="77777777" w:rsidR="00247948" w:rsidRPr="00A063A2" w:rsidRDefault="00DF5C53"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IndikatorBeskrivning.i</w:t>
            </w:r>
            <w:r w:rsidR="00247948" w:rsidRPr="00A063A2">
              <w:rPr>
                <w:rFonts w:ascii="Arial" w:eastAsia="Times New Roman" w:hAnsi="Arial" w:cs="Arial"/>
                <w:bCs/>
                <w:sz w:val="20"/>
                <w:szCs w:val="20"/>
                <w:lang w:eastAsia="sv-SE"/>
              </w:rPr>
              <w:t>nklusionsKriteria (referens till Urval)</w:t>
            </w:r>
          </w:p>
          <w:p w14:paraId="4FA32B6F" w14:textId="77777777" w:rsidR="00247948" w:rsidRPr="00A063A2" w:rsidRDefault="00247948" w:rsidP="00CF034E">
            <w:pPr>
              <w:spacing w:line="240" w:lineRule="auto"/>
              <w:rPr>
                <w:rFonts w:ascii="Arial" w:eastAsia="Times New Roman" w:hAnsi="Arial" w:cs="Arial"/>
                <w:bCs/>
                <w:sz w:val="20"/>
                <w:szCs w:val="20"/>
                <w:lang w:eastAsia="sv-SE"/>
              </w:rPr>
            </w:pPr>
          </w:p>
          <w:p w14:paraId="41C61372" w14:textId="77777777" w:rsidR="00247948" w:rsidRPr="00A063A2" w:rsidRDefault="00DF5C53" w:rsidP="00247948">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IndikatorBeskrivning.e</w:t>
            </w:r>
            <w:r w:rsidR="00247948" w:rsidRPr="00A063A2">
              <w:rPr>
                <w:rFonts w:ascii="Arial" w:eastAsia="Times New Roman" w:hAnsi="Arial" w:cs="Arial"/>
                <w:bCs/>
                <w:sz w:val="20"/>
                <w:szCs w:val="20"/>
                <w:lang w:eastAsia="sv-SE"/>
              </w:rPr>
              <w:t>xk</w:t>
            </w:r>
            <w:r w:rsidRPr="00A063A2">
              <w:rPr>
                <w:rFonts w:ascii="Arial" w:eastAsia="Times New Roman" w:hAnsi="Arial" w:cs="Arial"/>
                <w:bCs/>
                <w:sz w:val="20"/>
                <w:szCs w:val="20"/>
                <w:lang w:eastAsia="sv-SE"/>
              </w:rPr>
              <w:t xml:space="preserve">lusionsKriteria (referens till </w:t>
            </w:r>
            <w:r w:rsidR="00247948" w:rsidRPr="00A063A2">
              <w:rPr>
                <w:rFonts w:ascii="Arial" w:eastAsia="Times New Roman" w:hAnsi="Arial" w:cs="Arial"/>
                <w:bCs/>
                <w:sz w:val="20"/>
                <w:szCs w:val="20"/>
                <w:lang w:eastAsia="sv-SE"/>
              </w:rPr>
              <w:t>Urval)</w:t>
            </w:r>
          </w:p>
        </w:tc>
      </w:tr>
      <w:tr w:rsidR="00FB040C" w:rsidRPr="007121BF" w14:paraId="5C68DD3B" w14:textId="77777777" w:rsidTr="00FB040C">
        <w:trPr>
          <w:trHeight w:val="2160"/>
        </w:trPr>
        <w:tc>
          <w:tcPr>
            <w:tcW w:w="5371" w:type="dxa"/>
            <w:tcBorders>
              <w:top w:val="nil"/>
              <w:left w:val="single" w:sz="4" w:space="0" w:color="auto"/>
              <w:bottom w:val="single" w:sz="4" w:space="0" w:color="auto"/>
              <w:right w:val="single" w:sz="4" w:space="0" w:color="auto"/>
            </w:tcBorders>
            <w:shd w:val="clear" w:color="000000" w:fill="FFC000"/>
            <w:hideMark/>
          </w:tcPr>
          <w:p w14:paraId="746F481C" w14:textId="77777777" w:rsidR="007937AF" w:rsidRPr="00A063A2" w:rsidRDefault="00FB040C"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Datakvalitet och felkällor   </w:t>
            </w:r>
          </w:p>
          <w:p w14:paraId="6C2E4E88" w14:textId="77777777" w:rsidR="007937AF" w:rsidRPr="007121BF" w:rsidRDefault="00FB040C"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 xml:space="preserve">Täckningsgrad (kliniker). </w:t>
            </w:r>
          </w:p>
          <w:p w14:paraId="4787BB0E" w14:textId="77777777" w:rsidR="007937AF" w:rsidRPr="007121BF" w:rsidRDefault="00FB040C"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 xml:space="preserve">Täckningsgrad/bortfall av patienter. </w:t>
            </w:r>
          </w:p>
          <w:p w14:paraId="3D1FE778" w14:textId="77777777" w:rsidR="007937AF" w:rsidRPr="007121BF" w:rsidRDefault="00FB040C"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 xml:space="preserve">Bortfall i uppföljningsvariabel. </w:t>
            </w:r>
          </w:p>
          <w:p w14:paraId="0BFFC934" w14:textId="77777777" w:rsidR="007937AF" w:rsidRPr="007121BF" w:rsidRDefault="00FB040C"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 xml:space="preserve">Möjliga mät/registreringsfel. </w:t>
            </w:r>
          </w:p>
          <w:p w14:paraId="6ED684DD" w14:textId="77777777" w:rsidR="00FB040C" w:rsidRPr="00A063A2" w:rsidRDefault="00FB040C" w:rsidP="00CF034E">
            <w:pPr>
              <w:spacing w:line="240" w:lineRule="auto"/>
              <w:rPr>
                <w:rFonts w:ascii="Arial" w:eastAsia="Times New Roman" w:hAnsi="Arial" w:cs="Arial"/>
                <w:bCs/>
                <w:sz w:val="20"/>
                <w:szCs w:val="20"/>
                <w:lang w:eastAsia="sv-SE"/>
              </w:rPr>
            </w:pPr>
            <w:r w:rsidRPr="007121BF">
              <w:rPr>
                <w:rFonts w:ascii="Arial" w:eastAsia="Times New Roman" w:hAnsi="Arial" w:cs="Arial"/>
                <w:sz w:val="20"/>
                <w:szCs w:val="20"/>
                <w:lang w:eastAsia="sv-SE"/>
              </w:rPr>
              <w:t>Viktigare tolkningsproblem.</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36B3FC3C" w14:textId="77777777" w:rsidR="007937AF" w:rsidRPr="00A063A2" w:rsidRDefault="007937AF" w:rsidP="007937AF">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Täckningsgrad kliniker:</w:t>
            </w:r>
          </w:p>
          <w:p w14:paraId="31E05DA5" w14:textId="77777777" w:rsidR="007937AF" w:rsidRPr="007121BF" w:rsidRDefault="007937AF"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 xml:space="preserve">Täckningsgrad av patienter. </w:t>
            </w:r>
          </w:p>
          <w:p w14:paraId="0775403D" w14:textId="77777777" w:rsidR="007937AF" w:rsidRPr="00A063A2" w:rsidRDefault="007937AF" w:rsidP="00CF034E">
            <w:pPr>
              <w:spacing w:line="240" w:lineRule="auto"/>
              <w:rPr>
                <w:rFonts w:ascii="Arial" w:eastAsia="Times New Roman" w:hAnsi="Arial" w:cs="Arial"/>
                <w:bCs/>
                <w:sz w:val="20"/>
                <w:szCs w:val="20"/>
                <w:lang w:eastAsia="sv-SE"/>
              </w:rPr>
            </w:pPr>
            <w:r w:rsidRPr="007121BF">
              <w:rPr>
                <w:rFonts w:ascii="Arial" w:eastAsia="Times New Roman" w:hAnsi="Arial" w:cs="Arial"/>
                <w:sz w:val="20"/>
                <w:szCs w:val="20"/>
                <w:lang w:eastAsia="sv-SE"/>
              </w:rPr>
              <w:t>Bortfall i uppföljningsvariabel.</w:t>
            </w:r>
          </w:p>
          <w:p w14:paraId="382E079A" w14:textId="77777777" w:rsidR="00247948" w:rsidRPr="00A063A2" w:rsidRDefault="00DF5C53"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IndikatorBeskrivning.b</w:t>
            </w:r>
            <w:r w:rsidR="00247948" w:rsidRPr="00A063A2">
              <w:rPr>
                <w:rFonts w:ascii="Arial" w:eastAsia="Times New Roman" w:hAnsi="Arial" w:cs="Arial"/>
                <w:bCs/>
                <w:sz w:val="20"/>
                <w:szCs w:val="20"/>
                <w:lang w:eastAsia="sv-SE"/>
              </w:rPr>
              <w:t>eskrivning/syfte</w:t>
            </w:r>
          </w:p>
          <w:p w14:paraId="58E67590" w14:textId="77777777" w:rsidR="00247948" w:rsidRPr="00A063A2" w:rsidRDefault="00247948" w:rsidP="00CF034E">
            <w:pPr>
              <w:spacing w:line="240" w:lineRule="auto"/>
              <w:rPr>
                <w:rFonts w:ascii="Arial" w:eastAsia="Times New Roman" w:hAnsi="Arial" w:cs="Arial"/>
                <w:bCs/>
                <w:sz w:val="20"/>
                <w:szCs w:val="20"/>
                <w:lang w:eastAsia="sv-SE"/>
              </w:rPr>
            </w:pPr>
          </w:p>
          <w:p w14:paraId="1C38EE41" w14:textId="77777777" w:rsidR="00FB040C" w:rsidRPr="00A063A2" w:rsidRDefault="001C110E"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Ges även av</w:t>
            </w:r>
            <w:r w:rsidR="00247948" w:rsidRPr="00A063A2">
              <w:rPr>
                <w:rFonts w:ascii="Arial" w:eastAsia="Times New Roman" w:hAnsi="Arial" w:cs="Arial"/>
                <w:bCs/>
                <w:sz w:val="20"/>
                <w:szCs w:val="20"/>
                <w:lang w:eastAsia="sv-SE"/>
              </w:rPr>
              <w:t>:</w:t>
            </w:r>
          </w:p>
          <w:p w14:paraId="4F18FE64" w14:textId="77777777" w:rsidR="00247948" w:rsidRPr="00A063A2" w:rsidRDefault="00DF5C53"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IndikatorRapport.t</w:t>
            </w:r>
            <w:r w:rsidR="00247948" w:rsidRPr="00A063A2">
              <w:rPr>
                <w:rFonts w:ascii="Arial" w:eastAsia="Times New Roman" w:hAnsi="Arial" w:cs="Arial"/>
                <w:bCs/>
                <w:sz w:val="20"/>
                <w:szCs w:val="20"/>
                <w:lang w:eastAsia="sv-SE"/>
              </w:rPr>
              <w:t>xkluderade</w:t>
            </w:r>
          </w:p>
          <w:p w14:paraId="0CE426CF" w14:textId="77777777" w:rsidR="00247948" w:rsidRPr="00A063A2" w:rsidRDefault="00DF5C53"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IndikatorRapport .IndikatorVärde.t</w:t>
            </w:r>
            <w:r w:rsidR="00247948" w:rsidRPr="00A063A2">
              <w:rPr>
                <w:rFonts w:ascii="Arial" w:eastAsia="Times New Roman" w:hAnsi="Arial" w:cs="Arial"/>
                <w:bCs/>
                <w:sz w:val="20"/>
                <w:szCs w:val="20"/>
                <w:lang w:eastAsia="sv-SE"/>
              </w:rPr>
              <w:t>äckningsgrad</w:t>
            </w:r>
          </w:p>
          <w:p w14:paraId="27B19CEE" w14:textId="77777777" w:rsidR="007937AF" w:rsidRPr="00A063A2" w:rsidRDefault="007937AF" w:rsidP="00CF034E">
            <w:pPr>
              <w:spacing w:line="240" w:lineRule="auto"/>
              <w:rPr>
                <w:rFonts w:ascii="Arial" w:eastAsia="Times New Roman" w:hAnsi="Arial" w:cs="Arial"/>
                <w:bCs/>
                <w:sz w:val="20"/>
                <w:szCs w:val="20"/>
                <w:lang w:eastAsia="sv-SE"/>
              </w:rPr>
            </w:pPr>
          </w:p>
          <w:p w14:paraId="63DE261C" w14:textId="77777777" w:rsidR="007937AF" w:rsidRPr="00A063A2" w:rsidRDefault="007937AF" w:rsidP="007937AF">
            <w:pPr>
              <w:spacing w:line="240" w:lineRule="auto"/>
              <w:rPr>
                <w:rFonts w:ascii="Arial" w:eastAsia="Times New Roman" w:hAnsi="Arial" w:cs="Arial"/>
                <w:bCs/>
                <w:sz w:val="20"/>
                <w:szCs w:val="20"/>
                <w:lang w:eastAsia="sv-SE"/>
              </w:rPr>
            </w:pPr>
          </w:p>
        </w:tc>
      </w:tr>
      <w:tr w:rsidR="00FB040C" w:rsidRPr="007121BF" w14:paraId="70D64E60" w14:textId="77777777" w:rsidTr="00FB040C">
        <w:trPr>
          <w:trHeight w:val="2295"/>
        </w:trPr>
        <w:tc>
          <w:tcPr>
            <w:tcW w:w="5371" w:type="dxa"/>
            <w:tcBorders>
              <w:top w:val="nil"/>
              <w:left w:val="single" w:sz="4" w:space="0" w:color="auto"/>
              <w:bottom w:val="single" w:sz="4" w:space="0" w:color="auto"/>
              <w:right w:val="single" w:sz="4" w:space="0" w:color="auto"/>
            </w:tcBorders>
            <w:shd w:val="clear" w:color="000000" w:fill="FFC000"/>
            <w:hideMark/>
          </w:tcPr>
          <w:p w14:paraId="3DFC1133" w14:textId="77777777" w:rsidR="00FB040C" w:rsidRPr="00A063A2" w:rsidRDefault="00FB040C"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Data för landsting/region</w:t>
            </w:r>
            <w:r w:rsidRPr="007121BF">
              <w:rPr>
                <w:rFonts w:ascii="Arial" w:eastAsia="Times New Roman" w:hAnsi="Arial" w:cs="Arial"/>
                <w:sz w:val="20"/>
                <w:szCs w:val="20"/>
                <w:lang w:eastAsia="sv-SE"/>
              </w:rPr>
              <w:t xml:space="preserve">  Avses patientens hemortslandsting eller klinikens/mottagningens geografiska lokalisering till länen?                 </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0A2CB988" w14:textId="77777777" w:rsidR="00FB040C" w:rsidRPr="00A063A2" w:rsidRDefault="00247948" w:rsidP="00247948">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IndikatorBeskrivning.regionstillhörighetsberäkning</w:t>
            </w:r>
          </w:p>
        </w:tc>
      </w:tr>
      <w:tr w:rsidR="00FB040C" w:rsidRPr="007121BF" w14:paraId="3743C8EC" w14:textId="77777777" w:rsidTr="00FB040C">
        <w:trPr>
          <w:trHeight w:val="1065"/>
        </w:trPr>
        <w:tc>
          <w:tcPr>
            <w:tcW w:w="5371" w:type="dxa"/>
            <w:tcBorders>
              <w:top w:val="nil"/>
              <w:left w:val="single" w:sz="4" w:space="0" w:color="auto"/>
              <w:bottom w:val="single" w:sz="4" w:space="0" w:color="auto"/>
              <w:right w:val="nil"/>
            </w:tcBorders>
            <w:shd w:val="clear" w:color="000000" w:fill="FFC000"/>
            <w:hideMark/>
          </w:tcPr>
          <w:p w14:paraId="6889AD03" w14:textId="77777777" w:rsidR="00FB040C" w:rsidRPr="00A063A2" w:rsidRDefault="00FB040C"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Datakälla/or  </w:t>
            </w:r>
            <w:r w:rsidRPr="007121BF">
              <w:rPr>
                <w:rFonts w:ascii="Arial" w:eastAsia="Times New Roman" w:hAnsi="Arial" w:cs="Arial"/>
                <w:sz w:val="20"/>
                <w:szCs w:val="20"/>
                <w:lang w:eastAsia="sv-SE"/>
              </w:rPr>
              <w:t xml:space="preserve">            Samtliga källor anges</w:t>
            </w:r>
          </w:p>
        </w:tc>
        <w:tc>
          <w:tcPr>
            <w:tcW w:w="3373" w:type="dxa"/>
            <w:tcBorders>
              <w:top w:val="single" w:sz="4" w:space="0" w:color="auto"/>
              <w:left w:val="single" w:sz="4" w:space="0" w:color="auto"/>
              <w:bottom w:val="single" w:sz="4" w:space="0" w:color="auto"/>
              <w:right w:val="nil"/>
            </w:tcBorders>
            <w:shd w:val="clear" w:color="000000" w:fill="FFC000"/>
          </w:tcPr>
          <w:p w14:paraId="04BF3AEA" w14:textId="77777777" w:rsidR="00FB040C" w:rsidRPr="00A063A2" w:rsidRDefault="00C61DDE" w:rsidP="00C61DD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Undantaget, skall detta </w:t>
            </w:r>
            <w:r w:rsidR="00B61E43" w:rsidRPr="00A063A2">
              <w:rPr>
                <w:rFonts w:ascii="Arial" w:eastAsia="Times New Roman" w:hAnsi="Arial" w:cs="Arial"/>
                <w:bCs/>
                <w:sz w:val="20"/>
                <w:szCs w:val="20"/>
                <w:lang w:eastAsia="sv-SE"/>
              </w:rPr>
              <w:t xml:space="preserve">verkligen </w:t>
            </w:r>
            <w:r w:rsidRPr="00A063A2">
              <w:rPr>
                <w:rFonts w:ascii="Arial" w:eastAsia="Times New Roman" w:hAnsi="Arial" w:cs="Arial"/>
                <w:bCs/>
                <w:sz w:val="20"/>
                <w:szCs w:val="20"/>
                <w:lang w:eastAsia="sv-SE"/>
              </w:rPr>
              <w:t xml:space="preserve">hållas reda på i IndikatorBeskrivningen, eller ska man fråga efter en indikator och se från vilka </w:t>
            </w:r>
            <w:r w:rsidR="00B61E43" w:rsidRPr="00A063A2">
              <w:rPr>
                <w:rFonts w:ascii="Arial" w:eastAsia="Times New Roman" w:hAnsi="Arial" w:cs="Arial"/>
                <w:bCs/>
                <w:sz w:val="20"/>
                <w:szCs w:val="20"/>
                <w:lang w:eastAsia="sv-SE"/>
              </w:rPr>
              <w:t xml:space="preserve">källor </w:t>
            </w:r>
            <w:r w:rsidRPr="00A063A2">
              <w:rPr>
                <w:rFonts w:ascii="Arial" w:eastAsia="Times New Roman" w:hAnsi="Arial" w:cs="Arial"/>
                <w:bCs/>
                <w:sz w:val="20"/>
                <w:szCs w:val="20"/>
                <w:lang w:eastAsia="sv-SE"/>
              </w:rPr>
              <w:t>man får napp</w:t>
            </w:r>
            <w:r w:rsidR="00B61E43" w:rsidRPr="00A063A2">
              <w:rPr>
                <w:rFonts w:ascii="Arial" w:eastAsia="Times New Roman" w:hAnsi="Arial" w:cs="Arial"/>
                <w:bCs/>
                <w:sz w:val="20"/>
                <w:szCs w:val="20"/>
                <w:lang w:eastAsia="sv-SE"/>
              </w:rPr>
              <w:t xml:space="preserve"> från eller motsvarande mekanism</w:t>
            </w:r>
            <w:r w:rsidRPr="00A063A2">
              <w:rPr>
                <w:rFonts w:ascii="Arial" w:eastAsia="Times New Roman" w:hAnsi="Arial" w:cs="Arial"/>
                <w:bCs/>
                <w:sz w:val="20"/>
                <w:szCs w:val="20"/>
                <w:lang w:eastAsia="sv-SE"/>
              </w:rPr>
              <w:t>?</w:t>
            </w:r>
          </w:p>
        </w:tc>
      </w:tr>
      <w:tr w:rsidR="00FB040C" w:rsidRPr="007121BF" w14:paraId="2D509753" w14:textId="77777777" w:rsidTr="00FB040C">
        <w:trPr>
          <w:trHeight w:val="1590"/>
        </w:trPr>
        <w:tc>
          <w:tcPr>
            <w:tcW w:w="5371" w:type="dxa"/>
            <w:tcBorders>
              <w:top w:val="nil"/>
              <w:left w:val="single" w:sz="4" w:space="0" w:color="auto"/>
              <w:bottom w:val="single" w:sz="4" w:space="0" w:color="auto"/>
              <w:right w:val="nil"/>
            </w:tcBorders>
            <w:shd w:val="clear" w:color="000000" w:fill="FFC000"/>
            <w:hideMark/>
          </w:tcPr>
          <w:p w14:paraId="3E7FDC21" w14:textId="77777777" w:rsidR="00FB040C" w:rsidRPr="00A063A2" w:rsidRDefault="00FB040C"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Övrig kommentar</w:t>
            </w:r>
          </w:p>
        </w:tc>
        <w:tc>
          <w:tcPr>
            <w:tcW w:w="3373" w:type="dxa"/>
            <w:tcBorders>
              <w:top w:val="single" w:sz="4" w:space="0" w:color="auto"/>
              <w:left w:val="single" w:sz="4" w:space="0" w:color="auto"/>
              <w:bottom w:val="single" w:sz="4" w:space="0" w:color="auto"/>
              <w:right w:val="nil"/>
            </w:tcBorders>
            <w:shd w:val="clear" w:color="000000" w:fill="FFC000"/>
          </w:tcPr>
          <w:p w14:paraId="4A2CA206" w14:textId="77777777" w:rsidR="00FB040C" w:rsidRPr="00A063A2" w:rsidRDefault="00C61DDE"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Ej implementerat. Vad är syftet med kommentaren? </w:t>
            </w:r>
          </w:p>
        </w:tc>
      </w:tr>
    </w:tbl>
    <w:p w14:paraId="07CA0826" w14:textId="77777777" w:rsidR="00CF034E" w:rsidRPr="007121BF" w:rsidRDefault="00CF034E" w:rsidP="00CF034E"/>
    <w:p w14:paraId="6CA747BC" w14:textId="77777777" w:rsidR="00CF034E" w:rsidRPr="007121BF" w:rsidRDefault="00CF034E" w:rsidP="00CF034E"/>
    <w:p w14:paraId="6877DE65" w14:textId="77777777" w:rsidR="00CF034E" w:rsidRPr="007121BF" w:rsidRDefault="00B61E43" w:rsidP="00CF034E">
      <w:r w:rsidRPr="007121BF">
        <w:t xml:space="preserve">Krav från projektets samanställda </w:t>
      </w:r>
      <w:r w:rsidR="00E45535" w:rsidRPr="007121BF">
        <w:t>”Ark över indikatorers beskrivningar” v 1.1</w:t>
      </w:r>
    </w:p>
    <w:tbl>
      <w:tblPr>
        <w:tblW w:w="8759" w:type="dxa"/>
        <w:tblInd w:w="55" w:type="dxa"/>
        <w:tblCellMar>
          <w:left w:w="70" w:type="dxa"/>
          <w:right w:w="70" w:type="dxa"/>
        </w:tblCellMar>
        <w:tblLook w:val="04A0" w:firstRow="1" w:lastRow="0" w:firstColumn="1" w:lastColumn="0" w:noHBand="0" w:noVBand="1"/>
      </w:tblPr>
      <w:tblGrid>
        <w:gridCol w:w="1928"/>
        <w:gridCol w:w="1764"/>
        <w:gridCol w:w="5067"/>
      </w:tblGrid>
      <w:tr w:rsidR="00B85512" w:rsidRPr="007121BF" w14:paraId="32600996" w14:textId="77777777" w:rsidTr="00EA164C">
        <w:trPr>
          <w:trHeight w:val="300"/>
        </w:trPr>
        <w:tc>
          <w:tcPr>
            <w:tcW w:w="1928" w:type="dxa"/>
            <w:tcBorders>
              <w:top w:val="single" w:sz="4" w:space="0" w:color="auto"/>
              <w:left w:val="single" w:sz="4" w:space="0" w:color="auto"/>
              <w:bottom w:val="single" w:sz="4" w:space="0" w:color="auto"/>
              <w:right w:val="single" w:sz="4" w:space="0" w:color="auto"/>
            </w:tcBorders>
            <w:shd w:val="clear" w:color="000000" w:fill="C4D79B"/>
            <w:vAlign w:val="bottom"/>
          </w:tcPr>
          <w:p w14:paraId="599BC67F" w14:textId="77777777" w:rsidR="00B85512" w:rsidRPr="00A063A2" w:rsidRDefault="00B85512" w:rsidP="00CF034E">
            <w:pPr>
              <w:spacing w:line="240" w:lineRule="auto"/>
              <w:rPr>
                <w:rFonts w:ascii="Calibri" w:eastAsia="Times New Roman" w:hAnsi="Calibri"/>
                <w:bCs/>
                <w:i/>
                <w:iCs/>
                <w:color w:val="000000"/>
                <w:sz w:val="20"/>
                <w:szCs w:val="20"/>
                <w:lang w:eastAsia="sv-SE"/>
              </w:rPr>
            </w:pPr>
            <w:r w:rsidRPr="00A063A2">
              <w:rPr>
                <w:rFonts w:ascii="Calibri" w:eastAsia="Times New Roman" w:hAnsi="Calibri"/>
                <w:bCs/>
                <w:i/>
                <w:iCs/>
                <w:color w:val="000000"/>
                <w:sz w:val="20"/>
                <w:szCs w:val="20"/>
                <w:lang w:eastAsia="sv-SE"/>
              </w:rPr>
              <w:t>Begrepp i krav</w:t>
            </w:r>
          </w:p>
        </w:tc>
        <w:tc>
          <w:tcPr>
            <w:tcW w:w="1764" w:type="dxa"/>
            <w:tcBorders>
              <w:top w:val="single" w:sz="4" w:space="0" w:color="auto"/>
              <w:left w:val="single" w:sz="4" w:space="0" w:color="auto"/>
              <w:bottom w:val="single" w:sz="4" w:space="0" w:color="auto"/>
              <w:right w:val="single" w:sz="4" w:space="0" w:color="auto"/>
            </w:tcBorders>
            <w:shd w:val="clear" w:color="000000" w:fill="C4D79B"/>
            <w:vAlign w:val="bottom"/>
          </w:tcPr>
          <w:p w14:paraId="481ACF00" w14:textId="77777777" w:rsidR="00B85512" w:rsidRPr="007121BF" w:rsidRDefault="00B85512" w:rsidP="00CF034E">
            <w:pPr>
              <w:spacing w:line="240" w:lineRule="auto"/>
              <w:rPr>
                <w:rFonts w:ascii="Calibri" w:eastAsia="Times New Roman" w:hAnsi="Calibri"/>
                <w:color w:val="000000"/>
                <w:sz w:val="16"/>
                <w:szCs w:val="16"/>
              </w:rPr>
            </w:pPr>
            <w:r w:rsidRPr="00A063A2">
              <w:rPr>
                <w:rFonts w:ascii="Calibri" w:eastAsia="Times New Roman" w:hAnsi="Calibri"/>
                <w:bCs/>
                <w:i/>
                <w:iCs/>
                <w:color w:val="000000"/>
                <w:sz w:val="20"/>
                <w:szCs w:val="20"/>
                <w:lang w:eastAsia="sv-SE"/>
              </w:rPr>
              <w:t>Exempel/förtydligande</w:t>
            </w:r>
          </w:p>
        </w:tc>
        <w:tc>
          <w:tcPr>
            <w:tcW w:w="5067" w:type="dxa"/>
            <w:tcBorders>
              <w:top w:val="single" w:sz="4" w:space="0" w:color="auto"/>
              <w:left w:val="single" w:sz="4" w:space="0" w:color="auto"/>
              <w:bottom w:val="single" w:sz="4" w:space="0" w:color="auto"/>
              <w:right w:val="single" w:sz="4" w:space="0" w:color="auto"/>
            </w:tcBorders>
            <w:shd w:val="clear" w:color="000000" w:fill="C4D79B"/>
          </w:tcPr>
          <w:p w14:paraId="47841D2C" w14:textId="77777777" w:rsidR="00B85512" w:rsidRPr="00A063A2" w:rsidRDefault="00E45535" w:rsidP="00CF034E">
            <w:pPr>
              <w:spacing w:line="240" w:lineRule="auto"/>
              <w:rPr>
                <w:rFonts w:ascii="Calibri" w:eastAsia="Times New Roman" w:hAnsi="Calibri"/>
                <w:bCs/>
                <w:i/>
                <w:iCs/>
                <w:color w:val="000000"/>
                <w:sz w:val="20"/>
                <w:szCs w:val="20"/>
                <w:lang w:eastAsia="sv-SE"/>
              </w:rPr>
            </w:pPr>
            <w:r w:rsidRPr="00A063A2">
              <w:rPr>
                <w:rFonts w:ascii="Calibri" w:eastAsia="Times New Roman" w:hAnsi="Calibri"/>
                <w:bCs/>
                <w:i/>
                <w:iCs/>
                <w:color w:val="000000"/>
                <w:sz w:val="20"/>
                <w:szCs w:val="20"/>
                <w:lang w:eastAsia="sv-SE"/>
              </w:rPr>
              <w:t>Uppfyllnad</w:t>
            </w:r>
            <w:r w:rsidR="00B85512" w:rsidRPr="00A063A2">
              <w:rPr>
                <w:rFonts w:ascii="Calibri" w:eastAsia="Times New Roman" w:hAnsi="Calibri"/>
                <w:bCs/>
                <w:i/>
                <w:iCs/>
                <w:color w:val="000000"/>
                <w:sz w:val="20"/>
                <w:szCs w:val="20"/>
                <w:lang w:eastAsia="sv-SE"/>
              </w:rPr>
              <w:t xml:space="preserve"> informationsmodell</w:t>
            </w:r>
          </w:p>
        </w:tc>
      </w:tr>
      <w:tr w:rsidR="00B85512" w:rsidRPr="007121BF" w14:paraId="0440B5A8" w14:textId="77777777" w:rsidTr="00EA164C">
        <w:trPr>
          <w:trHeight w:val="300"/>
        </w:trPr>
        <w:tc>
          <w:tcPr>
            <w:tcW w:w="1928" w:type="dxa"/>
            <w:tcBorders>
              <w:top w:val="single" w:sz="4" w:space="0" w:color="auto"/>
              <w:left w:val="single" w:sz="4" w:space="0" w:color="auto"/>
              <w:bottom w:val="single" w:sz="4" w:space="0" w:color="auto"/>
              <w:right w:val="single" w:sz="4" w:space="0" w:color="auto"/>
            </w:tcBorders>
            <w:shd w:val="clear" w:color="000000" w:fill="C4D79B"/>
            <w:vAlign w:val="bottom"/>
            <w:hideMark/>
          </w:tcPr>
          <w:p w14:paraId="295C88D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Nyckel</w:t>
            </w:r>
          </w:p>
        </w:tc>
        <w:tc>
          <w:tcPr>
            <w:tcW w:w="1764" w:type="dxa"/>
            <w:tcBorders>
              <w:top w:val="single" w:sz="4" w:space="0" w:color="auto"/>
              <w:left w:val="single" w:sz="4" w:space="0" w:color="auto"/>
              <w:bottom w:val="single" w:sz="4" w:space="0" w:color="auto"/>
              <w:right w:val="single" w:sz="4" w:space="0" w:color="auto"/>
            </w:tcBorders>
            <w:shd w:val="clear" w:color="000000" w:fill="C4D79B"/>
            <w:vAlign w:val="bottom"/>
          </w:tcPr>
          <w:p w14:paraId="5DFAC000"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100001</w:t>
            </w:r>
          </w:p>
        </w:tc>
        <w:tc>
          <w:tcPr>
            <w:tcW w:w="5067" w:type="dxa"/>
            <w:tcBorders>
              <w:top w:val="single" w:sz="4" w:space="0" w:color="auto"/>
              <w:left w:val="single" w:sz="4" w:space="0" w:color="auto"/>
              <w:bottom w:val="single" w:sz="4" w:space="0" w:color="auto"/>
              <w:right w:val="single" w:sz="4" w:space="0" w:color="auto"/>
            </w:tcBorders>
            <w:shd w:val="clear" w:color="000000" w:fill="C4D79B"/>
          </w:tcPr>
          <w:p w14:paraId="77A4B1AA"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IndikatorBeskrivning.indikatorId</w:t>
            </w:r>
          </w:p>
        </w:tc>
      </w:tr>
      <w:tr w:rsidR="00B85512" w:rsidRPr="007121BF" w14:paraId="17E1614C"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41859AEA"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Namn</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D94D548"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Måluppfyllelse för blodsockervärde vid diabetes – primärvård</w:t>
            </w:r>
          </w:p>
        </w:tc>
        <w:tc>
          <w:tcPr>
            <w:tcW w:w="5067" w:type="dxa"/>
            <w:tcBorders>
              <w:top w:val="nil"/>
              <w:left w:val="single" w:sz="4" w:space="0" w:color="auto"/>
              <w:bottom w:val="single" w:sz="4" w:space="0" w:color="auto"/>
              <w:right w:val="single" w:sz="4" w:space="0" w:color="auto"/>
            </w:tcBorders>
            <w:shd w:val="clear" w:color="000000" w:fill="C4D79B"/>
          </w:tcPr>
          <w:p w14:paraId="11C6EF9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Indikatorbeskrivning.titel</w:t>
            </w:r>
          </w:p>
        </w:tc>
      </w:tr>
      <w:tr w:rsidR="00B85512" w:rsidRPr="007121BF" w14:paraId="3C5A19D6"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C5E6F5C"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Mått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DE2F298"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Andel patienter med diabetes i primärvård som når mål för blodsockervärde (HbA1c &lt; 52 mmol/mol). Procent.</w:t>
            </w:r>
          </w:p>
        </w:tc>
        <w:tc>
          <w:tcPr>
            <w:tcW w:w="5067" w:type="dxa"/>
            <w:tcBorders>
              <w:top w:val="nil"/>
              <w:left w:val="single" w:sz="4" w:space="0" w:color="auto"/>
              <w:bottom w:val="single" w:sz="4" w:space="0" w:color="auto"/>
              <w:right w:val="single" w:sz="4" w:space="0" w:color="auto"/>
            </w:tcBorders>
            <w:shd w:val="clear" w:color="000000" w:fill="C4D79B"/>
          </w:tcPr>
          <w:p w14:paraId="5681605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Indikatorbeskrivning.mätEnhetDefinition</w:t>
            </w:r>
          </w:p>
        </w:tc>
      </w:tr>
      <w:tr w:rsidR="00B85512" w:rsidRPr="007121BF" w14:paraId="34E9BD39"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79E08F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Beskrivning och syfte</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4CB1751"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HbA1c är ett blodprov där blodsockervärdet mäts. Målet för HbA1c är lägre än 52 mmol/mol enligt Socialstyrelsens nationella riktlinjer men i dessa betonas också att behandlingen ska individualiseras.</w:t>
            </w:r>
            <w:r w:rsidRPr="007121BF">
              <w:rPr>
                <w:rFonts w:ascii="Calibri" w:eastAsia="Times New Roman" w:hAnsi="Calibri"/>
                <w:color w:val="FF0000"/>
                <w:sz w:val="16"/>
                <w:szCs w:val="16"/>
              </w:rPr>
              <w:t xml:space="preserve"> I måttet ingår patienter yngre än 80 år.</w:t>
            </w:r>
          </w:p>
        </w:tc>
        <w:tc>
          <w:tcPr>
            <w:tcW w:w="5067" w:type="dxa"/>
            <w:tcBorders>
              <w:top w:val="nil"/>
              <w:left w:val="single" w:sz="4" w:space="0" w:color="auto"/>
              <w:bottom w:val="single" w:sz="4" w:space="0" w:color="auto"/>
              <w:right w:val="single" w:sz="4" w:space="0" w:color="auto"/>
            </w:tcBorders>
            <w:shd w:val="clear" w:color="000000" w:fill="C4D79B"/>
          </w:tcPr>
          <w:p w14:paraId="6E4A569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Indikatorbeskrivning.beskrivning/syfte</w:t>
            </w:r>
          </w:p>
        </w:tc>
      </w:tr>
      <w:tr w:rsidR="00B85512" w:rsidRPr="007121BF" w14:paraId="1A6FDC05" w14:textId="77777777" w:rsidTr="00EA164C">
        <w:trPr>
          <w:trHeight w:val="84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060CF4AC"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Högt eller lågt värde önskvärt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A133078"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Hög / Låg</w:t>
            </w:r>
          </w:p>
        </w:tc>
        <w:tc>
          <w:tcPr>
            <w:tcW w:w="5067" w:type="dxa"/>
            <w:tcBorders>
              <w:top w:val="nil"/>
              <w:left w:val="single" w:sz="4" w:space="0" w:color="auto"/>
              <w:bottom w:val="single" w:sz="4" w:space="0" w:color="auto"/>
              <w:right w:val="single" w:sz="4" w:space="0" w:color="auto"/>
            </w:tcBorders>
            <w:shd w:val="clear" w:color="000000" w:fill="C4D79B"/>
          </w:tcPr>
          <w:p w14:paraId="0D37381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 högtÄrBra</w:t>
            </w:r>
          </w:p>
        </w:tc>
      </w:tr>
      <w:tr w:rsidR="00B85512" w:rsidRPr="007121BF" w14:paraId="39DC3B6C"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5058637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Typ av indikator</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9ED8AAC"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Resultatindikator</w:t>
            </w:r>
          </w:p>
        </w:tc>
        <w:tc>
          <w:tcPr>
            <w:tcW w:w="5067" w:type="dxa"/>
            <w:tcBorders>
              <w:top w:val="nil"/>
              <w:left w:val="single" w:sz="4" w:space="0" w:color="auto"/>
              <w:bottom w:val="single" w:sz="4" w:space="0" w:color="auto"/>
              <w:right w:val="single" w:sz="4" w:space="0" w:color="auto"/>
            </w:tcBorders>
            <w:shd w:val="clear" w:color="000000" w:fill="C4D79B"/>
          </w:tcPr>
          <w:p w14:paraId="58EDE7A3" w14:textId="77777777" w:rsidR="00B85512" w:rsidRPr="007121BF" w:rsidRDefault="00DF5C53"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Indikatorbeskrivning.typasSom.</w:t>
            </w:r>
            <w:r w:rsidR="00B85512" w:rsidRPr="007121BF">
              <w:rPr>
                <w:rFonts w:ascii="Calibri" w:eastAsia="Times New Roman" w:hAnsi="Calibri"/>
                <w:bCs/>
                <w:i/>
                <w:iCs/>
                <w:color w:val="000000"/>
                <w:sz w:val="20"/>
                <w:szCs w:val="20"/>
                <w:lang w:eastAsia="sv-SE"/>
              </w:rPr>
              <w:t>IndikatorTyp.typAvIndikator</w:t>
            </w:r>
          </w:p>
        </w:tc>
      </w:tr>
      <w:tr w:rsidR="00B85512" w:rsidRPr="007121BF" w14:paraId="7DCACCE1" w14:textId="77777777" w:rsidTr="00EA164C">
        <w:trPr>
          <w:trHeight w:val="84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50E06497"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Teknisk beskrivning fritext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B7FE433"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04624F39"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 xml:space="preserve">Uppdelat över ett flertal parametrar, samt i den beskrivningen </w:t>
            </w:r>
          </w:p>
          <w:p w14:paraId="4A85F740"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IndikatorBeskrivning.DefinitionAvUnderkategorier.u</w:t>
            </w:r>
            <w:r w:rsidR="00B85512" w:rsidRPr="007121BF">
              <w:rPr>
                <w:rFonts w:ascii="Arial" w:eastAsia="Times New Roman" w:hAnsi="Arial" w:cs="Arial"/>
                <w:bCs/>
                <w:sz w:val="20"/>
                <w:szCs w:val="20"/>
                <w:lang w:eastAsia="sv-SE"/>
              </w:rPr>
              <w:t>rval.kod</w:t>
            </w:r>
          </w:p>
          <w:p w14:paraId="106B3F46" w14:textId="77777777" w:rsidR="00B85512" w:rsidRPr="007121BF" w:rsidRDefault="00B85512" w:rsidP="007937AF">
            <w:pPr>
              <w:spacing w:line="240" w:lineRule="auto"/>
              <w:rPr>
                <w:rFonts w:ascii="Arial" w:eastAsia="Times New Roman" w:hAnsi="Arial" w:cs="Arial"/>
                <w:bCs/>
                <w:sz w:val="20"/>
                <w:szCs w:val="20"/>
                <w:lang w:eastAsia="sv-SE"/>
              </w:rPr>
            </w:pPr>
          </w:p>
          <w:p w14:paraId="7D671EEB"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w:t>
            </w:r>
            <w:r w:rsidR="00B85512" w:rsidRPr="007121BF">
              <w:rPr>
                <w:rFonts w:ascii="Arial" w:eastAsia="Times New Roman" w:hAnsi="Arial" w:cs="Arial"/>
                <w:bCs/>
                <w:sz w:val="20"/>
                <w:szCs w:val="20"/>
                <w:lang w:eastAsia="sv-SE"/>
              </w:rPr>
              <w:t>nklusionsKriteria (refe</w:t>
            </w:r>
            <w:r w:rsidRPr="007121BF">
              <w:rPr>
                <w:rFonts w:ascii="Arial" w:eastAsia="Times New Roman" w:hAnsi="Arial" w:cs="Arial"/>
                <w:bCs/>
                <w:sz w:val="20"/>
                <w:szCs w:val="20"/>
                <w:lang w:eastAsia="sv-SE"/>
              </w:rPr>
              <w:t>rens till Indikatorbeskrivning.AvgränsningAvIndikator.</w:t>
            </w:r>
            <w:r w:rsidR="00B85512" w:rsidRPr="007121BF">
              <w:rPr>
                <w:rFonts w:ascii="Arial" w:eastAsia="Times New Roman" w:hAnsi="Arial" w:cs="Arial"/>
                <w:bCs/>
                <w:sz w:val="20"/>
                <w:szCs w:val="20"/>
                <w:lang w:eastAsia="sv-SE"/>
              </w:rPr>
              <w:t>Urval)</w:t>
            </w:r>
          </w:p>
          <w:p w14:paraId="781A09F0" w14:textId="77777777" w:rsidR="00B85512" w:rsidRPr="007121BF" w:rsidRDefault="00B85512" w:rsidP="007937AF">
            <w:pPr>
              <w:spacing w:line="240" w:lineRule="auto"/>
              <w:rPr>
                <w:rFonts w:ascii="Arial" w:eastAsia="Times New Roman" w:hAnsi="Arial" w:cs="Arial"/>
                <w:bCs/>
                <w:sz w:val="20"/>
                <w:szCs w:val="20"/>
                <w:lang w:eastAsia="sv-SE"/>
              </w:rPr>
            </w:pPr>
          </w:p>
          <w:p w14:paraId="19FC4409" w14:textId="77777777" w:rsidR="00B85512" w:rsidRPr="007121BF" w:rsidRDefault="00B85512" w:rsidP="007937AF">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 ExklusionsKriteria (referens till Indikatorbeskriv</w:t>
            </w:r>
            <w:r w:rsidR="00DF5C53" w:rsidRPr="007121BF">
              <w:rPr>
                <w:rFonts w:ascii="Arial" w:eastAsia="Times New Roman" w:hAnsi="Arial" w:cs="Arial"/>
                <w:bCs/>
                <w:sz w:val="20"/>
                <w:szCs w:val="20"/>
                <w:lang w:eastAsia="sv-SE"/>
              </w:rPr>
              <w:t>ning.AvgränsningAvIndikator.</w:t>
            </w:r>
            <w:r w:rsidRPr="007121BF">
              <w:rPr>
                <w:rFonts w:ascii="Arial" w:eastAsia="Times New Roman" w:hAnsi="Arial" w:cs="Arial"/>
                <w:bCs/>
                <w:sz w:val="20"/>
                <w:szCs w:val="20"/>
                <w:lang w:eastAsia="sv-SE"/>
              </w:rPr>
              <w:t>Urval)</w:t>
            </w:r>
          </w:p>
        </w:tc>
      </w:tr>
      <w:tr w:rsidR="00B85512" w:rsidRPr="007121BF" w14:paraId="33785B9E"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822DC1B"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Dödsorsak fritext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1C62E821"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196FF82E"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7790CD68" w14:textId="77777777" w:rsidR="00B85512" w:rsidRPr="007121BF" w:rsidRDefault="00B85512" w:rsidP="007937AF">
            <w:pPr>
              <w:spacing w:line="240" w:lineRule="auto"/>
              <w:rPr>
                <w:rFonts w:ascii="Arial" w:eastAsia="Times New Roman" w:hAnsi="Arial" w:cs="Arial"/>
                <w:bCs/>
                <w:sz w:val="20"/>
                <w:szCs w:val="20"/>
                <w:lang w:eastAsia="sv-SE"/>
              </w:rPr>
            </w:pPr>
          </w:p>
          <w:p w14:paraId="092500AD"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w:t>
            </w:r>
            <w:r w:rsidR="00B85512" w:rsidRPr="007121BF">
              <w:rPr>
                <w:rFonts w:ascii="Arial" w:eastAsia="Times New Roman" w:hAnsi="Arial" w:cs="Arial"/>
                <w:bCs/>
                <w:sz w:val="20"/>
                <w:szCs w:val="20"/>
                <w:lang w:eastAsia="sv-SE"/>
              </w:rPr>
              <w:t>nklusionsKriteria (ref</w:t>
            </w:r>
            <w:r w:rsidRPr="007121BF">
              <w:rPr>
                <w:rFonts w:ascii="Arial" w:eastAsia="Times New Roman" w:hAnsi="Arial" w:cs="Arial"/>
                <w:bCs/>
                <w:sz w:val="20"/>
                <w:szCs w:val="20"/>
                <w:lang w:eastAsia="sv-SE"/>
              </w:rPr>
              <w:t>erens till Indikatorbeskrivning.</w:t>
            </w:r>
            <w:r w:rsidR="00B85512" w:rsidRPr="007121BF">
              <w:rPr>
                <w:rFonts w:ascii="Arial" w:eastAsia="Times New Roman" w:hAnsi="Arial" w:cs="Arial"/>
                <w:bCs/>
                <w:sz w:val="20"/>
                <w:szCs w:val="20"/>
                <w:lang w:eastAsia="sv-SE"/>
              </w:rPr>
              <w:t xml:space="preserve">AvgränsningAvIndikator Urval.kod.description) </w:t>
            </w:r>
          </w:p>
          <w:p w14:paraId="6B97A3EB"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591F172C"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2B5F8FF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Dödsorsakskod</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C21FEB3"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0F34CCF5"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77A781C2" w14:textId="77777777" w:rsidR="00B85512" w:rsidRPr="007121BF" w:rsidRDefault="00B85512" w:rsidP="007937AF">
            <w:pPr>
              <w:spacing w:line="240" w:lineRule="auto"/>
              <w:rPr>
                <w:rFonts w:ascii="Arial" w:eastAsia="Times New Roman" w:hAnsi="Arial" w:cs="Arial"/>
                <w:bCs/>
                <w:sz w:val="20"/>
                <w:szCs w:val="20"/>
                <w:lang w:eastAsia="sv-SE"/>
              </w:rPr>
            </w:pPr>
          </w:p>
          <w:p w14:paraId="7029D680"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 xml:space="preserve">IndikatorBeskrivning InklusionsKriteria (referens till Indikatorbeskrivning- AvgränsningAvIndikator - Urval.kod.description) </w:t>
            </w:r>
          </w:p>
          <w:p w14:paraId="1016E36A"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78D1DFB1"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18C8DFA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Diagnos fritext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D380BDC"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1A2BF81A"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 .</w:t>
            </w:r>
            <w:r w:rsidR="00B85512" w:rsidRPr="007121BF">
              <w:rPr>
                <w:rFonts w:ascii="Arial" w:eastAsia="Times New Roman" w:hAnsi="Arial" w:cs="Arial"/>
                <w:bCs/>
                <w:sz w:val="20"/>
                <w:szCs w:val="20"/>
                <w:lang w:eastAsia="sv-SE"/>
              </w:rPr>
              <w:t>Urval.kod.description</w:t>
            </w:r>
          </w:p>
          <w:p w14:paraId="23D9B69E" w14:textId="77777777" w:rsidR="00B85512" w:rsidRPr="007121BF" w:rsidRDefault="00B85512" w:rsidP="007937AF">
            <w:pPr>
              <w:spacing w:line="240" w:lineRule="auto"/>
              <w:rPr>
                <w:rFonts w:ascii="Arial" w:eastAsia="Times New Roman" w:hAnsi="Arial" w:cs="Arial"/>
                <w:bCs/>
                <w:sz w:val="20"/>
                <w:szCs w:val="20"/>
                <w:lang w:eastAsia="sv-SE"/>
              </w:rPr>
            </w:pPr>
          </w:p>
          <w:p w14:paraId="723F9593"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w:t>
            </w:r>
            <w:r w:rsidRPr="007121BF">
              <w:rPr>
                <w:rFonts w:ascii="Arial" w:eastAsia="Times New Roman" w:hAnsi="Arial" w:cs="Arial"/>
                <w:bCs/>
                <w:sz w:val="20"/>
                <w:szCs w:val="20"/>
                <w:lang w:eastAsia="sv-SE"/>
              </w:rPr>
              <w:t xml:space="preserve">AvgränsningAvIndikator - Urval.kod.description) </w:t>
            </w:r>
          </w:p>
          <w:p w14:paraId="0C5A21DD"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624AF906"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267F834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Diagnoskod ICD-10</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4DC5646"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E10-E-14?</w:t>
            </w:r>
          </w:p>
        </w:tc>
        <w:tc>
          <w:tcPr>
            <w:tcW w:w="5067" w:type="dxa"/>
            <w:tcBorders>
              <w:top w:val="nil"/>
              <w:left w:val="single" w:sz="4" w:space="0" w:color="auto"/>
              <w:bottom w:val="single" w:sz="4" w:space="0" w:color="auto"/>
              <w:right w:val="single" w:sz="4" w:space="0" w:color="auto"/>
            </w:tcBorders>
            <w:shd w:val="clear" w:color="000000" w:fill="C4D79B"/>
          </w:tcPr>
          <w:p w14:paraId="13E66B3D"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09ACB24B" w14:textId="77777777" w:rsidR="00B85512" w:rsidRPr="007121BF" w:rsidRDefault="00B85512" w:rsidP="007937AF">
            <w:pPr>
              <w:spacing w:line="240" w:lineRule="auto"/>
              <w:rPr>
                <w:rFonts w:ascii="Arial" w:eastAsia="Times New Roman" w:hAnsi="Arial" w:cs="Arial"/>
                <w:bCs/>
                <w:sz w:val="20"/>
                <w:szCs w:val="20"/>
                <w:lang w:eastAsia="sv-SE"/>
              </w:rPr>
            </w:pPr>
          </w:p>
          <w:p w14:paraId="4140A463"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Indikatorbeskrivning.AvgränsningAvIndikator,</w:t>
            </w:r>
            <w:r w:rsidRPr="007121BF">
              <w:rPr>
                <w:rFonts w:ascii="Arial" w:eastAsia="Times New Roman" w:hAnsi="Arial" w:cs="Arial"/>
                <w:bCs/>
                <w:sz w:val="20"/>
                <w:szCs w:val="20"/>
                <w:lang w:eastAsia="sv-SE"/>
              </w:rPr>
              <w:t xml:space="preserve">Urval.kod.description) </w:t>
            </w:r>
          </w:p>
          <w:p w14:paraId="67EF4C32"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59FCC256"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7140335E"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DRG-kod</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6FF9555"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5610C534"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5C6A483C" w14:textId="77777777" w:rsidR="00B85512" w:rsidRPr="007121BF" w:rsidRDefault="00B85512" w:rsidP="007937AF">
            <w:pPr>
              <w:spacing w:line="240" w:lineRule="auto"/>
              <w:rPr>
                <w:rFonts w:ascii="Arial" w:eastAsia="Times New Roman" w:hAnsi="Arial" w:cs="Arial"/>
                <w:bCs/>
                <w:sz w:val="20"/>
                <w:szCs w:val="20"/>
                <w:lang w:eastAsia="sv-SE"/>
              </w:rPr>
            </w:pPr>
          </w:p>
          <w:p w14:paraId="746218A9"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w:t>
            </w:r>
            <w:r w:rsidRPr="007121BF">
              <w:rPr>
                <w:rFonts w:ascii="Arial" w:eastAsia="Times New Roman" w:hAnsi="Arial" w:cs="Arial"/>
                <w:bCs/>
                <w:sz w:val="20"/>
                <w:szCs w:val="20"/>
                <w:lang w:eastAsia="sv-SE"/>
              </w:rPr>
              <w:t xml:space="preserve">AvgränsningAvIndikator - Urval.kod.description) </w:t>
            </w:r>
          </w:p>
          <w:p w14:paraId="7258F6B0"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76DE5613"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50B83595"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DRG fritext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5EC74E3"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1B4D078D"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752772F4" w14:textId="77777777" w:rsidR="00B85512" w:rsidRPr="007121BF" w:rsidRDefault="00B85512" w:rsidP="007937AF">
            <w:pPr>
              <w:spacing w:line="240" w:lineRule="auto"/>
              <w:rPr>
                <w:rFonts w:ascii="Arial" w:eastAsia="Times New Roman" w:hAnsi="Arial" w:cs="Arial"/>
                <w:bCs/>
                <w:sz w:val="20"/>
                <w:szCs w:val="20"/>
                <w:lang w:eastAsia="sv-SE"/>
              </w:rPr>
            </w:pPr>
          </w:p>
          <w:p w14:paraId="0571E677"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Indikatorbeskrivning.AvgränsningAvIndikator.</w:t>
            </w:r>
            <w:r w:rsidRPr="007121BF">
              <w:rPr>
                <w:rFonts w:ascii="Arial" w:eastAsia="Times New Roman" w:hAnsi="Arial" w:cs="Arial"/>
                <w:bCs/>
                <w:sz w:val="20"/>
                <w:szCs w:val="20"/>
                <w:lang w:eastAsia="sv-SE"/>
              </w:rPr>
              <w:t xml:space="preserve">Urval.kod.description) </w:t>
            </w:r>
          </w:p>
          <w:p w14:paraId="7DA32564"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48FA1840"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4A9914B5"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Åtgärd fritext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DBC3CB1"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69714371"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39352AAE" w14:textId="77777777" w:rsidR="00B85512" w:rsidRPr="007121BF" w:rsidRDefault="00B85512" w:rsidP="007937AF">
            <w:pPr>
              <w:spacing w:line="240" w:lineRule="auto"/>
              <w:rPr>
                <w:rFonts w:ascii="Arial" w:eastAsia="Times New Roman" w:hAnsi="Arial" w:cs="Arial"/>
                <w:bCs/>
                <w:sz w:val="20"/>
                <w:szCs w:val="20"/>
                <w:lang w:eastAsia="sv-SE"/>
              </w:rPr>
            </w:pPr>
          </w:p>
          <w:p w14:paraId="47B32CE0"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(referens till Indik</w:t>
            </w:r>
            <w:r w:rsidR="00DF5C53" w:rsidRPr="007121BF">
              <w:rPr>
                <w:rFonts w:ascii="Arial" w:eastAsia="Times New Roman" w:hAnsi="Arial" w:cs="Arial"/>
                <w:bCs/>
                <w:sz w:val="20"/>
                <w:szCs w:val="20"/>
                <w:lang w:eastAsia="sv-SE"/>
              </w:rPr>
              <w:t>atorbeskrivning.AvgränsningAvIndikator.</w:t>
            </w:r>
            <w:r w:rsidRPr="007121BF">
              <w:rPr>
                <w:rFonts w:ascii="Arial" w:eastAsia="Times New Roman" w:hAnsi="Arial" w:cs="Arial"/>
                <w:bCs/>
                <w:sz w:val="20"/>
                <w:szCs w:val="20"/>
                <w:lang w:eastAsia="sv-SE"/>
              </w:rPr>
              <w:t xml:space="preserve">Urval.kod.description) </w:t>
            </w:r>
          </w:p>
          <w:p w14:paraId="3FCD7B25"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38F4DC3D"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D8138F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Åtgärdskod </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21738D9D"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690C7BC0"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1EF46C0A" w14:textId="77777777" w:rsidR="00B85512" w:rsidRPr="007121BF" w:rsidRDefault="00B85512" w:rsidP="007937AF">
            <w:pPr>
              <w:spacing w:line="240" w:lineRule="auto"/>
              <w:rPr>
                <w:rFonts w:ascii="Arial" w:eastAsia="Times New Roman" w:hAnsi="Arial" w:cs="Arial"/>
                <w:bCs/>
                <w:sz w:val="20"/>
                <w:szCs w:val="20"/>
                <w:lang w:eastAsia="sv-SE"/>
              </w:rPr>
            </w:pPr>
          </w:p>
          <w:p w14:paraId="21E175B4"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w:t>
            </w:r>
            <w:r w:rsidRPr="007121BF">
              <w:rPr>
                <w:rFonts w:ascii="Arial" w:eastAsia="Times New Roman" w:hAnsi="Arial" w:cs="Arial"/>
                <w:bCs/>
                <w:sz w:val="20"/>
                <w:szCs w:val="20"/>
                <w:lang w:eastAsia="sv-SE"/>
              </w:rPr>
              <w:t>AvgränsningAvIndikato</w:t>
            </w:r>
            <w:r w:rsidR="00DF5C53" w:rsidRPr="007121BF">
              <w:rPr>
                <w:rFonts w:ascii="Arial" w:eastAsia="Times New Roman" w:hAnsi="Arial" w:cs="Arial"/>
                <w:bCs/>
                <w:sz w:val="20"/>
                <w:szCs w:val="20"/>
                <w:lang w:eastAsia="sv-SE"/>
              </w:rPr>
              <w:t>r.</w:t>
            </w:r>
            <w:r w:rsidRPr="007121BF">
              <w:rPr>
                <w:rFonts w:ascii="Arial" w:eastAsia="Times New Roman" w:hAnsi="Arial" w:cs="Arial"/>
                <w:bCs/>
                <w:sz w:val="20"/>
                <w:szCs w:val="20"/>
                <w:lang w:eastAsia="sv-SE"/>
              </w:rPr>
              <w:t xml:space="preserve">Urval.kod.description) </w:t>
            </w:r>
          </w:p>
          <w:p w14:paraId="616D4B76"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3DEC7F2F"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24B1D8FE"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Läkemedel</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55DE5107"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4CD761B1"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7DCBAF92" w14:textId="77777777" w:rsidR="00B85512" w:rsidRPr="007121BF" w:rsidRDefault="00B85512" w:rsidP="007937AF">
            <w:pPr>
              <w:spacing w:line="240" w:lineRule="auto"/>
              <w:rPr>
                <w:rFonts w:ascii="Arial" w:eastAsia="Times New Roman" w:hAnsi="Arial" w:cs="Arial"/>
                <w:bCs/>
                <w:sz w:val="20"/>
                <w:szCs w:val="20"/>
                <w:lang w:eastAsia="sv-SE"/>
              </w:rPr>
            </w:pPr>
          </w:p>
          <w:p w14:paraId="0A1B5FF0"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Indikatorbeskrivnin.AvgränsningAvIndikator.</w:t>
            </w:r>
            <w:r w:rsidRPr="007121BF">
              <w:rPr>
                <w:rFonts w:ascii="Arial" w:eastAsia="Times New Roman" w:hAnsi="Arial" w:cs="Arial"/>
                <w:bCs/>
                <w:sz w:val="20"/>
                <w:szCs w:val="20"/>
                <w:lang w:eastAsia="sv-SE"/>
              </w:rPr>
              <w:t xml:space="preserve">Urval.kod.description) </w:t>
            </w:r>
          </w:p>
          <w:p w14:paraId="573C433E"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4C9725C4"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4D809D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ATC-kod</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5EFF2A51"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7E0746C1"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78325870" w14:textId="77777777" w:rsidR="00B85512" w:rsidRPr="007121BF" w:rsidRDefault="00B85512" w:rsidP="007937AF">
            <w:pPr>
              <w:spacing w:line="240" w:lineRule="auto"/>
              <w:rPr>
                <w:rFonts w:ascii="Arial" w:eastAsia="Times New Roman" w:hAnsi="Arial" w:cs="Arial"/>
                <w:bCs/>
                <w:sz w:val="20"/>
                <w:szCs w:val="20"/>
                <w:lang w:eastAsia="sv-SE"/>
              </w:rPr>
            </w:pPr>
          </w:p>
          <w:p w14:paraId="3E77CA7B"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Indikatorbeskrivning.AvgränsningAvIndikator.</w:t>
            </w:r>
            <w:r w:rsidRPr="007121BF">
              <w:rPr>
                <w:rFonts w:ascii="Arial" w:eastAsia="Times New Roman" w:hAnsi="Arial" w:cs="Arial"/>
                <w:bCs/>
                <w:sz w:val="20"/>
                <w:szCs w:val="20"/>
                <w:lang w:eastAsia="sv-SE"/>
              </w:rPr>
              <w:t xml:space="preserve">Urval.kod.description) </w:t>
            </w:r>
          </w:p>
          <w:p w14:paraId="149FAC06"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4B787530"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5D90A3E6"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Täljare</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10EC8447" w14:textId="77777777" w:rsidR="00B85512" w:rsidRPr="007121BF" w:rsidRDefault="00B85512" w:rsidP="00CF034E">
            <w:pPr>
              <w:spacing w:line="240" w:lineRule="auto"/>
              <w:rPr>
                <w:rFonts w:ascii="Arial" w:eastAsia="Times New Roman" w:hAnsi="Arial" w:cs="Arial"/>
                <w:bCs/>
                <w:sz w:val="20"/>
                <w:szCs w:val="20"/>
                <w:lang w:eastAsia="sv-SE"/>
              </w:rPr>
            </w:pPr>
            <w:r w:rsidRPr="007121BF">
              <w:rPr>
                <w:rFonts w:ascii="BerlingNovaText-Regular" w:eastAsia="Times New Roman" w:hAnsi="BerlingNovaText-Regular"/>
                <w:color w:val="000000"/>
                <w:sz w:val="16"/>
                <w:szCs w:val="16"/>
              </w:rPr>
              <w:t xml:space="preserve">Antal patienter med diabetes, </w:t>
            </w:r>
            <w:r w:rsidRPr="007121BF">
              <w:rPr>
                <w:rFonts w:ascii="BerlingNovaText-Regular" w:eastAsia="Times New Roman" w:hAnsi="BerlingNovaText-Regular"/>
                <w:color w:val="FF0000"/>
                <w:sz w:val="16"/>
                <w:szCs w:val="16"/>
              </w:rPr>
              <w:t xml:space="preserve">yngre </w:t>
            </w:r>
            <w:r w:rsidRPr="007121BF">
              <w:rPr>
                <w:rFonts w:ascii="BerlingNovaText-Regular" w:eastAsia="Times New Roman" w:hAnsi="BerlingNovaText-Regular" w:hint="eastAsia"/>
                <w:color w:val="FF0000"/>
                <w:sz w:val="16"/>
                <w:szCs w:val="16"/>
              </w:rPr>
              <w:t>ä</w:t>
            </w:r>
            <w:r w:rsidRPr="007121BF">
              <w:rPr>
                <w:rFonts w:ascii="BerlingNovaText-Regular" w:eastAsia="Times New Roman" w:hAnsi="BerlingNovaText-Regular"/>
                <w:color w:val="FF0000"/>
                <w:sz w:val="16"/>
                <w:szCs w:val="16"/>
              </w:rPr>
              <w:t xml:space="preserve">n 80 </w:t>
            </w:r>
            <w:r w:rsidRPr="007121BF">
              <w:rPr>
                <w:rFonts w:ascii="BerlingNovaText-Regular" w:eastAsia="Times New Roman" w:hAnsi="BerlingNovaText-Regular" w:hint="eastAsia"/>
                <w:color w:val="FF0000"/>
                <w:sz w:val="16"/>
                <w:szCs w:val="16"/>
              </w:rPr>
              <w:t>å</w:t>
            </w:r>
            <w:r w:rsidRPr="007121BF">
              <w:rPr>
                <w:rFonts w:ascii="BerlingNovaText-Regular" w:eastAsia="Times New Roman" w:hAnsi="BerlingNovaText-Regular"/>
                <w:color w:val="FF0000"/>
                <w:sz w:val="16"/>
                <w:szCs w:val="16"/>
              </w:rPr>
              <w:t>r</w:t>
            </w:r>
            <w:r w:rsidRPr="007121BF">
              <w:rPr>
                <w:rFonts w:ascii="BerlingNovaText-Regular" w:eastAsia="Times New Roman" w:hAnsi="BerlingNovaText-Regular"/>
                <w:color w:val="000000"/>
                <w:sz w:val="16"/>
                <w:szCs w:val="16"/>
              </w:rPr>
              <w:t xml:space="preserve"> inom prim</w:t>
            </w:r>
            <w:r w:rsidRPr="007121BF">
              <w:rPr>
                <w:rFonts w:ascii="BerlingNovaText-Regular" w:eastAsia="Times New Roman" w:hAnsi="BerlingNovaText-Regular" w:hint="eastAsia"/>
                <w:color w:val="000000"/>
                <w:sz w:val="16"/>
                <w:szCs w:val="16"/>
              </w:rPr>
              <w:t>ä</w:t>
            </w:r>
            <w:r w:rsidRPr="007121BF">
              <w:rPr>
                <w:rFonts w:ascii="BerlingNovaText-Regular" w:eastAsia="Times New Roman" w:hAnsi="BerlingNovaText-Regular"/>
                <w:color w:val="000000"/>
                <w:sz w:val="16"/>
                <w:szCs w:val="16"/>
              </w:rPr>
              <w:t>rv</w:t>
            </w:r>
            <w:r w:rsidRPr="007121BF">
              <w:rPr>
                <w:rFonts w:ascii="BerlingNovaText-Regular" w:eastAsia="Times New Roman" w:hAnsi="BerlingNovaText-Regular" w:hint="eastAsia"/>
                <w:color w:val="000000"/>
                <w:sz w:val="16"/>
                <w:szCs w:val="16"/>
              </w:rPr>
              <w:t>å</w:t>
            </w:r>
            <w:r w:rsidRPr="007121BF">
              <w:rPr>
                <w:rFonts w:ascii="BerlingNovaText-Regular" w:eastAsia="Times New Roman" w:hAnsi="BerlingNovaText-Regular"/>
                <w:color w:val="000000"/>
                <w:sz w:val="16"/>
                <w:szCs w:val="16"/>
              </w:rPr>
              <w:t>rden med HbA1c l</w:t>
            </w:r>
            <w:r w:rsidRPr="007121BF">
              <w:rPr>
                <w:rFonts w:ascii="BerlingNovaText-Regular" w:eastAsia="Times New Roman" w:hAnsi="BerlingNovaText-Regular" w:hint="eastAsia"/>
                <w:color w:val="000000"/>
                <w:sz w:val="16"/>
                <w:szCs w:val="16"/>
              </w:rPr>
              <w:t>ä</w:t>
            </w:r>
            <w:r w:rsidRPr="007121BF">
              <w:rPr>
                <w:rFonts w:ascii="BerlingNovaText-Regular" w:eastAsia="Times New Roman" w:hAnsi="BerlingNovaText-Regular"/>
                <w:color w:val="000000"/>
                <w:sz w:val="16"/>
                <w:szCs w:val="16"/>
              </w:rPr>
              <w:t xml:space="preserve">gre </w:t>
            </w:r>
            <w:r w:rsidRPr="007121BF">
              <w:rPr>
                <w:rFonts w:ascii="BerlingNovaText-Regular" w:eastAsia="Times New Roman" w:hAnsi="BerlingNovaText-Regular" w:hint="eastAsia"/>
                <w:color w:val="000000"/>
                <w:sz w:val="16"/>
                <w:szCs w:val="16"/>
              </w:rPr>
              <w:t>ä</w:t>
            </w:r>
            <w:r w:rsidRPr="007121BF">
              <w:rPr>
                <w:rFonts w:ascii="BerlingNovaText-Regular" w:eastAsia="Times New Roman" w:hAnsi="BerlingNovaText-Regular"/>
                <w:color w:val="000000"/>
                <w:sz w:val="16"/>
                <w:szCs w:val="16"/>
              </w:rPr>
              <w:t>n 52 mmol/mol.</w:t>
            </w:r>
          </w:p>
        </w:tc>
        <w:tc>
          <w:tcPr>
            <w:tcW w:w="5067" w:type="dxa"/>
            <w:tcBorders>
              <w:top w:val="nil"/>
              <w:left w:val="single" w:sz="4" w:space="0" w:color="auto"/>
              <w:bottom w:val="single" w:sz="4" w:space="0" w:color="auto"/>
              <w:right w:val="single" w:sz="4" w:space="0" w:color="auto"/>
            </w:tcBorders>
            <w:shd w:val="clear" w:color="000000" w:fill="C4D79B"/>
          </w:tcPr>
          <w:p w14:paraId="5C9B437A"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IndikatorBeskrivning.täljarDefinition</w:t>
            </w:r>
          </w:p>
        </w:tc>
      </w:tr>
      <w:tr w:rsidR="00B85512" w:rsidRPr="007121BF" w14:paraId="68C2219D"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734926B"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Nämnare</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6E206DC" w14:textId="77777777" w:rsidR="00B85512" w:rsidRPr="007121BF" w:rsidRDefault="00B85512" w:rsidP="00B85512">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xml:space="preserve">Totalt antal patienter med diabetes, </w:t>
            </w:r>
            <w:r w:rsidRPr="007121BF">
              <w:rPr>
                <w:rFonts w:ascii="BerlingNovaText-Regular" w:eastAsia="Times New Roman" w:hAnsi="BerlingNovaText-Regular"/>
                <w:color w:val="FF0000"/>
                <w:sz w:val="16"/>
                <w:szCs w:val="16"/>
              </w:rPr>
              <w:t xml:space="preserve">yngre </w:t>
            </w:r>
            <w:r w:rsidRPr="007121BF">
              <w:rPr>
                <w:rFonts w:ascii="BerlingNovaText-Regular" w:eastAsia="Times New Roman" w:hAnsi="BerlingNovaText-Regular" w:hint="eastAsia"/>
                <w:color w:val="FF0000"/>
                <w:sz w:val="16"/>
                <w:szCs w:val="16"/>
              </w:rPr>
              <w:t>ä</w:t>
            </w:r>
            <w:r w:rsidRPr="007121BF">
              <w:rPr>
                <w:rFonts w:ascii="BerlingNovaText-Regular" w:eastAsia="Times New Roman" w:hAnsi="BerlingNovaText-Regular"/>
                <w:color w:val="FF0000"/>
                <w:sz w:val="16"/>
                <w:szCs w:val="16"/>
              </w:rPr>
              <w:t xml:space="preserve">n 80 </w:t>
            </w:r>
            <w:r w:rsidRPr="007121BF">
              <w:rPr>
                <w:rFonts w:ascii="BerlingNovaText-Regular" w:eastAsia="Times New Roman" w:hAnsi="BerlingNovaText-Regular" w:hint="eastAsia"/>
                <w:color w:val="FF0000"/>
                <w:sz w:val="16"/>
                <w:szCs w:val="16"/>
              </w:rPr>
              <w:t>å</w:t>
            </w:r>
            <w:r w:rsidRPr="007121BF">
              <w:rPr>
                <w:rFonts w:ascii="BerlingNovaText-Regular" w:eastAsia="Times New Roman" w:hAnsi="BerlingNovaText-Regular"/>
                <w:color w:val="FF0000"/>
                <w:sz w:val="16"/>
                <w:szCs w:val="16"/>
              </w:rPr>
              <w:t>r</w:t>
            </w:r>
            <w:r w:rsidRPr="007121BF">
              <w:rPr>
                <w:rFonts w:ascii="BerlingNovaText-Regular" w:eastAsia="Times New Roman" w:hAnsi="BerlingNovaText-Regular"/>
                <w:color w:val="000000"/>
                <w:sz w:val="16"/>
                <w:szCs w:val="16"/>
              </w:rPr>
              <w:t xml:space="preserve"> inom prim</w:t>
            </w:r>
            <w:r w:rsidRPr="007121BF">
              <w:rPr>
                <w:rFonts w:ascii="BerlingNovaText-Regular" w:eastAsia="Times New Roman" w:hAnsi="BerlingNovaText-Regular" w:hint="eastAsia"/>
                <w:color w:val="000000"/>
                <w:sz w:val="16"/>
                <w:szCs w:val="16"/>
              </w:rPr>
              <w:t>ä</w:t>
            </w:r>
            <w:r w:rsidRPr="007121BF">
              <w:rPr>
                <w:rFonts w:ascii="BerlingNovaText-Regular" w:eastAsia="Times New Roman" w:hAnsi="BerlingNovaText-Regular"/>
                <w:color w:val="000000"/>
                <w:sz w:val="16"/>
                <w:szCs w:val="16"/>
              </w:rPr>
              <w:t>rv</w:t>
            </w:r>
            <w:r w:rsidRPr="007121BF">
              <w:rPr>
                <w:rFonts w:ascii="BerlingNovaText-Regular" w:eastAsia="Times New Roman" w:hAnsi="BerlingNovaText-Regular" w:hint="eastAsia"/>
                <w:color w:val="000000"/>
                <w:sz w:val="16"/>
                <w:szCs w:val="16"/>
              </w:rPr>
              <w:t>å</w:t>
            </w:r>
            <w:r w:rsidRPr="007121BF">
              <w:rPr>
                <w:rFonts w:ascii="BerlingNovaText-Regular" w:eastAsia="Times New Roman" w:hAnsi="BerlingNovaText-Regular"/>
                <w:color w:val="000000"/>
                <w:sz w:val="16"/>
                <w:szCs w:val="16"/>
              </w:rPr>
              <w:t>rden som rapporterats i diabetesregistret.</w:t>
            </w:r>
          </w:p>
        </w:tc>
        <w:tc>
          <w:tcPr>
            <w:tcW w:w="5067" w:type="dxa"/>
            <w:tcBorders>
              <w:top w:val="nil"/>
              <w:left w:val="single" w:sz="4" w:space="0" w:color="auto"/>
              <w:bottom w:val="single" w:sz="4" w:space="0" w:color="auto"/>
              <w:right w:val="single" w:sz="4" w:space="0" w:color="auto"/>
            </w:tcBorders>
            <w:shd w:val="clear" w:color="000000" w:fill="C4D79B"/>
          </w:tcPr>
          <w:p w14:paraId="082E06A8" w14:textId="77777777" w:rsidR="00B85512" w:rsidRPr="007121BF" w:rsidRDefault="00B85512" w:rsidP="00B85512">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IndikatorBeskrivning.nämnarDefinition</w:t>
            </w:r>
          </w:p>
        </w:tc>
      </w:tr>
      <w:tr w:rsidR="00B85512" w:rsidRPr="007121BF" w14:paraId="57E3807F"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7A9061EB"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Målvärde</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10096511"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Ja/Nej Eller faktiska värdet? Och hur uppdateras det i så fall?</w:t>
            </w:r>
          </w:p>
        </w:tc>
        <w:tc>
          <w:tcPr>
            <w:tcW w:w="5067" w:type="dxa"/>
            <w:tcBorders>
              <w:top w:val="nil"/>
              <w:left w:val="single" w:sz="4" w:space="0" w:color="auto"/>
              <w:bottom w:val="single" w:sz="4" w:space="0" w:color="auto"/>
              <w:right w:val="single" w:sz="4" w:space="0" w:color="auto"/>
            </w:tcBorders>
            <w:shd w:val="clear" w:color="000000" w:fill="C4D79B"/>
          </w:tcPr>
          <w:p w14:paraId="5376F7D8"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IndikatorBeskrivning.harMålVärde</w:t>
            </w:r>
          </w:p>
          <w:p w14:paraId="160EFBE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Samt IndikatorVärde.ärMålVärde</w:t>
            </w:r>
          </w:p>
        </w:tc>
      </w:tr>
      <w:tr w:rsidR="00B85512" w:rsidRPr="007121BF" w14:paraId="38834762" w14:textId="77777777" w:rsidTr="00EA164C">
        <w:trPr>
          <w:trHeight w:val="112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4DC57A54"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Är också ett inklusions/exclusionskriteria</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2BF2BB76"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FF0000"/>
                <w:sz w:val="16"/>
                <w:szCs w:val="16"/>
              </w:rPr>
              <w:t>Landstingsredovisningen baseras på vårdcentralens (motsv) lokalisering, inte på patientens hemort. Även andelen patienter som har HbA1c lägre än 62 mmol/mol och 70 mmol/mol redovisas som en del av stapeln. Extradata: Medelvärde HbA1c.</w:t>
            </w:r>
          </w:p>
        </w:tc>
        <w:tc>
          <w:tcPr>
            <w:tcW w:w="5067" w:type="dxa"/>
            <w:tcBorders>
              <w:top w:val="nil"/>
              <w:left w:val="single" w:sz="4" w:space="0" w:color="auto"/>
              <w:bottom w:val="single" w:sz="4" w:space="0" w:color="auto"/>
              <w:right w:val="single" w:sz="4" w:space="0" w:color="auto"/>
            </w:tcBorders>
            <w:shd w:val="clear" w:color="000000" w:fill="C4D79B"/>
          </w:tcPr>
          <w:p w14:paraId="1A0E7AA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IndikatorBeskrivning.regionstillhörighetsberäkning</w:t>
            </w:r>
          </w:p>
        </w:tc>
      </w:tr>
      <w:tr w:rsidR="00B85512" w:rsidRPr="007121BF" w14:paraId="7643E4EB"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1F564CBA"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Mätperiod</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CCA320B" w14:textId="77777777" w:rsidR="00B85512" w:rsidRPr="007121BF" w:rsidRDefault="00B85512" w:rsidP="00CF034E">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Här bör uppdateras automatiskt. Finnas i "get indicator data" ? Eller ska detta ens finnas här?</w:t>
            </w:r>
          </w:p>
        </w:tc>
        <w:tc>
          <w:tcPr>
            <w:tcW w:w="5067" w:type="dxa"/>
            <w:tcBorders>
              <w:top w:val="nil"/>
              <w:left w:val="single" w:sz="4" w:space="0" w:color="auto"/>
              <w:bottom w:val="single" w:sz="4" w:space="0" w:color="auto"/>
              <w:right w:val="single" w:sz="4" w:space="0" w:color="auto"/>
            </w:tcBorders>
            <w:shd w:val="clear" w:color="000000" w:fill="C4D79B"/>
          </w:tcPr>
          <w:p w14:paraId="03EEABD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w:t>
            </w:r>
            <w:r w:rsidRPr="007121BF">
              <w:rPr>
                <w:rFonts w:ascii="Calibri" w:eastAsia="Times New Roman" w:hAnsi="Calibri"/>
                <w:bCs/>
                <w:i/>
                <w:iCs/>
                <w:color w:val="000000"/>
                <w:sz w:val="20"/>
                <w:szCs w:val="20"/>
                <w:lang w:eastAsia="sv-SE"/>
              </w:rPr>
              <w:t>.mätFrekvenser</w:t>
            </w:r>
          </w:p>
        </w:tc>
      </w:tr>
      <w:tr w:rsidR="00B85512" w:rsidRPr="007121BF" w14:paraId="2E456699" w14:textId="77777777" w:rsidTr="00EA164C">
        <w:trPr>
          <w:trHeight w:val="84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25B20EF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Ålder (är ett inklusionskriteria)</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AF43241"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&gt;80 år</w:t>
            </w:r>
          </w:p>
        </w:tc>
        <w:tc>
          <w:tcPr>
            <w:tcW w:w="5067" w:type="dxa"/>
            <w:tcBorders>
              <w:top w:val="nil"/>
              <w:left w:val="single" w:sz="4" w:space="0" w:color="auto"/>
              <w:bottom w:val="single" w:sz="4" w:space="0" w:color="auto"/>
              <w:right w:val="single" w:sz="4" w:space="0" w:color="auto"/>
            </w:tcBorders>
            <w:shd w:val="clear" w:color="000000" w:fill="C4D79B"/>
          </w:tcPr>
          <w:p w14:paraId="4538C75F"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 InklusionsKriteria (referens till Indikatorbeskrivning- AvgränsningAvIndikator - Urval.kod.description)</w:t>
            </w:r>
          </w:p>
        </w:tc>
      </w:tr>
      <w:tr w:rsidR="00B85512" w:rsidRPr="007121BF" w14:paraId="783D3884"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77DC251"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Täckningsgrad</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E9462E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Siffra? Hur uppdateras?</w:t>
            </w:r>
          </w:p>
        </w:tc>
        <w:tc>
          <w:tcPr>
            <w:tcW w:w="5067" w:type="dxa"/>
            <w:tcBorders>
              <w:top w:val="nil"/>
              <w:left w:val="single" w:sz="4" w:space="0" w:color="auto"/>
              <w:bottom w:val="single" w:sz="4" w:space="0" w:color="auto"/>
              <w:right w:val="single" w:sz="4" w:space="0" w:color="auto"/>
            </w:tcBorders>
            <w:shd w:val="clear" w:color="000000" w:fill="C4D79B"/>
          </w:tcPr>
          <w:p w14:paraId="4DA2608D" w14:textId="77777777" w:rsidR="001C110E" w:rsidRPr="00A063A2" w:rsidRDefault="001C110E" w:rsidP="001C110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 indikatorrapport - IndikatorVärde.Täckningsgrad</w:t>
            </w:r>
          </w:p>
          <w:p w14:paraId="695EE327"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0157269C"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5FAE08A0"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Data källor</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28DD8E3"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Nationella Diabetesregistret (NDR)</w:t>
            </w:r>
          </w:p>
        </w:tc>
        <w:tc>
          <w:tcPr>
            <w:tcW w:w="5067" w:type="dxa"/>
            <w:tcBorders>
              <w:top w:val="nil"/>
              <w:left w:val="single" w:sz="4" w:space="0" w:color="auto"/>
              <w:bottom w:val="single" w:sz="4" w:space="0" w:color="auto"/>
              <w:right w:val="single" w:sz="4" w:space="0" w:color="auto"/>
            </w:tcBorders>
            <w:shd w:val="clear" w:color="000000" w:fill="C4D79B"/>
          </w:tcPr>
          <w:p w14:paraId="06C6527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A063A2">
              <w:rPr>
                <w:rFonts w:ascii="Arial" w:eastAsia="Times New Roman" w:hAnsi="Arial" w:cs="Arial"/>
                <w:bCs/>
                <w:sz w:val="20"/>
                <w:szCs w:val="20"/>
                <w:lang w:eastAsia="sv-SE"/>
              </w:rPr>
              <w:t>Undantaget, skall detta hållas reda på i IndikatorBeskrivningen, eller ska man fråga efter en indikator och se från vilka man får napp?</w:t>
            </w:r>
          </w:p>
        </w:tc>
      </w:tr>
      <w:tr w:rsidR="00B85512" w:rsidRPr="007121BF" w14:paraId="56B90B22"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0770CDB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Felkällor</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D8FE0C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Den viktigaste felkällan är ett varierande deltagande i diabetesregistret.</w:t>
            </w:r>
          </w:p>
        </w:tc>
        <w:tc>
          <w:tcPr>
            <w:tcW w:w="5067" w:type="dxa"/>
            <w:tcBorders>
              <w:top w:val="nil"/>
              <w:left w:val="single" w:sz="4" w:space="0" w:color="auto"/>
              <w:bottom w:val="single" w:sz="4" w:space="0" w:color="auto"/>
              <w:right w:val="single" w:sz="4" w:space="0" w:color="auto"/>
            </w:tcBorders>
            <w:shd w:val="clear" w:color="000000" w:fill="C4D79B"/>
          </w:tcPr>
          <w:p w14:paraId="63AF4A0F" w14:textId="77777777" w:rsidR="00B85512"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Är detta samma för alla producenter? Behöver det </w:t>
            </w:r>
          </w:p>
        </w:tc>
      </w:tr>
      <w:tr w:rsidR="00B85512" w:rsidRPr="007121BF" w14:paraId="143C52C2"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13ED0C3E"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tolkningstext personal</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7FB67CA"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52C96BE0" w14:textId="72216500" w:rsidR="00B85512"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w:t>
            </w:r>
            <w:r w:rsidR="00EA164C">
              <w:rPr>
                <w:rFonts w:ascii="Calibri" w:eastAsia="Times New Roman" w:hAnsi="Calibri"/>
                <w:bCs/>
                <w:i/>
                <w:iCs/>
                <w:color w:val="000000"/>
                <w:sz w:val="20"/>
                <w:szCs w:val="20"/>
                <w:lang w:eastAsia="sv-SE"/>
              </w:rPr>
              <w:t>.tolkningstextPersonal</w:t>
            </w:r>
          </w:p>
        </w:tc>
      </w:tr>
      <w:tr w:rsidR="00EA164C" w:rsidRPr="007121BF" w14:paraId="6568EEAA" w14:textId="77777777" w:rsidTr="00EA164C">
        <w:trPr>
          <w:trHeight w:val="84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93FA2E8" w14:textId="77777777" w:rsidR="00EA164C" w:rsidRPr="007121BF" w:rsidRDefault="00EA164C"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Tolkningstext (ett eller flera fält?)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9599498" w14:textId="77777777" w:rsidR="00EA164C" w:rsidRPr="007121BF" w:rsidRDefault="00EA164C"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xml:space="preserve">Denna indikator lämpar sig inte för jämförelser mellan vårdenheter. Bla bla… case-mix.  Sedan hela texten som finns i ÖJ. Till en god diabetesbehandling hör bland annat att blodsockernivån ska hållas på en så normal nivå som möjligt.  För låga … osv. </w:t>
            </w:r>
          </w:p>
        </w:tc>
        <w:tc>
          <w:tcPr>
            <w:tcW w:w="5067" w:type="dxa"/>
            <w:tcBorders>
              <w:top w:val="nil"/>
              <w:left w:val="single" w:sz="4" w:space="0" w:color="auto"/>
              <w:bottom w:val="single" w:sz="4" w:space="0" w:color="auto"/>
              <w:right w:val="single" w:sz="4" w:space="0" w:color="auto"/>
            </w:tcBorders>
            <w:shd w:val="clear" w:color="000000" w:fill="C4D79B"/>
          </w:tcPr>
          <w:p w14:paraId="0CA65DCB" w14:textId="062CA12C" w:rsidR="00EA164C" w:rsidRPr="007121BF" w:rsidRDefault="00EA164C"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w:t>
            </w:r>
            <w:r>
              <w:rPr>
                <w:rFonts w:ascii="Calibri" w:eastAsia="Times New Roman" w:hAnsi="Calibri"/>
                <w:bCs/>
                <w:i/>
                <w:iCs/>
                <w:color w:val="000000"/>
                <w:sz w:val="20"/>
                <w:szCs w:val="20"/>
                <w:lang w:eastAsia="sv-SE"/>
              </w:rPr>
              <w:t>.tolkningstextAllmänhet</w:t>
            </w:r>
          </w:p>
        </w:tc>
      </w:tr>
      <w:tr w:rsidR="001C110E" w:rsidRPr="007121BF" w14:paraId="56112DF7"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0598D943"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Vad visar indikatorn</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53D38939"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xml:space="preserve">Tekniska beskrivningen i löptext… Se ÖJ. </w:t>
            </w:r>
          </w:p>
        </w:tc>
        <w:tc>
          <w:tcPr>
            <w:tcW w:w="5067" w:type="dxa"/>
            <w:tcBorders>
              <w:top w:val="nil"/>
              <w:left w:val="single" w:sz="4" w:space="0" w:color="auto"/>
              <w:bottom w:val="single" w:sz="4" w:space="0" w:color="auto"/>
              <w:right w:val="single" w:sz="4" w:space="0" w:color="auto"/>
            </w:tcBorders>
            <w:shd w:val="clear" w:color="000000" w:fill="C4D79B"/>
          </w:tcPr>
          <w:p w14:paraId="75443E26" w14:textId="792FC54F" w:rsidR="001C110E" w:rsidRPr="007121BF" w:rsidRDefault="003E2B20" w:rsidP="00CF034E">
            <w:pPr>
              <w:spacing w:line="240" w:lineRule="auto"/>
              <w:rPr>
                <w:rFonts w:ascii="Calibri" w:eastAsia="Times New Roman" w:hAnsi="Calibri"/>
                <w:bCs/>
                <w:i/>
                <w:iCs/>
                <w:color w:val="000000"/>
                <w:sz w:val="20"/>
                <w:szCs w:val="20"/>
                <w:lang w:eastAsia="sv-SE"/>
              </w:rPr>
            </w:pPr>
            <w:r>
              <w:rPr>
                <w:rFonts w:ascii="Calibri" w:eastAsia="Times New Roman" w:hAnsi="Calibri"/>
                <w:bCs/>
                <w:i/>
                <w:iCs/>
                <w:color w:val="000000"/>
                <w:sz w:val="20"/>
                <w:szCs w:val="20"/>
                <w:lang w:eastAsia="sv-SE"/>
              </w:rPr>
              <w:t>Ges av beskrivning/syfte</w:t>
            </w:r>
          </w:p>
        </w:tc>
      </w:tr>
      <w:tr w:rsidR="001C110E" w:rsidRPr="007121BF" w14:paraId="0E476B17" w14:textId="77777777" w:rsidTr="00EA164C">
        <w:trPr>
          <w:trHeight w:val="84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C1D47CD"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Resultatanalys eller annan värdering… </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A5872F7"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xml:space="preserve">Resultatet talar för att en del av patienterna inte får fullgod behandling… osv. </w:t>
            </w:r>
          </w:p>
        </w:tc>
        <w:tc>
          <w:tcPr>
            <w:tcW w:w="5067" w:type="dxa"/>
            <w:tcBorders>
              <w:top w:val="nil"/>
              <w:left w:val="single" w:sz="4" w:space="0" w:color="auto"/>
              <w:bottom w:val="single" w:sz="4" w:space="0" w:color="auto"/>
              <w:right w:val="single" w:sz="4" w:space="0" w:color="auto"/>
            </w:tcBorders>
            <w:shd w:val="clear" w:color="000000" w:fill="C4D79B"/>
          </w:tcPr>
          <w:p w14:paraId="6E3F525B" w14:textId="77777777" w:rsidR="001C110E" w:rsidRPr="007121BF" w:rsidRDefault="001C110E" w:rsidP="00B61E43">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Inte en definition av indikatorn, </w:t>
            </w:r>
            <w:r w:rsidR="00B61E43" w:rsidRPr="007121BF">
              <w:rPr>
                <w:rFonts w:ascii="Calibri" w:eastAsia="Times New Roman" w:hAnsi="Calibri"/>
                <w:bCs/>
                <w:i/>
                <w:iCs/>
                <w:color w:val="000000"/>
                <w:sz w:val="20"/>
                <w:szCs w:val="20"/>
                <w:lang w:eastAsia="sv-SE"/>
              </w:rPr>
              <w:t>och borde vara beroende av de rapporterande resultaten, eller</w:t>
            </w:r>
            <w:r w:rsidRPr="007121BF">
              <w:rPr>
                <w:rFonts w:ascii="Calibri" w:eastAsia="Times New Roman" w:hAnsi="Calibri"/>
                <w:bCs/>
                <w:i/>
                <w:iCs/>
                <w:color w:val="000000"/>
                <w:sz w:val="20"/>
                <w:szCs w:val="20"/>
                <w:lang w:eastAsia="sv-SE"/>
              </w:rPr>
              <w:t>?</w:t>
            </w:r>
          </w:p>
        </w:tc>
      </w:tr>
      <w:tr w:rsidR="001C110E" w:rsidRPr="007121BF" w14:paraId="5DDAB21A"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95B3D7"/>
            <w:vAlign w:val="bottom"/>
            <w:hideMark/>
          </w:tcPr>
          <w:p w14:paraId="64E418E9"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w:t>
            </w:r>
          </w:p>
        </w:tc>
        <w:tc>
          <w:tcPr>
            <w:tcW w:w="1764" w:type="dxa"/>
            <w:tcBorders>
              <w:top w:val="nil"/>
              <w:left w:val="single" w:sz="4" w:space="0" w:color="auto"/>
              <w:bottom w:val="single" w:sz="4" w:space="0" w:color="auto"/>
              <w:right w:val="single" w:sz="4" w:space="0" w:color="auto"/>
            </w:tcBorders>
            <w:shd w:val="clear" w:color="000000" w:fill="95B3D7"/>
            <w:vAlign w:val="bottom"/>
          </w:tcPr>
          <w:p w14:paraId="1D9C8E65"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95B3D7"/>
          </w:tcPr>
          <w:p w14:paraId="1A0F73D0" w14:textId="77777777" w:rsidR="001C110E" w:rsidRPr="007121BF" w:rsidRDefault="001C110E" w:rsidP="00CF034E">
            <w:pPr>
              <w:spacing w:line="240" w:lineRule="auto"/>
              <w:rPr>
                <w:rFonts w:ascii="Calibri" w:eastAsia="Times New Roman" w:hAnsi="Calibri"/>
                <w:bCs/>
                <w:i/>
                <w:iCs/>
                <w:color w:val="000000"/>
                <w:sz w:val="20"/>
                <w:szCs w:val="20"/>
                <w:lang w:eastAsia="sv-SE"/>
              </w:rPr>
            </w:pPr>
          </w:p>
        </w:tc>
      </w:tr>
      <w:tr w:rsidR="001C110E" w:rsidRPr="007121BF" w14:paraId="1A0B5546"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29EF6A7C"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Används av </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0D4E51F"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Kvalitetsregister.se</w:t>
            </w:r>
            <w:r w:rsidRPr="007121BF">
              <w:rPr>
                <w:rFonts w:ascii="Calibri" w:eastAsia="Times New Roman" w:hAnsi="Calibri"/>
                <w:color w:val="000000"/>
                <w:sz w:val="16"/>
                <w:szCs w:val="16"/>
              </w:rPr>
              <w:br/>
              <w:t>SDK</w:t>
            </w:r>
          </w:p>
        </w:tc>
        <w:tc>
          <w:tcPr>
            <w:tcW w:w="5067" w:type="dxa"/>
            <w:tcBorders>
              <w:top w:val="nil"/>
              <w:left w:val="single" w:sz="4" w:space="0" w:color="auto"/>
              <w:bottom w:val="single" w:sz="4" w:space="0" w:color="auto"/>
              <w:right w:val="single" w:sz="4" w:space="0" w:color="auto"/>
            </w:tcBorders>
            <w:shd w:val="clear" w:color="000000" w:fill="C4D79B"/>
          </w:tcPr>
          <w:p w14:paraId="6266BA70" w14:textId="77777777" w:rsidR="001C110E" w:rsidRPr="007121BF" w:rsidRDefault="00B61E43" w:rsidP="00B61E43">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Hanteras utanför domänen. Nått att hålla reda på i administrering av tjänstekontraktets konsumenter?</w:t>
            </w:r>
          </w:p>
        </w:tc>
      </w:tr>
      <w:tr w:rsidR="001C110E" w:rsidRPr="007121BF" w14:paraId="328C262A"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FD31833"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Kontaktperson/e-post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20543818"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ann-marie.svensson ??</w:t>
            </w:r>
          </w:p>
        </w:tc>
        <w:tc>
          <w:tcPr>
            <w:tcW w:w="5067" w:type="dxa"/>
            <w:tcBorders>
              <w:top w:val="nil"/>
              <w:left w:val="single" w:sz="4" w:space="0" w:color="auto"/>
              <w:bottom w:val="single" w:sz="4" w:space="0" w:color="auto"/>
              <w:right w:val="single" w:sz="4" w:space="0" w:color="auto"/>
            </w:tcBorders>
            <w:shd w:val="clear" w:color="000000" w:fill="C4D79B"/>
          </w:tcPr>
          <w:p w14:paraId="59F8A2D8" w14:textId="77777777" w:rsidR="001C110E" w:rsidRPr="007121BF" w:rsidRDefault="00B61E43"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Se ovan</w:t>
            </w:r>
          </w:p>
        </w:tc>
      </w:tr>
      <w:tr w:rsidR="001C110E" w:rsidRPr="007121BF" w14:paraId="75EBFAFA"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45A0F01A"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Ägare</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A27DCED"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NDR Namn</w:t>
            </w:r>
          </w:p>
        </w:tc>
        <w:tc>
          <w:tcPr>
            <w:tcW w:w="5067" w:type="dxa"/>
            <w:tcBorders>
              <w:top w:val="nil"/>
              <w:left w:val="single" w:sz="4" w:space="0" w:color="auto"/>
              <w:bottom w:val="single" w:sz="4" w:space="0" w:color="auto"/>
              <w:right w:val="single" w:sz="4" w:space="0" w:color="auto"/>
            </w:tcBorders>
            <w:shd w:val="clear" w:color="000000" w:fill="C4D79B"/>
          </w:tcPr>
          <w:p w14:paraId="765354E0" w14:textId="09D4B01E" w:rsidR="001C110E" w:rsidRPr="007121BF" w:rsidRDefault="001C110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IndikatorBeskrivning.Ägandeskap. HSAId</w:t>
            </w:r>
          </w:p>
        </w:tc>
      </w:tr>
      <w:tr w:rsidR="001C110E" w:rsidRPr="007121BF" w14:paraId="7C7F1A4A" w14:textId="77777777" w:rsidTr="00EA164C">
        <w:trPr>
          <w:trHeight w:val="14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79082E58"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Granskare av informationen. Till redaktionsruta. </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9E6EAF7"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3AD0EF74" w14:textId="0D5B1B8A" w:rsidR="001C110E" w:rsidRPr="007121BF" w:rsidRDefault="001C110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Behöver läggas till. Egen roll, </w:t>
            </w:r>
            <w:r w:rsidR="00B61E43" w:rsidRPr="007121BF">
              <w:rPr>
                <w:rFonts w:ascii="Calibri" w:eastAsia="Times New Roman" w:hAnsi="Calibri"/>
                <w:bCs/>
                <w:i/>
                <w:iCs/>
                <w:color w:val="000000"/>
                <w:sz w:val="20"/>
                <w:szCs w:val="20"/>
                <w:lang w:eastAsia="sv-SE"/>
              </w:rPr>
              <w:t>HSA-Id</w:t>
            </w:r>
            <w:r w:rsidR="003E2B20">
              <w:rPr>
                <w:rFonts w:ascii="Calibri" w:eastAsia="Times New Roman" w:hAnsi="Calibri"/>
                <w:bCs/>
                <w:i/>
                <w:iCs/>
                <w:color w:val="000000"/>
                <w:sz w:val="20"/>
                <w:szCs w:val="20"/>
                <w:lang w:eastAsia="sv-SE"/>
              </w:rPr>
              <w:t>.</w:t>
            </w:r>
            <w:r w:rsidR="00B61E43" w:rsidRPr="007121BF">
              <w:rPr>
                <w:rFonts w:ascii="Calibri" w:eastAsia="Times New Roman" w:hAnsi="Calibri"/>
                <w:bCs/>
                <w:i/>
                <w:iCs/>
                <w:color w:val="000000"/>
                <w:sz w:val="20"/>
                <w:szCs w:val="20"/>
                <w:lang w:eastAsia="sv-SE"/>
              </w:rPr>
              <w:t xml:space="preserve"> </w:t>
            </w:r>
          </w:p>
        </w:tc>
      </w:tr>
      <w:tr w:rsidR="001C110E" w:rsidRPr="007121BF" w14:paraId="1F1BF93A"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3209154"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Kategorisering 1</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3741484"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Bara som ett exempel… Diabetes</w:t>
            </w:r>
          </w:p>
        </w:tc>
        <w:tc>
          <w:tcPr>
            <w:tcW w:w="5067" w:type="dxa"/>
            <w:tcBorders>
              <w:top w:val="nil"/>
              <w:left w:val="single" w:sz="4" w:space="0" w:color="auto"/>
              <w:bottom w:val="single" w:sz="4" w:space="0" w:color="auto"/>
              <w:right w:val="single" w:sz="4" w:space="0" w:color="auto"/>
            </w:tcBorders>
            <w:shd w:val="clear" w:color="000000" w:fill="C4D79B"/>
          </w:tcPr>
          <w:p w14:paraId="1743CCFE" w14:textId="77777777" w:rsidR="001C110E" w:rsidRPr="007121BF" w:rsidRDefault="001C110E" w:rsidP="001C110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Kategorisering är inte med i modellen än, ska kategoriseringar vara utifrån en kod eller en fritext, Hur mycket styrning behövs av kategoriseringen? </w:t>
            </w:r>
          </w:p>
        </w:tc>
      </w:tr>
      <w:tr w:rsidR="001C110E" w:rsidRPr="007121BF" w14:paraId="62BA43E8"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0F34EE74"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Kategorisering 2</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7CAC9D72"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Väntetid</w:t>
            </w:r>
          </w:p>
        </w:tc>
        <w:tc>
          <w:tcPr>
            <w:tcW w:w="5067" w:type="dxa"/>
            <w:tcBorders>
              <w:top w:val="nil"/>
              <w:left w:val="single" w:sz="4" w:space="0" w:color="auto"/>
              <w:bottom w:val="single" w:sz="4" w:space="0" w:color="auto"/>
              <w:right w:val="single" w:sz="4" w:space="0" w:color="auto"/>
            </w:tcBorders>
            <w:shd w:val="clear" w:color="000000" w:fill="C4D79B"/>
          </w:tcPr>
          <w:p w14:paraId="05211F4B"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Se ovan</w:t>
            </w:r>
          </w:p>
        </w:tc>
      </w:tr>
      <w:tr w:rsidR="001C110E" w:rsidRPr="007121BF" w14:paraId="687DAF6F"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1ECBF5F2"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Kategorisering 3</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11A71684"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Patientrapporterat mått</w:t>
            </w:r>
          </w:p>
        </w:tc>
        <w:tc>
          <w:tcPr>
            <w:tcW w:w="5067" w:type="dxa"/>
            <w:tcBorders>
              <w:top w:val="nil"/>
              <w:left w:val="single" w:sz="4" w:space="0" w:color="auto"/>
              <w:bottom w:val="single" w:sz="4" w:space="0" w:color="auto"/>
              <w:right w:val="single" w:sz="4" w:space="0" w:color="auto"/>
            </w:tcBorders>
            <w:shd w:val="clear" w:color="000000" w:fill="C4D79B"/>
          </w:tcPr>
          <w:p w14:paraId="52177203"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Se ovan</w:t>
            </w:r>
          </w:p>
        </w:tc>
      </w:tr>
      <w:tr w:rsidR="001C110E" w:rsidRPr="007121BF" w14:paraId="117C481B"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8C02711"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Aktiv</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EA786AD"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Ja/Nej</w:t>
            </w:r>
          </w:p>
        </w:tc>
        <w:tc>
          <w:tcPr>
            <w:tcW w:w="5067" w:type="dxa"/>
            <w:tcBorders>
              <w:top w:val="nil"/>
              <w:left w:val="single" w:sz="4" w:space="0" w:color="auto"/>
              <w:bottom w:val="single" w:sz="4" w:space="0" w:color="auto"/>
              <w:right w:val="single" w:sz="4" w:space="0" w:color="auto"/>
            </w:tcBorders>
            <w:shd w:val="clear" w:color="000000" w:fill="C4D79B"/>
          </w:tcPr>
          <w:p w14:paraId="3BE669F9" w14:textId="77777777" w:rsidR="001C110E" w:rsidRPr="007121BF" w:rsidRDefault="001C110E" w:rsidP="001C110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IndikatorBeskrivning.giltighetsperiod.high &lt;&gt; null = Nej</w:t>
            </w:r>
          </w:p>
        </w:tc>
      </w:tr>
      <w:tr w:rsidR="001C110E" w:rsidRPr="007121BF" w14:paraId="1DE7DC53"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7E6F4B2"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2246360B"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7A94149E" w14:textId="77777777" w:rsidR="001C110E" w:rsidRPr="007121BF" w:rsidRDefault="001C110E" w:rsidP="00CF034E">
            <w:pPr>
              <w:spacing w:line="240" w:lineRule="auto"/>
              <w:rPr>
                <w:rFonts w:ascii="Calibri" w:eastAsia="Times New Roman" w:hAnsi="Calibri"/>
                <w:bCs/>
                <w:i/>
                <w:iCs/>
                <w:color w:val="000000"/>
                <w:sz w:val="20"/>
                <w:szCs w:val="20"/>
                <w:lang w:eastAsia="sv-SE"/>
              </w:rPr>
            </w:pPr>
          </w:p>
        </w:tc>
      </w:tr>
      <w:tr w:rsidR="001C110E" w:rsidRPr="007121BF" w14:paraId="7602E6E8" w14:textId="77777777" w:rsidTr="00EA164C">
        <w:trPr>
          <w:trHeight w:val="300"/>
        </w:trPr>
        <w:tc>
          <w:tcPr>
            <w:tcW w:w="1928" w:type="dxa"/>
            <w:tcBorders>
              <w:top w:val="nil"/>
              <w:left w:val="nil"/>
              <w:bottom w:val="nil"/>
              <w:right w:val="nil"/>
            </w:tcBorders>
            <w:shd w:val="clear" w:color="000000" w:fill="C4D79B"/>
            <w:vAlign w:val="bottom"/>
            <w:hideMark/>
          </w:tcPr>
          <w:p w14:paraId="62FC176B"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w:t>
            </w:r>
          </w:p>
        </w:tc>
        <w:tc>
          <w:tcPr>
            <w:tcW w:w="1764" w:type="dxa"/>
            <w:tcBorders>
              <w:top w:val="nil"/>
              <w:left w:val="nil"/>
              <w:bottom w:val="nil"/>
              <w:right w:val="nil"/>
            </w:tcBorders>
            <w:shd w:val="clear" w:color="000000" w:fill="C4D79B"/>
            <w:vAlign w:val="bottom"/>
          </w:tcPr>
          <w:p w14:paraId="7C1B57B5"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FF0000"/>
                <w:sz w:val="32"/>
                <w:szCs w:val="32"/>
              </w:rPr>
              <w:t>Hur upptäcks fel?? Hur återrapporteras och åtgärdas fel?</w:t>
            </w:r>
          </w:p>
        </w:tc>
        <w:tc>
          <w:tcPr>
            <w:tcW w:w="5067" w:type="dxa"/>
            <w:tcBorders>
              <w:top w:val="nil"/>
              <w:left w:val="nil"/>
              <w:bottom w:val="nil"/>
              <w:right w:val="nil"/>
            </w:tcBorders>
            <w:shd w:val="clear" w:color="000000" w:fill="C4D79B"/>
          </w:tcPr>
          <w:p w14:paraId="4000B3EA" w14:textId="77777777" w:rsidR="001C110E" w:rsidRPr="007121BF" w:rsidRDefault="001C110E" w:rsidP="00CF034E">
            <w:pPr>
              <w:spacing w:line="240" w:lineRule="auto"/>
              <w:rPr>
                <w:rFonts w:ascii="Calibri" w:eastAsia="Times New Roman" w:hAnsi="Calibri"/>
                <w:bCs/>
                <w:i/>
                <w:iCs/>
                <w:color w:val="000000"/>
                <w:sz w:val="20"/>
                <w:szCs w:val="20"/>
                <w:lang w:eastAsia="sv-SE"/>
              </w:rPr>
            </w:pPr>
          </w:p>
        </w:tc>
      </w:tr>
      <w:tr w:rsidR="001C110E" w:rsidRPr="007121BF" w14:paraId="5FEF3C22" w14:textId="77777777" w:rsidTr="00EA164C">
        <w:trPr>
          <w:trHeight w:val="300"/>
        </w:trPr>
        <w:tc>
          <w:tcPr>
            <w:tcW w:w="1928" w:type="dxa"/>
            <w:tcBorders>
              <w:top w:val="nil"/>
              <w:left w:val="nil"/>
              <w:bottom w:val="nil"/>
              <w:right w:val="nil"/>
            </w:tcBorders>
            <w:shd w:val="clear" w:color="000000" w:fill="C4D79B"/>
            <w:vAlign w:val="bottom"/>
            <w:hideMark/>
          </w:tcPr>
          <w:p w14:paraId="68613662"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w:t>
            </w:r>
          </w:p>
        </w:tc>
        <w:tc>
          <w:tcPr>
            <w:tcW w:w="1764" w:type="dxa"/>
            <w:tcBorders>
              <w:top w:val="nil"/>
              <w:left w:val="nil"/>
              <w:bottom w:val="nil"/>
              <w:right w:val="nil"/>
            </w:tcBorders>
            <w:shd w:val="clear" w:color="000000" w:fill="C4D79B"/>
            <w:vAlign w:val="bottom"/>
          </w:tcPr>
          <w:p w14:paraId="74704137"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Cs w:val="24"/>
              </w:rPr>
              <w:t>Diabetes</w:t>
            </w:r>
          </w:p>
        </w:tc>
        <w:tc>
          <w:tcPr>
            <w:tcW w:w="5067" w:type="dxa"/>
            <w:tcBorders>
              <w:top w:val="nil"/>
              <w:left w:val="nil"/>
              <w:bottom w:val="nil"/>
              <w:right w:val="nil"/>
            </w:tcBorders>
            <w:shd w:val="clear" w:color="000000" w:fill="C4D79B"/>
          </w:tcPr>
          <w:p w14:paraId="1182BF3D" w14:textId="77777777" w:rsidR="001C110E" w:rsidRPr="007121BF" w:rsidRDefault="001C110E" w:rsidP="00CF034E">
            <w:pPr>
              <w:spacing w:line="240" w:lineRule="auto"/>
              <w:rPr>
                <w:rFonts w:ascii="Calibri" w:eastAsia="Times New Roman" w:hAnsi="Calibri"/>
                <w:bCs/>
                <w:i/>
                <w:iCs/>
                <w:color w:val="000000"/>
                <w:sz w:val="20"/>
                <w:szCs w:val="20"/>
                <w:lang w:eastAsia="sv-SE"/>
              </w:rPr>
            </w:pPr>
          </w:p>
        </w:tc>
      </w:tr>
      <w:tr w:rsidR="001C110E" w:rsidRPr="007121BF" w14:paraId="25AE7606" w14:textId="77777777" w:rsidTr="00EA164C">
        <w:trPr>
          <w:trHeight w:val="560"/>
        </w:trPr>
        <w:tc>
          <w:tcPr>
            <w:tcW w:w="1928" w:type="dxa"/>
            <w:tcBorders>
              <w:top w:val="nil"/>
              <w:left w:val="nil"/>
              <w:bottom w:val="nil"/>
              <w:right w:val="nil"/>
            </w:tcBorders>
            <w:shd w:val="clear" w:color="000000" w:fill="C4D79B"/>
            <w:vAlign w:val="bottom"/>
            <w:hideMark/>
          </w:tcPr>
          <w:p w14:paraId="77E2CE4C"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Klippas vid antal?</w:t>
            </w:r>
          </w:p>
        </w:tc>
        <w:tc>
          <w:tcPr>
            <w:tcW w:w="1764" w:type="dxa"/>
            <w:tcBorders>
              <w:top w:val="nil"/>
              <w:left w:val="nil"/>
              <w:bottom w:val="nil"/>
              <w:right w:val="nil"/>
            </w:tcBorders>
            <w:shd w:val="clear" w:color="000000" w:fill="C4D79B"/>
            <w:vAlign w:val="bottom"/>
          </w:tcPr>
          <w:p w14:paraId="531133AB" w14:textId="77777777" w:rsidR="001C110E" w:rsidRPr="007121BF" w:rsidRDefault="001C110E" w:rsidP="00CF034E">
            <w:pPr>
              <w:spacing w:line="240" w:lineRule="auto"/>
              <w:rPr>
                <w:rFonts w:ascii="Calibri" w:eastAsia="Times New Roman" w:hAnsi="Calibri"/>
                <w:bCs/>
                <w:i/>
                <w:iCs/>
                <w:color w:val="000000"/>
                <w:sz w:val="20"/>
                <w:szCs w:val="20"/>
                <w:lang w:eastAsia="sv-SE"/>
              </w:rPr>
            </w:pPr>
          </w:p>
        </w:tc>
        <w:tc>
          <w:tcPr>
            <w:tcW w:w="5067" w:type="dxa"/>
            <w:tcBorders>
              <w:top w:val="nil"/>
              <w:left w:val="nil"/>
              <w:bottom w:val="nil"/>
              <w:right w:val="nil"/>
            </w:tcBorders>
            <w:shd w:val="clear" w:color="000000" w:fill="C4D79B"/>
          </w:tcPr>
          <w:p w14:paraId="55F7FCEA"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IndikatorBeskrivning.TröskelvärdeFörVisning</w:t>
            </w:r>
          </w:p>
        </w:tc>
      </w:tr>
      <w:tr w:rsidR="001C110E" w:rsidRPr="007121BF" w14:paraId="6C4B63CC" w14:textId="77777777" w:rsidTr="00EA164C">
        <w:trPr>
          <w:trHeight w:val="560"/>
        </w:trPr>
        <w:tc>
          <w:tcPr>
            <w:tcW w:w="1928" w:type="dxa"/>
            <w:tcBorders>
              <w:top w:val="nil"/>
              <w:left w:val="nil"/>
              <w:bottom w:val="nil"/>
              <w:right w:val="nil"/>
            </w:tcBorders>
            <w:shd w:val="clear" w:color="000000" w:fill="C4D79B"/>
            <w:vAlign w:val="bottom"/>
            <w:hideMark/>
          </w:tcPr>
          <w:p w14:paraId="30F295ED"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Ska till öppendata?</w:t>
            </w:r>
          </w:p>
        </w:tc>
        <w:tc>
          <w:tcPr>
            <w:tcW w:w="1764" w:type="dxa"/>
            <w:tcBorders>
              <w:top w:val="nil"/>
              <w:left w:val="nil"/>
              <w:bottom w:val="nil"/>
              <w:right w:val="nil"/>
            </w:tcBorders>
            <w:shd w:val="clear" w:color="000000" w:fill="C4D79B"/>
            <w:vAlign w:val="bottom"/>
          </w:tcPr>
          <w:p w14:paraId="656E8574"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Ja / Nej</w:t>
            </w:r>
          </w:p>
        </w:tc>
        <w:tc>
          <w:tcPr>
            <w:tcW w:w="5067" w:type="dxa"/>
            <w:tcBorders>
              <w:top w:val="nil"/>
              <w:left w:val="nil"/>
              <w:bottom w:val="nil"/>
              <w:right w:val="nil"/>
            </w:tcBorders>
            <w:shd w:val="clear" w:color="000000" w:fill="C4D79B"/>
          </w:tcPr>
          <w:p w14:paraId="5C02A39B"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Hanteras av arbetslista för synkronisering eller liknande? </w:t>
            </w:r>
          </w:p>
        </w:tc>
      </w:tr>
    </w:tbl>
    <w:p w14:paraId="234077EE" w14:textId="77777777" w:rsidR="00CF034E" w:rsidRPr="007121BF" w:rsidRDefault="00CF034E" w:rsidP="00CF034E"/>
    <w:p w14:paraId="7B45B1CF" w14:textId="77777777" w:rsidR="00E45535" w:rsidRPr="007121BF" w:rsidRDefault="00E45535" w:rsidP="00CF034E"/>
    <w:p w14:paraId="3BC355EC" w14:textId="77777777" w:rsidR="00E45535" w:rsidRPr="007121BF" w:rsidRDefault="00E45535" w:rsidP="00E45535">
      <w:pPr>
        <w:pStyle w:val="Rubrik2"/>
      </w:pPr>
      <w:bookmarkStart w:id="51" w:name="_Toc259277385"/>
      <w:r w:rsidRPr="007121BF">
        <w:t>Krav på hämtning av indikatorrapporter från SKLTjP</w:t>
      </w:r>
      <w:bookmarkEnd w:id="51"/>
    </w:p>
    <w:p w14:paraId="4FC42529" w14:textId="77777777" w:rsidR="00E45535" w:rsidRPr="007121BF" w:rsidRDefault="00E45535" w:rsidP="00E45535">
      <w:r w:rsidRPr="005E2ACE">
        <w:rPr>
          <w:noProof/>
          <w:lang w:eastAsia="sv-SE"/>
        </w:rPr>
        <w:drawing>
          <wp:inline distT="0" distB="0" distL="0" distR="0" wp14:anchorId="32674A4D" wp14:editId="3F9A3075">
            <wp:extent cx="5507990" cy="2403169"/>
            <wp:effectExtent l="0" t="0" r="3810" b="10160"/>
            <wp:docPr id="4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7990" cy="2403169"/>
                    </a:xfrm>
                    <a:prstGeom prst="rect">
                      <a:avLst/>
                    </a:prstGeom>
                    <a:noFill/>
                    <a:ln>
                      <a:noFill/>
                    </a:ln>
                  </pic:spPr>
                </pic:pic>
              </a:graphicData>
            </a:graphic>
          </wp:inline>
        </w:drawing>
      </w:r>
    </w:p>
    <w:p w14:paraId="32D27B59" w14:textId="77777777" w:rsidR="00E45535" w:rsidRPr="007121BF" w:rsidRDefault="00E45535" w:rsidP="00E45535"/>
    <w:p w14:paraId="4FD2DCEC" w14:textId="77777777" w:rsidR="00805140" w:rsidRPr="007121BF" w:rsidRDefault="0076108E" w:rsidP="00E45535">
      <w:r w:rsidRPr="007121BF">
        <w:t xml:space="preserve">Från projektet </w:t>
      </w:r>
      <w:r w:rsidR="00805140" w:rsidRPr="007121BF">
        <w:t>har krav på meddelandeinnehåll för</w:t>
      </w:r>
      <w:r w:rsidRPr="007121BF">
        <w:t xml:space="preserve"> Vården i Siffror</w:t>
      </w:r>
      <w:r w:rsidR="00805140" w:rsidRPr="007121BF">
        <w:t xml:space="preserve"> tagits fram</w:t>
      </w:r>
      <w:r w:rsidRPr="007121BF">
        <w:t>:</w:t>
      </w:r>
    </w:p>
    <w:p w14:paraId="67723089" w14:textId="77777777" w:rsidR="00E45535" w:rsidRPr="007121BF" w:rsidRDefault="0076108E" w:rsidP="00E45535">
      <w:r w:rsidRPr="007121BF">
        <w:t xml:space="preserve"> </w:t>
      </w:r>
    </w:p>
    <w:tbl>
      <w:tblPr>
        <w:tblW w:w="7098" w:type="dxa"/>
        <w:tblInd w:w="65" w:type="dxa"/>
        <w:tblLayout w:type="fixed"/>
        <w:tblCellMar>
          <w:left w:w="70" w:type="dxa"/>
          <w:right w:w="70" w:type="dxa"/>
        </w:tblCellMar>
        <w:tblLook w:val="04A0" w:firstRow="1" w:lastRow="0" w:firstColumn="1" w:lastColumn="0" w:noHBand="0" w:noVBand="1"/>
      </w:tblPr>
      <w:tblGrid>
        <w:gridCol w:w="1702"/>
        <w:gridCol w:w="2698"/>
        <w:gridCol w:w="2698"/>
      </w:tblGrid>
      <w:tr w:rsidR="005C1B2F" w:rsidRPr="007121BF" w14:paraId="7F65098B" w14:textId="77777777" w:rsidTr="00805140">
        <w:trPr>
          <w:trHeight w:val="300"/>
        </w:trPr>
        <w:tc>
          <w:tcPr>
            <w:tcW w:w="1702" w:type="dxa"/>
            <w:tcBorders>
              <w:top w:val="single" w:sz="4" w:space="0" w:color="auto"/>
              <w:left w:val="single" w:sz="4" w:space="0" w:color="000000"/>
              <w:bottom w:val="single" w:sz="4" w:space="0" w:color="auto"/>
              <w:right w:val="single" w:sz="4" w:space="0" w:color="000000"/>
            </w:tcBorders>
            <w:shd w:val="clear" w:color="auto" w:fill="auto"/>
            <w:vAlign w:val="bottom"/>
          </w:tcPr>
          <w:p w14:paraId="22BCD9B4" w14:textId="77777777" w:rsidR="005C1B2F" w:rsidRPr="007121BF" w:rsidRDefault="005C1B2F"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Fält/benämning</w:t>
            </w:r>
          </w:p>
        </w:tc>
        <w:tc>
          <w:tcPr>
            <w:tcW w:w="2698" w:type="dxa"/>
            <w:tcBorders>
              <w:top w:val="nil"/>
              <w:left w:val="nil"/>
              <w:bottom w:val="nil"/>
              <w:right w:val="nil"/>
            </w:tcBorders>
            <w:shd w:val="clear" w:color="000000" w:fill="DAEEF3"/>
            <w:noWrap/>
            <w:vAlign w:val="bottom"/>
          </w:tcPr>
          <w:p w14:paraId="41F89160" w14:textId="77777777" w:rsidR="005C1B2F" w:rsidRPr="007121BF" w:rsidRDefault="005C1B2F"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Exempelvärde</w:t>
            </w:r>
          </w:p>
        </w:tc>
        <w:tc>
          <w:tcPr>
            <w:tcW w:w="2698" w:type="dxa"/>
            <w:tcBorders>
              <w:top w:val="nil"/>
              <w:left w:val="nil"/>
              <w:bottom w:val="nil"/>
              <w:right w:val="nil"/>
            </w:tcBorders>
            <w:shd w:val="clear" w:color="000000" w:fill="DAEEF3"/>
          </w:tcPr>
          <w:p w14:paraId="77EDF88C" w14:textId="77777777" w:rsidR="005C1B2F" w:rsidRPr="007121BF" w:rsidRDefault="005C1B2F"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Uppfyllnad informationsmodell</w:t>
            </w:r>
          </w:p>
        </w:tc>
      </w:tr>
      <w:tr w:rsidR="00805140" w:rsidRPr="007121BF" w14:paraId="5AFFE0CA" w14:textId="77777777" w:rsidTr="00805140">
        <w:trPr>
          <w:trHeight w:val="300"/>
        </w:trPr>
        <w:tc>
          <w:tcPr>
            <w:tcW w:w="1702" w:type="dxa"/>
            <w:tcBorders>
              <w:top w:val="single" w:sz="4" w:space="0" w:color="auto"/>
              <w:left w:val="single" w:sz="4" w:space="0" w:color="000000"/>
              <w:bottom w:val="single" w:sz="4" w:space="0" w:color="auto"/>
              <w:right w:val="single" w:sz="4" w:space="0" w:color="000000"/>
            </w:tcBorders>
            <w:shd w:val="clear" w:color="auto" w:fill="auto"/>
            <w:vAlign w:val="bottom"/>
            <w:hideMark/>
          </w:tcPr>
          <w:p w14:paraId="622C0EE8"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Rapp. år</w:t>
            </w:r>
          </w:p>
        </w:tc>
        <w:tc>
          <w:tcPr>
            <w:tcW w:w="2698" w:type="dxa"/>
            <w:tcBorders>
              <w:top w:val="nil"/>
              <w:left w:val="nil"/>
              <w:bottom w:val="nil"/>
              <w:right w:val="nil"/>
            </w:tcBorders>
            <w:shd w:val="clear" w:color="000000" w:fill="DAEEF3"/>
            <w:noWrap/>
            <w:vAlign w:val="bottom"/>
            <w:hideMark/>
          </w:tcPr>
          <w:p w14:paraId="4F44CC65" w14:textId="77777777" w:rsidR="00805140" w:rsidRPr="007121BF" w:rsidRDefault="00805140"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2013</w:t>
            </w:r>
          </w:p>
        </w:tc>
        <w:tc>
          <w:tcPr>
            <w:tcW w:w="2698" w:type="dxa"/>
            <w:tcBorders>
              <w:top w:val="nil"/>
              <w:left w:val="nil"/>
              <w:bottom w:val="nil"/>
              <w:right w:val="nil"/>
            </w:tcBorders>
            <w:shd w:val="clear" w:color="000000" w:fill="DAEEF3"/>
          </w:tcPr>
          <w:p w14:paraId="1D623109" w14:textId="77777777" w:rsidR="00805140" w:rsidRPr="007121BF" w:rsidRDefault="00805140" w:rsidP="0076108E">
            <w:pPr>
              <w:spacing w:line="240" w:lineRule="auto"/>
              <w:jc w:val="right"/>
              <w:rPr>
                <w:rFonts w:ascii="Arial" w:eastAsia="Times New Roman" w:hAnsi="Arial" w:cs="Arial"/>
                <w:color w:val="595959"/>
                <w:sz w:val="16"/>
                <w:szCs w:val="16"/>
                <w:lang w:eastAsia="sv-SE"/>
              </w:rPr>
            </w:pPr>
          </w:p>
        </w:tc>
      </w:tr>
      <w:tr w:rsidR="00805140" w:rsidRPr="007121BF" w14:paraId="4A400151" w14:textId="77777777" w:rsidTr="00805140">
        <w:trPr>
          <w:trHeight w:val="300"/>
        </w:trPr>
        <w:tc>
          <w:tcPr>
            <w:tcW w:w="1702" w:type="dxa"/>
            <w:tcBorders>
              <w:top w:val="nil"/>
              <w:left w:val="single" w:sz="4" w:space="0" w:color="000000"/>
              <w:bottom w:val="single" w:sz="4" w:space="0" w:color="auto"/>
              <w:right w:val="single" w:sz="4" w:space="0" w:color="000000"/>
            </w:tcBorders>
            <w:shd w:val="clear" w:color="auto" w:fill="auto"/>
            <w:vAlign w:val="bottom"/>
            <w:hideMark/>
          </w:tcPr>
          <w:p w14:paraId="255F79E7"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Indikator nr</w:t>
            </w:r>
          </w:p>
        </w:tc>
        <w:tc>
          <w:tcPr>
            <w:tcW w:w="2698" w:type="dxa"/>
            <w:tcBorders>
              <w:top w:val="nil"/>
              <w:left w:val="nil"/>
              <w:bottom w:val="nil"/>
              <w:right w:val="nil"/>
            </w:tcBorders>
            <w:shd w:val="clear" w:color="000000" w:fill="DAEEF3"/>
            <w:noWrap/>
            <w:vAlign w:val="bottom"/>
            <w:hideMark/>
          </w:tcPr>
          <w:p w14:paraId="5AD4688F" w14:textId="77777777" w:rsidR="00805140" w:rsidRPr="007121BF" w:rsidRDefault="00805140"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132</w:t>
            </w:r>
          </w:p>
        </w:tc>
        <w:tc>
          <w:tcPr>
            <w:tcW w:w="2698" w:type="dxa"/>
            <w:tcBorders>
              <w:top w:val="nil"/>
              <w:left w:val="nil"/>
              <w:bottom w:val="nil"/>
              <w:right w:val="nil"/>
            </w:tcBorders>
            <w:shd w:val="clear" w:color="000000" w:fill="DAEEF3"/>
          </w:tcPr>
          <w:p w14:paraId="21BC2765" w14:textId="77777777" w:rsidR="00805140" w:rsidRPr="007121BF" w:rsidRDefault="005C1B2F"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IndikatorRapport.IndikatorId</w:t>
            </w:r>
          </w:p>
        </w:tc>
      </w:tr>
      <w:tr w:rsidR="00805140" w:rsidRPr="007121BF" w14:paraId="4F2F3EB1" w14:textId="77777777" w:rsidTr="00805140">
        <w:trPr>
          <w:trHeight w:val="300"/>
        </w:trPr>
        <w:tc>
          <w:tcPr>
            <w:tcW w:w="1702" w:type="dxa"/>
            <w:tcBorders>
              <w:top w:val="nil"/>
              <w:left w:val="nil"/>
              <w:bottom w:val="single" w:sz="4" w:space="0" w:color="auto"/>
              <w:right w:val="single" w:sz="4" w:space="0" w:color="000000"/>
            </w:tcBorders>
            <w:shd w:val="clear" w:color="auto" w:fill="auto"/>
            <w:vAlign w:val="bottom"/>
            <w:hideMark/>
          </w:tcPr>
          <w:p w14:paraId="147F600A"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ltkod</w:t>
            </w:r>
          </w:p>
        </w:tc>
        <w:tc>
          <w:tcPr>
            <w:tcW w:w="2698" w:type="dxa"/>
            <w:tcBorders>
              <w:top w:val="nil"/>
              <w:left w:val="nil"/>
              <w:bottom w:val="nil"/>
              <w:right w:val="nil"/>
            </w:tcBorders>
            <w:shd w:val="clear" w:color="000000" w:fill="DAEEF3"/>
            <w:noWrap/>
            <w:vAlign w:val="bottom"/>
            <w:hideMark/>
          </w:tcPr>
          <w:p w14:paraId="75940A6A" w14:textId="77777777" w:rsidR="00805140" w:rsidRPr="007121BF" w:rsidRDefault="00805140"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01</w:t>
            </w:r>
          </w:p>
        </w:tc>
        <w:tc>
          <w:tcPr>
            <w:tcW w:w="2698" w:type="dxa"/>
            <w:tcBorders>
              <w:top w:val="nil"/>
              <w:left w:val="nil"/>
              <w:bottom w:val="nil"/>
              <w:right w:val="nil"/>
            </w:tcBorders>
            <w:shd w:val="clear" w:color="000000" w:fill="DAEEF3"/>
          </w:tcPr>
          <w:p w14:paraId="4B6079D8" w14:textId="77777777" w:rsidR="00805140" w:rsidRPr="007121BF" w:rsidRDefault="005C1B2F"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IndikatorVärde – ResultatEnhet – HSAOblekt.länsKod</w:t>
            </w:r>
          </w:p>
        </w:tc>
      </w:tr>
      <w:tr w:rsidR="00805140" w:rsidRPr="007121BF" w14:paraId="7C3642CC" w14:textId="77777777" w:rsidTr="00805140">
        <w:trPr>
          <w:trHeight w:val="300"/>
        </w:trPr>
        <w:tc>
          <w:tcPr>
            <w:tcW w:w="1702" w:type="dxa"/>
            <w:tcBorders>
              <w:top w:val="nil"/>
              <w:left w:val="nil"/>
              <w:bottom w:val="single" w:sz="4" w:space="0" w:color="auto"/>
              <w:right w:val="single" w:sz="4" w:space="0" w:color="000000"/>
            </w:tcBorders>
            <w:shd w:val="clear" w:color="auto" w:fill="auto"/>
            <w:vAlign w:val="bottom"/>
            <w:hideMark/>
          </w:tcPr>
          <w:p w14:paraId="6284E35E"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Landsting</w:t>
            </w:r>
          </w:p>
        </w:tc>
        <w:tc>
          <w:tcPr>
            <w:tcW w:w="2698" w:type="dxa"/>
            <w:tcBorders>
              <w:top w:val="nil"/>
              <w:left w:val="nil"/>
              <w:bottom w:val="nil"/>
              <w:right w:val="nil"/>
            </w:tcBorders>
            <w:shd w:val="clear" w:color="000000" w:fill="DAEEF3"/>
            <w:noWrap/>
            <w:vAlign w:val="bottom"/>
            <w:hideMark/>
          </w:tcPr>
          <w:p w14:paraId="1F13698A" w14:textId="77777777" w:rsidR="00805140" w:rsidRPr="007121BF" w:rsidRDefault="00805140"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Stockholm</w:t>
            </w:r>
          </w:p>
        </w:tc>
        <w:tc>
          <w:tcPr>
            <w:tcW w:w="2698" w:type="dxa"/>
            <w:tcBorders>
              <w:top w:val="nil"/>
              <w:left w:val="nil"/>
              <w:bottom w:val="nil"/>
              <w:right w:val="nil"/>
            </w:tcBorders>
            <w:shd w:val="clear" w:color="000000" w:fill="DAEEF3"/>
          </w:tcPr>
          <w:p w14:paraId="46C4852F" w14:textId="77777777" w:rsidR="00805140" w:rsidRPr="007121BF" w:rsidRDefault="005C1B2F"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IndikatorVärde – ResultatEnhet – HSAOblekt.län</w:t>
            </w:r>
          </w:p>
        </w:tc>
      </w:tr>
      <w:tr w:rsidR="00805140" w:rsidRPr="007121BF" w14:paraId="4B24FFFC" w14:textId="77777777" w:rsidTr="00805140">
        <w:trPr>
          <w:trHeight w:val="1580"/>
        </w:trPr>
        <w:tc>
          <w:tcPr>
            <w:tcW w:w="1702" w:type="dxa"/>
            <w:tcBorders>
              <w:top w:val="nil"/>
              <w:left w:val="nil"/>
              <w:bottom w:val="single" w:sz="4" w:space="0" w:color="auto"/>
              <w:right w:val="single" w:sz="4" w:space="0" w:color="000000"/>
            </w:tcBorders>
            <w:shd w:val="clear" w:color="000000" w:fill="FFFF00"/>
            <w:vAlign w:val="bottom"/>
            <w:hideMark/>
          </w:tcPr>
          <w:p w14:paraId="48AD8D6F"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Här borde även två kolumner för Sjukhus finnas. Fritext och kod.</w:t>
            </w:r>
          </w:p>
        </w:tc>
        <w:tc>
          <w:tcPr>
            <w:tcW w:w="2698" w:type="dxa"/>
            <w:tcBorders>
              <w:top w:val="nil"/>
              <w:left w:val="nil"/>
              <w:bottom w:val="nil"/>
              <w:right w:val="nil"/>
            </w:tcBorders>
            <w:shd w:val="clear" w:color="auto" w:fill="auto"/>
            <w:noWrap/>
            <w:vAlign w:val="bottom"/>
            <w:hideMark/>
          </w:tcPr>
          <w:p w14:paraId="4517C8F2" w14:textId="77777777" w:rsidR="00805140" w:rsidRPr="007121BF" w:rsidRDefault="00805140" w:rsidP="0076108E">
            <w:pPr>
              <w:spacing w:line="240" w:lineRule="auto"/>
              <w:rPr>
                <w:rFonts w:ascii="Arial" w:eastAsia="Times New Roman" w:hAnsi="Arial" w:cs="Arial"/>
                <w:sz w:val="16"/>
                <w:szCs w:val="16"/>
                <w:lang w:eastAsia="sv-SE"/>
              </w:rPr>
            </w:pPr>
          </w:p>
        </w:tc>
        <w:tc>
          <w:tcPr>
            <w:tcW w:w="2698" w:type="dxa"/>
            <w:tcBorders>
              <w:top w:val="nil"/>
              <w:left w:val="nil"/>
              <w:bottom w:val="nil"/>
              <w:right w:val="nil"/>
            </w:tcBorders>
          </w:tcPr>
          <w:p w14:paraId="3C84BBCA" w14:textId="77777777" w:rsidR="00805140" w:rsidRPr="007121BF" w:rsidRDefault="005C1B2F" w:rsidP="005C1B2F">
            <w:pPr>
              <w:spacing w:line="240" w:lineRule="auto"/>
              <w:rPr>
                <w:rFonts w:ascii="Arial" w:eastAsia="Times New Roman" w:hAnsi="Arial" w:cs="Arial"/>
                <w:sz w:val="16"/>
                <w:szCs w:val="16"/>
                <w:lang w:eastAsia="sv-SE"/>
              </w:rPr>
            </w:pPr>
            <w:r w:rsidRPr="007121BF">
              <w:rPr>
                <w:rFonts w:ascii="Arial" w:eastAsia="Times New Roman" w:hAnsi="Arial" w:cs="Arial"/>
                <w:color w:val="595959"/>
                <w:sz w:val="16"/>
                <w:szCs w:val="16"/>
                <w:lang w:eastAsia="sv-SE"/>
              </w:rPr>
              <w:t>IndikatorVärde – ResultatEnhet [organisationsTypKod=”Sjukhus”].HSAId+OrganisationsNamn</w:t>
            </w:r>
          </w:p>
        </w:tc>
      </w:tr>
      <w:tr w:rsidR="00805140" w:rsidRPr="007121BF" w14:paraId="328E0220" w14:textId="77777777" w:rsidTr="00805140">
        <w:trPr>
          <w:trHeight w:val="1840"/>
        </w:trPr>
        <w:tc>
          <w:tcPr>
            <w:tcW w:w="1702" w:type="dxa"/>
            <w:tcBorders>
              <w:top w:val="nil"/>
              <w:left w:val="nil"/>
              <w:bottom w:val="single" w:sz="4" w:space="0" w:color="auto"/>
              <w:right w:val="single" w:sz="4" w:space="0" w:color="000000"/>
            </w:tcBorders>
            <w:shd w:val="clear" w:color="000000" w:fill="FFFF00"/>
            <w:vAlign w:val="bottom"/>
            <w:hideMark/>
          </w:tcPr>
          <w:p w14:paraId="657D4AF3"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 xml:space="preserve">Här borde även två kolumner för rapporterande enhet finnas. Ev. Fritext och HSA-id. </w:t>
            </w:r>
          </w:p>
        </w:tc>
        <w:tc>
          <w:tcPr>
            <w:tcW w:w="2698" w:type="dxa"/>
            <w:tcBorders>
              <w:top w:val="nil"/>
              <w:left w:val="nil"/>
              <w:bottom w:val="nil"/>
              <w:right w:val="nil"/>
            </w:tcBorders>
            <w:shd w:val="clear" w:color="auto" w:fill="auto"/>
            <w:noWrap/>
            <w:vAlign w:val="bottom"/>
            <w:hideMark/>
          </w:tcPr>
          <w:p w14:paraId="12B13568" w14:textId="77777777" w:rsidR="00805140" w:rsidRPr="007121BF" w:rsidRDefault="00805140" w:rsidP="0076108E">
            <w:pPr>
              <w:spacing w:line="240" w:lineRule="auto"/>
              <w:rPr>
                <w:rFonts w:ascii="Arial" w:eastAsia="Times New Roman" w:hAnsi="Arial" w:cs="Arial"/>
                <w:sz w:val="16"/>
                <w:szCs w:val="16"/>
                <w:lang w:eastAsia="sv-SE"/>
              </w:rPr>
            </w:pPr>
          </w:p>
        </w:tc>
        <w:tc>
          <w:tcPr>
            <w:tcW w:w="2698" w:type="dxa"/>
            <w:tcBorders>
              <w:top w:val="nil"/>
              <w:left w:val="nil"/>
              <w:bottom w:val="nil"/>
              <w:right w:val="nil"/>
            </w:tcBorders>
          </w:tcPr>
          <w:p w14:paraId="335A8430" w14:textId="77777777" w:rsidR="00805140" w:rsidRPr="007121BF" w:rsidRDefault="005C1B2F" w:rsidP="005C1B2F">
            <w:pPr>
              <w:spacing w:line="240" w:lineRule="auto"/>
              <w:rPr>
                <w:rFonts w:ascii="Arial" w:eastAsia="Times New Roman" w:hAnsi="Arial" w:cs="Arial"/>
                <w:sz w:val="16"/>
                <w:szCs w:val="16"/>
                <w:lang w:eastAsia="sv-SE"/>
              </w:rPr>
            </w:pPr>
            <w:r w:rsidRPr="007121BF">
              <w:rPr>
                <w:rFonts w:ascii="Arial" w:eastAsia="Times New Roman" w:hAnsi="Arial" w:cs="Arial"/>
                <w:color w:val="595959"/>
                <w:sz w:val="16"/>
                <w:szCs w:val="16"/>
                <w:lang w:eastAsia="sv-SE"/>
              </w:rPr>
              <w:t>IndikatorVärde – ResultatEnhet [organisationsTypKod=”Vårdenhet|Medicinklinik|Primärvårdsenhet”].HSAId+OrganisationsNamn</w:t>
            </w:r>
          </w:p>
        </w:tc>
      </w:tr>
      <w:tr w:rsidR="00805140" w:rsidRPr="007121BF" w14:paraId="3AB95C41" w14:textId="77777777" w:rsidTr="00805140">
        <w:trPr>
          <w:trHeight w:val="300"/>
        </w:trPr>
        <w:tc>
          <w:tcPr>
            <w:tcW w:w="1702" w:type="dxa"/>
            <w:tcBorders>
              <w:top w:val="nil"/>
              <w:left w:val="nil"/>
              <w:bottom w:val="single" w:sz="4" w:space="0" w:color="auto"/>
              <w:right w:val="single" w:sz="4" w:space="0" w:color="000000"/>
            </w:tcBorders>
            <w:shd w:val="clear" w:color="auto" w:fill="auto"/>
            <w:vAlign w:val="bottom"/>
            <w:hideMark/>
          </w:tcPr>
          <w:p w14:paraId="0CF4538E"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Kön/totalt</w:t>
            </w:r>
          </w:p>
        </w:tc>
        <w:tc>
          <w:tcPr>
            <w:tcW w:w="2698" w:type="dxa"/>
            <w:tcBorders>
              <w:top w:val="nil"/>
              <w:left w:val="nil"/>
              <w:bottom w:val="nil"/>
              <w:right w:val="nil"/>
            </w:tcBorders>
            <w:shd w:val="clear" w:color="000000" w:fill="DAEEF3"/>
            <w:noWrap/>
            <w:vAlign w:val="bottom"/>
            <w:hideMark/>
          </w:tcPr>
          <w:p w14:paraId="14361E78" w14:textId="77777777" w:rsidR="00805140" w:rsidRPr="007121BF" w:rsidRDefault="00805140"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 xml:space="preserve">Totalt </w:t>
            </w:r>
          </w:p>
        </w:tc>
        <w:tc>
          <w:tcPr>
            <w:tcW w:w="2698" w:type="dxa"/>
            <w:tcBorders>
              <w:top w:val="nil"/>
              <w:left w:val="nil"/>
              <w:bottom w:val="nil"/>
              <w:right w:val="nil"/>
            </w:tcBorders>
            <w:shd w:val="clear" w:color="000000" w:fill="DAEEF3"/>
          </w:tcPr>
          <w:p w14:paraId="7B3B97B0" w14:textId="77777777" w:rsidR="00805140" w:rsidRPr="007121BF" w:rsidRDefault="005C1B2F" w:rsidP="007D20E0">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 xml:space="preserve">Löses genom att </w:t>
            </w:r>
            <w:r w:rsidR="007D20E0" w:rsidRPr="007121BF">
              <w:rPr>
                <w:rFonts w:ascii="Arial" w:eastAsia="Times New Roman" w:hAnsi="Arial" w:cs="Arial"/>
                <w:color w:val="595959"/>
                <w:sz w:val="16"/>
                <w:szCs w:val="16"/>
                <w:lang w:eastAsia="sv-SE"/>
              </w:rPr>
              <w:t>ställa</w:t>
            </w:r>
            <w:r w:rsidRPr="007121BF">
              <w:rPr>
                <w:rFonts w:ascii="Arial" w:eastAsia="Times New Roman" w:hAnsi="Arial" w:cs="Arial"/>
                <w:color w:val="595959"/>
                <w:sz w:val="16"/>
                <w:szCs w:val="16"/>
                <w:lang w:eastAsia="sv-SE"/>
              </w:rPr>
              <w:t xml:space="preserve"> tre separata frågor för</w:t>
            </w:r>
            <w:r w:rsidR="007E5999" w:rsidRPr="007121BF">
              <w:rPr>
                <w:rFonts w:ascii="Arial" w:eastAsia="Times New Roman" w:hAnsi="Arial" w:cs="Arial"/>
                <w:color w:val="595959"/>
                <w:sz w:val="16"/>
                <w:szCs w:val="16"/>
                <w:lang w:eastAsia="sv-SE"/>
              </w:rPr>
              <w:t xml:space="preserve"> indikatorn som är huvudindikator samt de två underkategorierna för</w:t>
            </w:r>
            <w:r w:rsidRPr="007121BF">
              <w:rPr>
                <w:rFonts w:ascii="Arial" w:eastAsia="Times New Roman" w:hAnsi="Arial" w:cs="Arial"/>
                <w:color w:val="595959"/>
                <w:sz w:val="16"/>
                <w:szCs w:val="16"/>
                <w:lang w:eastAsia="sv-SE"/>
              </w:rPr>
              <w:t xml:space="preserve"> </w:t>
            </w:r>
            <w:r w:rsidR="007E5999" w:rsidRPr="007121BF">
              <w:rPr>
                <w:rFonts w:ascii="Arial" w:eastAsia="Times New Roman" w:hAnsi="Arial" w:cs="Arial"/>
                <w:color w:val="595959"/>
                <w:sz w:val="16"/>
                <w:szCs w:val="16"/>
                <w:lang w:eastAsia="sv-SE"/>
              </w:rPr>
              <w:t xml:space="preserve">man och </w:t>
            </w:r>
            <w:r w:rsidR="007D20E0" w:rsidRPr="007121BF">
              <w:rPr>
                <w:rFonts w:ascii="Arial" w:eastAsia="Times New Roman" w:hAnsi="Arial" w:cs="Arial"/>
                <w:color w:val="595959"/>
                <w:sz w:val="16"/>
                <w:szCs w:val="16"/>
                <w:lang w:eastAsia="sv-SE"/>
              </w:rPr>
              <w:t>kvinna</w:t>
            </w:r>
            <w:r w:rsidRPr="007121BF">
              <w:rPr>
                <w:rFonts w:ascii="Arial" w:eastAsia="Times New Roman" w:hAnsi="Arial" w:cs="Arial"/>
                <w:color w:val="595959"/>
                <w:sz w:val="16"/>
                <w:szCs w:val="16"/>
                <w:lang w:eastAsia="sv-SE"/>
              </w:rPr>
              <w:t xml:space="preserve"> </w:t>
            </w:r>
          </w:p>
          <w:p w14:paraId="383740AF" w14:textId="77777777" w:rsidR="007E5999" w:rsidRPr="007121BF" w:rsidRDefault="007E5999" w:rsidP="007D20E0">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Värdet hittas i IndikatorBeskrivning.underkategoriKod</w:t>
            </w:r>
          </w:p>
        </w:tc>
      </w:tr>
      <w:tr w:rsidR="00805140" w:rsidRPr="007121BF" w14:paraId="429733A6" w14:textId="77777777" w:rsidTr="00805140">
        <w:trPr>
          <w:trHeight w:val="300"/>
        </w:trPr>
        <w:tc>
          <w:tcPr>
            <w:tcW w:w="1702" w:type="dxa"/>
            <w:tcBorders>
              <w:top w:val="nil"/>
              <w:left w:val="nil"/>
              <w:bottom w:val="single" w:sz="4" w:space="0" w:color="auto"/>
              <w:right w:val="single" w:sz="4" w:space="0" w:color="000000"/>
            </w:tcBorders>
            <w:shd w:val="clear" w:color="auto" w:fill="auto"/>
            <w:vAlign w:val="bottom"/>
            <w:hideMark/>
          </w:tcPr>
          <w:p w14:paraId="74150BEB"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Tid</w:t>
            </w:r>
          </w:p>
        </w:tc>
        <w:tc>
          <w:tcPr>
            <w:tcW w:w="2698" w:type="dxa"/>
            <w:tcBorders>
              <w:top w:val="nil"/>
              <w:left w:val="nil"/>
              <w:bottom w:val="nil"/>
              <w:right w:val="nil"/>
            </w:tcBorders>
            <w:shd w:val="clear" w:color="000000" w:fill="DAEEF3"/>
            <w:noWrap/>
            <w:vAlign w:val="bottom"/>
            <w:hideMark/>
          </w:tcPr>
          <w:p w14:paraId="66771C32" w14:textId="77777777" w:rsidR="00805140" w:rsidRPr="007121BF" w:rsidRDefault="00805140"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0</w:t>
            </w:r>
          </w:p>
        </w:tc>
        <w:tc>
          <w:tcPr>
            <w:tcW w:w="2698" w:type="dxa"/>
            <w:tcBorders>
              <w:top w:val="nil"/>
              <w:left w:val="nil"/>
              <w:bottom w:val="nil"/>
              <w:right w:val="nil"/>
            </w:tcBorders>
            <w:shd w:val="clear" w:color="000000" w:fill="DAEEF3"/>
          </w:tcPr>
          <w:p w14:paraId="0281A4AD" w14:textId="77777777" w:rsidR="00805140" w:rsidRPr="007121BF" w:rsidRDefault="005C1B2F"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Ges av mätperiod</w:t>
            </w:r>
          </w:p>
        </w:tc>
      </w:tr>
      <w:tr w:rsidR="00805140" w:rsidRPr="007121BF" w14:paraId="527CD592" w14:textId="77777777" w:rsidTr="00805140">
        <w:trPr>
          <w:trHeight w:val="300"/>
        </w:trPr>
        <w:tc>
          <w:tcPr>
            <w:tcW w:w="1702" w:type="dxa"/>
            <w:tcBorders>
              <w:top w:val="nil"/>
              <w:left w:val="nil"/>
              <w:bottom w:val="single" w:sz="4" w:space="0" w:color="auto"/>
              <w:right w:val="single" w:sz="4" w:space="0" w:color="000000"/>
            </w:tcBorders>
            <w:shd w:val="clear" w:color="auto" w:fill="auto"/>
            <w:vAlign w:val="bottom"/>
            <w:hideMark/>
          </w:tcPr>
          <w:p w14:paraId="3DA546FE"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Referens</w:t>
            </w:r>
          </w:p>
        </w:tc>
        <w:tc>
          <w:tcPr>
            <w:tcW w:w="2698" w:type="dxa"/>
            <w:tcBorders>
              <w:top w:val="nil"/>
              <w:left w:val="nil"/>
              <w:bottom w:val="nil"/>
              <w:right w:val="nil"/>
            </w:tcBorders>
            <w:shd w:val="clear" w:color="000000" w:fill="DAEEF3"/>
            <w:noWrap/>
            <w:vAlign w:val="bottom"/>
            <w:hideMark/>
          </w:tcPr>
          <w:p w14:paraId="08A14708" w14:textId="77777777" w:rsidR="00805140" w:rsidRPr="007121BF" w:rsidRDefault="00805140"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 </w:t>
            </w:r>
          </w:p>
        </w:tc>
        <w:tc>
          <w:tcPr>
            <w:tcW w:w="2698" w:type="dxa"/>
            <w:tcBorders>
              <w:top w:val="nil"/>
              <w:left w:val="nil"/>
              <w:bottom w:val="nil"/>
              <w:right w:val="nil"/>
            </w:tcBorders>
            <w:shd w:val="clear" w:color="000000" w:fill="DAEEF3"/>
          </w:tcPr>
          <w:p w14:paraId="2E2EBFB2" w14:textId="77777777" w:rsidR="00805140" w:rsidRPr="007121BF" w:rsidRDefault="005C1B2F"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Hanteras ej</w:t>
            </w:r>
          </w:p>
        </w:tc>
      </w:tr>
      <w:tr w:rsidR="00805140" w:rsidRPr="007121BF" w14:paraId="5FC21002" w14:textId="77777777" w:rsidTr="00805140">
        <w:trPr>
          <w:trHeight w:val="300"/>
        </w:trPr>
        <w:tc>
          <w:tcPr>
            <w:tcW w:w="1702" w:type="dxa"/>
            <w:tcBorders>
              <w:top w:val="nil"/>
              <w:left w:val="single" w:sz="4" w:space="0" w:color="000000"/>
              <w:bottom w:val="single" w:sz="4" w:space="0" w:color="auto"/>
              <w:right w:val="single" w:sz="4" w:space="0" w:color="000000"/>
            </w:tcBorders>
            <w:shd w:val="clear" w:color="000000" w:fill="99CC00"/>
            <w:vAlign w:val="bottom"/>
            <w:hideMark/>
          </w:tcPr>
          <w:p w14:paraId="1A1A2DF0"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Mätperiod</w:t>
            </w:r>
          </w:p>
        </w:tc>
        <w:tc>
          <w:tcPr>
            <w:tcW w:w="2698" w:type="dxa"/>
            <w:tcBorders>
              <w:top w:val="nil"/>
              <w:left w:val="nil"/>
              <w:bottom w:val="nil"/>
              <w:right w:val="nil"/>
            </w:tcBorders>
            <w:shd w:val="clear" w:color="auto" w:fill="auto"/>
            <w:noWrap/>
            <w:vAlign w:val="bottom"/>
            <w:hideMark/>
          </w:tcPr>
          <w:p w14:paraId="7961193D" w14:textId="77777777" w:rsidR="00805140" w:rsidRPr="007121BF" w:rsidRDefault="0080514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2012</w:t>
            </w:r>
          </w:p>
        </w:tc>
        <w:tc>
          <w:tcPr>
            <w:tcW w:w="2698" w:type="dxa"/>
            <w:tcBorders>
              <w:top w:val="nil"/>
              <w:left w:val="nil"/>
              <w:bottom w:val="nil"/>
              <w:right w:val="nil"/>
            </w:tcBorders>
          </w:tcPr>
          <w:p w14:paraId="1D123D30" w14:textId="77777777" w:rsidR="0080514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IndikatorVärde.mätperiod (heter mättillfälle</w:t>
            </w:r>
            <w:r w:rsidR="007E5999" w:rsidRPr="007121BF">
              <w:rPr>
                <w:rFonts w:ascii="Arial" w:eastAsia="Times New Roman" w:hAnsi="Arial" w:cs="Arial"/>
                <w:sz w:val="16"/>
                <w:szCs w:val="16"/>
                <w:lang w:eastAsia="sv-SE"/>
              </w:rPr>
              <w:t>,</w:t>
            </w:r>
            <w:r w:rsidRPr="007121BF">
              <w:rPr>
                <w:rFonts w:ascii="Arial" w:eastAsia="Times New Roman" w:hAnsi="Arial" w:cs="Arial"/>
                <w:sz w:val="16"/>
                <w:szCs w:val="16"/>
                <w:lang w:eastAsia="sv-SE"/>
              </w:rPr>
              <w:t xml:space="preserve"> behöver ändras)</w:t>
            </w:r>
          </w:p>
        </w:tc>
      </w:tr>
      <w:tr w:rsidR="00805140" w:rsidRPr="007121BF" w14:paraId="3D325F12" w14:textId="77777777" w:rsidTr="00805140">
        <w:trPr>
          <w:trHeight w:val="300"/>
        </w:trPr>
        <w:tc>
          <w:tcPr>
            <w:tcW w:w="1702" w:type="dxa"/>
            <w:tcBorders>
              <w:top w:val="nil"/>
              <w:left w:val="single" w:sz="4" w:space="0" w:color="000000"/>
              <w:bottom w:val="single" w:sz="4" w:space="0" w:color="auto"/>
              <w:right w:val="single" w:sz="4" w:space="0" w:color="000000"/>
            </w:tcBorders>
            <w:shd w:val="clear" w:color="000000" w:fill="99CC00"/>
            <w:vAlign w:val="bottom"/>
            <w:hideMark/>
          </w:tcPr>
          <w:p w14:paraId="32ED180F"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Värde</w:t>
            </w:r>
          </w:p>
        </w:tc>
        <w:tc>
          <w:tcPr>
            <w:tcW w:w="2698" w:type="dxa"/>
            <w:tcBorders>
              <w:top w:val="nil"/>
              <w:left w:val="nil"/>
              <w:bottom w:val="nil"/>
              <w:right w:val="nil"/>
            </w:tcBorders>
            <w:shd w:val="clear" w:color="auto" w:fill="auto"/>
            <w:noWrap/>
            <w:vAlign w:val="bottom"/>
            <w:hideMark/>
          </w:tcPr>
          <w:p w14:paraId="4CC0D08A" w14:textId="77777777" w:rsidR="00805140" w:rsidRPr="007121BF" w:rsidRDefault="0080514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20,90</w:t>
            </w:r>
          </w:p>
        </w:tc>
        <w:tc>
          <w:tcPr>
            <w:tcW w:w="2698" w:type="dxa"/>
            <w:tcBorders>
              <w:top w:val="nil"/>
              <w:left w:val="nil"/>
              <w:bottom w:val="nil"/>
              <w:right w:val="nil"/>
            </w:tcBorders>
          </w:tcPr>
          <w:p w14:paraId="1C0D16DA" w14:textId="77777777" w:rsidR="0080514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indikatorVärde.mätvärde</w:t>
            </w:r>
          </w:p>
        </w:tc>
      </w:tr>
      <w:tr w:rsidR="00805140" w:rsidRPr="007121BF" w14:paraId="395616EE" w14:textId="77777777" w:rsidTr="00805140">
        <w:trPr>
          <w:trHeight w:val="300"/>
        </w:trPr>
        <w:tc>
          <w:tcPr>
            <w:tcW w:w="1702" w:type="dxa"/>
            <w:tcBorders>
              <w:top w:val="nil"/>
              <w:left w:val="single" w:sz="4" w:space="0" w:color="000000"/>
              <w:bottom w:val="single" w:sz="4" w:space="0" w:color="auto"/>
              <w:right w:val="single" w:sz="4" w:space="0" w:color="000000"/>
            </w:tcBorders>
            <w:shd w:val="clear" w:color="000000" w:fill="FFCC00"/>
            <w:vAlign w:val="bottom"/>
            <w:hideMark/>
          </w:tcPr>
          <w:p w14:paraId="50760004"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Täljare</w:t>
            </w:r>
          </w:p>
        </w:tc>
        <w:tc>
          <w:tcPr>
            <w:tcW w:w="2698" w:type="dxa"/>
            <w:tcBorders>
              <w:top w:val="nil"/>
              <w:left w:val="nil"/>
              <w:bottom w:val="nil"/>
              <w:right w:val="nil"/>
            </w:tcBorders>
            <w:shd w:val="clear" w:color="auto" w:fill="auto"/>
            <w:noWrap/>
            <w:vAlign w:val="bottom"/>
            <w:hideMark/>
          </w:tcPr>
          <w:p w14:paraId="59EB886C" w14:textId="77777777" w:rsidR="00805140" w:rsidRPr="007121BF" w:rsidRDefault="0080514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8619</w:t>
            </w:r>
          </w:p>
        </w:tc>
        <w:tc>
          <w:tcPr>
            <w:tcW w:w="2698" w:type="dxa"/>
            <w:tcBorders>
              <w:top w:val="nil"/>
              <w:left w:val="nil"/>
              <w:bottom w:val="nil"/>
              <w:right w:val="nil"/>
            </w:tcBorders>
          </w:tcPr>
          <w:p w14:paraId="3BDD7173" w14:textId="77777777" w:rsidR="0080514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indikatorVärde.täljare</w:t>
            </w:r>
          </w:p>
        </w:tc>
      </w:tr>
      <w:tr w:rsidR="00805140" w:rsidRPr="007121BF" w14:paraId="0050E622" w14:textId="77777777" w:rsidTr="00805140">
        <w:trPr>
          <w:trHeight w:val="800"/>
        </w:trPr>
        <w:tc>
          <w:tcPr>
            <w:tcW w:w="1702" w:type="dxa"/>
            <w:tcBorders>
              <w:top w:val="nil"/>
              <w:left w:val="single" w:sz="4" w:space="0" w:color="000000"/>
              <w:bottom w:val="single" w:sz="4" w:space="0" w:color="auto"/>
              <w:right w:val="single" w:sz="4" w:space="0" w:color="000000"/>
            </w:tcBorders>
            <w:shd w:val="clear" w:color="000000" w:fill="FFCC00"/>
            <w:vAlign w:val="bottom"/>
            <w:hideMark/>
          </w:tcPr>
          <w:p w14:paraId="36BA6D3F"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 xml:space="preserve">Nämnare/         Antal observationer </w:t>
            </w:r>
          </w:p>
        </w:tc>
        <w:tc>
          <w:tcPr>
            <w:tcW w:w="2698" w:type="dxa"/>
            <w:tcBorders>
              <w:top w:val="nil"/>
              <w:left w:val="nil"/>
              <w:bottom w:val="nil"/>
              <w:right w:val="nil"/>
            </w:tcBorders>
            <w:shd w:val="clear" w:color="auto" w:fill="auto"/>
            <w:noWrap/>
            <w:vAlign w:val="bottom"/>
            <w:hideMark/>
          </w:tcPr>
          <w:p w14:paraId="28FDD9FD" w14:textId="77777777" w:rsidR="00805140" w:rsidRPr="007121BF" w:rsidRDefault="0080514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41152</w:t>
            </w:r>
          </w:p>
        </w:tc>
        <w:tc>
          <w:tcPr>
            <w:tcW w:w="2698" w:type="dxa"/>
            <w:tcBorders>
              <w:top w:val="nil"/>
              <w:left w:val="nil"/>
              <w:bottom w:val="nil"/>
              <w:right w:val="nil"/>
            </w:tcBorders>
          </w:tcPr>
          <w:p w14:paraId="2DA0790E" w14:textId="77777777" w:rsidR="0080514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IndikatorVärde.nämnare</w:t>
            </w:r>
          </w:p>
        </w:tc>
      </w:tr>
      <w:tr w:rsidR="00805140" w:rsidRPr="007121BF" w14:paraId="7EE5B87F" w14:textId="77777777" w:rsidTr="00805140">
        <w:trPr>
          <w:trHeight w:val="540"/>
        </w:trPr>
        <w:tc>
          <w:tcPr>
            <w:tcW w:w="1702" w:type="dxa"/>
            <w:tcBorders>
              <w:top w:val="nil"/>
              <w:left w:val="single" w:sz="4" w:space="0" w:color="000000"/>
              <w:bottom w:val="single" w:sz="4" w:space="0" w:color="auto"/>
              <w:right w:val="nil"/>
            </w:tcBorders>
            <w:shd w:val="clear" w:color="000000" w:fill="FFCC00"/>
            <w:vAlign w:val="bottom"/>
            <w:hideMark/>
          </w:tcPr>
          <w:p w14:paraId="3A9943E0"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Konfidensintervall Lågt</w:t>
            </w:r>
          </w:p>
        </w:tc>
        <w:tc>
          <w:tcPr>
            <w:tcW w:w="2698" w:type="dxa"/>
            <w:tcBorders>
              <w:top w:val="nil"/>
              <w:left w:val="nil"/>
              <w:bottom w:val="nil"/>
              <w:right w:val="nil"/>
            </w:tcBorders>
            <w:shd w:val="clear" w:color="000000" w:fill="F79646"/>
            <w:noWrap/>
            <w:vAlign w:val="bottom"/>
            <w:hideMark/>
          </w:tcPr>
          <w:p w14:paraId="24CDB195" w14:textId="77777777" w:rsidR="00805140" w:rsidRPr="007121BF" w:rsidRDefault="0080514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20,60</w:t>
            </w:r>
          </w:p>
        </w:tc>
        <w:tc>
          <w:tcPr>
            <w:tcW w:w="2698" w:type="dxa"/>
            <w:tcBorders>
              <w:top w:val="nil"/>
              <w:left w:val="nil"/>
              <w:bottom w:val="nil"/>
              <w:right w:val="nil"/>
            </w:tcBorders>
            <w:shd w:val="clear" w:color="000000" w:fill="F79646"/>
          </w:tcPr>
          <w:p w14:paraId="022274C1" w14:textId="77777777" w:rsidR="0080514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 .95%konfidensintervall.low</w:t>
            </w:r>
          </w:p>
        </w:tc>
      </w:tr>
      <w:tr w:rsidR="007D20E0" w:rsidRPr="007121BF" w14:paraId="69B5A1B0" w14:textId="77777777" w:rsidTr="00805140">
        <w:trPr>
          <w:trHeight w:val="300"/>
        </w:trPr>
        <w:tc>
          <w:tcPr>
            <w:tcW w:w="1702" w:type="dxa"/>
            <w:tcBorders>
              <w:top w:val="nil"/>
              <w:left w:val="single" w:sz="4" w:space="0" w:color="000000"/>
              <w:bottom w:val="single" w:sz="4" w:space="0" w:color="auto"/>
              <w:right w:val="single" w:sz="4" w:space="0" w:color="000000"/>
            </w:tcBorders>
            <w:shd w:val="clear" w:color="000000" w:fill="FFCC00"/>
            <w:vAlign w:val="bottom"/>
            <w:hideMark/>
          </w:tcPr>
          <w:p w14:paraId="4DE3DCAB" w14:textId="77777777" w:rsidR="007D20E0" w:rsidRPr="007121BF" w:rsidRDefault="007D20E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Högt</w:t>
            </w:r>
          </w:p>
        </w:tc>
        <w:tc>
          <w:tcPr>
            <w:tcW w:w="2698" w:type="dxa"/>
            <w:tcBorders>
              <w:top w:val="nil"/>
              <w:left w:val="nil"/>
              <w:bottom w:val="nil"/>
              <w:right w:val="nil"/>
            </w:tcBorders>
            <w:shd w:val="clear" w:color="auto" w:fill="auto"/>
            <w:noWrap/>
            <w:vAlign w:val="bottom"/>
            <w:hideMark/>
          </w:tcPr>
          <w:p w14:paraId="399578B1" w14:textId="77777777" w:rsidR="007D20E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21,30</w:t>
            </w:r>
          </w:p>
        </w:tc>
        <w:tc>
          <w:tcPr>
            <w:tcW w:w="2698" w:type="dxa"/>
            <w:tcBorders>
              <w:top w:val="nil"/>
              <w:left w:val="nil"/>
              <w:bottom w:val="nil"/>
              <w:right w:val="nil"/>
            </w:tcBorders>
          </w:tcPr>
          <w:p w14:paraId="3643FFB5" w14:textId="77777777" w:rsidR="007D20E0" w:rsidRPr="007121BF" w:rsidRDefault="007D20E0" w:rsidP="007D20E0">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 .95%konfidensintervall.high</w:t>
            </w:r>
          </w:p>
        </w:tc>
      </w:tr>
      <w:tr w:rsidR="007D20E0" w:rsidRPr="007121BF" w14:paraId="615663C1" w14:textId="77777777" w:rsidTr="00805140">
        <w:trPr>
          <w:trHeight w:val="300"/>
        </w:trPr>
        <w:tc>
          <w:tcPr>
            <w:tcW w:w="1702" w:type="dxa"/>
            <w:tcBorders>
              <w:top w:val="nil"/>
              <w:left w:val="single" w:sz="4" w:space="0" w:color="000000"/>
              <w:bottom w:val="single" w:sz="4" w:space="0" w:color="auto"/>
              <w:right w:val="single" w:sz="4" w:space="0" w:color="auto"/>
            </w:tcBorders>
            <w:shd w:val="clear" w:color="auto" w:fill="auto"/>
            <w:vAlign w:val="bottom"/>
            <w:hideMark/>
          </w:tcPr>
          <w:p w14:paraId="7808BC18"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Kommentar</w:t>
            </w:r>
          </w:p>
        </w:tc>
        <w:tc>
          <w:tcPr>
            <w:tcW w:w="2698" w:type="dxa"/>
            <w:tcBorders>
              <w:top w:val="nil"/>
              <w:left w:val="nil"/>
              <w:bottom w:val="nil"/>
              <w:right w:val="nil"/>
            </w:tcBorders>
            <w:shd w:val="clear" w:color="auto" w:fill="auto"/>
            <w:noWrap/>
            <w:vAlign w:val="bottom"/>
            <w:hideMark/>
          </w:tcPr>
          <w:p w14:paraId="0224D8C9" w14:textId="77777777" w:rsidR="007D20E0" w:rsidRPr="007121BF" w:rsidRDefault="007D20E0" w:rsidP="0076108E">
            <w:pPr>
              <w:spacing w:line="240" w:lineRule="auto"/>
              <w:rPr>
                <w:rFonts w:ascii="Arial" w:eastAsia="Times New Roman" w:hAnsi="Arial" w:cs="Arial"/>
                <w:color w:val="FFFFFF"/>
                <w:sz w:val="16"/>
                <w:szCs w:val="16"/>
                <w:lang w:eastAsia="sv-SE"/>
              </w:rPr>
            </w:pPr>
          </w:p>
        </w:tc>
        <w:tc>
          <w:tcPr>
            <w:tcW w:w="2698" w:type="dxa"/>
            <w:tcBorders>
              <w:top w:val="nil"/>
              <w:left w:val="nil"/>
              <w:bottom w:val="nil"/>
              <w:right w:val="nil"/>
            </w:tcBorders>
          </w:tcPr>
          <w:p w14:paraId="5A9D586E" w14:textId="77777777" w:rsidR="007D20E0" w:rsidRPr="007121BF" w:rsidRDefault="007D20E0" w:rsidP="0076108E">
            <w:pPr>
              <w:spacing w:line="240" w:lineRule="auto"/>
              <w:rPr>
                <w:rFonts w:ascii="Arial" w:eastAsia="Times New Roman" w:hAnsi="Arial" w:cs="Arial"/>
                <w:color w:val="000000" w:themeColor="text1"/>
                <w:sz w:val="16"/>
                <w:szCs w:val="16"/>
                <w:lang w:eastAsia="sv-SE"/>
              </w:rPr>
            </w:pPr>
            <w:r w:rsidRPr="007121BF">
              <w:rPr>
                <w:rFonts w:ascii="Arial" w:eastAsia="Times New Roman" w:hAnsi="Arial" w:cs="Arial"/>
                <w:color w:val="000000" w:themeColor="text1"/>
                <w:sz w:val="16"/>
                <w:szCs w:val="16"/>
                <w:lang w:eastAsia="sv-SE"/>
              </w:rPr>
              <w:t>Hanteras ej</w:t>
            </w:r>
          </w:p>
        </w:tc>
      </w:tr>
      <w:tr w:rsidR="007D20E0" w:rsidRPr="007121BF" w14:paraId="33D1FB6D" w14:textId="77777777" w:rsidTr="00805140">
        <w:trPr>
          <w:trHeight w:val="800"/>
        </w:trPr>
        <w:tc>
          <w:tcPr>
            <w:tcW w:w="1702" w:type="dxa"/>
            <w:tcBorders>
              <w:top w:val="nil"/>
              <w:left w:val="single" w:sz="4" w:space="0" w:color="auto"/>
              <w:bottom w:val="single" w:sz="4" w:space="0" w:color="auto"/>
              <w:right w:val="single" w:sz="4" w:space="0" w:color="auto"/>
            </w:tcBorders>
            <w:shd w:val="clear" w:color="auto" w:fill="auto"/>
            <w:vAlign w:val="bottom"/>
            <w:hideMark/>
          </w:tcPr>
          <w:p w14:paraId="4A3DD441"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Del av Stapel: BT &lt; 140/80 mm Hg</w:t>
            </w:r>
          </w:p>
        </w:tc>
        <w:tc>
          <w:tcPr>
            <w:tcW w:w="2698" w:type="dxa"/>
            <w:tcBorders>
              <w:top w:val="nil"/>
              <w:left w:val="nil"/>
              <w:bottom w:val="nil"/>
              <w:right w:val="nil"/>
            </w:tcBorders>
            <w:shd w:val="clear" w:color="auto" w:fill="auto"/>
            <w:noWrap/>
            <w:vAlign w:val="bottom"/>
            <w:hideMark/>
          </w:tcPr>
          <w:p w14:paraId="4104A618" w14:textId="77777777" w:rsidR="007D20E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33,30</w:t>
            </w:r>
          </w:p>
        </w:tc>
        <w:tc>
          <w:tcPr>
            <w:tcW w:w="2698" w:type="dxa"/>
            <w:tcBorders>
              <w:top w:val="nil"/>
              <w:left w:val="nil"/>
              <w:bottom w:val="nil"/>
              <w:right w:val="nil"/>
            </w:tcBorders>
          </w:tcPr>
          <w:p w14:paraId="6A64B072" w14:textId="77777777" w:rsidR="007D20E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Ges genom att fråga efter denna indikators indikatorRapport och hämta IndikatorVärde[mätperiod=2012 &amp; UppmättesHos.ResultatEnhet = samma enhet &amp; är målvärde=false]</w:t>
            </w:r>
          </w:p>
        </w:tc>
      </w:tr>
      <w:tr w:rsidR="007D20E0" w:rsidRPr="007121BF" w14:paraId="3C5B0C82" w14:textId="77777777" w:rsidTr="009C1BED">
        <w:trPr>
          <w:trHeight w:val="1060"/>
        </w:trPr>
        <w:tc>
          <w:tcPr>
            <w:tcW w:w="1702" w:type="dxa"/>
            <w:tcBorders>
              <w:top w:val="nil"/>
              <w:left w:val="nil"/>
              <w:bottom w:val="single" w:sz="4" w:space="0" w:color="auto"/>
              <w:right w:val="single" w:sz="4" w:space="0" w:color="auto"/>
            </w:tcBorders>
            <w:shd w:val="clear" w:color="auto" w:fill="auto"/>
            <w:vAlign w:val="bottom"/>
            <w:hideMark/>
          </w:tcPr>
          <w:p w14:paraId="19A761A9"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Till höger i diagrammet: Medelvärde systoliskt</w:t>
            </w:r>
          </w:p>
        </w:tc>
        <w:tc>
          <w:tcPr>
            <w:tcW w:w="2698" w:type="dxa"/>
            <w:tcBorders>
              <w:top w:val="nil"/>
              <w:left w:val="nil"/>
              <w:bottom w:val="nil"/>
              <w:right w:val="nil"/>
            </w:tcBorders>
            <w:shd w:val="clear" w:color="auto" w:fill="auto"/>
            <w:noWrap/>
            <w:vAlign w:val="bottom"/>
            <w:hideMark/>
          </w:tcPr>
          <w:p w14:paraId="455A5ACC" w14:textId="77777777" w:rsidR="007D20E0" w:rsidRPr="007121BF" w:rsidRDefault="007D20E0" w:rsidP="0076108E">
            <w:pPr>
              <w:spacing w:line="240" w:lineRule="auto"/>
              <w:jc w:val="right"/>
              <w:rPr>
                <w:rFonts w:ascii="Calibri" w:eastAsia="Times New Roman" w:hAnsi="Calibri"/>
                <w:color w:val="000000"/>
                <w:szCs w:val="24"/>
                <w:lang w:eastAsia="sv-SE"/>
              </w:rPr>
            </w:pPr>
            <w:r w:rsidRPr="007121BF">
              <w:rPr>
                <w:rFonts w:ascii="Calibri" w:eastAsia="Times New Roman" w:hAnsi="Calibri"/>
                <w:color w:val="000000"/>
                <w:szCs w:val="24"/>
                <w:lang w:eastAsia="sv-SE"/>
              </w:rPr>
              <w:t>134,71</w:t>
            </w:r>
          </w:p>
        </w:tc>
        <w:tc>
          <w:tcPr>
            <w:tcW w:w="2698" w:type="dxa"/>
            <w:tcBorders>
              <w:top w:val="nil"/>
              <w:left w:val="nil"/>
              <w:bottom w:val="nil"/>
              <w:right w:val="nil"/>
            </w:tcBorders>
            <w:vAlign w:val="bottom"/>
          </w:tcPr>
          <w:p w14:paraId="365A2C1C" w14:textId="77777777" w:rsidR="007D20E0" w:rsidRPr="007121BF" w:rsidRDefault="009C1BED" w:rsidP="0076108E">
            <w:pPr>
              <w:spacing w:line="240" w:lineRule="auto"/>
              <w:jc w:val="right"/>
              <w:rPr>
                <w:rFonts w:ascii="Calibri" w:eastAsia="Times New Roman" w:hAnsi="Calibri"/>
                <w:color w:val="000000"/>
                <w:szCs w:val="24"/>
                <w:lang w:eastAsia="sv-SE"/>
              </w:rPr>
            </w:pPr>
            <w:r w:rsidRPr="007121BF">
              <w:rPr>
                <w:rFonts w:ascii="Tahoma" w:eastAsia="Times New Roman" w:hAnsi="Tahoma" w:cs="Tahoma"/>
                <w:color w:val="969696"/>
                <w:sz w:val="20"/>
                <w:szCs w:val="20"/>
                <w:lang w:eastAsia="sv-SE"/>
              </w:rPr>
              <w:t xml:space="preserve">Se </w:t>
            </w:r>
            <w:r w:rsidR="007D20E0" w:rsidRPr="007121BF">
              <w:rPr>
                <w:rFonts w:ascii="Tahoma" w:eastAsia="Times New Roman" w:hAnsi="Tahoma" w:cs="Tahoma"/>
                <w:color w:val="969696"/>
                <w:sz w:val="20"/>
                <w:szCs w:val="20"/>
                <w:lang w:eastAsia="sv-SE"/>
              </w:rPr>
              <w:t>Del av Stapel: BT &lt; 140/80 mm Hg</w:t>
            </w:r>
          </w:p>
        </w:tc>
      </w:tr>
      <w:tr w:rsidR="007D20E0" w:rsidRPr="007121BF" w14:paraId="5E718849" w14:textId="77777777" w:rsidTr="00805140">
        <w:trPr>
          <w:trHeight w:val="1320"/>
        </w:trPr>
        <w:tc>
          <w:tcPr>
            <w:tcW w:w="1702" w:type="dxa"/>
            <w:tcBorders>
              <w:top w:val="nil"/>
              <w:left w:val="nil"/>
              <w:bottom w:val="single" w:sz="4" w:space="0" w:color="auto"/>
              <w:right w:val="single" w:sz="4" w:space="0" w:color="auto"/>
            </w:tcBorders>
            <w:shd w:val="clear" w:color="auto" w:fill="auto"/>
            <w:vAlign w:val="bottom"/>
            <w:hideMark/>
          </w:tcPr>
          <w:p w14:paraId="0BFBA501"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TILL HÖGER I DIAGRAMMET 2 Täckningsgraden</w:t>
            </w:r>
          </w:p>
        </w:tc>
        <w:tc>
          <w:tcPr>
            <w:tcW w:w="2698" w:type="dxa"/>
            <w:tcBorders>
              <w:top w:val="single" w:sz="4" w:space="0" w:color="AAC8AC"/>
              <w:left w:val="nil"/>
              <w:bottom w:val="single" w:sz="4" w:space="0" w:color="AAC8AC"/>
              <w:right w:val="nil"/>
            </w:tcBorders>
            <w:shd w:val="clear" w:color="auto" w:fill="auto"/>
            <w:noWrap/>
            <w:vAlign w:val="bottom"/>
            <w:hideMark/>
          </w:tcPr>
          <w:p w14:paraId="4FF5DFAB" w14:textId="77777777" w:rsidR="007D20E0" w:rsidRPr="007121BF" w:rsidRDefault="007D20E0" w:rsidP="0076108E">
            <w:pPr>
              <w:spacing w:line="240" w:lineRule="auto"/>
              <w:jc w:val="right"/>
              <w:rPr>
                <w:rFonts w:ascii="Calibri" w:eastAsia="Times New Roman" w:hAnsi="Calibri"/>
                <w:color w:val="000000"/>
                <w:szCs w:val="24"/>
                <w:lang w:eastAsia="sv-SE"/>
              </w:rPr>
            </w:pPr>
            <w:r w:rsidRPr="007121BF">
              <w:rPr>
                <w:rFonts w:ascii="Calibri" w:eastAsia="Times New Roman" w:hAnsi="Calibri"/>
                <w:color w:val="000000"/>
                <w:szCs w:val="24"/>
                <w:lang w:eastAsia="sv-SE"/>
              </w:rPr>
              <w:t>88,6</w:t>
            </w:r>
          </w:p>
        </w:tc>
        <w:tc>
          <w:tcPr>
            <w:tcW w:w="2698" w:type="dxa"/>
            <w:tcBorders>
              <w:top w:val="single" w:sz="4" w:space="0" w:color="AAC8AC"/>
              <w:left w:val="nil"/>
              <w:bottom w:val="single" w:sz="4" w:space="0" w:color="AAC8AC"/>
              <w:right w:val="nil"/>
            </w:tcBorders>
          </w:tcPr>
          <w:p w14:paraId="269287D4" w14:textId="77777777" w:rsidR="007D20E0" w:rsidRPr="007121BF" w:rsidRDefault="007D20E0" w:rsidP="0076108E">
            <w:pPr>
              <w:spacing w:line="240" w:lineRule="auto"/>
              <w:jc w:val="right"/>
              <w:rPr>
                <w:rFonts w:ascii="Calibri" w:eastAsia="Times New Roman" w:hAnsi="Calibri"/>
                <w:color w:val="000000"/>
                <w:szCs w:val="24"/>
                <w:lang w:eastAsia="sv-SE"/>
              </w:rPr>
            </w:pPr>
            <w:r w:rsidRPr="007121BF">
              <w:rPr>
                <w:rFonts w:ascii="Calibri" w:eastAsia="Times New Roman" w:hAnsi="Calibri"/>
                <w:color w:val="000000"/>
                <w:szCs w:val="24"/>
                <w:lang w:eastAsia="sv-SE"/>
              </w:rPr>
              <w:t>indikatorVärde.täckningsgrad</w:t>
            </w:r>
          </w:p>
        </w:tc>
      </w:tr>
      <w:tr w:rsidR="007D20E0" w:rsidRPr="007121BF" w14:paraId="0DDE322F" w14:textId="77777777" w:rsidTr="009C1BED">
        <w:trPr>
          <w:trHeight w:val="800"/>
        </w:trPr>
        <w:tc>
          <w:tcPr>
            <w:tcW w:w="1702" w:type="dxa"/>
            <w:tcBorders>
              <w:top w:val="nil"/>
              <w:left w:val="nil"/>
              <w:bottom w:val="single" w:sz="4" w:space="0" w:color="auto"/>
              <w:right w:val="single" w:sz="4" w:space="0" w:color="auto"/>
            </w:tcBorders>
            <w:shd w:val="clear" w:color="auto" w:fill="auto"/>
            <w:vAlign w:val="bottom"/>
            <w:hideMark/>
          </w:tcPr>
          <w:p w14:paraId="4486422B"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EXTRA DATA 1: Systoliskt &lt; 140 mm Hg</w:t>
            </w:r>
          </w:p>
        </w:tc>
        <w:tc>
          <w:tcPr>
            <w:tcW w:w="2698" w:type="dxa"/>
            <w:tcBorders>
              <w:top w:val="nil"/>
              <w:left w:val="nil"/>
              <w:bottom w:val="nil"/>
              <w:right w:val="nil"/>
            </w:tcBorders>
            <w:shd w:val="clear" w:color="auto" w:fill="auto"/>
            <w:noWrap/>
            <w:vAlign w:val="bottom"/>
            <w:hideMark/>
          </w:tcPr>
          <w:p w14:paraId="6DA549CE" w14:textId="77777777" w:rsidR="007D20E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60,60</w:t>
            </w:r>
          </w:p>
        </w:tc>
        <w:tc>
          <w:tcPr>
            <w:tcW w:w="2698" w:type="dxa"/>
            <w:tcBorders>
              <w:top w:val="nil"/>
              <w:left w:val="nil"/>
              <w:bottom w:val="nil"/>
              <w:right w:val="nil"/>
            </w:tcBorders>
            <w:vAlign w:val="bottom"/>
          </w:tcPr>
          <w:p w14:paraId="790D4A09" w14:textId="77777777" w:rsidR="007D20E0" w:rsidRPr="007121BF" w:rsidRDefault="009C1BED" w:rsidP="0076108E">
            <w:pPr>
              <w:spacing w:line="240" w:lineRule="auto"/>
              <w:jc w:val="right"/>
              <w:rPr>
                <w:rFonts w:ascii="Arial" w:eastAsia="Times New Roman" w:hAnsi="Arial" w:cs="Arial"/>
                <w:sz w:val="16"/>
                <w:szCs w:val="16"/>
                <w:lang w:eastAsia="sv-SE"/>
              </w:rPr>
            </w:pPr>
            <w:r w:rsidRPr="007121BF">
              <w:rPr>
                <w:rFonts w:ascii="Tahoma" w:eastAsia="Times New Roman" w:hAnsi="Tahoma" w:cs="Tahoma"/>
                <w:color w:val="969696"/>
                <w:sz w:val="20"/>
                <w:szCs w:val="20"/>
                <w:lang w:eastAsia="sv-SE"/>
              </w:rPr>
              <w:t xml:space="preserve">Se </w:t>
            </w:r>
            <w:r w:rsidR="007D20E0" w:rsidRPr="007121BF">
              <w:rPr>
                <w:rFonts w:ascii="Tahoma" w:eastAsia="Times New Roman" w:hAnsi="Tahoma" w:cs="Tahoma"/>
                <w:color w:val="969696"/>
                <w:sz w:val="20"/>
                <w:szCs w:val="20"/>
                <w:lang w:eastAsia="sv-SE"/>
              </w:rPr>
              <w:t>Del av Stapel: BT &lt; 140/80 mm Hg</w:t>
            </w:r>
          </w:p>
        </w:tc>
      </w:tr>
      <w:tr w:rsidR="007D20E0" w:rsidRPr="007121BF" w14:paraId="2DB489EF" w14:textId="77777777" w:rsidTr="00805140">
        <w:trPr>
          <w:trHeight w:val="300"/>
        </w:trPr>
        <w:tc>
          <w:tcPr>
            <w:tcW w:w="1702" w:type="dxa"/>
            <w:tcBorders>
              <w:top w:val="nil"/>
              <w:left w:val="nil"/>
              <w:bottom w:val="single" w:sz="4" w:space="0" w:color="auto"/>
              <w:right w:val="single" w:sz="4" w:space="0" w:color="auto"/>
            </w:tcBorders>
            <w:shd w:val="clear" w:color="auto" w:fill="auto"/>
            <w:vAlign w:val="bottom"/>
            <w:hideMark/>
          </w:tcPr>
          <w:p w14:paraId="2037F2BE"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Kommentar2</w:t>
            </w:r>
          </w:p>
        </w:tc>
        <w:tc>
          <w:tcPr>
            <w:tcW w:w="2698" w:type="dxa"/>
            <w:tcBorders>
              <w:top w:val="nil"/>
              <w:left w:val="nil"/>
              <w:bottom w:val="nil"/>
              <w:right w:val="nil"/>
            </w:tcBorders>
            <w:shd w:val="clear" w:color="auto" w:fill="auto"/>
            <w:noWrap/>
            <w:vAlign w:val="bottom"/>
            <w:hideMark/>
          </w:tcPr>
          <w:p w14:paraId="1D68294F" w14:textId="77777777" w:rsidR="007D20E0" w:rsidRPr="007121BF" w:rsidRDefault="007D20E0" w:rsidP="0076108E">
            <w:pPr>
              <w:spacing w:line="240" w:lineRule="auto"/>
              <w:rPr>
                <w:rFonts w:ascii="Arial" w:eastAsia="Times New Roman" w:hAnsi="Arial" w:cs="Arial"/>
                <w:sz w:val="16"/>
                <w:szCs w:val="16"/>
                <w:lang w:eastAsia="sv-SE"/>
              </w:rPr>
            </w:pPr>
            <w:r w:rsidRPr="007121BF">
              <w:rPr>
                <w:rFonts w:ascii="Arial" w:eastAsia="Times New Roman" w:hAnsi="Arial" w:cs="Arial"/>
                <w:sz w:val="16"/>
                <w:szCs w:val="16"/>
                <w:lang w:eastAsia="sv-SE"/>
              </w:rPr>
              <w:t>Täckningsgrad: Jämförelse mellan NDR och läkemedelsregistret. Individer som har registrerats i Läkemedelsregistret 1 januari - 31 december 2011 och som återfinns i NDR under perioden 2010-2012, ( individer i åldrarna 50 - 80 år ). Matchning har gjorts på unika personnummer.</w:t>
            </w:r>
          </w:p>
        </w:tc>
        <w:tc>
          <w:tcPr>
            <w:tcW w:w="2698" w:type="dxa"/>
            <w:tcBorders>
              <w:top w:val="nil"/>
              <w:left w:val="nil"/>
              <w:bottom w:val="nil"/>
              <w:right w:val="nil"/>
            </w:tcBorders>
          </w:tcPr>
          <w:p w14:paraId="40057DB6" w14:textId="77777777" w:rsidR="007D20E0" w:rsidRPr="007121BF" w:rsidRDefault="009C1BED" w:rsidP="0076108E">
            <w:pPr>
              <w:spacing w:line="240" w:lineRule="auto"/>
              <w:rPr>
                <w:rFonts w:ascii="Arial" w:eastAsia="Times New Roman" w:hAnsi="Arial" w:cs="Arial"/>
                <w:sz w:val="16"/>
                <w:szCs w:val="16"/>
                <w:lang w:eastAsia="sv-SE"/>
              </w:rPr>
            </w:pPr>
            <w:r w:rsidRPr="007121BF">
              <w:rPr>
                <w:rFonts w:ascii="Arial" w:eastAsia="Times New Roman" w:hAnsi="Arial" w:cs="Arial"/>
                <w:sz w:val="16"/>
                <w:szCs w:val="16"/>
                <w:lang w:eastAsia="sv-SE"/>
              </w:rPr>
              <w:t>Ska</w:t>
            </w:r>
            <w:r w:rsidR="007D20E0" w:rsidRPr="007121BF">
              <w:rPr>
                <w:rFonts w:ascii="Arial" w:eastAsia="Times New Roman" w:hAnsi="Arial" w:cs="Arial"/>
                <w:sz w:val="16"/>
                <w:szCs w:val="16"/>
                <w:lang w:eastAsia="sv-SE"/>
              </w:rPr>
              <w:t xml:space="preserve"> IndikatorBeskrivning.täckningsgradDefinition</w:t>
            </w:r>
            <w:r w:rsidRPr="007121BF">
              <w:rPr>
                <w:rFonts w:ascii="Arial" w:eastAsia="Times New Roman" w:hAnsi="Arial" w:cs="Arial"/>
                <w:sz w:val="16"/>
                <w:szCs w:val="16"/>
                <w:lang w:eastAsia="sv-SE"/>
              </w:rPr>
              <w:t xml:space="preserve"> läggas till i modellen?</w:t>
            </w:r>
          </w:p>
        </w:tc>
      </w:tr>
      <w:tr w:rsidR="007D20E0" w:rsidRPr="007121BF" w14:paraId="7B1DB884" w14:textId="77777777" w:rsidTr="00805140">
        <w:trPr>
          <w:trHeight w:val="300"/>
        </w:trPr>
        <w:tc>
          <w:tcPr>
            <w:tcW w:w="1702" w:type="dxa"/>
            <w:tcBorders>
              <w:top w:val="nil"/>
              <w:left w:val="nil"/>
              <w:bottom w:val="single" w:sz="4" w:space="0" w:color="auto"/>
              <w:right w:val="single" w:sz="4" w:space="0" w:color="auto"/>
            </w:tcBorders>
            <w:shd w:val="clear" w:color="auto" w:fill="auto"/>
            <w:vAlign w:val="bottom"/>
            <w:hideMark/>
          </w:tcPr>
          <w:p w14:paraId="021C4F00"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Kommentar3</w:t>
            </w:r>
          </w:p>
        </w:tc>
        <w:tc>
          <w:tcPr>
            <w:tcW w:w="2698" w:type="dxa"/>
            <w:tcBorders>
              <w:top w:val="nil"/>
              <w:left w:val="nil"/>
              <w:bottom w:val="nil"/>
              <w:right w:val="nil"/>
            </w:tcBorders>
            <w:shd w:val="clear" w:color="auto" w:fill="auto"/>
            <w:noWrap/>
            <w:vAlign w:val="bottom"/>
            <w:hideMark/>
          </w:tcPr>
          <w:p w14:paraId="130F56D2" w14:textId="77777777" w:rsidR="007D20E0" w:rsidRPr="007121BF" w:rsidRDefault="007D20E0" w:rsidP="0076108E">
            <w:pPr>
              <w:spacing w:line="240" w:lineRule="auto"/>
              <w:rPr>
                <w:rFonts w:ascii="Arial" w:eastAsia="Times New Roman" w:hAnsi="Arial" w:cs="Arial"/>
                <w:color w:val="FFFFFF"/>
                <w:sz w:val="16"/>
                <w:szCs w:val="16"/>
                <w:lang w:eastAsia="sv-SE"/>
              </w:rPr>
            </w:pPr>
          </w:p>
        </w:tc>
        <w:tc>
          <w:tcPr>
            <w:tcW w:w="2698" w:type="dxa"/>
            <w:tcBorders>
              <w:top w:val="nil"/>
              <w:left w:val="nil"/>
              <w:bottom w:val="nil"/>
              <w:right w:val="nil"/>
            </w:tcBorders>
          </w:tcPr>
          <w:p w14:paraId="4E826306" w14:textId="77777777" w:rsidR="007D20E0" w:rsidRPr="007121BF" w:rsidRDefault="007D20E0" w:rsidP="0076108E">
            <w:pPr>
              <w:spacing w:line="240" w:lineRule="auto"/>
              <w:rPr>
                <w:rFonts w:ascii="Arial" w:eastAsia="Times New Roman" w:hAnsi="Arial" w:cs="Arial"/>
                <w:color w:val="FFFFFF"/>
                <w:sz w:val="16"/>
                <w:szCs w:val="16"/>
                <w:lang w:eastAsia="sv-SE"/>
              </w:rPr>
            </w:pPr>
          </w:p>
        </w:tc>
      </w:tr>
      <w:tr w:rsidR="007D20E0" w:rsidRPr="007121BF" w14:paraId="547763F1" w14:textId="77777777" w:rsidTr="00805140">
        <w:trPr>
          <w:trHeight w:val="300"/>
        </w:trPr>
        <w:tc>
          <w:tcPr>
            <w:tcW w:w="1702" w:type="dxa"/>
            <w:tcBorders>
              <w:top w:val="nil"/>
              <w:left w:val="nil"/>
              <w:bottom w:val="single" w:sz="4" w:space="0" w:color="auto"/>
              <w:right w:val="single" w:sz="4" w:space="0" w:color="auto"/>
            </w:tcBorders>
            <w:shd w:val="clear" w:color="auto" w:fill="auto"/>
            <w:vAlign w:val="bottom"/>
            <w:hideMark/>
          </w:tcPr>
          <w:p w14:paraId="3E3C89E7"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Kommentar4</w:t>
            </w:r>
          </w:p>
        </w:tc>
        <w:tc>
          <w:tcPr>
            <w:tcW w:w="2698" w:type="dxa"/>
            <w:tcBorders>
              <w:top w:val="nil"/>
              <w:left w:val="nil"/>
              <w:bottom w:val="nil"/>
              <w:right w:val="nil"/>
            </w:tcBorders>
            <w:shd w:val="clear" w:color="auto" w:fill="auto"/>
            <w:noWrap/>
            <w:vAlign w:val="bottom"/>
            <w:hideMark/>
          </w:tcPr>
          <w:p w14:paraId="338336C4" w14:textId="77777777" w:rsidR="007D20E0" w:rsidRPr="007121BF" w:rsidRDefault="007D20E0" w:rsidP="0076108E">
            <w:pPr>
              <w:spacing w:line="240" w:lineRule="auto"/>
              <w:rPr>
                <w:rFonts w:ascii="Arial" w:eastAsia="Times New Roman" w:hAnsi="Arial" w:cs="Arial"/>
                <w:color w:val="FFFFFF"/>
                <w:sz w:val="16"/>
                <w:szCs w:val="16"/>
                <w:lang w:eastAsia="sv-SE"/>
              </w:rPr>
            </w:pPr>
          </w:p>
        </w:tc>
        <w:tc>
          <w:tcPr>
            <w:tcW w:w="2698" w:type="dxa"/>
            <w:tcBorders>
              <w:top w:val="nil"/>
              <w:left w:val="nil"/>
              <w:bottom w:val="nil"/>
              <w:right w:val="nil"/>
            </w:tcBorders>
          </w:tcPr>
          <w:p w14:paraId="4BD8BA7E" w14:textId="77777777" w:rsidR="007D20E0" w:rsidRPr="007121BF" w:rsidRDefault="007D20E0" w:rsidP="0076108E">
            <w:pPr>
              <w:spacing w:line="240" w:lineRule="auto"/>
              <w:rPr>
                <w:rFonts w:ascii="Arial" w:eastAsia="Times New Roman" w:hAnsi="Arial" w:cs="Arial"/>
                <w:color w:val="FFFFFF"/>
                <w:sz w:val="16"/>
                <w:szCs w:val="16"/>
                <w:lang w:eastAsia="sv-SE"/>
              </w:rPr>
            </w:pPr>
          </w:p>
        </w:tc>
      </w:tr>
      <w:tr w:rsidR="007D20E0" w:rsidRPr="007121BF" w14:paraId="074FA1D7" w14:textId="77777777" w:rsidTr="00805140">
        <w:trPr>
          <w:trHeight w:val="300"/>
        </w:trPr>
        <w:tc>
          <w:tcPr>
            <w:tcW w:w="1702" w:type="dxa"/>
            <w:tcBorders>
              <w:top w:val="nil"/>
              <w:left w:val="nil"/>
              <w:bottom w:val="single" w:sz="4" w:space="0" w:color="auto"/>
              <w:right w:val="single" w:sz="4" w:space="0" w:color="auto"/>
            </w:tcBorders>
            <w:shd w:val="clear" w:color="auto" w:fill="auto"/>
            <w:vAlign w:val="bottom"/>
            <w:hideMark/>
          </w:tcPr>
          <w:p w14:paraId="0341EB2C"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Kommentar5</w:t>
            </w:r>
          </w:p>
        </w:tc>
        <w:tc>
          <w:tcPr>
            <w:tcW w:w="2698" w:type="dxa"/>
            <w:tcBorders>
              <w:top w:val="nil"/>
              <w:left w:val="nil"/>
              <w:bottom w:val="nil"/>
              <w:right w:val="nil"/>
            </w:tcBorders>
            <w:shd w:val="clear" w:color="auto" w:fill="auto"/>
            <w:noWrap/>
            <w:vAlign w:val="bottom"/>
            <w:hideMark/>
          </w:tcPr>
          <w:p w14:paraId="12E7A990" w14:textId="77777777" w:rsidR="007D20E0" w:rsidRPr="007121BF" w:rsidRDefault="007D20E0" w:rsidP="0076108E">
            <w:pPr>
              <w:spacing w:line="240" w:lineRule="auto"/>
              <w:rPr>
                <w:rFonts w:ascii="Arial" w:eastAsia="Times New Roman" w:hAnsi="Arial" w:cs="Arial"/>
                <w:color w:val="FFFFFF"/>
                <w:sz w:val="16"/>
                <w:szCs w:val="16"/>
                <w:lang w:eastAsia="sv-SE"/>
              </w:rPr>
            </w:pPr>
          </w:p>
        </w:tc>
        <w:tc>
          <w:tcPr>
            <w:tcW w:w="2698" w:type="dxa"/>
            <w:tcBorders>
              <w:top w:val="nil"/>
              <w:left w:val="nil"/>
              <w:bottom w:val="nil"/>
              <w:right w:val="nil"/>
            </w:tcBorders>
          </w:tcPr>
          <w:p w14:paraId="5C60C418" w14:textId="77777777" w:rsidR="007D20E0" w:rsidRPr="007121BF" w:rsidRDefault="007D20E0" w:rsidP="0076108E">
            <w:pPr>
              <w:spacing w:line="240" w:lineRule="auto"/>
              <w:rPr>
                <w:rFonts w:ascii="Arial" w:eastAsia="Times New Roman" w:hAnsi="Arial" w:cs="Arial"/>
                <w:color w:val="FFFFFF"/>
                <w:sz w:val="16"/>
                <w:szCs w:val="16"/>
                <w:lang w:eastAsia="sv-SE"/>
              </w:rPr>
            </w:pPr>
          </w:p>
        </w:tc>
      </w:tr>
      <w:tr w:rsidR="007D20E0" w:rsidRPr="007121BF" w14:paraId="0429D233" w14:textId="77777777" w:rsidTr="00805140">
        <w:trPr>
          <w:trHeight w:val="300"/>
        </w:trPr>
        <w:tc>
          <w:tcPr>
            <w:tcW w:w="1702" w:type="dxa"/>
            <w:tcBorders>
              <w:top w:val="nil"/>
              <w:left w:val="nil"/>
              <w:bottom w:val="nil"/>
              <w:right w:val="nil"/>
            </w:tcBorders>
            <w:shd w:val="clear" w:color="auto" w:fill="auto"/>
            <w:vAlign w:val="bottom"/>
            <w:hideMark/>
          </w:tcPr>
          <w:p w14:paraId="150075C6" w14:textId="77777777" w:rsidR="007D20E0" w:rsidRPr="007121BF" w:rsidRDefault="007D20E0" w:rsidP="0076108E">
            <w:pPr>
              <w:spacing w:line="240" w:lineRule="auto"/>
              <w:rPr>
                <w:rFonts w:ascii="Arial" w:eastAsia="Times New Roman" w:hAnsi="Arial" w:cs="Arial"/>
                <w:color w:val="D9D9D9"/>
                <w:sz w:val="20"/>
                <w:szCs w:val="20"/>
                <w:lang w:eastAsia="sv-SE"/>
              </w:rPr>
            </w:pPr>
            <w:r w:rsidRPr="007121BF">
              <w:rPr>
                <w:rFonts w:ascii="Arial" w:eastAsia="Times New Roman" w:hAnsi="Arial" w:cs="Arial"/>
                <w:color w:val="D9D9D9"/>
                <w:sz w:val="20"/>
                <w:szCs w:val="20"/>
                <w:lang w:eastAsia="sv-SE"/>
              </w:rPr>
              <w:t>Arbetsnamn</w:t>
            </w:r>
          </w:p>
        </w:tc>
        <w:tc>
          <w:tcPr>
            <w:tcW w:w="2698" w:type="dxa"/>
            <w:tcBorders>
              <w:top w:val="nil"/>
              <w:left w:val="nil"/>
              <w:bottom w:val="nil"/>
              <w:right w:val="nil"/>
            </w:tcBorders>
            <w:shd w:val="clear" w:color="auto" w:fill="auto"/>
            <w:noWrap/>
            <w:vAlign w:val="bottom"/>
            <w:hideMark/>
          </w:tcPr>
          <w:p w14:paraId="4DB2D70A" w14:textId="77777777" w:rsidR="007D20E0" w:rsidRPr="007121BF" w:rsidRDefault="007D20E0" w:rsidP="0076108E">
            <w:pPr>
              <w:spacing w:line="240" w:lineRule="auto"/>
              <w:jc w:val="right"/>
              <w:rPr>
                <w:rFonts w:ascii="Arial" w:eastAsia="Times New Roman" w:hAnsi="Arial" w:cs="Arial"/>
                <w:color w:val="FFFFFF"/>
                <w:sz w:val="16"/>
                <w:szCs w:val="16"/>
                <w:lang w:eastAsia="sv-SE"/>
              </w:rPr>
            </w:pPr>
            <w:r w:rsidRPr="007121BF">
              <w:rPr>
                <w:rFonts w:ascii="Arial" w:eastAsia="Times New Roman" w:hAnsi="Arial" w:cs="Arial"/>
                <w:color w:val="FFFFFF"/>
                <w:sz w:val="16"/>
                <w:szCs w:val="16"/>
                <w:lang w:eastAsia="sv-SE"/>
              </w:rPr>
              <w:t>0</w:t>
            </w:r>
          </w:p>
        </w:tc>
        <w:tc>
          <w:tcPr>
            <w:tcW w:w="2698" w:type="dxa"/>
            <w:tcBorders>
              <w:top w:val="nil"/>
              <w:left w:val="nil"/>
              <w:bottom w:val="nil"/>
              <w:right w:val="nil"/>
            </w:tcBorders>
          </w:tcPr>
          <w:p w14:paraId="60F0779E" w14:textId="77777777" w:rsidR="007D20E0" w:rsidRPr="007121BF" w:rsidRDefault="007D20E0" w:rsidP="0076108E">
            <w:pPr>
              <w:spacing w:line="240" w:lineRule="auto"/>
              <w:jc w:val="right"/>
              <w:rPr>
                <w:rFonts w:ascii="Arial" w:eastAsia="Times New Roman" w:hAnsi="Arial" w:cs="Arial"/>
                <w:color w:val="FFFFFF"/>
                <w:sz w:val="16"/>
                <w:szCs w:val="16"/>
                <w:lang w:eastAsia="sv-SE"/>
              </w:rPr>
            </w:pPr>
          </w:p>
        </w:tc>
      </w:tr>
    </w:tbl>
    <w:p w14:paraId="5371B449" w14:textId="77777777" w:rsidR="0076108E" w:rsidRPr="007121BF" w:rsidRDefault="0076108E" w:rsidP="00E45535"/>
    <w:p w14:paraId="4C1E327B" w14:textId="77777777" w:rsidR="007D20E0" w:rsidRPr="007121BF" w:rsidRDefault="007D20E0" w:rsidP="00E45535"/>
    <w:p w14:paraId="3D8369FB" w14:textId="77777777" w:rsidR="007D20E0" w:rsidRPr="007121BF" w:rsidRDefault="009B646E" w:rsidP="009B646E">
      <w:pPr>
        <w:pStyle w:val="Rubrik2"/>
      </w:pPr>
      <w:bookmarkStart w:id="52" w:name="_Toc259277386"/>
      <w:r w:rsidRPr="007121BF">
        <w:t>Krav från 1177-prototyp Valfrihetsinformation</w:t>
      </w:r>
      <w:bookmarkEnd w:id="52"/>
    </w:p>
    <w:p w14:paraId="75859F17" w14:textId="77777777" w:rsidR="009B646E" w:rsidRPr="007121BF" w:rsidRDefault="009B646E" w:rsidP="009B646E">
      <w:r w:rsidRPr="005E2ACE">
        <w:rPr>
          <w:noProof/>
          <w:lang w:eastAsia="sv-SE"/>
        </w:rPr>
        <w:drawing>
          <wp:inline distT="0" distB="0" distL="0" distR="0" wp14:anchorId="1941D318" wp14:editId="0D4C0A5A">
            <wp:extent cx="5507990" cy="2173473"/>
            <wp:effectExtent l="0" t="0" r="3810" b="11430"/>
            <wp:docPr id="4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7990" cy="2173473"/>
                    </a:xfrm>
                    <a:prstGeom prst="rect">
                      <a:avLst/>
                    </a:prstGeom>
                    <a:noFill/>
                    <a:ln>
                      <a:noFill/>
                    </a:ln>
                  </pic:spPr>
                </pic:pic>
              </a:graphicData>
            </a:graphic>
          </wp:inline>
        </w:drawing>
      </w:r>
    </w:p>
    <w:p w14:paraId="22353E8D" w14:textId="77777777" w:rsidR="009B646E" w:rsidRPr="007121BF" w:rsidRDefault="009B646E" w:rsidP="009B646E"/>
    <w:p w14:paraId="08F0C148" w14:textId="77777777" w:rsidR="00F26C33" w:rsidRDefault="00F26C33">
      <w:pPr>
        <w:spacing w:line="240" w:lineRule="auto"/>
      </w:pPr>
      <w:r>
        <w:br w:type="page"/>
      </w:r>
    </w:p>
    <w:p w14:paraId="6FAD712D" w14:textId="24B32DCC" w:rsidR="00723707" w:rsidRPr="007121BF" w:rsidRDefault="00723707" w:rsidP="00A063A2">
      <w:r w:rsidRPr="007121BF">
        <w:t>Från 1177-prototyp</w:t>
      </w:r>
    </w:p>
    <w:p w14:paraId="6BDBAFE6" w14:textId="77777777" w:rsidR="00723707" w:rsidRPr="007121BF" w:rsidRDefault="00723707" w:rsidP="00723707">
      <w:r w:rsidRPr="005E2ACE">
        <w:rPr>
          <w:noProof/>
          <w:lang w:eastAsia="sv-SE"/>
        </w:rPr>
        <w:drawing>
          <wp:inline distT="0" distB="0" distL="0" distR="0" wp14:anchorId="3935CEE0" wp14:editId="604E3958">
            <wp:extent cx="5756910" cy="4934494"/>
            <wp:effectExtent l="0" t="0" r="8890" b="0"/>
            <wp:docPr id="4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4934494"/>
                    </a:xfrm>
                    <a:prstGeom prst="rect">
                      <a:avLst/>
                    </a:prstGeom>
                    <a:noFill/>
                    <a:ln>
                      <a:noFill/>
                    </a:ln>
                  </pic:spPr>
                </pic:pic>
              </a:graphicData>
            </a:graphic>
          </wp:inline>
        </w:drawing>
      </w:r>
    </w:p>
    <w:p w14:paraId="65F801C3" w14:textId="77777777" w:rsidR="00723707" w:rsidRPr="007121BF" w:rsidRDefault="00723707" w:rsidP="00723707"/>
    <w:p w14:paraId="766895BD" w14:textId="77777777" w:rsidR="00723707" w:rsidRPr="007121BF" w:rsidRDefault="00723707" w:rsidP="00723707"/>
    <w:tbl>
      <w:tblPr>
        <w:tblStyle w:val="Tabellrutnt"/>
        <w:tblW w:w="0" w:type="auto"/>
        <w:tblLook w:val="04A0" w:firstRow="1" w:lastRow="0" w:firstColumn="1" w:lastColumn="0" w:noHBand="0" w:noVBand="1"/>
      </w:tblPr>
      <w:tblGrid>
        <w:gridCol w:w="1765"/>
        <w:gridCol w:w="1767"/>
        <w:gridCol w:w="5358"/>
      </w:tblGrid>
      <w:tr w:rsidR="005A3728" w:rsidRPr="007121BF" w14:paraId="70FEB121" w14:textId="77777777" w:rsidTr="00723707">
        <w:tc>
          <w:tcPr>
            <w:tcW w:w="2938" w:type="dxa"/>
          </w:tcPr>
          <w:p w14:paraId="25457630" w14:textId="77777777" w:rsidR="00723707" w:rsidRPr="00A063A2" w:rsidRDefault="00723707" w:rsidP="00F26C33">
            <w:r w:rsidRPr="00A063A2">
              <w:t>Informationsmängd i diagram</w:t>
            </w:r>
          </w:p>
        </w:tc>
        <w:tc>
          <w:tcPr>
            <w:tcW w:w="2938" w:type="dxa"/>
          </w:tcPr>
          <w:p w14:paraId="74D3D318" w14:textId="77777777" w:rsidR="00723707" w:rsidRPr="00A063A2" w:rsidRDefault="00723707" w:rsidP="00F26C33">
            <w:r w:rsidRPr="00A063A2">
              <w:t>Exempel</w:t>
            </w:r>
          </w:p>
        </w:tc>
        <w:tc>
          <w:tcPr>
            <w:tcW w:w="2938" w:type="dxa"/>
          </w:tcPr>
          <w:p w14:paraId="7D5640BE" w14:textId="77777777" w:rsidR="00723707" w:rsidRPr="00A063A2" w:rsidRDefault="00723707" w:rsidP="003601BB">
            <w:r w:rsidRPr="00A063A2">
              <w:t>Uppfyllnad i informationsmodell</w:t>
            </w:r>
          </w:p>
        </w:tc>
      </w:tr>
      <w:tr w:rsidR="005A3728" w:rsidRPr="007121BF" w14:paraId="722FE277" w14:textId="77777777" w:rsidTr="00723707">
        <w:tc>
          <w:tcPr>
            <w:tcW w:w="2938" w:type="dxa"/>
          </w:tcPr>
          <w:p w14:paraId="75DE45C8" w14:textId="77777777" w:rsidR="00E50EE3" w:rsidRPr="00A063A2" w:rsidRDefault="00E50EE3" w:rsidP="00A063A2">
            <w:r w:rsidRPr="007121BF">
              <w:t>Rubrik för flera grafer med ämne och filtrering</w:t>
            </w:r>
          </w:p>
        </w:tc>
        <w:tc>
          <w:tcPr>
            <w:tcW w:w="2938" w:type="dxa"/>
          </w:tcPr>
          <w:p w14:paraId="6B28012A" w14:textId="77777777" w:rsidR="00E50EE3" w:rsidRPr="00A063A2" w:rsidRDefault="00E50EE3" w:rsidP="00A063A2">
            <w:r w:rsidRPr="007121BF">
              <w:t>”Kvalitetssiffror för diabetes typ 1 i Värmland”</w:t>
            </w:r>
          </w:p>
        </w:tc>
        <w:tc>
          <w:tcPr>
            <w:tcW w:w="2938" w:type="dxa"/>
          </w:tcPr>
          <w:p w14:paraId="78C19DAB" w14:textId="77777777" w:rsidR="00E50EE3" w:rsidRPr="00A063A2" w:rsidRDefault="00865F02" w:rsidP="00A063A2">
            <w:r w:rsidRPr="007121BF">
              <w:t>Är konsumentens inparametrar, Indikatorgruppkoden ”Diabetes” och ResultatEnheten ”Värmland”</w:t>
            </w:r>
            <w:r w:rsidR="005A3728" w:rsidRPr="007121BF">
              <w:t>. Man kan sluta sig till vilka parametrar som skall visas upp för Diabetes genom Indikatorbeskrivning.Gruppering.Grupp.Kod=”Diabetes”</w:t>
            </w:r>
          </w:p>
          <w:p w14:paraId="36CA9B3D" w14:textId="77777777" w:rsidR="005A3728" w:rsidRPr="00A063A2" w:rsidRDefault="005A3728" w:rsidP="00A063A2">
            <w:r w:rsidRPr="007121BF">
              <w:t>Och för Värmland genom IndikatorVärde.UppmättesHos.ResultatEnhet.Typkod=Region &amp; IndikatorVärde.UppmättesHos.ResultatEnhet.HSAId= ”Värmlands HSAId”]</w:t>
            </w:r>
          </w:p>
          <w:p w14:paraId="15B23F37" w14:textId="77777777" w:rsidR="005A3728" w:rsidRPr="007121BF" w:rsidRDefault="005A3728" w:rsidP="00F26C33"/>
        </w:tc>
      </w:tr>
      <w:tr w:rsidR="005A3728" w:rsidRPr="007121BF" w14:paraId="7D0CB36B" w14:textId="77777777" w:rsidTr="00723707">
        <w:tc>
          <w:tcPr>
            <w:tcW w:w="2938" w:type="dxa"/>
          </w:tcPr>
          <w:p w14:paraId="320FE5FE" w14:textId="77777777" w:rsidR="00723707" w:rsidRPr="00A063A2" w:rsidRDefault="00E50EE3" w:rsidP="00A063A2">
            <w:r w:rsidRPr="007121BF">
              <w:t>Grafer</w:t>
            </w:r>
            <w:r w:rsidR="00CF7F61" w:rsidRPr="007121BF">
              <w:t>nas rubriker</w:t>
            </w:r>
          </w:p>
        </w:tc>
        <w:tc>
          <w:tcPr>
            <w:tcW w:w="2938" w:type="dxa"/>
          </w:tcPr>
          <w:p w14:paraId="26F7175E" w14:textId="77777777" w:rsidR="00723707" w:rsidRPr="00A063A2" w:rsidRDefault="00723707" w:rsidP="00A063A2">
            <w:r w:rsidRPr="007121BF">
              <w:t>And</w:t>
            </w:r>
            <w:r w:rsidR="00E50EE3" w:rsidRPr="007121BF">
              <w:t>el patienter med typ 1-diabetes… blodsocker</w:t>
            </w:r>
          </w:p>
          <w:p w14:paraId="70483FAC" w14:textId="77777777" w:rsidR="00E50EE3" w:rsidRPr="007121BF" w:rsidRDefault="00E50EE3" w:rsidP="00F26C33"/>
          <w:p w14:paraId="1EBF911D" w14:textId="77777777" w:rsidR="00E50EE3" w:rsidRPr="00A063A2" w:rsidRDefault="00E50EE3" w:rsidP="00A063A2">
            <w:r w:rsidRPr="007121BF">
              <w:t>Andel patienter med typ 1-diabetes… blodtryck</w:t>
            </w:r>
          </w:p>
          <w:p w14:paraId="362EC11B" w14:textId="77777777" w:rsidR="00723707" w:rsidRPr="007121BF" w:rsidRDefault="00723707" w:rsidP="00F26C33"/>
        </w:tc>
        <w:tc>
          <w:tcPr>
            <w:tcW w:w="2938" w:type="dxa"/>
          </w:tcPr>
          <w:p w14:paraId="3AB2EBCC" w14:textId="77777777" w:rsidR="00AD2BD9" w:rsidRPr="00A063A2" w:rsidRDefault="005A3728" w:rsidP="00A063A2">
            <w:r w:rsidRPr="007121BF">
              <w:t>IndikatorBeskrivning.Titel</w:t>
            </w:r>
          </w:p>
        </w:tc>
      </w:tr>
      <w:tr w:rsidR="005A3728" w:rsidRPr="007121BF" w14:paraId="5C087A17" w14:textId="77777777" w:rsidTr="00723707">
        <w:tc>
          <w:tcPr>
            <w:tcW w:w="2938" w:type="dxa"/>
          </w:tcPr>
          <w:p w14:paraId="6B4C068E" w14:textId="77777777" w:rsidR="00723707" w:rsidRPr="00A063A2" w:rsidRDefault="00723707" w:rsidP="00A063A2">
            <w:r w:rsidRPr="007121BF">
              <w:t>Underkategori</w:t>
            </w:r>
          </w:p>
        </w:tc>
        <w:tc>
          <w:tcPr>
            <w:tcW w:w="2938" w:type="dxa"/>
          </w:tcPr>
          <w:p w14:paraId="5EA46AFF" w14:textId="77777777" w:rsidR="00723707" w:rsidRPr="00A063A2" w:rsidRDefault="00CF7F61" w:rsidP="00A063A2">
            <w:r w:rsidRPr="007121BF">
              <w:t xml:space="preserve">Ej i exempel men kan vara efter kön, eller ålder </w:t>
            </w:r>
          </w:p>
        </w:tc>
        <w:tc>
          <w:tcPr>
            <w:tcW w:w="2938" w:type="dxa"/>
          </w:tcPr>
          <w:p w14:paraId="64A9AAC0" w14:textId="77777777" w:rsidR="00723707" w:rsidRPr="007121BF" w:rsidRDefault="00723707" w:rsidP="00F26C33"/>
        </w:tc>
      </w:tr>
      <w:tr w:rsidR="005A3728" w:rsidRPr="007121BF" w14:paraId="36E3B280" w14:textId="77777777" w:rsidTr="00723707">
        <w:tc>
          <w:tcPr>
            <w:tcW w:w="2938" w:type="dxa"/>
          </w:tcPr>
          <w:p w14:paraId="4C40A53D" w14:textId="77777777" w:rsidR="00723707" w:rsidRPr="00A063A2" w:rsidRDefault="00865F02" w:rsidP="00A063A2">
            <w:r w:rsidRPr="007121BF">
              <w:t>Efterfrågat</w:t>
            </w:r>
            <w:r w:rsidR="00E50EE3" w:rsidRPr="007121BF">
              <w:t xml:space="preserve"> tidsintervall</w:t>
            </w:r>
          </w:p>
        </w:tc>
        <w:tc>
          <w:tcPr>
            <w:tcW w:w="2938" w:type="dxa"/>
          </w:tcPr>
          <w:p w14:paraId="670FE9AD" w14:textId="77777777" w:rsidR="00E50EE3" w:rsidRPr="00A063A2" w:rsidRDefault="00E50EE3" w:rsidP="00A063A2">
            <w:r w:rsidRPr="007121BF">
              <w:t>2008-2013 &amp;</w:t>
            </w:r>
          </w:p>
          <w:p w14:paraId="68848DDA" w14:textId="77777777" w:rsidR="00E50EE3" w:rsidRPr="00A063A2" w:rsidRDefault="00E50EE3" w:rsidP="00A063A2">
            <w:r w:rsidRPr="007121BF">
              <w:t xml:space="preserve">”aktuellt värde”. </w:t>
            </w:r>
          </w:p>
          <w:p w14:paraId="4042D5A3" w14:textId="77777777" w:rsidR="00723707" w:rsidRPr="007121BF" w:rsidRDefault="00723707" w:rsidP="00F26C33"/>
        </w:tc>
        <w:tc>
          <w:tcPr>
            <w:tcW w:w="2938" w:type="dxa"/>
          </w:tcPr>
          <w:p w14:paraId="5F0AA834" w14:textId="77777777" w:rsidR="00723707" w:rsidRPr="00A063A2" w:rsidRDefault="00865F02" w:rsidP="00A063A2">
            <w:r w:rsidRPr="007121BF">
              <w:t>Aktuellt värde= Minsta värde på IndikatorBeskrivning.mätFrekvenser</w:t>
            </w:r>
            <w:r w:rsidR="005A3728" w:rsidRPr="007121BF">
              <w:t xml:space="preserve"> som efterfårgad mätfrekvens och plocka högsta värdet på IndikatorVärde.Mätperiod. </w:t>
            </w:r>
          </w:p>
        </w:tc>
      </w:tr>
      <w:tr w:rsidR="005A3728" w:rsidRPr="007121BF" w14:paraId="09D851ED" w14:textId="77777777" w:rsidTr="00723707">
        <w:tc>
          <w:tcPr>
            <w:tcW w:w="2938" w:type="dxa"/>
          </w:tcPr>
          <w:p w14:paraId="5843A9A5" w14:textId="77777777" w:rsidR="00E50EE3" w:rsidRPr="00A063A2" w:rsidRDefault="00E50EE3" w:rsidP="00A063A2">
            <w:r w:rsidRPr="007121BF">
              <w:t>Efterfrågad Mätfrekvens</w:t>
            </w:r>
            <w:r w:rsidR="005A3728" w:rsidRPr="007121BF">
              <w:t xml:space="preserve"> i graf</w:t>
            </w:r>
          </w:p>
          <w:p w14:paraId="36D01448" w14:textId="77777777" w:rsidR="00723707" w:rsidRPr="007121BF" w:rsidRDefault="00723707" w:rsidP="00F26C33"/>
        </w:tc>
        <w:tc>
          <w:tcPr>
            <w:tcW w:w="2938" w:type="dxa"/>
          </w:tcPr>
          <w:p w14:paraId="67A6D2DD" w14:textId="77777777" w:rsidR="00723707" w:rsidRPr="00A063A2" w:rsidRDefault="00E50EE3" w:rsidP="00A063A2">
            <w:r w:rsidRPr="007121BF">
              <w:t>årbasis</w:t>
            </w:r>
          </w:p>
        </w:tc>
        <w:tc>
          <w:tcPr>
            <w:tcW w:w="2938" w:type="dxa"/>
          </w:tcPr>
          <w:p w14:paraId="05F457C8" w14:textId="77777777" w:rsidR="00723707" w:rsidRPr="00A063A2" w:rsidRDefault="00CF7F61" w:rsidP="00A063A2">
            <w:r w:rsidRPr="007121BF">
              <w:t>Hittas i IndikatorVärde.mätperiod.effektiveTime.</w:t>
            </w:r>
            <w:r w:rsidR="00C13BB7" w:rsidRPr="007121BF">
              <w:t>low/</w:t>
            </w:r>
            <w:r w:rsidRPr="007121BF">
              <w:t>high</w:t>
            </w:r>
            <w:r w:rsidR="00C13BB7" w:rsidRPr="007121BF">
              <w:t>=”helår”</w:t>
            </w:r>
          </w:p>
        </w:tc>
      </w:tr>
      <w:tr w:rsidR="005A3728" w:rsidRPr="007121BF" w14:paraId="03747584" w14:textId="77777777" w:rsidTr="00723707">
        <w:tc>
          <w:tcPr>
            <w:tcW w:w="2938" w:type="dxa"/>
          </w:tcPr>
          <w:p w14:paraId="4ACBA266" w14:textId="77777777" w:rsidR="00E50EE3" w:rsidRPr="00A063A2" w:rsidRDefault="00E50EE3" w:rsidP="00A063A2">
            <w:r w:rsidRPr="007121BF">
              <w:t>Mått</w:t>
            </w:r>
          </w:p>
          <w:p w14:paraId="012210D4" w14:textId="77777777" w:rsidR="00723707" w:rsidRPr="007121BF" w:rsidRDefault="00723707" w:rsidP="00F26C33"/>
        </w:tc>
        <w:tc>
          <w:tcPr>
            <w:tcW w:w="2938" w:type="dxa"/>
          </w:tcPr>
          <w:p w14:paraId="12EC4C77" w14:textId="77777777" w:rsidR="00723707" w:rsidRPr="00A063A2" w:rsidRDefault="00865F02" w:rsidP="00A063A2">
            <w:r w:rsidRPr="007121BF">
              <w:t>%</w:t>
            </w:r>
          </w:p>
        </w:tc>
        <w:tc>
          <w:tcPr>
            <w:tcW w:w="2938" w:type="dxa"/>
          </w:tcPr>
          <w:p w14:paraId="0E3E3498" w14:textId="77777777" w:rsidR="00723707" w:rsidRPr="00A063A2" w:rsidRDefault="00865F02" w:rsidP="00A063A2">
            <w:r w:rsidRPr="007121BF">
              <w:t>IndikatorVärde.mätVärde.unit</w:t>
            </w:r>
          </w:p>
        </w:tc>
      </w:tr>
      <w:tr w:rsidR="005A3728" w:rsidRPr="007121BF" w14:paraId="30803732" w14:textId="77777777" w:rsidTr="00723707">
        <w:tc>
          <w:tcPr>
            <w:tcW w:w="2938" w:type="dxa"/>
          </w:tcPr>
          <w:p w14:paraId="25CCECF5" w14:textId="77777777" w:rsidR="00E50EE3" w:rsidRPr="00A063A2" w:rsidRDefault="00E50EE3" w:rsidP="00A063A2">
            <w:r w:rsidRPr="007121BF">
              <w:t xml:space="preserve">Resultatnenhet: </w:t>
            </w:r>
          </w:p>
          <w:p w14:paraId="41AB4457" w14:textId="77777777" w:rsidR="00723707" w:rsidRPr="007121BF" w:rsidRDefault="00723707" w:rsidP="00F26C33"/>
        </w:tc>
        <w:tc>
          <w:tcPr>
            <w:tcW w:w="2938" w:type="dxa"/>
          </w:tcPr>
          <w:p w14:paraId="62698AD1" w14:textId="77777777" w:rsidR="00723707" w:rsidRPr="00A063A2" w:rsidRDefault="00E50EE3" w:rsidP="00A063A2">
            <w:r w:rsidRPr="007121BF">
              <w:t>Riket och specifikt landsting</w:t>
            </w:r>
          </w:p>
        </w:tc>
        <w:tc>
          <w:tcPr>
            <w:tcW w:w="2938" w:type="dxa"/>
          </w:tcPr>
          <w:p w14:paraId="05FF67EB" w14:textId="77777777" w:rsidR="00CF7F61" w:rsidRPr="00A063A2" w:rsidRDefault="00CF7F61" w:rsidP="00A063A2">
            <w:r w:rsidRPr="007121BF">
              <w:t>Riket: IndikatorVärde.UppmättesHos.ResultatEnhet.HSAId=”Riket”</w:t>
            </w:r>
          </w:p>
          <w:p w14:paraId="32425CBE" w14:textId="77777777" w:rsidR="00CF7F61" w:rsidRPr="00A063A2" w:rsidRDefault="00CF7F61" w:rsidP="00A063A2">
            <w:r w:rsidRPr="007121BF">
              <w:t>Värmland: IndikatorVärde.UppmättesHos.ResultatEnhet.HSAId=”Värmland”</w:t>
            </w:r>
          </w:p>
          <w:p w14:paraId="36ECAB9B" w14:textId="77777777" w:rsidR="00CF7F61" w:rsidRPr="007121BF" w:rsidRDefault="00CF7F61" w:rsidP="00F26C33"/>
        </w:tc>
      </w:tr>
      <w:tr w:rsidR="005A3728" w:rsidRPr="007121BF" w14:paraId="63056F4C" w14:textId="77777777" w:rsidTr="00723707">
        <w:tc>
          <w:tcPr>
            <w:tcW w:w="2938" w:type="dxa"/>
          </w:tcPr>
          <w:p w14:paraId="41D2437E" w14:textId="77777777" w:rsidR="005A3728" w:rsidRPr="00A063A2" w:rsidRDefault="00E50EE3" w:rsidP="00A063A2">
            <w:r w:rsidRPr="007121BF">
              <w:t xml:space="preserve">Ledtexter: </w:t>
            </w:r>
          </w:p>
          <w:p w14:paraId="3A7419CE" w14:textId="77777777" w:rsidR="00723707" w:rsidRPr="007121BF" w:rsidRDefault="00723707" w:rsidP="00F26C33"/>
        </w:tc>
        <w:tc>
          <w:tcPr>
            <w:tcW w:w="2938" w:type="dxa"/>
          </w:tcPr>
          <w:p w14:paraId="130ED64B" w14:textId="77777777" w:rsidR="00723707" w:rsidRPr="007121BF" w:rsidRDefault="00723707" w:rsidP="003601BB"/>
        </w:tc>
        <w:tc>
          <w:tcPr>
            <w:tcW w:w="2938" w:type="dxa"/>
          </w:tcPr>
          <w:p w14:paraId="3B3FC8A6" w14:textId="77777777" w:rsidR="005A3728" w:rsidRPr="00A063A2" w:rsidRDefault="00CF7F61" w:rsidP="00A063A2">
            <w:r w:rsidRPr="007121BF">
              <w:t>IndikatorBeskrivning.</w:t>
            </w:r>
            <w:r w:rsidR="005A3728" w:rsidRPr="007121BF">
              <w:t xml:space="preserve">Indikatornamn, </w:t>
            </w:r>
          </w:p>
          <w:p w14:paraId="19015423" w14:textId="77777777" w:rsidR="00723707" w:rsidRPr="00A063A2" w:rsidRDefault="00CF7F61" w:rsidP="00A063A2">
            <w:r w:rsidRPr="007121BF">
              <w:t>IndikatorBeskrivning.källa</w:t>
            </w:r>
          </w:p>
        </w:tc>
      </w:tr>
      <w:tr w:rsidR="005A3728" w:rsidRPr="007121BF" w14:paraId="3F2A1DC1" w14:textId="77777777" w:rsidTr="00723707">
        <w:tc>
          <w:tcPr>
            <w:tcW w:w="2938" w:type="dxa"/>
          </w:tcPr>
          <w:p w14:paraId="628B935E" w14:textId="77777777" w:rsidR="00E50EE3" w:rsidRPr="00A063A2" w:rsidRDefault="005A3728" w:rsidP="00A063A2">
            <w:r w:rsidRPr="007121BF">
              <w:t xml:space="preserve">Om indikatorgruppen </w:t>
            </w:r>
          </w:p>
        </w:tc>
        <w:tc>
          <w:tcPr>
            <w:tcW w:w="2938" w:type="dxa"/>
          </w:tcPr>
          <w:p w14:paraId="1FA17868" w14:textId="77777777" w:rsidR="00E50EE3" w:rsidRPr="00A063A2" w:rsidRDefault="00E50EE3" w:rsidP="00A063A2">
            <w:r w:rsidRPr="007121BF">
              <w:t>”Framgångsfaktorer vid  diabetesvård: …”</w:t>
            </w:r>
          </w:p>
        </w:tc>
        <w:tc>
          <w:tcPr>
            <w:tcW w:w="2938" w:type="dxa"/>
          </w:tcPr>
          <w:p w14:paraId="1094FFE8" w14:textId="7B3C382C" w:rsidR="00E50EE3" w:rsidRPr="00A063A2" w:rsidRDefault="005A3728" w:rsidP="00A063A2">
            <w:r w:rsidRPr="007121BF">
              <w:t>. IndikatorGrupp.beskrivning?</w:t>
            </w:r>
          </w:p>
        </w:tc>
      </w:tr>
      <w:tr w:rsidR="00CF7F61" w:rsidRPr="007121BF" w14:paraId="14D9DBD8" w14:textId="77777777" w:rsidTr="00723707">
        <w:tc>
          <w:tcPr>
            <w:tcW w:w="2938" w:type="dxa"/>
          </w:tcPr>
          <w:p w14:paraId="4DC450FA" w14:textId="77777777" w:rsidR="00CF7F61" w:rsidRPr="00A063A2" w:rsidRDefault="00CF7F61" w:rsidP="00A063A2">
            <w:r w:rsidRPr="007121BF">
              <w:t>Ordning på staplar samt texten ”(högt värde önskas)”</w:t>
            </w:r>
          </w:p>
        </w:tc>
        <w:tc>
          <w:tcPr>
            <w:tcW w:w="2938" w:type="dxa"/>
          </w:tcPr>
          <w:p w14:paraId="7F6354D1" w14:textId="77777777" w:rsidR="00CF7F61" w:rsidRPr="007121BF" w:rsidRDefault="00CF7F61" w:rsidP="00F26C33"/>
        </w:tc>
        <w:tc>
          <w:tcPr>
            <w:tcW w:w="2938" w:type="dxa"/>
          </w:tcPr>
          <w:p w14:paraId="20B9D981" w14:textId="5043F548" w:rsidR="00CF7F61" w:rsidRPr="00A063A2" w:rsidRDefault="00CF7F61">
            <w:r w:rsidRPr="007121BF">
              <w:t>Indikatorbeskrivning.</w:t>
            </w:r>
            <w:r w:rsidR="003E2B20">
              <w:t>efterstävansvärtVärde</w:t>
            </w:r>
            <w:r w:rsidR="003E2B20" w:rsidRPr="007121BF">
              <w:t xml:space="preserve"> </w:t>
            </w:r>
          </w:p>
        </w:tc>
      </w:tr>
      <w:tr w:rsidR="00CF7F61" w:rsidRPr="007121BF" w14:paraId="480F3058" w14:textId="77777777" w:rsidTr="00723707">
        <w:tc>
          <w:tcPr>
            <w:tcW w:w="2938" w:type="dxa"/>
          </w:tcPr>
          <w:p w14:paraId="04D3A6DE" w14:textId="77777777" w:rsidR="00CF7F61" w:rsidRPr="00A063A2" w:rsidRDefault="00CF7F61" w:rsidP="00A063A2">
            <w:r w:rsidRPr="007121BF">
              <w:t>Mål för riket</w:t>
            </w:r>
          </w:p>
        </w:tc>
        <w:tc>
          <w:tcPr>
            <w:tcW w:w="2938" w:type="dxa"/>
          </w:tcPr>
          <w:p w14:paraId="46B54B5E" w14:textId="77777777" w:rsidR="00CF7F61" w:rsidRPr="00A063A2" w:rsidRDefault="00CF7F61" w:rsidP="00A063A2">
            <w:r w:rsidRPr="007121BF">
              <w:t>”Måluppfyllnad”</w:t>
            </w:r>
          </w:p>
        </w:tc>
        <w:tc>
          <w:tcPr>
            <w:tcW w:w="2938" w:type="dxa"/>
          </w:tcPr>
          <w:p w14:paraId="3419423F" w14:textId="77777777" w:rsidR="00CF7F61" w:rsidRPr="00A063A2" w:rsidRDefault="00CF7F61" w:rsidP="00A063A2">
            <w:r w:rsidRPr="007121BF">
              <w:t>Beräknas som IndikatorVärde.UppmättesHos.ResultatEnhet.HSAId= ”Värmlands HSAId”] i förhållande till IndikatorVärde.UppmättesHos.ResultatEnhet.HSAId= ”Riket”&amp;IndikatorVärde.ärMålvärde=”True”]</w:t>
            </w:r>
          </w:p>
        </w:tc>
      </w:tr>
    </w:tbl>
    <w:p w14:paraId="09BE886C" w14:textId="77777777" w:rsidR="009B646E" w:rsidRPr="007121BF" w:rsidRDefault="009B646E" w:rsidP="009B646E"/>
    <w:p w14:paraId="6D8452A6" w14:textId="77777777" w:rsidR="00DF5C53" w:rsidRPr="007121BF" w:rsidRDefault="00DF5C53" w:rsidP="009B646E"/>
    <w:p w14:paraId="2BAE4921" w14:textId="1ABD0E22" w:rsidR="00ED4F64" w:rsidRDefault="00ED4F64" w:rsidP="00A063A2">
      <w:r>
        <w:t>Synpunkter från Landstingskontaktpersoner för öppna jämförelser:</w:t>
      </w:r>
    </w:p>
    <w:p w14:paraId="5838315B"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Måste framgå tydligare vad siffran (värdet) avser för tidsperiod.</w:t>
      </w:r>
    </w:p>
    <w:p w14:paraId="7ECA5D00"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Hur hantera små tal? Dvs litet underlag.</w:t>
      </w:r>
    </w:p>
    <w:p w14:paraId="345ECD40"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Det behöver finnas tydlig information om VEM som satt målnivån. (Krävs ytterligare ett fält i metadatatabellen?)</w:t>
      </w:r>
    </w:p>
    <w:p w14:paraId="33F4DAA8"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Vid jämförelse mellan sjukhus/mottagning finns skillnader i case-mix, hur ska detta presenteras på ett förståeligt sätt? Ska det finnas varningssignal?</w:t>
      </w:r>
    </w:p>
    <w:p w14:paraId="537520AB"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Man får inte glömma täckningsgraden i dessa framställningar då det har stor betydelse för tolkningen</w:t>
      </w:r>
    </w:p>
    <w:p w14:paraId="4F731E75"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Måste vara korrekta axlar i diagram!</w:t>
      </w:r>
    </w:p>
    <w:p w14:paraId="0E643C48"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Variations och osäkerhetsmått saknas.</w:t>
      </w:r>
    </w:p>
    <w:p w14:paraId="36695E77"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Vi behöver data i realtid för att inte ligga efter i diskussionen med verksamheterna, som kan komma åt data direkt från registren.</w:t>
      </w:r>
    </w:p>
    <w:p w14:paraId="0359B993"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Hur presenteras inte enbart måluppfyllelse utan även kvaliteten på statistiken? Hur pålitligt är resultatet? Vi har starka osäkerhetsintervall i våra indikatorer. Detta framgår inte i prototypen.</w:t>
      </w:r>
    </w:p>
    <w:p w14:paraId="2430F4AD"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Bra med trend över tid, men även här skulle jag vilja veta osäkerheten.</w:t>
      </w:r>
    </w:p>
    <w:p w14:paraId="05275423"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Hur aktuella kommer data vara?</w:t>
      </w:r>
    </w:p>
    <w:p w14:paraId="50D37A89" w14:textId="77777777" w:rsidR="00ED4F64" w:rsidRPr="00B95919" w:rsidRDefault="00ED4F64" w:rsidP="00ED4F64">
      <w:pPr>
        <w:pStyle w:val="Liststycke"/>
        <w:numPr>
          <w:ilvl w:val="0"/>
          <w:numId w:val="33"/>
        </w:numPr>
        <w:spacing w:line="240" w:lineRule="auto"/>
      </w:pPr>
      <w:r w:rsidRPr="00A96DC3">
        <w:rPr>
          <w:rFonts w:ascii="Calibri" w:hAnsi="Calibri" w:cs="Calibri"/>
          <w:sz w:val="30"/>
          <w:szCs w:val="30"/>
        </w:rPr>
        <w:t>Täckningsgrad!</w:t>
      </w:r>
    </w:p>
    <w:p w14:paraId="0863AC16" w14:textId="61D3FB27" w:rsidR="00DF5C53" w:rsidRPr="007121BF" w:rsidRDefault="00DF5C53" w:rsidP="009B646E">
      <w:r w:rsidRPr="007121BF">
        <w:t>:</w:t>
      </w:r>
    </w:p>
    <w:p w14:paraId="72CD6C2E" w14:textId="77777777" w:rsidR="00723707" w:rsidRPr="007121BF" w:rsidRDefault="00723707" w:rsidP="009B646E">
      <w:r w:rsidRPr="005E2ACE">
        <w:rPr>
          <w:noProof/>
          <w:lang w:eastAsia="sv-SE"/>
        </w:rPr>
        <w:drawing>
          <wp:inline distT="0" distB="0" distL="0" distR="0" wp14:anchorId="33FADA3C" wp14:editId="3992ED8A">
            <wp:extent cx="5507990" cy="7615555"/>
            <wp:effectExtent l="0" t="0" r="3810" b="4445"/>
            <wp:docPr id="4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7990" cy="7615555"/>
                    </a:xfrm>
                    <a:prstGeom prst="rect">
                      <a:avLst/>
                    </a:prstGeom>
                    <a:noFill/>
                    <a:ln>
                      <a:noFill/>
                    </a:ln>
                  </pic:spPr>
                </pic:pic>
              </a:graphicData>
            </a:graphic>
          </wp:inline>
        </w:drawing>
      </w:r>
    </w:p>
    <w:sectPr w:rsidR="00723707" w:rsidRPr="007121BF" w:rsidSect="007B025E">
      <w:headerReference w:type="default" r:id="rId21"/>
      <w:headerReference w:type="first" r:id="rId22"/>
      <w:footerReference w:type="first" r:id="rId23"/>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C951F" w14:textId="77777777" w:rsidR="002E63C7" w:rsidRDefault="002E63C7" w:rsidP="00C72B17">
      <w:pPr>
        <w:spacing w:line="240" w:lineRule="auto"/>
      </w:pPr>
      <w:r>
        <w:separator/>
      </w:r>
    </w:p>
  </w:endnote>
  <w:endnote w:type="continuationSeparator" w:id="0">
    <w:p w14:paraId="58C0366A" w14:textId="77777777" w:rsidR="002E63C7" w:rsidRDefault="002E63C7"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radeGothic LH Extended">
    <w:altName w:val="Cambria"/>
    <w:panose1 w:val="00000000000000000000"/>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Open Sans">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BerlingNovaText-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56F81" w14:textId="77777777" w:rsidR="002E63C7" w:rsidRDefault="002E63C7">
    <w:pPr>
      <w:pStyle w:val="Sidfot"/>
    </w:pPr>
  </w:p>
  <w:p w14:paraId="34A37E42" w14:textId="77777777" w:rsidR="002E63C7" w:rsidRDefault="002E63C7">
    <w:pPr>
      <w:pStyle w:val="Sidfot"/>
    </w:pPr>
  </w:p>
  <w:p w14:paraId="7F2F6E02" w14:textId="77777777" w:rsidR="002E63C7" w:rsidRDefault="002E63C7">
    <w:pPr>
      <w:pStyle w:val="Sidfot"/>
    </w:pPr>
  </w:p>
  <w:p w14:paraId="599C403B" w14:textId="77777777" w:rsidR="002E63C7" w:rsidRDefault="002E63C7">
    <w:pPr>
      <w:pStyle w:val="Sidfot"/>
    </w:pPr>
  </w:p>
  <w:p w14:paraId="5A58FADD" w14:textId="77777777" w:rsidR="002E63C7" w:rsidRDefault="002E63C7">
    <w:pPr>
      <w:pStyle w:val="Sidfot"/>
    </w:pPr>
  </w:p>
  <w:p w14:paraId="229CCB8D" w14:textId="77777777" w:rsidR="002E63C7" w:rsidRDefault="002E63C7">
    <w:pPr>
      <w:pStyle w:val="Sidfot"/>
    </w:pPr>
  </w:p>
  <w:p w14:paraId="74399CD6" w14:textId="77777777" w:rsidR="002E63C7" w:rsidRDefault="002E63C7" w:rsidP="00956547">
    <w:pPr>
      <w:pStyle w:val="Sidfot"/>
    </w:pPr>
    <w:bookmarkStart w:id="63"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63"/>
    <w:r>
      <w:rPr>
        <w:rFonts w:cs="Georgia"/>
        <w:noProof/>
        <w:color w:val="001610"/>
        <w:szCs w:val="12"/>
        <w:lang w:eastAsia="sv-SE"/>
      </w:rPr>
      <w:drawing>
        <wp:anchor distT="0" distB="0" distL="114300" distR="114300" simplePos="0" relativeHeight="251663360" behindDoc="0" locked="1" layoutInCell="0" allowOverlap="1" wp14:anchorId="2CDBEFD2" wp14:editId="0C8C19F8">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75CCE7ED" wp14:editId="50EA6F13">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44679" w14:textId="77777777" w:rsidR="002E63C7" w:rsidRDefault="002E63C7" w:rsidP="00C72B17">
      <w:pPr>
        <w:spacing w:line="240" w:lineRule="auto"/>
      </w:pPr>
      <w:r>
        <w:separator/>
      </w:r>
    </w:p>
  </w:footnote>
  <w:footnote w:type="continuationSeparator" w:id="0">
    <w:p w14:paraId="4B935922" w14:textId="77777777" w:rsidR="002E63C7" w:rsidRDefault="002E63C7"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105B8" w14:textId="6D60EDA8" w:rsidR="002E63C7" w:rsidRDefault="002E63C7"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49982ED5" wp14:editId="6E498BD9">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Datum: 2014-05-05</w:t>
    </w:r>
  </w:p>
  <w:p w14:paraId="32C52568" w14:textId="77777777" w:rsidR="002E63C7" w:rsidRDefault="002E63C7" w:rsidP="008303EF">
    <w:pPr>
      <w:tabs>
        <w:tab w:val="left" w:pos="6237"/>
      </w:tabs>
    </w:pPr>
    <w:r>
      <w:tab/>
    </w:r>
    <w:bookmarkStart w:id="53" w:name="LDnr1"/>
    <w:bookmarkEnd w:id="53"/>
    <w:r>
      <w:t xml:space="preserve"> </w:t>
    </w:r>
    <w:bookmarkStart w:id="54" w:name="Dnr1"/>
    <w:bookmarkEnd w:id="54"/>
    <w:r>
      <w:rPr>
        <w:rFonts w:cs="Georgia"/>
        <w:noProof/>
        <w:sz w:val="14"/>
        <w:szCs w:val="14"/>
        <w:lang w:eastAsia="sv-SE"/>
      </w:rPr>
      <mc:AlternateContent>
        <mc:Choice Requires="wps">
          <w:drawing>
            <wp:anchor distT="0" distB="0" distL="114300" distR="114300" simplePos="0" relativeHeight="251669504" behindDoc="0" locked="0" layoutInCell="1" allowOverlap="1" wp14:anchorId="1687084F" wp14:editId="55567792">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C86354" w14:textId="0A7A2ED5" w:rsidR="002E63C7" w:rsidRPr="00C05223" w:rsidRDefault="002E63C7" w:rsidP="00D76C34">
                          <w:pPr>
                            <w:jc w:val="right"/>
                          </w:pPr>
                          <w:r w:rsidRPr="00E12C4A">
                            <w:rPr>
                              <w:noProof/>
                              <w:sz w:val="16"/>
                              <w:szCs w:val="16"/>
                            </w:rPr>
                            <w:fldChar w:fldCharType="begin"/>
                          </w:r>
                          <w:r w:rsidRPr="00E12C4A">
                            <w:rPr>
                              <w:noProof/>
                              <w:sz w:val="16"/>
                              <w:szCs w:val="16"/>
                            </w:rPr>
                            <w:instrText xml:space="preserve"> PAGE   \* MERGEFORMAT </w:instrText>
                          </w:r>
                          <w:r w:rsidRPr="00E12C4A">
                            <w:rPr>
                              <w:noProof/>
                              <w:sz w:val="16"/>
                              <w:szCs w:val="16"/>
                            </w:rPr>
                            <w:fldChar w:fldCharType="separate"/>
                          </w:r>
                          <w:r w:rsidR="002179A1">
                            <w:rPr>
                              <w:noProof/>
                              <w:sz w:val="16"/>
                              <w:szCs w:val="16"/>
                            </w:rPr>
                            <w:t>20</w:t>
                          </w:r>
                          <w:r w:rsidRPr="00E12C4A">
                            <w:rPr>
                              <w:noProof/>
                              <w:sz w:val="16"/>
                              <w:szCs w:val="16"/>
                            </w:rPr>
                            <w:fldChar w:fldCharType="end"/>
                          </w:r>
                          <w:r w:rsidRPr="00E12C4A">
                            <w:rPr>
                              <w:noProof/>
                              <w:sz w:val="16"/>
                              <w:szCs w:val="16"/>
                            </w:rPr>
                            <w:t xml:space="preserve"> (</w:t>
                          </w:r>
                          <w:r w:rsidRPr="007F28A3">
                            <w:rPr>
                              <w:noProof/>
                              <w:sz w:val="16"/>
                              <w:szCs w:val="16"/>
                            </w:rPr>
                            <w:fldChar w:fldCharType="begin"/>
                          </w:r>
                          <w:r w:rsidRPr="007F28A3">
                            <w:rPr>
                              <w:noProof/>
                              <w:sz w:val="16"/>
                              <w:szCs w:val="16"/>
                            </w:rPr>
                            <w:instrText xml:space="preserve"> SECTIONPAGES   \* MERGEFORMAT </w:instrText>
                          </w:r>
                          <w:r w:rsidRPr="007F28A3">
                            <w:rPr>
                              <w:noProof/>
                              <w:sz w:val="16"/>
                              <w:szCs w:val="16"/>
                            </w:rPr>
                            <w:fldChar w:fldCharType="separate"/>
                          </w:r>
                          <w:r w:rsidR="002179A1">
                            <w:rPr>
                              <w:noProof/>
                              <w:sz w:val="16"/>
                              <w:szCs w:val="16"/>
                            </w:rPr>
                            <w:t>57</w:t>
                          </w:r>
                          <w:r w:rsidRPr="007F28A3">
                            <w:rPr>
                              <w:noProof/>
                              <w:sz w:val="16"/>
                              <w:szCs w:val="16"/>
                            </w:rPr>
                            <w:fldChar w:fldCharType="end"/>
                          </w:r>
                          <w:r w:rsidRPr="00E12C4A">
                            <w:rPr>
                              <w:noProof/>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38"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25C86354" w14:textId="0A7A2ED5" w:rsidR="002E63C7" w:rsidRPr="00C05223" w:rsidRDefault="002E63C7" w:rsidP="00D76C34">
                    <w:pPr>
                      <w:jc w:val="right"/>
                    </w:pPr>
                    <w:r w:rsidRPr="00E12C4A">
                      <w:rPr>
                        <w:noProof/>
                        <w:sz w:val="16"/>
                        <w:szCs w:val="16"/>
                      </w:rPr>
                      <w:fldChar w:fldCharType="begin"/>
                    </w:r>
                    <w:r w:rsidRPr="00E12C4A">
                      <w:rPr>
                        <w:noProof/>
                        <w:sz w:val="16"/>
                        <w:szCs w:val="16"/>
                      </w:rPr>
                      <w:instrText xml:space="preserve"> PAGE   \* MERGEFORMAT </w:instrText>
                    </w:r>
                    <w:r w:rsidRPr="00E12C4A">
                      <w:rPr>
                        <w:noProof/>
                        <w:sz w:val="16"/>
                        <w:szCs w:val="16"/>
                      </w:rPr>
                      <w:fldChar w:fldCharType="separate"/>
                    </w:r>
                    <w:r w:rsidR="002179A1">
                      <w:rPr>
                        <w:noProof/>
                        <w:sz w:val="16"/>
                        <w:szCs w:val="16"/>
                      </w:rPr>
                      <w:t>20</w:t>
                    </w:r>
                    <w:r w:rsidRPr="00E12C4A">
                      <w:rPr>
                        <w:noProof/>
                        <w:sz w:val="16"/>
                        <w:szCs w:val="16"/>
                      </w:rPr>
                      <w:fldChar w:fldCharType="end"/>
                    </w:r>
                    <w:r w:rsidRPr="00E12C4A">
                      <w:rPr>
                        <w:noProof/>
                        <w:sz w:val="16"/>
                        <w:szCs w:val="16"/>
                      </w:rPr>
                      <w:t xml:space="preserve"> (</w:t>
                    </w:r>
                    <w:r w:rsidRPr="007F28A3">
                      <w:rPr>
                        <w:noProof/>
                        <w:sz w:val="16"/>
                        <w:szCs w:val="16"/>
                      </w:rPr>
                      <w:fldChar w:fldCharType="begin"/>
                    </w:r>
                    <w:r w:rsidRPr="007F28A3">
                      <w:rPr>
                        <w:noProof/>
                        <w:sz w:val="16"/>
                        <w:szCs w:val="16"/>
                      </w:rPr>
                      <w:instrText xml:space="preserve"> SECTIONPAGES   \* MERGEFORMAT </w:instrText>
                    </w:r>
                    <w:r w:rsidRPr="007F28A3">
                      <w:rPr>
                        <w:noProof/>
                        <w:sz w:val="16"/>
                        <w:szCs w:val="16"/>
                      </w:rPr>
                      <w:fldChar w:fldCharType="separate"/>
                    </w:r>
                    <w:r w:rsidR="002179A1">
                      <w:rPr>
                        <w:noProof/>
                        <w:sz w:val="16"/>
                        <w:szCs w:val="16"/>
                      </w:rPr>
                      <w:t>57</w:t>
                    </w:r>
                    <w:r w:rsidRPr="007F28A3">
                      <w:rPr>
                        <w:noProof/>
                        <w:sz w:val="16"/>
                        <w:szCs w:val="16"/>
                      </w:rPr>
                      <w:fldChar w:fldCharType="end"/>
                    </w:r>
                    <w:r w:rsidRPr="00E12C4A">
                      <w:rPr>
                        <w:noProof/>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C0C4C" w14:textId="77777777" w:rsidR="002E63C7" w:rsidRDefault="002E63C7"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7135F0B5" wp14:editId="3D603356">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Datum</w:t>
    </w:r>
  </w:p>
  <w:p w14:paraId="40D06E4A" w14:textId="77777777" w:rsidR="002E63C7" w:rsidRDefault="002E63C7" w:rsidP="00D774BC">
    <w:pPr>
      <w:tabs>
        <w:tab w:val="left" w:pos="6237"/>
      </w:tabs>
    </w:pPr>
    <w:r>
      <w:tab/>
    </w:r>
    <w:bookmarkStart w:id="55" w:name="LDnr"/>
    <w:bookmarkEnd w:id="55"/>
    <w:r>
      <w:t xml:space="preserve"> </w:t>
    </w:r>
    <w:bookmarkStart w:id="56" w:name="Dnr"/>
    <w:bookmarkEnd w:id="56"/>
  </w:p>
  <w:p w14:paraId="1723ECF2" w14:textId="77777777" w:rsidR="002E63C7" w:rsidRDefault="002E63C7"/>
  <w:tbl>
    <w:tblPr>
      <w:tblW w:w="9180" w:type="dxa"/>
      <w:tblLayout w:type="fixed"/>
      <w:tblLook w:val="04A0" w:firstRow="1" w:lastRow="0" w:firstColumn="1" w:lastColumn="0" w:noHBand="0" w:noVBand="1"/>
    </w:tblPr>
    <w:tblGrid>
      <w:gridCol w:w="956"/>
      <w:gridCol w:w="1199"/>
      <w:gridCol w:w="4049"/>
      <w:gridCol w:w="2976"/>
    </w:tblGrid>
    <w:tr w:rsidR="002E63C7" w:rsidRPr="0024387D" w14:paraId="01D7746D" w14:textId="77777777" w:rsidTr="00364AE6">
      <w:tc>
        <w:tcPr>
          <w:tcW w:w="2155" w:type="dxa"/>
          <w:gridSpan w:val="2"/>
        </w:tcPr>
        <w:p w14:paraId="5845AE25" w14:textId="77777777" w:rsidR="002E63C7" w:rsidRPr="0024387D" w:rsidRDefault="002E63C7" w:rsidP="00D76C34">
          <w:pPr>
            <w:pStyle w:val="Sidhuvud"/>
            <w:rPr>
              <w:rFonts w:cs="Georgia"/>
              <w:sz w:val="14"/>
              <w:szCs w:val="14"/>
            </w:rPr>
          </w:pPr>
          <w:r w:rsidRPr="0024387D">
            <w:rPr>
              <w:rFonts w:cs="Georgia"/>
              <w:sz w:val="14"/>
              <w:szCs w:val="14"/>
            </w:rPr>
            <w:t>Center för eHälsa i samverkan</w:t>
          </w:r>
        </w:p>
        <w:p w14:paraId="04369E0F" w14:textId="77777777" w:rsidR="002E63C7" w:rsidRPr="0024387D" w:rsidRDefault="002E63C7" w:rsidP="00D76C34">
          <w:pPr>
            <w:pStyle w:val="Sidhuvud"/>
            <w:rPr>
              <w:rFonts w:cs="Georgia"/>
              <w:sz w:val="12"/>
              <w:szCs w:val="12"/>
            </w:rPr>
          </w:pPr>
          <w:r w:rsidRPr="0024387D">
            <w:rPr>
              <w:rFonts w:cs="Georgia"/>
              <w:sz w:val="12"/>
              <w:szCs w:val="12"/>
            </w:rPr>
            <w:t>Hornsgatan 20, 118 82 Stockholm</w:t>
          </w:r>
        </w:p>
        <w:p w14:paraId="3E5A460B" w14:textId="77777777" w:rsidR="002E63C7" w:rsidRDefault="002E63C7" w:rsidP="002A2120">
          <w:pPr>
            <w:pStyle w:val="Sidhuvud"/>
            <w:rPr>
              <w:rFonts w:cs="Georgia"/>
              <w:sz w:val="12"/>
              <w:szCs w:val="12"/>
            </w:rPr>
          </w:pPr>
          <w:r>
            <w:rPr>
              <w:rFonts w:cs="Georgia"/>
              <w:sz w:val="12"/>
              <w:szCs w:val="12"/>
            </w:rPr>
            <w:t>Vxl: 08-452 70 00</w:t>
          </w:r>
          <w:bookmarkStart w:id="57" w:name="PhoneDirect"/>
          <w:bookmarkStart w:id="58" w:name="LMobile"/>
          <w:bookmarkEnd w:id="57"/>
          <w:bookmarkEnd w:id="58"/>
          <w:r w:rsidRPr="0024387D">
            <w:rPr>
              <w:rFonts w:cs="Georgia"/>
              <w:sz w:val="12"/>
              <w:szCs w:val="12"/>
            </w:rPr>
            <w:t xml:space="preserve"> </w:t>
          </w:r>
          <w:bookmarkStart w:id="59" w:name="Mobile"/>
          <w:bookmarkEnd w:id="59"/>
        </w:p>
        <w:p w14:paraId="283DEE5D" w14:textId="77777777" w:rsidR="002E63C7" w:rsidRDefault="002E63C7" w:rsidP="002A2120">
          <w:pPr>
            <w:pStyle w:val="Sidhuvud"/>
            <w:rPr>
              <w:rFonts w:cs="Georgia"/>
              <w:sz w:val="12"/>
              <w:szCs w:val="12"/>
            </w:rPr>
          </w:pPr>
        </w:p>
        <w:p w14:paraId="6AEE1B82" w14:textId="77777777" w:rsidR="002E63C7" w:rsidRPr="002A2120" w:rsidRDefault="002E63C7" w:rsidP="002A2120">
          <w:pPr>
            <w:pStyle w:val="Sidhuvud"/>
            <w:rPr>
              <w:rFonts w:cs="Georgia"/>
              <w:color w:val="008000"/>
              <w:sz w:val="12"/>
              <w:szCs w:val="12"/>
            </w:rPr>
          </w:pPr>
          <w:r w:rsidRPr="002A2120">
            <w:rPr>
              <w:rFonts w:cs="Georgia"/>
              <w:color w:val="008000"/>
              <w:sz w:val="12"/>
              <w:szCs w:val="12"/>
            </w:rPr>
            <w:fldChar w:fldCharType="begin"/>
          </w:r>
          <w:r w:rsidRPr="002A2120">
            <w:rPr>
              <w:rFonts w:cs="Georgia"/>
              <w:color w:val="008000"/>
              <w:sz w:val="12"/>
              <w:szCs w:val="12"/>
            </w:rPr>
            <w:instrText xml:space="preserve"> DOCPROPERTY  "arknummer" \* MERGEFORMAT </w:instrText>
          </w:r>
          <w:r w:rsidRPr="002A2120">
            <w:rPr>
              <w:rFonts w:cs="Georgia"/>
              <w:color w:val="008000"/>
              <w:sz w:val="12"/>
              <w:szCs w:val="12"/>
            </w:rPr>
            <w:fldChar w:fldCharType="separate"/>
          </w:r>
          <w:r>
            <w:rPr>
              <w:rFonts w:cs="Georgia"/>
              <w:color w:val="008000"/>
              <w:sz w:val="12"/>
              <w:szCs w:val="12"/>
            </w:rPr>
            <w:t>ARK_0026</w:t>
          </w:r>
          <w:r w:rsidRPr="002A2120">
            <w:rPr>
              <w:rFonts w:cs="Georgia"/>
              <w:color w:val="008000"/>
              <w:sz w:val="12"/>
              <w:szCs w:val="12"/>
            </w:rPr>
            <w:fldChar w:fldCharType="end"/>
          </w:r>
          <w:r w:rsidRPr="002A2120">
            <w:rPr>
              <w:rFonts w:cs="Georgia"/>
              <w:color w:val="008000"/>
              <w:sz w:val="12"/>
              <w:szCs w:val="12"/>
            </w:rPr>
            <w:t xml:space="preserve"> </w:t>
          </w:r>
        </w:p>
        <w:p w14:paraId="4BA22D22" w14:textId="77777777" w:rsidR="002E63C7" w:rsidRDefault="002E63C7" w:rsidP="002A2120">
          <w:pPr>
            <w:pStyle w:val="Sidhuvud"/>
            <w:rPr>
              <w:rFonts w:cs="Georgia"/>
              <w:color w:val="31849B" w:themeColor="accent5" w:themeShade="BF"/>
              <w:sz w:val="12"/>
              <w:szCs w:val="12"/>
            </w:rPr>
          </w:pPr>
        </w:p>
        <w:p w14:paraId="27AA4233" w14:textId="77777777" w:rsidR="002E63C7" w:rsidRPr="0024387D" w:rsidRDefault="002E63C7" w:rsidP="002A2120">
          <w:pPr>
            <w:pStyle w:val="Sidhuvud"/>
            <w:rPr>
              <w:rFonts w:cs="Georgia"/>
              <w:sz w:val="12"/>
              <w:szCs w:val="12"/>
            </w:rPr>
          </w:pPr>
          <w:r>
            <w:rPr>
              <w:rFonts w:cs="Georgia"/>
              <w:sz w:val="12"/>
              <w:szCs w:val="12"/>
            </w:rPr>
            <w:t>Arkitektur och regelverk</w:t>
          </w:r>
        </w:p>
        <w:p w14:paraId="49BA77FE" w14:textId="77777777" w:rsidR="002E63C7" w:rsidRPr="0024387D" w:rsidRDefault="002E63C7" w:rsidP="002A2120">
          <w:pPr>
            <w:pStyle w:val="Sidhuvud"/>
            <w:rPr>
              <w:rFonts w:cs="Georgia"/>
              <w:sz w:val="12"/>
              <w:szCs w:val="12"/>
            </w:rPr>
          </w:pPr>
        </w:p>
      </w:tc>
      <w:tc>
        <w:tcPr>
          <w:tcW w:w="4049" w:type="dxa"/>
        </w:tcPr>
        <w:p w14:paraId="119A2078" w14:textId="77777777" w:rsidR="002E63C7" w:rsidRPr="0024387D" w:rsidRDefault="002E63C7" w:rsidP="00D76C34">
          <w:pPr>
            <w:pStyle w:val="Sidhuvud"/>
            <w:rPr>
              <w:rFonts w:cs="Georgia"/>
              <w:sz w:val="14"/>
              <w:szCs w:val="14"/>
            </w:rPr>
          </w:pPr>
        </w:p>
      </w:tc>
      <w:tc>
        <w:tcPr>
          <w:tcW w:w="2976" w:type="dxa"/>
        </w:tcPr>
        <w:p w14:paraId="60DC6339" w14:textId="77777777" w:rsidR="002E63C7" w:rsidRDefault="002E63C7" w:rsidP="00D76C34">
          <w:r>
            <w:t xml:space="preserve"> </w:t>
          </w:r>
          <w:bookmarkStart w:id="60" w:name="slask"/>
          <w:bookmarkStart w:id="61" w:name="Addressee"/>
          <w:bookmarkEnd w:id="60"/>
          <w:bookmarkEnd w:id="61"/>
        </w:p>
      </w:tc>
    </w:tr>
    <w:tr w:rsidR="002E63C7" w:rsidRPr="00F456CC" w14:paraId="212E46FD" w14:textId="77777777" w:rsidTr="00364AE6">
      <w:tc>
        <w:tcPr>
          <w:tcW w:w="956" w:type="dxa"/>
          <w:tcBorders>
            <w:right w:val="single" w:sz="4" w:space="0" w:color="auto"/>
          </w:tcBorders>
        </w:tcPr>
        <w:p w14:paraId="419A3098" w14:textId="77777777" w:rsidR="002E63C7" w:rsidRPr="00F456CC" w:rsidRDefault="002E63C7" w:rsidP="00D76C34">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53471D7F" w14:textId="77777777" w:rsidR="002E63C7" w:rsidRPr="00F456CC" w:rsidRDefault="002E63C7" w:rsidP="00D76C34">
          <w:pPr>
            <w:pStyle w:val="Sidhuvud"/>
            <w:rPr>
              <w:rFonts w:cs="Georgia"/>
              <w:sz w:val="12"/>
              <w:szCs w:val="12"/>
            </w:rPr>
          </w:pPr>
          <w:r w:rsidRPr="002C11AF">
            <w:rPr>
              <w:rFonts w:cs="Georgia"/>
              <w:sz w:val="12"/>
              <w:szCs w:val="12"/>
            </w:rPr>
            <w:t>info@cehis.se</w:t>
          </w:r>
        </w:p>
      </w:tc>
      <w:tc>
        <w:tcPr>
          <w:tcW w:w="4049" w:type="dxa"/>
        </w:tcPr>
        <w:p w14:paraId="6A437FA7" w14:textId="77777777" w:rsidR="002E63C7" w:rsidRPr="002C11AF" w:rsidRDefault="002E63C7" w:rsidP="00D76C34">
          <w:pPr>
            <w:pStyle w:val="Sidhuvud"/>
            <w:rPr>
              <w:rFonts w:cs="Georgia"/>
              <w:sz w:val="12"/>
              <w:szCs w:val="12"/>
            </w:rPr>
          </w:pPr>
        </w:p>
      </w:tc>
      <w:tc>
        <w:tcPr>
          <w:tcW w:w="2976" w:type="dxa"/>
        </w:tcPr>
        <w:p w14:paraId="3A8526CD" w14:textId="77777777" w:rsidR="002E63C7" w:rsidRPr="002C11AF" w:rsidRDefault="002E63C7" w:rsidP="00D76C34">
          <w:pPr>
            <w:pStyle w:val="Sidhuvud"/>
            <w:rPr>
              <w:rFonts w:cs="Georgia"/>
              <w:sz w:val="12"/>
              <w:szCs w:val="12"/>
            </w:rPr>
          </w:pPr>
        </w:p>
      </w:tc>
    </w:tr>
  </w:tbl>
  <w:p w14:paraId="07661A73" w14:textId="77777777" w:rsidR="002E63C7" w:rsidRDefault="002E63C7" w:rsidP="003755FD">
    <w:pPr>
      <w:pStyle w:val="Sidhuvud"/>
    </w:pPr>
    <w:bookmarkStart w:id="62" w:name="Radera2"/>
    <w:bookmarkEnd w:id="62"/>
  </w:p>
  <w:p w14:paraId="73116CA4" w14:textId="77777777" w:rsidR="002E63C7" w:rsidRDefault="002E63C7" w:rsidP="003755FD">
    <w:pPr>
      <w:pStyle w:val="Sidhuvud"/>
    </w:pPr>
  </w:p>
  <w:p w14:paraId="7E81B8A0" w14:textId="77777777" w:rsidR="002E63C7" w:rsidRDefault="002E63C7" w:rsidP="003755FD">
    <w:pPr>
      <w:pStyle w:val="Sidhuvud"/>
    </w:pPr>
  </w:p>
  <w:p w14:paraId="5194C570" w14:textId="77777777" w:rsidR="002E63C7" w:rsidRPr="003755FD" w:rsidRDefault="002E63C7" w:rsidP="007306AD">
    <w:r>
      <w:rPr>
        <w:noProof/>
        <w:lang w:eastAsia="sv-SE"/>
      </w:rPr>
      <mc:AlternateContent>
        <mc:Choice Requires="wps">
          <w:drawing>
            <wp:anchor distT="0" distB="0" distL="114300" distR="114300" simplePos="0" relativeHeight="251667456" behindDoc="0" locked="0" layoutInCell="1" allowOverlap="1" wp14:anchorId="2E9E2D28" wp14:editId="053712E1">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880C38" w14:textId="7147BFDD" w:rsidR="002E63C7" w:rsidRPr="00C05223" w:rsidRDefault="002E63C7"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2179A1">
                            <w:rPr>
                              <w:noProof/>
                              <w:sz w:val="16"/>
                              <w:szCs w:val="16"/>
                            </w:rPr>
                            <w:t>1</w:t>
                          </w:r>
                          <w:r w:rsidRPr="00E12C4A">
                            <w:rPr>
                              <w:sz w:val="16"/>
                              <w:szCs w:val="16"/>
                            </w:rPr>
                            <w:fldChar w:fldCharType="end"/>
                          </w:r>
                          <w:r w:rsidRPr="00E12C4A">
                            <w:rPr>
                              <w:sz w:val="16"/>
                              <w:szCs w:val="16"/>
                            </w:rPr>
                            <w:t xml:space="preserve"> (</w:t>
                          </w:r>
                          <w:fldSimple w:instr=" SECTIONPAGES   \* MERGEFORMAT ">
                            <w:r w:rsidR="002179A1">
                              <w:rPr>
                                <w:noProof/>
                              </w:rPr>
                              <w:t>2</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39"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2E880C38" w14:textId="7147BFDD" w:rsidR="002E63C7" w:rsidRPr="00C05223" w:rsidRDefault="002E63C7"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2179A1">
                      <w:rPr>
                        <w:noProof/>
                        <w:sz w:val="16"/>
                        <w:szCs w:val="16"/>
                      </w:rPr>
                      <w:t>1</w:t>
                    </w:r>
                    <w:r w:rsidRPr="00E12C4A">
                      <w:rPr>
                        <w:sz w:val="16"/>
                        <w:szCs w:val="16"/>
                      </w:rPr>
                      <w:fldChar w:fldCharType="end"/>
                    </w:r>
                    <w:r w:rsidRPr="00E12C4A">
                      <w:rPr>
                        <w:sz w:val="16"/>
                        <w:szCs w:val="16"/>
                      </w:rPr>
                      <w:t xml:space="preserve"> (</w:t>
                    </w:r>
                    <w:fldSimple w:instr=" SECTIONPAGES   \* MERGEFORMAT ">
                      <w:r w:rsidR="002179A1">
                        <w:rPr>
                          <w:noProof/>
                        </w:rPr>
                        <w:t>2</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31442E8"/>
    <w:multiLevelType w:val="multilevel"/>
    <w:tmpl w:val="1A48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3F96E45"/>
    <w:multiLevelType w:val="hybridMultilevel"/>
    <w:tmpl w:val="1E8AE35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FEB43B4"/>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CF33979"/>
    <w:multiLevelType w:val="hybridMultilevel"/>
    <w:tmpl w:val="4106F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22252B"/>
    <w:multiLevelType w:val="hybridMultilevel"/>
    <w:tmpl w:val="A44A170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CB02770"/>
    <w:multiLevelType w:val="hybridMultilevel"/>
    <w:tmpl w:val="9CB8C200"/>
    <w:lvl w:ilvl="0" w:tplc="84ECF78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E02143C"/>
    <w:multiLevelType w:val="hybridMultilevel"/>
    <w:tmpl w:val="1E8AE35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F3277A4"/>
    <w:multiLevelType w:val="hybridMultilevel"/>
    <w:tmpl w:val="D13A16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14"/>
  </w:num>
  <w:num w:numId="4">
    <w:abstractNumId w:val="7"/>
  </w:num>
  <w:num w:numId="5">
    <w:abstractNumId w:val="23"/>
  </w:num>
  <w:num w:numId="6">
    <w:abstractNumId w:val="16"/>
  </w:num>
  <w:num w:numId="7">
    <w:abstractNumId w:val="25"/>
  </w:num>
  <w:num w:numId="8">
    <w:abstractNumId w:val="27"/>
  </w:num>
  <w:num w:numId="9">
    <w:abstractNumId w:val="18"/>
  </w:num>
  <w:num w:numId="10">
    <w:abstractNumId w:val="17"/>
  </w:num>
  <w:num w:numId="11">
    <w:abstractNumId w:val="13"/>
  </w:num>
  <w:num w:numId="12">
    <w:abstractNumId w:val="29"/>
  </w:num>
  <w:num w:numId="13">
    <w:abstractNumId w:val="15"/>
  </w:num>
  <w:num w:numId="14">
    <w:abstractNumId w:val="4"/>
  </w:num>
  <w:num w:numId="15">
    <w:abstractNumId w:val="21"/>
  </w:num>
  <w:num w:numId="16">
    <w:abstractNumId w:val="24"/>
  </w:num>
  <w:num w:numId="17">
    <w:abstractNumId w:val="31"/>
  </w:num>
  <w:num w:numId="18">
    <w:abstractNumId w:val="22"/>
  </w:num>
  <w:num w:numId="19">
    <w:abstractNumId w:val="5"/>
  </w:num>
  <w:num w:numId="20">
    <w:abstractNumId w:val="9"/>
  </w:num>
  <w:num w:numId="21">
    <w:abstractNumId w:val="8"/>
  </w:num>
  <w:num w:numId="22">
    <w:abstractNumId w:val="3"/>
  </w:num>
  <w:num w:numId="23">
    <w:abstractNumId w:val="20"/>
  </w:num>
  <w:num w:numId="24">
    <w:abstractNumId w:val="11"/>
  </w:num>
  <w:num w:numId="25">
    <w:abstractNumId w:val="12"/>
  </w:num>
  <w:num w:numId="26">
    <w:abstractNumId w:val="6"/>
  </w:num>
  <w:num w:numId="27">
    <w:abstractNumId w:val="28"/>
  </w:num>
  <w:num w:numId="28">
    <w:abstractNumId w:val="30"/>
  </w:num>
  <w:num w:numId="29">
    <w:abstractNumId w:val="2"/>
  </w:num>
  <w:num w:numId="30">
    <w:abstractNumId w:val="26"/>
  </w:num>
  <w:num w:numId="31">
    <w:abstractNumId w:val="32"/>
  </w:num>
  <w:num w:numId="32">
    <w:abstractNumId w:val="1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4906"/>
    <w:rsid w:val="00031831"/>
    <w:rsid w:val="00036FF1"/>
    <w:rsid w:val="000423C2"/>
    <w:rsid w:val="00047E25"/>
    <w:rsid w:val="00053977"/>
    <w:rsid w:val="00053B6D"/>
    <w:rsid w:val="00065DA0"/>
    <w:rsid w:val="00074584"/>
    <w:rsid w:val="0008100A"/>
    <w:rsid w:val="000844ED"/>
    <w:rsid w:val="000954B2"/>
    <w:rsid w:val="00095ADB"/>
    <w:rsid w:val="000A69BD"/>
    <w:rsid w:val="000C1ACF"/>
    <w:rsid w:val="000C4CF6"/>
    <w:rsid w:val="000C672D"/>
    <w:rsid w:val="000C776C"/>
    <w:rsid w:val="000D0E08"/>
    <w:rsid w:val="000D4323"/>
    <w:rsid w:val="000E020A"/>
    <w:rsid w:val="000E190F"/>
    <w:rsid w:val="00100B52"/>
    <w:rsid w:val="00111C4C"/>
    <w:rsid w:val="00116504"/>
    <w:rsid w:val="001233FB"/>
    <w:rsid w:val="001502F9"/>
    <w:rsid w:val="00160052"/>
    <w:rsid w:val="00166180"/>
    <w:rsid w:val="001714C5"/>
    <w:rsid w:val="001752B9"/>
    <w:rsid w:val="00183401"/>
    <w:rsid w:val="00184750"/>
    <w:rsid w:val="00191B2C"/>
    <w:rsid w:val="001B2C00"/>
    <w:rsid w:val="001C046C"/>
    <w:rsid w:val="001C110E"/>
    <w:rsid w:val="001C1BA2"/>
    <w:rsid w:val="001C1E6E"/>
    <w:rsid w:val="001D3FD8"/>
    <w:rsid w:val="001D7E63"/>
    <w:rsid w:val="002047F2"/>
    <w:rsid w:val="00212825"/>
    <w:rsid w:val="002179A1"/>
    <w:rsid w:val="00224476"/>
    <w:rsid w:val="00226F03"/>
    <w:rsid w:val="00243717"/>
    <w:rsid w:val="0024387D"/>
    <w:rsid w:val="00246426"/>
    <w:rsid w:val="00247948"/>
    <w:rsid w:val="00266A9F"/>
    <w:rsid w:val="00267208"/>
    <w:rsid w:val="00277ADB"/>
    <w:rsid w:val="0028762C"/>
    <w:rsid w:val="0029087A"/>
    <w:rsid w:val="002A2120"/>
    <w:rsid w:val="002A59E4"/>
    <w:rsid w:val="002A77D2"/>
    <w:rsid w:val="002B0E98"/>
    <w:rsid w:val="002C11AF"/>
    <w:rsid w:val="002C7134"/>
    <w:rsid w:val="002D5B10"/>
    <w:rsid w:val="002D5E04"/>
    <w:rsid w:val="002D5EFF"/>
    <w:rsid w:val="002E6348"/>
    <w:rsid w:val="002E63C7"/>
    <w:rsid w:val="002F7E28"/>
    <w:rsid w:val="0030710D"/>
    <w:rsid w:val="003122FC"/>
    <w:rsid w:val="00322A41"/>
    <w:rsid w:val="00325EBF"/>
    <w:rsid w:val="00337BE5"/>
    <w:rsid w:val="003601BB"/>
    <w:rsid w:val="00364AE6"/>
    <w:rsid w:val="00364D31"/>
    <w:rsid w:val="003755FD"/>
    <w:rsid w:val="00390030"/>
    <w:rsid w:val="00394F76"/>
    <w:rsid w:val="003A1F89"/>
    <w:rsid w:val="003C2D14"/>
    <w:rsid w:val="003C526D"/>
    <w:rsid w:val="003C6ABF"/>
    <w:rsid w:val="003C718D"/>
    <w:rsid w:val="003D21E1"/>
    <w:rsid w:val="003E2B20"/>
    <w:rsid w:val="003E5D83"/>
    <w:rsid w:val="00405057"/>
    <w:rsid w:val="00415214"/>
    <w:rsid w:val="00415791"/>
    <w:rsid w:val="00421455"/>
    <w:rsid w:val="004224F2"/>
    <w:rsid w:val="00424F4F"/>
    <w:rsid w:val="004375C9"/>
    <w:rsid w:val="004433BE"/>
    <w:rsid w:val="00444C74"/>
    <w:rsid w:val="00460BEE"/>
    <w:rsid w:val="00482B99"/>
    <w:rsid w:val="00491FA2"/>
    <w:rsid w:val="0049416E"/>
    <w:rsid w:val="00495638"/>
    <w:rsid w:val="004B0B17"/>
    <w:rsid w:val="004B347C"/>
    <w:rsid w:val="004C349F"/>
    <w:rsid w:val="004D3360"/>
    <w:rsid w:val="004D7C23"/>
    <w:rsid w:val="004E374C"/>
    <w:rsid w:val="004F25A9"/>
    <w:rsid w:val="004F2686"/>
    <w:rsid w:val="004F39E1"/>
    <w:rsid w:val="00525CF4"/>
    <w:rsid w:val="005408F3"/>
    <w:rsid w:val="0054511D"/>
    <w:rsid w:val="005477ED"/>
    <w:rsid w:val="005521B0"/>
    <w:rsid w:val="0056497A"/>
    <w:rsid w:val="00566ACF"/>
    <w:rsid w:val="0057032F"/>
    <w:rsid w:val="0057677D"/>
    <w:rsid w:val="0059544B"/>
    <w:rsid w:val="005957FC"/>
    <w:rsid w:val="005A0069"/>
    <w:rsid w:val="005A11F9"/>
    <w:rsid w:val="005A2DFC"/>
    <w:rsid w:val="005A3728"/>
    <w:rsid w:val="005A3EE1"/>
    <w:rsid w:val="005A46EF"/>
    <w:rsid w:val="005A6077"/>
    <w:rsid w:val="005A6380"/>
    <w:rsid w:val="005B33D9"/>
    <w:rsid w:val="005B6762"/>
    <w:rsid w:val="005C1B2F"/>
    <w:rsid w:val="005C5369"/>
    <w:rsid w:val="005D655F"/>
    <w:rsid w:val="005D6C3E"/>
    <w:rsid w:val="005E2ACE"/>
    <w:rsid w:val="005E47FA"/>
    <w:rsid w:val="005E710A"/>
    <w:rsid w:val="00602874"/>
    <w:rsid w:val="006217E0"/>
    <w:rsid w:val="00633EAD"/>
    <w:rsid w:val="00650709"/>
    <w:rsid w:val="00653081"/>
    <w:rsid w:val="006562B2"/>
    <w:rsid w:val="00661F2C"/>
    <w:rsid w:val="006648CB"/>
    <w:rsid w:val="00672B5F"/>
    <w:rsid w:val="00686189"/>
    <w:rsid w:val="00690822"/>
    <w:rsid w:val="00692BAF"/>
    <w:rsid w:val="0069359C"/>
    <w:rsid w:val="006A4A7F"/>
    <w:rsid w:val="006A4E14"/>
    <w:rsid w:val="006B0733"/>
    <w:rsid w:val="006C3F5B"/>
    <w:rsid w:val="006D00F0"/>
    <w:rsid w:val="006E7C71"/>
    <w:rsid w:val="006F053C"/>
    <w:rsid w:val="006F0A88"/>
    <w:rsid w:val="00702AFD"/>
    <w:rsid w:val="00707704"/>
    <w:rsid w:val="007121BF"/>
    <w:rsid w:val="00712BBA"/>
    <w:rsid w:val="00714301"/>
    <w:rsid w:val="0072035C"/>
    <w:rsid w:val="00720CA2"/>
    <w:rsid w:val="007231DB"/>
    <w:rsid w:val="00723707"/>
    <w:rsid w:val="00727057"/>
    <w:rsid w:val="007306AD"/>
    <w:rsid w:val="007349EB"/>
    <w:rsid w:val="00734FCE"/>
    <w:rsid w:val="0076108E"/>
    <w:rsid w:val="007804CB"/>
    <w:rsid w:val="007844E8"/>
    <w:rsid w:val="007871FB"/>
    <w:rsid w:val="00793064"/>
    <w:rsid w:val="007937AF"/>
    <w:rsid w:val="007A0162"/>
    <w:rsid w:val="007A2939"/>
    <w:rsid w:val="007A41B3"/>
    <w:rsid w:val="007B025E"/>
    <w:rsid w:val="007B1CFC"/>
    <w:rsid w:val="007B2DED"/>
    <w:rsid w:val="007C2A05"/>
    <w:rsid w:val="007C34B3"/>
    <w:rsid w:val="007C7D7A"/>
    <w:rsid w:val="007D20E0"/>
    <w:rsid w:val="007D7386"/>
    <w:rsid w:val="007E481B"/>
    <w:rsid w:val="007E5999"/>
    <w:rsid w:val="007F0F3A"/>
    <w:rsid w:val="007F28A3"/>
    <w:rsid w:val="00805140"/>
    <w:rsid w:val="00805333"/>
    <w:rsid w:val="0080594D"/>
    <w:rsid w:val="00811328"/>
    <w:rsid w:val="00817886"/>
    <w:rsid w:val="008303EF"/>
    <w:rsid w:val="00832F02"/>
    <w:rsid w:val="008409C3"/>
    <w:rsid w:val="008465AF"/>
    <w:rsid w:val="00847689"/>
    <w:rsid w:val="00865F02"/>
    <w:rsid w:val="00876572"/>
    <w:rsid w:val="008835B9"/>
    <w:rsid w:val="00883C1D"/>
    <w:rsid w:val="00892362"/>
    <w:rsid w:val="008962E0"/>
    <w:rsid w:val="008977F7"/>
    <w:rsid w:val="008A27A1"/>
    <w:rsid w:val="008B23F2"/>
    <w:rsid w:val="008B34A4"/>
    <w:rsid w:val="008B3FCF"/>
    <w:rsid w:val="008C400C"/>
    <w:rsid w:val="008C7C3E"/>
    <w:rsid w:val="008D7540"/>
    <w:rsid w:val="008D797D"/>
    <w:rsid w:val="008E73EF"/>
    <w:rsid w:val="008F38AA"/>
    <w:rsid w:val="008F6ADA"/>
    <w:rsid w:val="009036DE"/>
    <w:rsid w:val="00917AF8"/>
    <w:rsid w:val="0092033A"/>
    <w:rsid w:val="00933301"/>
    <w:rsid w:val="00934DF5"/>
    <w:rsid w:val="00950CE7"/>
    <w:rsid w:val="00956547"/>
    <w:rsid w:val="0096196D"/>
    <w:rsid w:val="00966950"/>
    <w:rsid w:val="00981626"/>
    <w:rsid w:val="00983B48"/>
    <w:rsid w:val="00987592"/>
    <w:rsid w:val="009A056B"/>
    <w:rsid w:val="009A24FD"/>
    <w:rsid w:val="009A60EA"/>
    <w:rsid w:val="009A70FF"/>
    <w:rsid w:val="009A7229"/>
    <w:rsid w:val="009B1690"/>
    <w:rsid w:val="009B473C"/>
    <w:rsid w:val="009B5AA8"/>
    <w:rsid w:val="009B646E"/>
    <w:rsid w:val="009C1BED"/>
    <w:rsid w:val="009C2318"/>
    <w:rsid w:val="009C5E05"/>
    <w:rsid w:val="009C7698"/>
    <w:rsid w:val="009D07E0"/>
    <w:rsid w:val="009D4449"/>
    <w:rsid w:val="009D5269"/>
    <w:rsid w:val="009D61AC"/>
    <w:rsid w:val="009E057D"/>
    <w:rsid w:val="009E2F3A"/>
    <w:rsid w:val="009E508B"/>
    <w:rsid w:val="009E6472"/>
    <w:rsid w:val="009F171B"/>
    <w:rsid w:val="009F1D5A"/>
    <w:rsid w:val="009F3594"/>
    <w:rsid w:val="009F3870"/>
    <w:rsid w:val="00A03D94"/>
    <w:rsid w:val="00A063A2"/>
    <w:rsid w:val="00A153DA"/>
    <w:rsid w:val="00A26356"/>
    <w:rsid w:val="00A324CF"/>
    <w:rsid w:val="00A35D2A"/>
    <w:rsid w:val="00A4634A"/>
    <w:rsid w:val="00A50E40"/>
    <w:rsid w:val="00A51B4C"/>
    <w:rsid w:val="00A53D73"/>
    <w:rsid w:val="00A65945"/>
    <w:rsid w:val="00A72445"/>
    <w:rsid w:val="00A7347F"/>
    <w:rsid w:val="00A760D7"/>
    <w:rsid w:val="00A80E12"/>
    <w:rsid w:val="00A81BE1"/>
    <w:rsid w:val="00A84F3B"/>
    <w:rsid w:val="00A8749F"/>
    <w:rsid w:val="00AA3E23"/>
    <w:rsid w:val="00AA7900"/>
    <w:rsid w:val="00AA7C87"/>
    <w:rsid w:val="00AB63BF"/>
    <w:rsid w:val="00AB75FB"/>
    <w:rsid w:val="00AC444D"/>
    <w:rsid w:val="00AD2BD9"/>
    <w:rsid w:val="00AD3BEC"/>
    <w:rsid w:val="00AD52BE"/>
    <w:rsid w:val="00AD6D79"/>
    <w:rsid w:val="00AD72AE"/>
    <w:rsid w:val="00AF1559"/>
    <w:rsid w:val="00AF3B49"/>
    <w:rsid w:val="00AF7B2A"/>
    <w:rsid w:val="00B10EEB"/>
    <w:rsid w:val="00B1310A"/>
    <w:rsid w:val="00B14DBA"/>
    <w:rsid w:val="00B232CD"/>
    <w:rsid w:val="00B25CC8"/>
    <w:rsid w:val="00B61E43"/>
    <w:rsid w:val="00B6227B"/>
    <w:rsid w:val="00B67F7D"/>
    <w:rsid w:val="00B72189"/>
    <w:rsid w:val="00B77D5E"/>
    <w:rsid w:val="00B85512"/>
    <w:rsid w:val="00B86215"/>
    <w:rsid w:val="00B87338"/>
    <w:rsid w:val="00B90A15"/>
    <w:rsid w:val="00B90A42"/>
    <w:rsid w:val="00B91096"/>
    <w:rsid w:val="00BB02BA"/>
    <w:rsid w:val="00BD3476"/>
    <w:rsid w:val="00BD4814"/>
    <w:rsid w:val="00BD68EB"/>
    <w:rsid w:val="00BF5584"/>
    <w:rsid w:val="00C00D40"/>
    <w:rsid w:val="00C021A6"/>
    <w:rsid w:val="00C04B41"/>
    <w:rsid w:val="00C10D6D"/>
    <w:rsid w:val="00C13BB7"/>
    <w:rsid w:val="00C14894"/>
    <w:rsid w:val="00C14B90"/>
    <w:rsid w:val="00C14D25"/>
    <w:rsid w:val="00C158FB"/>
    <w:rsid w:val="00C20DBF"/>
    <w:rsid w:val="00C20DF0"/>
    <w:rsid w:val="00C26EAC"/>
    <w:rsid w:val="00C33B48"/>
    <w:rsid w:val="00C375AB"/>
    <w:rsid w:val="00C427B8"/>
    <w:rsid w:val="00C501F5"/>
    <w:rsid w:val="00C52D77"/>
    <w:rsid w:val="00C5331E"/>
    <w:rsid w:val="00C54788"/>
    <w:rsid w:val="00C61DDE"/>
    <w:rsid w:val="00C6226E"/>
    <w:rsid w:val="00C648B8"/>
    <w:rsid w:val="00C66377"/>
    <w:rsid w:val="00C71635"/>
    <w:rsid w:val="00C728EA"/>
    <w:rsid w:val="00C72B17"/>
    <w:rsid w:val="00C72FDC"/>
    <w:rsid w:val="00C875DE"/>
    <w:rsid w:val="00CC270E"/>
    <w:rsid w:val="00CC430D"/>
    <w:rsid w:val="00CC5BB6"/>
    <w:rsid w:val="00CC7016"/>
    <w:rsid w:val="00CC70DA"/>
    <w:rsid w:val="00CD4732"/>
    <w:rsid w:val="00CD4C41"/>
    <w:rsid w:val="00CE0FA6"/>
    <w:rsid w:val="00CE1031"/>
    <w:rsid w:val="00CE7DFC"/>
    <w:rsid w:val="00CF034E"/>
    <w:rsid w:val="00CF4460"/>
    <w:rsid w:val="00CF47A0"/>
    <w:rsid w:val="00CF7F61"/>
    <w:rsid w:val="00D037DF"/>
    <w:rsid w:val="00D2034C"/>
    <w:rsid w:val="00D21C11"/>
    <w:rsid w:val="00D24B02"/>
    <w:rsid w:val="00D50658"/>
    <w:rsid w:val="00D53A9A"/>
    <w:rsid w:val="00D7540E"/>
    <w:rsid w:val="00D76C34"/>
    <w:rsid w:val="00D774BC"/>
    <w:rsid w:val="00D83D28"/>
    <w:rsid w:val="00D91240"/>
    <w:rsid w:val="00D93512"/>
    <w:rsid w:val="00DA1759"/>
    <w:rsid w:val="00DA5D2D"/>
    <w:rsid w:val="00DB27C0"/>
    <w:rsid w:val="00DB2F7B"/>
    <w:rsid w:val="00DB56E2"/>
    <w:rsid w:val="00DC3968"/>
    <w:rsid w:val="00DF3EBE"/>
    <w:rsid w:val="00DF52AD"/>
    <w:rsid w:val="00DF5C53"/>
    <w:rsid w:val="00E1012B"/>
    <w:rsid w:val="00E127E3"/>
    <w:rsid w:val="00E12C4A"/>
    <w:rsid w:val="00E14E0F"/>
    <w:rsid w:val="00E2294E"/>
    <w:rsid w:val="00E30236"/>
    <w:rsid w:val="00E3278B"/>
    <w:rsid w:val="00E45535"/>
    <w:rsid w:val="00E46C51"/>
    <w:rsid w:val="00E50EE3"/>
    <w:rsid w:val="00E61E05"/>
    <w:rsid w:val="00E738E4"/>
    <w:rsid w:val="00E7766D"/>
    <w:rsid w:val="00E8041A"/>
    <w:rsid w:val="00E809F3"/>
    <w:rsid w:val="00E91E45"/>
    <w:rsid w:val="00E9789B"/>
    <w:rsid w:val="00EA164C"/>
    <w:rsid w:val="00EA7CA8"/>
    <w:rsid w:val="00EB1451"/>
    <w:rsid w:val="00EB1E88"/>
    <w:rsid w:val="00EB2068"/>
    <w:rsid w:val="00EB50A3"/>
    <w:rsid w:val="00EB63D6"/>
    <w:rsid w:val="00EC06A9"/>
    <w:rsid w:val="00EC2139"/>
    <w:rsid w:val="00EC3C70"/>
    <w:rsid w:val="00EC3FBC"/>
    <w:rsid w:val="00EC4D02"/>
    <w:rsid w:val="00EC5E28"/>
    <w:rsid w:val="00EC63C8"/>
    <w:rsid w:val="00ED3446"/>
    <w:rsid w:val="00ED4F64"/>
    <w:rsid w:val="00EE04DB"/>
    <w:rsid w:val="00EE0737"/>
    <w:rsid w:val="00EE64E3"/>
    <w:rsid w:val="00EE7FE7"/>
    <w:rsid w:val="00F07598"/>
    <w:rsid w:val="00F11F12"/>
    <w:rsid w:val="00F2195B"/>
    <w:rsid w:val="00F25F5B"/>
    <w:rsid w:val="00F26C33"/>
    <w:rsid w:val="00F32203"/>
    <w:rsid w:val="00F34EBF"/>
    <w:rsid w:val="00F456CC"/>
    <w:rsid w:val="00F46893"/>
    <w:rsid w:val="00F85F1F"/>
    <w:rsid w:val="00F86A80"/>
    <w:rsid w:val="00FB040C"/>
    <w:rsid w:val="00FB1144"/>
    <w:rsid w:val="00FB20B9"/>
    <w:rsid w:val="00FB3539"/>
    <w:rsid w:val="00FB4EA5"/>
    <w:rsid w:val="00FC5662"/>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1DD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customStyle="1" w:styleId="Normal1">
    <w:name w:val="Normal1"/>
    <w:aliases w:val=" webb,webb,Normal (webb)1"/>
    <w:basedOn w:val="Normal"/>
    <w:rsid w:val="001D7E63"/>
    <w:pPr>
      <w:spacing w:before="100" w:beforeAutospacing="1" w:after="100" w:afterAutospacing="1" w:line="240" w:lineRule="auto"/>
    </w:pPr>
    <w:rPr>
      <w:rFonts w:ascii="Times New Roman" w:eastAsia="Times New Roman" w:hAnsi="Times New Roman"/>
      <w:szCs w:val="24"/>
      <w:lang w:val="en-US"/>
    </w:rPr>
  </w:style>
  <w:style w:type="paragraph" w:customStyle="1" w:styleId="Andrarubrik">
    <w:name w:val="Andra rubrik"/>
    <w:basedOn w:val="Normal"/>
    <w:rsid w:val="001D7E63"/>
    <w:pPr>
      <w:spacing w:after="120" w:line="240" w:lineRule="auto"/>
    </w:pPr>
    <w:rPr>
      <w:rFonts w:ascii="TradeGothic LH Extended" w:eastAsia="Times New Roman" w:hAnsi="TradeGothic LH Extended"/>
      <w:b/>
      <w:szCs w:val="32"/>
      <w:lang w:val="en-GB" w:eastAsia="sv-SE"/>
    </w:rPr>
  </w:style>
  <w:style w:type="paragraph" w:styleId="Normalwebb">
    <w:name w:val="Normal (Web)"/>
    <w:basedOn w:val="Normal"/>
    <w:uiPriority w:val="99"/>
    <w:semiHidden/>
    <w:unhideWhenUsed/>
    <w:rsid w:val="00A51B4C"/>
    <w:pPr>
      <w:spacing w:before="100" w:beforeAutospacing="1" w:after="100" w:afterAutospacing="1" w:line="240" w:lineRule="auto"/>
    </w:pPr>
    <w:rPr>
      <w:rFonts w:ascii="Times" w:hAnsi="Times"/>
      <w:szCs w:val="20"/>
      <w:lang w:eastAsia="sv-SE"/>
    </w:rPr>
  </w:style>
  <w:style w:type="character" w:styleId="Betoning2">
    <w:name w:val="Strong"/>
    <w:basedOn w:val="Standardstycketypsnitt"/>
    <w:uiPriority w:val="22"/>
    <w:qFormat/>
    <w:rsid w:val="00A51B4C"/>
    <w:rPr>
      <w:b/>
      <w:bCs/>
    </w:rPr>
  </w:style>
  <w:style w:type="paragraph" w:customStyle="1" w:styleId="TableContent">
    <w:name w:val="TableContent"/>
    <w:basedOn w:val="Normal"/>
    <w:rsid w:val="009F3870"/>
    <w:pPr>
      <w:spacing w:before="80" w:after="40" w:line="240" w:lineRule="auto"/>
      <w:ind w:left="144" w:right="144"/>
    </w:pPr>
    <w:rPr>
      <w:rFonts w:ascii="Arial" w:eastAsia="Times New Roman" w:hAnsi="Arial"/>
      <w:szCs w:val="24"/>
      <w:lang w:val="en-GB" w:eastAsia="en-GB"/>
    </w:rPr>
  </w:style>
  <w:style w:type="paragraph" w:customStyle="1" w:styleId="skltext">
    <w:name w:val="skltext"/>
    <w:basedOn w:val="Normal"/>
    <w:rsid w:val="004F25A9"/>
    <w:pPr>
      <w:spacing w:before="100" w:beforeAutospacing="1" w:after="100" w:afterAutospacing="1" w:line="240" w:lineRule="auto"/>
    </w:pPr>
    <w:rPr>
      <w:rFonts w:ascii="Times New Roman" w:eastAsia="Times New Roman" w:hAnsi="Times New Roman"/>
      <w:szCs w:val="24"/>
      <w:lang w:eastAsia="sv-SE"/>
    </w:rPr>
  </w:style>
  <w:style w:type="paragraph" w:customStyle="1" w:styleId="ecxmsonormal">
    <w:name w:val="ecxmsonormal"/>
    <w:basedOn w:val="Normal"/>
    <w:rsid w:val="004F25A9"/>
    <w:pPr>
      <w:spacing w:before="100" w:beforeAutospacing="1" w:after="100" w:afterAutospacing="1" w:line="240" w:lineRule="auto"/>
    </w:pPr>
    <w:rPr>
      <w:rFonts w:ascii="Times New Roman" w:eastAsiaTheme="minorHAnsi" w:hAnsi="Times New Roman"/>
      <w:szCs w:val="24"/>
      <w:lang w:eastAsia="sv-SE"/>
    </w:rPr>
  </w:style>
  <w:style w:type="character" w:styleId="Kommentarsreferens">
    <w:name w:val="annotation reference"/>
    <w:basedOn w:val="Standardstycketypsnitt"/>
    <w:uiPriority w:val="99"/>
    <w:semiHidden/>
    <w:unhideWhenUsed/>
    <w:rsid w:val="00053B6D"/>
    <w:rPr>
      <w:sz w:val="18"/>
      <w:szCs w:val="18"/>
    </w:rPr>
  </w:style>
  <w:style w:type="paragraph" w:styleId="Kommentarer">
    <w:name w:val="annotation text"/>
    <w:basedOn w:val="Normal"/>
    <w:link w:val="KommentarerChar"/>
    <w:uiPriority w:val="99"/>
    <w:semiHidden/>
    <w:unhideWhenUsed/>
    <w:rsid w:val="00053B6D"/>
    <w:pPr>
      <w:spacing w:line="240" w:lineRule="auto"/>
    </w:pPr>
    <w:rPr>
      <w:szCs w:val="24"/>
    </w:rPr>
  </w:style>
  <w:style w:type="character" w:customStyle="1" w:styleId="KommentarerChar">
    <w:name w:val="Kommentarer Char"/>
    <w:basedOn w:val="Standardstycketypsnitt"/>
    <w:link w:val="Kommentarer"/>
    <w:uiPriority w:val="99"/>
    <w:semiHidden/>
    <w:rsid w:val="00053B6D"/>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053B6D"/>
    <w:rPr>
      <w:b/>
      <w:bCs/>
      <w:sz w:val="20"/>
      <w:szCs w:val="20"/>
    </w:rPr>
  </w:style>
  <w:style w:type="character" w:customStyle="1" w:styleId="KommentarsmneChar">
    <w:name w:val="Kommentarsämne Char"/>
    <w:basedOn w:val="KommentarerChar"/>
    <w:link w:val="Kommentarsmne"/>
    <w:uiPriority w:val="99"/>
    <w:semiHidden/>
    <w:rsid w:val="00053B6D"/>
    <w:rPr>
      <w:rFonts w:ascii="Georgia" w:hAnsi="Georgia"/>
      <w:b/>
      <w:bCs/>
      <w:sz w:val="20"/>
      <w:szCs w:val="20"/>
      <w:lang w:eastAsia="en-US"/>
    </w:rPr>
  </w:style>
  <w:style w:type="table" w:styleId="Ljustrutnt">
    <w:name w:val="Light Grid"/>
    <w:basedOn w:val="Normaltabell"/>
    <w:uiPriority w:val="62"/>
    <w:rsid w:val="00EC213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trutnt3">
    <w:name w:val="Medium Grid 3"/>
    <w:basedOn w:val="Normaltabell"/>
    <w:uiPriority w:val="69"/>
    <w:rsid w:val="007121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jusskuggning">
    <w:name w:val="Light Shading"/>
    <w:basedOn w:val="Normaltabell"/>
    <w:uiPriority w:val="60"/>
    <w:rsid w:val="007121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3C718D"/>
    <w:rPr>
      <w:rFonts w:ascii="Georgia" w:hAnsi="Georgia"/>
      <w:szCs w:val="22"/>
      <w:lang w:eastAsia="en-US"/>
    </w:rPr>
  </w:style>
  <w:style w:type="table" w:styleId="Ljuslista">
    <w:name w:val="Light List"/>
    <w:basedOn w:val="Normaltabell"/>
    <w:uiPriority w:val="61"/>
    <w:rsid w:val="00B25C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B25CC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customStyle="1" w:styleId="Normal1">
    <w:name w:val="Normal1"/>
    <w:aliases w:val=" webb,webb,Normal (webb)1"/>
    <w:basedOn w:val="Normal"/>
    <w:rsid w:val="001D7E63"/>
    <w:pPr>
      <w:spacing w:before="100" w:beforeAutospacing="1" w:after="100" w:afterAutospacing="1" w:line="240" w:lineRule="auto"/>
    </w:pPr>
    <w:rPr>
      <w:rFonts w:ascii="Times New Roman" w:eastAsia="Times New Roman" w:hAnsi="Times New Roman"/>
      <w:szCs w:val="24"/>
      <w:lang w:val="en-US"/>
    </w:rPr>
  </w:style>
  <w:style w:type="paragraph" w:customStyle="1" w:styleId="Andrarubrik">
    <w:name w:val="Andra rubrik"/>
    <w:basedOn w:val="Normal"/>
    <w:rsid w:val="001D7E63"/>
    <w:pPr>
      <w:spacing w:after="120" w:line="240" w:lineRule="auto"/>
    </w:pPr>
    <w:rPr>
      <w:rFonts w:ascii="TradeGothic LH Extended" w:eastAsia="Times New Roman" w:hAnsi="TradeGothic LH Extended"/>
      <w:b/>
      <w:szCs w:val="32"/>
      <w:lang w:val="en-GB" w:eastAsia="sv-SE"/>
    </w:rPr>
  </w:style>
  <w:style w:type="paragraph" w:styleId="Normalwebb">
    <w:name w:val="Normal (Web)"/>
    <w:basedOn w:val="Normal"/>
    <w:uiPriority w:val="99"/>
    <w:semiHidden/>
    <w:unhideWhenUsed/>
    <w:rsid w:val="00A51B4C"/>
    <w:pPr>
      <w:spacing w:before="100" w:beforeAutospacing="1" w:after="100" w:afterAutospacing="1" w:line="240" w:lineRule="auto"/>
    </w:pPr>
    <w:rPr>
      <w:rFonts w:ascii="Times" w:hAnsi="Times"/>
      <w:szCs w:val="20"/>
      <w:lang w:eastAsia="sv-SE"/>
    </w:rPr>
  </w:style>
  <w:style w:type="character" w:styleId="Betoning2">
    <w:name w:val="Strong"/>
    <w:basedOn w:val="Standardstycketypsnitt"/>
    <w:uiPriority w:val="22"/>
    <w:qFormat/>
    <w:rsid w:val="00A51B4C"/>
    <w:rPr>
      <w:b/>
      <w:bCs/>
    </w:rPr>
  </w:style>
  <w:style w:type="paragraph" w:customStyle="1" w:styleId="TableContent">
    <w:name w:val="TableContent"/>
    <w:basedOn w:val="Normal"/>
    <w:rsid w:val="009F3870"/>
    <w:pPr>
      <w:spacing w:before="80" w:after="40" w:line="240" w:lineRule="auto"/>
      <w:ind w:left="144" w:right="144"/>
    </w:pPr>
    <w:rPr>
      <w:rFonts w:ascii="Arial" w:eastAsia="Times New Roman" w:hAnsi="Arial"/>
      <w:szCs w:val="24"/>
      <w:lang w:val="en-GB" w:eastAsia="en-GB"/>
    </w:rPr>
  </w:style>
  <w:style w:type="paragraph" w:customStyle="1" w:styleId="skltext">
    <w:name w:val="skltext"/>
    <w:basedOn w:val="Normal"/>
    <w:rsid w:val="004F25A9"/>
    <w:pPr>
      <w:spacing w:before="100" w:beforeAutospacing="1" w:after="100" w:afterAutospacing="1" w:line="240" w:lineRule="auto"/>
    </w:pPr>
    <w:rPr>
      <w:rFonts w:ascii="Times New Roman" w:eastAsia="Times New Roman" w:hAnsi="Times New Roman"/>
      <w:szCs w:val="24"/>
      <w:lang w:eastAsia="sv-SE"/>
    </w:rPr>
  </w:style>
  <w:style w:type="paragraph" w:customStyle="1" w:styleId="ecxmsonormal">
    <w:name w:val="ecxmsonormal"/>
    <w:basedOn w:val="Normal"/>
    <w:rsid w:val="004F25A9"/>
    <w:pPr>
      <w:spacing w:before="100" w:beforeAutospacing="1" w:after="100" w:afterAutospacing="1" w:line="240" w:lineRule="auto"/>
    </w:pPr>
    <w:rPr>
      <w:rFonts w:ascii="Times New Roman" w:eastAsiaTheme="minorHAnsi" w:hAnsi="Times New Roman"/>
      <w:szCs w:val="24"/>
      <w:lang w:eastAsia="sv-SE"/>
    </w:rPr>
  </w:style>
  <w:style w:type="character" w:styleId="Kommentarsreferens">
    <w:name w:val="annotation reference"/>
    <w:basedOn w:val="Standardstycketypsnitt"/>
    <w:uiPriority w:val="99"/>
    <w:semiHidden/>
    <w:unhideWhenUsed/>
    <w:rsid w:val="00053B6D"/>
    <w:rPr>
      <w:sz w:val="18"/>
      <w:szCs w:val="18"/>
    </w:rPr>
  </w:style>
  <w:style w:type="paragraph" w:styleId="Kommentarer">
    <w:name w:val="annotation text"/>
    <w:basedOn w:val="Normal"/>
    <w:link w:val="KommentarerChar"/>
    <w:uiPriority w:val="99"/>
    <w:semiHidden/>
    <w:unhideWhenUsed/>
    <w:rsid w:val="00053B6D"/>
    <w:pPr>
      <w:spacing w:line="240" w:lineRule="auto"/>
    </w:pPr>
    <w:rPr>
      <w:szCs w:val="24"/>
    </w:rPr>
  </w:style>
  <w:style w:type="character" w:customStyle="1" w:styleId="KommentarerChar">
    <w:name w:val="Kommentarer Char"/>
    <w:basedOn w:val="Standardstycketypsnitt"/>
    <w:link w:val="Kommentarer"/>
    <w:uiPriority w:val="99"/>
    <w:semiHidden/>
    <w:rsid w:val="00053B6D"/>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053B6D"/>
    <w:rPr>
      <w:b/>
      <w:bCs/>
      <w:sz w:val="20"/>
      <w:szCs w:val="20"/>
    </w:rPr>
  </w:style>
  <w:style w:type="character" w:customStyle="1" w:styleId="KommentarsmneChar">
    <w:name w:val="Kommentarsämne Char"/>
    <w:basedOn w:val="KommentarerChar"/>
    <w:link w:val="Kommentarsmne"/>
    <w:uiPriority w:val="99"/>
    <w:semiHidden/>
    <w:rsid w:val="00053B6D"/>
    <w:rPr>
      <w:rFonts w:ascii="Georgia" w:hAnsi="Georgia"/>
      <w:b/>
      <w:bCs/>
      <w:sz w:val="20"/>
      <w:szCs w:val="20"/>
      <w:lang w:eastAsia="en-US"/>
    </w:rPr>
  </w:style>
  <w:style w:type="table" w:styleId="Ljustrutnt">
    <w:name w:val="Light Grid"/>
    <w:basedOn w:val="Normaltabell"/>
    <w:uiPriority w:val="62"/>
    <w:rsid w:val="00EC213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trutnt3">
    <w:name w:val="Medium Grid 3"/>
    <w:basedOn w:val="Normaltabell"/>
    <w:uiPriority w:val="69"/>
    <w:rsid w:val="007121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jusskuggning">
    <w:name w:val="Light Shading"/>
    <w:basedOn w:val="Normaltabell"/>
    <w:uiPriority w:val="60"/>
    <w:rsid w:val="007121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3C718D"/>
    <w:rPr>
      <w:rFonts w:ascii="Georgia" w:hAnsi="Georgia"/>
      <w:szCs w:val="22"/>
      <w:lang w:eastAsia="en-US"/>
    </w:rPr>
  </w:style>
  <w:style w:type="table" w:styleId="Ljuslista">
    <w:name w:val="Light List"/>
    <w:basedOn w:val="Normaltabell"/>
    <w:uiPriority w:val="61"/>
    <w:rsid w:val="00B25C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B25CC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0037">
      <w:bodyDiv w:val="1"/>
      <w:marLeft w:val="0"/>
      <w:marRight w:val="0"/>
      <w:marTop w:val="0"/>
      <w:marBottom w:val="0"/>
      <w:divBdr>
        <w:top w:val="none" w:sz="0" w:space="0" w:color="auto"/>
        <w:left w:val="none" w:sz="0" w:space="0" w:color="auto"/>
        <w:bottom w:val="none" w:sz="0" w:space="0" w:color="auto"/>
        <w:right w:val="none" w:sz="0" w:space="0" w:color="auto"/>
      </w:divBdr>
    </w:div>
    <w:div w:id="203953324">
      <w:bodyDiv w:val="1"/>
      <w:marLeft w:val="0"/>
      <w:marRight w:val="0"/>
      <w:marTop w:val="0"/>
      <w:marBottom w:val="0"/>
      <w:divBdr>
        <w:top w:val="none" w:sz="0" w:space="0" w:color="auto"/>
        <w:left w:val="none" w:sz="0" w:space="0" w:color="auto"/>
        <w:bottom w:val="none" w:sz="0" w:space="0" w:color="auto"/>
        <w:right w:val="none" w:sz="0" w:space="0" w:color="auto"/>
      </w:divBdr>
    </w:div>
    <w:div w:id="268700184">
      <w:bodyDiv w:val="1"/>
      <w:marLeft w:val="0"/>
      <w:marRight w:val="0"/>
      <w:marTop w:val="0"/>
      <w:marBottom w:val="0"/>
      <w:divBdr>
        <w:top w:val="none" w:sz="0" w:space="0" w:color="auto"/>
        <w:left w:val="none" w:sz="0" w:space="0" w:color="auto"/>
        <w:bottom w:val="none" w:sz="0" w:space="0" w:color="auto"/>
        <w:right w:val="none" w:sz="0" w:space="0" w:color="auto"/>
      </w:divBdr>
    </w:div>
    <w:div w:id="280039264">
      <w:bodyDiv w:val="1"/>
      <w:marLeft w:val="0"/>
      <w:marRight w:val="0"/>
      <w:marTop w:val="0"/>
      <w:marBottom w:val="0"/>
      <w:divBdr>
        <w:top w:val="none" w:sz="0" w:space="0" w:color="auto"/>
        <w:left w:val="none" w:sz="0" w:space="0" w:color="auto"/>
        <w:bottom w:val="none" w:sz="0" w:space="0" w:color="auto"/>
        <w:right w:val="none" w:sz="0" w:space="0" w:color="auto"/>
      </w:divBdr>
    </w:div>
    <w:div w:id="399865493">
      <w:bodyDiv w:val="1"/>
      <w:marLeft w:val="0"/>
      <w:marRight w:val="0"/>
      <w:marTop w:val="0"/>
      <w:marBottom w:val="0"/>
      <w:divBdr>
        <w:top w:val="none" w:sz="0" w:space="0" w:color="auto"/>
        <w:left w:val="none" w:sz="0" w:space="0" w:color="auto"/>
        <w:bottom w:val="none" w:sz="0" w:space="0" w:color="auto"/>
        <w:right w:val="none" w:sz="0" w:space="0" w:color="auto"/>
      </w:divBdr>
    </w:div>
    <w:div w:id="506359866">
      <w:bodyDiv w:val="1"/>
      <w:marLeft w:val="0"/>
      <w:marRight w:val="0"/>
      <w:marTop w:val="0"/>
      <w:marBottom w:val="0"/>
      <w:divBdr>
        <w:top w:val="none" w:sz="0" w:space="0" w:color="auto"/>
        <w:left w:val="none" w:sz="0" w:space="0" w:color="auto"/>
        <w:bottom w:val="none" w:sz="0" w:space="0" w:color="auto"/>
        <w:right w:val="none" w:sz="0" w:space="0" w:color="auto"/>
      </w:divBdr>
    </w:div>
    <w:div w:id="578751849">
      <w:bodyDiv w:val="1"/>
      <w:marLeft w:val="0"/>
      <w:marRight w:val="0"/>
      <w:marTop w:val="0"/>
      <w:marBottom w:val="0"/>
      <w:divBdr>
        <w:top w:val="none" w:sz="0" w:space="0" w:color="auto"/>
        <w:left w:val="none" w:sz="0" w:space="0" w:color="auto"/>
        <w:bottom w:val="none" w:sz="0" w:space="0" w:color="auto"/>
        <w:right w:val="none" w:sz="0" w:space="0" w:color="auto"/>
      </w:divBdr>
    </w:div>
    <w:div w:id="754982851">
      <w:bodyDiv w:val="1"/>
      <w:marLeft w:val="0"/>
      <w:marRight w:val="0"/>
      <w:marTop w:val="0"/>
      <w:marBottom w:val="0"/>
      <w:divBdr>
        <w:top w:val="none" w:sz="0" w:space="0" w:color="auto"/>
        <w:left w:val="none" w:sz="0" w:space="0" w:color="auto"/>
        <w:bottom w:val="none" w:sz="0" w:space="0" w:color="auto"/>
        <w:right w:val="none" w:sz="0" w:space="0" w:color="auto"/>
      </w:divBdr>
    </w:div>
    <w:div w:id="816805539">
      <w:bodyDiv w:val="1"/>
      <w:marLeft w:val="0"/>
      <w:marRight w:val="0"/>
      <w:marTop w:val="0"/>
      <w:marBottom w:val="0"/>
      <w:divBdr>
        <w:top w:val="none" w:sz="0" w:space="0" w:color="auto"/>
        <w:left w:val="none" w:sz="0" w:space="0" w:color="auto"/>
        <w:bottom w:val="none" w:sz="0" w:space="0" w:color="auto"/>
        <w:right w:val="none" w:sz="0" w:space="0" w:color="auto"/>
      </w:divBdr>
    </w:div>
    <w:div w:id="900604729">
      <w:bodyDiv w:val="1"/>
      <w:marLeft w:val="0"/>
      <w:marRight w:val="0"/>
      <w:marTop w:val="0"/>
      <w:marBottom w:val="0"/>
      <w:divBdr>
        <w:top w:val="none" w:sz="0" w:space="0" w:color="auto"/>
        <w:left w:val="none" w:sz="0" w:space="0" w:color="auto"/>
        <w:bottom w:val="none" w:sz="0" w:space="0" w:color="auto"/>
        <w:right w:val="none" w:sz="0" w:space="0" w:color="auto"/>
      </w:divBdr>
    </w:div>
    <w:div w:id="977539599">
      <w:bodyDiv w:val="1"/>
      <w:marLeft w:val="0"/>
      <w:marRight w:val="0"/>
      <w:marTop w:val="0"/>
      <w:marBottom w:val="0"/>
      <w:divBdr>
        <w:top w:val="none" w:sz="0" w:space="0" w:color="auto"/>
        <w:left w:val="none" w:sz="0" w:space="0" w:color="auto"/>
        <w:bottom w:val="none" w:sz="0" w:space="0" w:color="auto"/>
        <w:right w:val="none" w:sz="0" w:space="0" w:color="auto"/>
      </w:divBdr>
    </w:div>
    <w:div w:id="1050151555">
      <w:bodyDiv w:val="1"/>
      <w:marLeft w:val="0"/>
      <w:marRight w:val="0"/>
      <w:marTop w:val="0"/>
      <w:marBottom w:val="0"/>
      <w:divBdr>
        <w:top w:val="none" w:sz="0" w:space="0" w:color="auto"/>
        <w:left w:val="none" w:sz="0" w:space="0" w:color="auto"/>
        <w:bottom w:val="none" w:sz="0" w:space="0" w:color="auto"/>
        <w:right w:val="none" w:sz="0" w:space="0" w:color="auto"/>
      </w:divBdr>
    </w:div>
    <w:div w:id="1070149758">
      <w:bodyDiv w:val="1"/>
      <w:marLeft w:val="0"/>
      <w:marRight w:val="0"/>
      <w:marTop w:val="0"/>
      <w:marBottom w:val="0"/>
      <w:divBdr>
        <w:top w:val="none" w:sz="0" w:space="0" w:color="auto"/>
        <w:left w:val="none" w:sz="0" w:space="0" w:color="auto"/>
        <w:bottom w:val="none" w:sz="0" w:space="0" w:color="auto"/>
        <w:right w:val="none" w:sz="0" w:space="0" w:color="auto"/>
      </w:divBdr>
    </w:div>
    <w:div w:id="1443112556">
      <w:bodyDiv w:val="1"/>
      <w:marLeft w:val="0"/>
      <w:marRight w:val="0"/>
      <w:marTop w:val="0"/>
      <w:marBottom w:val="0"/>
      <w:divBdr>
        <w:top w:val="none" w:sz="0" w:space="0" w:color="auto"/>
        <w:left w:val="none" w:sz="0" w:space="0" w:color="auto"/>
        <w:bottom w:val="none" w:sz="0" w:space="0" w:color="auto"/>
        <w:right w:val="none" w:sz="0" w:space="0" w:color="auto"/>
      </w:divBdr>
    </w:div>
    <w:div w:id="1480611013">
      <w:bodyDiv w:val="1"/>
      <w:marLeft w:val="0"/>
      <w:marRight w:val="0"/>
      <w:marTop w:val="0"/>
      <w:marBottom w:val="0"/>
      <w:divBdr>
        <w:top w:val="none" w:sz="0" w:space="0" w:color="auto"/>
        <w:left w:val="none" w:sz="0" w:space="0" w:color="auto"/>
        <w:bottom w:val="none" w:sz="0" w:space="0" w:color="auto"/>
        <w:right w:val="none" w:sz="0" w:space="0" w:color="auto"/>
      </w:divBdr>
    </w:div>
    <w:div w:id="1543440447">
      <w:bodyDiv w:val="1"/>
      <w:marLeft w:val="0"/>
      <w:marRight w:val="0"/>
      <w:marTop w:val="0"/>
      <w:marBottom w:val="0"/>
      <w:divBdr>
        <w:top w:val="none" w:sz="0" w:space="0" w:color="auto"/>
        <w:left w:val="none" w:sz="0" w:space="0" w:color="auto"/>
        <w:bottom w:val="none" w:sz="0" w:space="0" w:color="auto"/>
        <w:right w:val="none" w:sz="0" w:space="0" w:color="auto"/>
      </w:divBdr>
    </w:div>
    <w:div w:id="1560632767">
      <w:bodyDiv w:val="1"/>
      <w:marLeft w:val="0"/>
      <w:marRight w:val="0"/>
      <w:marTop w:val="0"/>
      <w:marBottom w:val="0"/>
      <w:divBdr>
        <w:top w:val="none" w:sz="0" w:space="0" w:color="auto"/>
        <w:left w:val="none" w:sz="0" w:space="0" w:color="auto"/>
        <w:bottom w:val="none" w:sz="0" w:space="0" w:color="auto"/>
        <w:right w:val="none" w:sz="0" w:space="0" w:color="auto"/>
      </w:divBdr>
    </w:div>
    <w:div w:id="1585528564">
      <w:bodyDiv w:val="1"/>
      <w:marLeft w:val="0"/>
      <w:marRight w:val="0"/>
      <w:marTop w:val="0"/>
      <w:marBottom w:val="0"/>
      <w:divBdr>
        <w:top w:val="none" w:sz="0" w:space="0" w:color="auto"/>
        <w:left w:val="none" w:sz="0" w:space="0" w:color="auto"/>
        <w:bottom w:val="none" w:sz="0" w:space="0" w:color="auto"/>
        <w:right w:val="none" w:sz="0" w:space="0" w:color="auto"/>
      </w:divBdr>
    </w:div>
    <w:div w:id="1664435058">
      <w:bodyDiv w:val="1"/>
      <w:marLeft w:val="0"/>
      <w:marRight w:val="0"/>
      <w:marTop w:val="0"/>
      <w:marBottom w:val="0"/>
      <w:divBdr>
        <w:top w:val="none" w:sz="0" w:space="0" w:color="auto"/>
        <w:left w:val="none" w:sz="0" w:space="0" w:color="auto"/>
        <w:bottom w:val="none" w:sz="0" w:space="0" w:color="auto"/>
        <w:right w:val="none" w:sz="0" w:space="0" w:color="auto"/>
      </w:divBdr>
    </w:div>
    <w:div w:id="1666785588">
      <w:bodyDiv w:val="1"/>
      <w:marLeft w:val="0"/>
      <w:marRight w:val="0"/>
      <w:marTop w:val="0"/>
      <w:marBottom w:val="0"/>
      <w:divBdr>
        <w:top w:val="none" w:sz="0" w:space="0" w:color="auto"/>
        <w:left w:val="none" w:sz="0" w:space="0" w:color="auto"/>
        <w:bottom w:val="none" w:sz="0" w:space="0" w:color="auto"/>
        <w:right w:val="none" w:sz="0" w:space="0" w:color="auto"/>
      </w:divBdr>
    </w:div>
    <w:div w:id="1787577983">
      <w:bodyDiv w:val="1"/>
      <w:marLeft w:val="0"/>
      <w:marRight w:val="0"/>
      <w:marTop w:val="0"/>
      <w:marBottom w:val="0"/>
      <w:divBdr>
        <w:top w:val="none" w:sz="0" w:space="0" w:color="auto"/>
        <w:left w:val="none" w:sz="0" w:space="0" w:color="auto"/>
        <w:bottom w:val="none" w:sz="0" w:space="0" w:color="auto"/>
        <w:right w:val="none" w:sz="0" w:space="0" w:color="auto"/>
      </w:divBdr>
    </w:div>
    <w:div w:id="1837845684">
      <w:bodyDiv w:val="1"/>
      <w:marLeft w:val="0"/>
      <w:marRight w:val="0"/>
      <w:marTop w:val="0"/>
      <w:marBottom w:val="0"/>
      <w:divBdr>
        <w:top w:val="none" w:sz="0" w:space="0" w:color="auto"/>
        <w:left w:val="none" w:sz="0" w:space="0" w:color="auto"/>
        <w:bottom w:val="none" w:sz="0" w:space="0" w:color="auto"/>
        <w:right w:val="none" w:sz="0" w:space="0" w:color="auto"/>
      </w:divBdr>
    </w:div>
    <w:div w:id="1891306983">
      <w:bodyDiv w:val="1"/>
      <w:marLeft w:val="0"/>
      <w:marRight w:val="0"/>
      <w:marTop w:val="0"/>
      <w:marBottom w:val="0"/>
      <w:divBdr>
        <w:top w:val="none" w:sz="0" w:space="0" w:color="auto"/>
        <w:left w:val="none" w:sz="0" w:space="0" w:color="auto"/>
        <w:bottom w:val="none" w:sz="0" w:space="0" w:color="auto"/>
        <w:right w:val="none" w:sz="0" w:space="0" w:color="auto"/>
      </w:divBdr>
    </w:div>
    <w:div w:id="2097899625">
      <w:bodyDiv w:val="1"/>
      <w:marLeft w:val="0"/>
      <w:marRight w:val="0"/>
      <w:marTop w:val="0"/>
      <w:marBottom w:val="0"/>
      <w:divBdr>
        <w:top w:val="none" w:sz="0" w:space="0" w:color="auto"/>
        <w:left w:val="none" w:sz="0" w:space="0" w:color="auto"/>
        <w:bottom w:val="none" w:sz="0" w:space="0" w:color="auto"/>
        <w:right w:val="none" w:sz="0" w:space="0" w:color="auto"/>
      </w:divBdr>
    </w:div>
    <w:div w:id="212129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kvalitetsregister.se/valideringshandboken/valideringshandbok/berakningavtackningsgrad.4.42e2e0a7143003c9eed8b63.html" TargetMode="External"/><Relationship Id="rId15" Type="http://schemas.openxmlformats.org/officeDocument/2006/relationships/hyperlink" Target="http://www.kvalitetsregister.se/valideringshandboken/valideringshandbok/bortfall.4.42e2e0a7143003c9eed8b18.html"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323DB5-0BC1-5D4B-A579-19AFB9E88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20</TotalTime>
  <Pages>57</Pages>
  <Words>10030</Words>
  <Characters>53160</Characters>
  <Application>Microsoft Macintosh Word</Application>
  <DocSecurity>0</DocSecurity>
  <Lines>443</Lines>
  <Paragraphs>126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Informationsspecifikation-mall</vt:lpstr>
      <vt:lpstr>Dokumentnamn</vt:lpstr>
    </vt:vector>
  </TitlesOfParts>
  <Company>Center för eHälsa i samverkan</Company>
  <LinksUpToDate>false</LinksUpToDate>
  <CharactersWithSpaces>63064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Informationsspecifikation-mall</dc:title>
  <dc:subject>Arkitektur</dc:subject>
  <dc:creator>CeHis Arkitektur och regelverk</dc:creator>
  <cp:keywords>AB,Arkitektur, Beslut</cp:keywords>
  <dc:description/>
  <cp:lastModifiedBy>Oskar Thunman</cp:lastModifiedBy>
  <cp:revision>6</cp:revision>
  <dcterms:created xsi:type="dcterms:W3CDTF">2014-05-05T06:50:00Z</dcterms:created>
  <dcterms:modified xsi:type="dcterms:W3CDTF">2014-06-13T10:36:00Z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ARK_0026</vt:lpwstr>
  </property>
  <property fmtid="{D5CDD505-2E9C-101B-9397-08002B2CF9AE}" pid="3" name="Date completed">
    <vt:lpwstr>2013-10-14</vt:lpwstr>
  </property>
</Properties>
</file>