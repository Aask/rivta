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FC" w:rsidRDefault="003028F8" w:rsidP="00F92CFC">
      <w:bookmarkStart w:id="0" w:name="_Toc368484518"/>
      <w:r>
        <w:t xml:space="preserve">Detta är första beskrivningen av information för nedan nämnda kontrakt som skickas till </w:t>
      </w:r>
      <w:proofErr w:type="spellStart"/>
      <w:r>
        <w:t>integratörer</w:t>
      </w:r>
      <w:proofErr w:type="spellEnd"/>
      <w:r>
        <w:t xml:space="preserve"> för analys och kommentarer. Informationsinnehållet i kontraktet kan ändras utifrån input från </w:t>
      </w:r>
      <w:proofErr w:type="spellStart"/>
      <w:r>
        <w:t>integratörerna</w:t>
      </w:r>
      <w:proofErr w:type="spellEnd"/>
      <w:r>
        <w:t xml:space="preserve">, vilket betyder att kontraktets </w:t>
      </w:r>
      <w:r w:rsidR="00E323DE">
        <w:t xml:space="preserve">slutliga </w:t>
      </w:r>
      <w:r>
        <w:t>utformning kan komma att skilja sig från informationen som presenteras i det här dokumentet.</w:t>
      </w:r>
    </w:p>
    <w:p w:rsidR="003028F8" w:rsidRDefault="003028F8" w:rsidP="00F92CFC">
      <w:r>
        <w:t xml:space="preserve">Detta är ett arbetsdokument som kommer att ligga till grund för det informationskoordineringsmöte som kommer att hållas med </w:t>
      </w:r>
      <w:proofErr w:type="spellStart"/>
      <w:r>
        <w:t>integratörerna</w:t>
      </w:r>
      <w:proofErr w:type="spellEnd"/>
      <w:r>
        <w:t>, så det är av vikt att informationsmängderna analyseras utifrån era förutsättningar.</w:t>
      </w:r>
    </w:p>
    <w:p w:rsidR="003028F8" w:rsidRDefault="003028F8" w:rsidP="00F92CFC"/>
    <w:p w:rsidR="003028F8" w:rsidRDefault="003028F8" w:rsidP="00F92CFC"/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3859"/>
        <w:gridCol w:w="11077"/>
      </w:tblGrid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proofErr w:type="spellStart"/>
            <w:r>
              <w:t>Integratörens</w:t>
            </w:r>
            <w:proofErr w:type="spellEnd"/>
            <w:r>
              <w:t xml:space="preserve"> organisation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Kontaktperson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Telefonnummer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Email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:rsidTr="00F92CFC">
        <w:tc>
          <w:tcPr>
            <w:tcW w:w="3859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Generella kommentarer rörande informationsmängden</w:t>
            </w:r>
          </w:p>
        </w:tc>
        <w:tc>
          <w:tcPr>
            <w:tcW w:w="11077" w:type="dxa"/>
          </w:tcPr>
          <w:p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</w:tbl>
    <w:p w:rsidR="00F92CFC" w:rsidRDefault="00F92CFC" w:rsidP="00F92CFC">
      <w:pPr>
        <w:pStyle w:val="Rubrik1"/>
        <w:numPr>
          <w:ilvl w:val="0"/>
          <w:numId w:val="0"/>
        </w:numPr>
        <w:ind w:left="360"/>
      </w:pPr>
    </w:p>
    <w:p w:rsidR="00F92CFC" w:rsidRPr="00907C9B" w:rsidRDefault="00F92CFC" w:rsidP="00F92CFC">
      <w:pPr>
        <w:pStyle w:val="Rubrik1"/>
      </w:pPr>
      <w:proofErr w:type="spellStart"/>
      <w:r>
        <w:t>Get</w:t>
      </w:r>
      <w:bookmarkEnd w:id="0"/>
      <w:r w:rsidR="00E323DE">
        <w:t>Diagnosis</w:t>
      </w:r>
      <w:proofErr w:type="spellEnd"/>
    </w:p>
    <w:p w:rsidR="00F92CFC" w:rsidRPr="00907C9B" w:rsidRDefault="00F92CFC" w:rsidP="00E323DE">
      <w:pPr>
        <w:spacing w:line="239" w:lineRule="auto"/>
        <w:ind w:left="867" w:right="145"/>
        <w:rPr>
          <w:spacing w:val="-1"/>
        </w:rPr>
      </w:pPr>
      <w:proofErr w:type="spellStart"/>
      <w:r w:rsidRPr="00907C9B">
        <w:rPr>
          <w:spacing w:val="-1"/>
        </w:rPr>
        <w:t>Get</w:t>
      </w:r>
      <w:r w:rsidR="00E323DE">
        <w:rPr>
          <w:spacing w:val="-1"/>
        </w:rPr>
        <w:t>Diagnosis</w:t>
      </w:r>
      <w:proofErr w:type="spellEnd"/>
      <w:r w:rsidRPr="00907C9B">
        <w:rPr>
          <w:spacing w:val="-1"/>
        </w:rPr>
        <w:t xml:space="preserve"> returnerar </w:t>
      </w:r>
      <w:r w:rsidR="00E323DE">
        <w:rPr>
          <w:spacing w:val="-1"/>
        </w:rPr>
        <w:t>ställda diagnoser för patienter, lagrade i journalsystem.</w:t>
      </w:r>
    </w:p>
    <w:p w:rsidR="00F92CFC" w:rsidRPr="00907C9B" w:rsidRDefault="00F92CFC" w:rsidP="00F92CFC">
      <w:pPr>
        <w:spacing w:line="239" w:lineRule="auto"/>
        <w:ind w:left="867" w:right="145"/>
        <w:rPr>
          <w:spacing w:val="-1"/>
        </w:rPr>
      </w:pPr>
    </w:p>
    <w:p w:rsidR="00F92CFC" w:rsidRPr="00907C9B" w:rsidRDefault="00F92CFC" w:rsidP="00F92CFC">
      <w:pPr>
        <w:spacing w:before="2" w:line="160" w:lineRule="exact"/>
        <w:rPr>
          <w:sz w:val="16"/>
          <w:szCs w:val="16"/>
        </w:rPr>
      </w:pPr>
    </w:p>
    <w:p w:rsidR="00F92CFC" w:rsidRPr="002E1905" w:rsidRDefault="00F92CFC" w:rsidP="00F92CFC">
      <w:pPr>
        <w:pStyle w:val="Rubrik2b"/>
      </w:pPr>
      <w:bookmarkStart w:id="1" w:name="_Toc368484519"/>
      <w:r w:rsidRPr="002E1905">
        <w:t>Frivillighet</w:t>
      </w:r>
      <w:bookmarkEnd w:id="1"/>
    </w:p>
    <w:p w:rsidR="00F92CFC" w:rsidRPr="002E1905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2E1905" w:rsidRDefault="00F92CFC" w:rsidP="00F92CFC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:rsidR="00F92CFC" w:rsidRPr="00BC5B0B" w:rsidRDefault="00F92CFC" w:rsidP="00F92CFC">
      <w:pPr>
        <w:spacing w:before="2" w:line="160" w:lineRule="exact"/>
        <w:rPr>
          <w:color w:val="FF0000"/>
          <w:sz w:val="16"/>
          <w:szCs w:val="16"/>
        </w:rPr>
      </w:pPr>
    </w:p>
    <w:p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:rsidR="00F92CFC" w:rsidRPr="00866C77" w:rsidRDefault="00F92CFC" w:rsidP="00F92CFC">
      <w:pPr>
        <w:pStyle w:val="Rubrik2b"/>
      </w:pPr>
      <w:bookmarkStart w:id="2" w:name="_Toc368484520"/>
      <w:r w:rsidRPr="00866C77">
        <w:t>Version</w:t>
      </w:r>
      <w:bookmarkEnd w:id="2"/>
    </w:p>
    <w:p w:rsidR="00F92CFC" w:rsidRPr="00866C7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866C77" w:rsidRDefault="00F92CFC" w:rsidP="00F92CFC">
      <w:pPr>
        <w:pStyle w:val="Brdtext"/>
        <w:ind w:right="689"/>
        <w:rPr>
          <w:color w:val="000000" w:themeColor="text1"/>
        </w:rPr>
      </w:pPr>
      <w:r w:rsidRPr="00866C77">
        <w:rPr>
          <w:color w:val="000000" w:themeColor="text1"/>
        </w:rPr>
        <w:t>2.0</w:t>
      </w:r>
    </w:p>
    <w:p w:rsidR="00F92CFC" w:rsidRPr="00BC5B0B" w:rsidRDefault="00F92CFC" w:rsidP="00F92CFC">
      <w:pPr>
        <w:spacing w:before="10" w:line="150" w:lineRule="exact"/>
        <w:rPr>
          <w:color w:val="FF0000"/>
          <w:sz w:val="15"/>
          <w:szCs w:val="15"/>
        </w:rPr>
      </w:pPr>
    </w:p>
    <w:p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:rsidR="00F92CFC" w:rsidRPr="001C06B7" w:rsidRDefault="00F92CFC" w:rsidP="00F92CFC">
      <w:pPr>
        <w:pStyle w:val="Rubrik2b"/>
      </w:pPr>
      <w:bookmarkStart w:id="3" w:name="_Toc368484521"/>
      <w:r w:rsidRPr="001C06B7">
        <w:t>SLA-krav</w:t>
      </w:r>
      <w:bookmarkEnd w:id="3"/>
    </w:p>
    <w:p w:rsidR="00F92CFC" w:rsidRPr="001C06B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:rsidR="00F92CFC" w:rsidRPr="002A2A8D" w:rsidRDefault="00F92CFC" w:rsidP="00F92CFC">
      <w:pPr>
        <w:pStyle w:val="Brd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t>Inga</w:t>
      </w:r>
      <w:r w:rsidRPr="002A2A8D">
        <w:rPr>
          <w:spacing w:val="-1"/>
        </w:rPr>
        <w:t xml:space="preserve"> specifika. Se generella SLA-krav.</w:t>
      </w:r>
    </w:p>
    <w:p w:rsidR="00F92CFC" w:rsidRPr="00527535" w:rsidRDefault="00F92CFC" w:rsidP="00F92CFC">
      <w:pPr>
        <w:pStyle w:val="Brdtext"/>
        <w:ind w:right="150"/>
        <w:rPr>
          <w:spacing w:val="-1"/>
        </w:rPr>
      </w:pPr>
    </w:p>
    <w:p w:rsidR="00E323DE" w:rsidRPr="00306B15" w:rsidRDefault="000A2790" w:rsidP="00306B15">
      <w:pPr>
        <w:pStyle w:val="Rubrik2b"/>
        <w:rPr>
          <w:color w:val="FF0000"/>
        </w:rPr>
      </w:pPr>
      <w:r>
        <w:t>MIM</w:t>
      </w:r>
    </w:p>
    <w:p w:rsidR="000A2790" w:rsidRDefault="00F72115">
      <w:pPr>
        <w:spacing w:after="200" w:line="276" w:lineRule="auto"/>
        <w:rPr>
          <w:rFonts w:ascii="Arial" w:eastAsia="Arial" w:hAnsi="Arial" w:cstheme="minorBidi"/>
          <w:b/>
          <w:bCs/>
          <w:color w:val="FF0000"/>
          <w:lang w:eastAsia="en-US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7381240" cy="5844540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0A2790">
        <w:rPr>
          <w:color w:val="FF0000"/>
        </w:rPr>
        <w:br w:type="page"/>
      </w:r>
    </w:p>
    <w:p w:rsidR="000A2790" w:rsidRDefault="000A2790" w:rsidP="00E323DE">
      <w:pPr>
        <w:pStyle w:val="Rubrik2b"/>
        <w:numPr>
          <w:ilvl w:val="0"/>
          <w:numId w:val="0"/>
        </w:numPr>
        <w:ind w:left="792"/>
        <w:rPr>
          <w:color w:val="FF0000"/>
        </w:rPr>
      </w:pPr>
    </w:p>
    <w:p w:rsidR="00F92CFC" w:rsidRPr="00907C9B" w:rsidRDefault="000A2790" w:rsidP="00F92CFC">
      <w:pPr>
        <w:pStyle w:val="Rubrik2b"/>
        <w:rPr>
          <w:color w:val="FF0000"/>
        </w:rPr>
      </w:pPr>
      <w:r>
        <w:rPr>
          <w:color w:val="000000" w:themeColor="text1"/>
        </w:rPr>
        <w:t>Fältregler</w:t>
      </w:r>
      <w:r w:rsidR="00F92CFC" w:rsidRPr="00907C9B">
        <w:rPr>
          <w:color w:val="FF0000"/>
        </w:rPr>
        <w:br w:type="page"/>
      </w:r>
    </w:p>
    <w:tbl>
      <w:tblPr>
        <w:tblStyle w:val="TableNormal3"/>
        <w:tblW w:w="14120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969"/>
        <w:gridCol w:w="851"/>
        <w:gridCol w:w="4819"/>
      </w:tblGrid>
      <w:tr w:rsidR="00F92CFC" w:rsidRPr="00907C9B" w:rsidTr="00F92CFC">
        <w:trPr>
          <w:trHeight w:hRule="exact" w:val="12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lastRenderedPageBreak/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Pr="00907C9B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F92CFC" w:rsidRDefault="00E323DE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Kommentar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från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integratö</w:t>
            </w:r>
            <w:r w:rsidR="00F92CFC">
              <w:rPr>
                <w:b/>
                <w:sz w:val="20"/>
                <w:szCs w:val="20"/>
              </w:rPr>
              <w:t>r</w:t>
            </w:r>
            <w:proofErr w:type="spellEnd"/>
          </w:p>
          <w:p w:rsid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Följsamhet</w:t>
            </w:r>
            <w:proofErr w:type="spellEnd"/>
            <w:r>
              <w:rPr>
                <w:b/>
                <w:sz w:val="20"/>
                <w:szCs w:val="20"/>
              </w:rPr>
              <w:t xml:space="preserve"> till information / </w:t>
            </w:r>
            <w:proofErr w:type="spellStart"/>
            <w:r>
              <w:rPr>
                <w:b/>
                <w:sz w:val="20"/>
                <w:szCs w:val="20"/>
              </w:rPr>
              <w:t>avvikelser</w:t>
            </w:r>
            <w:proofErr w:type="spellEnd"/>
          </w:p>
          <w:p w:rsidR="00F92CFC" w:rsidRP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  <w:lang w:val="sv-SE"/>
              </w:rPr>
            </w:pPr>
            <w:r w:rsidRPr="00F92CFC">
              <w:rPr>
                <w:b/>
                <w:sz w:val="20"/>
                <w:szCs w:val="20"/>
                <w:lang w:val="sv-SE"/>
              </w:rPr>
              <w:t>Övrig information av vikt för användandet av kontraktet</w:t>
            </w:r>
            <w:r>
              <w:rPr>
                <w:b/>
                <w:sz w:val="20"/>
                <w:szCs w:val="20"/>
                <w:lang w:val="sv-SE"/>
              </w:rPr>
              <w:t>, så som utformning av beskrivning av information</w:t>
            </w:r>
          </w:p>
        </w:tc>
      </w:tr>
      <w:tr w:rsidR="00F92CFC" w:rsidRPr="00907C9B" w:rsidTr="00F92CFC">
        <w:trPr>
          <w:trHeight w:hRule="exact" w:val="2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/>
        </w:tc>
      </w:tr>
      <w:tr w:rsidR="00F92CFC" w:rsidRPr="00907C9B" w:rsidTr="00F92CFC">
        <w:trPr>
          <w:trHeight w:hRule="exact" w:val="5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careUnitHSAId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0A2790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Filtrering på PDL-enhet vilket motsvarar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careUnitHSA</w:t>
            </w:r>
            <w:r w:rsidR="000A2790">
              <w:rPr>
                <w:spacing w:val="-1"/>
                <w:sz w:val="20"/>
                <w:szCs w:val="20"/>
                <w:lang w:val="sv-SE"/>
              </w:rPr>
              <w:t>I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d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i </w:t>
            </w:r>
            <w:proofErr w:type="spellStart"/>
            <w:r w:rsidR="000A2790">
              <w:rPr>
                <w:spacing w:val="-1"/>
                <w:sz w:val="20"/>
                <w:szCs w:val="20"/>
                <w:lang w:val="sv-SE"/>
              </w:rPr>
              <w:t>healthcareProfessional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PersonIdType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Id för patienten.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value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patientens identifierare.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Anges med 12 tecken utan avskiljare.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OID för typ av identifierare.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personnummer ska Skatteverkets personnummer (1.2.752.129.2.1.3.1).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samordningsnummer ska Skatteverkets samordningsnummer (1.2.752.129.2.1.3.3).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reservnummer används lokalt definierade reservnummet, exempelvis SLL reservnummer (1.2.752.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97.3.1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>.3)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00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Begränsning av sökningen i tid, vilket innebär att endast svar returneras där det finns i en tidpunkt angiven i någon av i svaret ingående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/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eller om sådan tid 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finns i svaret (beroende på att det inte inkluderar analyssvar) tidpunkten angiven i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documentTime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som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liger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helt eller delvis inom det sökta tidsintervallet.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 w:rsidRP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start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Startdatum.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end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Slutdatum.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:rsidTr="00F92CFC">
        <w:trPr>
          <w:trHeight w:hRule="exact" w:val="7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z w:val="20"/>
                <w:szCs w:val="20"/>
                <w:lang w:val="sv-SE"/>
              </w:rPr>
              <w:t>sourceSystemHSAId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pacing w:val="-1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Begränsar sökningen till dokument som är skapade i angivet system. 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Värdet på detta fält måste överensstämma med värdet på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logicalAddress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i anropets tekniska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kuvertering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(ex. SOAP-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header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>).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>Det innebär i praktiken att aggregerande tjänster inte används när detta fält anges.</w:t>
            </w:r>
          </w:p>
          <w:p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Fältet är tvingande om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careContactId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angivits.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t>0..1</w:t>
            </w:r>
          </w:p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97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5F1D2D">
              <w:rPr>
                <w:sz w:val="20"/>
                <w:szCs w:val="20"/>
              </w:rPr>
              <w:lastRenderedPageBreak/>
              <w:t>careContactId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</w:t>
            </w:r>
            <w:r w:rsidRPr="005F1D2D">
              <w:rPr>
                <w:spacing w:val="-1"/>
                <w:sz w:val="20"/>
                <w:szCs w:val="20"/>
              </w:rPr>
              <w:t>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>Begränsar sökningen till den vård- och omsorgskontakt där den vårdbegäran som låg till grund för laboratoriesvaret skapades.</w:t>
            </w:r>
          </w:p>
          <w:p w:rsidR="00F92CFC" w:rsidRPr="00F92CFC" w:rsidRDefault="00F92CFC" w:rsidP="00E323DE">
            <w:pPr>
              <w:spacing w:line="229" w:lineRule="exact"/>
              <w:ind w:left="102"/>
              <w:rPr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907C9B" w:rsidRDefault="00F92CFC" w:rsidP="00E323DE">
            <w:pPr>
              <w:spacing w:line="229" w:lineRule="exact"/>
              <w:ind w:left="102"/>
            </w:pPr>
            <w:r w:rsidRPr="005F1D2D">
              <w:rPr>
                <w:sz w:val="20"/>
                <w:szCs w:val="20"/>
              </w:rPr>
              <w:t>0..*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:rsidTr="00F92CFC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Tr="00F92CFC">
        <w:trPr>
          <w:trHeight w:hRule="exact" w:val="2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Pr="00B43AC4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2CFC" w:rsidRDefault="00F92CFC" w:rsidP="00E323DE">
            <w:pPr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4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rPr>
                <w:ins w:id="5" w:author="Björn Genfors" w:date="2013-08-06T13:46:00Z"/>
                <w:sz w:val="20"/>
                <w:szCs w:val="20"/>
              </w:rPr>
            </w:pPr>
            <w:ins w:id="6" w:author="Björn Genfors" w:date="2013-08-06T13:56:00Z">
              <w:r>
                <w:rPr>
                  <w:sz w:val="20"/>
                  <w:szCs w:val="20"/>
                </w:rPr>
                <w:t xml:space="preserve"> Diagnosis</w:t>
              </w:r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7" w:author="Björn Genfors" w:date="2013-08-06T13:46:00Z"/>
                <w:sz w:val="20"/>
                <w:szCs w:val="20"/>
              </w:rPr>
            </w:pPr>
            <w:proofErr w:type="spellStart"/>
            <w:ins w:id="8" w:author="Björn Genfors" w:date="2013-08-06T13:46:00Z">
              <w:r>
                <w:rPr>
                  <w:sz w:val="20"/>
                  <w:szCs w:val="20"/>
                </w:rPr>
                <w:t>CareDocumentation</w:t>
              </w:r>
              <w:r w:rsidRPr="00907C9B">
                <w:rPr>
                  <w:sz w:val="20"/>
                  <w:szCs w:val="20"/>
                </w:rPr>
                <w:t>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9" w:author="Björn Genfors" w:date="2013-08-06T13:46:00Z"/>
                <w:sz w:val="20"/>
                <w:szCs w:val="20"/>
                <w:lang w:val="sv-SE"/>
              </w:rPr>
            </w:pPr>
            <w:ins w:id="10" w:author="Björn Genfors" w:date="2013-08-06T13:46:00Z">
              <w:r w:rsidRPr="00F72115">
                <w:rPr>
                  <w:sz w:val="20"/>
                  <w:szCs w:val="20"/>
                  <w:lang w:val="sv-SE"/>
                </w:rPr>
                <w:t xml:space="preserve">De </w:t>
              </w:r>
            </w:ins>
            <w:ins w:id="11" w:author="Björn Genfors" w:date="2013-08-06T13:56:00Z">
              <w:r w:rsidRPr="00F72115">
                <w:rPr>
                  <w:sz w:val="20"/>
                  <w:szCs w:val="20"/>
                  <w:lang w:val="sv-SE"/>
                </w:rPr>
                <w:t>diagnoser</w:t>
              </w:r>
            </w:ins>
            <w:ins w:id="12" w:author="Björn Genfors" w:date="2013-08-06T13:46:00Z">
              <w:r w:rsidRPr="00F72115">
                <w:rPr>
                  <w:sz w:val="20"/>
                  <w:szCs w:val="20"/>
                  <w:lang w:val="sv-SE"/>
                </w:rPr>
                <w:t xml:space="preserve"> som matchar begäran.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3" w:author="Björn Genfors" w:date="2013-08-06T13:46:00Z"/>
                <w:sz w:val="20"/>
                <w:szCs w:val="20"/>
              </w:rPr>
            </w:pPr>
            <w:ins w:id="14" w:author="Björn Genfors" w:date="2013-08-06T13:46:00Z">
              <w:r w:rsidRPr="00907C9B">
                <w:rPr>
                  <w:sz w:val="20"/>
                  <w:szCs w:val="20"/>
                </w:rPr>
                <w:t>0.</w:t>
              </w:r>
              <w:r w:rsidRPr="00907C9B">
                <w:rPr>
                  <w:spacing w:val="-1"/>
                  <w:sz w:val="20"/>
                  <w:szCs w:val="20"/>
                </w:rPr>
                <w:t>.</w:t>
              </w:r>
              <w:r w:rsidRPr="00907C9B">
                <w:rPr>
                  <w:sz w:val="20"/>
                  <w:szCs w:val="20"/>
                </w:rPr>
                <w:t>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49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rPr>
                <w:ins w:id="15" w:author="Björn Genfors" w:date="2013-08-06T13:46:00Z"/>
                <w:sz w:val="20"/>
                <w:szCs w:val="20"/>
              </w:rPr>
            </w:pPr>
            <w:ins w:id="16" w:author="Björn Genfors" w:date="2013-08-06T13:46:00Z">
              <w:r w:rsidRPr="00907C9B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../</w:t>
            </w:r>
            <w:proofErr w:type="spellStart"/>
            <w:ins w:id="17" w:author="Björn Genfors" w:date="2013-08-06T13:56:00Z">
              <w:r>
                <w:rPr>
                  <w:sz w:val="20"/>
                  <w:szCs w:val="20"/>
                </w:rPr>
                <w:t>diagnosisHeader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8" w:author="Björn Genfors" w:date="2013-08-06T13:46:00Z"/>
                <w:sz w:val="20"/>
                <w:szCs w:val="20"/>
              </w:rPr>
            </w:pPr>
            <w:proofErr w:type="spellStart"/>
            <w:ins w:id="19" w:author="Björn Genfors" w:date="2013-08-06T13:46:00Z">
              <w:r>
                <w:rPr>
                  <w:sz w:val="20"/>
                  <w:szCs w:val="20"/>
                </w:rPr>
                <w:t>P</w:t>
              </w:r>
              <w:r w:rsidRPr="00907C9B">
                <w:rPr>
                  <w:sz w:val="20"/>
                  <w:szCs w:val="20"/>
                </w:rPr>
                <w:t>atient</w:t>
              </w:r>
              <w:r>
                <w:rPr>
                  <w:sz w:val="20"/>
                  <w:szCs w:val="20"/>
                </w:rPr>
                <w:t>Summary</w:t>
              </w:r>
              <w:r w:rsidRPr="00907C9B">
                <w:rPr>
                  <w:sz w:val="20"/>
                  <w:szCs w:val="20"/>
                </w:rPr>
                <w:t>HeaderType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" w:author="Björn Genfors" w:date="2013-08-06T13:46:00Z"/>
                <w:sz w:val="20"/>
                <w:szCs w:val="20"/>
              </w:rPr>
            </w:pPr>
            <w:ins w:id="21" w:author="Björn Genfors" w:date="2013-08-06T13:46:00Z">
              <w:r w:rsidRPr="00907C9B">
                <w:rPr>
                  <w:sz w:val="20"/>
                  <w:szCs w:val="20"/>
                </w:rPr>
                <w:t>Innehåller basinformation om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2" w:author="Björn Genfors" w:date="2013-08-06T13:46:00Z"/>
                <w:sz w:val="20"/>
                <w:szCs w:val="20"/>
              </w:rPr>
            </w:pPr>
            <w:ins w:id="23" w:author="Björn Genfors" w:date="2013-08-06T13:46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50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4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5" w:author="Björn Genfors" w:date="2013-10-03T13:00:00Z">
              <w:r w:rsidRPr="00907C9B">
                <w:rPr>
                  <w:sz w:val="20"/>
                  <w:szCs w:val="20"/>
                </w:rPr>
                <w:t>document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" w:author="Björn Genfors" w:date="2013-08-06T13:46:00Z"/>
                <w:sz w:val="20"/>
                <w:szCs w:val="20"/>
              </w:rPr>
            </w:pPr>
            <w:ins w:id="27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06B15" w:rsidRPr="00306B15" w:rsidRDefault="00306B15" w:rsidP="00306B1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06B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Dokumentets identitet som är globalt unik. </w:t>
            </w:r>
          </w:p>
          <w:p w:rsidR="00941DE4" w:rsidRPr="00306B15" w:rsidRDefault="00306B15" w:rsidP="00306B15">
            <w:pPr>
              <w:spacing w:line="229" w:lineRule="exact"/>
              <w:ind w:left="102"/>
              <w:rPr>
                <w:ins w:id="28" w:author="Björn Genfors" w:date="2013-08-06T13:46:00Z"/>
                <w:sz w:val="20"/>
                <w:szCs w:val="20"/>
                <w:lang w:val="sv-SE"/>
              </w:rPr>
            </w:pPr>
            <w:r w:rsidRPr="00306B15">
              <w:rPr>
                <w:sz w:val="20"/>
                <w:szCs w:val="20"/>
                <w:lang w:val="sv-SE"/>
              </w:rPr>
              <w:t>I fall där dokumentets identitet som det anges i det lokala systemet inte är globalt unik, kan identiteten som an</w:t>
            </w:r>
            <w:r>
              <w:rPr>
                <w:sz w:val="20"/>
                <w:szCs w:val="20"/>
                <w:lang w:val="sv-SE"/>
              </w:rPr>
              <w:t xml:space="preserve">ges i </w:t>
            </w:r>
            <w:proofErr w:type="spellStart"/>
            <w:r>
              <w:rPr>
                <w:sz w:val="20"/>
                <w:szCs w:val="20"/>
                <w:lang w:val="sv-SE"/>
              </w:rPr>
              <w:t>documentId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bestå av en sträng bestående av källsystemets </w:t>
            </w:r>
            <w:proofErr w:type="spellStart"/>
            <w:r w:rsidRPr="00306B15">
              <w:rPr>
                <w:sz w:val="20"/>
                <w:szCs w:val="20"/>
                <w:lang w:val="sv-SE"/>
              </w:rPr>
              <w:t>HSAId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konkatenerat med dokumentets identitet.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9" w:author="Björn Genfors" w:date="2013-08-06T13:46:00Z"/>
                <w:sz w:val="20"/>
                <w:szCs w:val="20"/>
              </w:rPr>
            </w:pPr>
            <w:ins w:id="30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5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E0757D" w:rsidRDefault="00941DE4" w:rsidP="00C149E2">
            <w:pPr>
              <w:spacing w:line="229" w:lineRule="exact"/>
              <w:ind w:left="102"/>
              <w:rPr>
                <w:ins w:id="31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2" w:author="Björn Genfors" w:date="2013-10-03T13:00:00Z">
              <w:r>
                <w:rPr>
                  <w:sz w:val="20"/>
                  <w:szCs w:val="20"/>
                </w:rPr>
                <w:t>sourceSystemHSAI</w:t>
              </w:r>
              <w:r w:rsidRPr="00D6731C">
                <w:rPr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E0757D" w:rsidRDefault="00941DE4" w:rsidP="00C149E2">
            <w:pPr>
              <w:spacing w:line="229" w:lineRule="exact"/>
              <w:ind w:left="102"/>
              <w:rPr>
                <w:ins w:id="33" w:author="Björn Genfors" w:date="2013-08-06T13:46:00Z"/>
                <w:sz w:val="20"/>
                <w:szCs w:val="20"/>
              </w:rPr>
            </w:pPr>
            <w:proofErr w:type="spellStart"/>
            <w:ins w:id="34" w:author="Björn Genfors" w:date="2013-10-03T13:00:00Z">
              <w:r>
                <w:rPr>
                  <w:sz w:val="20"/>
                  <w:szCs w:val="20"/>
                </w:rPr>
                <w:t>HSAI</w:t>
              </w:r>
              <w:r w:rsidRPr="007D6475">
                <w:rPr>
                  <w:sz w:val="20"/>
                  <w:szCs w:val="20"/>
                </w:rPr>
                <w:t>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35" w:author="Björn Genfors" w:date="2013-08-06T13:46:00Z"/>
                <w:sz w:val="20"/>
                <w:szCs w:val="20"/>
                <w:lang w:val="sv-SE"/>
              </w:rPr>
            </w:pPr>
            <w:ins w:id="36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HSA-id för det system som dokumentet är skapat i.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7" w:author="Björn Genfors" w:date="2013-08-06T13:46:00Z"/>
                <w:sz w:val="20"/>
                <w:szCs w:val="20"/>
              </w:rPr>
            </w:pPr>
            <w:ins w:id="38" w:author="Björn Genfors" w:date="2013-10-03T13:00:00Z">
              <w:r w:rsidRPr="007D6475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7D6475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val="25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>
            <w:pPr>
              <w:spacing w:line="229" w:lineRule="exact"/>
              <w:ind w:left="87"/>
              <w:rPr>
                <w:ins w:id="39" w:author="Björn Genfors" w:date="2013-08-06T13:46:00Z"/>
                <w:sz w:val="20"/>
                <w:szCs w:val="20"/>
                <w:lang w:val="sv-SE"/>
              </w:rPr>
              <w:pPrChange w:id="40" w:author="Björn Genfors" w:date="2013-08-08T12:50:00Z">
                <w:pPr>
                  <w:widowControl/>
                  <w:spacing w:line="229" w:lineRule="exact"/>
                </w:pPr>
              </w:pPrChange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41" w:author="Björn Genfors" w:date="2013-10-03T13:00:00Z">
              <w:r w:rsidRPr="00907C9B">
                <w:rPr>
                  <w:sz w:val="20"/>
                  <w:szCs w:val="20"/>
                </w:rPr>
                <w:t>patient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0A6DF8" w:rsidRDefault="00941DE4" w:rsidP="00C149E2">
            <w:pPr>
              <w:spacing w:line="226" w:lineRule="exact"/>
              <w:ind w:left="102"/>
              <w:rPr>
                <w:ins w:id="42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43" w:author="Björn Genfors" w:date="2013-10-03T13:00:00Z">
              <w:r>
                <w:rPr>
                  <w:spacing w:val="-1"/>
                  <w:sz w:val="20"/>
                  <w:szCs w:val="20"/>
                </w:rPr>
                <w:t>PersonIdType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44" w:author="Björn Genfors" w:date="2013-08-06T13:46:00Z"/>
                <w:sz w:val="20"/>
                <w:szCs w:val="20"/>
              </w:rPr>
            </w:pPr>
            <w:ins w:id="45" w:author="Björn Genfors" w:date="2013-10-03T13:00:00Z">
              <w:r w:rsidRPr="00041CC6">
                <w:rPr>
                  <w:sz w:val="20"/>
                  <w:szCs w:val="20"/>
                </w:rPr>
                <w:t>Id</w:t>
              </w:r>
              <w:r>
                <w:rPr>
                  <w:sz w:val="20"/>
                  <w:szCs w:val="20"/>
                </w:rPr>
                <w:t xml:space="preserve">entifierare för patient. 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46" w:author="Björn Genfors" w:date="2013-08-06T13:46:00Z"/>
                <w:sz w:val="20"/>
                <w:szCs w:val="20"/>
              </w:rPr>
            </w:pPr>
            <w:ins w:id="47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val="52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4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49" w:author="Björn Genfors" w:date="2013-10-03T13:00:00Z">
              <w:r>
                <w:rPr>
                  <w:sz w:val="20"/>
                  <w:szCs w:val="20"/>
                </w:rPr>
                <w:t>id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6" w:lineRule="exact"/>
              <w:ind w:left="102"/>
              <w:rPr>
                <w:ins w:id="50" w:author="Björn Genfors" w:date="2013-08-06T13:46:00Z"/>
                <w:spacing w:val="-1"/>
                <w:sz w:val="20"/>
                <w:szCs w:val="20"/>
              </w:rPr>
            </w:pPr>
            <w:ins w:id="51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6" w:lineRule="exact"/>
              <w:ind w:left="142"/>
              <w:rPr>
                <w:ins w:id="52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53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Sätts till patientens identifierare. Anges med 12 tecken utan avskiljare.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54" w:author="Björn Genfors" w:date="2013-08-06T13:46:00Z"/>
                <w:sz w:val="20"/>
                <w:szCs w:val="20"/>
              </w:rPr>
            </w:pPr>
            <w:ins w:id="55" w:author="Björn Genfors" w:date="2013-10-03T13:00:00Z">
              <w:r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val="6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9" w:lineRule="exact"/>
              <w:ind w:left="102"/>
              <w:rPr>
                <w:ins w:id="56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57" w:author="Björn Genfors" w:date="2013-10-03T13:00:00Z">
              <w:r>
                <w:rPr>
                  <w:sz w:val="20"/>
                  <w:szCs w:val="20"/>
                </w:rPr>
                <w:t>type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82472" w:rsidRDefault="00941DE4" w:rsidP="00C149E2">
            <w:pPr>
              <w:spacing w:line="226" w:lineRule="exact"/>
              <w:ind w:left="102"/>
              <w:rPr>
                <w:ins w:id="58" w:author="Björn Genfors" w:date="2013-08-06T13:46:00Z"/>
                <w:spacing w:val="-1"/>
                <w:sz w:val="20"/>
                <w:szCs w:val="20"/>
              </w:rPr>
            </w:pPr>
            <w:ins w:id="59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6" w:lineRule="exact"/>
              <w:ind w:left="102"/>
              <w:rPr>
                <w:ins w:id="60" w:author="Björn Genfors" w:date="2013-10-03T13:00:00Z"/>
                <w:sz w:val="20"/>
                <w:szCs w:val="20"/>
                <w:lang w:val="sv-SE"/>
              </w:rPr>
            </w:pPr>
            <w:ins w:id="61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Sätts till OID för typ av identifierare. 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personnummer ska Skatteverkets personnummer (1.2.752.129.2.1.3.1).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samordningsnummer ska Skatteverkets samordningsnummer (1.2.752.129.2.1.3.3).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reservnummer används lokalt definierade reservnummet, exempelvis SLL reservnummer (1.2.752.</w:t>
              </w:r>
              <w:proofErr w:type="gramStart"/>
              <w:r w:rsidRPr="00F72115">
                <w:rPr>
                  <w:sz w:val="20"/>
                  <w:szCs w:val="20"/>
                  <w:lang w:val="sv-SE"/>
                </w:rPr>
                <w:t>97.3.1</w:t>
              </w:r>
              <w:proofErr w:type="gramEnd"/>
              <w:r w:rsidRPr="00F72115">
                <w:rPr>
                  <w:sz w:val="20"/>
                  <w:szCs w:val="20"/>
                  <w:lang w:val="sv-SE"/>
                </w:rPr>
                <w:t>.3)</w:t>
              </w:r>
            </w:ins>
          </w:p>
          <w:p w:rsidR="00941DE4" w:rsidRPr="00F72115" w:rsidRDefault="00941DE4" w:rsidP="00C149E2">
            <w:pPr>
              <w:spacing w:line="226" w:lineRule="exact"/>
              <w:ind w:left="102"/>
              <w:rPr>
                <w:ins w:id="62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3" w:author="Björn Genfors" w:date="2013-08-06T13:46:00Z"/>
                <w:sz w:val="20"/>
                <w:szCs w:val="20"/>
              </w:rPr>
            </w:pPr>
            <w:ins w:id="64" w:author="Björn Genfors" w:date="2013-10-03T13:00:00Z">
              <w:r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66" w:author="Björn Genfors" w:date="2013-10-03T13:00:00Z">
              <w:r w:rsidRPr="00100BA1">
                <w:rPr>
                  <w:sz w:val="20"/>
                  <w:szCs w:val="20"/>
                </w:rPr>
                <w:t>accountableHealthcareProfessional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67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68" w:author="Björn Genfors" w:date="2013-10-03T13:00:00Z"/>
                <w:sz w:val="20"/>
                <w:szCs w:val="20"/>
              </w:rPr>
            </w:pPr>
            <w:proofErr w:type="spellStart"/>
            <w:ins w:id="69" w:author="Björn Genfors" w:date="2013-10-03T13:00:00Z">
              <w:r>
                <w:rPr>
                  <w:sz w:val="20"/>
                  <w:szCs w:val="20"/>
                </w:rPr>
                <w:t>HealthcareProfessionalType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70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6" w:lineRule="exact"/>
              <w:ind w:left="102"/>
              <w:rPr>
                <w:ins w:id="71" w:author="Björn Genfors" w:date="2013-10-03T13:00:00Z"/>
                <w:spacing w:val="-1"/>
                <w:sz w:val="20"/>
                <w:szCs w:val="20"/>
                <w:lang w:val="sv-SE"/>
              </w:rPr>
            </w:pPr>
            <w:ins w:id="72" w:author="Björn Genfors" w:date="2013-10-03T13:00:00Z">
              <w:r w:rsidRPr="00F72115">
                <w:rPr>
                  <w:spacing w:val="-1"/>
                  <w:sz w:val="20"/>
                  <w:szCs w:val="20"/>
                  <w:lang w:val="sv-SE"/>
                </w:rPr>
                <w:t>Information om den hälso- och sjukvårdsperson som ansvarar för informationen i dokumentet, nedan kallas författare.</w:t>
              </w:r>
            </w:ins>
          </w:p>
          <w:p w:rsidR="00941DE4" w:rsidRPr="00F72115" w:rsidRDefault="00941DE4" w:rsidP="00C149E2">
            <w:pPr>
              <w:spacing w:line="229" w:lineRule="exact"/>
              <w:ind w:left="102"/>
              <w:rPr>
                <w:ins w:id="73" w:author="Björn Genfors" w:date="2013-08-06T13:46:00Z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74" w:author="Björn Genfors" w:date="2013-08-06T13:46:00Z"/>
                <w:sz w:val="20"/>
                <w:szCs w:val="20"/>
              </w:rPr>
            </w:pPr>
            <w:ins w:id="75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20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7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</w:t>
            </w:r>
            <w:proofErr w:type="spellStart"/>
            <w:ins w:id="77" w:author="Björn Genfors" w:date="2013-10-03T13:00:00Z">
              <w:r w:rsidRPr="00907C9B">
                <w:rPr>
                  <w:sz w:val="20"/>
                  <w:szCs w:val="20"/>
                </w:rPr>
                <w:t>a</w:t>
              </w:r>
              <w:r w:rsidRPr="00907C9B">
                <w:rPr>
                  <w:spacing w:val="-1"/>
                  <w:sz w:val="20"/>
                  <w:szCs w:val="20"/>
                </w:rPr>
                <w:t>uthorTime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78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9" w:lineRule="exact"/>
              <w:ind w:left="102"/>
              <w:rPr>
                <w:ins w:id="7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80" w:author="Björn Genfors" w:date="2013-10-03T13:00:00Z">
              <w:r w:rsidRPr="00DB2312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81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6" w:lineRule="exact"/>
              <w:ind w:left="102"/>
              <w:rPr>
                <w:ins w:id="82" w:author="Björn Genfors" w:date="2013-10-03T13:00:00Z"/>
                <w:sz w:val="20"/>
                <w:szCs w:val="20"/>
                <w:lang w:val="sv-SE"/>
              </w:rPr>
            </w:pPr>
            <w:ins w:id="83" w:author="Björn Genfors" w:date="2013-10-03T13:00:00Z">
              <w:r w:rsidRPr="00F72115">
                <w:rPr>
                  <w:spacing w:val="-1"/>
                  <w:sz w:val="20"/>
                  <w:szCs w:val="20"/>
                  <w:lang w:val="sv-SE"/>
                </w:rPr>
                <w:t>Tidpunkt då dokumentet skapades.</w:t>
              </w:r>
              <w:r w:rsidRPr="00F72115">
                <w:rPr>
                  <w:sz w:val="20"/>
                  <w:szCs w:val="20"/>
                  <w:lang w:val="sv-SE"/>
                </w:rPr>
                <w:t xml:space="preserve">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>Det är den senaste tidpunkten då informationen uppdaterats i systemet som ska finnas här i de fall informationen har ändrats efter det att den skapades.</w:t>
              </w:r>
            </w:ins>
          </w:p>
          <w:p w:rsidR="00941DE4" w:rsidRPr="00F72115" w:rsidRDefault="00941DE4" w:rsidP="00C149E2">
            <w:pPr>
              <w:spacing w:line="226" w:lineRule="exact"/>
              <w:ind w:left="102"/>
              <w:rPr>
                <w:ins w:id="84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85" w:author="Björn Genfors" w:date="2013-08-06T13:46:00Z"/>
                <w:spacing w:val="-1"/>
                <w:sz w:val="20"/>
                <w:szCs w:val="20"/>
              </w:rPr>
            </w:pPr>
            <w:ins w:id="86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53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8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88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healthcareProfessionalHSAId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89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9" w:lineRule="exact"/>
              <w:ind w:left="102"/>
              <w:rPr>
                <w:ins w:id="90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91" w:author="Björn Genfors" w:date="2013-10-03T13:00:00Z">
              <w:r w:rsidRPr="00DB2312">
                <w:rPr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92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BE7739" w:rsidRDefault="00941DE4" w:rsidP="00BE7739">
            <w:pPr>
              <w:spacing w:line="226" w:lineRule="exact"/>
              <w:ind w:left="102"/>
              <w:rPr>
                <w:ins w:id="93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94" w:author="Björn Genfors" w:date="2013-10-03T13:00:00Z">
              <w:r w:rsidRPr="00BE7739">
                <w:rPr>
                  <w:spacing w:val="-1"/>
                  <w:sz w:val="20"/>
                  <w:szCs w:val="20"/>
                  <w:lang w:val="sv-SE"/>
                </w:rPr>
                <w:t>Författarens HSA-id</w:t>
              </w:r>
            </w:ins>
            <w:r w:rsidR="00BE7739" w:rsidRPr="00BE7739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BE7739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BE7739" w:rsidP="00C149E2">
            <w:pPr>
              <w:spacing w:line="226" w:lineRule="exact"/>
              <w:ind w:left="102"/>
              <w:rPr>
                <w:ins w:id="95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96" w:author="Björn Genfors" w:date="2013-10-03T13:00:00Z">
              <w:r w:rsidR="00941DE4" w:rsidRPr="00DB2312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BE7739">
        <w:trPr>
          <w:trHeight w:hRule="exact" w:val="58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97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98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99" w:author="Björn Genfors" w:date="2013-08-06T13:46:00Z"/>
                <w:spacing w:val="-1"/>
                <w:sz w:val="20"/>
                <w:szCs w:val="20"/>
              </w:rPr>
            </w:pPr>
            <w:ins w:id="100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BE7739" w:rsidRDefault="00941DE4" w:rsidP="00C149E2">
            <w:pPr>
              <w:spacing w:line="226" w:lineRule="exact"/>
              <w:ind w:left="102"/>
              <w:rPr>
                <w:ins w:id="101" w:author="Björn Genfors" w:date="2013-08-06T13:46:00Z"/>
                <w:lang w:val="sv-SE"/>
              </w:rPr>
            </w:pPr>
            <w:ins w:id="102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Namn på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 xml:space="preserve">författaren. </w:t>
              </w:r>
              <w:r w:rsidRPr="00BE7739">
                <w:rPr>
                  <w:spacing w:val="-1"/>
                  <w:sz w:val="20"/>
                  <w:szCs w:val="20"/>
                  <w:lang w:val="sv-SE"/>
                </w:rPr>
                <w:t>Om tillgängligt skall detta anges.</w:t>
              </w:r>
            </w:ins>
            <w:r w:rsidR="00BE7739">
              <w:rPr>
                <w:spacing w:val="-1"/>
                <w:sz w:val="20"/>
                <w:szCs w:val="20"/>
                <w:lang w:val="sv-SE"/>
              </w:rPr>
              <w:t xml:space="preserve">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03" w:author="Björn Genfors" w:date="2013-08-06T13:46:00Z"/>
                <w:spacing w:val="-1"/>
                <w:sz w:val="20"/>
                <w:szCs w:val="20"/>
              </w:rPr>
            </w:pPr>
            <w:ins w:id="104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C149E2">
        <w:trPr>
          <w:trHeight w:hRule="exact" w:val="169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0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106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907C9B">
                <w:rPr>
                  <w:spacing w:val="-1"/>
                  <w:sz w:val="20"/>
                  <w:szCs w:val="20"/>
                </w:rPr>
                <w:t>RoleCode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107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DB2312" w:rsidRDefault="00941DE4" w:rsidP="00C149E2">
            <w:pPr>
              <w:spacing w:line="226" w:lineRule="exact"/>
              <w:ind w:left="102"/>
              <w:rPr>
                <w:ins w:id="108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109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CVType</w:t>
              </w:r>
              <w:proofErr w:type="spellEnd"/>
              <w:r w:rsidRPr="00DB2312">
                <w:rPr>
                  <w:spacing w:val="-1"/>
                  <w:sz w:val="20"/>
                  <w:szCs w:val="20"/>
                </w:rPr>
                <w:t xml:space="preserve"> </w:t>
              </w:r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110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6" w:lineRule="exact"/>
              <w:ind w:left="102"/>
              <w:rPr>
                <w:ins w:id="111" w:author="Björn Genfors" w:date="2013-10-03T13:00:00Z"/>
                <w:sz w:val="20"/>
                <w:szCs w:val="20"/>
                <w:lang w:val="sv-SE"/>
              </w:rPr>
            </w:pPr>
            <w:ins w:id="112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Information om personens befattning. Om möjligt skall KV Befattning (OID 1.2.752.129.2.2.1.4), se </w:t>
              </w:r>
            </w:ins>
          </w:p>
          <w:p w:rsidR="00941DE4" w:rsidRDefault="00941DE4" w:rsidP="00C149E2">
            <w:pPr>
              <w:spacing w:line="226" w:lineRule="exact"/>
              <w:ind w:left="102"/>
              <w:rPr>
                <w:rStyle w:val="Hyperlnk"/>
                <w:sz w:val="20"/>
                <w:szCs w:val="20"/>
              </w:rPr>
            </w:pPr>
            <w:ins w:id="113" w:author="Björn Genfors" w:date="2013-10-03T13:00:00Z">
              <w:r>
                <w:fldChar w:fldCharType="begin"/>
              </w:r>
              <w:r>
                <w:instrText xml:space="preserve"> HYPERLINK "http://www.inera.se/Documents/TJANSTER_PROJEKT/Katalogtjanst_HSA/Innehall/hsa_innehall_befattning.pdf" </w:instrText>
              </w:r>
              <w:r>
                <w:fldChar w:fldCharType="separate"/>
              </w:r>
              <w:r w:rsidRPr="00DB2312">
                <w:rPr>
                  <w:rStyle w:val="Hyperlnk"/>
                  <w:sz w:val="20"/>
                  <w:szCs w:val="20"/>
                </w:rPr>
                <w:t>http://www.inera.se/Documents/TJANSTER_PROJEKT/Katalogtjanst_HSA/Innehall/hsa_innehall_befattning.pdf</w:t>
              </w:r>
              <w:r>
                <w:rPr>
                  <w:rStyle w:val="Hyperlnk"/>
                  <w:sz w:val="20"/>
                  <w:szCs w:val="20"/>
                </w:rPr>
                <w:fldChar w:fldCharType="end"/>
              </w:r>
            </w:ins>
          </w:p>
          <w:p w:rsidR="00C149E2" w:rsidRDefault="00C149E2" w:rsidP="00C149E2">
            <w:pPr>
              <w:spacing w:line="226" w:lineRule="exact"/>
              <w:ind w:left="102"/>
              <w:rPr>
                <w:ins w:id="114" w:author="Björn Genfors" w:date="2013-10-03T13:00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:rsidR="00941DE4" w:rsidRPr="006B1876" w:rsidRDefault="00941DE4" w:rsidP="00C149E2">
            <w:pPr>
              <w:spacing w:line="229" w:lineRule="exact"/>
              <w:ind w:left="102"/>
              <w:rPr>
                <w:ins w:id="115" w:author="Björn Genfors" w:date="2013-08-06T13:46:00Z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B7610B" w:rsidP="00C149E2">
            <w:pPr>
              <w:spacing w:line="226" w:lineRule="exact"/>
              <w:ind w:left="102"/>
              <w:rPr>
                <w:ins w:id="116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17" w:author="Björn Genfors" w:date="2013-10-03T13:00:00Z">
              <w:r w:rsidR="00941DE4" w:rsidRPr="002D6889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1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ins w:id="119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20" w:author="Björn Genfors" w:date="2013-08-06T13:46:00Z"/>
                <w:spacing w:val="-1"/>
                <w:sz w:val="20"/>
                <w:szCs w:val="20"/>
              </w:rPr>
            </w:pPr>
            <w:ins w:id="121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22" w:author="Björn Genfors" w:date="2013-08-06T13:46:00Z"/>
                <w:sz w:val="20"/>
                <w:szCs w:val="20"/>
                <w:lang w:val="sv-SE"/>
              </w:rPr>
            </w:pPr>
            <w:ins w:id="123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Befattningskod. Om </w:t>
              </w:r>
              <w:proofErr w:type="spellStart"/>
              <w:r w:rsidRPr="00F72115">
                <w:rPr>
                  <w:sz w:val="20"/>
                  <w:szCs w:val="20"/>
                  <w:lang w:val="sv-SE"/>
                </w:rPr>
                <w:t>code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anges skall också </w:t>
              </w:r>
              <w:proofErr w:type="spellStart"/>
              <w:proofErr w:type="gramStart"/>
              <w:r w:rsidRPr="00F72115">
                <w:rPr>
                  <w:sz w:val="20"/>
                  <w:szCs w:val="20"/>
                  <w:lang w:val="sv-SE"/>
                </w:rPr>
                <w:t>codeSystem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 samt</w:t>
              </w:r>
              <w:proofErr w:type="gramEnd"/>
              <w:r w:rsidRPr="00F72115">
                <w:rPr>
                  <w:sz w:val="20"/>
                  <w:szCs w:val="20"/>
                  <w:lang w:val="sv-SE"/>
                </w:rPr>
                <w:t xml:space="preserve"> </w:t>
              </w:r>
              <w:proofErr w:type="spellStart"/>
              <w:r w:rsidRPr="00F72115">
                <w:rPr>
                  <w:sz w:val="20"/>
                  <w:szCs w:val="20"/>
                  <w:lang w:val="sv-SE"/>
                </w:rPr>
                <w:t>displayName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24" w:author="Björn Genfors" w:date="2013-08-06T13:46:00Z"/>
                <w:spacing w:val="-1"/>
                <w:sz w:val="20"/>
                <w:szCs w:val="20"/>
              </w:rPr>
            </w:pPr>
            <w:ins w:id="125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7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26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27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>
                <w:rPr>
                  <w:sz w:val="20"/>
                  <w:szCs w:val="20"/>
                </w:rPr>
                <w:t>System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28" w:author="Björn Genfors" w:date="2013-08-06T13:46:00Z"/>
                <w:spacing w:val="-1"/>
                <w:sz w:val="20"/>
                <w:szCs w:val="20"/>
              </w:rPr>
            </w:pPr>
            <w:ins w:id="129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30" w:author="Björn Genfors" w:date="2013-08-06T13:46:00Z"/>
                <w:sz w:val="20"/>
                <w:szCs w:val="20"/>
                <w:lang w:val="sv-SE"/>
              </w:rPr>
            </w:pPr>
            <w:ins w:id="131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Kodsystem för befattningskod. Om codeSystem anges skall också code samt displayName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2" w:author="Björn Genfors" w:date="2013-08-06T13:46:00Z"/>
                <w:spacing w:val="-1"/>
                <w:sz w:val="20"/>
                <w:szCs w:val="20"/>
              </w:rPr>
            </w:pPr>
            <w:ins w:id="133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4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35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36" w:author="Björn Genfors" w:date="2013-08-06T13:46:00Z"/>
                <w:spacing w:val="-1"/>
                <w:sz w:val="20"/>
                <w:szCs w:val="20"/>
              </w:rPr>
            </w:pPr>
            <w:ins w:id="137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38" w:author="Björn Genfors" w:date="2013-08-06T13:46:00Z"/>
                <w:sz w:val="20"/>
                <w:szCs w:val="20"/>
                <w:lang w:val="sv-SE"/>
              </w:rPr>
            </w:pPr>
            <w:ins w:id="139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Namn på kodsystem för befattningskod.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40" w:author="Björn Genfors" w:date="2013-08-06T13:46:00Z"/>
                <w:spacing w:val="-1"/>
                <w:sz w:val="20"/>
                <w:szCs w:val="20"/>
              </w:rPr>
            </w:pPr>
            <w:ins w:id="141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29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42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43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SystemVersion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44" w:author="Björn Genfors" w:date="2013-08-06T13:46:00Z"/>
                <w:spacing w:val="-1"/>
                <w:sz w:val="20"/>
                <w:szCs w:val="20"/>
              </w:rPr>
            </w:pPr>
            <w:ins w:id="145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46" w:author="Björn Genfors" w:date="2013-08-06T13:46:00Z"/>
                <w:sz w:val="20"/>
                <w:szCs w:val="20"/>
                <w:lang w:val="sv-SE"/>
              </w:rPr>
            </w:pPr>
            <w:ins w:id="147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Version på kodsystem för befattningskod.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48" w:author="Björn Genfors" w:date="2013-08-06T13:46:00Z"/>
                <w:spacing w:val="-1"/>
                <w:sz w:val="20"/>
                <w:szCs w:val="20"/>
              </w:rPr>
            </w:pPr>
            <w:ins w:id="149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83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0757D" w:rsidRDefault="00941DE4" w:rsidP="00C149E2">
            <w:pPr>
              <w:spacing w:line="226" w:lineRule="exact"/>
              <w:ind w:left="102"/>
              <w:rPr>
                <w:ins w:id="150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51" w:author="Björn Genfors" w:date="2013-10-03T13:00:00Z">
              <w:r w:rsidRPr="00E0757D">
                <w:rPr>
                  <w:spacing w:val="-1"/>
                  <w:sz w:val="20"/>
                  <w:szCs w:val="20"/>
                </w:rPr>
                <w:t>displayName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52" w:author="Björn Genfors" w:date="2013-08-06T13:46:00Z"/>
                <w:spacing w:val="-1"/>
                <w:sz w:val="20"/>
                <w:szCs w:val="20"/>
              </w:rPr>
            </w:pPr>
            <w:ins w:id="153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54" w:author="Björn Genfors" w:date="2013-08-06T13:46:00Z"/>
                <w:sz w:val="20"/>
                <w:szCs w:val="20"/>
                <w:lang w:val="sv-SE"/>
              </w:rPr>
            </w:pPr>
            <w:ins w:id="155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Befattningskoden i klartext. Om separat displayName inte finns i producerande system skall samma värde som i code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56" w:author="Björn Genfors" w:date="2013-08-06T13:46:00Z"/>
                <w:spacing w:val="-1"/>
                <w:sz w:val="20"/>
                <w:szCs w:val="20"/>
              </w:rPr>
            </w:pPr>
            <w:ins w:id="157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127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0757D" w:rsidRDefault="00941DE4" w:rsidP="00C149E2">
            <w:pPr>
              <w:pStyle w:val="TableParagraph"/>
              <w:spacing w:line="229" w:lineRule="exact"/>
              <w:ind w:left="102"/>
              <w:rPr>
                <w:ins w:id="158" w:author="Björn Genfors" w:date="2013-08-06T13:46:00Z"/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../../../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../</w:t>
            </w:r>
            <w:proofErr w:type="spellStart"/>
            <w:ins w:id="159" w:author="Björn Genfors" w:date="2013-10-03T13:00:00Z">
              <w:r w:rsidRPr="00E0757D">
                <w:rPr>
                  <w:rFonts w:ascii="Times New Roman" w:hAnsi="Times New Roman" w:cs="Times New Roman"/>
                  <w:spacing w:val="-1"/>
                  <w:sz w:val="20"/>
                  <w:szCs w:val="20"/>
                  <w:rPrChange w:id="160" w:author="Björn Genfors" w:date="2013-10-03T13:03:00Z">
                    <w:rPr>
                      <w:spacing w:val="-1"/>
                      <w:sz w:val="20"/>
                      <w:szCs w:val="20"/>
                    </w:rPr>
                  </w:rPrChange>
                </w:rPr>
                <w:t>originalText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C68A3" w:rsidRDefault="00941DE4" w:rsidP="00C149E2">
            <w:pPr>
              <w:spacing w:line="226" w:lineRule="exact"/>
              <w:ind w:left="102"/>
              <w:rPr>
                <w:ins w:id="161" w:author="Björn Genfors" w:date="2013-08-06T13:46:00Z"/>
                <w:spacing w:val="-1"/>
                <w:sz w:val="20"/>
                <w:szCs w:val="20"/>
              </w:rPr>
            </w:pPr>
            <w:ins w:id="162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F72115" w:rsidRDefault="00941DE4" w:rsidP="00C149E2">
            <w:pPr>
              <w:spacing w:line="229" w:lineRule="exact"/>
              <w:ind w:left="102"/>
              <w:rPr>
                <w:ins w:id="163" w:author="Björn Genfors" w:date="2013-10-03T13:00:00Z"/>
                <w:sz w:val="20"/>
                <w:szCs w:val="20"/>
                <w:lang w:val="sv-SE"/>
              </w:rPr>
            </w:pPr>
            <w:ins w:id="164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Om befattning är beskriven i ett lokalt kodverk utan OID, eller när kod helt saknas, kan en beskrivande text anges i originalText.</w:t>
              </w:r>
            </w:ins>
          </w:p>
          <w:p w:rsidR="00941DE4" w:rsidRPr="00F72115" w:rsidRDefault="00941DE4" w:rsidP="00C149E2">
            <w:pPr>
              <w:spacing w:line="229" w:lineRule="exact"/>
              <w:ind w:left="102"/>
              <w:rPr>
                <w:ins w:id="165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166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Om originalText anges skall inget annat värde i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>healthcareProfessionalRoleCode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167" w:author="Björn Genfors" w:date="2013-08-06T13:46:00Z"/>
                <w:spacing w:val="-1"/>
                <w:sz w:val="20"/>
                <w:szCs w:val="20"/>
              </w:rPr>
            </w:pPr>
            <w:ins w:id="168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844AD6" w:rsidTr="00BA6E2B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69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../../../</w:t>
            </w:r>
            <w:proofErr w:type="spellStart"/>
            <w:ins w:id="170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8C68A3">
                <w:rPr>
                  <w:spacing w:val="-1"/>
                  <w:sz w:val="20"/>
                  <w:szCs w:val="20"/>
                </w:rPr>
                <w:t>OrgUnit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171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172" w:author="Björn Genfors" w:date="2013-10-03T13:00:00Z">
              <w:r>
                <w:rPr>
                  <w:spacing w:val="-1"/>
                  <w:sz w:val="20"/>
                  <w:szCs w:val="20"/>
                </w:rPr>
                <w:t>OrgUnitType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A104D2">
            <w:pPr>
              <w:spacing w:line="229" w:lineRule="exact"/>
              <w:ind w:left="102"/>
              <w:rPr>
                <w:ins w:id="173" w:author="Björn Genfors" w:date="2013-08-06T13:46:00Z"/>
                <w:sz w:val="20"/>
                <w:szCs w:val="20"/>
                <w:lang w:val="sv-SE"/>
              </w:rPr>
            </w:pPr>
            <w:ins w:id="174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HSA-id och namn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A104D2" w:rsidP="00C149E2">
            <w:pPr>
              <w:spacing w:line="226" w:lineRule="exact"/>
              <w:ind w:left="102"/>
              <w:rPr>
                <w:ins w:id="175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A104D2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76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844AD6" w:rsidTr="00306B15">
        <w:trPr>
          <w:trHeight w:hRule="exact" w:val="41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77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78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orgUnitHSAId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6" w:lineRule="exact"/>
              <w:ind w:left="102"/>
              <w:rPr>
                <w:ins w:id="179" w:author="Björn Genfors" w:date="2013-08-06T13:46:00Z"/>
                <w:spacing w:val="-1"/>
                <w:sz w:val="20"/>
                <w:szCs w:val="20"/>
                <w:lang w:val="sv-SE"/>
              </w:rPr>
            </w:pPr>
            <w:proofErr w:type="spellStart"/>
            <w:ins w:id="180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HSAIdType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6" w:lineRule="exact"/>
              <w:ind w:left="102"/>
              <w:rPr>
                <w:ins w:id="181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182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organisationsenhet.</w:t>
              </w:r>
            </w:ins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A104D2" w:rsidP="00C149E2">
            <w:pPr>
              <w:spacing w:line="226" w:lineRule="exact"/>
              <w:ind w:left="102"/>
              <w:rPr>
                <w:ins w:id="183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84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85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86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187" w:author="Björn Genfors" w:date="2013-08-06T13:46:00Z"/>
                <w:sz w:val="20"/>
                <w:szCs w:val="20"/>
                <w:lang w:val="sv-SE"/>
              </w:rPr>
            </w:pPr>
            <w:ins w:id="188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3C17D1" w:rsidRDefault="00941DE4" w:rsidP="00C149E2">
            <w:pPr>
              <w:spacing w:line="229" w:lineRule="exact"/>
              <w:ind w:left="102"/>
              <w:rPr>
                <w:ins w:id="189" w:author="Björn Genfors" w:date="2013-08-06T13:46:00Z"/>
                <w:sz w:val="20"/>
                <w:szCs w:val="20"/>
              </w:rPr>
            </w:pPr>
            <w:ins w:id="190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Namnet på 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>.</w:t>
            </w:r>
            <w:r w:rsidR="00A104D2">
              <w:rPr>
                <w:spacing w:val="-1"/>
                <w:sz w:val="20"/>
                <w:szCs w:val="20"/>
                <w:lang w:val="sv-SE"/>
              </w:rPr>
              <w:t xml:space="preserve">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9" w:lineRule="exact"/>
              <w:ind w:left="102"/>
              <w:rPr>
                <w:ins w:id="191" w:author="Björn Genfors" w:date="2013-08-06T13:46:00Z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92" w:author="Björn Genfors" w:date="2013-10-03T13:00:00Z">
              <w:r w:rsidR="00941DE4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3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3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194" w:author="Björn Genfors" w:date="2013-10-03T13:00:00Z">
              <w:r>
                <w:rPr>
                  <w:sz w:val="20"/>
                  <w:szCs w:val="20"/>
                </w:rPr>
                <w:t>orgUnitTelecom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5" w:author="Björn Genfors" w:date="2013-08-06T13:46:00Z"/>
                <w:sz w:val="20"/>
                <w:szCs w:val="20"/>
              </w:rPr>
            </w:pPr>
            <w:ins w:id="196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7" w:author="Björn Genfors" w:date="2013-08-06T13:46:00Z"/>
                <w:sz w:val="20"/>
                <w:szCs w:val="20"/>
              </w:rPr>
            </w:pPr>
            <w:proofErr w:type="spellStart"/>
            <w:ins w:id="198" w:author="Björn Genfors" w:date="2013-10-03T13:00:00Z">
              <w:r w:rsidRPr="00974712">
                <w:rPr>
                  <w:sz w:val="20"/>
                  <w:szCs w:val="20"/>
                </w:rPr>
                <w:t>Telefon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199" w:author="Björn Genfors" w:date="2013-08-06T13:46:00Z"/>
                <w:sz w:val="20"/>
                <w:szCs w:val="20"/>
              </w:rPr>
            </w:pPr>
            <w:ins w:id="200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01" w:author="Björn Genfors" w:date="2013-08-06T13:46:00Z"/>
                <w:spacing w:val="-1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02" w:author="Björn Genfors" w:date="2013-10-03T13:00:00Z">
              <w:r>
                <w:rPr>
                  <w:sz w:val="20"/>
                  <w:szCs w:val="20"/>
                </w:rPr>
                <w:t>orgUnitEmail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3" w:author="Björn Genfors" w:date="2013-08-06T13:46:00Z"/>
                <w:sz w:val="20"/>
                <w:szCs w:val="20"/>
                <w:highlight w:val="yellow"/>
              </w:rPr>
            </w:pPr>
            <w:ins w:id="204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5" w:author="Björn Genfors" w:date="2013-08-06T13:46:00Z"/>
                <w:sz w:val="20"/>
                <w:szCs w:val="20"/>
              </w:rPr>
            </w:pPr>
            <w:proofErr w:type="spellStart"/>
            <w:ins w:id="206" w:author="Björn Genfors" w:date="2013-10-03T13:00:00Z">
              <w:r w:rsidRPr="00974712">
                <w:rPr>
                  <w:sz w:val="20"/>
                  <w:szCs w:val="20"/>
                </w:rPr>
                <w:t>Epost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="00A104D2"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7" w:author="Björn Genfors" w:date="2013-08-06T13:46:00Z"/>
                <w:sz w:val="20"/>
                <w:szCs w:val="20"/>
              </w:rPr>
            </w:pPr>
            <w:ins w:id="208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09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10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Address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11" w:author="Björn Genfors" w:date="2013-08-06T13:46:00Z"/>
                <w:spacing w:val="-1"/>
                <w:sz w:val="20"/>
                <w:szCs w:val="20"/>
              </w:rPr>
            </w:pPr>
            <w:ins w:id="212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13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214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Postadress för den organisation som författaren är uppdragstagare på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15" w:author="Björn Genfors" w:date="2013-08-06T13:46:00Z"/>
                <w:spacing w:val="-1"/>
                <w:sz w:val="20"/>
                <w:szCs w:val="20"/>
              </w:rPr>
            </w:pPr>
            <w:ins w:id="216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1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18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Location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19" w:author="Björn Genfors" w:date="2013-10-03T12:59:00Z"/>
                <w:spacing w:val="-1"/>
                <w:sz w:val="20"/>
                <w:szCs w:val="20"/>
              </w:rPr>
            </w:pPr>
            <w:ins w:id="220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21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22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 xml:space="preserve">Text som anger namnet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pa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̊ plats eller ort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för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 organisationens fysiska placering</w:t>
              </w:r>
            </w:ins>
            <w:r w:rsidR="00A104D2">
              <w:rPr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23" w:author="Björn Genfors" w:date="2013-10-03T12:59:00Z"/>
                <w:spacing w:val="-1"/>
                <w:sz w:val="20"/>
                <w:szCs w:val="20"/>
              </w:rPr>
            </w:pPr>
            <w:ins w:id="224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:rsidTr="00306B15">
        <w:trPr>
          <w:trHeight w:hRule="exact" w:val="49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74712" w:rsidRDefault="00941DE4" w:rsidP="00C149E2">
            <w:pPr>
              <w:spacing w:line="229" w:lineRule="exact"/>
              <w:ind w:left="102"/>
              <w:rPr>
                <w:ins w:id="22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26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careUnitHSA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27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28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229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Pr="00907C9B" w:rsidRDefault="00941DE4" w:rsidP="00C149E2">
            <w:pPr>
              <w:spacing w:line="226" w:lineRule="exact"/>
              <w:ind w:left="102"/>
              <w:rPr>
                <w:ins w:id="230" w:author="Björn Genfors" w:date="2013-10-03T13:00:00Z"/>
                <w:spacing w:val="-1"/>
                <w:sz w:val="20"/>
                <w:szCs w:val="20"/>
              </w:rPr>
            </w:pPr>
          </w:p>
          <w:p w:rsidR="00941DE4" w:rsidRDefault="00941DE4" w:rsidP="00C149E2">
            <w:pPr>
              <w:spacing w:line="226" w:lineRule="exact"/>
              <w:ind w:left="102"/>
              <w:rPr>
                <w:ins w:id="23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A104D2" w:rsidRDefault="00941DE4" w:rsidP="00C149E2">
            <w:pPr>
              <w:spacing w:line="229" w:lineRule="exact"/>
              <w:ind w:left="102"/>
              <w:rPr>
                <w:ins w:id="232" w:author="Björn Genfors" w:date="2013-10-03T13:00:00Z"/>
                <w:sz w:val="20"/>
                <w:szCs w:val="20"/>
                <w:lang w:val="sv-SE"/>
              </w:rPr>
            </w:pPr>
            <w:ins w:id="233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PDL-enhet</w:t>
              </w:r>
            </w:ins>
            <w:r w:rsidR="00A104D2" w:rsidRPr="00A104D2">
              <w:rPr>
                <w:sz w:val="20"/>
                <w:szCs w:val="20"/>
                <w:lang w:val="sv-SE"/>
              </w:rPr>
              <w:t>.</w:t>
            </w:r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:rsidR="00941DE4" w:rsidRPr="00A104D2" w:rsidRDefault="00941DE4" w:rsidP="00C149E2">
            <w:pPr>
              <w:spacing w:line="229" w:lineRule="exact"/>
              <w:ind w:left="102"/>
              <w:rPr>
                <w:ins w:id="234" w:author="Björn Genfors" w:date="2013-10-03T13:00:00Z"/>
                <w:sz w:val="20"/>
                <w:szCs w:val="20"/>
                <w:lang w:val="sv-SE"/>
              </w:rPr>
            </w:pPr>
          </w:p>
          <w:p w:rsidR="00941DE4" w:rsidRPr="00A104D2" w:rsidRDefault="00941DE4" w:rsidP="00C149E2">
            <w:pPr>
              <w:spacing w:line="226" w:lineRule="exact"/>
              <w:ind w:left="102"/>
              <w:rPr>
                <w:ins w:id="235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6" w:lineRule="exact"/>
              <w:ind w:left="102"/>
              <w:rPr>
                <w:ins w:id="236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37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44AD6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404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38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39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careGiverHSA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40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241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42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A104D2">
            <w:pPr>
              <w:spacing w:line="226" w:lineRule="exact"/>
              <w:ind w:left="102"/>
              <w:rPr>
                <w:ins w:id="243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44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HSA-id för vårdgivaren, som är vårdgivare för den enhet som författaren är uppdragstagare för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>.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A104D2" w:rsidP="00C149E2">
            <w:pPr>
              <w:spacing w:line="226" w:lineRule="exact"/>
              <w:ind w:left="102"/>
              <w:rPr>
                <w:ins w:id="245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46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9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4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48" w:author="Björn Genfors" w:date="2013-10-03T13:00:00Z">
              <w:r w:rsidRPr="00907C9B">
                <w:rPr>
                  <w:sz w:val="20"/>
                  <w:szCs w:val="20"/>
                </w:rPr>
                <w:t>legalAuthenticator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49" w:author="Björn Genfors" w:date="2013-10-03T12:59:00Z"/>
                <w:spacing w:val="-1"/>
                <w:sz w:val="20"/>
                <w:szCs w:val="20"/>
              </w:rPr>
            </w:pPr>
            <w:proofErr w:type="spellStart"/>
            <w:ins w:id="250" w:author="Björn Genfors" w:date="2013-10-03T13:00:00Z">
              <w:r>
                <w:rPr>
                  <w:sz w:val="20"/>
                  <w:szCs w:val="20"/>
                </w:rPr>
                <w:t>L</w:t>
              </w:r>
              <w:r w:rsidRPr="00907C9B">
                <w:rPr>
                  <w:sz w:val="20"/>
                  <w:szCs w:val="20"/>
                </w:rPr>
                <w:t>egalAuthenticatorType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9" w:lineRule="exact"/>
              <w:ind w:left="102"/>
              <w:rPr>
                <w:ins w:id="251" w:author="Björn Genfors" w:date="2013-10-03T13:00:00Z"/>
                <w:sz w:val="20"/>
                <w:szCs w:val="20"/>
                <w:lang w:val="sv-SE"/>
              </w:rPr>
            </w:pPr>
            <w:ins w:id="252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Information om vem som signerat informationen i dokumentet.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253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54" w:author="Björn Genfors" w:date="2013-10-03T12:59:00Z"/>
                <w:spacing w:val="-1"/>
                <w:sz w:val="20"/>
                <w:szCs w:val="20"/>
              </w:rPr>
            </w:pPr>
            <w:ins w:id="255" w:author="Björn Genfors" w:date="2013-10-03T13:00:00Z">
              <w:r w:rsidRPr="00907C9B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val="2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5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57" w:author="Björn Genfors" w:date="2013-10-03T13:00:00Z">
              <w:r w:rsidRPr="00E74D83">
                <w:rPr>
                  <w:sz w:val="20"/>
                  <w:szCs w:val="20"/>
                </w:rPr>
                <w:t>signatureTime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5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5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60" w:author="Björn Genfors" w:date="2013-10-03T13:00:00Z">
              <w:r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6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2" w:author="Björn Genfors" w:date="2013-10-03T13:00:00Z"/>
                <w:sz w:val="20"/>
                <w:szCs w:val="20"/>
              </w:rPr>
            </w:pPr>
            <w:proofErr w:type="spellStart"/>
            <w:ins w:id="263" w:author="Björn Genfors" w:date="2013-10-03T13:00:00Z">
              <w:r w:rsidRPr="00907C9B">
                <w:rPr>
                  <w:sz w:val="20"/>
                  <w:szCs w:val="20"/>
                </w:rPr>
                <w:t>Tidpunkt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för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signering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  <w:p w:rsidR="00941DE4" w:rsidRDefault="00941DE4" w:rsidP="00C149E2">
            <w:pPr>
              <w:spacing w:line="226" w:lineRule="exact"/>
              <w:ind w:left="102"/>
              <w:rPr>
                <w:ins w:id="264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65" w:author="Björn Genfors" w:date="2013-10-03T12:59:00Z"/>
                <w:spacing w:val="-1"/>
                <w:sz w:val="20"/>
                <w:szCs w:val="20"/>
              </w:rPr>
            </w:pPr>
            <w:ins w:id="266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372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6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68" w:author="Björn Genfors" w:date="2013-10-03T13:00:00Z">
              <w:r>
                <w:rPr>
                  <w:sz w:val="20"/>
                  <w:szCs w:val="20"/>
                </w:rPr>
                <w:t>legalAuthenticatorHSAI</w:t>
              </w:r>
              <w:r w:rsidRPr="0035083B">
                <w:rPr>
                  <w:sz w:val="20"/>
                  <w:szCs w:val="20"/>
                </w:rPr>
                <w:t>d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69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70" w:author="Björn Genfors" w:date="2013-10-03T13:00:00Z"/>
                <w:sz w:val="20"/>
                <w:szCs w:val="20"/>
              </w:rPr>
            </w:pPr>
            <w:proofErr w:type="spellStart"/>
            <w:ins w:id="271" w:author="Björn Genfors" w:date="2013-10-03T13:00:00Z">
              <w:r>
                <w:rPr>
                  <w:sz w:val="20"/>
                  <w:szCs w:val="20"/>
                </w:rPr>
                <w:t>HSAId</w:t>
              </w:r>
              <w:r w:rsidRPr="0035083B">
                <w:rPr>
                  <w:sz w:val="20"/>
                  <w:szCs w:val="20"/>
                </w:rPr>
                <w:t>Type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72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73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74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HSA-id för person som signerat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75" w:author="Björn Genfors" w:date="2013-10-03T12:59:00Z"/>
                <w:spacing w:val="-1"/>
                <w:sz w:val="20"/>
                <w:szCs w:val="20"/>
              </w:rPr>
            </w:pPr>
            <w:ins w:id="276" w:author="Björn Genfors" w:date="2013-10-03T13:00:00Z">
              <w:r>
                <w:rPr>
                  <w:sz w:val="20"/>
                  <w:szCs w:val="20"/>
                </w:rPr>
                <w:t>0</w:t>
              </w:r>
              <w:r w:rsidRPr="00907C9B">
                <w:rPr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A104D2">
        <w:trPr>
          <w:trHeight w:val="33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7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78" w:author="Björn Genfors" w:date="2013-10-03T13:00:00Z">
              <w:r w:rsidRPr="0035083B">
                <w:rPr>
                  <w:sz w:val="20"/>
                  <w:szCs w:val="20"/>
                </w:rPr>
                <w:t>legalAuthenticator</w:t>
              </w:r>
              <w:r>
                <w:rPr>
                  <w:sz w:val="20"/>
                  <w:szCs w:val="20"/>
                </w:rPr>
                <w:t>Name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79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80" w:author="Björn Genfors" w:date="2013-10-03T12:59:00Z"/>
                <w:spacing w:val="-1"/>
                <w:sz w:val="20"/>
                <w:szCs w:val="20"/>
              </w:rPr>
            </w:pPr>
            <w:ins w:id="281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82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83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Namnen i klartext för signerande person.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84" w:author="Björn Genfors" w:date="2013-10-03T12:59:00Z"/>
                <w:spacing w:val="-1"/>
                <w:sz w:val="20"/>
                <w:szCs w:val="20"/>
              </w:rPr>
            </w:pPr>
            <w:ins w:id="285" w:author="Björn Genfors" w:date="2013-10-03T13:00:00Z">
              <w:r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7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E74D83" w:rsidRDefault="00941DE4" w:rsidP="00C149E2">
            <w:pPr>
              <w:spacing w:line="229" w:lineRule="exact"/>
              <w:ind w:left="102"/>
              <w:rPr>
                <w:ins w:id="28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87" w:author="Björn Genfors" w:date="2013-10-03T13:00:00Z">
              <w:r w:rsidRPr="00E74D83">
                <w:rPr>
                  <w:spacing w:val="-1"/>
                  <w:sz w:val="20"/>
                  <w:szCs w:val="20"/>
                </w:rPr>
                <w:t>approvedForPatient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28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9" w:lineRule="exact"/>
              <w:ind w:left="102"/>
              <w:rPr>
                <w:ins w:id="28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90" w:author="Björn Genfors" w:date="2013-10-03T13:00:00Z">
              <w:r w:rsidRPr="00E74D83">
                <w:rPr>
                  <w:sz w:val="20"/>
                  <w:szCs w:val="20"/>
                </w:rPr>
                <w:t>boolean</w:t>
              </w:r>
              <w:proofErr w:type="spellEnd"/>
            </w:ins>
          </w:p>
          <w:p w:rsidR="00941DE4" w:rsidRDefault="00941DE4" w:rsidP="00C149E2">
            <w:pPr>
              <w:spacing w:line="226" w:lineRule="exact"/>
              <w:ind w:left="102"/>
              <w:rPr>
                <w:ins w:id="29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292" w:author="Björn Genfors" w:date="2013-10-03T13:00:00Z"/>
                <w:spacing w:val="-1"/>
                <w:sz w:val="20"/>
                <w:szCs w:val="20"/>
                <w:lang w:val="sv-SE"/>
              </w:rPr>
            </w:pPr>
            <w:ins w:id="293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Anger om information får delas till patient. Värdet sätts i sådant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true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, i annat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false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. 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294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295" w:author="Björn Genfors" w:date="2013-10-03T12:59:00Z"/>
                <w:spacing w:val="-1"/>
                <w:sz w:val="20"/>
                <w:szCs w:val="20"/>
              </w:rPr>
            </w:pPr>
            <w:ins w:id="296" w:author="Björn Genfors" w:date="2013-10-03T13:00:00Z"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98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29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98" w:author="Björn Genfors" w:date="2013-10-03T13:00:00Z">
              <w:r>
                <w:rPr>
                  <w:spacing w:val="-1"/>
                  <w:sz w:val="20"/>
                  <w:szCs w:val="20"/>
                </w:rPr>
                <w:t>careContactId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299" w:author="Björn Genfors" w:date="2013-10-03T12:59:00Z"/>
                <w:spacing w:val="-1"/>
                <w:sz w:val="20"/>
                <w:szCs w:val="20"/>
              </w:rPr>
            </w:pPr>
            <w:ins w:id="300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C149E2">
            <w:pPr>
              <w:spacing w:line="226" w:lineRule="exact"/>
              <w:ind w:left="102"/>
              <w:rPr>
                <w:ins w:id="301" w:author="Björn Genfors" w:date="2013-10-03T12:59:00Z"/>
                <w:spacing w:val="-1"/>
                <w:sz w:val="20"/>
                <w:szCs w:val="20"/>
              </w:rPr>
            </w:pPr>
            <w:ins w:id="302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Identitetet för den vård- och omsorgskontakt som föranlett den information som omfattas av dokumentet.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Identiteten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är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unik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inom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källsystemet</w:t>
              </w:r>
            </w:ins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03" w:author="Björn Genfors" w:date="2013-10-03T12:59:00Z"/>
                <w:spacing w:val="-1"/>
                <w:sz w:val="20"/>
                <w:szCs w:val="20"/>
              </w:rPr>
            </w:pPr>
            <w:ins w:id="304" w:author="Björn Genfors" w:date="2013-10-03T13:00:00Z">
              <w:r w:rsidRPr="00B6171C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F92CFC">
        <w:trPr>
          <w:trHeight w:hRule="exact" w:val="6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05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</w:t>
            </w:r>
            <w:proofErr w:type="spellStart"/>
            <w:ins w:id="306" w:author="Björn Genfors" w:date="2013-08-08T12:45:00Z">
              <w:r>
                <w:rPr>
                  <w:sz w:val="20"/>
                  <w:szCs w:val="20"/>
                </w:rPr>
                <w:t>diagnosisBody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07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08" w:author="Björn Genfors" w:date="2013-08-08T12:45:00Z">
              <w:r>
                <w:rPr>
                  <w:spacing w:val="-1"/>
                  <w:sz w:val="20"/>
                  <w:szCs w:val="20"/>
                </w:rPr>
                <w:t>Diagnosis</w:t>
              </w:r>
              <w:r w:rsidRPr="00907C9B">
                <w:rPr>
                  <w:spacing w:val="-1"/>
                  <w:sz w:val="20"/>
                  <w:szCs w:val="20"/>
                </w:rPr>
                <w:t>BodyType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550957" w:rsidRDefault="00941DE4" w:rsidP="00C149E2">
            <w:pPr>
              <w:spacing w:line="226" w:lineRule="exact"/>
              <w:ind w:left="102"/>
              <w:rPr>
                <w:ins w:id="309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10" w:author="Björn Genfors" w:date="2013-08-06T13:46:00Z"/>
                <w:spacing w:val="-1"/>
                <w:sz w:val="20"/>
                <w:szCs w:val="20"/>
              </w:rPr>
            </w:pPr>
            <w:ins w:id="311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5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9" w:lineRule="exact"/>
              <w:ind w:left="102"/>
              <w:rPr>
                <w:ins w:id="312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13" w:author="Björn Genfors" w:date="2013-08-08T12:45:00Z">
              <w:r>
                <w:rPr>
                  <w:sz w:val="20"/>
                  <w:szCs w:val="20"/>
                </w:rPr>
                <w:t>diagnosisType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14" w:author="Björn Genfors" w:date="2013-08-06T13:46:00Z"/>
                <w:sz w:val="20"/>
                <w:szCs w:val="20"/>
              </w:rPr>
            </w:pPr>
            <w:proofErr w:type="spellStart"/>
            <w:ins w:id="315" w:author="Björn Genfors" w:date="2013-08-08T12:56:00Z">
              <w:r w:rsidRPr="002F2D17">
                <w:rPr>
                  <w:sz w:val="20"/>
                  <w:szCs w:val="20"/>
                  <w:rPrChange w:id="316" w:author="Björn Genfors" w:date="2013-08-08T12:59:00Z">
                    <w:rPr>
                      <w:color w:val="FF0000"/>
                      <w:sz w:val="20"/>
                      <w:szCs w:val="20"/>
                    </w:rPr>
                  </w:rPrChange>
                </w:rPr>
                <w:t>DiagnosisTypeEnum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41DE4" w:rsidRDefault="00941DE4" w:rsidP="00C149E2">
            <w:pPr>
              <w:spacing w:line="226" w:lineRule="exact"/>
              <w:ind w:left="102"/>
              <w:rPr>
                <w:ins w:id="317" w:author="Björn Genfors" w:date="2013-08-08T12:45:00Z"/>
                <w:spacing w:val="-1"/>
                <w:sz w:val="20"/>
                <w:szCs w:val="20"/>
                <w:lang w:val="sv-SE"/>
              </w:rPr>
            </w:pPr>
            <w:ins w:id="318" w:author="Björn Genfors" w:date="2013-08-08T12:45:00Z">
              <w:r w:rsidRPr="00941DE4">
                <w:rPr>
                  <w:spacing w:val="-1"/>
                  <w:sz w:val="20"/>
                  <w:szCs w:val="20"/>
                  <w:lang w:val="sv-SE"/>
                </w:rPr>
                <w:t>Anges som "Huvuddiagnos", "Bidiagnos" eller "Kronisk diagnos".</w:t>
              </w:r>
            </w:ins>
          </w:p>
          <w:p w:rsidR="00941DE4" w:rsidRPr="00941DE4" w:rsidRDefault="00941DE4" w:rsidP="00C149E2">
            <w:pPr>
              <w:spacing w:line="226" w:lineRule="exact"/>
              <w:ind w:left="102"/>
              <w:rPr>
                <w:ins w:id="319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20" w:author="Björn Genfors" w:date="2013-08-06T13:46:00Z"/>
                <w:spacing w:val="-1"/>
                <w:sz w:val="20"/>
                <w:szCs w:val="20"/>
              </w:rPr>
            </w:pPr>
            <w:ins w:id="321" w:author="Björn Genfors" w:date="2013-08-08T12:45:00Z">
              <w:r>
                <w:rPr>
                  <w:spacing w:val="-1"/>
                  <w:sz w:val="20"/>
                  <w:szCs w:val="20"/>
                </w:rPr>
                <w:t>1</w:t>
              </w:r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306B15">
        <w:trPr>
          <w:trHeight w:hRule="exact" w:val="31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612C43" w:rsidRDefault="00941DE4" w:rsidP="00C149E2">
            <w:pPr>
              <w:spacing w:line="229" w:lineRule="exact"/>
              <w:ind w:left="102"/>
              <w:rPr>
                <w:ins w:id="322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23" w:author="Björn Genfors" w:date="2013-08-08T12:45:00Z">
              <w:r>
                <w:rPr>
                  <w:sz w:val="20"/>
                  <w:szCs w:val="20"/>
                </w:rPr>
                <w:t>diagnosisTime</w:t>
              </w:r>
              <w:proofErr w:type="spellEnd"/>
            </w:ins>
          </w:p>
          <w:p w:rsidR="00941DE4" w:rsidRPr="00907C9B" w:rsidRDefault="00941DE4" w:rsidP="00C149E2">
            <w:pPr>
              <w:spacing w:line="229" w:lineRule="exact"/>
              <w:ind w:left="102"/>
              <w:rPr>
                <w:ins w:id="324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25" w:author="Björn Genfors" w:date="2013-08-08T12:45:00Z"/>
                <w:sz w:val="20"/>
                <w:szCs w:val="20"/>
              </w:rPr>
            </w:pPr>
            <w:proofErr w:type="spellStart"/>
            <w:ins w:id="326" w:author="Björn Genfors" w:date="2013-08-08T12:45:00Z">
              <w:r w:rsidRPr="002F2D17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:rsidR="00941DE4" w:rsidRPr="002F2D17" w:rsidRDefault="00941DE4" w:rsidP="00C149E2">
            <w:pPr>
              <w:spacing w:line="226" w:lineRule="exact"/>
              <w:ind w:left="102"/>
              <w:rPr>
                <w:ins w:id="327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28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29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Tidpunkt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då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bedömnin</w:t>
              </w:r>
            </w:ins>
            <w:r w:rsidR="00C91215">
              <w:rPr>
                <w:spacing w:val="-1"/>
                <w:sz w:val="20"/>
                <w:szCs w:val="20"/>
              </w:rPr>
              <w:t>g</w:t>
            </w:r>
            <w:ins w:id="330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en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gjordes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C91215" w:rsidP="00C149E2">
            <w:pPr>
              <w:spacing w:line="226" w:lineRule="exact"/>
              <w:ind w:left="102"/>
              <w:rPr>
                <w:ins w:id="331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C91215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32" w:author="Björn Genfors" w:date="2013-08-08T12:45:00Z"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907C9B" w:rsidTr="008649BF">
        <w:trPr>
          <w:trHeight w:hRule="exact" w:val="3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941DE4" w:rsidP="00C149E2">
            <w:pPr>
              <w:spacing w:line="229" w:lineRule="exact"/>
              <w:ind w:left="102"/>
              <w:rPr>
                <w:ins w:id="333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C91215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C91215">
              <w:rPr>
                <w:sz w:val="20"/>
                <w:szCs w:val="20"/>
                <w:lang w:val="sv-SE"/>
              </w:rPr>
              <w:t>/../</w:t>
            </w:r>
            <w:proofErr w:type="spellStart"/>
            <w:ins w:id="334" w:author="Björn Genfors" w:date="2013-08-08T12:45:00Z">
              <w:r w:rsidRPr="00C91215">
                <w:rPr>
                  <w:sz w:val="20"/>
                  <w:szCs w:val="20"/>
                  <w:lang w:val="sv-SE"/>
                </w:rPr>
                <w:t>diagnosisCode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C91215" w:rsidRDefault="008C0464" w:rsidP="00C149E2">
            <w:pPr>
              <w:spacing w:line="226" w:lineRule="exact"/>
              <w:ind w:left="102"/>
              <w:rPr>
                <w:ins w:id="335" w:author="Björn Genfors" w:date="2013-08-06T13:46:00Z"/>
                <w:sz w:val="20"/>
                <w:szCs w:val="20"/>
                <w:lang w:val="sv-SE"/>
              </w:rPr>
            </w:pPr>
            <w:proofErr w:type="spellStart"/>
            <w:r>
              <w:rPr>
                <w:spacing w:val="-1"/>
                <w:sz w:val="20"/>
                <w:szCs w:val="20"/>
                <w:lang w:val="sv-SE"/>
              </w:rPr>
              <w:t>CVType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57E2B" w:rsidRPr="00F57E2B" w:rsidRDefault="008649BF" w:rsidP="00F57E2B">
            <w:pPr>
              <w:spacing w:line="226" w:lineRule="exact"/>
              <w:ind w:left="102"/>
              <w:rPr>
                <w:ins w:id="336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Diagnoskod.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C149E2">
            <w:pPr>
              <w:spacing w:line="226" w:lineRule="exact"/>
              <w:ind w:left="102"/>
              <w:rPr>
                <w:ins w:id="337" w:author="Björn Genfors" w:date="2013-08-06T13:46:00Z"/>
                <w:spacing w:val="-1"/>
                <w:sz w:val="20"/>
                <w:szCs w:val="20"/>
              </w:rPr>
            </w:pPr>
            <w:ins w:id="338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:rsidTr="00E57404">
        <w:trPr>
          <w:trHeight w:hRule="exact" w:val="83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8C0464">
            <w:pPr>
              <w:spacing w:line="229" w:lineRule="exact"/>
              <w:ind w:left="102"/>
              <w:rPr>
                <w:ins w:id="339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340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2F2D17" w:rsidRDefault="00941DE4" w:rsidP="00C149E2">
            <w:pPr>
              <w:spacing w:line="226" w:lineRule="exact"/>
              <w:ind w:left="102"/>
              <w:rPr>
                <w:ins w:id="341" w:author="Björn Genfors" w:date="2013-08-06T13:46:00Z"/>
                <w:spacing w:val="-1"/>
                <w:sz w:val="20"/>
                <w:szCs w:val="20"/>
              </w:rPr>
            </w:pPr>
            <w:ins w:id="342" w:author="Björn Genfors" w:date="2013-08-08T12:45:00Z">
              <w:r w:rsidRPr="002F2D17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8C0464" w:rsidRDefault="008C0464" w:rsidP="00E57404">
            <w:pPr>
              <w:spacing w:line="226" w:lineRule="exact"/>
              <w:ind w:left="102"/>
              <w:rPr>
                <w:ins w:id="343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8C0464">
              <w:rPr>
                <w:sz w:val="20"/>
                <w:szCs w:val="20"/>
                <w:lang w:val="sv-SE"/>
              </w:rPr>
              <w:t>Kod för den aktuella diagnosen (</w:t>
            </w:r>
            <w:r w:rsidR="00E57404">
              <w:rPr>
                <w:sz w:val="20"/>
                <w:szCs w:val="20"/>
                <w:lang w:val="sv-SE"/>
              </w:rPr>
              <w:t xml:space="preserve">för </w:t>
            </w:r>
            <w:r w:rsidR="00FD4B7E">
              <w:rPr>
                <w:sz w:val="20"/>
                <w:szCs w:val="20"/>
                <w:lang w:val="sv-SE"/>
              </w:rPr>
              <w:t>NPÖ</w:t>
            </w:r>
            <w:r w:rsidR="00E57404">
              <w:rPr>
                <w:sz w:val="20"/>
                <w:szCs w:val="20"/>
                <w:lang w:val="sv-SE"/>
              </w:rPr>
              <w:t>-kompatibilitet</w:t>
            </w:r>
            <w:r w:rsidR="00FD4B7E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bör </w:t>
            </w:r>
            <w:r w:rsidR="00FD4B7E">
              <w:rPr>
                <w:sz w:val="20"/>
                <w:szCs w:val="20"/>
                <w:lang w:val="sv-SE"/>
              </w:rPr>
              <w:t>kod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angiven enligt 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F57E2B" w:rsidP="00C149E2">
            <w:pPr>
              <w:spacing w:line="226" w:lineRule="exact"/>
              <w:ind w:left="102"/>
              <w:rPr>
                <w:ins w:id="344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45" w:author="Björn Genfors" w:date="2013-08-08T12:45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:rsidRPr="00907C9B" w:rsidTr="00F57E2B">
        <w:trPr>
          <w:trHeight w:hRule="exact" w:val="5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EF6DE4">
            <w:pPr>
              <w:spacing w:line="229" w:lineRule="exact"/>
              <w:ind w:left="102"/>
              <w:rPr>
                <w:ins w:id="346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47" w:author="Björn Genfors" w:date="2013-08-08T12:53:00Z">
              <w:r>
                <w:rPr>
                  <w:sz w:val="20"/>
                  <w:szCs w:val="20"/>
                </w:rPr>
                <w:t>displayName</w:t>
              </w:r>
            </w:ins>
            <w:proofErr w:type="spellEnd"/>
          </w:p>
          <w:p w:rsidR="008C0464" w:rsidRPr="00907C9B" w:rsidRDefault="008C0464" w:rsidP="00EF6DE4">
            <w:pPr>
              <w:spacing w:line="229" w:lineRule="exact"/>
              <w:ind w:left="102"/>
              <w:rPr>
                <w:ins w:id="348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8C0464" w:rsidP="00EF6DE4">
            <w:pPr>
              <w:spacing w:line="226" w:lineRule="exact"/>
              <w:ind w:left="102"/>
              <w:rPr>
                <w:ins w:id="349" w:author="Björn Genfors" w:date="2013-08-06T13:46:00Z"/>
                <w:spacing w:val="-1"/>
                <w:sz w:val="20"/>
                <w:szCs w:val="20"/>
              </w:rPr>
            </w:pPr>
            <w:ins w:id="350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F57E2B">
            <w:pPr>
              <w:spacing w:line="226" w:lineRule="exact"/>
              <w:ind w:left="102"/>
              <w:rPr>
                <w:ins w:id="351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2" w:author="Björn Genfors" w:date="2013-08-08T12:45:00Z">
              <w:r w:rsidRPr="00941DE4">
                <w:rPr>
                  <w:sz w:val="20"/>
                  <w:szCs w:val="20"/>
                  <w:lang w:val="sv-SE"/>
                </w:rPr>
                <w:t xml:space="preserve">Klartext för kod som angivits i attributet </w:t>
              </w:r>
              <w:proofErr w:type="spellStart"/>
              <w:r w:rsidRPr="00F57E2B">
                <w:rPr>
                  <w:sz w:val="20"/>
                  <w:szCs w:val="20"/>
                  <w:lang w:val="sv-SE"/>
                </w:rPr>
                <w:t>diagnosisCode</w:t>
              </w:r>
              <w:proofErr w:type="spellEnd"/>
              <w:r w:rsidRPr="00F57E2B">
                <w:rPr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EF6DE4">
            <w:pPr>
              <w:spacing w:line="226" w:lineRule="exact"/>
              <w:ind w:left="102"/>
              <w:rPr>
                <w:ins w:id="353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54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E57404">
        <w:trPr>
          <w:trHeight w:hRule="exact" w:val="38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F6DE4">
            <w:pPr>
              <w:spacing w:line="226" w:lineRule="exact"/>
              <w:ind w:left="102"/>
              <w:rPr>
                <w:ins w:id="355" w:author="Björn Genfors" w:date="2013-08-08T12:45:00Z"/>
                <w:spacing w:val="-1"/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pacing w:val="-1"/>
                <w:sz w:val="20"/>
                <w:szCs w:val="20"/>
                <w:lang w:val="sv-SE"/>
              </w:rPr>
              <w:t>/../../</w:t>
            </w:r>
            <w:proofErr w:type="spellStart"/>
            <w:ins w:id="356" w:author="Björn Genfors" w:date="2013-08-08T12:45:00Z">
              <w:r w:rsidRPr="00F57E2B">
                <w:rPr>
                  <w:spacing w:val="-1"/>
                  <w:sz w:val="20"/>
                  <w:szCs w:val="20"/>
                  <w:lang w:val="sv-SE"/>
                </w:rPr>
                <w:t>codeSystem</w:t>
              </w:r>
              <w:proofErr w:type="spellEnd"/>
            </w:ins>
          </w:p>
          <w:p w:rsidR="008C0464" w:rsidRPr="00F57E2B" w:rsidRDefault="008C0464" w:rsidP="00EF6DE4">
            <w:pPr>
              <w:spacing w:line="229" w:lineRule="exact"/>
              <w:ind w:left="102"/>
              <w:rPr>
                <w:ins w:id="357" w:author="Björn Genfors" w:date="2013-08-06T13:46:00Z"/>
                <w:sz w:val="20"/>
                <w:szCs w:val="20"/>
                <w:lang w:val="sv-SE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4B7E" w:rsidRPr="00F57E2B" w:rsidRDefault="00FD4B7E" w:rsidP="00FD4B7E">
            <w:pPr>
              <w:spacing w:line="226" w:lineRule="exact"/>
              <w:ind w:left="102"/>
              <w:rPr>
                <w:ins w:id="358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9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41DE4" w:rsidRDefault="00FD4B7E">
            <w:pPr>
              <w:spacing w:line="229" w:lineRule="exact"/>
              <w:ind w:left="102"/>
              <w:rPr>
                <w:ins w:id="360" w:author="Björn Genfors" w:date="2013-08-06T13:46:00Z"/>
                <w:spacing w:val="-1"/>
                <w:sz w:val="20"/>
                <w:szCs w:val="20"/>
                <w:lang w:val="sv-SE"/>
              </w:rPr>
              <w:pPrChange w:id="361" w:author="Björn Genfors" w:date="2013-08-08T10:26:00Z">
                <w:pPr>
                  <w:widowControl/>
                  <w:spacing w:line="226" w:lineRule="exact"/>
                  <w:ind w:left="102"/>
                </w:pPr>
              </w:pPrChange>
            </w:pPr>
            <w:r w:rsidRPr="00FD4B7E">
              <w:rPr>
                <w:spacing w:val="-1"/>
                <w:sz w:val="20"/>
                <w:szCs w:val="20"/>
                <w:lang w:val="sv-SE"/>
              </w:rPr>
              <w:t>OID för kodsystem.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62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63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E57404">
        <w:trPr>
          <w:trHeight w:hRule="exact" w:val="56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8C0464" w:rsidP="008C0464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z w:val="20"/>
                <w:szCs w:val="20"/>
                <w:lang w:val="sv-SE"/>
              </w:rPr>
              <w:t>/../../</w:t>
            </w:r>
            <w:proofErr w:type="spellStart"/>
            <w:ins w:id="364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code</w:t>
              </w:r>
            </w:ins>
            <w:r w:rsidRPr="00F57E2B">
              <w:rPr>
                <w:sz w:val="20"/>
                <w:szCs w:val="20"/>
                <w:lang w:val="sv-SE"/>
              </w:rPr>
              <w:t>SystemName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D4B7E" w:rsidP="00C149E2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ins w:id="365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E57404" w:rsidP="00E57404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Namn på kodsystem </w:t>
            </w:r>
            <w:r w:rsidRPr="008C0464">
              <w:rPr>
                <w:sz w:val="20"/>
                <w:szCs w:val="20"/>
                <w:lang w:val="sv-SE"/>
              </w:rPr>
              <w:t>(</w:t>
            </w:r>
            <w:r>
              <w:rPr>
                <w:sz w:val="20"/>
                <w:szCs w:val="20"/>
                <w:lang w:val="sv-SE"/>
              </w:rPr>
              <w:t>för NPÖ-kompatibilitet bör kodsystemet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66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457909">
        <w:trPr>
          <w:trHeight w:hRule="exact" w:val="55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8C0464">
            <w:pPr>
              <w:spacing w:line="229" w:lineRule="exact"/>
              <w:ind w:left="102"/>
              <w:rPr>
                <w:ins w:id="367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68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  <w:r>
              <w:rPr>
                <w:sz w:val="20"/>
                <w:szCs w:val="20"/>
              </w:rPr>
              <w:t>SystemVersion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FD4B7E" w:rsidP="00C149E2">
            <w:pPr>
              <w:spacing w:line="226" w:lineRule="exact"/>
              <w:ind w:left="102"/>
              <w:rPr>
                <w:ins w:id="369" w:author="Björn Genfors" w:date="2013-08-06T13:46:00Z"/>
                <w:spacing w:val="-1"/>
                <w:sz w:val="20"/>
                <w:szCs w:val="20"/>
              </w:rPr>
            </w:pPr>
            <w:ins w:id="370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457909" w:rsidRDefault="00457909" w:rsidP="00C149E2">
            <w:pPr>
              <w:spacing w:line="226" w:lineRule="exact"/>
              <w:ind w:left="102"/>
              <w:rPr>
                <w:ins w:id="371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457909">
              <w:rPr>
                <w:sz w:val="20"/>
                <w:szCs w:val="20"/>
                <w:lang w:val="sv-SE"/>
              </w:rPr>
              <w:t>Om tillämpbart, versionsangivelse som definierats av det givna kodsystemet.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72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73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457909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6B6383">
        <w:trPr>
          <w:trHeight w:hRule="exact" w:val="21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907C9B" w:rsidRDefault="008C0464" w:rsidP="008C0464">
            <w:pPr>
              <w:spacing w:line="229" w:lineRule="exact"/>
              <w:ind w:left="102"/>
              <w:rPr>
                <w:ins w:id="374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r>
              <w:rPr>
                <w:sz w:val="20"/>
                <w:szCs w:val="20"/>
              </w:rPr>
              <w:t>originalText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2F2D17" w:rsidRDefault="00FD4B7E" w:rsidP="00C149E2">
            <w:pPr>
              <w:spacing w:line="226" w:lineRule="exact"/>
              <w:ind w:left="102"/>
              <w:rPr>
                <w:ins w:id="375" w:author="Björn Genfors" w:date="2013-08-06T13:46:00Z"/>
                <w:spacing w:val="-1"/>
                <w:sz w:val="20"/>
                <w:szCs w:val="20"/>
              </w:rPr>
            </w:pPr>
            <w:ins w:id="376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7404" w:rsidRPr="00F72115" w:rsidRDefault="00E57404" w:rsidP="00F57E2B">
            <w:pPr>
              <w:pStyle w:val="TableParagraph"/>
              <w:ind w:left="142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originalText</w:t>
            </w:r>
            <w:proofErr w:type="spell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ska användas vid överföring av värden som kommer från lokala </w:t>
            </w:r>
            <w:proofErr w:type="spell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som </w:t>
            </w:r>
            <w:proofErr w:type="gram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är identifierade med OID eller när kod helt saknas. I sådana fall skall en beskrivande text anges i originalText.</w:t>
            </w:r>
          </w:p>
          <w:p w:rsidR="00E57404" w:rsidRPr="00F72115" w:rsidRDefault="00E57404" w:rsidP="00E5740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  <w:p w:rsidR="008C0464" w:rsidRPr="00E57404" w:rsidRDefault="00E57404">
            <w:pPr>
              <w:spacing w:line="229" w:lineRule="exact"/>
              <w:ind w:left="102"/>
              <w:rPr>
                <w:ins w:id="377" w:author="Björn Genfors" w:date="2013-08-06T13:46:00Z"/>
                <w:spacing w:val="-1"/>
                <w:sz w:val="20"/>
                <w:szCs w:val="20"/>
                <w:lang w:val="sv-SE"/>
              </w:rPr>
              <w:pPrChange w:id="378" w:author="Björn Genfors" w:date="2013-08-08T10:26:00Z">
                <w:pPr>
                  <w:widowControl/>
                  <w:spacing w:line="226" w:lineRule="exact"/>
                  <w:ind w:left="102"/>
                </w:pPr>
              </w:pPrChange>
            </w:pPr>
            <w:r w:rsidRPr="00E57404">
              <w:rPr>
                <w:sz w:val="20"/>
                <w:szCs w:val="20"/>
                <w:lang w:val="sv-SE"/>
              </w:rPr>
              <w:t xml:space="preserve">Om </w:t>
            </w:r>
            <w:proofErr w:type="spellStart"/>
            <w:r w:rsidRPr="00E57404">
              <w:rPr>
                <w:sz w:val="20"/>
                <w:szCs w:val="20"/>
                <w:lang w:val="sv-SE"/>
              </w:rPr>
              <w:t>originalText</w:t>
            </w:r>
            <w:proofErr w:type="spellEnd"/>
            <w:r w:rsidRPr="00E57404">
              <w:rPr>
                <w:sz w:val="20"/>
                <w:szCs w:val="20"/>
                <w:lang w:val="sv-SE"/>
              </w:rPr>
              <w:t xml:space="preserve"> anges kan ing</w:t>
            </w:r>
            <w:r w:rsidR="00BA6E2B">
              <w:rPr>
                <w:sz w:val="20"/>
                <w:szCs w:val="20"/>
                <w:lang w:val="sv-SE"/>
              </w:rPr>
              <w:t>et</w:t>
            </w:r>
            <w:r>
              <w:rPr>
                <w:sz w:val="20"/>
                <w:szCs w:val="20"/>
                <w:lang w:val="sv-SE"/>
              </w:rPr>
              <w:t xml:space="preserve"> av de övriga elementen anges</w:t>
            </w:r>
            <w:r w:rsidR="00BA6E2B">
              <w:rPr>
                <w:sz w:val="20"/>
                <w:szCs w:val="20"/>
                <w:lang w:val="sv-SE"/>
              </w:rPr>
              <w:t>.</w:t>
            </w:r>
            <w:r w:rsidR="006B6383">
              <w:rPr>
                <w:sz w:val="20"/>
                <w:szCs w:val="20"/>
                <w:lang w:val="sv-SE"/>
              </w:rPr>
              <w:t xml:space="preserve"> För NPÖ-kompabilitet bör inte detta fält användas.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57E2B" w:rsidRDefault="00F57E2B" w:rsidP="00F57E2B">
            <w:pPr>
              <w:spacing w:line="226" w:lineRule="exact"/>
              <w:ind w:left="102"/>
              <w:rPr>
                <w:ins w:id="379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80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:rsidTr="00F92CFC">
        <w:trPr>
          <w:trHeight w:hRule="exact" w:val="53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9" w:lineRule="exact"/>
              <w:ind w:left="102"/>
              <w:rPr>
                <w:ins w:id="381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82" w:author="Björn Genfors" w:date="2013-08-08T12:45:00Z">
              <w:r>
                <w:rPr>
                  <w:sz w:val="20"/>
                  <w:szCs w:val="20"/>
                </w:rPr>
                <w:t>relatedDiagnosis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ind w:left="102"/>
              <w:rPr>
                <w:ins w:id="383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4" w:author="Björn Genfors" w:date="2013-08-08T12:45:00Z">
              <w:r>
                <w:rPr>
                  <w:spacing w:val="-1"/>
                  <w:sz w:val="20"/>
                  <w:szCs w:val="20"/>
                </w:rPr>
                <w:t>RelatedDiagnosisType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680547" w:rsidRDefault="008C0464" w:rsidP="00C149E2">
            <w:pPr>
              <w:spacing w:line="229" w:lineRule="exact"/>
              <w:ind w:left="102"/>
              <w:rPr>
                <w:ins w:id="385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6" w:author="Björn Genfors" w:date="2013-08-08T12:45:00Z">
              <w:r>
                <w:rPr>
                  <w:spacing w:val="-1"/>
                  <w:sz w:val="20"/>
                  <w:szCs w:val="20"/>
                </w:rPr>
                <w:t>Relaterad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1"/>
                  <w:sz w:val="20"/>
                  <w:szCs w:val="20"/>
                </w:rPr>
                <w:t>diagnos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rPr>
                <w:ins w:id="387" w:author="Björn Genfors" w:date="2013-08-08T10:27:00Z"/>
                <w:spacing w:val="-1"/>
                <w:sz w:val="20"/>
                <w:szCs w:val="20"/>
              </w:rPr>
            </w:pPr>
            <w:ins w:id="388" w:author="Björn Genfors" w:date="2013-08-08T12:45:00Z">
              <w:r>
                <w:rPr>
                  <w:spacing w:val="-1"/>
                  <w:sz w:val="20"/>
                  <w:szCs w:val="20"/>
                </w:rPr>
                <w:t xml:space="preserve">   0..*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:rsidTr="00F92CFC">
        <w:trPr>
          <w:trHeight w:hRule="exact" w:val="5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9" w:lineRule="exact"/>
              <w:ind w:left="102"/>
              <w:rPr>
                <w:ins w:id="389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90" w:author="Björn Genfors" w:date="2013-08-08T12:45:00Z">
              <w:r>
                <w:rPr>
                  <w:sz w:val="20"/>
                  <w:szCs w:val="20"/>
                </w:rPr>
                <w:t>diagnosisI</w:t>
              </w:r>
            </w:ins>
            <w:r w:rsidR="00FD4B7E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ind w:left="102"/>
              <w:rPr>
                <w:ins w:id="391" w:author="Björn Genfors" w:date="2013-08-08T10:27:00Z"/>
                <w:spacing w:val="-1"/>
                <w:sz w:val="20"/>
                <w:szCs w:val="20"/>
              </w:rPr>
            </w:pPr>
            <w:ins w:id="392" w:author="Björn Genfors" w:date="2013-08-08T12:45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Pr="00FD4B7E" w:rsidRDefault="008C0464" w:rsidP="00FD4B7E">
            <w:pPr>
              <w:spacing w:line="229" w:lineRule="exact"/>
              <w:ind w:left="102"/>
              <w:rPr>
                <w:ins w:id="393" w:author="Björn Genfors" w:date="2013-08-08T10:27:00Z"/>
                <w:spacing w:val="-1"/>
                <w:sz w:val="20"/>
                <w:szCs w:val="20"/>
                <w:lang w:val="sv-SE"/>
              </w:rPr>
            </w:pPr>
            <w:ins w:id="394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Unik identitet för diagnosen</w:t>
              </w:r>
            </w:ins>
            <w:r w:rsidR="00FD4B7E" w:rsidRPr="00FD4B7E">
              <w:rPr>
                <w:spacing w:val="-1"/>
                <w:sz w:val="20"/>
                <w:szCs w:val="20"/>
                <w:lang w:val="sv-SE"/>
              </w:rPr>
              <w:t xml:space="preserve"> (motsvarande </w:t>
            </w:r>
            <w:proofErr w:type="spellStart"/>
            <w:r w:rsidR="00FD4B7E" w:rsidRPr="00FD4B7E">
              <w:rPr>
                <w:spacing w:val="-1"/>
                <w:sz w:val="20"/>
                <w:szCs w:val="20"/>
                <w:lang w:val="sv-SE"/>
              </w:rPr>
              <w:t>documentId</w:t>
            </w:r>
            <w:proofErr w:type="spellEnd"/>
            <w:r w:rsidR="00FD4B7E">
              <w:rPr>
                <w:spacing w:val="-1"/>
                <w:sz w:val="20"/>
                <w:szCs w:val="20"/>
                <w:lang w:val="sv-SE"/>
              </w:rPr>
              <w:t xml:space="preserve"> för annan diagnos)</w:t>
            </w:r>
            <w:ins w:id="395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C149E2">
            <w:pPr>
              <w:spacing w:line="226" w:lineRule="exact"/>
              <w:rPr>
                <w:ins w:id="396" w:author="Björn Genfors" w:date="2013-08-08T10:27:00Z"/>
                <w:spacing w:val="-1"/>
                <w:sz w:val="20"/>
                <w:szCs w:val="20"/>
              </w:rPr>
            </w:pPr>
            <w:ins w:id="397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 xml:space="preserve">   </w:t>
              </w:r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</w:tbl>
    <w:p w:rsidR="003B15F7" w:rsidRDefault="003B15F7"/>
    <w:sectPr w:rsidR="003B15F7" w:rsidSect="00F92CFC">
      <w:headerReference w:type="default" r:id="rId9"/>
      <w:pgSz w:w="16840" w:h="11909" w:orient="landscape"/>
      <w:pgMar w:top="1060" w:right="1480" w:bottom="1080" w:left="280" w:header="90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E0" w:rsidRDefault="004B51E0" w:rsidP="00F92CFC">
      <w:r>
        <w:separator/>
      </w:r>
    </w:p>
  </w:endnote>
  <w:endnote w:type="continuationSeparator" w:id="0">
    <w:p w:rsidR="004B51E0" w:rsidRDefault="004B51E0" w:rsidP="00F9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E0" w:rsidRDefault="004B51E0" w:rsidP="00F92CFC">
      <w:r>
        <w:separator/>
      </w:r>
    </w:p>
  </w:footnote>
  <w:footnote w:type="continuationSeparator" w:id="0">
    <w:p w:rsidR="004B51E0" w:rsidRDefault="004B51E0" w:rsidP="00F92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080"/>
      <w:gridCol w:w="3236"/>
      <w:gridCol w:w="3132"/>
    </w:tblGrid>
    <w:tr w:rsidR="00C149E2" w:rsidTr="00F92CFC">
      <w:trPr>
        <w:cantSplit/>
        <w:trHeight w:val="260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Remiss till </w:t>
          </w:r>
          <w:proofErr w:type="spellStart"/>
          <w:r>
            <w:rPr>
              <w:b/>
              <w:sz w:val="24"/>
            </w:rPr>
            <w:t>integratörer</w:t>
          </w:r>
          <w:proofErr w:type="spellEnd"/>
          <w:r>
            <w:rPr>
              <w:b/>
              <w:sz w:val="24"/>
            </w:rPr>
            <w:t xml:space="preserve"> </w:t>
          </w:r>
        </w:p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Information för tjänstekontrakt </w:t>
          </w:r>
          <w:proofErr w:type="spellStart"/>
          <w:r>
            <w:rPr>
              <w:b/>
              <w:sz w:val="24"/>
            </w:rPr>
            <w:t>GetDiagnosis</w:t>
          </w:r>
          <w:proofErr w:type="spellEnd"/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C149E2" w:rsidTr="00F92CFC">
      <w:trPr>
        <w:cantSplit/>
        <w:trHeight w:val="254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</w:tr>
    <w:tr w:rsidR="00C149E2" w:rsidRPr="00647B65" w:rsidTr="00F92CFC">
      <w:trPr>
        <w:cantSplit/>
        <w:trHeight w:val="265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CF3BBF" w:rsidRDefault="00C149E2" w:rsidP="00E323D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</w:t>
          </w:r>
          <w:r w:rsidRPr="00CF3BBF">
            <w:rPr>
              <w:rFonts w:ascii="Arial" w:hAnsi="Arial" w:cs="Arial"/>
            </w:rPr>
            <w:t xml:space="preserve">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72115">
            <w:rPr>
              <w:rFonts w:ascii="Arial" w:hAnsi="Arial" w:cs="Arial"/>
              <w:noProof/>
            </w:rPr>
            <w:t>2013-10-15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647B65" w:rsidRDefault="00C149E2" w:rsidP="00E323DE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C149E2" w:rsidRPr="00647B65" w:rsidRDefault="00C149E2" w:rsidP="00E323DE"/>
      </w:tc>
    </w:tr>
  </w:tbl>
  <w:p w:rsidR="00C149E2" w:rsidRPr="008745C3" w:rsidRDefault="00C149E2" w:rsidP="00E323DE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5C0"/>
    <w:multiLevelType w:val="hybridMultilevel"/>
    <w:tmpl w:val="71487854"/>
    <w:lvl w:ilvl="0" w:tplc="041D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352D2ED1"/>
    <w:multiLevelType w:val="hybridMultilevel"/>
    <w:tmpl w:val="51F0D59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246C2"/>
    <w:multiLevelType w:val="multilevel"/>
    <w:tmpl w:val="A08E15CA"/>
    <w:lvl w:ilvl="0">
      <w:start w:val="1"/>
      <w:numFmt w:val="decimal"/>
      <w:pStyle w:val="Rubrik1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pStyle w:val="Rubrik2b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FC"/>
    <w:rsid w:val="00002080"/>
    <w:rsid w:val="0000299A"/>
    <w:rsid w:val="00003836"/>
    <w:rsid w:val="00005AF6"/>
    <w:rsid w:val="000121E6"/>
    <w:rsid w:val="000134DB"/>
    <w:rsid w:val="00014622"/>
    <w:rsid w:val="000301CA"/>
    <w:rsid w:val="000310EC"/>
    <w:rsid w:val="0003377A"/>
    <w:rsid w:val="00033C62"/>
    <w:rsid w:val="00034A82"/>
    <w:rsid w:val="000452AB"/>
    <w:rsid w:val="0004755D"/>
    <w:rsid w:val="00050671"/>
    <w:rsid w:val="00057454"/>
    <w:rsid w:val="00057CDE"/>
    <w:rsid w:val="000625B9"/>
    <w:rsid w:val="0006722E"/>
    <w:rsid w:val="00067C0E"/>
    <w:rsid w:val="00071B38"/>
    <w:rsid w:val="00073196"/>
    <w:rsid w:val="000777F4"/>
    <w:rsid w:val="00082219"/>
    <w:rsid w:val="00082F82"/>
    <w:rsid w:val="00086A7B"/>
    <w:rsid w:val="000902F0"/>
    <w:rsid w:val="00090593"/>
    <w:rsid w:val="000909F3"/>
    <w:rsid w:val="00095CE6"/>
    <w:rsid w:val="000A029E"/>
    <w:rsid w:val="000A2790"/>
    <w:rsid w:val="000A2900"/>
    <w:rsid w:val="000A70C4"/>
    <w:rsid w:val="000B2D24"/>
    <w:rsid w:val="000B7DB3"/>
    <w:rsid w:val="000C40AA"/>
    <w:rsid w:val="000D2176"/>
    <w:rsid w:val="000D421C"/>
    <w:rsid w:val="000E1360"/>
    <w:rsid w:val="000E1BDB"/>
    <w:rsid w:val="000E2509"/>
    <w:rsid w:val="000E31FD"/>
    <w:rsid w:val="000E4933"/>
    <w:rsid w:val="000F17D9"/>
    <w:rsid w:val="000F2C61"/>
    <w:rsid w:val="000F2F03"/>
    <w:rsid w:val="000F65EE"/>
    <w:rsid w:val="000F6E35"/>
    <w:rsid w:val="000F72FC"/>
    <w:rsid w:val="00100087"/>
    <w:rsid w:val="0010164B"/>
    <w:rsid w:val="0010347E"/>
    <w:rsid w:val="00105B84"/>
    <w:rsid w:val="0011196A"/>
    <w:rsid w:val="00112641"/>
    <w:rsid w:val="0011441C"/>
    <w:rsid w:val="00117CAF"/>
    <w:rsid w:val="00121553"/>
    <w:rsid w:val="001246BA"/>
    <w:rsid w:val="00125A63"/>
    <w:rsid w:val="0013066F"/>
    <w:rsid w:val="001326D1"/>
    <w:rsid w:val="0013670A"/>
    <w:rsid w:val="00141378"/>
    <w:rsid w:val="001434D5"/>
    <w:rsid w:val="0014489C"/>
    <w:rsid w:val="001459C4"/>
    <w:rsid w:val="001560E5"/>
    <w:rsid w:val="001561C3"/>
    <w:rsid w:val="00156363"/>
    <w:rsid w:val="00156D01"/>
    <w:rsid w:val="00166799"/>
    <w:rsid w:val="00170023"/>
    <w:rsid w:val="00171C69"/>
    <w:rsid w:val="0017292D"/>
    <w:rsid w:val="00173416"/>
    <w:rsid w:val="00176D04"/>
    <w:rsid w:val="00184907"/>
    <w:rsid w:val="001854EF"/>
    <w:rsid w:val="00191E89"/>
    <w:rsid w:val="001928F8"/>
    <w:rsid w:val="00193603"/>
    <w:rsid w:val="00193EF8"/>
    <w:rsid w:val="0019694D"/>
    <w:rsid w:val="001A56D3"/>
    <w:rsid w:val="001A601C"/>
    <w:rsid w:val="001A6B03"/>
    <w:rsid w:val="001B329D"/>
    <w:rsid w:val="001C246D"/>
    <w:rsid w:val="001C5130"/>
    <w:rsid w:val="001C7670"/>
    <w:rsid w:val="001C7BA8"/>
    <w:rsid w:val="001E3E63"/>
    <w:rsid w:val="001E52E0"/>
    <w:rsid w:val="001E7B98"/>
    <w:rsid w:val="001F61CD"/>
    <w:rsid w:val="001F6757"/>
    <w:rsid w:val="002056C6"/>
    <w:rsid w:val="00210ED0"/>
    <w:rsid w:val="00213A17"/>
    <w:rsid w:val="002148F9"/>
    <w:rsid w:val="00227137"/>
    <w:rsid w:val="002300AD"/>
    <w:rsid w:val="0023129E"/>
    <w:rsid w:val="00240F71"/>
    <w:rsid w:val="0024231B"/>
    <w:rsid w:val="00242A9E"/>
    <w:rsid w:val="00244C82"/>
    <w:rsid w:val="00247532"/>
    <w:rsid w:val="00247EE7"/>
    <w:rsid w:val="00271081"/>
    <w:rsid w:val="00276ADB"/>
    <w:rsid w:val="00284A63"/>
    <w:rsid w:val="002861D4"/>
    <w:rsid w:val="00287279"/>
    <w:rsid w:val="0029011D"/>
    <w:rsid w:val="0029069E"/>
    <w:rsid w:val="00295F68"/>
    <w:rsid w:val="0029624A"/>
    <w:rsid w:val="002B4420"/>
    <w:rsid w:val="002B7796"/>
    <w:rsid w:val="002C7660"/>
    <w:rsid w:val="002C7CCC"/>
    <w:rsid w:val="002D266C"/>
    <w:rsid w:val="002E0BAC"/>
    <w:rsid w:val="002E5454"/>
    <w:rsid w:val="002E5B45"/>
    <w:rsid w:val="002F2BCA"/>
    <w:rsid w:val="002F538C"/>
    <w:rsid w:val="002F7598"/>
    <w:rsid w:val="0030288F"/>
    <w:rsid w:val="003028F8"/>
    <w:rsid w:val="00306B15"/>
    <w:rsid w:val="00311E23"/>
    <w:rsid w:val="00316827"/>
    <w:rsid w:val="00317C57"/>
    <w:rsid w:val="00320301"/>
    <w:rsid w:val="00332423"/>
    <w:rsid w:val="00340BE9"/>
    <w:rsid w:val="003450F0"/>
    <w:rsid w:val="00353C17"/>
    <w:rsid w:val="003553A2"/>
    <w:rsid w:val="00355A44"/>
    <w:rsid w:val="00357C17"/>
    <w:rsid w:val="003606EF"/>
    <w:rsid w:val="00371DC2"/>
    <w:rsid w:val="00374F87"/>
    <w:rsid w:val="00377875"/>
    <w:rsid w:val="00377A16"/>
    <w:rsid w:val="00377D2E"/>
    <w:rsid w:val="0038273A"/>
    <w:rsid w:val="003870D3"/>
    <w:rsid w:val="0039050E"/>
    <w:rsid w:val="00390DC1"/>
    <w:rsid w:val="003926F1"/>
    <w:rsid w:val="003A5425"/>
    <w:rsid w:val="003A5C51"/>
    <w:rsid w:val="003B15F7"/>
    <w:rsid w:val="003B5BD4"/>
    <w:rsid w:val="003B5F55"/>
    <w:rsid w:val="003B7615"/>
    <w:rsid w:val="003C289A"/>
    <w:rsid w:val="003C716E"/>
    <w:rsid w:val="003D279A"/>
    <w:rsid w:val="003D3131"/>
    <w:rsid w:val="003E0418"/>
    <w:rsid w:val="003E5D38"/>
    <w:rsid w:val="003E772D"/>
    <w:rsid w:val="003F1A8F"/>
    <w:rsid w:val="003F69A3"/>
    <w:rsid w:val="00411E58"/>
    <w:rsid w:val="00415961"/>
    <w:rsid w:val="00422DA0"/>
    <w:rsid w:val="004240E8"/>
    <w:rsid w:val="00430E0F"/>
    <w:rsid w:val="00432A19"/>
    <w:rsid w:val="00436F48"/>
    <w:rsid w:val="0045080D"/>
    <w:rsid w:val="00455999"/>
    <w:rsid w:val="00456376"/>
    <w:rsid w:val="00456BF8"/>
    <w:rsid w:val="00457909"/>
    <w:rsid w:val="004660DA"/>
    <w:rsid w:val="00466F8D"/>
    <w:rsid w:val="00474B13"/>
    <w:rsid w:val="0047544E"/>
    <w:rsid w:val="00475482"/>
    <w:rsid w:val="0048044B"/>
    <w:rsid w:val="00481513"/>
    <w:rsid w:val="0048378F"/>
    <w:rsid w:val="00484368"/>
    <w:rsid w:val="0048695B"/>
    <w:rsid w:val="0049056E"/>
    <w:rsid w:val="004A3882"/>
    <w:rsid w:val="004B514E"/>
    <w:rsid w:val="004B51E0"/>
    <w:rsid w:val="004B7CC1"/>
    <w:rsid w:val="004C5212"/>
    <w:rsid w:val="004D06C0"/>
    <w:rsid w:val="004D18BD"/>
    <w:rsid w:val="004D2241"/>
    <w:rsid w:val="004D4E35"/>
    <w:rsid w:val="004D5500"/>
    <w:rsid w:val="004E0EA0"/>
    <w:rsid w:val="004E5C49"/>
    <w:rsid w:val="004F19C7"/>
    <w:rsid w:val="004F7728"/>
    <w:rsid w:val="00501A82"/>
    <w:rsid w:val="00507560"/>
    <w:rsid w:val="005122DE"/>
    <w:rsid w:val="0051277B"/>
    <w:rsid w:val="005177BF"/>
    <w:rsid w:val="00520C7E"/>
    <w:rsid w:val="0052526E"/>
    <w:rsid w:val="005256CD"/>
    <w:rsid w:val="00531506"/>
    <w:rsid w:val="00543289"/>
    <w:rsid w:val="00553158"/>
    <w:rsid w:val="00554233"/>
    <w:rsid w:val="00562361"/>
    <w:rsid w:val="00564FEC"/>
    <w:rsid w:val="00573B72"/>
    <w:rsid w:val="00575594"/>
    <w:rsid w:val="00575ECA"/>
    <w:rsid w:val="0058353E"/>
    <w:rsid w:val="00586086"/>
    <w:rsid w:val="00592744"/>
    <w:rsid w:val="00597688"/>
    <w:rsid w:val="00597DBD"/>
    <w:rsid w:val="005A7C4C"/>
    <w:rsid w:val="005B4F95"/>
    <w:rsid w:val="005B67CA"/>
    <w:rsid w:val="005C2937"/>
    <w:rsid w:val="005C3AF4"/>
    <w:rsid w:val="005D0C72"/>
    <w:rsid w:val="005D4216"/>
    <w:rsid w:val="005D4C8E"/>
    <w:rsid w:val="005D6163"/>
    <w:rsid w:val="005D6907"/>
    <w:rsid w:val="005F23D5"/>
    <w:rsid w:val="005F4209"/>
    <w:rsid w:val="005F5895"/>
    <w:rsid w:val="005F71C1"/>
    <w:rsid w:val="00604DCA"/>
    <w:rsid w:val="00606AF5"/>
    <w:rsid w:val="0061718B"/>
    <w:rsid w:val="00617692"/>
    <w:rsid w:val="00620EA2"/>
    <w:rsid w:val="00622B8F"/>
    <w:rsid w:val="00624263"/>
    <w:rsid w:val="00626358"/>
    <w:rsid w:val="00626C22"/>
    <w:rsid w:val="00632947"/>
    <w:rsid w:val="00636518"/>
    <w:rsid w:val="00636EDE"/>
    <w:rsid w:val="00640928"/>
    <w:rsid w:val="00652DCB"/>
    <w:rsid w:val="00655C8C"/>
    <w:rsid w:val="00661D5A"/>
    <w:rsid w:val="0066249E"/>
    <w:rsid w:val="00665E20"/>
    <w:rsid w:val="00670A9B"/>
    <w:rsid w:val="006711DC"/>
    <w:rsid w:val="00672483"/>
    <w:rsid w:val="0067391C"/>
    <w:rsid w:val="00680099"/>
    <w:rsid w:val="006848C6"/>
    <w:rsid w:val="00685681"/>
    <w:rsid w:val="00691161"/>
    <w:rsid w:val="00693ACD"/>
    <w:rsid w:val="006951A0"/>
    <w:rsid w:val="006A013A"/>
    <w:rsid w:val="006A34FD"/>
    <w:rsid w:val="006A5C76"/>
    <w:rsid w:val="006A637E"/>
    <w:rsid w:val="006A68AF"/>
    <w:rsid w:val="006B2D33"/>
    <w:rsid w:val="006B5D6B"/>
    <w:rsid w:val="006B6383"/>
    <w:rsid w:val="006C7291"/>
    <w:rsid w:val="006C78A6"/>
    <w:rsid w:val="006D3BB5"/>
    <w:rsid w:val="006E1F4F"/>
    <w:rsid w:val="006F1F38"/>
    <w:rsid w:val="006F4FB9"/>
    <w:rsid w:val="006F6281"/>
    <w:rsid w:val="00703145"/>
    <w:rsid w:val="00706936"/>
    <w:rsid w:val="0070730F"/>
    <w:rsid w:val="0071037C"/>
    <w:rsid w:val="007114F3"/>
    <w:rsid w:val="00711971"/>
    <w:rsid w:val="00712A6D"/>
    <w:rsid w:val="00720BD5"/>
    <w:rsid w:val="00722540"/>
    <w:rsid w:val="00722726"/>
    <w:rsid w:val="00727350"/>
    <w:rsid w:val="00727E26"/>
    <w:rsid w:val="007434EB"/>
    <w:rsid w:val="00743E7C"/>
    <w:rsid w:val="007474C3"/>
    <w:rsid w:val="0075389B"/>
    <w:rsid w:val="00755B3C"/>
    <w:rsid w:val="00760317"/>
    <w:rsid w:val="00765935"/>
    <w:rsid w:val="0077252E"/>
    <w:rsid w:val="00773038"/>
    <w:rsid w:val="0077713C"/>
    <w:rsid w:val="0077720A"/>
    <w:rsid w:val="00792CF3"/>
    <w:rsid w:val="00792EC0"/>
    <w:rsid w:val="007932ED"/>
    <w:rsid w:val="007A0141"/>
    <w:rsid w:val="007A0C9B"/>
    <w:rsid w:val="007A2646"/>
    <w:rsid w:val="007A2B47"/>
    <w:rsid w:val="007B7BEB"/>
    <w:rsid w:val="007C04E5"/>
    <w:rsid w:val="007C1C7E"/>
    <w:rsid w:val="007C1F82"/>
    <w:rsid w:val="007C3006"/>
    <w:rsid w:val="007C3A6D"/>
    <w:rsid w:val="007C7AE5"/>
    <w:rsid w:val="007D2350"/>
    <w:rsid w:val="007E1ECC"/>
    <w:rsid w:val="007E443E"/>
    <w:rsid w:val="007E482A"/>
    <w:rsid w:val="007E4F81"/>
    <w:rsid w:val="007F240C"/>
    <w:rsid w:val="007F3220"/>
    <w:rsid w:val="007F4389"/>
    <w:rsid w:val="008021EA"/>
    <w:rsid w:val="00803D80"/>
    <w:rsid w:val="00804951"/>
    <w:rsid w:val="0080712A"/>
    <w:rsid w:val="0081114B"/>
    <w:rsid w:val="00811517"/>
    <w:rsid w:val="00813230"/>
    <w:rsid w:val="00814C0F"/>
    <w:rsid w:val="00816861"/>
    <w:rsid w:val="008207F2"/>
    <w:rsid w:val="00823F3A"/>
    <w:rsid w:val="00825335"/>
    <w:rsid w:val="0082735A"/>
    <w:rsid w:val="00830741"/>
    <w:rsid w:val="0083200D"/>
    <w:rsid w:val="0084137F"/>
    <w:rsid w:val="008524C7"/>
    <w:rsid w:val="008605EA"/>
    <w:rsid w:val="00862DA2"/>
    <w:rsid w:val="008649BF"/>
    <w:rsid w:val="008705AE"/>
    <w:rsid w:val="008719AA"/>
    <w:rsid w:val="00883E24"/>
    <w:rsid w:val="008841F1"/>
    <w:rsid w:val="00884C65"/>
    <w:rsid w:val="00887675"/>
    <w:rsid w:val="00890E14"/>
    <w:rsid w:val="0089601F"/>
    <w:rsid w:val="00897EC2"/>
    <w:rsid w:val="008A027E"/>
    <w:rsid w:val="008A2549"/>
    <w:rsid w:val="008A4269"/>
    <w:rsid w:val="008A4536"/>
    <w:rsid w:val="008A65D0"/>
    <w:rsid w:val="008A77D5"/>
    <w:rsid w:val="008B29DE"/>
    <w:rsid w:val="008C0464"/>
    <w:rsid w:val="008C04C9"/>
    <w:rsid w:val="008C3F79"/>
    <w:rsid w:val="008C67AD"/>
    <w:rsid w:val="008D11C8"/>
    <w:rsid w:val="008D12DE"/>
    <w:rsid w:val="008E68E9"/>
    <w:rsid w:val="008F10D5"/>
    <w:rsid w:val="008F50BB"/>
    <w:rsid w:val="00900175"/>
    <w:rsid w:val="00901E8D"/>
    <w:rsid w:val="009164CF"/>
    <w:rsid w:val="00920AFB"/>
    <w:rsid w:val="00932E54"/>
    <w:rsid w:val="00941DE4"/>
    <w:rsid w:val="0096063B"/>
    <w:rsid w:val="00964643"/>
    <w:rsid w:val="009663F0"/>
    <w:rsid w:val="00977B10"/>
    <w:rsid w:val="00993DAE"/>
    <w:rsid w:val="00994EE3"/>
    <w:rsid w:val="00996512"/>
    <w:rsid w:val="009A0C3B"/>
    <w:rsid w:val="009A4021"/>
    <w:rsid w:val="009A4DAA"/>
    <w:rsid w:val="009A6B89"/>
    <w:rsid w:val="009B0508"/>
    <w:rsid w:val="009C5DF6"/>
    <w:rsid w:val="009D4941"/>
    <w:rsid w:val="009E1BC5"/>
    <w:rsid w:val="009E3267"/>
    <w:rsid w:val="009F0416"/>
    <w:rsid w:val="009F63C4"/>
    <w:rsid w:val="009F7881"/>
    <w:rsid w:val="00A01F8A"/>
    <w:rsid w:val="00A04A87"/>
    <w:rsid w:val="00A102DA"/>
    <w:rsid w:val="00A104D2"/>
    <w:rsid w:val="00A122E8"/>
    <w:rsid w:val="00A16F8D"/>
    <w:rsid w:val="00A176A0"/>
    <w:rsid w:val="00A205DC"/>
    <w:rsid w:val="00A21752"/>
    <w:rsid w:val="00A2352A"/>
    <w:rsid w:val="00A25322"/>
    <w:rsid w:val="00A30DCD"/>
    <w:rsid w:val="00A3417D"/>
    <w:rsid w:val="00A51A49"/>
    <w:rsid w:val="00A53712"/>
    <w:rsid w:val="00A538D9"/>
    <w:rsid w:val="00A602CF"/>
    <w:rsid w:val="00A661C8"/>
    <w:rsid w:val="00A70354"/>
    <w:rsid w:val="00A70D4D"/>
    <w:rsid w:val="00A71A4D"/>
    <w:rsid w:val="00A7603E"/>
    <w:rsid w:val="00A8038F"/>
    <w:rsid w:val="00A810BA"/>
    <w:rsid w:val="00A83898"/>
    <w:rsid w:val="00AA258A"/>
    <w:rsid w:val="00AA33D4"/>
    <w:rsid w:val="00AB54FF"/>
    <w:rsid w:val="00AC0307"/>
    <w:rsid w:val="00AC323E"/>
    <w:rsid w:val="00AD0C0F"/>
    <w:rsid w:val="00AD0FFF"/>
    <w:rsid w:val="00AD2248"/>
    <w:rsid w:val="00AD47CC"/>
    <w:rsid w:val="00AD65EA"/>
    <w:rsid w:val="00AE0900"/>
    <w:rsid w:val="00AE4999"/>
    <w:rsid w:val="00AE7685"/>
    <w:rsid w:val="00AF24A6"/>
    <w:rsid w:val="00AF2F12"/>
    <w:rsid w:val="00AF760D"/>
    <w:rsid w:val="00B01100"/>
    <w:rsid w:val="00B0266C"/>
    <w:rsid w:val="00B02AFA"/>
    <w:rsid w:val="00B05289"/>
    <w:rsid w:val="00B05BFB"/>
    <w:rsid w:val="00B05E2E"/>
    <w:rsid w:val="00B126F0"/>
    <w:rsid w:val="00B13092"/>
    <w:rsid w:val="00B35758"/>
    <w:rsid w:val="00B35BD4"/>
    <w:rsid w:val="00B37DE0"/>
    <w:rsid w:val="00B477C9"/>
    <w:rsid w:val="00B51B9B"/>
    <w:rsid w:val="00B61AD0"/>
    <w:rsid w:val="00B61C3E"/>
    <w:rsid w:val="00B637AA"/>
    <w:rsid w:val="00B759EC"/>
    <w:rsid w:val="00B7610B"/>
    <w:rsid w:val="00BA6572"/>
    <w:rsid w:val="00BA6E2B"/>
    <w:rsid w:val="00BC6C2F"/>
    <w:rsid w:val="00BC7351"/>
    <w:rsid w:val="00BE2970"/>
    <w:rsid w:val="00BE7739"/>
    <w:rsid w:val="00BE7E4D"/>
    <w:rsid w:val="00BF063C"/>
    <w:rsid w:val="00BF091A"/>
    <w:rsid w:val="00BF1BB3"/>
    <w:rsid w:val="00BF2E29"/>
    <w:rsid w:val="00BF6260"/>
    <w:rsid w:val="00C038FE"/>
    <w:rsid w:val="00C04F87"/>
    <w:rsid w:val="00C149E2"/>
    <w:rsid w:val="00C1573C"/>
    <w:rsid w:val="00C167A3"/>
    <w:rsid w:val="00C1754E"/>
    <w:rsid w:val="00C17CF0"/>
    <w:rsid w:val="00C21E86"/>
    <w:rsid w:val="00C31AD5"/>
    <w:rsid w:val="00C34296"/>
    <w:rsid w:val="00C42C6A"/>
    <w:rsid w:val="00C447DC"/>
    <w:rsid w:val="00C54081"/>
    <w:rsid w:val="00C54FE5"/>
    <w:rsid w:val="00C55805"/>
    <w:rsid w:val="00C5741E"/>
    <w:rsid w:val="00C67072"/>
    <w:rsid w:val="00C76983"/>
    <w:rsid w:val="00C91215"/>
    <w:rsid w:val="00CA01E2"/>
    <w:rsid w:val="00CA188D"/>
    <w:rsid w:val="00CB74B6"/>
    <w:rsid w:val="00CC18BD"/>
    <w:rsid w:val="00CC4525"/>
    <w:rsid w:val="00CC511C"/>
    <w:rsid w:val="00CC51E3"/>
    <w:rsid w:val="00CD12CD"/>
    <w:rsid w:val="00CD4F7C"/>
    <w:rsid w:val="00CD683F"/>
    <w:rsid w:val="00CE1F1B"/>
    <w:rsid w:val="00CE6F27"/>
    <w:rsid w:val="00CF190D"/>
    <w:rsid w:val="00CF1B50"/>
    <w:rsid w:val="00CF2E24"/>
    <w:rsid w:val="00CF53FE"/>
    <w:rsid w:val="00CF7778"/>
    <w:rsid w:val="00D0331B"/>
    <w:rsid w:val="00D05080"/>
    <w:rsid w:val="00D10B7B"/>
    <w:rsid w:val="00D112AE"/>
    <w:rsid w:val="00D13D6E"/>
    <w:rsid w:val="00D1771B"/>
    <w:rsid w:val="00D22FDA"/>
    <w:rsid w:val="00D30D2D"/>
    <w:rsid w:val="00D37020"/>
    <w:rsid w:val="00D41138"/>
    <w:rsid w:val="00D411FA"/>
    <w:rsid w:val="00D677B3"/>
    <w:rsid w:val="00D8735B"/>
    <w:rsid w:val="00D94D89"/>
    <w:rsid w:val="00DA21BE"/>
    <w:rsid w:val="00DA4F25"/>
    <w:rsid w:val="00DB3E88"/>
    <w:rsid w:val="00DB4D56"/>
    <w:rsid w:val="00DC7550"/>
    <w:rsid w:val="00DD2F36"/>
    <w:rsid w:val="00DD5B67"/>
    <w:rsid w:val="00DE084B"/>
    <w:rsid w:val="00DE2C26"/>
    <w:rsid w:val="00DF1778"/>
    <w:rsid w:val="00DF7B1D"/>
    <w:rsid w:val="00E0193B"/>
    <w:rsid w:val="00E04481"/>
    <w:rsid w:val="00E05D30"/>
    <w:rsid w:val="00E10042"/>
    <w:rsid w:val="00E22ED0"/>
    <w:rsid w:val="00E26211"/>
    <w:rsid w:val="00E2773D"/>
    <w:rsid w:val="00E323DE"/>
    <w:rsid w:val="00E32D0A"/>
    <w:rsid w:val="00E34470"/>
    <w:rsid w:val="00E35D32"/>
    <w:rsid w:val="00E4283E"/>
    <w:rsid w:val="00E437EB"/>
    <w:rsid w:val="00E46CA5"/>
    <w:rsid w:val="00E57404"/>
    <w:rsid w:val="00E6055D"/>
    <w:rsid w:val="00E638B6"/>
    <w:rsid w:val="00E66280"/>
    <w:rsid w:val="00E70658"/>
    <w:rsid w:val="00E75487"/>
    <w:rsid w:val="00E81D9E"/>
    <w:rsid w:val="00E81DD4"/>
    <w:rsid w:val="00E87273"/>
    <w:rsid w:val="00E926F7"/>
    <w:rsid w:val="00E93B59"/>
    <w:rsid w:val="00E95A34"/>
    <w:rsid w:val="00EA1358"/>
    <w:rsid w:val="00EB11CB"/>
    <w:rsid w:val="00EB13A8"/>
    <w:rsid w:val="00EB770C"/>
    <w:rsid w:val="00ED0219"/>
    <w:rsid w:val="00ED0EDC"/>
    <w:rsid w:val="00ED3865"/>
    <w:rsid w:val="00EE5001"/>
    <w:rsid w:val="00EF11F4"/>
    <w:rsid w:val="00EF28BE"/>
    <w:rsid w:val="00EF2AF2"/>
    <w:rsid w:val="00EF65A1"/>
    <w:rsid w:val="00EF6628"/>
    <w:rsid w:val="00F00E6C"/>
    <w:rsid w:val="00F07E99"/>
    <w:rsid w:val="00F10A52"/>
    <w:rsid w:val="00F11729"/>
    <w:rsid w:val="00F13230"/>
    <w:rsid w:val="00F1722C"/>
    <w:rsid w:val="00F30C60"/>
    <w:rsid w:val="00F3197C"/>
    <w:rsid w:val="00F37156"/>
    <w:rsid w:val="00F3784B"/>
    <w:rsid w:val="00F40587"/>
    <w:rsid w:val="00F41F6A"/>
    <w:rsid w:val="00F54C39"/>
    <w:rsid w:val="00F57E2B"/>
    <w:rsid w:val="00F6333F"/>
    <w:rsid w:val="00F67481"/>
    <w:rsid w:val="00F70434"/>
    <w:rsid w:val="00F70C35"/>
    <w:rsid w:val="00F71853"/>
    <w:rsid w:val="00F72115"/>
    <w:rsid w:val="00F727CA"/>
    <w:rsid w:val="00F74772"/>
    <w:rsid w:val="00F75464"/>
    <w:rsid w:val="00F7622A"/>
    <w:rsid w:val="00F80076"/>
    <w:rsid w:val="00F80E1D"/>
    <w:rsid w:val="00F81E83"/>
    <w:rsid w:val="00F87B47"/>
    <w:rsid w:val="00F90390"/>
    <w:rsid w:val="00F9266F"/>
    <w:rsid w:val="00F92CFC"/>
    <w:rsid w:val="00FA357B"/>
    <w:rsid w:val="00FA3AA0"/>
    <w:rsid w:val="00FB034E"/>
    <w:rsid w:val="00FB0F05"/>
    <w:rsid w:val="00FB1C97"/>
    <w:rsid w:val="00FB5D19"/>
    <w:rsid w:val="00FC0648"/>
    <w:rsid w:val="00FC4838"/>
    <w:rsid w:val="00FC4877"/>
    <w:rsid w:val="00FC6416"/>
    <w:rsid w:val="00FD0A5A"/>
    <w:rsid w:val="00FD4B7E"/>
    <w:rsid w:val="00FD658B"/>
    <w:rsid w:val="00FD6CA6"/>
    <w:rsid w:val="00FF151C"/>
    <w:rsid w:val="00FF30C1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ecken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ecken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ecken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1369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 Ström</dc:creator>
  <cp:lastModifiedBy>Björn Genfors</cp:lastModifiedBy>
  <cp:revision>14</cp:revision>
  <dcterms:created xsi:type="dcterms:W3CDTF">2013-10-14T15:18:00Z</dcterms:created>
  <dcterms:modified xsi:type="dcterms:W3CDTF">2013-10-15T19:34:00Z</dcterms:modified>
</cp:coreProperties>
</file>