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45D0DC7"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B26C15">
        <w:rPr>
          <w:rFonts w:ascii="Arial" w:hAnsi="Arial"/>
          <w:sz w:val="36"/>
        </w:rPr>
        <w:t>4</w:t>
      </w:r>
    </w:p>
    <w:p w14:paraId="087F92D2" w14:textId="073FF26D"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27716C">
        <w:rPr>
          <w:rFonts w:ascii="Arial" w:hAnsi="Arial"/>
          <w:sz w:val="36"/>
        </w:rPr>
        <w:t>02-11</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0759B39A" w14:textId="656888D6" w:rsidR="00DA3275" w:rsidRDefault="00DA3275" w:rsidP="00FE2B3C">
            <w:pPr>
              <w:pStyle w:val="TableText"/>
            </w:pPr>
            <w:r>
              <w:t>Johan Eltes</w:t>
            </w:r>
          </w:p>
        </w:tc>
        <w:tc>
          <w:tcPr>
            <w:tcW w:w="1276" w:type="dxa"/>
          </w:tcPr>
          <w:p w14:paraId="174BE0EE" w14:textId="77777777" w:rsidR="00DA3275" w:rsidRDefault="00DA3275" w:rsidP="00FE2B3C">
            <w:pPr>
              <w:pStyle w:val="TableText"/>
            </w:pPr>
          </w:p>
        </w:tc>
      </w:tr>
    </w:tbl>
    <w:p w14:paraId="2A423960" w14:textId="2DE0D329"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2806702"/>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3EDDCBCB" w14:textId="77777777" w:rsidR="00025210"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025210">
        <w:rPr>
          <w:noProof/>
        </w:rPr>
        <w:t>Innehållsförteckning</w:t>
      </w:r>
      <w:r w:rsidR="00025210">
        <w:rPr>
          <w:noProof/>
        </w:rPr>
        <w:tab/>
      </w:r>
      <w:r w:rsidR="00025210">
        <w:rPr>
          <w:noProof/>
        </w:rPr>
        <w:fldChar w:fldCharType="begin"/>
      </w:r>
      <w:r w:rsidR="00025210">
        <w:rPr>
          <w:noProof/>
        </w:rPr>
        <w:instrText xml:space="preserve"> PAGEREF _Toc222806702 \h </w:instrText>
      </w:r>
      <w:r w:rsidR="00025210">
        <w:rPr>
          <w:noProof/>
        </w:rPr>
      </w:r>
      <w:r w:rsidR="00025210">
        <w:rPr>
          <w:noProof/>
        </w:rPr>
        <w:fldChar w:fldCharType="separate"/>
      </w:r>
      <w:r w:rsidR="00025210">
        <w:rPr>
          <w:noProof/>
        </w:rPr>
        <w:t>4</w:t>
      </w:r>
      <w:r w:rsidR="00025210">
        <w:rPr>
          <w:noProof/>
        </w:rPr>
        <w:fldChar w:fldCharType="end"/>
      </w:r>
    </w:p>
    <w:p w14:paraId="5DDFED81"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_Toc222806703 \h </w:instrText>
      </w:r>
      <w:r>
        <w:rPr>
          <w:noProof/>
        </w:rPr>
      </w:r>
      <w:r>
        <w:rPr>
          <w:noProof/>
        </w:rPr>
        <w:fldChar w:fldCharType="separate"/>
      </w:r>
      <w:r>
        <w:rPr>
          <w:noProof/>
        </w:rPr>
        <w:t>6</w:t>
      </w:r>
      <w:r>
        <w:rPr>
          <w:noProof/>
        </w:rPr>
        <w:fldChar w:fldCharType="end"/>
      </w:r>
    </w:p>
    <w:p w14:paraId="72A767FE"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_Toc222806704 \h </w:instrText>
      </w:r>
      <w:r>
        <w:rPr>
          <w:noProof/>
        </w:rPr>
      </w:r>
      <w:r>
        <w:rPr>
          <w:noProof/>
        </w:rPr>
        <w:fldChar w:fldCharType="separate"/>
      </w:r>
      <w:r>
        <w:rPr>
          <w:noProof/>
        </w:rPr>
        <w:t>8</w:t>
      </w:r>
      <w:r>
        <w:rPr>
          <w:noProof/>
        </w:rPr>
        <w:fldChar w:fldCharType="end"/>
      </w:r>
    </w:p>
    <w:p w14:paraId="1B4D7E53"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_Toc222806705 \h </w:instrText>
      </w:r>
      <w:r>
        <w:rPr>
          <w:noProof/>
        </w:rPr>
      </w:r>
      <w:r>
        <w:rPr>
          <w:noProof/>
        </w:rPr>
        <w:fldChar w:fldCharType="separate"/>
      </w:r>
      <w:r>
        <w:rPr>
          <w:noProof/>
        </w:rPr>
        <w:t>8</w:t>
      </w:r>
      <w:r>
        <w:rPr>
          <w:noProof/>
        </w:rPr>
        <w:fldChar w:fldCharType="end"/>
      </w:r>
    </w:p>
    <w:p w14:paraId="06F4042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_Toc222806706 \h </w:instrText>
      </w:r>
      <w:r>
        <w:rPr>
          <w:noProof/>
        </w:rPr>
      </w:r>
      <w:r>
        <w:rPr>
          <w:noProof/>
        </w:rPr>
        <w:fldChar w:fldCharType="separate"/>
      </w:r>
      <w:r>
        <w:rPr>
          <w:noProof/>
        </w:rPr>
        <w:t>9</w:t>
      </w:r>
      <w:r>
        <w:rPr>
          <w:noProof/>
        </w:rPr>
        <w:fldChar w:fldCharType="end"/>
      </w:r>
    </w:p>
    <w:p w14:paraId="5A50296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_Toc222806707 \h </w:instrText>
      </w:r>
      <w:r>
        <w:rPr>
          <w:noProof/>
        </w:rPr>
      </w:r>
      <w:r>
        <w:rPr>
          <w:noProof/>
        </w:rPr>
        <w:fldChar w:fldCharType="separate"/>
      </w:r>
      <w:r>
        <w:rPr>
          <w:noProof/>
        </w:rPr>
        <w:t>10</w:t>
      </w:r>
      <w:r>
        <w:rPr>
          <w:noProof/>
        </w:rPr>
        <w:fldChar w:fldCharType="end"/>
      </w:r>
    </w:p>
    <w:p w14:paraId="50504694"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_Toc222806708 \h </w:instrText>
      </w:r>
      <w:r>
        <w:rPr>
          <w:noProof/>
        </w:rPr>
      </w:r>
      <w:r>
        <w:rPr>
          <w:noProof/>
        </w:rPr>
        <w:fldChar w:fldCharType="separate"/>
      </w:r>
      <w:r>
        <w:rPr>
          <w:noProof/>
        </w:rPr>
        <w:t>11</w:t>
      </w:r>
      <w:r>
        <w:rPr>
          <w:noProof/>
        </w:rPr>
        <w:fldChar w:fldCharType="end"/>
      </w:r>
    </w:p>
    <w:p w14:paraId="32B07B86"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_Toc222806709 \h </w:instrText>
      </w:r>
      <w:r>
        <w:rPr>
          <w:noProof/>
        </w:rPr>
      </w:r>
      <w:r>
        <w:rPr>
          <w:noProof/>
        </w:rPr>
        <w:fldChar w:fldCharType="separate"/>
      </w:r>
      <w:r>
        <w:rPr>
          <w:noProof/>
        </w:rPr>
        <w:t>11</w:t>
      </w:r>
      <w:r>
        <w:rPr>
          <w:noProof/>
        </w:rPr>
        <w:fldChar w:fldCharType="end"/>
      </w:r>
    </w:p>
    <w:p w14:paraId="377FA2C4"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_Toc222806710 \h </w:instrText>
      </w:r>
      <w:r>
        <w:rPr>
          <w:noProof/>
        </w:rPr>
      </w:r>
      <w:r>
        <w:rPr>
          <w:noProof/>
        </w:rPr>
        <w:fldChar w:fldCharType="separate"/>
      </w:r>
      <w:r>
        <w:rPr>
          <w:noProof/>
        </w:rPr>
        <w:t>12</w:t>
      </w:r>
      <w:r>
        <w:rPr>
          <w:noProof/>
        </w:rPr>
        <w:fldChar w:fldCharType="end"/>
      </w:r>
    </w:p>
    <w:p w14:paraId="3693FFF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_Toc222806711 \h </w:instrText>
      </w:r>
      <w:r>
        <w:rPr>
          <w:noProof/>
        </w:rPr>
      </w:r>
      <w:r>
        <w:rPr>
          <w:noProof/>
        </w:rPr>
        <w:fldChar w:fldCharType="separate"/>
      </w:r>
      <w:r>
        <w:rPr>
          <w:noProof/>
        </w:rPr>
        <w:t>12</w:t>
      </w:r>
      <w:r>
        <w:rPr>
          <w:noProof/>
        </w:rPr>
        <w:fldChar w:fldCharType="end"/>
      </w:r>
    </w:p>
    <w:p w14:paraId="66CE5FA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_Toc222806712 \h </w:instrText>
      </w:r>
      <w:r>
        <w:rPr>
          <w:noProof/>
        </w:rPr>
      </w:r>
      <w:r>
        <w:rPr>
          <w:noProof/>
        </w:rPr>
        <w:fldChar w:fldCharType="separate"/>
      </w:r>
      <w:r>
        <w:rPr>
          <w:noProof/>
        </w:rPr>
        <w:t>13</w:t>
      </w:r>
      <w:r>
        <w:rPr>
          <w:noProof/>
        </w:rPr>
        <w:fldChar w:fldCharType="end"/>
      </w:r>
    </w:p>
    <w:p w14:paraId="16382565"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_Toc222806713 \h </w:instrText>
      </w:r>
      <w:r>
        <w:rPr>
          <w:noProof/>
        </w:rPr>
      </w:r>
      <w:r>
        <w:rPr>
          <w:noProof/>
        </w:rPr>
        <w:fldChar w:fldCharType="separate"/>
      </w:r>
      <w:r>
        <w:rPr>
          <w:noProof/>
        </w:rPr>
        <w:t>13</w:t>
      </w:r>
      <w:r>
        <w:rPr>
          <w:noProof/>
        </w:rPr>
        <w:fldChar w:fldCharType="end"/>
      </w:r>
    </w:p>
    <w:p w14:paraId="02FF4F1D"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_Toc222806714 \h </w:instrText>
      </w:r>
      <w:r>
        <w:rPr>
          <w:noProof/>
        </w:rPr>
      </w:r>
      <w:r>
        <w:rPr>
          <w:noProof/>
        </w:rPr>
        <w:fldChar w:fldCharType="separate"/>
      </w:r>
      <w:r>
        <w:rPr>
          <w:noProof/>
        </w:rPr>
        <w:t>13</w:t>
      </w:r>
      <w:r>
        <w:rPr>
          <w:noProof/>
        </w:rPr>
        <w:fldChar w:fldCharType="end"/>
      </w:r>
    </w:p>
    <w:p w14:paraId="178AC096"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_Toc222806715 \h </w:instrText>
      </w:r>
      <w:r>
        <w:rPr>
          <w:noProof/>
        </w:rPr>
      </w:r>
      <w:r>
        <w:rPr>
          <w:noProof/>
        </w:rPr>
        <w:fldChar w:fldCharType="separate"/>
      </w:r>
      <w:r>
        <w:rPr>
          <w:noProof/>
        </w:rPr>
        <w:t>13</w:t>
      </w:r>
      <w:r>
        <w:rPr>
          <w:noProof/>
        </w:rPr>
        <w:fldChar w:fldCharType="end"/>
      </w:r>
    </w:p>
    <w:p w14:paraId="410B050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_Toc222806716 \h </w:instrText>
      </w:r>
      <w:r>
        <w:rPr>
          <w:noProof/>
        </w:rPr>
      </w:r>
      <w:r>
        <w:rPr>
          <w:noProof/>
        </w:rPr>
        <w:fldChar w:fldCharType="separate"/>
      </w:r>
      <w:r>
        <w:rPr>
          <w:noProof/>
        </w:rPr>
        <w:t>13</w:t>
      </w:r>
      <w:r>
        <w:rPr>
          <w:noProof/>
        </w:rPr>
        <w:fldChar w:fldCharType="end"/>
      </w:r>
    </w:p>
    <w:p w14:paraId="5ECD83EF"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3</w:t>
      </w:r>
      <w:r>
        <w:rPr>
          <w:rFonts w:asciiTheme="minorHAnsi" w:eastAsiaTheme="minorEastAsia" w:hAnsiTheme="minorHAnsi"/>
          <w:noProof/>
          <w:lang w:eastAsia="ja-JP"/>
        </w:rPr>
        <w:tab/>
      </w:r>
      <w:r w:rsidRPr="00D803CD">
        <w:rPr>
          <w:noProof/>
          <w:spacing w:val="1"/>
        </w:rPr>
        <w:t>Ge</w:t>
      </w:r>
      <w:r>
        <w:rPr>
          <w:noProof/>
        </w:rPr>
        <w:t>ner</w:t>
      </w:r>
      <w:r w:rsidRPr="00D803CD">
        <w:rPr>
          <w:noProof/>
          <w:spacing w:val="-2"/>
        </w:rPr>
        <w:t>e</w:t>
      </w:r>
      <w:r>
        <w:rPr>
          <w:noProof/>
        </w:rPr>
        <w:t xml:space="preserve">lla </w:t>
      </w:r>
      <w:r w:rsidRPr="00D803CD">
        <w:rPr>
          <w:noProof/>
          <w:spacing w:val="-2"/>
        </w:rPr>
        <w:t>r</w:t>
      </w:r>
      <w:r>
        <w:rPr>
          <w:noProof/>
        </w:rPr>
        <w:t>egler</w:t>
      </w:r>
      <w:r>
        <w:rPr>
          <w:noProof/>
        </w:rPr>
        <w:tab/>
      </w:r>
      <w:r>
        <w:rPr>
          <w:noProof/>
        </w:rPr>
        <w:fldChar w:fldCharType="begin"/>
      </w:r>
      <w:r>
        <w:rPr>
          <w:noProof/>
        </w:rPr>
        <w:instrText xml:space="preserve"> PAGEREF _Toc222806717 \h </w:instrText>
      </w:r>
      <w:r>
        <w:rPr>
          <w:noProof/>
        </w:rPr>
      </w:r>
      <w:r>
        <w:rPr>
          <w:noProof/>
        </w:rPr>
        <w:fldChar w:fldCharType="separate"/>
      </w:r>
      <w:r>
        <w:rPr>
          <w:noProof/>
        </w:rPr>
        <w:t>13</w:t>
      </w:r>
      <w:r>
        <w:rPr>
          <w:noProof/>
        </w:rPr>
        <w:fldChar w:fldCharType="end"/>
      </w:r>
    </w:p>
    <w:p w14:paraId="0D4B5B3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_Toc222806718 \h </w:instrText>
      </w:r>
      <w:r>
        <w:rPr>
          <w:noProof/>
        </w:rPr>
      </w:r>
      <w:r>
        <w:rPr>
          <w:noProof/>
        </w:rPr>
        <w:fldChar w:fldCharType="separate"/>
      </w:r>
      <w:r>
        <w:rPr>
          <w:noProof/>
        </w:rPr>
        <w:t>13</w:t>
      </w:r>
      <w:r>
        <w:rPr>
          <w:noProof/>
        </w:rPr>
        <w:fldChar w:fldCharType="end"/>
      </w:r>
    </w:p>
    <w:p w14:paraId="1EF71C5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Uppdatering av anslutningskatalog</w:t>
      </w:r>
      <w:r>
        <w:rPr>
          <w:noProof/>
        </w:rPr>
        <w:tab/>
      </w:r>
      <w:r>
        <w:rPr>
          <w:noProof/>
        </w:rPr>
        <w:fldChar w:fldCharType="begin"/>
      </w:r>
      <w:r>
        <w:rPr>
          <w:noProof/>
        </w:rPr>
        <w:instrText xml:space="preserve"> PAGEREF _Toc222806719 \h </w:instrText>
      </w:r>
      <w:r>
        <w:rPr>
          <w:noProof/>
        </w:rPr>
      </w:r>
      <w:r>
        <w:rPr>
          <w:noProof/>
        </w:rPr>
        <w:fldChar w:fldCharType="separate"/>
      </w:r>
      <w:r>
        <w:rPr>
          <w:noProof/>
        </w:rPr>
        <w:t>16</w:t>
      </w:r>
      <w:r>
        <w:rPr>
          <w:noProof/>
        </w:rPr>
        <w:fldChar w:fldCharType="end"/>
      </w:r>
    </w:p>
    <w:p w14:paraId="0906AA12"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_Toc222806720 \h </w:instrText>
      </w:r>
      <w:r>
        <w:rPr>
          <w:noProof/>
        </w:rPr>
      </w:r>
      <w:r>
        <w:rPr>
          <w:noProof/>
        </w:rPr>
        <w:fldChar w:fldCharType="separate"/>
      </w:r>
      <w:r>
        <w:rPr>
          <w:noProof/>
        </w:rPr>
        <w:t>16</w:t>
      </w:r>
      <w:r>
        <w:rPr>
          <w:noProof/>
        </w:rPr>
        <w:fldChar w:fldCharType="end"/>
      </w:r>
    </w:p>
    <w:p w14:paraId="5FB7291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_Toc222806721 \h </w:instrText>
      </w:r>
      <w:r>
        <w:rPr>
          <w:noProof/>
        </w:rPr>
      </w:r>
      <w:r>
        <w:rPr>
          <w:noProof/>
        </w:rPr>
        <w:fldChar w:fldCharType="separate"/>
      </w:r>
      <w:r>
        <w:rPr>
          <w:noProof/>
        </w:rPr>
        <w:t>17</w:t>
      </w:r>
      <w:r>
        <w:rPr>
          <w:noProof/>
        </w:rPr>
        <w:fldChar w:fldCharType="end"/>
      </w:r>
    </w:p>
    <w:p w14:paraId="10AF315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_Toc222806722 \h </w:instrText>
      </w:r>
      <w:r>
        <w:rPr>
          <w:noProof/>
        </w:rPr>
      </w:r>
      <w:r>
        <w:rPr>
          <w:noProof/>
        </w:rPr>
        <w:fldChar w:fldCharType="separate"/>
      </w:r>
      <w:r>
        <w:rPr>
          <w:noProof/>
        </w:rPr>
        <w:t>17</w:t>
      </w:r>
      <w:r>
        <w:rPr>
          <w:noProof/>
        </w:rPr>
        <w:fldChar w:fldCharType="end"/>
      </w:r>
    </w:p>
    <w:p w14:paraId="2C03B67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3.6</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_Toc222806723 \h </w:instrText>
      </w:r>
      <w:r>
        <w:rPr>
          <w:noProof/>
        </w:rPr>
      </w:r>
      <w:r>
        <w:rPr>
          <w:noProof/>
        </w:rPr>
        <w:fldChar w:fldCharType="separate"/>
      </w:r>
      <w:r>
        <w:rPr>
          <w:noProof/>
        </w:rPr>
        <w:t>17</w:t>
      </w:r>
      <w:r>
        <w:rPr>
          <w:noProof/>
        </w:rPr>
        <w:fldChar w:fldCharType="end"/>
      </w:r>
    </w:p>
    <w:p w14:paraId="257C868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3.7</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_Toc222806724 \h </w:instrText>
      </w:r>
      <w:r>
        <w:rPr>
          <w:noProof/>
        </w:rPr>
      </w:r>
      <w:r>
        <w:rPr>
          <w:noProof/>
        </w:rPr>
        <w:fldChar w:fldCharType="separate"/>
      </w:r>
      <w:r>
        <w:rPr>
          <w:noProof/>
        </w:rPr>
        <w:t>18</w:t>
      </w:r>
      <w:r>
        <w:rPr>
          <w:noProof/>
        </w:rPr>
        <w:fldChar w:fldCharType="end"/>
      </w:r>
    </w:p>
    <w:p w14:paraId="35415D2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_Toc222806725 \h </w:instrText>
      </w:r>
      <w:r>
        <w:rPr>
          <w:noProof/>
        </w:rPr>
      </w:r>
      <w:r>
        <w:rPr>
          <w:noProof/>
        </w:rPr>
        <w:fldChar w:fldCharType="separate"/>
      </w:r>
      <w:r>
        <w:rPr>
          <w:noProof/>
        </w:rPr>
        <w:t>18</w:t>
      </w:r>
      <w:r>
        <w:rPr>
          <w:noProof/>
        </w:rPr>
        <w:fldChar w:fldCharType="end"/>
      </w:r>
    </w:p>
    <w:p w14:paraId="279E9966" w14:textId="77777777" w:rsidR="00025210" w:rsidRDefault="00025210">
      <w:pPr>
        <w:pStyle w:val="Innehll1"/>
        <w:tabs>
          <w:tab w:val="left" w:pos="1228"/>
          <w:tab w:val="right" w:leader="dot" w:pos="9159"/>
        </w:tabs>
        <w:rPr>
          <w:rFonts w:asciiTheme="minorHAnsi" w:eastAsiaTheme="minorEastAsia" w:hAnsiTheme="minorHAnsi"/>
          <w:noProof/>
          <w:lang w:eastAsia="ja-JP"/>
        </w:rPr>
      </w:pPr>
      <w:r w:rsidRPr="00D803CD">
        <w:rPr>
          <w:noProof/>
          <w:spacing w:val="1"/>
        </w:rPr>
        <w:t>4</w:t>
      </w:r>
      <w:r>
        <w:rPr>
          <w:rFonts w:asciiTheme="minorHAnsi" w:eastAsiaTheme="minorEastAsia" w:hAnsiTheme="minorHAnsi"/>
          <w:noProof/>
          <w:lang w:eastAsia="ja-JP"/>
        </w:rPr>
        <w:tab/>
      </w:r>
      <w:r w:rsidRPr="00D803CD">
        <w:rPr>
          <w:noProof/>
          <w:spacing w:val="1"/>
        </w:rPr>
        <w:t>Gemensamma informationskomponenter</w:t>
      </w:r>
      <w:r>
        <w:rPr>
          <w:noProof/>
        </w:rPr>
        <w:tab/>
      </w:r>
      <w:r>
        <w:rPr>
          <w:noProof/>
        </w:rPr>
        <w:fldChar w:fldCharType="begin"/>
      </w:r>
      <w:r>
        <w:rPr>
          <w:noProof/>
        </w:rPr>
        <w:instrText xml:space="preserve"> PAGEREF _Toc222806726 \h </w:instrText>
      </w:r>
      <w:r>
        <w:rPr>
          <w:noProof/>
        </w:rPr>
      </w:r>
      <w:r>
        <w:rPr>
          <w:noProof/>
        </w:rPr>
        <w:fldChar w:fldCharType="separate"/>
      </w:r>
      <w:r>
        <w:rPr>
          <w:noProof/>
        </w:rPr>
        <w:t>18</w:t>
      </w:r>
      <w:r>
        <w:rPr>
          <w:noProof/>
        </w:rPr>
        <w:fldChar w:fldCharType="end"/>
      </w:r>
    </w:p>
    <w:p w14:paraId="0A6FB2CD"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D803CD">
        <w:rPr>
          <w:noProof/>
          <w:spacing w:val="1"/>
        </w:rPr>
        <w:t>GetCareDocumentation (Vård- och omsorgsdokument)</w:t>
      </w:r>
      <w:r>
        <w:rPr>
          <w:noProof/>
        </w:rPr>
        <w:tab/>
      </w:r>
      <w:r>
        <w:rPr>
          <w:noProof/>
        </w:rPr>
        <w:fldChar w:fldCharType="begin"/>
      </w:r>
      <w:r>
        <w:rPr>
          <w:noProof/>
        </w:rPr>
        <w:instrText xml:space="preserve"> PAGEREF _Toc222806727 \h </w:instrText>
      </w:r>
      <w:r>
        <w:rPr>
          <w:noProof/>
        </w:rPr>
      </w:r>
      <w:r>
        <w:rPr>
          <w:noProof/>
        </w:rPr>
        <w:fldChar w:fldCharType="separate"/>
      </w:r>
      <w:r>
        <w:rPr>
          <w:noProof/>
        </w:rPr>
        <w:t>21</w:t>
      </w:r>
      <w:r>
        <w:rPr>
          <w:noProof/>
        </w:rPr>
        <w:fldChar w:fldCharType="end"/>
      </w:r>
    </w:p>
    <w:p w14:paraId="7A2B26A7"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_Toc222806728 \h </w:instrText>
      </w:r>
      <w:r>
        <w:rPr>
          <w:noProof/>
        </w:rPr>
      </w:r>
      <w:r>
        <w:rPr>
          <w:noProof/>
        </w:rPr>
        <w:fldChar w:fldCharType="separate"/>
      </w:r>
      <w:r>
        <w:rPr>
          <w:noProof/>
        </w:rPr>
        <w:t>21</w:t>
      </w:r>
      <w:r>
        <w:rPr>
          <w:noProof/>
        </w:rPr>
        <w:fldChar w:fldCharType="end"/>
      </w:r>
    </w:p>
    <w:p w14:paraId="6476E01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_Toc222806729 \h </w:instrText>
      </w:r>
      <w:r>
        <w:rPr>
          <w:noProof/>
        </w:rPr>
      </w:r>
      <w:r>
        <w:rPr>
          <w:noProof/>
        </w:rPr>
        <w:fldChar w:fldCharType="separate"/>
      </w:r>
      <w:r>
        <w:rPr>
          <w:noProof/>
        </w:rPr>
        <w:t>21</w:t>
      </w:r>
      <w:r>
        <w:rPr>
          <w:noProof/>
        </w:rPr>
        <w:fldChar w:fldCharType="end"/>
      </w:r>
    </w:p>
    <w:p w14:paraId="3F806D5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_Toc222806730 \h </w:instrText>
      </w:r>
      <w:r>
        <w:rPr>
          <w:noProof/>
        </w:rPr>
      </w:r>
      <w:r>
        <w:rPr>
          <w:noProof/>
        </w:rPr>
        <w:fldChar w:fldCharType="separate"/>
      </w:r>
      <w:r>
        <w:rPr>
          <w:noProof/>
        </w:rPr>
        <w:t>22</w:t>
      </w:r>
      <w:r>
        <w:rPr>
          <w:noProof/>
        </w:rPr>
        <w:fldChar w:fldCharType="end"/>
      </w:r>
    </w:p>
    <w:p w14:paraId="3CF03E6F"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_Toc222806731 \h </w:instrText>
      </w:r>
      <w:r>
        <w:rPr>
          <w:noProof/>
        </w:rPr>
      </w:r>
      <w:r>
        <w:rPr>
          <w:noProof/>
        </w:rPr>
        <w:fldChar w:fldCharType="separate"/>
      </w:r>
      <w:r>
        <w:rPr>
          <w:noProof/>
        </w:rPr>
        <w:t>23</w:t>
      </w:r>
      <w:r>
        <w:rPr>
          <w:noProof/>
        </w:rPr>
        <w:fldChar w:fldCharType="end"/>
      </w:r>
    </w:p>
    <w:p w14:paraId="67980442"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6</w:t>
      </w:r>
      <w:r>
        <w:rPr>
          <w:rFonts w:asciiTheme="minorHAnsi" w:eastAsiaTheme="minorEastAsia" w:hAnsiTheme="minorHAnsi"/>
          <w:noProof/>
          <w:lang w:eastAsia="ja-JP"/>
        </w:rPr>
        <w:tab/>
      </w:r>
      <w:r w:rsidRPr="00D803CD">
        <w:rPr>
          <w:noProof/>
          <w:spacing w:val="1"/>
        </w:rPr>
        <w:t>GetReferralOutcome</w:t>
      </w:r>
      <w:r>
        <w:rPr>
          <w:noProof/>
        </w:rPr>
        <w:tab/>
      </w:r>
      <w:r>
        <w:rPr>
          <w:noProof/>
        </w:rPr>
        <w:fldChar w:fldCharType="begin"/>
      </w:r>
      <w:r>
        <w:rPr>
          <w:noProof/>
        </w:rPr>
        <w:instrText xml:space="preserve"> PAGEREF _Toc222806732 \h </w:instrText>
      </w:r>
      <w:r>
        <w:rPr>
          <w:noProof/>
        </w:rPr>
      </w:r>
      <w:r>
        <w:rPr>
          <w:noProof/>
        </w:rPr>
        <w:fldChar w:fldCharType="separate"/>
      </w:r>
      <w:r>
        <w:rPr>
          <w:noProof/>
        </w:rPr>
        <w:t>26</w:t>
      </w:r>
      <w:r>
        <w:rPr>
          <w:noProof/>
        </w:rPr>
        <w:fldChar w:fldCharType="end"/>
      </w:r>
    </w:p>
    <w:p w14:paraId="4DE8534F"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_Toc222806733 \h </w:instrText>
      </w:r>
      <w:r>
        <w:rPr>
          <w:noProof/>
        </w:rPr>
      </w:r>
      <w:r>
        <w:rPr>
          <w:noProof/>
        </w:rPr>
        <w:fldChar w:fldCharType="separate"/>
      </w:r>
      <w:r>
        <w:rPr>
          <w:noProof/>
        </w:rPr>
        <w:t>26</w:t>
      </w:r>
      <w:r>
        <w:rPr>
          <w:noProof/>
        </w:rPr>
        <w:fldChar w:fldCharType="end"/>
      </w:r>
    </w:p>
    <w:p w14:paraId="64D0D6C9"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_Toc222806734 \h </w:instrText>
      </w:r>
      <w:r>
        <w:rPr>
          <w:noProof/>
        </w:rPr>
      </w:r>
      <w:r>
        <w:rPr>
          <w:noProof/>
        </w:rPr>
        <w:fldChar w:fldCharType="separate"/>
      </w:r>
      <w:r>
        <w:rPr>
          <w:noProof/>
        </w:rPr>
        <w:t>26</w:t>
      </w:r>
      <w:r>
        <w:rPr>
          <w:noProof/>
        </w:rPr>
        <w:fldChar w:fldCharType="end"/>
      </w:r>
    </w:p>
    <w:p w14:paraId="3ACCDC19"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_Toc222806735 \h </w:instrText>
      </w:r>
      <w:r>
        <w:rPr>
          <w:noProof/>
        </w:rPr>
      </w:r>
      <w:r>
        <w:rPr>
          <w:noProof/>
        </w:rPr>
        <w:fldChar w:fldCharType="separate"/>
      </w:r>
      <w:r>
        <w:rPr>
          <w:noProof/>
        </w:rPr>
        <w:t>26</w:t>
      </w:r>
      <w:r>
        <w:rPr>
          <w:noProof/>
        </w:rPr>
        <w:fldChar w:fldCharType="end"/>
      </w:r>
    </w:p>
    <w:p w14:paraId="6024875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_Toc222806736 \h </w:instrText>
      </w:r>
      <w:r>
        <w:rPr>
          <w:noProof/>
        </w:rPr>
      </w:r>
      <w:r>
        <w:rPr>
          <w:noProof/>
        </w:rPr>
        <w:fldChar w:fldCharType="separate"/>
      </w:r>
      <w:r>
        <w:rPr>
          <w:noProof/>
        </w:rPr>
        <w:t>26</w:t>
      </w:r>
      <w:r>
        <w:rPr>
          <w:noProof/>
        </w:rPr>
        <w:fldChar w:fldCharType="end"/>
      </w:r>
    </w:p>
    <w:p w14:paraId="74681F44"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7</w:t>
      </w:r>
      <w:r>
        <w:rPr>
          <w:rFonts w:asciiTheme="minorHAnsi" w:eastAsiaTheme="minorEastAsia" w:hAnsiTheme="minorHAnsi"/>
          <w:noProof/>
          <w:lang w:eastAsia="ja-JP"/>
        </w:rPr>
        <w:tab/>
      </w:r>
      <w:r w:rsidRPr="00D803CD">
        <w:rPr>
          <w:noProof/>
          <w:spacing w:val="1"/>
        </w:rPr>
        <w:t>GetCareContact</w:t>
      </w:r>
      <w:r>
        <w:rPr>
          <w:noProof/>
        </w:rPr>
        <w:tab/>
      </w:r>
      <w:r>
        <w:rPr>
          <w:noProof/>
        </w:rPr>
        <w:fldChar w:fldCharType="begin"/>
      </w:r>
      <w:r>
        <w:rPr>
          <w:noProof/>
        </w:rPr>
        <w:instrText xml:space="preserve"> PAGEREF _Toc222806737 \h </w:instrText>
      </w:r>
      <w:r>
        <w:rPr>
          <w:noProof/>
        </w:rPr>
      </w:r>
      <w:r>
        <w:rPr>
          <w:noProof/>
        </w:rPr>
        <w:fldChar w:fldCharType="separate"/>
      </w:r>
      <w:r>
        <w:rPr>
          <w:noProof/>
        </w:rPr>
        <w:t>30</w:t>
      </w:r>
      <w:r>
        <w:rPr>
          <w:noProof/>
        </w:rPr>
        <w:fldChar w:fldCharType="end"/>
      </w:r>
    </w:p>
    <w:p w14:paraId="598462A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_Toc222806738 \h </w:instrText>
      </w:r>
      <w:r>
        <w:rPr>
          <w:noProof/>
        </w:rPr>
      </w:r>
      <w:r>
        <w:rPr>
          <w:noProof/>
        </w:rPr>
        <w:fldChar w:fldCharType="separate"/>
      </w:r>
      <w:r>
        <w:rPr>
          <w:noProof/>
        </w:rPr>
        <w:t>30</w:t>
      </w:r>
      <w:r>
        <w:rPr>
          <w:noProof/>
        </w:rPr>
        <w:fldChar w:fldCharType="end"/>
      </w:r>
    </w:p>
    <w:p w14:paraId="46CA3AC6"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_Toc222806739 \h </w:instrText>
      </w:r>
      <w:r>
        <w:rPr>
          <w:noProof/>
        </w:rPr>
      </w:r>
      <w:r>
        <w:rPr>
          <w:noProof/>
        </w:rPr>
        <w:fldChar w:fldCharType="separate"/>
      </w:r>
      <w:r>
        <w:rPr>
          <w:noProof/>
        </w:rPr>
        <w:t>30</w:t>
      </w:r>
      <w:r>
        <w:rPr>
          <w:noProof/>
        </w:rPr>
        <w:fldChar w:fldCharType="end"/>
      </w:r>
    </w:p>
    <w:p w14:paraId="573D930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_Toc222806740 \h </w:instrText>
      </w:r>
      <w:r>
        <w:rPr>
          <w:noProof/>
        </w:rPr>
      </w:r>
      <w:r>
        <w:rPr>
          <w:noProof/>
        </w:rPr>
        <w:fldChar w:fldCharType="separate"/>
      </w:r>
      <w:r>
        <w:rPr>
          <w:noProof/>
        </w:rPr>
        <w:t>30</w:t>
      </w:r>
      <w:r>
        <w:rPr>
          <w:noProof/>
        </w:rPr>
        <w:fldChar w:fldCharType="end"/>
      </w:r>
    </w:p>
    <w:p w14:paraId="703F1A62"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_Toc222806741 \h </w:instrText>
      </w:r>
      <w:r>
        <w:rPr>
          <w:noProof/>
        </w:rPr>
      </w:r>
      <w:r>
        <w:rPr>
          <w:noProof/>
        </w:rPr>
        <w:fldChar w:fldCharType="separate"/>
      </w:r>
      <w:r>
        <w:rPr>
          <w:noProof/>
        </w:rPr>
        <w:t>30</w:t>
      </w:r>
      <w:r>
        <w:rPr>
          <w:noProof/>
        </w:rPr>
        <w:fldChar w:fldCharType="end"/>
      </w:r>
    </w:p>
    <w:p w14:paraId="3FE41870"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8</w:t>
      </w:r>
      <w:r>
        <w:rPr>
          <w:rFonts w:asciiTheme="minorHAnsi" w:eastAsiaTheme="minorEastAsia" w:hAnsiTheme="minorHAnsi"/>
          <w:noProof/>
          <w:lang w:eastAsia="ja-JP"/>
        </w:rPr>
        <w:tab/>
      </w:r>
      <w:r w:rsidRPr="00D803CD">
        <w:rPr>
          <w:noProof/>
          <w:spacing w:val="1"/>
        </w:rPr>
        <w:t>GetDiagnosis</w:t>
      </w:r>
      <w:r>
        <w:rPr>
          <w:noProof/>
        </w:rPr>
        <w:tab/>
      </w:r>
      <w:r>
        <w:rPr>
          <w:noProof/>
        </w:rPr>
        <w:fldChar w:fldCharType="begin"/>
      </w:r>
      <w:r>
        <w:rPr>
          <w:noProof/>
        </w:rPr>
        <w:instrText xml:space="preserve"> PAGEREF _Toc222806742 \h </w:instrText>
      </w:r>
      <w:r>
        <w:rPr>
          <w:noProof/>
        </w:rPr>
      </w:r>
      <w:r>
        <w:rPr>
          <w:noProof/>
        </w:rPr>
        <w:fldChar w:fldCharType="separate"/>
      </w:r>
      <w:r>
        <w:rPr>
          <w:noProof/>
        </w:rPr>
        <w:t>33</w:t>
      </w:r>
      <w:r>
        <w:rPr>
          <w:noProof/>
        </w:rPr>
        <w:fldChar w:fldCharType="end"/>
      </w:r>
    </w:p>
    <w:p w14:paraId="2C8A5DD3"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_Toc222806743 \h </w:instrText>
      </w:r>
      <w:r>
        <w:rPr>
          <w:noProof/>
        </w:rPr>
      </w:r>
      <w:r>
        <w:rPr>
          <w:noProof/>
        </w:rPr>
        <w:fldChar w:fldCharType="separate"/>
      </w:r>
      <w:r>
        <w:rPr>
          <w:noProof/>
        </w:rPr>
        <w:t>33</w:t>
      </w:r>
      <w:r>
        <w:rPr>
          <w:noProof/>
        </w:rPr>
        <w:fldChar w:fldCharType="end"/>
      </w:r>
    </w:p>
    <w:p w14:paraId="533E3906"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_Toc222806744 \h </w:instrText>
      </w:r>
      <w:r>
        <w:rPr>
          <w:noProof/>
        </w:rPr>
      </w:r>
      <w:r>
        <w:rPr>
          <w:noProof/>
        </w:rPr>
        <w:fldChar w:fldCharType="separate"/>
      </w:r>
      <w:r>
        <w:rPr>
          <w:noProof/>
        </w:rPr>
        <w:t>33</w:t>
      </w:r>
      <w:r>
        <w:rPr>
          <w:noProof/>
        </w:rPr>
        <w:fldChar w:fldCharType="end"/>
      </w:r>
    </w:p>
    <w:p w14:paraId="151E7F1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_Toc222806745 \h </w:instrText>
      </w:r>
      <w:r>
        <w:rPr>
          <w:noProof/>
        </w:rPr>
      </w:r>
      <w:r>
        <w:rPr>
          <w:noProof/>
        </w:rPr>
        <w:fldChar w:fldCharType="separate"/>
      </w:r>
      <w:r>
        <w:rPr>
          <w:noProof/>
        </w:rPr>
        <w:t>33</w:t>
      </w:r>
      <w:r>
        <w:rPr>
          <w:noProof/>
        </w:rPr>
        <w:fldChar w:fldCharType="end"/>
      </w:r>
    </w:p>
    <w:p w14:paraId="4DFD412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_Toc222806746 \h </w:instrText>
      </w:r>
      <w:r>
        <w:rPr>
          <w:noProof/>
        </w:rPr>
      </w:r>
      <w:r>
        <w:rPr>
          <w:noProof/>
        </w:rPr>
        <w:fldChar w:fldCharType="separate"/>
      </w:r>
      <w:r>
        <w:rPr>
          <w:noProof/>
        </w:rPr>
        <w:t>33</w:t>
      </w:r>
      <w:r>
        <w:rPr>
          <w:noProof/>
        </w:rPr>
        <w:fldChar w:fldCharType="end"/>
      </w:r>
    </w:p>
    <w:p w14:paraId="07B98C27"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sidRPr="00D803CD">
        <w:rPr>
          <w:rFonts w:cs="Times New Roman"/>
          <w:i/>
          <w:noProof/>
          <w:color w:val="FF0000"/>
        </w:rPr>
        <w:t>1</w:t>
      </w:r>
      <w:r>
        <w:rPr>
          <w:rFonts w:asciiTheme="minorHAnsi" w:eastAsiaTheme="minorEastAsia" w:hAnsiTheme="minorHAnsi"/>
          <w:noProof/>
          <w:lang w:eastAsia="ja-JP"/>
        </w:rPr>
        <w:tab/>
      </w:r>
      <w:r w:rsidRPr="00D803CD">
        <w:rPr>
          <w:noProof/>
          <w:color w:val="FF0000"/>
        </w:rPr>
        <w:t>Regler</w:t>
      </w:r>
      <w:r>
        <w:rPr>
          <w:noProof/>
        </w:rPr>
        <w:tab/>
      </w:r>
      <w:r>
        <w:rPr>
          <w:noProof/>
        </w:rPr>
        <w:fldChar w:fldCharType="begin"/>
      </w:r>
      <w:r>
        <w:rPr>
          <w:noProof/>
        </w:rPr>
        <w:instrText xml:space="preserve"> PAGEREF _Toc222806747 \h </w:instrText>
      </w:r>
      <w:r>
        <w:rPr>
          <w:noProof/>
        </w:rPr>
      </w:r>
      <w:r>
        <w:rPr>
          <w:noProof/>
        </w:rPr>
        <w:fldChar w:fldCharType="separate"/>
      </w:r>
      <w:r>
        <w:rPr>
          <w:noProof/>
        </w:rPr>
        <w:t>37</w:t>
      </w:r>
      <w:r>
        <w:rPr>
          <w:noProof/>
        </w:rPr>
        <w:fldChar w:fldCharType="end"/>
      </w:r>
    </w:p>
    <w:p w14:paraId="744267DE"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sidRPr="00D803CD">
        <w:rPr>
          <w:noProof/>
          <w:color w:val="FF0000"/>
        </w:rPr>
        <w:t>2</w:t>
      </w:r>
      <w:r>
        <w:rPr>
          <w:rFonts w:asciiTheme="minorHAnsi" w:eastAsiaTheme="minorEastAsia" w:hAnsiTheme="minorHAnsi"/>
          <w:noProof/>
          <w:lang w:eastAsia="ja-JP"/>
        </w:rPr>
        <w:tab/>
      </w:r>
      <w:r w:rsidRPr="00D803CD">
        <w:rPr>
          <w:noProof/>
          <w:color w:val="FF0000"/>
        </w:rPr>
        <w:t>Tjänsteinteraktion</w:t>
      </w:r>
      <w:r>
        <w:rPr>
          <w:noProof/>
        </w:rPr>
        <w:tab/>
      </w:r>
      <w:r>
        <w:rPr>
          <w:noProof/>
        </w:rPr>
        <w:fldChar w:fldCharType="begin"/>
      </w:r>
      <w:r>
        <w:rPr>
          <w:noProof/>
        </w:rPr>
        <w:instrText xml:space="preserve"> PAGEREF _Toc222806748 \h </w:instrText>
      </w:r>
      <w:r>
        <w:rPr>
          <w:noProof/>
        </w:rPr>
      </w:r>
      <w:r>
        <w:rPr>
          <w:noProof/>
        </w:rPr>
        <w:fldChar w:fldCharType="separate"/>
      </w:r>
      <w:r>
        <w:rPr>
          <w:noProof/>
        </w:rPr>
        <w:t>37</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lastRenderedPageBreak/>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2806703"/>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4" w:name="_Toc219337763"/>
      <w:bookmarkStart w:id="5" w:name="_Toc222806704"/>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6" w:name="_Toc219337764"/>
      <w:bookmarkStart w:id="7" w:name="_Toc222806705"/>
      <w:r w:rsidRPr="00BC5B0B">
        <w:t>Övergripande</w:t>
      </w:r>
      <w:bookmarkEnd w:id="6"/>
      <w:bookmarkEnd w:id="7"/>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8" w:name="_Toc219337765"/>
      <w:bookmarkStart w:id="9" w:name="_Toc222806706"/>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0" w:name="_Toc219337766"/>
      <w:bookmarkStart w:id="11" w:name="_Toc222806707"/>
      <w:r>
        <w:t>Regional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2" w:name="_Toc219337767"/>
      <w:bookmarkStart w:id="13" w:name="_Toc222806708"/>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2806709"/>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2806710"/>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8" w:name="_Toc222806711"/>
      <w:r w:rsidRPr="0099425C">
        <w:t>Aggregerande tjänst</w:t>
      </w:r>
      <w:r w:rsidR="00317F3D">
        <w:t>er</w:t>
      </w:r>
      <w:bookmarkEnd w:id="18"/>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19" w:name="_Toc219337770"/>
      <w:bookmarkStart w:id="20" w:name="_Toc222806712"/>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2806713"/>
      <w:r>
        <w:t>Medarbetarens direktåtkomst</w:t>
      </w:r>
      <w:bookmarkEnd w:id="21"/>
      <w:bookmarkEnd w:id="22"/>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2806714"/>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2806715"/>
      <w:r>
        <w:t>Generellt</w:t>
      </w:r>
      <w:bookmarkEnd w:id="25"/>
      <w:bookmarkEnd w:id="26"/>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7" w:name="_Toc219337774"/>
      <w:bookmarkStart w:id="28" w:name="_Toc222806716"/>
      <w:r w:rsidRPr="00BC5B0B">
        <w:t>Tjänstekontraktens desi</w:t>
      </w:r>
      <w:bookmarkEnd w:id="27"/>
      <w:r w:rsidR="00344606">
        <w:t>gn</w:t>
      </w:r>
      <w:bookmarkEnd w:id="28"/>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29" w:author="Fredrik Ström" w:date="2013-01-28T09:28:00Z"/>
        </w:rPr>
      </w:pPr>
      <w:ins w:id="30" w:author="Fredrik Ström" w:date="2013-01-28T09:24:00Z">
        <w:r>
          <w:t xml:space="preserve">Tjänsterna, som beskrivs nedan, returnerar 0, 1 eller flera </w:t>
        </w:r>
      </w:ins>
      <w:ins w:id="31" w:author="Fredrik Ström" w:date="2013-01-28T09:31:00Z">
        <w:r>
          <w:t xml:space="preserve">instanser av tjänstespecifik </w:t>
        </w:r>
      </w:ins>
      <w:ins w:id="32" w:author="Fredrik Ström" w:date="2013-01-28T09:32:00Z">
        <w:r>
          <w:t xml:space="preserve">patientbunden </w:t>
        </w:r>
      </w:ins>
      <w:ins w:id="33" w:author="Fredrik Ström" w:date="2013-01-28T09:31:00Z">
        <w:r>
          <w:t xml:space="preserve">information i form av dokument enligt </w:t>
        </w:r>
      </w:ins>
      <w:ins w:id="34" w:author="Fredrik Ström" w:date="2013-01-28T09:25:00Z">
        <w:r>
          <w:t>HL7 Green CDA-standarden</w:t>
        </w:r>
      </w:ins>
      <w:ins w:id="35" w:author="Fredrik Ström" w:date="2013-01-28T09:31:00Z">
        <w:r>
          <w:t>.</w:t>
        </w:r>
      </w:ins>
      <w:ins w:id="36" w:author="Fredrik Ström" w:date="2013-01-28T09:24:00Z">
        <w:r>
          <w:t xml:space="preserve"> </w:t>
        </w:r>
      </w:ins>
      <w:ins w:id="37" w:author="Fredrik Ström" w:date="2013-01-28T09:25:00Z">
        <w:r>
          <w:t>Varje dokument består av en header</w:t>
        </w:r>
      </w:ins>
      <w:ins w:id="38" w:author="Fredrik Ström" w:date="2013-01-28T09:26:00Z">
        <w:r>
          <w:t xml:space="preserve">, </w:t>
        </w:r>
        <w:proofErr w:type="spellStart"/>
        <w:r>
          <w:t>PatientSummaryHeader</w:t>
        </w:r>
        <w:proofErr w:type="spellEnd"/>
        <w:r>
          <w:t xml:space="preserve">, som är gemensam för alla </w:t>
        </w:r>
      </w:ins>
      <w:ins w:id="39" w:author="Fredrik Ström" w:date="2013-01-28T09:32:00Z">
        <w:r>
          <w:t>tjänster</w:t>
        </w:r>
      </w:ins>
      <w:ins w:id="40"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1" w:author="Fredrik Ström" w:date="2013-01-28T09:28:00Z">
        <w:r>
          <w:t>, och varje dokument omfattar en instans av information som ska överföras, exempelvis en vårdkonta</w:t>
        </w:r>
      </w:ins>
      <w:ins w:id="42"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3" w:name="_Toc219337775"/>
      <w:bookmarkStart w:id="44" w:name="_Toc22280671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3"/>
      <w:bookmarkEnd w:id="44"/>
    </w:p>
    <w:p w14:paraId="274C36BB" w14:textId="77777777" w:rsidR="00852BED" w:rsidRDefault="00852BED" w:rsidP="00852BED">
      <w:pPr>
        <w:pStyle w:val="Rubrik1"/>
        <w:numPr>
          <w:ilvl w:val="1"/>
          <w:numId w:val="1"/>
        </w:numPr>
        <w:tabs>
          <w:tab w:val="left" w:pos="1299"/>
        </w:tabs>
        <w:ind w:left="792" w:hanging="432"/>
      </w:pPr>
      <w:bookmarkStart w:id="45" w:name="_Toc219337776"/>
      <w:bookmarkStart w:id="46" w:name="_Toc222806718"/>
      <w:r>
        <w:t>Uppdatering av engagemangsindex</w:t>
      </w:r>
      <w:bookmarkEnd w:id="45"/>
      <w:bookmarkEnd w:id="46"/>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7"/>
            <w:proofErr w:type="spellStart"/>
            <w:r>
              <w:t>Logical</w:t>
            </w:r>
            <w:proofErr w:type="spellEnd"/>
            <w:r>
              <w:t xml:space="preserve"> </w:t>
            </w:r>
            <w:proofErr w:type="spellStart"/>
            <w:r>
              <w:t>address</w:t>
            </w:r>
            <w:proofErr w:type="spellEnd"/>
            <w:r>
              <w:t>*</w:t>
            </w:r>
            <w:commentRangeEnd w:id="47"/>
            <w:r>
              <w:rPr>
                <w:rStyle w:val="Kommentarsreferens"/>
                <w:i/>
                <w:lang w:val="en-GB"/>
              </w:rPr>
              <w:commentReference w:id="47"/>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bookmarkStart w:id="48" w:name="_GoBack"/>
            <w:bookmarkEnd w:id="48"/>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w:t>
            </w:r>
            <w:proofErr w:type="spellStart"/>
            <w:r w:rsidRPr="00C73FAD">
              <w:t>author.authorTime</w:t>
            </w:r>
            <w:proofErr w:type="spellEnd"/>
            <w:r w:rsidRPr="00C73FAD">
              <w:t xml:space="preserv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49" w:name="_Toc219337777"/>
      <w:bookmarkStart w:id="50" w:name="_Toc222806719"/>
      <w:r>
        <w:t>Uppdatering av anslutningskatalog</w:t>
      </w:r>
      <w:bookmarkEnd w:id="49"/>
      <w:bookmarkEnd w:id="50"/>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51" w:name="_Toc219337778"/>
      <w:bookmarkStart w:id="52" w:name="_Toc222806720"/>
      <w:r w:rsidRPr="00BC5B0B">
        <w:t>SLA-krav</w:t>
      </w:r>
      <w:bookmarkEnd w:id="51"/>
      <w:bookmarkEnd w:id="52"/>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53" w:name="_Toc222806721"/>
      <w:r>
        <w:t>Gemensamma konsumentregler</w:t>
      </w:r>
      <w:bookmarkEnd w:id="53"/>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4" w:name="_Toc341787026"/>
      <w:bookmarkStart w:id="55" w:name="_Toc219337779"/>
      <w:bookmarkStart w:id="56" w:name="_Toc222806722"/>
      <w:r w:rsidRPr="00BC5B0B">
        <w:t>Format för Datum</w:t>
      </w:r>
      <w:bookmarkEnd w:id="54"/>
      <w:bookmarkEnd w:id="55"/>
      <w:bookmarkEnd w:id="56"/>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7" w:name="_Toc341787027"/>
      <w:bookmarkStart w:id="58" w:name="_Toc219337780"/>
      <w:bookmarkStart w:id="59" w:name="_Toc222806723"/>
      <w:r w:rsidRPr="00BC5B0B">
        <w:t>Format för tidpunkter</w:t>
      </w:r>
      <w:bookmarkEnd w:id="57"/>
      <w:bookmarkEnd w:id="58"/>
      <w:bookmarkEnd w:id="59"/>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60" w:name="_Toc341787028"/>
      <w:bookmarkStart w:id="61" w:name="_Toc219337781"/>
      <w:bookmarkStart w:id="62" w:name="_Toc222806724"/>
      <w:r w:rsidRPr="00BC5B0B">
        <w:t>Tidszon för tidpunkter</w:t>
      </w:r>
      <w:bookmarkEnd w:id="60"/>
      <w:bookmarkEnd w:id="61"/>
      <w:bookmarkEnd w:id="62"/>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3" w:name="_Toc341787029"/>
      <w:bookmarkStart w:id="64" w:name="_Toc219337782"/>
      <w:bookmarkStart w:id="65" w:name="_Toc222806725"/>
      <w:r w:rsidRPr="00BC5B0B">
        <w:t>Felhantering</w:t>
      </w:r>
      <w:bookmarkEnd w:id="63"/>
      <w:bookmarkEnd w:id="64"/>
      <w:bookmarkEnd w:id="65"/>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w:t>
      </w:r>
      <w:proofErr w:type="spellStart"/>
      <w:r w:rsidRPr="00BC5B0B">
        <w:t>SOAP-Exception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6" w:name="_Toc341787030"/>
      <w:bookmarkStart w:id="67" w:name="_Toc222806726"/>
      <w:r w:rsidRPr="00907C9B">
        <w:rPr>
          <w:spacing w:val="1"/>
        </w:rPr>
        <w:t>Gemensamma informationskomponenter</w:t>
      </w:r>
      <w:bookmarkEnd w:id="67"/>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3D492F3E" w14:textId="77777777" w:rsidTr="00D12DAD">
        <w:tc>
          <w:tcPr>
            <w:tcW w:w="2660" w:type="dxa"/>
          </w:tcPr>
          <w:p w14:paraId="655F4986" w14:textId="2D93EC72" w:rsidR="00DB47A9" w:rsidRPr="0079760A"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413309">
              <w:rPr>
                <w:rFonts w:ascii="Times New Roman" w:eastAsia="Times New Roman" w:hAnsi="Times New Roman" w:cs="Times New Roman"/>
                <w:spacing w:val="-1"/>
                <w:sz w:val="20"/>
                <w:szCs w:val="20"/>
              </w:rPr>
              <w:t>Unit</w:t>
            </w:r>
            <w:r w:rsidR="00DB47A9" w:rsidRPr="0079760A">
              <w:rPr>
                <w:rFonts w:ascii="Times New Roman" w:eastAsia="Times New Roman" w:hAnsi="Times New Roman" w:cs="Times New Roman"/>
                <w:spacing w:val="-1"/>
                <w:sz w:val="20"/>
                <w:szCs w:val="20"/>
              </w:rPr>
              <w:t>HSAid</w:t>
            </w:r>
            <w:proofErr w:type="spellEnd"/>
          </w:p>
          <w:p w14:paraId="13947D56"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DB47A9" w:rsidRPr="002D5735" w:rsidRDefault="0082241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17D746F9" w14:textId="77777777" w:rsidTr="00D12DAD">
        <w:tc>
          <w:tcPr>
            <w:tcW w:w="2660" w:type="dxa"/>
          </w:tcPr>
          <w:p w14:paraId="3BA63A96" w14:textId="791E4ACA" w:rsidR="00DB47A9" w:rsidRPr="00E35692"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Name</w:t>
            </w:r>
            <w:proofErr w:type="spellEnd"/>
          </w:p>
        </w:tc>
        <w:tc>
          <w:tcPr>
            <w:tcW w:w="1667" w:type="dxa"/>
          </w:tcPr>
          <w:p w14:paraId="732256E5" w14:textId="353C3CA5"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76C773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2272197E" w14:textId="258392D6"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Namn på PDL-enhet</w:t>
            </w:r>
          </w:p>
        </w:tc>
        <w:tc>
          <w:tcPr>
            <w:tcW w:w="1184" w:type="dxa"/>
          </w:tcPr>
          <w:p w14:paraId="0E48BF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F0D0746" w14:textId="77777777" w:rsidTr="00D12DAD">
        <w:tc>
          <w:tcPr>
            <w:tcW w:w="2660" w:type="dxa"/>
          </w:tcPr>
          <w:p w14:paraId="19CE86CC" w14:textId="74EF4AA7" w:rsidR="00DB47A9" w:rsidRPr="00240DAB" w:rsidRDefault="00756F28"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w:t>
            </w:r>
            <w:r w:rsidR="008D2D89">
              <w:rPr>
                <w:rFonts w:ascii="Times New Roman" w:eastAsia="Times New Roman" w:hAnsi="Times New Roman" w:cs="Times New Roman"/>
                <w:sz w:val="20"/>
                <w:szCs w:val="20"/>
              </w:rPr>
              <w:t>Unit</w:t>
            </w:r>
            <w:r w:rsidR="00DB47A9" w:rsidRPr="00E35692">
              <w:rPr>
                <w:rFonts w:ascii="Times New Roman" w:eastAsia="Times New Roman" w:hAnsi="Times New Roman" w:cs="Times New Roman"/>
                <w:sz w:val="20"/>
                <w:szCs w:val="20"/>
              </w:rPr>
              <w:t>Address</w:t>
            </w:r>
            <w:proofErr w:type="spellEnd"/>
          </w:p>
          <w:p w14:paraId="2315FCE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D930321" w14:textId="6574ADE8"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EBD61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18106AD" w14:textId="396DBDBE"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Adress till PDL-enhet</w:t>
            </w:r>
          </w:p>
        </w:tc>
        <w:tc>
          <w:tcPr>
            <w:tcW w:w="1184" w:type="dxa"/>
          </w:tcPr>
          <w:p w14:paraId="1DE9D7E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7A7974BE" w14:textId="77777777" w:rsidTr="00D12DAD">
        <w:tc>
          <w:tcPr>
            <w:tcW w:w="2660" w:type="dxa"/>
          </w:tcPr>
          <w:p w14:paraId="21DCC50D" w14:textId="67581ED5" w:rsidR="00DB47A9" w:rsidRPr="00240DAB" w:rsidRDefault="008D2D89"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00DB47A9" w:rsidRPr="00E35692">
              <w:rPr>
                <w:rFonts w:ascii="Times New Roman" w:eastAsia="Times New Roman" w:hAnsi="Times New Roman" w:cs="Times New Roman"/>
                <w:sz w:val="20"/>
                <w:szCs w:val="20"/>
              </w:rPr>
              <w:t>HSAid</w:t>
            </w:r>
            <w:proofErr w:type="spellEnd"/>
          </w:p>
        </w:tc>
        <w:tc>
          <w:tcPr>
            <w:tcW w:w="1667" w:type="dxa"/>
          </w:tcPr>
          <w:p w14:paraId="2D80352D" w14:textId="5104383D" w:rsidR="00DB47A9" w:rsidRPr="0028563A" w:rsidRDefault="005F7513"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lastRenderedPageBreak/>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lastRenderedPageBreak/>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lastRenderedPageBreak/>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1E97DED0" w:rsidR="00756F28" w:rsidRPr="00BC5B0B" w:rsidRDefault="00756F28"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lastRenderedPageBreak/>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ind w:left="360" w:hanging="360"/>
      </w:pPr>
      <w:bookmarkStart w:id="68" w:name="_Toc222806727"/>
      <w:proofErr w:type="spellStart"/>
      <w:r w:rsidRPr="00907C9B">
        <w:rPr>
          <w:spacing w:val="1"/>
        </w:rPr>
        <w:t>GetCareDocumentation</w:t>
      </w:r>
      <w:proofErr w:type="spellEnd"/>
      <w:r w:rsidRPr="00907C9B">
        <w:rPr>
          <w:spacing w:val="1"/>
        </w:rPr>
        <w:t xml:space="preserve"> (Vård- och omsorgsdokument</w:t>
      </w:r>
      <w:bookmarkEnd w:id="66"/>
      <w:r w:rsidRPr="00907C9B">
        <w:rPr>
          <w:spacing w:val="1"/>
        </w:rPr>
        <w:t>)</w:t>
      </w:r>
      <w:bookmarkEnd w:id="68"/>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69" w:name="_Toc341787031"/>
      <w:bookmarkStart w:id="70" w:name="_Toc222806728"/>
      <w:r w:rsidRPr="002E1905">
        <w:rPr>
          <w:color w:val="000000" w:themeColor="text1"/>
        </w:rPr>
        <w:t>Frivillighet</w:t>
      </w:r>
      <w:bookmarkEnd w:id="69"/>
      <w:bookmarkEnd w:id="70"/>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71" w:name="_Toc341787032"/>
      <w:bookmarkStart w:id="72" w:name="_Toc222806729"/>
      <w:r w:rsidRPr="00866C77">
        <w:rPr>
          <w:color w:val="000000" w:themeColor="text1"/>
        </w:rPr>
        <w:t>Version</w:t>
      </w:r>
      <w:bookmarkEnd w:id="71"/>
      <w:bookmarkEnd w:id="72"/>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73" w:name="_Toc341787033"/>
      <w:bookmarkStart w:id="74" w:name="_Toc222806730"/>
      <w:r w:rsidRPr="001C06B7">
        <w:rPr>
          <w:color w:val="000000" w:themeColor="text1"/>
        </w:rPr>
        <w:t>SLA-krav</w:t>
      </w:r>
      <w:bookmarkEnd w:id="73"/>
      <w:bookmarkEnd w:id="74"/>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75" w:name="_Toc341787034"/>
      <w:bookmarkStart w:id="76" w:name="_Toc222806731"/>
      <w:r w:rsidRPr="00EE7BD6">
        <w:rPr>
          <w:color w:val="000000" w:themeColor="text1"/>
        </w:rPr>
        <w:t>Fältregler</w:t>
      </w:r>
      <w:bookmarkEnd w:id="75"/>
      <w:bookmarkEnd w:id="76"/>
      <w:r w:rsidRPr="00EE7BD6">
        <w:rPr>
          <w:color w:val="000000" w:themeColor="text1"/>
        </w:rPr>
        <w:br/>
      </w:r>
    </w:p>
    <w:p w14:paraId="6125DE43" w14:textId="7A11879E" w:rsidR="00907C9B" w:rsidRPr="00907C9B" w:rsidRDefault="00907C9B" w:rsidP="00907C9B">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907C9B" w:rsidRPr="00907C9B" w14:paraId="44FEC375" w14:textId="77777777" w:rsidTr="009962CE">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CC9319" w14:textId="77777777" w:rsidR="00907C9B" w:rsidRPr="00907C9B" w:rsidRDefault="00907C9B" w:rsidP="00907C9B">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733E8FE" w14:textId="017D01CC" w:rsidR="00907C9B" w:rsidRPr="00907C9B" w:rsidRDefault="00A63DCF" w:rsidP="00907C9B">
            <w:pPr>
              <w:spacing w:line="226" w:lineRule="exact"/>
              <w:ind w:left="102"/>
              <w:rPr>
                <w:b/>
                <w:sz w:val="20"/>
                <w:szCs w:val="20"/>
              </w:rPr>
            </w:pPr>
            <w:proofErr w:type="spellStart"/>
            <w:r>
              <w:rPr>
                <w:b/>
                <w:sz w:val="20"/>
                <w:szCs w:val="20"/>
              </w:rPr>
              <w:t>Datat</w:t>
            </w:r>
            <w:r w:rsidR="00907C9B" w:rsidRPr="00907C9B">
              <w:rPr>
                <w:b/>
                <w:spacing w:val="-1"/>
                <w:sz w:val="20"/>
                <w:szCs w:val="20"/>
              </w:rPr>
              <w:t>y</w:t>
            </w:r>
            <w:r w:rsidR="00907C9B"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E8326A1"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86DBD2A"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10266B7A"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CA7700">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726F6C65" w14:textId="08B6B58D" w:rsidR="00907C9B" w:rsidRPr="00907C9B" w:rsidRDefault="00834243"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79E500F" w14:textId="4569410E"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F72228B" w14:textId="19DFEEAC" w:rsidR="00907C9B" w:rsidRPr="00907C9B" w:rsidRDefault="00C11C49" w:rsidP="00EC7F88">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proofErr w:type="spellStart"/>
            <w:r w:rsidR="00EC7F88">
              <w:rPr>
                <w:spacing w:val="-1"/>
                <w:sz w:val="20"/>
                <w:szCs w:val="20"/>
              </w:rPr>
              <w:t>care</w:t>
            </w:r>
            <w:r w:rsidR="0041336D">
              <w:rPr>
                <w:spacing w:val="-1"/>
                <w:sz w:val="20"/>
                <w:szCs w:val="20"/>
              </w:rPr>
              <w:t>UnitHSAid</w:t>
            </w:r>
            <w:proofErr w:type="spellEnd"/>
            <w:r w:rsidR="00487B45" w:rsidRPr="00907C9B">
              <w:rPr>
                <w:spacing w:val="-1"/>
                <w:sz w:val="20"/>
                <w:szCs w:val="20"/>
              </w:rPr>
              <w:t xml:space="preserve"> </w:t>
            </w:r>
            <w:r w:rsidR="00907C9B" w:rsidRPr="00907C9B">
              <w:rPr>
                <w:spacing w:val="-1"/>
                <w:sz w:val="20"/>
                <w:szCs w:val="20"/>
              </w:rPr>
              <w:t xml:space="preserve">i </w:t>
            </w:r>
            <w:proofErr w:type="spellStart"/>
            <w:r w:rsidR="00907C9B"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EA14B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54D9130D" w14:textId="538CD31E"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6BCC0C0" w14:textId="58076F6F" w:rsidR="00A63DCF" w:rsidRPr="00907C9B" w:rsidRDefault="00696D02" w:rsidP="008342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3B5639" w14:textId="25B3E201" w:rsidR="00907C9B" w:rsidRPr="00A63DCF" w:rsidRDefault="00834243" w:rsidP="00834243">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3CA75CF" w14:textId="77777777" w:rsidTr="00CA7700">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19F0DA" w14:textId="231C96CB" w:rsidR="00907C9B" w:rsidRPr="00907C9B" w:rsidRDefault="00696D02" w:rsidP="00907C9B">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465AADA1" w:rsidR="00907C9B" w:rsidRPr="00A63DCF" w:rsidRDefault="00907C9B" w:rsidP="003163B8">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sidR="003163B8">
              <w:rPr>
                <w:spacing w:val="-1"/>
                <w:sz w:val="20"/>
                <w:szCs w:val="20"/>
              </w:rPr>
              <w:t>vallet (s</w:t>
            </w:r>
            <w:r w:rsidRPr="00A63DCF">
              <w:rPr>
                <w:spacing w:val="-1"/>
                <w:sz w:val="20"/>
                <w:szCs w:val="20"/>
              </w:rPr>
              <w:t>tart- och slu</w:t>
            </w:r>
            <w:r w:rsidR="003163B8">
              <w:rPr>
                <w:spacing w:val="-1"/>
                <w:sz w:val="20"/>
                <w:szCs w:val="20"/>
              </w:rPr>
              <w:t>tpunkt inkluderas i intervallet</w:t>
            </w:r>
            <w:r w:rsidRPr="00A63DCF">
              <w:rPr>
                <w:spacing w:val="-1"/>
                <w:sz w:val="20"/>
                <w:szCs w:val="20"/>
              </w:rPr>
              <w:t>)</w:t>
            </w:r>
            <w:r w:rsidR="003163B8">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E41ED" w:rsidRPr="00907C9B" w14:paraId="4C7CDD84" w14:textId="77777777" w:rsidTr="00CA7700">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6F42C85B" w14:textId="4BC05E1C" w:rsidR="006E41ED" w:rsidRPr="00907C9B" w:rsidRDefault="00745425" w:rsidP="00907C9B">
            <w:pPr>
              <w:spacing w:line="226" w:lineRule="exact"/>
              <w:ind w:left="102"/>
              <w:rPr>
                <w:sz w:val="20"/>
                <w:szCs w:val="20"/>
              </w:rPr>
            </w:pPr>
            <w:r>
              <w:rPr>
                <w:sz w:val="20"/>
                <w:szCs w:val="20"/>
              </w:rPr>
              <w:t>.</w:t>
            </w:r>
            <w:r w:rsidR="00D73275">
              <w:rPr>
                <w:sz w:val="20"/>
                <w:szCs w:val="20"/>
              </w:rPr>
              <w:t>s</w:t>
            </w:r>
            <w:r w:rsidR="006E41ED">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700D4497" w14:textId="5965FDBE"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80D46AC" w14:textId="5F2F793D" w:rsidR="006E41ED" w:rsidRPr="00A63DCF" w:rsidRDefault="00DD6544" w:rsidP="00A63DCF">
            <w:pPr>
              <w:spacing w:line="226" w:lineRule="exact"/>
              <w:ind w:left="102"/>
              <w:rPr>
                <w:spacing w:val="-1"/>
                <w:sz w:val="20"/>
                <w:szCs w:val="20"/>
              </w:rPr>
            </w:pPr>
            <w:r>
              <w:rPr>
                <w:spacing w:val="-1"/>
                <w:sz w:val="20"/>
                <w:szCs w:val="20"/>
              </w:rPr>
              <w:t>Sta</w:t>
            </w:r>
            <w:r w:rsidR="00834243">
              <w:rPr>
                <w:spacing w:val="-1"/>
                <w:sz w:val="20"/>
                <w:szCs w:val="20"/>
              </w:rPr>
              <w:t>rtdatum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E41ED" w:rsidRPr="00907C9B" w14:paraId="67885467" w14:textId="77777777" w:rsidTr="00CA7700">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7E1DB76C" w14:textId="1A650408" w:rsidR="006E41ED" w:rsidRPr="00907C9B" w:rsidRDefault="00D73275" w:rsidP="00745425">
            <w:pPr>
              <w:spacing w:line="226" w:lineRule="exact"/>
              <w:ind w:left="102"/>
              <w:rPr>
                <w:sz w:val="20"/>
                <w:szCs w:val="20"/>
              </w:rPr>
            </w:pPr>
            <w:r>
              <w:rPr>
                <w:sz w:val="20"/>
                <w:szCs w:val="20"/>
              </w:rPr>
              <w:t>.e</w:t>
            </w:r>
            <w:r w:rsidR="00745425">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5512A87D" w14:textId="5AD1E39D"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D69FCC" w14:textId="47DD072B" w:rsidR="006E41ED" w:rsidRPr="00A63DCF" w:rsidRDefault="00834243" w:rsidP="00A63DCF">
            <w:pPr>
              <w:spacing w:line="226" w:lineRule="exact"/>
              <w:ind w:left="102"/>
              <w:rPr>
                <w:spacing w:val="-1"/>
                <w:sz w:val="20"/>
                <w:szCs w:val="20"/>
              </w:rPr>
            </w:pPr>
            <w:r>
              <w:rPr>
                <w:spacing w:val="-1"/>
                <w:sz w:val="20"/>
                <w:szCs w:val="20"/>
              </w:rPr>
              <w:t>Slutdatum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FBD2D87" w14:textId="2057714B" w:rsidR="006E41ED" w:rsidRPr="00907C9B" w:rsidRDefault="00834243" w:rsidP="00907C9B">
            <w:pPr>
              <w:spacing w:line="229" w:lineRule="exact"/>
              <w:ind w:left="102"/>
              <w:rPr>
                <w:sz w:val="20"/>
                <w:szCs w:val="20"/>
              </w:rPr>
            </w:pPr>
            <w:r>
              <w:rPr>
                <w:sz w:val="20"/>
                <w:szCs w:val="20"/>
              </w:rPr>
              <w:t>1</w:t>
            </w:r>
            <w:proofErr w:type="gramStart"/>
            <w:r w:rsidR="00DD6544">
              <w:rPr>
                <w:sz w:val="20"/>
                <w:szCs w:val="20"/>
              </w:rPr>
              <w:t>..</w:t>
            </w:r>
            <w:proofErr w:type="gramEnd"/>
            <w:r w:rsidR="00DD6544">
              <w:rPr>
                <w:sz w:val="20"/>
                <w:szCs w:val="20"/>
              </w:rPr>
              <w:t>1</w:t>
            </w:r>
          </w:p>
        </w:tc>
      </w:tr>
      <w:tr w:rsidR="00907C9B" w:rsidRPr="00907C9B" w14:paraId="52FFBCA5"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CA7700">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4936C1F2" w14:textId="77777777" w:rsidR="00907C9B" w:rsidRPr="00907C9B" w:rsidRDefault="00907C9B"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DD6C5A" w14:textId="238BBD2F" w:rsidR="00907C9B" w:rsidRPr="00907C9B" w:rsidRDefault="004479C5" w:rsidP="00CA7700">
            <w:pPr>
              <w:spacing w:line="229" w:lineRule="exact"/>
              <w:ind w:left="102"/>
              <w:rPr>
                <w:sz w:val="20"/>
                <w:szCs w:val="20"/>
              </w:rPr>
            </w:pPr>
            <w:proofErr w:type="spellStart"/>
            <w:r>
              <w:rPr>
                <w:sz w:val="20"/>
                <w:szCs w:val="20"/>
              </w:rPr>
              <w:t>C</w:t>
            </w:r>
            <w:r w:rsidR="00A63DCF">
              <w:rPr>
                <w:sz w:val="20"/>
                <w:szCs w:val="20"/>
              </w:rPr>
              <w:t>areDocumentation</w:t>
            </w:r>
            <w:r w:rsidR="00907C9B"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907C9B" w:rsidRPr="00907C9B" w14:paraId="29B8772E" w14:textId="77777777" w:rsidTr="00CA7700">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B78B20C" w14:textId="19248252" w:rsidR="00907C9B" w:rsidRPr="00907C9B" w:rsidRDefault="00907C9B" w:rsidP="00907C9B">
            <w:pPr>
              <w:spacing w:line="229" w:lineRule="exact"/>
              <w:rPr>
                <w:sz w:val="20"/>
                <w:szCs w:val="20"/>
              </w:rPr>
            </w:pPr>
            <w:r w:rsidRPr="00907C9B">
              <w:rPr>
                <w:sz w:val="20"/>
                <w:szCs w:val="20"/>
              </w:rPr>
              <w:t xml:space="preserve"> .</w:t>
            </w:r>
            <w:proofErr w:type="spellStart"/>
            <w:r w:rsidR="00FF0BC9" w:rsidRPr="00907C9B">
              <w:rPr>
                <w:sz w:val="20"/>
                <w:szCs w:val="20"/>
              </w:rPr>
              <w:t>careDocumentation</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0533F6B" w14:textId="5D7FC2B8" w:rsidR="00907C9B" w:rsidRPr="00907C9B" w:rsidRDefault="004479C5" w:rsidP="00907C9B">
            <w:pPr>
              <w:spacing w:line="229" w:lineRule="exact"/>
              <w:ind w:left="102"/>
              <w:rPr>
                <w:sz w:val="20"/>
                <w:szCs w:val="20"/>
              </w:rPr>
            </w:pPr>
            <w:proofErr w:type="spellStart"/>
            <w:r>
              <w:rPr>
                <w:sz w:val="20"/>
                <w:szCs w:val="20"/>
              </w:rPr>
              <w:t>P</w:t>
            </w:r>
            <w:r w:rsidR="00907C9B" w:rsidRPr="00907C9B">
              <w:rPr>
                <w:sz w:val="20"/>
                <w:szCs w:val="20"/>
              </w:rPr>
              <w:t>atient</w:t>
            </w:r>
            <w:r w:rsidR="00F6538E">
              <w:rPr>
                <w:sz w:val="20"/>
                <w:szCs w:val="20"/>
              </w:rPr>
              <w:t>Summary</w:t>
            </w:r>
            <w:r w:rsidR="00907C9B"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B8D29C9" w14:textId="77777777" w:rsidTr="00CA7700">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00E4B296"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15921D2E" w14:textId="7A430A08" w:rsidR="00907C9B" w:rsidRPr="00907C9B" w:rsidRDefault="00CA7700" w:rsidP="00907C9B">
            <w:pPr>
              <w:spacing w:line="229" w:lineRule="exact"/>
              <w:ind w:left="102"/>
              <w:rPr>
                <w:sz w:val="20"/>
                <w:szCs w:val="20"/>
              </w:rPr>
            </w:pPr>
            <w:r>
              <w:rPr>
                <w:sz w:val="20"/>
                <w:szCs w:val="20"/>
              </w:rPr>
              <w:t>S</w:t>
            </w:r>
            <w:r w:rsidR="00E843CD">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6DCE1058" w14:textId="77777777" w:rsidR="00102291" w:rsidRPr="00102291" w:rsidRDefault="00102291" w:rsidP="00102291">
            <w:pPr>
              <w:spacing w:line="229" w:lineRule="exact"/>
              <w:ind w:left="102"/>
              <w:rPr>
                <w:sz w:val="20"/>
                <w:szCs w:val="20"/>
              </w:rPr>
            </w:pPr>
            <w:r w:rsidRPr="00102291">
              <w:rPr>
                <w:sz w:val="20"/>
                <w:szCs w:val="20"/>
              </w:rPr>
              <w:t>Dokumentets identitet som är unik inom källsystemet</w:t>
            </w:r>
          </w:p>
          <w:p w14:paraId="21762AA1" w14:textId="350AE09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2BE1A0F1" w14:textId="77777777" w:rsidTr="003D6271">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5DF6DB8"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8109CE" w14:textId="25D2440C" w:rsidR="00907C9B"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CE60F3E" w14:textId="77777777" w:rsidR="0041336D" w:rsidRPr="0041336D" w:rsidRDefault="0041336D" w:rsidP="0041336D">
            <w:pPr>
              <w:spacing w:line="229" w:lineRule="exact"/>
              <w:ind w:left="102"/>
              <w:rPr>
                <w:sz w:val="20"/>
                <w:szCs w:val="20"/>
              </w:rPr>
            </w:pPr>
            <w:r w:rsidRPr="0041336D">
              <w:rPr>
                <w:sz w:val="20"/>
                <w:szCs w:val="20"/>
              </w:rPr>
              <w:t>Titel som beskriver den information som sänds i dokumentet.</w:t>
            </w:r>
          </w:p>
          <w:p w14:paraId="7505F642"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26E0F0D" w14:textId="77777777" w:rsidTr="00CA7700">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proofErr w:type="gramStart"/>
            <w:r w:rsidRPr="00907C9B">
              <w:rPr>
                <w:sz w:val="20"/>
                <w:szCs w:val="20"/>
              </w:rPr>
              <w:t>.</w:t>
            </w:r>
            <w:r w:rsidR="00140D4D">
              <w:rPr>
                <w:sz w:val="20"/>
                <w:szCs w:val="20"/>
              </w:rPr>
              <w:t>.</w:t>
            </w:r>
            <w:proofErr w:type="spellStart"/>
            <w:proofErr w:type="gramEnd"/>
            <w:r w:rsidRPr="00907C9B">
              <w:rPr>
                <w:sz w:val="20"/>
                <w:szCs w:val="20"/>
              </w:rPr>
              <w:t>documentTime</w:t>
            </w:r>
            <w:proofErr w:type="spellEnd"/>
          </w:p>
          <w:p w14:paraId="23B1843A"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7896F6" w14:textId="258FC8AD" w:rsidR="000A0B70" w:rsidRPr="00171EC2" w:rsidRDefault="00E843CD" w:rsidP="00171EC2">
            <w:pPr>
              <w:spacing w:line="229" w:lineRule="exact"/>
              <w:ind w:left="102"/>
              <w:rPr>
                <w:sz w:val="20"/>
                <w:szCs w:val="20"/>
              </w:rPr>
            </w:pPr>
            <w:proofErr w:type="spellStart"/>
            <w:r>
              <w:rPr>
                <w:sz w:val="20"/>
                <w:szCs w:val="20"/>
              </w:rPr>
              <w:t>TimeStampType</w:t>
            </w:r>
            <w:proofErr w:type="spellEnd"/>
          </w:p>
          <w:p w14:paraId="6C2A58E2" w14:textId="2C14411E"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8574CA3" w14:textId="77777777" w:rsidTr="00CA7700">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34454FE" w14:textId="723BB3B3" w:rsidR="00CA7700" w:rsidRPr="00F82472" w:rsidRDefault="00CC705A" w:rsidP="000A6DF8">
            <w:pPr>
              <w:spacing w:line="229" w:lineRule="exact"/>
              <w:rPr>
                <w:sz w:val="20"/>
                <w:szCs w:val="20"/>
              </w:rPr>
            </w:pPr>
            <w:r>
              <w:rPr>
                <w:sz w:val="20"/>
                <w:szCs w:val="20"/>
              </w:rPr>
              <w:t xml:space="preserve">  </w:t>
            </w:r>
            <w:proofErr w:type="gramStart"/>
            <w:r w:rsidR="00CA7700">
              <w:rPr>
                <w:sz w:val="20"/>
                <w:szCs w:val="20"/>
              </w:rPr>
              <w:t>..</w:t>
            </w:r>
            <w:proofErr w:type="spellStart"/>
            <w:proofErr w:type="gramEnd"/>
            <w:r w:rsidR="00CA7700" w:rsidRPr="00907C9B">
              <w:rPr>
                <w:sz w:val="20"/>
                <w:szCs w:val="20"/>
              </w:rPr>
              <w:t>patient</w:t>
            </w:r>
            <w:r w:rsidR="00CA7700">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F7D63FF" w14:textId="7050F3B5" w:rsidR="00CA7700" w:rsidRPr="000A6DF8" w:rsidRDefault="00CA7700" w:rsidP="000A6DF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C9367" w14:textId="38CA8B08" w:rsidR="00CA7700" w:rsidRPr="00F82472" w:rsidRDefault="00CA7700" w:rsidP="00CA7700">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124FBECC" w14:textId="6E0430B0" w:rsidR="00CA7700" w:rsidRPr="00907C9B" w:rsidRDefault="00CA7700"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77F9F3A" w14:textId="77777777" w:rsidTr="00CA7700">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1009D20" w14:textId="31CCD0E4" w:rsidR="00CA7700" w:rsidRPr="00F82472" w:rsidRDefault="00CA7700" w:rsidP="00907C9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F9875F9" w14:textId="19768589"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F27E6A" w14:textId="59F6ECF4" w:rsidR="00CA7700" w:rsidRPr="00F82472" w:rsidRDefault="00CA7700" w:rsidP="001E69BC">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7FE88D3F" w14:textId="1EB6F839"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CA7700" w:rsidRPr="00907C9B" w14:paraId="1D50477A" w14:textId="77777777" w:rsidTr="009962CE">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5D6FF979" w14:textId="6C5D720E" w:rsidR="00CA7700" w:rsidRPr="00F82472" w:rsidRDefault="00CA7700" w:rsidP="00907C9B">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BC26DCD" w14:textId="57ED6AA3"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20CA41" w14:textId="77777777" w:rsidR="00CA7700" w:rsidRDefault="00CA7700" w:rsidP="00CA7700">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5CFB18F4" w14:textId="77777777" w:rsidR="00CA7700" w:rsidRPr="00F82472" w:rsidRDefault="00CA7700" w:rsidP="009D1E2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7F92D6C" w14:textId="66FBEDB0"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907C9B" w:rsidRPr="00907C9B" w14:paraId="2AF54ECE" w14:textId="77777777" w:rsidTr="003D6271">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3FF06E1E"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proofErr w:type="spellStart"/>
            <w:r>
              <w:rPr>
                <w:sz w:val="20"/>
                <w:szCs w:val="20"/>
              </w:rPr>
              <w:t>A</w:t>
            </w:r>
            <w:r w:rsidR="00907C9B" w:rsidRPr="00907C9B">
              <w:rPr>
                <w:sz w:val="20"/>
                <w:szCs w:val="20"/>
              </w:rPr>
              <w:t>uthorType</w:t>
            </w:r>
            <w:proofErr w:type="spellEnd"/>
          </w:p>
          <w:p w14:paraId="498E2553"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8268FA" w14:textId="77777777" w:rsidR="00D12DAD" w:rsidRPr="00D12DAD" w:rsidRDefault="00D12DAD" w:rsidP="00D12DAD">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01D3CC0F"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21D4204" w14:textId="77777777" w:rsidTr="009962CE">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BCE53F1"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F385FD" w14:textId="13DFE220" w:rsidR="00171EC2" w:rsidRDefault="00E843CD" w:rsidP="00171EC2">
            <w:pPr>
              <w:spacing w:line="229" w:lineRule="exact"/>
              <w:ind w:left="102"/>
              <w:rPr>
                <w:rFonts w:ascii="Arial" w:hAnsi="Arial" w:cs="Arial"/>
                <w:color w:val="FF0000"/>
                <w:sz w:val="20"/>
                <w:szCs w:val="20"/>
              </w:rPr>
            </w:pPr>
            <w:proofErr w:type="spellStart"/>
            <w:r>
              <w:rPr>
                <w:sz w:val="20"/>
                <w:szCs w:val="20"/>
              </w:rPr>
              <w:t>TimeStampType</w:t>
            </w:r>
            <w:proofErr w:type="spellEnd"/>
          </w:p>
          <w:p w14:paraId="35774847" w14:textId="231DCAA3"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3218B660" w14:textId="77777777" w:rsidTr="009962CE">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sidR="00171EC2">
              <w:rPr>
                <w:spacing w:val="-1"/>
                <w:sz w:val="20"/>
                <w:szCs w:val="20"/>
              </w:rPr>
              <w:t>HSAid</w:t>
            </w:r>
            <w:proofErr w:type="spellEnd"/>
            <w:proofErr w:type="gramEnd"/>
          </w:p>
          <w:p w14:paraId="7A365C2A"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4EFF64" w14:textId="0814BF93" w:rsidR="00171EC2" w:rsidRDefault="000A6DF8" w:rsidP="00171EC2">
            <w:pPr>
              <w:spacing w:line="229" w:lineRule="exact"/>
              <w:ind w:left="102"/>
              <w:rPr>
                <w:rFonts w:ascii="Arial" w:hAnsi="Arial" w:cs="Arial"/>
                <w:sz w:val="20"/>
                <w:szCs w:val="20"/>
              </w:rPr>
            </w:pPr>
            <w:proofErr w:type="spellStart"/>
            <w:r>
              <w:rPr>
                <w:sz w:val="20"/>
                <w:szCs w:val="20"/>
              </w:rPr>
              <w:t>HSAIdType</w:t>
            </w:r>
            <w:proofErr w:type="spellEnd"/>
          </w:p>
          <w:p w14:paraId="127A9FF0" w14:textId="7773436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6ED8D4C9" w14:textId="77777777" w:rsidTr="009962CE">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proofErr w:type="gramStart"/>
            <w:r w:rsidRPr="00907C9B">
              <w:rPr>
                <w:sz w:val="20"/>
                <w:szCs w:val="20"/>
              </w:rPr>
              <w:lastRenderedPageBreak/>
              <w:t>...</w:t>
            </w:r>
            <w:proofErr w:type="spellStart"/>
            <w:r w:rsidRPr="00907C9B">
              <w:rPr>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7E046B" w14:textId="4B8691F3" w:rsidR="00171EC2" w:rsidRDefault="000A6DF8" w:rsidP="00171EC2">
            <w:pPr>
              <w:spacing w:line="229" w:lineRule="exact"/>
              <w:ind w:left="102"/>
              <w:rPr>
                <w:rFonts w:ascii="Arial" w:hAnsi="Arial" w:cs="Arial"/>
                <w:sz w:val="20"/>
                <w:szCs w:val="20"/>
              </w:rPr>
            </w:pPr>
            <w:r>
              <w:rPr>
                <w:spacing w:val="-1"/>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88CADD0" w14:textId="77777777" w:rsidR="00B24105" w:rsidRPr="00B24105" w:rsidRDefault="00B24105" w:rsidP="00B24105">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E4E11CF" w14:textId="6FE661E9"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326BB1A0" w14:textId="77777777" w:rsidTr="009962CE">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95E308E"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798CDB" w14:textId="0E9B1C06" w:rsidR="00907C9B" w:rsidRPr="00907C9B" w:rsidRDefault="00E843CD"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30F921" w14:textId="11290DA7" w:rsidR="00907C9B" w:rsidRPr="006B1876" w:rsidRDefault="00171EC2" w:rsidP="006B1876">
            <w:pPr>
              <w:spacing w:line="229" w:lineRule="exact"/>
              <w:ind w:left="102"/>
              <w:rPr>
                <w:sz w:val="20"/>
                <w:szCs w:val="20"/>
              </w:rPr>
            </w:pPr>
            <w:r w:rsidRPr="006B1876">
              <w:rPr>
                <w:sz w:val="20"/>
                <w:szCs w:val="20"/>
              </w:rPr>
              <w:t>Författarens namn</w:t>
            </w:r>
          </w:p>
          <w:p w14:paraId="12D21E5D"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6288676A" w14:textId="77777777" w:rsidTr="009962CE">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688A0277" w14:textId="42619A8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00EA14B3">
              <w:rPr>
                <w:spacing w:val="-1"/>
                <w:sz w:val="20"/>
                <w:szCs w:val="20"/>
              </w:rPr>
              <w:t>care</w:t>
            </w:r>
            <w:r w:rsidR="00201E01">
              <w:rPr>
                <w:spacing w:val="-1"/>
                <w:sz w:val="20"/>
                <w:szCs w:val="20"/>
              </w:rPr>
              <w:t>Unit</w:t>
            </w:r>
            <w:r w:rsidR="000E36F5">
              <w:rPr>
                <w:spacing w:val="-1"/>
                <w:sz w:val="20"/>
                <w:szCs w:val="20"/>
              </w:rPr>
              <w:t>HSAid</w:t>
            </w:r>
            <w:proofErr w:type="spellEnd"/>
            <w:proofErr w:type="gramEnd"/>
          </w:p>
          <w:p w14:paraId="118D8A0B"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9E8F6A" w14:textId="4781ADB3" w:rsidR="00E73887" w:rsidRDefault="00E843CD" w:rsidP="00E73887">
            <w:pPr>
              <w:spacing w:line="229" w:lineRule="exact"/>
              <w:ind w:left="102"/>
              <w:rPr>
                <w:rFonts w:ascii="Arial" w:hAnsi="Arial" w:cs="Arial"/>
                <w:sz w:val="20"/>
                <w:szCs w:val="20"/>
              </w:rPr>
            </w:pPr>
            <w:proofErr w:type="spellStart"/>
            <w:r>
              <w:rPr>
                <w:spacing w:val="-1"/>
                <w:sz w:val="20"/>
                <w:szCs w:val="20"/>
              </w:rPr>
              <w:t>HSAIdType</w:t>
            </w:r>
            <w:proofErr w:type="spellEnd"/>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C4E983" w14:textId="77777777" w:rsidR="006B1876" w:rsidRPr="006B1876" w:rsidRDefault="006B1876" w:rsidP="006B1876">
            <w:pPr>
              <w:spacing w:line="229" w:lineRule="exact"/>
              <w:ind w:left="102"/>
              <w:rPr>
                <w:sz w:val="20"/>
                <w:szCs w:val="20"/>
              </w:rPr>
            </w:pPr>
            <w:r w:rsidRPr="006B1876">
              <w:rPr>
                <w:sz w:val="20"/>
                <w:szCs w:val="20"/>
              </w:rPr>
              <w:t>HSA-id för PDL-enhet</w:t>
            </w:r>
          </w:p>
          <w:p w14:paraId="4506323E" w14:textId="080ED29D" w:rsidR="00907C9B" w:rsidRPr="006B1876" w:rsidRDefault="00907C9B" w:rsidP="006B1876">
            <w:pPr>
              <w:spacing w:line="229" w:lineRule="exact"/>
              <w:ind w:left="102"/>
              <w:rPr>
                <w:sz w:val="20"/>
                <w:szCs w:val="20"/>
              </w:rPr>
            </w:pPr>
          </w:p>
          <w:p w14:paraId="19C25EA0"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5F442B3" w14:textId="30B7CE0B" w:rsidR="00907C9B" w:rsidRPr="00907C9B" w:rsidRDefault="0081359D" w:rsidP="00FD0F30">
            <w:pPr>
              <w:spacing w:line="226" w:lineRule="exact"/>
              <w:ind w:left="102"/>
              <w:rPr>
                <w:spacing w:val="-1"/>
                <w:sz w:val="20"/>
                <w:szCs w:val="20"/>
              </w:rPr>
            </w:pPr>
            <w:proofErr w:type="gramStart"/>
            <w:r>
              <w:rPr>
                <w:sz w:val="20"/>
                <w:szCs w:val="20"/>
              </w:rPr>
              <w:t>...</w:t>
            </w:r>
            <w:proofErr w:type="spellStart"/>
            <w:r w:rsidR="00EA14B3">
              <w:rPr>
                <w:spacing w:val="-1"/>
                <w:sz w:val="20"/>
                <w:szCs w:val="20"/>
              </w:rPr>
              <w:t>care</w:t>
            </w:r>
            <w:r w:rsidR="00201E01">
              <w:rPr>
                <w:spacing w:val="-1"/>
                <w:sz w:val="20"/>
                <w:szCs w:val="20"/>
              </w:rPr>
              <w:t>Unit</w:t>
            </w:r>
            <w:r w:rsidR="00907C9B"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F83CD" w14:textId="3616A527" w:rsidR="00907C9B" w:rsidRPr="00907C9B" w:rsidRDefault="00E843CD"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92D9DC" w14:textId="77777777" w:rsidR="006B1876" w:rsidRPr="006B1876" w:rsidRDefault="006B1876" w:rsidP="006B1876">
            <w:pPr>
              <w:spacing w:line="229" w:lineRule="exact"/>
              <w:ind w:left="102"/>
              <w:rPr>
                <w:sz w:val="20"/>
                <w:szCs w:val="20"/>
              </w:rPr>
            </w:pPr>
            <w:r w:rsidRPr="006B1876">
              <w:rPr>
                <w:sz w:val="20"/>
                <w:szCs w:val="20"/>
              </w:rPr>
              <w:t>Namn på PDL-enhet</w:t>
            </w:r>
          </w:p>
          <w:p w14:paraId="3B704F0B"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4301FB87" w14:textId="77777777" w:rsidTr="009962CE">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ED4383D" w14:textId="23488DB7" w:rsidR="00907C9B" w:rsidRPr="00907C9B" w:rsidRDefault="0081359D" w:rsidP="00907C9B">
            <w:pPr>
              <w:spacing w:line="229" w:lineRule="exact"/>
              <w:ind w:left="102"/>
              <w:rPr>
                <w:sz w:val="20"/>
                <w:szCs w:val="20"/>
              </w:rPr>
            </w:pPr>
            <w:proofErr w:type="gramStart"/>
            <w:r>
              <w:rPr>
                <w:sz w:val="20"/>
                <w:szCs w:val="20"/>
              </w:rPr>
              <w:t>...</w:t>
            </w:r>
            <w:proofErr w:type="spellStart"/>
            <w:r w:rsidR="001E69BC">
              <w:rPr>
                <w:spacing w:val="-1"/>
                <w:sz w:val="20"/>
                <w:szCs w:val="20"/>
              </w:rPr>
              <w:t>careUnit</w:t>
            </w:r>
            <w:r w:rsidR="00907C9B" w:rsidRPr="00907C9B">
              <w:rPr>
                <w:spacing w:val="-1"/>
                <w:sz w:val="20"/>
                <w:szCs w:val="20"/>
              </w:rPr>
              <w:t>Address</w:t>
            </w:r>
            <w:proofErr w:type="spellEnd"/>
            <w:proofErr w:type="gramEnd"/>
          </w:p>
          <w:p w14:paraId="0E7E5C72"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0AD448D" w14:textId="17EC70F3" w:rsidR="00907C9B" w:rsidRPr="00907C9B" w:rsidRDefault="00E843CD" w:rsidP="00907C9B">
            <w:pPr>
              <w:spacing w:line="226" w:lineRule="exact"/>
              <w:ind w:left="102"/>
              <w:rPr>
                <w:spacing w:val="-1"/>
                <w:sz w:val="20"/>
                <w:szCs w:val="20"/>
              </w:rPr>
            </w:pPr>
            <w:r>
              <w:rPr>
                <w:spacing w:val="-1"/>
                <w:sz w:val="20"/>
                <w:szCs w:val="20"/>
              </w:rPr>
              <w:t>string</w:t>
            </w:r>
          </w:p>
          <w:p w14:paraId="322BA579"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F1CD3A" w14:textId="77777777" w:rsidR="006B1876" w:rsidRPr="006B1876" w:rsidRDefault="006B1876" w:rsidP="006B1876">
            <w:pPr>
              <w:spacing w:line="229" w:lineRule="exact"/>
              <w:ind w:left="102"/>
              <w:rPr>
                <w:sz w:val="20"/>
                <w:szCs w:val="20"/>
              </w:rPr>
            </w:pPr>
            <w:r w:rsidRPr="006B1876">
              <w:rPr>
                <w:sz w:val="20"/>
                <w:szCs w:val="20"/>
              </w:rPr>
              <w:t>Adress till PDL-enhet</w:t>
            </w:r>
          </w:p>
          <w:p w14:paraId="441ADE6E"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70A50038" w14:textId="77777777" w:rsidTr="009962CE">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3E1B52CB" w14:textId="2049B62D" w:rsidR="00907C9B" w:rsidRPr="00907C9B" w:rsidRDefault="0081359D" w:rsidP="00EE54A0">
            <w:pPr>
              <w:spacing w:line="229" w:lineRule="exact"/>
              <w:ind w:left="102"/>
              <w:rPr>
                <w:sz w:val="20"/>
                <w:szCs w:val="20"/>
              </w:rPr>
            </w:pPr>
            <w:proofErr w:type="gramStart"/>
            <w:r>
              <w:rPr>
                <w:sz w:val="20"/>
                <w:szCs w:val="20"/>
              </w:rPr>
              <w:t>...</w:t>
            </w:r>
            <w:proofErr w:type="spellStart"/>
            <w:r w:rsidR="00907C9B" w:rsidRPr="00907C9B">
              <w:rPr>
                <w:spacing w:val="-1"/>
                <w:sz w:val="20"/>
                <w:szCs w:val="20"/>
              </w:rPr>
              <w:t>care</w:t>
            </w:r>
            <w:r w:rsidR="00EE54A0">
              <w:rPr>
                <w:spacing w:val="-1"/>
                <w:sz w:val="20"/>
                <w:szCs w:val="20"/>
              </w:rPr>
              <w:t>Giver</w:t>
            </w:r>
            <w:r w:rsidR="00E73887">
              <w:rPr>
                <w:spacing w:val="-1"/>
                <w:sz w:val="20"/>
                <w:szCs w:val="20"/>
              </w:rPr>
              <w: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9440D0A" w14:textId="4FAC72B3" w:rsidR="00907C9B" w:rsidRPr="00907C9B" w:rsidRDefault="00E843CD" w:rsidP="006E41ED">
            <w:pPr>
              <w:spacing w:line="226" w:lineRule="exact"/>
              <w:ind w:left="102"/>
              <w:rPr>
                <w:spacing w:val="-1"/>
                <w:sz w:val="20"/>
                <w:szCs w:val="20"/>
              </w:rPr>
            </w:pPr>
            <w:proofErr w:type="spellStart"/>
            <w:r>
              <w:rPr>
                <w:spacing w:val="-1"/>
                <w:sz w:val="20"/>
                <w:szCs w:val="20"/>
              </w:rPr>
              <w:t>HSAIdType</w:t>
            </w:r>
            <w:proofErr w:type="spellEnd"/>
          </w:p>
          <w:p w14:paraId="02B50391"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D02B51E" w14:textId="77777777" w:rsidTr="003D6271">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proofErr w:type="spellStart"/>
            <w:r>
              <w:rPr>
                <w:sz w:val="20"/>
                <w:szCs w:val="20"/>
                <w:lang w:val="en-US"/>
              </w:rPr>
              <w:t>L</w:t>
            </w:r>
            <w:r w:rsidR="00907C9B"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FD9676B" w14:textId="77777777" w:rsidR="003C17D1" w:rsidRPr="003C17D1" w:rsidRDefault="003C17D1" w:rsidP="003C17D1">
            <w:pPr>
              <w:spacing w:line="229" w:lineRule="exact"/>
              <w:ind w:left="102"/>
              <w:rPr>
                <w:sz w:val="20"/>
                <w:szCs w:val="20"/>
              </w:rPr>
            </w:pPr>
            <w:r w:rsidRPr="003C17D1">
              <w:rPr>
                <w:sz w:val="20"/>
                <w:szCs w:val="20"/>
              </w:rPr>
              <w:t>Information om vem som signerat informationen i dokumentet.</w:t>
            </w:r>
          </w:p>
          <w:p w14:paraId="21A64F2D" w14:textId="77777777" w:rsidR="00907C9B" w:rsidRPr="003C17D1"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9962CE">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6BEB37A2" w14:textId="64AD72E6" w:rsidR="00907C9B" w:rsidRPr="00907C9B" w:rsidRDefault="0081359D" w:rsidP="00907C9B">
            <w:pPr>
              <w:spacing w:line="229" w:lineRule="exact"/>
              <w:ind w:left="102"/>
              <w:rPr>
                <w:sz w:val="20"/>
                <w:szCs w:val="20"/>
              </w:rPr>
            </w:pPr>
            <w:r>
              <w:rPr>
                <w:sz w:val="20"/>
                <w:szCs w:val="20"/>
                <w:lang w:val="en-US"/>
              </w:rPr>
              <w:t>...</w:t>
            </w:r>
            <w:proofErr w:type="spellStart"/>
            <w:r w:rsidR="00907C9B" w:rsidRPr="00E74D83">
              <w:rPr>
                <w:sz w:val="20"/>
                <w:szCs w:val="20"/>
              </w:rPr>
              <w:t>signatureTime</w:t>
            </w:r>
            <w:proofErr w:type="spellEnd"/>
          </w:p>
          <w:p w14:paraId="39C225E2"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EAB9E7" w14:textId="0BF6AB79" w:rsidR="00305222" w:rsidRDefault="00E843CD" w:rsidP="00305222">
            <w:pPr>
              <w:spacing w:line="229" w:lineRule="exact"/>
              <w:ind w:left="102"/>
              <w:rPr>
                <w:rFonts w:ascii="Arial" w:hAnsi="Arial" w:cs="Arial"/>
                <w:color w:val="FF0000"/>
                <w:sz w:val="20"/>
                <w:szCs w:val="20"/>
              </w:rPr>
            </w:pPr>
            <w:proofErr w:type="spellStart"/>
            <w:r>
              <w:rPr>
                <w:sz w:val="20"/>
                <w:szCs w:val="20"/>
              </w:rPr>
              <w:t>TimeStampType</w:t>
            </w:r>
            <w:proofErr w:type="spellEnd"/>
          </w:p>
          <w:p w14:paraId="312818D9"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1E34121" w14:textId="77777777" w:rsidTr="003D6271">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6C3CFA3B" w:rsidR="00907C9B" w:rsidRPr="00907C9B" w:rsidRDefault="0081359D" w:rsidP="00907C9B">
            <w:pPr>
              <w:spacing w:line="229" w:lineRule="exact"/>
              <w:ind w:left="102"/>
              <w:rPr>
                <w:sz w:val="20"/>
                <w:szCs w:val="20"/>
              </w:rPr>
            </w:pPr>
            <w:proofErr w:type="gramStart"/>
            <w:r>
              <w:rPr>
                <w:sz w:val="20"/>
                <w:szCs w:val="20"/>
              </w:rPr>
              <w:t>...</w:t>
            </w:r>
            <w:proofErr w:type="spellStart"/>
            <w:r w:rsidR="0035083B" w:rsidRPr="0035083B">
              <w:rPr>
                <w:sz w:val="20"/>
                <w:szCs w:val="20"/>
              </w:rPr>
              <w:t>legalAuthenticatorHSAid</w:t>
            </w:r>
            <w:proofErr w:type="spellEnd"/>
            <w:proofErr w:type="gramEnd"/>
          </w:p>
          <w:p w14:paraId="546E482B" w14:textId="77777777" w:rsidR="00907C9B" w:rsidRPr="00907C9B" w:rsidRDefault="00907C9B" w:rsidP="00907C9B">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25D3788F" w14:textId="0A4C406C" w:rsidR="00907C9B" w:rsidRPr="00907C9B" w:rsidRDefault="0035083B" w:rsidP="00907C9B">
            <w:pPr>
              <w:spacing w:line="229" w:lineRule="exact"/>
              <w:ind w:left="102"/>
              <w:rPr>
                <w:sz w:val="20"/>
                <w:szCs w:val="20"/>
              </w:rPr>
            </w:pPr>
            <w:proofErr w:type="spellStart"/>
            <w:r w:rsidRPr="0035083B">
              <w:rPr>
                <w:sz w:val="20"/>
                <w:szCs w:val="20"/>
              </w:rPr>
              <w:t>HSAIDType</w:t>
            </w:r>
            <w:proofErr w:type="spellEnd"/>
          </w:p>
          <w:p w14:paraId="3CC4BEBF" w14:textId="2A50367E" w:rsidR="00907C9B" w:rsidRPr="00907C9B" w:rsidRDefault="00907C9B" w:rsidP="00907C9B">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62D67316" w14:textId="64140221" w:rsidR="00907C9B" w:rsidRPr="00907C9B" w:rsidRDefault="0035083B"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5809FAB1" w14:textId="685113ED" w:rsidR="00907C9B" w:rsidRPr="00907C9B" w:rsidRDefault="001E69BC" w:rsidP="00907C9B">
            <w:pPr>
              <w:spacing w:line="229" w:lineRule="exact"/>
              <w:ind w:left="102"/>
              <w:rPr>
                <w:sz w:val="20"/>
                <w:szCs w:val="20"/>
              </w:rPr>
            </w:pPr>
            <w:r>
              <w:rPr>
                <w:sz w:val="20"/>
                <w:szCs w:val="20"/>
              </w:rPr>
              <w:t>1</w:t>
            </w:r>
            <w:proofErr w:type="gramStart"/>
            <w:r w:rsidR="00907C9B" w:rsidRPr="00907C9B">
              <w:rPr>
                <w:sz w:val="20"/>
                <w:szCs w:val="20"/>
              </w:rPr>
              <w:t>..</w:t>
            </w:r>
            <w:proofErr w:type="gramEnd"/>
            <w:r w:rsidR="00907C9B" w:rsidRPr="00907C9B">
              <w:rPr>
                <w:sz w:val="20"/>
                <w:szCs w:val="20"/>
              </w:rPr>
              <w:t>1</w:t>
            </w:r>
          </w:p>
        </w:tc>
      </w:tr>
      <w:tr w:rsidR="00907C9B" w:rsidRPr="00907C9B" w14:paraId="303434F5" w14:textId="77777777" w:rsidTr="003D6271">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proofErr w:type="gramStart"/>
            <w:r w:rsidRPr="00907C9B">
              <w:rPr>
                <w:sz w:val="20"/>
                <w:szCs w:val="20"/>
              </w:rPr>
              <w:t>..</w:t>
            </w:r>
            <w:proofErr w:type="spellStart"/>
            <w:proofErr w:type="gramEnd"/>
            <w:r w:rsidR="00E74D83" w:rsidRPr="00E74D83">
              <w:rPr>
                <w:spacing w:val="-1"/>
                <w:sz w:val="20"/>
                <w:szCs w:val="20"/>
              </w:rPr>
              <w:t>approvedForPatient</w:t>
            </w:r>
            <w:proofErr w:type="spellEnd"/>
          </w:p>
          <w:p w14:paraId="5592960A" w14:textId="7DB432A0" w:rsidR="00907C9B" w:rsidRPr="00907C9B" w:rsidRDefault="00907C9B" w:rsidP="00E74D8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7392D7FE" w14:textId="3244AE8A"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B34FC7" w14:textId="77777777" w:rsidR="0083546F" w:rsidRPr="0083546F" w:rsidRDefault="0083546F" w:rsidP="0083546F">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167F531" w14:textId="3D1D0281"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360A41" w14:textId="36597016" w:rsidR="00907C9B" w:rsidRPr="00907C9B" w:rsidRDefault="00A409A7" w:rsidP="00907C9B">
            <w:pPr>
              <w:spacing w:line="226" w:lineRule="exact"/>
              <w:ind w:left="102"/>
              <w:rPr>
                <w:spacing w:val="-1"/>
                <w:sz w:val="20"/>
                <w:szCs w:val="20"/>
              </w:rPr>
            </w:pPr>
            <w:r>
              <w:rPr>
                <w:spacing w:val="-1"/>
                <w:sz w:val="20"/>
                <w:szCs w:val="20"/>
              </w:rPr>
              <w:t>1</w:t>
            </w:r>
            <w:proofErr w:type="gramStart"/>
            <w:r w:rsidR="00E74D83">
              <w:rPr>
                <w:spacing w:val="-1"/>
                <w:sz w:val="20"/>
                <w:szCs w:val="20"/>
              </w:rPr>
              <w:t>..</w:t>
            </w:r>
            <w:proofErr w:type="gramEnd"/>
            <w:r w:rsidR="00E74D83">
              <w:rPr>
                <w:spacing w:val="-1"/>
                <w:sz w:val="20"/>
                <w:szCs w:val="20"/>
              </w:rPr>
              <w:t>1</w:t>
            </w:r>
          </w:p>
        </w:tc>
      </w:tr>
      <w:tr w:rsidR="00907C9B" w:rsidRPr="00907C9B" w14:paraId="019A7A35" w14:textId="77777777" w:rsidTr="006067A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D6F1B0D" w14:textId="3729858A" w:rsidR="00907C9B" w:rsidRPr="00907C9B" w:rsidRDefault="00907C9B" w:rsidP="001E69BC">
            <w:pPr>
              <w:spacing w:line="229" w:lineRule="exact"/>
              <w:ind w:left="102"/>
              <w:rPr>
                <w:sz w:val="20"/>
                <w:szCs w:val="20"/>
                <w:lang w:val="en-US"/>
              </w:rPr>
            </w:pPr>
            <w:r w:rsidRPr="00907C9B">
              <w:rPr>
                <w:sz w:val="20"/>
                <w:szCs w:val="20"/>
                <w:lang w:val="en-US"/>
              </w:rPr>
              <w:t>..</w:t>
            </w:r>
            <w:proofErr w:type="spellStart"/>
            <w:r w:rsidR="003C17D1">
              <w:rPr>
                <w:spacing w:val="-1"/>
                <w:sz w:val="20"/>
                <w:szCs w:val="20"/>
                <w:lang w:val="en-US"/>
              </w:rPr>
              <w:t>careContact</w:t>
            </w:r>
            <w:r w:rsidR="001E69BC">
              <w:rPr>
                <w:spacing w:val="-1"/>
                <w:sz w:val="20"/>
                <w:szCs w:val="20"/>
                <w:lang w:val="en-US"/>
              </w:rPr>
              <w:t>I</w:t>
            </w:r>
            <w:r w:rsidR="006067AA">
              <w:rPr>
                <w:spacing w:val="-1"/>
                <w:sz w:val="20"/>
                <w:szCs w:val="20"/>
                <w:lang w:val="en-US"/>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A6D6E14" w14:textId="401EA79D" w:rsidR="00907C9B" w:rsidRPr="00907C9B" w:rsidRDefault="006067AA" w:rsidP="00907C9B">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324E37C" w14:textId="0951E2B3" w:rsidR="00907C9B" w:rsidRPr="00550957" w:rsidRDefault="00C6406C" w:rsidP="00907C9B">
            <w:pPr>
              <w:spacing w:line="226" w:lineRule="exact"/>
              <w:ind w:left="102"/>
              <w:rPr>
                <w:spacing w:val="-1"/>
                <w:sz w:val="20"/>
                <w:szCs w:val="20"/>
              </w:rPr>
            </w:pPr>
            <w:r>
              <w:rPr>
                <w:spacing w:val="-1"/>
                <w:sz w:val="20"/>
                <w:szCs w:val="20"/>
              </w:rPr>
              <w:t>Identitet</w:t>
            </w:r>
            <w:r w:rsidR="006067AA"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1C6105" w:rsidRPr="00907C9B" w14:paraId="7E74E8D2" w14:textId="77777777" w:rsidTr="009962CE">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1C6105" w:rsidRPr="00907C9B" w:rsidRDefault="001C6105" w:rsidP="00907C9B">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78623A2" w14:textId="5CBE6A0B" w:rsidR="001C6105" w:rsidRPr="00907C9B" w:rsidRDefault="001C6105" w:rsidP="00907C9B">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011CD6E" w14:textId="42C07C8A"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602A4B1"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FB39FCE" w14:textId="77777777" w:rsidTr="009962CE">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73A5BB9" w14:textId="7E2C4434" w:rsidR="001C6105" w:rsidRPr="00DD6544" w:rsidRDefault="001C6105" w:rsidP="003B67A0">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4DDB18F" w14:textId="77777777" w:rsidR="001C6105" w:rsidRPr="00907C9B" w:rsidRDefault="001C6105" w:rsidP="00907C9B">
            <w:pPr>
              <w:spacing w:line="226" w:lineRule="exact"/>
              <w:ind w:left="102"/>
              <w:rPr>
                <w:spacing w:val="-1"/>
                <w:sz w:val="20"/>
                <w:szCs w:val="20"/>
              </w:rPr>
            </w:pPr>
            <w:r w:rsidRPr="00907C9B">
              <w:rPr>
                <w:spacing w:val="-1"/>
                <w:sz w:val="20"/>
                <w:szCs w:val="20"/>
              </w:rPr>
              <w:t>Dokument/anteckning</w:t>
            </w:r>
          </w:p>
          <w:p w14:paraId="67F17D42"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5F43AA"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5A9A6D77" w14:textId="77777777" w:rsidTr="009962CE">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290693E1" w14:textId="1E1FA1A2"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63E3E5" w14:textId="56362379" w:rsidR="001C6105" w:rsidRPr="000A6DF8" w:rsidRDefault="001C6105" w:rsidP="000A6DF8">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w:t>
            </w:r>
            <w:r w:rsidR="003B67A0">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C2C7B3" w14:textId="77777777" w:rsidR="002E3143" w:rsidRDefault="002E3143" w:rsidP="002E314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0373CEBC" w14:textId="77777777" w:rsidR="002E3143" w:rsidRDefault="002E3143" w:rsidP="002E3143">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0CCEB853" w14:textId="77777777" w:rsidR="002E3143" w:rsidRDefault="002E3143" w:rsidP="002E3143">
            <w:pPr>
              <w:spacing w:line="226" w:lineRule="exact"/>
              <w:ind w:left="102"/>
              <w:rPr>
                <w:spacing w:val="-1"/>
                <w:sz w:val="20"/>
                <w:szCs w:val="20"/>
              </w:rPr>
            </w:pPr>
            <w:r w:rsidRPr="00C66849">
              <w:rPr>
                <w:spacing w:val="-1"/>
                <w:sz w:val="20"/>
                <w:szCs w:val="20"/>
              </w:rPr>
              <w:t xml:space="preserve">sam = Sammanfattning, </w:t>
            </w:r>
          </w:p>
          <w:p w14:paraId="7181FA34" w14:textId="77777777" w:rsidR="002E3143" w:rsidRDefault="002E3143" w:rsidP="002E3143">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2268839F" w14:textId="77777777" w:rsidR="002E3143" w:rsidRDefault="002E3143" w:rsidP="002E3143">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1E8E1F70" w14:textId="77777777" w:rsidR="002E3143" w:rsidRDefault="002E3143" w:rsidP="002E3143">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4D58D9C3" w14:textId="77777777" w:rsidR="002E3143" w:rsidRDefault="002E3143" w:rsidP="002E3143">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64A6F204" w14:textId="77777777" w:rsidR="002E3143" w:rsidRDefault="002E3143" w:rsidP="002E3143">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39F7E08" w14:textId="77777777" w:rsidR="002E3143" w:rsidRPr="00C66849" w:rsidRDefault="002E3143" w:rsidP="002E3143">
            <w:pPr>
              <w:spacing w:line="226" w:lineRule="exact"/>
              <w:ind w:left="102"/>
              <w:rPr>
                <w:spacing w:val="-1"/>
                <w:sz w:val="20"/>
                <w:szCs w:val="20"/>
              </w:rPr>
            </w:pPr>
            <w:r w:rsidRPr="00C66849">
              <w:rPr>
                <w:spacing w:val="-1"/>
                <w:sz w:val="20"/>
                <w:szCs w:val="20"/>
              </w:rPr>
              <w:t>bes = Besöksanteckning.</w:t>
            </w:r>
          </w:p>
          <w:p w14:paraId="4559D367" w14:textId="77777777" w:rsidR="001C6105" w:rsidRPr="00907C9B" w:rsidRDefault="001C6105" w:rsidP="00C6684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0FFE45" w14:textId="77777777" w:rsidR="001C6105" w:rsidRPr="00907C9B" w:rsidRDefault="001C6105" w:rsidP="00C6684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09694B8A" w14:textId="77777777" w:rsidTr="009962CE">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7166443F" w14:textId="1786FE76"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B5512CE" w14:textId="4007BB36"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BF54A9" w14:textId="77777777" w:rsidR="001C6105" w:rsidRPr="00907C9B" w:rsidRDefault="001C6105" w:rsidP="00907C9B">
            <w:pPr>
              <w:spacing w:line="226" w:lineRule="exact"/>
              <w:ind w:left="102"/>
              <w:rPr>
                <w:spacing w:val="-1"/>
                <w:sz w:val="20"/>
                <w:szCs w:val="20"/>
              </w:rPr>
            </w:pPr>
            <w:r w:rsidRPr="00907C9B">
              <w:rPr>
                <w:spacing w:val="-1"/>
                <w:sz w:val="20"/>
                <w:szCs w:val="20"/>
              </w:rPr>
              <w:t>Titel på dokument</w:t>
            </w:r>
          </w:p>
          <w:p w14:paraId="0C1F998F"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52C556"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C6105" w:rsidRPr="00907C9B" w14:paraId="14AFB927" w14:textId="77777777" w:rsidTr="009962CE">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78391B3" w14:textId="1EF629D4" w:rsidR="001C6105" w:rsidRPr="00907C9B" w:rsidRDefault="0081359D" w:rsidP="00907C9B">
            <w:pPr>
              <w:spacing w:line="229" w:lineRule="exact"/>
              <w:ind w:left="102"/>
              <w:rPr>
                <w:sz w:val="20"/>
                <w:szCs w:val="20"/>
              </w:rPr>
            </w:pPr>
            <w:proofErr w:type="gramStart"/>
            <w:r>
              <w:rPr>
                <w:sz w:val="20"/>
                <w:szCs w:val="20"/>
              </w:rPr>
              <w:lastRenderedPageBreak/>
              <w:t>...</w:t>
            </w:r>
            <w:proofErr w:type="spellStart"/>
            <w:r w:rsidR="001C6105" w:rsidRPr="00907C9B">
              <w:rPr>
                <w:sz w:val="20"/>
                <w:szCs w:val="20"/>
              </w:rPr>
              <w:t>clinicalDocumentNoteText</w:t>
            </w:r>
            <w:proofErr w:type="spellEnd"/>
            <w:proofErr w:type="gramEnd"/>
          </w:p>
          <w:p w14:paraId="7D794C13"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68831E" w14:textId="0AF778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F193F4E" w14:textId="77777777" w:rsidR="001C6105" w:rsidRPr="00386D84" w:rsidRDefault="001C6105" w:rsidP="00386D84">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32E7875F" w14:textId="14C97EB8"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74106D3"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CDF8979" w14:textId="77777777" w:rsidTr="003D6271">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32284A94"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1EE8D" w14:textId="6DFC3B67" w:rsidR="001C6105" w:rsidRPr="00907C9B" w:rsidRDefault="00851BAF" w:rsidP="00907C9B">
            <w:pPr>
              <w:spacing w:line="229" w:lineRule="exact"/>
              <w:ind w:left="102"/>
              <w:rPr>
                <w:sz w:val="20"/>
                <w:szCs w:val="20"/>
              </w:rPr>
            </w:pPr>
            <w:proofErr w:type="spellStart"/>
            <w:r>
              <w:rPr>
                <w:sz w:val="20"/>
                <w:szCs w:val="20"/>
              </w:rPr>
              <w:t>Multimedia</w:t>
            </w:r>
            <w:r w:rsidR="002E3143" w:rsidRPr="00907C9B">
              <w:rPr>
                <w:sz w:val="20"/>
                <w:szCs w:val="20"/>
              </w:rPr>
              <w:t>Type</w:t>
            </w:r>
            <w:proofErr w:type="spellEnd"/>
          </w:p>
          <w:p w14:paraId="00E96873" w14:textId="77777777" w:rsidR="001C6105" w:rsidRPr="00907C9B"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A77C76" w14:textId="77777777" w:rsidR="001C6105" w:rsidRPr="001C497D" w:rsidRDefault="001C6105" w:rsidP="001C497D">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06E59104"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F8F519"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C6105" w:rsidRPr="00907C9B" w14:paraId="2B704181" w14:textId="77777777" w:rsidTr="009962CE">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6A9D0CC" w14:textId="39DE5733" w:rsidR="001C6105" w:rsidRPr="00907C9B" w:rsidRDefault="0081359D" w:rsidP="00907C9B">
            <w:pPr>
              <w:spacing w:line="229" w:lineRule="exact"/>
              <w:ind w:left="102"/>
              <w:rPr>
                <w:sz w:val="20"/>
                <w:szCs w:val="20"/>
              </w:rPr>
            </w:pPr>
            <w:proofErr w:type="gramStart"/>
            <w:r>
              <w:rPr>
                <w:sz w:val="20"/>
                <w:szCs w:val="20"/>
              </w:rPr>
              <w:t>...</w:t>
            </w:r>
            <w:r w:rsidR="001C6105">
              <w:rPr>
                <w:sz w:val="20"/>
                <w:szCs w:val="20"/>
              </w:rPr>
              <w:t>id</w:t>
            </w:r>
            <w:proofErr w:type="gramEnd"/>
          </w:p>
          <w:p w14:paraId="5BBBD848"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0652882" w14:textId="6E8EC5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D13D50" w14:textId="77777777" w:rsidR="001C6105" w:rsidRPr="001C497D" w:rsidRDefault="001C6105" w:rsidP="001C497D">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6912DED4" w14:textId="31466A6E"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3FB5172" w14:textId="474D8AF1"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1C6105" w:rsidRPr="00356F55" w14:paraId="4FD07BF8" w14:textId="77777777" w:rsidTr="009962CE">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682BC7ED" w14:textId="7B58B974" w:rsidR="001C6105" w:rsidRPr="00356F55" w:rsidRDefault="0081359D" w:rsidP="006A2838">
            <w:pPr>
              <w:spacing w:line="226" w:lineRule="exact"/>
              <w:ind w:left="102"/>
              <w:rPr>
                <w:spacing w:val="-1"/>
                <w:sz w:val="20"/>
                <w:szCs w:val="20"/>
              </w:rPr>
            </w:pPr>
            <w:proofErr w:type="gramStart"/>
            <w:r>
              <w:rPr>
                <w:spacing w:val="-1"/>
                <w:sz w:val="20"/>
                <w:szCs w:val="20"/>
              </w:rPr>
              <w:t>...</w:t>
            </w:r>
            <w:proofErr w:type="spellStart"/>
            <w:r w:rsidR="001C6105" w:rsidRPr="00356F55">
              <w:rPr>
                <w:spacing w:val="-1"/>
                <w:sz w:val="20"/>
                <w:szCs w:val="20"/>
              </w:rPr>
              <w:t>mediaType</w:t>
            </w:r>
            <w:proofErr w:type="spellEnd"/>
            <w:proofErr w:type="gramEnd"/>
          </w:p>
          <w:p w14:paraId="36764DF1" w14:textId="77777777" w:rsidR="001C6105" w:rsidRPr="00356F55"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0341CA3" w14:textId="16756BF0" w:rsidR="001C6105" w:rsidRPr="00356F55" w:rsidRDefault="002E3143" w:rsidP="006A2838">
            <w:pPr>
              <w:spacing w:line="226" w:lineRule="exact"/>
              <w:ind w:left="102"/>
              <w:rPr>
                <w:spacing w:val="-1"/>
                <w:sz w:val="20"/>
                <w:szCs w:val="20"/>
              </w:rPr>
            </w:pPr>
            <w:proofErr w:type="spellStart"/>
            <w:r>
              <w:rPr>
                <w:spacing w:val="-1"/>
                <w:sz w:val="20"/>
                <w:szCs w:val="20"/>
              </w:rPr>
              <w:t>MediaTypeEnum</w:t>
            </w:r>
            <w:proofErr w:type="spellEnd"/>
          </w:p>
          <w:p w14:paraId="7398F87B" w14:textId="01F1852F" w:rsidR="001C6105" w:rsidRPr="00356F55"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4D3B837" w14:textId="77777777" w:rsidR="001C6105" w:rsidRPr="00356F55" w:rsidRDefault="001C6105" w:rsidP="006A2838">
            <w:pPr>
              <w:spacing w:line="226" w:lineRule="exact"/>
              <w:ind w:left="102"/>
              <w:rPr>
                <w:spacing w:val="-1"/>
                <w:sz w:val="20"/>
                <w:szCs w:val="20"/>
              </w:rPr>
            </w:pPr>
            <w:r w:rsidRPr="00356F55">
              <w:rPr>
                <w:spacing w:val="-1"/>
                <w:sz w:val="20"/>
                <w:szCs w:val="20"/>
              </w:rPr>
              <w:t>Typ av multimedia</w:t>
            </w:r>
          </w:p>
          <w:p w14:paraId="56B3CBBB" w14:textId="4ABC8577" w:rsidR="001C6105" w:rsidRPr="00356F55"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015B21" w14:textId="5F568CDD" w:rsidR="004D6976" w:rsidRDefault="002E3143" w:rsidP="00907C9B">
            <w:pPr>
              <w:spacing w:line="226" w:lineRule="exact"/>
              <w:ind w:left="102"/>
              <w:rPr>
                <w:spacing w:val="-1"/>
                <w:sz w:val="20"/>
                <w:szCs w:val="20"/>
              </w:rPr>
            </w:pPr>
            <w:r>
              <w:rPr>
                <w:spacing w:val="-1"/>
                <w:sz w:val="20"/>
                <w:szCs w:val="20"/>
              </w:rPr>
              <w:t>1</w:t>
            </w:r>
            <w:proofErr w:type="gramStart"/>
            <w:r w:rsidR="004D6976" w:rsidRPr="00907C9B">
              <w:rPr>
                <w:spacing w:val="-1"/>
                <w:sz w:val="20"/>
                <w:szCs w:val="20"/>
              </w:rPr>
              <w:t>..</w:t>
            </w:r>
            <w:proofErr w:type="gramEnd"/>
            <w:r w:rsidR="004D6976" w:rsidRPr="00907C9B">
              <w:rPr>
                <w:spacing w:val="-1"/>
                <w:sz w:val="20"/>
                <w:szCs w:val="20"/>
              </w:rPr>
              <w:t>1</w:t>
            </w:r>
          </w:p>
          <w:p w14:paraId="4A9BA331" w14:textId="1666E549" w:rsidR="001C6105" w:rsidRPr="004D6976" w:rsidRDefault="001C6105" w:rsidP="00907C9B">
            <w:pPr>
              <w:spacing w:line="226" w:lineRule="exact"/>
              <w:ind w:left="102"/>
              <w:rPr>
                <w:color w:val="FF0000"/>
                <w:spacing w:val="-1"/>
                <w:sz w:val="20"/>
                <w:szCs w:val="20"/>
              </w:rPr>
            </w:pPr>
          </w:p>
        </w:tc>
      </w:tr>
      <w:tr w:rsidR="001C6105" w:rsidRPr="00356F55" w14:paraId="5711CD97" w14:textId="77777777" w:rsidTr="009962CE">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44C1A21" w14:textId="4B810453" w:rsidR="001C6105" w:rsidRPr="00356F55" w:rsidRDefault="0081359D" w:rsidP="002E3143">
            <w:pPr>
              <w:spacing w:line="226" w:lineRule="exact"/>
              <w:ind w:left="102"/>
              <w:rPr>
                <w:sz w:val="20"/>
                <w:szCs w:val="20"/>
              </w:rPr>
            </w:pPr>
            <w:proofErr w:type="gramStart"/>
            <w:r>
              <w:rPr>
                <w:spacing w:val="-1"/>
                <w:sz w:val="20"/>
                <w:szCs w:val="20"/>
              </w:rPr>
              <w:t>...</w:t>
            </w:r>
            <w:proofErr w:type="spellStart"/>
            <w:r w:rsidR="002E3143">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6935A39" w14:textId="4146D9A1" w:rsidR="001C6105" w:rsidRPr="00356F55" w:rsidRDefault="002E3143" w:rsidP="00DD6544">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6DF92EAC" w14:textId="308BF23A" w:rsidR="001C6105" w:rsidRPr="00356F55" w:rsidRDefault="002E3143" w:rsidP="00907C9B">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D3115BD" w14:textId="77777777" w:rsidR="004D6976" w:rsidRDefault="004D6976"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0B8060E4" w14:textId="600972F6" w:rsidR="001C6105" w:rsidRPr="004D6976" w:rsidRDefault="001C6105" w:rsidP="002E3143">
            <w:pPr>
              <w:spacing w:line="226" w:lineRule="exact"/>
              <w:rPr>
                <w:color w:val="FF0000"/>
                <w:spacing w:val="-1"/>
                <w:sz w:val="20"/>
                <w:szCs w:val="20"/>
              </w:rPr>
            </w:pPr>
          </w:p>
        </w:tc>
      </w:tr>
      <w:tr w:rsidR="002E3143" w:rsidRPr="00907C9B" w14:paraId="13C781D3"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0C0E6E3" w14:textId="77777777" w:rsidR="002E3143" w:rsidRPr="00356F55" w:rsidRDefault="002E3143" w:rsidP="002E3143">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590BBC21" w14:textId="77777777" w:rsidR="002E3143" w:rsidRPr="00356F55"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23D1D60" w14:textId="2947B5AD" w:rsidR="002E3143" w:rsidRPr="00356F55" w:rsidRDefault="002E3143" w:rsidP="00907C9B">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9CA81D" w14:textId="3F117A20" w:rsidR="002E3143" w:rsidRPr="00907C9B" w:rsidRDefault="002E3143" w:rsidP="00907C9B">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DEA623D" w14:textId="004C27DB" w:rsidR="002E3143" w:rsidRPr="00907C9B" w:rsidRDefault="002E3143" w:rsidP="00907C9B">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77" w:name="_Toc222806732"/>
      <w:proofErr w:type="spellStart"/>
      <w:r w:rsidRPr="00907C9B">
        <w:rPr>
          <w:spacing w:val="1"/>
        </w:rPr>
        <w:t>GetReferral</w:t>
      </w:r>
      <w:r w:rsidR="0051739C">
        <w:rPr>
          <w:spacing w:val="1"/>
        </w:rPr>
        <w:t>Outcome</w:t>
      </w:r>
      <w:bookmarkEnd w:id="77"/>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78" w:name="_Toc222806733"/>
      <w:r w:rsidRPr="002E1905">
        <w:rPr>
          <w:color w:val="000000" w:themeColor="text1"/>
        </w:rPr>
        <w:t>Frivillighet</w:t>
      </w:r>
      <w:bookmarkEnd w:id="7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79" w:name="_Toc222806734"/>
      <w:r w:rsidRPr="00866C77">
        <w:rPr>
          <w:color w:val="000000" w:themeColor="text1"/>
        </w:rPr>
        <w:t>Version</w:t>
      </w:r>
      <w:bookmarkEnd w:id="7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80" w:name="_Toc222806735"/>
      <w:r w:rsidRPr="001C06B7">
        <w:rPr>
          <w:color w:val="000000" w:themeColor="text1"/>
        </w:rPr>
        <w:t>SLA-krav</w:t>
      </w:r>
      <w:bookmarkEnd w:id="8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81" w:name="_Toc222806736"/>
      <w:r w:rsidRPr="00527535">
        <w:t>Fältregler</w:t>
      </w:r>
      <w:bookmarkEnd w:id="8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3D6271"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391B503" w14:textId="054DD4DD" w:rsidR="00907C9B" w:rsidRPr="00907C9B" w:rsidRDefault="002E3143" w:rsidP="00907C9B">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07D9EFA9" w14:textId="77777777" w:rsidR="00907C9B" w:rsidRPr="00907C9B" w:rsidRDefault="00907C9B" w:rsidP="00907C9B">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BE961" w14:textId="42AAD475"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1E0709D8" w:rsidR="00907C9B" w:rsidRPr="00907C9B" w:rsidRDefault="00830A4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5F77B3">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53E08EED" w14:textId="77777777" w:rsidR="00907C9B" w:rsidRPr="00907C9B" w:rsidRDefault="00907C9B" w:rsidP="00907C9B">
            <w:pPr>
              <w:ind w:left="102"/>
              <w:rPr>
                <w:sz w:val="20"/>
                <w:szCs w:val="20"/>
              </w:rPr>
            </w:pPr>
          </w:p>
        </w:tc>
      </w:tr>
      <w:tr w:rsidR="003D6271"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3F1FA5A0"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15EBC6EE" w:rsidR="00907C9B" w:rsidRPr="00907C9B" w:rsidRDefault="00BF21A3"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5644A0" w14:textId="77777777" w:rsidR="00CA0259" w:rsidRPr="00CA0259" w:rsidRDefault="00CA0259" w:rsidP="00CA0259">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1111B0C9" w14:textId="5323733A" w:rsidR="00907C9B" w:rsidRPr="00CA0259" w:rsidRDefault="00907C9B" w:rsidP="00CA025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31F5F1A" w:rsidR="00D90BD2" w:rsidRPr="00907C9B" w:rsidRDefault="00696D02"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A0F93C5" w:rsidR="00D90BD2" w:rsidRPr="00907C9B" w:rsidRDefault="00D90BD2" w:rsidP="00696D02">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sidR="00696D02">
              <w:rPr>
                <w:spacing w:val="-1"/>
                <w:sz w:val="20"/>
                <w:szCs w:val="20"/>
              </w:rPr>
              <w:t>gon del ligger inom intervallet (s</w:t>
            </w:r>
            <w:r w:rsidRPr="00A63DCF">
              <w:rPr>
                <w:spacing w:val="-1"/>
                <w:sz w:val="20"/>
                <w:szCs w:val="20"/>
              </w:rPr>
              <w:t>tart- och slu</w:t>
            </w:r>
            <w:r w:rsidR="00696D02">
              <w:rPr>
                <w:spacing w:val="-1"/>
                <w:sz w:val="20"/>
                <w:szCs w:val="20"/>
              </w:rPr>
              <w:t>tpunkt inkluderas i intervallet</w:t>
            </w:r>
            <w:r w:rsidRPr="00A63DCF">
              <w:rPr>
                <w:spacing w:val="-1"/>
                <w:sz w:val="20"/>
                <w:szCs w:val="20"/>
              </w:rPr>
              <w:t>)</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1B89F254" w:rsidR="00D90BD2" w:rsidRPr="00907C9B" w:rsidRDefault="00180F30" w:rsidP="00907C9B">
            <w:pPr>
              <w:spacing w:line="226" w:lineRule="exact"/>
              <w:ind w:left="102"/>
              <w:rPr>
                <w:sz w:val="20"/>
                <w:szCs w:val="20"/>
              </w:rPr>
            </w:pPr>
            <w:r>
              <w:rPr>
                <w:sz w:val="20"/>
                <w:szCs w:val="20"/>
              </w:rPr>
              <w:t>.</w:t>
            </w:r>
            <w:r w:rsidR="00303CEF">
              <w:rPr>
                <w:sz w:val="20"/>
                <w:szCs w:val="20"/>
              </w:rPr>
              <w:t>s</w:t>
            </w:r>
            <w:r w:rsidR="00D90BD2">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24271C36" w14:textId="6CDFDE48" w:rsidR="00D90BD2" w:rsidRPr="00907C9B" w:rsidRDefault="00E843CD" w:rsidP="00907C9B">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29D773A1" w:rsidR="00D90BD2" w:rsidRPr="00907C9B" w:rsidRDefault="00D90BD2" w:rsidP="002E3143">
            <w:pPr>
              <w:spacing w:line="229" w:lineRule="exact"/>
              <w:ind w:left="102"/>
              <w:rPr>
                <w:sz w:val="20"/>
                <w:szCs w:val="20"/>
              </w:rPr>
            </w:pPr>
            <w:r>
              <w:rPr>
                <w:spacing w:val="-1"/>
                <w:sz w:val="20"/>
                <w:szCs w:val="20"/>
              </w:rPr>
              <w:t>Starttid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3B173317" w:rsidR="00D90BD2" w:rsidRPr="00907C9B" w:rsidRDefault="00180F30" w:rsidP="00907C9B">
            <w:pPr>
              <w:spacing w:line="226" w:lineRule="exact"/>
              <w:ind w:left="102"/>
              <w:rPr>
                <w:b/>
                <w:sz w:val="20"/>
                <w:szCs w:val="20"/>
              </w:rPr>
            </w:pPr>
            <w:r>
              <w:rPr>
                <w:sz w:val="20"/>
                <w:szCs w:val="20"/>
              </w:rPr>
              <w:t>.</w:t>
            </w:r>
            <w:r w:rsidR="00303CEF">
              <w:rPr>
                <w:sz w:val="20"/>
                <w:szCs w:val="20"/>
              </w:rPr>
              <w:t>e</w:t>
            </w:r>
            <w:r w:rsidR="00323EBF">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3AAEEA45" w14:textId="5D1625CF" w:rsidR="00D90BD2" w:rsidRPr="00907C9B" w:rsidRDefault="00E843CD" w:rsidP="00180F30">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2A58B4D6" w:rsidR="00D90BD2" w:rsidRPr="00907C9B" w:rsidRDefault="00D90BD2" w:rsidP="002E3143">
            <w:pPr>
              <w:spacing w:line="229" w:lineRule="exact"/>
              <w:ind w:left="102"/>
            </w:pPr>
            <w:r>
              <w:rPr>
                <w:spacing w:val="-1"/>
                <w:sz w:val="20"/>
                <w:szCs w:val="20"/>
              </w:rPr>
              <w:t>Sluttid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F9762AC" w14:textId="6D31A1D3" w:rsidR="00D90BD2" w:rsidRPr="00907C9B" w:rsidRDefault="00303CEF" w:rsidP="002F049F">
            <w:pPr>
              <w:spacing w:line="229" w:lineRule="exact"/>
              <w:ind w:left="102"/>
            </w:pPr>
            <w:r>
              <w:rPr>
                <w:sz w:val="20"/>
                <w:szCs w:val="20"/>
              </w:rPr>
              <w:t>1</w:t>
            </w:r>
            <w:proofErr w:type="gramStart"/>
            <w:r w:rsidR="00D90BD2">
              <w:rPr>
                <w:sz w:val="20"/>
                <w:szCs w:val="20"/>
              </w:rPr>
              <w:t>..</w:t>
            </w:r>
            <w:proofErr w:type="gramEnd"/>
            <w:r w:rsidR="00D90BD2">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proofErr w:type="spellStart"/>
            <w:r>
              <w:rPr>
                <w:sz w:val="20"/>
                <w:szCs w:val="20"/>
              </w:rPr>
              <w:t>TimeStampType</w:t>
            </w:r>
            <w:proofErr w:type="spellEnd"/>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2E3143" w:rsidRPr="00041CC6" w:rsidRDefault="002E3143"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E8A5E80" w14:textId="77777777" w:rsidR="00142ECE" w:rsidRPr="00907C9B" w:rsidRDefault="00142ECE" w:rsidP="008C6F07">
            <w:pPr>
              <w:spacing w:line="229" w:lineRule="exact"/>
              <w:ind w:left="102"/>
              <w:rPr>
                <w:sz w:val="20"/>
                <w:szCs w:val="20"/>
              </w:rPr>
            </w:pPr>
            <w:proofErr w:type="gramStart"/>
            <w:r w:rsidRPr="00907C9B">
              <w:rPr>
                <w:sz w:val="20"/>
                <w:szCs w:val="20"/>
              </w:rPr>
              <w:lastRenderedPageBreak/>
              <w:t>...</w:t>
            </w:r>
            <w:proofErr w:type="spellStart"/>
            <w:r>
              <w:rPr>
                <w:spacing w:val="-1"/>
                <w:sz w:val="20"/>
                <w:szCs w:val="20"/>
              </w:rPr>
              <w:t>careUnitHSAid</w:t>
            </w:r>
            <w:proofErr w:type="spellEnd"/>
            <w:proofErr w:type="gramEnd"/>
          </w:p>
          <w:p w14:paraId="1FCF750A" w14:textId="77777777" w:rsidR="00142ECE" w:rsidRPr="00907C9B" w:rsidRDefault="00142ECE"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D5832C3" w14:textId="77777777" w:rsidR="00142ECE" w:rsidRDefault="00142ECE"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2BA029A6" w14:textId="77777777" w:rsidR="00142ECE" w:rsidRPr="00907C9B" w:rsidRDefault="00142ECE" w:rsidP="008C6F07">
            <w:pPr>
              <w:spacing w:line="226" w:lineRule="exact"/>
              <w:ind w:left="102"/>
              <w:rPr>
                <w:spacing w:val="-1"/>
                <w:sz w:val="20"/>
                <w:szCs w:val="20"/>
              </w:rPr>
            </w:pPr>
          </w:p>
          <w:p w14:paraId="7C98DF1A"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6A91BB" w14:textId="77777777" w:rsidR="00142ECE" w:rsidRPr="006B1876" w:rsidRDefault="00142ECE" w:rsidP="008C6F07">
            <w:pPr>
              <w:spacing w:line="229" w:lineRule="exact"/>
              <w:ind w:left="102"/>
              <w:rPr>
                <w:sz w:val="20"/>
                <w:szCs w:val="20"/>
              </w:rPr>
            </w:pPr>
            <w:r w:rsidRPr="006B1876">
              <w:rPr>
                <w:sz w:val="20"/>
                <w:szCs w:val="20"/>
              </w:rPr>
              <w:t>HSA-id för PDL-enhet</w:t>
            </w:r>
          </w:p>
          <w:p w14:paraId="25659744" w14:textId="77777777" w:rsidR="00142ECE" w:rsidRPr="006B1876" w:rsidRDefault="00142ECE" w:rsidP="008C6F07">
            <w:pPr>
              <w:spacing w:line="229" w:lineRule="exact"/>
              <w:ind w:left="102"/>
              <w:rPr>
                <w:sz w:val="20"/>
                <w:szCs w:val="20"/>
              </w:rPr>
            </w:pPr>
          </w:p>
          <w:p w14:paraId="04D12FF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4568C77F"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26178C1" w14:textId="5FBA2B07" w:rsidR="00142ECE" w:rsidRPr="00907C9B" w:rsidRDefault="00142ECE" w:rsidP="00907C9B">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41187DC" w14:textId="77777777" w:rsidR="00142ECE" w:rsidRPr="00907C9B" w:rsidRDefault="00142ECE" w:rsidP="008C6F07">
            <w:pPr>
              <w:spacing w:line="226" w:lineRule="exact"/>
              <w:ind w:left="102"/>
              <w:rPr>
                <w:spacing w:val="-1"/>
                <w:sz w:val="20"/>
                <w:szCs w:val="20"/>
              </w:rPr>
            </w:pPr>
            <w:r>
              <w:rPr>
                <w:spacing w:val="-1"/>
                <w:sz w:val="20"/>
                <w:szCs w:val="20"/>
              </w:rPr>
              <w:t>string</w:t>
            </w:r>
          </w:p>
          <w:p w14:paraId="6B58ED2D"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95AE02" w14:textId="77777777" w:rsidR="00142ECE" w:rsidRPr="006B1876" w:rsidRDefault="00142ECE" w:rsidP="008C6F07">
            <w:pPr>
              <w:spacing w:line="229" w:lineRule="exact"/>
              <w:ind w:left="102"/>
              <w:rPr>
                <w:sz w:val="20"/>
                <w:szCs w:val="20"/>
              </w:rPr>
            </w:pPr>
            <w:r w:rsidRPr="006B1876">
              <w:rPr>
                <w:sz w:val="20"/>
                <w:szCs w:val="20"/>
              </w:rPr>
              <w:t>Namn på PDL-enhet</w:t>
            </w:r>
          </w:p>
          <w:p w14:paraId="2210B0C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59F39E" w14:textId="1C41473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F55BD35" w14:textId="192F9214" w:rsidR="00142ECE" w:rsidRPr="00907C9B" w:rsidRDefault="00142ECE" w:rsidP="008C6F07">
            <w:pPr>
              <w:spacing w:line="229" w:lineRule="exact"/>
              <w:ind w:left="102"/>
              <w:rPr>
                <w:sz w:val="20"/>
                <w:szCs w:val="20"/>
              </w:rPr>
            </w:pPr>
            <w:proofErr w:type="gramStart"/>
            <w:r>
              <w:rPr>
                <w:sz w:val="20"/>
                <w:szCs w:val="20"/>
              </w:rPr>
              <w:t>...</w:t>
            </w:r>
            <w:proofErr w:type="spellStart"/>
            <w:r w:rsidR="00C67618">
              <w:rPr>
                <w:spacing w:val="-1"/>
                <w:sz w:val="20"/>
                <w:szCs w:val="20"/>
              </w:rPr>
              <w:t>careUnit</w:t>
            </w:r>
            <w:r w:rsidRPr="00907C9B">
              <w:rPr>
                <w:spacing w:val="-1"/>
                <w:sz w:val="20"/>
                <w:szCs w:val="20"/>
              </w:rPr>
              <w:t>Address</w:t>
            </w:r>
            <w:proofErr w:type="spellEnd"/>
            <w:proofErr w:type="gramEnd"/>
          </w:p>
          <w:p w14:paraId="3E03F98B" w14:textId="6AE56310"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4864E1" w14:textId="77777777" w:rsidR="00142ECE" w:rsidRPr="00907C9B" w:rsidRDefault="00142ECE" w:rsidP="008C6F07">
            <w:pPr>
              <w:spacing w:line="226" w:lineRule="exact"/>
              <w:ind w:left="102"/>
              <w:rPr>
                <w:spacing w:val="-1"/>
                <w:sz w:val="20"/>
                <w:szCs w:val="20"/>
              </w:rPr>
            </w:pPr>
            <w:r>
              <w:rPr>
                <w:spacing w:val="-1"/>
                <w:sz w:val="20"/>
                <w:szCs w:val="20"/>
              </w:rPr>
              <w:t>string</w:t>
            </w:r>
          </w:p>
          <w:p w14:paraId="5CA1D179"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5308A4" w14:textId="77777777" w:rsidR="00142ECE" w:rsidRPr="006B1876" w:rsidRDefault="00142ECE" w:rsidP="008C6F07">
            <w:pPr>
              <w:spacing w:line="229" w:lineRule="exact"/>
              <w:ind w:left="102"/>
              <w:rPr>
                <w:sz w:val="20"/>
                <w:szCs w:val="20"/>
              </w:rPr>
            </w:pPr>
            <w:r w:rsidRPr="006B1876">
              <w:rPr>
                <w:sz w:val="20"/>
                <w:szCs w:val="20"/>
              </w:rPr>
              <w:t>Adress till PDL-enhet</w:t>
            </w:r>
          </w:p>
          <w:p w14:paraId="3386A3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3D950B" w14:textId="0F7F73EB"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142ECE" w:rsidRPr="00907C9B" w:rsidRDefault="00142ECE"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142ECE" w:rsidRPr="00907C9B" w:rsidRDefault="00142ECE" w:rsidP="008C6F07">
            <w:pPr>
              <w:spacing w:line="226" w:lineRule="exact"/>
              <w:ind w:left="102"/>
              <w:rPr>
                <w:spacing w:val="-1"/>
                <w:sz w:val="20"/>
                <w:szCs w:val="20"/>
              </w:rPr>
            </w:pPr>
            <w:proofErr w:type="spellStart"/>
            <w:r>
              <w:rPr>
                <w:spacing w:val="-1"/>
                <w:sz w:val="20"/>
                <w:szCs w:val="20"/>
              </w:rPr>
              <w:t>HSAIdType</w:t>
            </w:r>
            <w:proofErr w:type="spellEnd"/>
          </w:p>
          <w:p w14:paraId="58592D18"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142ECE" w:rsidRPr="00907C9B" w:rsidRDefault="00142ECE"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142ECE" w:rsidRPr="00907C9B" w:rsidRDefault="00142ECE" w:rsidP="00907C9B">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142ECE" w:rsidRPr="00907C9B" w:rsidRDefault="00142ECE"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142ECE" w:rsidRPr="003C17D1" w:rsidRDefault="00142ECE" w:rsidP="008C6F07">
            <w:pPr>
              <w:spacing w:line="229" w:lineRule="exact"/>
              <w:ind w:left="102"/>
              <w:rPr>
                <w:sz w:val="20"/>
                <w:szCs w:val="20"/>
              </w:rPr>
            </w:pPr>
            <w:r w:rsidRPr="003C17D1">
              <w:rPr>
                <w:sz w:val="20"/>
                <w:szCs w:val="20"/>
              </w:rPr>
              <w:t>Information om vem som signerat informationen i dokumentet.</w:t>
            </w:r>
          </w:p>
          <w:p w14:paraId="0EEAEDE2"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142ECE" w:rsidRPr="00907C9B" w:rsidRDefault="00142ECE" w:rsidP="00907C9B">
            <w:pPr>
              <w:spacing w:line="226" w:lineRule="exact"/>
              <w:ind w:left="102"/>
              <w:rPr>
                <w:spacing w:val="-1"/>
                <w:sz w:val="20"/>
                <w:szCs w:val="20"/>
              </w:rPr>
            </w:pPr>
            <w:r w:rsidRPr="00907C9B">
              <w:rPr>
                <w:sz w:val="20"/>
                <w:szCs w:val="20"/>
                <w:lang w:val="en-US"/>
              </w:rPr>
              <w:t>0..1</w:t>
            </w:r>
          </w:p>
        </w:tc>
      </w:tr>
      <w:tr w:rsidR="00142ECE"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142ECE" w:rsidRPr="00907C9B" w:rsidRDefault="00142ECE"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8A66696" w14:textId="79568EA8"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142ECE" w:rsidRDefault="00142ECE"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22B1902F"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142ECE" w:rsidRPr="00907C9B" w:rsidRDefault="00142ECE" w:rsidP="008C6F07">
            <w:pPr>
              <w:spacing w:line="229" w:lineRule="exact"/>
              <w:ind w:left="102"/>
              <w:rPr>
                <w:sz w:val="20"/>
                <w:szCs w:val="20"/>
              </w:rPr>
            </w:pPr>
            <w:r w:rsidRPr="00907C9B">
              <w:rPr>
                <w:sz w:val="20"/>
                <w:szCs w:val="20"/>
              </w:rPr>
              <w:t>Tidpunkt för signering</w:t>
            </w:r>
          </w:p>
          <w:p w14:paraId="261C134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142ECE" w:rsidRPr="00907C9B" w:rsidRDefault="00142ECE"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142ECE" w:rsidRPr="00907C9B" w:rsidRDefault="00142ECE"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2759EEA" w14:textId="1E3B9FCA"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142ECE" w:rsidRPr="00907C9B" w:rsidRDefault="00142ECE" w:rsidP="008C6F07">
            <w:pPr>
              <w:spacing w:line="229" w:lineRule="exact"/>
              <w:ind w:left="102"/>
              <w:rPr>
                <w:sz w:val="20"/>
                <w:szCs w:val="20"/>
              </w:rPr>
            </w:pPr>
            <w:proofErr w:type="spellStart"/>
            <w:r w:rsidRPr="0035083B">
              <w:rPr>
                <w:sz w:val="20"/>
                <w:szCs w:val="20"/>
              </w:rPr>
              <w:t>HSAIDType</w:t>
            </w:r>
            <w:proofErr w:type="spellEnd"/>
          </w:p>
          <w:p w14:paraId="3041B022" w14:textId="62EFA28B" w:rsidR="00142ECE" w:rsidRPr="00907C9B" w:rsidRDefault="00142ECE"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142ECE" w:rsidRPr="00907C9B" w:rsidRDefault="00142ECE"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4A59DF90" w:rsidR="00142ECE" w:rsidRPr="00907C9B" w:rsidRDefault="00BF0EC8" w:rsidP="00907C9B">
            <w:pPr>
              <w:spacing w:line="229" w:lineRule="exact"/>
              <w:ind w:left="102"/>
              <w:rPr>
                <w:sz w:val="20"/>
                <w:szCs w:val="20"/>
              </w:rPr>
            </w:pPr>
            <w:r>
              <w:rPr>
                <w:sz w:val="20"/>
                <w:szCs w:val="20"/>
              </w:rPr>
              <w:t>1</w:t>
            </w:r>
            <w:proofErr w:type="gramStart"/>
            <w:r w:rsidR="00142ECE" w:rsidRPr="00907C9B">
              <w:rPr>
                <w:sz w:val="20"/>
                <w:szCs w:val="20"/>
              </w:rPr>
              <w:t>..</w:t>
            </w:r>
            <w:proofErr w:type="gramEnd"/>
            <w:r w:rsidR="00142ECE" w:rsidRPr="00907C9B">
              <w:rPr>
                <w:sz w:val="20"/>
                <w:szCs w:val="20"/>
              </w:rPr>
              <w:t>1</w:t>
            </w:r>
          </w:p>
        </w:tc>
      </w:tr>
      <w:tr w:rsidR="00142ECE"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142ECE" w:rsidRPr="00E74D83" w:rsidRDefault="00142ECE"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142ECE" w:rsidRPr="00907C9B" w:rsidRDefault="00142ECE"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142ECE" w:rsidRDefault="00142ECE"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142ECE" w:rsidRPr="00907C9B" w:rsidRDefault="00142ECE"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142ECE" w:rsidRPr="00D90BD2" w:rsidRDefault="00CC509A" w:rsidP="00907C9B">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142ECE" w:rsidRPr="00907C9B" w:rsidRDefault="00142ECE" w:rsidP="00907C9B">
            <w:pPr>
              <w:spacing w:line="229" w:lineRule="exact"/>
              <w:ind w:left="102"/>
              <w:rPr>
                <w:sz w:val="20"/>
                <w:szCs w:val="20"/>
                <w:lang w:val="en-US"/>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142ECE" w:rsidRPr="00835228" w:rsidRDefault="00142ECE"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142ECE" w:rsidRPr="00907C9B" w:rsidRDefault="00142ECE"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142ECE" w:rsidRPr="00835228" w:rsidRDefault="00142ECE"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142ECE" w:rsidRDefault="00142ECE"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142ECE" w:rsidRDefault="00142ECE"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142ECE" w:rsidRPr="00907C9B" w:rsidRDefault="00142ECE"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142ECE" w:rsidRPr="00835228" w:rsidRDefault="00142ECE"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142ECE" w:rsidRPr="00835228" w:rsidRDefault="00142ECE"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142ECE" w:rsidRPr="00907C9B" w:rsidRDefault="00142ECE" w:rsidP="00907C9B">
            <w:pPr>
              <w:spacing w:line="229" w:lineRule="exact"/>
              <w:ind w:left="102"/>
            </w:pPr>
          </w:p>
          <w:p w14:paraId="4C6E9E45"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142ECE" w:rsidRPr="00907C9B" w:rsidRDefault="00142ECE"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142ECE" w:rsidRDefault="00142ECE"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142ECE" w:rsidRDefault="00142ECE" w:rsidP="00835228">
            <w:pPr>
              <w:spacing w:line="226" w:lineRule="exact"/>
              <w:ind w:left="102"/>
              <w:rPr>
                <w:rFonts w:ascii="Arial" w:hAnsi="Arial" w:cs="Arial"/>
                <w:color w:val="FF0000"/>
                <w:sz w:val="20"/>
                <w:szCs w:val="20"/>
              </w:rPr>
            </w:pPr>
          </w:p>
          <w:p w14:paraId="718EEF6A" w14:textId="6575850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BF0EC8" w:rsidRDefault="00BF0EC8" w:rsidP="00FE377D">
            <w:pPr>
              <w:spacing w:line="226" w:lineRule="exact"/>
              <w:ind w:left="102"/>
              <w:rPr>
                <w:spacing w:val="-1"/>
                <w:sz w:val="20"/>
                <w:szCs w:val="20"/>
              </w:rPr>
            </w:pPr>
            <w:r>
              <w:rPr>
                <w:spacing w:val="-1"/>
                <w:sz w:val="20"/>
                <w:szCs w:val="20"/>
              </w:rPr>
              <w:t>Kod för åtgärd.</w:t>
            </w:r>
          </w:p>
          <w:p w14:paraId="20858462" w14:textId="1D565C6C" w:rsidR="00142ECE" w:rsidRDefault="00142ECE"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142ECE" w:rsidRPr="00907C9B" w:rsidRDefault="00142ECE"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142ECE" w:rsidRPr="00BF0EC8" w:rsidRDefault="00BF0EC8" w:rsidP="00907C9B">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142ECE" w:rsidRPr="001807E7" w:rsidRDefault="00BF0EC8" w:rsidP="00FE377D">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r w:rsidR="00142ECE" w:rsidRPr="001807E7">
              <w:rPr>
                <w:spacing w:val="-1"/>
                <w:sz w:val="20"/>
                <w:szCs w:val="20"/>
              </w:rPr>
              <w:t xml:space="preserve"> kan komma från kodverket ICD-10 (1.2.752.116.1.1.1.1.3)</w:t>
            </w:r>
            <w:r w:rsidR="00142ECE">
              <w:rPr>
                <w:spacing w:val="-1"/>
                <w:sz w:val="20"/>
                <w:szCs w:val="20"/>
              </w:rPr>
              <w:t xml:space="preserve"> men andra </w:t>
            </w:r>
            <w:proofErr w:type="spellStart"/>
            <w:r w:rsidR="00142ECE">
              <w:rPr>
                <w:spacing w:val="-1"/>
                <w:sz w:val="20"/>
                <w:szCs w:val="20"/>
              </w:rPr>
              <w:t>kodverk</w:t>
            </w:r>
            <w:proofErr w:type="spellEnd"/>
            <w:r w:rsidR="00142ECE">
              <w:rPr>
                <w:spacing w:val="-1"/>
                <w:sz w:val="20"/>
                <w:szCs w:val="20"/>
              </w:rPr>
              <w:t xml:space="preserve"> </w:t>
            </w:r>
            <w:proofErr w:type="gramStart"/>
            <w:r w:rsidR="00142ECE">
              <w:rPr>
                <w:spacing w:val="-1"/>
                <w:sz w:val="20"/>
                <w:szCs w:val="20"/>
              </w:rPr>
              <w:t>kan  förekomma</w:t>
            </w:r>
            <w:proofErr w:type="gramEnd"/>
            <w:r w:rsidR="00142ECE">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142ECE" w:rsidRPr="00907C9B" w:rsidRDefault="00142ECE"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142ECE" w:rsidRPr="00907C9B" w:rsidRDefault="00142ECE"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142ECE" w:rsidRPr="00907C9B" w:rsidRDefault="00142ECE"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142ECE" w:rsidRPr="00907C9B" w:rsidRDefault="00142ECE" w:rsidP="00907C9B">
            <w:pPr>
              <w:spacing w:line="226" w:lineRule="exact"/>
              <w:ind w:left="102"/>
              <w:rPr>
                <w:spacing w:val="-1"/>
                <w:sz w:val="20"/>
                <w:szCs w:val="20"/>
              </w:rPr>
            </w:pPr>
            <w:r w:rsidRPr="00907C9B">
              <w:rPr>
                <w:spacing w:val="-1"/>
                <w:sz w:val="20"/>
                <w:szCs w:val="20"/>
              </w:rPr>
              <w:t>Utförd åtgärd</w:t>
            </w:r>
          </w:p>
          <w:p w14:paraId="5A6A1D8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142ECE" w:rsidRPr="00EF7DF9" w:rsidRDefault="00142ECE"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142ECE" w:rsidRDefault="00142ECE" w:rsidP="0096469E">
            <w:pPr>
              <w:spacing w:line="226" w:lineRule="exact"/>
              <w:ind w:left="102"/>
              <w:rPr>
                <w:rFonts w:ascii="Arial" w:hAnsi="Arial" w:cs="Arial"/>
                <w:color w:val="FF0000"/>
                <w:sz w:val="20"/>
                <w:szCs w:val="20"/>
              </w:rPr>
            </w:pPr>
            <w:r>
              <w:rPr>
                <w:sz w:val="20"/>
                <w:szCs w:val="20"/>
              </w:rPr>
              <w:t>string</w:t>
            </w:r>
          </w:p>
          <w:p w14:paraId="4D4DC1C9" w14:textId="2B8C4D38" w:rsidR="00142ECE" w:rsidRPr="00EF7DF9"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142ECE" w:rsidRPr="00907C9B" w:rsidRDefault="00142ECE"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142ECE" w:rsidRPr="0096469E" w:rsidRDefault="00142ECE"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142ECE" w:rsidRPr="0096469E" w:rsidRDefault="00142ECE" w:rsidP="0096469E">
            <w:pPr>
              <w:spacing w:line="226" w:lineRule="exact"/>
              <w:ind w:left="102"/>
              <w:rPr>
                <w:sz w:val="20"/>
                <w:szCs w:val="20"/>
              </w:rPr>
            </w:pPr>
          </w:p>
          <w:p w14:paraId="3C48D114" w14:textId="208706E1"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142ECE" w:rsidRDefault="00142ECE"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142ECE" w:rsidRDefault="00142ECE"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142ECE" w:rsidRDefault="00142ECE" w:rsidP="00FE377D">
            <w:pPr>
              <w:spacing w:line="226" w:lineRule="exact"/>
              <w:ind w:left="102"/>
              <w:rPr>
                <w:spacing w:val="-1"/>
                <w:sz w:val="20"/>
                <w:szCs w:val="20"/>
              </w:rPr>
            </w:pPr>
            <w:r>
              <w:rPr>
                <w:spacing w:val="-1"/>
                <w:sz w:val="20"/>
                <w:szCs w:val="20"/>
              </w:rPr>
              <w:t xml:space="preserve">Kodverkets OID anges i </w:t>
            </w:r>
            <w:proofErr w:type="spellStart"/>
            <w:r>
              <w:rPr>
                <w:spacing w:val="-1"/>
                <w:sz w:val="20"/>
                <w:szCs w:val="20"/>
              </w:rPr>
              <w:t>codeSystem</w:t>
            </w:r>
            <w:proofErr w:type="spellEnd"/>
            <w:r>
              <w:rPr>
                <w:spacing w:val="-1"/>
                <w:sz w:val="20"/>
                <w:szCs w:val="20"/>
              </w:rPr>
              <w:t>.</w:t>
            </w:r>
          </w:p>
          <w:p w14:paraId="10257990" w14:textId="3FF60C31" w:rsidR="00142ECE" w:rsidRDefault="00142ECE" w:rsidP="00FE377D">
            <w:pPr>
              <w:spacing w:line="226" w:lineRule="exact"/>
              <w:ind w:left="102"/>
              <w:rPr>
                <w:spacing w:val="-1"/>
                <w:sz w:val="20"/>
                <w:szCs w:val="20"/>
              </w:rPr>
            </w:pPr>
          </w:p>
          <w:p w14:paraId="4D17F2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142ECE" w:rsidRPr="00907C9B" w:rsidRDefault="00142ECE"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142ECE" w:rsidRPr="00907C9B" w:rsidRDefault="00142ECE"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142ECE" w:rsidRPr="00907C9B" w:rsidRDefault="00142ECE" w:rsidP="00907C9B">
            <w:pPr>
              <w:spacing w:line="229" w:lineRule="exact"/>
              <w:ind w:left="102"/>
              <w:rPr>
                <w:sz w:val="20"/>
                <w:szCs w:val="20"/>
                <w:lang w:val="en-US"/>
              </w:rPr>
            </w:pPr>
            <w:proofErr w:type="gramStart"/>
            <w:r>
              <w:rPr>
                <w:sz w:val="20"/>
                <w:szCs w:val="20"/>
              </w:rPr>
              <w:lastRenderedPageBreak/>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142ECE" w:rsidRPr="00907C9B" w:rsidRDefault="00142ECE"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142ECE" w:rsidRPr="0096469E" w:rsidRDefault="00142ECE"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142ECE" w:rsidRPr="0096469E" w:rsidRDefault="00142ECE"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actResult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142ECE" w:rsidRPr="0096469E" w:rsidRDefault="00142ECE" w:rsidP="0096469E">
            <w:pPr>
              <w:spacing w:line="226" w:lineRule="exact"/>
              <w:ind w:left="102"/>
              <w:rPr>
                <w:sz w:val="20"/>
                <w:szCs w:val="20"/>
              </w:rPr>
            </w:pPr>
            <w:proofErr w:type="spellStart"/>
            <w:r>
              <w:rPr>
                <w:sz w:val="20"/>
                <w:szCs w:val="20"/>
              </w:rPr>
              <w:t>Multi</w:t>
            </w:r>
            <w:r w:rsidR="00787276">
              <w:rPr>
                <w:sz w:val="20"/>
                <w:szCs w:val="20"/>
              </w:rPr>
              <w:t>m</w:t>
            </w:r>
            <w:r>
              <w:rPr>
                <w:sz w:val="20"/>
                <w:szCs w:val="20"/>
              </w:rPr>
              <w:t>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142ECE" w:rsidRPr="0096469E" w:rsidRDefault="00142ECE"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142ECE" w:rsidRPr="0096469E" w:rsidRDefault="00142ECE"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142ECE" w:rsidRPr="00907C9B"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142ECE"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mediaType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142ECE" w:rsidRDefault="00142ECE"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142ECE" w:rsidRPr="0096469E" w:rsidRDefault="00142ECE"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142ECE"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142ECE" w:rsidRDefault="00142ECE"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142ECE" w:rsidRDefault="00142ECE"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142ECE" w:rsidRPr="0096469E" w:rsidRDefault="00142ECE"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142ECE"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142ECE"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142ECE" w:rsidRDefault="00142ECE"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142ECE" w:rsidRDefault="00142ECE"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142ECE" w:rsidRPr="0096469E" w:rsidRDefault="00142ECE"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142ECE" w:rsidRDefault="00142ECE"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142ECE" w:rsidRDefault="00142ECE" w:rsidP="00907C9B">
            <w:pPr>
              <w:spacing w:line="226" w:lineRule="exact"/>
              <w:ind w:left="102"/>
              <w:rPr>
                <w:spacing w:val="-1"/>
                <w:sz w:val="20"/>
                <w:szCs w:val="20"/>
              </w:rPr>
            </w:pPr>
          </w:p>
        </w:tc>
      </w:tr>
      <w:tr w:rsidR="00142ECE"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142ECE" w:rsidRPr="00907C9B" w:rsidRDefault="00142ECE"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142ECE" w:rsidRDefault="00142ECE"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142ECE" w:rsidRPr="0096469E" w:rsidRDefault="00142ECE"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142ECE" w:rsidRPr="00907C9B" w:rsidRDefault="00142ECE" w:rsidP="00907C9B">
            <w:pPr>
              <w:spacing w:line="229" w:lineRule="exact"/>
              <w:ind w:left="102"/>
              <w:rPr>
                <w:sz w:val="20"/>
                <w:szCs w:val="20"/>
              </w:rPr>
            </w:pPr>
            <w:r>
              <w:rPr>
                <w:sz w:val="20"/>
                <w:szCs w:val="20"/>
              </w:rPr>
              <w:t>string</w:t>
            </w:r>
          </w:p>
          <w:p w14:paraId="494697C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142ECE" w:rsidRPr="0096469E" w:rsidRDefault="00142ECE"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142ECE" w:rsidRPr="00907C9B" w:rsidRDefault="00142ECE" w:rsidP="00907C9B">
            <w:pPr>
              <w:spacing w:line="229" w:lineRule="exact"/>
              <w:ind w:left="102"/>
              <w:rPr>
                <w:sz w:val="20"/>
                <w:szCs w:val="20"/>
              </w:rPr>
            </w:pPr>
          </w:p>
        </w:tc>
      </w:tr>
      <w:tr w:rsidR="00142ECE"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142ECE" w:rsidRPr="00907C9B" w:rsidRDefault="00142ECE" w:rsidP="00907C9B">
            <w:pPr>
              <w:spacing w:line="229" w:lineRule="exact"/>
              <w:ind w:left="102"/>
              <w:rPr>
                <w:sz w:val="20"/>
                <w:szCs w:val="20"/>
              </w:rPr>
            </w:pPr>
            <w:r>
              <w:rPr>
                <w:sz w:val="20"/>
                <w:szCs w:val="20"/>
              </w:rPr>
              <w:t>string</w:t>
            </w:r>
          </w:p>
          <w:p w14:paraId="1C6B43CD"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142ECE" w:rsidRPr="000B565A" w:rsidRDefault="00142ECE"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142ECE" w:rsidRPr="00907C9B" w:rsidRDefault="00142ECE" w:rsidP="00907C9B">
            <w:pPr>
              <w:spacing w:line="229" w:lineRule="exact"/>
              <w:ind w:left="102"/>
              <w:rPr>
                <w:sz w:val="20"/>
                <w:szCs w:val="20"/>
              </w:rPr>
            </w:pPr>
          </w:p>
        </w:tc>
      </w:tr>
      <w:tr w:rsidR="00142ECE"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142ECE" w:rsidRPr="00907C9B" w:rsidRDefault="00142ECE" w:rsidP="00907C9B">
            <w:pPr>
              <w:spacing w:line="229" w:lineRule="exact"/>
              <w:ind w:left="102"/>
              <w:rPr>
                <w:b/>
                <w:sz w:val="20"/>
                <w:szCs w:val="20"/>
              </w:rPr>
            </w:pPr>
          </w:p>
          <w:p w14:paraId="32F33C1C"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142ECE" w:rsidRPr="00693404" w:rsidRDefault="00142ECE"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142ECE" w:rsidRPr="00907C9B" w:rsidRDefault="00142ECE" w:rsidP="00907C9B">
            <w:pPr>
              <w:spacing w:line="229" w:lineRule="exact"/>
              <w:ind w:left="102"/>
              <w:rPr>
                <w:sz w:val="20"/>
                <w:szCs w:val="20"/>
              </w:rPr>
            </w:pPr>
          </w:p>
        </w:tc>
      </w:tr>
      <w:tr w:rsidR="00142ECE"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142ECE" w:rsidRPr="00693404" w:rsidRDefault="00142ECE" w:rsidP="00693404">
            <w:pPr>
              <w:spacing w:line="229" w:lineRule="exact"/>
              <w:ind w:left="102"/>
              <w:rPr>
                <w:sz w:val="20"/>
                <w:szCs w:val="20"/>
              </w:rPr>
            </w:pPr>
            <w:proofErr w:type="spellStart"/>
            <w:r>
              <w:rPr>
                <w:sz w:val="20"/>
                <w:szCs w:val="20"/>
              </w:rPr>
              <w:t>HSAIdType</w:t>
            </w:r>
            <w:proofErr w:type="spellEnd"/>
          </w:p>
          <w:p w14:paraId="32B0604D" w14:textId="77777777" w:rsidR="00142ECE" w:rsidRPr="00907C9B" w:rsidRDefault="00142ECE" w:rsidP="00907C9B">
            <w:pPr>
              <w:spacing w:line="229" w:lineRule="exact"/>
              <w:ind w:left="102"/>
              <w:rPr>
                <w:sz w:val="20"/>
                <w:szCs w:val="20"/>
              </w:rPr>
            </w:pPr>
          </w:p>
          <w:p w14:paraId="735DFB8F"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142ECE" w:rsidRPr="00907C9B" w:rsidRDefault="00142ECE"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142ECE" w:rsidRPr="00907C9B" w:rsidRDefault="00142ECE"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142ECE" w:rsidRPr="00907C9B" w:rsidRDefault="00142ECE" w:rsidP="00907C9B">
            <w:pPr>
              <w:spacing w:line="229" w:lineRule="exact"/>
              <w:ind w:left="102"/>
              <w:rPr>
                <w:sz w:val="20"/>
                <w:szCs w:val="20"/>
              </w:rPr>
            </w:pPr>
          </w:p>
        </w:tc>
      </w:tr>
      <w:tr w:rsidR="00142ECE"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142ECE" w:rsidRPr="00907C9B" w:rsidRDefault="00142ECE" w:rsidP="00907C9B">
            <w:pPr>
              <w:spacing w:line="229" w:lineRule="exact"/>
              <w:ind w:left="102"/>
              <w:rPr>
                <w:sz w:val="20"/>
                <w:szCs w:val="20"/>
                <w:lang w:val="en-US"/>
              </w:rPr>
            </w:pPr>
            <w:r>
              <w:rPr>
                <w:sz w:val="20"/>
                <w:szCs w:val="20"/>
                <w:lang w:val="en-US"/>
              </w:rPr>
              <w:t>...</w:t>
            </w:r>
            <w:proofErr w:type="spellStart"/>
            <w:r w:rsidRPr="00907C9B">
              <w:rPr>
                <w:sz w:val="20"/>
                <w:szCs w:val="20"/>
              </w:rPr>
              <w:t>referral</w:t>
            </w:r>
            <w:r w:rsidRPr="00907C9B">
              <w:rPr>
                <w:sz w:val="20"/>
                <w:szCs w:val="20"/>
                <w:lang w:val="en-US"/>
              </w:rPr>
              <w:t>AuthorName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142ECE" w:rsidRPr="00907C9B" w:rsidRDefault="00142ECE" w:rsidP="00907C9B">
            <w:pPr>
              <w:spacing w:line="229" w:lineRule="exact"/>
              <w:ind w:left="102"/>
              <w:rPr>
                <w:sz w:val="20"/>
                <w:szCs w:val="20"/>
                <w:lang w:val="en-US"/>
              </w:rPr>
            </w:pPr>
            <w:r>
              <w:rPr>
                <w:sz w:val="20"/>
                <w:szCs w:val="20"/>
                <w:lang w:val="en-US"/>
              </w:rPr>
              <w:t>string</w:t>
            </w:r>
          </w:p>
          <w:p w14:paraId="0FC3765B" w14:textId="77777777" w:rsidR="00142ECE" w:rsidRPr="00907C9B" w:rsidRDefault="00142ECE"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142ECE" w:rsidRPr="00907C9B" w:rsidRDefault="00142ECE"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142ECE" w:rsidRPr="00907C9B" w:rsidRDefault="00142ECE"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142ECE" w:rsidRPr="00907C9B" w:rsidRDefault="00142ECE" w:rsidP="00907C9B">
            <w:pPr>
              <w:spacing w:line="229" w:lineRule="exact"/>
              <w:ind w:left="102"/>
              <w:rPr>
                <w:sz w:val="20"/>
                <w:szCs w:val="20"/>
                <w:lang w:val="en-US"/>
              </w:rPr>
            </w:pPr>
            <w:r w:rsidRPr="00907C9B">
              <w:rPr>
                <w:sz w:val="20"/>
                <w:szCs w:val="20"/>
                <w:lang w:val="en-US"/>
              </w:rPr>
              <w:t>0..1</w:t>
            </w:r>
          </w:p>
        </w:tc>
      </w:tr>
      <w:tr w:rsidR="00142ECE"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142ECE" w:rsidRPr="00907C9B" w:rsidRDefault="00142ECE" w:rsidP="00907C9B">
            <w:pPr>
              <w:spacing w:line="229" w:lineRule="exact"/>
              <w:ind w:left="102"/>
              <w:rPr>
                <w:rFonts w:ascii="Arial" w:hAnsi="Arial" w:cs="Arial"/>
                <w:sz w:val="20"/>
                <w:szCs w:val="20"/>
                <w:lang w:val="en-US"/>
              </w:rPr>
            </w:pPr>
            <w:r>
              <w:rPr>
                <w:sz w:val="20"/>
                <w:szCs w:val="20"/>
                <w:lang w:val="en-US"/>
              </w:rPr>
              <w:t>...</w:t>
            </w:r>
            <w:proofErr w:type="spellStart"/>
            <w:r w:rsidRPr="00907C9B">
              <w:rPr>
                <w:sz w:val="20"/>
                <w:szCs w:val="20"/>
              </w:rPr>
              <w:t>referral</w:t>
            </w:r>
            <w:r w:rsidRPr="00907C9B">
              <w:rPr>
                <w:sz w:val="20"/>
                <w:szCs w:val="20"/>
                <w:lang w:val="en-US"/>
              </w:rPr>
              <w:t>Organization</w:t>
            </w:r>
            <w:r>
              <w:rPr>
                <w:sz w:val="20"/>
                <w:szCs w:val="20"/>
                <w:lang w:val="en-US"/>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142ECE" w:rsidRPr="00693404" w:rsidRDefault="00142ECE"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142ECE" w:rsidRPr="00907C9B" w:rsidRDefault="00142ECE"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142ECE" w:rsidRPr="00907C9B" w:rsidRDefault="00142ECE"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142ECE" w:rsidRPr="00907C9B" w:rsidRDefault="00142ECE" w:rsidP="00907C9B">
            <w:pPr>
              <w:spacing w:line="226" w:lineRule="exact"/>
              <w:ind w:left="102"/>
              <w:rPr>
                <w:spacing w:val="-1"/>
                <w:sz w:val="20"/>
                <w:szCs w:val="20"/>
              </w:rPr>
            </w:pPr>
            <w:r w:rsidRPr="00907C9B">
              <w:rPr>
                <w:spacing w:val="-1"/>
                <w:sz w:val="20"/>
                <w:szCs w:val="20"/>
              </w:rPr>
              <w:t>Namn på organisatorisk enhet</w:t>
            </w:r>
          </w:p>
          <w:p w14:paraId="7AB6FA5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142ECE" w:rsidRPr="00907C9B" w:rsidRDefault="00142ECE"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142ECE" w:rsidRPr="00907C9B" w:rsidRDefault="00142ECE" w:rsidP="00907C9B">
            <w:pPr>
              <w:spacing w:line="229" w:lineRule="exact"/>
              <w:ind w:left="102"/>
              <w:rPr>
                <w:sz w:val="20"/>
                <w:szCs w:val="20"/>
              </w:rPr>
            </w:pPr>
            <w:r>
              <w:rPr>
                <w:sz w:val="20"/>
                <w:szCs w:val="20"/>
              </w:rPr>
              <w:t>string</w:t>
            </w:r>
          </w:p>
          <w:p w14:paraId="02694049"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142ECE" w:rsidRPr="00907C9B" w:rsidRDefault="00142ECE"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142ECE" w:rsidRPr="00907C9B" w:rsidRDefault="00142ECE" w:rsidP="00907C9B">
            <w:pPr>
              <w:spacing w:line="229" w:lineRule="exact"/>
              <w:ind w:left="102"/>
              <w:rPr>
                <w:sz w:val="20"/>
                <w:szCs w:val="20"/>
              </w:rPr>
            </w:pPr>
            <w:r>
              <w:rPr>
                <w:sz w:val="20"/>
                <w:szCs w:val="20"/>
              </w:rPr>
              <w:t>string</w:t>
            </w:r>
          </w:p>
          <w:p w14:paraId="4E10FD3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142ECE" w:rsidRPr="00907C9B" w:rsidRDefault="00142ECE"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142ECE" w:rsidRPr="00907C9B" w:rsidRDefault="00142ECE" w:rsidP="002A2A60">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care</w:t>
            </w:r>
            <w:r>
              <w:rPr>
                <w:sz w:val="20"/>
                <w:szCs w:val="20"/>
              </w:rPr>
              <w:t>Contact</w:t>
            </w:r>
            <w:r w:rsidR="002A2A60">
              <w:rPr>
                <w:sz w:val="20"/>
                <w:szCs w:val="20"/>
              </w:rPr>
              <w:t>I</w:t>
            </w:r>
            <w:r>
              <w:rPr>
                <w:sz w:val="20"/>
                <w:szCs w:val="20"/>
              </w:rPr>
              <w:t>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142ECE" w:rsidRPr="00907C9B" w:rsidRDefault="00142ECE" w:rsidP="00907C9B">
            <w:pPr>
              <w:spacing w:line="229" w:lineRule="exact"/>
              <w:ind w:left="102"/>
              <w:rPr>
                <w:sz w:val="20"/>
                <w:szCs w:val="20"/>
              </w:rPr>
            </w:pPr>
            <w:r>
              <w:rPr>
                <w:sz w:val="20"/>
                <w:szCs w:val="20"/>
              </w:rPr>
              <w:t>string</w:t>
            </w:r>
          </w:p>
          <w:p w14:paraId="5E36F6D0"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142ECE" w:rsidRDefault="00142ECE"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142ECE" w:rsidRPr="00907C9B" w:rsidRDefault="00142ECE"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82" w:name="_Toc222806737"/>
      <w:proofErr w:type="spellStart"/>
      <w:r w:rsidR="000927F0" w:rsidRPr="000927F0">
        <w:rPr>
          <w:spacing w:val="1"/>
        </w:rPr>
        <w:lastRenderedPageBreak/>
        <w:t>GetCareContact</w:t>
      </w:r>
      <w:bookmarkEnd w:id="82"/>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bookmarkStart w:id="83" w:name="_Toc222806738"/>
      <w:r w:rsidRPr="002E1905">
        <w:rPr>
          <w:color w:val="000000" w:themeColor="text1"/>
        </w:rPr>
        <w:t>Frivillighet</w:t>
      </w:r>
      <w:bookmarkEnd w:id="8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bookmarkStart w:id="84" w:name="_Toc222806739"/>
      <w:r w:rsidRPr="00866C77">
        <w:rPr>
          <w:color w:val="000000" w:themeColor="text1"/>
        </w:rPr>
        <w:t>Version</w:t>
      </w:r>
      <w:bookmarkEnd w:id="8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bookmarkStart w:id="85" w:name="_Toc222806740"/>
      <w:r w:rsidRPr="001C06B7">
        <w:rPr>
          <w:color w:val="000000" w:themeColor="text1"/>
        </w:rPr>
        <w:t>SLA-krav</w:t>
      </w:r>
      <w:bookmarkEnd w:id="8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bookmarkStart w:id="86" w:name="_Toc222806741"/>
      <w:r w:rsidRPr="002A2A8D">
        <w:rPr>
          <w:color w:val="000000" w:themeColor="text1"/>
        </w:rPr>
        <w:t>Fältregler</w:t>
      </w:r>
      <w:bookmarkEnd w:id="8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6A6A2D"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5E569A79" w14:textId="77777777" w:rsidR="006A6A2D" w:rsidRPr="00907C9B" w:rsidRDefault="006A6A2D" w:rsidP="00756F28">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3B70EE79" w14:textId="77777777" w:rsidR="006A6A2D" w:rsidRPr="00907C9B" w:rsidRDefault="006A6A2D" w:rsidP="00756F28">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795B9D" w14:textId="77777777" w:rsidR="006A6A2D" w:rsidRPr="00907C9B" w:rsidRDefault="006A6A2D"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29DF35A1" w:rsidR="006A6A2D" w:rsidRPr="00907C9B" w:rsidRDefault="006A6A2D" w:rsidP="00D275EE">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D275EE">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5FC128F" w14:textId="77777777" w:rsidR="006A6A2D" w:rsidRPr="00907C9B" w:rsidRDefault="006A6A2D" w:rsidP="00756F28">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6A6A2D" w:rsidRPr="00907C9B" w:rsidRDefault="006A6A2D" w:rsidP="00756F28">
            <w:pPr>
              <w:ind w:left="102"/>
              <w:rPr>
                <w:sz w:val="20"/>
                <w:szCs w:val="20"/>
              </w:rPr>
            </w:pPr>
          </w:p>
        </w:tc>
      </w:tr>
      <w:tr w:rsidR="006A6A2D"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77777777" w:rsidR="006A6A2D" w:rsidRPr="00907C9B" w:rsidRDefault="006A6A2D"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77777777" w:rsidR="006A6A2D" w:rsidRPr="00907C9B" w:rsidRDefault="006A6A2D"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B10BB6" w14:textId="77777777" w:rsidR="006A6A2D" w:rsidRPr="00CA0259" w:rsidRDefault="006A6A2D" w:rsidP="00756F28">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771B41DF" w14:textId="77777777" w:rsidR="006A6A2D" w:rsidRPr="00CA0259"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AF268"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77777777" w:rsidR="006A6A2D" w:rsidRPr="00907C9B" w:rsidRDefault="006A6A2D"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77777777" w:rsidR="006A6A2D" w:rsidRPr="00907C9B" w:rsidRDefault="006A6A2D"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289DFD" w14:textId="77777777" w:rsidR="006A6A2D" w:rsidRPr="00A63DCF" w:rsidRDefault="006A6A2D" w:rsidP="00756F28">
            <w:pPr>
              <w:spacing w:line="226" w:lineRule="exact"/>
              <w:ind w:left="102"/>
              <w:rPr>
                <w:spacing w:val="-1"/>
                <w:sz w:val="20"/>
                <w:szCs w:val="20"/>
              </w:rPr>
            </w:pPr>
            <w:r w:rsidRPr="00A63DCF">
              <w:rPr>
                <w:spacing w:val="-1"/>
                <w:sz w:val="20"/>
                <w:szCs w:val="20"/>
              </w:rPr>
              <w:t xml:space="preserve">Begränsning av sökningen i tid, baserat på kliniskt </w:t>
            </w:r>
          </w:p>
          <w:p w14:paraId="2541A03E" w14:textId="77777777" w:rsidR="006A6A2D" w:rsidRPr="00907C9B" w:rsidRDefault="006A6A2D" w:rsidP="00756F28">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Pr>
                <w:spacing w:val="-1"/>
                <w:sz w:val="20"/>
                <w:szCs w:val="20"/>
              </w:rPr>
              <w:t>gon del ligger inom intervallet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1AD403D"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A6A2D" w:rsidRPr="00907C9B" w14:paraId="2C25FCD6"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7777777" w:rsidR="006A6A2D" w:rsidRPr="00907C9B" w:rsidRDefault="006A6A2D"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B39FE44" w14:textId="77777777" w:rsidR="006A6A2D" w:rsidRPr="00907C9B" w:rsidRDefault="006A6A2D" w:rsidP="00756F2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ADC4455" w14:textId="77777777" w:rsidR="006A6A2D" w:rsidRPr="00907C9B" w:rsidRDefault="006A6A2D" w:rsidP="00756F28">
            <w:pPr>
              <w:spacing w:line="229" w:lineRule="exact"/>
              <w:ind w:left="102"/>
              <w:rPr>
                <w:sz w:val="20"/>
                <w:szCs w:val="20"/>
              </w:rPr>
            </w:pPr>
            <w:r>
              <w:rPr>
                <w:spacing w:val="-1"/>
                <w:sz w:val="20"/>
                <w:szCs w:val="20"/>
              </w:rPr>
              <w:t>Starttid.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F362B40" w14:textId="77777777" w:rsidR="006A6A2D" w:rsidRPr="00907C9B" w:rsidRDefault="006A6A2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A6A2D" w:rsidRPr="00907C9B" w14:paraId="4862937E"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77777777" w:rsidR="006A6A2D" w:rsidRPr="00907C9B" w:rsidRDefault="006A6A2D" w:rsidP="00756F28">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910DC08" w14:textId="77777777" w:rsidR="006A6A2D" w:rsidRPr="00907C9B" w:rsidRDefault="006A6A2D" w:rsidP="00756F28">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77777777" w:rsidR="006A6A2D" w:rsidRPr="00907C9B" w:rsidRDefault="006A6A2D" w:rsidP="00756F28">
            <w:pPr>
              <w:spacing w:line="229" w:lineRule="exact"/>
              <w:ind w:left="102"/>
            </w:pPr>
            <w:r>
              <w:rPr>
                <w:spacing w:val="-1"/>
                <w:sz w:val="20"/>
                <w:szCs w:val="20"/>
              </w:rPr>
              <w:t>Sluttid.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AC87CA6" w14:textId="77777777" w:rsidR="006A6A2D" w:rsidRPr="00907C9B" w:rsidRDefault="006A6A2D" w:rsidP="00756F28">
            <w:pPr>
              <w:spacing w:line="229" w:lineRule="exact"/>
              <w:ind w:left="102"/>
            </w:pPr>
            <w:r>
              <w:rPr>
                <w:sz w:val="20"/>
                <w:szCs w:val="20"/>
              </w:rPr>
              <w:t>1</w:t>
            </w:r>
            <w:proofErr w:type="gramStart"/>
            <w:r>
              <w:rPr>
                <w:sz w:val="20"/>
                <w:szCs w:val="20"/>
              </w:rPr>
              <w:t>..</w:t>
            </w:r>
            <w:proofErr w:type="gramEnd"/>
            <w:r>
              <w:rPr>
                <w:sz w:val="20"/>
                <w:szCs w:val="20"/>
              </w:rPr>
              <w:t>1</w:t>
            </w: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3A8B0E25" w:rsidR="008C6F07" w:rsidRPr="00907C9B" w:rsidRDefault="008C6F07" w:rsidP="00756F28">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lastRenderedPageBreak/>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7777777" w:rsidR="008C6F07" w:rsidRPr="00041CC6" w:rsidRDefault="008C6F07" w:rsidP="008C6F07">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8C6F07" w:rsidRDefault="008C6F07"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497875C3" w14:textId="77777777" w:rsidR="008C6F07" w:rsidRPr="00907C9B" w:rsidRDefault="008C6F07" w:rsidP="008C6F07">
            <w:pPr>
              <w:spacing w:line="226" w:lineRule="exact"/>
              <w:ind w:left="102"/>
              <w:rPr>
                <w:spacing w:val="-1"/>
                <w:sz w:val="20"/>
                <w:szCs w:val="20"/>
              </w:rPr>
            </w:pPr>
          </w:p>
          <w:p w14:paraId="5A63DBAF"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8C6F07" w:rsidRPr="006B1876" w:rsidRDefault="008C6F07" w:rsidP="008C6F07">
            <w:pPr>
              <w:spacing w:line="229" w:lineRule="exact"/>
              <w:ind w:left="102"/>
              <w:rPr>
                <w:sz w:val="20"/>
                <w:szCs w:val="20"/>
              </w:rPr>
            </w:pPr>
            <w:r w:rsidRPr="006B1876">
              <w:rPr>
                <w:sz w:val="20"/>
                <w:szCs w:val="20"/>
              </w:rPr>
              <w:t>HSA-id för PDL-enhet</w:t>
            </w:r>
          </w:p>
          <w:p w14:paraId="23469268" w14:textId="77777777" w:rsidR="008C6F07" w:rsidRPr="006B1876" w:rsidRDefault="008C6F07" w:rsidP="008C6F07">
            <w:pPr>
              <w:spacing w:line="229" w:lineRule="exact"/>
              <w:ind w:left="102"/>
              <w:rPr>
                <w:sz w:val="20"/>
                <w:szCs w:val="20"/>
              </w:rPr>
            </w:pPr>
          </w:p>
          <w:p w14:paraId="5E4D0A9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2302302" w14:textId="77777777" w:rsidTr="00756F28">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257E7B7" w14:textId="6625C5F1" w:rsidR="008C6F07" w:rsidRPr="00907C9B" w:rsidRDefault="008C6F07" w:rsidP="00756F28">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2279D72" w14:textId="77777777" w:rsidR="008C6F07" w:rsidRPr="00907C9B" w:rsidRDefault="008C6F07" w:rsidP="008C6F07">
            <w:pPr>
              <w:spacing w:line="226" w:lineRule="exact"/>
              <w:ind w:left="102"/>
              <w:rPr>
                <w:spacing w:val="-1"/>
                <w:sz w:val="20"/>
                <w:szCs w:val="20"/>
              </w:rPr>
            </w:pPr>
            <w:r>
              <w:rPr>
                <w:spacing w:val="-1"/>
                <w:sz w:val="20"/>
                <w:szCs w:val="20"/>
              </w:rPr>
              <w:t>string</w:t>
            </w:r>
          </w:p>
          <w:p w14:paraId="128C6F1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4CFF1A9" w14:textId="77777777" w:rsidR="008C6F07" w:rsidRPr="006B1876" w:rsidRDefault="008C6F07" w:rsidP="008C6F07">
            <w:pPr>
              <w:spacing w:line="229" w:lineRule="exact"/>
              <w:ind w:left="102"/>
              <w:rPr>
                <w:sz w:val="20"/>
                <w:szCs w:val="20"/>
              </w:rPr>
            </w:pPr>
            <w:r w:rsidRPr="006B1876">
              <w:rPr>
                <w:sz w:val="20"/>
                <w:szCs w:val="20"/>
              </w:rPr>
              <w:t>Namn på PDL-enhet</w:t>
            </w:r>
          </w:p>
          <w:p w14:paraId="516E337E"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BBA392D" w14:textId="4876B2AA"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280A7275" w14:textId="77777777" w:rsidTr="00756F28">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CB10E89" w14:textId="3EBD6215" w:rsidR="008C6F07" w:rsidRPr="00907C9B" w:rsidRDefault="008C6F07" w:rsidP="008C6F07">
            <w:pPr>
              <w:spacing w:line="229" w:lineRule="exact"/>
              <w:ind w:left="102"/>
              <w:rPr>
                <w:sz w:val="20"/>
                <w:szCs w:val="20"/>
              </w:rPr>
            </w:pPr>
            <w:proofErr w:type="gramStart"/>
            <w:r>
              <w:rPr>
                <w:sz w:val="20"/>
                <w:szCs w:val="20"/>
              </w:rPr>
              <w:t>...</w:t>
            </w:r>
            <w:proofErr w:type="spellStart"/>
            <w:r w:rsidR="005F1C09">
              <w:rPr>
                <w:spacing w:val="-1"/>
                <w:sz w:val="20"/>
                <w:szCs w:val="20"/>
              </w:rPr>
              <w:t>careUnit</w:t>
            </w:r>
            <w:r w:rsidRPr="00907C9B">
              <w:rPr>
                <w:spacing w:val="-1"/>
                <w:sz w:val="20"/>
                <w:szCs w:val="20"/>
              </w:rPr>
              <w:t>Address</w:t>
            </w:r>
            <w:proofErr w:type="spellEnd"/>
            <w:proofErr w:type="gramEnd"/>
          </w:p>
          <w:p w14:paraId="38B2B71F"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874B06" w14:textId="77777777" w:rsidR="008C6F07" w:rsidRPr="00907C9B" w:rsidRDefault="008C6F07" w:rsidP="008C6F07">
            <w:pPr>
              <w:spacing w:line="226" w:lineRule="exact"/>
              <w:ind w:left="102"/>
              <w:rPr>
                <w:spacing w:val="-1"/>
                <w:sz w:val="20"/>
                <w:szCs w:val="20"/>
              </w:rPr>
            </w:pPr>
            <w:r>
              <w:rPr>
                <w:spacing w:val="-1"/>
                <w:sz w:val="20"/>
                <w:szCs w:val="20"/>
              </w:rPr>
              <w:t>string</w:t>
            </w:r>
          </w:p>
          <w:p w14:paraId="068A1A6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561A4C" w14:textId="77777777" w:rsidR="008C6F07" w:rsidRPr="006B1876" w:rsidRDefault="008C6F07" w:rsidP="008C6F07">
            <w:pPr>
              <w:spacing w:line="229" w:lineRule="exact"/>
              <w:ind w:left="102"/>
              <w:rPr>
                <w:sz w:val="20"/>
                <w:szCs w:val="20"/>
              </w:rPr>
            </w:pPr>
            <w:r w:rsidRPr="006B1876">
              <w:rPr>
                <w:sz w:val="20"/>
                <w:szCs w:val="20"/>
              </w:rPr>
              <w:t>Adress till PDL-enhet</w:t>
            </w:r>
          </w:p>
          <w:p w14:paraId="474F377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093FF" w14:textId="763B857C"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8C6F07" w:rsidRPr="00907C9B" w:rsidRDefault="008C6F07"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8C6F07" w:rsidRPr="00907C9B" w:rsidRDefault="008C6F07"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8C6F07" w:rsidRPr="00907C9B" w:rsidRDefault="008C6F07"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B656CF8" w14:textId="77777777" w:rsidTr="00756F28">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77629764" w14:textId="41861B45" w:rsidR="008C6F07" w:rsidRPr="00907C9B" w:rsidRDefault="008C6F07" w:rsidP="00756F28">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93B7DE0" w14:textId="50D0F2B8" w:rsidR="008C6F07" w:rsidRPr="00907C9B" w:rsidRDefault="008C6F07" w:rsidP="00756F28">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AFC4FB6" w14:textId="77777777" w:rsidR="008C6F07" w:rsidRPr="003C17D1" w:rsidRDefault="008C6F07" w:rsidP="008C6F07">
            <w:pPr>
              <w:spacing w:line="229" w:lineRule="exact"/>
              <w:ind w:left="102"/>
              <w:rPr>
                <w:sz w:val="20"/>
                <w:szCs w:val="20"/>
              </w:rPr>
            </w:pPr>
            <w:r w:rsidRPr="003C17D1">
              <w:rPr>
                <w:sz w:val="20"/>
                <w:szCs w:val="20"/>
              </w:rPr>
              <w:t>Information om vem som signerat informationen i dokumentet.</w:t>
            </w:r>
          </w:p>
          <w:p w14:paraId="0ED49C82"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84D17D" w14:textId="3C8AF546" w:rsidR="008C6F07" w:rsidRPr="00907C9B" w:rsidRDefault="008C6F07" w:rsidP="00756F28">
            <w:pPr>
              <w:spacing w:line="226" w:lineRule="exact"/>
              <w:ind w:left="102"/>
              <w:rPr>
                <w:spacing w:val="-1"/>
                <w:sz w:val="20"/>
                <w:szCs w:val="20"/>
              </w:rPr>
            </w:pPr>
            <w:r w:rsidRPr="00907C9B">
              <w:rPr>
                <w:sz w:val="20"/>
                <w:szCs w:val="20"/>
                <w:lang w:val="en-US"/>
              </w:rPr>
              <w:t>0..1</w:t>
            </w:r>
          </w:p>
        </w:tc>
      </w:tr>
      <w:tr w:rsidR="008C6F07" w:rsidRPr="00907C9B" w14:paraId="729FC7D0" w14:textId="77777777" w:rsidTr="00756F28">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39F05785" w14:textId="77777777" w:rsidR="008C6F07" w:rsidRPr="00907C9B" w:rsidRDefault="008C6F07"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153982E"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5A6208"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032C7829"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A6FA925" w14:textId="77777777" w:rsidR="008C6F07" w:rsidRPr="00907C9B" w:rsidRDefault="008C6F07" w:rsidP="008C6F07">
            <w:pPr>
              <w:spacing w:line="229" w:lineRule="exact"/>
              <w:ind w:left="102"/>
              <w:rPr>
                <w:sz w:val="20"/>
                <w:szCs w:val="20"/>
              </w:rPr>
            </w:pPr>
            <w:r w:rsidRPr="00907C9B">
              <w:rPr>
                <w:sz w:val="20"/>
                <w:szCs w:val="20"/>
              </w:rPr>
              <w:t>Tidpunkt för signering</w:t>
            </w:r>
          </w:p>
          <w:p w14:paraId="14892097"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3FA8C" w14:textId="18B8BAEC" w:rsidR="008C6F07" w:rsidRPr="00907C9B" w:rsidRDefault="008C6F07" w:rsidP="00756F28">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1648585E" w14:textId="77777777" w:rsidTr="00756F28">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E7B858" w14:textId="77777777" w:rsidR="008C6F07" w:rsidRPr="00907C9B" w:rsidRDefault="008C6F07"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6C1799C" w14:textId="38A6C91F"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97BBD2" w14:textId="77777777" w:rsidR="008C6F07" w:rsidRPr="00907C9B" w:rsidRDefault="008C6F07" w:rsidP="008C6F07">
            <w:pPr>
              <w:spacing w:line="229" w:lineRule="exact"/>
              <w:ind w:left="102"/>
              <w:rPr>
                <w:sz w:val="20"/>
                <w:szCs w:val="20"/>
              </w:rPr>
            </w:pPr>
            <w:proofErr w:type="spellStart"/>
            <w:r w:rsidRPr="0035083B">
              <w:rPr>
                <w:sz w:val="20"/>
                <w:szCs w:val="20"/>
              </w:rPr>
              <w:t>HSAIDType</w:t>
            </w:r>
            <w:proofErr w:type="spellEnd"/>
          </w:p>
          <w:p w14:paraId="77634A08" w14:textId="610FDD39"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BE6DEF8" w14:textId="250D3572" w:rsidR="008C6F07" w:rsidRPr="00907C9B" w:rsidRDefault="008C6F07" w:rsidP="00756F28">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7304B2B2" w14:textId="06C80BD7" w:rsidR="008C6F07" w:rsidRPr="00907C9B" w:rsidRDefault="008C6F07"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03950"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D03950" w:rsidRPr="00E74D83" w:rsidRDefault="00D03950"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D03950" w:rsidRDefault="00D03950"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D03950" w:rsidRDefault="00D03950"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D03950" w:rsidRPr="0035083B" w:rsidRDefault="00D03950"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D03950" w:rsidRPr="0035083B" w:rsidRDefault="00D03950"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D03950" w:rsidRPr="00907C9B" w:rsidRDefault="00D03950"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C6F07"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8C6F07" w:rsidRPr="00965345"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8C6F07" w:rsidRPr="00E74D83" w:rsidRDefault="008C6F07"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8C6F07" w:rsidRDefault="008C6F07"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C6F07"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8C6F07" w:rsidRPr="00965345" w:rsidRDefault="00F73613"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8C6F07" w:rsidRDefault="008C6F07"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8C6F07"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8C6F07" w:rsidRDefault="00C3138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8C6F07" w:rsidRDefault="008C6F07"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8C6F07" w:rsidRDefault="008C6F07"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8C6F07" w:rsidRPr="0017140E" w:rsidRDefault="008C6F07" w:rsidP="00756F28">
            <w:pPr>
              <w:spacing w:line="229" w:lineRule="exact"/>
              <w:ind w:left="102"/>
              <w:rPr>
                <w:sz w:val="20"/>
                <w:szCs w:val="20"/>
              </w:rPr>
            </w:pPr>
          </w:p>
        </w:tc>
      </w:tr>
      <w:tr w:rsidR="008C6F07"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lastRenderedPageBreak/>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C31383" w:rsidRDefault="00C31383"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8C6F07"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8C6F07" w:rsidRDefault="008C6F07"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8C6F07" w:rsidRDefault="008C6F07"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8C6F07"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7195EF83" w:rsidR="008C6F07" w:rsidRPr="0017140E" w:rsidRDefault="00F54CBF"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careContacti</w:t>
            </w:r>
            <w:r w:rsidR="008C6F07">
              <w:rPr>
                <w:rFonts w:ascii="Times New Roman" w:eastAsia="Times New Roman" w:hAnsi="Times New Roman" w:cs="Times New Roman"/>
                <w:sz w:val="20"/>
                <w:szCs w:val="20"/>
              </w:rPr>
              <w:t>d</w:t>
            </w:r>
            <w:proofErr w:type="spellEnd"/>
            <w:proofErr w:type="gramEnd"/>
          </w:p>
          <w:p w14:paraId="6E3CE81E"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8C6F07" w:rsidRDefault="00F54CBF"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w:t>
            </w:r>
            <w:r w:rsidR="008C6F07">
              <w:rPr>
                <w:rFonts w:ascii="Times New Roman" w:eastAsia="Times New Roman" w:hAnsi="Times New Roman" w:cs="Times New Roman"/>
                <w:spacing w:val="-1"/>
                <w:sz w:val="20"/>
                <w:szCs w:val="20"/>
              </w:rPr>
              <w:t>dType</w:t>
            </w:r>
            <w:proofErr w:type="spellEnd"/>
          </w:p>
          <w:p w14:paraId="35FD9390" w14:textId="77777777" w:rsidR="008C6F07" w:rsidRPr="00E73E21" w:rsidRDefault="008C6F07"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0FDF4EFC"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Nam</w:t>
            </w:r>
            <w:r w:rsidR="005F1C09">
              <w:rPr>
                <w:rFonts w:ascii="Times New Roman" w:eastAsia="Times New Roman" w:hAnsi="Times New Roman" w:cs="Times New Roman"/>
                <w:sz w:val="20"/>
                <w:szCs w:val="20"/>
              </w:rPr>
              <w:t>e</w:t>
            </w:r>
            <w:proofErr w:type="spellEnd"/>
            <w:proofErr w:type="gramEnd"/>
          </w:p>
          <w:p w14:paraId="7CB63D50"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71775A2D"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Addr</w:t>
            </w:r>
            <w:r w:rsidR="00150696">
              <w:rPr>
                <w:rFonts w:ascii="Times New Roman" w:eastAsia="Times New Roman" w:hAnsi="Times New Roman" w:cs="Times New Roman"/>
                <w:sz w:val="20"/>
                <w:szCs w:val="20"/>
              </w:rPr>
              <w:t>ess</w:t>
            </w:r>
            <w:proofErr w:type="spellEnd"/>
            <w:proofErr w:type="gramEnd"/>
          </w:p>
          <w:p w14:paraId="486CA9EA"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6E578A2D"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8C6F07" w:rsidRDefault="0016732F"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8C6F07" w:rsidRPr="004B44D5" w:rsidRDefault="008C6F07"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sidR="00D03950">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8C6F07" w:rsidRPr="0091597F"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792547B9" w14:textId="0D25EF4B" w:rsidR="00763101" w:rsidRPr="00527535" w:rsidRDefault="00763101" w:rsidP="00763101">
      <w:pPr>
        <w:pStyle w:val="Rubrik1"/>
        <w:numPr>
          <w:ilvl w:val="0"/>
          <w:numId w:val="1"/>
        </w:numPr>
        <w:tabs>
          <w:tab w:val="left" w:pos="1299"/>
        </w:tabs>
        <w:ind w:left="360"/>
      </w:pPr>
      <w:bookmarkStart w:id="87" w:name="_Toc222806742"/>
      <w:proofErr w:type="spellStart"/>
      <w:r w:rsidRPr="000927F0">
        <w:rPr>
          <w:spacing w:val="1"/>
        </w:rPr>
        <w:lastRenderedPageBreak/>
        <w:t>Get</w:t>
      </w:r>
      <w:r>
        <w:rPr>
          <w:spacing w:val="1"/>
        </w:rPr>
        <w:t>Diagnosis</w:t>
      </w:r>
      <w:bookmarkEnd w:id="87"/>
      <w:proofErr w:type="spellEnd"/>
    </w:p>
    <w:p w14:paraId="263D7893" w14:textId="63CD0F32" w:rsidR="00763101" w:rsidRPr="00907C9B" w:rsidRDefault="00763101" w:rsidP="00763101">
      <w:pPr>
        <w:spacing w:line="239" w:lineRule="auto"/>
        <w:ind w:left="867" w:right="145"/>
        <w:rPr>
          <w:spacing w:val="-1"/>
        </w:rPr>
      </w:pPr>
      <w:proofErr w:type="spellStart"/>
      <w:r>
        <w:rPr>
          <w:spacing w:val="-1"/>
        </w:rPr>
        <w:t>GetDiagnosis</w:t>
      </w:r>
      <w:proofErr w:type="spellEnd"/>
      <w:r>
        <w:rPr>
          <w:spacing w:val="-1"/>
        </w:rPr>
        <w:t xml:space="preserve"> </w:t>
      </w:r>
      <w:r w:rsidRPr="002A2A8D">
        <w:rPr>
          <w:spacing w:val="-1"/>
        </w:rPr>
        <w:t xml:space="preserve">returnerar en patients </w:t>
      </w:r>
      <w:r>
        <w:rPr>
          <w:spacing w:val="-1"/>
        </w:rPr>
        <w:t>diagnoser</w:t>
      </w:r>
      <w:r w:rsidRPr="002A2A8D">
        <w:rPr>
          <w:spacing w:val="-1"/>
        </w:rPr>
        <w:t>.</w:t>
      </w:r>
    </w:p>
    <w:p w14:paraId="1F475654" w14:textId="77777777" w:rsidR="00763101" w:rsidRPr="00907C9B" w:rsidRDefault="00763101" w:rsidP="00763101">
      <w:pPr>
        <w:spacing w:before="2" w:line="160" w:lineRule="exact"/>
        <w:rPr>
          <w:sz w:val="16"/>
          <w:szCs w:val="16"/>
        </w:rPr>
      </w:pPr>
    </w:p>
    <w:p w14:paraId="0EC78D77" w14:textId="77777777" w:rsidR="00763101" w:rsidRPr="00907C9B" w:rsidRDefault="00763101" w:rsidP="00763101">
      <w:pPr>
        <w:spacing w:line="200" w:lineRule="exact"/>
        <w:rPr>
          <w:sz w:val="20"/>
          <w:szCs w:val="20"/>
        </w:rPr>
      </w:pPr>
    </w:p>
    <w:p w14:paraId="188AC382" w14:textId="77777777" w:rsidR="00763101" w:rsidRPr="002E1905" w:rsidRDefault="00763101" w:rsidP="00763101">
      <w:pPr>
        <w:pStyle w:val="Rubrik1"/>
        <w:numPr>
          <w:ilvl w:val="1"/>
          <w:numId w:val="1"/>
        </w:numPr>
        <w:tabs>
          <w:tab w:val="left" w:pos="1299"/>
        </w:tabs>
        <w:rPr>
          <w:color w:val="000000" w:themeColor="text1"/>
        </w:rPr>
      </w:pPr>
      <w:bookmarkStart w:id="88" w:name="_Toc222806743"/>
      <w:r w:rsidRPr="002E1905">
        <w:rPr>
          <w:color w:val="000000" w:themeColor="text1"/>
        </w:rPr>
        <w:t>Frivillighet</w:t>
      </w:r>
      <w:bookmarkEnd w:id="88"/>
    </w:p>
    <w:p w14:paraId="1E7B0B53" w14:textId="77777777" w:rsidR="00763101" w:rsidRPr="002E1905" w:rsidRDefault="00763101" w:rsidP="00763101">
      <w:pPr>
        <w:spacing w:before="9" w:line="110" w:lineRule="exact"/>
        <w:rPr>
          <w:color w:val="000000" w:themeColor="text1"/>
          <w:sz w:val="11"/>
          <w:szCs w:val="11"/>
        </w:rPr>
      </w:pPr>
    </w:p>
    <w:p w14:paraId="716E325C" w14:textId="77777777" w:rsidR="00763101" w:rsidRPr="002E1905" w:rsidRDefault="00763101" w:rsidP="00763101">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B8EF101" w14:textId="77777777" w:rsidR="00763101" w:rsidRPr="00BC5B0B" w:rsidRDefault="00763101" w:rsidP="00763101">
      <w:pPr>
        <w:spacing w:before="2" w:line="160" w:lineRule="exact"/>
        <w:rPr>
          <w:color w:val="FF0000"/>
          <w:sz w:val="16"/>
          <w:szCs w:val="16"/>
        </w:rPr>
      </w:pPr>
    </w:p>
    <w:p w14:paraId="25C07753" w14:textId="77777777" w:rsidR="00763101" w:rsidRPr="00BC5B0B" w:rsidRDefault="00763101" w:rsidP="00763101">
      <w:pPr>
        <w:spacing w:line="200" w:lineRule="exact"/>
        <w:rPr>
          <w:color w:val="FF0000"/>
          <w:sz w:val="20"/>
          <w:szCs w:val="20"/>
        </w:rPr>
      </w:pPr>
    </w:p>
    <w:p w14:paraId="63AE7B53" w14:textId="77777777" w:rsidR="00763101" w:rsidRPr="00866C77" w:rsidRDefault="00763101" w:rsidP="00763101">
      <w:pPr>
        <w:pStyle w:val="Rubrik1"/>
        <w:numPr>
          <w:ilvl w:val="1"/>
          <w:numId w:val="1"/>
        </w:numPr>
        <w:tabs>
          <w:tab w:val="left" w:pos="1299"/>
        </w:tabs>
        <w:rPr>
          <w:color w:val="000000" w:themeColor="text1"/>
        </w:rPr>
      </w:pPr>
      <w:bookmarkStart w:id="89" w:name="_Toc222806744"/>
      <w:r w:rsidRPr="00866C77">
        <w:rPr>
          <w:color w:val="000000" w:themeColor="text1"/>
        </w:rPr>
        <w:t>Version</w:t>
      </w:r>
      <w:bookmarkEnd w:id="89"/>
    </w:p>
    <w:p w14:paraId="37BE06A1" w14:textId="77777777" w:rsidR="00763101" w:rsidRPr="00866C77" w:rsidRDefault="00763101" w:rsidP="00763101">
      <w:pPr>
        <w:spacing w:before="9" w:line="110" w:lineRule="exact"/>
        <w:rPr>
          <w:color w:val="000000" w:themeColor="text1"/>
          <w:sz w:val="11"/>
          <w:szCs w:val="11"/>
        </w:rPr>
      </w:pPr>
    </w:p>
    <w:p w14:paraId="10112269" w14:textId="77777777" w:rsidR="00763101" w:rsidRPr="00866C77" w:rsidRDefault="00763101" w:rsidP="00763101">
      <w:pPr>
        <w:pStyle w:val="Brdtext"/>
        <w:ind w:right="689"/>
        <w:rPr>
          <w:color w:val="000000" w:themeColor="text1"/>
        </w:rPr>
      </w:pPr>
      <w:r w:rsidRPr="00866C77">
        <w:rPr>
          <w:color w:val="000000" w:themeColor="text1"/>
        </w:rPr>
        <w:t>2.0</w:t>
      </w:r>
    </w:p>
    <w:p w14:paraId="7C61DA67" w14:textId="77777777" w:rsidR="00763101" w:rsidRPr="00BC5B0B" w:rsidRDefault="00763101" w:rsidP="00763101">
      <w:pPr>
        <w:spacing w:before="10" w:line="150" w:lineRule="exact"/>
        <w:rPr>
          <w:color w:val="FF0000"/>
          <w:sz w:val="15"/>
          <w:szCs w:val="15"/>
        </w:rPr>
      </w:pPr>
    </w:p>
    <w:p w14:paraId="51048D77" w14:textId="77777777" w:rsidR="00763101" w:rsidRPr="00BC5B0B" w:rsidRDefault="00763101" w:rsidP="00763101">
      <w:pPr>
        <w:spacing w:line="200" w:lineRule="exact"/>
        <w:rPr>
          <w:color w:val="FF0000"/>
          <w:sz w:val="20"/>
          <w:szCs w:val="20"/>
        </w:rPr>
      </w:pPr>
    </w:p>
    <w:p w14:paraId="36B3E55F" w14:textId="77777777" w:rsidR="00763101" w:rsidRPr="001C06B7" w:rsidRDefault="00763101" w:rsidP="00763101">
      <w:pPr>
        <w:pStyle w:val="Rubrik1"/>
        <w:numPr>
          <w:ilvl w:val="1"/>
          <w:numId w:val="1"/>
        </w:numPr>
        <w:tabs>
          <w:tab w:val="left" w:pos="1299"/>
        </w:tabs>
        <w:rPr>
          <w:color w:val="000000" w:themeColor="text1"/>
        </w:rPr>
      </w:pPr>
      <w:bookmarkStart w:id="90" w:name="_Toc222806745"/>
      <w:r w:rsidRPr="001C06B7">
        <w:rPr>
          <w:color w:val="000000" w:themeColor="text1"/>
        </w:rPr>
        <w:t>SLA-krav</w:t>
      </w:r>
      <w:bookmarkEnd w:id="90"/>
    </w:p>
    <w:p w14:paraId="2E7350DE" w14:textId="77777777" w:rsidR="00763101" w:rsidRPr="001C06B7" w:rsidRDefault="00763101" w:rsidP="00763101">
      <w:pPr>
        <w:spacing w:before="9" w:line="110" w:lineRule="exact"/>
        <w:rPr>
          <w:color w:val="000000" w:themeColor="text1"/>
          <w:sz w:val="11"/>
          <w:szCs w:val="11"/>
        </w:rPr>
      </w:pPr>
    </w:p>
    <w:p w14:paraId="18F228F2" w14:textId="5A430DC5" w:rsidR="00763101" w:rsidRPr="002A2A8D" w:rsidRDefault="00763101" w:rsidP="00763101">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D198CA8" w14:textId="77777777" w:rsidR="00763101" w:rsidRPr="002A2A8D" w:rsidRDefault="00763101" w:rsidP="00763101">
      <w:pPr>
        <w:pStyle w:val="Brdtext"/>
        <w:ind w:right="150"/>
        <w:rPr>
          <w:spacing w:val="-1"/>
        </w:rPr>
      </w:pPr>
    </w:p>
    <w:p w14:paraId="7835BA1B" w14:textId="77777777" w:rsidR="00763101" w:rsidRPr="002A2A8D" w:rsidRDefault="00763101" w:rsidP="00763101"/>
    <w:p w14:paraId="56FFF5E9" w14:textId="40319D0A" w:rsidR="00D218F3" w:rsidRPr="00BC5B0B" w:rsidRDefault="00763101" w:rsidP="00154629">
      <w:pPr>
        <w:pStyle w:val="Rubrik1"/>
        <w:numPr>
          <w:ilvl w:val="1"/>
          <w:numId w:val="1"/>
        </w:numPr>
        <w:tabs>
          <w:tab w:val="left" w:pos="1299"/>
        </w:tabs>
        <w:rPr>
          <w:sz w:val="20"/>
          <w:szCs w:val="20"/>
        </w:rPr>
      </w:pPr>
      <w:bookmarkStart w:id="91" w:name="_Toc222806746"/>
      <w:r w:rsidRPr="002A2A8D">
        <w:rPr>
          <w:color w:val="000000" w:themeColor="text1"/>
        </w:rPr>
        <w:t>Fältregler</w:t>
      </w:r>
      <w:bookmarkEnd w:id="91"/>
      <w:r w:rsidRPr="002A2A8D">
        <w:br/>
      </w: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92" w:name="_Toc341787035"/>
      <w:r w:rsidRPr="00BC5B0B">
        <w:tab/>
      </w: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763101" w:rsidRPr="00907C9B" w14:paraId="6D5E769D" w14:textId="77777777" w:rsidTr="00154629">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7DE992" w14:textId="77777777" w:rsidR="00763101" w:rsidRPr="00907C9B" w:rsidRDefault="00763101" w:rsidP="00154629">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A766FC4" w14:textId="77777777" w:rsidR="00763101" w:rsidRPr="00907C9B" w:rsidRDefault="00763101" w:rsidP="00154629">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A70FF" w14:textId="77777777" w:rsidR="00763101" w:rsidRPr="00907C9B" w:rsidRDefault="00763101" w:rsidP="001546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1BDA25B" w14:textId="77777777" w:rsidR="00763101" w:rsidRPr="00907C9B" w:rsidRDefault="00763101" w:rsidP="001546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30A4DFA" w14:textId="77777777" w:rsidR="00763101" w:rsidRPr="00907C9B" w:rsidRDefault="00763101" w:rsidP="001546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763101" w:rsidRPr="00907C9B" w14:paraId="0F3639FA"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5BF95C8B" w14:textId="77777777" w:rsidR="00763101" w:rsidRPr="00907C9B" w:rsidRDefault="00763101" w:rsidP="001546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086035EA"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6E00F752"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361CF02A" w14:textId="77777777" w:rsidR="00763101" w:rsidRPr="00907C9B" w:rsidRDefault="00763101" w:rsidP="00154629"/>
        </w:tc>
      </w:tr>
      <w:tr w:rsidR="00763101" w:rsidRPr="00907C9B" w14:paraId="4077C38E" w14:textId="77777777" w:rsidTr="00154629">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2E5AE092" w14:textId="77777777" w:rsidR="00763101" w:rsidRPr="00907C9B" w:rsidRDefault="00763101" w:rsidP="001546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6F661615" w14:textId="22FC4EFA" w:rsidR="00763101" w:rsidRPr="00907C9B" w:rsidRDefault="00F54CBF" w:rsidP="00154629">
            <w:pPr>
              <w:spacing w:line="226" w:lineRule="exact"/>
              <w:ind w:left="102"/>
              <w:rPr>
                <w:spacing w:val="-1"/>
                <w:sz w:val="20"/>
                <w:szCs w:val="20"/>
              </w:rPr>
            </w:pPr>
            <w:proofErr w:type="spellStart"/>
            <w:r>
              <w:rPr>
                <w:spacing w:val="-1"/>
                <w:sz w:val="20"/>
                <w:szCs w:val="20"/>
              </w:rPr>
              <w:t>HSAid</w:t>
            </w:r>
            <w:r w:rsidR="00763101">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A6A03B0" w14:textId="77777777" w:rsidR="00763101" w:rsidRPr="00907C9B" w:rsidRDefault="00763101" w:rsidP="001546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01C4BAF" w14:textId="77777777" w:rsidR="00763101" w:rsidRPr="00907C9B" w:rsidRDefault="00763101" w:rsidP="0015462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28903CC3" w14:textId="77777777" w:rsidR="00763101" w:rsidRPr="00907C9B" w:rsidRDefault="00763101" w:rsidP="00154629">
            <w:pPr>
              <w:ind w:left="102"/>
              <w:rPr>
                <w:sz w:val="20"/>
                <w:szCs w:val="20"/>
              </w:rPr>
            </w:pPr>
          </w:p>
        </w:tc>
      </w:tr>
      <w:tr w:rsidR="00763101" w:rsidRPr="00907C9B" w14:paraId="3B8647F6" w14:textId="77777777" w:rsidTr="00154629">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4D95F9B3" w14:textId="4021AA4B" w:rsidR="00763101" w:rsidRPr="00907C9B" w:rsidRDefault="00763101" w:rsidP="00154629">
            <w:pPr>
              <w:spacing w:line="226" w:lineRule="exact"/>
              <w:ind w:left="102"/>
              <w:rPr>
                <w:spacing w:val="-1"/>
                <w:sz w:val="20"/>
                <w:szCs w:val="20"/>
              </w:rPr>
            </w:pPr>
            <w:r w:rsidRPr="00907C9B">
              <w:rPr>
                <w:sz w:val="20"/>
                <w:szCs w:val="20"/>
              </w:rPr>
              <w:t>patient</w:t>
            </w:r>
            <w:r w:rsidR="00F54CBF">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D991D13" w14:textId="72804FBA" w:rsidR="00763101" w:rsidRPr="00907C9B" w:rsidRDefault="00F54CBF" w:rsidP="00154629">
            <w:pPr>
              <w:spacing w:line="226" w:lineRule="exact"/>
              <w:ind w:left="102"/>
              <w:rPr>
                <w:spacing w:val="-1"/>
                <w:sz w:val="20"/>
                <w:szCs w:val="20"/>
              </w:rPr>
            </w:pPr>
            <w:proofErr w:type="spellStart"/>
            <w:r>
              <w:rPr>
                <w:spacing w:val="-1"/>
                <w:sz w:val="20"/>
                <w:szCs w:val="20"/>
              </w:rPr>
              <w:t>Patientid</w:t>
            </w:r>
            <w:r w:rsidR="00763101">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5FD1B99" w14:textId="77777777" w:rsidR="00763101" w:rsidRPr="00A63DCF" w:rsidRDefault="00763101" w:rsidP="0015462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A18912E"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10168FBA" w14:textId="77777777" w:rsidTr="00154629">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9836F53" w14:textId="77777777" w:rsidR="00763101" w:rsidRPr="00907C9B" w:rsidRDefault="00763101" w:rsidP="00154629">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529D84" w14:textId="77777777" w:rsidR="00763101" w:rsidRPr="00907C9B" w:rsidRDefault="00763101" w:rsidP="00154629">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671AD0B" w14:textId="77777777" w:rsidR="00763101" w:rsidRPr="00A63DCF" w:rsidRDefault="00763101" w:rsidP="00154629">
            <w:pPr>
              <w:spacing w:line="226" w:lineRule="exact"/>
              <w:ind w:left="102"/>
              <w:rPr>
                <w:spacing w:val="-1"/>
                <w:sz w:val="20"/>
                <w:szCs w:val="20"/>
              </w:rPr>
            </w:pPr>
            <w:r w:rsidRPr="00A63DCF">
              <w:rPr>
                <w:spacing w:val="-1"/>
                <w:sz w:val="20"/>
                <w:szCs w:val="20"/>
              </w:rPr>
              <w:t xml:space="preserve">Begränsning av sökningen i tid, baserat på kliniskt </w:t>
            </w:r>
          </w:p>
          <w:p w14:paraId="72083B89" w14:textId="77777777" w:rsidR="00763101" w:rsidRPr="00A63DCF" w:rsidRDefault="00763101" w:rsidP="00154629">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Pr>
                <w:spacing w:val="-1"/>
                <w:sz w:val="20"/>
                <w:szCs w:val="20"/>
              </w:rPr>
              <w:t>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0E0EDFB" w14:textId="77777777"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63101" w:rsidRPr="00907C9B" w14:paraId="1C7EA6F0" w14:textId="77777777" w:rsidTr="00154629">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4C94885E" w14:textId="77777777" w:rsidR="00763101" w:rsidRPr="00907C9B" w:rsidRDefault="00763101" w:rsidP="00154629">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79406805" w14:textId="77777777" w:rsidR="00763101" w:rsidRPr="00B43AC4" w:rsidRDefault="00763101"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E37AE8" w14:textId="77777777" w:rsidR="00763101" w:rsidRPr="00A63DCF" w:rsidRDefault="00763101" w:rsidP="00154629">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FEEF01F"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115F8B26" w14:textId="77777777" w:rsidTr="00154629">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41D6F837" w14:textId="77777777" w:rsidR="00763101" w:rsidRPr="00907C9B" w:rsidRDefault="00763101" w:rsidP="00154629">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6EFD2434" w14:textId="77777777" w:rsidR="00763101" w:rsidRPr="00B43AC4" w:rsidRDefault="00763101"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62D103" w14:textId="77777777" w:rsidR="00763101" w:rsidRPr="00A63DCF" w:rsidRDefault="00763101" w:rsidP="00154629">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9F905C7"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1D182BD6"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969E93A" w14:textId="77777777" w:rsidR="00763101" w:rsidRPr="00907C9B" w:rsidRDefault="00763101" w:rsidP="00154629">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F25274C"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1F613E31"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709B9E63" w14:textId="77777777" w:rsidR="00763101" w:rsidRPr="00907C9B" w:rsidRDefault="00763101" w:rsidP="00154629"/>
        </w:tc>
      </w:tr>
      <w:tr w:rsidR="00763101" w:rsidRPr="00907C9B" w14:paraId="332579AE"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3566B90" w14:textId="4C8CC026" w:rsidR="00763101" w:rsidRPr="00907C9B" w:rsidRDefault="00763101" w:rsidP="00154629">
            <w:pPr>
              <w:spacing w:line="229" w:lineRule="exact"/>
              <w:rPr>
                <w:sz w:val="20"/>
                <w:szCs w:val="20"/>
              </w:rPr>
            </w:pPr>
            <w:r w:rsidRPr="00907C9B">
              <w:rPr>
                <w:sz w:val="20"/>
                <w:szCs w:val="20"/>
              </w:rPr>
              <w:t xml:space="preserve"> </w:t>
            </w:r>
            <w:r w:rsidR="00D9077F">
              <w:rPr>
                <w:sz w:val="20"/>
                <w:szCs w:val="20"/>
              </w:rPr>
              <w:t>diagnosis</w:t>
            </w:r>
          </w:p>
          <w:p w14:paraId="65693D57" w14:textId="77777777" w:rsidR="00763101" w:rsidRPr="00907C9B" w:rsidRDefault="00763101" w:rsidP="0015462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631E21" w14:textId="78EE8645" w:rsidR="00763101" w:rsidRPr="00907C9B" w:rsidRDefault="00D9077F" w:rsidP="00154629">
            <w:pPr>
              <w:spacing w:line="229" w:lineRule="exact"/>
              <w:ind w:left="102"/>
              <w:rPr>
                <w:sz w:val="20"/>
                <w:szCs w:val="20"/>
              </w:rPr>
            </w:pPr>
            <w:proofErr w:type="spellStart"/>
            <w:r>
              <w:rPr>
                <w:sz w:val="20"/>
                <w:szCs w:val="20"/>
              </w:rPr>
              <w:t>Diagnosis</w:t>
            </w:r>
            <w:r w:rsidR="00763101"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287A491" w14:textId="6E8EA6F3" w:rsidR="00763101" w:rsidRPr="00907C9B" w:rsidRDefault="00763101" w:rsidP="00D9077F">
            <w:pPr>
              <w:spacing w:line="229" w:lineRule="exact"/>
              <w:ind w:left="102"/>
              <w:rPr>
                <w:sz w:val="20"/>
                <w:szCs w:val="20"/>
              </w:rPr>
            </w:pPr>
            <w:r w:rsidRPr="00907C9B">
              <w:rPr>
                <w:sz w:val="20"/>
                <w:szCs w:val="20"/>
              </w:rPr>
              <w:t xml:space="preserve">De </w:t>
            </w:r>
            <w:r w:rsidR="00D9077F">
              <w:rPr>
                <w:sz w:val="20"/>
                <w:szCs w:val="20"/>
              </w:rPr>
              <w:t>diagnoser</w:t>
            </w:r>
            <w:r w:rsidRPr="00907C9B">
              <w:rPr>
                <w:sz w:val="20"/>
                <w:szCs w:val="20"/>
              </w:rPr>
              <w:t xml:space="preserve"> som matchar begäran.</w:t>
            </w:r>
          </w:p>
        </w:tc>
        <w:tc>
          <w:tcPr>
            <w:tcW w:w="851" w:type="dxa"/>
            <w:tcBorders>
              <w:top w:val="single" w:sz="5" w:space="0" w:color="000000"/>
              <w:left w:val="single" w:sz="5" w:space="0" w:color="000000"/>
              <w:bottom w:val="single" w:sz="5" w:space="0" w:color="000000"/>
              <w:right w:val="single" w:sz="5" w:space="0" w:color="000000"/>
            </w:tcBorders>
          </w:tcPr>
          <w:p w14:paraId="48C11A94" w14:textId="4190BB7B"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006D3F42">
              <w:rPr>
                <w:sz w:val="20"/>
                <w:szCs w:val="20"/>
              </w:rPr>
              <w:t>1</w:t>
            </w:r>
          </w:p>
        </w:tc>
      </w:tr>
      <w:tr w:rsidR="00763101" w:rsidRPr="00907C9B" w14:paraId="071BA069" w14:textId="77777777" w:rsidTr="00154629">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FB9E0DA" w14:textId="33C5289B" w:rsidR="00763101" w:rsidRPr="00907C9B" w:rsidRDefault="00763101" w:rsidP="00154629">
            <w:pPr>
              <w:spacing w:line="229" w:lineRule="exact"/>
              <w:rPr>
                <w:sz w:val="20"/>
                <w:szCs w:val="20"/>
              </w:rPr>
            </w:pPr>
            <w:r w:rsidRPr="00907C9B">
              <w:rPr>
                <w:sz w:val="20"/>
                <w:szCs w:val="20"/>
              </w:rPr>
              <w:t xml:space="preserve"> .</w:t>
            </w:r>
            <w:proofErr w:type="spellStart"/>
            <w:r w:rsidR="00D9077F" w:rsidRPr="00D9077F">
              <w:rPr>
                <w:sz w:val="20"/>
                <w:szCs w:val="20"/>
              </w:rPr>
              <w:t>diagnosisHeader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F3E076" w14:textId="77777777" w:rsidR="00763101" w:rsidRPr="00907C9B" w:rsidRDefault="00763101" w:rsidP="00154629">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F703D5" w14:textId="77777777" w:rsidR="00763101" w:rsidRPr="00907C9B" w:rsidRDefault="00763101" w:rsidP="001546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055ACA9D"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0F5C939"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9E59889" w14:textId="64452AF5"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8610CF">
              <w:rPr>
                <w:sz w:val="20"/>
                <w:szCs w:val="20"/>
              </w:rPr>
              <w:t>i</w:t>
            </w:r>
            <w:r>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819A90C" w14:textId="77777777" w:rsidR="00763101" w:rsidRPr="00907C9B" w:rsidRDefault="00763101" w:rsidP="00154629">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B76ECB4" w14:textId="77777777" w:rsidR="00763101" w:rsidRPr="00102291" w:rsidRDefault="00763101" w:rsidP="00154629">
            <w:pPr>
              <w:spacing w:line="229" w:lineRule="exact"/>
              <w:ind w:left="102"/>
              <w:rPr>
                <w:sz w:val="20"/>
                <w:szCs w:val="20"/>
              </w:rPr>
            </w:pPr>
            <w:r w:rsidRPr="00102291">
              <w:rPr>
                <w:sz w:val="20"/>
                <w:szCs w:val="20"/>
              </w:rPr>
              <w:t>Dokumentets identitet som är unik inom källsystemet</w:t>
            </w:r>
          </w:p>
          <w:p w14:paraId="7C6389D5"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1ABA56C"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7B1EC0C" w14:textId="77777777" w:rsidTr="00154629">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1AA950B1" w14:textId="77777777" w:rsidR="00763101" w:rsidRPr="00907C9B" w:rsidRDefault="00763101" w:rsidP="001546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C8949ED"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E5E8B4" w14:textId="77777777" w:rsidR="00763101" w:rsidRPr="00171EC2" w:rsidRDefault="00763101" w:rsidP="00154629">
            <w:pPr>
              <w:spacing w:line="229" w:lineRule="exact"/>
              <w:ind w:left="102"/>
              <w:rPr>
                <w:sz w:val="20"/>
                <w:szCs w:val="20"/>
              </w:rPr>
            </w:pPr>
            <w:proofErr w:type="spellStart"/>
            <w:r>
              <w:rPr>
                <w:sz w:val="20"/>
                <w:szCs w:val="20"/>
              </w:rPr>
              <w:t>TimeStampType</w:t>
            </w:r>
            <w:proofErr w:type="spellEnd"/>
          </w:p>
          <w:p w14:paraId="341D38E7"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01CC4E4" w14:textId="77777777" w:rsidR="00763101" w:rsidRPr="00907C9B" w:rsidRDefault="00763101" w:rsidP="001546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ABA49E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F8C046B" w14:textId="77777777" w:rsidTr="00154629">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2FB96CFD" w14:textId="77777777" w:rsidR="00763101" w:rsidRPr="00F82472" w:rsidRDefault="00763101" w:rsidP="00154629">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796FD93" w14:textId="77777777" w:rsidR="00763101" w:rsidRPr="000A6DF8" w:rsidRDefault="00763101"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68ADE2B" w14:textId="77777777" w:rsidR="00763101" w:rsidRPr="00F82472" w:rsidRDefault="00763101" w:rsidP="00154629">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487A1BDF"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3680971A" w14:textId="77777777" w:rsidTr="00154629">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9923E83" w14:textId="77777777" w:rsidR="00763101" w:rsidRPr="00F82472" w:rsidRDefault="00763101" w:rsidP="00154629">
            <w:pPr>
              <w:spacing w:line="229" w:lineRule="exact"/>
              <w:ind w:left="102"/>
              <w:rPr>
                <w:sz w:val="20"/>
                <w:szCs w:val="20"/>
              </w:rPr>
            </w:pPr>
            <w:proofErr w:type="gramStart"/>
            <w:r w:rsidRPr="00907C9B">
              <w:rPr>
                <w:sz w:val="20"/>
                <w:szCs w:val="20"/>
              </w:rPr>
              <w:lastRenderedPageBreak/>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4A74DF90"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B16518" w14:textId="77777777" w:rsidR="00763101" w:rsidRPr="00F82472" w:rsidRDefault="00763101" w:rsidP="008610CF">
            <w:pPr>
              <w:spacing w:line="229"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7FEBAA"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45787ABB" w14:textId="77777777" w:rsidTr="00154629">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7E318437" w14:textId="77777777" w:rsidR="00763101" w:rsidRPr="00F82472" w:rsidRDefault="00763101" w:rsidP="001546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CAA2A51"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26347A" w14:textId="77777777" w:rsidR="00763101" w:rsidRDefault="00763101" w:rsidP="001546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FB7F7FF" w14:textId="77777777" w:rsidR="00763101" w:rsidRPr="00F82472"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B1DD02"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31AC7089" w14:textId="77777777" w:rsidTr="00154629">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3A092C14"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0CECD46F"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49E5FA4" w14:textId="77777777" w:rsidR="00763101" w:rsidRPr="00907C9B" w:rsidRDefault="00763101" w:rsidP="00154629">
            <w:pPr>
              <w:spacing w:line="229" w:lineRule="exact"/>
              <w:ind w:left="102"/>
              <w:rPr>
                <w:sz w:val="20"/>
                <w:szCs w:val="20"/>
              </w:rPr>
            </w:pPr>
            <w:proofErr w:type="spellStart"/>
            <w:r>
              <w:rPr>
                <w:sz w:val="20"/>
                <w:szCs w:val="20"/>
              </w:rPr>
              <w:t>A</w:t>
            </w:r>
            <w:r w:rsidRPr="00907C9B">
              <w:rPr>
                <w:sz w:val="20"/>
                <w:szCs w:val="20"/>
              </w:rPr>
              <w:t>uthorType</w:t>
            </w:r>
            <w:proofErr w:type="spellEnd"/>
          </w:p>
          <w:p w14:paraId="7AC8150E"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8DCAB4D" w14:textId="77777777" w:rsidR="00763101" w:rsidRPr="00D12DAD" w:rsidRDefault="00763101" w:rsidP="00154629">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74A4947E"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E198B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8650EF9" w14:textId="77777777" w:rsidTr="00154629">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3F65F94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46182960"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F81DE5"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49FA1B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0D0823" w14:textId="77777777" w:rsidR="00763101" w:rsidRPr="00907C9B" w:rsidRDefault="00763101" w:rsidP="00154629">
            <w:pPr>
              <w:spacing w:line="226" w:lineRule="exact"/>
              <w:ind w:left="102"/>
              <w:rPr>
                <w:spacing w:val="-1"/>
                <w:sz w:val="20"/>
                <w:szCs w:val="20"/>
              </w:rPr>
            </w:pPr>
            <w:r w:rsidRPr="00907C9B">
              <w:rPr>
                <w:spacing w:val="-1"/>
                <w:sz w:val="20"/>
                <w:szCs w:val="20"/>
              </w:rPr>
              <w:t>Tidpunkt då dokumentet skapades</w:t>
            </w:r>
          </w:p>
          <w:p w14:paraId="2DFDE1FC"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D34E05"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05D508E3"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FC5BB9"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75785F2"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BA8887" w14:textId="77777777" w:rsidR="00763101" w:rsidRDefault="00763101" w:rsidP="00154629">
            <w:pPr>
              <w:spacing w:line="229" w:lineRule="exact"/>
              <w:ind w:left="102"/>
              <w:rPr>
                <w:rFonts w:ascii="Arial" w:hAnsi="Arial" w:cs="Arial"/>
                <w:sz w:val="20"/>
                <w:szCs w:val="20"/>
              </w:rPr>
            </w:pPr>
            <w:proofErr w:type="spellStart"/>
            <w:r>
              <w:rPr>
                <w:sz w:val="20"/>
                <w:szCs w:val="20"/>
              </w:rPr>
              <w:t>HSAIdType</w:t>
            </w:r>
            <w:proofErr w:type="spellEnd"/>
          </w:p>
          <w:p w14:paraId="5614875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9A29BE" w14:textId="77777777" w:rsidR="00763101" w:rsidRPr="00907C9B" w:rsidRDefault="00763101" w:rsidP="00154629">
            <w:pPr>
              <w:spacing w:line="226" w:lineRule="exact"/>
              <w:ind w:left="102"/>
              <w:rPr>
                <w:spacing w:val="-1"/>
                <w:sz w:val="20"/>
                <w:szCs w:val="20"/>
              </w:rPr>
            </w:pPr>
            <w:r w:rsidRPr="00171EC2">
              <w:rPr>
                <w:spacing w:val="-1"/>
                <w:sz w:val="20"/>
                <w:szCs w:val="20"/>
              </w:rPr>
              <w:t>Författarens HSA-id</w:t>
            </w:r>
          </w:p>
          <w:p w14:paraId="71403CE1"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6C8271"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4AF7BB47" w14:textId="77777777" w:rsidTr="00154629">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58C2AC27"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3F533D25"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5D7A46" w14:textId="77777777" w:rsidR="00763101" w:rsidRDefault="00763101" w:rsidP="00154629">
            <w:pPr>
              <w:spacing w:line="229" w:lineRule="exact"/>
              <w:ind w:left="102"/>
              <w:rPr>
                <w:rFonts w:ascii="Arial" w:hAnsi="Arial" w:cs="Arial"/>
                <w:sz w:val="20"/>
                <w:szCs w:val="20"/>
              </w:rPr>
            </w:pPr>
            <w:r>
              <w:rPr>
                <w:spacing w:val="-1"/>
                <w:sz w:val="20"/>
                <w:szCs w:val="20"/>
              </w:rPr>
              <w:t>string</w:t>
            </w:r>
          </w:p>
          <w:p w14:paraId="5828B45B" w14:textId="77777777" w:rsidR="00763101" w:rsidRPr="00171EC2" w:rsidRDefault="00763101" w:rsidP="00154629">
            <w:pPr>
              <w:spacing w:line="226" w:lineRule="exact"/>
              <w:ind w:left="102"/>
              <w:rPr>
                <w:spacing w:val="-1"/>
                <w:sz w:val="20"/>
                <w:szCs w:val="20"/>
              </w:rPr>
            </w:pPr>
          </w:p>
          <w:p w14:paraId="2C9BFAAD"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C7CBC" w14:textId="77777777" w:rsidR="00763101" w:rsidRPr="00B24105" w:rsidRDefault="00763101" w:rsidP="00154629">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97A39D8"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10A15EC"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14DE05ED" w14:textId="77777777" w:rsidTr="00154629">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1CD863A5" w14:textId="77777777" w:rsidR="00763101" w:rsidRPr="00907C9B" w:rsidRDefault="00763101" w:rsidP="001546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3473640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D1CF30" w14:textId="77777777" w:rsidR="00763101" w:rsidRPr="00907C9B" w:rsidRDefault="00763101" w:rsidP="00154629">
            <w:pPr>
              <w:spacing w:line="226" w:lineRule="exact"/>
              <w:ind w:left="102"/>
              <w:rPr>
                <w:spacing w:val="-1"/>
                <w:sz w:val="20"/>
                <w:szCs w:val="20"/>
              </w:rPr>
            </w:pPr>
            <w:r>
              <w:rPr>
                <w:spacing w:val="-1"/>
                <w:sz w:val="20"/>
                <w:szCs w:val="20"/>
              </w:rPr>
              <w:t>string</w:t>
            </w:r>
          </w:p>
          <w:p w14:paraId="1106526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9538AD" w14:textId="77777777" w:rsidR="00763101" w:rsidRPr="006B1876" w:rsidRDefault="00763101" w:rsidP="00154629">
            <w:pPr>
              <w:spacing w:line="229" w:lineRule="exact"/>
              <w:ind w:left="102"/>
              <w:rPr>
                <w:sz w:val="20"/>
                <w:szCs w:val="20"/>
              </w:rPr>
            </w:pPr>
            <w:r w:rsidRPr="006B1876">
              <w:rPr>
                <w:sz w:val="20"/>
                <w:szCs w:val="20"/>
              </w:rPr>
              <w:t>Författarens namn</w:t>
            </w:r>
          </w:p>
          <w:p w14:paraId="09AC2236"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BA93188"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34A70891" w14:textId="77777777" w:rsidTr="00154629">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24960E9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BB9B6B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EA3E68C" w14:textId="77777777" w:rsidR="00763101" w:rsidRDefault="00763101" w:rsidP="00154629">
            <w:pPr>
              <w:spacing w:line="229" w:lineRule="exact"/>
              <w:ind w:left="102"/>
              <w:rPr>
                <w:rFonts w:ascii="Arial" w:hAnsi="Arial" w:cs="Arial"/>
                <w:sz w:val="20"/>
                <w:szCs w:val="20"/>
              </w:rPr>
            </w:pPr>
            <w:proofErr w:type="spellStart"/>
            <w:r>
              <w:rPr>
                <w:spacing w:val="-1"/>
                <w:sz w:val="20"/>
                <w:szCs w:val="20"/>
              </w:rPr>
              <w:t>HSAIdType</w:t>
            </w:r>
            <w:proofErr w:type="spellEnd"/>
          </w:p>
          <w:p w14:paraId="40D04EB1" w14:textId="77777777" w:rsidR="00763101" w:rsidRPr="00907C9B" w:rsidRDefault="00763101" w:rsidP="00154629">
            <w:pPr>
              <w:spacing w:line="226" w:lineRule="exact"/>
              <w:ind w:left="102"/>
              <w:rPr>
                <w:spacing w:val="-1"/>
                <w:sz w:val="20"/>
                <w:szCs w:val="20"/>
              </w:rPr>
            </w:pPr>
          </w:p>
          <w:p w14:paraId="1267C13B"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6CC19C" w14:textId="77777777" w:rsidR="00763101" w:rsidRPr="006B1876" w:rsidRDefault="00763101" w:rsidP="00154629">
            <w:pPr>
              <w:spacing w:line="229" w:lineRule="exact"/>
              <w:ind w:left="102"/>
              <w:rPr>
                <w:sz w:val="20"/>
                <w:szCs w:val="20"/>
              </w:rPr>
            </w:pPr>
            <w:r w:rsidRPr="006B1876">
              <w:rPr>
                <w:sz w:val="20"/>
                <w:szCs w:val="20"/>
              </w:rPr>
              <w:t>HSA-id för PDL-enhet</w:t>
            </w:r>
          </w:p>
          <w:p w14:paraId="344C5AF5" w14:textId="77777777" w:rsidR="00763101" w:rsidRPr="006B1876" w:rsidRDefault="00763101" w:rsidP="00154629">
            <w:pPr>
              <w:spacing w:line="229" w:lineRule="exact"/>
              <w:ind w:left="102"/>
              <w:rPr>
                <w:sz w:val="20"/>
                <w:szCs w:val="20"/>
              </w:rPr>
            </w:pPr>
          </w:p>
          <w:p w14:paraId="704A484F"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C500B3"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5CB8B28F" w14:textId="77777777" w:rsidR="00763101" w:rsidRPr="00907C9B" w:rsidRDefault="00763101" w:rsidP="00154629">
            <w:pPr>
              <w:spacing w:line="229" w:lineRule="exact"/>
              <w:ind w:left="102"/>
              <w:rPr>
                <w:sz w:val="20"/>
                <w:szCs w:val="20"/>
              </w:rPr>
            </w:pPr>
          </w:p>
        </w:tc>
      </w:tr>
      <w:tr w:rsidR="00763101" w:rsidRPr="00907C9B" w14:paraId="00231B7F" w14:textId="77777777" w:rsidTr="00154629">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07007CBE" w14:textId="77777777" w:rsidR="00763101" w:rsidRPr="00907C9B" w:rsidRDefault="00763101" w:rsidP="00154629">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8BE453D" w14:textId="77777777" w:rsidR="00763101" w:rsidRPr="00907C9B" w:rsidRDefault="00763101" w:rsidP="00154629">
            <w:pPr>
              <w:spacing w:line="226" w:lineRule="exact"/>
              <w:ind w:left="102"/>
              <w:rPr>
                <w:spacing w:val="-1"/>
                <w:sz w:val="20"/>
                <w:szCs w:val="20"/>
              </w:rPr>
            </w:pPr>
            <w:r>
              <w:rPr>
                <w:spacing w:val="-1"/>
                <w:sz w:val="20"/>
                <w:szCs w:val="20"/>
              </w:rPr>
              <w:t>string</w:t>
            </w:r>
          </w:p>
          <w:p w14:paraId="7673022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527BACA" w14:textId="77777777" w:rsidR="00763101" w:rsidRPr="006B1876" w:rsidRDefault="00763101" w:rsidP="00154629">
            <w:pPr>
              <w:spacing w:line="229" w:lineRule="exact"/>
              <w:ind w:left="102"/>
              <w:rPr>
                <w:sz w:val="20"/>
                <w:szCs w:val="20"/>
              </w:rPr>
            </w:pPr>
            <w:r w:rsidRPr="006B1876">
              <w:rPr>
                <w:sz w:val="20"/>
                <w:szCs w:val="20"/>
              </w:rPr>
              <w:t>Namn på PDL-enhet</w:t>
            </w:r>
          </w:p>
          <w:p w14:paraId="503598A5"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2DD3CD"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45A23A63"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DE27734"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Pr>
                <w:spacing w:val="-1"/>
                <w:sz w:val="20"/>
                <w:szCs w:val="20"/>
              </w:rPr>
              <w:t>careUnit</w:t>
            </w:r>
            <w:r w:rsidRPr="00907C9B">
              <w:rPr>
                <w:spacing w:val="-1"/>
                <w:sz w:val="20"/>
                <w:szCs w:val="20"/>
              </w:rPr>
              <w:t>Address</w:t>
            </w:r>
            <w:proofErr w:type="spellEnd"/>
            <w:proofErr w:type="gramEnd"/>
          </w:p>
          <w:p w14:paraId="5403FC34"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7EF37D9" w14:textId="77777777" w:rsidR="00763101" w:rsidRPr="00907C9B" w:rsidRDefault="00763101" w:rsidP="00154629">
            <w:pPr>
              <w:spacing w:line="226" w:lineRule="exact"/>
              <w:ind w:left="102"/>
              <w:rPr>
                <w:spacing w:val="-1"/>
                <w:sz w:val="20"/>
                <w:szCs w:val="20"/>
              </w:rPr>
            </w:pPr>
            <w:r>
              <w:rPr>
                <w:spacing w:val="-1"/>
                <w:sz w:val="20"/>
                <w:szCs w:val="20"/>
              </w:rPr>
              <w:t>string</w:t>
            </w:r>
          </w:p>
          <w:p w14:paraId="6F3E5B51"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422A50" w14:textId="77777777" w:rsidR="00763101" w:rsidRPr="006B1876" w:rsidRDefault="00763101" w:rsidP="00154629">
            <w:pPr>
              <w:spacing w:line="229" w:lineRule="exact"/>
              <w:ind w:left="102"/>
              <w:rPr>
                <w:sz w:val="20"/>
                <w:szCs w:val="20"/>
              </w:rPr>
            </w:pPr>
            <w:r w:rsidRPr="006B1876">
              <w:rPr>
                <w:sz w:val="20"/>
                <w:szCs w:val="20"/>
              </w:rPr>
              <w:t>Adress till PDL-enhet</w:t>
            </w:r>
          </w:p>
          <w:p w14:paraId="735E0A83"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9C6406B"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4D158B4D" w14:textId="77777777" w:rsidTr="00154629">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7BA6C8FE"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79C118" w14:textId="77777777" w:rsidR="00763101" w:rsidRPr="00907C9B" w:rsidRDefault="00763101" w:rsidP="00154629">
            <w:pPr>
              <w:spacing w:line="226" w:lineRule="exact"/>
              <w:ind w:left="102"/>
              <w:rPr>
                <w:spacing w:val="-1"/>
                <w:sz w:val="20"/>
                <w:szCs w:val="20"/>
              </w:rPr>
            </w:pPr>
            <w:proofErr w:type="spellStart"/>
            <w:r>
              <w:rPr>
                <w:spacing w:val="-1"/>
                <w:sz w:val="20"/>
                <w:szCs w:val="20"/>
              </w:rPr>
              <w:t>HSAIdType</w:t>
            </w:r>
            <w:proofErr w:type="spellEnd"/>
          </w:p>
          <w:p w14:paraId="01F18346"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45C7D5" w14:textId="77777777" w:rsidR="00763101" w:rsidRPr="00907C9B" w:rsidRDefault="00763101" w:rsidP="001546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5100115"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067726"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3EC24A50" w14:textId="77777777" w:rsidTr="00154629">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4E8DE00B" w14:textId="77777777" w:rsidR="00763101" w:rsidRPr="00907C9B" w:rsidRDefault="00763101" w:rsidP="00154629">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3D8D306" w14:textId="77777777" w:rsidR="00763101" w:rsidRPr="00907C9B" w:rsidRDefault="00763101" w:rsidP="00154629">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0245C88" w14:textId="77777777" w:rsidR="00763101" w:rsidRPr="003C17D1" w:rsidRDefault="00763101" w:rsidP="00154629">
            <w:pPr>
              <w:spacing w:line="229" w:lineRule="exact"/>
              <w:ind w:left="102"/>
              <w:rPr>
                <w:sz w:val="20"/>
                <w:szCs w:val="20"/>
              </w:rPr>
            </w:pPr>
            <w:r w:rsidRPr="003C17D1">
              <w:rPr>
                <w:sz w:val="20"/>
                <w:szCs w:val="20"/>
              </w:rPr>
              <w:t>Information om vem som signerat informationen i dokumentet.</w:t>
            </w:r>
          </w:p>
          <w:p w14:paraId="2DFE8E98" w14:textId="77777777" w:rsidR="00763101" w:rsidRPr="003C17D1"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B1381C" w14:textId="77777777" w:rsidR="00763101" w:rsidRPr="00907C9B" w:rsidRDefault="00763101" w:rsidP="00154629">
            <w:pPr>
              <w:spacing w:line="229" w:lineRule="exact"/>
              <w:ind w:left="102"/>
              <w:rPr>
                <w:sz w:val="20"/>
                <w:szCs w:val="20"/>
                <w:lang w:val="en-US"/>
              </w:rPr>
            </w:pPr>
            <w:r w:rsidRPr="00907C9B">
              <w:rPr>
                <w:sz w:val="20"/>
                <w:szCs w:val="20"/>
                <w:lang w:val="en-US"/>
              </w:rPr>
              <w:t>0..1</w:t>
            </w:r>
          </w:p>
        </w:tc>
      </w:tr>
      <w:tr w:rsidR="00763101" w:rsidRPr="00907C9B" w14:paraId="568A976B" w14:textId="77777777" w:rsidTr="00154629">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3EA9A51F" w14:textId="77777777" w:rsidR="00763101" w:rsidRPr="00907C9B" w:rsidRDefault="00763101" w:rsidP="00154629">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D3069BC"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555121D"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BA49A94"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4CB1ADF" w14:textId="77777777" w:rsidR="00763101" w:rsidRPr="00907C9B" w:rsidRDefault="00763101" w:rsidP="00154629">
            <w:pPr>
              <w:spacing w:line="229" w:lineRule="exact"/>
              <w:ind w:left="102"/>
              <w:rPr>
                <w:sz w:val="20"/>
                <w:szCs w:val="20"/>
              </w:rPr>
            </w:pPr>
            <w:r w:rsidRPr="00907C9B">
              <w:rPr>
                <w:sz w:val="20"/>
                <w:szCs w:val="20"/>
              </w:rPr>
              <w:t>Tidpunkt för signering</w:t>
            </w:r>
          </w:p>
          <w:p w14:paraId="2ED2C7A3"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417DF9"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5ADB132" w14:textId="77777777" w:rsidTr="00154629">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1DDFB52C"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2A360F89" w14:textId="77777777" w:rsidR="00763101" w:rsidRPr="00907C9B" w:rsidRDefault="00763101" w:rsidP="00154629">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76FEB73C" w14:textId="77777777" w:rsidR="00763101" w:rsidRPr="00907C9B" w:rsidRDefault="00763101" w:rsidP="00154629">
            <w:pPr>
              <w:spacing w:line="229" w:lineRule="exact"/>
              <w:ind w:left="102"/>
              <w:rPr>
                <w:sz w:val="20"/>
                <w:szCs w:val="20"/>
              </w:rPr>
            </w:pPr>
            <w:proofErr w:type="spellStart"/>
            <w:r w:rsidRPr="0035083B">
              <w:rPr>
                <w:sz w:val="20"/>
                <w:szCs w:val="20"/>
              </w:rPr>
              <w:t>HSAIDType</w:t>
            </w:r>
            <w:proofErr w:type="spellEnd"/>
          </w:p>
          <w:p w14:paraId="24C8690B" w14:textId="77777777" w:rsidR="00763101" w:rsidRPr="00907C9B" w:rsidRDefault="00763101" w:rsidP="00154629">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3772825E" w14:textId="77777777" w:rsidR="00763101" w:rsidRPr="00907C9B" w:rsidRDefault="00763101" w:rsidP="001546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F0032E8" w14:textId="77777777" w:rsidR="00763101" w:rsidRPr="00907C9B" w:rsidRDefault="00763101" w:rsidP="00154629">
            <w:pPr>
              <w:spacing w:line="229" w:lineRule="exact"/>
              <w:ind w:left="102"/>
              <w:rPr>
                <w:sz w:val="20"/>
                <w:szCs w:val="20"/>
              </w:rPr>
            </w:pPr>
            <w:r>
              <w:rPr>
                <w:sz w:val="20"/>
                <w:szCs w:val="20"/>
              </w:rPr>
              <w:t>1</w:t>
            </w:r>
            <w:proofErr w:type="gramStart"/>
            <w:r w:rsidRPr="00907C9B">
              <w:rPr>
                <w:sz w:val="20"/>
                <w:szCs w:val="20"/>
              </w:rPr>
              <w:t>..</w:t>
            </w:r>
            <w:proofErr w:type="gramEnd"/>
            <w:r w:rsidRPr="00907C9B">
              <w:rPr>
                <w:sz w:val="20"/>
                <w:szCs w:val="20"/>
              </w:rPr>
              <w:t>1</w:t>
            </w:r>
          </w:p>
        </w:tc>
      </w:tr>
      <w:tr w:rsidR="00763101" w:rsidRPr="00907C9B" w14:paraId="1E525CC5" w14:textId="77777777" w:rsidTr="00154629">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73738681" w14:textId="77777777" w:rsidR="00763101" w:rsidRPr="00E74D83" w:rsidRDefault="00763101" w:rsidP="001546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1FBFDAC"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B3F7E3C" w14:textId="77777777" w:rsidR="00763101" w:rsidRDefault="00763101" w:rsidP="001546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3DDA99F7"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16E3A" w14:textId="77777777" w:rsidR="00763101" w:rsidRPr="0083546F" w:rsidRDefault="00763101" w:rsidP="001546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7CFE6435"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6574DD9" w14:textId="77777777" w:rsidR="00763101" w:rsidRPr="00907C9B" w:rsidRDefault="00763101"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63101" w:rsidRPr="00907C9B" w14:paraId="29CB7A18"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56FB426A" w14:textId="0B59734F" w:rsidR="00763101" w:rsidRPr="00907C9B" w:rsidRDefault="00763101" w:rsidP="00154629">
            <w:pPr>
              <w:spacing w:line="229" w:lineRule="exact"/>
              <w:ind w:left="102"/>
              <w:rPr>
                <w:sz w:val="20"/>
                <w:szCs w:val="20"/>
              </w:rPr>
            </w:pPr>
            <w:r w:rsidRPr="00907C9B">
              <w:rPr>
                <w:sz w:val="20"/>
                <w:szCs w:val="20"/>
              </w:rPr>
              <w:t>.</w:t>
            </w:r>
            <w:proofErr w:type="spellStart"/>
            <w:r w:rsidR="007F53D9" w:rsidRPr="007F53D9">
              <w:rPr>
                <w:sz w:val="20"/>
                <w:szCs w:val="20"/>
              </w:rPr>
              <w:t>diagnosisBody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2FCB2E" w14:textId="6473B281" w:rsidR="00763101" w:rsidRPr="00907C9B" w:rsidRDefault="007F53D9" w:rsidP="00154629">
            <w:pPr>
              <w:spacing w:line="226" w:lineRule="exact"/>
              <w:ind w:left="102"/>
              <w:rPr>
                <w:spacing w:val="-1"/>
                <w:sz w:val="20"/>
                <w:szCs w:val="20"/>
              </w:rPr>
            </w:pPr>
            <w:proofErr w:type="spellStart"/>
            <w:r>
              <w:rPr>
                <w:spacing w:val="-1"/>
                <w:sz w:val="20"/>
                <w:szCs w:val="20"/>
              </w:rPr>
              <w:t>Di</w:t>
            </w:r>
            <w:r w:rsidRPr="007F53D9">
              <w:rPr>
                <w:spacing w:val="-1"/>
                <w:sz w:val="20"/>
                <w:szCs w:val="20"/>
              </w:rPr>
              <w:t>agnosisBody</w:t>
            </w:r>
            <w:proofErr w:type="spellEnd"/>
            <w:r w:rsidRPr="007F53D9">
              <w:rPr>
                <w:spacing w:val="-1"/>
                <w:sz w:val="20"/>
                <w:szCs w:val="20"/>
              </w:rPr>
              <w:t xml:space="preserve"> </w:t>
            </w:r>
            <w:proofErr w:type="spellStart"/>
            <w:r w:rsidR="00763101" w:rsidRPr="00907C9B">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492620D"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C86B5C"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F53D9" w:rsidRPr="00907C9B" w14:paraId="7438BD11"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789430FA" w14:textId="6373D505" w:rsidR="007F53D9" w:rsidRPr="00907C9B" w:rsidRDefault="007F53D9" w:rsidP="00154629">
            <w:pPr>
              <w:spacing w:line="229" w:lineRule="exact"/>
              <w:ind w:left="102"/>
              <w:rPr>
                <w:sz w:val="20"/>
                <w:szCs w:val="20"/>
              </w:rPr>
            </w:pPr>
            <w:proofErr w:type="gramStart"/>
            <w:r>
              <w:rPr>
                <w:sz w:val="20"/>
                <w:szCs w:val="20"/>
              </w:rPr>
              <w:t>..</w:t>
            </w:r>
            <w:proofErr w:type="gramEnd"/>
            <w:r>
              <w:rPr>
                <w:sz w:val="20"/>
                <w:szCs w:val="20"/>
              </w:rPr>
              <w:t>diagnosisid</w:t>
            </w:r>
          </w:p>
        </w:tc>
        <w:tc>
          <w:tcPr>
            <w:tcW w:w="1559" w:type="dxa"/>
            <w:tcBorders>
              <w:top w:val="single" w:sz="5" w:space="0" w:color="000000"/>
              <w:left w:val="single" w:sz="5" w:space="0" w:color="000000"/>
              <w:bottom w:val="single" w:sz="5" w:space="0" w:color="000000"/>
              <w:right w:val="single" w:sz="5" w:space="0" w:color="000000"/>
            </w:tcBorders>
          </w:tcPr>
          <w:p w14:paraId="6827E8AB" w14:textId="6DBFFDE0" w:rsidR="007F53D9" w:rsidRDefault="007F53D9"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15E014" w14:textId="3C438E6E" w:rsidR="007F53D9" w:rsidRPr="00907C9B" w:rsidRDefault="007F53D9" w:rsidP="00154629">
            <w:pPr>
              <w:spacing w:line="226" w:lineRule="exact"/>
              <w:ind w:left="102"/>
              <w:rPr>
                <w:spacing w:val="-1"/>
                <w:sz w:val="20"/>
                <w:szCs w:val="20"/>
              </w:rPr>
            </w:pPr>
            <w:r w:rsidRPr="007F53D9">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0842580E" w14:textId="06BBEF1A" w:rsidR="007F53D9" w:rsidRPr="00907C9B" w:rsidRDefault="007F53D9"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F53D9" w:rsidRPr="00907C9B" w14:paraId="5499650C"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CAFB790" w14:textId="6C08FD2F" w:rsidR="007F53D9" w:rsidRDefault="007F53D9" w:rsidP="00154629">
            <w:pPr>
              <w:spacing w:line="229" w:lineRule="exact"/>
              <w:ind w:left="102"/>
              <w:rPr>
                <w:sz w:val="20"/>
                <w:szCs w:val="20"/>
              </w:rPr>
            </w:pPr>
            <w:proofErr w:type="gramStart"/>
            <w:r>
              <w:rPr>
                <w:sz w:val="20"/>
                <w:szCs w:val="20"/>
              </w:rPr>
              <w:t>..</w:t>
            </w:r>
            <w:proofErr w:type="spellStart"/>
            <w:proofErr w:type="gramEnd"/>
            <w:r w:rsidRPr="007F53D9">
              <w:rPr>
                <w:sz w:val="20"/>
                <w:szCs w:val="20"/>
              </w:rPr>
              <w:t>diagnosisType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21F658" w14:textId="3CAAC3E9" w:rsidR="007F53D9" w:rsidRDefault="007F53D9"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F43815" w14:textId="1BE57445" w:rsidR="007F53D9" w:rsidRPr="007F53D9" w:rsidRDefault="007F53D9" w:rsidP="00154629">
            <w:pPr>
              <w:spacing w:line="226" w:lineRule="exact"/>
              <w:ind w:left="102"/>
              <w:rPr>
                <w:spacing w:val="-1"/>
                <w:sz w:val="20"/>
                <w:szCs w:val="20"/>
              </w:rPr>
            </w:pPr>
            <w:r w:rsidRPr="007F53D9">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6D183440" w14:textId="0D574A57" w:rsidR="007F53D9" w:rsidRDefault="006E28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6E281D" w:rsidRPr="00907C9B" w14:paraId="47357F5A"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B59F457" w14:textId="3F51F7A1" w:rsidR="006E281D" w:rsidRDefault="006E281D" w:rsidP="00154629">
            <w:pPr>
              <w:spacing w:line="229" w:lineRule="exact"/>
              <w:ind w:left="102"/>
              <w:rPr>
                <w:sz w:val="20"/>
                <w:szCs w:val="20"/>
              </w:rPr>
            </w:pPr>
            <w:proofErr w:type="gramStart"/>
            <w:r>
              <w:rPr>
                <w:sz w:val="20"/>
                <w:szCs w:val="20"/>
              </w:rPr>
              <w:t>..</w:t>
            </w:r>
            <w:proofErr w:type="spellStart"/>
            <w:proofErr w:type="gramEnd"/>
            <w:r w:rsidRPr="006E281D">
              <w:rPr>
                <w:sz w:val="20"/>
                <w:szCs w:val="20"/>
              </w:rPr>
              <w:t>diagnosisTime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4FF7529" w14:textId="1380721B" w:rsidR="006E281D" w:rsidRDefault="006E281D" w:rsidP="00154629">
            <w:pPr>
              <w:spacing w:line="226" w:lineRule="exact"/>
              <w:ind w:left="102"/>
              <w:rPr>
                <w:spacing w:val="-1"/>
                <w:sz w:val="20"/>
                <w:szCs w:val="20"/>
              </w:rPr>
            </w:pPr>
            <w:proofErr w:type="spellStart"/>
            <w:r w:rsidRPr="006E281D">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73E91A4" w14:textId="74900BB5" w:rsidR="006E281D" w:rsidRPr="007F53D9" w:rsidRDefault="006E281D" w:rsidP="00154629">
            <w:pPr>
              <w:spacing w:line="226" w:lineRule="exact"/>
              <w:ind w:left="102"/>
              <w:rPr>
                <w:spacing w:val="-1"/>
                <w:sz w:val="20"/>
                <w:szCs w:val="20"/>
              </w:rPr>
            </w:pPr>
            <w:r w:rsidRPr="006E281D">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7666220F" w14:textId="551E1284" w:rsidR="006E281D" w:rsidRDefault="006E28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6E281D" w:rsidRPr="00907C9B" w14:paraId="11523930"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CD1FEB9" w14:textId="4FC2CF1A" w:rsidR="006E281D" w:rsidRDefault="00931F5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diagnosisDecription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F25C770" w14:textId="5D08751B" w:rsidR="006E281D" w:rsidRPr="006E281D" w:rsidRDefault="00931F5A" w:rsidP="00154629">
            <w:pPr>
              <w:spacing w:line="226" w:lineRule="exact"/>
              <w:ind w:left="102"/>
              <w:rPr>
                <w:spacing w:val="-1"/>
                <w:sz w:val="20"/>
                <w:szCs w:val="20"/>
              </w:rPr>
            </w:pPr>
            <w:proofErr w:type="spellStart"/>
            <w:r w:rsidRPr="00931F5A">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60F16D" w14:textId="5BFE6308" w:rsidR="006E281D" w:rsidRPr="006E281D" w:rsidRDefault="00931F5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4D1A9EFD" w14:textId="7A8676EE" w:rsidR="006E281D" w:rsidRDefault="00931F5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31F5A" w:rsidRPr="00907C9B" w14:paraId="29BD51C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4B8A796" w14:textId="0D87F373" w:rsidR="00931F5A" w:rsidRDefault="00931F5A" w:rsidP="00154629">
            <w:pPr>
              <w:spacing w:line="229" w:lineRule="exact"/>
              <w:ind w:left="102"/>
              <w:rPr>
                <w:sz w:val="20"/>
                <w:szCs w:val="20"/>
              </w:rPr>
            </w:pPr>
            <w:proofErr w:type="gramStart"/>
            <w:r>
              <w:rPr>
                <w:sz w:val="20"/>
                <w:szCs w:val="20"/>
              </w:rPr>
              <w:lastRenderedPageBreak/>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B01F404" w14:textId="1B4A0B4D" w:rsidR="00931F5A" w:rsidRP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FB2513" w14:textId="13A92B41" w:rsidR="00931F5A" w:rsidRPr="00931F5A" w:rsidRDefault="00931F5A" w:rsidP="00154629">
            <w:pPr>
              <w:spacing w:line="226" w:lineRule="exact"/>
              <w:ind w:left="102"/>
              <w:rPr>
                <w:spacing w:val="-1"/>
                <w:sz w:val="20"/>
                <w:szCs w:val="20"/>
              </w:rPr>
            </w:pPr>
            <w:r w:rsidRPr="00931F5A">
              <w:rPr>
                <w:spacing w:val="-1"/>
                <w:sz w:val="20"/>
                <w:szCs w:val="20"/>
              </w:rPr>
              <w:t xml:space="preserve">Text i form av en kod som beskriver aktuell diagnos. </w:t>
            </w:r>
            <w:proofErr w:type="spellStart"/>
            <w:r w:rsidRPr="00931F5A">
              <w:rPr>
                <w:spacing w:val="-1"/>
                <w:sz w:val="20"/>
                <w:szCs w:val="20"/>
              </w:rPr>
              <w:t>Kodverk</w:t>
            </w:r>
            <w:proofErr w:type="spellEnd"/>
            <w:r w:rsidRPr="00931F5A">
              <w:rPr>
                <w:spacing w:val="-1"/>
                <w:sz w:val="20"/>
                <w:szCs w:val="20"/>
              </w:rPr>
              <w:t xml:space="preserve"> är </w:t>
            </w:r>
            <w:proofErr w:type="gramStart"/>
            <w:r w:rsidRPr="00931F5A">
              <w:rPr>
                <w:spacing w:val="-1"/>
                <w:sz w:val="20"/>
                <w:szCs w:val="20"/>
              </w:rPr>
              <w:t>ej</w:t>
            </w:r>
            <w:proofErr w:type="gramEnd"/>
            <w:r w:rsidRPr="00931F5A">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61CA521F" w14:textId="4EB64AE7"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0842ADD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ECFB430" w14:textId="1822C899"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Description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1408035" w14:textId="33933F9F"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2836B3E" w14:textId="22A115A0" w:rsidR="00931F5A" w:rsidRPr="00931F5A" w:rsidRDefault="00931F5A" w:rsidP="00154629">
            <w:pPr>
              <w:spacing w:line="226" w:lineRule="exact"/>
              <w:ind w:left="102"/>
              <w:rPr>
                <w:spacing w:val="-1"/>
                <w:sz w:val="20"/>
                <w:szCs w:val="20"/>
              </w:rPr>
            </w:pPr>
            <w:r w:rsidRPr="00931F5A">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06B5D1EA" w14:textId="18C754AC"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210C45A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DCD2D04" w14:textId="437CD5DF" w:rsidR="00931F5A" w:rsidRDefault="00931F5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44B06B" w14:textId="11B5302D" w:rsidR="00931F5A" w:rsidRDefault="00931F5A" w:rsidP="00154629">
            <w:pPr>
              <w:spacing w:line="226" w:lineRule="exact"/>
              <w:ind w:left="102"/>
              <w:rPr>
                <w:spacing w:val="-1"/>
                <w:sz w:val="20"/>
                <w:szCs w:val="20"/>
              </w:rPr>
            </w:pPr>
            <w:proofErr w:type="spellStart"/>
            <w:r w:rsidRPr="00931F5A">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30DB07" w14:textId="7C28582C" w:rsidR="00931F5A" w:rsidRPr="00931F5A" w:rsidRDefault="00931F5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64F736F" w14:textId="32CB93B6" w:rsidR="00931F5A" w:rsidRDefault="00931F5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3D60" w:rsidRPr="00907C9B" w14:paraId="36365CF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4BD75CD" w14:textId="5DC726A9" w:rsidR="00253D60" w:rsidRDefault="00253D60"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35D139C" w14:textId="3C2300EE" w:rsidR="00253D60" w:rsidRPr="00931F5A" w:rsidRDefault="00253D60"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C63539" w14:textId="0A33551C" w:rsidR="00253D60" w:rsidRPr="00931F5A" w:rsidRDefault="00253D60" w:rsidP="00154629">
            <w:pPr>
              <w:spacing w:line="226" w:lineRule="exact"/>
              <w:ind w:left="102"/>
              <w:rPr>
                <w:spacing w:val="-1"/>
                <w:sz w:val="20"/>
                <w:szCs w:val="20"/>
              </w:rPr>
            </w:pPr>
            <w:r w:rsidRPr="00253D60">
              <w:rPr>
                <w:spacing w:val="-1"/>
                <w:sz w:val="20"/>
                <w:szCs w:val="20"/>
              </w:rPr>
              <w:t xml:space="preserve">Kod för den aktuella diagnosen enligt ICD-10-SE, KSH97 eller </w:t>
            </w:r>
            <w:proofErr w:type="spellStart"/>
            <w:r w:rsidRPr="00253D60">
              <w:rPr>
                <w:spacing w:val="-1"/>
                <w:sz w:val="20"/>
                <w:szCs w:val="20"/>
              </w:rPr>
              <w:t>Snomed</w:t>
            </w:r>
            <w:proofErr w:type="spellEnd"/>
            <w:r w:rsidRPr="00253D60">
              <w:rPr>
                <w:spacing w:val="-1"/>
                <w:sz w:val="20"/>
                <w:szCs w:val="20"/>
              </w:rPr>
              <w:t xml:space="preserve"> CT. Valt </w:t>
            </w:r>
            <w:proofErr w:type="spellStart"/>
            <w:r w:rsidRPr="00253D60">
              <w:rPr>
                <w:spacing w:val="-1"/>
                <w:sz w:val="20"/>
                <w:szCs w:val="20"/>
              </w:rPr>
              <w:t>kodverk</w:t>
            </w:r>
            <w:proofErr w:type="spellEnd"/>
            <w:r w:rsidRPr="00253D60">
              <w:rPr>
                <w:spacing w:val="-1"/>
                <w:sz w:val="20"/>
                <w:szCs w:val="20"/>
              </w:rPr>
              <w:t xml:space="preserve"> anges i </w:t>
            </w:r>
            <w:proofErr w:type="spellStart"/>
            <w:r w:rsidRPr="00253D60">
              <w:rPr>
                <w:spacing w:val="-1"/>
                <w:sz w:val="20"/>
                <w:szCs w:val="20"/>
              </w:rPr>
              <w:t>diagnosisCodeSystem</w:t>
            </w:r>
            <w:proofErr w:type="spellEnd"/>
            <w:r w:rsidRPr="00253D60">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2F46E40" w14:textId="6E54B6E9" w:rsidR="00253D60" w:rsidRDefault="00253D60"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5C74043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2048B5A" w14:textId="02FBFCED"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CodeText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362ADF9" w14:textId="7E49E7C8"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BB8FEBA" w14:textId="0FB8DB97" w:rsidR="00931F5A" w:rsidRPr="00931F5A" w:rsidRDefault="00931F5A" w:rsidP="00154629">
            <w:pPr>
              <w:spacing w:line="226" w:lineRule="exact"/>
              <w:ind w:left="102"/>
              <w:rPr>
                <w:spacing w:val="-1"/>
                <w:sz w:val="20"/>
                <w:szCs w:val="20"/>
              </w:rPr>
            </w:pPr>
            <w:r w:rsidRPr="00931F5A">
              <w:rPr>
                <w:spacing w:val="-1"/>
                <w:sz w:val="20"/>
                <w:szCs w:val="20"/>
              </w:rPr>
              <w:t xml:space="preserve">Klartext för kod som angivits i attributet </w:t>
            </w:r>
            <w:proofErr w:type="spellStart"/>
            <w:r w:rsidRPr="00931F5A">
              <w:rPr>
                <w:spacing w:val="-1"/>
                <w:sz w:val="20"/>
                <w:szCs w:val="20"/>
              </w:rPr>
              <w:t>diagnosisCode</w:t>
            </w:r>
            <w:proofErr w:type="spellEnd"/>
            <w:r w:rsidRPr="00931F5A">
              <w:rPr>
                <w:spacing w:val="-1"/>
                <w:sz w:val="20"/>
                <w:szCs w:val="20"/>
              </w:rPr>
              <w:t xml:space="preserve">, om sådant </w:t>
            </w:r>
            <w:proofErr w:type="spellStart"/>
            <w:r w:rsidRPr="00931F5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310F42C" w14:textId="41CCF637"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6EFCD52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AB31D03" w14:textId="3A705865"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CodeSystem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6CC2AD" w14:textId="7BE8B28B"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751E5F" w14:textId="3513C705" w:rsidR="00931F5A" w:rsidRPr="00931F5A" w:rsidRDefault="00931F5A" w:rsidP="00154629">
            <w:pPr>
              <w:spacing w:line="226" w:lineRule="exact"/>
              <w:ind w:left="102"/>
              <w:rPr>
                <w:spacing w:val="-1"/>
                <w:sz w:val="20"/>
                <w:szCs w:val="20"/>
              </w:rPr>
            </w:pPr>
            <w:proofErr w:type="spellStart"/>
            <w:r w:rsidRPr="00931F5A">
              <w:rPr>
                <w:spacing w:val="-1"/>
                <w:sz w:val="20"/>
                <w:szCs w:val="20"/>
              </w:rPr>
              <w:t>Kodverk</w:t>
            </w:r>
            <w:proofErr w:type="spellEnd"/>
            <w:r w:rsidRPr="00931F5A">
              <w:rPr>
                <w:spacing w:val="-1"/>
                <w:sz w:val="20"/>
                <w:szCs w:val="20"/>
              </w:rPr>
              <w:t xml:space="preserve"> för kod som angivits i </w:t>
            </w:r>
            <w:proofErr w:type="spellStart"/>
            <w:r w:rsidRPr="00931F5A">
              <w:rPr>
                <w:spacing w:val="-1"/>
                <w:sz w:val="20"/>
                <w:szCs w:val="20"/>
              </w:rPr>
              <w:t>diagnosisCode</w:t>
            </w:r>
            <w:proofErr w:type="spellEnd"/>
            <w:r w:rsidRPr="00931F5A">
              <w:rPr>
                <w:spacing w:val="-1"/>
                <w:sz w:val="20"/>
                <w:szCs w:val="20"/>
              </w:rPr>
              <w:t xml:space="preserve">. Om </w:t>
            </w:r>
            <w:proofErr w:type="spellStart"/>
            <w:r w:rsidRPr="00931F5A">
              <w:rPr>
                <w:spacing w:val="-1"/>
                <w:sz w:val="20"/>
                <w:szCs w:val="20"/>
              </w:rPr>
              <w:t>diagnosisCode</w:t>
            </w:r>
            <w:proofErr w:type="spellEnd"/>
            <w:r w:rsidRPr="00931F5A">
              <w:rPr>
                <w:spacing w:val="-1"/>
                <w:sz w:val="20"/>
                <w:szCs w:val="20"/>
              </w:rPr>
              <w:t xml:space="preserve"> angivits ska </w:t>
            </w:r>
            <w:proofErr w:type="spellStart"/>
            <w:r w:rsidRPr="00931F5A">
              <w:rPr>
                <w:spacing w:val="-1"/>
                <w:sz w:val="20"/>
                <w:szCs w:val="20"/>
              </w:rPr>
              <w:t>diagnosisCodeSystem</w:t>
            </w:r>
            <w:proofErr w:type="spellEnd"/>
            <w:r w:rsidRPr="00931F5A">
              <w:rPr>
                <w:spacing w:val="-1"/>
                <w:sz w:val="20"/>
                <w:szCs w:val="20"/>
              </w:rPr>
              <w:t xml:space="preserve"> anges. Tillåtna värden är "ICD-10"</w:t>
            </w:r>
            <w:proofErr w:type="gramStart"/>
            <w:r w:rsidRPr="00931F5A">
              <w:rPr>
                <w:spacing w:val="-1"/>
                <w:sz w:val="20"/>
                <w:szCs w:val="20"/>
              </w:rPr>
              <w:t>,  "KSH97</w:t>
            </w:r>
            <w:proofErr w:type="gramEnd"/>
            <w:r w:rsidRPr="00931F5A">
              <w:rPr>
                <w:spacing w:val="-1"/>
                <w:sz w:val="20"/>
                <w:szCs w:val="20"/>
              </w:rPr>
              <w:t>" eller "</w:t>
            </w:r>
            <w:proofErr w:type="spellStart"/>
            <w:r w:rsidRPr="00931F5A">
              <w:rPr>
                <w:spacing w:val="-1"/>
                <w:sz w:val="20"/>
                <w:szCs w:val="20"/>
              </w:rPr>
              <w:t>Snomed</w:t>
            </w:r>
            <w:proofErr w:type="spellEnd"/>
            <w:r w:rsidRPr="00931F5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71AECD7" w14:textId="52C6EDF2"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760B451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1CC2045" w14:textId="267CD663" w:rsidR="00931F5A" w:rsidRDefault="00931F5A" w:rsidP="00836554">
            <w:pPr>
              <w:spacing w:line="229" w:lineRule="exact"/>
              <w:ind w:left="102"/>
              <w:rPr>
                <w:sz w:val="20"/>
                <w:szCs w:val="20"/>
              </w:rPr>
            </w:pPr>
            <w:proofErr w:type="gramStart"/>
            <w:r>
              <w:rPr>
                <w:sz w:val="20"/>
                <w:szCs w:val="20"/>
              </w:rPr>
              <w:t>..</w:t>
            </w:r>
            <w:proofErr w:type="spellStart"/>
            <w:proofErr w:type="gramEnd"/>
            <w:r w:rsidRPr="00931F5A">
              <w:rPr>
                <w:sz w:val="20"/>
                <w:szCs w:val="20"/>
              </w:rPr>
              <w:t>care</w:t>
            </w:r>
            <w:r w:rsidR="00836554">
              <w:rPr>
                <w:sz w:val="20"/>
                <w:szCs w:val="20"/>
              </w:rPr>
              <w:t>Contact</w:t>
            </w:r>
            <w:r w:rsidRPr="00931F5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ED2C7" w14:textId="42F9FB23" w:rsidR="00931F5A" w:rsidRDefault="00253D60"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0E902B8" w14:textId="05BA46CC" w:rsidR="00931F5A" w:rsidRPr="00931F5A" w:rsidRDefault="00253D60" w:rsidP="00154629">
            <w:pPr>
              <w:spacing w:line="226" w:lineRule="exact"/>
              <w:ind w:left="102"/>
              <w:rPr>
                <w:spacing w:val="-1"/>
                <w:sz w:val="20"/>
                <w:szCs w:val="20"/>
              </w:rPr>
            </w:pPr>
            <w:r w:rsidRPr="00253D60">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461A325F" w14:textId="0B24362D" w:rsidR="00931F5A" w:rsidRDefault="00253D60"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3D60" w:rsidRPr="00907C9B" w14:paraId="28B1D8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DF92CFE" w14:textId="1334CAB8" w:rsidR="00253D60" w:rsidRDefault="00253D60" w:rsidP="00154629">
            <w:pPr>
              <w:spacing w:line="229" w:lineRule="exact"/>
              <w:ind w:left="102"/>
              <w:rPr>
                <w:sz w:val="20"/>
                <w:szCs w:val="20"/>
              </w:rPr>
            </w:pPr>
            <w:proofErr w:type="gramStart"/>
            <w:r>
              <w:rPr>
                <w:sz w:val="20"/>
                <w:szCs w:val="20"/>
              </w:rPr>
              <w:t>..</w:t>
            </w:r>
            <w:proofErr w:type="spellStart"/>
            <w:proofErr w:type="gramEnd"/>
            <w:r w:rsidRPr="00253D60">
              <w:rPr>
                <w:sz w:val="20"/>
                <w:szCs w:val="20"/>
              </w:rPr>
              <w:t>relatedDiagnosis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FD6AE" w14:textId="64DCF1E8" w:rsidR="00253D60" w:rsidRDefault="00253D60" w:rsidP="00154629">
            <w:pPr>
              <w:spacing w:line="226" w:lineRule="exact"/>
              <w:ind w:left="102"/>
              <w:rPr>
                <w:spacing w:val="-1"/>
                <w:sz w:val="20"/>
                <w:szCs w:val="20"/>
              </w:rPr>
            </w:pPr>
            <w:proofErr w:type="spellStart"/>
            <w:r w:rsidRPr="00253D60">
              <w:rPr>
                <w:spacing w:val="-1"/>
                <w:sz w:val="20"/>
                <w:szCs w:val="20"/>
              </w:rPr>
              <w:t>RelatedDiagnosisType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B92D8" w14:textId="0ED8B511" w:rsidR="00253D60" w:rsidRPr="00253D60" w:rsidRDefault="00253D60" w:rsidP="00154629">
            <w:pPr>
              <w:spacing w:line="226" w:lineRule="exact"/>
              <w:ind w:left="102"/>
              <w:rPr>
                <w:spacing w:val="-1"/>
                <w:sz w:val="20"/>
                <w:szCs w:val="20"/>
              </w:rPr>
            </w:pPr>
            <w:r w:rsidRPr="00253D60">
              <w:rPr>
                <w:spacing w:val="-1"/>
                <w:sz w:val="20"/>
                <w:szCs w:val="20"/>
              </w:rPr>
              <w:t>Relaterad diagnos</w:t>
            </w:r>
          </w:p>
        </w:tc>
        <w:tc>
          <w:tcPr>
            <w:tcW w:w="851" w:type="dxa"/>
            <w:tcBorders>
              <w:top w:val="single" w:sz="5" w:space="0" w:color="000000"/>
              <w:left w:val="single" w:sz="5" w:space="0" w:color="000000"/>
              <w:bottom w:val="single" w:sz="5" w:space="0" w:color="000000"/>
              <w:right w:val="single" w:sz="5" w:space="0" w:color="000000"/>
            </w:tcBorders>
          </w:tcPr>
          <w:p w14:paraId="6BDD6D2A" w14:textId="5294D1D7" w:rsidR="00253D60" w:rsidRDefault="006D3F42"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F854DE" w:rsidRPr="00907C9B" w14:paraId="3C80FAED"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C20A373" w14:textId="07074554"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2B5888" w14:textId="3CFB53E0" w:rsidR="00F854DE" w:rsidRPr="00253D60"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8F02682" w14:textId="19B9B18A" w:rsidR="00F854DE" w:rsidRPr="00253D60" w:rsidRDefault="00F854DE" w:rsidP="00154629">
            <w:pPr>
              <w:spacing w:line="226" w:lineRule="exact"/>
              <w:ind w:left="102"/>
              <w:rPr>
                <w:spacing w:val="-1"/>
                <w:sz w:val="20"/>
                <w:szCs w:val="20"/>
              </w:rPr>
            </w:pPr>
            <w:r w:rsidRPr="00F854DE">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10021F8C" w14:textId="03DCAF70" w:rsidR="00F854DE" w:rsidRPr="00253D60"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269226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4899125B" w14:textId="0474E2FE"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21450" w14:textId="40082527" w:rsid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B20014" w14:textId="3DDF6E1B" w:rsidR="00F854DE" w:rsidRPr="00F854DE" w:rsidRDefault="00F854DE" w:rsidP="00154629">
            <w:pPr>
              <w:spacing w:line="226" w:lineRule="exact"/>
              <w:ind w:left="102"/>
              <w:rPr>
                <w:spacing w:val="-1"/>
                <w:sz w:val="20"/>
                <w:szCs w:val="20"/>
              </w:rPr>
            </w:pPr>
            <w:r w:rsidRPr="00F854DE">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4BB9CFE3" w14:textId="3F8FDBF3"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F14088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B2D6F0E" w14:textId="221B1803"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90A48A0" w14:textId="093AB1E7" w:rsidR="00F854DE" w:rsidRDefault="00F854DE" w:rsidP="00154629">
            <w:pPr>
              <w:spacing w:line="226" w:lineRule="exact"/>
              <w:ind w:left="102"/>
              <w:rPr>
                <w:spacing w:val="-1"/>
                <w:sz w:val="20"/>
                <w:szCs w:val="20"/>
              </w:rPr>
            </w:pPr>
            <w:proofErr w:type="spellStart"/>
            <w:r w:rsidRPr="00F854DE">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A90E21D" w14:textId="14D4631A" w:rsidR="00F854DE" w:rsidRPr="00F854DE" w:rsidRDefault="00F854DE" w:rsidP="00154629">
            <w:pPr>
              <w:spacing w:line="226" w:lineRule="exact"/>
              <w:ind w:left="102"/>
              <w:rPr>
                <w:spacing w:val="-1"/>
                <w:sz w:val="20"/>
                <w:szCs w:val="20"/>
              </w:rPr>
            </w:pPr>
            <w:r w:rsidRPr="00F854DE">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533F5105" w14:textId="32EAA607"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4E875B28"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E739BE3" w14:textId="349DBAFC" w:rsidR="00F854DE" w:rsidRDefault="00F854DE" w:rsidP="00154629">
            <w:pPr>
              <w:spacing w:line="229" w:lineRule="exact"/>
              <w:ind w:left="102"/>
              <w:rPr>
                <w:sz w:val="20"/>
                <w:szCs w:val="20"/>
              </w:rPr>
            </w:pPr>
            <w:proofErr w:type="gramStart"/>
            <w:r>
              <w:rPr>
                <w:sz w:val="20"/>
                <w:szCs w:val="20"/>
              </w:rPr>
              <w:lastRenderedPageBreak/>
              <w:t>…</w:t>
            </w:r>
            <w:proofErr w:type="spellStart"/>
            <w:r w:rsidRPr="00F854DE">
              <w:rPr>
                <w:sz w:val="20"/>
                <w:szCs w:val="20"/>
              </w:rPr>
              <w:t>diagnosisDecription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43043DB" w14:textId="29F6E291" w:rsidR="00F854DE" w:rsidRPr="00F854DE" w:rsidRDefault="00F854DE" w:rsidP="00154629">
            <w:pPr>
              <w:spacing w:line="226" w:lineRule="exact"/>
              <w:ind w:left="102"/>
              <w:rPr>
                <w:spacing w:val="-1"/>
                <w:sz w:val="20"/>
                <w:szCs w:val="20"/>
              </w:rPr>
            </w:pPr>
            <w:proofErr w:type="spellStart"/>
            <w:r w:rsidRPr="00F854DE">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AA81415" w14:textId="2701F6E1" w:rsidR="00F854DE" w:rsidRPr="00F854DE" w:rsidRDefault="00F854DE" w:rsidP="00154629">
            <w:pPr>
              <w:spacing w:line="226" w:lineRule="exact"/>
              <w:ind w:left="102"/>
              <w:rPr>
                <w:spacing w:val="-1"/>
                <w:sz w:val="20"/>
                <w:szCs w:val="20"/>
              </w:rPr>
            </w:pPr>
            <w:r w:rsidRPr="00F854DE">
              <w:rPr>
                <w:spacing w:val="-1"/>
                <w:sz w:val="20"/>
                <w:szCs w:val="20"/>
              </w:rPr>
              <w:t xml:space="preserve">Diagnos ska antingen anges som diagnosbeskrivning i </w:t>
            </w:r>
            <w:proofErr w:type="spellStart"/>
            <w:r w:rsidRPr="00F854DE">
              <w:rPr>
                <w:spacing w:val="-1"/>
                <w:sz w:val="20"/>
                <w:szCs w:val="20"/>
              </w:rPr>
              <w:t>diagnosisDescription</w:t>
            </w:r>
            <w:proofErr w:type="spellEnd"/>
            <w:r w:rsidRPr="00F854DE">
              <w:rPr>
                <w:spacing w:val="-1"/>
                <w:sz w:val="20"/>
                <w:szCs w:val="20"/>
              </w:rPr>
              <w:t xml:space="preserve"> eller som diagnoskod i </w:t>
            </w:r>
            <w:proofErr w:type="spellStart"/>
            <w:r w:rsidRPr="00F854DE">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D173636" w14:textId="49F23BD5" w:rsidR="00F854DE"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854DE" w:rsidRPr="00907C9B" w14:paraId="010577D5"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6568B28" w14:textId="08475BE9" w:rsidR="00F854DE" w:rsidRDefault="00F854DE"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25513A" w14:textId="33F30EA0" w:rsidR="00F854DE" w:rsidRP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A9F3CA" w14:textId="563FC8E0" w:rsidR="00F854DE" w:rsidRPr="00F854DE" w:rsidRDefault="00F854DE" w:rsidP="00154629">
            <w:pPr>
              <w:spacing w:line="226" w:lineRule="exact"/>
              <w:ind w:left="102"/>
              <w:rPr>
                <w:spacing w:val="-1"/>
                <w:sz w:val="20"/>
                <w:szCs w:val="20"/>
              </w:rPr>
            </w:pPr>
            <w:r w:rsidRPr="00F854DE">
              <w:rPr>
                <w:spacing w:val="-1"/>
                <w:sz w:val="20"/>
                <w:szCs w:val="20"/>
              </w:rPr>
              <w:t xml:space="preserve">Text i form av en kod som beskriver aktuell diagnos. </w:t>
            </w:r>
            <w:proofErr w:type="spellStart"/>
            <w:r w:rsidRPr="00F854DE">
              <w:rPr>
                <w:spacing w:val="-1"/>
                <w:sz w:val="20"/>
                <w:szCs w:val="20"/>
              </w:rPr>
              <w:t>Kodverk</w:t>
            </w:r>
            <w:proofErr w:type="spellEnd"/>
            <w:r w:rsidRPr="00F854DE">
              <w:rPr>
                <w:spacing w:val="-1"/>
                <w:sz w:val="20"/>
                <w:szCs w:val="20"/>
              </w:rPr>
              <w:t xml:space="preserve"> är </w:t>
            </w:r>
            <w:proofErr w:type="gramStart"/>
            <w:r w:rsidRPr="00F854DE">
              <w:rPr>
                <w:spacing w:val="-1"/>
                <w:sz w:val="20"/>
                <w:szCs w:val="20"/>
              </w:rPr>
              <w:t>ej</w:t>
            </w:r>
            <w:proofErr w:type="gramEnd"/>
            <w:r w:rsidRPr="00F854DE">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55FA5E6E" w14:textId="680A0AD2"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FE81FCE"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1086C19" w14:textId="4162D9B9" w:rsidR="00F854DE" w:rsidRDefault="00F854DE"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Description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27E508" w14:textId="13D78EFF" w:rsidR="00F854DE" w:rsidRP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8A379A" w14:textId="7D69D94B" w:rsidR="00F854DE" w:rsidRPr="00F854DE" w:rsidRDefault="00F854DE" w:rsidP="00154629">
            <w:pPr>
              <w:spacing w:line="226" w:lineRule="exact"/>
              <w:ind w:left="102"/>
              <w:rPr>
                <w:spacing w:val="-1"/>
                <w:sz w:val="20"/>
                <w:szCs w:val="20"/>
              </w:rPr>
            </w:pPr>
            <w:r w:rsidRPr="00F854DE">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5583E4AA" w14:textId="60C21C43"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44541" w:rsidRPr="00907C9B" w14:paraId="1B4EE0E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58BEAD6" w14:textId="5C617DA6" w:rsidR="00D44541" w:rsidRDefault="00D44541" w:rsidP="00154629">
            <w:pPr>
              <w:spacing w:line="229" w:lineRule="exact"/>
              <w:ind w:left="102"/>
              <w:rPr>
                <w:sz w:val="20"/>
                <w:szCs w:val="20"/>
              </w:rPr>
            </w:pPr>
            <w:proofErr w:type="gramStart"/>
            <w:r>
              <w:rPr>
                <w:sz w:val="20"/>
                <w:szCs w:val="20"/>
              </w:rPr>
              <w:t>…</w:t>
            </w:r>
            <w:proofErr w:type="spellStart"/>
            <w:r w:rsidRPr="00D44541">
              <w:rPr>
                <w:sz w:val="20"/>
                <w:szCs w:val="20"/>
              </w:rPr>
              <w:t>diagnosisCode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3BCF11A" w14:textId="084EC0A6" w:rsidR="00D44541" w:rsidRDefault="00D44541" w:rsidP="00154629">
            <w:pPr>
              <w:spacing w:line="226" w:lineRule="exact"/>
              <w:ind w:left="102"/>
              <w:rPr>
                <w:spacing w:val="-1"/>
                <w:sz w:val="20"/>
                <w:szCs w:val="20"/>
              </w:rPr>
            </w:pPr>
            <w:proofErr w:type="spellStart"/>
            <w:r w:rsidRPr="00D44541">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7A58B9" w14:textId="272598C1" w:rsidR="00D44541" w:rsidRPr="00F854DE" w:rsidRDefault="00D44541" w:rsidP="00154629">
            <w:pPr>
              <w:spacing w:line="226" w:lineRule="exact"/>
              <w:ind w:left="102"/>
              <w:rPr>
                <w:spacing w:val="-1"/>
                <w:sz w:val="20"/>
                <w:szCs w:val="20"/>
              </w:rPr>
            </w:pPr>
            <w:r w:rsidRPr="00D44541">
              <w:rPr>
                <w:spacing w:val="-1"/>
                <w:sz w:val="20"/>
                <w:szCs w:val="20"/>
              </w:rPr>
              <w:t xml:space="preserve">Diagnos ska antingen anges som diagnosbeskrivning i </w:t>
            </w:r>
            <w:proofErr w:type="spellStart"/>
            <w:r w:rsidRPr="00D44541">
              <w:rPr>
                <w:spacing w:val="-1"/>
                <w:sz w:val="20"/>
                <w:szCs w:val="20"/>
              </w:rPr>
              <w:t>diagnosisDescription</w:t>
            </w:r>
            <w:proofErr w:type="spellEnd"/>
            <w:r w:rsidRPr="00D44541">
              <w:rPr>
                <w:spacing w:val="-1"/>
                <w:sz w:val="20"/>
                <w:szCs w:val="20"/>
              </w:rPr>
              <w:t xml:space="preserve"> eller som diagnoskod i </w:t>
            </w:r>
            <w:proofErr w:type="spellStart"/>
            <w:r w:rsidRPr="00D44541">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1AAA88CD" w14:textId="39B6347A" w:rsidR="00D44541"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D026A" w:rsidRPr="00907C9B" w14:paraId="499C280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C7C7B02" w14:textId="4E99A7C6"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87A96F" w14:textId="77C62FA4" w:rsidR="007D026A" w:rsidRPr="00D44541"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7BD985" w14:textId="09D9F881" w:rsidR="007D026A" w:rsidRPr="00D44541" w:rsidRDefault="007D026A" w:rsidP="00154629">
            <w:pPr>
              <w:spacing w:line="226" w:lineRule="exact"/>
              <w:ind w:left="102"/>
              <w:rPr>
                <w:spacing w:val="-1"/>
                <w:sz w:val="20"/>
                <w:szCs w:val="20"/>
              </w:rPr>
            </w:pPr>
            <w:r w:rsidRPr="007D026A">
              <w:rPr>
                <w:spacing w:val="-1"/>
                <w:sz w:val="20"/>
                <w:szCs w:val="20"/>
              </w:rPr>
              <w:t xml:space="preserve">Kod för den aktuella diagnosen enligt ICD-10-SE, KSH97 eller </w:t>
            </w:r>
            <w:proofErr w:type="spellStart"/>
            <w:r w:rsidRPr="007D026A">
              <w:rPr>
                <w:spacing w:val="-1"/>
                <w:sz w:val="20"/>
                <w:szCs w:val="20"/>
              </w:rPr>
              <w:t>Snomed</w:t>
            </w:r>
            <w:proofErr w:type="spellEnd"/>
            <w:r w:rsidRPr="007D026A">
              <w:rPr>
                <w:spacing w:val="-1"/>
                <w:sz w:val="20"/>
                <w:szCs w:val="20"/>
              </w:rPr>
              <w:t xml:space="preserve"> CT. Valt </w:t>
            </w:r>
            <w:proofErr w:type="spellStart"/>
            <w:r w:rsidRPr="007D026A">
              <w:rPr>
                <w:spacing w:val="-1"/>
                <w:sz w:val="20"/>
                <w:szCs w:val="20"/>
              </w:rPr>
              <w:t>kodverk</w:t>
            </w:r>
            <w:proofErr w:type="spellEnd"/>
            <w:r w:rsidRPr="007D026A">
              <w:rPr>
                <w:spacing w:val="-1"/>
                <w:sz w:val="20"/>
                <w:szCs w:val="20"/>
              </w:rPr>
              <w:t xml:space="preserve"> anges i </w:t>
            </w:r>
            <w:proofErr w:type="spellStart"/>
            <w:r w:rsidRPr="007D026A">
              <w:rPr>
                <w:spacing w:val="-1"/>
                <w:sz w:val="20"/>
                <w:szCs w:val="20"/>
              </w:rPr>
              <w:t>diagnosisCodeSystem</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4A720" w14:textId="0A1F33AD"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220B54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BE1EBBB" w14:textId="3103AAA0"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51D4451" w14:textId="74B58806"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D2BA08" w14:textId="10F4E6EB" w:rsidR="007D026A" w:rsidRPr="00D44541" w:rsidRDefault="007D026A" w:rsidP="00154629">
            <w:pPr>
              <w:spacing w:line="226" w:lineRule="exact"/>
              <w:ind w:left="102"/>
              <w:rPr>
                <w:spacing w:val="-1"/>
                <w:sz w:val="20"/>
                <w:szCs w:val="20"/>
              </w:rPr>
            </w:pPr>
            <w:r w:rsidRPr="007D026A">
              <w:rPr>
                <w:spacing w:val="-1"/>
                <w:sz w:val="20"/>
                <w:szCs w:val="20"/>
              </w:rPr>
              <w:t xml:space="preserve">Klartext för kod som angivits i attributet </w:t>
            </w:r>
            <w:proofErr w:type="spellStart"/>
            <w:r w:rsidRPr="007D026A">
              <w:rPr>
                <w:spacing w:val="-1"/>
                <w:sz w:val="20"/>
                <w:szCs w:val="20"/>
              </w:rPr>
              <w:t>diagnosisCode</w:t>
            </w:r>
            <w:proofErr w:type="spellEnd"/>
            <w:r w:rsidRPr="007D026A">
              <w:rPr>
                <w:spacing w:val="-1"/>
                <w:sz w:val="20"/>
                <w:szCs w:val="20"/>
              </w:rPr>
              <w:t xml:space="preserve">, om sådant </w:t>
            </w:r>
            <w:proofErr w:type="spellStart"/>
            <w:r w:rsidRPr="007D026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537A03E" w14:textId="1E4B7A46"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4DC90876"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721208FD" w14:textId="6DC3688E"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EFD243" w14:textId="1297E253"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623405" w14:textId="344B0F47" w:rsidR="007D026A" w:rsidRPr="007D026A" w:rsidRDefault="007D026A" w:rsidP="00154629">
            <w:pPr>
              <w:spacing w:line="226" w:lineRule="exact"/>
              <w:ind w:left="102"/>
              <w:rPr>
                <w:spacing w:val="-1"/>
                <w:sz w:val="20"/>
                <w:szCs w:val="20"/>
              </w:rPr>
            </w:pPr>
            <w:proofErr w:type="spellStart"/>
            <w:r w:rsidRPr="007D026A">
              <w:rPr>
                <w:spacing w:val="-1"/>
                <w:sz w:val="20"/>
                <w:szCs w:val="20"/>
              </w:rPr>
              <w:t>Kodverk</w:t>
            </w:r>
            <w:proofErr w:type="spellEnd"/>
            <w:r w:rsidRPr="007D026A">
              <w:rPr>
                <w:spacing w:val="-1"/>
                <w:sz w:val="20"/>
                <w:szCs w:val="20"/>
              </w:rPr>
              <w:t xml:space="preserve"> för kod som angivits i </w:t>
            </w:r>
            <w:proofErr w:type="spellStart"/>
            <w:r w:rsidRPr="007D026A">
              <w:rPr>
                <w:spacing w:val="-1"/>
                <w:sz w:val="20"/>
                <w:szCs w:val="20"/>
              </w:rPr>
              <w:t>diagnosisCode</w:t>
            </w:r>
            <w:proofErr w:type="spellEnd"/>
            <w:r w:rsidRPr="007D026A">
              <w:rPr>
                <w:spacing w:val="-1"/>
                <w:sz w:val="20"/>
                <w:szCs w:val="20"/>
              </w:rPr>
              <w:t xml:space="preserve">. Om </w:t>
            </w:r>
            <w:proofErr w:type="spellStart"/>
            <w:r w:rsidRPr="007D026A">
              <w:rPr>
                <w:spacing w:val="-1"/>
                <w:sz w:val="20"/>
                <w:szCs w:val="20"/>
              </w:rPr>
              <w:t>diagnosisCode</w:t>
            </w:r>
            <w:proofErr w:type="spellEnd"/>
            <w:r w:rsidRPr="007D026A">
              <w:rPr>
                <w:spacing w:val="-1"/>
                <w:sz w:val="20"/>
                <w:szCs w:val="20"/>
              </w:rPr>
              <w:t xml:space="preserve"> angivits ska </w:t>
            </w:r>
            <w:proofErr w:type="spellStart"/>
            <w:r w:rsidRPr="007D026A">
              <w:rPr>
                <w:spacing w:val="-1"/>
                <w:sz w:val="20"/>
                <w:szCs w:val="20"/>
              </w:rPr>
              <w:t>diagnosisCodeSystem</w:t>
            </w:r>
            <w:proofErr w:type="spellEnd"/>
            <w:r w:rsidRPr="007D026A">
              <w:rPr>
                <w:spacing w:val="-1"/>
                <w:sz w:val="20"/>
                <w:szCs w:val="20"/>
              </w:rPr>
              <w:t xml:space="preserve"> anges. Tillåtna värden är "ICD-10"</w:t>
            </w:r>
            <w:proofErr w:type="gramStart"/>
            <w:r w:rsidRPr="007D026A">
              <w:rPr>
                <w:spacing w:val="-1"/>
                <w:sz w:val="20"/>
                <w:szCs w:val="20"/>
              </w:rPr>
              <w:t>,  "KSH97</w:t>
            </w:r>
            <w:proofErr w:type="gramEnd"/>
            <w:r w:rsidRPr="007D026A">
              <w:rPr>
                <w:spacing w:val="-1"/>
                <w:sz w:val="20"/>
                <w:szCs w:val="20"/>
              </w:rPr>
              <w:t>" eller "</w:t>
            </w:r>
            <w:proofErr w:type="spellStart"/>
            <w:r w:rsidRPr="007D026A">
              <w:rPr>
                <w:spacing w:val="-1"/>
                <w:sz w:val="20"/>
                <w:szCs w:val="20"/>
              </w:rPr>
              <w:t>Snomed</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72A24C" w14:textId="3E95F401"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744DF52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4F875C5" w14:textId="06758833" w:rsidR="007D026A" w:rsidRDefault="003F056A" w:rsidP="00154629">
            <w:pPr>
              <w:spacing w:line="229" w:lineRule="exact"/>
              <w:ind w:left="102"/>
              <w:rPr>
                <w:sz w:val="20"/>
                <w:szCs w:val="20"/>
              </w:rPr>
            </w:pPr>
            <w:proofErr w:type="gramStart"/>
            <w:r>
              <w:rPr>
                <w:sz w:val="20"/>
                <w:szCs w:val="20"/>
              </w:rPr>
              <w:t>…</w:t>
            </w:r>
            <w:proofErr w:type="spellStart"/>
            <w:r w:rsidR="006D3F42">
              <w:rPr>
                <w:sz w:val="20"/>
                <w:szCs w:val="20"/>
              </w:rPr>
              <w:t>careContact</w:t>
            </w:r>
            <w:r w:rsidR="007D026A" w:rsidRPr="007D026A">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ACAEF04" w14:textId="1AC2F5F4"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404E3C" w14:textId="379521E0" w:rsidR="007D026A" w:rsidRPr="007D026A" w:rsidRDefault="007D026A" w:rsidP="00154629">
            <w:pPr>
              <w:spacing w:line="226" w:lineRule="exact"/>
              <w:ind w:left="102"/>
              <w:rPr>
                <w:spacing w:val="-1"/>
                <w:sz w:val="20"/>
                <w:szCs w:val="20"/>
              </w:rPr>
            </w:pPr>
            <w:r w:rsidRPr="007D026A">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5C062F35" w14:textId="46F2AAA1" w:rsidR="007D026A"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113BFBC3" w14:textId="77777777" w:rsidR="00051F47" w:rsidRDefault="00051F47" w:rsidP="00051F47">
      <w:pPr>
        <w:pStyle w:val="Rubrik1"/>
        <w:tabs>
          <w:tab w:val="left" w:pos="1299"/>
        </w:tabs>
        <w:ind w:left="0" w:firstLine="0"/>
        <w:rPr>
          <w:color w:val="FF0000"/>
        </w:rPr>
      </w:pPr>
    </w:p>
    <w:p w14:paraId="4AA582DC" w14:textId="77777777" w:rsidR="00051F47" w:rsidRDefault="00051F47">
      <w:pPr>
        <w:widowControl w:val="0"/>
        <w:rPr>
          <w:rFonts w:ascii="Arial" w:eastAsia="Arial" w:hAnsi="Arial" w:cstheme="minorBidi"/>
          <w:b/>
          <w:bCs/>
          <w:color w:val="FF0000"/>
          <w:lang w:eastAsia="en-US"/>
        </w:rPr>
      </w:pPr>
      <w:r>
        <w:rPr>
          <w:color w:val="FF0000"/>
        </w:rPr>
        <w:br w:type="page"/>
      </w:r>
    </w:p>
    <w:p w14:paraId="4C696D7D" w14:textId="45362E92"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93" w:name="_Toc222806747"/>
      <w:r w:rsidRPr="00BC5B0B">
        <w:rPr>
          <w:color w:val="FF0000"/>
        </w:rPr>
        <w:lastRenderedPageBreak/>
        <w:t>Regler</w:t>
      </w:r>
      <w:bookmarkEnd w:id="92"/>
      <w:bookmarkEnd w:id="93"/>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94" w:name="_Toc341787036"/>
      <w:bookmarkStart w:id="95" w:name="_Toc222806748"/>
      <w:r w:rsidRPr="00BC5B0B">
        <w:rPr>
          <w:color w:val="FF0000"/>
        </w:rPr>
        <w:t>Tjänsteinteraktion</w:t>
      </w:r>
      <w:bookmarkEnd w:id="94"/>
      <w:bookmarkEnd w:id="95"/>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224224" w:rsidRDefault="00224224">
      <w:r>
        <w:separator/>
      </w:r>
    </w:p>
  </w:endnote>
  <w:endnote w:type="continuationSeparator" w:id="0">
    <w:p w14:paraId="2B47405B" w14:textId="77777777" w:rsidR="00224224" w:rsidRDefault="0022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224224" w:rsidRDefault="00224224">
      <w:r>
        <w:separator/>
      </w:r>
    </w:p>
  </w:footnote>
  <w:footnote w:type="continuationSeparator" w:id="0">
    <w:p w14:paraId="7508A099" w14:textId="77777777" w:rsidR="00224224" w:rsidRDefault="002242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D5640C4" w:rsidR="00154629" w:rsidRDefault="00154629"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PA20</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73FAD">
            <w:rPr>
              <w:noProof/>
            </w:rPr>
            <w:t>33</w:t>
          </w:r>
          <w:r>
            <w:fldChar w:fldCharType="end"/>
          </w:r>
          <w:r>
            <w:t xml:space="preserve"> (</w:t>
          </w:r>
          <w:r>
            <w:fldChar w:fldCharType="begin"/>
          </w:r>
          <w:r>
            <w:instrText xml:space="preserve"> NUMPAGES </w:instrText>
          </w:r>
          <w:r>
            <w:fldChar w:fldCharType="separate"/>
          </w:r>
          <w:r w:rsidR="00C73FAD">
            <w:rPr>
              <w:noProof/>
            </w:rPr>
            <w:t>38</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025210">
            <w:rPr>
              <w:rFonts w:ascii="Arial" w:hAnsi="Arial" w:cs="Arial"/>
              <w:noProof/>
            </w:rPr>
            <w:t>2013-02-18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73FAD">
            <w:rPr>
              <w:noProof/>
            </w:rPr>
            <w:t>38</w:t>
          </w:r>
          <w:r>
            <w:fldChar w:fldCharType="end"/>
          </w:r>
          <w:r>
            <w:t xml:space="preserve"> (</w:t>
          </w:r>
          <w:r>
            <w:fldChar w:fldCharType="begin"/>
          </w:r>
          <w:r>
            <w:instrText xml:space="preserve"> NUMPAGES </w:instrText>
          </w:r>
          <w:r>
            <w:fldChar w:fldCharType="separate"/>
          </w:r>
          <w:r w:rsidR="00C73FAD">
            <w:rPr>
              <w:noProof/>
            </w:rPr>
            <w:t>38</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025210">
            <w:rPr>
              <w:rFonts w:ascii="Arial" w:hAnsi="Arial" w:cs="Arial"/>
              <w:noProof/>
            </w:rPr>
            <w:t>2013-02-18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20A25"/>
    <w:rsid w:val="00020C80"/>
    <w:rsid w:val="00025210"/>
    <w:rsid w:val="00026979"/>
    <w:rsid w:val="00027407"/>
    <w:rsid w:val="000332F4"/>
    <w:rsid w:val="00036529"/>
    <w:rsid w:val="00041CC6"/>
    <w:rsid w:val="00046C5C"/>
    <w:rsid w:val="00051057"/>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DD"/>
    <w:rsid w:val="00111CED"/>
    <w:rsid w:val="001129CB"/>
    <w:rsid w:val="001260A0"/>
    <w:rsid w:val="00127777"/>
    <w:rsid w:val="00131996"/>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37CF"/>
    <w:rsid w:val="00340279"/>
    <w:rsid w:val="0034250D"/>
    <w:rsid w:val="00342D3B"/>
    <w:rsid w:val="00344606"/>
    <w:rsid w:val="00344613"/>
    <w:rsid w:val="00346ABE"/>
    <w:rsid w:val="0035083B"/>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B5DC6"/>
    <w:rsid w:val="004C575E"/>
    <w:rsid w:val="004D6976"/>
    <w:rsid w:val="004E0982"/>
    <w:rsid w:val="004E313A"/>
    <w:rsid w:val="004E562D"/>
    <w:rsid w:val="004F122C"/>
    <w:rsid w:val="00501326"/>
    <w:rsid w:val="00501D8F"/>
    <w:rsid w:val="0051739C"/>
    <w:rsid w:val="00522E6E"/>
    <w:rsid w:val="00527535"/>
    <w:rsid w:val="005328D2"/>
    <w:rsid w:val="005405CB"/>
    <w:rsid w:val="005409DA"/>
    <w:rsid w:val="00547B4D"/>
    <w:rsid w:val="00550957"/>
    <w:rsid w:val="00551CB4"/>
    <w:rsid w:val="00552EC4"/>
    <w:rsid w:val="005562D4"/>
    <w:rsid w:val="005570ED"/>
    <w:rsid w:val="0056603C"/>
    <w:rsid w:val="00566A0A"/>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1C09"/>
    <w:rsid w:val="005F3114"/>
    <w:rsid w:val="005F7513"/>
    <w:rsid w:val="005F77B3"/>
    <w:rsid w:val="00600735"/>
    <w:rsid w:val="00604897"/>
    <w:rsid w:val="006067AA"/>
    <w:rsid w:val="0061006A"/>
    <w:rsid w:val="006124E6"/>
    <w:rsid w:val="006151EF"/>
    <w:rsid w:val="0062383F"/>
    <w:rsid w:val="00624B5D"/>
    <w:rsid w:val="006273AA"/>
    <w:rsid w:val="006317A6"/>
    <w:rsid w:val="006369B4"/>
    <w:rsid w:val="00636C74"/>
    <w:rsid w:val="006462D6"/>
    <w:rsid w:val="00652772"/>
    <w:rsid w:val="006601BE"/>
    <w:rsid w:val="006605EB"/>
    <w:rsid w:val="006662D0"/>
    <w:rsid w:val="00671330"/>
    <w:rsid w:val="00673BFA"/>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4D5C"/>
    <w:rsid w:val="006D3F42"/>
    <w:rsid w:val="006D6198"/>
    <w:rsid w:val="006E0ABB"/>
    <w:rsid w:val="006E281D"/>
    <w:rsid w:val="006E41ED"/>
    <w:rsid w:val="0070493F"/>
    <w:rsid w:val="00704B79"/>
    <w:rsid w:val="00716AD9"/>
    <w:rsid w:val="00724267"/>
    <w:rsid w:val="00735A85"/>
    <w:rsid w:val="00740EAA"/>
    <w:rsid w:val="0074173D"/>
    <w:rsid w:val="00743F5C"/>
    <w:rsid w:val="00745425"/>
    <w:rsid w:val="00756F28"/>
    <w:rsid w:val="00761DF6"/>
    <w:rsid w:val="00763101"/>
    <w:rsid w:val="00764A41"/>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43A2"/>
    <w:rsid w:val="00896359"/>
    <w:rsid w:val="008B0EF1"/>
    <w:rsid w:val="008C6018"/>
    <w:rsid w:val="008C6F07"/>
    <w:rsid w:val="008D2D89"/>
    <w:rsid w:val="008E057F"/>
    <w:rsid w:val="008E07C3"/>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E2B"/>
    <w:rsid w:val="009E0167"/>
    <w:rsid w:val="009E1283"/>
    <w:rsid w:val="009E144B"/>
    <w:rsid w:val="009E32C4"/>
    <w:rsid w:val="009E6326"/>
    <w:rsid w:val="009F1097"/>
    <w:rsid w:val="00A00174"/>
    <w:rsid w:val="00A10BCA"/>
    <w:rsid w:val="00A1686B"/>
    <w:rsid w:val="00A16E9A"/>
    <w:rsid w:val="00A24BE4"/>
    <w:rsid w:val="00A3049E"/>
    <w:rsid w:val="00A31BDB"/>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3FAD"/>
    <w:rsid w:val="00C82E53"/>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3275"/>
    <w:rsid w:val="00D74F5E"/>
    <w:rsid w:val="00D8185B"/>
    <w:rsid w:val="00D82702"/>
    <w:rsid w:val="00D87757"/>
    <w:rsid w:val="00D905BA"/>
    <w:rsid w:val="00D9077F"/>
    <w:rsid w:val="00D90BD2"/>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433A3"/>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4A67"/>
    <w:rsid w:val="00EF7DF9"/>
    <w:rsid w:val="00F03593"/>
    <w:rsid w:val="00F10B0D"/>
    <w:rsid w:val="00F159E1"/>
    <w:rsid w:val="00F15ABB"/>
    <w:rsid w:val="00F23707"/>
    <w:rsid w:val="00F26F28"/>
    <w:rsid w:val="00F4114B"/>
    <w:rsid w:val="00F45A5F"/>
    <w:rsid w:val="00F51C9D"/>
    <w:rsid w:val="00F53C52"/>
    <w:rsid w:val="00F54CBF"/>
    <w:rsid w:val="00F558DF"/>
    <w:rsid w:val="00F56437"/>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3988</TotalTime>
  <Pages>38</Pages>
  <Words>7521</Words>
  <Characters>39864</Characters>
  <Application>Microsoft Macintosh Word</Application>
  <DocSecurity>0</DocSecurity>
  <Lines>332</Lines>
  <Paragraphs>94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451</cp:revision>
  <cp:lastPrinted>2013-02-07T13:14:00Z</cp:lastPrinted>
  <dcterms:created xsi:type="dcterms:W3CDTF">2012-12-03T08:38:00Z</dcterms:created>
  <dcterms:modified xsi:type="dcterms:W3CDTF">2013-02-19T08:03:00Z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