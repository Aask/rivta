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DF83F" w14:textId="77777777" w:rsidR="00F92CFC" w:rsidRDefault="003028F8" w:rsidP="00F92CFC">
      <w:bookmarkStart w:id="0" w:name="_Toc368484518"/>
      <w:r>
        <w:t xml:space="preserve">Detta är första beskrivningen av information för nedan nämnda kontrakt som skickas till </w:t>
      </w:r>
      <w:proofErr w:type="spellStart"/>
      <w:r>
        <w:t>integratörer</w:t>
      </w:r>
      <w:proofErr w:type="spellEnd"/>
      <w:r>
        <w:t xml:space="preserve"> för analys och kommentarer. Informationsinnehållet i kontraktet kan ändras utifrån input från </w:t>
      </w:r>
      <w:proofErr w:type="spellStart"/>
      <w:r>
        <w:t>integratörerna</w:t>
      </w:r>
      <w:proofErr w:type="spellEnd"/>
      <w:r>
        <w:t xml:space="preserve">, vilket betyder att kontraktets </w:t>
      </w:r>
      <w:r w:rsidR="00E323DE">
        <w:t xml:space="preserve">slutliga </w:t>
      </w:r>
      <w:r>
        <w:t>utformning kan komma att skilja sig från informationen som presenteras i det här dokumentet.</w:t>
      </w:r>
    </w:p>
    <w:p w14:paraId="1DB975D6" w14:textId="77777777" w:rsidR="003028F8" w:rsidRDefault="003028F8" w:rsidP="00F92CFC">
      <w:r>
        <w:t xml:space="preserve">Detta är ett arbetsdokument som kommer att ligga till grund för det informationskoordineringsmöte som kommer att hållas med </w:t>
      </w:r>
      <w:proofErr w:type="spellStart"/>
      <w:r>
        <w:t>integratörerna</w:t>
      </w:r>
      <w:proofErr w:type="spellEnd"/>
      <w:r>
        <w:t>, så det är av vikt att informationsmängderna analyseras utifrån era förutsättningar.</w:t>
      </w:r>
      <w:r w:rsidR="00377210">
        <w:t xml:space="preserve"> Arkitekturen för kontraktets användning är den samma som för övriga kontrakt i denna tjänstedomän. Den finns beskriven i inledande stycken i tjänstekontraktsbeskrivningen (dock inte i detta utsnitt).</w:t>
      </w:r>
    </w:p>
    <w:p w14:paraId="6EEA4A43" w14:textId="77777777" w:rsidR="003028F8" w:rsidRDefault="003028F8" w:rsidP="00F92CFC"/>
    <w:p w14:paraId="2D2FDD09" w14:textId="77777777" w:rsidR="003028F8" w:rsidRDefault="003028F8" w:rsidP="00F92CFC"/>
    <w:tbl>
      <w:tblPr>
        <w:tblStyle w:val="Tabellrutnt"/>
        <w:tblW w:w="0" w:type="auto"/>
        <w:tblInd w:w="360" w:type="dxa"/>
        <w:tblLook w:val="04A0" w:firstRow="1" w:lastRow="0" w:firstColumn="1" w:lastColumn="0" w:noHBand="0" w:noVBand="1"/>
      </w:tblPr>
      <w:tblGrid>
        <w:gridCol w:w="3859"/>
        <w:gridCol w:w="11077"/>
      </w:tblGrid>
      <w:tr w:rsidR="00F92CFC" w14:paraId="78C59857" w14:textId="77777777" w:rsidTr="00F92CFC">
        <w:tc>
          <w:tcPr>
            <w:tcW w:w="3859" w:type="dxa"/>
          </w:tcPr>
          <w:p w14:paraId="203F5CF1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proofErr w:type="spellStart"/>
            <w:r>
              <w:t>Integratörens</w:t>
            </w:r>
            <w:proofErr w:type="spellEnd"/>
            <w:r>
              <w:t xml:space="preserve"> organisation</w:t>
            </w:r>
          </w:p>
        </w:tc>
        <w:tc>
          <w:tcPr>
            <w:tcW w:w="11077" w:type="dxa"/>
          </w:tcPr>
          <w:p w14:paraId="39DD45A5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14:paraId="2821B1D9" w14:textId="77777777" w:rsidTr="00F92CFC">
        <w:tc>
          <w:tcPr>
            <w:tcW w:w="3859" w:type="dxa"/>
          </w:tcPr>
          <w:p w14:paraId="4F7233CC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Kontaktperson</w:t>
            </w:r>
          </w:p>
        </w:tc>
        <w:tc>
          <w:tcPr>
            <w:tcW w:w="11077" w:type="dxa"/>
          </w:tcPr>
          <w:p w14:paraId="6B39EC0D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14:paraId="1602D9EC" w14:textId="77777777" w:rsidTr="00F92CFC">
        <w:tc>
          <w:tcPr>
            <w:tcW w:w="3859" w:type="dxa"/>
          </w:tcPr>
          <w:p w14:paraId="2FB0A6E1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Telefonnummer</w:t>
            </w:r>
          </w:p>
        </w:tc>
        <w:tc>
          <w:tcPr>
            <w:tcW w:w="11077" w:type="dxa"/>
          </w:tcPr>
          <w:p w14:paraId="26FEBF6F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14:paraId="0354793B" w14:textId="77777777" w:rsidTr="00F92CFC">
        <w:tc>
          <w:tcPr>
            <w:tcW w:w="3859" w:type="dxa"/>
          </w:tcPr>
          <w:p w14:paraId="066EE8FC" w14:textId="180AFFCE" w:rsidR="00F92CFC" w:rsidRDefault="002943D9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ab/>
              <w:t>Epost</w:t>
            </w:r>
          </w:p>
        </w:tc>
        <w:tc>
          <w:tcPr>
            <w:tcW w:w="11077" w:type="dxa"/>
          </w:tcPr>
          <w:p w14:paraId="67ECD280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  <w:tr w:rsidR="00F92CFC" w14:paraId="68927F89" w14:textId="77777777" w:rsidTr="00F92CFC">
        <w:tc>
          <w:tcPr>
            <w:tcW w:w="3859" w:type="dxa"/>
          </w:tcPr>
          <w:p w14:paraId="5ABB8228" w14:textId="0E71631B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  <w:r>
              <w:t>Generella kommen</w:t>
            </w:r>
            <w:r w:rsidR="004F672C">
              <w:t>tarer rörande tjänstekontraktet</w:t>
            </w:r>
          </w:p>
        </w:tc>
        <w:tc>
          <w:tcPr>
            <w:tcW w:w="11077" w:type="dxa"/>
          </w:tcPr>
          <w:p w14:paraId="667D1B70" w14:textId="77777777" w:rsidR="00F92CFC" w:rsidRDefault="00F92CFC" w:rsidP="00F92CFC">
            <w:pPr>
              <w:pStyle w:val="Rubrik1"/>
              <w:numPr>
                <w:ilvl w:val="0"/>
                <w:numId w:val="0"/>
              </w:numPr>
              <w:outlineLvl w:val="0"/>
            </w:pPr>
          </w:p>
        </w:tc>
      </w:tr>
    </w:tbl>
    <w:p w14:paraId="5733A188" w14:textId="77777777" w:rsidR="00F92CFC" w:rsidRDefault="00F92CFC" w:rsidP="00F92CFC">
      <w:pPr>
        <w:pStyle w:val="Rubrik1"/>
        <w:numPr>
          <w:ilvl w:val="0"/>
          <w:numId w:val="0"/>
        </w:numPr>
        <w:ind w:left="360"/>
      </w:pPr>
    </w:p>
    <w:p w14:paraId="72C8B46C" w14:textId="77777777" w:rsidR="00F92CFC" w:rsidRPr="00907C9B" w:rsidRDefault="00F92CFC" w:rsidP="00F92CFC">
      <w:pPr>
        <w:pStyle w:val="Rubrik1"/>
      </w:pPr>
      <w:proofErr w:type="spellStart"/>
      <w:r>
        <w:t>Get</w:t>
      </w:r>
      <w:bookmarkEnd w:id="0"/>
      <w:r w:rsidR="00E323DE">
        <w:t>Diagnosis</w:t>
      </w:r>
      <w:proofErr w:type="spellEnd"/>
    </w:p>
    <w:p w14:paraId="18BE8128" w14:textId="14BE35F3" w:rsidR="00F92CFC" w:rsidRPr="00907C9B" w:rsidRDefault="00F92CFC" w:rsidP="00E323DE">
      <w:pPr>
        <w:spacing w:line="239" w:lineRule="auto"/>
        <w:ind w:left="867" w:right="145"/>
        <w:rPr>
          <w:spacing w:val="-1"/>
        </w:rPr>
      </w:pPr>
      <w:proofErr w:type="spellStart"/>
      <w:r w:rsidRPr="00907C9B">
        <w:rPr>
          <w:spacing w:val="-1"/>
        </w:rPr>
        <w:t>Get</w:t>
      </w:r>
      <w:r w:rsidR="00E323DE">
        <w:rPr>
          <w:spacing w:val="-1"/>
        </w:rPr>
        <w:t>Diagnosis</w:t>
      </w:r>
      <w:proofErr w:type="spellEnd"/>
      <w:r w:rsidRPr="00907C9B">
        <w:rPr>
          <w:spacing w:val="-1"/>
        </w:rPr>
        <w:t xml:space="preserve"> returnerar</w:t>
      </w:r>
      <w:r w:rsidR="002A7D2E">
        <w:rPr>
          <w:spacing w:val="-1"/>
        </w:rPr>
        <w:t xml:space="preserve"> journalförda</w:t>
      </w:r>
      <w:r w:rsidRPr="00907C9B">
        <w:rPr>
          <w:spacing w:val="-1"/>
        </w:rPr>
        <w:t xml:space="preserve"> </w:t>
      </w:r>
      <w:r w:rsidR="00E323DE">
        <w:rPr>
          <w:spacing w:val="-1"/>
        </w:rPr>
        <w:t>ställda diagnoser för patienter.</w:t>
      </w:r>
    </w:p>
    <w:p w14:paraId="5F6DA0FD" w14:textId="77777777" w:rsidR="00F92CFC" w:rsidRPr="00907C9B" w:rsidRDefault="00F92CFC" w:rsidP="00F92CFC">
      <w:pPr>
        <w:spacing w:line="239" w:lineRule="auto"/>
        <w:ind w:left="867" w:right="145"/>
        <w:rPr>
          <w:spacing w:val="-1"/>
        </w:rPr>
      </w:pPr>
    </w:p>
    <w:p w14:paraId="0BC5F25D" w14:textId="77777777" w:rsidR="00F92CFC" w:rsidRPr="00907C9B" w:rsidRDefault="00F92CFC" w:rsidP="00F92CFC">
      <w:pPr>
        <w:spacing w:before="2" w:line="160" w:lineRule="exact"/>
        <w:rPr>
          <w:sz w:val="16"/>
          <w:szCs w:val="16"/>
        </w:rPr>
      </w:pPr>
    </w:p>
    <w:p w14:paraId="43EF9534" w14:textId="77777777" w:rsidR="00F92CFC" w:rsidRPr="002E1905" w:rsidRDefault="00F92CFC" w:rsidP="00F92CFC">
      <w:pPr>
        <w:pStyle w:val="Rubrik2b"/>
      </w:pPr>
      <w:bookmarkStart w:id="1" w:name="_Toc368484519"/>
      <w:r w:rsidRPr="002E1905">
        <w:t>Frivillighet</w:t>
      </w:r>
      <w:bookmarkEnd w:id="1"/>
    </w:p>
    <w:p w14:paraId="593BC74D" w14:textId="77777777" w:rsidR="00F92CFC" w:rsidRPr="002E1905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6559C5E3" w14:textId="77777777" w:rsidR="00F92CFC" w:rsidRPr="002E1905" w:rsidRDefault="00F92CFC" w:rsidP="00F92CFC">
      <w:pPr>
        <w:pStyle w:val="Brdtext"/>
        <w:spacing w:line="239" w:lineRule="auto"/>
        <w:ind w:right="198"/>
        <w:rPr>
          <w:rFonts w:cs="Times New Roman"/>
          <w:color w:val="000000" w:themeColor="text1"/>
        </w:rPr>
      </w:pPr>
      <w:r w:rsidRPr="002E1905">
        <w:rPr>
          <w:color w:val="000000" w:themeColor="text1"/>
          <w:spacing w:val="-1"/>
        </w:rPr>
        <w:t>Tjänstekontraktet är frivilligt</w:t>
      </w:r>
    </w:p>
    <w:p w14:paraId="40098B67" w14:textId="77777777" w:rsidR="00F92CFC" w:rsidRPr="00BC5B0B" w:rsidRDefault="00F92CFC" w:rsidP="00F92CFC">
      <w:pPr>
        <w:spacing w:before="2" w:line="160" w:lineRule="exact"/>
        <w:rPr>
          <w:color w:val="FF0000"/>
          <w:sz w:val="16"/>
          <w:szCs w:val="16"/>
        </w:rPr>
      </w:pPr>
    </w:p>
    <w:p w14:paraId="4935C483" w14:textId="77777777"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14:paraId="2EC0A41E" w14:textId="77777777" w:rsidR="00F92CFC" w:rsidRPr="00866C77" w:rsidRDefault="00F92CFC" w:rsidP="00F92CFC">
      <w:pPr>
        <w:pStyle w:val="Rubrik2b"/>
      </w:pPr>
      <w:bookmarkStart w:id="2" w:name="_Toc368484520"/>
      <w:r w:rsidRPr="00866C77">
        <w:t>Version</w:t>
      </w:r>
      <w:bookmarkEnd w:id="2"/>
    </w:p>
    <w:p w14:paraId="2F64D42A" w14:textId="77777777" w:rsidR="00F92CFC" w:rsidRPr="00866C7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4A2C0AC0" w14:textId="77777777" w:rsidR="00F92CFC" w:rsidRPr="00866C77" w:rsidRDefault="00F92CFC" w:rsidP="00F92CFC">
      <w:pPr>
        <w:pStyle w:val="Brdtext"/>
        <w:ind w:right="689"/>
        <w:rPr>
          <w:color w:val="000000" w:themeColor="text1"/>
        </w:rPr>
      </w:pPr>
      <w:r w:rsidRPr="00866C77">
        <w:rPr>
          <w:color w:val="000000" w:themeColor="text1"/>
        </w:rPr>
        <w:t>2.0</w:t>
      </w:r>
    </w:p>
    <w:p w14:paraId="16A54A22" w14:textId="77777777" w:rsidR="00F92CFC" w:rsidRPr="00BC5B0B" w:rsidRDefault="00F92CFC" w:rsidP="00F92CFC">
      <w:pPr>
        <w:spacing w:before="10" w:line="150" w:lineRule="exact"/>
        <w:rPr>
          <w:color w:val="FF0000"/>
          <w:sz w:val="15"/>
          <w:szCs w:val="15"/>
        </w:rPr>
      </w:pPr>
    </w:p>
    <w:p w14:paraId="5E19C0C8" w14:textId="77777777" w:rsidR="00F92CFC" w:rsidRPr="00BC5B0B" w:rsidRDefault="00F92CFC" w:rsidP="00F92CFC">
      <w:pPr>
        <w:spacing w:line="200" w:lineRule="exact"/>
        <w:rPr>
          <w:color w:val="FF0000"/>
          <w:sz w:val="20"/>
          <w:szCs w:val="20"/>
        </w:rPr>
      </w:pPr>
    </w:p>
    <w:p w14:paraId="1D05AEF8" w14:textId="77777777" w:rsidR="00F92CFC" w:rsidRPr="001C06B7" w:rsidRDefault="00F92CFC" w:rsidP="00F92CFC">
      <w:pPr>
        <w:pStyle w:val="Rubrik2b"/>
      </w:pPr>
      <w:bookmarkStart w:id="3" w:name="_Toc368484521"/>
      <w:r w:rsidRPr="001C06B7">
        <w:t>SLA-krav</w:t>
      </w:r>
      <w:bookmarkEnd w:id="3"/>
    </w:p>
    <w:p w14:paraId="7E1632A9" w14:textId="77777777" w:rsidR="00F92CFC" w:rsidRPr="001C06B7" w:rsidRDefault="00F92CFC" w:rsidP="00F92CFC">
      <w:pPr>
        <w:spacing w:before="9" w:line="110" w:lineRule="exact"/>
        <w:rPr>
          <w:color w:val="000000" w:themeColor="text1"/>
          <w:sz w:val="11"/>
          <w:szCs w:val="11"/>
        </w:rPr>
      </w:pPr>
    </w:p>
    <w:p w14:paraId="34A2840B" w14:textId="77777777" w:rsidR="00F92CFC" w:rsidRPr="002A2A8D" w:rsidRDefault="00F92CFC" w:rsidP="00F92CFC">
      <w:pPr>
        <w:pStyle w:val="Brdtext"/>
        <w:ind w:right="150"/>
        <w:rPr>
          <w:spacing w:val="-1"/>
        </w:rPr>
      </w:pPr>
      <w:r w:rsidRPr="001C06B7">
        <w:rPr>
          <w:color w:val="000000" w:themeColor="text1"/>
          <w:spacing w:val="-1"/>
        </w:rPr>
        <w:lastRenderedPageBreak/>
        <w:t>Inga</w:t>
      </w:r>
      <w:r w:rsidRPr="002A2A8D">
        <w:rPr>
          <w:spacing w:val="-1"/>
        </w:rPr>
        <w:t xml:space="preserve"> specifika. Se generella SLA-krav.</w:t>
      </w:r>
    </w:p>
    <w:p w14:paraId="59B05D35" w14:textId="77777777" w:rsidR="00F92CFC" w:rsidRPr="00527535" w:rsidRDefault="00F92CFC" w:rsidP="00F92CFC">
      <w:pPr>
        <w:pStyle w:val="Brdtext"/>
        <w:ind w:right="150"/>
        <w:rPr>
          <w:spacing w:val="-1"/>
        </w:rPr>
      </w:pPr>
    </w:p>
    <w:p w14:paraId="68E33DCF" w14:textId="27DAA36E" w:rsidR="00433EF1" w:rsidRPr="00433EF1" w:rsidRDefault="000A2790" w:rsidP="00433EF1">
      <w:pPr>
        <w:pStyle w:val="Rubrik2b"/>
        <w:rPr>
          <w:color w:val="FF0000"/>
        </w:rPr>
      </w:pPr>
      <w:r>
        <w:t>MIM</w:t>
      </w:r>
    </w:p>
    <w:p w14:paraId="0A7D92EC" w14:textId="352776DB" w:rsidR="000A2790" w:rsidRPr="00433EF1" w:rsidRDefault="00F72115">
      <w:pPr>
        <w:spacing w:after="200" w:line="276" w:lineRule="auto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2F9F8EC" wp14:editId="3ACF31D4">
            <wp:extent cx="7381240" cy="5844540"/>
            <wp:effectExtent l="0" t="0" r="0" b="381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0A2790">
        <w:rPr>
          <w:color w:val="FF0000"/>
        </w:rPr>
        <w:br w:type="page"/>
      </w:r>
    </w:p>
    <w:p w14:paraId="0E7A118C" w14:textId="77777777" w:rsidR="000A2790" w:rsidRDefault="000A2790" w:rsidP="00E323DE">
      <w:pPr>
        <w:pStyle w:val="Rubrik2b"/>
        <w:numPr>
          <w:ilvl w:val="0"/>
          <w:numId w:val="0"/>
        </w:numPr>
        <w:ind w:left="792"/>
        <w:rPr>
          <w:color w:val="FF0000"/>
        </w:rPr>
      </w:pPr>
    </w:p>
    <w:p w14:paraId="7BFFE8F8" w14:textId="77777777" w:rsidR="00F92CFC" w:rsidRPr="00907C9B" w:rsidRDefault="000A2790" w:rsidP="00F92CFC">
      <w:pPr>
        <w:pStyle w:val="Rubrik2b"/>
        <w:rPr>
          <w:color w:val="FF0000"/>
        </w:rPr>
      </w:pPr>
      <w:r>
        <w:rPr>
          <w:color w:val="000000" w:themeColor="text1"/>
        </w:rPr>
        <w:t>Fältregler</w:t>
      </w:r>
      <w:r w:rsidR="00F92CFC" w:rsidRPr="00907C9B">
        <w:rPr>
          <w:color w:val="FF0000"/>
        </w:rPr>
        <w:br w:type="page"/>
      </w:r>
    </w:p>
    <w:tbl>
      <w:tblPr>
        <w:tblStyle w:val="TableNormal3"/>
        <w:tblW w:w="14120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559"/>
        <w:gridCol w:w="3969"/>
        <w:gridCol w:w="851"/>
        <w:gridCol w:w="4819"/>
      </w:tblGrid>
      <w:tr w:rsidR="00F92CFC" w:rsidRPr="00907C9B" w14:paraId="24034616" w14:textId="77777777" w:rsidTr="00F92CFC">
        <w:trPr>
          <w:trHeight w:hRule="exact" w:val="12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3996C61" w14:textId="77777777"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lastRenderedPageBreak/>
              <w:t>Na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FDF897F" w14:textId="77777777"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T</w:t>
            </w:r>
            <w:r w:rsidRPr="00907C9B">
              <w:rPr>
                <w:b/>
                <w:spacing w:val="-1"/>
                <w:sz w:val="20"/>
                <w:szCs w:val="20"/>
              </w:rPr>
              <w:t>y</w:t>
            </w:r>
            <w:r w:rsidRPr="00907C9B">
              <w:rPr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4DAAB92F" w14:textId="77777777"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Ko</w:t>
            </w:r>
            <w:r w:rsidRPr="00907C9B">
              <w:rPr>
                <w:b/>
                <w:spacing w:val="-2"/>
                <w:sz w:val="20"/>
                <w:szCs w:val="20"/>
              </w:rPr>
              <w:t>m</w:t>
            </w:r>
            <w:r w:rsidRPr="00907C9B">
              <w:rPr>
                <w:b/>
                <w:spacing w:val="-3"/>
                <w:sz w:val="20"/>
                <w:szCs w:val="20"/>
              </w:rPr>
              <w:t>m</w:t>
            </w:r>
            <w:r w:rsidRPr="00907C9B">
              <w:rPr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98F1711" w14:textId="77777777" w:rsidR="00F92CFC" w:rsidRPr="00907C9B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Ka</w:t>
            </w:r>
            <w:r w:rsidRPr="00907C9B">
              <w:rPr>
                <w:b/>
                <w:spacing w:val="-1"/>
                <w:sz w:val="20"/>
                <w:szCs w:val="20"/>
              </w:rPr>
              <w:t>r</w:t>
            </w:r>
            <w:r w:rsidRPr="00907C9B">
              <w:rPr>
                <w:b/>
                <w:sz w:val="20"/>
                <w:szCs w:val="20"/>
              </w:rPr>
              <w:t>di</w:t>
            </w:r>
            <w:proofErr w:type="spellEnd"/>
            <w:r w:rsidRPr="00907C9B">
              <w:rPr>
                <w:b/>
                <w:sz w:val="20"/>
                <w:szCs w:val="20"/>
              </w:rPr>
              <w:t>-</w:t>
            </w:r>
          </w:p>
          <w:p w14:paraId="7174BC97" w14:textId="77777777"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n</w:t>
            </w:r>
            <w:r w:rsidRPr="00907C9B">
              <w:rPr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673EFC2" w14:textId="77777777" w:rsidR="00F92CFC" w:rsidRDefault="00E323DE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Kommentar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från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integratö</w:t>
            </w:r>
            <w:r w:rsidR="00F92CFC">
              <w:rPr>
                <w:b/>
                <w:sz w:val="20"/>
                <w:szCs w:val="20"/>
              </w:rPr>
              <w:t>r</w:t>
            </w:r>
            <w:proofErr w:type="spellEnd"/>
          </w:p>
          <w:p w14:paraId="48C1A58A" w14:textId="77777777" w:rsid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Följsamhet</w:t>
            </w:r>
            <w:proofErr w:type="spellEnd"/>
            <w:r>
              <w:rPr>
                <w:b/>
                <w:sz w:val="20"/>
                <w:szCs w:val="20"/>
              </w:rPr>
              <w:t xml:space="preserve"> till information / </w:t>
            </w:r>
            <w:proofErr w:type="spellStart"/>
            <w:r>
              <w:rPr>
                <w:b/>
                <w:sz w:val="20"/>
                <w:szCs w:val="20"/>
              </w:rPr>
              <w:t>avvikelser</w:t>
            </w:r>
            <w:proofErr w:type="spellEnd"/>
          </w:p>
          <w:p w14:paraId="47F88496" w14:textId="77777777" w:rsidR="00F92CFC" w:rsidRPr="00F92CFC" w:rsidRDefault="00F92CFC" w:rsidP="00E323DE">
            <w:pPr>
              <w:spacing w:line="226" w:lineRule="exact"/>
              <w:ind w:left="101"/>
              <w:rPr>
                <w:b/>
                <w:sz w:val="20"/>
                <w:szCs w:val="20"/>
                <w:lang w:val="sv-SE"/>
              </w:rPr>
            </w:pPr>
            <w:r w:rsidRPr="00F92CFC">
              <w:rPr>
                <w:b/>
                <w:sz w:val="20"/>
                <w:szCs w:val="20"/>
                <w:lang w:val="sv-SE"/>
              </w:rPr>
              <w:t>Övrig information av vikt för användandet av kontraktet</w:t>
            </w:r>
            <w:r>
              <w:rPr>
                <w:b/>
                <w:sz w:val="20"/>
                <w:szCs w:val="20"/>
                <w:lang w:val="sv-SE"/>
              </w:rPr>
              <w:t>, så som utformning av beskrivning av information</w:t>
            </w:r>
          </w:p>
        </w:tc>
      </w:tr>
      <w:tr w:rsidR="00F92CFC" w:rsidRPr="00907C9B" w14:paraId="3EA4A3EA" w14:textId="77777777" w:rsidTr="00F92CFC">
        <w:trPr>
          <w:trHeight w:hRule="exact" w:val="2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47A6F" w14:textId="77777777" w:rsidR="00F92CFC" w:rsidRPr="00907C9B" w:rsidRDefault="00F92CFC" w:rsidP="00E323DE">
            <w:pPr>
              <w:spacing w:line="227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907C9B">
              <w:rPr>
                <w:b/>
                <w:spacing w:val="-1"/>
                <w:sz w:val="20"/>
                <w:szCs w:val="20"/>
              </w:rPr>
              <w:t>Beg</w:t>
            </w:r>
            <w:r w:rsidRPr="00907C9B">
              <w:rPr>
                <w:b/>
                <w:sz w:val="20"/>
                <w:szCs w:val="20"/>
              </w:rPr>
              <w:t>ä</w:t>
            </w:r>
            <w:r w:rsidRPr="00907C9B">
              <w:rPr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9AFE5" w14:textId="77777777" w:rsidR="00F92CFC" w:rsidRPr="00907C9B" w:rsidRDefault="00F92CFC" w:rsidP="00E323DE"/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DA72D" w14:textId="77777777" w:rsidR="00F92CFC" w:rsidRPr="00907C9B" w:rsidRDefault="00F92CFC" w:rsidP="00E323DE"/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35206" w14:textId="77777777" w:rsidR="00F92CFC" w:rsidRPr="00907C9B" w:rsidRDefault="00F92CFC" w:rsidP="00E323DE"/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E8080" w14:textId="77777777" w:rsidR="00F92CFC" w:rsidRPr="00907C9B" w:rsidRDefault="00F92CFC" w:rsidP="00E323DE"/>
        </w:tc>
      </w:tr>
      <w:tr w:rsidR="00F92CFC" w:rsidRPr="00907C9B" w14:paraId="448AC93F" w14:textId="77777777" w:rsidTr="00F92CFC">
        <w:trPr>
          <w:trHeight w:hRule="exact" w:val="5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13AF" w14:textId="77777777" w:rsidR="00F92CFC" w:rsidRPr="00907C9B" w:rsidRDefault="00F92CFC" w:rsidP="00E323DE">
            <w:pPr>
              <w:spacing w:line="227" w:lineRule="exact"/>
              <w:ind w:left="10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careUnitHSAId</w:t>
            </w:r>
            <w:proofErr w:type="spellEnd"/>
            <w:r w:rsidRPr="00907C9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D0BF2" w14:textId="77777777"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027EB" w14:textId="77777777" w:rsidR="00F92CFC" w:rsidRPr="00F92CFC" w:rsidRDefault="00F92CFC" w:rsidP="000A2790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Filtrering på PDL-enhet vilket motsvarar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careUnitHSA</w:t>
            </w:r>
            <w:r w:rsidR="000A2790">
              <w:rPr>
                <w:spacing w:val="-1"/>
                <w:sz w:val="20"/>
                <w:szCs w:val="20"/>
                <w:lang w:val="sv-SE"/>
              </w:rPr>
              <w:t>I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d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i </w:t>
            </w:r>
            <w:proofErr w:type="spellStart"/>
            <w:r w:rsidR="000A2790">
              <w:rPr>
                <w:spacing w:val="-1"/>
                <w:sz w:val="20"/>
                <w:szCs w:val="20"/>
                <w:lang w:val="sv-SE"/>
              </w:rPr>
              <w:t>healthcareProfessional</w:t>
            </w:r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83684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907C9B">
              <w:rPr>
                <w:sz w:val="20"/>
                <w:szCs w:val="20"/>
              </w:rPr>
              <w:t>.</w:t>
            </w:r>
            <w:r w:rsidRPr="00907C9B">
              <w:rPr>
                <w:spacing w:val="-1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*</w:t>
            </w:r>
          </w:p>
          <w:p w14:paraId="04F03F1F" w14:textId="77777777" w:rsidR="00F92CFC" w:rsidRPr="00907C9B" w:rsidRDefault="00F92CFC" w:rsidP="00E323DE">
            <w:pPr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24196" w14:textId="77777777"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14:paraId="148B80CE" w14:textId="77777777" w:rsidTr="00F92CFC">
        <w:trPr>
          <w:trHeight w:hRule="exact" w:val="2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740BE" w14:textId="77777777"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7E1B" w14:textId="77777777"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PersonIdType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1BDC8" w14:textId="77777777"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Id för patienten.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value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patientens identifierare.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Anges med 12 tecken utan avskiljare.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Type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sätts till OID för typ av identifierare. 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personnummer ska Skatteverkets personnummer (1.2.752.129.2.1.3.1).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samordningsnummer ska Skatteverkets samordningsnummer (1.2.752.129.2.1.3.3).</w:t>
            </w:r>
            <w:r w:rsidRPr="00F92CFC">
              <w:rPr>
                <w:spacing w:val="-1"/>
                <w:sz w:val="20"/>
                <w:szCs w:val="20"/>
                <w:lang w:val="sv-SE"/>
              </w:rPr>
              <w:br/>
              <w:t>För reservnummer används lokalt definierade reservnummet, exempelvis SLL reservnummer (1.2.752.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97.3.1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>.3)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A71C1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1..1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AD99F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14:paraId="0F9FE5BB" w14:textId="77777777" w:rsidTr="00F92CFC">
        <w:trPr>
          <w:trHeight w:hRule="exact" w:val="200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922B9" w14:textId="77777777" w:rsidR="00F92CFC" w:rsidRPr="00907C9B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5DC6A" w14:textId="77777777" w:rsidR="00F92CFC" w:rsidRPr="00907C9B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proofErr w:type="spellStart"/>
            <w:r>
              <w:rPr>
                <w:spacing w:val="-1"/>
                <w:sz w:val="20"/>
                <w:szCs w:val="20"/>
              </w:rPr>
              <w:t>DatePeriodType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593BE" w14:textId="77777777"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 xml:space="preserve">Begränsning av sökningen i tid, vilket innebär att endast svar returneras där det finns i en tidpunkt angiven i någon av i svaret ingående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>/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analysisTime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eller om sådan tid </w:t>
            </w:r>
            <w:proofErr w:type="gramStart"/>
            <w:r w:rsidRPr="00F92CFC">
              <w:rPr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finns i svaret (beroende på att det inte inkluderar analyssvar) tidpunkten angiven i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documentTime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, som </w:t>
            </w:r>
            <w:proofErr w:type="spellStart"/>
            <w:r w:rsidRPr="00F92CFC">
              <w:rPr>
                <w:spacing w:val="-1"/>
                <w:sz w:val="20"/>
                <w:szCs w:val="20"/>
                <w:lang w:val="sv-SE"/>
              </w:rPr>
              <w:t>liger</w:t>
            </w:r>
            <w:proofErr w:type="spellEnd"/>
            <w:r w:rsidRPr="00F92CFC">
              <w:rPr>
                <w:spacing w:val="-1"/>
                <w:sz w:val="20"/>
                <w:szCs w:val="20"/>
                <w:lang w:val="sv-SE"/>
              </w:rPr>
              <w:t xml:space="preserve"> helt eller delvis inom det sökta tidsintervallet.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1B391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907C9B">
              <w:rPr>
                <w:sz w:val="20"/>
                <w:szCs w:val="20"/>
              </w:rPr>
              <w:t>0..1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2AFD1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14:paraId="13CC7C9D" w14:textId="77777777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CF3B4" w14:textId="77777777"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 w:rsidRP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start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DFFC8" w14:textId="77777777"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A68C1" w14:textId="77777777"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Startdatum.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1B0CB" w14:textId="77777777"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83F2D" w14:textId="77777777"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14:paraId="215C5E5F" w14:textId="77777777" w:rsidTr="00F92CFC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54FA7" w14:textId="77777777"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0A2790">
              <w:rPr>
                <w:sz w:val="20"/>
                <w:szCs w:val="20"/>
                <w:lang w:val="sv-SE"/>
              </w:rPr>
              <w:t>.</w:t>
            </w:r>
            <w:r w:rsidR="000A2790">
              <w:rPr>
                <w:sz w:val="20"/>
                <w:szCs w:val="20"/>
                <w:lang w:val="sv-SE"/>
              </w:rPr>
              <w:t>.</w:t>
            </w:r>
            <w:proofErr w:type="gramEnd"/>
            <w:r w:rsidR="000A2790">
              <w:rPr>
                <w:sz w:val="20"/>
                <w:szCs w:val="20"/>
                <w:lang w:val="sv-SE"/>
              </w:rPr>
              <w:t>/</w:t>
            </w:r>
            <w:r w:rsidRPr="000A2790">
              <w:rPr>
                <w:sz w:val="20"/>
                <w:szCs w:val="20"/>
                <w:lang w:val="sv-SE"/>
              </w:rPr>
              <w:t>end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D917B" w14:textId="77777777"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>string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31765" w14:textId="77777777" w:rsidR="00F92CFC" w:rsidRPr="000A2790" w:rsidRDefault="00F92CFC" w:rsidP="000A2790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pacing w:val="-1"/>
                <w:sz w:val="20"/>
                <w:szCs w:val="20"/>
                <w:lang w:val="sv-SE"/>
              </w:rPr>
              <w:t xml:space="preserve">Slutdatum. Format </w:t>
            </w:r>
            <w:r w:rsidR="000A2790">
              <w:rPr>
                <w:spacing w:val="-1"/>
                <w:sz w:val="20"/>
                <w:szCs w:val="20"/>
                <w:lang w:val="sv-SE"/>
              </w:rPr>
              <w:t>ÅÅÅÅ</w:t>
            </w:r>
            <w:r w:rsidRPr="000A2790">
              <w:rPr>
                <w:spacing w:val="-1"/>
                <w:sz w:val="20"/>
                <w:szCs w:val="20"/>
                <w:lang w:val="sv-SE"/>
              </w:rPr>
              <w:t>MMDD.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52CE6" w14:textId="77777777"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0A2790">
              <w:rPr>
                <w:sz w:val="20"/>
                <w:szCs w:val="20"/>
                <w:lang w:val="sv-SE"/>
              </w:rPr>
              <w:t>1</w:t>
            </w:r>
            <w:proofErr w:type="gramStart"/>
            <w:r w:rsidRPr="000A2790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0A2790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837AB" w14:textId="77777777" w:rsidR="00F92CFC" w:rsidRPr="000A2790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F92CFC" w:rsidRPr="00907C9B" w14:paraId="67600D95" w14:textId="77777777" w:rsidTr="00F92CFC">
        <w:trPr>
          <w:trHeight w:hRule="exact" w:val="71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D2A07" w14:textId="77777777" w:rsidR="00F92CFC" w:rsidRPr="000A2790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z w:val="20"/>
                <w:szCs w:val="20"/>
                <w:lang w:val="sv-SE"/>
              </w:rPr>
              <w:t>sourceSystemHSAId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249FC" w14:textId="77777777" w:rsidR="00F92CFC" w:rsidRPr="000A2790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proofErr w:type="spellStart"/>
            <w:r w:rsidRPr="000A2790">
              <w:rPr>
                <w:spacing w:val="-1"/>
                <w:sz w:val="20"/>
                <w:szCs w:val="20"/>
                <w:lang w:val="sv-SE"/>
              </w:rPr>
              <w:t>HSAIdType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D3F50" w14:textId="77777777"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Begränsar sökningen till dokument som är skapade i angivet system. </w:t>
            </w:r>
          </w:p>
          <w:p w14:paraId="6B328FCA" w14:textId="77777777"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14:paraId="0DC32D46" w14:textId="77777777"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Värdet på detta fält måste överensstämma med värdet på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logicalAddress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i anropets tekniska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kuvertering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(ex.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SOAP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>-header).</w:t>
            </w:r>
          </w:p>
          <w:p w14:paraId="13AC97B2" w14:textId="77777777" w:rsidR="00F92CFC" w:rsidRP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  <w:p w14:paraId="5F444328" w14:textId="77777777"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>Det innebär i praktiken att aggregerande tjänster inte används när detta fält anges.</w:t>
            </w:r>
          </w:p>
          <w:p w14:paraId="58D137E9" w14:textId="77777777" w:rsidR="00F92CFC" w:rsidRP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  <w:p w14:paraId="6D5AD270" w14:textId="77777777" w:rsidR="00F92CFC" w:rsidRP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r w:rsidRPr="00F92CFC">
              <w:rPr>
                <w:sz w:val="20"/>
                <w:szCs w:val="20"/>
                <w:lang w:val="sv-SE"/>
              </w:rPr>
              <w:t xml:space="preserve">Fältet är tvingande om </w:t>
            </w:r>
            <w:proofErr w:type="spellStart"/>
            <w:r w:rsidRPr="00F92CFC">
              <w:rPr>
                <w:sz w:val="20"/>
                <w:szCs w:val="20"/>
                <w:lang w:val="sv-SE"/>
              </w:rPr>
              <w:t>careContactId</w:t>
            </w:r>
            <w:proofErr w:type="spellEnd"/>
            <w:r w:rsidRPr="00F92CFC">
              <w:rPr>
                <w:sz w:val="20"/>
                <w:szCs w:val="20"/>
                <w:lang w:val="sv-SE"/>
              </w:rPr>
              <w:t xml:space="preserve"> angivits.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0900" w14:textId="77777777"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  <w:r w:rsidRPr="005F1D2D">
              <w:rPr>
                <w:sz w:val="20"/>
                <w:szCs w:val="20"/>
              </w:rPr>
              <w:t>0..1</w:t>
            </w:r>
          </w:p>
          <w:p w14:paraId="768E17A5" w14:textId="77777777"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442DFC31" w14:textId="77777777"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  <w:p w14:paraId="3330C954" w14:textId="77777777" w:rsidR="00F92CFC" w:rsidRPr="00907C9B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87A13" w14:textId="77777777"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14:paraId="5AE7B817" w14:textId="77777777" w:rsidTr="00F92CFC">
        <w:trPr>
          <w:trHeight w:hRule="exact" w:val="97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5EF82" w14:textId="77777777" w:rsidR="00F92CFC" w:rsidRPr="00907C9B" w:rsidRDefault="00F92CFC" w:rsidP="00E323DE">
            <w:pPr>
              <w:spacing w:line="226" w:lineRule="exact"/>
              <w:ind w:left="102"/>
              <w:rPr>
                <w:b/>
                <w:sz w:val="20"/>
                <w:szCs w:val="20"/>
              </w:rPr>
            </w:pPr>
            <w:proofErr w:type="spellStart"/>
            <w:r w:rsidRPr="005F1D2D">
              <w:rPr>
                <w:sz w:val="20"/>
                <w:szCs w:val="20"/>
              </w:rPr>
              <w:lastRenderedPageBreak/>
              <w:t>careContactId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23B05" w14:textId="77777777" w:rsidR="00F92CFC" w:rsidRPr="00907C9B" w:rsidRDefault="00F92CFC" w:rsidP="00E323DE">
            <w:pPr>
              <w:spacing w:line="226" w:lineRule="exact"/>
              <w:ind w:left="102"/>
            </w:pPr>
            <w:r>
              <w:rPr>
                <w:spacing w:val="-1"/>
                <w:sz w:val="20"/>
                <w:szCs w:val="20"/>
              </w:rPr>
              <w:t>s</w:t>
            </w:r>
            <w:r w:rsidRPr="005F1D2D">
              <w:rPr>
                <w:spacing w:val="-1"/>
                <w:sz w:val="20"/>
                <w:szCs w:val="20"/>
              </w:rPr>
              <w:t>tring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F2521" w14:textId="77777777" w:rsidR="00F92CFC" w:rsidRP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  <w:r w:rsidRPr="00F92CFC">
              <w:rPr>
                <w:spacing w:val="-1"/>
                <w:sz w:val="20"/>
                <w:szCs w:val="20"/>
                <w:lang w:val="sv-SE"/>
              </w:rPr>
              <w:t>Begränsar sökningen till den vård- och omsorgskontakt där den vårdbegäran som låg till grund för laboratoriesvaret skapades.</w:t>
            </w:r>
          </w:p>
          <w:p w14:paraId="7FD035A1" w14:textId="77777777" w:rsidR="00F92CFC" w:rsidRPr="00F92CFC" w:rsidRDefault="00F92CFC" w:rsidP="00E323DE">
            <w:pPr>
              <w:spacing w:line="229" w:lineRule="exact"/>
              <w:ind w:left="102"/>
              <w:rPr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66F1A" w14:textId="77777777" w:rsidR="00F92CFC" w:rsidRPr="00907C9B" w:rsidRDefault="00F92CFC" w:rsidP="00E323DE">
            <w:pPr>
              <w:spacing w:line="229" w:lineRule="exact"/>
              <w:ind w:left="102"/>
            </w:pPr>
            <w:r w:rsidRPr="005F1D2D">
              <w:rPr>
                <w:sz w:val="20"/>
                <w:szCs w:val="20"/>
              </w:rPr>
              <w:t>0..*</w:t>
            </w: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11DFA" w14:textId="77777777" w:rsidR="00F92CFC" w:rsidRPr="005F1D2D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:rsidRPr="00907C9B" w14:paraId="49CD548D" w14:textId="77777777" w:rsidTr="00F92CFC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E3402" w14:textId="77777777"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DE88D" w14:textId="77777777" w:rsidR="00F92CFC" w:rsidRDefault="00F92CFC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F2910" w14:textId="77777777" w:rsidR="00F92CFC" w:rsidRDefault="00F92CFC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71B5C" w14:textId="77777777"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17C60" w14:textId="77777777" w:rsidR="00F92CFC" w:rsidRDefault="00F92CFC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F92CFC" w14:paraId="063BAD6E" w14:textId="77777777" w:rsidTr="00F92CFC">
        <w:trPr>
          <w:trHeight w:hRule="exact" w:val="2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191CB" w14:textId="77777777" w:rsidR="00F92CFC" w:rsidRDefault="00F92CFC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  <w:proofErr w:type="spellStart"/>
            <w:r w:rsidRPr="00907C9B">
              <w:rPr>
                <w:b/>
                <w:sz w:val="20"/>
                <w:szCs w:val="20"/>
              </w:rPr>
              <w:t>Sv</w:t>
            </w:r>
            <w:r w:rsidRPr="00907C9B">
              <w:rPr>
                <w:b/>
                <w:spacing w:val="-1"/>
                <w:sz w:val="20"/>
                <w:szCs w:val="20"/>
              </w:rPr>
              <w:t>a</w:t>
            </w:r>
            <w:r w:rsidRPr="00907C9B">
              <w:rPr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2FA27" w14:textId="77777777" w:rsidR="00F92CFC" w:rsidRPr="00B43AC4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891B" w14:textId="77777777" w:rsidR="00F92CFC" w:rsidRDefault="00F92CFC" w:rsidP="00E323DE">
            <w:pPr>
              <w:rPr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F899B" w14:textId="77777777" w:rsidR="00F92CFC" w:rsidRDefault="00F92CFC" w:rsidP="00E323DE">
            <w:pPr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CD03" w14:textId="77777777" w:rsidR="00F92CFC" w:rsidRDefault="00F92CFC" w:rsidP="00E323DE">
            <w:pPr>
              <w:rPr>
                <w:sz w:val="20"/>
                <w:szCs w:val="20"/>
              </w:rPr>
            </w:pPr>
          </w:p>
        </w:tc>
      </w:tr>
      <w:tr w:rsidR="00941DE4" w:rsidRPr="00907C9B" w14:paraId="02E5FA15" w14:textId="77777777" w:rsidTr="00F92CFC">
        <w:trPr>
          <w:trHeight w:hRule="exact" w:val="4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9176C" w14:textId="77777777" w:rsidR="00941DE4" w:rsidRPr="00907C9B" w:rsidRDefault="00941DE4" w:rsidP="00C149E2">
            <w:pPr>
              <w:spacing w:line="229" w:lineRule="exact"/>
              <w:rPr>
                <w:ins w:id="5" w:author="Björn Genfors" w:date="2013-08-06T13:46:00Z"/>
                <w:sz w:val="20"/>
                <w:szCs w:val="20"/>
              </w:rPr>
            </w:pPr>
            <w:ins w:id="6" w:author="Björn Genfors" w:date="2013-08-06T13:56:00Z">
              <w:r>
                <w:rPr>
                  <w:sz w:val="20"/>
                  <w:szCs w:val="20"/>
                </w:rPr>
                <w:t xml:space="preserve"> Diagnosis</w:t>
              </w:r>
            </w:ins>
          </w:p>
          <w:p w14:paraId="5284687E" w14:textId="77777777" w:rsidR="00941DE4" w:rsidRPr="00907C9B" w:rsidRDefault="00941DE4" w:rsidP="00C149E2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996F2" w14:textId="77777777" w:rsidR="00941DE4" w:rsidRPr="00907C9B" w:rsidRDefault="00941DE4" w:rsidP="00C149E2">
            <w:pPr>
              <w:spacing w:line="229" w:lineRule="exact"/>
              <w:ind w:left="102"/>
              <w:rPr>
                <w:ins w:id="7" w:author="Björn Genfors" w:date="2013-08-06T13:46:00Z"/>
                <w:sz w:val="20"/>
                <w:szCs w:val="20"/>
              </w:rPr>
            </w:pPr>
            <w:proofErr w:type="spellStart"/>
            <w:ins w:id="8" w:author="Björn Genfors" w:date="2013-08-06T13:46:00Z">
              <w:r>
                <w:rPr>
                  <w:sz w:val="20"/>
                  <w:szCs w:val="20"/>
                </w:rPr>
                <w:t>CareDocumentation</w:t>
              </w:r>
              <w:r w:rsidRPr="00907C9B">
                <w:rPr>
                  <w:sz w:val="20"/>
                  <w:szCs w:val="20"/>
                </w:rPr>
                <w:t>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08E57" w14:textId="77777777" w:rsidR="00941DE4" w:rsidRPr="00F72115" w:rsidRDefault="00941DE4" w:rsidP="00C149E2">
            <w:pPr>
              <w:spacing w:line="229" w:lineRule="exact"/>
              <w:ind w:left="102"/>
              <w:rPr>
                <w:ins w:id="9" w:author="Björn Genfors" w:date="2013-08-06T13:46:00Z"/>
                <w:sz w:val="20"/>
                <w:szCs w:val="20"/>
                <w:lang w:val="sv-SE"/>
              </w:rPr>
            </w:pPr>
            <w:ins w:id="10" w:author="Björn Genfors" w:date="2013-08-06T13:46:00Z">
              <w:r w:rsidRPr="00F72115">
                <w:rPr>
                  <w:sz w:val="20"/>
                  <w:szCs w:val="20"/>
                  <w:lang w:val="sv-SE"/>
                </w:rPr>
                <w:t xml:space="preserve">De </w:t>
              </w:r>
            </w:ins>
            <w:ins w:id="11" w:author="Björn Genfors" w:date="2013-08-06T13:56:00Z">
              <w:r w:rsidRPr="00F72115">
                <w:rPr>
                  <w:sz w:val="20"/>
                  <w:szCs w:val="20"/>
                  <w:lang w:val="sv-SE"/>
                </w:rPr>
                <w:t>diagnoser</w:t>
              </w:r>
            </w:ins>
            <w:ins w:id="12" w:author="Björn Genfors" w:date="2013-08-06T13:46:00Z">
              <w:r w:rsidRPr="00F72115">
                <w:rPr>
                  <w:sz w:val="20"/>
                  <w:szCs w:val="20"/>
                  <w:lang w:val="sv-SE"/>
                </w:rPr>
                <w:t xml:space="preserve"> som matchar begäran.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183F0" w14:textId="77777777" w:rsidR="00941DE4" w:rsidRPr="00907C9B" w:rsidRDefault="00941DE4" w:rsidP="00C149E2">
            <w:pPr>
              <w:spacing w:line="229" w:lineRule="exact"/>
              <w:ind w:left="102"/>
              <w:rPr>
                <w:ins w:id="13" w:author="Björn Genfors" w:date="2013-08-06T13:46:00Z"/>
                <w:sz w:val="20"/>
                <w:szCs w:val="20"/>
              </w:rPr>
            </w:pPr>
            <w:ins w:id="14" w:author="Björn Genfors" w:date="2013-08-06T13:46:00Z">
              <w:r w:rsidRPr="00907C9B">
                <w:rPr>
                  <w:sz w:val="20"/>
                  <w:szCs w:val="20"/>
                </w:rPr>
                <w:t>0.</w:t>
              </w:r>
              <w:r w:rsidRPr="00907C9B">
                <w:rPr>
                  <w:spacing w:val="-1"/>
                  <w:sz w:val="20"/>
                  <w:szCs w:val="20"/>
                </w:rPr>
                <w:t>.</w:t>
              </w:r>
              <w:r w:rsidRPr="00907C9B">
                <w:rPr>
                  <w:sz w:val="20"/>
                  <w:szCs w:val="20"/>
                </w:rPr>
                <w:t>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F49FC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4F394B36" w14:textId="77777777" w:rsidTr="00F92CFC">
        <w:trPr>
          <w:trHeight w:hRule="exact" w:val="49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79E37" w14:textId="77777777" w:rsidR="00941DE4" w:rsidRPr="00907C9B" w:rsidRDefault="00941DE4" w:rsidP="00C149E2">
            <w:pPr>
              <w:spacing w:line="229" w:lineRule="exact"/>
              <w:rPr>
                <w:ins w:id="15" w:author="Björn Genfors" w:date="2013-08-06T13:46:00Z"/>
                <w:sz w:val="20"/>
                <w:szCs w:val="20"/>
              </w:rPr>
            </w:pPr>
            <w:ins w:id="16" w:author="Björn Genfors" w:date="2013-08-06T13:46:00Z">
              <w:r w:rsidRPr="00907C9B">
                <w:rPr>
                  <w:sz w:val="20"/>
                  <w:szCs w:val="20"/>
                </w:rPr>
                <w:t xml:space="preserve"> </w:t>
              </w:r>
            </w:ins>
            <w:r>
              <w:rPr>
                <w:sz w:val="20"/>
                <w:szCs w:val="20"/>
              </w:rPr>
              <w:t>../</w:t>
            </w:r>
            <w:proofErr w:type="spellStart"/>
            <w:ins w:id="17" w:author="Björn Genfors" w:date="2013-08-06T13:56:00Z">
              <w:r>
                <w:rPr>
                  <w:sz w:val="20"/>
                  <w:szCs w:val="20"/>
                </w:rPr>
                <w:t>diagnosisHeader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D92BA" w14:textId="77777777" w:rsidR="00941DE4" w:rsidRPr="00907C9B" w:rsidRDefault="00941DE4" w:rsidP="00C149E2">
            <w:pPr>
              <w:spacing w:line="229" w:lineRule="exact"/>
              <w:ind w:left="102"/>
              <w:rPr>
                <w:ins w:id="18" w:author="Björn Genfors" w:date="2013-08-06T13:46:00Z"/>
                <w:sz w:val="20"/>
                <w:szCs w:val="20"/>
              </w:rPr>
            </w:pPr>
            <w:proofErr w:type="spellStart"/>
            <w:ins w:id="19" w:author="Björn Genfors" w:date="2013-08-06T13:46:00Z">
              <w:r>
                <w:rPr>
                  <w:sz w:val="20"/>
                  <w:szCs w:val="20"/>
                </w:rPr>
                <w:t>P</w:t>
              </w:r>
              <w:r w:rsidRPr="00907C9B">
                <w:rPr>
                  <w:sz w:val="20"/>
                  <w:szCs w:val="20"/>
                </w:rPr>
                <w:t>atient</w:t>
              </w:r>
              <w:r>
                <w:rPr>
                  <w:sz w:val="20"/>
                  <w:szCs w:val="20"/>
                </w:rPr>
                <w:t>Summary</w:t>
              </w:r>
              <w:r w:rsidRPr="00907C9B">
                <w:rPr>
                  <w:sz w:val="20"/>
                  <w:szCs w:val="20"/>
                </w:rPr>
                <w:t>HeaderType</w:t>
              </w:r>
              <w:proofErr w:type="spellEnd"/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2C5E1" w14:textId="77777777" w:rsidR="00941DE4" w:rsidRPr="00907C9B" w:rsidRDefault="00941DE4" w:rsidP="00C149E2">
            <w:pPr>
              <w:spacing w:line="229" w:lineRule="exact"/>
              <w:ind w:left="102"/>
              <w:rPr>
                <w:ins w:id="20" w:author="Björn Genfors" w:date="2013-08-06T13:46:00Z"/>
                <w:sz w:val="20"/>
                <w:szCs w:val="20"/>
              </w:rPr>
            </w:pPr>
            <w:ins w:id="21" w:author="Björn Genfors" w:date="2013-08-06T13:46:00Z">
              <w:r w:rsidRPr="00907C9B">
                <w:rPr>
                  <w:sz w:val="20"/>
                  <w:szCs w:val="20"/>
                </w:rPr>
                <w:t>Innehåller basinformation om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E408C" w14:textId="77777777" w:rsidR="00941DE4" w:rsidRPr="00907C9B" w:rsidRDefault="00941DE4" w:rsidP="00C149E2">
            <w:pPr>
              <w:spacing w:line="229" w:lineRule="exact"/>
              <w:ind w:left="102"/>
              <w:rPr>
                <w:ins w:id="22" w:author="Björn Genfors" w:date="2013-08-06T13:46:00Z"/>
                <w:sz w:val="20"/>
                <w:szCs w:val="20"/>
              </w:rPr>
            </w:pPr>
            <w:ins w:id="23" w:author="Björn Genfors" w:date="2013-08-06T13:46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F25C9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4F457AE7" w14:textId="77777777" w:rsidTr="00306B15">
        <w:trPr>
          <w:trHeight w:hRule="exact" w:val="150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7437C" w14:textId="77777777" w:rsidR="00941DE4" w:rsidRPr="00907C9B" w:rsidRDefault="00941DE4" w:rsidP="00C149E2">
            <w:pPr>
              <w:spacing w:line="229" w:lineRule="exact"/>
              <w:ind w:left="102"/>
              <w:rPr>
                <w:ins w:id="24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5" w:author="Björn Genfors" w:date="2013-10-03T13:00:00Z">
              <w:r w:rsidRPr="00907C9B">
                <w:rPr>
                  <w:sz w:val="20"/>
                  <w:szCs w:val="20"/>
                </w:rPr>
                <w:t>document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4E955" w14:textId="77777777" w:rsidR="00941DE4" w:rsidRPr="00907C9B" w:rsidRDefault="00941DE4" w:rsidP="00C149E2">
            <w:pPr>
              <w:spacing w:line="229" w:lineRule="exact"/>
              <w:ind w:left="102"/>
              <w:rPr>
                <w:ins w:id="26" w:author="Björn Genfors" w:date="2013-08-06T13:46:00Z"/>
                <w:sz w:val="20"/>
                <w:szCs w:val="20"/>
              </w:rPr>
            </w:pPr>
            <w:ins w:id="27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809F8" w14:textId="77777777" w:rsidR="00306B15" w:rsidRPr="00306B15" w:rsidRDefault="00306B15" w:rsidP="00306B1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r w:rsidRPr="00306B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Dokumentets identitet som är globalt unik. </w:t>
            </w:r>
          </w:p>
          <w:p w14:paraId="1A532964" w14:textId="77777777" w:rsidR="00941DE4" w:rsidRPr="00306B15" w:rsidRDefault="00306B15" w:rsidP="00306B15">
            <w:pPr>
              <w:spacing w:line="229" w:lineRule="exact"/>
              <w:ind w:left="102"/>
              <w:rPr>
                <w:ins w:id="28" w:author="Björn Genfors" w:date="2013-08-06T13:46:00Z"/>
                <w:sz w:val="20"/>
                <w:szCs w:val="20"/>
                <w:lang w:val="sv-SE"/>
              </w:rPr>
            </w:pPr>
            <w:r w:rsidRPr="00306B15">
              <w:rPr>
                <w:sz w:val="20"/>
                <w:szCs w:val="20"/>
                <w:lang w:val="sv-SE"/>
              </w:rPr>
              <w:t>I fall där dokumentets identitet som det anges i det lokala systemet inte är globalt unik, kan identiteten som an</w:t>
            </w:r>
            <w:r>
              <w:rPr>
                <w:sz w:val="20"/>
                <w:szCs w:val="20"/>
                <w:lang w:val="sv-SE"/>
              </w:rPr>
              <w:t xml:space="preserve">ges i </w:t>
            </w:r>
            <w:proofErr w:type="spellStart"/>
            <w:r>
              <w:rPr>
                <w:sz w:val="20"/>
                <w:szCs w:val="20"/>
                <w:lang w:val="sv-SE"/>
              </w:rPr>
              <w:t>documentId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bestå av en sträng bestående av källsystemets </w:t>
            </w:r>
            <w:proofErr w:type="spellStart"/>
            <w:r w:rsidRPr="00306B15">
              <w:rPr>
                <w:sz w:val="20"/>
                <w:szCs w:val="20"/>
                <w:lang w:val="sv-SE"/>
              </w:rPr>
              <w:t>HSAId</w:t>
            </w:r>
            <w:proofErr w:type="spellEnd"/>
            <w:r w:rsidRPr="00306B15">
              <w:rPr>
                <w:sz w:val="20"/>
                <w:szCs w:val="20"/>
                <w:lang w:val="sv-SE"/>
              </w:rPr>
              <w:t xml:space="preserve"> konkatenerat med dokumentets identitet.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7A0F2" w14:textId="77777777" w:rsidR="00941DE4" w:rsidRPr="00907C9B" w:rsidRDefault="00941DE4" w:rsidP="00C149E2">
            <w:pPr>
              <w:spacing w:line="229" w:lineRule="exact"/>
              <w:ind w:left="102"/>
              <w:rPr>
                <w:ins w:id="29" w:author="Björn Genfors" w:date="2013-08-06T13:46:00Z"/>
                <w:sz w:val="20"/>
                <w:szCs w:val="20"/>
              </w:rPr>
            </w:pPr>
            <w:ins w:id="30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61F8F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1024953B" w14:textId="77777777" w:rsidTr="00F92CFC">
        <w:trPr>
          <w:trHeight w:hRule="exact" w:val="5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788D479" w14:textId="77777777" w:rsidR="00941DE4" w:rsidRPr="00E0757D" w:rsidRDefault="00941DE4" w:rsidP="00C149E2">
            <w:pPr>
              <w:spacing w:line="229" w:lineRule="exact"/>
              <w:ind w:left="102"/>
              <w:rPr>
                <w:ins w:id="31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2" w:author="Björn Genfors" w:date="2013-10-03T13:00:00Z">
              <w:r>
                <w:rPr>
                  <w:sz w:val="20"/>
                  <w:szCs w:val="20"/>
                </w:rPr>
                <w:t>sourceSystemHSAI</w:t>
              </w:r>
              <w:r w:rsidRPr="00D6731C">
                <w:rPr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74BF6A8" w14:textId="77777777" w:rsidR="00941DE4" w:rsidRPr="00E0757D" w:rsidRDefault="00941DE4" w:rsidP="00C149E2">
            <w:pPr>
              <w:spacing w:line="229" w:lineRule="exact"/>
              <w:ind w:left="102"/>
              <w:rPr>
                <w:ins w:id="33" w:author="Björn Genfors" w:date="2013-08-06T13:46:00Z"/>
                <w:sz w:val="20"/>
                <w:szCs w:val="20"/>
              </w:rPr>
            </w:pPr>
            <w:proofErr w:type="spellStart"/>
            <w:ins w:id="34" w:author="Björn Genfors" w:date="2013-10-03T13:00:00Z">
              <w:r>
                <w:rPr>
                  <w:sz w:val="20"/>
                  <w:szCs w:val="20"/>
                </w:rPr>
                <w:t>HSAI</w:t>
              </w:r>
              <w:r w:rsidRPr="007D6475">
                <w:rPr>
                  <w:sz w:val="20"/>
                  <w:szCs w:val="20"/>
                </w:rPr>
                <w:t>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842568F" w14:textId="77777777" w:rsidR="00941DE4" w:rsidRPr="00F72115" w:rsidRDefault="00941DE4" w:rsidP="00C149E2">
            <w:pPr>
              <w:spacing w:line="229" w:lineRule="exact"/>
              <w:ind w:left="102"/>
              <w:rPr>
                <w:ins w:id="35" w:author="Björn Genfors" w:date="2013-08-06T13:46:00Z"/>
                <w:sz w:val="20"/>
                <w:szCs w:val="20"/>
                <w:lang w:val="sv-SE"/>
              </w:rPr>
            </w:pPr>
            <w:ins w:id="36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HSA-id för det system som dokumentet är skapat i.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3FF8964" w14:textId="77777777" w:rsidR="00941DE4" w:rsidRPr="00907C9B" w:rsidRDefault="00941DE4" w:rsidP="00C149E2">
            <w:pPr>
              <w:spacing w:line="229" w:lineRule="exact"/>
              <w:ind w:left="102"/>
              <w:rPr>
                <w:ins w:id="37" w:author="Björn Genfors" w:date="2013-08-06T13:46:00Z"/>
                <w:sz w:val="20"/>
                <w:szCs w:val="20"/>
              </w:rPr>
            </w:pPr>
            <w:ins w:id="38" w:author="Björn Genfors" w:date="2013-10-03T13:00:00Z">
              <w:r w:rsidRPr="007D6475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661D8" w14:textId="77777777" w:rsidR="00941DE4" w:rsidRPr="007D6475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4BF4FB6D" w14:textId="77777777" w:rsidTr="00306B15">
        <w:trPr>
          <w:trHeight w:val="25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DB25A" w14:textId="77777777" w:rsidR="00941DE4" w:rsidRPr="00F82472" w:rsidRDefault="00941DE4">
            <w:pPr>
              <w:spacing w:line="229" w:lineRule="exact"/>
              <w:ind w:left="87"/>
              <w:rPr>
                <w:ins w:id="39" w:author="Björn Genfors" w:date="2013-08-06T13:46:00Z"/>
                <w:sz w:val="20"/>
                <w:szCs w:val="20"/>
                <w:lang w:val="sv-SE"/>
              </w:rPr>
              <w:pPrChange w:id="40" w:author="Björn Genfors" w:date="2013-08-08T12:50:00Z">
                <w:pPr>
                  <w:widowControl/>
                  <w:spacing w:line="229" w:lineRule="exact"/>
                </w:pPr>
              </w:pPrChange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41" w:author="Björn Genfors" w:date="2013-10-03T13:00:00Z">
              <w:r w:rsidRPr="00907C9B">
                <w:rPr>
                  <w:sz w:val="20"/>
                  <w:szCs w:val="20"/>
                </w:rPr>
                <w:t>patient</w:t>
              </w:r>
              <w:r>
                <w:rPr>
                  <w:sz w:val="20"/>
                  <w:szCs w:val="20"/>
                </w:rPr>
                <w:t>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01031" w14:textId="77777777" w:rsidR="00941DE4" w:rsidRPr="000A6DF8" w:rsidRDefault="00941DE4" w:rsidP="00C149E2">
            <w:pPr>
              <w:spacing w:line="226" w:lineRule="exact"/>
              <w:ind w:left="102"/>
              <w:rPr>
                <w:ins w:id="42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43" w:author="Björn Genfors" w:date="2013-10-03T13:00:00Z">
              <w:r>
                <w:rPr>
                  <w:spacing w:val="-1"/>
                  <w:sz w:val="20"/>
                  <w:szCs w:val="20"/>
                </w:rPr>
                <w:t>PersonIdType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A1E69" w14:textId="77777777" w:rsidR="00941DE4" w:rsidRPr="00F82472" w:rsidRDefault="00941DE4" w:rsidP="00C149E2">
            <w:pPr>
              <w:spacing w:line="229" w:lineRule="exact"/>
              <w:ind w:left="102"/>
              <w:rPr>
                <w:ins w:id="44" w:author="Björn Genfors" w:date="2013-08-06T13:46:00Z"/>
                <w:sz w:val="20"/>
                <w:szCs w:val="20"/>
              </w:rPr>
            </w:pPr>
            <w:ins w:id="45" w:author="Björn Genfors" w:date="2013-10-03T13:00:00Z">
              <w:r w:rsidRPr="00041CC6">
                <w:rPr>
                  <w:sz w:val="20"/>
                  <w:szCs w:val="20"/>
                </w:rPr>
                <w:t>Id</w:t>
              </w:r>
              <w:r>
                <w:rPr>
                  <w:sz w:val="20"/>
                  <w:szCs w:val="20"/>
                </w:rPr>
                <w:t xml:space="preserve">entifierare för patient. 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D90AA" w14:textId="77777777" w:rsidR="00941DE4" w:rsidRPr="00907C9B" w:rsidRDefault="00941DE4" w:rsidP="00C149E2">
            <w:pPr>
              <w:spacing w:line="229" w:lineRule="exact"/>
              <w:ind w:left="102"/>
              <w:rPr>
                <w:ins w:id="46" w:author="Björn Genfors" w:date="2013-08-06T13:46:00Z"/>
                <w:sz w:val="20"/>
                <w:szCs w:val="20"/>
              </w:rPr>
            </w:pPr>
            <w:ins w:id="47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3A099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3C85CB08" w14:textId="77777777" w:rsidTr="00F92CFC">
        <w:trPr>
          <w:trHeight w:val="52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E6961" w14:textId="77777777" w:rsidR="00941DE4" w:rsidRPr="00F82472" w:rsidRDefault="00941DE4" w:rsidP="00C149E2">
            <w:pPr>
              <w:spacing w:line="229" w:lineRule="exact"/>
              <w:ind w:left="102"/>
              <w:rPr>
                <w:ins w:id="4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49" w:author="Björn Genfors" w:date="2013-10-03T13:00:00Z">
              <w:r>
                <w:rPr>
                  <w:sz w:val="20"/>
                  <w:szCs w:val="20"/>
                </w:rPr>
                <w:t>id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D6D7B" w14:textId="77777777" w:rsidR="00941DE4" w:rsidRPr="00F82472" w:rsidRDefault="00941DE4" w:rsidP="00C149E2">
            <w:pPr>
              <w:spacing w:line="226" w:lineRule="exact"/>
              <w:ind w:left="102"/>
              <w:rPr>
                <w:ins w:id="50" w:author="Björn Genfors" w:date="2013-08-06T13:46:00Z"/>
                <w:spacing w:val="-1"/>
                <w:sz w:val="20"/>
                <w:szCs w:val="20"/>
              </w:rPr>
            </w:pPr>
            <w:ins w:id="51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DC6D9" w14:textId="77777777" w:rsidR="00941DE4" w:rsidRPr="00F72115" w:rsidRDefault="00941DE4" w:rsidP="00C149E2">
            <w:pPr>
              <w:spacing w:line="226" w:lineRule="exact"/>
              <w:ind w:left="142"/>
              <w:rPr>
                <w:ins w:id="52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53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Sätts till patientens identifierare. Anges med 12 tecken utan avskiljare.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25164" w14:textId="77777777" w:rsidR="00941DE4" w:rsidRPr="00907C9B" w:rsidRDefault="00941DE4" w:rsidP="00C149E2">
            <w:pPr>
              <w:spacing w:line="229" w:lineRule="exact"/>
              <w:ind w:left="102"/>
              <w:rPr>
                <w:ins w:id="54" w:author="Björn Genfors" w:date="2013-08-06T13:46:00Z"/>
                <w:sz w:val="20"/>
                <w:szCs w:val="20"/>
              </w:rPr>
            </w:pPr>
            <w:ins w:id="55" w:author="Björn Genfors" w:date="2013-10-03T13:00:00Z">
              <w:r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94C02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48A3C538" w14:textId="77777777" w:rsidTr="00F92CFC">
        <w:trPr>
          <w:trHeight w:val="6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AD7BB" w14:textId="77777777" w:rsidR="00941DE4" w:rsidRPr="00F82472" w:rsidRDefault="00941DE4" w:rsidP="00C149E2">
            <w:pPr>
              <w:spacing w:line="229" w:lineRule="exact"/>
              <w:ind w:left="102"/>
              <w:rPr>
                <w:ins w:id="56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57" w:author="Björn Genfors" w:date="2013-10-03T13:00:00Z">
              <w:r>
                <w:rPr>
                  <w:sz w:val="20"/>
                  <w:szCs w:val="20"/>
                </w:rPr>
                <w:t>type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31B5E" w14:textId="77777777" w:rsidR="00941DE4" w:rsidRPr="00F82472" w:rsidRDefault="00941DE4" w:rsidP="00C149E2">
            <w:pPr>
              <w:spacing w:line="226" w:lineRule="exact"/>
              <w:ind w:left="102"/>
              <w:rPr>
                <w:ins w:id="58" w:author="Björn Genfors" w:date="2013-08-06T13:46:00Z"/>
                <w:spacing w:val="-1"/>
                <w:sz w:val="20"/>
                <w:szCs w:val="20"/>
              </w:rPr>
            </w:pPr>
            <w:ins w:id="59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DB77F" w14:textId="77777777" w:rsidR="00941DE4" w:rsidRPr="00F72115" w:rsidRDefault="00941DE4" w:rsidP="00C149E2">
            <w:pPr>
              <w:spacing w:line="226" w:lineRule="exact"/>
              <w:ind w:left="102"/>
              <w:rPr>
                <w:ins w:id="60" w:author="Björn Genfors" w:date="2013-10-03T13:00:00Z"/>
                <w:sz w:val="20"/>
                <w:szCs w:val="20"/>
                <w:lang w:val="sv-SE"/>
              </w:rPr>
            </w:pPr>
            <w:ins w:id="61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Sätts till OID för typ av identifierare. 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personnummer ska Skatteverkets personnummer (1.2.752.129.2.1.3.1).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samordningsnummer ska Skatteverkets samordningsnummer (1.2.752.129.2.1.3.3).</w:t>
              </w:r>
              <w:r w:rsidRPr="00F72115">
                <w:rPr>
                  <w:sz w:val="20"/>
                  <w:szCs w:val="20"/>
                  <w:lang w:val="sv-SE"/>
                </w:rPr>
                <w:br/>
                <w:t>För reservnummer används lokalt definierade reservnummet, exempelvis SLL reservnummer (1.2.752.</w:t>
              </w:r>
              <w:proofErr w:type="gramStart"/>
              <w:r w:rsidRPr="00F72115">
                <w:rPr>
                  <w:sz w:val="20"/>
                  <w:szCs w:val="20"/>
                  <w:lang w:val="sv-SE"/>
                </w:rPr>
                <w:t>97.3.1</w:t>
              </w:r>
              <w:proofErr w:type="gramEnd"/>
              <w:r w:rsidRPr="00F72115">
                <w:rPr>
                  <w:sz w:val="20"/>
                  <w:szCs w:val="20"/>
                  <w:lang w:val="sv-SE"/>
                </w:rPr>
                <w:t>.3)</w:t>
              </w:r>
            </w:ins>
          </w:p>
          <w:p w14:paraId="7A754E83" w14:textId="77777777" w:rsidR="00941DE4" w:rsidRPr="00F72115" w:rsidRDefault="00941DE4" w:rsidP="00C149E2">
            <w:pPr>
              <w:spacing w:line="226" w:lineRule="exact"/>
              <w:ind w:left="102"/>
              <w:rPr>
                <w:ins w:id="62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1ED75" w14:textId="77777777" w:rsidR="00941DE4" w:rsidRPr="00907C9B" w:rsidRDefault="00941DE4" w:rsidP="00C149E2">
            <w:pPr>
              <w:spacing w:line="229" w:lineRule="exact"/>
              <w:ind w:left="102"/>
              <w:rPr>
                <w:ins w:id="63" w:author="Björn Genfors" w:date="2013-08-06T13:46:00Z"/>
                <w:sz w:val="20"/>
                <w:szCs w:val="20"/>
              </w:rPr>
            </w:pPr>
            <w:ins w:id="64" w:author="Björn Genfors" w:date="2013-10-03T13:00:00Z">
              <w:r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F4A57" w14:textId="77777777"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7AA95EFB" w14:textId="77777777" w:rsidTr="00306B15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1E3F0" w14:textId="77777777" w:rsidR="00941DE4" w:rsidRPr="00907C9B" w:rsidRDefault="00941DE4" w:rsidP="00C149E2">
            <w:pPr>
              <w:spacing w:line="229" w:lineRule="exact"/>
              <w:ind w:left="102"/>
              <w:rPr>
                <w:ins w:id="6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66" w:author="Björn Genfors" w:date="2013-10-03T13:00:00Z">
              <w:r w:rsidRPr="00100BA1">
                <w:rPr>
                  <w:sz w:val="20"/>
                  <w:szCs w:val="20"/>
                </w:rPr>
                <w:t>accountableHealthcareProfessional</w:t>
              </w:r>
              <w:proofErr w:type="spellEnd"/>
            </w:ins>
          </w:p>
          <w:p w14:paraId="08224BED" w14:textId="77777777" w:rsidR="00941DE4" w:rsidRPr="00907C9B" w:rsidRDefault="00941DE4" w:rsidP="00C149E2">
            <w:pPr>
              <w:spacing w:line="229" w:lineRule="exact"/>
              <w:ind w:left="102"/>
              <w:rPr>
                <w:ins w:id="67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77F7E" w14:textId="77777777" w:rsidR="00941DE4" w:rsidRPr="00907C9B" w:rsidRDefault="00941DE4" w:rsidP="00C149E2">
            <w:pPr>
              <w:spacing w:line="229" w:lineRule="exact"/>
              <w:ind w:left="102"/>
              <w:rPr>
                <w:ins w:id="68" w:author="Björn Genfors" w:date="2013-10-03T13:00:00Z"/>
                <w:sz w:val="20"/>
                <w:szCs w:val="20"/>
              </w:rPr>
            </w:pPr>
            <w:proofErr w:type="spellStart"/>
            <w:ins w:id="69" w:author="Björn Genfors" w:date="2013-10-03T13:00:00Z">
              <w:r>
                <w:rPr>
                  <w:sz w:val="20"/>
                  <w:szCs w:val="20"/>
                </w:rPr>
                <w:t>HealthcareProfessionalType</w:t>
              </w:r>
              <w:proofErr w:type="spellEnd"/>
            </w:ins>
          </w:p>
          <w:p w14:paraId="4E72C7AF" w14:textId="77777777" w:rsidR="00941DE4" w:rsidRPr="00907C9B" w:rsidRDefault="00941DE4" w:rsidP="00C149E2">
            <w:pPr>
              <w:spacing w:line="229" w:lineRule="exact"/>
              <w:ind w:left="102"/>
              <w:rPr>
                <w:ins w:id="70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36648" w14:textId="77777777" w:rsidR="00941DE4" w:rsidRPr="00F72115" w:rsidRDefault="00941DE4" w:rsidP="00C149E2">
            <w:pPr>
              <w:spacing w:line="226" w:lineRule="exact"/>
              <w:ind w:left="102"/>
              <w:rPr>
                <w:ins w:id="71" w:author="Björn Genfors" w:date="2013-10-03T13:00:00Z"/>
                <w:spacing w:val="-1"/>
                <w:sz w:val="20"/>
                <w:szCs w:val="20"/>
                <w:lang w:val="sv-SE"/>
              </w:rPr>
            </w:pPr>
            <w:ins w:id="72" w:author="Björn Genfors" w:date="2013-10-03T13:00:00Z">
              <w:r w:rsidRPr="00F72115">
                <w:rPr>
                  <w:spacing w:val="-1"/>
                  <w:sz w:val="20"/>
                  <w:szCs w:val="20"/>
                  <w:lang w:val="sv-SE"/>
                </w:rPr>
                <w:t>Information om den hälso- och sjukvårdsperson som ansvarar för informationen i dokumentet, nedan kallas författare.</w:t>
              </w:r>
            </w:ins>
          </w:p>
          <w:p w14:paraId="1457AC9A" w14:textId="77777777" w:rsidR="00941DE4" w:rsidRPr="00F72115" w:rsidRDefault="00941DE4" w:rsidP="00C149E2">
            <w:pPr>
              <w:spacing w:line="229" w:lineRule="exact"/>
              <w:ind w:left="102"/>
              <w:rPr>
                <w:ins w:id="73" w:author="Björn Genfors" w:date="2013-08-06T13:46:00Z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55EA0" w14:textId="77777777" w:rsidR="00941DE4" w:rsidRPr="00907C9B" w:rsidRDefault="00941DE4" w:rsidP="00C149E2">
            <w:pPr>
              <w:spacing w:line="229" w:lineRule="exact"/>
              <w:ind w:left="102"/>
              <w:rPr>
                <w:ins w:id="74" w:author="Björn Genfors" w:date="2013-08-06T13:46:00Z"/>
                <w:sz w:val="20"/>
                <w:szCs w:val="20"/>
              </w:rPr>
            </w:pPr>
            <w:ins w:id="75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BC8F6" w14:textId="77777777" w:rsidR="00941DE4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622057B8" w14:textId="77777777" w:rsidTr="00306B15">
        <w:trPr>
          <w:trHeight w:hRule="exact" w:val="1208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DBD51" w14:textId="77777777" w:rsidR="00941DE4" w:rsidRPr="00907C9B" w:rsidRDefault="00941DE4" w:rsidP="00C149E2">
            <w:pPr>
              <w:spacing w:line="229" w:lineRule="exact"/>
              <w:ind w:left="102"/>
              <w:rPr>
                <w:ins w:id="7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../../../</w:t>
            </w:r>
            <w:proofErr w:type="spellStart"/>
            <w:ins w:id="77" w:author="Björn Genfors" w:date="2013-10-03T13:00:00Z">
              <w:r w:rsidRPr="00907C9B">
                <w:rPr>
                  <w:sz w:val="20"/>
                  <w:szCs w:val="20"/>
                </w:rPr>
                <w:t>a</w:t>
              </w:r>
              <w:r w:rsidRPr="00907C9B">
                <w:rPr>
                  <w:spacing w:val="-1"/>
                  <w:sz w:val="20"/>
                  <w:szCs w:val="20"/>
                </w:rPr>
                <w:t>uthorTime</w:t>
              </w:r>
              <w:proofErr w:type="spellEnd"/>
            </w:ins>
          </w:p>
          <w:p w14:paraId="7A44A942" w14:textId="77777777" w:rsidR="00941DE4" w:rsidRPr="00907C9B" w:rsidRDefault="00941DE4" w:rsidP="00C149E2">
            <w:pPr>
              <w:spacing w:line="226" w:lineRule="exact"/>
              <w:ind w:left="102"/>
              <w:rPr>
                <w:ins w:id="78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E4B34" w14:textId="77777777" w:rsidR="00941DE4" w:rsidRPr="00DB2312" w:rsidRDefault="00941DE4" w:rsidP="00C149E2">
            <w:pPr>
              <w:spacing w:line="229" w:lineRule="exact"/>
              <w:ind w:left="102"/>
              <w:rPr>
                <w:ins w:id="7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80" w:author="Björn Genfors" w:date="2013-10-03T13:00:00Z">
              <w:r w:rsidRPr="00DB2312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14:paraId="2037D80B" w14:textId="77777777" w:rsidR="00941DE4" w:rsidRPr="00907C9B" w:rsidRDefault="00941DE4" w:rsidP="00C149E2">
            <w:pPr>
              <w:spacing w:line="226" w:lineRule="exact"/>
              <w:ind w:left="102"/>
              <w:rPr>
                <w:ins w:id="81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7E2C8" w14:textId="77777777" w:rsidR="00941DE4" w:rsidRPr="00F72115" w:rsidRDefault="00941DE4" w:rsidP="00C149E2">
            <w:pPr>
              <w:spacing w:line="226" w:lineRule="exact"/>
              <w:ind w:left="102"/>
              <w:rPr>
                <w:ins w:id="82" w:author="Björn Genfors" w:date="2013-10-03T13:00:00Z"/>
                <w:sz w:val="20"/>
                <w:szCs w:val="20"/>
                <w:lang w:val="sv-SE"/>
              </w:rPr>
            </w:pPr>
            <w:ins w:id="83" w:author="Björn Genfors" w:date="2013-10-03T13:00:00Z">
              <w:r w:rsidRPr="00F72115">
                <w:rPr>
                  <w:spacing w:val="-1"/>
                  <w:sz w:val="20"/>
                  <w:szCs w:val="20"/>
                  <w:lang w:val="sv-SE"/>
                </w:rPr>
                <w:t>Tidpunkt då dokumentet skapades.</w:t>
              </w:r>
              <w:r w:rsidRPr="00F72115">
                <w:rPr>
                  <w:sz w:val="20"/>
                  <w:szCs w:val="20"/>
                  <w:lang w:val="sv-SE"/>
                </w:rPr>
                <w:t xml:space="preserve">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>Det är den senaste tidpunkten då informationen uppdaterats i systemet som ska finnas här i de fall informationen har ändrats efter det att den skapades.</w:t>
              </w:r>
            </w:ins>
          </w:p>
          <w:p w14:paraId="4173E2C1" w14:textId="77777777" w:rsidR="00941DE4" w:rsidRPr="00F72115" w:rsidRDefault="00941DE4" w:rsidP="00C149E2">
            <w:pPr>
              <w:spacing w:line="226" w:lineRule="exact"/>
              <w:ind w:left="102"/>
              <w:rPr>
                <w:ins w:id="84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EE6A0" w14:textId="77777777" w:rsidR="00941DE4" w:rsidRPr="00907C9B" w:rsidRDefault="00941DE4" w:rsidP="00C149E2">
            <w:pPr>
              <w:spacing w:line="226" w:lineRule="exact"/>
              <w:ind w:left="102"/>
              <w:rPr>
                <w:ins w:id="85" w:author="Björn Genfors" w:date="2013-08-06T13:46:00Z"/>
                <w:spacing w:val="-1"/>
                <w:sz w:val="20"/>
                <w:szCs w:val="20"/>
              </w:rPr>
            </w:pPr>
            <w:ins w:id="86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239CE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21121D5B" w14:textId="77777777" w:rsidTr="00F92CFC">
        <w:trPr>
          <w:trHeight w:hRule="exact" w:val="53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21D6A" w14:textId="77777777" w:rsidR="00941DE4" w:rsidRPr="00907C9B" w:rsidRDefault="00941DE4" w:rsidP="00C149E2">
            <w:pPr>
              <w:spacing w:line="229" w:lineRule="exact"/>
              <w:ind w:left="102"/>
              <w:rPr>
                <w:ins w:id="8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88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healthcareProfessionalHSAId</w:t>
              </w:r>
              <w:proofErr w:type="spellEnd"/>
            </w:ins>
          </w:p>
          <w:p w14:paraId="50BF30BE" w14:textId="77777777" w:rsidR="00941DE4" w:rsidRPr="00907C9B" w:rsidRDefault="00941DE4" w:rsidP="00C149E2">
            <w:pPr>
              <w:spacing w:line="226" w:lineRule="exact"/>
              <w:ind w:left="102"/>
              <w:rPr>
                <w:ins w:id="89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DBC91" w14:textId="77777777" w:rsidR="00941DE4" w:rsidRPr="00DB2312" w:rsidRDefault="00941DE4" w:rsidP="00C149E2">
            <w:pPr>
              <w:spacing w:line="229" w:lineRule="exact"/>
              <w:ind w:left="102"/>
              <w:rPr>
                <w:ins w:id="90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91" w:author="Björn Genfors" w:date="2013-10-03T13:00:00Z">
              <w:r w:rsidRPr="00DB2312">
                <w:rPr>
                  <w:sz w:val="20"/>
                  <w:szCs w:val="20"/>
                </w:rPr>
                <w:t>HSAIdType</w:t>
              </w:r>
              <w:proofErr w:type="spellEnd"/>
            </w:ins>
          </w:p>
          <w:p w14:paraId="76F7F4D1" w14:textId="77777777" w:rsidR="00941DE4" w:rsidRPr="00907C9B" w:rsidRDefault="00941DE4" w:rsidP="00C149E2">
            <w:pPr>
              <w:spacing w:line="226" w:lineRule="exact"/>
              <w:ind w:left="102"/>
              <w:rPr>
                <w:ins w:id="92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7F694" w14:textId="77777777" w:rsidR="00941DE4" w:rsidRPr="00BE7739" w:rsidRDefault="00941DE4" w:rsidP="00BE7739">
            <w:pPr>
              <w:spacing w:line="226" w:lineRule="exact"/>
              <w:ind w:left="102"/>
              <w:rPr>
                <w:ins w:id="93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94" w:author="Björn Genfors" w:date="2013-10-03T13:00:00Z">
              <w:r w:rsidRPr="00BE7739">
                <w:rPr>
                  <w:spacing w:val="-1"/>
                  <w:sz w:val="20"/>
                  <w:szCs w:val="20"/>
                  <w:lang w:val="sv-SE"/>
                </w:rPr>
                <w:t>Författarens HSA-id</w:t>
              </w:r>
            </w:ins>
            <w:r w:rsidR="00BE7739" w:rsidRPr="00BE7739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BE7739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B60F6" w14:textId="77777777" w:rsidR="00941DE4" w:rsidRPr="00907C9B" w:rsidRDefault="00BE7739" w:rsidP="00C149E2">
            <w:pPr>
              <w:spacing w:line="226" w:lineRule="exact"/>
              <w:ind w:left="102"/>
              <w:rPr>
                <w:ins w:id="95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96" w:author="Björn Genfors" w:date="2013-10-03T13:00:00Z">
              <w:r w:rsidR="00941DE4" w:rsidRPr="00DB2312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38501" w14:textId="77777777"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3483CB71" w14:textId="77777777" w:rsidTr="00BE7739">
        <w:trPr>
          <w:trHeight w:hRule="exact" w:val="58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CE30E" w14:textId="77777777" w:rsidR="00941DE4" w:rsidRPr="00907C9B" w:rsidRDefault="00941DE4" w:rsidP="00C149E2">
            <w:pPr>
              <w:spacing w:line="226" w:lineRule="exact"/>
              <w:ind w:left="102"/>
              <w:rPr>
                <w:ins w:id="97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98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F765D" w14:textId="77777777" w:rsidR="00941DE4" w:rsidRPr="00907C9B" w:rsidRDefault="00941DE4" w:rsidP="00C149E2">
            <w:pPr>
              <w:spacing w:line="226" w:lineRule="exact"/>
              <w:ind w:left="102"/>
              <w:rPr>
                <w:ins w:id="99" w:author="Björn Genfors" w:date="2013-08-06T13:46:00Z"/>
                <w:spacing w:val="-1"/>
                <w:sz w:val="20"/>
                <w:szCs w:val="20"/>
              </w:rPr>
            </w:pPr>
            <w:ins w:id="100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CA54D" w14:textId="77777777" w:rsidR="00941DE4" w:rsidRPr="00BE7739" w:rsidRDefault="00941DE4" w:rsidP="00C149E2">
            <w:pPr>
              <w:spacing w:line="226" w:lineRule="exact"/>
              <w:ind w:left="102"/>
              <w:rPr>
                <w:ins w:id="101" w:author="Björn Genfors" w:date="2013-08-06T13:46:00Z"/>
                <w:lang w:val="sv-SE"/>
              </w:rPr>
            </w:pPr>
            <w:ins w:id="102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Namn på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 xml:space="preserve">författaren. </w:t>
              </w:r>
              <w:r w:rsidRPr="00BE7739">
                <w:rPr>
                  <w:spacing w:val="-1"/>
                  <w:sz w:val="20"/>
                  <w:szCs w:val="20"/>
                  <w:lang w:val="sv-SE"/>
                </w:rPr>
                <w:t>Om tillgängligt skall detta anges.</w:t>
              </w:r>
            </w:ins>
            <w:r w:rsidR="00BE7739">
              <w:rPr>
                <w:spacing w:val="-1"/>
                <w:sz w:val="20"/>
                <w:szCs w:val="20"/>
                <w:lang w:val="sv-SE"/>
              </w:rPr>
              <w:t xml:space="preserve">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E5ACF" w14:textId="77777777" w:rsidR="00941DE4" w:rsidRPr="00907C9B" w:rsidRDefault="00941DE4" w:rsidP="00C149E2">
            <w:pPr>
              <w:spacing w:line="226" w:lineRule="exact"/>
              <w:ind w:left="102"/>
              <w:rPr>
                <w:ins w:id="103" w:author="Björn Genfors" w:date="2013-08-06T13:46:00Z"/>
                <w:spacing w:val="-1"/>
                <w:sz w:val="20"/>
                <w:szCs w:val="20"/>
              </w:rPr>
            </w:pPr>
            <w:ins w:id="104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E76E4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71633F1D" w14:textId="77777777" w:rsidTr="00C149E2">
        <w:trPr>
          <w:trHeight w:hRule="exact" w:val="169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073E2" w14:textId="77777777" w:rsidR="00941DE4" w:rsidRPr="00907C9B" w:rsidRDefault="00941DE4" w:rsidP="00C149E2">
            <w:pPr>
              <w:spacing w:line="229" w:lineRule="exact"/>
              <w:ind w:left="102"/>
              <w:rPr>
                <w:ins w:id="10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106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907C9B">
                <w:rPr>
                  <w:spacing w:val="-1"/>
                  <w:sz w:val="20"/>
                  <w:szCs w:val="20"/>
                </w:rPr>
                <w:t>RoleCode</w:t>
              </w:r>
              <w:proofErr w:type="spellEnd"/>
            </w:ins>
          </w:p>
          <w:p w14:paraId="5B0A8A07" w14:textId="77777777" w:rsidR="00941DE4" w:rsidRPr="00907C9B" w:rsidRDefault="00941DE4" w:rsidP="00C149E2">
            <w:pPr>
              <w:spacing w:line="226" w:lineRule="exact"/>
              <w:ind w:left="102"/>
              <w:rPr>
                <w:ins w:id="107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E2215" w14:textId="77777777" w:rsidR="00941DE4" w:rsidRPr="00DB2312" w:rsidRDefault="00941DE4" w:rsidP="00C149E2">
            <w:pPr>
              <w:spacing w:line="226" w:lineRule="exact"/>
              <w:ind w:left="102"/>
              <w:rPr>
                <w:ins w:id="108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109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CVType</w:t>
              </w:r>
              <w:proofErr w:type="spellEnd"/>
              <w:r w:rsidRPr="00DB2312">
                <w:rPr>
                  <w:spacing w:val="-1"/>
                  <w:sz w:val="20"/>
                  <w:szCs w:val="20"/>
                </w:rPr>
                <w:t xml:space="preserve"> </w:t>
              </w:r>
            </w:ins>
          </w:p>
          <w:p w14:paraId="3C4E5CEA" w14:textId="77777777" w:rsidR="00941DE4" w:rsidRDefault="00941DE4" w:rsidP="00C149E2">
            <w:pPr>
              <w:spacing w:line="226" w:lineRule="exact"/>
              <w:ind w:left="102"/>
              <w:rPr>
                <w:ins w:id="110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F5C52" w14:textId="77777777" w:rsidR="00941DE4" w:rsidRPr="00F72115" w:rsidRDefault="00941DE4" w:rsidP="00C149E2">
            <w:pPr>
              <w:spacing w:line="226" w:lineRule="exact"/>
              <w:ind w:left="102"/>
              <w:rPr>
                <w:ins w:id="111" w:author="Björn Genfors" w:date="2013-10-03T13:00:00Z"/>
                <w:sz w:val="20"/>
                <w:szCs w:val="20"/>
                <w:lang w:val="sv-SE"/>
              </w:rPr>
            </w:pPr>
            <w:ins w:id="112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Information om personens befattning. Om möjligt skall KV Befattning (OID 1.2.752.129.2.2.1.4), se </w:t>
              </w:r>
            </w:ins>
          </w:p>
          <w:p w14:paraId="70956B0F" w14:textId="77777777" w:rsidR="00941DE4" w:rsidRDefault="00941DE4" w:rsidP="00C149E2">
            <w:pPr>
              <w:spacing w:line="226" w:lineRule="exact"/>
              <w:ind w:left="102"/>
              <w:rPr>
                <w:rStyle w:val="Hyperlnk"/>
                <w:sz w:val="20"/>
                <w:szCs w:val="20"/>
              </w:rPr>
            </w:pPr>
            <w:ins w:id="113" w:author="Björn Genfors" w:date="2013-10-03T13:00:00Z">
              <w:r>
                <w:fldChar w:fldCharType="begin"/>
              </w:r>
              <w:r>
                <w:instrText xml:space="preserve"> HYPERLINK "http://www.inera.se/Documents/TJANSTER_PROJEKT/Katalogtjanst_HSA/Innehall/hsa_innehall_befattning.pdf" </w:instrText>
              </w:r>
              <w:r>
                <w:rPr>
                  <w:lang w:val="sv-SE"/>
                </w:rPr>
                <w:fldChar w:fldCharType="separate"/>
              </w:r>
              <w:r w:rsidRPr="00DB2312">
                <w:rPr>
                  <w:rStyle w:val="Hyperlnk"/>
                  <w:sz w:val="20"/>
                  <w:szCs w:val="20"/>
                </w:rPr>
                <w:t>http://www.inera.se/Documents/TJANSTER_PROJEKT/Katalogtjanst_HSA/Innehall/hsa_innehall_befattning.pdf</w:t>
              </w:r>
              <w:r>
                <w:rPr>
                  <w:rStyle w:val="Hyperlnk"/>
                  <w:sz w:val="20"/>
                  <w:szCs w:val="20"/>
                </w:rPr>
                <w:fldChar w:fldCharType="end"/>
              </w:r>
            </w:ins>
          </w:p>
          <w:p w14:paraId="2F392446" w14:textId="77777777" w:rsidR="00C149E2" w:rsidRDefault="00C149E2" w:rsidP="00C149E2">
            <w:pPr>
              <w:spacing w:line="226" w:lineRule="exact"/>
              <w:ind w:left="102"/>
              <w:rPr>
                <w:ins w:id="114" w:author="Björn Genfors" w:date="2013-10-03T13:00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14:paraId="3E3154CA" w14:textId="77777777" w:rsidR="00941DE4" w:rsidRPr="006B1876" w:rsidRDefault="00941DE4" w:rsidP="00C149E2">
            <w:pPr>
              <w:spacing w:line="229" w:lineRule="exact"/>
              <w:ind w:left="102"/>
              <w:rPr>
                <w:ins w:id="115" w:author="Björn Genfors" w:date="2013-08-06T13:46:00Z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EAE8A" w14:textId="77777777" w:rsidR="00941DE4" w:rsidRPr="00907C9B" w:rsidRDefault="00B7610B" w:rsidP="00C149E2">
            <w:pPr>
              <w:spacing w:line="226" w:lineRule="exact"/>
              <w:ind w:left="102"/>
              <w:rPr>
                <w:ins w:id="116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17" w:author="Björn Genfors" w:date="2013-10-03T13:00:00Z">
              <w:r w:rsidR="00941DE4" w:rsidRPr="002D6889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A9FDA" w14:textId="77777777"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51B4E61D" w14:textId="77777777" w:rsidTr="00306B15">
        <w:trPr>
          <w:trHeight w:hRule="exact" w:val="5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94256" w14:textId="77777777" w:rsidR="00941DE4" w:rsidRPr="00907C9B" w:rsidRDefault="00941DE4" w:rsidP="00C149E2">
            <w:pPr>
              <w:spacing w:line="226" w:lineRule="exact"/>
              <w:ind w:left="102"/>
              <w:rPr>
                <w:ins w:id="118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ins w:id="119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28807" w14:textId="77777777" w:rsidR="00941DE4" w:rsidRDefault="00941DE4" w:rsidP="00C149E2">
            <w:pPr>
              <w:spacing w:line="226" w:lineRule="exact"/>
              <w:ind w:left="102"/>
              <w:rPr>
                <w:ins w:id="120" w:author="Björn Genfors" w:date="2013-08-06T13:46:00Z"/>
                <w:spacing w:val="-1"/>
                <w:sz w:val="20"/>
                <w:szCs w:val="20"/>
              </w:rPr>
            </w:pPr>
            <w:ins w:id="121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94384" w14:textId="77777777" w:rsidR="00941DE4" w:rsidRPr="00F72115" w:rsidRDefault="00941DE4" w:rsidP="00C149E2">
            <w:pPr>
              <w:spacing w:line="229" w:lineRule="exact"/>
              <w:ind w:left="102"/>
              <w:rPr>
                <w:ins w:id="122" w:author="Björn Genfors" w:date="2013-08-06T13:46:00Z"/>
                <w:sz w:val="20"/>
                <w:szCs w:val="20"/>
                <w:lang w:val="sv-SE"/>
              </w:rPr>
            </w:pPr>
            <w:ins w:id="123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Befattningskod. Om </w:t>
              </w:r>
              <w:proofErr w:type="spellStart"/>
              <w:r w:rsidRPr="00F72115">
                <w:rPr>
                  <w:sz w:val="20"/>
                  <w:szCs w:val="20"/>
                  <w:lang w:val="sv-SE"/>
                </w:rPr>
                <w:t>code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anges skall också </w:t>
              </w:r>
              <w:proofErr w:type="spellStart"/>
              <w:proofErr w:type="gramStart"/>
              <w:r w:rsidRPr="00F72115">
                <w:rPr>
                  <w:sz w:val="20"/>
                  <w:szCs w:val="20"/>
                  <w:lang w:val="sv-SE"/>
                </w:rPr>
                <w:t>codeSystem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 samt</w:t>
              </w:r>
              <w:proofErr w:type="gramEnd"/>
              <w:r w:rsidRPr="00F72115">
                <w:rPr>
                  <w:sz w:val="20"/>
                  <w:szCs w:val="20"/>
                  <w:lang w:val="sv-SE"/>
                </w:rPr>
                <w:t xml:space="preserve"> </w:t>
              </w:r>
              <w:proofErr w:type="spellStart"/>
              <w:r w:rsidRPr="00F72115">
                <w:rPr>
                  <w:sz w:val="20"/>
                  <w:szCs w:val="20"/>
                  <w:lang w:val="sv-SE"/>
                </w:rPr>
                <w:t>displayName</w:t>
              </w:r>
              <w:proofErr w:type="spellEnd"/>
              <w:r w:rsidRPr="00F72115">
                <w:rPr>
                  <w:sz w:val="20"/>
                  <w:szCs w:val="20"/>
                  <w:lang w:val="sv-SE"/>
                </w:rPr>
                <w:t xml:space="preserve">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00A06" w14:textId="77777777" w:rsidR="00941DE4" w:rsidRPr="00907C9B" w:rsidRDefault="00941DE4" w:rsidP="00C149E2">
            <w:pPr>
              <w:spacing w:line="226" w:lineRule="exact"/>
              <w:ind w:left="102"/>
              <w:rPr>
                <w:ins w:id="124" w:author="Björn Genfors" w:date="2013-08-06T13:46:00Z"/>
                <w:spacing w:val="-1"/>
                <w:sz w:val="20"/>
                <w:szCs w:val="20"/>
              </w:rPr>
            </w:pPr>
            <w:ins w:id="125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D77AC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6A7AF997" w14:textId="77777777" w:rsidTr="00F92CFC">
        <w:trPr>
          <w:trHeight w:hRule="exact" w:val="70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CBE34" w14:textId="77777777" w:rsidR="00941DE4" w:rsidRPr="00907C9B" w:rsidRDefault="00941DE4" w:rsidP="00C149E2">
            <w:pPr>
              <w:spacing w:line="226" w:lineRule="exact"/>
              <w:ind w:left="102"/>
              <w:rPr>
                <w:ins w:id="126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27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>
                <w:rPr>
                  <w:sz w:val="20"/>
                  <w:szCs w:val="20"/>
                </w:rPr>
                <w:t>System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9984C" w14:textId="77777777" w:rsidR="00941DE4" w:rsidRDefault="00941DE4" w:rsidP="00C149E2">
            <w:pPr>
              <w:spacing w:line="226" w:lineRule="exact"/>
              <w:ind w:left="102"/>
              <w:rPr>
                <w:ins w:id="128" w:author="Björn Genfors" w:date="2013-08-06T13:46:00Z"/>
                <w:spacing w:val="-1"/>
                <w:sz w:val="20"/>
                <w:szCs w:val="20"/>
              </w:rPr>
            </w:pPr>
            <w:ins w:id="129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4796C" w14:textId="77777777" w:rsidR="00941DE4" w:rsidRPr="00F72115" w:rsidRDefault="00941DE4" w:rsidP="00C149E2">
            <w:pPr>
              <w:spacing w:line="229" w:lineRule="exact"/>
              <w:ind w:left="102"/>
              <w:rPr>
                <w:ins w:id="130" w:author="Björn Genfors" w:date="2013-08-06T13:46:00Z"/>
                <w:sz w:val="20"/>
                <w:szCs w:val="20"/>
                <w:lang w:val="sv-SE"/>
              </w:rPr>
            </w:pPr>
            <w:ins w:id="131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Kodsystem för befattningskod. Om codeSystem anges skall också code samt displayName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2E799" w14:textId="77777777" w:rsidR="00941DE4" w:rsidRPr="00907C9B" w:rsidRDefault="00941DE4" w:rsidP="00C149E2">
            <w:pPr>
              <w:spacing w:line="226" w:lineRule="exact"/>
              <w:ind w:left="102"/>
              <w:rPr>
                <w:ins w:id="132" w:author="Björn Genfors" w:date="2013-08-06T13:46:00Z"/>
                <w:spacing w:val="-1"/>
                <w:sz w:val="20"/>
                <w:szCs w:val="20"/>
              </w:rPr>
            </w:pPr>
            <w:ins w:id="133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B9760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51271ECE" w14:textId="77777777" w:rsidTr="00306B15">
        <w:trPr>
          <w:trHeight w:hRule="exact" w:val="27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60D25" w14:textId="77777777" w:rsidR="00941DE4" w:rsidRPr="00907C9B" w:rsidRDefault="00941DE4" w:rsidP="00C149E2">
            <w:pPr>
              <w:spacing w:line="226" w:lineRule="exact"/>
              <w:ind w:left="102"/>
              <w:rPr>
                <w:ins w:id="134" w:author="Björn Genfors" w:date="2013-08-06T13:46:00Z"/>
                <w:spacing w:val="-1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35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2FE82" w14:textId="77777777" w:rsidR="00941DE4" w:rsidRPr="00907C9B" w:rsidRDefault="00941DE4" w:rsidP="00C149E2">
            <w:pPr>
              <w:spacing w:line="226" w:lineRule="exact"/>
              <w:ind w:left="102"/>
              <w:rPr>
                <w:ins w:id="136" w:author="Björn Genfors" w:date="2013-08-06T13:46:00Z"/>
                <w:spacing w:val="-1"/>
                <w:sz w:val="20"/>
                <w:szCs w:val="20"/>
              </w:rPr>
            </w:pPr>
            <w:ins w:id="137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AB8AB" w14:textId="77777777" w:rsidR="00941DE4" w:rsidRPr="00F72115" w:rsidRDefault="00941DE4" w:rsidP="00C149E2">
            <w:pPr>
              <w:spacing w:line="229" w:lineRule="exact"/>
              <w:ind w:left="102"/>
              <w:rPr>
                <w:ins w:id="138" w:author="Björn Genfors" w:date="2013-08-06T13:46:00Z"/>
                <w:sz w:val="20"/>
                <w:szCs w:val="20"/>
                <w:lang w:val="sv-SE"/>
              </w:rPr>
            </w:pPr>
            <w:ins w:id="139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Namn på kodsystem för befattningskod.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B19EA" w14:textId="77777777" w:rsidR="00941DE4" w:rsidRPr="00907C9B" w:rsidRDefault="00941DE4" w:rsidP="00C149E2">
            <w:pPr>
              <w:spacing w:line="226" w:lineRule="exact"/>
              <w:ind w:left="102"/>
              <w:rPr>
                <w:ins w:id="140" w:author="Björn Genfors" w:date="2013-08-06T13:46:00Z"/>
                <w:spacing w:val="-1"/>
                <w:sz w:val="20"/>
                <w:szCs w:val="20"/>
              </w:rPr>
            </w:pPr>
            <w:ins w:id="141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DFCC6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13144325" w14:textId="77777777" w:rsidTr="00306B15">
        <w:trPr>
          <w:trHeight w:hRule="exact" w:val="29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5ADBC" w14:textId="77777777" w:rsidR="00941DE4" w:rsidRPr="00907C9B" w:rsidRDefault="00941DE4" w:rsidP="00C149E2">
            <w:pPr>
              <w:spacing w:line="226" w:lineRule="exact"/>
              <w:ind w:left="102"/>
              <w:rPr>
                <w:ins w:id="142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43" w:author="Björn Genfors" w:date="2013-10-03T13:00:00Z">
              <w:r>
                <w:rPr>
                  <w:spacing w:val="-1"/>
                  <w:sz w:val="20"/>
                  <w:szCs w:val="20"/>
                </w:rPr>
                <w:t>code</w:t>
              </w:r>
              <w:r w:rsidRPr="00DB2312">
                <w:rPr>
                  <w:sz w:val="20"/>
                  <w:szCs w:val="20"/>
                </w:rPr>
                <w:t>SystemVersion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6EA86" w14:textId="77777777" w:rsidR="00941DE4" w:rsidRDefault="00941DE4" w:rsidP="00C149E2">
            <w:pPr>
              <w:spacing w:line="226" w:lineRule="exact"/>
              <w:ind w:left="102"/>
              <w:rPr>
                <w:ins w:id="144" w:author="Björn Genfors" w:date="2013-08-06T13:46:00Z"/>
                <w:spacing w:val="-1"/>
                <w:sz w:val="20"/>
                <w:szCs w:val="20"/>
              </w:rPr>
            </w:pPr>
            <w:ins w:id="145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FFFBB" w14:textId="77777777" w:rsidR="00941DE4" w:rsidRPr="00F72115" w:rsidRDefault="00941DE4" w:rsidP="00C149E2">
            <w:pPr>
              <w:spacing w:line="229" w:lineRule="exact"/>
              <w:ind w:left="102"/>
              <w:rPr>
                <w:ins w:id="146" w:author="Björn Genfors" w:date="2013-08-06T13:46:00Z"/>
                <w:sz w:val="20"/>
                <w:szCs w:val="20"/>
                <w:lang w:val="sv-SE"/>
              </w:rPr>
            </w:pPr>
            <w:ins w:id="147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Version på kodsystem för befattningskod.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275E3" w14:textId="77777777" w:rsidR="00941DE4" w:rsidRPr="00907C9B" w:rsidRDefault="00941DE4" w:rsidP="00C149E2">
            <w:pPr>
              <w:spacing w:line="226" w:lineRule="exact"/>
              <w:ind w:left="102"/>
              <w:rPr>
                <w:ins w:id="148" w:author="Björn Genfors" w:date="2013-08-06T13:46:00Z"/>
                <w:spacing w:val="-1"/>
                <w:sz w:val="20"/>
                <w:szCs w:val="20"/>
              </w:rPr>
            </w:pPr>
            <w:ins w:id="149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14DD8" w14:textId="77777777"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3897F0A1" w14:textId="77777777" w:rsidTr="00306B15">
        <w:trPr>
          <w:trHeight w:hRule="exact" w:val="83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096AC" w14:textId="77777777" w:rsidR="00941DE4" w:rsidRPr="00E0757D" w:rsidRDefault="00941DE4" w:rsidP="00C149E2">
            <w:pPr>
              <w:spacing w:line="226" w:lineRule="exact"/>
              <w:ind w:left="102"/>
              <w:rPr>
                <w:ins w:id="150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r>
              <w:rPr>
                <w:spacing w:val="-1"/>
                <w:sz w:val="20"/>
                <w:szCs w:val="20"/>
              </w:rPr>
              <w:t>../</w:t>
            </w:r>
            <w:proofErr w:type="spellStart"/>
            <w:ins w:id="151" w:author="Björn Genfors" w:date="2013-10-03T13:00:00Z">
              <w:r w:rsidRPr="00E0757D">
                <w:rPr>
                  <w:spacing w:val="-1"/>
                  <w:sz w:val="20"/>
                  <w:szCs w:val="20"/>
                </w:rPr>
                <w:t>displayName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0E8C1" w14:textId="77777777" w:rsidR="00941DE4" w:rsidRDefault="00941DE4" w:rsidP="00C149E2">
            <w:pPr>
              <w:spacing w:line="226" w:lineRule="exact"/>
              <w:ind w:left="102"/>
              <w:rPr>
                <w:ins w:id="152" w:author="Björn Genfors" w:date="2013-08-06T13:46:00Z"/>
                <w:spacing w:val="-1"/>
                <w:sz w:val="20"/>
                <w:szCs w:val="20"/>
              </w:rPr>
            </w:pPr>
            <w:ins w:id="153" w:author="Björn Genfors" w:date="2013-10-03T13:00:00Z">
              <w:r w:rsidRPr="00DB231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E44B" w14:textId="77777777" w:rsidR="00941DE4" w:rsidRPr="00F72115" w:rsidRDefault="00941DE4" w:rsidP="00C149E2">
            <w:pPr>
              <w:spacing w:line="229" w:lineRule="exact"/>
              <w:ind w:left="102"/>
              <w:rPr>
                <w:ins w:id="154" w:author="Björn Genfors" w:date="2013-08-06T13:46:00Z"/>
                <w:sz w:val="20"/>
                <w:szCs w:val="20"/>
                <w:lang w:val="sv-SE"/>
              </w:rPr>
            </w:pPr>
            <w:ins w:id="155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Befattningskoden i klartext. Om separat displayName inte finns i producerande system skall samma värde som i code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E338" w14:textId="77777777" w:rsidR="00941DE4" w:rsidRPr="00907C9B" w:rsidRDefault="00941DE4" w:rsidP="00C149E2">
            <w:pPr>
              <w:spacing w:line="226" w:lineRule="exact"/>
              <w:ind w:left="102"/>
              <w:rPr>
                <w:ins w:id="156" w:author="Björn Genfors" w:date="2013-08-06T13:46:00Z"/>
                <w:spacing w:val="-1"/>
                <w:sz w:val="20"/>
                <w:szCs w:val="20"/>
              </w:rPr>
            </w:pPr>
            <w:ins w:id="157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8AA3E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1D605081" w14:textId="77777777" w:rsidTr="00306B15">
        <w:trPr>
          <w:trHeight w:hRule="exact" w:val="127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71DBD" w14:textId="77777777" w:rsidR="00941DE4" w:rsidRPr="00E0757D" w:rsidRDefault="00941DE4" w:rsidP="00C149E2">
            <w:pPr>
              <w:pStyle w:val="TableParagraph"/>
              <w:spacing w:line="229" w:lineRule="exact"/>
              <w:ind w:left="102"/>
              <w:rPr>
                <w:ins w:id="158" w:author="Björn Genfors" w:date="2013-08-06T13:46:00Z"/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../../../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../</w:t>
            </w:r>
            <w:proofErr w:type="spellStart"/>
            <w:ins w:id="159" w:author="Björn Genfors" w:date="2013-10-03T13:00:00Z">
              <w:r w:rsidRPr="00E0757D">
                <w:rPr>
                  <w:rFonts w:ascii="Times New Roman" w:hAnsi="Times New Roman" w:cs="Times New Roman"/>
                  <w:spacing w:val="-1"/>
                  <w:sz w:val="20"/>
                  <w:szCs w:val="20"/>
                  <w:rPrChange w:id="160" w:author="Björn Genfors" w:date="2013-10-03T13:03:00Z">
                    <w:rPr>
                      <w:spacing w:val="-1"/>
                      <w:sz w:val="20"/>
                      <w:szCs w:val="20"/>
                    </w:rPr>
                  </w:rPrChange>
                </w:rPr>
                <w:t>originalText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CBFEB" w14:textId="77777777" w:rsidR="00941DE4" w:rsidRPr="008C68A3" w:rsidRDefault="00941DE4" w:rsidP="00C149E2">
            <w:pPr>
              <w:spacing w:line="226" w:lineRule="exact"/>
              <w:ind w:left="102"/>
              <w:rPr>
                <w:ins w:id="161" w:author="Björn Genfors" w:date="2013-08-06T13:46:00Z"/>
                <w:spacing w:val="-1"/>
                <w:sz w:val="20"/>
                <w:szCs w:val="20"/>
              </w:rPr>
            </w:pPr>
            <w:ins w:id="162" w:author="Björn Genfors" w:date="2013-10-03T13:00:00Z">
              <w:r w:rsidRPr="00A1034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B4F33" w14:textId="77777777" w:rsidR="00941DE4" w:rsidRPr="00F72115" w:rsidRDefault="00941DE4" w:rsidP="00C149E2">
            <w:pPr>
              <w:spacing w:line="229" w:lineRule="exact"/>
              <w:ind w:left="102"/>
              <w:rPr>
                <w:ins w:id="163" w:author="Björn Genfors" w:date="2013-10-03T13:00:00Z"/>
                <w:sz w:val="20"/>
                <w:szCs w:val="20"/>
                <w:lang w:val="sv-SE"/>
              </w:rPr>
            </w:pPr>
            <w:ins w:id="164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>Om befattning är beskriven i ett lokalt kodverk utan OID, eller när kod helt saknas, kan en beskrivande text anges i originalText.</w:t>
              </w:r>
            </w:ins>
          </w:p>
          <w:p w14:paraId="303A0D2D" w14:textId="77777777" w:rsidR="00941DE4" w:rsidRPr="00F72115" w:rsidRDefault="00941DE4" w:rsidP="00C149E2">
            <w:pPr>
              <w:spacing w:line="229" w:lineRule="exact"/>
              <w:ind w:left="102"/>
              <w:rPr>
                <w:ins w:id="165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166" w:author="Björn Genfors" w:date="2013-10-03T13:00:00Z">
              <w:r w:rsidRPr="00F72115">
                <w:rPr>
                  <w:sz w:val="20"/>
                  <w:szCs w:val="20"/>
                  <w:lang w:val="sv-SE"/>
                </w:rPr>
                <w:t xml:space="preserve">Om originalText anges skall inget annat värde i </w:t>
              </w:r>
              <w:r w:rsidRPr="00F72115">
                <w:rPr>
                  <w:spacing w:val="-1"/>
                  <w:sz w:val="20"/>
                  <w:szCs w:val="20"/>
                  <w:lang w:val="sv-SE"/>
                </w:rPr>
                <w:t>healthcareProfessionalRoleCode anges.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85349" w14:textId="77777777" w:rsidR="00941DE4" w:rsidRDefault="00941DE4" w:rsidP="00C149E2">
            <w:pPr>
              <w:spacing w:line="226" w:lineRule="exact"/>
              <w:ind w:left="102"/>
              <w:rPr>
                <w:ins w:id="167" w:author="Björn Genfors" w:date="2013-08-06T13:46:00Z"/>
                <w:spacing w:val="-1"/>
                <w:sz w:val="20"/>
                <w:szCs w:val="20"/>
              </w:rPr>
            </w:pPr>
            <w:ins w:id="168" w:author="Björn Genfors" w:date="2013-10-03T13:00:00Z">
              <w:r w:rsidRPr="004149A9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FEC7D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844AD6" w14:paraId="33B255D3" w14:textId="77777777" w:rsidTr="00BA6E2B">
        <w:trPr>
          <w:trHeight w:hRule="exact" w:val="78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D1738" w14:textId="77777777" w:rsidR="00941DE4" w:rsidRPr="00907C9B" w:rsidRDefault="00941DE4" w:rsidP="00C149E2">
            <w:pPr>
              <w:spacing w:line="226" w:lineRule="exact"/>
              <w:ind w:left="102"/>
              <w:rPr>
                <w:ins w:id="169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../../../</w:t>
            </w:r>
            <w:proofErr w:type="spellStart"/>
            <w:ins w:id="170" w:author="Björn Genfors" w:date="2013-10-03T13:00:00Z">
              <w:r>
                <w:rPr>
                  <w:spacing w:val="-1"/>
                  <w:sz w:val="20"/>
                  <w:szCs w:val="20"/>
                </w:rPr>
                <w:t>healthcareProfessional</w:t>
              </w:r>
              <w:r w:rsidRPr="008C68A3">
                <w:rPr>
                  <w:spacing w:val="-1"/>
                  <w:sz w:val="20"/>
                  <w:szCs w:val="20"/>
                </w:rPr>
                <w:t>OrgUnit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07538" w14:textId="77777777" w:rsidR="00941DE4" w:rsidRPr="00907C9B" w:rsidRDefault="00941DE4" w:rsidP="00C149E2">
            <w:pPr>
              <w:spacing w:line="226" w:lineRule="exact"/>
              <w:ind w:left="102"/>
              <w:rPr>
                <w:ins w:id="171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172" w:author="Björn Genfors" w:date="2013-10-03T13:00:00Z">
              <w:r>
                <w:rPr>
                  <w:spacing w:val="-1"/>
                  <w:sz w:val="20"/>
                  <w:szCs w:val="20"/>
                </w:rPr>
                <w:t>OrgUnitType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DAFD2" w14:textId="77777777" w:rsidR="00941DE4" w:rsidRPr="00A104D2" w:rsidRDefault="00941DE4" w:rsidP="00A104D2">
            <w:pPr>
              <w:spacing w:line="229" w:lineRule="exact"/>
              <w:ind w:left="102"/>
              <w:rPr>
                <w:ins w:id="173" w:author="Björn Genfors" w:date="2013-08-06T13:46:00Z"/>
                <w:sz w:val="20"/>
                <w:szCs w:val="20"/>
                <w:lang w:val="sv-SE"/>
              </w:rPr>
            </w:pPr>
            <w:ins w:id="174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 xml:space="preserve">.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HSA-id och namn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A42" w14:textId="77777777" w:rsidR="00941DE4" w:rsidRPr="00A104D2" w:rsidRDefault="00A104D2" w:rsidP="00C149E2">
            <w:pPr>
              <w:spacing w:line="226" w:lineRule="exact"/>
              <w:ind w:left="102"/>
              <w:rPr>
                <w:ins w:id="175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A104D2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76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39043" w14:textId="77777777" w:rsidR="00941DE4" w:rsidRPr="00A104D2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844AD6" w14:paraId="25EA8617" w14:textId="77777777" w:rsidTr="00306B15">
        <w:trPr>
          <w:trHeight w:hRule="exact" w:val="41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34050" w14:textId="77777777" w:rsidR="00941DE4" w:rsidRPr="00A104D2" w:rsidRDefault="00941DE4" w:rsidP="00C149E2">
            <w:pPr>
              <w:spacing w:line="229" w:lineRule="exact"/>
              <w:ind w:left="102"/>
              <w:rPr>
                <w:ins w:id="177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78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orgUnitHSAId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733E6" w14:textId="77777777" w:rsidR="00941DE4" w:rsidRPr="00A104D2" w:rsidRDefault="00941DE4" w:rsidP="00C149E2">
            <w:pPr>
              <w:spacing w:line="226" w:lineRule="exact"/>
              <w:ind w:left="102"/>
              <w:rPr>
                <w:ins w:id="179" w:author="Björn Genfors" w:date="2013-08-06T13:46:00Z"/>
                <w:spacing w:val="-1"/>
                <w:sz w:val="20"/>
                <w:szCs w:val="20"/>
                <w:lang w:val="sv-SE"/>
              </w:rPr>
            </w:pPr>
            <w:proofErr w:type="spellStart"/>
            <w:ins w:id="180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HSAIdType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EDB8B" w14:textId="77777777" w:rsidR="00941DE4" w:rsidRPr="00A104D2" w:rsidRDefault="00941DE4" w:rsidP="00C149E2">
            <w:pPr>
              <w:spacing w:line="226" w:lineRule="exact"/>
              <w:ind w:left="102"/>
              <w:rPr>
                <w:ins w:id="181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182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organisationsenhet.</w:t>
              </w:r>
            </w:ins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926EF" w14:textId="77777777" w:rsidR="00941DE4" w:rsidRPr="00A104D2" w:rsidRDefault="00A104D2" w:rsidP="00C149E2">
            <w:pPr>
              <w:spacing w:line="226" w:lineRule="exact"/>
              <w:ind w:left="102"/>
              <w:rPr>
                <w:ins w:id="183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184" w:author="Björn Genfors" w:date="2013-10-03T13:00:00Z"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A104D2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76495" w14:textId="77777777" w:rsidR="00941DE4" w:rsidRPr="00A104D2" w:rsidRDefault="00941DE4" w:rsidP="00E323DE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</w:p>
        </w:tc>
      </w:tr>
      <w:tr w:rsidR="00941DE4" w:rsidRPr="00844AD6" w14:paraId="00A081F7" w14:textId="77777777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6F1A7" w14:textId="77777777" w:rsidR="00941DE4" w:rsidRPr="00A104D2" w:rsidRDefault="00941DE4" w:rsidP="00C149E2">
            <w:pPr>
              <w:spacing w:line="229" w:lineRule="exact"/>
              <w:ind w:left="102"/>
              <w:rPr>
                <w:ins w:id="185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A104D2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A104D2">
              <w:rPr>
                <w:sz w:val="20"/>
                <w:szCs w:val="20"/>
                <w:lang w:val="sv-SE"/>
              </w:rPr>
              <w:t>/../../../</w:t>
            </w:r>
            <w:proofErr w:type="spellStart"/>
            <w:ins w:id="186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orgUnitName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17094" w14:textId="77777777" w:rsidR="00941DE4" w:rsidRPr="00A104D2" w:rsidRDefault="00941DE4" w:rsidP="00C149E2">
            <w:pPr>
              <w:spacing w:line="229" w:lineRule="exact"/>
              <w:ind w:left="102"/>
              <w:rPr>
                <w:ins w:id="187" w:author="Björn Genfors" w:date="2013-08-06T13:46:00Z"/>
                <w:sz w:val="20"/>
                <w:szCs w:val="20"/>
                <w:lang w:val="sv-SE"/>
              </w:rPr>
            </w:pPr>
            <w:ins w:id="188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8C099" w14:textId="77777777" w:rsidR="00941DE4" w:rsidRPr="003C17D1" w:rsidRDefault="00941DE4" w:rsidP="00C149E2">
            <w:pPr>
              <w:spacing w:line="229" w:lineRule="exact"/>
              <w:ind w:left="102"/>
              <w:rPr>
                <w:ins w:id="189" w:author="Björn Genfors" w:date="2013-08-06T13:46:00Z"/>
                <w:sz w:val="20"/>
                <w:szCs w:val="20"/>
              </w:rPr>
            </w:pPr>
            <w:ins w:id="190" w:author="Björn Genfors" w:date="2013-10-03T13:00:00Z">
              <w:r w:rsidRPr="00A104D2">
                <w:rPr>
                  <w:spacing w:val="-1"/>
                  <w:sz w:val="20"/>
                  <w:szCs w:val="20"/>
                  <w:lang w:val="sv-SE"/>
                </w:rPr>
                <w:t>Namnet på den organisation som författaren är uppdragstagare på</w:t>
              </w:r>
            </w:ins>
            <w:r w:rsidR="00A104D2" w:rsidRPr="00A104D2">
              <w:rPr>
                <w:spacing w:val="-1"/>
                <w:sz w:val="20"/>
                <w:szCs w:val="20"/>
                <w:lang w:val="sv-SE"/>
              </w:rPr>
              <w:t>.</w:t>
            </w:r>
            <w:r w:rsidR="00A104D2">
              <w:rPr>
                <w:spacing w:val="-1"/>
                <w:sz w:val="20"/>
                <w:szCs w:val="20"/>
                <w:lang w:val="sv-SE"/>
              </w:rPr>
              <w:t xml:space="preserve">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17776" w14:textId="77777777" w:rsidR="00941DE4" w:rsidRPr="00907C9B" w:rsidRDefault="00A104D2" w:rsidP="00C149E2">
            <w:pPr>
              <w:spacing w:line="229" w:lineRule="exact"/>
              <w:ind w:left="102"/>
              <w:rPr>
                <w:ins w:id="191" w:author="Björn Genfors" w:date="2013-08-06T13:46:00Z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192" w:author="Björn Genfors" w:date="2013-10-03T13:00:00Z">
              <w:r w:rsidR="00941DE4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0C775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14:paraId="51658399" w14:textId="77777777" w:rsidTr="00306B15">
        <w:trPr>
          <w:trHeight w:hRule="exact" w:val="3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68586" w14:textId="77777777" w:rsidR="00941DE4" w:rsidRPr="00907C9B" w:rsidRDefault="00941DE4" w:rsidP="00C149E2">
            <w:pPr>
              <w:spacing w:line="229" w:lineRule="exact"/>
              <w:ind w:left="102"/>
              <w:rPr>
                <w:ins w:id="193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194" w:author="Björn Genfors" w:date="2013-10-03T13:00:00Z">
              <w:r>
                <w:rPr>
                  <w:sz w:val="20"/>
                  <w:szCs w:val="20"/>
                </w:rPr>
                <w:t>orgUnitTelecom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D2047" w14:textId="77777777" w:rsidR="00941DE4" w:rsidRPr="00907C9B" w:rsidRDefault="00941DE4" w:rsidP="00C149E2">
            <w:pPr>
              <w:spacing w:line="229" w:lineRule="exact"/>
              <w:ind w:left="102"/>
              <w:rPr>
                <w:ins w:id="195" w:author="Björn Genfors" w:date="2013-08-06T13:46:00Z"/>
                <w:sz w:val="20"/>
                <w:szCs w:val="20"/>
              </w:rPr>
            </w:pPr>
            <w:ins w:id="196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046B" w14:textId="77777777" w:rsidR="00941DE4" w:rsidRPr="00907C9B" w:rsidRDefault="00941DE4" w:rsidP="00C149E2">
            <w:pPr>
              <w:spacing w:line="229" w:lineRule="exact"/>
              <w:ind w:left="102"/>
              <w:rPr>
                <w:ins w:id="197" w:author="Björn Genfors" w:date="2013-08-06T13:46:00Z"/>
                <w:sz w:val="20"/>
                <w:szCs w:val="20"/>
              </w:rPr>
            </w:pPr>
            <w:proofErr w:type="spellStart"/>
            <w:ins w:id="198" w:author="Björn Genfors" w:date="2013-10-03T13:00:00Z">
              <w:r w:rsidRPr="00974712">
                <w:rPr>
                  <w:sz w:val="20"/>
                  <w:szCs w:val="20"/>
                </w:rPr>
                <w:t>Telefon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pacing w:val="-1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5D0A" w14:textId="77777777" w:rsidR="00941DE4" w:rsidRPr="00907C9B" w:rsidRDefault="00941DE4" w:rsidP="00C149E2">
            <w:pPr>
              <w:spacing w:line="229" w:lineRule="exact"/>
              <w:ind w:left="102"/>
              <w:rPr>
                <w:ins w:id="199" w:author="Björn Genfors" w:date="2013-08-06T13:46:00Z"/>
                <w:sz w:val="20"/>
                <w:szCs w:val="20"/>
              </w:rPr>
            </w:pPr>
            <w:ins w:id="200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83AD2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14:paraId="07AB2353" w14:textId="77777777" w:rsidTr="00306B15">
        <w:trPr>
          <w:trHeight w:hRule="exact" w:val="2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6616B" w14:textId="77777777" w:rsidR="00941DE4" w:rsidRPr="00907C9B" w:rsidRDefault="00941DE4" w:rsidP="00C149E2">
            <w:pPr>
              <w:spacing w:line="226" w:lineRule="exact"/>
              <w:ind w:left="102"/>
              <w:rPr>
                <w:ins w:id="201" w:author="Björn Genfors" w:date="2013-08-06T13:46:00Z"/>
                <w:spacing w:val="-1"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02" w:author="Björn Genfors" w:date="2013-10-03T13:00:00Z">
              <w:r>
                <w:rPr>
                  <w:sz w:val="20"/>
                  <w:szCs w:val="20"/>
                </w:rPr>
                <w:t>orgUnitEmail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421BB" w14:textId="77777777" w:rsidR="00941DE4" w:rsidRPr="00907C9B" w:rsidRDefault="00941DE4" w:rsidP="00C149E2">
            <w:pPr>
              <w:spacing w:line="229" w:lineRule="exact"/>
              <w:ind w:left="102"/>
              <w:rPr>
                <w:ins w:id="203" w:author="Björn Genfors" w:date="2013-08-06T13:46:00Z"/>
                <w:sz w:val="20"/>
                <w:szCs w:val="20"/>
                <w:highlight w:val="yellow"/>
              </w:rPr>
            </w:pPr>
            <w:ins w:id="204" w:author="Björn Genfors" w:date="2013-10-03T13:00:00Z">
              <w:r w:rsidRPr="002A1423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0EF74D" w14:textId="77777777" w:rsidR="00941DE4" w:rsidRPr="00907C9B" w:rsidRDefault="00941DE4" w:rsidP="00C149E2">
            <w:pPr>
              <w:spacing w:line="229" w:lineRule="exact"/>
              <w:ind w:left="102"/>
              <w:rPr>
                <w:ins w:id="205" w:author="Björn Genfors" w:date="2013-08-06T13:46:00Z"/>
                <w:sz w:val="20"/>
                <w:szCs w:val="20"/>
              </w:rPr>
            </w:pPr>
            <w:proofErr w:type="spellStart"/>
            <w:ins w:id="206" w:author="Björn Genfors" w:date="2013-10-03T13:00:00Z">
              <w:r w:rsidRPr="00974712">
                <w:rPr>
                  <w:sz w:val="20"/>
                  <w:szCs w:val="20"/>
                </w:rPr>
                <w:t>Epost</w:t>
              </w:r>
              <w:proofErr w:type="spellEnd"/>
              <w:r w:rsidRPr="00974712">
                <w:rPr>
                  <w:sz w:val="20"/>
                  <w:szCs w:val="20"/>
                </w:rPr>
                <w:t xml:space="preserve"> till </w:t>
              </w:r>
              <w:proofErr w:type="spellStart"/>
              <w:r w:rsidR="00A104D2" w:rsidRPr="00974712">
                <w:rPr>
                  <w:spacing w:val="-1"/>
                  <w:sz w:val="20"/>
                  <w:szCs w:val="20"/>
                </w:rPr>
                <w:t>organisationsenhet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1FBD1" w14:textId="77777777" w:rsidR="00941DE4" w:rsidRPr="00907C9B" w:rsidRDefault="00941DE4" w:rsidP="00C149E2">
            <w:pPr>
              <w:spacing w:line="229" w:lineRule="exact"/>
              <w:ind w:left="102"/>
              <w:rPr>
                <w:ins w:id="207" w:author="Björn Genfors" w:date="2013-08-06T13:46:00Z"/>
                <w:sz w:val="20"/>
                <w:szCs w:val="20"/>
              </w:rPr>
            </w:pPr>
            <w:ins w:id="208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67FA1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14:paraId="5EE374B6" w14:textId="77777777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E6EA" w14:textId="77777777" w:rsidR="00941DE4" w:rsidRPr="00907C9B" w:rsidRDefault="00941DE4" w:rsidP="00C149E2">
            <w:pPr>
              <w:spacing w:line="229" w:lineRule="exact"/>
              <w:ind w:left="102"/>
              <w:rPr>
                <w:ins w:id="209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10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Address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58EF4" w14:textId="77777777" w:rsidR="00941DE4" w:rsidRPr="00907C9B" w:rsidRDefault="00941DE4" w:rsidP="00C149E2">
            <w:pPr>
              <w:spacing w:line="226" w:lineRule="exact"/>
              <w:ind w:left="102"/>
              <w:rPr>
                <w:ins w:id="211" w:author="Björn Genfors" w:date="2013-08-06T13:46:00Z"/>
                <w:spacing w:val="-1"/>
                <w:sz w:val="20"/>
                <w:szCs w:val="20"/>
              </w:rPr>
            </w:pPr>
            <w:ins w:id="212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9E85A" w14:textId="77777777" w:rsidR="00941DE4" w:rsidRPr="00941DE4" w:rsidRDefault="00941DE4" w:rsidP="00C149E2">
            <w:pPr>
              <w:spacing w:line="226" w:lineRule="exact"/>
              <w:ind w:left="102"/>
              <w:rPr>
                <w:ins w:id="213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214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Postadress för den organisation som författaren är uppdragstagare på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3AA01" w14:textId="77777777" w:rsidR="00941DE4" w:rsidRPr="00907C9B" w:rsidRDefault="00941DE4" w:rsidP="00C149E2">
            <w:pPr>
              <w:spacing w:line="226" w:lineRule="exact"/>
              <w:ind w:left="102"/>
              <w:rPr>
                <w:ins w:id="215" w:author="Björn Genfors" w:date="2013-08-06T13:46:00Z"/>
                <w:spacing w:val="-1"/>
                <w:sz w:val="20"/>
                <w:szCs w:val="20"/>
              </w:rPr>
            </w:pPr>
            <w:ins w:id="216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D8BA8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14:paraId="741B67A6" w14:textId="77777777" w:rsidTr="00F92CFC">
        <w:trPr>
          <w:trHeight w:hRule="exact" w:val="52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14B4C" w14:textId="77777777" w:rsidR="00941DE4" w:rsidRPr="00907C9B" w:rsidRDefault="00941DE4" w:rsidP="00C149E2">
            <w:pPr>
              <w:spacing w:line="229" w:lineRule="exact"/>
              <w:ind w:left="102"/>
              <w:rPr>
                <w:ins w:id="21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../../../../</w:t>
            </w:r>
            <w:proofErr w:type="spellStart"/>
            <w:ins w:id="218" w:author="Björn Genfors" w:date="2013-10-03T13:00:00Z">
              <w:r w:rsidRPr="00974712">
                <w:rPr>
                  <w:sz w:val="20"/>
                  <w:szCs w:val="20"/>
                </w:rPr>
                <w:t>orgUnit</w:t>
              </w:r>
              <w:r>
                <w:rPr>
                  <w:sz w:val="20"/>
                  <w:szCs w:val="20"/>
                </w:rPr>
                <w:t>Location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29300" w14:textId="77777777" w:rsidR="00941DE4" w:rsidRDefault="00941DE4" w:rsidP="00C149E2">
            <w:pPr>
              <w:spacing w:line="226" w:lineRule="exact"/>
              <w:ind w:left="102"/>
              <w:rPr>
                <w:ins w:id="219" w:author="Björn Genfors" w:date="2013-10-03T12:59:00Z"/>
                <w:spacing w:val="-1"/>
                <w:sz w:val="20"/>
                <w:szCs w:val="20"/>
              </w:rPr>
            </w:pPr>
            <w:ins w:id="220" w:author="Björn Genfors" w:date="2013-10-03T13:00:00Z">
              <w:r w:rsidRPr="00377E32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5286" w14:textId="77777777" w:rsidR="00941DE4" w:rsidRPr="00941DE4" w:rsidRDefault="00941DE4" w:rsidP="00C149E2">
            <w:pPr>
              <w:spacing w:line="226" w:lineRule="exact"/>
              <w:ind w:left="102"/>
              <w:rPr>
                <w:ins w:id="221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22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 xml:space="preserve">Text som anger namnet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pa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̊ plats eller ort </w:t>
              </w:r>
              <w:proofErr w:type="spellStart"/>
              <w:r w:rsidRPr="00941DE4">
                <w:rPr>
                  <w:sz w:val="20"/>
                  <w:szCs w:val="20"/>
                  <w:lang w:val="sv-SE"/>
                </w:rPr>
                <w:t>för</w:t>
              </w:r>
              <w:proofErr w:type="spellEnd"/>
              <w:r w:rsidRPr="00941DE4">
                <w:rPr>
                  <w:sz w:val="20"/>
                  <w:szCs w:val="20"/>
                  <w:lang w:val="sv-SE"/>
                </w:rPr>
                <w:t xml:space="preserve"> organisationens fysiska placering</w:t>
              </w:r>
            </w:ins>
            <w:r w:rsidR="00A104D2">
              <w:rPr>
                <w:sz w:val="20"/>
                <w:szCs w:val="20"/>
                <w:lang w:val="sv-SE"/>
              </w:rPr>
              <w:t>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0AB42" w14:textId="77777777" w:rsidR="00941DE4" w:rsidRPr="00907C9B" w:rsidRDefault="00941DE4" w:rsidP="00C149E2">
            <w:pPr>
              <w:spacing w:line="226" w:lineRule="exact"/>
              <w:ind w:left="102"/>
              <w:rPr>
                <w:ins w:id="223" w:author="Björn Genfors" w:date="2013-10-03T12:59:00Z"/>
                <w:spacing w:val="-1"/>
                <w:sz w:val="20"/>
                <w:szCs w:val="20"/>
              </w:rPr>
            </w:pPr>
            <w:ins w:id="224" w:author="Björn Genfors" w:date="2013-10-03T13:00:00Z">
              <w:r w:rsidRPr="001A2A66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6CEE2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844AD6" w14:paraId="0A2B2BD2" w14:textId="77777777" w:rsidTr="00306B15">
        <w:trPr>
          <w:trHeight w:hRule="exact" w:val="49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44A4F" w14:textId="77777777" w:rsidR="00941DE4" w:rsidRPr="00974712" w:rsidRDefault="00941DE4" w:rsidP="00C149E2">
            <w:pPr>
              <w:spacing w:line="229" w:lineRule="exact"/>
              <w:ind w:left="102"/>
              <w:rPr>
                <w:ins w:id="225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26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careUnitHSA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  <w:proofErr w:type="spellEnd"/>
            </w:ins>
          </w:p>
          <w:p w14:paraId="54838E0B" w14:textId="77777777" w:rsidR="00941DE4" w:rsidRPr="00907C9B" w:rsidRDefault="00941DE4" w:rsidP="00C149E2">
            <w:pPr>
              <w:spacing w:line="229" w:lineRule="exact"/>
              <w:ind w:left="102"/>
              <w:rPr>
                <w:ins w:id="227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D1190" w14:textId="77777777" w:rsidR="00941DE4" w:rsidRDefault="00941DE4" w:rsidP="00C149E2">
            <w:pPr>
              <w:spacing w:line="229" w:lineRule="exact"/>
              <w:ind w:left="102"/>
              <w:rPr>
                <w:ins w:id="228" w:author="Björn Genfors" w:date="2013-10-03T13:00:00Z"/>
                <w:rFonts w:ascii="Arial" w:hAnsi="Arial" w:cs="Arial"/>
                <w:sz w:val="20"/>
                <w:szCs w:val="20"/>
              </w:rPr>
            </w:pPr>
            <w:proofErr w:type="spellStart"/>
            <w:ins w:id="229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14:paraId="02C7ABCA" w14:textId="77777777" w:rsidR="00941DE4" w:rsidRPr="00907C9B" w:rsidRDefault="00941DE4" w:rsidP="00C149E2">
            <w:pPr>
              <w:spacing w:line="226" w:lineRule="exact"/>
              <w:ind w:left="102"/>
              <w:rPr>
                <w:ins w:id="230" w:author="Björn Genfors" w:date="2013-10-03T13:00:00Z"/>
                <w:spacing w:val="-1"/>
                <w:sz w:val="20"/>
                <w:szCs w:val="20"/>
              </w:rPr>
            </w:pPr>
          </w:p>
          <w:p w14:paraId="41161C21" w14:textId="77777777" w:rsidR="00941DE4" w:rsidRDefault="00941DE4" w:rsidP="00C149E2">
            <w:pPr>
              <w:spacing w:line="226" w:lineRule="exact"/>
              <w:ind w:left="102"/>
              <w:rPr>
                <w:ins w:id="23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1FD3A" w14:textId="77777777" w:rsidR="00941DE4" w:rsidRPr="00A104D2" w:rsidRDefault="00941DE4" w:rsidP="00C149E2">
            <w:pPr>
              <w:spacing w:line="229" w:lineRule="exact"/>
              <w:ind w:left="102"/>
              <w:rPr>
                <w:ins w:id="232" w:author="Björn Genfors" w:date="2013-10-03T13:00:00Z"/>
                <w:sz w:val="20"/>
                <w:szCs w:val="20"/>
                <w:lang w:val="sv-SE"/>
              </w:rPr>
            </w:pPr>
            <w:ins w:id="233" w:author="Björn Genfors" w:date="2013-10-03T13:00:00Z">
              <w:r w:rsidRPr="00A104D2">
                <w:rPr>
                  <w:sz w:val="20"/>
                  <w:szCs w:val="20"/>
                  <w:lang w:val="sv-SE"/>
                </w:rPr>
                <w:t>HSA-id för PDL-enhet</w:t>
              </w:r>
            </w:ins>
            <w:r w:rsidR="00A104D2" w:rsidRPr="00A104D2">
              <w:rPr>
                <w:sz w:val="20"/>
                <w:szCs w:val="20"/>
                <w:lang w:val="sv-SE"/>
              </w:rPr>
              <w:t>.</w:t>
            </w:r>
            <w:r w:rsidR="00A104D2">
              <w:rPr>
                <w:sz w:val="20"/>
                <w:szCs w:val="20"/>
                <w:lang w:val="sv-SE"/>
              </w:rPr>
              <w:t xml:space="preserve"> </w:t>
            </w:r>
            <w:r w:rsidR="00A104D2">
              <w:rPr>
                <w:spacing w:val="-1"/>
                <w:sz w:val="20"/>
                <w:szCs w:val="20"/>
                <w:lang w:val="sv-SE"/>
              </w:rPr>
              <w:t>Krävs av NPÖ.</w:t>
            </w:r>
          </w:p>
          <w:p w14:paraId="669C5F61" w14:textId="77777777" w:rsidR="00941DE4" w:rsidRPr="00A104D2" w:rsidRDefault="00941DE4" w:rsidP="00C149E2">
            <w:pPr>
              <w:spacing w:line="229" w:lineRule="exact"/>
              <w:ind w:left="102"/>
              <w:rPr>
                <w:ins w:id="234" w:author="Björn Genfors" w:date="2013-10-03T13:00:00Z"/>
                <w:sz w:val="20"/>
                <w:szCs w:val="20"/>
                <w:lang w:val="sv-SE"/>
              </w:rPr>
            </w:pPr>
          </w:p>
          <w:p w14:paraId="1803E6C1" w14:textId="77777777" w:rsidR="00941DE4" w:rsidRPr="00A104D2" w:rsidRDefault="00941DE4" w:rsidP="00C149E2">
            <w:pPr>
              <w:spacing w:line="226" w:lineRule="exact"/>
              <w:ind w:left="102"/>
              <w:rPr>
                <w:ins w:id="235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83DC5" w14:textId="77777777" w:rsidR="00941DE4" w:rsidRPr="00907C9B" w:rsidRDefault="00A104D2" w:rsidP="00C149E2">
            <w:pPr>
              <w:spacing w:line="226" w:lineRule="exact"/>
              <w:ind w:left="102"/>
              <w:rPr>
                <w:ins w:id="236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37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6AF97" w14:textId="77777777" w:rsidR="00941DE4" w:rsidRPr="00844AD6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30B69632" w14:textId="77777777" w:rsidTr="00A104D2">
        <w:trPr>
          <w:trHeight w:val="404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CC36C" w14:textId="77777777" w:rsidR="00941DE4" w:rsidRPr="00907C9B" w:rsidRDefault="00941DE4" w:rsidP="00C149E2">
            <w:pPr>
              <w:spacing w:line="229" w:lineRule="exact"/>
              <w:ind w:left="102"/>
              <w:rPr>
                <w:ins w:id="238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39" w:author="Björn Genfors" w:date="2013-10-03T13:00:00Z">
              <w:r w:rsidRPr="00974712">
                <w:rPr>
                  <w:sz w:val="20"/>
                  <w:szCs w:val="20"/>
                </w:rPr>
                <w:t>healthcareProfessional</w:t>
              </w:r>
              <w:r w:rsidRPr="00974712">
                <w:rPr>
                  <w:spacing w:val="-1"/>
                  <w:sz w:val="20"/>
                  <w:szCs w:val="20"/>
                </w:rPr>
                <w:t>careGiverHSA</w:t>
              </w:r>
              <w:r>
                <w:rPr>
                  <w:spacing w:val="-1"/>
                  <w:sz w:val="20"/>
                  <w:szCs w:val="20"/>
                </w:rPr>
                <w:t>I</w:t>
              </w:r>
              <w:r w:rsidRPr="00974712">
                <w:rPr>
                  <w:spacing w:val="-1"/>
                  <w:sz w:val="20"/>
                  <w:szCs w:val="20"/>
                </w:rPr>
                <w:t>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DF8C" w14:textId="77777777" w:rsidR="00941DE4" w:rsidRPr="00907C9B" w:rsidRDefault="00941DE4" w:rsidP="00C149E2">
            <w:pPr>
              <w:spacing w:line="226" w:lineRule="exact"/>
              <w:ind w:left="102"/>
              <w:rPr>
                <w:ins w:id="240" w:author="Björn Genfors" w:date="2013-10-03T13:00:00Z"/>
                <w:spacing w:val="-1"/>
                <w:sz w:val="20"/>
                <w:szCs w:val="20"/>
              </w:rPr>
            </w:pPr>
            <w:proofErr w:type="spellStart"/>
            <w:ins w:id="241" w:author="Björn Genfors" w:date="2013-10-03T13:00:00Z">
              <w:r>
                <w:rPr>
                  <w:spacing w:val="-1"/>
                  <w:sz w:val="20"/>
                  <w:szCs w:val="20"/>
                </w:rPr>
                <w:t>HSAIdType</w:t>
              </w:r>
              <w:proofErr w:type="spellEnd"/>
            </w:ins>
          </w:p>
          <w:p w14:paraId="6989EB7A" w14:textId="77777777" w:rsidR="00941DE4" w:rsidRDefault="00941DE4" w:rsidP="00C149E2">
            <w:pPr>
              <w:spacing w:line="226" w:lineRule="exact"/>
              <w:ind w:left="102"/>
              <w:rPr>
                <w:ins w:id="242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B9DA1" w14:textId="77777777" w:rsidR="00941DE4" w:rsidRPr="00941DE4" w:rsidRDefault="00941DE4" w:rsidP="00A104D2">
            <w:pPr>
              <w:spacing w:line="226" w:lineRule="exact"/>
              <w:ind w:left="102"/>
              <w:rPr>
                <w:ins w:id="243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44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>HSA-id för vårdgivaren, som är vårdgivare för den enhet som författaren är uppdragstagare för</w:t>
              </w:r>
            </w:ins>
            <w:r w:rsidR="00A104D2">
              <w:rPr>
                <w:spacing w:val="-1"/>
                <w:sz w:val="20"/>
                <w:szCs w:val="20"/>
                <w:lang w:val="sv-SE"/>
              </w:rPr>
              <w:t>. Krävs av NPÖ.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B226D" w14:textId="77777777" w:rsidR="00941DE4" w:rsidRPr="00907C9B" w:rsidRDefault="00A104D2" w:rsidP="00C149E2">
            <w:pPr>
              <w:spacing w:line="226" w:lineRule="exact"/>
              <w:ind w:left="102"/>
              <w:rPr>
                <w:ins w:id="245" w:author="Björn Genfors" w:date="2013-10-03T12:59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246" w:author="Björn Genfors" w:date="2013-10-03T13:00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469AB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4886E5DF" w14:textId="77777777" w:rsidTr="00306B15">
        <w:trPr>
          <w:trHeight w:hRule="exact" w:val="59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CC42B" w14:textId="77777777" w:rsidR="00941DE4" w:rsidRPr="00907C9B" w:rsidRDefault="00941DE4" w:rsidP="00C149E2">
            <w:pPr>
              <w:spacing w:line="229" w:lineRule="exact"/>
              <w:ind w:left="102"/>
              <w:rPr>
                <w:ins w:id="24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48" w:author="Björn Genfors" w:date="2013-10-03T13:00:00Z">
              <w:r w:rsidRPr="00907C9B">
                <w:rPr>
                  <w:sz w:val="20"/>
                  <w:szCs w:val="20"/>
                </w:rPr>
                <w:t>legalAuthenticator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94D0" w14:textId="77777777" w:rsidR="00941DE4" w:rsidRDefault="00941DE4" w:rsidP="00C149E2">
            <w:pPr>
              <w:spacing w:line="226" w:lineRule="exact"/>
              <w:ind w:left="102"/>
              <w:rPr>
                <w:ins w:id="249" w:author="Björn Genfors" w:date="2013-10-03T12:59:00Z"/>
                <w:spacing w:val="-1"/>
                <w:sz w:val="20"/>
                <w:szCs w:val="20"/>
              </w:rPr>
            </w:pPr>
            <w:proofErr w:type="spellStart"/>
            <w:ins w:id="250" w:author="Björn Genfors" w:date="2013-10-03T13:00:00Z">
              <w:r>
                <w:rPr>
                  <w:sz w:val="20"/>
                  <w:szCs w:val="20"/>
                </w:rPr>
                <w:t>L</w:t>
              </w:r>
              <w:r w:rsidRPr="00907C9B">
                <w:rPr>
                  <w:sz w:val="20"/>
                  <w:szCs w:val="20"/>
                </w:rPr>
                <w:t>egalAuthenticatorType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FDEAF" w14:textId="77777777" w:rsidR="00941DE4" w:rsidRPr="00941DE4" w:rsidRDefault="00941DE4" w:rsidP="00C149E2">
            <w:pPr>
              <w:spacing w:line="229" w:lineRule="exact"/>
              <w:ind w:left="102"/>
              <w:rPr>
                <w:ins w:id="251" w:author="Björn Genfors" w:date="2013-10-03T13:00:00Z"/>
                <w:sz w:val="20"/>
                <w:szCs w:val="20"/>
                <w:lang w:val="sv-SE"/>
              </w:rPr>
            </w:pPr>
            <w:ins w:id="252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Information om vem som signerat informationen i dokumentet.</w:t>
              </w:r>
            </w:ins>
          </w:p>
          <w:p w14:paraId="419EA15D" w14:textId="77777777" w:rsidR="00941DE4" w:rsidRPr="00941DE4" w:rsidRDefault="00941DE4" w:rsidP="00C149E2">
            <w:pPr>
              <w:spacing w:line="226" w:lineRule="exact"/>
              <w:ind w:left="102"/>
              <w:rPr>
                <w:ins w:id="253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132B1" w14:textId="77777777" w:rsidR="00941DE4" w:rsidRPr="00907C9B" w:rsidRDefault="00941DE4" w:rsidP="00C149E2">
            <w:pPr>
              <w:spacing w:line="226" w:lineRule="exact"/>
              <w:ind w:left="102"/>
              <w:rPr>
                <w:ins w:id="254" w:author="Björn Genfors" w:date="2013-10-03T12:59:00Z"/>
                <w:spacing w:val="-1"/>
                <w:sz w:val="20"/>
                <w:szCs w:val="20"/>
              </w:rPr>
            </w:pPr>
            <w:ins w:id="255" w:author="Björn Genfors" w:date="2013-10-03T13:00:00Z">
              <w:r w:rsidRPr="00907C9B"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2A7AA" w14:textId="77777777" w:rsidR="00941DE4" w:rsidRPr="00907C9B" w:rsidRDefault="00941DE4" w:rsidP="00E323DE">
            <w:pPr>
              <w:spacing w:line="229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028A3744" w14:textId="77777777" w:rsidTr="00306B15">
        <w:trPr>
          <w:trHeight w:val="2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D6FEE" w14:textId="77777777" w:rsidR="00941DE4" w:rsidRPr="00907C9B" w:rsidRDefault="00941DE4" w:rsidP="00C149E2">
            <w:pPr>
              <w:spacing w:line="229" w:lineRule="exact"/>
              <w:ind w:left="102"/>
              <w:rPr>
                <w:ins w:id="25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57" w:author="Björn Genfors" w:date="2013-10-03T13:00:00Z">
              <w:r w:rsidRPr="00E74D83">
                <w:rPr>
                  <w:sz w:val="20"/>
                  <w:szCs w:val="20"/>
                </w:rPr>
                <w:t>signatureTime</w:t>
              </w:r>
              <w:proofErr w:type="spellEnd"/>
            </w:ins>
          </w:p>
          <w:p w14:paraId="3C2BE816" w14:textId="77777777" w:rsidR="00941DE4" w:rsidRPr="00907C9B" w:rsidRDefault="00941DE4" w:rsidP="00C149E2">
            <w:pPr>
              <w:spacing w:line="229" w:lineRule="exact"/>
              <w:ind w:left="102"/>
              <w:rPr>
                <w:ins w:id="25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359BF" w14:textId="77777777" w:rsidR="00941DE4" w:rsidRDefault="00941DE4" w:rsidP="00C149E2">
            <w:pPr>
              <w:spacing w:line="229" w:lineRule="exact"/>
              <w:ind w:left="102"/>
              <w:rPr>
                <w:ins w:id="25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60" w:author="Björn Genfors" w:date="2013-10-03T13:00:00Z">
              <w:r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14:paraId="1346F8B7" w14:textId="77777777" w:rsidR="00941DE4" w:rsidRDefault="00941DE4" w:rsidP="00C149E2">
            <w:pPr>
              <w:spacing w:line="226" w:lineRule="exact"/>
              <w:ind w:left="102"/>
              <w:rPr>
                <w:ins w:id="26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02F91" w14:textId="77777777" w:rsidR="00941DE4" w:rsidRPr="00907C9B" w:rsidRDefault="00941DE4" w:rsidP="00C149E2">
            <w:pPr>
              <w:spacing w:line="229" w:lineRule="exact"/>
              <w:ind w:left="102"/>
              <w:rPr>
                <w:ins w:id="262" w:author="Björn Genfors" w:date="2013-10-03T13:00:00Z"/>
                <w:sz w:val="20"/>
                <w:szCs w:val="20"/>
              </w:rPr>
            </w:pPr>
            <w:proofErr w:type="spellStart"/>
            <w:ins w:id="263" w:author="Björn Genfors" w:date="2013-10-03T13:00:00Z">
              <w:r w:rsidRPr="00907C9B">
                <w:rPr>
                  <w:sz w:val="20"/>
                  <w:szCs w:val="20"/>
                </w:rPr>
                <w:t>Tidpunkt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för</w:t>
              </w:r>
              <w:proofErr w:type="spellEnd"/>
              <w:r w:rsidRPr="00907C9B">
                <w:rPr>
                  <w:sz w:val="20"/>
                  <w:szCs w:val="20"/>
                </w:rPr>
                <w:t xml:space="preserve"> </w:t>
              </w:r>
              <w:proofErr w:type="spellStart"/>
              <w:r w:rsidRPr="00907C9B">
                <w:rPr>
                  <w:sz w:val="20"/>
                  <w:szCs w:val="20"/>
                </w:rPr>
                <w:t>signering</w:t>
              </w:r>
            </w:ins>
            <w:proofErr w:type="spellEnd"/>
            <w:r w:rsidR="00A104D2">
              <w:rPr>
                <w:sz w:val="20"/>
                <w:szCs w:val="20"/>
              </w:rPr>
              <w:t>.</w:t>
            </w:r>
          </w:p>
          <w:p w14:paraId="7BED9228" w14:textId="77777777" w:rsidR="00941DE4" w:rsidRDefault="00941DE4" w:rsidP="00C149E2">
            <w:pPr>
              <w:spacing w:line="226" w:lineRule="exact"/>
              <w:ind w:left="102"/>
              <w:rPr>
                <w:ins w:id="264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D097B" w14:textId="77777777" w:rsidR="00941DE4" w:rsidRPr="00907C9B" w:rsidRDefault="00941DE4" w:rsidP="00C149E2">
            <w:pPr>
              <w:spacing w:line="226" w:lineRule="exact"/>
              <w:ind w:left="102"/>
              <w:rPr>
                <w:ins w:id="265" w:author="Björn Genfors" w:date="2013-10-03T12:59:00Z"/>
                <w:spacing w:val="-1"/>
                <w:sz w:val="20"/>
                <w:szCs w:val="20"/>
              </w:rPr>
            </w:pPr>
            <w:ins w:id="266" w:author="Björn Genfors" w:date="2013-10-03T13:00:00Z">
              <w:r w:rsidRPr="00907C9B">
                <w:rPr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1A4C0" w14:textId="77777777" w:rsidR="00941DE4" w:rsidRPr="00907C9B" w:rsidRDefault="00941DE4" w:rsidP="00E323DE">
            <w:pPr>
              <w:spacing w:line="229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6869916A" w14:textId="77777777" w:rsidTr="00A104D2">
        <w:trPr>
          <w:trHeight w:val="372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6D332" w14:textId="77777777" w:rsidR="00941DE4" w:rsidRPr="00907C9B" w:rsidRDefault="00941DE4" w:rsidP="00C149E2">
            <w:pPr>
              <w:spacing w:line="229" w:lineRule="exact"/>
              <w:ind w:left="102"/>
              <w:rPr>
                <w:ins w:id="26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68" w:author="Björn Genfors" w:date="2013-10-03T13:00:00Z">
              <w:r>
                <w:rPr>
                  <w:sz w:val="20"/>
                  <w:szCs w:val="20"/>
                </w:rPr>
                <w:t>legalAuthenticatorHSAI</w:t>
              </w:r>
              <w:r w:rsidRPr="0035083B">
                <w:rPr>
                  <w:sz w:val="20"/>
                  <w:szCs w:val="20"/>
                </w:rPr>
                <w:t>d</w:t>
              </w:r>
              <w:proofErr w:type="spellEnd"/>
            </w:ins>
          </w:p>
          <w:p w14:paraId="6890CE13" w14:textId="77777777" w:rsidR="00941DE4" w:rsidRPr="00907C9B" w:rsidRDefault="00941DE4" w:rsidP="00C149E2">
            <w:pPr>
              <w:spacing w:line="229" w:lineRule="exact"/>
              <w:ind w:left="102"/>
              <w:rPr>
                <w:ins w:id="269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EA67B" w14:textId="77777777" w:rsidR="00941DE4" w:rsidRPr="00907C9B" w:rsidRDefault="00941DE4" w:rsidP="00C149E2">
            <w:pPr>
              <w:spacing w:line="229" w:lineRule="exact"/>
              <w:ind w:left="102"/>
              <w:rPr>
                <w:ins w:id="270" w:author="Björn Genfors" w:date="2013-10-03T13:00:00Z"/>
                <w:sz w:val="20"/>
                <w:szCs w:val="20"/>
              </w:rPr>
            </w:pPr>
            <w:proofErr w:type="spellStart"/>
            <w:ins w:id="271" w:author="Björn Genfors" w:date="2013-10-03T13:00:00Z">
              <w:r>
                <w:rPr>
                  <w:sz w:val="20"/>
                  <w:szCs w:val="20"/>
                </w:rPr>
                <w:t>HSAId</w:t>
              </w:r>
              <w:r w:rsidRPr="0035083B">
                <w:rPr>
                  <w:sz w:val="20"/>
                  <w:szCs w:val="20"/>
                </w:rPr>
                <w:t>Type</w:t>
              </w:r>
              <w:proofErr w:type="spellEnd"/>
            </w:ins>
          </w:p>
          <w:p w14:paraId="7C858356" w14:textId="77777777" w:rsidR="00941DE4" w:rsidRDefault="00941DE4" w:rsidP="00C149E2">
            <w:pPr>
              <w:spacing w:line="226" w:lineRule="exact"/>
              <w:ind w:left="102"/>
              <w:rPr>
                <w:ins w:id="272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C8576" w14:textId="77777777" w:rsidR="00941DE4" w:rsidRPr="00941DE4" w:rsidRDefault="00941DE4" w:rsidP="00C149E2">
            <w:pPr>
              <w:spacing w:line="226" w:lineRule="exact"/>
              <w:ind w:left="102"/>
              <w:rPr>
                <w:ins w:id="273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74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HSA-id för person som signerat dokumentet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8C639" w14:textId="77777777" w:rsidR="00941DE4" w:rsidRPr="00907C9B" w:rsidRDefault="00941DE4" w:rsidP="00C149E2">
            <w:pPr>
              <w:spacing w:line="226" w:lineRule="exact"/>
              <w:ind w:left="102"/>
              <w:rPr>
                <w:ins w:id="275" w:author="Björn Genfors" w:date="2013-10-03T12:59:00Z"/>
                <w:spacing w:val="-1"/>
                <w:sz w:val="20"/>
                <w:szCs w:val="20"/>
              </w:rPr>
            </w:pPr>
            <w:ins w:id="276" w:author="Björn Genfors" w:date="2013-10-03T13:00:00Z">
              <w:r>
                <w:rPr>
                  <w:sz w:val="20"/>
                  <w:szCs w:val="20"/>
                </w:rPr>
                <w:t>0</w:t>
              </w:r>
              <w:r w:rsidRPr="00907C9B">
                <w:rPr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9680D" w14:textId="77777777" w:rsidR="00941DE4" w:rsidRPr="00907C9B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06DF6E74" w14:textId="77777777" w:rsidTr="00A104D2">
        <w:trPr>
          <w:trHeight w:val="33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C6F6B" w14:textId="77777777" w:rsidR="00941DE4" w:rsidRPr="00907C9B" w:rsidRDefault="00941DE4" w:rsidP="00C149E2">
            <w:pPr>
              <w:spacing w:line="229" w:lineRule="exact"/>
              <w:ind w:left="102"/>
              <w:rPr>
                <w:ins w:id="277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278" w:author="Björn Genfors" w:date="2013-10-03T13:00:00Z">
              <w:r w:rsidRPr="0035083B">
                <w:rPr>
                  <w:sz w:val="20"/>
                  <w:szCs w:val="20"/>
                </w:rPr>
                <w:t>legalAuthenticator</w:t>
              </w:r>
              <w:r>
                <w:rPr>
                  <w:sz w:val="20"/>
                  <w:szCs w:val="20"/>
                </w:rPr>
                <w:t>Name</w:t>
              </w:r>
              <w:proofErr w:type="spellEnd"/>
            </w:ins>
          </w:p>
          <w:p w14:paraId="534B2287" w14:textId="77777777" w:rsidR="00941DE4" w:rsidRPr="00907C9B" w:rsidRDefault="00941DE4" w:rsidP="00C149E2">
            <w:pPr>
              <w:spacing w:line="229" w:lineRule="exact"/>
              <w:ind w:left="102"/>
              <w:rPr>
                <w:ins w:id="279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879E7" w14:textId="77777777" w:rsidR="00941DE4" w:rsidRDefault="00941DE4" w:rsidP="00C149E2">
            <w:pPr>
              <w:spacing w:line="226" w:lineRule="exact"/>
              <w:ind w:left="102"/>
              <w:rPr>
                <w:ins w:id="280" w:author="Björn Genfors" w:date="2013-10-03T12:59:00Z"/>
                <w:spacing w:val="-1"/>
                <w:sz w:val="20"/>
                <w:szCs w:val="20"/>
              </w:rPr>
            </w:pPr>
            <w:ins w:id="281" w:author="Björn Genfors" w:date="2013-10-03T13:00:00Z">
              <w:r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932C4" w14:textId="77777777" w:rsidR="00941DE4" w:rsidRPr="00941DE4" w:rsidRDefault="00941DE4" w:rsidP="00C149E2">
            <w:pPr>
              <w:spacing w:line="226" w:lineRule="exact"/>
              <w:ind w:left="102"/>
              <w:rPr>
                <w:ins w:id="282" w:author="Björn Genfors" w:date="2013-10-03T12:59:00Z"/>
                <w:spacing w:val="-1"/>
                <w:sz w:val="20"/>
                <w:szCs w:val="20"/>
                <w:lang w:val="sv-SE"/>
              </w:rPr>
            </w:pPr>
            <w:ins w:id="283" w:author="Björn Genfors" w:date="2013-10-03T13:00:00Z">
              <w:r w:rsidRPr="00941DE4">
                <w:rPr>
                  <w:sz w:val="20"/>
                  <w:szCs w:val="20"/>
                  <w:lang w:val="sv-SE"/>
                </w:rPr>
                <w:t>Namnen i klartext för signerande person.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D443F" w14:textId="77777777" w:rsidR="00941DE4" w:rsidRPr="00907C9B" w:rsidRDefault="00941DE4" w:rsidP="00C149E2">
            <w:pPr>
              <w:spacing w:line="226" w:lineRule="exact"/>
              <w:ind w:left="102"/>
              <w:rPr>
                <w:ins w:id="284" w:author="Björn Genfors" w:date="2013-10-03T12:59:00Z"/>
                <w:spacing w:val="-1"/>
                <w:sz w:val="20"/>
                <w:szCs w:val="20"/>
              </w:rPr>
            </w:pPr>
            <w:ins w:id="285" w:author="Björn Genfors" w:date="2013-10-03T13:00:00Z">
              <w:r>
                <w:rPr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003D2" w14:textId="77777777" w:rsidR="00941DE4" w:rsidRDefault="00941DE4" w:rsidP="00E323DE">
            <w:pPr>
              <w:spacing w:line="226" w:lineRule="exact"/>
              <w:ind w:left="102"/>
              <w:rPr>
                <w:sz w:val="20"/>
                <w:szCs w:val="20"/>
              </w:rPr>
            </w:pPr>
          </w:p>
        </w:tc>
      </w:tr>
      <w:tr w:rsidR="00941DE4" w:rsidRPr="00907C9B" w14:paraId="57C0F78B" w14:textId="77777777" w:rsidTr="00F92CFC">
        <w:trPr>
          <w:trHeight w:hRule="exact" w:val="766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CFF7A" w14:textId="77777777" w:rsidR="00941DE4" w:rsidRPr="00E74D83" w:rsidRDefault="00941DE4" w:rsidP="00C149E2">
            <w:pPr>
              <w:spacing w:line="229" w:lineRule="exact"/>
              <w:ind w:left="102"/>
              <w:rPr>
                <w:ins w:id="286" w:author="Björn Genfors" w:date="2013-10-03T13:00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87" w:author="Björn Genfors" w:date="2013-10-03T13:00:00Z">
              <w:r w:rsidRPr="00E74D83">
                <w:rPr>
                  <w:spacing w:val="-1"/>
                  <w:sz w:val="20"/>
                  <w:szCs w:val="20"/>
                </w:rPr>
                <w:t>approvedForPatient</w:t>
              </w:r>
              <w:proofErr w:type="spellEnd"/>
            </w:ins>
          </w:p>
          <w:p w14:paraId="5601D305" w14:textId="77777777" w:rsidR="00941DE4" w:rsidRPr="00907C9B" w:rsidRDefault="00941DE4" w:rsidP="00C149E2">
            <w:pPr>
              <w:spacing w:line="229" w:lineRule="exact"/>
              <w:ind w:left="102"/>
              <w:rPr>
                <w:ins w:id="288" w:author="Björn Genfors" w:date="2013-10-03T12:59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94FA5" w14:textId="77777777" w:rsidR="00941DE4" w:rsidRDefault="00941DE4" w:rsidP="00C149E2">
            <w:pPr>
              <w:spacing w:line="229" w:lineRule="exact"/>
              <w:ind w:left="102"/>
              <w:rPr>
                <w:ins w:id="289" w:author="Björn Genfors" w:date="2013-10-03T13:00:00Z"/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ins w:id="290" w:author="Björn Genfors" w:date="2013-10-03T13:00:00Z">
              <w:r w:rsidRPr="00E74D83">
                <w:rPr>
                  <w:sz w:val="20"/>
                  <w:szCs w:val="20"/>
                </w:rPr>
                <w:t>boolean</w:t>
              </w:r>
              <w:proofErr w:type="spellEnd"/>
            </w:ins>
          </w:p>
          <w:p w14:paraId="434124D7" w14:textId="77777777" w:rsidR="00941DE4" w:rsidRDefault="00941DE4" w:rsidP="00C149E2">
            <w:pPr>
              <w:spacing w:line="226" w:lineRule="exact"/>
              <w:ind w:left="102"/>
              <w:rPr>
                <w:ins w:id="291" w:author="Björn Genfors" w:date="2013-10-03T12:59:00Z"/>
                <w:spacing w:val="-1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F12EA" w14:textId="77777777" w:rsidR="00941DE4" w:rsidRPr="00941DE4" w:rsidRDefault="00941DE4" w:rsidP="00C149E2">
            <w:pPr>
              <w:spacing w:line="226" w:lineRule="exact"/>
              <w:ind w:left="102"/>
              <w:rPr>
                <w:ins w:id="292" w:author="Björn Genfors" w:date="2013-10-03T13:00:00Z"/>
                <w:spacing w:val="-1"/>
                <w:sz w:val="20"/>
                <w:szCs w:val="20"/>
                <w:lang w:val="sv-SE"/>
              </w:rPr>
            </w:pPr>
            <w:ins w:id="293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Anger om information får delas till patient. Värdet sätts i sådant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true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, i annat fall till </w:t>
              </w:r>
              <w:proofErr w:type="spellStart"/>
              <w:r w:rsidRPr="00941DE4">
                <w:rPr>
                  <w:spacing w:val="-1"/>
                  <w:sz w:val="20"/>
                  <w:szCs w:val="20"/>
                  <w:lang w:val="sv-SE"/>
                </w:rPr>
                <w:t>false</w:t>
              </w:r>
              <w:proofErr w:type="spellEnd"/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. </w:t>
              </w:r>
            </w:ins>
          </w:p>
          <w:p w14:paraId="69F5676F" w14:textId="77777777" w:rsidR="00941DE4" w:rsidRPr="00941DE4" w:rsidRDefault="00941DE4" w:rsidP="00C149E2">
            <w:pPr>
              <w:spacing w:line="226" w:lineRule="exact"/>
              <w:ind w:left="102"/>
              <w:rPr>
                <w:ins w:id="294" w:author="Björn Genfors" w:date="2013-10-03T12:59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DF1A8" w14:textId="77777777" w:rsidR="00941DE4" w:rsidRPr="00907C9B" w:rsidRDefault="00941DE4" w:rsidP="00C149E2">
            <w:pPr>
              <w:spacing w:line="226" w:lineRule="exact"/>
              <w:ind w:left="102"/>
              <w:rPr>
                <w:ins w:id="295" w:author="Björn Genfors" w:date="2013-10-03T12:59:00Z"/>
                <w:spacing w:val="-1"/>
                <w:sz w:val="20"/>
                <w:szCs w:val="20"/>
              </w:rPr>
            </w:pPr>
            <w:ins w:id="296" w:author="Björn Genfors" w:date="2013-10-03T13:00:00Z"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C75D4" w14:textId="77777777"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0EBC418A" w14:textId="77777777" w:rsidTr="00F92CFC">
        <w:trPr>
          <w:trHeight w:hRule="exact" w:val="989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56BCF" w14:textId="77777777" w:rsidR="00941DE4" w:rsidRPr="00907C9B" w:rsidRDefault="00941DE4" w:rsidP="00C149E2">
            <w:pPr>
              <w:spacing w:line="229" w:lineRule="exact"/>
              <w:ind w:left="102"/>
              <w:rPr>
                <w:ins w:id="297" w:author="Björn Genfors" w:date="2013-10-03T12:59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298" w:author="Björn Genfors" w:date="2013-10-03T13:00:00Z">
              <w:r>
                <w:rPr>
                  <w:spacing w:val="-1"/>
                  <w:sz w:val="20"/>
                  <w:szCs w:val="20"/>
                </w:rPr>
                <w:t>careContactId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5B5A6" w14:textId="77777777" w:rsidR="00941DE4" w:rsidRDefault="00941DE4" w:rsidP="00C149E2">
            <w:pPr>
              <w:spacing w:line="226" w:lineRule="exact"/>
              <w:ind w:left="102"/>
              <w:rPr>
                <w:ins w:id="299" w:author="Björn Genfors" w:date="2013-10-03T12:59:00Z"/>
                <w:spacing w:val="-1"/>
                <w:sz w:val="20"/>
                <w:szCs w:val="20"/>
              </w:rPr>
            </w:pPr>
            <w:ins w:id="300" w:author="Björn Genfors" w:date="2013-10-03T13:00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665CB" w14:textId="77777777" w:rsidR="00941DE4" w:rsidRDefault="00941DE4" w:rsidP="00C149E2">
            <w:pPr>
              <w:spacing w:line="226" w:lineRule="exact"/>
              <w:ind w:left="102"/>
              <w:rPr>
                <w:ins w:id="301" w:author="Björn Genfors" w:date="2013-10-03T12:59:00Z"/>
                <w:spacing w:val="-1"/>
                <w:sz w:val="20"/>
                <w:szCs w:val="20"/>
              </w:rPr>
            </w:pPr>
            <w:ins w:id="302" w:author="Björn Genfors" w:date="2013-10-03T13:00:00Z">
              <w:r w:rsidRPr="00941DE4">
                <w:rPr>
                  <w:spacing w:val="-1"/>
                  <w:sz w:val="20"/>
                  <w:szCs w:val="20"/>
                  <w:lang w:val="sv-SE"/>
                </w:rPr>
                <w:t xml:space="preserve">Identitetet för den vård- och omsorgskontakt som föranlett den information som omfattas av dokumentet.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Identiteten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är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unik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inom</w:t>
              </w:r>
              <w:proofErr w:type="spellEnd"/>
              <w:r w:rsidRPr="006067AA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6067AA">
                <w:rPr>
                  <w:spacing w:val="-1"/>
                  <w:sz w:val="20"/>
                  <w:szCs w:val="20"/>
                </w:rPr>
                <w:t>källsystemet</w:t>
              </w:r>
            </w:ins>
            <w:proofErr w:type="spellEnd"/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BD0F8" w14:textId="77777777" w:rsidR="00941DE4" w:rsidRPr="00907C9B" w:rsidRDefault="00941DE4" w:rsidP="00C149E2">
            <w:pPr>
              <w:spacing w:line="226" w:lineRule="exact"/>
              <w:ind w:left="102"/>
              <w:rPr>
                <w:ins w:id="303" w:author="Björn Genfors" w:date="2013-10-03T12:59:00Z"/>
                <w:spacing w:val="-1"/>
                <w:sz w:val="20"/>
                <w:szCs w:val="20"/>
              </w:rPr>
            </w:pPr>
            <w:ins w:id="304" w:author="Björn Genfors" w:date="2013-10-03T13:00:00Z">
              <w:r w:rsidRPr="00B6171C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CAB17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6B3ACA3F" w14:textId="77777777" w:rsidTr="00F92CFC">
        <w:trPr>
          <w:trHeight w:hRule="exact" w:val="67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F6BD" w14:textId="77777777" w:rsidR="00941DE4" w:rsidRPr="00907C9B" w:rsidRDefault="00941DE4" w:rsidP="00C149E2">
            <w:pPr>
              <w:spacing w:line="229" w:lineRule="exact"/>
              <w:ind w:left="102"/>
              <w:rPr>
                <w:ins w:id="305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../</w:t>
            </w:r>
            <w:proofErr w:type="spellStart"/>
            <w:ins w:id="306" w:author="Björn Genfors" w:date="2013-08-08T12:45:00Z">
              <w:r>
                <w:rPr>
                  <w:sz w:val="20"/>
                  <w:szCs w:val="20"/>
                </w:rPr>
                <w:t>diagnosisBody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8A5EC" w14:textId="77777777" w:rsidR="00941DE4" w:rsidRPr="00907C9B" w:rsidRDefault="00941DE4" w:rsidP="00C149E2">
            <w:pPr>
              <w:spacing w:line="226" w:lineRule="exact"/>
              <w:ind w:left="102"/>
              <w:rPr>
                <w:ins w:id="307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08" w:author="Björn Genfors" w:date="2013-08-08T12:45:00Z">
              <w:r>
                <w:rPr>
                  <w:spacing w:val="-1"/>
                  <w:sz w:val="20"/>
                  <w:szCs w:val="20"/>
                </w:rPr>
                <w:t>Diagnosis</w:t>
              </w:r>
              <w:r w:rsidRPr="00907C9B">
                <w:rPr>
                  <w:spacing w:val="-1"/>
                  <w:sz w:val="20"/>
                  <w:szCs w:val="20"/>
                </w:rPr>
                <w:t>BodyType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232D6" w14:textId="77777777" w:rsidR="00941DE4" w:rsidRPr="00550957" w:rsidRDefault="00941DE4" w:rsidP="00C149E2">
            <w:pPr>
              <w:spacing w:line="226" w:lineRule="exact"/>
              <w:ind w:left="102"/>
              <w:rPr>
                <w:ins w:id="309" w:author="Björn Genfors" w:date="2013-08-06T13:46:00Z"/>
                <w:spacing w:val="-1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52F5B" w14:textId="77777777" w:rsidR="00941DE4" w:rsidRPr="00907C9B" w:rsidRDefault="00941DE4" w:rsidP="00C149E2">
            <w:pPr>
              <w:spacing w:line="226" w:lineRule="exact"/>
              <w:ind w:left="102"/>
              <w:rPr>
                <w:ins w:id="310" w:author="Björn Genfors" w:date="2013-08-06T13:46:00Z"/>
                <w:spacing w:val="-1"/>
                <w:sz w:val="20"/>
                <w:szCs w:val="20"/>
              </w:rPr>
            </w:pPr>
            <w:ins w:id="311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69A50" w14:textId="77777777"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05153F1F" w14:textId="77777777" w:rsidTr="00306B15">
        <w:trPr>
          <w:trHeight w:hRule="exact" w:val="58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DD543" w14:textId="77777777" w:rsidR="00941DE4" w:rsidRPr="00907C9B" w:rsidRDefault="00941DE4" w:rsidP="00C149E2">
            <w:pPr>
              <w:spacing w:line="229" w:lineRule="exact"/>
              <w:ind w:left="102"/>
              <w:rPr>
                <w:ins w:id="312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13" w:author="Björn Genfors" w:date="2013-08-08T12:45:00Z">
              <w:r>
                <w:rPr>
                  <w:sz w:val="20"/>
                  <w:szCs w:val="20"/>
                </w:rPr>
                <w:t>diagnosisType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B4748" w14:textId="77777777" w:rsidR="00941DE4" w:rsidRPr="002F2D17" w:rsidRDefault="00941DE4" w:rsidP="00C149E2">
            <w:pPr>
              <w:spacing w:line="226" w:lineRule="exact"/>
              <w:ind w:left="102"/>
              <w:rPr>
                <w:ins w:id="314" w:author="Björn Genfors" w:date="2013-08-06T13:46:00Z"/>
                <w:sz w:val="20"/>
                <w:szCs w:val="20"/>
              </w:rPr>
            </w:pPr>
            <w:proofErr w:type="spellStart"/>
            <w:ins w:id="315" w:author="Björn Genfors" w:date="2013-08-08T12:56:00Z">
              <w:r w:rsidRPr="002F2D17">
                <w:rPr>
                  <w:sz w:val="20"/>
                  <w:szCs w:val="20"/>
                  <w:rPrChange w:id="316" w:author="Björn Genfors" w:date="2013-08-08T12:59:00Z">
                    <w:rPr>
                      <w:color w:val="FF0000"/>
                      <w:sz w:val="20"/>
                      <w:szCs w:val="20"/>
                    </w:rPr>
                  </w:rPrChange>
                </w:rPr>
                <w:t>DiagnosisTypeEnum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43C4" w14:textId="77777777" w:rsidR="00941DE4" w:rsidRPr="00941DE4" w:rsidRDefault="00941DE4" w:rsidP="00C149E2">
            <w:pPr>
              <w:spacing w:line="226" w:lineRule="exact"/>
              <w:ind w:left="102"/>
              <w:rPr>
                <w:ins w:id="317" w:author="Björn Genfors" w:date="2013-08-08T12:45:00Z"/>
                <w:spacing w:val="-1"/>
                <w:sz w:val="20"/>
                <w:szCs w:val="20"/>
                <w:lang w:val="sv-SE"/>
              </w:rPr>
            </w:pPr>
            <w:ins w:id="318" w:author="Björn Genfors" w:date="2013-08-08T12:45:00Z">
              <w:r w:rsidRPr="00941DE4">
                <w:rPr>
                  <w:spacing w:val="-1"/>
                  <w:sz w:val="20"/>
                  <w:szCs w:val="20"/>
                  <w:lang w:val="sv-SE"/>
                </w:rPr>
                <w:t>Anges som "Huvuddiagnos", "Bidiagnos" eller "Kronisk diagnos".</w:t>
              </w:r>
            </w:ins>
          </w:p>
          <w:p w14:paraId="01D668EF" w14:textId="77777777" w:rsidR="00941DE4" w:rsidRPr="00941DE4" w:rsidRDefault="00941DE4" w:rsidP="00C149E2">
            <w:pPr>
              <w:spacing w:line="226" w:lineRule="exact"/>
              <w:ind w:left="102"/>
              <w:rPr>
                <w:ins w:id="319" w:author="Björn Genfors" w:date="2013-08-06T13:46:00Z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44B2E" w14:textId="77777777" w:rsidR="00941DE4" w:rsidRPr="00907C9B" w:rsidRDefault="00941DE4" w:rsidP="00C149E2">
            <w:pPr>
              <w:spacing w:line="226" w:lineRule="exact"/>
              <w:ind w:left="102"/>
              <w:rPr>
                <w:ins w:id="320" w:author="Björn Genfors" w:date="2013-08-06T13:46:00Z"/>
                <w:spacing w:val="-1"/>
                <w:sz w:val="20"/>
                <w:szCs w:val="20"/>
              </w:rPr>
            </w:pPr>
            <w:ins w:id="321" w:author="Björn Genfors" w:date="2013-08-08T12:45:00Z">
              <w:r>
                <w:rPr>
                  <w:spacing w:val="-1"/>
                  <w:sz w:val="20"/>
                  <w:szCs w:val="20"/>
                </w:rPr>
                <w:t>1</w:t>
              </w:r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4E516" w14:textId="77777777" w:rsidR="00941DE4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71799D21" w14:textId="77777777" w:rsidTr="00306B15">
        <w:trPr>
          <w:trHeight w:hRule="exact" w:val="317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333FD" w14:textId="77777777" w:rsidR="00941DE4" w:rsidRPr="00612C43" w:rsidRDefault="00941DE4" w:rsidP="00C149E2">
            <w:pPr>
              <w:spacing w:line="229" w:lineRule="exact"/>
              <w:ind w:left="102"/>
              <w:rPr>
                <w:ins w:id="322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23" w:author="Björn Genfors" w:date="2013-08-08T12:45:00Z">
              <w:r>
                <w:rPr>
                  <w:sz w:val="20"/>
                  <w:szCs w:val="20"/>
                </w:rPr>
                <w:t>diagnosisTime</w:t>
              </w:r>
              <w:proofErr w:type="spellEnd"/>
            </w:ins>
          </w:p>
          <w:p w14:paraId="308E27B6" w14:textId="77777777" w:rsidR="00941DE4" w:rsidRPr="00907C9B" w:rsidRDefault="00941DE4" w:rsidP="00C149E2">
            <w:pPr>
              <w:spacing w:line="229" w:lineRule="exact"/>
              <w:ind w:left="102"/>
              <w:rPr>
                <w:ins w:id="324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649E8" w14:textId="77777777" w:rsidR="00941DE4" w:rsidRPr="002F2D17" w:rsidRDefault="00941DE4" w:rsidP="00C149E2">
            <w:pPr>
              <w:spacing w:line="226" w:lineRule="exact"/>
              <w:ind w:left="102"/>
              <w:rPr>
                <w:ins w:id="325" w:author="Björn Genfors" w:date="2013-08-08T12:45:00Z"/>
                <w:sz w:val="20"/>
                <w:szCs w:val="20"/>
              </w:rPr>
            </w:pPr>
            <w:proofErr w:type="spellStart"/>
            <w:ins w:id="326" w:author="Björn Genfors" w:date="2013-08-08T12:45:00Z">
              <w:r w:rsidRPr="002F2D17">
                <w:rPr>
                  <w:sz w:val="20"/>
                  <w:szCs w:val="20"/>
                </w:rPr>
                <w:t>TimeStampType</w:t>
              </w:r>
              <w:proofErr w:type="spellEnd"/>
            </w:ins>
          </w:p>
          <w:p w14:paraId="189E2C7D" w14:textId="77777777" w:rsidR="00941DE4" w:rsidRPr="002F2D17" w:rsidRDefault="00941DE4" w:rsidP="00C149E2">
            <w:pPr>
              <w:spacing w:line="226" w:lineRule="exact"/>
              <w:ind w:left="102"/>
              <w:rPr>
                <w:ins w:id="327" w:author="Björn Genfors" w:date="2013-08-06T13:46:00Z"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D7DC6" w14:textId="77777777" w:rsidR="00941DE4" w:rsidRPr="00907C9B" w:rsidRDefault="00941DE4" w:rsidP="00C149E2">
            <w:pPr>
              <w:spacing w:line="226" w:lineRule="exact"/>
              <w:ind w:left="102"/>
              <w:rPr>
                <w:ins w:id="328" w:author="Björn Genfors" w:date="2013-08-06T13:46:00Z"/>
                <w:spacing w:val="-1"/>
                <w:sz w:val="20"/>
                <w:szCs w:val="20"/>
              </w:rPr>
            </w:pPr>
            <w:proofErr w:type="spellStart"/>
            <w:ins w:id="329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Tidpunkt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då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bedömnin</w:t>
              </w:r>
            </w:ins>
            <w:r w:rsidR="00C91215">
              <w:rPr>
                <w:spacing w:val="-1"/>
                <w:sz w:val="20"/>
                <w:szCs w:val="20"/>
              </w:rPr>
              <w:t>g</w:t>
            </w:r>
            <w:ins w:id="330" w:author="Björn Genfors" w:date="2013-08-08T12:49:00Z">
              <w:r w:rsidRPr="002F2D17">
                <w:rPr>
                  <w:spacing w:val="-1"/>
                  <w:sz w:val="20"/>
                  <w:szCs w:val="20"/>
                </w:rPr>
                <w:t>en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 w:rsidRPr="002F2D17">
                <w:rPr>
                  <w:spacing w:val="-1"/>
                  <w:sz w:val="20"/>
                  <w:szCs w:val="20"/>
                </w:rPr>
                <w:t>gjordes</w:t>
              </w:r>
              <w:proofErr w:type="spellEnd"/>
              <w:r w:rsidRPr="002F2D17"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B78D" w14:textId="77777777" w:rsidR="00941DE4" w:rsidRPr="00C91215" w:rsidRDefault="00C91215" w:rsidP="00C149E2">
            <w:pPr>
              <w:spacing w:line="226" w:lineRule="exact"/>
              <w:ind w:left="102"/>
              <w:rPr>
                <w:ins w:id="331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C91215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32" w:author="Björn Genfors" w:date="2013-08-08T12:45:00Z"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941DE4" w:rsidRPr="00C91215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44C8D" w14:textId="77777777" w:rsidR="00941DE4" w:rsidRPr="00C91215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941DE4" w:rsidRPr="00907C9B" w14:paraId="3EF16CB0" w14:textId="77777777" w:rsidTr="008649BF">
        <w:trPr>
          <w:trHeight w:hRule="exact" w:val="3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E802" w14:textId="77777777" w:rsidR="00941DE4" w:rsidRPr="00C91215" w:rsidRDefault="00941DE4" w:rsidP="00C149E2">
            <w:pPr>
              <w:spacing w:line="229" w:lineRule="exact"/>
              <w:ind w:left="102"/>
              <w:rPr>
                <w:ins w:id="333" w:author="Björn Genfors" w:date="2013-08-06T13:46:00Z"/>
                <w:sz w:val="20"/>
                <w:szCs w:val="20"/>
                <w:lang w:val="sv-SE"/>
              </w:rPr>
            </w:pPr>
            <w:proofErr w:type="gramStart"/>
            <w:r w:rsidRPr="00C91215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C91215">
              <w:rPr>
                <w:sz w:val="20"/>
                <w:szCs w:val="20"/>
                <w:lang w:val="sv-SE"/>
              </w:rPr>
              <w:t>/../</w:t>
            </w:r>
            <w:proofErr w:type="spellStart"/>
            <w:ins w:id="334" w:author="Björn Genfors" w:date="2013-08-08T12:45:00Z">
              <w:r w:rsidRPr="00C91215">
                <w:rPr>
                  <w:sz w:val="20"/>
                  <w:szCs w:val="20"/>
                  <w:lang w:val="sv-SE"/>
                </w:rPr>
                <w:t>diagnosisCode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A79A8" w14:textId="77777777" w:rsidR="00941DE4" w:rsidRPr="00C91215" w:rsidRDefault="008C0464" w:rsidP="00C149E2">
            <w:pPr>
              <w:spacing w:line="226" w:lineRule="exact"/>
              <w:ind w:left="102"/>
              <w:rPr>
                <w:ins w:id="335" w:author="Björn Genfors" w:date="2013-08-06T13:46:00Z"/>
                <w:sz w:val="20"/>
                <w:szCs w:val="20"/>
                <w:lang w:val="sv-SE"/>
              </w:rPr>
            </w:pPr>
            <w:proofErr w:type="spellStart"/>
            <w:r>
              <w:rPr>
                <w:spacing w:val="-1"/>
                <w:sz w:val="20"/>
                <w:szCs w:val="20"/>
                <w:lang w:val="sv-SE"/>
              </w:rPr>
              <w:t>CVType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9EF35" w14:textId="77777777" w:rsidR="00F57E2B" w:rsidRPr="00F57E2B" w:rsidRDefault="008649BF" w:rsidP="00F57E2B">
            <w:pPr>
              <w:spacing w:line="226" w:lineRule="exact"/>
              <w:ind w:left="102"/>
              <w:rPr>
                <w:ins w:id="336" w:author="Björn Genfors" w:date="2013-08-06T13:46:00Z"/>
                <w:spacing w:val="-1"/>
                <w:sz w:val="20"/>
                <w:szCs w:val="20"/>
                <w:lang w:val="sv-SE"/>
              </w:rPr>
            </w:pPr>
            <w:r>
              <w:rPr>
                <w:spacing w:val="-1"/>
                <w:sz w:val="20"/>
                <w:szCs w:val="20"/>
                <w:lang w:val="sv-SE"/>
              </w:rPr>
              <w:t>Diagnoskod.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AA18B" w14:textId="77777777" w:rsidR="00941DE4" w:rsidRPr="00907C9B" w:rsidRDefault="00941DE4" w:rsidP="00C149E2">
            <w:pPr>
              <w:spacing w:line="226" w:lineRule="exact"/>
              <w:ind w:left="102"/>
              <w:rPr>
                <w:ins w:id="337" w:author="Björn Genfors" w:date="2013-08-06T13:46:00Z"/>
                <w:spacing w:val="-1"/>
                <w:sz w:val="20"/>
                <w:szCs w:val="20"/>
              </w:rPr>
            </w:pPr>
            <w:ins w:id="338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0..1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40A71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941DE4" w:rsidRPr="00907C9B" w14:paraId="3AA5BC5E" w14:textId="77777777" w:rsidTr="00E57404">
        <w:trPr>
          <w:trHeight w:hRule="exact" w:val="83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37B65" w14:textId="77777777" w:rsidR="00941DE4" w:rsidRPr="00907C9B" w:rsidRDefault="00941DE4" w:rsidP="008C0464">
            <w:pPr>
              <w:spacing w:line="229" w:lineRule="exact"/>
              <w:ind w:left="102"/>
              <w:rPr>
                <w:ins w:id="339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ins w:id="340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BB45" w14:textId="77777777" w:rsidR="00941DE4" w:rsidRPr="002F2D17" w:rsidRDefault="00941DE4" w:rsidP="00C149E2">
            <w:pPr>
              <w:spacing w:line="226" w:lineRule="exact"/>
              <w:ind w:left="102"/>
              <w:rPr>
                <w:ins w:id="341" w:author="Björn Genfors" w:date="2013-08-06T13:46:00Z"/>
                <w:spacing w:val="-1"/>
                <w:sz w:val="20"/>
                <w:szCs w:val="20"/>
              </w:rPr>
            </w:pPr>
            <w:ins w:id="342" w:author="Björn Genfors" w:date="2013-08-08T12:45:00Z">
              <w:r w:rsidRPr="002F2D17"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F6EB" w14:textId="77777777" w:rsidR="00941DE4" w:rsidRPr="008C0464" w:rsidRDefault="008C0464" w:rsidP="00E57404">
            <w:pPr>
              <w:spacing w:line="226" w:lineRule="exact"/>
              <w:ind w:left="102"/>
              <w:rPr>
                <w:ins w:id="343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8C0464">
              <w:rPr>
                <w:sz w:val="20"/>
                <w:szCs w:val="20"/>
                <w:lang w:val="sv-SE"/>
              </w:rPr>
              <w:t>Kod för den aktuella diagnosen (</w:t>
            </w:r>
            <w:r w:rsidR="00E57404">
              <w:rPr>
                <w:sz w:val="20"/>
                <w:szCs w:val="20"/>
                <w:lang w:val="sv-SE"/>
              </w:rPr>
              <w:t xml:space="preserve">för </w:t>
            </w:r>
            <w:r w:rsidR="00FD4B7E">
              <w:rPr>
                <w:sz w:val="20"/>
                <w:szCs w:val="20"/>
                <w:lang w:val="sv-SE"/>
              </w:rPr>
              <w:t>NPÖ</w:t>
            </w:r>
            <w:r w:rsidR="00E57404">
              <w:rPr>
                <w:sz w:val="20"/>
                <w:szCs w:val="20"/>
                <w:lang w:val="sv-SE"/>
              </w:rPr>
              <w:t>-kompatibilitet</w:t>
            </w:r>
            <w:r w:rsidR="00FD4B7E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bör </w:t>
            </w:r>
            <w:r w:rsidR="00FD4B7E">
              <w:rPr>
                <w:sz w:val="20"/>
                <w:szCs w:val="20"/>
                <w:lang w:val="sv-SE"/>
              </w:rPr>
              <w:t>kod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 w:rsidR="00E57404"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angiven enligt 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27FB1" w14:textId="77777777" w:rsidR="00941DE4" w:rsidRPr="00907C9B" w:rsidRDefault="00F57E2B" w:rsidP="00C149E2">
            <w:pPr>
              <w:spacing w:line="226" w:lineRule="exact"/>
              <w:ind w:left="102"/>
              <w:rPr>
                <w:ins w:id="344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45" w:author="Björn Genfors" w:date="2013-08-08T12:45:00Z">
              <w:r w:rsidR="00941DE4"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99FD6" w14:textId="77777777" w:rsidR="00941DE4" w:rsidRPr="00907C9B" w:rsidRDefault="00941DE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:rsidRPr="00907C9B" w14:paraId="59AFF2BA" w14:textId="77777777" w:rsidTr="00F57E2B">
        <w:trPr>
          <w:trHeight w:hRule="exact" w:val="59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84402" w14:textId="77777777" w:rsidR="008C0464" w:rsidRPr="00907C9B" w:rsidRDefault="008C0464" w:rsidP="00EF6DE4">
            <w:pPr>
              <w:spacing w:line="229" w:lineRule="exact"/>
              <w:ind w:left="102"/>
              <w:rPr>
                <w:ins w:id="346" w:author="Björn Genfors" w:date="2013-08-08T12:45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47" w:author="Björn Genfors" w:date="2013-08-08T12:53:00Z">
              <w:r>
                <w:rPr>
                  <w:sz w:val="20"/>
                  <w:szCs w:val="20"/>
                </w:rPr>
                <w:t>displayName</w:t>
              </w:r>
            </w:ins>
            <w:proofErr w:type="spellEnd"/>
          </w:p>
          <w:p w14:paraId="2095BCBF" w14:textId="77777777" w:rsidR="008C0464" w:rsidRPr="00907C9B" w:rsidRDefault="008C0464" w:rsidP="00EF6DE4">
            <w:pPr>
              <w:spacing w:line="229" w:lineRule="exact"/>
              <w:ind w:left="102"/>
              <w:rPr>
                <w:ins w:id="348" w:author="Björn Genfors" w:date="2013-08-06T13:46:00Z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6B1D3" w14:textId="77777777" w:rsidR="008C0464" w:rsidRPr="002F2D17" w:rsidRDefault="008C0464" w:rsidP="00EF6DE4">
            <w:pPr>
              <w:spacing w:line="226" w:lineRule="exact"/>
              <w:ind w:left="102"/>
              <w:rPr>
                <w:ins w:id="349" w:author="Björn Genfors" w:date="2013-08-06T13:46:00Z"/>
                <w:spacing w:val="-1"/>
                <w:sz w:val="20"/>
                <w:szCs w:val="20"/>
              </w:rPr>
            </w:pPr>
            <w:ins w:id="350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0AC3F" w14:textId="77777777" w:rsidR="008C0464" w:rsidRPr="00F57E2B" w:rsidRDefault="008C0464" w:rsidP="00F57E2B">
            <w:pPr>
              <w:spacing w:line="226" w:lineRule="exact"/>
              <w:ind w:left="102"/>
              <w:rPr>
                <w:ins w:id="351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2" w:author="Björn Genfors" w:date="2013-08-08T12:45:00Z">
              <w:r w:rsidRPr="00941DE4">
                <w:rPr>
                  <w:sz w:val="20"/>
                  <w:szCs w:val="20"/>
                  <w:lang w:val="sv-SE"/>
                </w:rPr>
                <w:t xml:space="preserve">Klartext för kod som angivits i attributet </w:t>
              </w:r>
              <w:proofErr w:type="spellStart"/>
              <w:r w:rsidRPr="00F57E2B">
                <w:rPr>
                  <w:sz w:val="20"/>
                  <w:szCs w:val="20"/>
                  <w:lang w:val="sv-SE"/>
                </w:rPr>
                <w:t>diagnosisCode</w:t>
              </w:r>
              <w:proofErr w:type="spellEnd"/>
              <w:r w:rsidRPr="00F57E2B">
                <w:rPr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C9007" w14:textId="77777777" w:rsidR="008C0464" w:rsidRPr="00F57E2B" w:rsidRDefault="00F57E2B" w:rsidP="00EF6DE4">
            <w:pPr>
              <w:spacing w:line="226" w:lineRule="exact"/>
              <w:ind w:left="102"/>
              <w:rPr>
                <w:ins w:id="353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54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E3DA7" w14:textId="77777777"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14:paraId="78B87A2F" w14:textId="77777777" w:rsidTr="00E57404">
        <w:trPr>
          <w:trHeight w:hRule="exact" w:val="38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B937" w14:textId="77777777" w:rsidR="008C0464" w:rsidRPr="00F57E2B" w:rsidRDefault="008C0464" w:rsidP="00EF6DE4">
            <w:pPr>
              <w:spacing w:line="226" w:lineRule="exact"/>
              <w:ind w:left="102"/>
              <w:rPr>
                <w:ins w:id="355" w:author="Björn Genfors" w:date="2013-08-08T12:45:00Z"/>
                <w:spacing w:val="-1"/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pacing w:val="-1"/>
                <w:sz w:val="20"/>
                <w:szCs w:val="20"/>
                <w:lang w:val="sv-SE"/>
              </w:rPr>
              <w:t>/../../</w:t>
            </w:r>
            <w:proofErr w:type="spellStart"/>
            <w:ins w:id="356" w:author="Björn Genfors" w:date="2013-08-08T12:45:00Z">
              <w:r w:rsidRPr="00F57E2B">
                <w:rPr>
                  <w:spacing w:val="-1"/>
                  <w:sz w:val="20"/>
                  <w:szCs w:val="20"/>
                  <w:lang w:val="sv-SE"/>
                </w:rPr>
                <w:t>codeSystem</w:t>
              </w:r>
              <w:proofErr w:type="spellEnd"/>
            </w:ins>
          </w:p>
          <w:p w14:paraId="66713F2E" w14:textId="77777777" w:rsidR="008C0464" w:rsidRPr="00F57E2B" w:rsidRDefault="008C0464" w:rsidP="00EF6DE4">
            <w:pPr>
              <w:spacing w:line="229" w:lineRule="exact"/>
              <w:ind w:left="102"/>
              <w:rPr>
                <w:ins w:id="357" w:author="Björn Genfors" w:date="2013-08-06T13:46:00Z"/>
                <w:sz w:val="20"/>
                <w:szCs w:val="20"/>
                <w:lang w:val="sv-SE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1BD80" w14:textId="77777777" w:rsidR="00FD4B7E" w:rsidRPr="00F57E2B" w:rsidRDefault="00FD4B7E" w:rsidP="00FD4B7E">
            <w:pPr>
              <w:spacing w:line="226" w:lineRule="exact"/>
              <w:ind w:left="102"/>
              <w:rPr>
                <w:ins w:id="358" w:author="Björn Genfors" w:date="2013-08-06T13:46:00Z"/>
                <w:spacing w:val="-1"/>
                <w:sz w:val="20"/>
                <w:szCs w:val="20"/>
                <w:lang w:val="sv-SE"/>
              </w:rPr>
            </w:pPr>
            <w:ins w:id="359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F9FA7" w14:textId="77777777" w:rsidR="008C0464" w:rsidRPr="00941DE4" w:rsidRDefault="00FD4B7E">
            <w:pPr>
              <w:spacing w:line="229" w:lineRule="exact"/>
              <w:ind w:left="102"/>
              <w:rPr>
                <w:ins w:id="360" w:author="Björn Genfors" w:date="2013-08-06T13:46:00Z"/>
                <w:spacing w:val="-1"/>
                <w:sz w:val="20"/>
                <w:szCs w:val="20"/>
                <w:lang w:val="sv-SE"/>
              </w:rPr>
              <w:pPrChange w:id="361" w:author="Björn Genfors" w:date="2013-08-08T10:26:00Z">
                <w:pPr>
                  <w:widowControl/>
                  <w:spacing w:line="226" w:lineRule="exact"/>
                  <w:ind w:left="102"/>
                </w:pPr>
              </w:pPrChange>
            </w:pPr>
            <w:r w:rsidRPr="00FD4B7E">
              <w:rPr>
                <w:spacing w:val="-1"/>
                <w:sz w:val="20"/>
                <w:szCs w:val="20"/>
                <w:lang w:val="sv-SE"/>
              </w:rPr>
              <w:t>OID för kodsystem.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CC6CD" w14:textId="77777777" w:rsidR="008C0464" w:rsidRPr="00F57E2B" w:rsidRDefault="00F57E2B" w:rsidP="00F57E2B">
            <w:pPr>
              <w:spacing w:line="226" w:lineRule="exact"/>
              <w:ind w:left="102"/>
              <w:rPr>
                <w:ins w:id="362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F57E2B">
              <w:rPr>
                <w:spacing w:val="-1"/>
                <w:sz w:val="20"/>
                <w:szCs w:val="20"/>
                <w:lang w:val="sv-SE"/>
              </w:rPr>
              <w:t>0</w:t>
            </w:r>
            <w:proofErr w:type="gramStart"/>
            <w:ins w:id="363" w:author="Björn Genfors" w:date="2013-08-08T12:45:00Z"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..</w:t>
              </w:r>
              <w:proofErr w:type="gramEnd"/>
              <w:r w:rsidR="008C0464" w:rsidRPr="00F57E2B">
                <w:rPr>
                  <w:spacing w:val="-1"/>
                  <w:sz w:val="20"/>
                  <w:szCs w:val="20"/>
                  <w:lang w:val="sv-SE"/>
                </w:rPr>
                <w:t>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36723" w14:textId="77777777" w:rsidR="008C0464" w:rsidRPr="00F57E2B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14:paraId="4F00452D" w14:textId="77777777" w:rsidTr="00E57404">
        <w:trPr>
          <w:trHeight w:hRule="exact" w:val="561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4606C" w14:textId="77777777" w:rsidR="008C0464" w:rsidRPr="00F57E2B" w:rsidRDefault="008C0464" w:rsidP="008C0464">
            <w:pPr>
              <w:spacing w:line="229" w:lineRule="exact"/>
              <w:ind w:left="102"/>
              <w:rPr>
                <w:sz w:val="20"/>
                <w:szCs w:val="20"/>
                <w:lang w:val="sv-SE"/>
              </w:rPr>
            </w:pPr>
            <w:proofErr w:type="gramStart"/>
            <w:r w:rsidRPr="00F57E2B">
              <w:rPr>
                <w:sz w:val="20"/>
                <w:szCs w:val="20"/>
                <w:lang w:val="sv-SE"/>
              </w:rPr>
              <w:t>..</w:t>
            </w:r>
            <w:proofErr w:type="gramEnd"/>
            <w:r w:rsidRPr="00F57E2B">
              <w:rPr>
                <w:sz w:val="20"/>
                <w:szCs w:val="20"/>
                <w:lang w:val="sv-SE"/>
              </w:rPr>
              <w:t>/../../</w:t>
            </w:r>
            <w:proofErr w:type="spellStart"/>
            <w:ins w:id="364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code</w:t>
              </w:r>
            </w:ins>
            <w:r w:rsidRPr="00F57E2B">
              <w:rPr>
                <w:sz w:val="20"/>
                <w:szCs w:val="20"/>
                <w:lang w:val="sv-SE"/>
              </w:rPr>
              <w:t>SystemName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3F91B" w14:textId="77777777" w:rsidR="008C0464" w:rsidRPr="00F57E2B" w:rsidRDefault="00FD4B7E" w:rsidP="00C149E2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ins w:id="365" w:author="Björn Genfors" w:date="2013-08-08T12:45:00Z">
              <w:r w:rsidRPr="00F57E2B">
                <w:rPr>
                  <w:sz w:val="20"/>
                  <w:szCs w:val="20"/>
                  <w:lang w:val="sv-SE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873E6" w14:textId="77777777" w:rsidR="008C0464" w:rsidRPr="00E57404" w:rsidRDefault="00E57404" w:rsidP="00E57404">
            <w:pPr>
              <w:spacing w:line="226" w:lineRule="exact"/>
              <w:ind w:left="102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 xml:space="preserve">Namn på kodsystem </w:t>
            </w:r>
            <w:r w:rsidRPr="008C0464">
              <w:rPr>
                <w:sz w:val="20"/>
                <w:szCs w:val="20"/>
                <w:lang w:val="sv-SE"/>
              </w:rPr>
              <w:t>(</w:t>
            </w:r>
            <w:r>
              <w:rPr>
                <w:sz w:val="20"/>
                <w:szCs w:val="20"/>
                <w:lang w:val="sv-SE"/>
              </w:rPr>
              <w:t>för NPÖ-kompatibilitet bör kodsystemet</w:t>
            </w:r>
            <w:r w:rsidRPr="008C0464">
              <w:rPr>
                <w:sz w:val="20"/>
                <w:szCs w:val="20"/>
                <w:lang w:val="sv-SE"/>
              </w:rPr>
              <w:t xml:space="preserve"> </w:t>
            </w:r>
            <w:r>
              <w:rPr>
                <w:sz w:val="20"/>
                <w:szCs w:val="20"/>
                <w:lang w:val="sv-SE"/>
              </w:rPr>
              <w:t xml:space="preserve">vara </w:t>
            </w:r>
            <w:r w:rsidRPr="008C0464">
              <w:rPr>
                <w:sz w:val="20"/>
                <w:szCs w:val="20"/>
                <w:lang w:val="sv-SE"/>
              </w:rPr>
              <w:t>ICD-10-SE eller KSH97).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1865" w14:textId="77777777" w:rsidR="008C0464" w:rsidRPr="00F57E2B" w:rsidRDefault="00F57E2B" w:rsidP="00F57E2B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66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BAC5D" w14:textId="77777777"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14:paraId="650F53F1" w14:textId="77777777" w:rsidTr="00457909">
        <w:trPr>
          <w:trHeight w:hRule="exact" w:val="55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A9D92" w14:textId="77777777" w:rsidR="008C0464" w:rsidRPr="00907C9B" w:rsidRDefault="008C0464" w:rsidP="008C0464">
            <w:pPr>
              <w:spacing w:line="229" w:lineRule="exact"/>
              <w:ind w:left="102"/>
              <w:rPr>
                <w:ins w:id="367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68" w:author="Björn Genfors" w:date="2013-08-08T12:45:00Z">
              <w:r w:rsidRPr="00907C9B">
                <w:rPr>
                  <w:sz w:val="20"/>
                  <w:szCs w:val="20"/>
                </w:rPr>
                <w:t>c</w:t>
              </w:r>
              <w:r>
                <w:rPr>
                  <w:sz w:val="20"/>
                  <w:szCs w:val="20"/>
                </w:rPr>
                <w:t>ode</w:t>
              </w:r>
            </w:ins>
            <w:r>
              <w:rPr>
                <w:sz w:val="20"/>
                <w:szCs w:val="20"/>
              </w:rPr>
              <w:t>SystemVersion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BDC29" w14:textId="77777777" w:rsidR="008C0464" w:rsidRPr="002F2D17" w:rsidRDefault="00FD4B7E" w:rsidP="00C149E2">
            <w:pPr>
              <w:spacing w:line="226" w:lineRule="exact"/>
              <w:ind w:left="102"/>
              <w:rPr>
                <w:ins w:id="369" w:author="Björn Genfors" w:date="2013-08-06T13:46:00Z"/>
                <w:spacing w:val="-1"/>
                <w:sz w:val="20"/>
                <w:szCs w:val="20"/>
              </w:rPr>
            </w:pPr>
            <w:ins w:id="370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9B682" w14:textId="77777777" w:rsidR="008C0464" w:rsidRPr="00457909" w:rsidRDefault="00457909" w:rsidP="00C149E2">
            <w:pPr>
              <w:spacing w:line="226" w:lineRule="exact"/>
              <w:ind w:left="102"/>
              <w:rPr>
                <w:ins w:id="371" w:author="Björn Genfors" w:date="2013-08-06T13:46:00Z"/>
                <w:spacing w:val="-1"/>
                <w:sz w:val="20"/>
                <w:szCs w:val="20"/>
                <w:lang w:val="sv-SE"/>
              </w:rPr>
            </w:pPr>
            <w:r w:rsidRPr="00457909">
              <w:rPr>
                <w:sz w:val="20"/>
                <w:szCs w:val="20"/>
                <w:lang w:val="sv-SE"/>
              </w:rPr>
              <w:t>Om tillämpbart, versionsangivelse som definierats av det givna kodsystemet.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B7A1D" w14:textId="77777777" w:rsidR="008C0464" w:rsidRPr="00F57E2B" w:rsidRDefault="00F57E2B" w:rsidP="00F57E2B">
            <w:pPr>
              <w:spacing w:line="226" w:lineRule="exact"/>
              <w:ind w:left="102"/>
              <w:rPr>
                <w:ins w:id="372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73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858B0" w14:textId="77777777" w:rsidR="008C0464" w:rsidRPr="00457909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14:paraId="6656BB0D" w14:textId="77777777" w:rsidTr="006B6383">
        <w:trPr>
          <w:trHeight w:hRule="exact" w:val="2173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43612" w14:textId="77777777" w:rsidR="008C0464" w:rsidRPr="00907C9B" w:rsidRDefault="008C0464" w:rsidP="008C0464">
            <w:pPr>
              <w:spacing w:line="229" w:lineRule="exact"/>
              <w:ind w:left="102"/>
              <w:rPr>
                <w:ins w:id="374" w:author="Björn Genfors" w:date="2013-08-06T13:46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r>
              <w:rPr>
                <w:sz w:val="20"/>
                <w:szCs w:val="20"/>
              </w:rPr>
              <w:t>originalText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B0B22" w14:textId="77777777" w:rsidR="008C0464" w:rsidRPr="002F2D17" w:rsidRDefault="00FD4B7E" w:rsidP="00C149E2">
            <w:pPr>
              <w:spacing w:line="226" w:lineRule="exact"/>
              <w:ind w:left="102"/>
              <w:rPr>
                <w:ins w:id="375" w:author="Björn Genfors" w:date="2013-08-06T13:46:00Z"/>
                <w:spacing w:val="-1"/>
                <w:sz w:val="20"/>
                <w:szCs w:val="20"/>
              </w:rPr>
            </w:pPr>
            <w:ins w:id="376" w:author="Björn Genfors" w:date="2013-08-08T12:45:00Z">
              <w:r w:rsidRPr="002F2D17">
                <w:rPr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6F2D7" w14:textId="77777777" w:rsidR="00E57404" w:rsidRPr="00F72115" w:rsidRDefault="00E57404" w:rsidP="00F57E2B">
            <w:pPr>
              <w:pStyle w:val="TableParagraph"/>
              <w:ind w:left="142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originalText</w:t>
            </w:r>
            <w:proofErr w:type="spell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ska användas vid överföring av värden som kommer från lokala </w:t>
            </w:r>
            <w:proofErr w:type="spell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som </w:t>
            </w:r>
            <w:proofErr w:type="gramStart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F72115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 är identifierade med OID eller när kod helt saknas. I sådana fall skall en beskrivande text anges i originalText.</w:t>
            </w:r>
          </w:p>
          <w:p w14:paraId="54EEF3A0" w14:textId="77777777" w:rsidR="00E57404" w:rsidRPr="00F72115" w:rsidRDefault="00E57404" w:rsidP="00E57404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sv-SE"/>
              </w:rPr>
            </w:pPr>
          </w:p>
          <w:p w14:paraId="6E0532F0" w14:textId="77777777" w:rsidR="008C0464" w:rsidRPr="00E57404" w:rsidRDefault="00E57404">
            <w:pPr>
              <w:spacing w:line="229" w:lineRule="exact"/>
              <w:ind w:left="102"/>
              <w:rPr>
                <w:ins w:id="377" w:author="Björn Genfors" w:date="2013-08-06T13:46:00Z"/>
                <w:spacing w:val="-1"/>
                <w:sz w:val="20"/>
                <w:szCs w:val="20"/>
                <w:lang w:val="sv-SE"/>
              </w:rPr>
              <w:pPrChange w:id="378" w:author="Björn Genfors" w:date="2013-08-08T10:26:00Z">
                <w:pPr>
                  <w:widowControl/>
                  <w:spacing w:line="226" w:lineRule="exact"/>
                  <w:ind w:left="102"/>
                </w:pPr>
              </w:pPrChange>
            </w:pPr>
            <w:r w:rsidRPr="00E57404">
              <w:rPr>
                <w:sz w:val="20"/>
                <w:szCs w:val="20"/>
                <w:lang w:val="sv-SE"/>
              </w:rPr>
              <w:t xml:space="preserve">Om </w:t>
            </w:r>
            <w:proofErr w:type="spellStart"/>
            <w:r w:rsidRPr="00E57404">
              <w:rPr>
                <w:sz w:val="20"/>
                <w:szCs w:val="20"/>
                <w:lang w:val="sv-SE"/>
              </w:rPr>
              <w:t>originalText</w:t>
            </w:r>
            <w:proofErr w:type="spellEnd"/>
            <w:r w:rsidRPr="00E57404">
              <w:rPr>
                <w:sz w:val="20"/>
                <w:szCs w:val="20"/>
                <w:lang w:val="sv-SE"/>
              </w:rPr>
              <w:t xml:space="preserve"> anges kan ing</w:t>
            </w:r>
            <w:r w:rsidR="00BA6E2B">
              <w:rPr>
                <w:sz w:val="20"/>
                <w:szCs w:val="20"/>
                <w:lang w:val="sv-SE"/>
              </w:rPr>
              <w:t>et</w:t>
            </w:r>
            <w:r>
              <w:rPr>
                <w:sz w:val="20"/>
                <w:szCs w:val="20"/>
                <w:lang w:val="sv-SE"/>
              </w:rPr>
              <w:t xml:space="preserve"> av de övriga elementen anges</w:t>
            </w:r>
            <w:r w:rsidR="00BA6E2B">
              <w:rPr>
                <w:sz w:val="20"/>
                <w:szCs w:val="20"/>
                <w:lang w:val="sv-SE"/>
              </w:rPr>
              <w:t>.</w:t>
            </w:r>
            <w:r w:rsidR="006B6383">
              <w:rPr>
                <w:sz w:val="20"/>
                <w:szCs w:val="20"/>
                <w:lang w:val="sv-SE"/>
              </w:rPr>
              <w:t xml:space="preserve"> För NPÖ-kompabilitet bör inte detta fält användas.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1E04" w14:textId="77777777" w:rsidR="008C0464" w:rsidRPr="00F57E2B" w:rsidRDefault="00F57E2B" w:rsidP="00F57E2B">
            <w:pPr>
              <w:spacing w:line="226" w:lineRule="exact"/>
              <w:ind w:left="102"/>
              <w:rPr>
                <w:ins w:id="379" w:author="Björn Genfors" w:date="2013-08-06T13:46:00Z"/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t>0</w:t>
            </w:r>
            <w:ins w:id="380" w:author="Björn Genfors" w:date="2013-08-08T12:45:00Z">
              <w:r w:rsidRPr="00907C9B">
                <w:rPr>
                  <w:spacing w:val="-1"/>
                  <w:sz w:val="20"/>
                  <w:szCs w:val="20"/>
                </w:rPr>
                <w:t>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C70F8" w14:textId="77777777" w:rsidR="008C0464" w:rsidRPr="00E5740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  <w:lang w:val="sv-SE"/>
              </w:rPr>
            </w:pPr>
          </w:p>
        </w:tc>
      </w:tr>
      <w:tr w:rsidR="008C0464" w:rsidRPr="00907C9B" w14:paraId="385B1942" w14:textId="77777777" w:rsidTr="00F92CFC">
        <w:trPr>
          <w:trHeight w:hRule="exact" w:val="535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2BD36" w14:textId="77777777" w:rsidR="008C0464" w:rsidRDefault="008C0464" w:rsidP="00C149E2">
            <w:pPr>
              <w:spacing w:line="229" w:lineRule="exact"/>
              <w:ind w:left="102"/>
              <w:rPr>
                <w:ins w:id="381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</w:t>
            </w:r>
            <w:proofErr w:type="spellStart"/>
            <w:ins w:id="382" w:author="Björn Genfors" w:date="2013-08-08T12:45:00Z">
              <w:r>
                <w:rPr>
                  <w:sz w:val="20"/>
                  <w:szCs w:val="20"/>
                </w:rPr>
                <w:t>relatedDiagnosis</w:t>
              </w:r>
            </w:ins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19225" w14:textId="77777777" w:rsidR="008C0464" w:rsidRDefault="008C0464" w:rsidP="00C149E2">
            <w:pPr>
              <w:spacing w:line="226" w:lineRule="exact"/>
              <w:ind w:left="102"/>
              <w:rPr>
                <w:ins w:id="383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4" w:author="Björn Genfors" w:date="2013-08-08T12:45:00Z">
              <w:r>
                <w:rPr>
                  <w:spacing w:val="-1"/>
                  <w:sz w:val="20"/>
                  <w:szCs w:val="20"/>
                </w:rPr>
                <w:t>RelatedDiagnosisType</w:t>
              </w:r>
            </w:ins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03A88" w14:textId="77777777" w:rsidR="008C0464" w:rsidRPr="00680547" w:rsidRDefault="008C0464" w:rsidP="00C149E2">
            <w:pPr>
              <w:spacing w:line="229" w:lineRule="exact"/>
              <w:ind w:left="102"/>
              <w:rPr>
                <w:ins w:id="385" w:author="Björn Genfors" w:date="2013-08-08T10:27:00Z"/>
                <w:spacing w:val="-1"/>
                <w:sz w:val="20"/>
                <w:szCs w:val="20"/>
              </w:rPr>
            </w:pPr>
            <w:proofErr w:type="spellStart"/>
            <w:ins w:id="386" w:author="Björn Genfors" w:date="2013-08-08T12:45:00Z">
              <w:r>
                <w:rPr>
                  <w:spacing w:val="-1"/>
                  <w:sz w:val="20"/>
                  <w:szCs w:val="20"/>
                </w:rPr>
                <w:t>Relaterad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spacing w:val="-1"/>
                  <w:sz w:val="20"/>
                  <w:szCs w:val="20"/>
                </w:rPr>
                <w:t>diagnos</w:t>
              </w:r>
              <w:proofErr w:type="spellEnd"/>
              <w:r>
                <w:rPr>
                  <w:spacing w:val="-1"/>
                  <w:sz w:val="20"/>
                  <w:szCs w:val="20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249DF" w14:textId="77777777" w:rsidR="008C0464" w:rsidRDefault="008C0464" w:rsidP="00C149E2">
            <w:pPr>
              <w:spacing w:line="226" w:lineRule="exact"/>
              <w:rPr>
                <w:ins w:id="387" w:author="Björn Genfors" w:date="2013-08-08T10:27:00Z"/>
                <w:spacing w:val="-1"/>
                <w:sz w:val="20"/>
                <w:szCs w:val="20"/>
              </w:rPr>
            </w:pPr>
            <w:ins w:id="388" w:author="Björn Genfors" w:date="2013-08-08T12:45:00Z">
              <w:r>
                <w:rPr>
                  <w:spacing w:val="-1"/>
                  <w:sz w:val="20"/>
                  <w:szCs w:val="20"/>
                </w:rPr>
                <w:t xml:space="preserve">   0..*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8E161" w14:textId="77777777"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  <w:tr w:rsidR="008C0464" w14:paraId="7F138608" w14:textId="77777777" w:rsidTr="00F92CFC">
        <w:trPr>
          <w:trHeight w:hRule="exact" w:val="540"/>
          <w:tblHeader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4DCB5" w14:textId="77777777" w:rsidR="008C0464" w:rsidRDefault="008C0464" w:rsidP="00C149E2">
            <w:pPr>
              <w:spacing w:line="229" w:lineRule="exact"/>
              <w:ind w:left="102"/>
              <w:rPr>
                <w:ins w:id="389" w:author="Björn Genfors" w:date="2013-08-08T10:27:00Z"/>
                <w:sz w:val="20"/>
                <w:szCs w:val="20"/>
              </w:rPr>
            </w:pPr>
            <w:r>
              <w:rPr>
                <w:sz w:val="20"/>
                <w:szCs w:val="20"/>
              </w:rPr>
              <w:t>../../../</w:t>
            </w:r>
            <w:proofErr w:type="spellStart"/>
            <w:ins w:id="390" w:author="Björn Genfors" w:date="2013-08-08T12:45:00Z">
              <w:r>
                <w:rPr>
                  <w:sz w:val="20"/>
                  <w:szCs w:val="20"/>
                </w:rPr>
                <w:t>diagnosisI</w:t>
              </w:r>
            </w:ins>
            <w:r w:rsidR="00FD4B7E">
              <w:rPr>
                <w:sz w:val="20"/>
                <w:szCs w:val="20"/>
              </w:rPr>
              <w:t>d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3DC86" w14:textId="77777777" w:rsidR="008C0464" w:rsidRDefault="008C0464" w:rsidP="00C149E2">
            <w:pPr>
              <w:spacing w:line="226" w:lineRule="exact"/>
              <w:ind w:left="102"/>
              <w:rPr>
                <w:ins w:id="391" w:author="Björn Genfors" w:date="2013-08-08T10:27:00Z"/>
                <w:spacing w:val="-1"/>
                <w:sz w:val="20"/>
                <w:szCs w:val="20"/>
              </w:rPr>
            </w:pPr>
            <w:ins w:id="392" w:author="Björn Genfors" w:date="2013-08-08T12:45:00Z">
              <w:r>
                <w:rPr>
                  <w:spacing w:val="-1"/>
                  <w:sz w:val="20"/>
                  <w:szCs w:val="20"/>
                </w:rPr>
                <w:t>string</w:t>
              </w:r>
            </w:ins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FF98A" w14:textId="77777777" w:rsidR="008C0464" w:rsidRPr="00FD4B7E" w:rsidRDefault="008C0464" w:rsidP="00FD4B7E">
            <w:pPr>
              <w:spacing w:line="229" w:lineRule="exact"/>
              <w:ind w:left="102"/>
              <w:rPr>
                <w:ins w:id="393" w:author="Björn Genfors" w:date="2013-08-08T10:27:00Z"/>
                <w:spacing w:val="-1"/>
                <w:sz w:val="20"/>
                <w:szCs w:val="20"/>
                <w:lang w:val="sv-SE"/>
              </w:rPr>
            </w:pPr>
            <w:ins w:id="394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Unik identitet för diagnosen</w:t>
              </w:r>
            </w:ins>
            <w:r w:rsidR="00FD4B7E" w:rsidRPr="00FD4B7E">
              <w:rPr>
                <w:spacing w:val="-1"/>
                <w:sz w:val="20"/>
                <w:szCs w:val="20"/>
                <w:lang w:val="sv-SE"/>
              </w:rPr>
              <w:t xml:space="preserve"> (motsvarande </w:t>
            </w:r>
            <w:proofErr w:type="spellStart"/>
            <w:r w:rsidR="00FD4B7E" w:rsidRPr="00FD4B7E">
              <w:rPr>
                <w:spacing w:val="-1"/>
                <w:sz w:val="20"/>
                <w:szCs w:val="20"/>
                <w:lang w:val="sv-SE"/>
              </w:rPr>
              <w:t>documentId</w:t>
            </w:r>
            <w:proofErr w:type="spellEnd"/>
            <w:r w:rsidR="00FD4B7E">
              <w:rPr>
                <w:spacing w:val="-1"/>
                <w:sz w:val="20"/>
                <w:szCs w:val="20"/>
                <w:lang w:val="sv-SE"/>
              </w:rPr>
              <w:t xml:space="preserve"> för annan diagnos)</w:t>
            </w:r>
            <w:ins w:id="395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>.</w:t>
              </w:r>
            </w:ins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4FC85" w14:textId="77777777" w:rsidR="008C0464" w:rsidRDefault="008C0464" w:rsidP="00C149E2">
            <w:pPr>
              <w:spacing w:line="226" w:lineRule="exact"/>
              <w:rPr>
                <w:ins w:id="396" w:author="Björn Genfors" w:date="2013-08-08T10:27:00Z"/>
                <w:spacing w:val="-1"/>
                <w:sz w:val="20"/>
                <w:szCs w:val="20"/>
              </w:rPr>
            </w:pPr>
            <w:ins w:id="397" w:author="Björn Genfors" w:date="2013-08-08T12:45:00Z">
              <w:r w:rsidRPr="00FD4B7E">
                <w:rPr>
                  <w:spacing w:val="-1"/>
                  <w:sz w:val="20"/>
                  <w:szCs w:val="20"/>
                  <w:lang w:val="sv-SE"/>
                </w:rPr>
                <w:t xml:space="preserve">   </w:t>
              </w:r>
              <w:r>
                <w:rPr>
                  <w:spacing w:val="-1"/>
                  <w:sz w:val="20"/>
                  <w:szCs w:val="20"/>
                </w:rPr>
                <w:t>1..1</w:t>
              </w:r>
            </w:ins>
          </w:p>
        </w:tc>
        <w:tc>
          <w:tcPr>
            <w:tcW w:w="48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86EE8" w14:textId="77777777" w:rsidR="008C0464" w:rsidRDefault="008C0464" w:rsidP="00E323DE">
            <w:pPr>
              <w:spacing w:line="226" w:lineRule="exact"/>
              <w:ind w:left="102"/>
              <w:rPr>
                <w:spacing w:val="-1"/>
                <w:sz w:val="20"/>
                <w:szCs w:val="20"/>
              </w:rPr>
            </w:pPr>
          </w:p>
        </w:tc>
      </w:tr>
    </w:tbl>
    <w:p w14:paraId="2B09D340" w14:textId="77777777" w:rsidR="003B15F7" w:rsidRDefault="003B15F7"/>
    <w:sectPr w:rsidR="003B15F7" w:rsidSect="00F92CFC">
      <w:headerReference w:type="default" r:id="rId9"/>
      <w:pgSz w:w="16840" w:h="11909" w:orient="landscape"/>
      <w:pgMar w:top="1060" w:right="1480" w:bottom="1080" w:left="280" w:header="90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CD23D" w14:textId="77777777" w:rsidR="004B51E0" w:rsidRDefault="004B51E0" w:rsidP="00F92CFC">
      <w:r>
        <w:separator/>
      </w:r>
    </w:p>
  </w:endnote>
  <w:endnote w:type="continuationSeparator" w:id="0">
    <w:p w14:paraId="13B0E6FF" w14:textId="77777777" w:rsidR="004B51E0" w:rsidRDefault="004B51E0" w:rsidP="00F9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75F6B" w14:textId="77777777" w:rsidR="004B51E0" w:rsidRDefault="004B51E0" w:rsidP="00F92CFC">
      <w:r>
        <w:separator/>
      </w:r>
    </w:p>
  </w:footnote>
  <w:footnote w:type="continuationSeparator" w:id="0">
    <w:p w14:paraId="4F3540F9" w14:textId="77777777" w:rsidR="004B51E0" w:rsidRDefault="004B51E0" w:rsidP="00F92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080"/>
      <w:gridCol w:w="3236"/>
      <w:gridCol w:w="3132"/>
    </w:tblGrid>
    <w:tr w:rsidR="00C149E2" w14:paraId="7C77C53B" w14:textId="77777777" w:rsidTr="00F92CFC">
      <w:trPr>
        <w:cantSplit/>
        <w:trHeight w:val="260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54F3E96" w14:textId="77777777"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Remiss till </w:t>
          </w:r>
          <w:proofErr w:type="spellStart"/>
          <w:r>
            <w:rPr>
              <w:b/>
              <w:sz w:val="24"/>
            </w:rPr>
            <w:t>integratörer</w:t>
          </w:r>
          <w:proofErr w:type="spellEnd"/>
          <w:r>
            <w:rPr>
              <w:b/>
              <w:sz w:val="24"/>
            </w:rPr>
            <w:t xml:space="preserve"> </w:t>
          </w:r>
        </w:p>
        <w:p w14:paraId="3C20D995" w14:textId="77777777"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 xml:space="preserve">Information för tjänstekontrakt </w:t>
          </w:r>
          <w:proofErr w:type="spellStart"/>
          <w:r>
            <w:rPr>
              <w:b/>
              <w:sz w:val="24"/>
            </w:rPr>
            <w:t>GetDiagnosis</w:t>
          </w:r>
          <w:proofErr w:type="spellEnd"/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4801D8" w14:textId="77777777"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7B97B5" w14:textId="77777777"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C149E2" w14:paraId="332BFA0A" w14:textId="77777777" w:rsidTr="00F92CFC">
      <w:trPr>
        <w:cantSplit/>
        <w:trHeight w:val="254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D65768" w14:textId="77777777" w:rsidR="00C149E2" w:rsidRDefault="00C149E2" w:rsidP="00E323D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EE3E4B5" w14:textId="77777777" w:rsidR="00C149E2" w:rsidRDefault="00C149E2" w:rsidP="00E323D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C9C8E0" w14:textId="77777777" w:rsidR="00C149E2" w:rsidRDefault="00C149E2" w:rsidP="00E323D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</w:tr>
    <w:tr w:rsidR="00C149E2" w:rsidRPr="00647B65" w14:paraId="1A50739F" w14:textId="77777777" w:rsidTr="00F92CFC">
      <w:trPr>
        <w:cantSplit/>
        <w:trHeight w:val="265"/>
      </w:trPr>
      <w:tc>
        <w:tcPr>
          <w:tcW w:w="808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24221B" w14:textId="77777777" w:rsidR="00C149E2" w:rsidRPr="00CF3BBF" w:rsidRDefault="00C149E2" w:rsidP="00E323D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D</w:t>
          </w:r>
          <w:r w:rsidRPr="00CF3BBF">
            <w:rPr>
              <w:rFonts w:ascii="Arial" w:hAnsi="Arial" w:cs="Arial"/>
            </w:rPr>
            <w:t xml:space="preserve">atum: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377210">
            <w:rPr>
              <w:rFonts w:ascii="Arial" w:hAnsi="Arial" w:cs="Arial"/>
              <w:noProof/>
            </w:rPr>
            <w:t>2013-10-15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A3D42CC" w14:textId="77777777" w:rsidR="00C149E2" w:rsidRPr="00647B65" w:rsidRDefault="00C149E2" w:rsidP="00E323DE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B384F8B" w14:textId="77777777" w:rsidR="00C149E2" w:rsidRPr="00647B65" w:rsidRDefault="00C149E2" w:rsidP="00E323DE"/>
      </w:tc>
    </w:tr>
  </w:tbl>
  <w:p w14:paraId="1B70525C" w14:textId="77777777" w:rsidR="00C149E2" w:rsidRPr="008745C3" w:rsidRDefault="00C149E2" w:rsidP="00E323DE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5C0"/>
    <w:multiLevelType w:val="hybridMultilevel"/>
    <w:tmpl w:val="71487854"/>
    <w:lvl w:ilvl="0" w:tplc="041D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>
    <w:nsid w:val="352D2ED1"/>
    <w:multiLevelType w:val="hybridMultilevel"/>
    <w:tmpl w:val="51F0D590"/>
    <w:lvl w:ilvl="0" w:tplc="041D0017">
      <w:start w:val="1"/>
      <w:numFmt w:val="lowerLett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246C2"/>
    <w:multiLevelType w:val="multilevel"/>
    <w:tmpl w:val="A08E15CA"/>
    <w:lvl w:ilvl="0">
      <w:start w:val="1"/>
      <w:numFmt w:val="decimal"/>
      <w:pStyle w:val="Rubrik1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pStyle w:val="Rubrik2b"/>
      <w:lvlText w:val="%1.%2"/>
      <w:lvlJc w:val="left"/>
      <w:pPr>
        <w:ind w:hanging="576"/>
      </w:pPr>
      <w:rPr>
        <w:rFonts w:ascii="Arial" w:eastAsia="Arial" w:hAnsi="Arial" w:hint="default"/>
        <w:b/>
        <w:bCs/>
        <w:color w:val="auto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FC"/>
    <w:rsid w:val="00002080"/>
    <w:rsid w:val="0000299A"/>
    <w:rsid w:val="00003836"/>
    <w:rsid w:val="00005AF6"/>
    <w:rsid w:val="000121E6"/>
    <w:rsid w:val="000134DB"/>
    <w:rsid w:val="00014622"/>
    <w:rsid w:val="000301CA"/>
    <w:rsid w:val="000310EC"/>
    <w:rsid w:val="0003377A"/>
    <w:rsid w:val="00033C62"/>
    <w:rsid w:val="00034A82"/>
    <w:rsid w:val="000452AB"/>
    <w:rsid w:val="0004755D"/>
    <w:rsid w:val="00050671"/>
    <w:rsid w:val="00057454"/>
    <w:rsid w:val="00057CDE"/>
    <w:rsid w:val="000625B9"/>
    <w:rsid w:val="0006722E"/>
    <w:rsid w:val="00067C0E"/>
    <w:rsid w:val="00071B38"/>
    <w:rsid w:val="00073196"/>
    <w:rsid w:val="000777F4"/>
    <w:rsid w:val="00082219"/>
    <w:rsid w:val="00082F82"/>
    <w:rsid w:val="00086A7B"/>
    <w:rsid w:val="000902F0"/>
    <w:rsid w:val="00090593"/>
    <w:rsid w:val="000909F3"/>
    <w:rsid w:val="00095CE6"/>
    <w:rsid w:val="000A029E"/>
    <w:rsid w:val="000A2790"/>
    <w:rsid w:val="000A2900"/>
    <w:rsid w:val="000A70C4"/>
    <w:rsid w:val="000B2D24"/>
    <w:rsid w:val="000B7DB3"/>
    <w:rsid w:val="000C40AA"/>
    <w:rsid w:val="000D2176"/>
    <w:rsid w:val="000D421C"/>
    <w:rsid w:val="000E1360"/>
    <w:rsid w:val="000E1BDB"/>
    <w:rsid w:val="000E2509"/>
    <w:rsid w:val="000E31FD"/>
    <w:rsid w:val="000E4933"/>
    <w:rsid w:val="000F17D9"/>
    <w:rsid w:val="000F2C61"/>
    <w:rsid w:val="000F2F03"/>
    <w:rsid w:val="000F65EE"/>
    <w:rsid w:val="000F6E35"/>
    <w:rsid w:val="000F72FC"/>
    <w:rsid w:val="00100087"/>
    <w:rsid w:val="0010164B"/>
    <w:rsid w:val="0010347E"/>
    <w:rsid w:val="00105B84"/>
    <w:rsid w:val="0011196A"/>
    <w:rsid w:val="00112641"/>
    <w:rsid w:val="0011441C"/>
    <w:rsid w:val="00117CAF"/>
    <w:rsid w:val="00121553"/>
    <w:rsid w:val="001246BA"/>
    <w:rsid w:val="00125A63"/>
    <w:rsid w:val="0013066F"/>
    <w:rsid w:val="001326D1"/>
    <w:rsid w:val="0013670A"/>
    <w:rsid w:val="00141378"/>
    <w:rsid w:val="001434D5"/>
    <w:rsid w:val="0014489C"/>
    <w:rsid w:val="001459C4"/>
    <w:rsid w:val="001560E5"/>
    <w:rsid w:val="001561C3"/>
    <w:rsid w:val="00156363"/>
    <w:rsid w:val="00156D01"/>
    <w:rsid w:val="00166799"/>
    <w:rsid w:val="00170023"/>
    <w:rsid w:val="00171C69"/>
    <w:rsid w:val="0017292D"/>
    <w:rsid w:val="00173416"/>
    <w:rsid w:val="00176D04"/>
    <w:rsid w:val="00184907"/>
    <w:rsid w:val="001854EF"/>
    <w:rsid w:val="00191E89"/>
    <w:rsid w:val="001928F8"/>
    <w:rsid w:val="00193603"/>
    <w:rsid w:val="00193EF8"/>
    <w:rsid w:val="0019694D"/>
    <w:rsid w:val="001A56D3"/>
    <w:rsid w:val="001A601C"/>
    <w:rsid w:val="001A6B03"/>
    <w:rsid w:val="001B329D"/>
    <w:rsid w:val="001C246D"/>
    <w:rsid w:val="001C5130"/>
    <w:rsid w:val="001C7670"/>
    <w:rsid w:val="001C7BA8"/>
    <w:rsid w:val="001E3E63"/>
    <w:rsid w:val="001E52E0"/>
    <w:rsid w:val="001E7B98"/>
    <w:rsid w:val="001F61CD"/>
    <w:rsid w:val="001F6757"/>
    <w:rsid w:val="002056C6"/>
    <w:rsid w:val="00210ED0"/>
    <w:rsid w:val="00213A17"/>
    <w:rsid w:val="002148F9"/>
    <w:rsid w:val="00227137"/>
    <w:rsid w:val="002300AD"/>
    <w:rsid w:val="0023129E"/>
    <w:rsid w:val="00240F71"/>
    <w:rsid w:val="0024231B"/>
    <w:rsid w:val="00242A9E"/>
    <w:rsid w:val="00244C82"/>
    <w:rsid w:val="00247532"/>
    <w:rsid w:val="00247EE7"/>
    <w:rsid w:val="00271081"/>
    <w:rsid w:val="00276ADB"/>
    <w:rsid w:val="00284A63"/>
    <w:rsid w:val="002861D4"/>
    <w:rsid w:val="00287279"/>
    <w:rsid w:val="0029011D"/>
    <w:rsid w:val="0029069E"/>
    <w:rsid w:val="002943D9"/>
    <w:rsid w:val="00295F68"/>
    <w:rsid w:val="0029624A"/>
    <w:rsid w:val="002A7D2E"/>
    <w:rsid w:val="002B4420"/>
    <w:rsid w:val="002B7796"/>
    <w:rsid w:val="002C7660"/>
    <w:rsid w:val="002C7CCC"/>
    <w:rsid w:val="002D266C"/>
    <w:rsid w:val="002E0BAC"/>
    <w:rsid w:val="002E5454"/>
    <w:rsid w:val="002E5B45"/>
    <w:rsid w:val="002F2BCA"/>
    <w:rsid w:val="002F538C"/>
    <w:rsid w:val="002F7598"/>
    <w:rsid w:val="0030288F"/>
    <w:rsid w:val="003028F8"/>
    <w:rsid w:val="00306B15"/>
    <w:rsid w:val="00311E23"/>
    <w:rsid w:val="00316827"/>
    <w:rsid w:val="00317C57"/>
    <w:rsid w:val="00320301"/>
    <w:rsid w:val="00332423"/>
    <w:rsid w:val="00340BE9"/>
    <w:rsid w:val="003450F0"/>
    <w:rsid w:val="00353C17"/>
    <w:rsid w:val="003553A2"/>
    <w:rsid w:val="00355A44"/>
    <w:rsid w:val="00357C17"/>
    <w:rsid w:val="003606EF"/>
    <w:rsid w:val="00371DC2"/>
    <w:rsid w:val="00374F87"/>
    <w:rsid w:val="00377210"/>
    <w:rsid w:val="00377875"/>
    <w:rsid w:val="00377A16"/>
    <w:rsid w:val="00377D2E"/>
    <w:rsid w:val="0038273A"/>
    <w:rsid w:val="003870D3"/>
    <w:rsid w:val="0039050E"/>
    <w:rsid w:val="00390DC1"/>
    <w:rsid w:val="003926F1"/>
    <w:rsid w:val="003A5425"/>
    <w:rsid w:val="003A5C51"/>
    <w:rsid w:val="003B15F7"/>
    <w:rsid w:val="003B5BD4"/>
    <w:rsid w:val="003B5F55"/>
    <w:rsid w:val="003B7615"/>
    <w:rsid w:val="003C289A"/>
    <w:rsid w:val="003C716E"/>
    <w:rsid w:val="003D279A"/>
    <w:rsid w:val="003D3131"/>
    <w:rsid w:val="003E0418"/>
    <w:rsid w:val="003E5D38"/>
    <w:rsid w:val="003E772D"/>
    <w:rsid w:val="003F1A8F"/>
    <w:rsid w:val="003F69A3"/>
    <w:rsid w:val="00411E58"/>
    <w:rsid w:val="00415961"/>
    <w:rsid w:val="00422DA0"/>
    <w:rsid w:val="004240E8"/>
    <w:rsid w:val="00430E0F"/>
    <w:rsid w:val="00432A19"/>
    <w:rsid w:val="00433EF1"/>
    <w:rsid w:val="00436F48"/>
    <w:rsid w:val="0045080D"/>
    <w:rsid w:val="00455999"/>
    <w:rsid w:val="00456376"/>
    <w:rsid w:val="00456BF8"/>
    <w:rsid w:val="00457909"/>
    <w:rsid w:val="004660DA"/>
    <w:rsid w:val="00466F8D"/>
    <w:rsid w:val="00474B13"/>
    <w:rsid w:val="0047544E"/>
    <w:rsid w:val="00475482"/>
    <w:rsid w:val="0048044B"/>
    <w:rsid w:val="00481513"/>
    <w:rsid w:val="0048378F"/>
    <w:rsid w:val="00484368"/>
    <w:rsid w:val="0048695B"/>
    <w:rsid w:val="0049056E"/>
    <w:rsid w:val="004A3882"/>
    <w:rsid w:val="004B514E"/>
    <w:rsid w:val="004B51E0"/>
    <w:rsid w:val="004B7CC1"/>
    <w:rsid w:val="004C5212"/>
    <w:rsid w:val="004D06C0"/>
    <w:rsid w:val="004D18BD"/>
    <w:rsid w:val="004D2241"/>
    <w:rsid w:val="004D4E35"/>
    <w:rsid w:val="004D5500"/>
    <w:rsid w:val="004E0EA0"/>
    <w:rsid w:val="004E5C49"/>
    <w:rsid w:val="004F19C7"/>
    <w:rsid w:val="004F672C"/>
    <w:rsid w:val="004F7728"/>
    <w:rsid w:val="00501A82"/>
    <w:rsid w:val="00507560"/>
    <w:rsid w:val="005122DE"/>
    <w:rsid w:val="0051277B"/>
    <w:rsid w:val="005177BF"/>
    <w:rsid w:val="00520C7E"/>
    <w:rsid w:val="0052526E"/>
    <w:rsid w:val="005256CD"/>
    <w:rsid w:val="00531506"/>
    <w:rsid w:val="00543289"/>
    <w:rsid w:val="00553158"/>
    <w:rsid w:val="00554233"/>
    <w:rsid w:val="00562361"/>
    <w:rsid w:val="00564FEC"/>
    <w:rsid w:val="00573B72"/>
    <w:rsid w:val="00575594"/>
    <w:rsid w:val="00575ECA"/>
    <w:rsid w:val="0058353E"/>
    <w:rsid w:val="00586086"/>
    <w:rsid w:val="00592744"/>
    <w:rsid w:val="00597688"/>
    <w:rsid w:val="00597DBD"/>
    <w:rsid w:val="005A7C4C"/>
    <w:rsid w:val="005B4F95"/>
    <w:rsid w:val="005B67CA"/>
    <w:rsid w:val="005C2937"/>
    <w:rsid w:val="005C3AF4"/>
    <w:rsid w:val="005D0C72"/>
    <w:rsid w:val="005D4216"/>
    <w:rsid w:val="005D4C8E"/>
    <w:rsid w:val="005D6163"/>
    <w:rsid w:val="005D6907"/>
    <w:rsid w:val="005F23D5"/>
    <w:rsid w:val="005F4209"/>
    <w:rsid w:val="005F5895"/>
    <w:rsid w:val="005F71C1"/>
    <w:rsid w:val="00604DCA"/>
    <w:rsid w:val="00606AF5"/>
    <w:rsid w:val="0061718B"/>
    <w:rsid w:val="00617692"/>
    <w:rsid w:val="00620EA2"/>
    <w:rsid w:val="00622B8F"/>
    <w:rsid w:val="00624263"/>
    <w:rsid w:val="00626358"/>
    <w:rsid w:val="00626C22"/>
    <w:rsid w:val="00632947"/>
    <w:rsid w:val="00636518"/>
    <w:rsid w:val="00636EDE"/>
    <w:rsid w:val="00640928"/>
    <w:rsid w:val="00652DCB"/>
    <w:rsid w:val="00655C8C"/>
    <w:rsid w:val="00661D5A"/>
    <w:rsid w:val="0066249E"/>
    <w:rsid w:val="00665E20"/>
    <w:rsid w:val="00670A9B"/>
    <w:rsid w:val="006711DC"/>
    <w:rsid w:val="00672483"/>
    <w:rsid w:val="0067391C"/>
    <w:rsid w:val="00680099"/>
    <w:rsid w:val="006848C6"/>
    <w:rsid w:val="00685681"/>
    <w:rsid w:val="00691161"/>
    <w:rsid w:val="00693ACD"/>
    <w:rsid w:val="006951A0"/>
    <w:rsid w:val="006A013A"/>
    <w:rsid w:val="006A34FD"/>
    <w:rsid w:val="006A5C76"/>
    <w:rsid w:val="006A637E"/>
    <w:rsid w:val="006A68AF"/>
    <w:rsid w:val="006B2D33"/>
    <w:rsid w:val="006B5D6B"/>
    <w:rsid w:val="006B6383"/>
    <w:rsid w:val="006C7291"/>
    <w:rsid w:val="006C78A6"/>
    <w:rsid w:val="006D3BB5"/>
    <w:rsid w:val="006E1F4F"/>
    <w:rsid w:val="006F1F38"/>
    <w:rsid w:val="006F4FB9"/>
    <w:rsid w:val="006F6281"/>
    <w:rsid w:val="00703145"/>
    <w:rsid w:val="00706936"/>
    <w:rsid w:val="0070730F"/>
    <w:rsid w:val="0071037C"/>
    <w:rsid w:val="007114F3"/>
    <w:rsid w:val="00711971"/>
    <w:rsid w:val="00712A6D"/>
    <w:rsid w:val="00720BD5"/>
    <w:rsid w:val="00722540"/>
    <w:rsid w:val="00722726"/>
    <w:rsid w:val="00727350"/>
    <w:rsid w:val="00727E26"/>
    <w:rsid w:val="007434EB"/>
    <w:rsid w:val="00743E7C"/>
    <w:rsid w:val="007474C3"/>
    <w:rsid w:val="0075389B"/>
    <w:rsid w:val="00755B3C"/>
    <w:rsid w:val="00760317"/>
    <w:rsid w:val="00765935"/>
    <w:rsid w:val="0077252E"/>
    <w:rsid w:val="00773038"/>
    <w:rsid w:val="0077713C"/>
    <w:rsid w:val="0077720A"/>
    <w:rsid w:val="00792CF3"/>
    <w:rsid w:val="00792EC0"/>
    <w:rsid w:val="007932ED"/>
    <w:rsid w:val="007A0141"/>
    <w:rsid w:val="007A0C9B"/>
    <w:rsid w:val="007A2646"/>
    <w:rsid w:val="007A2B47"/>
    <w:rsid w:val="007B7BEB"/>
    <w:rsid w:val="007C04E5"/>
    <w:rsid w:val="007C1C7E"/>
    <w:rsid w:val="007C1F82"/>
    <w:rsid w:val="007C3006"/>
    <w:rsid w:val="007C3A6D"/>
    <w:rsid w:val="007C7AE5"/>
    <w:rsid w:val="007D2350"/>
    <w:rsid w:val="007E1ECC"/>
    <w:rsid w:val="007E443E"/>
    <w:rsid w:val="007E482A"/>
    <w:rsid w:val="007E4F81"/>
    <w:rsid w:val="007F240C"/>
    <w:rsid w:val="007F3220"/>
    <w:rsid w:val="007F4389"/>
    <w:rsid w:val="008021EA"/>
    <w:rsid w:val="00803D80"/>
    <w:rsid w:val="00804951"/>
    <w:rsid w:val="0080712A"/>
    <w:rsid w:val="0081114B"/>
    <w:rsid w:val="00811517"/>
    <w:rsid w:val="00813230"/>
    <w:rsid w:val="00814C0F"/>
    <w:rsid w:val="00816861"/>
    <w:rsid w:val="008207F2"/>
    <w:rsid w:val="00823F3A"/>
    <w:rsid w:val="00825335"/>
    <w:rsid w:val="0082735A"/>
    <w:rsid w:val="00830741"/>
    <w:rsid w:val="0083200D"/>
    <w:rsid w:val="0084137F"/>
    <w:rsid w:val="008524C7"/>
    <w:rsid w:val="008605EA"/>
    <w:rsid w:val="00862DA2"/>
    <w:rsid w:val="008649BF"/>
    <w:rsid w:val="008705AE"/>
    <w:rsid w:val="008719AA"/>
    <w:rsid w:val="00883E24"/>
    <w:rsid w:val="008841F1"/>
    <w:rsid w:val="00884C65"/>
    <w:rsid w:val="00887675"/>
    <w:rsid w:val="00890E14"/>
    <w:rsid w:val="0089601F"/>
    <w:rsid w:val="00897EC2"/>
    <w:rsid w:val="008A027E"/>
    <w:rsid w:val="008A2549"/>
    <w:rsid w:val="008A4269"/>
    <w:rsid w:val="008A4536"/>
    <w:rsid w:val="008A65D0"/>
    <w:rsid w:val="008A77D5"/>
    <w:rsid w:val="008B29DE"/>
    <w:rsid w:val="008C0464"/>
    <w:rsid w:val="008C04C9"/>
    <w:rsid w:val="008C3F79"/>
    <w:rsid w:val="008C67AD"/>
    <w:rsid w:val="008D11C8"/>
    <w:rsid w:val="008D12DE"/>
    <w:rsid w:val="008E68E9"/>
    <w:rsid w:val="008F10D5"/>
    <w:rsid w:val="008F50BB"/>
    <w:rsid w:val="00900175"/>
    <w:rsid w:val="00901E8D"/>
    <w:rsid w:val="009164CF"/>
    <w:rsid w:val="00920AFB"/>
    <w:rsid w:val="00932E54"/>
    <w:rsid w:val="00941DE4"/>
    <w:rsid w:val="0096063B"/>
    <w:rsid w:val="00964643"/>
    <w:rsid w:val="009663F0"/>
    <w:rsid w:val="00977B10"/>
    <w:rsid w:val="00993DAE"/>
    <w:rsid w:val="00994EE3"/>
    <w:rsid w:val="00996512"/>
    <w:rsid w:val="009A0C3B"/>
    <w:rsid w:val="009A4021"/>
    <w:rsid w:val="009A4DAA"/>
    <w:rsid w:val="009A6B89"/>
    <w:rsid w:val="009B0508"/>
    <w:rsid w:val="009C5DF6"/>
    <w:rsid w:val="009D4941"/>
    <w:rsid w:val="009E1BC5"/>
    <w:rsid w:val="009E3267"/>
    <w:rsid w:val="009F0416"/>
    <w:rsid w:val="009F63C4"/>
    <w:rsid w:val="009F7881"/>
    <w:rsid w:val="00A01F8A"/>
    <w:rsid w:val="00A04A87"/>
    <w:rsid w:val="00A102DA"/>
    <w:rsid w:val="00A104D2"/>
    <w:rsid w:val="00A122E8"/>
    <w:rsid w:val="00A16F8D"/>
    <w:rsid w:val="00A176A0"/>
    <w:rsid w:val="00A205DC"/>
    <w:rsid w:val="00A21752"/>
    <w:rsid w:val="00A2352A"/>
    <w:rsid w:val="00A25322"/>
    <w:rsid w:val="00A30DCD"/>
    <w:rsid w:val="00A3417D"/>
    <w:rsid w:val="00A51A49"/>
    <w:rsid w:val="00A53712"/>
    <w:rsid w:val="00A538D9"/>
    <w:rsid w:val="00A602CF"/>
    <w:rsid w:val="00A661C8"/>
    <w:rsid w:val="00A70354"/>
    <w:rsid w:val="00A70D4D"/>
    <w:rsid w:val="00A71A4D"/>
    <w:rsid w:val="00A7603E"/>
    <w:rsid w:val="00A8038F"/>
    <w:rsid w:val="00A810BA"/>
    <w:rsid w:val="00A83898"/>
    <w:rsid w:val="00AA258A"/>
    <w:rsid w:val="00AA33D4"/>
    <w:rsid w:val="00AB54FF"/>
    <w:rsid w:val="00AC0307"/>
    <w:rsid w:val="00AC323E"/>
    <w:rsid w:val="00AD0C0F"/>
    <w:rsid w:val="00AD0FFF"/>
    <w:rsid w:val="00AD2248"/>
    <w:rsid w:val="00AD47CC"/>
    <w:rsid w:val="00AD65EA"/>
    <w:rsid w:val="00AE0900"/>
    <w:rsid w:val="00AE4999"/>
    <w:rsid w:val="00AE7685"/>
    <w:rsid w:val="00AF24A6"/>
    <w:rsid w:val="00AF2F12"/>
    <w:rsid w:val="00AF760D"/>
    <w:rsid w:val="00B01100"/>
    <w:rsid w:val="00B0266C"/>
    <w:rsid w:val="00B02AFA"/>
    <w:rsid w:val="00B05289"/>
    <w:rsid w:val="00B05BFB"/>
    <w:rsid w:val="00B05E2E"/>
    <w:rsid w:val="00B126F0"/>
    <w:rsid w:val="00B13092"/>
    <w:rsid w:val="00B35758"/>
    <w:rsid w:val="00B35BD4"/>
    <w:rsid w:val="00B37DE0"/>
    <w:rsid w:val="00B477C9"/>
    <w:rsid w:val="00B51B9B"/>
    <w:rsid w:val="00B61AD0"/>
    <w:rsid w:val="00B61C3E"/>
    <w:rsid w:val="00B637AA"/>
    <w:rsid w:val="00B759EC"/>
    <w:rsid w:val="00B7610B"/>
    <w:rsid w:val="00BA6572"/>
    <w:rsid w:val="00BA6E2B"/>
    <w:rsid w:val="00BC6C2F"/>
    <w:rsid w:val="00BC7351"/>
    <w:rsid w:val="00BE2970"/>
    <w:rsid w:val="00BE7739"/>
    <w:rsid w:val="00BE7E4D"/>
    <w:rsid w:val="00BF063C"/>
    <w:rsid w:val="00BF091A"/>
    <w:rsid w:val="00BF1BB3"/>
    <w:rsid w:val="00BF2E29"/>
    <w:rsid w:val="00BF6260"/>
    <w:rsid w:val="00C038FE"/>
    <w:rsid w:val="00C04F87"/>
    <w:rsid w:val="00C149E2"/>
    <w:rsid w:val="00C1573C"/>
    <w:rsid w:val="00C167A3"/>
    <w:rsid w:val="00C1754E"/>
    <w:rsid w:val="00C17CF0"/>
    <w:rsid w:val="00C21E86"/>
    <w:rsid w:val="00C31AD5"/>
    <w:rsid w:val="00C34296"/>
    <w:rsid w:val="00C42C6A"/>
    <w:rsid w:val="00C447DC"/>
    <w:rsid w:val="00C54081"/>
    <w:rsid w:val="00C54FE5"/>
    <w:rsid w:val="00C55805"/>
    <w:rsid w:val="00C5741E"/>
    <w:rsid w:val="00C67072"/>
    <w:rsid w:val="00C76983"/>
    <w:rsid w:val="00C91215"/>
    <w:rsid w:val="00CA01E2"/>
    <w:rsid w:val="00CA188D"/>
    <w:rsid w:val="00CB74B6"/>
    <w:rsid w:val="00CC18BD"/>
    <w:rsid w:val="00CC4525"/>
    <w:rsid w:val="00CC511C"/>
    <w:rsid w:val="00CC51E3"/>
    <w:rsid w:val="00CD12CD"/>
    <w:rsid w:val="00CD4F7C"/>
    <w:rsid w:val="00CD683F"/>
    <w:rsid w:val="00CE1F1B"/>
    <w:rsid w:val="00CE6F27"/>
    <w:rsid w:val="00CF190D"/>
    <w:rsid w:val="00CF1B50"/>
    <w:rsid w:val="00CF2E24"/>
    <w:rsid w:val="00CF53FE"/>
    <w:rsid w:val="00CF7778"/>
    <w:rsid w:val="00D0331B"/>
    <w:rsid w:val="00D05080"/>
    <w:rsid w:val="00D10B7B"/>
    <w:rsid w:val="00D112AE"/>
    <w:rsid w:val="00D13D6E"/>
    <w:rsid w:val="00D1771B"/>
    <w:rsid w:val="00D22FDA"/>
    <w:rsid w:val="00D30D2D"/>
    <w:rsid w:val="00D37020"/>
    <w:rsid w:val="00D41138"/>
    <w:rsid w:val="00D411FA"/>
    <w:rsid w:val="00D677B3"/>
    <w:rsid w:val="00D8735B"/>
    <w:rsid w:val="00D94D89"/>
    <w:rsid w:val="00DA21BE"/>
    <w:rsid w:val="00DA4F25"/>
    <w:rsid w:val="00DB3E88"/>
    <w:rsid w:val="00DB4D56"/>
    <w:rsid w:val="00DC7550"/>
    <w:rsid w:val="00DD2F36"/>
    <w:rsid w:val="00DD5B67"/>
    <w:rsid w:val="00DE084B"/>
    <w:rsid w:val="00DE2C26"/>
    <w:rsid w:val="00DF1778"/>
    <w:rsid w:val="00DF7B1D"/>
    <w:rsid w:val="00E0193B"/>
    <w:rsid w:val="00E04481"/>
    <w:rsid w:val="00E05D30"/>
    <w:rsid w:val="00E10042"/>
    <w:rsid w:val="00E22ED0"/>
    <w:rsid w:val="00E26211"/>
    <w:rsid w:val="00E2773D"/>
    <w:rsid w:val="00E323DE"/>
    <w:rsid w:val="00E32D0A"/>
    <w:rsid w:val="00E34470"/>
    <w:rsid w:val="00E35D32"/>
    <w:rsid w:val="00E4283E"/>
    <w:rsid w:val="00E437EB"/>
    <w:rsid w:val="00E46CA5"/>
    <w:rsid w:val="00E57404"/>
    <w:rsid w:val="00E6055D"/>
    <w:rsid w:val="00E638B6"/>
    <w:rsid w:val="00E66280"/>
    <w:rsid w:val="00E70658"/>
    <w:rsid w:val="00E75487"/>
    <w:rsid w:val="00E81D9E"/>
    <w:rsid w:val="00E81DD4"/>
    <w:rsid w:val="00E87273"/>
    <w:rsid w:val="00E926F7"/>
    <w:rsid w:val="00E93B59"/>
    <w:rsid w:val="00E95A34"/>
    <w:rsid w:val="00EA1358"/>
    <w:rsid w:val="00EB11CB"/>
    <w:rsid w:val="00EB13A8"/>
    <w:rsid w:val="00EB770C"/>
    <w:rsid w:val="00ED0219"/>
    <w:rsid w:val="00ED0EDC"/>
    <w:rsid w:val="00ED3865"/>
    <w:rsid w:val="00EE5001"/>
    <w:rsid w:val="00EF11F4"/>
    <w:rsid w:val="00EF28BE"/>
    <w:rsid w:val="00EF2AF2"/>
    <w:rsid w:val="00EF65A1"/>
    <w:rsid w:val="00EF6628"/>
    <w:rsid w:val="00F00E6C"/>
    <w:rsid w:val="00F07E99"/>
    <w:rsid w:val="00F10A52"/>
    <w:rsid w:val="00F11729"/>
    <w:rsid w:val="00F13230"/>
    <w:rsid w:val="00F1722C"/>
    <w:rsid w:val="00F30C60"/>
    <w:rsid w:val="00F3197C"/>
    <w:rsid w:val="00F37156"/>
    <w:rsid w:val="00F3784B"/>
    <w:rsid w:val="00F40587"/>
    <w:rsid w:val="00F41F6A"/>
    <w:rsid w:val="00F54C39"/>
    <w:rsid w:val="00F57E2B"/>
    <w:rsid w:val="00F6333F"/>
    <w:rsid w:val="00F67481"/>
    <w:rsid w:val="00F70434"/>
    <w:rsid w:val="00F70C35"/>
    <w:rsid w:val="00F71853"/>
    <w:rsid w:val="00F72115"/>
    <w:rsid w:val="00F727CA"/>
    <w:rsid w:val="00F74772"/>
    <w:rsid w:val="00F75464"/>
    <w:rsid w:val="00F7622A"/>
    <w:rsid w:val="00F80076"/>
    <w:rsid w:val="00F80E1D"/>
    <w:rsid w:val="00F81E83"/>
    <w:rsid w:val="00F87B47"/>
    <w:rsid w:val="00F90390"/>
    <w:rsid w:val="00F9266F"/>
    <w:rsid w:val="00F92CFC"/>
    <w:rsid w:val="00FA357B"/>
    <w:rsid w:val="00FA3AA0"/>
    <w:rsid w:val="00FB034E"/>
    <w:rsid w:val="00FB0F05"/>
    <w:rsid w:val="00FB1C97"/>
    <w:rsid w:val="00FB5D19"/>
    <w:rsid w:val="00FC0648"/>
    <w:rsid w:val="00FC4838"/>
    <w:rsid w:val="00FC4877"/>
    <w:rsid w:val="00FC6416"/>
    <w:rsid w:val="00FD0A5A"/>
    <w:rsid w:val="00FD4B7E"/>
    <w:rsid w:val="00FD658B"/>
    <w:rsid w:val="00FD6CA6"/>
    <w:rsid w:val="00FF151C"/>
    <w:rsid w:val="00FF30C1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2CFE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yp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yp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2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Rubrik1">
    <w:name w:val="heading 1"/>
    <w:basedOn w:val="Normal"/>
    <w:link w:val="Rubrik1Char"/>
    <w:uiPriority w:val="1"/>
    <w:qFormat/>
    <w:rsid w:val="00F92CFC"/>
    <w:pPr>
      <w:widowControl w:val="0"/>
      <w:numPr>
        <w:numId w:val="1"/>
      </w:numPr>
      <w:tabs>
        <w:tab w:val="left" w:pos="1299"/>
      </w:tabs>
      <w:spacing w:before="69"/>
      <w:ind w:left="360" w:hanging="360"/>
      <w:outlineLvl w:val="0"/>
    </w:pPr>
    <w:rPr>
      <w:rFonts w:ascii="Arial" w:eastAsia="Arial" w:hAnsi="Arial" w:cstheme="minorBidi"/>
      <w:b/>
      <w:bCs/>
      <w:spacing w:val="1"/>
      <w:lang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1"/>
    <w:rsid w:val="00F92CFC"/>
    <w:rPr>
      <w:rFonts w:ascii="Arial" w:eastAsia="Arial" w:hAnsi="Arial"/>
      <w:b/>
      <w:bCs/>
      <w:spacing w:val="1"/>
      <w:sz w:val="24"/>
      <w:szCs w:val="24"/>
    </w:rPr>
  </w:style>
  <w:style w:type="paragraph" w:styleId="Brdtext">
    <w:name w:val="Body Text"/>
    <w:basedOn w:val="Normal"/>
    <w:link w:val="BrdtextChar"/>
    <w:uiPriority w:val="1"/>
    <w:qFormat/>
    <w:rsid w:val="00F92CFC"/>
    <w:pPr>
      <w:widowControl w:val="0"/>
      <w:ind w:left="867"/>
    </w:pPr>
    <w:rPr>
      <w:rFonts w:cstheme="minorBidi"/>
      <w:lang w:eastAsia="en-US"/>
    </w:rPr>
  </w:style>
  <w:style w:type="character" w:customStyle="1" w:styleId="BrdtextChar">
    <w:name w:val="Brödtext Char"/>
    <w:basedOn w:val="Standardstycketypsnitt"/>
    <w:link w:val="Brdtext"/>
    <w:uiPriority w:val="1"/>
    <w:rsid w:val="00F92CFC"/>
    <w:rPr>
      <w:rFonts w:ascii="Times New Roman" w:eastAsia="Times New Roman" w:hAnsi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F92CFC"/>
    <w:pPr>
      <w:widowControl w:val="0"/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idhuvudChar">
    <w:name w:val="Sidhuvud Char"/>
    <w:basedOn w:val="Standardstycketypsnitt"/>
    <w:link w:val="Sidhuvud"/>
    <w:uiPriority w:val="99"/>
    <w:rsid w:val="00F92CFC"/>
  </w:style>
  <w:style w:type="paragraph" w:customStyle="1" w:styleId="Sidhuvudvnster">
    <w:name w:val="Sidhuvud vänster"/>
    <w:autoRedefine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centrerad">
    <w:name w:val="Sidhuvud centrerad"/>
    <w:rsid w:val="00F92CFC"/>
    <w:pPr>
      <w:tabs>
        <w:tab w:val="left" w:pos="2376"/>
      </w:tabs>
      <w:spacing w:before="40" w:after="40" w:line="240" w:lineRule="auto"/>
      <w:jc w:val="center"/>
    </w:pPr>
    <w:rPr>
      <w:rFonts w:ascii="Arial" w:eastAsia="ヒラギノ角ゴ Pro W3" w:hAnsi="Arial" w:cs="Times New Roman"/>
      <w:color w:val="000000"/>
      <w:sz w:val="16"/>
      <w:szCs w:val="20"/>
    </w:rPr>
  </w:style>
  <w:style w:type="paragraph" w:customStyle="1" w:styleId="Sidhuvudhger">
    <w:name w:val="Sidhuvud höger"/>
    <w:rsid w:val="00F92CFC"/>
    <w:pPr>
      <w:widowControl w:val="0"/>
      <w:tabs>
        <w:tab w:val="center" w:pos="4536"/>
        <w:tab w:val="right" w:pos="9072"/>
      </w:tabs>
      <w:spacing w:before="40" w:after="40" w:line="240" w:lineRule="auto"/>
      <w:jc w:val="right"/>
    </w:pPr>
    <w:rPr>
      <w:rFonts w:ascii="Arial" w:eastAsia="ヒラギノ角ゴ Pro W3" w:hAnsi="Arial" w:cs="Times New Roman"/>
      <w:color w:val="000000"/>
      <w:sz w:val="16"/>
      <w:szCs w:val="20"/>
    </w:rPr>
  </w:style>
  <w:style w:type="table" w:customStyle="1" w:styleId="TableNormal3">
    <w:name w:val="Table Normal3"/>
    <w:uiPriority w:val="2"/>
    <w:semiHidden/>
    <w:unhideWhenUsed/>
    <w:qFormat/>
    <w:rsid w:val="00F92CF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ubrik2b">
    <w:name w:val="Rubrik 2b"/>
    <w:basedOn w:val="Rubrik1"/>
    <w:uiPriority w:val="1"/>
    <w:qFormat/>
    <w:rsid w:val="00F92CFC"/>
    <w:pPr>
      <w:numPr>
        <w:ilvl w:val="1"/>
      </w:numPr>
      <w:ind w:left="792" w:hanging="432"/>
    </w:pPr>
    <w:rPr>
      <w:spacing w:val="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F92CFC"/>
    <w:rPr>
      <w:rFonts w:ascii="Tahoma" w:hAnsi="Tahoma" w:cs="Tahoma"/>
      <w:sz w:val="16"/>
      <w:szCs w:val="16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92CFC"/>
    <w:rPr>
      <w:rFonts w:ascii="Tahoma" w:eastAsia="Times New Roman" w:hAnsi="Tahoma" w:cs="Tahoma"/>
      <w:sz w:val="16"/>
      <w:szCs w:val="16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F92CF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F92CFC"/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F92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41DE4"/>
    <w:pPr>
      <w:widowControl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nk">
    <w:name w:val="Hyperlink"/>
    <w:basedOn w:val="Standardstycketypsnitt"/>
    <w:uiPriority w:val="99"/>
    <w:unhideWhenUsed/>
    <w:rsid w:val="00941DE4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F5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1197</Words>
  <Characters>7616</Characters>
  <Application>Microsoft Macintosh Word</Application>
  <DocSecurity>0</DocSecurity>
  <Lines>346</Lines>
  <Paragraphs>225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 Ström</dc:creator>
  <cp:lastModifiedBy>Johan Eltes</cp:lastModifiedBy>
  <cp:revision>19</cp:revision>
  <dcterms:created xsi:type="dcterms:W3CDTF">2013-10-14T15:18:00Z</dcterms:created>
  <dcterms:modified xsi:type="dcterms:W3CDTF">2013-10-15T21:16:00Z</dcterms:modified>
</cp:coreProperties>
</file>