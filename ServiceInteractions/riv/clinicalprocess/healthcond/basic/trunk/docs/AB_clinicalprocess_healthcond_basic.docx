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9C5FABF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 w:rsidRPr="00DE0C17">
        <w:rPr>
          <w:rFonts w:ascii="Arial" w:hAnsi="Arial" w:cs="Arial"/>
          <w:sz w:val="56"/>
          <w:szCs w:val="56"/>
        </w:rPr>
        <w:t>Hantera hälsorelaterade tillstånd, basuppgifter</w:t>
      </w:r>
    </w:p>
    <w:p w14:paraId="7B688759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9352238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926BB">
        <w:rPr>
          <w:color w:val="92D050"/>
          <w:sz w:val="36"/>
          <w:szCs w:val="36"/>
        </w:rPr>
        <w:t>1.0.0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8F75781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3926BB">
        <w:rPr>
          <w:color w:val="92D050"/>
          <w:sz w:val="36"/>
          <w:szCs w:val="36"/>
        </w:rPr>
        <w:t>16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D77C3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D77C3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D77C31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D77C3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PA1</w:t>
            </w:r>
          </w:p>
        </w:tc>
        <w:tc>
          <w:tcPr>
            <w:tcW w:w="1224" w:type="dxa"/>
          </w:tcPr>
          <w:p w14:paraId="6D628048" w14:textId="41D38F4D" w:rsidR="00933E2C" w:rsidRPr="003926BB" w:rsidRDefault="003926BB" w:rsidP="00933E2C">
            <w:pPr>
              <w:pStyle w:val="TableText"/>
              <w:ind w:right="0"/>
              <w:jc w:val="center"/>
            </w:pPr>
            <w:r w:rsidRPr="003926BB">
              <w:t>2013-12-16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50CD4C4C" w:rsidR="00933E2C" w:rsidRPr="003926BB" w:rsidRDefault="003926BB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clinicalprocess_healthcond_basic.docx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370908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370908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28F7CF0E" w14:textId="77777777" w:rsidR="003926BB" w:rsidRPr="00DE35C6" w:rsidRDefault="003926BB" w:rsidP="00370908">
      <w:pPr>
        <w:pStyle w:val="Rubrik2"/>
      </w:pPr>
      <w:bookmarkStart w:id="10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0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5555CEDC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p w14:paraId="4FBB2D79" w14:textId="7C9C67A6" w:rsidR="00FC52A0" w:rsidRDefault="00FC52A0">
      <w:pPr>
        <w:spacing w:line="240" w:lineRule="auto"/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17413568" w14:textId="77777777" w:rsidR="00FC52A0" w:rsidRDefault="00FC52A0" w:rsidP="00F35BE1">
      <w:pPr>
        <w:pStyle w:val="Brdtext"/>
        <w:rPr>
          <w:lang w:val="sv-SE"/>
        </w:rPr>
      </w:pPr>
    </w:p>
    <w:p w14:paraId="6D1FD94B" w14:textId="1F970E07" w:rsidR="00FC52A0" w:rsidRPr="00DE35C6" w:rsidRDefault="00FC52A0" w:rsidP="00370908">
      <w:pPr>
        <w:pStyle w:val="Rubrik2"/>
      </w:pPr>
      <w:r>
        <w:t>AB</w:t>
      </w:r>
      <w:r w:rsidRPr="00DE35C6">
        <w:t xml:space="preserve">: </w:t>
      </w:r>
      <w:r w:rsidRPr="00967068">
        <w:t xml:space="preserve">Beslut om att </w:t>
      </w:r>
      <w:r>
        <w:t xml:space="preserve">använda NI 2015:1 som </w:t>
      </w:r>
      <w:proofErr w:type="spellStart"/>
      <w:r>
        <w:t>referensmodell</w:t>
      </w:r>
      <w:proofErr w:type="spellEnd"/>
      <w:r>
        <w:tab/>
      </w:r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FC52A0" w14:paraId="7D24B684" w14:textId="77777777" w:rsidTr="00906A62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010CC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5A5F" w14:textId="4D49979D" w:rsidR="00FC52A0" w:rsidRDefault="00FC52A0" w:rsidP="00FC52A0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AB-2.2</w:t>
            </w:r>
          </w:p>
        </w:tc>
      </w:tr>
      <w:tr w:rsidR="00FC52A0" w14:paraId="4DA6E519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AD527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DB8F" w14:textId="21185494" w:rsidR="00FC52A0" w:rsidRPr="001E472A" w:rsidRDefault="00FC52A0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Vid framtagandet av denna specifikation finns två tänkbara nationella </w:t>
            </w:r>
            <w:proofErr w:type="spellStart"/>
            <w:r>
              <w:t>referensmodeller</w:t>
            </w:r>
            <w:proofErr w:type="spellEnd"/>
            <w:r>
              <w:t xml:space="preserve">, VTIM 2.2 samt Nationell Informationsstruktur 2015:1. </w:t>
            </w:r>
            <w:proofErr w:type="spellStart"/>
            <w:r>
              <w:t>Inera</w:t>
            </w:r>
            <w:proofErr w:type="spellEnd"/>
            <w:r>
              <w:t xml:space="preserve"> I-godkänner i dag endast VTIM 2.2, men denna domän är baserad på NI 2015:1 och mappningen mot denna modell är därför naturlig</w:t>
            </w:r>
          </w:p>
        </w:tc>
      </w:tr>
      <w:tr w:rsidR="00FC52A0" w14:paraId="0537E80F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FDC8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1455" w14:textId="3D716B63" w:rsidR="00FC52A0" w:rsidRPr="001E472A" w:rsidRDefault="00FC52A0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FC52A0" w:rsidRPr="00736758" w14:paraId="6E0FF6CC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E3F9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F699FC1" w14:textId="77777777" w:rsidR="00FC52A0" w:rsidRDefault="00FC52A0" w:rsidP="00906A62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6F2E" w14:textId="1FE8E493" w:rsidR="00FC52A0" w:rsidRPr="001E472A" w:rsidRDefault="00FC52A0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FC52A0">
              <w:t xml:space="preserve">NI 2015:1 är den </w:t>
            </w:r>
            <w:proofErr w:type="spellStart"/>
            <w:r w:rsidRPr="00FC52A0">
              <w:t>referensmodell</w:t>
            </w:r>
            <w:proofErr w:type="spellEnd"/>
            <w:r w:rsidRPr="00FC52A0">
              <w:t xml:space="preserve"> som Socialstyrelsen publicerar. VTIM 2.2 kommer enligt beslut från Socialstyrelsens generaldirektör avpubliceras under 2015 och ersättas av Nationell Informationsstruktur.</w:t>
            </w:r>
          </w:p>
        </w:tc>
      </w:tr>
      <w:tr w:rsidR="00FC52A0" w14:paraId="44ED2D09" w14:textId="77777777" w:rsidTr="00906A62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BEE10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8C2B1" w14:textId="77777777" w:rsidR="00FC52A0" w:rsidRPr="00472837" w:rsidRDefault="00FC52A0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C2EB" w14:textId="0BC5AA9E" w:rsidR="00FC52A0" w:rsidRPr="00824A98" w:rsidRDefault="00FC52A0" w:rsidP="00906A62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Endast visa mappning mot NI 2015:1</w:t>
            </w:r>
          </w:p>
          <w:p w14:paraId="529F50D7" w14:textId="77777777" w:rsidR="00FC52A0" w:rsidRPr="001E472A" w:rsidRDefault="00FC52A0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FC52A0" w14:paraId="316CC833" w14:textId="77777777" w:rsidTr="00906A62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57F7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715B3" w14:textId="77777777" w:rsidR="00FC52A0" w:rsidRPr="00472837" w:rsidRDefault="00FC52A0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02F" w14:textId="24BD103A" w:rsidR="00FC52A0" w:rsidRPr="00824A98" w:rsidRDefault="00FC52A0" w:rsidP="00FC52A0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Endast visa mappning mot VTIM2.2</w:t>
            </w:r>
          </w:p>
          <w:p w14:paraId="0AD1E5E2" w14:textId="77777777" w:rsidR="00FC52A0" w:rsidRPr="001E472A" w:rsidRDefault="00FC52A0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FC52A0" w14:paraId="5896FEDF" w14:textId="77777777" w:rsidTr="00906A62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525B0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3CF44" w14:textId="33BC9C3C" w:rsidR="00FC52A0" w:rsidRPr="00472837" w:rsidRDefault="00FC52A0" w:rsidP="00906A62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46FC" w14:textId="65C280DD" w:rsidR="00FC52A0" w:rsidRDefault="00FC52A0" w:rsidP="00FC52A0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Visa mappning mot båda </w:t>
            </w:r>
            <w:proofErr w:type="spellStart"/>
            <w:r>
              <w:rPr>
                <w:b/>
                <w:bCs/>
                <w:smallCaps/>
                <w:lang w:val="sv-SE"/>
              </w:rPr>
              <w:t>referensmodellerna</w:t>
            </w:r>
            <w:proofErr w:type="spellEnd"/>
          </w:p>
        </w:tc>
      </w:tr>
      <w:tr w:rsidR="00FC52A0" w14:paraId="2A07CE34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90FBD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9CE0" w14:textId="0FB93B1F" w:rsidR="00FC52A0" w:rsidRPr="003D0EEC" w:rsidRDefault="00FC52A0" w:rsidP="00906A62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 xml:space="preserve">Alternativ </w:t>
            </w:r>
            <w:r>
              <w:rPr>
                <w:b/>
                <w:bCs/>
                <w:lang w:val="sv-SE"/>
              </w:rPr>
              <w:t>3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</w:t>
            </w:r>
            <w:r>
              <w:rPr>
                <w:i/>
                <w:iCs/>
                <w:lang w:val="sv-SE"/>
              </w:rPr>
              <w:t>4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0CA827B4" w14:textId="77777777" w:rsidR="00FC52A0" w:rsidRPr="001E472A" w:rsidRDefault="00FC52A0" w:rsidP="00906A62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FC52A0" w:rsidRPr="00736758" w14:paraId="737F78C7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E620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9448" w14:textId="3D630974" w:rsidR="00FC52A0" w:rsidRPr="00FA3C42" w:rsidRDefault="00FC52A0" w:rsidP="00906A62">
            <w:pPr>
              <w:pStyle w:val="Brdtext"/>
              <w:rPr>
                <w:color w:val="4F81BD" w:themeColor="accent1"/>
                <w:lang w:val="sv-SE"/>
              </w:rPr>
            </w:pPr>
            <w:r>
              <w:rPr>
                <w:lang w:val="sv-SE"/>
              </w:rPr>
              <w:t xml:space="preserve">Detta är en kompromiss i övergången mellan gammal och ny </w:t>
            </w:r>
            <w:proofErr w:type="spellStart"/>
            <w:r>
              <w:rPr>
                <w:lang w:val="sv-SE"/>
              </w:rPr>
              <w:t>referensmodell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FC52A0" w:rsidRPr="00736758" w14:paraId="1D25F2D7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95669" w14:textId="77777777" w:rsidR="00FC52A0" w:rsidRDefault="00FC52A0" w:rsidP="00FC52A0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FE8B" w14:textId="1B6E6BDA" w:rsidR="00FC52A0" w:rsidRPr="00FC52A0" w:rsidRDefault="00FC52A0" w:rsidP="00FC52A0">
            <w:pPr>
              <w:pStyle w:val="Brdtext"/>
              <w:rPr>
                <w:lang w:val="sv-SE"/>
              </w:rPr>
            </w:pPr>
            <w:r w:rsidRPr="00FC52A0">
              <w:rPr>
                <w:lang w:val="sv-SE"/>
              </w:rPr>
              <w:t>Utökad dokumentation</w:t>
            </w:r>
          </w:p>
        </w:tc>
      </w:tr>
      <w:tr w:rsidR="00FC52A0" w:rsidRPr="00FC1187" w14:paraId="37B9ED3A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1DB80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9C96" w14:textId="77777777" w:rsidR="00FC52A0" w:rsidRPr="001E472A" w:rsidRDefault="00FC52A0" w:rsidP="00906A62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5ACC5D30" w14:textId="77777777" w:rsidR="00FC52A0" w:rsidRDefault="00FC52A0" w:rsidP="00F35BE1">
      <w:pPr>
        <w:pStyle w:val="Brdtext"/>
        <w:rPr>
          <w:lang w:val="sv-SE"/>
        </w:rPr>
      </w:pPr>
    </w:p>
    <w:p w14:paraId="5238837D" w14:textId="77777777" w:rsidR="00370908" w:rsidRDefault="00370908" w:rsidP="00F35BE1">
      <w:pPr>
        <w:pStyle w:val="Brdtext"/>
        <w:rPr>
          <w:lang w:val="sv-SE"/>
        </w:rPr>
      </w:pPr>
    </w:p>
    <w:p w14:paraId="5D19329E" w14:textId="2AB7B9EE" w:rsidR="00370908" w:rsidRDefault="00370908">
      <w:pPr>
        <w:spacing w:line="240" w:lineRule="auto"/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6353BA15" w14:textId="77777777" w:rsidR="00370908" w:rsidRDefault="00370908" w:rsidP="00370908">
      <w:pPr>
        <w:pStyle w:val="Brdtext"/>
        <w:rPr>
          <w:lang w:val="sv-SE"/>
        </w:rPr>
      </w:pPr>
    </w:p>
    <w:p w14:paraId="1E16B151" w14:textId="497ED21D" w:rsidR="00370908" w:rsidRPr="00DE35C6" w:rsidRDefault="00370908" w:rsidP="00370908">
      <w:pPr>
        <w:pStyle w:val="Rubrik2"/>
      </w:pPr>
      <w:r>
        <w:t>AB</w:t>
      </w:r>
      <w:r w:rsidRPr="00DE35C6">
        <w:t xml:space="preserve">: </w:t>
      </w:r>
      <w:r w:rsidRPr="00967068">
        <w:t xml:space="preserve">Beslut om att </w:t>
      </w:r>
      <w:r>
        <w:t>tillåta att krav på tilläggsspecifikationer utöver informationsspecifikation + tjänstekontraktsbeskrivning (modellering i flera nivåer)</w:t>
      </w:r>
      <w:r>
        <w:tab/>
      </w:r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70908" w14:paraId="0DDCF91F" w14:textId="77777777" w:rsidTr="00906A62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D234D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27A1" w14:textId="5CEDA4FB" w:rsidR="00370908" w:rsidRDefault="00370908" w:rsidP="00906A62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AB-2.3</w:t>
            </w:r>
          </w:p>
        </w:tc>
      </w:tr>
      <w:tr w:rsidR="00370908" w14:paraId="7B03BEAE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DE57D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D456" w14:textId="7EA4BD59" w:rsidR="00370908" w:rsidRPr="001E472A" w:rsidRDefault="00370908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Denna tjänstedomän innehåller tjänster som är så abstrakta att det krävs ytterligare specifikationer för att beskriva hur klinisk information representeras av dem. </w:t>
            </w:r>
          </w:p>
        </w:tc>
      </w:tr>
      <w:tr w:rsidR="00370908" w14:paraId="62E32243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71870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6B02" w14:textId="421BB937" w:rsidR="00370908" w:rsidRPr="001E472A" w:rsidRDefault="00370908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Genom att göra tjänsterna flexibla kan man med ett mindre antal tjänster representera en mycket större omfattning av informationsmängder. Detta kommer att spara tid, pengar och resurser på utvecklingssidan och </w:t>
            </w:r>
            <w:proofErr w:type="gramStart"/>
            <w:r>
              <w:t>för  tjänsteplattformsförvaltning</w:t>
            </w:r>
            <w:proofErr w:type="gramEnd"/>
            <w:r>
              <w:t xml:space="preserve"> (exempelvis färre tjänster att lägga upp och administrera, mindre arbete med a</w:t>
            </w:r>
            <w:bookmarkStart w:id="11" w:name="_GoBack"/>
            <w:bookmarkEnd w:id="11"/>
            <w:r>
              <w:t>tt bygga aggregerade tjänster)</w:t>
            </w:r>
          </w:p>
        </w:tc>
      </w:tr>
      <w:tr w:rsidR="00370908" w:rsidRPr="00736758" w14:paraId="302B6767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64BD1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0CB764D9" w14:textId="77777777" w:rsidR="00370908" w:rsidRDefault="00370908" w:rsidP="00906A62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9D17" w14:textId="0E8184A4" w:rsidR="00370908" w:rsidRPr="001E472A" w:rsidRDefault="00370908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70908" w14:paraId="2859BD4C" w14:textId="77777777" w:rsidTr="00906A62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AB190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A9E4D" w14:textId="77777777" w:rsidR="00370908" w:rsidRPr="00472837" w:rsidRDefault="00370908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C414" w14:textId="5AACEEE6" w:rsidR="00370908" w:rsidRDefault="00370908" w:rsidP="00906A62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modellering i ”</w:t>
            </w:r>
            <w:r w:rsidR="004608C6">
              <w:rPr>
                <w:b/>
                <w:bCs/>
                <w:smallCaps/>
                <w:lang w:val="sv-SE"/>
              </w:rPr>
              <w:t xml:space="preserve">Flera </w:t>
            </w:r>
            <w:r>
              <w:rPr>
                <w:b/>
                <w:bCs/>
                <w:smallCaps/>
                <w:lang w:val="sv-SE"/>
              </w:rPr>
              <w:t>nivåer”</w:t>
            </w:r>
          </w:p>
          <w:p w14:paraId="27C4BA09" w14:textId="43F109B4" w:rsidR="00370908" w:rsidRPr="00370908" w:rsidRDefault="00370908" w:rsidP="00370908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>
              <w:t>D</w:t>
            </w:r>
            <w:r w:rsidRPr="00370908">
              <w:t>.v.s. det krävs tilläggsspecifikationer utöver tjänstekontraktsbeskrivning</w:t>
            </w:r>
            <w:r>
              <w:t>en för att beskriva en viss klinisk företeelse.</w:t>
            </w:r>
          </w:p>
          <w:p w14:paraId="23810997" w14:textId="77777777" w:rsidR="00370908" w:rsidRPr="001E472A" w:rsidRDefault="00370908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70908" w14:paraId="116CC7CA" w14:textId="77777777" w:rsidTr="00906A62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FE57A" w14:textId="4121A650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33D21" w14:textId="77777777" w:rsidR="00370908" w:rsidRPr="00472837" w:rsidRDefault="00370908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B7B4" w14:textId="00D615E8" w:rsidR="00370908" w:rsidRDefault="00370908" w:rsidP="0037090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Endast tillåta konkreta tjänster utan tilläggsspecifikationer</w:t>
            </w:r>
          </w:p>
          <w:p w14:paraId="4B6341CB" w14:textId="1AA0496F" w:rsidR="00370908" w:rsidRPr="00370908" w:rsidRDefault="00370908" w:rsidP="00370908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>
              <w:t>D</w:t>
            </w:r>
            <w:r w:rsidRPr="00370908">
              <w:t xml:space="preserve">.v.s. det krävs </w:t>
            </w:r>
            <w:r>
              <w:t xml:space="preserve">i storleksordningen lika många tjänster som det finns </w:t>
            </w:r>
            <w:r w:rsidR="001160B2">
              <w:t>kliniska företeelser</w:t>
            </w:r>
            <w:r>
              <w:t xml:space="preserve"> (förutom det som kan representeras med kodade begrepp och klassifikationer).</w:t>
            </w:r>
          </w:p>
          <w:p w14:paraId="58DF8136" w14:textId="77777777" w:rsidR="00370908" w:rsidRPr="001E472A" w:rsidRDefault="00370908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70908" w14:paraId="2B0C7013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DC0A6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73EC" w14:textId="5DCB27A1" w:rsidR="00370908" w:rsidRPr="003D0EEC" w:rsidRDefault="00370908" w:rsidP="00906A62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 xml:space="preserve">Alternativ </w:t>
            </w:r>
            <w:r>
              <w:rPr>
                <w:b/>
                <w:bCs/>
                <w:lang w:val="sv-SE"/>
              </w:rPr>
              <w:t>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</w:t>
            </w:r>
            <w:r>
              <w:rPr>
                <w:i/>
                <w:iCs/>
                <w:lang w:val="sv-SE"/>
              </w:rPr>
              <w:t>4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02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3AA019D9" w14:textId="77777777" w:rsidR="00370908" w:rsidRPr="001E472A" w:rsidRDefault="00370908" w:rsidP="00906A62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70908" w:rsidRPr="00736758" w14:paraId="303ED43A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4655E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802B" w14:textId="563AC115" w:rsidR="00370908" w:rsidRPr="00FA3C42" w:rsidRDefault="00370908" w:rsidP="0037090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370908">
              <w:t>Alternativ 1</w:t>
            </w:r>
            <w:r w:rsidRPr="001160B2">
              <w:t xml:space="preserve"> möjliggör ett mer verksamhetsnära arbete med att representera klinisk information.</w:t>
            </w:r>
            <w:r w:rsidR="001160B2" w:rsidRPr="001160B2">
              <w:t xml:space="preserve"> Detta ger möjlighet till kortade ledtider och minskade förvaltningskostnader jämfört med den mycket stora mängd tjänstekontrakt som alternativ 2 leder till.</w:t>
            </w:r>
          </w:p>
        </w:tc>
      </w:tr>
      <w:tr w:rsidR="00370908" w:rsidRPr="00736758" w14:paraId="127E0CC8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09068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CFBC" w14:textId="77777777" w:rsidR="00370908" w:rsidRPr="00FC52A0" w:rsidRDefault="00370908" w:rsidP="00906A62">
            <w:pPr>
              <w:pStyle w:val="Brdtext"/>
              <w:rPr>
                <w:lang w:val="sv-SE"/>
              </w:rPr>
            </w:pPr>
            <w:r w:rsidRPr="00FC52A0">
              <w:rPr>
                <w:lang w:val="sv-SE"/>
              </w:rPr>
              <w:t>Utökad dokumentation</w:t>
            </w:r>
          </w:p>
        </w:tc>
      </w:tr>
      <w:tr w:rsidR="00370908" w:rsidRPr="00FC1187" w14:paraId="6AA7393E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D11F4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6115" w14:textId="77777777" w:rsidR="00370908" w:rsidRPr="001E472A" w:rsidRDefault="00370908" w:rsidP="00906A62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2C4BFED4" w14:textId="77777777" w:rsidR="00370908" w:rsidRDefault="00370908" w:rsidP="00370908">
      <w:pPr>
        <w:pStyle w:val="Brdtext"/>
        <w:rPr>
          <w:lang w:val="sv-SE"/>
        </w:rPr>
      </w:pPr>
    </w:p>
    <w:p w14:paraId="6564B3D4" w14:textId="77777777" w:rsidR="00370908" w:rsidRDefault="00370908" w:rsidP="00F35BE1">
      <w:pPr>
        <w:pStyle w:val="Brdtext"/>
        <w:rPr>
          <w:lang w:val="sv-SE"/>
        </w:rPr>
      </w:pPr>
    </w:p>
    <w:sectPr w:rsidR="00370908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B703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8DB17" w14:textId="77777777" w:rsidR="00D77C31" w:rsidRDefault="00D77C31" w:rsidP="00C72B17">
      <w:pPr>
        <w:spacing w:line="240" w:lineRule="auto"/>
      </w:pPr>
      <w:r>
        <w:separator/>
      </w:r>
    </w:p>
  </w:endnote>
  <w:endnote w:type="continuationSeparator" w:id="0">
    <w:p w14:paraId="2E38A29B" w14:textId="77777777" w:rsidR="00D77C31" w:rsidRDefault="00D77C31" w:rsidP="00C72B17">
      <w:pPr>
        <w:spacing w:line="240" w:lineRule="auto"/>
      </w:pPr>
      <w:r>
        <w:continuationSeparator/>
      </w:r>
    </w:p>
  </w:endnote>
  <w:endnote w:type="continuationNotice" w:id="1">
    <w:p w14:paraId="460F6954" w14:textId="77777777" w:rsidR="00D77C31" w:rsidRDefault="00D77C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53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53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0A0A" w14:textId="77777777" w:rsidR="00D77C31" w:rsidRDefault="00D77C31" w:rsidP="00C72B17">
      <w:pPr>
        <w:spacing w:line="240" w:lineRule="auto"/>
      </w:pPr>
      <w:r>
        <w:separator/>
      </w:r>
    </w:p>
  </w:footnote>
  <w:footnote w:type="continuationSeparator" w:id="0">
    <w:p w14:paraId="16A9CD91" w14:textId="77777777" w:rsidR="00D77C31" w:rsidRDefault="00D77C31" w:rsidP="00C72B17">
      <w:pPr>
        <w:spacing w:line="240" w:lineRule="auto"/>
      </w:pPr>
      <w:r>
        <w:continuationSeparator/>
      </w:r>
    </w:p>
  </w:footnote>
  <w:footnote w:type="continuationNotice" w:id="1">
    <w:p w14:paraId="3153A9A5" w14:textId="77777777" w:rsidR="00D77C31" w:rsidRDefault="00D77C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5806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D77C31">
                            <w:fldChar w:fldCharType="begin"/>
                          </w:r>
                          <w:r w:rsidR="00D77C31">
                            <w:instrText xml:space="preserve"> SECTIONPAGES   \* MERGEFORMAT </w:instrText>
                          </w:r>
                          <w:r w:rsidR="00D77C31">
                            <w:fldChar w:fldCharType="separate"/>
                          </w:r>
                          <w:ins w:id="15" w:author="Torbjörn Dahlin" w:date="2015-02-17T09:50:00Z">
                            <w:r w:rsidR="00875806" w:rsidRPr="00875806">
                              <w:rPr>
                                <w:noProof/>
                                <w:sz w:val="16"/>
                                <w:szCs w:val="16"/>
                                <w:rPrChange w:id="16" w:author="Torbjörn Dahlin" w:date="2015-02-17T09:50:00Z">
                                  <w:rPr/>
                                </w:rPrChange>
                              </w:rPr>
                              <w:t>7</w:t>
                            </w:r>
                          </w:ins>
                          <w:del w:id="17" w:author="Torbjörn Dahlin" w:date="2015-02-17T09:50:00Z">
                            <w:r w:rsidR="00875806" w:rsidRPr="00875806" w:rsidDel="00875806">
                              <w:rPr>
                                <w:noProof/>
                                <w:sz w:val="16"/>
                                <w:szCs w:val="16"/>
                                <w:rPrChange w:id="18" w:author="Torbjörn Dahlin" w:date="2015-02-17T09:50:00Z">
                                  <w:rPr/>
                                </w:rPrChange>
                              </w:rPr>
                              <w:delText>777</w:delText>
                            </w:r>
                          </w:del>
                          <w:ins w:id="19" w:author="Erik Nissen" w:date="2015-02-12T10:18:00Z">
                            <w:del w:id="20" w:author="Torbjörn Dahlin" w:date="2015-02-17T09:49:00Z">
                              <w:r w:rsidR="004608C6" w:rsidRPr="004608C6" w:rsidDel="00875806">
                                <w:rPr>
                                  <w:noProof/>
                                  <w:sz w:val="16"/>
                                  <w:szCs w:val="16"/>
                                  <w:rPrChange w:id="21" w:author="Erik Nissen" w:date="2015-02-12T10:18:00Z">
                                    <w:rPr/>
                                  </w:rPrChange>
                                </w:rPr>
                                <w:delText>7</w:delText>
                              </w:r>
                            </w:del>
                          </w:ins>
                          <w:del w:id="22" w:author="Torbjörn Dahlin" w:date="2015-02-17T09:49:00Z">
                            <w:r w:rsidR="004608C6" w:rsidRPr="004608C6" w:rsidDel="00875806">
                              <w:rPr>
                                <w:noProof/>
                                <w:sz w:val="16"/>
                                <w:szCs w:val="16"/>
                              </w:rPr>
                              <w:delText>7</w:delText>
                            </w:r>
                          </w:del>
                          <w:r w:rsidR="00D77C31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75806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D77C31">
                      <w:fldChar w:fldCharType="begin"/>
                    </w:r>
                    <w:r w:rsidR="00D77C31">
                      <w:instrText xml:space="preserve"> SECTIONPAGES   \* MERGEFORMAT </w:instrText>
                    </w:r>
                    <w:r w:rsidR="00D77C31">
                      <w:fldChar w:fldCharType="separate"/>
                    </w:r>
                    <w:ins w:id="23" w:author="Torbjörn Dahlin" w:date="2015-02-17T09:50:00Z">
                      <w:r w:rsidR="00875806" w:rsidRPr="00875806">
                        <w:rPr>
                          <w:noProof/>
                          <w:sz w:val="16"/>
                          <w:szCs w:val="16"/>
                          <w:rPrChange w:id="24" w:author="Torbjörn Dahlin" w:date="2015-02-17T09:50:00Z">
                            <w:rPr/>
                          </w:rPrChange>
                        </w:rPr>
                        <w:t>7</w:t>
                      </w:r>
                    </w:ins>
                    <w:del w:id="25" w:author="Torbjörn Dahlin" w:date="2015-02-17T09:50:00Z">
                      <w:r w:rsidR="00875806" w:rsidRPr="00875806" w:rsidDel="00875806">
                        <w:rPr>
                          <w:noProof/>
                          <w:sz w:val="16"/>
                          <w:szCs w:val="16"/>
                          <w:rPrChange w:id="26" w:author="Torbjörn Dahlin" w:date="2015-02-17T09:50:00Z">
                            <w:rPr/>
                          </w:rPrChange>
                        </w:rPr>
                        <w:delText>777</w:delText>
                      </w:r>
                    </w:del>
                    <w:ins w:id="27" w:author="Erik Nissen" w:date="2015-02-12T10:18:00Z">
                      <w:del w:id="28" w:author="Torbjörn Dahlin" w:date="2015-02-17T09:49:00Z">
                        <w:r w:rsidR="004608C6" w:rsidRPr="004608C6" w:rsidDel="00875806">
                          <w:rPr>
                            <w:noProof/>
                            <w:sz w:val="16"/>
                            <w:szCs w:val="16"/>
                            <w:rPrChange w:id="29" w:author="Erik Nissen" w:date="2015-02-12T10:18:00Z">
                              <w:rPr/>
                            </w:rPrChange>
                          </w:rPr>
                          <w:delText>7</w:delText>
                        </w:r>
                      </w:del>
                    </w:ins>
                    <w:del w:id="30" w:author="Torbjörn Dahlin" w:date="2015-02-17T09:49:00Z">
                      <w:r w:rsidR="004608C6" w:rsidRPr="004608C6" w:rsidDel="00875806">
                        <w:rPr>
                          <w:noProof/>
                          <w:sz w:val="16"/>
                          <w:szCs w:val="16"/>
                        </w:rPr>
                        <w:delText>7</w:delText>
                      </w:r>
                    </w:del>
                    <w:r w:rsidR="00D77C31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31" w:name="Date"/>
    <w:r w:rsidR="00672340">
      <w:t>16 december</w:t>
    </w:r>
    <w:r>
      <w:t xml:space="preserve"> 2013</w:t>
    </w:r>
    <w:bookmarkEnd w:id="31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32" w:name="LDnr"/>
    <w:bookmarkEnd w:id="32"/>
    <w:r>
      <w:t xml:space="preserve"> </w:t>
    </w:r>
    <w:bookmarkStart w:id="33" w:name="Dnr"/>
    <w:bookmarkEnd w:id="33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34" w:name="PhoneDirect"/>
          <w:bookmarkEnd w:id="34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35" w:name="LMobile"/>
          <w:bookmarkEnd w:id="35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36" w:name="Mobile"/>
          <w:bookmarkEnd w:id="36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37" w:name="Email"/>
          <w:bookmarkEnd w:id="37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38" w:name="slask"/>
          <w:bookmarkStart w:id="39" w:name="Addressee"/>
          <w:bookmarkEnd w:id="38"/>
          <w:bookmarkEnd w:id="39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40" w:name="Radera2"/>
    <w:bookmarkEnd w:id="40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580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D77C31">
                            <w:fldChar w:fldCharType="begin"/>
                          </w:r>
                          <w:r w:rsidR="00D77C31">
                            <w:instrText xml:space="preserve"> SECTIONPAGES   \* MERGEFORMAT </w:instrText>
                          </w:r>
                          <w:r w:rsidR="00D77C31">
                            <w:fldChar w:fldCharType="separate"/>
                          </w:r>
                          <w:ins w:id="41" w:author="Torbjörn Dahlin" w:date="2015-02-17T09:50:00Z">
                            <w:r w:rsidR="00875806" w:rsidRPr="00875806">
                              <w:rPr>
                                <w:noProof/>
                                <w:sz w:val="16"/>
                                <w:szCs w:val="16"/>
                                <w:rPrChange w:id="42" w:author="Torbjörn Dahlin" w:date="2015-02-17T09:50:00Z">
                                  <w:rPr/>
                                </w:rPrChange>
                              </w:rPr>
                              <w:t>7</w:t>
                            </w:r>
                          </w:ins>
                          <w:ins w:id="43" w:author="Erik Nissen" w:date="2015-02-12T10:18:00Z">
                            <w:del w:id="44" w:author="Torbjörn Dahlin" w:date="2015-02-17T09:49:00Z">
                              <w:r w:rsidR="004608C6" w:rsidRPr="004608C6" w:rsidDel="00875806">
                                <w:rPr>
                                  <w:noProof/>
                                  <w:sz w:val="16"/>
                                  <w:szCs w:val="16"/>
                                  <w:rPrChange w:id="45" w:author="Erik Nissen" w:date="2015-02-12T10:18:00Z">
                                    <w:rPr/>
                                  </w:rPrChange>
                                </w:rPr>
                                <w:delText>7</w:delText>
                              </w:r>
                            </w:del>
                          </w:ins>
                          <w:del w:id="46" w:author="Torbjörn Dahlin" w:date="2015-02-17T09:49:00Z">
                            <w:r w:rsidR="004608C6" w:rsidRPr="004608C6" w:rsidDel="00875806">
                              <w:rPr>
                                <w:noProof/>
                                <w:sz w:val="16"/>
                                <w:szCs w:val="16"/>
                              </w:rPr>
                              <w:delText>7</w:delText>
                            </w:r>
                          </w:del>
                          <w:r w:rsidR="00D77C31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7580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D77C31">
                      <w:fldChar w:fldCharType="begin"/>
                    </w:r>
                    <w:r w:rsidR="00D77C31">
                      <w:instrText xml:space="preserve"> SECTIONPAGES   \* MERGEFORMAT </w:instrText>
                    </w:r>
                    <w:r w:rsidR="00D77C31">
                      <w:fldChar w:fldCharType="separate"/>
                    </w:r>
                    <w:ins w:id="47" w:author="Torbjörn Dahlin" w:date="2015-02-17T09:50:00Z">
                      <w:r w:rsidR="00875806" w:rsidRPr="00875806">
                        <w:rPr>
                          <w:noProof/>
                          <w:sz w:val="16"/>
                          <w:szCs w:val="16"/>
                          <w:rPrChange w:id="48" w:author="Torbjörn Dahlin" w:date="2015-02-17T09:50:00Z">
                            <w:rPr/>
                          </w:rPrChange>
                        </w:rPr>
                        <w:t>7</w:t>
                      </w:r>
                    </w:ins>
                    <w:ins w:id="49" w:author="Erik Nissen" w:date="2015-02-12T10:18:00Z">
                      <w:del w:id="50" w:author="Torbjörn Dahlin" w:date="2015-02-17T09:49:00Z">
                        <w:r w:rsidR="004608C6" w:rsidRPr="004608C6" w:rsidDel="00875806">
                          <w:rPr>
                            <w:noProof/>
                            <w:sz w:val="16"/>
                            <w:szCs w:val="16"/>
                            <w:rPrChange w:id="51" w:author="Erik Nissen" w:date="2015-02-12T10:18:00Z">
                              <w:rPr/>
                            </w:rPrChange>
                          </w:rPr>
                          <w:delText>7</w:delText>
                        </w:r>
                      </w:del>
                    </w:ins>
                    <w:del w:id="52" w:author="Torbjörn Dahlin" w:date="2015-02-17T09:49:00Z">
                      <w:r w:rsidR="004608C6" w:rsidRPr="004608C6" w:rsidDel="00875806">
                        <w:rPr>
                          <w:noProof/>
                          <w:sz w:val="16"/>
                          <w:szCs w:val="16"/>
                        </w:rPr>
                        <w:delText>7</w:delText>
                      </w:r>
                    </w:del>
                    <w:r w:rsidR="00D77C31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598A970A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k Nissen">
    <w15:presenceInfo w15:providerId="AD" w15:userId="S-1-5-21-2409380584-1769741887-2215177708-1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0B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908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8C6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5F2B18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75806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77C31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1166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C52A0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370908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370908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608C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608C6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608C6"/>
    <w:rPr>
      <w:rFonts w:ascii="Georgia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608C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608C6"/>
    <w:rPr>
      <w:rFonts w:ascii="Georgia" w:hAnsi="Georgia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370908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370908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608C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608C6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608C6"/>
    <w:rPr>
      <w:rFonts w:ascii="Georgia" w:hAnsi="Georgia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608C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608C6"/>
    <w:rPr>
      <w:rFonts w:ascii="Georgia" w:hAnsi="Georgi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9E0AC-CDB0-44C9-81C3-916D5775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1</TotalTime>
  <Pages>7</Pages>
  <Words>799</Words>
  <Characters>4238</Characters>
  <Application>Microsoft Office Word</Application>
  <DocSecurity>0</DocSecurity>
  <Lines>35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5027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Torbjörn Dahlin</cp:lastModifiedBy>
  <cp:revision>2</cp:revision>
  <dcterms:created xsi:type="dcterms:W3CDTF">2015-02-17T08:51:00Z</dcterms:created>
  <dcterms:modified xsi:type="dcterms:W3CDTF">2015-02-17T08:51:00Z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