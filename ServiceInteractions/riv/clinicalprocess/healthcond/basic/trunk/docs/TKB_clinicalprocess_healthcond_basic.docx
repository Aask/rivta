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8509"/>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rdtext"/>
            </w:pPr>
          </w:p>
        </w:tc>
        <w:tc>
          <w:tcPr>
            <w:tcW w:w="7426" w:type="dxa"/>
            <w:shd w:val="clear" w:color="auto" w:fill="auto"/>
          </w:tcPr>
          <w:p w14:paraId="5A0AFE34" w14:textId="57CA06E4" w:rsidR="008866A6" w:rsidRPr="00AC5707" w:rsidRDefault="00D81E3D" w:rsidP="008866A6">
            <w:pPr>
              <w:pStyle w:val="Rubrik"/>
              <w:rPr>
                <w:color w:val="008000"/>
              </w:rPr>
            </w:pPr>
            <w:r>
              <w:rPr>
                <w:color w:val="008000"/>
              </w:rPr>
              <w:fldChar w:fldCharType="begin"/>
            </w:r>
            <w:r>
              <w:rPr>
                <w:color w:val="008000"/>
              </w:rPr>
              <w:instrText xml:space="preserve"> TITLE  "Hantera hälsorelaterade tillstånd, basuppgifter clinicalprocess:healthcond:basic"  \* MERGEFORMAT </w:instrText>
            </w:r>
            <w:r>
              <w:rPr>
                <w:color w:val="008000"/>
              </w:rPr>
              <w:fldChar w:fldCharType="separate"/>
            </w:r>
            <w:r w:rsidR="00E066B1">
              <w:rPr>
                <w:color w:val="008000"/>
              </w:rPr>
              <w:t xml:space="preserve">Hantera hälsorelaterade tillstånd, basuppgifter </w:t>
            </w:r>
            <w:proofErr w:type="spellStart"/>
            <w:proofErr w:type="gramStart"/>
            <w:r w:rsidR="00E066B1">
              <w:rPr>
                <w:color w:val="008000"/>
              </w:rPr>
              <w:t>clinicalprocess:healthcond</w:t>
            </w:r>
            <w:proofErr w:type="gramEnd"/>
            <w:r w:rsidR="00E066B1">
              <w:rPr>
                <w:color w:val="008000"/>
              </w:rPr>
              <w:t>:basic</w:t>
            </w:r>
            <w:proofErr w:type="spellEnd"/>
            <w:r>
              <w:rPr>
                <w:color w:val="008000"/>
              </w:rPr>
              <w:fldChar w:fldCharType="end"/>
            </w:r>
          </w:p>
          <w:p w14:paraId="72C6FD29" w14:textId="05246D2F" w:rsidR="008866A6" w:rsidRDefault="00D81E3D" w:rsidP="008866A6">
            <w:pPr>
              <w:pStyle w:val="FrsttsbladUnderrubrik"/>
            </w:pPr>
            <w:proofErr w:type="spellStart"/>
            <w:r>
              <w:t>Tjänstekontraktbeskrivning</w:t>
            </w:r>
            <w:proofErr w:type="spellEnd"/>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1F1D31">
              <w:rPr>
                <w:color w:val="008000"/>
                <w:sz w:val="32"/>
              </w:rPr>
              <w:t>1.0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C15EB3">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3859D9">
              <w:rPr>
                <w:color w:val="008000"/>
                <w:sz w:val="32"/>
              </w:rPr>
              <w:t>2014-10-08</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Innehllsfrteckningsrubrik"/>
          </w:pPr>
          <w:r>
            <w:t>Innehåll</w:t>
          </w:r>
        </w:p>
        <w:p w14:paraId="1CB80382" w14:textId="77777777" w:rsidR="00E066B1" w:rsidRDefault="00793064">
          <w:pPr>
            <w:pStyle w:val="Innehll1"/>
            <w:tabs>
              <w:tab w:val="left" w:pos="400"/>
              <w:tab w:val="right" w:leader="dot" w:pos="10456"/>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406145647" w:history="1">
            <w:r w:rsidR="00E066B1" w:rsidRPr="00271555">
              <w:rPr>
                <w:rStyle w:val="Hyperlnk"/>
                <w:noProof/>
              </w:rPr>
              <w:t>1</w:t>
            </w:r>
            <w:r w:rsidR="00E066B1">
              <w:rPr>
                <w:rFonts w:asciiTheme="minorHAnsi" w:eastAsiaTheme="minorEastAsia" w:hAnsiTheme="minorHAnsi" w:cstheme="minorBidi"/>
                <w:noProof/>
                <w:sz w:val="22"/>
                <w:lang w:eastAsia="sv-SE"/>
              </w:rPr>
              <w:tab/>
            </w:r>
            <w:r w:rsidR="00E066B1" w:rsidRPr="00271555">
              <w:rPr>
                <w:rStyle w:val="Hyperlnk"/>
                <w:noProof/>
              </w:rPr>
              <w:t>Inledning</w:t>
            </w:r>
            <w:r w:rsidR="00E066B1">
              <w:rPr>
                <w:noProof/>
                <w:webHidden/>
              </w:rPr>
              <w:tab/>
            </w:r>
            <w:r w:rsidR="00E066B1">
              <w:rPr>
                <w:noProof/>
                <w:webHidden/>
              </w:rPr>
              <w:fldChar w:fldCharType="begin"/>
            </w:r>
            <w:r w:rsidR="00E066B1">
              <w:rPr>
                <w:noProof/>
                <w:webHidden/>
              </w:rPr>
              <w:instrText xml:space="preserve"> PAGEREF _Toc406145647 \h </w:instrText>
            </w:r>
            <w:r w:rsidR="00E066B1">
              <w:rPr>
                <w:noProof/>
                <w:webHidden/>
              </w:rPr>
            </w:r>
            <w:r w:rsidR="00E066B1">
              <w:rPr>
                <w:noProof/>
                <w:webHidden/>
              </w:rPr>
              <w:fldChar w:fldCharType="separate"/>
            </w:r>
            <w:r w:rsidR="00E066B1">
              <w:rPr>
                <w:noProof/>
                <w:webHidden/>
              </w:rPr>
              <w:t>5</w:t>
            </w:r>
            <w:r w:rsidR="00E066B1">
              <w:rPr>
                <w:noProof/>
                <w:webHidden/>
              </w:rPr>
              <w:fldChar w:fldCharType="end"/>
            </w:r>
          </w:hyperlink>
        </w:p>
        <w:p w14:paraId="5A6B4241" w14:textId="77777777" w:rsidR="00E066B1" w:rsidRDefault="00D72C00">
          <w:pPr>
            <w:pStyle w:val="Innehll2"/>
            <w:tabs>
              <w:tab w:val="left" w:pos="660"/>
              <w:tab w:val="right" w:leader="dot" w:pos="10456"/>
            </w:tabs>
            <w:rPr>
              <w:rFonts w:asciiTheme="minorHAnsi" w:eastAsiaTheme="minorEastAsia" w:hAnsiTheme="minorHAnsi" w:cstheme="minorBidi"/>
              <w:noProof/>
              <w:sz w:val="22"/>
              <w:lang w:eastAsia="sv-SE"/>
            </w:rPr>
          </w:pPr>
          <w:hyperlink w:anchor="_Toc406145648" w:history="1">
            <w:r w:rsidR="00E066B1" w:rsidRPr="00271555">
              <w:rPr>
                <w:rStyle w:val="Hyperlnk"/>
                <w:noProof/>
              </w:rPr>
              <w:t>1.1</w:t>
            </w:r>
            <w:r w:rsidR="00E066B1">
              <w:rPr>
                <w:rFonts w:asciiTheme="minorHAnsi" w:eastAsiaTheme="minorEastAsia" w:hAnsiTheme="minorHAnsi" w:cstheme="minorBidi"/>
                <w:noProof/>
                <w:sz w:val="22"/>
                <w:lang w:eastAsia="sv-SE"/>
              </w:rPr>
              <w:tab/>
            </w:r>
            <w:r w:rsidR="00E066B1" w:rsidRPr="00271555">
              <w:rPr>
                <w:rStyle w:val="Hyperlnk"/>
                <w:noProof/>
              </w:rPr>
              <w:t>Svenskt namn</w:t>
            </w:r>
            <w:r w:rsidR="00E066B1">
              <w:rPr>
                <w:noProof/>
                <w:webHidden/>
              </w:rPr>
              <w:tab/>
            </w:r>
            <w:r w:rsidR="00E066B1">
              <w:rPr>
                <w:noProof/>
                <w:webHidden/>
              </w:rPr>
              <w:fldChar w:fldCharType="begin"/>
            </w:r>
            <w:r w:rsidR="00E066B1">
              <w:rPr>
                <w:noProof/>
                <w:webHidden/>
              </w:rPr>
              <w:instrText xml:space="preserve"> PAGEREF _Toc406145648 \h </w:instrText>
            </w:r>
            <w:r w:rsidR="00E066B1">
              <w:rPr>
                <w:noProof/>
                <w:webHidden/>
              </w:rPr>
            </w:r>
            <w:r w:rsidR="00E066B1">
              <w:rPr>
                <w:noProof/>
                <w:webHidden/>
              </w:rPr>
              <w:fldChar w:fldCharType="separate"/>
            </w:r>
            <w:r w:rsidR="00E066B1">
              <w:rPr>
                <w:noProof/>
                <w:webHidden/>
              </w:rPr>
              <w:t>5</w:t>
            </w:r>
            <w:r w:rsidR="00E066B1">
              <w:rPr>
                <w:noProof/>
                <w:webHidden/>
              </w:rPr>
              <w:fldChar w:fldCharType="end"/>
            </w:r>
          </w:hyperlink>
        </w:p>
        <w:p w14:paraId="5FD9A203" w14:textId="77777777" w:rsidR="00E066B1" w:rsidRDefault="00D72C00">
          <w:pPr>
            <w:pStyle w:val="Innehll2"/>
            <w:tabs>
              <w:tab w:val="left" w:pos="880"/>
              <w:tab w:val="right" w:leader="dot" w:pos="10456"/>
            </w:tabs>
            <w:rPr>
              <w:rFonts w:asciiTheme="minorHAnsi" w:eastAsiaTheme="minorEastAsia" w:hAnsiTheme="minorHAnsi" w:cstheme="minorBidi"/>
              <w:noProof/>
              <w:sz w:val="22"/>
              <w:lang w:eastAsia="sv-SE"/>
            </w:rPr>
          </w:pPr>
          <w:hyperlink w:anchor="_Toc406145649" w:history="1">
            <w:r w:rsidR="00E066B1" w:rsidRPr="00271555">
              <w:rPr>
                <w:rStyle w:val="Hyperlnk"/>
                <w:noProof/>
              </w:rPr>
              <w:t>1.2</w:t>
            </w:r>
            <w:r w:rsidR="00E066B1">
              <w:rPr>
                <w:rFonts w:asciiTheme="minorHAnsi" w:eastAsiaTheme="minorEastAsia" w:hAnsiTheme="minorHAnsi" w:cstheme="minorBidi"/>
                <w:noProof/>
                <w:sz w:val="22"/>
                <w:lang w:eastAsia="sv-SE"/>
              </w:rPr>
              <w:tab/>
            </w:r>
            <w:r w:rsidR="00E066B1" w:rsidRPr="00271555">
              <w:rPr>
                <w:rStyle w:val="Hyperlnk"/>
                <w:noProof/>
              </w:rPr>
              <w:t>WEB beskrivning</w:t>
            </w:r>
            <w:r w:rsidR="00E066B1">
              <w:rPr>
                <w:noProof/>
                <w:webHidden/>
              </w:rPr>
              <w:tab/>
            </w:r>
            <w:r w:rsidR="00E066B1">
              <w:rPr>
                <w:noProof/>
                <w:webHidden/>
              </w:rPr>
              <w:fldChar w:fldCharType="begin"/>
            </w:r>
            <w:r w:rsidR="00E066B1">
              <w:rPr>
                <w:noProof/>
                <w:webHidden/>
              </w:rPr>
              <w:instrText xml:space="preserve"> PAGEREF _Toc406145649 \h </w:instrText>
            </w:r>
            <w:r w:rsidR="00E066B1">
              <w:rPr>
                <w:noProof/>
                <w:webHidden/>
              </w:rPr>
            </w:r>
            <w:r w:rsidR="00E066B1">
              <w:rPr>
                <w:noProof/>
                <w:webHidden/>
              </w:rPr>
              <w:fldChar w:fldCharType="separate"/>
            </w:r>
            <w:r w:rsidR="00E066B1">
              <w:rPr>
                <w:noProof/>
                <w:webHidden/>
              </w:rPr>
              <w:t>5</w:t>
            </w:r>
            <w:r w:rsidR="00E066B1">
              <w:rPr>
                <w:noProof/>
                <w:webHidden/>
              </w:rPr>
              <w:fldChar w:fldCharType="end"/>
            </w:r>
          </w:hyperlink>
        </w:p>
        <w:p w14:paraId="3B29243B" w14:textId="77777777" w:rsidR="00E066B1" w:rsidRDefault="00D72C00">
          <w:pPr>
            <w:pStyle w:val="Innehll1"/>
            <w:tabs>
              <w:tab w:val="left" w:pos="400"/>
              <w:tab w:val="right" w:leader="dot" w:pos="10456"/>
            </w:tabs>
            <w:rPr>
              <w:rFonts w:asciiTheme="minorHAnsi" w:eastAsiaTheme="minorEastAsia" w:hAnsiTheme="minorHAnsi" w:cstheme="minorBidi"/>
              <w:noProof/>
              <w:sz w:val="22"/>
              <w:lang w:eastAsia="sv-SE"/>
            </w:rPr>
          </w:pPr>
          <w:hyperlink w:anchor="_Toc406145650" w:history="1">
            <w:r w:rsidR="00E066B1" w:rsidRPr="00271555">
              <w:rPr>
                <w:rStyle w:val="Hyperlnk"/>
                <w:noProof/>
              </w:rPr>
              <w:t>2</w:t>
            </w:r>
            <w:r w:rsidR="00E066B1">
              <w:rPr>
                <w:rFonts w:asciiTheme="minorHAnsi" w:eastAsiaTheme="minorEastAsia" w:hAnsiTheme="minorHAnsi" w:cstheme="minorBidi"/>
                <w:noProof/>
                <w:sz w:val="22"/>
                <w:lang w:eastAsia="sv-SE"/>
              </w:rPr>
              <w:tab/>
            </w:r>
            <w:r w:rsidR="00E066B1" w:rsidRPr="00271555">
              <w:rPr>
                <w:rStyle w:val="Hyperlnk"/>
                <w:noProof/>
              </w:rPr>
              <w:t>Versionsinformation</w:t>
            </w:r>
            <w:r w:rsidR="00E066B1">
              <w:rPr>
                <w:noProof/>
                <w:webHidden/>
              </w:rPr>
              <w:tab/>
            </w:r>
            <w:r w:rsidR="00E066B1">
              <w:rPr>
                <w:noProof/>
                <w:webHidden/>
              </w:rPr>
              <w:fldChar w:fldCharType="begin"/>
            </w:r>
            <w:r w:rsidR="00E066B1">
              <w:rPr>
                <w:noProof/>
                <w:webHidden/>
              </w:rPr>
              <w:instrText xml:space="preserve"> PAGEREF _Toc406145650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345FCECA" w14:textId="77777777" w:rsidR="00E066B1" w:rsidRDefault="00D72C00">
          <w:pPr>
            <w:pStyle w:val="Innehll2"/>
            <w:tabs>
              <w:tab w:val="left" w:pos="880"/>
              <w:tab w:val="right" w:leader="dot" w:pos="10456"/>
            </w:tabs>
            <w:rPr>
              <w:rFonts w:asciiTheme="minorHAnsi" w:eastAsiaTheme="minorEastAsia" w:hAnsiTheme="minorHAnsi" w:cstheme="minorBidi"/>
              <w:noProof/>
              <w:sz w:val="22"/>
              <w:lang w:eastAsia="sv-SE"/>
            </w:rPr>
          </w:pPr>
          <w:hyperlink w:anchor="_Toc406145651" w:history="1">
            <w:r w:rsidR="00E066B1" w:rsidRPr="00271555">
              <w:rPr>
                <w:rStyle w:val="Hyperlnk"/>
                <w:noProof/>
              </w:rPr>
              <w:t>2.1</w:t>
            </w:r>
            <w:r w:rsidR="00E066B1">
              <w:rPr>
                <w:rFonts w:asciiTheme="minorHAnsi" w:eastAsiaTheme="minorEastAsia" w:hAnsiTheme="minorHAnsi" w:cstheme="minorBidi"/>
                <w:noProof/>
                <w:sz w:val="22"/>
                <w:lang w:eastAsia="sv-SE"/>
              </w:rPr>
              <w:tab/>
            </w:r>
            <w:r w:rsidR="00E066B1" w:rsidRPr="00271555">
              <w:rPr>
                <w:rStyle w:val="Hyperlnk"/>
                <w:noProof/>
              </w:rPr>
              <w:t>Version 1.0</w:t>
            </w:r>
            <w:r w:rsidR="00E066B1">
              <w:rPr>
                <w:noProof/>
                <w:webHidden/>
              </w:rPr>
              <w:tab/>
            </w:r>
            <w:r w:rsidR="00E066B1">
              <w:rPr>
                <w:noProof/>
                <w:webHidden/>
              </w:rPr>
              <w:fldChar w:fldCharType="begin"/>
            </w:r>
            <w:r w:rsidR="00E066B1">
              <w:rPr>
                <w:noProof/>
                <w:webHidden/>
              </w:rPr>
              <w:instrText xml:space="preserve"> PAGEREF _Toc406145651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5A8CEFAD"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2" w:history="1">
            <w:r w:rsidR="00E066B1" w:rsidRPr="00271555">
              <w:rPr>
                <w:rStyle w:val="Hyperlnk"/>
                <w:noProof/>
              </w:rPr>
              <w:t>2.1.1</w:t>
            </w:r>
            <w:r w:rsidR="00E066B1">
              <w:rPr>
                <w:rFonts w:asciiTheme="minorHAnsi" w:eastAsiaTheme="minorEastAsia" w:hAnsiTheme="minorHAnsi" w:cstheme="minorBidi"/>
                <w:noProof/>
                <w:sz w:val="22"/>
                <w:lang w:eastAsia="sv-SE"/>
              </w:rPr>
              <w:tab/>
            </w:r>
            <w:r w:rsidR="00E066B1" w:rsidRPr="00271555">
              <w:rPr>
                <w:rStyle w:val="Hyperlnk"/>
                <w:noProof/>
              </w:rPr>
              <w:t>Oförändrade tjänstekontrakt</w:t>
            </w:r>
            <w:r w:rsidR="00E066B1">
              <w:rPr>
                <w:noProof/>
                <w:webHidden/>
              </w:rPr>
              <w:tab/>
            </w:r>
            <w:r w:rsidR="00E066B1">
              <w:rPr>
                <w:noProof/>
                <w:webHidden/>
              </w:rPr>
              <w:fldChar w:fldCharType="begin"/>
            </w:r>
            <w:r w:rsidR="00E066B1">
              <w:rPr>
                <w:noProof/>
                <w:webHidden/>
              </w:rPr>
              <w:instrText xml:space="preserve"> PAGEREF _Toc406145652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6BD3A6F2"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3" w:history="1">
            <w:r w:rsidR="00E066B1" w:rsidRPr="00271555">
              <w:rPr>
                <w:rStyle w:val="Hyperlnk"/>
                <w:noProof/>
              </w:rPr>
              <w:t>2.1.2</w:t>
            </w:r>
            <w:r w:rsidR="00E066B1">
              <w:rPr>
                <w:rFonts w:asciiTheme="minorHAnsi" w:eastAsiaTheme="minorEastAsia" w:hAnsiTheme="minorHAnsi" w:cstheme="minorBidi"/>
                <w:noProof/>
                <w:sz w:val="22"/>
                <w:lang w:eastAsia="sv-SE"/>
              </w:rPr>
              <w:tab/>
            </w:r>
            <w:r w:rsidR="00E066B1" w:rsidRPr="00271555">
              <w:rPr>
                <w:rStyle w:val="Hyperlnk"/>
                <w:noProof/>
              </w:rPr>
              <w:t>Nya tjänstekontrakt</w:t>
            </w:r>
            <w:r w:rsidR="00E066B1">
              <w:rPr>
                <w:noProof/>
                <w:webHidden/>
              </w:rPr>
              <w:tab/>
            </w:r>
            <w:r w:rsidR="00E066B1">
              <w:rPr>
                <w:noProof/>
                <w:webHidden/>
              </w:rPr>
              <w:fldChar w:fldCharType="begin"/>
            </w:r>
            <w:r w:rsidR="00E066B1">
              <w:rPr>
                <w:noProof/>
                <w:webHidden/>
              </w:rPr>
              <w:instrText xml:space="preserve"> PAGEREF _Toc406145653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31B88FB8"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4" w:history="1">
            <w:r w:rsidR="00E066B1" w:rsidRPr="00271555">
              <w:rPr>
                <w:rStyle w:val="Hyperlnk"/>
                <w:noProof/>
              </w:rPr>
              <w:t>2.1.3</w:t>
            </w:r>
            <w:r w:rsidR="00E066B1">
              <w:rPr>
                <w:rFonts w:asciiTheme="minorHAnsi" w:eastAsiaTheme="minorEastAsia" w:hAnsiTheme="minorHAnsi" w:cstheme="minorBidi"/>
                <w:noProof/>
                <w:sz w:val="22"/>
                <w:lang w:eastAsia="sv-SE"/>
              </w:rPr>
              <w:tab/>
            </w:r>
            <w:r w:rsidR="00E066B1" w:rsidRPr="00271555">
              <w:rPr>
                <w:rStyle w:val="Hyperlnk"/>
                <w:noProof/>
              </w:rPr>
              <w:t>Förändrade tjänstekontrakt</w:t>
            </w:r>
            <w:r w:rsidR="00E066B1">
              <w:rPr>
                <w:noProof/>
                <w:webHidden/>
              </w:rPr>
              <w:tab/>
            </w:r>
            <w:r w:rsidR="00E066B1">
              <w:rPr>
                <w:noProof/>
                <w:webHidden/>
              </w:rPr>
              <w:fldChar w:fldCharType="begin"/>
            </w:r>
            <w:r w:rsidR="00E066B1">
              <w:rPr>
                <w:noProof/>
                <w:webHidden/>
              </w:rPr>
              <w:instrText xml:space="preserve"> PAGEREF _Toc406145654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106E5EC9"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5" w:history="1">
            <w:r w:rsidR="00E066B1" w:rsidRPr="00271555">
              <w:rPr>
                <w:rStyle w:val="Hyperlnk"/>
                <w:noProof/>
              </w:rPr>
              <w:t>2.1.4</w:t>
            </w:r>
            <w:r w:rsidR="00E066B1">
              <w:rPr>
                <w:rFonts w:asciiTheme="minorHAnsi" w:eastAsiaTheme="minorEastAsia" w:hAnsiTheme="minorHAnsi" w:cstheme="minorBidi"/>
                <w:noProof/>
                <w:sz w:val="22"/>
                <w:lang w:eastAsia="sv-SE"/>
              </w:rPr>
              <w:tab/>
            </w:r>
            <w:r w:rsidR="00E066B1" w:rsidRPr="00271555">
              <w:rPr>
                <w:rStyle w:val="Hyperlnk"/>
                <w:noProof/>
              </w:rPr>
              <w:t>Utgångna tjänstekontrakt</w:t>
            </w:r>
            <w:r w:rsidR="00E066B1">
              <w:rPr>
                <w:noProof/>
                <w:webHidden/>
              </w:rPr>
              <w:tab/>
            </w:r>
            <w:r w:rsidR="00E066B1">
              <w:rPr>
                <w:noProof/>
                <w:webHidden/>
              </w:rPr>
              <w:fldChar w:fldCharType="begin"/>
            </w:r>
            <w:r w:rsidR="00E066B1">
              <w:rPr>
                <w:noProof/>
                <w:webHidden/>
              </w:rPr>
              <w:instrText xml:space="preserve"> PAGEREF _Toc406145655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75370FCC" w14:textId="77777777" w:rsidR="00E066B1" w:rsidRDefault="00D72C00">
          <w:pPr>
            <w:pStyle w:val="Innehll2"/>
            <w:tabs>
              <w:tab w:val="left" w:pos="880"/>
              <w:tab w:val="right" w:leader="dot" w:pos="10456"/>
            </w:tabs>
            <w:rPr>
              <w:rFonts w:asciiTheme="minorHAnsi" w:eastAsiaTheme="minorEastAsia" w:hAnsiTheme="minorHAnsi" w:cstheme="minorBidi"/>
              <w:noProof/>
              <w:sz w:val="22"/>
              <w:lang w:eastAsia="sv-SE"/>
            </w:rPr>
          </w:pPr>
          <w:hyperlink w:anchor="_Toc406145656" w:history="1">
            <w:r w:rsidR="00E066B1" w:rsidRPr="00271555">
              <w:rPr>
                <w:rStyle w:val="Hyperlnk"/>
                <w:noProof/>
              </w:rPr>
              <w:t>2.2</w:t>
            </w:r>
            <w:r w:rsidR="00E066B1">
              <w:rPr>
                <w:rFonts w:asciiTheme="minorHAnsi" w:eastAsiaTheme="minorEastAsia" w:hAnsiTheme="minorHAnsi" w:cstheme="minorBidi"/>
                <w:noProof/>
                <w:sz w:val="22"/>
                <w:lang w:eastAsia="sv-SE"/>
              </w:rPr>
              <w:tab/>
            </w:r>
            <w:r w:rsidR="00E066B1" w:rsidRPr="00271555">
              <w:rPr>
                <w:rStyle w:val="Hyperlnk"/>
                <w:noProof/>
              </w:rPr>
              <w:t>Version tidigare</w:t>
            </w:r>
            <w:r w:rsidR="00E066B1">
              <w:rPr>
                <w:noProof/>
                <w:webHidden/>
              </w:rPr>
              <w:tab/>
            </w:r>
            <w:r w:rsidR="00E066B1">
              <w:rPr>
                <w:noProof/>
                <w:webHidden/>
              </w:rPr>
              <w:fldChar w:fldCharType="begin"/>
            </w:r>
            <w:r w:rsidR="00E066B1">
              <w:rPr>
                <w:noProof/>
                <w:webHidden/>
              </w:rPr>
              <w:instrText xml:space="preserve"> PAGEREF _Toc406145656 \h </w:instrText>
            </w:r>
            <w:r w:rsidR="00E066B1">
              <w:rPr>
                <w:noProof/>
                <w:webHidden/>
              </w:rPr>
            </w:r>
            <w:r w:rsidR="00E066B1">
              <w:rPr>
                <w:noProof/>
                <w:webHidden/>
              </w:rPr>
              <w:fldChar w:fldCharType="separate"/>
            </w:r>
            <w:r w:rsidR="00E066B1">
              <w:rPr>
                <w:noProof/>
                <w:webHidden/>
              </w:rPr>
              <w:t>6</w:t>
            </w:r>
            <w:r w:rsidR="00E066B1">
              <w:rPr>
                <w:noProof/>
                <w:webHidden/>
              </w:rPr>
              <w:fldChar w:fldCharType="end"/>
            </w:r>
          </w:hyperlink>
        </w:p>
        <w:p w14:paraId="5C65E996" w14:textId="77777777" w:rsidR="00E066B1" w:rsidRDefault="00D72C00">
          <w:pPr>
            <w:pStyle w:val="Innehll1"/>
            <w:tabs>
              <w:tab w:val="left" w:pos="400"/>
              <w:tab w:val="right" w:leader="dot" w:pos="10456"/>
            </w:tabs>
            <w:rPr>
              <w:rFonts w:asciiTheme="minorHAnsi" w:eastAsiaTheme="minorEastAsia" w:hAnsiTheme="minorHAnsi" w:cstheme="minorBidi"/>
              <w:noProof/>
              <w:sz w:val="22"/>
              <w:lang w:eastAsia="sv-SE"/>
            </w:rPr>
          </w:pPr>
          <w:hyperlink w:anchor="_Toc406145657" w:history="1">
            <w:r w:rsidR="00E066B1" w:rsidRPr="00271555">
              <w:rPr>
                <w:rStyle w:val="Hyperlnk"/>
                <w:noProof/>
              </w:rPr>
              <w:t>3</w:t>
            </w:r>
            <w:r w:rsidR="00E066B1">
              <w:rPr>
                <w:rFonts w:asciiTheme="minorHAnsi" w:eastAsiaTheme="minorEastAsia" w:hAnsiTheme="minorHAnsi" w:cstheme="minorBidi"/>
                <w:noProof/>
                <w:sz w:val="22"/>
                <w:lang w:eastAsia="sv-SE"/>
              </w:rPr>
              <w:tab/>
            </w:r>
            <w:r w:rsidR="00E066B1" w:rsidRPr="00271555">
              <w:rPr>
                <w:rStyle w:val="Hyperlnk"/>
                <w:noProof/>
              </w:rPr>
              <w:t>Tjänstedomänens arkitektur</w:t>
            </w:r>
            <w:r w:rsidR="00E066B1">
              <w:rPr>
                <w:noProof/>
                <w:webHidden/>
              </w:rPr>
              <w:tab/>
            </w:r>
            <w:r w:rsidR="00E066B1">
              <w:rPr>
                <w:noProof/>
                <w:webHidden/>
              </w:rPr>
              <w:fldChar w:fldCharType="begin"/>
            </w:r>
            <w:r w:rsidR="00E066B1">
              <w:rPr>
                <w:noProof/>
                <w:webHidden/>
              </w:rPr>
              <w:instrText xml:space="preserve"> PAGEREF _Toc406145657 \h </w:instrText>
            </w:r>
            <w:r w:rsidR="00E066B1">
              <w:rPr>
                <w:noProof/>
                <w:webHidden/>
              </w:rPr>
            </w:r>
            <w:r w:rsidR="00E066B1">
              <w:rPr>
                <w:noProof/>
                <w:webHidden/>
              </w:rPr>
              <w:fldChar w:fldCharType="separate"/>
            </w:r>
            <w:r w:rsidR="00E066B1">
              <w:rPr>
                <w:noProof/>
                <w:webHidden/>
              </w:rPr>
              <w:t>7</w:t>
            </w:r>
            <w:r w:rsidR="00E066B1">
              <w:rPr>
                <w:noProof/>
                <w:webHidden/>
              </w:rPr>
              <w:fldChar w:fldCharType="end"/>
            </w:r>
          </w:hyperlink>
        </w:p>
        <w:p w14:paraId="4CBF0FA9" w14:textId="77777777" w:rsidR="00E066B1" w:rsidRDefault="00D72C00">
          <w:pPr>
            <w:pStyle w:val="Innehll2"/>
            <w:tabs>
              <w:tab w:val="left" w:pos="880"/>
              <w:tab w:val="right" w:leader="dot" w:pos="10456"/>
            </w:tabs>
            <w:rPr>
              <w:rFonts w:asciiTheme="minorHAnsi" w:eastAsiaTheme="minorEastAsia" w:hAnsiTheme="minorHAnsi" w:cstheme="minorBidi"/>
              <w:noProof/>
              <w:sz w:val="22"/>
              <w:lang w:eastAsia="sv-SE"/>
            </w:rPr>
          </w:pPr>
          <w:hyperlink w:anchor="_Toc406145658" w:history="1">
            <w:r w:rsidR="00E066B1" w:rsidRPr="00271555">
              <w:rPr>
                <w:rStyle w:val="Hyperlnk"/>
                <w:noProof/>
              </w:rPr>
              <w:t>3.1</w:t>
            </w:r>
            <w:r w:rsidR="00E066B1">
              <w:rPr>
                <w:rFonts w:asciiTheme="minorHAnsi" w:eastAsiaTheme="minorEastAsia" w:hAnsiTheme="minorHAnsi" w:cstheme="minorBidi"/>
                <w:noProof/>
                <w:sz w:val="22"/>
                <w:lang w:eastAsia="sv-SE"/>
              </w:rPr>
              <w:tab/>
            </w:r>
            <w:r w:rsidR="00E066B1" w:rsidRPr="00271555">
              <w:rPr>
                <w:rStyle w:val="Hyperlnk"/>
                <w:noProof/>
              </w:rPr>
              <w:t>Flöden</w:t>
            </w:r>
            <w:r w:rsidR="00E066B1">
              <w:rPr>
                <w:noProof/>
                <w:webHidden/>
              </w:rPr>
              <w:tab/>
            </w:r>
            <w:r w:rsidR="00E066B1">
              <w:rPr>
                <w:noProof/>
                <w:webHidden/>
              </w:rPr>
              <w:fldChar w:fldCharType="begin"/>
            </w:r>
            <w:r w:rsidR="00E066B1">
              <w:rPr>
                <w:noProof/>
                <w:webHidden/>
              </w:rPr>
              <w:instrText xml:space="preserve"> PAGEREF _Toc406145658 \h </w:instrText>
            </w:r>
            <w:r w:rsidR="00E066B1">
              <w:rPr>
                <w:noProof/>
                <w:webHidden/>
              </w:rPr>
            </w:r>
            <w:r w:rsidR="00E066B1">
              <w:rPr>
                <w:noProof/>
                <w:webHidden/>
              </w:rPr>
              <w:fldChar w:fldCharType="separate"/>
            </w:r>
            <w:r w:rsidR="00E066B1">
              <w:rPr>
                <w:noProof/>
                <w:webHidden/>
              </w:rPr>
              <w:t>7</w:t>
            </w:r>
            <w:r w:rsidR="00E066B1">
              <w:rPr>
                <w:noProof/>
                <w:webHidden/>
              </w:rPr>
              <w:fldChar w:fldCharType="end"/>
            </w:r>
          </w:hyperlink>
        </w:p>
        <w:p w14:paraId="58C89D03"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59" w:history="1">
            <w:r w:rsidR="00E066B1" w:rsidRPr="00271555">
              <w:rPr>
                <w:rStyle w:val="Hyperlnk"/>
                <w:noProof/>
              </w:rPr>
              <w:t>3.1.1</w:t>
            </w:r>
            <w:r w:rsidR="00E066B1">
              <w:rPr>
                <w:rFonts w:asciiTheme="minorHAnsi" w:eastAsiaTheme="minorEastAsia" w:hAnsiTheme="minorHAnsi" w:cstheme="minorBidi"/>
                <w:noProof/>
                <w:sz w:val="22"/>
                <w:lang w:eastAsia="sv-SE"/>
              </w:rPr>
              <w:tab/>
            </w:r>
            <w:r w:rsidR="00E066B1" w:rsidRPr="00271555">
              <w:rPr>
                <w:rStyle w:val="Hyperlnk"/>
                <w:noProof/>
              </w:rPr>
              <w:t>Hämta observationer</w:t>
            </w:r>
            <w:r w:rsidR="00E066B1">
              <w:rPr>
                <w:noProof/>
                <w:webHidden/>
              </w:rPr>
              <w:tab/>
            </w:r>
            <w:r w:rsidR="00E066B1">
              <w:rPr>
                <w:noProof/>
                <w:webHidden/>
              </w:rPr>
              <w:fldChar w:fldCharType="begin"/>
            </w:r>
            <w:r w:rsidR="00E066B1">
              <w:rPr>
                <w:noProof/>
                <w:webHidden/>
              </w:rPr>
              <w:instrText xml:space="preserve"> PAGEREF _Toc406145659 \h </w:instrText>
            </w:r>
            <w:r w:rsidR="00E066B1">
              <w:rPr>
                <w:noProof/>
                <w:webHidden/>
              </w:rPr>
            </w:r>
            <w:r w:rsidR="00E066B1">
              <w:rPr>
                <w:noProof/>
                <w:webHidden/>
              </w:rPr>
              <w:fldChar w:fldCharType="separate"/>
            </w:r>
            <w:r w:rsidR="00E066B1">
              <w:rPr>
                <w:noProof/>
                <w:webHidden/>
              </w:rPr>
              <w:t>7</w:t>
            </w:r>
            <w:r w:rsidR="00E066B1">
              <w:rPr>
                <w:noProof/>
                <w:webHidden/>
              </w:rPr>
              <w:fldChar w:fldCharType="end"/>
            </w:r>
          </w:hyperlink>
        </w:p>
        <w:p w14:paraId="233C5508"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0" w:history="1">
            <w:r w:rsidR="00E066B1" w:rsidRPr="00271555">
              <w:rPr>
                <w:rStyle w:val="Hyperlnk"/>
                <w:noProof/>
              </w:rPr>
              <w:t>3.1.2</w:t>
            </w:r>
            <w:r w:rsidR="00E066B1">
              <w:rPr>
                <w:rFonts w:asciiTheme="minorHAnsi" w:eastAsiaTheme="minorEastAsia" w:hAnsiTheme="minorHAnsi" w:cstheme="minorBidi"/>
                <w:noProof/>
                <w:sz w:val="22"/>
                <w:lang w:eastAsia="sv-SE"/>
              </w:rPr>
              <w:tab/>
            </w:r>
            <w:r w:rsidR="00E066B1" w:rsidRPr="00271555">
              <w:rPr>
                <w:rStyle w:val="Hyperlnk"/>
                <w:noProof/>
              </w:rPr>
              <w:t>Beskrivning av relationskonceptet.</w:t>
            </w:r>
            <w:r w:rsidR="00E066B1">
              <w:rPr>
                <w:noProof/>
                <w:webHidden/>
              </w:rPr>
              <w:tab/>
            </w:r>
            <w:r w:rsidR="00E066B1">
              <w:rPr>
                <w:noProof/>
                <w:webHidden/>
              </w:rPr>
              <w:fldChar w:fldCharType="begin"/>
            </w:r>
            <w:r w:rsidR="00E066B1">
              <w:rPr>
                <w:noProof/>
                <w:webHidden/>
              </w:rPr>
              <w:instrText xml:space="preserve"> PAGEREF _Toc406145660 \h </w:instrText>
            </w:r>
            <w:r w:rsidR="00E066B1">
              <w:rPr>
                <w:noProof/>
                <w:webHidden/>
              </w:rPr>
            </w:r>
            <w:r w:rsidR="00E066B1">
              <w:rPr>
                <w:noProof/>
                <w:webHidden/>
              </w:rPr>
              <w:fldChar w:fldCharType="separate"/>
            </w:r>
            <w:r w:rsidR="00E066B1">
              <w:rPr>
                <w:noProof/>
                <w:webHidden/>
              </w:rPr>
              <w:t>10</w:t>
            </w:r>
            <w:r w:rsidR="00E066B1">
              <w:rPr>
                <w:noProof/>
                <w:webHidden/>
              </w:rPr>
              <w:fldChar w:fldCharType="end"/>
            </w:r>
          </w:hyperlink>
        </w:p>
        <w:p w14:paraId="5C96DEAF" w14:textId="77777777" w:rsidR="00E066B1" w:rsidRDefault="00D72C00">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1" w:history="1">
            <w:r w:rsidR="00E066B1" w:rsidRPr="00271555">
              <w:rPr>
                <w:rStyle w:val="Hyperlnk"/>
                <w:noProof/>
              </w:rPr>
              <w:t>3.2</w:t>
            </w:r>
            <w:r w:rsidR="00E066B1">
              <w:rPr>
                <w:rFonts w:asciiTheme="minorHAnsi" w:eastAsiaTheme="minorEastAsia" w:hAnsiTheme="minorHAnsi" w:cstheme="minorBidi"/>
                <w:noProof/>
                <w:sz w:val="22"/>
                <w:lang w:eastAsia="sv-SE"/>
              </w:rPr>
              <w:tab/>
            </w:r>
            <w:r w:rsidR="00E066B1" w:rsidRPr="00271555">
              <w:rPr>
                <w:rStyle w:val="Hyperlnk"/>
                <w:noProof/>
              </w:rPr>
              <w:t>Adressering</w:t>
            </w:r>
            <w:r w:rsidR="00E066B1">
              <w:rPr>
                <w:noProof/>
                <w:webHidden/>
              </w:rPr>
              <w:tab/>
            </w:r>
            <w:r w:rsidR="00E066B1">
              <w:rPr>
                <w:noProof/>
                <w:webHidden/>
              </w:rPr>
              <w:fldChar w:fldCharType="begin"/>
            </w:r>
            <w:r w:rsidR="00E066B1">
              <w:rPr>
                <w:noProof/>
                <w:webHidden/>
              </w:rPr>
              <w:instrText xml:space="preserve"> PAGEREF _Toc406145661 \h </w:instrText>
            </w:r>
            <w:r w:rsidR="00E066B1">
              <w:rPr>
                <w:noProof/>
                <w:webHidden/>
              </w:rPr>
            </w:r>
            <w:r w:rsidR="00E066B1">
              <w:rPr>
                <w:noProof/>
                <w:webHidden/>
              </w:rPr>
              <w:fldChar w:fldCharType="separate"/>
            </w:r>
            <w:r w:rsidR="00E066B1">
              <w:rPr>
                <w:noProof/>
                <w:webHidden/>
              </w:rPr>
              <w:t>11</w:t>
            </w:r>
            <w:r w:rsidR="00E066B1">
              <w:rPr>
                <w:noProof/>
                <w:webHidden/>
              </w:rPr>
              <w:fldChar w:fldCharType="end"/>
            </w:r>
          </w:hyperlink>
        </w:p>
        <w:p w14:paraId="22E9C40E"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2" w:history="1">
            <w:r w:rsidR="00E066B1" w:rsidRPr="00271555">
              <w:rPr>
                <w:rStyle w:val="Hyperlnk"/>
                <w:noProof/>
              </w:rPr>
              <w:t>3.2.1</w:t>
            </w:r>
            <w:r w:rsidR="00E066B1">
              <w:rPr>
                <w:rFonts w:asciiTheme="minorHAnsi" w:eastAsiaTheme="minorEastAsia" w:hAnsiTheme="minorHAnsi" w:cstheme="minorBidi"/>
                <w:noProof/>
                <w:sz w:val="22"/>
                <w:lang w:eastAsia="sv-SE"/>
              </w:rPr>
              <w:tab/>
            </w:r>
            <w:r w:rsidR="00E066B1" w:rsidRPr="00271555">
              <w:rPr>
                <w:rStyle w:val="Hyperlnk"/>
                <w:noProof/>
              </w:rPr>
              <w:t>Sammanfattning av adresseringsmodell</w:t>
            </w:r>
            <w:r w:rsidR="00E066B1">
              <w:rPr>
                <w:noProof/>
                <w:webHidden/>
              </w:rPr>
              <w:tab/>
            </w:r>
            <w:r w:rsidR="00E066B1">
              <w:rPr>
                <w:noProof/>
                <w:webHidden/>
              </w:rPr>
              <w:fldChar w:fldCharType="begin"/>
            </w:r>
            <w:r w:rsidR="00E066B1">
              <w:rPr>
                <w:noProof/>
                <w:webHidden/>
              </w:rPr>
              <w:instrText xml:space="preserve"> PAGEREF _Toc406145662 \h </w:instrText>
            </w:r>
            <w:r w:rsidR="00E066B1">
              <w:rPr>
                <w:noProof/>
                <w:webHidden/>
              </w:rPr>
            </w:r>
            <w:r w:rsidR="00E066B1">
              <w:rPr>
                <w:noProof/>
                <w:webHidden/>
              </w:rPr>
              <w:fldChar w:fldCharType="separate"/>
            </w:r>
            <w:r w:rsidR="00E066B1">
              <w:rPr>
                <w:noProof/>
                <w:webHidden/>
              </w:rPr>
              <w:t>12</w:t>
            </w:r>
            <w:r w:rsidR="00E066B1">
              <w:rPr>
                <w:noProof/>
                <w:webHidden/>
              </w:rPr>
              <w:fldChar w:fldCharType="end"/>
            </w:r>
          </w:hyperlink>
        </w:p>
        <w:p w14:paraId="7D1316D0" w14:textId="77777777" w:rsidR="00E066B1" w:rsidRDefault="00D72C00">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3" w:history="1">
            <w:r w:rsidR="00E066B1" w:rsidRPr="00271555">
              <w:rPr>
                <w:rStyle w:val="Hyperlnk"/>
                <w:noProof/>
              </w:rPr>
              <w:t>3.3</w:t>
            </w:r>
            <w:r w:rsidR="00E066B1">
              <w:rPr>
                <w:rFonts w:asciiTheme="minorHAnsi" w:eastAsiaTheme="minorEastAsia" w:hAnsiTheme="minorHAnsi" w:cstheme="minorBidi"/>
                <w:noProof/>
                <w:sz w:val="22"/>
                <w:lang w:eastAsia="sv-SE"/>
              </w:rPr>
              <w:tab/>
            </w:r>
            <w:r w:rsidR="00E066B1" w:rsidRPr="00271555">
              <w:rPr>
                <w:rStyle w:val="Hyperlnk"/>
                <w:noProof/>
              </w:rPr>
              <w:t>Aggregering och engagemangsindex</w:t>
            </w:r>
            <w:r w:rsidR="00E066B1">
              <w:rPr>
                <w:noProof/>
                <w:webHidden/>
              </w:rPr>
              <w:tab/>
            </w:r>
            <w:r w:rsidR="00E066B1">
              <w:rPr>
                <w:noProof/>
                <w:webHidden/>
              </w:rPr>
              <w:fldChar w:fldCharType="begin"/>
            </w:r>
            <w:r w:rsidR="00E066B1">
              <w:rPr>
                <w:noProof/>
                <w:webHidden/>
              </w:rPr>
              <w:instrText xml:space="preserve"> PAGEREF _Toc406145663 \h </w:instrText>
            </w:r>
            <w:r w:rsidR="00E066B1">
              <w:rPr>
                <w:noProof/>
                <w:webHidden/>
              </w:rPr>
            </w:r>
            <w:r w:rsidR="00E066B1">
              <w:rPr>
                <w:noProof/>
                <w:webHidden/>
              </w:rPr>
              <w:fldChar w:fldCharType="separate"/>
            </w:r>
            <w:r w:rsidR="00E066B1">
              <w:rPr>
                <w:noProof/>
                <w:webHidden/>
              </w:rPr>
              <w:t>12</w:t>
            </w:r>
            <w:r w:rsidR="00E066B1">
              <w:rPr>
                <w:noProof/>
                <w:webHidden/>
              </w:rPr>
              <w:fldChar w:fldCharType="end"/>
            </w:r>
          </w:hyperlink>
        </w:p>
        <w:p w14:paraId="605F1F93" w14:textId="77777777" w:rsidR="00E066B1" w:rsidRDefault="00D72C00">
          <w:pPr>
            <w:pStyle w:val="Innehll1"/>
            <w:tabs>
              <w:tab w:val="left" w:pos="400"/>
              <w:tab w:val="right" w:leader="dot" w:pos="10456"/>
            </w:tabs>
            <w:rPr>
              <w:rFonts w:asciiTheme="minorHAnsi" w:eastAsiaTheme="minorEastAsia" w:hAnsiTheme="minorHAnsi" w:cstheme="minorBidi"/>
              <w:noProof/>
              <w:sz w:val="22"/>
              <w:lang w:eastAsia="sv-SE"/>
            </w:rPr>
          </w:pPr>
          <w:hyperlink w:anchor="_Toc406145664" w:history="1">
            <w:r w:rsidR="00E066B1" w:rsidRPr="00271555">
              <w:rPr>
                <w:rStyle w:val="Hyperlnk"/>
                <w:noProof/>
              </w:rPr>
              <w:t>4</w:t>
            </w:r>
            <w:r w:rsidR="00E066B1">
              <w:rPr>
                <w:rFonts w:asciiTheme="minorHAnsi" w:eastAsiaTheme="minorEastAsia" w:hAnsiTheme="minorHAnsi" w:cstheme="minorBidi"/>
                <w:noProof/>
                <w:sz w:val="22"/>
                <w:lang w:eastAsia="sv-SE"/>
              </w:rPr>
              <w:tab/>
            </w:r>
            <w:r w:rsidR="00E066B1" w:rsidRPr="00271555">
              <w:rPr>
                <w:rStyle w:val="Hyperlnk"/>
                <w:noProof/>
              </w:rPr>
              <w:t>Tjänstedomänens krav och regler</w:t>
            </w:r>
            <w:r w:rsidR="00E066B1">
              <w:rPr>
                <w:noProof/>
                <w:webHidden/>
              </w:rPr>
              <w:tab/>
            </w:r>
            <w:r w:rsidR="00E066B1">
              <w:rPr>
                <w:noProof/>
                <w:webHidden/>
              </w:rPr>
              <w:fldChar w:fldCharType="begin"/>
            </w:r>
            <w:r w:rsidR="00E066B1">
              <w:rPr>
                <w:noProof/>
                <w:webHidden/>
              </w:rPr>
              <w:instrText xml:space="preserve"> PAGEREF _Toc406145664 \h </w:instrText>
            </w:r>
            <w:r w:rsidR="00E066B1">
              <w:rPr>
                <w:noProof/>
                <w:webHidden/>
              </w:rPr>
            </w:r>
            <w:r w:rsidR="00E066B1">
              <w:rPr>
                <w:noProof/>
                <w:webHidden/>
              </w:rPr>
              <w:fldChar w:fldCharType="separate"/>
            </w:r>
            <w:r w:rsidR="00E066B1">
              <w:rPr>
                <w:noProof/>
                <w:webHidden/>
              </w:rPr>
              <w:t>13</w:t>
            </w:r>
            <w:r w:rsidR="00E066B1">
              <w:rPr>
                <w:noProof/>
                <w:webHidden/>
              </w:rPr>
              <w:fldChar w:fldCharType="end"/>
            </w:r>
          </w:hyperlink>
        </w:p>
        <w:p w14:paraId="3C4B278A" w14:textId="77777777" w:rsidR="00E066B1" w:rsidRDefault="00D72C00">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5" w:history="1">
            <w:r w:rsidR="00E066B1" w:rsidRPr="00271555">
              <w:rPr>
                <w:rStyle w:val="Hyperlnk"/>
                <w:noProof/>
              </w:rPr>
              <w:t>4.1</w:t>
            </w:r>
            <w:r w:rsidR="00E066B1">
              <w:rPr>
                <w:rFonts w:asciiTheme="minorHAnsi" w:eastAsiaTheme="minorEastAsia" w:hAnsiTheme="minorHAnsi" w:cstheme="minorBidi"/>
                <w:noProof/>
                <w:sz w:val="22"/>
                <w:lang w:eastAsia="sv-SE"/>
              </w:rPr>
              <w:tab/>
            </w:r>
            <w:r w:rsidR="00E066B1" w:rsidRPr="00271555">
              <w:rPr>
                <w:rStyle w:val="Hyperlnk"/>
                <w:noProof/>
              </w:rPr>
              <w:t>Uppdatering av engagemangsindex</w:t>
            </w:r>
            <w:r w:rsidR="00E066B1">
              <w:rPr>
                <w:noProof/>
                <w:webHidden/>
              </w:rPr>
              <w:tab/>
            </w:r>
            <w:r w:rsidR="00E066B1">
              <w:rPr>
                <w:noProof/>
                <w:webHidden/>
              </w:rPr>
              <w:fldChar w:fldCharType="begin"/>
            </w:r>
            <w:r w:rsidR="00E066B1">
              <w:rPr>
                <w:noProof/>
                <w:webHidden/>
              </w:rPr>
              <w:instrText xml:space="preserve"> PAGEREF _Toc406145665 \h </w:instrText>
            </w:r>
            <w:r w:rsidR="00E066B1">
              <w:rPr>
                <w:noProof/>
                <w:webHidden/>
              </w:rPr>
            </w:r>
            <w:r w:rsidR="00E066B1">
              <w:rPr>
                <w:noProof/>
                <w:webHidden/>
              </w:rPr>
              <w:fldChar w:fldCharType="separate"/>
            </w:r>
            <w:r w:rsidR="00E066B1">
              <w:rPr>
                <w:noProof/>
                <w:webHidden/>
              </w:rPr>
              <w:t>13</w:t>
            </w:r>
            <w:r w:rsidR="00E066B1">
              <w:rPr>
                <w:noProof/>
                <w:webHidden/>
              </w:rPr>
              <w:fldChar w:fldCharType="end"/>
            </w:r>
          </w:hyperlink>
        </w:p>
        <w:p w14:paraId="2A38AA82" w14:textId="77777777" w:rsidR="00E066B1" w:rsidRDefault="00D72C00">
          <w:pPr>
            <w:pStyle w:val="Innehll2"/>
            <w:tabs>
              <w:tab w:val="left" w:pos="880"/>
              <w:tab w:val="right" w:leader="dot" w:pos="10456"/>
            </w:tabs>
            <w:rPr>
              <w:rFonts w:asciiTheme="minorHAnsi" w:eastAsiaTheme="minorEastAsia" w:hAnsiTheme="minorHAnsi" w:cstheme="minorBidi"/>
              <w:noProof/>
              <w:sz w:val="22"/>
              <w:lang w:eastAsia="sv-SE"/>
            </w:rPr>
          </w:pPr>
          <w:hyperlink w:anchor="_Toc406145666" w:history="1">
            <w:r w:rsidR="00E066B1" w:rsidRPr="00271555">
              <w:rPr>
                <w:rStyle w:val="Hyperlnk"/>
                <w:noProof/>
              </w:rPr>
              <w:t>4.2</w:t>
            </w:r>
            <w:r w:rsidR="00E066B1">
              <w:rPr>
                <w:rFonts w:asciiTheme="minorHAnsi" w:eastAsiaTheme="minorEastAsia" w:hAnsiTheme="minorHAnsi" w:cstheme="minorBidi"/>
                <w:noProof/>
                <w:sz w:val="22"/>
                <w:lang w:eastAsia="sv-SE"/>
              </w:rPr>
              <w:tab/>
            </w:r>
            <w:r w:rsidR="00E066B1" w:rsidRPr="00271555">
              <w:rPr>
                <w:rStyle w:val="Hyperlnk"/>
                <w:noProof/>
              </w:rPr>
              <w:t>Informationssäkerhet och juridik</w:t>
            </w:r>
            <w:r w:rsidR="00E066B1">
              <w:rPr>
                <w:noProof/>
                <w:webHidden/>
              </w:rPr>
              <w:tab/>
            </w:r>
            <w:r w:rsidR="00E066B1">
              <w:rPr>
                <w:noProof/>
                <w:webHidden/>
              </w:rPr>
              <w:fldChar w:fldCharType="begin"/>
            </w:r>
            <w:r w:rsidR="00E066B1">
              <w:rPr>
                <w:noProof/>
                <w:webHidden/>
              </w:rPr>
              <w:instrText xml:space="preserve"> PAGEREF _Toc406145666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5AF1FABE"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7" w:history="1">
            <w:r w:rsidR="00E066B1" w:rsidRPr="00271555">
              <w:rPr>
                <w:rStyle w:val="Hyperlnk"/>
                <w:noProof/>
              </w:rPr>
              <w:t>4.2.1</w:t>
            </w:r>
            <w:r w:rsidR="00E066B1">
              <w:rPr>
                <w:rFonts w:asciiTheme="minorHAnsi" w:eastAsiaTheme="minorEastAsia" w:hAnsiTheme="minorHAnsi" w:cstheme="minorBidi"/>
                <w:noProof/>
                <w:sz w:val="22"/>
                <w:lang w:eastAsia="sv-SE"/>
              </w:rPr>
              <w:tab/>
            </w:r>
            <w:r w:rsidR="00E066B1" w:rsidRPr="00271555">
              <w:rPr>
                <w:rStyle w:val="Hyperlnk"/>
                <w:noProof/>
              </w:rPr>
              <w:t>Medarbetarens direktåtkomst</w:t>
            </w:r>
            <w:r w:rsidR="00E066B1">
              <w:rPr>
                <w:noProof/>
                <w:webHidden/>
              </w:rPr>
              <w:tab/>
            </w:r>
            <w:r w:rsidR="00E066B1">
              <w:rPr>
                <w:noProof/>
                <w:webHidden/>
              </w:rPr>
              <w:fldChar w:fldCharType="begin"/>
            </w:r>
            <w:r w:rsidR="00E066B1">
              <w:rPr>
                <w:noProof/>
                <w:webHidden/>
              </w:rPr>
              <w:instrText xml:space="preserve"> PAGEREF _Toc406145667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102D29BC"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8" w:history="1">
            <w:r w:rsidR="00E066B1" w:rsidRPr="00271555">
              <w:rPr>
                <w:rStyle w:val="Hyperlnk"/>
                <w:noProof/>
              </w:rPr>
              <w:t>4.2.2</w:t>
            </w:r>
            <w:r w:rsidR="00E066B1">
              <w:rPr>
                <w:rFonts w:asciiTheme="minorHAnsi" w:eastAsiaTheme="minorEastAsia" w:hAnsiTheme="minorHAnsi" w:cstheme="minorBidi"/>
                <w:noProof/>
                <w:sz w:val="22"/>
                <w:lang w:eastAsia="sv-SE"/>
              </w:rPr>
              <w:tab/>
            </w:r>
            <w:r w:rsidR="00E066B1" w:rsidRPr="00271555">
              <w:rPr>
                <w:rStyle w:val="Hyperlnk"/>
                <w:noProof/>
              </w:rPr>
              <w:t>Patientens direktåtkomst</w:t>
            </w:r>
            <w:r w:rsidR="00E066B1">
              <w:rPr>
                <w:noProof/>
                <w:webHidden/>
              </w:rPr>
              <w:tab/>
            </w:r>
            <w:r w:rsidR="00E066B1">
              <w:rPr>
                <w:noProof/>
                <w:webHidden/>
              </w:rPr>
              <w:fldChar w:fldCharType="begin"/>
            </w:r>
            <w:r w:rsidR="00E066B1">
              <w:rPr>
                <w:noProof/>
                <w:webHidden/>
              </w:rPr>
              <w:instrText xml:space="preserve"> PAGEREF _Toc406145668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2FA6DB8D"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69" w:history="1">
            <w:r w:rsidR="00E066B1" w:rsidRPr="00271555">
              <w:rPr>
                <w:rStyle w:val="Hyperlnk"/>
                <w:noProof/>
              </w:rPr>
              <w:t>4.2.3</w:t>
            </w:r>
            <w:r w:rsidR="00E066B1">
              <w:rPr>
                <w:rFonts w:asciiTheme="minorHAnsi" w:eastAsiaTheme="minorEastAsia" w:hAnsiTheme="minorHAnsi" w:cstheme="minorBidi"/>
                <w:noProof/>
                <w:sz w:val="22"/>
                <w:lang w:eastAsia="sv-SE"/>
              </w:rPr>
              <w:tab/>
            </w:r>
            <w:r w:rsidR="00E066B1" w:rsidRPr="00271555">
              <w:rPr>
                <w:rStyle w:val="Hyperlnk"/>
                <w:noProof/>
              </w:rPr>
              <w:t>Generellt</w:t>
            </w:r>
            <w:r w:rsidR="00E066B1">
              <w:rPr>
                <w:noProof/>
                <w:webHidden/>
              </w:rPr>
              <w:tab/>
            </w:r>
            <w:r w:rsidR="00E066B1">
              <w:rPr>
                <w:noProof/>
                <w:webHidden/>
              </w:rPr>
              <w:fldChar w:fldCharType="begin"/>
            </w:r>
            <w:r w:rsidR="00E066B1">
              <w:rPr>
                <w:noProof/>
                <w:webHidden/>
              </w:rPr>
              <w:instrText xml:space="preserve"> PAGEREF _Toc406145669 \h </w:instrText>
            </w:r>
            <w:r w:rsidR="00E066B1">
              <w:rPr>
                <w:noProof/>
                <w:webHidden/>
              </w:rPr>
            </w:r>
            <w:r w:rsidR="00E066B1">
              <w:rPr>
                <w:noProof/>
                <w:webHidden/>
              </w:rPr>
              <w:fldChar w:fldCharType="separate"/>
            </w:r>
            <w:r w:rsidR="00E066B1">
              <w:rPr>
                <w:noProof/>
                <w:webHidden/>
              </w:rPr>
              <w:t>16</w:t>
            </w:r>
            <w:r w:rsidR="00E066B1">
              <w:rPr>
                <w:noProof/>
                <w:webHidden/>
              </w:rPr>
              <w:fldChar w:fldCharType="end"/>
            </w:r>
          </w:hyperlink>
        </w:p>
        <w:p w14:paraId="2F418A4A" w14:textId="77777777" w:rsidR="00E066B1" w:rsidRDefault="00D72C00">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0" w:history="1">
            <w:r w:rsidR="00E066B1" w:rsidRPr="00271555">
              <w:rPr>
                <w:rStyle w:val="Hyperlnk"/>
                <w:noProof/>
              </w:rPr>
              <w:t>4.3</w:t>
            </w:r>
            <w:r w:rsidR="00E066B1">
              <w:rPr>
                <w:rFonts w:asciiTheme="minorHAnsi" w:eastAsiaTheme="minorEastAsia" w:hAnsiTheme="minorHAnsi" w:cstheme="minorBidi"/>
                <w:noProof/>
                <w:sz w:val="22"/>
                <w:lang w:eastAsia="sv-SE"/>
              </w:rPr>
              <w:tab/>
            </w:r>
            <w:r w:rsidR="00E066B1" w:rsidRPr="00271555">
              <w:rPr>
                <w:rStyle w:val="Hyperlnk"/>
                <w:noProof/>
              </w:rPr>
              <w:t>Icke funktionella krav</w:t>
            </w:r>
            <w:r w:rsidR="00E066B1">
              <w:rPr>
                <w:noProof/>
                <w:webHidden/>
              </w:rPr>
              <w:tab/>
            </w:r>
            <w:r w:rsidR="00E066B1">
              <w:rPr>
                <w:noProof/>
                <w:webHidden/>
              </w:rPr>
              <w:fldChar w:fldCharType="begin"/>
            </w:r>
            <w:r w:rsidR="00E066B1">
              <w:rPr>
                <w:noProof/>
                <w:webHidden/>
              </w:rPr>
              <w:instrText xml:space="preserve"> PAGEREF _Toc406145670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0062F91A"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1" w:history="1">
            <w:r w:rsidR="00E066B1" w:rsidRPr="00271555">
              <w:rPr>
                <w:rStyle w:val="Hyperlnk"/>
                <w:noProof/>
              </w:rPr>
              <w:t>4.3.1</w:t>
            </w:r>
            <w:r w:rsidR="00E066B1">
              <w:rPr>
                <w:rFonts w:asciiTheme="minorHAnsi" w:eastAsiaTheme="minorEastAsia" w:hAnsiTheme="minorHAnsi" w:cstheme="minorBidi"/>
                <w:noProof/>
                <w:sz w:val="22"/>
                <w:lang w:eastAsia="sv-SE"/>
              </w:rPr>
              <w:tab/>
            </w:r>
            <w:r w:rsidR="00E066B1" w:rsidRPr="00271555">
              <w:rPr>
                <w:rStyle w:val="Hyperlnk"/>
                <w:noProof/>
              </w:rPr>
              <w:t>SLA krav</w:t>
            </w:r>
            <w:r w:rsidR="00E066B1">
              <w:rPr>
                <w:noProof/>
                <w:webHidden/>
              </w:rPr>
              <w:tab/>
            </w:r>
            <w:r w:rsidR="00E066B1">
              <w:rPr>
                <w:noProof/>
                <w:webHidden/>
              </w:rPr>
              <w:fldChar w:fldCharType="begin"/>
            </w:r>
            <w:r w:rsidR="00E066B1">
              <w:rPr>
                <w:noProof/>
                <w:webHidden/>
              </w:rPr>
              <w:instrText xml:space="preserve"> PAGEREF _Toc406145671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6FFB011B"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2" w:history="1">
            <w:r w:rsidR="00E066B1" w:rsidRPr="00271555">
              <w:rPr>
                <w:rStyle w:val="Hyperlnk"/>
                <w:noProof/>
              </w:rPr>
              <w:t>4.3.2</w:t>
            </w:r>
            <w:r w:rsidR="00E066B1">
              <w:rPr>
                <w:rFonts w:asciiTheme="minorHAnsi" w:eastAsiaTheme="minorEastAsia" w:hAnsiTheme="minorHAnsi" w:cstheme="minorBidi"/>
                <w:noProof/>
                <w:sz w:val="22"/>
                <w:lang w:eastAsia="sv-SE"/>
              </w:rPr>
              <w:tab/>
            </w:r>
            <w:r w:rsidR="00E066B1" w:rsidRPr="00271555">
              <w:rPr>
                <w:rStyle w:val="Hyperlnk"/>
                <w:noProof/>
              </w:rPr>
              <w:t>Övriga krav</w:t>
            </w:r>
            <w:r w:rsidR="00E066B1">
              <w:rPr>
                <w:noProof/>
                <w:webHidden/>
              </w:rPr>
              <w:tab/>
            </w:r>
            <w:r w:rsidR="00E066B1">
              <w:rPr>
                <w:noProof/>
                <w:webHidden/>
              </w:rPr>
              <w:fldChar w:fldCharType="begin"/>
            </w:r>
            <w:r w:rsidR="00E066B1">
              <w:rPr>
                <w:noProof/>
                <w:webHidden/>
              </w:rPr>
              <w:instrText xml:space="preserve"> PAGEREF _Toc406145672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0B665E87" w14:textId="77777777" w:rsidR="00E066B1" w:rsidRDefault="00D72C00">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3" w:history="1">
            <w:r w:rsidR="00E066B1" w:rsidRPr="00271555">
              <w:rPr>
                <w:rStyle w:val="Hyperlnk"/>
                <w:noProof/>
              </w:rPr>
              <w:t>4.4</w:t>
            </w:r>
            <w:r w:rsidR="00E066B1">
              <w:rPr>
                <w:rFonts w:asciiTheme="minorHAnsi" w:eastAsiaTheme="minorEastAsia" w:hAnsiTheme="minorHAnsi" w:cstheme="minorBidi"/>
                <w:noProof/>
                <w:sz w:val="22"/>
                <w:lang w:eastAsia="sv-SE"/>
              </w:rPr>
              <w:tab/>
            </w:r>
            <w:r w:rsidR="00E066B1" w:rsidRPr="00271555">
              <w:rPr>
                <w:rStyle w:val="Hyperlnk"/>
                <w:noProof/>
              </w:rPr>
              <w:t>Felhantering</w:t>
            </w:r>
            <w:r w:rsidR="00E066B1">
              <w:rPr>
                <w:noProof/>
                <w:webHidden/>
              </w:rPr>
              <w:tab/>
            </w:r>
            <w:r w:rsidR="00E066B1">
              <w:rPr>
                <w:noProof/>
                <w:webHidden/>
              </w:rPr>
              <w:fldChar w:fldCharType="begin"/>
            </w:r>
            <w:r w:rsidR="00E066B1">
              <w:rPr>
                <w:noProof/>
                <w:webHidden/>
              </w:rPr>
              <w:instrText xml:space="preserve"> PAGEREF _Toc406145673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71450A53"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4" w:history="1">
            <w:r w:rsidR="00E066B1" w:rsidRPr="00271555">
              <w:rPr>
                <w:rStyle w:val="Hyperlnk"/>
                <w:noProof/>
              </w:rPr>
              <w:t>4.4.1</w:t>
            </w:r>
            <w:r w:rsidR="00E066B1">
              <w:rPr>
                <w:rFonts w:asciiTheme="minorHAnsi" w:eastAsiaTheme="minorEastAsia" w:hAnsiTheme="minorHAnsi" w:cstheme="minorBidi"/>
                <w:noProof/>
                <w:sz w:val="22"/>
                <w:lang w:eastAsia="sv-SE"/>
              </w:rPr>
              <w:tab/>
            </w:r>
            <w:r w:rsidR="00E066B1" w:rsidRPr="00271555">
              <w:rPr>
                <w:rStyle w:val="Hyperlnk"/>
                <w:noProof/>
              </w:rPr>
              <w:t>Krav på en tjänsteproducent</w:t>
            </w:r>
            <w:r w:rsidR="00E066B1">
              <w:rPr>
                <w:noProof/>
                <w:webHidden/>
              </w:rPr>
              <w:tab/>
            </w:r>
            <w:r w:rsidR="00E066B1">
              <w:rPr>
                <w:noProof/>
                <w:webHidden/>
              </w:rPr>
              <w:fldChar w:fldCharType="begin"/>
            </w:r>
            <w:r w:rsidR="00E066B1">
              <w:rPr>
                <w:noProof/>
                <w:webHidden/>
              </w:rPr>
              <w:instrText xml:space="preserve"> PAGEREF _Toc406145674 \h </w:instrText>
            </w:r>
            <w:r w:rsidR="00E066B1">
              <w:rPr>
                <w:noProof/>
                <w:webHidden/>
              </w:rPr>
            </w:r>
            <w:r w:rsidR="00E066B1">
              <w:rPr>
                <w:noProof/>
                <w:webHidden/>
              </w:rPr>
              <w:fldChar w:fldCharType="separate"/>
            </w:r>
            <w:r w:rsidR="00E066B1">
              <w:rPr>
                <w:noProof/>
                <w:webHidden/>
              </w:rPr>
              <w:t>17</w:t>
            </w:r>
            <w:r w:rsidR="00E066B1">
              <w:rPr>
                <w:noProof/>
                <w:webHidden/>
              </w:rPr>
              <w:fldChar w:fldCharType="end"/>
            </w:r>
          </w:hyperlink>
        </w:p>
        <w:p w14:paraId="00AA1595"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5" w:history="1">
            <w:r w:rsidR="00E066B1" w:rsidRPr="00271555">
              <w:rPr>
                <w:rStyle w:val="Hyperlnk"/>
                <w:noProof/>
              </w:rPr>
              <w:t>4.4.2</w:t>
            </w:r>
            <w:r w:rsidR="00E066B1">
              <w:rPr>
                <w:rFonts w:asciiTheme="minorHAnsi" w:eastAsiaTheme="minorEastAsia" w:hAnsiTheme="minorHAnsi" w:cstheme="minorBidi"/>
                <w:noProof/>
                <w:sz w:val="22"/>
                <w:lang w:eastAsia="sv-SE"/>
              </w:rPr>
              <w:tab/>
            </w:r>
            <w:r w:rsidR="00E066B1" w:rsidRPr="00271555">
              <w:rPr>
                <w:rStyle w:val="Hyperlnk"/>
                <w:noProof/>
              </w:rPr>
              <w:t>Krav på en tjänstekonsument</w:t>
            </w:r>
            <w:r w:rsidR="00E066B1">
              <w:rPr>
                <w:noProof/>
                <w:webHidden/>
              </w:rPr>
              <w:tab/>
            </w:r>
            <w:r w:rsidR="00E066B1">
              <w:rPr>
                <w:noProof/>
                <w:webHidden/>
              </w:rPr>
              <w:fldChar w:fldCharType="begin"/>
            </w:r>
            <w:r w:rsidR="00E066B1">
              <w:rPr>
                <w:noProof/>
                <w:webHidden/>
              </w:rPr>
              <w:instrText xml:space="preserve"> PAGEREF _Toc406145675 \h </w:instrText>
            </w:r>
            <w:r w:rsidR="00E066B1">
              <w:rPr>
                <w:noProof/>
                <w:webHidden/>
              </w:rPr>
            </w:r>
            <w:r w:rsidR="00E066B1">
              <w:rPr>
                <w:noProof/>
                <w:webHidden/>
              </w:rPr>
              <w:fldChar w:fldCharType="separate"/>
            </w:r>
            <w:r w:rsidR="00E066B1">
              <w:rPr>
                <w:noProof/>
                <w:webHidden/>
              </w:rPr>
              <w:t>18</w:t>
            </w:r>
            <w:r w:rsidR="00E066B1">
              <w:rPr>
                <w:noProof/>
                <w:webHidden/>
              </w:rPr>
              <w:fldChar w:fldCharType="end"/>
            </w:r>
          </w:hyperlink>
        </w:p>
        <w:p w14:paraId="180A9952" w14:textId="77777777" w:rsidR="00E066B1" w:rsidRDefault="00D72C00">
          <w:pPr>
            <w:pStyle w:val="Innehll1"/>
            <w:tabs>
              <w:tab w:val="left" w:pos="400"/>
              <w:tab w:val="right" w:leader="dot" w:pos="10456"/>
            </w:tabs>
            <w:rPr>
              <w:rFonts w:asciiTheme="minorHAnsi" w:eastAsiaTheme="minorEastAsia" w:hAnsiTheme="minorHAnsi" w:cstheme="minorBidi"/>
              <w:noProof/>
              <w:sz w:val="22"/>
              <w:lang w:eastAsia="sv-SE"/>
            </w:rPr>
          </w:pPr>
          <w:hyperlink w:anchor="_Toc406145676" w:history="1">
            <w:r w:rsidR="00E066B1" w:rsidRPr="00271555">
              <w:rPr>
                <w:rStyle w:val="Hyperlnk"/>
                <w:noProof/>
              </w:rPr>
              <w:t>5</w:t>
            </w:r>
            <w:r w:rsidR="00E066B1">
              <w:rPr>
                <w:rFonts w:asciiTheme="minorHAnsi" w:eastAsiaTheme="minorEastAsia" w:hAnsiTheme="minorHAnsi" w:cstheme="minorBidi"/>
                <w:noProof/>
                <w:sz w:val="22"/>
                <w:lang w:eastAsia="sv-SE"/>
              </w:rPr>
              <w:tab/>
            </w:r>
            <w:r w:rsidR="00E066B1" w:rsidRPr="00271555">
              <w:rPr>
                <w:rStyle w:val="Hyperlnk"/>
                <w:noProof/>
              </w:rPr>
              <w:t>Tjänstedomänens meddelandemodeller</w:t>
            </w:r>
            <w:r w:rsidR="00E066B1">
              <w:rPr>
                <w:noProof/>
                <w:webHidden/>
              </w:rPr>
              <w:tab/>
            </w:r>
            <w:r w:rsidR="00E066B1">
              <w:rPr>
                <w:noProof/>
                <w:webHidden/>
              </w:rPr>
              <w:fldChar w:fldCharType="begin"/>
            </w:r>
            <w:r w:rsidR="00E066B1">
              <w:rPr>
                <w:noProof/>
                <w:webHidden/>
              </w:rPr>
              <w:instrText xml:space="preserve"> PAGEREF _Toc406145676 \h </w:instrText>
            </w:r>
            <w:r w:rsidR="00E066B1">
              <w:rPr>
                <w:noProof/>
                <w:webHidden/>
              </w:rPr>
            </w:r>
            <w:r w:rsidR="00E066B1">
              <w:rPr>
                <w:noProof/>
                <w:webHidden/>
              </w:rPr>
              <w:fldChar w:fldCharType="separate"/>
            </w:r>
            <w:r w:rsidR="00E066B1">
              <w:rPr>
                <w:noProof/>
                <w:webHidden/>
              </w:rPr>
              <w:t>18</w:t>
            </w:r>
            <w:r w:rsidR="00E066B1">
              <w:rPr>
                <w:noProof/>
                <w:webHidden/>
              </w:rPr>
              <w:fldChar w:fldCharType="end"/>
            </w:r>
          </w:hyperlink>
        </w:p>
        <w:p w14:paraId="69A8AE5D" w14:textId="77777777" w:rsidR="00E066B1" w:rsidRDefault="00D72C00">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7" w:history="1">
            <w:r w:rsidR="00E066B1" w:rsidRPr="00271555">
              <w:rPr>
                <w:rStyle w:val="Hyperlnk"/>
                <w:noProof/>
              </w:rPr>
              <w:t>5.1</w:t>
            </w:r>
            <w:r w:rsidR="00E066B1">
              <w:rPr>
                <w:rFonts w:asciiTheme="minorHAnsi" w:eastAsiaTheme="minorEastAsia" w:hAnsiTheme="minorHAnsi" w:cstheme="minorBidi"/>
                <w:noProof/>
                <w:sz w:val="22"/>
                <w:lang w:eastAsia="sv-SE"/>
              </w:rPr>
              <w:tab/>
            </w:r>
            <w:r w:rsidR="00E066B1" w:rsidRPr="00271555">
              <w:rPr>
                <w:rStyle w:val="Hyperlnk"/>
                <w:noProof/>
              </w:rPr>
              <w:t>V-MIM - Observationer</w:t>
            </w:r>
            <w:r w:rsidR="00E066B1">
              <w:rPr>
                <w:noProof/>
                <w:webHidden/>
              </w:rPr>
              <w:tab/>
            </w:r>
            <w:r w:rsidR="00E066B1">
              <w:rPr>
                <w:noProof/>
                <w:webHidden/>
              </w:rPr>
              <w:fldChar w:fldCharType="begin"/>
            </w:r>
            <w:r w:rsidR="00E066B1">
              <w:rPr>
                <w:noProof/>
                <w:webHidden/>
              </w:rPr>
              <w:instrText xml:space="preserve"> PAGEREF _Toc406145677 \h </w:instrText>
            </w:r>
            <w:r w:rsidR="00E066B1">
              <w:rPr>
                <w:noProof/>
                <w:webHidden/>
              </w:rPr>
            </w:r>
            <w:r w:rsidR="00E066B1">
              <w:rPr>
                <w:noProof/>
                <w:webHidden/>
              </w:rPr>
              <w:fldChar w:fldCharType="separate"/>
            </w:r>
            <w:r w:rsidR="00E066B1">
              <w:rPr>
                <w:noProof/>
                <w:webHidden/>
              </w:rPr>
              <w:t>19</w:t>
            </w:r>
            <w:r w:rsidR="00E066B1">
              <w:rPr>
                <w:noProof/>
                <w:webHidden/>
              </w:rPr>
              <w:fldChar w:fldCharType="end"/>
            </w:r>
          </w:hyperlink>
        </w:p>
        <w:p w14:paraId="07360762" w14:textId="77777777" w:rsidR="00E066B1" w:rsidRDefault="00D72C00">
          <w:pPr>
            <w:pStyle w:val="Innehll2"/>
            <w:tabs>
              <w:tab w:val="left" w:pos="880"/>
              <w:tab w:val="right" w:leader="dot" w:pos="10456"/>
            </w:tabs>
            <w:rPr>
              <w:rFonts w:asciiTheme="minorHAnsi" w:eastAsiaTheme="minorEastAsia" w:hAnsiTheme="minorHAnsi" w:cstheme="minorBidi"/>
              <w:noProof/>
              <w:sz w:val="22"/>
              <w:lang w:eastAsia="sv-SE"/>
            </w:rPr>
          </w:pPr>
          <w:hyperlink w:anchor="_Toc406145678" w:history="1">
            <w:r w:rsidR="00E066B1" w:rsidRPr="00271555">
              <w:rPr>
                <w:rStyle w:val="Hyperlnk"/>
                <w:noProof/>
              </w:rPr>
              <w:t>5.2</w:t>
            </w:r>
            <w:r w:rsidR="00E066B1">
              <w:rPr>
                <w:rFonts w:asciiTheme="minorHAnsi" w:eastAsiaTheme="minorEastAsia" w:hAnsiTheme="minorHAnsi" w:cstheme="minorBidi"/>
                <w:noProof/>
                <w:sz w:val="22"/>
                <w:lang w:eastAsia="sv-SE"/>
              </w:rPr>
              <w:tab/>
            </w:r>
            <w:r w:rsidR="00E066B1" w:rsidRPr="00271555">
              <w:rPr>
                <w:rStyle w:val="Hyperlnk"/>
                <w:noProof/>
              </w:rPr>
              <w:t>Formatregler</w:t>
            </w:r>
            <w:r w:rsidR="00E066B1">
              <w:rPr>
                <w:noProof/>
                <w:webHidden/>
              </w:rPr>
              <w:tab/>
            </w:r>
            <w:r w:rsidR="00E066B1">
              <w:rPr>
                <w:noProof/>
                <w:webHidden/>
              </w:rPr>
              <w:fldChar w:fldCharType="begin"/>
            </w:r>
            <w:r w:rsidR="00E066B1">
              <w:rPr>
                <w:noProof/>
                <w:webHidden/>
              </w:rPr>
              <w:instrText xml:space="preserve"> PAGEREF _Toc406145678 \h </w:instrText>
            </w:r>
            <w:r w:rsidR="00E066B1">
              <w:rPr>
                <w:noProof/>
                <w:webHidden/>
              </w:rPr>
            </w:r>
            <w:r w:rsidR="00E066B1">
              <w:rPr>
                <w:noProof/>
                <w:webHidden/>
              </w:rPr>
              <w:fldChar w:fldCharType="separate"/>
            </w:r>
            <w:r w:rsidR="00E066B1">
              <w:rPr>
                <w:noProof/>
                <w:webHidden/>
              </w:rPr>
              <w:t>21</w:t>
            </w:r>
            <w:r w:rsidR="00E066B1">
              <w:rPr>
                <w:noProof/>
                <w:webHidden/>
              </w:rPr>
              <w:fldChar w:fldCharType="end"/>
            </w:r>
          </w:hyperlink>
        </w:p>
        <w:p w14:paraId="3EC5F173"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79" w:history="1">
            <w:r w:rsidR="00E066B1" w:rsidRPr="00271555">
              <w:rPr>
                <w:rStyle w:val="Hyperlnk"/>
                <w:noProof/>
              </w:rPr>
              <w:t>5.2.1</w:t>
            </w:r>
            <w:r w:rsidR="00E066B1">
              <w:rPr>
                <w:rFonts w:asciiTheme="minorHAnsi" w:eastAsiaTheme="minorEastAsia" w:hAnsiTheme="minorHAnsi" w:cstheme="minorBidi"/>
                <w:noProof/>
                <w:sz w:val="22"/>
                <w:lang w:eastAsia="sv-SE"/>
              </w:rPr>
              <w:tab/>
            </w:r>
            <w:r w:rsidR="00E066B1" w:rsidRPr="00271555">
              <w:rPr>
                <w:rStyle w:val="Hyperlnk"/>
                <w:noProof/>
              </w:rPr>
              <w:t>Regel 1 – ReferredInformation.time</w:t>
            </w:r>
            <w:r w:rsidR="00E066B1">
              <w:rPr>
                <w:noProof/>
                <w:webHidden/>
              </w:rPr>
              <w:tab/>
            </w:r>
            <w:r w:rsidR="00E066B1">
              <w:rPr>
                <w:noProof/>
                <w:webHidden/>
              </w:rPr>
              <w:fldChar w:fldCharType="begin"/>
            </w:r>
            <w:r w:rsidR="00E066B1">
              <w:rPr>
                <w:noProof/>
                <w:webHidden/>
              </w:rPr>
              <w:instrText xml:space="preserve"> PAGEREF _Toc406145679 \h </w:instrText>
            </w:r>
            <w:r w:rsidR="00E066B1">
              <w:rPr>
                <w:noProof/>
                <w:webHidden/>
              </w:rPr>
            </w:r>
            <w:r w:rsidR="00E066B1">
              <w:rPr>
                <w:noProof/>
                <w:webHidden/>
              </w:rPr>
              <w:fldChar w:fldCharType="separate"/>
            </w:r>
            <w:r w:rsidR="00E066B1">
              <w:rPr>
                <w:noProof/>
                <w:webHidden/>
              </w:rPr>
              <w:t>21</w:t>
            </w:r>
            <w:r w:rsidR="00E066B1">
              <w:rPr>
                <w:noProof/>
                <w:webHidden/>
              </w:rPr>
              <w:fldChar w:fldCharType="end"/>
            </w:r>
          </w:hyperlink>
        </w:p>
        <w:p w14:paraId="4ACCA11E" w14:textId="77777777" w:rsidR="00E066B1" w:rsidRDefault="00D72C00">
          <w:pPr>
            <w:pStyle w:val="Innehll1"/>
            <w:tabs>
              <w:tab w:val="left" w:pos="400"/>
              <w:tab w:val="right" w:leader="dot" w:pos="10456"/>
            </w:tabs>
            <w:rPr>
              <w:rFonts w:asciiTheme="minorHAnsi" w:eastAsiaTheme="minorEastAsia" w:hAnsiTheme="minorHAnsi" w:cstheme="minorBidi"/>
              <w:noProof/>
              <w:sz w:val="22"/>
              <w:lang w:eastAsia="sv-SE"/>
            </w:rPr>
          </w:pPr>
          <w:hyperlink w:anchor="_Toc406145680" w:history="1">
            <w:r w:rsidR="00E066B1" w:rsidRPr="00271555">
              <w:rPr>
                <w:rStyle w:val="Hyperlnk"/>
                <w:noProof/>
              </w:rPr>
              <w:t>6</w:t>
            </w:r>
            <w:r w:rsidR="00E066B1">
              <w:rPr>
                <w:rFonts w:asciiTheme="minorHAnsi" w:eastAsiaTheme="minorEastAsia" w:hAnsiTheme="minorHAnsi" w:cstheme="minorBidi"/>
                <w:noProof/>
                <w:sz w:val="22"/>
                <w:lang w:eastAsia="sv-SE"/>
              </w:rPr>
              <w:tab/>
            </w:r>
            <w:r w:rsidR="00E066B1" w:rsidRPr="00271555">
              <w:rPr>
                <w:rStyle w:val="Hyperlnk"/>
                <w:noProof/>
              </w:rPr>
              <w:t>Tjänstekontrakt</w:t>
            </w:r>
            <w:r w:rsidR="00E066B1">
              <w:rPr>
                <w:noProof/>
                <w:webHidden/>
              </w:rPr>
              <w:tab/>
            </w:r>
            <w:r w:rsidR="00E066B1">
              <w:rPr>
                <w:noProof/>
                <w:webHidden/>
              </w:rPr>
              <w:fldChar w:fldCharType="begin"/>
            </w:r>
            <w:r w:rsidR="00E066B1">
              <w:rPr>
                <w:noProof/>
                <w:webHidden/>
              </w:rPr>
              <w:instrText xml:space="preserve"> PAGEREF _Toc406145680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274DDBA9" w14:textId="77777777" w:rsidR="00E066B1" w:rsidRDefault="00D72C00">
          <w:pPr>
            <w:pStyle w:val="Innehll2"/>
            <w:tabs>
              <w:tab w:val="left" w:pos="880"/>
              <w:tab w:val="right" w:leader="dot" w:pos="10456"/>
            </w:tabs>
            <w:rPr>
              <w:rFonts w:asciiTheme="minorHAnsi" w:eastAsiaTheme="minorEastAsia" w:hAnsiTheme="minorHAnsi" w:cstheme="minorBidi"/>
              <w:noProof/>
              <w:sz w:val="22"/>
              <w:lang w:eastAsia="sv-SE"/>
            </w:rPr>
          </w:pPr>
          <w:hyperlink w:anchor="_Toc406145681" w:history="1">
            <w:r w:rsidR="00E066B1" w:rsidRPr="00271555">
              <w:rPr>
                <w:rStyle w:val="Hyperlnk"/>
                <w:noProof/>
              </w:rPr>
              <w:t>6.1</w:t>
            </w:r>
            <w:r w:rsidR="00E066B1">
              <w:rPr>
                <w:rFonts w:asciiTheme="minorHAnsi" w:eastAsiaTheme="minorEastAsia" w:hAnsiTheme="minorHAnsi" w:cstheme="minorBidi"/>
                <w:noProof/>
                <w:sz w:val="22"/>
                <w:lang w:eastAsia="sv-SE"/>
              </w:rPr>
              <w:tab/>
            </w:r>
            <w:r w:rsidR="00E066B1" w:rsidRPr="00271555">
              <w:rPr>
                <w:rStyle w:val="Hyperlnk"/>
                <w:noProof/>
              </w:rPr>
              <w:t>GetObservation</w:t>
            </w:r>
            <w:r w:rsidR="00E066B1">
              <w:rPr>
                <w:noProof/>
                <w:webHidden/>
              </w:rPr>
              <w:tab/>
            </w:r>
            <w:r w:rsidR="00E066B1">
              <w:rPr>
                <w:noProof/>
                <w:webHidden/>
              </w:rPr>
              <w:fldChar w:fldCharType="begin"/>
            </w:r>
            <w:r w:rsidR="00E066B1">
              <w:rPr>
                <w:noProof/>
                <w:webHidden/>
              </w:rPr>
              <w:instrText xml:space="preserve"> PAGEREF _Toc406145681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70F09B1D"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2" w:history="1">
            <w:r w:rsidR="00E066B1" w:rsidRPr="00271555">
              <w:rPr>
                <w:rStyle w:val="Hyperlnk"/>
                <w:noProof/>
              </w:rPr>
              <w:t>6.1.1</w:t>
            </w:r>
            <w:r w:rsidR="00E066B1">
              <w:rPr>
                <w:rFonts w:asciiTheme="minorHAnsi" w:eastAsiaTheme="minorEastAsia" w:hAnsiTheme="minorHAnsi" w:cstheme="minorBidi"/>
                <w:noProof/>
                <w:sz w:val="22"/>
                <w:lang w:eastAsia="sv-SE"/>
              </w:rPr>
              <w:tab/>
            </w:r>
            <w:r w:rsidR="00E066B1" w:rsidRPr="00271555">
              <w:rPr>
                <w:rStyle w:val="Hyperlnk"/>
                <w:noProof/>
              </w:rPr>
              <w:t>Version</w:t>
            </w:r>
            <w:r w:rsidR="00E066B1">
              <w:rPr>
                <w:noProof/>
                <w:webHidden/>
              </w:rPr>
              <w:tab/>
            </w:r>
            <w:r w:rsidR="00E066B1">
              <w:rPr>
                <w:noProof/>
                <w:webHidden/>
              </w:rPr>
              <w:fldChar w:fldCharType="begin"/>
            </w:r>
            <w:r w:rsidR="00E066B1">
              <w:rPr>
                <w:noProof/>
                <w:webHidden/>
              </w:rPr>
              <w:instrText xml:space="preserve"> PAGEREF _Toc406145682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597B94A1"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3" w:history="1">
            <w:r w:rsidR="00E066B1" w:rsidRPr="00271555">
              <w:rPr>
                <w:rStyle w:val="Hyperlnk"/>
                <w:noProof/>
              </w:rPr>
              <w:t>6.1.2</w:t>
            </w:r>
            <w:r w:rsidR="00E066B1">
              <w:rPr>
                <w:rFonts w:asciiTheme="minorHAnsi" w:eastAsiaTheme="minorEastAsia" w:hAnsiTheme="minorHAnsi" w:cstheme="minorBidi"/>
                <w:noProof/>
                <w:sz w:val="22"/>
                <w:lang w:eastAsia="sv-SE"/>
              </w:rPr>
              <w:tab/>
            </w:r>
            <w:r w:rsidR="00E066B1" w:rsidRPr="00271555">
              <w:rPr>
                <w:rStyle w:val="Hyperlnk"/>
                <w:noProof/>
              </w:rPr>
              <w:t>Fältregler</w:t>
            </w:r>
            <w:r w:rsidR="00E066B1">
              <w:rPr>
                <w:noProof/>
                <w:webHidden/>
              </w:rPr>
              <w:tab/>
            </w:r>
            <w:r w:rsidR="00E066B1">
              <w:rPr>
                <w:noProof/>
                <w:webHidden/>
              </w:rPr>
              <w:fldChar w:fldCharType="begin"/>
            </w:r>
            <w:r w:rsidR="00E066B1">
              <w:rPr>
                <w:noProof/>
                <w:webHidden/>
              </w:rPr>
              <w:instrText xml:space="preserve"> PAGEREF _Toc406145683 \h </w:instrText>
            </w:r>
            <w:r w:rsidR="00E066B1">
              <w:rPr>
                <w:noProof/>
                <w:webHidden/>
              </w:rPr>
            </w:r>
            <w:r w:rsidR="00E066B1">
              <w:rPr>
                <w:noProof/>
                <w:webHidden/>
              </w:rPr>
              <w:fldChar w:fldCharType="separate"/>
            </w:r>
            <w:r w:rsidR="00E066B1">
              <w:rPr>
                <w:noProof/>
                <w:webHidden/>
              </w:rPr>
              <w:t>22</w:t>
            </w:r>
            <w:r w:rsidR="00E066B1">
              <w:rPr>
                <w:noProof/>
                <w:webHidden/>
              </w:rPr>
              <w:fldChar w:fldCharType="end"/>
            </w:r>
          </w:hyperlink>
        </w:p>
        <w:p w14:paraId="7501D04F"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4" w:history="1">
            <w:r w:rsidR="00E066B1" w:rsidRPr="00271555">
              <w:rPr>
                <w:rStyle w:val="Hyperlnk"/>
                <w:noProof/>
              </w:rPr>
              <w:t>6.1.3</w:t>
            </w:r>
            <w:r w:rsidR="00E066B1">
              <w:rPr>
                <w:rFonts w:asciiTheme="minorHAnsi" w:eastAsiaTheme="minorEastAsia" w:hAnsiTheme="minorHAnsi" w:cstheme="minorBidi"/>
                <w:noProof/>
                <w:sz w:val="22"/>
                <w:lang w:eastAsia="sv-SE"/>
              </w:rPr>
              <w:tab/>
            </w:r>
            <w:r w:rsidR="00E066B1" w:rsidRPr="00271555">
              <w:rPr>
                <w:rStyle w:val="Hyperlnk"/>
                <w:noProof/>
              </w:rPr>
              <w:t>Övriga regler</w:t>
            </w:r>
            <w:r w:rsidR="00E066B1">
              <w:rPr>
                <w:noProof/>
                <w:webHidden/>
              </w:rPr>
              <w:tab/>
            </w:r>
            <w:r w:rsidR="00E066B1">
              <w:rPr>
                <w:noProof/>
                <w:webHidden/>
              </w:rPr>
              <w:fldChar w:fldCharType="begin"/>
            </w:r>
            <w:r w:rsidR="00E066B1">
              <w:rPr>
                <w:noProof/>
                <w:webHidden/>
              </w:rPr>
              <w:instrText xml:space="preserve"> PAGEREF _Toc406145684 \h </w:instrText>
            </w:r>
            <w:r w:rsidR="00E066B1">
              <w:rPr>
                <w:noProof/>
                <w:webHidden/>
              </w:rPr>
            </w:r>
            <w:r w:rsidR="00E066B1">
              <w:rPr>
                <w:noProof/>
                <w:webHidden/>
              </w:rPr>
              <w:fldChar w:fldCharType="separate"/>
            </w:r>
            <w:r w:rsidR="00E066B1">
              <w:rPr>
                <w:noProof/>
                <w:webHidden/>
              </w:rPr>
              <w:t>35</w:t>
            </w:r>
            <w:r w:rsidR="00E066B1">
              <w:rPr>
                <w:noProof/>
                <w:webHidden/>
              </w:rPr>
              <w:fldChar w:fldCharType="end"/>
            </w:r>
          </w:hyperlink>
        </w:p>
        <w:p w14:paraId="61A14F26" w14:textId="77777777" w:rsidR="00E066B1" w:rsidRDefault="00D72C00">
          <w:pPr>
            <w:pStyle w:val="Innehll3"/>
            <w:tabs>
              <w:tab w:val="left" w:pos="1100"/>
              <w:tab w:val="right" w:leader="dot" w:pos="10456"/>
            </w:tabs>
            <w:rPr>
              <w:rFonts w:asciiTheme="minorHAnsi" w:eastAsiaTheme="minorEastAsia" w:hAnsiTheme="minorHAnsi" w:cstheme="minorBidi"/>
              <w:noProof/>
              <w:sz w:val="22"/>
              <w:lang w:eastAsia="sv-SE"/>
            </w:rPr>
          </w:pPr>
          <w:hyperlink w:anchor="_Toc406145685" w:history="1">
            <w:r w:rsidR="00E066B1" w:rsidRPr="00271555">
              <w:rPr>
                <w:rStyle w:val="Hyperlnk"/>
                <w:noProof/>
              </w:rPr>
              <w:t>6.1.4</w:t>
            </w:r>
            <w:r w:rsidR="00E066B1">
              <w:rPr>
                <w:rFonts w:asciiTheme="minorHAnsi" w:eastAsiaTheme="minorEastAsia" w:hAnsiTheme="minorHAnsi" w:cstheme="minorBidi"/>
                <w:noProof/>
                <w:sz w:val="22"/>
                <w:lang w:eastAsia="sv-SE"/>
              </w:rPr>
              <w:tab/>
            </w:r>
            <w:r w:rsidR="00E066B1" w:rsidRPr="00271555">
              <w:rPr>
                <w:rStyle w:val="Hyperlnk"/>
                <w:noProof/>
              </w:rPr>
              <w:t>Annan information om kontraktet</w:t>
            </w:r>
            <w:r w:rsidR="00E066B1">
              <w:rPr>
                <w:noProof/>
                <w:webHidden/>
              </w:rPr>
              <w:tab/>
            </w:r>
            <w:r w:rsidR="00E066B1">
              <w:rPr>
                <w:noProof/>
                <w:webHidden/>
              </w:rPr>
              <w:fldChar w:fldCharType="begin"/>
            </w:r>
            <w:r w:rsidR="00E066B1">
              <w:rPr>
                <w:noProof/>
                <w:webHidden/>
              </w:rPr>
              <w:instrText xml:space="preserve"> PAGEREF _Toc406145685 \h </w:instrText>
            </w:r>
            <w:r w:rsidR="00E066B1">
              <w:rPr>
                <w:noProof/>
                <w:webHidden/>
              </w:rPr>
            </w:r>
            <w:r w:rsidR="00E066B1">
              <w:rPr>
                <w:noProof/>
                <w:webHidden/>
              </w:rPr>
              <w:fldChar w:fldCharType="separate"/>
            </w:r>
            <w:r w:rsidR="00E066B1">
              <w:rPr>
                <w:noProof/>
                <w:webHidden/>
              </w:rPr>
              <w:t>36</w:t>
            </w:r>
            <w:r w:rsidR="00E066B1">
              <w:rPr>
                <w:noProof/>
                <w:webHidden/>
              </w:rPr>
              <w:fldChar w:fldCharType="end"/>
            </w:r>
          </w:hyperlink>
        </w:p>
        <w:p w14:paraId="1CBE9463" w14:textId="77777777" w:rsidR="00793064" w:rsidRDefault="00793064">
          <w:r>
            <w:fldChar w:fldCharType="end"/>
          </w:r>
        </w:p>
      </w:sdtContent>
    </w:sdt>
    <w:p w14:paraId="68086271" w14:textId="3BE7DEA0" w:rsidR="0039481C" w:rsidRDefault="0039481C" w:rsidP="0039481C">
      <w:pPr>
        <w:spacing w:line="240" w:lineRule="auto"/>
      </w:pPr>
      <w:bookmarkStart w:id="1" w:name="Radera3"/>
      <w:bookmarkEnd w:id="0"/>
      <w:bookmarkEnd w:id="1"/>
    </w:p>
    <w:p w14:paraId="49547EFC" w14:textId="77777777" w:rsidR="00C73247" w:rsidRDefault="00C73247" w:rsidP="0039481C">
      <w:pPr>
        <w:spacing w:line="240" w:lineRule="auto"/>
      </w:pPr>
    </w:p>
    <w:p w14:paraId="499861BD" w14:textId="77777777" w:rsidR="00C73247" w:rsidRDefault="00C73247" w:rsidP="0039481C">
      <w:pPr>
        <w:spacing w:line="240" w:lineRule="auto"/>
      </w:pPr>
    </w:p>
    <w:p w14:paraId="75EA617B" w14:textId="77777777" w:rsidR="00C73247" w:rsidRDefault="00C73247" w:rsidP="0039481C">
      <w:pPr>
        <w:spacing w:line="240" w:lineRule="auto"/>
      </w:pPr>
    </w:p>
    <w:p w14:paraId="3BAA9303" w14:textId="77777777" w:rsidR="00C73247" w:rsidRDefault="00C73247" w:rsidP="0039481C">
      <w:pPr>
        <w:spacing w:line="240" w:lineRule="auto"/>
      </w:pPr>
    </w:p>
    <w:p w14:paraId="19D6A027" w14:textId="77777777" w:rsidR="00C73247" w:rsidRDefault="00C73247" w:rsidP="0039481C">
      <w:pPr>
        <w:spacing w:line="240" w:lineRule="auto"/>
      </w:pPr>
    </w:p>
    <w:p w14:paraId="59CAA546" w14:textId="77777777" w:rsidR="00C73247" w:rsidRDefault="00C73247" w:rsidP="0039481C">
      <w:pPr>
        <w:spacing w:line="240" w:lineRule="auto"/>
      </w:pPr>
    </w:p>
    <w:p w14:paraId="4E33559B" w14:textId="77777777" w:rsidR="00C73247" w:rsidRDefault="00C73247" w:rsidP="0039481C">
      <w:pPr>
        <w:spacing w:line="240" w:lineRule="auto"/>
      </w:pPr>
    </w:p>
    <w:p w14:paraId="2267F9B8" w14:textId="77777777" w:rsidR="00C73247" w:rsidRDefault="00C73247" w:rsidP="0039481C">
      <w:pPr>
        <w:spacing w:line="240" w:lineRule="auto"/>
      </w:pPr>
    </w:p>
    <w:p w14:paraId="09E3DC97" w14:textId="77777777" w:rsidR="00C73247" w:rsidRDefault="00C73247" w:rsidP="0039481C">
      <w:pPr>
        <w:spacing w:line="240" w:lineRule="auto"/>
      </w:pPr>
    </w:p>
    <w:p w14:paraId="0592510B" w14:textId="77777777" w:rsidR="00C73247" w:rsidRDefault="00C73247" w:rsidP="0039481C">
      <w:pPr>
        <w:spacing w:line="240" w:lineRule="auto"/>
      </w:pPr>
    </w:p>
    <w:p w14:paraId="593BD1B6" w14:textId="77777777" w:rsidR="00C73247" w:rsidRDefault="00C73247" w:rsidP="0039481C">
      <w:pPr>
        <w:spacing w:line="240" w:lineRule="auto"/>
      </w:pPr>
    </w:p>
    <w:p w14:paraId="66E90E3A" w14:textId="77777777" w:rsidR="00C73247" w:rsidRDefault="00C73247" w:rsidP="0039481C">
      <w:pPr>
        <w:spacing w:line="240" w:lineRule="auto"/>
      </w:pPr>
    </w:p>
    <w:p w14:paraId="15D3C27B" w14:textId="77777777" w:rsidR="00C73247" w:rsidRDefault="00C73247" w:rsidP="0039481C">
      <w:pPr>
        <w:spacing w:line="240" w:lineRule="auto"/>
      </w:pPr>
    </w:p>
    <w:p w14:paraId="77D8A260" w14:textId="77777777" w:rsidR="00C73247" w:rsidRDefault="00C73247" w:rsidP="0039481C">
      <w:pPr>
        <w:spacing w:line="240" w:lineRule="auto"/>
      </w:pPr>
    </w:p>
    <w:p w14:paraId="4CDA37D5" w14:textId="77777777" w:rsidR="00C73247" w:rsidRDefault="00C73247" w:rsidP="0039481C">
      <w:pPr>
        <w:spacing w:line="240" w:lineRule="auto"/>
      </w:pPr>
    </w:p>
    <w:p w14:paraId="6A9CC310" w14:textId="77777777" w:rsidR="00C73247" w:rsidRDefault="00C73247" w:rsidP="0039481C">
      <w:pPr>
        <w:spacing w:line="240" w:lineRule="auto"/>
      </w:pPr>
    </w:p>
    <w:p w14:paraId="1AF4311B" w14:textId="77777777" w:rsidR="00C73247" w:rsidRDefault="00C73247" w:rsidP="0039481C">
      <w:pPr>
        <w:spacing w:line="240" w:lineRule="auto"/>
      </w:pPr>
    </w:p>
    <w:p w14:paraId="5EFE46B8" w14:textId="77777777" w:rsidR="0039481C" w:rsidRPr="00210991" w:rsidRDefault="0039481C" w:rsidP="0039481C">
      <w:pPr>
        <w:rPr>
          <w:rStyle w:val="Brd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7C1FB9" w:rsidRPr="000C2908" w14:paraId="2005C521" w14:textId="77777777" w:rsidTr="007C1FB9">
        <w:tc>
          <w:tcPr>
            <w:tcW w:w="1304" w:type="dxa"/>
            <w:shd w:val="clear" w:color="auto" w:fill="DDD9C3" w:themeFill="background2" w:themeFillShade="E6"/>
          </w:tcPr>
          <w:p w14:paraId="540B9E55" w14:textId="77777777" w:rsidR="007C1FB9" w:rsidRPr="000C2908" w:rsidRDefault="007C1FB9" w:rsidP="007C1FB9">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5CC6081B" w14:textId="77777777" w:rsidR="007C1FB9" w:rsidRPr="000C2908" w:rsidRDefault="007C1FB9" w:rsidP="007C1FB9">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3431DCDC" w14:textId="77777777" w:rsidR="007C1FB9" w:rsidRPr="000C2908" w:rsidRDefault="007C1FB9" w:rsidP="007C1FB9">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77F2B0B8" w14:textId="77777777" w:rsidR="007C1FB9" w:rsidRPr="000C2908" w:rsidRDefault="007C1FB9" w:rsidP="007C1FB9">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34728A04" w14:textId="77777777" w:rsidR="007C1FB9" w:rsidRPr="000C2908" w:rsidRDefault="007C1FB9" w:rsidP="007C1FB9">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258901" w14:textId="77777777" w:rsidR="007C1FB9" w:rsidRPr="000C2908" w:rsidRDefault="007C1FB9" w:rsidP="007C1FB9">
            <w:pPr>
              <w:pStyle w:val="TableText"/>
              <w:rPr>
                <w:rFonts w:ascii="Georgia" w:hAnsi="Georgia"/>
              </w:rPr>
            </w:pPr>
            <w:r w:rsidRPr="000C2908">
              <w:rPr>
                <w:rFonts w:ascii="Georgia" w:hAnsi="Georgia"/>
              </w:rPr>
              <w:t>Granskad av</w:t>
            </w:r>
          </w:p>
        </w:tc>
      </w:tr>
      <w:tr w:rsidR="00992906" w:rsidRPr="000C2908" w14:paraId="379AAC00" w14:textId="77777777" w:rsidTr="00C73247">
        <w:tc>
          <w:tcPr>
            <w:tcW w:w="1304" w:type="dxa"/>
          </w:tcPr>
          <w:p w14:paraId="57D59C90" w14:textId="43C551CB" w:rsidR="00992906" w:rsidRDefault="00992906" w:rsidP="007C1FB9">
            <w:pPr>
              <w:pStyle w:val="TableText"/>
              <w:rPr>
                <w:rFonts w:ascii="Georgia" w:hAnsi="Georgia"/>
                <w:color w:val="008000"/>
              </w:rPr>
            </w:pPr>
            <w:r>
              <w:rPr>
                <w:rFonts w:ascii="Georgia" w:hAnsi="Georgia"/>
                <w:color w:val="008000"/>
              </w:rPr>
              <w:t>1.0</w:t>
            </w:r>
          </w:p>
        </w:tc>
        <w:tc>
          <w:tcPr>
            <w:tcW w:w="992" w:type="dxa"/>
            <w:shd w:val="clear" w:color="auto" w:fill="auto"/>
          </w:tcPr>
          <w:p w14:paraId="38E41FD9" w14:textId="03DFB1C4" w:rsidR="00992906" w:rsidRPr="00992906" w:rsidRDefault="00992906" w:rsidP="007C1FB9">
            <w:pPr>
              <w:pStyle w:val="TableText"/>
              <w:rPr>
                <w:rFonts w:ascii="Georgia" w:hAnsi="Georgia"/>
              </w:rPr>
            </w:pPr>
            <w:r w:rsidRPr="00992906">
              <w:rPr>
                <w:rFonts w:ascii="Georgia" w:hAnsi="Georgia"/>
              </w:rPr>
              <w:t>PA2</w:t>
            </w:r>
          </w:p>
        </w:tc>
        <w:tc>
          <w:tcPr>
            <w:tcW w:w="1560" w:type="dxa"/>
          </w:tcPr>
          <w:p w14:paraId="22A69203" w14:textId="77777777" w:rsidR="00992906" w:rsidRPr="002B7775" w:rsidRDefault="00992906" w:rsidP="008C223D">
            <w:pPr>
              <w:pStyle w:val="TableText"/>
            </w:pPr>
          </w:p>
        </w:tc>
        <w:tc>
          <w:tcPr>
            <w:tcW w:w="3260" w:type="dxa"/>
          </w:tcPr>
          <w:p w14:paraId="4F5A8435" w14:textId="77777777" w:rsidR="00992906" w:rsidRDefault="00992906" w:rsidP="00992906">
            <w:pPr>
              <w:pStyle w:val="TableText"/>
              <w:numPr>
                <w:ilvl w:val="0"/>
                <w:numId w:val="40"/>
              </w:numPr>
              <w:tabs>
                <w:tab w:val="right" w:pos="3176"/>
              </w:tabs>
              <w:ind w:left="113" w:hanging="113"/>
              <w:jc w:val="left"/>
            </w:pPr>
            <w:r>
              <w:t xml:space="preserve">Tagit bort process- och </w:t>
            </w:r>
            <w:proofErr w:type="spellStart"/>
            <w:r>
              <w:t>delete</w:t>
            </w:r>
            <w:proofErr w:type="spellEnd"/>
            <w:r>
              <w:t>-tjänster</w:t>
            </w:r>
          </w:p>
          <w:p w14:paraId="2630C558" w14:textId="77777777" w:rsidR="00992906" w:rsidRDefault="00992906" w:rsidP="00992906">
            <w:pPr>
              <w:pStyle w:val="TableText"/>
              <w:numPr>
                <w:ilvl w:val="0"/>
                <w:numId w:val="40"/>
              </w:numPr>
              <w:tabs>
                <w:tab w:val="right" w:pos="3176"/>
              </w:tabs>
              <w:ind w:left="113" w:hanging="113"/>
              <w:jc w:val="left"/>
            </w:pPr>
            <w:r>
              <w:t>Slagit ihop observations- och mätvärdeskontrakten</w:t>
            </w:r>
          </w:p>
          <w:p w14:paraId="380F77AB" w14:textId="77777777" w:rsidR="002E6E06" w:rsidRDefault="002E6E06" w:rsidP="00992906">
            <w:pPr>
              <w:pStyle w:val="TableText"/>
              <w:numPr>
                <w:ilvl w:val="0"/>
                <w:numId w:val="40"/>
              </w:numPr>
              <w:tabs>
                <w:tab w:val="right" w:pos="3176"/>
              </w:tabs>
              <w:ind w:left="113" w:hanging="113"/>
              <w:jc w:val="left"/>
            </w:pPr>
            <w:r>
              <w:t>Uppdaterat kapitel 3</w:t>
            </w:r>
          </w:p>
          <w:p w14:paraId="6B3C502F" w14:textId="63D0EDAE" w:rsidR="002E6E06" w:rsidRDefault="002E6E06" w:rsidP="00992906">
            <w:pPr>
              <w:pStyle w:val="TableText"/>
              <w:numPr>
                <w:ilvl w:val="0"/>
                <w:numId w:val="40"/>
              </w:numPr>
              <w:tabs>
                <w:tab w:val="right" w:pos="3176"/>
              </w:tabs>
              <w:ind w:left="113" w:hanging="113"/>
              <w:jc w:val="left"/>
            </w:pPr>
            <w:r>
              <w:t xml:space="preserve">Använder Socialstyrelsens NI-modeller som </w:t>
            </w:r>
            <w:proofErr w:type="spellStart"/>
            <w:r>
              <w:t>referensmodell</w:t>
            </w:r>
            <w:proofErr w:type="spellEnd"/>
          </w:p>
        </w:tc>
        <w:tc>
          <w:tcPr>
            <w:tcW w:w="1559" w:type="dxa"/>
          </w:tcPr>
          <w:p w14:paraId="04ED4FEC" w14:textId="77777777" w:rsidR="00992906" w:rsidRDefault="00992906" w:rsidP="00C73247">
            <w:pPr>
              <w:pStyle w:val="TableText"/>
            </w:pPr>
            <w:r>
              <w:t>Torbjörn Dahlin</w:t>
            </w:r>
          </w:p>
          <w:p w14:paraId="03DD05C7" w14:textId="6C41077B" w:rsidR="00992906" w:rsidRDefault="00992906" w:rsidP="00C73247">
            <w:pPr>
              <w:pStyle w:val="TableText"/>
            </w:pPr>
          </w:p>
        </w:tc>
        <w:tc>
          <w:tcPr>
            <w:tcW w:w="1418" w:type="dxa"/>
          </w:tcPr>
          <w:p w14:paraId="51334995" w14:textId="77777777" w:rsidR="00992906" w:rsidRPr="000C2908" w:rsidRDefault="00992906" w:rsidP="007C1FB9">
            <w:pPr>
              <w:pStyle w:val="TableText"/>
              <w:rPr>
                <w:rFonts w:ascii="Georgia" w:hAnsi="Georgia"/>
              </w:rPr>
            </w:pPr>
          </w:p>
        </w:tc>
      </w:tr>
    </w:tbl>
    <w:p w14:paraId="073E0FED" w14:textId="446EA586" w:rsidR="0039481C" w:rsidRDefault="0039481C" w:rsidP="0039481C">
      <w:pPr>
        <w:rPr>
          <w:sz w:val="36"/>
        </w:rPr>
      </w:pPr>
    </w:p>
    <w:p w14:paraId="3E840B59" w14:textId="77777777" w:rsidR="00351657" w:rsidRDefault="00351657" w:rsidP="0039481C">
      <w:pPr>
        <w:rPr>
          <w:sz w:val="36"/>
        </w:rPr>
      </w:pPr>
    </w:p>
    <w:p w14:paraId="6AB42773" w14:textId="77777777" w:rsidR="00351657" w:rsidRDefault="00351657" w:rsidP="0039481C">
      <w:pPr>
        <w:rPr>
          <w:sz w:val="36"/>
        </w:rPr>
      </w:pPr>
    </w:p>
    <w:p w14:paraId="7E2BB3EC" w14:textId="77777777" w:rsidR="007C1FB9" w:rsidRDefault="007C1FB9" w:rsidP="007C1FB9">
      <w:pPr>
        <w:rPr>
          <w:b/>
        </w:rPr>
      </w:pPr>
      <w:r>
        <w:rPr>
          <w:b/>
        </w:rPr>
        <w:t xml:space="preserve">Referenser </w:t>
      </w:r>
    </w:p>
    <w:p w14:paraId="6DA26981" w14:textId="77777777" w:rsidR="007C1FB9" w:rsidRDefault="007C1FB9" w:rsidP="007C1FB9">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7C1FB9" w:rsidRPr="000C2908" w14:paraId="6D9DE8AF" w14:textId="77777777" w:rsidTr="007C1FB9">
        <w:tc>
          <w:tcPr>
            <w:tcW w:w="964" w:type="dxa"/>
            <w:shd w:val="clear" w:color="auto" w:fill="DDD9C3" w:themeFill="background2" w:themeFillShade="E6"/>
          </w:tcPr>
          <w:p w14:paraId="0AB674F9" w14:textId="77777777" w:rsidR="007C1FB9" w:rsidRPr="000C2908" w:rsidRDefault="007C1FB9" w:rsidP="007C1FB9">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14B238B8" w14:textId="77777777" w:rsidR="007C1FB9" w:rsidRPr="000C2908" w:rsidRDefault="007C1FB9" w:rsidP="007C1FB9">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1436B088" w14:textId="77777777" w:rsidR="007C1FB9" w:rsidRPr="000C2908" w:rsidRDefault="007C1FB9" w:rsidP="007C1FB9">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111F020A" w14:textId="77777777" w:rsidR="007C1FB9" w:rsidRPr="000C2908" w:rsidRDefault="007C1FB9" w:rsidP="007C1FB9">
            <w:pPr>
              <w:pStyle w:val="TableText"/>
              <w:rPr>
                <w:rFonts w:ascii="Georgia" w:hAnsi="Georgia"/>
              </w:rPr>
            </w:pPr>
            <w:r w:rsidRPr="000C2908">
              <w:rPr>
                <w:rFonts w:ascii="Georgia" w:hAnsi="Georgia"/>
              </w:rPr>
              <w:t>Länk</w:t>
            </w:r>
          </w:p>
        </w:tc>
      </w:tr>
      <w:tr w:rsidR="007C1FB9" w:rsidRPr="000C2908" w14:paraId="594A7E3C" w14:textId="77777777" w:rsidTr="007C1FB9">
        <w:tc>
          <w:tcPr>
            <w:tcW w:w="964" w:type="dxa"/>
          </w:tcPr>
          <w:p w14:paraId="5DF48479" w14:textId="77777777" w:rsidR="007C1FB9" w:rsidRPr="000C2908" w:rsidRDefault="007C1FB9" w:rsidP="007C1FB9">
            <w:pPr>
              <w:pStyle w:val="TableText"/>
              <w:rPr>
                <w:rFonts w:ascii="Georgia" w:hAnsi="Georgia"/>
              </w:rPr>
            </w:pPr>
            <w:r w:rsidRPr="000C2908">
              <w:rPr>
                <w:rFonts w:ascii="Georgia" w:hAnsi="Georgia"/>
              </w:rPr>
              <w:t>R1</w:t>
            </w:r>
          </w:p>
        </w:tc>
        <w:tc>
          <w:tcPr>
            <w:tcW w:w="2183" w:type="dxa"/>
          </w:tcPr>
          <w:p w14:paraId="088AFC63" w14:textId="77777777" w:rsidR="007C1FB9" w:rsidRPr="000C2908" w:rsidRDefault="007C1FB9" w:rsidP="007C1FB9">
            <w:pPr>
              <w:pStyle w:val="TableText"/>
              <w:rPr>
                <w:rFonts w:ascii="Georgia" w:hAnsi="Georgia"/>
              </w:rPr>
            </w:pPr>
            <w:r>
              <w:rPr>
                <w:rFonts w:ascii="Georgia" w:hAnsi="Georgia"/>
              </w:rPr>
              <w:t>ARK_0001</w:t>
            </w:r>
          </w:p>
        </w:tc>
        <w:tc>
          <w:tcPr>
            <w:tcW w:w="3181" w:type="dxa"/>
          </w:tcPr>
          <w:p w14:paraId="5701210E" w14:textId="77777777" w:rsidR="007C1FB9" w:rsidRPr="000C2908" w:rsidRDefault="007C1FB9" w:rsidP="007C1FB9">
            <w:pPr>
              <w:pStyle w:val="TableText"/>
              <w:rPr>
                <w:rFonts w:ascii="Georgia" w:hAnsi="Georgia"/>
              </w:rPr>
            </w:pPr>
            <w:r>
              <w:rPr>
                <w:rFonts w:ascii="Georgia" w:hAnsi="Georgia"/>
              </w:rPr>
              <w:t>Finns på webben</w:t>
            </w:r>
          </w:p>
        </w:tc>
        <w:tc>
          <w:tcPr>
            <w:tcW w:w="3765" w:type="dxa"/>
          </w:tcPr>
          <w:p w14:paraId="615DEDAD" w14:textId="77777777" w:rsidR="007C1FB9" w:rsidRDefault="00D72C00" w:rsidP="007C1FB9">
            <w:pPr>
              <w:pStyle w:val="TableText"/>
            </w:pPr>
            <w:hyperlink r:id="rId9" w:history="1">
              <w:r w:rsidR="007C1FB9" w:rsidRPr="0074530B">
                <w:rPr>
                  <w:rStyle w:val="Hyperlnk"/>
                </w:rPr>
                <w:t>http://rivta.se/documents/ARK_0001</w:t>
              </w:r>
            </w:hyperlink>
          </w:p>
          <w:p w14:paraId="6B73ECA6" w14:textId="77777777" w:rsidR="007C1FB9" w:rsidRPr="000C2908" w:rsidRDefault="007C1FB9" w:rsidP="007C1FB9">
            <w:pPr>
              <w:pStyle w:val="TableText"/>
              <w:rPr>
                <w:rFonts w:ascii="Georgia" w:hAnsi="Georgia"/>
              </w:rPr>
            </w:pPr>
          </w:p>
        </w:tc>
      </w:tr>
      <w:tr w:rsidR="007C1FB9" w:rsidRPr="000C2908" w14:paraId="79F99285" w14:textId="77777777" w:rsidTr="007C1FB9">
        <w:tc>
          <w:tcPr>
            <w:tcW w:w="964" w:type="dxa"/>
          </w:tcPr>
          <w:p w14:paraId="19D9AD39" w14:textId="77777777" w:rsidR="007C1FB9" w:rsidRPr="000C2908" w:rsidRDefault="007C1FB9" w:rsidP="007C1FB9">
            <w:pPr>
              <w:pStyle w:val="TableText"/>
              <w:rPr>
                <w:rFonts w:ascii="Georgia" w:hAnsi="Georgia"/>
              </w:rPr>
            </w:pPr>
            <w:r w:rsidRPr="000C2908">
              <w:rPr>
                <w:rFonts w:ascii="Georgia" w:hAnsi="Georgia"/>
              </w:rPr>
              <w:t>R2</w:t>
            </w:r>
          </w:p>
        </w:tc>
        <w:tc>
          <w:tcPr>
            <w:tcW w:w="2183" w:type="dxa"/>
          </w:tcPr>
          <w:p w14:paraId="4ED72CFC" w14:textId="77777777" w:rsidR="007C1FB9" w:rsidRPr="00992906" w:rsidRDefault="007C1FB9" w:rsidP="007C1FB9">
            <w:pPr>
              <w:pStyle w:val="TableText"/>
              <w:rPr>
                <w:rFonts w:ascii="Georgia" w:hAnsi="Georgia"/>
              </w:rPr>
            </w:pPr>
            <w:proofErr w:type="spellStart"/>
            <w:r w:rsidRPr="00992906">
              <w:rPr>
                <w:rFonts w:ascii="Georgia" w:hAnsi="Georgia"/>
              </w:rPr>
              <w:t>clinicalprocess:healthcond:basic</w:t>
            </w:r>
            <w:proofErr w:type="spellEnd"/>
            <w:r w:rsidRPr="00992906">
              <w:rPr>
                <w:rFonts w:ascii="Georgia" w:hAnsi="Georgia"/>
              </w:rPr>
              <w:t xml:space="preserve"> </w:t>
            </w:r>
            <w:proofErr w:type="spellStart"/>
            <w:r w:rsidRPr="00992906">
              <w:rPr>
                <w:rFonts w:ascii="Georgia" w:hAnsi="Georgia"/>
              </w:rPr>
              <w:t>Arkitekturella</w:t>
            </w:r>
            <w:proofErr w:type="spellEnd"/>
            <w:r w:rsidRPr="00992906">
              <w:rPr>
                <w:rFonts w:ascii="Georgia" w:hAnsi="Georgia"/>
              </w:rPr>
              <w:t xml:space="preserve"> beslut</w:t>
            </w:r>
          </w:p>
        </w:tc>
        <w:tc>
          <w:tcPr>
            <w:tcW w:w="3181" w:type="dxa"/>
          </w:tcPr>
          <w:p w14:paraId="2FE5B21D" w14:textId="77777777" w:rsidR="007C1FB9" w:rsidRPr="000C2908" w:rsidRDefault="007C1FB9" w:rsidP="007C1FB9">
            <w:pPr>
              <w:pStyle w:val="TableText"/>
              <w:rPr>
                <w:rFonts w:ascii="Georgia" w:hAnsi="Georgia"/>
              </w:rPr>
            </w:pPr>
            <w:r>
              <w:rPr>
                <w:rFonts w:ascii="Georgia" w:hAnsi="Georgia"/>
              </w:rPr>
              <w:t>Obligatoriskt</w:t>
            </w:r>
          </w:p>
        </w:tc>
        <w:tc>
          <w:tcPr>
            <w:tcW w:w="3765" w:type="dxa"/>
          </w:tcPr>
          <w:p w14:paraId="19EED1F6" w14:textId="77777777" w:rsidR="007C1FB9" w:rsidRPr="000C2908" w:rsidRDefault="007C1FB9" w:rsidP="007C1FB9">
            <w:pPr>
              <w:pStyle w:val="TableText"/>
              <w:ind w:left="0"/>
              <w:rPr>
                <w:rFonts w:ascii="Georgia" w:hAnsi="Georgia"/>
              </w:rPr>
            </w:pPr>
            <w:r>
              <w:rPr>
                <w:rFonts w:ascii="Georgia" w:hAnsi="Georgia"/>
              </w:rPr>
              <w:t>bilaga</w:t>
            </w:r>
            <w:r w:rsidRPr="000C2908">
              <w:rPr>
                <w:rFonts w:ascii="Georgia" w:hAnsi="Georgia"/>
              </w:rPr>
              <w:t xml:space="preserve"> </w:t>
            </w:r>
          </w:p>
        </w:tc>
      </w:tr>
      <w:tr w:rsidR="00992906" w:rsidRPr="000C2908" w14:paraId="3B218027" w14:textId="77777777" w:rsidTr="007C1FB9">
        <w:tc>
          <w:tcPr>
            <w:tcW w:w="964" w:type="dxa"/>
          </w:tcPr>
          <w:p w14:paraId="32F94C16" w14:textId="0F3E2B6B" w:rsidR="00992906" w:rsidRPr="000C2908" w:rsidRDefault="00992906" w:rsidP="007C1FB9">
            <w:pPr>
              <w:pStyle w:val="TableText"/>
              <w:rPr>
                <w:rFonts w:ascii="Georgia" w:hAnsi="Georgia"/>
              </w:rPr>
            </w:pPr>
            <w:r>
              <w:rPr>
                <w:rFonts w:ascii="Georgia" w:hAnsi="Georgia"/>
              </w:rPr>
              <w:t>R3</w:t>
            </w:r>
          </w:p>
        </w:tc>
        <w:tc>
          <w:tcPr>
            <w:tcW w:w="2183" w:type="dxa"/>
          </w:tcPr>
          <w:p w14:paraId="20E8B159" w14:textId="4C271B1E" w:rsidR="00992906" w:rsidRDefault="00992906" w:rsidP="007C1FB9">
            <w:pPr>
              <w:pStyle w:val="TableText"/>
            </w:pPr>
            <w:r w:rsidRPr="00862D24">
              <w:rPr>
                <w:rFonts w:ascii="Georgia" w:hAnsi="Georgia"/>
              </w:rPr>
              <w:t>RIV_Tekniska_Anvisningar_Oversikt_revD.pdf</w:t>
            </w:r>
          </w:p>
        </w:tc>
        <w:tc>
          <w:tcPr>
            <w:tcW w:w="3181" w:type="dxa"/>
          </w:tcPr>
          <w:p w14:paraId="19E87681" w14:textId="13481FB9" w:rsidR="00992906" w:rsidRDefault="00992906" w:rsidP="007C1FB9">
            <w:pPr>
              <w:pStyle w:val="TableText"/>
              <w:rPr>
                <w:rFonts w:ascii="Georgia" w:hAnsi="Georgia"/>
              </w:rPr>
            </w:pPr>
            <w:r w:rsidRPr="00862D24">
              <w:rPr>
                <w:rFonts w:ascii="Georgia" w:hAnsi="Georgia"/>
              </w:rPr>
              <w:t>Finns på Webben</w:t>
            </w:r>
          </w:p>
        </w:tc>
        <w:tc>
          <w:tcPr>
            <w:tcW w:w="3765" w:type="dxa"/>
          </w:tcPr>
          <w:p w14:paraId="0616FE2C" w14:textId="50F5BD2B" w:rsidR="00992906" w:rsidRDefault="00D72C00" w:rsidP="007C1FB9">
            <w:pPr>
              <w:pStyle w:val="TableText"/>
              <w:ind w:left="0"/>
              <w:rPr>
                <w:rFonts w:ascii="Georgia" w:hAnsi="Georgia"/>
              </w:rPr>
            </w:pPr>
            <w:hyperlink r:id="rId10" w:history="1">
              <w:r w:rsidR="00992906" w:rsidRPr="00862D24">
                <w:rPr>
                  <w:rStyle w:val="Hyperlnk"/>
                  <w:rFonts w:ascii="Georgia" w:hAnsi="Georgia"/>
                </w:rPr>
                <w:t>http://rivta.se/documents/ARK_0001/RIV_Tekniska_Anvisningar_Oversikt_revD.pdf</w:t>
              </w:r>
            </w:hyperlink>
          </w:p>
        </w:tc>
      </w:tr>
    </w:tbl>
    <w:p w14:paraId="7676F572" w14:textId="77777777" w:rsidR="007C1FB9" w:rsidRPr="00340B65" w:rsidRDefault="007C1FB9" w:rsidP="007C1FB9">
      <w:pPr>
        <w:rPr>
          <w:b/>
        </w:rPr>
      </w:pPr>
    </w:p>
    <w:p w14:paraId="4CB2FD71" w14:textId="77777777" w:rsidR="007C1FB9" w:rsidRPr="00030D6C" w:rsidRDefault="007C1FB9" w:rsidP="007C1FB9">
      <w:pPr>
        <w:spacing w:line="240" w:lineRule="auto"/>
        <w:rPr>
          <w:rFonts w:eastAsia="Times New Roman"/>
          <w:bCs/>
          <w:sz w:val="30"/>
          <w:szCs w:val="28"/>
        </w:rPr>
      </w:pPr>
      <w:r>
        <w:rPr>
          <w:b/>
        </w:rPr>
        <w:t>Förkortningar</w:t>
      </w:r>
    </w:p>
    <w:p w14:paraId="09B1A89A" w14:textId="77777777" w:rsidR="007C1FB9" w:rsidRDefault="007C1FB9" w:rsidP="007C1FB9">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7C1FB9" w:rsidRPr="000C2908" w14:paraId="6193D3F4" w14:textId="77777777" w:rsidTr="007C1FB9">
        <w:tc>
          <w:tcPr>
            <w:tcW w:w="1588" w:type="dxa"/>
            <w:shd w:val="clear" w:color="auto" w:fill="DDD9C3" w:themeFill="background2" w:themeFillShade="E6"/>
          </w:tcPr>
          <w:p w14:paraId="7F9DD988" w14:textId="77777777" w:rsidR="007C1FB9" w:rsidRPr="000C2908" w:rsidRDefault="007C1FB9" w:rsidP="007C1FB9">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5AF4272" w14:textId="77777777" w:rsidR="007C1FB9" w:rsidRPr="000C2908" w:rsidRDefault="007C1FB9" w:rsidP="007C1FB9">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0F94FBFD" w14:textId="77777777" w:rsidR="007C1FB9" w:rsidRPr="000C2908" w:rsidRDefault="007C1FB9" w:rsidP="007C1FB9">
            <w:pPr>
              <w:pStyle w:val="TableText"/>
              <w:rPr>
                <w:rFonts w:ascii="Georgia" w:hAnsi="Georgia"/>
              </w:rPr>
            </w:pPr>
            <w:r w:rsidRPr="000C2908">
              <w:rPr>
                <w:rFonts w:ascii="Georgia" w:hAnsi="Georgia"/>
              </w:rPr>
              <w:t>Kommentar</w:t>
            </w:r>
          </w:p>
        </w:tc>
      </w:tr>
      <w:tr w:rsidR="00992906" w:rsidRPr="000C2908" w14:paraId="6494B89B" w14:textId="77777777" w:rsidTr="007C1FB9">
        <w:tc>
          <w:tcPr>
            <w:tcW w:w="1588" w:type="dxa"/>
          </w:tcPr>
          <w:p w14:paraId="7F371692" w14:textId="65FEDF56" w:rsidR="00992906" w:rsidRPr="000C2908" w:rsidRDefault="00992906" w:rsidP="007C1FB9">
            <w:pPr>
              <w:pStyle w:val="TableText"/>
              <w:rPr>
                <w:rFonts w:ascii="Georgia" w:hAnsi="Georgia"/>
              </w:rPr>
            </w:pPr>
            <w:r w:rsidRPr="00862D24">
              <w:rPr>
                <w:rFonts w:ascii="Georgia" w:hAnsi="Georgia"/>
              </w:rPr>
              <w:t>Tjänstekonsument (K)</w:t>
            </w:r>
          </w:p>
        </w:tc>
        <w:tc>
          <w:tcPr>
            <w:tcW w:w="3827" w:type="dxa"/>
          </w:tcPr>
          <w:p w14:paraId="7F69E48F" w14:textId="7DCACE50" w:rsidR="00992906" w:rsidRPr="000C2908" w:rsidRDefault="00992906" w:rsidP="007C1FB9">
            <w:pPr>
              <w:pStyle w:val="TableTex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1C72362A" w14:textId="7E6706F7" w:rsidR="00992906" w:rsidRPr="000C2908" w:rsidRDefault="00992906" w:rsidP="007C1FB9">
            <w:pPr>
              <w:pStyle w:val="TableText"/>
              <w:rPr>
                <w:rFonts w:ascii="Georgia" w:hAnsi="Georgia"/>
              </w:rPr>
            </w:pPr>
            <w:r>
              <w:rPr>
                <w:rFonts w:ascii="Georgia" w:hAnsi="Georgia"/>
              </w:rPr>
              <w:t>Se referens [R3]</w:t>
            </w:r>
          </w:p>
        </w:tc>
      </w:tr>
      <w:tr w:rsidR="00992906" w:rsidRPr="000C2908" w14:paraId="072B276D" w14:textId="77777777" w:rsidTr="007C1FB9">
        <w:tc>
          <w:tcPr>
            <w:tcW w:w="1588" w:type="dxa"/>
          </w:tcPr>
          <w:p w14:paraId="564ADCBE" w14:textId="1D9430A1" w:rsidR="00992906" w:rsidRPr="00862D24" w:rsidRDefault="00992906" w:rsidP="007C1FB9">
            <w:pPr>
              <w:pStyle w:val="TableText"/>
              <w:rPr>
                <w:rFonts w:ascii="Georgia" w:hAnsi="Georgia"/>
              </w:rPr>
            </w:pPr>
            <w:r w:rsidRPr="00862D24">
              <w:rPr>
                <w:rFonts w:ascii="Georgia" w:hAnsi="Georgia"/>
              </w:rPr>
              <w:t>Tjänsteproducent (P)</w:t>
            </w:r>
          </w:p>
        </w:tc>
        <w:tc>
          <w:tcPr>
            <w:tcW w:w="3827" w:type="dxa"/>
          </w:tcPr>
          <w:p w14:paraId="11035784" w14:textId="591A5486" w:rsidR="00992906" w:rsidRPr="00862D24" w:rsidRDefault="00992906" w:rsidP="007C1FB9">
            <w:pPr>
              <w:pStyle w:val="TableText"/>
              <w:rPr>
                <w:rFonts w:ascii="Georgia" w:hAnsi="Georgia"/>
              </w:rPr>
            </w:pPr>
            <w:r w:rsidRPr="00862D24">
              <w:rPr>
                <w:rFonts w:ascii="Georgia" w:hAnsi="Georgia"/>
              </w:rPr>
              <w:t>Hanterar logik och format så som specificeras av ett tjänstekontrakt.</w:t>
            </w:r>
          </w:p>
        </w:tc>
        <w:tc>
          <w:tcPr>
            <w:tcW w:w="4678" w:type="dxa"/>
          </w:tcPr>
          <w:p w14:paraId="48412B69" w14:textId="2F1FC698" w:rsidR="00992906" w:rsidRDefault="00992906" w:rsidP="007C1FB9">
            <w:pPr>
              <w:pStyle w:val="TableText"/>
              <w:rPr>
                <w:rFonts w:ascii="Georgia" w:hAnsi="Georgia"/>
              </w:rPr>
            </w:pPr>
            <w:r>
              <w:rPr>
                <w:rFonts w:ascii="Georgia" w:hAnsi="Georgia"/>
              </w:rPr>
              <w:t>Se referens [R3]</w:t>
            </w:r>
          </w:p>
        </w:tc>
      </w:tr>
    </w:tbl>
    <w:p w14:paraId="0453C321" w14:textId="77777777" w:rsidR="0039481C" w:rsidRPr="00340B65" w:rsidRDefault="0039481C" w:rsidP="0039481C">
      <w:pPr>
        <w:rPr>
          <w:b/>
        </w:rPr>
      </w:pPr>
    </w:p>
    <w:p w14:paraId="47C3BE48" w14:textId="0109A23C" w:rsidR="0039481C" w:rsidRPr="00351657" w:rsidRDefault="0039481C" w:rsidP="00351657">
      <w:pPr>
        <w:spacing w:line="240" w:lineRule="auto"/>
        <w:rPr>
          <w:rFonts w:eastAsia="Times New Roman"/>
          <w:bCs/>
          <w:sz w:val="30"/>
          <w:szCs w:val="28"/>
        </w:rPr>
      </w:pPr>
    </w:p>
    <w:p w14:paraId="594512BB" w14:textId="77777777" w:rsidR="00D72C00" w:rsidRDefault="00D72C00">
      <w:pPr>
        <w:spacing w:line="240" w:lineRule="auto"/>
        <w:rPr>
          <w:rFonts w:eastAsia="Times New Roman"/>
          <w:bCs/>
          <w:sz w:val="30"/>
          <w:szCs w:val="28"/>
        </w:rPr>
      </w:pPr>
      <w:bookmarkStart w:id="2" w:name="_Toc357754843"/>
      <w:bookmarkStart w:id="3" w:name="_Toc243452541"/>
      <w:bookmarkStart w:id="4" w:name="_Toc406145647"/>
      <w:r>
        <w:br w:type="page"/>
      </w:r>
    </w:p>
    <w:p w14:paraId="3B67BAEE" w14:textId="662FF7DF" w:rsidR="0039481C" w:rsidRDefault="0039481C" w:rsidP="0039481C">
      <w:pPr>
        <w:pStyle w:val="Rubrik1"/>
      </w:pPr>
      <w:r>
        <w:lastRenderedPageBreak/>
        <w:t>Inledning</w:t>
      </w:r>
      <w:bookmarkEnd w:id="2"/>
      <w:bookmarkEnd w:id="3"/>
      <w:bookmarkEnd w:id="4"/>
    </w:p>
    <w:p w14:paraId="157B1015" w14:textId="77777777" w:rsidR="0039481C" w:rsidRPr="007E3F3B" w:rsidRDefault="0039481C" w:rsidP="0039481C">
      <w:pPr>
        <w:tabs>
          <w:tab w:val="left" w:pos="2552"/>
        </w:tabs>
        <w:spacing w:line="240" w:lineRule="auto"/>
        <w:rPr>
          <w:i/>
        </w:rPr>
      </w:pPr>
      <w:r w:rsidRPr="007E3F3B">
        <w:rPr>
          <w:i/>
        </w:rPr>
        <w:t xml:space="preserve">Detta är beskrivningen av tjänstekontrakten i tjänstedomänen </w:t>
      </w:r>
    </w:p>
    <w:p w14:paraId="768E9367" w14:textId="62A321A9" w:rsidR="0039481C" w:rsidRPr="003D6708" w:rsidRDefault="0039481C" w:rsidP="003D6708">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7C1FB9" w:rsidRPr="007C1FB9">
        <w:rPr>
          <w:b/>
          <w:color w:val="76923C" w:themeColor="accent3" w:themeShade="BF"/>
        </w:rPr>
        <w:t>clinicalprocess</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7C1FB9" w:rsidRPr="007C1FB9">
        <w:rPr>
          <w:b/>
          <w:color w:val="76923C" w:themeColor="accent3" w:themeShade="BF"/>
        </w:rPr>
        <w:t>healthcond</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7C1FB9" w:rsidRPr="007C1FB9">
        <w:rPr>
          <w:b/>
          <w:color w:val="76923C" w:themeColor="accent3" w:themeShade="BF"/>
        </w:rPr>
        <w:t>basic</w:t>
      </w:r>
      <w:proofErr w:type="spellEnd"/>
      <w:r w:rsidRPr="00344F4D">
        <w:rPr>
          <w:color w:val="76923C" w:themeColor="accent3" w:themeShade="BF"/>
        </w:rPr>
        <w:fldChar w:fldCharType="end"/>
      </w:r>
    </w:p>
    <w:p w14:paraId="54201CDA" w14:textId="77777777" w:rsidR="007D7250" w:rsidRDefault="0039481C" w:rsidP="0039481C">
      <w:r w:rsidRPr="007E3F3B">
        <w:rPr>
          <w:i/>
        </w:rPr>
        <w:t xml:space="preserve">Tjänstekontrakten är baserade på RIVTA 2.1 [R2] och reglerade genom </w:t>
      </w:r>
      <w:proofErr w:type="spellStart"/>
      <w:r w:rsidRPr="007E3F3B">
        <w:rPr>
          <w:i/>
        </w:rPr>
        <w:t>arkitekturella</w:t>
      </w:r>
      <w:proofErr w:type="spellEnd"/>
      <w:r w:rsidRPr="007E3F3B">
        <w:rPr>
          <w:i/>
        </w:rPr>
        <w:t xml:space="preserve"> beslut [R1]</w:t>
      </w:r>
      <w:r w:rsidR="007D7250">
        <w:rPr>
          <w:i/>
        </w:rPr>
        <w:t>.</w:t>
      </w:r>
      <w:r>
        <w:t xml:space="preserve"> </w:t>
      </w:r>
    </w:p>
    <w:p w14:paraId="3CB6B644" w14:textId="77777777" w:rsidR="007075D4" w:rsidRDefault="007075D4" w:rsidP="0039481C"/>
    <w:p w14:paraId="41A2044F" w14:textId="77777777" w:rsidR="0039481C" w:rsidRPr="007E3F3B" w:rsidRDefault="0039481C" w:rsidP="0039481C">
      <w:pPr>
        <w:rPr>
          <w:i/>
        </w:rPr>
      </w:pPr>
      <w:r w:rsidRPr="007E3F3B">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7E3F3B" w:rsidRDefault="0039481C" w:rsidP="0039481C">
      <w:pPr>
        <w:rPr>
          <w:i/>
        </w:rPr>
      </w:pPr>
      <w:r w:rsidRPr="007E3F3B">
        <w:rPr>
          <w:i/>
        </w:rP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Rubrik2"/>
      </w:pPr>
      <w:bookmarkStart w:id="5" w:name="_Toc406145648"/>
      <w:bookmarkStart w:id="6" w:name="_Toc269040962"/>
      <w:r>
        <w:t>Svenskt namn</w:t>
      </w:r>
      <w:bookmarkEnd w:id="5"/>
    </w:p>
    <w:p w14:paraId="11412EB0" w14:textId="5BFCBDEA" w:rsidR="003D6708" w:rsidRPr="00992906" w:rsidRDefault="003D6708" w:rsidP="003D6708">
      <w:pPr>
        <w:rPr>
          <w:color w:val="76923C" w:themeColor="accent3" w:themeShade="BF"/>
        </w:rPr>
      </w:pPr>
      <w:r w:rsidRPr="00992906">
        <w:rPr>
          <w:color w:val="76923C" w:themeColor="accent3" w:themeShade="BF"/>
        </w:rPr>
        <w:fldChar w:fldCharType="begin"/>
      </w:r>
      <w:r w:rsidR="00680827" w:rsidRPr="00992906">
        <w:rPr>
          <w:color w:val="76923C" w:themeColor="accent3" w:themeShade="BF"/>
        </w:rPr>
        <w:instrText xml:space="preserve"> DOCPROPERTY "svenamn</w:instrText>
      </w:r>
      <w:r w:rsidRPr="00992906">
        <w:rPr>
          <w:color w:val="76923C" w:themeColor="accent3" w:themeShade="BF"/>
        </w:rPr>
        <w:instrText xml:space="preserve">" \* MERGEFORMAT </w:instrText>
      </w:r>
      <w:r w:rsidRPr="00992906">
        <w:rPr>
          <w:color w:val="76923C" w:themeColor="accent3" w:themeShade="BF"/>
        </w:rPr>
        <w:fldChar w:fldCharType="separate"/>
      </w:r>
      <w:r w:rsidR="00992906" w:rsidRPr="00992906">
        <w:rPr>
          <w:color w:val="76923C" w:themeColor="accent3" w:themeShade="BF"/>
        </w:rPr>
        <w:t xml:space="preserve">Vård- och omsorg </w:t>
      </w:r>
      <w:proofErr w:type="spellStart"/>
      <w:proofErr w:type="gramStart"/>
      <w:r w:rsidR="00992906" w:rsidRPr="00992906">
        <w:rPr>
          <w:color w:val="76923C" w:themeColor="accent3" w:themeShade="BF"/>
        </w:rPr>
        <w:t>kärnprocess:hantera</w:t>
      </w:r>
      <w:proofErr w:type="spellEnd"/>
      <w:proofErr w:type="gramEnd"/>
      <w:r w:rsidR="00992906" w:rsidRPr="00992906">
        <w:rPr>
          <w:color w:val="76923C" w:themeColor="accent3" w:themeShade="BF"/>
        </w:rPr>
        <w:t xml:space="preserve"> hälsorelaterade </w:t>
      </w:r>
      <w:proofErr w:type="spellStart"/>
      <w:r w:rsidR="00992906" w:rsidRPr="00992906">
        <w:rPr>
          <w:color w:val="76923C" w:themeColor="accent3" w:themeShade="BF"/>
        </w:rPr>
        <w:t>tillstånd:basuppgifter</w:t>
      </w:r>
      <w:proofErr w:type="spellEnd"/>
      <w:r w:rsidRPr="00992906">
        <w:rPr>
          <w:color w:val="76923C" w:themeColor="accent3" w:themeShade="BF"/>
        </w:rPr>
        <w:fldChar w:fldCharType="end"/>
      </w:r>
    </w:p>
    <w:p w14:paraId="3A1335F0" w14:textId="3967B9B2" w:rsidR="00337395" w:rsidRPr="005F3FF0" w:rsidRDefault="00680827" w:rsidP="003D6708">
      <w:pPr>
        <w:rPr>
          <w:b/>
          <w:color w:val="76923C" w:themeColor="accent3" w:themeShade="BF"/>
        </w:rPr>
      </w:pPr>
      <w:r w:rsidRPr="00992906">
        <w:rPr>
          <w:color w:val="76923C" w:themeColor="accent3" w:themeShade="BF"/>
        </w:rPr>
        <w:fldChar w:fldCharType="begin"/>
      </w:r>
      <w:r w:rsidRPr="00992906">
        <w:rPr>
          <w:color w:val="76923C" w:themeColor="accent3" w:themeShade="BF"/>
        </w:rPr>
        <w:instrText xml:space="preserve"> DOCPROPERTY "svekortnamn" \* MERGEFORMAT </w:instrText>
      </w:r>
      <w:r w:rsidRPr="00992906">
        <w:rPr>
          <w:color w:val="76923C" w:themeColor="accent3" w:themeShade="BF"/>
        </w:rPr>
        <w:fldChar w:fldCharType="separate"/>
      </w:r>
      <w:r w:rsidR="00992906" w:rsidRPr="00992906">
        <w:rPr>
          <w:color w:val="76923C" w:themeColor="accent3" w:themeShade="BF"/>
        </w:rPr>
        <w:t xml:space="preserve">basuppgifter tillstånd </w:t>
      </w:r>
      <w:r w:rsidRPr="00992906">
        <w:rPr>
          <w:color w:val="76923C" w:themeColor="accent3" w:themeShade="BF"/>
        </w:rPr>
        <w:fldChar w:fldCharType="end"/>
      </w:r>
      <w:r w:rsidR="00337395">
        <w:rPr>
          <w:b/>
          <w:color w:val="76923C" w:themeColor="accent3" w:themeShade="BF"/>
        </w:rPr>
        <w:t xml:space="preserve"> </w:t>
      </w:r>
    </w:p>
    <w:bookmarkEnd w:id="6"/>
    <w:p w14:paraId="379952D3" w14:textId="77777777" w:rsidR="005F3FF0" w:rsidRDefault="005F3FF0" w:rsidP="005F3FF0"/>
    <w:p w14:paraId="100B360E" w14:textId="77777777" w:rsidR="005F3FF0" w:rsidRDefault="005F3FF0" w:rsidP="005F3FF0">
      <w:pPr>
        <w:pStyle w:val="Rubrik2"/>
      </w:pPr>
      <w:bookmarkStart w:id="7" w:name="_Toc398042046"/>
      <w:bookmarkStart w:id="8" w:name="_Toc406145649"/>
      <w:r>
        <w:t>WEB beskrivning</w:t>
      </w:r>
      <w:bookmarkEnd w:id="7"/>
      <w:bookmarkEnd w:id="8"/>
    </w:p>
    <w:p w14:paraId="473709EA" w14:textId="4EC5F473" w:rsidR="001D3344" w:rsidRDefault="001D3344" w:rsidP="001D3344">
      <w:r>
        <w:t xml:space="preserve">Syftet med denna domän är att kommunicera information om </w:t>
      </w:r>
      <w:r w:rsidR="00DD1A6E">
        <w:t>observationer</w:t>
      </w:r>
      <w:r>
        <w:t xml:space="preserve"> och </w:t>
      </w:r>
      <w:r w:rsidR="00DD1A6E">
        <w:t xml:space="preserve">mätvärden </w:t>
      </w:r>
      <w:r w:rsidR="002E6E06">
        <w:t>från</w:t>
      </w:r>
      <w:r>
        <w:t xml:space="preserve"> kärnprocessen på ett strukturerat sätt. Informationen i </w:t>
      </w:r>
      <w:r w:rsidR="00DD1A6E">
        <w:t>familjen av kontrakt</w:t>
      </w:r>
      <w:r>
        <w:t xml:space="preserve"> </w:t>
      </w:r>
      <w:r w:rsidR="00DD1A6E">
        <w:t xml:space="preserve">som detta kontrakt tillhör möjliggör ett sätt att representera komplexa kliniska sammanhang i atomära </w:t>
      </w:r>
      <w:r>
        <w:t>delar</w:t>
      </w:r>
      <w:r w:rsidR="00DD1A6E">
        <w:t>. De atomära delarna sammanfogas med hjälp av sambandsklasser som kan skapa relationer mellan respektive del</w:t>
      </w:r>
      <w:r>
        <w:t xml:space="preserve">. Ett exempel på detta kan vara </w:t>
      </w:r>
      <w:r w:rsidR="00DD1A6E">
        <w:t xml:space="preserve">att det finns ett explicit dokumenterat samband mellan en ställd </w:t>
      </w:r>
      <w:r w:rsidR="002E6E06">
        <w:t>diabetes</w:t>
      </w:r>
      <w:r w:rsidR="00DD1A6E">
        <w:t xml:space="preserve"> typ-1 diagnos och tidigare tagna blodglukosmätningar.</w:t>
      </w:r>
      <w:r>
        <w:t xml:space="preserve"> </w:t>
      </w:r>
    </w:p>
    <w:p w14:paraId="2584352B" w14:textId="77777777" w:rsidR="001D3344" w:rsidRDefault="001D3344" w:rsidP="001D3344"/>
    <w:p w14:paraId="404437E5" w14:textId="2ACF5ED3" w:rsidR="00992906" w:rsidRPr="00992906" w:rsidRDefault="00DD1A6E" w:rsidP="00992906">
      <w:r>
        <w:t>Tjänstedomänen</w:t>
      </w:r>
      <w:r w:rsidR="001D3344">
        <w:t xml:space="preserve"> ställer krav på att informationen är strukturerad och kodad. Denna domän tillgodoser behov hos exempelvis kvalitetsregister och uppföljningssystem som behöver kunna bearbeta och tolka information maskinellt.</w:t>
      </w:r>
      <w:bookmarkStart w:id="9" w:name="_Toc198086678"/>
      <w:bookmarkStart w:id="10" w:name="_Toc224960918"/>
      <w:bookmarkStart w:id="11" w:name="_Toc357754844"/>
      <w:bookmarkStart w:id="12" w:name="_Toc243452542"/>
      <w:bookmarkStart w:id="13" w:name="_Toc163300578"/>
      <w:bookmarkStart w:id="14" w:name="_Toc163300880"/>
      <w:bookmarkStart w:id="15" w:name="_Toc198366954"/>
      <w:r w:rsidR="00992906">
        <w:br w:type="page"/>
      </w:r>
    </w:p>
    <w:p w14:paraId="6A4B8311" w14:textId="50ED723C" w:rsidR="0039481C" w:rsidRDefault="0039481C" w:rsidP="0039481C">
      <w:pPr>
        <w:pStyle w:val="Rubrik1"/>
      </w:pPr>
      <w:bookmarkStart w:id="16" w:name="_Toc406145650"/>
      <w:r>
        <w:lastRenderedPageBreak/>
        <w:t>Versionsinformation</w:t>
      </w:r>
      <w:bookmarkEnd w:id="9"/>
      <w:bookmarkEnd w:id="10"/>
      <w:bookmarkEnd w:id="11"/>
      <w:bookmarkEnd w:id="12"/>
      <w:bookmarkEnd w:id="16"/>
    </w:p>
    <w:p w14:paraId="2F36E12C" w14:textId="7ED06B2B" w:rsidR="0039481C" w:rsidRDefault="0039481C" w:rsidP="0039481C">
      <w:r w:rsidRPr="007E3F3B">
        <w:rPr>
          <w:i/>
        </w:rPr>
        <w:t>Denna revision av tjänstekontraktsbeskrivningen handlar om</w:t>
      </w:r>
      <w:r w:rsidR="008055D7">
        <w:rPr>
          <w:i/>
        </w:rPr>
        <w:t xml:space="preserve"> domänen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clinicalprocess</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healthcond</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r w:rsidR="005F3FF0" w:rsidRPr="005F3FF0">
        <w:rPr>
          <w:b/>
          <w:color w:val="76923C" w:themeColor="accent3" w:themeShade="BF"/>
        </w:rPr>
        <w:t>basic</w:t>
      </w:r>
      <w:proofErr w:type="spellEnd"/>
      <w:r w:rsidR="008574CF" w:rsidRPr="00344F4D">
        <w:rPr>
          <w:color w:val="76923C" w:themeColor="accent3" w:themeShade="BF"/>
        </w:rPr>
        <w:fldChar w:fldCharType="end"/>
      </w:r>
      <w:r w:rsidR="008574CF">
        <w:rPr>
          <w:color w:val="76923C" w:themeColor="accent3" w:themeShade="BF"/>
        </w:rPr>
        <w:t xml:space="preserve">. </w:t>
      </w:r>
      <w:r w:rsidRPr="007E3F3B">
        <w:rPr>
          <w:i/>
        </w:rPr>
        <w:t>Observera att version för detta dokument och domänen måste vara lika. Detta för att spårbarheten inte skall brytas.</w:t>
      </w:r>
      <w:r>
        <w:t xml:space="preserve"> </w:t>
      </w:r>
    </w:p>
    <w:p w14:paraId="676921EF" w14:textId="77777777" w:rsidR="0039481C" w:rsidRDefault="0039481C" w:rsidP="0039481C"/>
    <w:p w14:paraId="4747BC91" w14:textId="7B69F377" w:rsidR="0039481C" w:rsidRDefault="0039481C" w:rsidP="0039481C">
      <w:pPr>
        <w:pStyle w:val="Rubrik2"/>
      </w:pPr>
      <w:bookmarkStart w:id="17" w:name="_Toc357754845"/>
      <w:bookmarkStart w:id="18" w:name="_Toc243452543"/>
      <w:bookmarkStart w:id="19" w:name="_Toc406145651"/>
      <w:bookmarkStart w:id="20" w:name="_Toc163300882"/>
      <w:r>
        <w:t xml:space="preserve">Version </w:t>
      </w:r>
      <w:bookmarkEnd w:id="17"/>
      <w:bookmarkEnd w:id="18"/>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1F1D31">
        <w:rPr>
          <w:color w:val="008000"/>
        </w:rPr>
        <w:t>1.0</w:t>
      </w:r>
      <w:bookmarkEnd w:id="19"/>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Rubrik3"/>
      </w:pPr>
      <w:bookmarkStart w:id="21" w:name="_Toc243452544"/>
      <w:bookmarkStart w:id="22" w:name="_Toc406145652"/>
      <w:r>
        <w:t>Oförändrade tjänstekontrakt</w:t>
      </w:r>
      <w:bookmarkEnd w:id="21"/>
      <w:bookmarkEnd w:id="22"/>
    </w:p>
    <w:p w14:paraId="51263932" w14:textId="77777777" w:rsidR="005F3FF0" w:rsidRPr="005F3FF0" w:rsidRDefault="005F3FF0" w:rsidP="005F3FF0"/>
    <w:p w14:paraId="00D1F070" w14:textId="77777777" w:rsidR="0039481C" w:rsidRDefault="0039481C" w:rsidP="0039481C">
      <w:pPr>
        <w:pStyle w:val="Rubrik3"/>
      </w:pPr>
      <w:bookmarkStart w:id="23" w:name="_Toc243452545"/>
      <w:bookmarkStart w:id="24" w:name="_Toc406145653"/>
      <w:r>
        <w:t>Nya tjänstekontrakt</w:t>
      </w:r>
      <w:bookmarkEnd w:id="23"/>
      <w:bookmarkEnd w:id="24"/>
    </w:p>
    <w:p w14:paraId="1101B2AF" w14:textId="77777777" w:rsidR="0039481C" w:rsidRPr="007E3F3B" w:rsidRDefault="0039481C" w:rsidP="0039481C">
      <w:pPr>
        <w:rPr>
          <w:i/>
        </w:rPr>
      </w:pPr>
      <w:r w:rsidRPr="007E3F3B">
        <w:rPr>
          <w:i/>
        </w:rPr>
        <w:t>Följande nya tjänstekontrakt finns från och med denna version:</w:t>
      </w:r>
    </w:p>
    <w:p w14:paraId="079DC266" w14:textId="77777777" w:rsidR="005F3FF0" w:rsidRDefault="005F3FF0" w:rsidP="005F3FF0">
      <w:pPr>
        <w:numPr>
          <w:ilvl w:val="0"/>
          <w:numId w:val="27"/>
        </w:numPr>
      </w:pPr>
      <w:proofErr w:type="spellStart"/>
      <w:r w:rsidRPr="0007501F">
        <w:t>GetObservation</w:t>
      </w:r>
      <w:proofErr w:type="spellEnd"/>
      <w:r w:rsidRPr="0007501F">
        <w:t>, version 1.0</w:t>
      </w:r>
    </w:p>
    <w:p w14:paraId="2B83C3D7" w14:textId="77777777" w:rsidR="0039481C" w:rsidRPr="00DC5529" w:rsidRDefault="0039481C" w:rsidP="0039481C">
      <w:pPr>
        <w:rPr>
          <w:highlight w:val="yellow"/>
        </w:rPr>
      </w:pPr>
    </w:p>
    <w:p w14:paraId="78FCE635" w14:textId="77777777" w:rsidR="0039481C" w:rsidRDefault="0039481C" w:rsidP="0039481C">
      <w:pPr>
        <w:pStyle w:val="Rubrik3"/>
      </w:pPr>
      <w:bookmarkStart w:id="25" w:name="_Toc243452546"/>
      <w:bookmarkStart w:id="26" w:name="_Toc406145654"/>
      <w:r>
        <w:t>Förändrade tjänstekontrakt</w:t>
      </w:r>
      <w:bookmarkEnd w:id="25"/>
      <w:bookmarkEnd w:id="26"/>
    </w:p>
    <w:p w14:paraId="6D97361C" w14:textId="76CCB711" w:rsidR="00992906" w:rsidRDefault="00992906" w:rsidP="00992906">
      <w:bookmarkStart w:id="27" w:name="_Toc243452547"/>
      <w:r w:rsidRPr="00FA142C">
        <w:t xml:space="preserve">Inga tjänstekontrakt har </w:t>
      </w:r>
      <w:r w:rsidR="005464FE">
        <w:t>ändrats</w:t>
      </w:r>
      <w:r w:rsidRPr="00FA142C">
        <w:t>.</w:t>
      </w:r>
    </w:p>
    <w:p w14:paraId="5D03C97B" w14:textId="77777777" w:rsidR="00992906" w:rsidRDefault="00992906" w:rsidP="00992906"/>
    <w:p w14:paraId="409D1692" w14:textId="77777777" w:rsidR="0039481C" w:rsidRDefault="0039481C" w:rsidP="0039481C">
      <w:pPr>
        <w:pStyle w:val="Rubrik3"/>
      </w:pPr>
      <w:bookmarkStart w:id="28" w:name="_Toc406145655"/>
      <w:r>
        <w:t>Utgångna tjänstekontrakt</w:t>
      </w:r>
      <w:bookmarkEnd w:id="27"/>
      <w:bookmarkEnd w:id="28"/>
    </w:p>
    <w:p w14:paraId="16944333" w14:textId="77777777" w:rsidR="005F3FF0" w:rsidRDefault="005F3FF0" w:rsidP="005F3FF0">
      <w:r w:rsidRPr="00FA142C">
        <w:t>Inga tjänstekontrakt har utgått.</w:t>
      </w:r>
    </w:p>
    <w:p w14:paraId="3C332A77" w14:textId="77777777" w:rsidR="0039481C" w:rsidRPr="0028759B" w:rsidRDefault="0039481C" w:rsidP="0028759B">
      <w:pPr>
        <w:rPr>
          <w:color w:val="4F81BD" w:themeColor="accent1"/>
        </w:rPr>
      </w:pPr>
    </w:p>
    <w:p w14:paraId="11F0DE31" w14:textId="77777777" w:rsidR="0039481C" w:rsidRDefault="0039481C" w:rsidP="0039481C">
      <w:pPr>
        <w:pStyle w:val="Rubrik2"/>
      </w:pPr>
      <w:bookmarkStart w:id="29" w:name="_Toc357754846"/>
      <w:bookmarkStart w:id="30" w:name="_Toc243452548"/>
      <w:bookmarkStart w:id="31" w:name="_Toc406145656"/>
      <w:r w:rsidRPr="0028759B">
        <w:t>Version tidigare</w:t>
      </w:r>
      <w:bookmarkEnd w:id="29"/>
      <w:bookmarkEnd w:id="30"/>
      <w:bookmarkEnd w:id="31"/>
    </w:p>
    <w:p w14:paraId="2FEA36CC" w14:textId="357D3BA2" w:rsidR="005464FE" w:rsidRDefault="005464FE" w:rsidP="005464FE">
      <w:bookmarkStart w:id="32" w:name="_Toc398042054"/>
      <w:r>
        <w:t>Ingen</w:t>
      </w:r>
      <w:r w:rsidRPr="00FA142C">
        <w:t xml:space="preserve"> </w:t>
      </w:r>
      <w:r>
        <w:t>tidigare version finns</w:t>
      </w:r>
      <w:r w:rsidRPr="00FA142C">
        <w:t>.</w:t>
      </w:r>
    </w:p>
    <w:p w14:paraId="745FFE4C" w14:textId="77777777" w:rsidR="005464FE" w:rsidRDefault="005464FE">
      <w:pPr>
        <w:spacing w:line="240" w:lineRule="auto"/>
        <w:rPr>
          <w:rFonts w:eastAsia="Times New Roman"/>
          <w:bCs/>
          <w:sz w:val="30"/>
          <w:szCs w:val="28"/>
        </w:rPr>
      </w:pPr>
      <w:r>
        <w:br w:type="page"/>
      </w:r>
    </w:p>
    <w:p w14:paraId="44062943" w14:textId="20659709" w:rsidR="003C3375" w:rsidRDefault="003C3375" w:rsidP="003C3375">
      <w:pPr>
        <w:pStyle w:val="Rubrik1"/>
      </w:pPr>
      <w:bookmarkStart w:id="33" w:name="_Toc406145657"/>
      <w:r>
        <w:lastRenderedPageBreak/>
        <w:t>Tjänstedomänens arkitektur</w:t>
      </w:r>
      <w:bookmarkEnd w:id="32"/>
      <w:bookmarkEnd w:id="33"/>
    </w:p>
    <w:p w14:paraId="327FFD09" w14:textId="77777777" w:rsidR="005464FE" w:rsidRDefault="005464FE" w:rsidP="005464FE">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731B11B1" w14:textId="77777777" w:rsidR="005464FE" w:rsidRDefault="005464FE" w:rsidP="005464FE"/>
    <w:p w14:paraId="7082A1D1" w14:textId="4EC7C6CC" w:rsidR="005464FE" w:rsidRDefault="005464FE" w:rsidP="005464FE">
      <w:commentRangeStart w:id="34"/>
      <w:r w:rsidRPr="002B336D">
        <w:t xml:space="preserve">Tjänsterna för beskrivning </w:t>
      </w:r>
      <w:r>
        <w:t xml:space="preserve">av </w:t>
      </w:r>
      <w:del w:id="35" w:author="Björn Genfors" w:date="2014-12-15T11:21:00Z">
        <w:r w:rsidDel="00D72C00">
          <w:delText xml:space="preserve">hälsorelaterade </w:delText>
        </w:r>
      </w:del>
      <w:ins w:id="36" w:author="Björn Genfors" w:date="2014-12-15T11:21:00Z">
        <w:r w:rsidR="00D72C00">
          <w:t xml:space="preserve">observerade </w:t>
        </w:r>
      </w:ins>
      <w:r>
        <w:t xml:space="preserve">tillstånd </w:t>
      </w:r>
      <w:r w:rsidRPr="002B336D">
        <w:t>erbjuder sökning av information i vård- och omsorgsgivarnas system för patientadministration och vård</w:t>
      </w:r>
      <w:r>
        <w:t>- och omsorgs</w:t>
      </w:r>
      <w:r w:rsidRPr="002B336D">
        <w:t xml:space="preserve">dokumentation. Utgångspunkten </w:t>
      </w:r>
      <w:r>
        <w:t xml:space="preserve">för tjänsterna i denna tjänstedomän </w:t>
      </w:r>
      <w:r w:rsidRPr="002B336D">
        <w:t>är i första hand patientens</w:t>
      </w:r>
      <w:r>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5E86CC21" w14:textId="77777777" w:rsidR="005464FE" w:rsidRDefault="005464FE" w:rsidP="005464FE"/>
    <w:p w14:paraId="7451FBE8" w14:textId="77777777" w:rsidR="005464FE" w:rsidRPr="0096471C" w:rsidRDefault="005464FE" w:rsidP="005464FE">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w:t>
      </w:r>
      <w:proofErr w:type="spellStart"/>
      <w:r w:rsidRPr="002B336D">
        <w:t>ProcessNotification</w:t>
      </w:r>
      <w:proofErr w:type="spellEnd"/>
      <w:r w:rsidRPr="002B336D">
        <w:t>) får information om en händelse i ett specifikt system. Det är då ändamålsenligt att adressera det</w:t>
      </w:r>
      <w:r>
        <w:t xml:space="preserve"> specifika</w:t>
      </w:r>
      <w:r w:rsidRPr="002B336D">
        <w:t xml:space="preserve"> systemet, istället för den aggregerande tjänsten.</w:t>
      </w:r>
      <w:commentRangeEnd w:id="34"/>
      <w:r w:rsidR="00D72C00">
        <w:rPr>
          <w:rStyle w:val="Kommentarsreferens"/>
        </w:rPr>
        <w:commentReference w:id="34"/>
      </w:r>
    </w:p>
    <w:p w14:paraId="0839DF08" w14:textId="77777777" w:rsidR="005464FE" w:rsidRPr="00143050" w:rsidRDefault="005464FE" w:rsidP="005464FE"/>
    <w:p w14:paraId="5C9A9CD8" w14:textId="108A18D4" w:rsidR="005464FE" w:rsidRPr="005464FE" w:rsidRDefault="005464FE" w:rsidP="005464FE">
      <w:r w:rsidRPr="00143050">
        <w:t>Följande flödesmodeller beskriver översiktligt hur tjänstekontrakten är tänkta att användas. Tjänstekonsument (K) och tjänsteproducente</w:t>
      </w:r>
      <w:r>
        <w:t>r (P) är markerade i figurerna.</w:t>
      </w:r>
    </w:p>
    <w:p w14:paraId="3B69DACA" w14:textId="77777777" w:rsidR="003C3375" w:rsidRDefault="003C3375" w:rsidP="003C3375">
      <w:pPr>
        <w:rPr>
          <w:color w:val="4F81BD" w:themeColor="accent1"/>
        </w:rPr>
      </w:pPr>
    </w:p>
    <w:p w14:paraId="66FB53FE" w14:textId="77777777" w:rsidR="003C3375" w:rsidRDefault="003C3375" w:rsidP="003C3375">
      <w:pPr>
        <w:pStyle w:val="Rubrik2"/>
      </w:pPr>
      <w:bookmarkStart w:id="37" w:name="_Toc398042055"/>
      <w:bookmarkStart w:id="38" w:name="_Toc406145658"/>
      <w:r>
        <w:t>Flöden</w:t>
      </w:r>
      <w:bookmarkEnd w:id="37"/>
      <w:bookmarkEnd w:id="38"/>
    </w:p>
    <w:p w14:paraId="5C4DC414" w14:textId="77777777" w:rsidR="005464FE" w:rsidRPr="00F81A41" w:rsidRDefault="005464FE" w:rsidP="005464FE">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2DEF99" w14:textId="77777777" w:rsidR="005464FE" w:rsidRPr="005464FE" w:rsidRDefault="005464FE" w:rsidP="005464FE"/>
    <w:p w14:paraId="52D22498" w14:textId="77777777" w:rsidR="003C3375" w:rsidRPr="0071169E" w:rsidRDefault="003C3375" w:rsidP="003C3375">
      <w:pPr>
        <w:pStyle w:val="Rubrik3"/>
      </w:pPr>
      <w:bookmarkStart w:id="39" w:name="_Toc398042056"/>
      <w:bookmarkStart w:id="40" w:name="_Toc406145659"/>
      <w:r w:rsidRPr="0071169E">
        <w:t>Hämta observationer</w:t>
      </w:r>
      <w:bookmarkEnd w:id="39"/>
      <w:bookmarkEnd w:id="40"/>
    </w:p>
    <w:p w14:paraId="62D2B595" w14:textId="56CAC25A" w:rsidR="003C3375" w:rsidRPr="00D55F7B" w:rsidRDefault="003C3375" w:rsidP="003C3375">
      <w:r w:rsidRPr="00D55F7B">
        <w:t xml:space="preserve">Nedanstående diagram visar hur </w:t>
      </w:r>
      <w:r>
        <w:t>flödet ser ut när information om observationer hämtas</w:t>
      </w:r>
      <w:r w:rsidRPr="00D55F7B">
        <w:t>.</w:t>
      </w:r>
    </w:p>
    <w:p w14:paraId="488CF137" w14:textId="77777777" w:rsidR="003C3375" w:rsidRDefault="003C3375" w:rsidP="003C3375">
      <w:pPr>
        <w:rPr>
          <w:color w:val="4F81BD" w:themeColor="accent1"/>
        </w:rPr>
      </w:pPr>
    </w:p>
    <w:p w14:paraId="6831AE4F" w14:textId="77777777" w:rsidR="003C3375" w:rsidRDefault="003C3375" w:rsidP="003C3375">
      <w:pPr>
        <w:pStyle w:val="Rubrik4"/>
      </w:pPr>
      <w:r>
        <w:lastRenderedPageBreak/>
        <w:t>Arbetsflöde</w:t>
      </w:r>
    </w:p>
    <w:p w14:paraId="0EB8DF79" w14:textId="77777777" w:rsidR="005464FE" w:rsidRPr="00F81A41" w:rsidRDefault="005464FE" w:rsidP="005464FE">
      <w:pPr>
        <w:rPr>
          <w:b/>
          <w:color w:val="4F81BD" w:themeColor="accent1"/>
        </w:rPr>
      </w:pPr>
      <w:r w:rsidRPr="00F81A41">
        <w:rPr>
          <w:b/>
          <w:noProof/>
          <w:color w:val="4F81BD" w:themeColor="accent1"/>
          <w:lang w:eastAsia="sv-SE"/>
        </w:rPr>
        <w:drawing>
          <wp:inline distT="0" distB="0" distL="0" distR="0" wp14:anchorId="74267E19" wp14:editId="03C08656">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6561CDF1" w14:textId="77777777" w:rsidR="005464FE" w:rsidRPr="00F81A41" w:rsidRDefault="005464FE" w:rsidP="005464FE">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554F75A5" w14:textId="77777777" w:rsidR="005464FE" w:rsidRPr="00F81A41" w:rsidRDefault="005464FE" w:rsidP="005464FE">
      <w:r w:rsidRPr="00F81A41">
        <w:rPr>
          <w:noProof/>
          <w:lang w:eastAsia="sv-SE"/>
        </w:rPr>
        <w:lastRenderedPageBreak/>
        <w:drawing>
          <wp:inline distT="0" distB="0" distL="0" distR="0" wp14:anchorId="7D4CD878" wp14:editId="08196D6E">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36DFA081" w14:textId="0B48F11C" w:rsidR="005C3160" w:rsidRDefault="005464FE" w:rsidP="005464FE">
      <w:pPr>
        <w:pStyle w:val="Beskrivning"/>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Pr>
          <w:color w:val="auto"/>
        </w:rPr>
        <w:t xml:space="preserve"> </w:t>
      </w:r>
      <w:r w:rsidRPr="00F81A41">
        <w:rPr>
          <w:b w:val="0"/>
          <w:color w:val="auto"/>
        </w:rPr>
        <w:t>Exempel:</w:t>
      </w:r>
      <w:r w:rsidRPr="00F81A41">
        <w:rPr>
          <w:color w:val="auto"/>
        </w:rPr>
        <w:t xml:space="preserve"> </w:t>
      </w:r>
      <w:r w:rsidRPr="00F81A41">
        <w:rPr>
          <w:b w:val="0"/>
          <w:color w:val="auto"/>
        </w:rPr>
        <w:t>Adressering vid anrop till aggregerande vårdgivartjänst (t.ex. från NP</w:t>
      </w:r>
      <w:r>
        <w:rPr>
          <w:b w:val="0"/>
          <w:color w:val="auto"/>
        </w:rPr>
        <w:t>Ö</w:t>
      </w:r>
      <w:r w:rsidRPr="00F81A41">
        <w:rPr>
          <w:b w:val="0"/>
          <w:color w:val="auto"/>
        </w:rPr>
        <w:t>-tillämpningen).</w:t>
      </w:r>
    </w:p>
    <w:p w14:paraId="0856646A" w14:textId="77777777" w:rsidR="005464FE" w:rsidRPr="005464FE" w:rsidRDefault="005464FE" w:rsidP="005464FE"/>
    <w:p w14:paraId="67DF27CA" w14:textId="77777777" w:rsidR="003C3375" w:rsidRDefault="003C3375" w:rsidP="003C3375">
      <w:pPr>
        <w:pStyle w:val="Rubrik5"/>
      </w:pPr>
      <w:r w:rsidRPr="00E131FD">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3C3375" w:rsidRPr="00F71DFD" w14:paraId="6F693C7A" w14:textId="77777777" w:rsidTr="005464FE">
        <w:trPr>
          <w:trHeight w:val="348"/>
        </w:trPr>
        <w:tc>
          <w:tcPr>
            <w:tcW w:w="1164"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7066318" w14:textId="77777777" w:rsidR="003C3375" w:rsidRPr="00F71DFD" w:rsidRDefault="003C3375" w:rsidP="002131A0">
            <w:pPr>
              <w:tabs>
                <w:tab w:val="left" w:pos="567"/>
              </w:tabs>
              <w:jc w:val="center"/>
              <w:rPr>
                <w:b/>
                <w:szCs w:val="24"/>
              </w:rPr>
            </w:pPr>
            <w:r w:rsidRPr="00F71DFD">
              <w:rPr>
                <w:b/>
                <w:szCs w:val="24"/>
              </w:rPr>
              <w:t>Namn/beteckning</w:t>
            </w:r>
          </w:p>
        </w:tc>
        <w:tc>
          <w:tcPr>
            <w:tcW w:w="3836"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149371" w14:textId="77777777" w:rsidR="003C3375" w:rsidRPr="00F71DFD" w:rsidRDefault="003C3375" w:rsidP="002131A0">
            <w:pPr>
              <w:tabs>
                <w:tab w:val="left" w:pos="567"/>
              </w:tabs>
              <w:rPr>
                <w:b/>
                <w:szCs w:val="24"/>
              </w:rPr>
            </w:pPr>
            <w:r w:rsidRPr="00F71DFD">
              <w:rPr>
                <w:b/>
                <w:szCs w:val="24"/>
              </w:rPr>
              <w:t>Beskrivning alt. referens</w:t>
            </w:r>
          </w:p>
        </w:tc>
      </w:tr>
      <w:tr w:rsidR="005464FE" w:rsidRPr="00A55D30" w14:paraId="03ABACDD" w14:textId="77777777" w:rsidTr="005464FE">
        <w:trPr>
          <w:trHeight w:val="709"/>
        </w:trPr>
        <w:tc>
          <w:tcPr>
            <w:tcW w:w="1164" w:type="pct"/>
            <w:tcBorders>
              <w:top w:val="single" w:sz="6" w:space="0" w:color="auto"/>
            </w:tcBorders>
          </w:tcPr>
          <w:p w14:paraId="3341F9C6" w14:textId="7E221F29" w:rsidR="005464FE" w:rsidRPr="00640CE2" w:rsidRDefault="005464FE" w:rsidP="002131A0">
            <w:pPr>
              <w:spacing w:before="40" w:after="40"/>
            </w:pPr>
            <w:r w:rsidRPr="00F81A41">
              <w:t>Patienten</w:t>
            </w:r>
          </w:p>
        </w:tc>
        <w:tc>
          <w:tcPr>
            <w:tcW w:w="3836" w:type="pct"/>
            <w:tcBorders>
              <w:top w:val="single" w:sz="6" w:space="0" w:color="auto"/>
            </w:tcBorders>
          </w:tcPr>
          <w:p w14:paraId="0517F8AD" w14:textId="244FCBE6" w:rsidR="005464FE" w:rsidRPr="00A55D30" w:rsidRDefault="005464FE" w:rsidP="002131A0">
            <w:pPr>
              <w:spacing w:before="40" w:after="40"/>
            </w:pPr>
            <w:r w:rsidRPr="00F81A41">
              <w:t>Den patient som vill få tillgång till sin</w:t>
            </w:r>
            <w:r>
              <w:t>a</w:t>
            </w:r>
            <w:r w:rsidRPr="00F81A41">
              <w:t xml:space="preserve"> vård- och omsorgs</w:t>
            </w:r>
            <w:r>
              <w:t>kontakter</w:t>
            </w:r>
            <w:r w:rsidRPr="00F81A41">
              <w:t>.</w:t>
            </w:r>
          </w:p>
        </w:tc>
      </w:tr>
    </w:tbl>
    <w:p w14:paraId="3346ED96" w14:textId="77777777" w:rsidR="003C3375" w:rsidRPr="0076462F" w:rsidRDefault="003C3375" w:rsidP="003C3375"/>
    <w:p w14:paraId="43157204" w14:textId="77777777" w:rsidR="003C3375" w:rsidRDefault="003C3375" w:rsidP="003C3375">
      <w:pPr>
        <w:pStyle w:val="Rubrik4"/>
      </w:pPr>
      <w:r>
        <w:t>Sekvensdiagram</w:t>
      </w:r>
    </w:p>
    <w:p w14:paraId="28C3CF78" w14:textId="77777777" w:rsidR="003C3375" w:rsidRPr="00040252" w:rsidRDefault="003C3375" w:rsidP="003C3375">
      <w:r>
        <w:t xml:space="preserve">Siffrorna i diagrammet nedan kopplar ihop begäran-svar för respektive meddelande. </w:t>
      </w:r>
    </w:p>
    <w:p w14:paraId="0DDAF319" w14:textId="77777777" w:rsidR="005464FE" w:rsidRDefault="005464FE" w:rsidP="00C85CC3"/>
    <w:p w14:paraId="7AFAFFD0" w14:textId="2D057326" w:rsidR="003C3375" w:rsidRDefault="005464FE" w:rsidP="00C85CC3">
      <w:r w:rsidRPr="005464FE">
        <w:rPr>
          <w:noProof/>
          <w:color w:val="4F81BD" w:themeColor="accent1"/>
          <w:highlight w:val="yellow"/>
          <w:lang w:eastAsia="sv-SE"/>
        </w:rPr>
        <w:lastRenderedPageBreak/>
        <w:drawing>
          <wp:inline distT="0" distB="0" distL="0" distR="0" wp14:anchorId="451F45FB" wp14:editId="5BCC8B78">
            <wp:extent cx="5593710" cy="152782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4">
                      <a:extLst>
                        <a:ext uri="{28A0092B-C50C-407E-A947-70E740481C1C}">
                          <a14:useLocalDpi xmlns:a14="http://schemas.microsoft.com/office/drawing/2010/main" val="0"/>
                        </a:ext>
                      </a:extLst>
                    </a:blip>
                    <a:stretch>
                      <a:fillRect/>
                    </a:stretch>
                  </pic:blipFill>
                  <pic:spPr>
                    <a:xfrm>
                      <a:off x="0" y="0"/>
                      <a:ext cx="5596485" cy="1528580"/>
                    </a:xfrm>
                    <a:prstGeom prst="rect">
                      <a:avLst/>
                    </a:prstGeom>
                  </pic:spPr>
                </pic:pic>
              </a:graphicData>
            </a:graphic>
          </wp:inline>
        </w:drawing>
      </w:r>
    </w:p>
    <w:p w14:paraId="23ACB481" w14:textId="77777777" w:rsidR="005464FE" w:rsidRPr="00F81A41" w:rsidRDefault="005464FE" w:rsidP="005464FE">
      <w:pPr>
        <w:pStyle w:val="Beskrivning"/>
        <w:rPr>
          <w:color w:val="auto"/>
        </w:rPr>
      </w:pPr>
      <w:r w:rsidRPr="005464FE">
        <w:rPr>
          <w:color w:val="auto"/>
          <w:highlight w:val="yellow"/>
        </w:rPr>
        <w:t xml:space="preserve">Figur </w:t>
      </w:r>
      <w:r w:rsidRPr="005464FE">
        <w:rPr>
          <w:color w:val="auto"/>
          <w:highlight w:val="yellow"/>
        </w:rPr>
        <w:fldChar w:fldCharType="begin"/>
      </w:r>
      <w:r w:rsidRPr="005464FE">
        <w:rPr>
          <w:color w:val="auto"/>
          <w:highlight w:val="yellow"/>
        </w:rPr>
        <w:instrText xml:space="preserve"> SEQ Figur \* ARABIC </w:instrText>
      </w:r>
      <w:r w:rsidRPr="005464FE">
        <w:rPr>
          <w:color w:val="auto"/>
          <w:highlight w:val="yellow"/>
        </w:rPr>
        <w:fldChar w:fldCharType="separate"/>
      </w:r>
      <w:r w:rsidRPr="005464FE">
        <w:rPr>
          <w:noProof/>
          <w:color w:val="auto"/>
          <w:highlight w:val="yellow"/>
        </w:rPr>
        <w:t>3</w:t>
      </w:r>
      <w:r w:rsidRPr="005464FE">
        <w:rPr>
          <w:color w:val="auto"/>
          <w:highlight w:val="yellow"/>
        </w:rPr>
        <w:fldChar w:fldCharType="end"/>
      </w:r>
      <w:r w:rsidRPr="005464FE">
        <w:rPr>
          <w:color w:val="auto"/>
          <w:highlight w:val="yellow"/>
        </w:rPr>
        <w:t xml:space="preserve"> </w:t>
      </w:r>
      <w:r w:rsidRPr="005464FE">
        <w:rPr>
          <w:b w:val="0"/>
          <w:color w:val="auto"/>
          <w:highlight w:val="yellow"/>
        </w:rPr>
        <w:t xml:space="preserve">Sekvensdiagram över sökning efter information där </w:t>
      </w:r>
      <w:proofErr w:type="spellStart"/>
      <w:r w:rsidRPr="005464FE">
        <w:rPr>
          <w:b w:val="0"/>
          <w:color w:val="auto"/>
          <w:highlight w:val="yellow"/>
        </w:rPr>
        <w:t>GetCareContacts</w:t>
      </w:r>
      <w:proofErr w:type="spellEnd"/>
      <w:r w:rsidRPr="005464FE">
        <w:rPr>
          <w:b w:val="0"/>
          <w:color w:val="auto"/>
          <w:highlight w:val="yellow"/>
        </w:rPr>
        <w:t xml:space="preserve"> används som exempel men samma princip gäller för alla kontrakt i tjänstedomänen</w:t>
      </w:r>
    </w:p>
    <w:p w14:paraId="0A34CADF" w14:textId="77777777" w:rsidR="003C3375" w:rsidRDefault="003C3375" w:rsidP="003C3375"/>
    <w:p w14:paraId="26578DAD" w14:textId="77777777" w:rsidR="003C3375" w:rsidRDefault="003C3375" w:rsidP="003C3375">
      <w:pPr>
        <w:pStyle w:val="Rubrik5"/>
      </w:pPr>
      <w:r>
        <w:t>Roller</w:t>
      </w:r>
    </w:p>
    <w:tbl>
      <w:tblPr>
        <w:tblStyle w:val="Tabellrutnt"/>
        <w:tblW w:w="0" w:type="auto"/>
        <w:tblLook w:val="04A0" w:firstRow="1" w:lastRow="0" w:firstColumn="1" w:lastColumn="0" w:noHBand="0" w:noVBand="1"/>
      </w:tblPr>
      <w:tblGrid>
        <w:gridCol w:w="2409"/>
        <w:gridCol w:w="6863"/>
      </w:tblGrid>
      <w:tr w:rsidR="003C3375" w:rsidRPr="00F71DFD" w14:paraId="79C289BA" w14:textId="77777777" w:rsidTr="005464FE">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E2F653" w14:textId="77777777" w:rsidR="003C3375" w:rsidRPr="00F71DFD" w:rsidRDefault="003C3375" w:rsidP="002131A0">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91084C7" w14:textId="77777777" w:rsidR="003C3375" w:rsidRPr="00F71DFD" w:rsidRDefault="003C3375" w:rsidP="002131A0">
            <w:pPr>
              <w:spacing w:before="40" w:after="40"/>
              <w:rPr>
                <w:b/>
              </w:rPr>
            </w:pPr>
            <w:r w:rsidRPr="00F71DFD">
              <w:rPr>
                <w:b/>
              </w:rPr>
              <w:t>Beskrivning</w:t>
            </w:r>
          </w:p>
        </w:tc>
      </w:tr>
      <w:tr w:rsidR="005464FE" w:rsidRPr="008A6814" w14:paraId="7DFC1F81" w14:textId="77777777" w:rsidTr="005464FE">
        <w:tc>
          <w:tcPr>
            <w:tcW w:w="2409" w:type="dxa"/>
            <w:tcBorders>
              <w:top w:val="single" w:sz="6" w:space="0" w:color="auto"/>
            </w:tcBorders>
          </w:tcPr>
          <w:p w14:paraId="372A90B1" w14:textId="28B2F2DD" w:rsidR="005464FE" w:rsidRPr="008A6814" w:rsidRDefault="005464FE" w:rsidP="002131A0">
            <w:pPr>
              <w:spacing w:before="40" w:after="40"/>
            </w:pPr>
            <w:r>
              <w:t>Tjänstekonsument</w:t>
            </w:r>
          </w:p>
        </w:tc>
        <w:tc>
          <w:tcPr>
            <w:tcW w:w="6863" w:type="dxa"/>
            <w:tcBorders>
              <w:top w:val="single" w:sz="6" w:space="0" w:color="auto"/>
            </w:tcBorders>
          </w:tcPr>
          <w:p w14:paraId="76FDB455" w14:textId="2D7D611E" w:rsidR="005464FE" w:rsidRPr="008A6814" w:rsidRDefault="005464FE" w:rsidP="002131A0">
            <w:pPr>
              <w:spacing w:before="40" w:after="40"/>
            </w:pPr>
            <w:r w:rsidRPr="00211EF1">
              <w:t xml:space="preserve">Det system som </w:t>
            </w:r>
            <w:r>
              <w:t xml:space="preserve">används för att konsumera information. </w:t>
            </w:r>
            <w:r w:rsidR="002A63EF">
              <w:t>D.v.s.</w:t>
            </w:r>
            <w:r>
              <w:t xml:space="preserve"> det system som använder tjänster enligt ett tjänstekontrakt.</w:t>
            </w:r>
          </w:p>
        </w:tc>
      </w:tr>
      <w:tr w:rsidR="005464FE" w:rsidRPr="008A6814" w14:paraId="1D8E6868" w14:textId="77777777" w:rsidTr="005464FE">
        <w:tc>
          <w:tcPr>
            <w:tcW w:w="2409" w:type="dxa"/>
          </w:tcPr>
          <w:p w14:paraId="4C51972B" w14:textId="6EFB0A0E" w:rsidR="005464FE" w:rsidRPr="008A6814" w:rsidRDefault="005464FE" w:rsidP="002131A0">
            <w:pPr>
              <w:spacing w:before="40" w:after="40"/>
            </w:pPr>
            <w:r w:rsidRPr="008A6814">
              <w:t>Tjänsteplattform</w:t>
            </w:r>
          </w:p>
        </w:tc>
        <w:tc>
          <w:tcPr>
            <w:tcW w:w="6863" w:type="dxa"/>
          </w:tcPr>
          <w:p w14:paraId="71211779" w14:textId="1C7C1AFF" w:rsidR="005464FE" w:rsidRPr="008A6814" w:rsidRDefault="005464FE" w:rsidP="002131A0">
            <w:pPr>
              <w:spacing w:before="40" w:after="40"/>
            </w:pPr>
            <w:r w:rsidRPr="008A6814">
              <w:t xml:space="preserve">Tjänsteplattformen är </w:t>
            </w:r>
            <w:r>
              <w:t>det lager som hanterar virtuella tjänster, aggregerande tjänster samt anpassningstjänster.</w:t>
            </w:r>
          </w:p>
        </w:tc>
      </w:tr>
      <w:tr w:rsidR="005464FE" w:rsidRPr="008A6814" w14:paraId="1B82C12B" w14:textId="77777777" w:rsidTr="005464FE">
        <w:tc>
          <w:tcPr>
            <w:tcW w:w="2409" w:type="dxa"/>
          </w:tcPr>
          <w:p w14:paraId="7B482389" w14:textId="6DB7F8A9" w:rsidR="005464FE" w:rsidRPr="008A6814" w:rsidRDefault="005464FE" w:rsidP="002131A0">
            <w:pPr>
              <w:spacing w:before="40" w:after="40"/>
            </w:pPr>
            <w:r>
              <w:t>Vårdinformationssystem</w:t>
            </w:r>
          </w:p>
        </w:tc>
        <w:tc>
          <w:tcPr>
            <w:tcW w:w="6863" w:type="dxa"/>
          </w:tcPr>
          <w:p w14:paraId="19884318" w14:textId="2816BC77" w:rsidR="005464FE" w:rsidRPr="008A6814" w:rsidRDefault="005464FE" w:rsidP="00266AE6">
            <w:r>
              <w:t>Det system som i detta fall utgör källsystemet som vårdpersonal direkt registrerar/uppdaterar/raderar information i.</w:t>
            </w:r>
          </w:p>
        </w:tc>
      </w:tr>
    </w:tbl>
    <w:p w14:paraId="35991818" w14:textId="77777777" w:rsidR="003C3375" w:rsidRDefault="003C3375" w:rsidP="003C3375"/>
    <w:p w14:paraId="2F290740" w14:textId="77777777" w:rsidR="005464FE" w:rsidRDefault="005464FE" w:rsidP="005464FE">
      <w:pPr>
        <w:pStyle w:val="Rubrik3"/>
      </w:pPr>
      <w:bookmarkStart w:id="41" w:name="_Toc277330953"/>
      <w:bookmarkStart w:id="42" w:name="_Toc406145660"/>
      <w:r>
        <w:t>Beskrivning</w:t>
      </w:r>
      <w:r w:rsidRPr="00631F04">
        <w:t xml:space="preserve"> av relationskonceptet.</w:t>
      </w:r>
      <w:bookmarkEnd w:id="41"/>
      <w:bookmarkEnd w:id="42"/>
    </w:p>
    <w:p w14:paraId="51EBA9B1" w14:textId="5AF51492" w:rsidR="005464FE" w:rsidRDefault="005464FE" w:rsidP="005464FE">
      <w:commentRangeStart w:id="43"/>
      <w:r>
        <w:t xml:space="preserve">Alla kontrakt i tjänstedomänen </w:t>
      </w:r>
      <w:commentRangeEnd w:id="43"/>
      <w:r w:rsidR="00F20932">
        <w:rPr>
          <w:rStyle w:val="Kommentarsreferens"/>
        </w:rPr>
        <w:commentReference w:id="43"/>
      </w:r>
      <w:r>
        <w:t>har stöd för att peka ut relationer till andra informationsmängder, konceptet är till för att en tjänsteproducent skall kunna förmedla till en tjänstekonsument att det finns r</w:t>
      </w:r>
      <w:r w:rsidR="002E6E06">
        <w:t>elaterad information att hämta. En aktivitet (b</w:t>
      </w:r>
      <w:r w:rsidR="002D6108">
        <w:t>lindtarmsoperation) kan exempel</w:t>
      </w:r>
      <w:r w:rsidR="002E6E06">
        <w:t>vis ha en relation till en tidigare observation (b</w:t>
      </w:r>
      <w:r w:rsidR="00AF2142">
        <w:t>lindtarmsinflammation). Relationen har en viss typ vilket i ovanstående exempel skulle kunna vara ”har orsak”.</w:t>
      </w:r>
    </w:p>
    <w:p w14:paraId="58D9BA93" w14:textId="04BB1985" w:rsidR="005464FE" w:rsidRDefault="005464FE" w:rsidP="005464FE">
      <w:r>
        <w:t xml:space="preserve">En relaterad informationsmängd pekas ut med hjälp av typen </w:t>
      </w:r>
      <w:proofErr w:type="spellStart"/>
      <w:r>
        <w:t>ReferredInformationType</w:t>
      </w:r>
      <w:proofErr w:type="spellEnd"/>
      <w:r>
        <w:t xml:space="preserve"> där fältet </w:t>
      </w:r>
      <w:proofErr w:type="spellStart"/>
      <w:r>
        <w:t>type</w:t>
      </w:r>
      <w:proofErr w:type="spellEnd"/>
      <w:r>
        <w:t xml:space="preserve"> beskriver vilken informationsmängd som är refererad och följer </w:t>
      </w:r>
      <w:del w:id="44" w:author="Björn Genfors" w:date="2014-12-15T11:33:00Z">
        <w:r w:rsidDel="00F20932">
          <w:delText xml:space="preserve">samma </w:delText>
        </w:r>
      </w:del>
      <w:r>
        <w:t>tabell</w:t>
      </w:r>
      <w:ins w:id="45" w:author="Björn Genfors" w:date="2014-12-15T11:33:00Z">
        <w:r w:rsidR="00F20932">
          <w:t>en</w:t>
        </w:r>
      </w:ins>
      <w:r>
        <w:t xml:space="preserve"> för </w:t>
      </w:r>
      <w:ins w:id="46" w:author="Björn Genfors" w:date="2014-12-15T11:32:00Z">
        <w:r w:rsidR="00F20932">
          <w:t>e</w:t>
        </w:r>
      </w:ins>
      <w:del w:id="47" w:author="Björn Genfors" w:date="2014-12-15T11:32:00Z">
        <w:r w:rsidDel="00F20932">
          <w:delText>E</w:delText>
        </w:r>
      </w:del>
      <w:r>
        <w:t>ngagemangs</w:t>
      </w:r>
      <w:ins w:id="48" w:author="Björn Genfors" w:date="2014-12-15T11:32:00Z">
        <w:r w:rsidR="00F20932">
          <w:t>i</w:t>
        </w:r>
      </w:ins>
      <w:del w:id="49" w:author="Björn Genfors" w:date="2014-12-15T11:32:00Z">
        <w:r w:rsidDel="00F20932">
          <w:delText>I</w:delText>
        </w:r>
      </w:del>
      <w:r>
        <w:t xml:space="preserve">ndex-kategori t.ex. </w:t>
      </w:r>
      <w:proofErr w:type="spellStart"/>
      <w:r>
        <w:t>voo</w:t>
      </w:r>
      <w:proofErr w:type="spellEnd"/>
      <w:r>
        <w:t xml:space="preserve"> för </w:t>
      </w:r>
      <w:del w:id="50" w:author="Björn Genfors" w:date="2014-12-15T11:32:00Z">
        <w:r w:rsidDel="00F20932">
          <w:delText>GetCareDocumentation</w:delText>
        </w:r>
      </w:del>
      <w:ins w:id="51" w:author="Björn Genfors" w:date="2014-12-15T11:32:00Z">
        <w:r w:rsidR="00F20932">
          <w:t>vårddokumentation</w:t>
        </w:r>
      </w:ins>
      <w:ins w:id="52" w:author="Björn Genfors" w:date="2014-12-15T11:33:00Z">
        <w:r w:rsidR="00F20932">
          <w:t>.</w:t>
        </w:r>
      </w:ins>
      <w:del w:id="53" w:author="Björn Genfors" w:date="2014-12-15T11:33:00Z">
        <w:r w:rsidDel="00F20932">
          <w:delText>,</w:delText>
        </w:r>
      </w:del>
      <w:r>
        <w:t xml:space="preserve"> </w:t>
      </w:r>
      <w:ins w:id="54" w:author="Björn Genfors" w:date="2014-12-15T11:33:00Z">
        <w:r w:rsidR="00F20932">
          <w:t>F</w:t>
        </w:r>
      </w:ins>
      <w:del w:id="55" w:author="Björn Genfors" w:date="2014-12-15T11:33:00Z">
        <w:r w:rsidDel="00F20932">
          <w:delText>f</w:delText>
        </w:r>
      </w:del>
      <w:r>
        <w:t xml:space="preserve">ör att anropa det källsystem som har den relaterade informationsmängden skall </w:t>
      </w:r>
      <w:proofErr w:type="spellStart"/>
      <w:r w:rsidRPr="0036048B">
        <w:t>informati</w:t>
      </w:r>
      <w:r>
        <w:t>onOwner.id.extension</w:t>
      </w:r>
      <w:proofErr w:type="spellEnd"/>
      <w:r>
        <w:t xml:space="preserve"> användas som </w:t>
      </w:r>
      <w:proofErr w:type="spellStart"/>
      <w:r>
        <w:t>l</w:t>
      </w:r>
      <w:r w:rsidRPr="0036048B">
        <w:t>ogicalAddress</w:t>
      </w:r>
      <w:proofErr w:type="spellEnd"/>
      <w:r>
        <w:t xml:space="preserve"> i anropet.</w:t>
      </w:r>
    </w:p>
    <w:p w14:paraId="33D779FC" w14:textId="77777777" w:rsidR="005464FE" w:rsidRDefault="005464FE" w:rsidP="005464FE"/>
    <w:p w14:paraId="6C6F978E" w14:textId="77777777" w:rsidR="005464FE" w:rsidRDefault="005464FE" w:rsidP="005464FE">
      <w:pPr>
        <w:pStyle w:val="Rubrik4"/>
      </w:pPr>
      <w:r w:rsidRPr="00D62345">
        <w:t>Sekvensdiagram</w:t>
      </w:r>
    </w:p>
    <w:p w14:paraId="101608B7" w14:textId="77777777" w:rsidR="005464FE" w:rsidRPr="005150DA" w:rsidRDefault="005464FE" w:rsidP="005464FE"/>
    <w:p w14:paraId="38591E23" w14:textId="77777777" w:rsidR="005464FE" w:rsidRPr="00F81A41" w:rsidRDefault="005464FE" w:rsidP="005464FE">
      <w:pPr>
        <w:rPr>
          <w:color w:val="4F81BD" w:themeColor="accent1"/>
        </w:rPr>
      </w:pPr>
      <w:r w:rsidRPr="005464FE">
        <w:rPr>
          <w:noProof/>
          <w:color w:val="4F81BD" w:themeColor="accent1"/>
          <w:highlight w:val="yellow"/>
          <w:lang w:eastAsia="sv-SE"/>
        </w:rPr>
        <w:lastRenderedPageBreak/>
        <w:drawing>
          <wp:inline distT="0" distB="0" distL="0" distR="0" wp14:anchorId="7B8AD354" wp14:editId="17DA3B06">
            <wp:extent cx="6396355" cy="2367446"/>
            <wp:effectExtent l="0" t="0" r="4445" b="0"/>
            <wp:docPr id="6"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5">
                      <a:extLst>
                        <a:ext uri="{28A0092B-C50C-407E-A947-70E740481C1C}">
                          <a14:useLocalDpi xmlns:a14="http://schemas.microsoft.com/office/drawing/2010/main" val="0"/>
                        </a:ext>
                      </a:extLst>
                    </a:blip>
                    <a:stretch>
                      <a:fillRect/>
                    </a:stretch>
                  </pic:blipFill>
                  <pic:spPr>
                    <a:xfrm>
                      <a:off x="0" y="0"/>
                      <a:ext cx="6397092" cy="2367719"/>
                    </a:xfrm>
                    <a:prstGeom prst="rect">
                      <a:avLst/>
                    </a:prstGeom>
                  </pic:spPr>
                </pic:pic>
              </a:graphicData>
            </a:graphic>
          </wp:inline>
        </w:drawing>
      </w:r>
    </w:p>
    <w:p w14:paraId="4DE5ED65" w14:textId="77777777" w:rsidR="005464FE" w:rsidRPr="00F81A41" w:rsidRDefault="005464FE" w:rsidP="005464FE">
      <w:pPr>
        <w:pStyle w:val="Beskrivning"/>
        <w:rPr>
          <w:color w:val="auto"/>
        </w:rPr>
      </w:pPr>
      <w:r w:rsidRPr="005464FE">
        <w:rPr>
          <w:color w:val="auto"/>
          <w:highlight w:val="yellow"/>
        </w:rPr>
        <w:t xml:space="preserve">Figur </w:t>
      </w:r>
      <w:r w:rsidRPr="005464FE">
        <w:rPr>
          <w:color w:val="auto"/>
          <w:highlight w:val="yellow"/>
        </w:rPr>
        <w:fldChar w:fldCharType="begin"/>
      </w:r>
      <w:r w:rsidRPr="005464FE">
        <w:rPr>
          <w:color w:val="auto"/>
          <w:highlight w:val="yellow"/>
        </w:rPr>
        <w:instrText xml:space="preserve"> SEQ Figur \* ARABIC </w:instrText>
      </w:r>
      <w:r w:rsidRPr="005464FE">
        <w:rPr>
          <w:color w:val="auto"/>
          <w:highlight w:val="yellow"/>
        </w:rPr>
        <w:fldChar w:fldCharType="separate"/>
      </w:r>
      <w:r w:rsidRPr="005464FE">
        <w:rPr>
          <w:noProof/>
          <w:color w:val="auto"/>
          <w:highlight w:val="yellow"/>
        </w:rPr>
        <w:t>4</w:t>
      </w:r>
      <w:r w:rsidRPr="005464FE">
        <w:rPr>
          <w:color w:val="auto"/>
          <w:highlight w:val="yellow"/>
        </w:rPr>
        <w:fldChar w:fldCharType="end"/>
      </w:r>
      <w:r w:rsidRPr="005464FE">
        <w:rPr>
          <w:color w:val="auto"/>
          <w:highlight w:val="yellow"/>
        </w:rPr>
        <w:t xml:space="preserve"> </w:t>
      </w:r>
      <w:r w:rsidRPr="005464FE">
        <w:rPr>
          <w:b w:val="0"/>
          <w:color w:val="auto"/>
          <w:highlight w:val="yellow"/>
        </w:rPr>
        <w:t xml:space="preserve">Sekvensdiagram där </w:t>
      </w:r>
      <w:proofErr w:type="spellStart"/>
      <w:r w:rsidRPr="005464FE">
        <w:rPr>
          <w:b w:val="0"/>
          <w:color w:val="auto"/>
          <w:highlight w:val="yellow"/>
        </w:rPr>
        <w:t>GetCareContacts</w:t>
      </w:r>
      <w:proofErr w:type="spellEnd"/>
      <w:r w:rsidRPr="005464FE">
        <w:rPr>
          <w:b w:val="0"/>
          <w:color w:val="auto"/>
          <w:highlight w:val="yellow"/>
        </w:rPr>
        <w:t xml:space="preserve"> innehåller en referens till vård-och omsorgsdokumentation som sedan hämtas av tjänstekonsument med ett anrop till </w:t>
      </w:r>
      <w:proofErr w:type="spellStart"/>
      <w:r w:rsidRPr="005464FE">
        <w:rPr>
          <w:b w:val="0"/>
          <w:color w:val="auto"/>
          <w:highlight w:val="yellow"/>
        </w:rPr>
        <w:t>GetCareDocumentation</w:t>
      </w:r>
      <w:proofErr w:type="spellEnd"/>
      <w:r w:rsidRPr="005464FE">
        <w:rPr>
          <w:b w:val="0"/>
          <w:color w:val="auto"/>
          <w:highlight w:val="yellow"/>
        </w:rPr>
        <w:t>.</w:t>
      </w:r>
    </w:p>
    <w:p w14:paraId="08D11CE1" w14:textId="77777777" w:rsidR="005464FE" w:rsidRDefault="005464FE" w:rsidP="005464FE">
      <w:pPr>
        <w:pStyle w:val="Rubrik5"/>
      </w:pPr>
      <w:r w:rsidRPr="00F81A41">
        <w:t xml:space="preserve">Roller </w:t>
      </w:r>
    </w:p>
    <w:p w14:paraId="594D8767" w14:textId="77777777" w:rsidR="005464FE" w:rsidRPr="005150DA" w:rsidRDefault="005464FE" w:rsidP="005464FE"/>
    <w:tbl>
      <w:tblPr>
        <w:tblStyle w:val="Tabellrutnt"/>
        <w:tblW w:w="0" w:type="auto"/>
        <w:tblLook w:val="04A0" w:firstRow="1" w:lastRow="0" w:firstColumn="1" w:lastColumn="0" w:noHBand="0" w:noVBand="1"/>
      </w:tblPr>
      <w:tblGrid>
        <w:gridCol w:w="2409"/>
        <w:gridCol w:w="6863"/>
      </w:tblGrid>
      <w:tr w:rsidR="005464FE" w:rsidRPr="00F81A41" w14:paraId="31430CE4" w14:textId="77777777" w:rsidTr="002E6E06">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5065F2" w14:textId="77777777" w:rsidR="005464FE" w:rsidRPr="00F81A41" w:rsidRDefault="005464FE" w:rsidP="002E6E06">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D639B21" w14:textId="77777777" w:rsidR="005464FE" w:rsidRPr="00F81A41" w:rsidRDefault="005464FE" w:rsidP="002E6E06">
            <w:pPr>
              <w:spacing w:before="40" w:after="40"/>
              <w:rPr>
                <w:b/>
              </w:rPr>
            </w:pPr>
            <w:r w:rsidRPr="00F81A41">
              <w:rPr>
                <w:b/>
              </w:rPr>
              <w:t>Beskrivning</w:t>
            </w:r>
          </w:p>
        </w:tc>
      </w:tr>
      <w:tr w:rsidR="005464FE" w:rsidRPr="00F81A41" w14:paraId="60BC1C19" w14:textId="77777777" w:rsidTr="002E6E06">
        <w:tc>
          <w:tcPr>
            <w:tcW w:w="2409" w:type="dxa"/>
          </w:tcPr>
          <w:p w14:paraId="745260BD" w14:textId="77777777" w:rsidR="005464FE" w:rsidRPr="00F81A41" w:rsidRDefault="005464FE" w:rsidP="002E6E06">
            <w:pPr>
              <w:spacing w:before="40" w:after="40"/>
            </w:pPr>
            <w:r>
              <w:t>Tjänstekonsument</w:t>
            </w:r>
          </w:p>
        </w:tc>
        <w:tc>
          <w:tcPr>
            <w:tcW w:w="6863" w:type="dxa"/>
          </w:tcPr>
          <w:p w14:paraId="175631AB" w14:textId="5F9AC644" w:rsidR="005464FE" w:rsidRPr="00F81A41" w:rsidRDefault="005464FE" w:rsidP="002E6E06">
            <w:pPr>
              <w:spacing w:before="40" w:after="40"/>
            </w:pPr>
            <w:r w:rsidRPr="00211EF1">
              <w:t xml:space="preserve">Det system som </w:t>
            </w:r>
            <w:r>
              <w:t>används för att konsumera information. D</w:t>
            </w:r>
            <w:ins w:id="56" w:author="Björn Genfors" w:date="2014-12-15T11:34:00Z">
              <w:r w:rsidR="00F20932">
                <w:t>.</w:t>
              </w:r>
            </w:ins>
            <w:r>
              <w:t>v</w:t>
            </w:r>
            <w:ins w:id="57" w:author="Björn Genfors" w:date="2014-12-15T11:34:00Z">
              <w:r w:rsidR="00F20932">
                <w:t>.</w:t>
              </w:r>
            </w:ins>
            <w:r>
              <w:t>s</w:t>
            </w:r>
            <w:ins w:id="58" w:author="Björn Genfors" w:date="2014-12-15T11:34:00Z">
              <w:r w:rsidR="00F20932">
                <w:t>.</w:t>
              </w:r>
            </w:ins>
            <w:r>
              <w:t xml:space="preserve"> det system som använder tjänster enligt ett tjänstekontrakt.</w:t>
            </w:r>
          </w:p>
        </w:tc>
      </w:tr>
      <w:tr w:rsidR="005464FE" w:rsidRPr="00F81A41" w14:paraId="77899A6B" w14:textId="77777777" w:rsidTr="002E6E06">
        <w:tc>
          <w:tcPr>
            <w:tcW w:w="2409" w:type="dxa"/>
          </w:tcPr>
          <w:p w14:paraId="2B8EE704" w14:textId="77777777" w:rsidR="005464FE" w:rsidRPr="00F81A41" w:rsidRDefault="005464FE" w:rsidP="002E6E06">
            <w:pPr>
              <w:spacing w:before="40" w:after="40"/>
            </w:pPr>
            <w:r w:rsidRPr="008A6814">
              <w:t>Tjänsteplattform</w:t>
            </w:r>
          </w:p>
        </w:tc>
        <w:tc>
          <w:tcPr>
            <w:tcW w:w="6863" w:type="dxa"/>
          </w:tcPr>
          <w:p w14:paraId="24414891" w14:textId="3F1DE619" w:rsidR="005464FE" w:rsidRPr="00F81A41" w:rsidRDefault="005464FE" w:rsidP="002E6E06">
            <w:r w:rsidRPr="008A6814">
              <w:t xml:space="preserve">Tjänsteplattformen är </w:t>
            </w:r>
            <w:r>
              <w:t>det lager som hanterar virtuella tjänster, aggregerande tjänster samt anpassningstjänster.</w:t>
            </w:r>
          </w:p>
        </w:tc>
      </w:tr>
      <w:tr w:rsidR="005464FE" w:rsidRPr="00F81A41" w14:paraId="7B515DDD" w14:textId="77777777" w:rsidTr="002E6E06">
        <w:tc>
          <w:tcPr>
            <w:tcW w:w="2409" w:type="dxa"/>
          </w:tcPr>
          <w:p w14:paraId="74F60077" w14:textId="77777777" w:rsidR="005464FE" w:rsidRPr="00F81A41" w:rsidRDefault="005464FE" w:rsidP="002E6E06">
            <w:pPr>
              <w:spacing w:before="40" w:after="40"/>
            </w:pPr>
            <w:r>
              <w:t>Vårdinformationssystem</w:t>
            </w:r>
          </w:p>
        </w:tc>
        <w:tc>
          <w:tcPr>
            <w:tcW w:w="6863" w:type="dxa"/>
          </w:tcPr>
          <w:p w14:paraId="1C7CD057" w14:textId="77777777" w:rsidR="005464FE" w:rsidRPr="00F81A41" w:rsidRDefault="005464FE" w:rsidP="002E6E06">
            <w:pPr>
              <w:spacing w:before="40" w:after="40"/>
            </w:pPr>
            <w:r>
              <w:t>Det system som i detta fall utgör källsystemet som vårdpersonal direkt registrerar/uppdaterar/raderar information i.</w:t>
            </w:r>
          </w:p>
        </w:tc>
      </w:tr>
    </w:tbl>
    <w:p w14:paraId="664345D1" w14:textId="77777777" w:rsidR="00DD1A6E" w:rsidRDefault="00DD1A6E" w:rsidP="003C3375">
      <w:pPr>
        <w:spacing w:line="240" w:lineRule="auto"/>
      </w:pPr>
    </w:p>
    <w:p w14:paraId="2FBD3B90" w14:textId="77777777" w:rsidR="003C3375" w:rsidRDefault="003C3375" w:rsidP="003C3375">
      <w:pPr>
        <w:rPr>
          <w:color w:val="4F81BD" w:themeColor="accent1"/>
        </w:rPr>
      </w:pPr>
    </w:p>
    <w:p w14:paraId="09A2C7E0" w14:textId="77777777" w:rsidR="003C3375" w:rsidRPr="009C0282" w:rsidRDefault="003C3375" w:rsidP="003C3375">
      <w:pPr>
        <w:pStyle w:val="Rubrik2"/>
      </w:pPr>
      <w:bookmarkStart w:id="59" w:name="_Toc398042064"/>
      <w:bookmarkStart w:id="60" w:name="_Toc406145661"/>
      <w:r w:rsidRPr="009C0282">
        <w:t>Adressering</w:t>
      </w:r>
      <w:bookmarkEnd w:id="59"/>
      <w:bookmarkEnd w:id="60"/>
    </w:p>
    <w:p w14:paraId="4804BA82" w14:textId="5E561D8D" w:rsidR="00DF5FE6" w:rsidRPr="00E146AE" w:rsidRDefault="00DF5FE6" w:rsidP="00DF5FE6">
      <w:r w:rsidRPr="00E146AE">
        <w:t xml:space="preserve">Tjänstedomänen tillämpar </w:t>
      </w:r>
      <w:r>
        <w:t>käll</w:t>
      </w:r>
      <w:r w:rsidRPr="00E146AE">
        <w:t>system</w:t>
      </w:r>
      <w:ins w:id="61" w:author="Björn Genfors" w:date="2014-12-15T12:33:00Z">
        <w:r w:rsidR="0018011F">
          <w:t>s</w:t>
        </w:r>
      </w:ins>
      <w:del w:id="62" w:author="Björn Genfors" w:date="2014-12-15T12:33:00Z">
        <w:r w:rsidRPr="00E146AE" w:rsidDel="0018011F">
          <w:delText>-</w:delText>
        </w:r>
      </w:del>
      <w:r w:rsidRPr="00E146AE">
        <w:t xml:space="preserve">adressering. Observera att tjänstekonsumenter främst anropar aggregerande tjänster. </w:t>
      </w:r>
      <w:r>
        <w:t>T</w:t>
      </w:r>
      <w:r w:rsidRPr="00F24BE3">
        <w:t xml:space="preserve">jänstekonsumenten </w:t>
      </w:r>
      <w:r w:rsidRPr="00E146AE">
        <w:t>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w:t>
      </w:r>
    </w:p>
    <w:p w14:paraId="7873DB86" w14:textId="77777777" w:rsidR="00DF5FE6" w:rsidRPr="00E146AE" w:rsidRDefault="00DF5FE6" w:rsidP="00DF5FE6"/>
    <w:p w14:paraId="0FB99CC4" w14:textId="77777777" w:rsidR="00DF5FE6" w:rsidRDefault="00DF5FE6" w:rsidP="00DF5FE6">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w:t>
      </w:r>
      <w:r w:rsidRPr="00F92078">
        <w:lastRenderedPageBreak/>
        <w:t xml:space="preserve">kan tjänstekonsumenten direktadressera källsystemet i syfte att hämta information om den händelse som just </w:t>
      </w:r>
      <w:proofErr w:type="gramStart"/>
      <w:r w:rsidRPr="00F92078">
        <w:t>notifierats</w:t>
      </w:r>
      <w:proofErr w:type="gramEnd"/>
      <w:r w:rsidRPr="00F92078">
        <w:t xml:space="preserve"> för patienten.</w:t>
      </w:r>
    </w:p>
    <w:p w14:paraId="5EBFD30F" w14:textId="77777777" w:rsidR="00DF5FE6" w:rsidRDefault="00DF5FE6" w:rsidP="00DF5FE6"/>
    <w:p w14:paraId="0010C7B6" w14:textId="77777777" w:rsidR="00DF5FE6" w:rsidRDefault="00DF5FE6" w:rsidP="00DF5FE6">
      <w:r>
        <w:t>Adressering sker i enlighet med RIV Tekniska Anvisningar Översikt, Rev PD2, avsnitt 8.3, där mer information kan hittas.</w:t>
      </w:r>
    </w:p>
    <w:p w14:paraId="5EA82530" w14:textId="77777777" w:rsidR="003C3375" w:rsidRDefault="003C3375" w:rsidP="003C3375"/>
    <w:p w14:paraId="4F631C27" w14:textId="77777777" w:rsidR="00DF5FE6" w:rsidRDefault="00DF5FE6" w:rsidP="00DF5FE6">
      <w:pPr>
        <w:pStyle w:val="Rubrik3"/>
      </w:pPr>
      <w:bookmarkStart w:id="63" w:name="_Toc383167586"/>
      <w:bookmarkStart w:id="64" w:name="_Toc277330956"/>
      <w:bookmarkStart w:id="65" w:name="_Toc406145662"/>
      <w:r w:rsidRPr="00DF207A">
        <w:t>Sammanfattning av adresseringsmodell</w:t>
      </w:r>
      <w:bookmarkEnd w:id="63"/>
      <w:bookmarkEnd w:id="64"/>
      <w:bookmarkEnd w:id="65"/>
    </w:p>
    <w:tbl>
      <w:tblPr>
        <w:tblStyle w:val="Tabellrutnt"/>
        <w:tblW w:w="0" w:type="auto"/>
        <w:tblInd w:w="867" w:type="dxa"/>
        <w:tblLook w:val="04A0" w:firstRow="1" w:lastRow="0" w:firstColumn="1" w:lastColumn="0" w:noHBand="0" w:noVBand="1"/>
      </w:tblPr>
      <w:tblGrid>
        <w:gridCol w:w="3210"/>
        <w:gridCol w:w="6379"/>
      </w:tblGrid>
      <w:tr w:rsidR="00DF5FE6" w:rsidRPr="003F45DF" w14:paraId="730DD13E" w14:textId="77777777" w:rsidTr="002E6E06">
        <w:tc>
          <w:tcPr>
            <w:tcW w:w="3210" w:type="dxa"/>
            <w:shd w:val="clear" w:color="auto" w:fill="D9D9D9" w:themeFill="background1" w:themeFillShade="D9"/>
          </w:tcPr>
          <w:p w14:paraId="4F05626E" w14:textId="77777777" w:rsidR="00DF5FE6" w:rsidRPr="003F45DF" w:rsidRDefault="00DF5FE6" w:rsidP="002E6E06">
            <w:pPr>
              <w:rPr>
                <w:b/>
              </w:rPr>
            </w:pPr>
            <w:r w:rsidRPr="003F45DF">
              <w:rPr>
                <w:b/>
              </w:rPr>
              <w:t>Åtkomstbehov för patientens journalhistorik</w:t>
            </w:r>
          </w:p>
        </w:tc>
        <w:tc>
          <w:tcPr>
            <w:tcW w:w="6379" w:type="dxa"/>
            <w:shd w:val="clear" w:color="auto" w:fill="D9D9D9" w:themeFill="background1" w:themeFillShade="D9"/>
          </w:tcPr>
          <w:p w14:paraId="1C9DF6B2" w14:textId="77777777" w:rsidR="00DF5FE6" w:rsidRPr="003F45DF" w:rsidRDefault="00DF5FE6" w:rsidP="002E6E06">
            <w:pPr>
              <w:rPr>
                <w:b/>
              </w:rPr>
            </w:pPr>
            <w:r w:rsidRPr="003F45DF">
              <w:rPr>
                <w:b/>
              </w:rPr>
              <w:t>Logisk adress</w:t>
            </w:r>
          </w:p>
        </w:tc>
      </w:tr>
      <w:tr w:rsidR="00DF5FE6" w:rsidRPr="00E146AE" w14:paraId="689ECB92" w14:textId="77777777" w:rsidTr="002E6E06">
        <w:tc>
          <w:tcPr>
            <w:tcW w:w="3210" w:type="dxa"/>
          </w:tcPr>
          <w:p w14:paraId="74213BC5" w14:textId="77777777" w:rsidR="00DF5FE6" w:rsidRPr="00E146AE" w:rsidRDefault="00DF5FE6" w:rsidP="002E6E06">
            <w:r w:rsidRPr="00E146AE">
              <w:t>För alla huvudmän</w:t>
            </w:r>
          </w:p>
        </w:tc>
        <w:tc>
          <w:tcPr>
            <w:tcW w:w="6379" w:type="dxa"/>
          </w:tcPr>
          <w:p w14:paraId="39FEE556" w14:textId="77777777" w:rsidR="00DF5FE6" w:rsidRDefault="00DF5FE6" w:rsidP="002E6E06">
            <w:proofErr w:type="spellStart"/>
            <w:r w:rsidRPr="00E146AE">
              <w:t>Ineras</w:t>
            </w:r>
            <w:proofErr w:type="spellEnd"/>
            <w:r w:rsidRPr="00E146AE">
              <w:t xml:space="preserve"> HSA-id</w:t>
            </w:r>
            <w:r>
              <w:t xml:space="preserve"> </w:t>
            </w:r>
          </w:p>
          <w:p w14:paraId="02B0D5F5" w14:textId="77777777" w:rsidR="00DF5FE6" w:rsidRDefault="00DF5FE6" w:rsidP="002E6E06">
            <w:r>
              <w:t>QA: T_SERVICES_SE165565594230-1023</w:t>
            </w:r>
          </w:p>
          <w:p w14:paraId="550CD6F1" w14:textId="77777777" w:rsidR="00DF5FE6" w:rsidRPr="00E146AE" w:rsidRDefault="00DF5FE6" w:rsidP="002E6E06">
            <w:proofErr w:type="spellStart"/>
            <w:r>
              <w:t>Prod</w:t>
            </w:r>
            <w:proofErr w:type="spellEnd"/>
            <w:r>
              <w:t>: HSASERVICES-106J</w:t>
            </w:r>
          </w:p>
        </w:tc>
      </w:tr>
      <w:tr w:rsidR="00DF5FE6" w:rsidRPr="00E146AE" w14:paraId="1F169F02" w14:textId="77777777" w:rsidTr="002E6E06">
        <w:tc>
          <w:tcPr>
            <w:tcW w:w="3210" w:type="dxa"/>
          </w:tcPr>
          <w:p w14:paraId="2EF47FB9" w14:textId="77777777" w:rsidR="00DF5FE6" w:rsidRPr="00E146AE" w:rsidRDefault="00DF5FE6" w:rsidP="002E6E06">
            <w:r w:rsidRPr="00E146AE">
              <w:t>För en huvudman/region</w:t>
            </w:r>
          </w:p>
        </w:tc>
        <w:tc>
          <w:tcPr>
            <w:tcW w:w="6379" w:type="dxa"/>
          </w:tcPr>
          <w:p w14:paraId="74D4B452" w14:textId="77777777" w:rsidR="00DF5FE6" w:rsidRPr="00E146AE" w:rsidRDefault="00DF5FE6" w:rsidP="002E6E06">
            <w:r w:rsidRPr="00E146AE">
              <w:t>Huvudmannens/regionens HSA-id</w:t>
            </w:r>
          </w:p>
        </w:tc>
      </w:tr>
      <w:tr w:rsidR="00DF5FE6" w:rsidRPr="00E146AE" w14:paraId="548ED2E6" w14:textId="77777777" w:rsidTr="002E6E06">
        <w:tc>
          <w:tcPr>
            <w:tcW w:w="3210" w:type="dxa"/>
          </w:tcPr>
          <w:p w14:paraId="41DED4E3" w14:textId="77777777" w:rsidR="00DF5FE6" w:rsidRPr="00E146AE" w:rsidRDefault="00DF5FE6" w:rsidP="002E6E06">
            <w:r w:rsidRPr="00E146AE">
              <w:t>För ett källsystem</w:t>
            </w:r>
          </w:p>
        </w:tc>
        <w:tc>
          <w:tcPr>
            <w:tcW w:w="6379" w:type="dxa"/>
          </w:tcPr>
          <w:p w14:paraId="1C99D50B" w14:textId="77777777" w:rsidR="00DF5FE6" w:rsidRPr="00E146AE" w:rsidRDefault="00DF5FE6" w:rsidP="002E6E06">
            <w:r w:rsidRPr="00E146AE">
              <w:t>Källsystemets HSA-id</w:t>
            </w:r>
          </w:p>
        </w:tc>
      </w:tr>
    </w:tbl>
    <w:p w14:paraId="063D9B79" w14:textId="77777777" w:rsidR="00DF5FE6" w:rsidRPr="00C64CB2" w:rsidRDefault="00DF5FE6" w:rsidP="00DF5FE6"/>
    <w:p w14:paraId="3012C315" w14:textId="77777777" w:rsidR="003C3375" w:rsidRDefault="003C3375" w:rsidP="003C3375">
      <w:pPr>
        <w:rPr>
          <w:szCs w:val="20"/>
          <w:highlight w:val="lightGray"/>
        </w:rPr>
      </w:pPr>
    </w:p>
    <w:p w14:paraId="6230F584" w14:textId="77777777" w:rsidR="003C3375" w:rsidRPr="00AB0642" w:rsidRDefault="003C3375" w:rsidP="003C3375">
      <w:pPr>
        <w:pStyle w:val="Rubrik2"/>
      </w:pPr>
      <w:bookmarkStart w:id="66" w:name="_Toc398042069"/>
      <w:bookmarkStart w:id="67" w:name="_Toc406145663"/>
      <w:r w:rsidRPr="00AB0642">
        <w:t>Aggregering och engagemangsindex</w:t>
      </w:r>
      <w:bookmarkEnd w:id="66"/>
      <w:bookmarkEnd w:id="67"/>
    </w:p>
    <w:p w14:paraId="2F665C7C" w14:textId="77777777" w:rsidR="00DF5FE6" w:rsidRDefault="00DF5FE6" w:rsidP="00DF5FE6">
      <w:bookmarkStart w:id="68" w:name="_Toc357754847"/>
      <w:bookmarkStart w:id="69" w:name="_Toc243452549"/>
      <w:bookmarkEnd w:id="20"/>
      <w:r>
        <w:t xml:space="preserve">Det behövs en aggregerande tjänst för varje tjänstekontrakt som läser data i denna domän. </w:t>
      </w:r>
    </w:p>
    <w:p w14:paraId="04F6CD41" w14:textId="77777777" w:rsidR="00DF5FE6" w:rsidRDefault="00DF5FE6" w:rsidP="00DF5FE6">
      <w:r>
        <w:t xml:space="preserve">Aggregerande tjänster har samma tjänstekontrakt och anropsadress som en traditionell virtuell tjänst, men nås via olika logiska adresser. </w:t>
      </w:r>
    </w:p>
    <w:p w14:paraId="0B2CDFAD" w14:textId="77777777" w:rsidR="00DF5FE6" w:rsidRDefault="00DF5FE6" w:rsidP="00DF5FE6"/>
    <w:p w14:paraId="538DB801" w14:textId="13D57737" w:rsidR="00DF5FE6" w:rsidRDefault="00DF5FE6" w:rsidP="00DF5FE6">
      <w:r>
        <w:t xml:space="preserve">Om ett källsystemets HSA-id anges som logisk adress, kommer </w:t>
      </w:r>
      <w:del w:id="70" w:author="Björn Genfors" w:date="2014-12-15T12:38:00Z">
        <w:r w:rsidDel="0018011F">
          <w:delText xml:space="preserve">frågemeddelandet </w:delText>
        </w:r>
      </w:del>
      <w:ins w:id="71" w:author="Björn Genfors" w:date="2014-12-15T12:38:00Z">
        <w:r w:rsidR="0018011F">
          <w:t xml:space="preserve">tjänsteplattformen </w:t>
        </w:r>
      </w:ins>
      <w:r>
        <w:t>att dirigera</w:t>
      </w:r>
      <w:del w:id="72" w:author="Björn Genfors" w:date="2014-12-15T12:38:00Z">
        <w:r w:rsidDel="0018011F">
          <w:delText>s</w:delText>
        </w:r>
      </w:del>
      <w:r>
        <w:t xml:space="preserve"> </w:t>
      </w:r>
      <w:ins w:id="73" w:author="Björn Genfors" w:date="2014-12-15T12:38:00Z">
        <w:r w:rsidR="0018011F">
          <w:t xml:space="preserve">frågemeddelandet </w:t>
        </w:r>
      </w:ins>
      <w:r>
        <w:t xml:space="preserve">vidare direkt till källsystemet utav </w:t>
      </w:r>
      <w:del w:id="74" w:author="Björn Genfors" w:date="2014-12-15T12:38:00Z">
        <w:r w:rsidDel="0018011F">
          <w:delText xml:space="preserve">tjänsteplattformen </w:delText>
        </w:r>
      </w:del>
      <w:r>
        <w:t xml:space="preserve">utan att passera en aggregerande tjänst. </w:t>
      </w:r>
    </w:p>
    <w:p w14:paraId="7ED8D520" w14:textId="77777777" w:rsidR="00DF5FE6" w:rsidRPr="0020087D" w:rsidRDefault="00DF5FE6" w:rsidP="00DF5FE6">
      <w:r>
        <w:t>Om logisk adress HSA-id för Inera eller en huvudman kommer anropet att dirigeras till aggregerande tjänsten som i sin tur – efter att ha konsulterat engagemangsindex – vidarebefordrar frågan till de källsystem som har information om patienten.</w:t>
      </w:r>
    </w:p>
    <w:p w14:paraId="0F8E8A12" w14:textId="77777777" w:rsidR="00DF5FE6" w:rsidRDefault="00DF5FE6">
      <w:pPr>
        <w:spacing w:line="240" w:lineRule="auto"/>
        <w:rPr>
          <w:rFonts w:eastAsia="Times New Roman"/>
          <w:bCs/>
          <w:sz w:val="30"/>
          <w:szCs w:val="28"/>
        </w:rPr>
      </w:pPr>
      <w:r>
        <w:br w:type="page"/>
      </w:r>
    </w:p>
    <w:p w14:paraId="1E260C15" w14:textId="0482233D" w:rsidR="0039481C" w:rsidRDefault="0039481C" w:rsidP="0015321D">
      <w:pPr>
        <w:pStyle w:val="Rubrik1"/>
      </w:pPr>
      <w:bookmarkStart w:id="75" w:name="_Toc406145664"/>
      <w:r>
        <w:lastRenderedPageBreak/>
        <w:t xml:space="preserve">Tjänstedomänens </w:t>
      </w:r>
      <w:bookmarkEnd w:id="68"/>
      <w:bookmarkEnd w:id="69"/>
      <w:r w:rsidR="00C10E29">
        <w:t>krav och regler</w:t>
      </w:r>
      <w:bookmarkEnd w:id="75"/>
    </w:p>
    <w:p w14:paraId="0B1FCF3C" w14:textId="77777777" w:rsidR="0015321D" w:rsidRDefault="0015321D" w:rsidP="0015321D">
      <w:pPr>
        <w:pStyle w:val="Rubrik2"/>
      </w:pPr>
      <w:bookmarkStart w:id="76" w:name="_Toc244018071"/>
      <w:bookmarkStart w:id="77" w:name="_Toc374962628"/>
      <w:bookmarkStart w:id="78" w:name="_Toc398042071"/>
      <w:bookmarkStart w:id="79" w:name="_Toc406145665"/>
      <w:r w:rsidRPr="00A0151E">
        <w:t>Uppdatering</w:t>
      </w:r>
      <w:r>
        <w:t xml:space="preserve"> av </w:t>
      </w:r>
      <w:r w:rsidRPr="00435396">
        <w:t>engagemangsindex</w:t>
      </w:r>
      <w:bookmarkEnd w:id="76"/>
      <w:bookmarkEnd w:id="77"/>
      <w:bookmarkEnd w:id="78"/>
      <w:bookmarkEnd w:id="79"/>
    </w:p>
    <w:p w14:paraId="5E5DE59F" w14:textId="77777777" w:rsidR="0015321D" w:rsidRDefault="0015321D" w:rsidP="0015321D">
      <w:r>
        <w:t>Alla källsystem ska uppdatera engagemangsindex. Engagemangsindex ska uppdateras så snart en händelse inträffar som påverkar indexposterna enligt beskrivningen nedan.</w:t>
      </w:r>
    </w:p>
    <w:p w14:paraId="533EE0C6" w14:textId="77777777" w:rsidR="0015321D" w:rsidRDefault="0015321D" w:rsidP="0015321D">
      <w:r>
        <w:t xml:space="preserve">All uppdatering av engagemangsindex sker genom att källsystemet anropar engagemangsindex genom tjänstekontraktet </w:t>
      </w:r>
    </w:p>
    <w:p w14:paraId="2E41E7DE" w14:textId="77777777" w:rsidR="0015321D" w:rsidRDefault="0015321D" w:rsidP="0015321D">
      <w:r>
        <w:t>urn:riv:itintegration:engagementindex:UpdateResponder:1 (”index-push”)</w:t>
      </w:r>
    </w:p>
    <w:p w14:paraId="3169049E" w14:textId="77777777" w:rsidR="0015321D" w:rsidRDefault="0015321D" w:rsidP="0015321D">
      <w:r>
        <w:t xml:space="preserve">eller genom att erbjuda tjänstekontraktet </w:t>
      </w:r>
    </w:p>
    <w:p w14:paraId="24E2FA7D" w14:textId="77777777" w:rsidR="0015321D" w:rsidRDefault="0015321D" w:rsidP="0015321D">
      <w:r>
        <w:t>urn:riv:itintegration:engagementindex:GetUpdatesResponder:1 (”</w:t>
      </w:r>
      <w:proofErr w:type="spellStart"/>
      <w:r>
        <w:t>indexpull</w:t>
      </w:r>
      <w:proofErr w:type="spellEnd"/>
      <w:r>
        <w:t>”)</w:t>
      </w:r>
    </w:p>
    <w:p w14:paraId="32B06620" w14:textId="77777777" w:rsidR="0015321D" w:rsidRDefault="0015321D" w:rsidP="0015321D">
      <w:r>
        <w:t>Ladda hem Engagemangsindex WSDL, scheman och tjänstekontraktsbeskrivning för detaljer.</w:t>
      </w:r>
    </w:p>
    <w:p w14:paraId="344AB5DD" w14:textId="77777777" w:rsidR="0015321D" w:rsidRPr="00E2060F" w:rsidRDefault="0015321D" w:rsidP="0015321D">
      <w:r>
        <w:t>Följande regler gäller för innehållet i begäran till engagemangsindex för uppdateringar som rör denna tjänstedomän:</w:t>
      </w:r>
      <w:r w:rsidRPr="00E2060F">
        <w:t xml:space="preserve"> </w:t>
      </w:r>
    </w:p>
    <w:p w14:paraId="312FA9C4" w14:textId="77777777" w:rsidR="0015321D" w:rsidRDefault="0015321D" w:rsidP="0015321D"/>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15321D" w:rsidRPr="00F71DFD" w14:paraId="316DC3CC" w14:textId="77777777" w:rsidTr="0015321D">
        <w:tc>
          <w:tcPr>
            <w:tcW w:w="1256" w:type="dxa"/>
            <w:shd w:val="clear" w:color="auto" w:fill="D9D9D9" w:themeFill="background1" w:themeFillShade="D9"/>
          </w:tcPr>
          <w:p w14:paraId="0C908CD0" w14:textId="77777777" w:rsidR="0015321D" w:rsidRPr="00F71DFD" w:rsidRDefault="0015321D" w:rsidP="0015321D">
            <w:pPr>
              <w:rPr>
                <w:b/>
              </w:rPr>
            </w:pPr>
            <w:r w:rsidRPr="00F71DFD">
              <w:rPr>
                <w:b/>
              </w:rPr>
              <w:t>Attribut</w:t>
            </w:r>
          </w:p>
        </w:tc>
        <w:tc>
          <w:tcPr>
            <w:tcW w:w="1579" w:type="dxa"/>
            <w:shd w:val="clear" w:color="auto" w:fill="D9D9D9" w:themeFill="background1" w:themeFillShade="D9"/>
          </w:tcPr>
          <w:p w14:paraId="2076BB6A" w14:textId="77777777" w:rsidR="0015321D" w:rsidRPr="00F71DFD" w:rsidRDefault="0015321D" w:rsidP="0015321D">
            <w:pPr>
              <w:rPr>
                <w:b/>
              </w:rPr>
            </w:pPr>
            <w:r w:rsidRPr="00F71DFD">
              <w:rPr>
                <w:b/>
              </w:rPr>
              <w:t>Beskrivning</w:t>
            </w:r>
          </w:p>
        </w:tc>
        <w:tc>
          <w:tcPr>
            <w:tcW w:w="2410" w:type="dxa"/>
            <w:shd w:val="clear" w:color="auto" w:fill="D9D9D9" w:themeFill="background1" w:themeFillShade="D9"/>
          </w:tcPr>
          <w:p w14:paraId="06009FA9" w14:textId="77777777" w:rsidR="0015321D" w:rsidRPr="00F71DFD" w:rsidRDefault="0015321D" w:rsidP="0015321D">
            <w:pPr>
              <w:rPr>
                <w:b/>
              </w:rPr>
            </w:pPr>
            <w:r w:rsidRPr="00F71DFD">
              <w:rPr>
                <w:b/>
              </w:rPr>
              <w:t>Format</w:t>
            </w:r>
          </w:p>
        </w:tc>
        <w:tc>
          <w:tcPr>
            <w:tcW w:w="851" w:type="dxa"/>
            <w:shd w:val="clear" w:color="auto" w:fill="D9D9D9" w:themeFill="background1" w:themeFillShade="D9"/>
          </w:tcPr>
          <w:p w14:paraId="60F9DB2D" w14:textId="77777777" w:rsidR="0015321D" w:rsidRPr="00F71DFD" w:rsidRDefault="0015321D" w:rsidP="0015321D">
            <w:pPr>
              <w:rPr>
                <w:b/>
              </w:rPr>
            </w:pPr>
            <w:r w:rsidRPr="00F71DFD">
              <w:rPr>
                <w:b/>
              </w:rPr>
              <w:t>Kardinalitet</w:t>
            </w:r>
          </w:p>
        </w:tc>
        <w:tc>
          <w:tcPr>
            <w:tcW w:w="1652" w:type="dxa"/>
            <w:shd w:val="clear" w:color="auto" w:fill="D9D9D9" w:themeFill="background1" w:themeFillShade="D9"/>
          </w:tcPr>
          <w:p w14:paraId="6C5A43CF" w14:textId="77777777" w:rsidR="0015321D" w:rsidRPr="00F71DFD" w:rsidRDefault="0015321D" w:rsidP="0015321D">
            <w:pPr>
              <w:rPr>
                <w:b/>
              </w:rPr>
            </w:pPr>
            <w:r>
              <w:rPr>
                <w:b/>
              </w:rPr>
              <w:t xml:space="preserve">Kodverk/värde-mängd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14:paraId="5DE83CB5" w14:textId="77777777" w:rsidR="0015321D" w:rsidRPr="00F71DFD" w:rsidRDefault="0015321D" w:rsidP="0015321D">
            <w:pPr>
              <w:rPr>
                <w:b/>
              </w:rPr>
            </w:pPr>
            <w:r w:rsidRPr="00F71DFD">
              <w:rPr>
                <w:b/>
              </w:rPr>
              <w:t>Beslutsregler och kommentar</w:t>
            </w:r>
          </w:p>
        </w:tc>
      </w:tr>
      <w:tr w:rsidR="0015321D" w:rsidRPr="00E146AE" w14:paraId="627314B8" w14:textId="77777777" w:rsidTr="0015321D">
        <w:tc>
          <w:tcPr>
            <w:tcW w:w="1256" w:type="dxa"/>
            <w:shd w:val="clear" w:color="auto" w:fill="auto"/>
          </w:tcPr>
          <w:p w14:paraId="5AFD2CFE" w14:textId="77777777" w:rsidR="0015321D" w:rsidRPr="00E146AE" w:rsidRDefault="0015321D" w:rsidP="0015321D">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14:paraId="3DB3FBD8" w14:textId="77777777" w:rsidR="0015321D" w:rsidRPr="00E146AE" w:rsidRDefault="0015321D" w:rsidP="0015321D">
            <w:r w:rsidRPr="00E146AE">
              <w:t>Invånarens person-nummer</w:t>
            </w:r>
          </w:p>
        </w:tc>
        <w:tc>
          <w:tcPr>
            <w:tcW w:w="2410" w:type="dxa"/>
            <w:shd w:val="clear" w:color="auto" w:fill="auto"/>
          </w:tcPr>
          <w:p w14:paraId="3CD152B4" w14:textId="77777777" w:rsidR="0015321D" w:rsidRPr="00E146AE" w:rsidRDefault="0015321D" w:rsidP="0015321D">
            <w:r w:rsidRPr="00E146AE">
              <w:t xml:space="preserve">Person- eller samordningsnummer enligt skatteverkets definition (12 tecken). </w:t>
            </w:r>
          </w:p>
        </w:tc>
        <w:tc>
          <w:tcPr>
            <w:tcW w:w="851" w:type="dxa"/>
            <w:shd w:val="clear" w:color="auto" w:fill="auto"/>
          </w:tcPr>
          <w:p w14:paraId="455E96F0" w14:textId="77777777" w:rsidR="0015321D" w:rsidRPr="00E146AE" w:rsidRDefault="0015321D" w:rsidP="0015321D">
            <w:r w:rsidRPr="00E146AE">
              <w:t>1..1</w:t>
            </w:r>
          </w:p>
        </w:tc>
        <w:tc>
          <w:tcPr>
            <w:tcW w:w="1652" w:type="dxa"/>
            <w:shd w:val="clear" w:color="auto" w:fill="auto"/>
          </w:tcPr>
          <w:p w14:paraId="58D13CF8" w14:textId="77777777" w:rsidR="0015321D" w:rsidRPr="00E146AE" w:rsidRDefault="0015321D" w:rsidP="0015321D"/>
        </w:tc>
        <w:tc>
          <w:tcPr>
            <w:tcW w:w="1330" w:type="dxa"/>
            <w:shd w:val="clear" w:color="auto" w:fill="auto"/>
          </w:tcPr>
          <w:p w14:paraId="6E1CD061"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58214342" w14:textId="77777777" w:rsidTr="0015321D">
        <w:tc>
          <w:tcPr>
            <w:tcW w:w="1256" w:type="dxa"/>
            <w:shd w:val="clear" w:color="auto" w:fill="auto"/>
          </w:tcPr>
          <w:p w14:paraId="73EEBDDE" w14:textId="77777777" w:rsidR="0015321D" w:rsidRPr="00E146AE" w:rsidRDefault="0015321D" w:rsidP="0015321D">
            <w:r w:rsidRPr="00E146AE">
              <w:t xml:space="preserve">Service </w:t>
            </w:r>
            <w:proofErr w:type="spellStart"/>
            <w:r w:rsidRPr="00E146AE">
              <w:t>domain</w:t>
            </w:r>
            <w:proofErr w:type="spellEnd"/>
            <w:r w:rsidRPr="00E146AE">
              <w:t>*</w:t>
            </w:r>
          </w:p>
        </w:tc>
        <w:tc>
          <w:tcPr>
            <w:tcW w:w="1579" w:type="dxa"/>
            <w:shd w:val="clear" w:color="auto" w:fill="auto"/>
          </w:tcPr>
          <w:p w14:paraId="28F6E47D" w14:textId="77777777" w:rsidR="0015321D" w:rsidRPr="00E146AE" w:rsidRDefault="0015321D" w:rsidP="0015321D">
            <w:r w:rsidRPr="00E146AE">
              <w:t xml:space="preserve">Den tjänstedomän som förekomsten avser. </w:t>
            </w:r>
          </w:p>
        </w:tc>
        <w:tc>
          <w:tcPr>
            <w:tcW w:w="2410" w:type="dxa"/>
            <w:shd w:val="clear" w:color="auto" w:fill="auto"/>
          </w:tcPr>
          <w:p w14:paraId="22A8462F" w14:textId="77777777" w:rsidR="0015321D" w:rsidRPr="00E146AE" w:rsidRDefault="0015321D" w:rsidP="0015321D">
            <w:r w:rsidRPr="00E146AE">
              <w:t xml:space="preserve">URN på formen &lt;regelverk&gt;:&lt;huvuddomän&gt;:&lt;underdomän1&gt;:&lt;underdomän2&gt; </w:t>
            </w:r>
          </w:p>
        </w:tc>
        <w:tc>
          <w:tcPr>
            <w:tcW w:w="851" w:type="dxa"/>
            <w:shd w:val="clear" w:color="auto" w:fill="auto"/>
          </w:tcPr>
          <w:p w14:paraId="2C994A73" w14:textId="77777777" w:rsidR="0015321D" w:rsidRPr="00E146AE" w:rsidRDefault="0015321D" w:rsidP="0015321D">
            <w:r w:rsidRPr="00E146AE">
              <w:t>1..1</w:t>
            </w:r>
          </w:p>
        </w:tc>
        <w:tc>
          <w:tcPr>
            <w:tcW w:w="1652" w:type="dxa"/>
            <w:shd w:val="clear" w:color="auto" w:fill="auto"/>
          </w:tcPr>
          <w:p w14:paraId="0FC9DB4C" w14:textId="77777777" w:rsidR="0015321D" w:rsidRPr="00E146AE" w:rsidRDefault="0015321D" w:rsidP="0015321D">
            <w:r w:rsidRPr="00E146AE">
              <w:t>”</w:t>
            </w:r>
            <w:proofErr w:type="spellStart"/>
            <w:r w:rsidRPr="00E146AE">
              <w:t>riv:clinicalprocess:healthcond:</w:t>
            </w:r>
            <w:r>
              <w:t>basic</w:t>
            </w:r>
            <w:proofErr w:type="spellEnd"/>
            <w:r w:rsidRPr="00E146AE">
              <w:t>”</w:t>
            </w:r>
          </w:p>
        </w:tc>
        <w:tc>
          <w:tcPr>
            <w:tcW w:w="1330" w:type="dxa"/>
            <w:shd w:val="clear" w:color="auto" w:fill="auto"/>
          </w:tcPr>
          <w:p w14:paraId="4DEEAAF4"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22836852" w14:textId="77777777" w:rsidTr="0015321D">
        <w:tc>
          <w:tcPr>
            <w:tcW w:w="1256" w:type="dxa"/>
            <w:shd w:val="clear" w:color="auto" w:fill="auto"/>
          </w:tcPr>
          <w:p w14:paraId="0F1E150B" w14:textId="77777777" w:rsidR="0015321D" w:rsidRPr="00E146AE" w:rsidRDefault="0015321D" w:rsidP="0015321D">
            <w:proofErr w:type="spellStart"/>
            <w:r w:rsidRPr="00E146AE">
              <w:t>Categori-zation</w:t>
            </w:r>
            <w:proofErr w:type="spellEnd"/>
            <w:r w:rsidRPr="00E146AE">
              <w:t>*</w:t>
            </w:r>
          </w:p>
        </w:tc>
        <w:tc>
          <w:tcPr>
            <w:tcW w:w="1579" w:type="dxa"/>
            <w:shd w:val="clear" w:color="auto" w:fill="auto"/>
          </w:tcPr>
          <w:p w14:paraId="101A0737" w14:textId="77777777" w:rsidR="0015321D" w:rsidRPr="00E146AE" w:rsidRDefault="0015321D" w:rsidP="0015321D">
            <w:r w:rsidRPr="00E146AE">
              <w:t>Kategori-</w:t>
            </w:r>
            <w:proofErr w:type="spellStart"/>
            <w:r w:rsidRPr="00E146AE">
              <w:t>sering</w:t>
            </w:r>
            <w:proofErr w:type="spellEnd"/>
            <w:r w:rsidRPr="00E146AE">
              <w:t xml:space="preserve"> enligt kodverk som är specifikt för tjänste-domänen </w:t>
            </w:r>
          </w:p>
        </w:tc>
        <w:tc>
          <w:tcPr>
            <w:tcW w:w="2410" w:type="dxa"/>
            <w:shd w:val="clear" w:color="auto" w:fill="auto"/>
          </w:tcPr>
          <w:p w14:paraId="51936FA5" w14:textId="77777777" w:rsidR="0015321D" w:rsidRPr="00E146AE" w:rsidRDefault="0015321D" w:rsidP="0015321D">
            <w:r w:rsidRPr="00E146AE">
              <w:t xml:space="preserve">Text bestående av bokstäver i ASCII. </w:t>
            </w:r>
          </w:p>
          <w:p w14:paraId="202EDC4B" w14:textId="77777777" w:rsidR="0015321D" w:rsidRPr="00E146AE" w:rsidRDefault="0015321D" w:rsidP="0015321D"/>
        </w:tc>
        <w:tc>
          <w:tcPr>
            <w:tcW w:w="851" w:type="dxa"/>
            <w:shd w:val="clear" w:color="auto" w:fill="auto"/>
          </w:tcPr>
          <w:p w14:paraId="40C5EA6F" w14:textId="77777777" w:rsidR="0015321D" w:rsidRPr="00E146AE" w:rsidRDefault="0015321D" w:rsidP="0015321D">
            <w:r w:rsidRPr="00E146AE">
              <w:t>1..1</w:t>
            </w:r>
          </w:p>
        </w:tc>
        <w:tc>
          <w:tcPr>
            <w:tcW w:w="1652" w:type="dxa"/>
            <w:shd w:val="clear" w:color="auto" w:fill="auto"/>
          </w:tcPr>
          <w:p w14:paraId="03BF7F37" w14:textId="77777777" w:rsidR="0015321D" w:rsidRPr="00E146AE" w:rsidRDefault="0015321D" w:rsidP="0015321D">
            <w:r w:rsidRPr="00E146AE">
              <w:t>Tjänstekontrakt genom vilket den information som indexposten avser kan hämtas. Anges med kortform enligt tabell nedan.</w:t>
            </w:r>
          </w:p>
        </w:tc>
        <w:tc>
          <w:tcPr>
            <w:tcW w:w="1330" w:type="dxa"/>
            <w:shd w:val="clear" w:color="auto" w:fill="auto"/>
          </w:tcPr>
          <w:p w14:paraId="6480211E"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10DB0DD8" w14:textId="77777777" w:rsidTr="0015321D">
        <w:tc>
          <w:tcPr>
            <w:tcW w:w="1256" w:type="dxa"/>
            <w:shd w:val="clear" w:color="auto" w:fill="auto"/>
          </w:tcPr>
          <w:p w14:paraId="2645E543" w14:textId="77777777" w:rsidR="0015321D" w:rsidRPr="00E146AE" w:rsidRDefault="0015321D" w:rsidP="0015321D">
            <w:proofErr w:type="spellStart"/>
            <w:r w:rsidRPr="00E146AE">
              <w:t>Logical</w:t>
            </w:r>
            <w:proofErr w:type="spellEnd"/>
            <w:r w:rsidRPr="00E146AE">
              <w:t xml:space="preserve"> </w:t>
            </w:r>
            <w:proofErr w:type="spellStart"/>
            <w:r w:rsidRPr="00E146AE">
              <w:lastRenderedPageBreak/>
              <w:t>address</w:t>
            </w:r>
            <w:proofErr w:type="spellEnd"/>
            <w:r w:rsidRPr="00E146AE">
              <w:t>*</w:t>
            </w:r>
          </w:p>
        </w:tc>
        <w:tc>
          <w:tcPr>
            <w:tcW w:w="1579" w:type="dxa"/>
            <w:shd w:val="clear" w:color="auto" w:fill="auto"/>
          </w:tcPr>
          <w:p w14:paraId="6278FC27" w14:textId="77777777" w:rsidR="0015321D" w:rsidRPr="00E146AE" w:rsidRDefault="0015321D" w:rsidP="0015321D">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566E4294" w14:textId="77777777" w:rsidR="0015321D" w:rsidRPr="00E146AE" w:rsidRDefault="0015321D" w:rsidP="0015321D">
            <w:r w:rsidRPr="00E146AE">
              <w:lastRenderedPageBreak/>
              <w:t xml:space="preserve">Logisk adress enligt </w:t>
            </w:r>
            <w:r w:rsidRPr="00E146AE">
              <w:lastRenderedPageBreak/>
              <w:t xml:space="preserve">adresseringsmodell för den tjänstedomän som anges av fältet Service </w:t>
            </w:r>
            <w:proofErr w:type="spellStart"/>
            <w:r w:rsidRPr="00E146AE">
              <w:t>Domain</w:t>
            </w:r>
            <w:proofErr w:type="spellEnd"/>
            <w:r w:rsidRPr="00E146AE">
              <w:t>.</w:t>
            </w:r>
          </w:p>
        </w:tc>
        <w:tc>
          <w:tcPr>
            <w:tcW w:w="851" w:type="dxa"/>
            <w:shd w:val="clear" w:color="auto" w:fill="auto"/>
          </w:tcPr>
          <w:p w14:paraId="5EFCFC82" w14:textId="77777777" w:rsidR="0015321D" w:rsidRPr="00E146AE" w:rsidRDefault="0015321D" w:rsidP="0015321D">
            <w:r w:rsidRPr="00E146AE">
              <w:lastRenderedPageBreak/>
              <w:t>1..1</w:t>
            </w:r>
          </w:p>
        </w:tc>
        <w:tc>
          <w:tcPr>
            <w:tcW w:w="1652" w:type="dxa"/>
            <w:shd w:val="clear" w:color="auto" w:fill="auto"/>
          </w:tcPr>
          <w:p w14:paraId="2A6FF1C7" w14:textId="77777777" w:rsidR="0015321D" w:rsidRPr="00E146AE" w:rsidRDefault="0015321D" w:rsidP="0015321D">
            <w:r w:rsidRPr="00E146AE">
              <w:t xml:space="preserve">Samma värde </w:t>
            </w:r>
            <w:r w:rsidRPr="00E146AE">
              <w:lastRenderedPageBreak/>
              <w:t>som fältet Source System.</w:t>
            </w:r>
          </w:p>
        </w:tc>
        <w:tc>
          <w:tcPr>
            <w:tcW w:w="1330" w:type="dxa"/>
            <w:shd w:val="clear" w:color="auto" w:fill="auto"/>
          </w:tcPr>
          <w:p w14:paraId="239B1E03" w14:textId="77777777" w:rsidR="0015321D" w:rsidRPr="00E146AE" w:rsidRDefault="0015321D" w:rsidP="0015321D">
            <w:r w:rsidRPr="00E146AE">
              <w:lastRenderedPageBreak/>
              <w:t xml:space="preserve">Del av </w:t>
            </w:r>
            <w:r w:rsidRPr="00E146AE">
              <w:lastRenderedPageBreak/>
              <w:t xml:space="preserve">instansens </w:t>
            </w:r>
            <w:proofErr w:type="spellStart"/>
            <w:r w:rsidRPr="00E146AE">
              <w:t>unikhet</w:t>
            </w:r>
            <w:proofErr w:type="spellEnd"/>
          </w:p>
        </w:tc>
      </w:tr>
      <w:tr w:rsidR="0015321D" w:rsidRPr="00E146AE" w14:paraId="52537024" w14:textId="77777777" w:rsidTr="0015321D">
        <w:tc>
          <w:tcPr>
            <w:tcW w:w="1256" w:type="dxa"/>
            <w:shd w:val="clear" w:color="auto" w:fill="auto"/>
          </w:tcPr>
          <w:p w14:paraId="3EAEC626" w14:textId="77777777" w:rsidR="0015321D" w:rsidRPr="00E146AE" w:rsidRDefault="0015321D" w:rsidP="0015321D">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14:paraId="51F47FDD" w14:textId="77777777" w:rsidR="0015321D" w:rsidRPr="00E146AE" w:rsidRDefault="0015321D" w:rsidP="0015321D">
            <w:r w:rsidRPr="00E146AE">
              <w:t>Unik identifierare för händelse-bärande objekt</w:t>
            </w:r>
          </w:p>
        </w:tc>
        <w:tc>
          <w:tcPr>
            <w:tcW w:w="2410" w:type="dxa"/>
            <w:shd w:val="clear" w:color="auto" w:fill="auto"/>
          </w:tcPr>
          <w:p w14:paraId="2BDA15E1" w14:textId="77777777" w:rsidR="0015321D" w:rsidRPr="00E146AE" w:rsidRDefault="0015321D" w:rsidP="0015321D">
            <w:r w:rsidRPr="00E146AE">
              <w:t>Text</w:t>
            </w:r>
          </w:p>
        </w:tc>
        <w:tc>
          <w:tcPr>
            <w:tcW w:w="851" w:type="dxa"/>
            <w:shd w:val="clear" w:color="auto" w:fill="auto"/>
          </w:tcPr>
          <w:p w14:paraId="68863559" w14:textId="77777777" w:rsidR="0015321D" w:rsidRPr="00E146AE" w:rsidRDefault="0015321D" w:rsidP="0015321D">
            <w:r w:rsidRPr="00E146AE">
              <w:t>1..1</w:t>
            </w:r>
          </w:p>
        </w:tc>
        <w:tc>
          <w:tcPr>
            <w:tcW w:w="1652" w:type="dxa"/>
            <w:shd w:val="clear" w:color="auto" w:fill="auto"/>
          </w:tcPr>
          <w:p w14:paraId="7FB984A6" w14:textId="77777777" w:rsidR="0015321D" w:rsidRPr="00E146AE" w:rsidRDefault="0015321D" w:rsidP="0015321D">
            <w:r w:rsidRPr="00E146AE">
              <w:t>”NA” – d.v.s. ej tillämpat för tjänstedomänen.</w:t>
            </w:r>
          </w:p>
        </w:tc>
        <w:tc>
          <w:tcPr>
            <w:tcW w:w="1330" w:type="dxa"/>
            <w:shd w:val="clear" w:color="auto" w:fill="auto"/>
          </w:tcPr>
          <w:p w14:paraId="0B22D509"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206226A8" w14:textId="77777777" w:rsidTr="0015321D">
        <w:tc>
          <w:tcPr>
            <w:tcW w:w="1256" w:type="dxa"/>
            <w:shd w:val="clear" w:color="auto" w:fill="auto"/>
          </w:tcPr>
          <w:p w14:paraId="660205EB" w14:textId="77777777" w:rsidR="0015321D" w:rsidRPr="00E146AE" w:rsidRDefault="0015321D" w:rsidP="0015321D">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14:paraId="76A9F756" w14:textId="77777777" w:rsidR="0015321D" w:rsidRPr="00E146AE" w:rsidRDefault="0015321D" w:rsidP="0015321D">
            <w:r w:rsidRPr="00E146AE">
              <w:t>Hälsoärende-id</w:t>
            </w:r>
          </w:p>
        </w:tc>
        <w:tc>
          <w:tcPr>
            <w:tcW w:w="2410" w:type="dxa"/>
            <w:shd w:val="clear" w:color="auto" w:fill="auto"/>
          </w:tcPr>
          <w:p w14:paraId="71829ED1" w14:textId="77777777" w:rsidR="0015321D" w:rsidRPr="00E146AE" w:rsidRDefault="0015321D" w:rsidP="0015321D">
            <w:r w:rsidRPr="00E146AE">
              <w:t>GUID</w:t>
            </w:r>
          </w:p>
        </w:tc>
        <w:tc>
          <w:tcPr>
            <w:tcW w:w="851" w:type="dxa"/>
            <w:shd w:val="clear" w:color="auto" w:fill="auto"/>
          </w:tcPr>
          <w:p w14:paraId="3B13AC71" w14:textId="77777777" w:rsidR="0015321D" w:rsidRPr="00E146AE" w:rsidRDefault="0015321D" w:rsidP="0015321D">
            <w:r w:rsidRPr="00E146AE">
              <w:t>1..1</w:t>
            </w:r>
          </w:p>
        </w:tc>
        <w:tc>
          <w:tcPr>
            <w:tcW w:w="1652" w:type="dxa"/>
            <w:shd w:val="clear" w:color="auto" w:fill="auto"/>
          </w:tcPr>
          <w:p w14:paraId="7CCB2FE8" w14:textId="77777777" w:rsidR="0015321D" w:rsidRPr="00E146AE" w:rsidRDefault="0015321D" w:rsidP="0015321D">
            <w:r w:rsidRPr="00E146AE">
              <w:t>”NA” (ännu ej tillämpat i tjänstedomänen)</w:t>
            </w:r>
          </w:p>
        </w:tc>
        <w:tc>
          <w:tcPr>
            <w:tcW w:w="1330" w:type="dxa"/>
            <w:shd w:val="clear" w:color="auto" w:fill="auto"/>
          </w:tcPr>
          <w:p w14:paraId="19F9D4B7"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176DC3FA" w14:textId="77777777" w:rsidTr="0015321D">
        <w:tc>
          <w:tcPr>
            <w:tcW w:w="1256" w:type="dxa"/>
            <w:shd w:val="clear" w:color="auto" w:fill="auto"/>
          </w:tcPr>
          <w:p w14:paraId="7071BB04" w14:textId="77777777" w:rsidR="0015321D" w:rsidRPr="00E146AE" w:rsidRDefault="0015321D" w:rsidP="0015321D">
            <w:r w:rsidRPr="00E146AE">
              <w:t xml:space="preserve">Most Recent </w:t>
            </w:r>
            <w:proofErr w:type="spellStart"/>
            <w:r w:rsidRPr="00E146AE">
              <w:t>Content</w:t>
            </w:r>
            <w:proofErr w:type="spellEnd"/>
            <w:r w:rsidRPr="00E146AE">
              <w:t>*</w:t>
            </w:r>
          </w:p>
        </w:tc>
        <w:tc>
          <w:tcPr>
            <w:tcW w:w="1579" w:type="dxa"/>
            <w:shd w:val="clear" w:color="auto" w:fill="auto"/>
          </w:tcPr>
          <w:p w14:paraId="56208D4D" w14:textId="77777777" w:rsidR="0015321D" w:rsidRPr="00E146AE" w:rsidRDefault="0015321D" w:rsidP="0015321D">
            <w:r w:rsidRPr="00E146AE">
              <w:t>Verksamhetsmässig tidpunkt för senaste informations-förekomsten i källan som indexeras av denna  indexpost</w:t>
            </w:r>
          </w:p>
        </w:tc>
        <w:tc>
          <w:tcPr>
            <w:tcW w:w="2410" w:type="dxa"/>
            <w:shd w:val="clear" w:color="auto" w:fill="auto"/>
          </w:tcPr>
          <w:p w14:paraId="39D99EC3" w14:textId="77777777" w:rsidR="0015321D" w:rsidRPr="00E146AE" w:rsidRDefault="0015321D" w:rsidP="0015321D">
            <w:r w:rsidRPr="00E146AE">
              <w:t>DT</w:t>
            </w:r>
          </w:p>
        </w:tc>
        <w:tc>
          <w:tcPr>
            <w:tcW w:w="851" w:type="dxa"/>
            <w:shd w:val="clear" w:color="auto" w:fill="auto"/>
          </w:tcPr>
          <w:p w14:paraId="6CAC65DF" w14:textId="77777777" w:rsidR="0015321D" w:rsidRPr="00E146AE" w:rsidRDefault="0015321D" w:rsidP="0015321D">
            <w:r w:rsidRPr="00E146AE">
              <w:t>1..1</w:t>
            </w:r>
          </w:p>
        </w:tc>
        <w:tc>
          <w:tcPr>
            <w:tcW w:w="1652" w:type="dxa"/>
            <w:shd w:val="clear" w:color="auto" w:fill="auto"/>
          </w:tcPr>
          <w:p w14:paraId="2CCCFD58" w14:textId="77777777" w:rsidR="0015321D" w:rsidRPr="00E146AE" w:rsidRDefault="0015321D" w:rsidP="0015321D">
            <w:r w:rsidRPr="00E146AE">
              <w:t xml:space="preserve">Tidpunkt för senaste händelse som matchar indexposten. Kan även avse borttag.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post uppdateras med tidpunkt för borttagshändelsen.</w:t>
            </w:r>
          </w:p>
        </w:tc>
        <w:tc>
          <w:tcPr>
            <w:tcW w:w="1330" w:type="dxa"/>
            <w:shd w:val="clear" w:color="auto" w:fill="auto"/>
          </w:tcPr>
          <w:p w14:paraId="4F1FF102" w14:textId="77777777" w:rsidR="0015321D" w:rsidRPr="00E146AE" w:rsidRDefault="0015321D" w:rsidP="0015321D"/>
        </w:tc>
      </w:tr>
      <w:tr w:rsidR="0015321D" w:rsidRPr="00E146AE" w14:paraId="0D6CA058" w14:textId="77777777" w:rsidTr="0015321D">
        <w:tc>
          <w:tcPr>
            <w:tcW w:w="1256" w:type="dxa"/>
            <w:shd w:val="clear" w:color="auto" w:fill="auto"/>
          </w:tcPr>
          <w:p w14:paraId="69041706" w14:textId="77777777" w:rsidR="0015321D" w:rsidRPr="00E146AE" w:rsidRDefault="0015321D" w:rsidP="0015321D">
            <w:r w:rsidRPr="00E146AE">
              <w:t>Creation</w:t>
            </w:r>
          </w:p>
          <w:p w14:paraId="5CF42CC6" w14:textId="77777777" w:rsidR="0015321D" w:rsidRPr="00E146AE" w:rsidRDefault="0015321D" w:rsidP="0015321D">
            <w:proofErr w:type="spellStart"/>
            <w:r w:rsidRPr="00E146AE">
              <w:t>Time</w:t>
            </w:r>
            <w:proofErr w:type="spellEnd"/>
          </w:p>
        </w:tc>
        <w:tc>
          <w:tcPr>
            <w:tcW w:w="1579" w:type="dxa"/>
            <w:shd w:val="clear" w:color="auto" w:fill="auto"/>
          </w:tcPr>
          <w:p w14:paraId="1E66A1D7" w14:textId="77777777" w:rsidR="0015321D" w:rsidRPr="00E146AE" w:rsidRDefault="0015321D" w:rsidP="0015321D">
            <w:r w:rsidRPr="00E146AE">
              <w:t>Tidpunkten då index</w:t>
            </w:r>
            <w:del w:id="80" w:author="Björn Genfors" w:date="2014-12-15T12:47:00Z">
              <w:r w:rsidRPr="00E146AE" w:rsidDel="00BE506B">
                <w:delText>-</w:delText>
              </w:r>
            </w:del>
            <w:r w:rsidRPr="00E146AE">
              <w:t>posten regi</w:t>
            </w:r>
            <w:del w:id="81" w:author="Björn Genfors" w:date="2014-12-15T12:47:00Z">
              <w:r w:rsidRPr="00E146AE" w:rsidDel="00BE506B">
                <w:delText>-</w:delText>
              </w:r>
            </w:del>
            <w:r w:rsidRPr="00E146AE">
              <w:t>strerades</w:t>
            </w:r>
          </w:p>
        </w:tc>
        <w:tc>
          <w:tcPr>
            <w:tcW w:w="2410" w:type="dxa"/>
            <w:shd w:val="clear" w:color="auto" w:fill="auto"/>
          </w:tcPr>
          <w:p w14:paraId="625B7CE3" w14:textId="77777777" w:rsidR="0015321D" w:rsidRPr="00E146AE" w:rsidRDefault="0015321D" w:rsidP="0015321D">
            <w:r w:rsidRPr="00E146AE">
              <w:t>DT</w:t>
            </w:r>
          </w:p>
        </w:tc>
        <w:tc>
          <w:tcPr>
            <w:tcW w:w="851" w:type="dxa"/>
            <w:shd w:val="clear" w:color="auto" w:fill="auto"/>
          </w:tcPr>
          <w:p w14:paraId="6AD2EAC0" w14:textId="77777777" w:rsidR="0015321D" w:rsidRPr="00E146AE" w:rsidRDefault="0015321D" w:rsidP="0015321D">
            <w:r w:rsidRPr="00E146AE">
              <w:t>1..1</w:t>
            </w:r>
          </w:p>
        </w:tc>
        <w:tc>
          <w:tcPr>
            <w:tcW w:w="1652" w:type="dxa"/>
            <w:shd w:val="clear" w:color="auto" w:fill="auto"/>
          </w:tcPr>
          <w:p w14:paraId="3884C33C" w14:textId="77777777" w:rsidR="0015321D" w:rsidRPr="00E146AE" w:rsidRDefault="0015321D" w:rsidP="0015321D">
            <w:r w:rsidRPr="00E146AE">
              <w:t>Sätts automatiskt av EI-instansen.</w:t>
            </w:r>
          </w:p>
        </w:tc>
        <w:tc>
          <w:tcPr>
            <w:tcW w:w="1330" w:type="dxa"/>
            <w:shd w:val="clear" w:color="auto" w:fill="auto"/>
          </w:tcPr>
          <w:p w14:paraId="58429575" w14:textId="77777777" w:rsidR="0015321D" w:rsidRPr="00E146AE" w:rsidRDefault="0015321D" w:rsidP="0015321D">
            <w:r w:rsidRPr="00E146AE">
              <w:t>Genereras automatiskt av kontraktets tjänste-producent</w:t>
            </w:r>
          </w:p>
        </w:tc>
      </w:tr>
      <w:tr w:rsidR="0015321D" w:rsidRPr="00E146AE" w14:paraId="2D1184DE" w14:textId="77777777" w:rsidTr="0015321D">
        <w:tc>
          <w:tcPr>
            <w:tcW w:w="1256" w:type="dxa"/>
            <w:shd w:val="clear" w:color="auto" w:fill="auto"/>
          </w:tcPr>
          <w:p w14:paraId="1B500698" w14:textId="77777777" w:rsidR="0015321D" w:rsidRPr="00E146AE" w:rsidRDefault="0015321D" w:rsidP="0015321D">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14:paraId="6819B8A7" w14:textId="77777777" w:rsidR="0015321D" w:rsidRPr="00E146AE" w:rsidRDefault="0015321D" w:rsidP="0015321D">
            <w:r w:rsidRPr="00E146AE">
              <w:t xml:space="preserve">Tidpunkten då index-posten </w:t>
            </w:r>
            <w:r w:rsidRPr="00E146AE">
              <w:lastRenderedPageBreak/>
              <w:t>senast upp-daterades</w:t>
            </w:r>
          </w:p>
        </w:tc>
        <w:tc>
          <w:tcPr>
            <w:tcW w:w="2410" w:type="dxa"/>
            <w:shd w:val="clear" w:color="auto" w:fill="auto"/>
          </w:tcPr>
          <w:p w14:paraId="3DCDCACA" w14:textId="77777777" w:rsidR="0015321D" w:rsidRPr="00E146AE" w:rsidRDefault="0015321D" w:rsidP="0015321D">
            <w:r w:rsidRPr="00E146AE">
              <w:lastRenderedPageBreak/>
              <w:t>DT</w:t>
            </w:r>
          </w:p>
        </w:tc>
        <w:tc>
          <w:tcPr>
            <w:tcW w:w="851" w:type="dxa"/>
            <w:shd w:val="clear" w:color="auto" w:fill="auto"/>
          </w:tcPr>
          <w:p w14:paraId="1AE98558" w14:textId="77777777" w:rsidR="0015321D" w:rsidRPr="00E146AE" w:rsidRDefault="0015321D" w:rsidP="0015321D">
            <w:r w:rsidRPr="00E146AE">
              <w:t>0..1</w:t>
            </w:r>
          </w:p>
        </w:tc>
        <w:tc>
          <w:tcPr>
            <w:tcW w:w="1652" w:type="dxa"/>
            <w:shd w:val="clear" w:color="auto" w:fill="auto"/>
          </w:tcPr>
          <w:p w14:paraId="0BAD5245" w14:textId="77777777" w:rsidR="0015321D" w:rsidRPr="00E146AE" w:rsidRDefault="0015321D" w:rsidP="0015321D">
            <w:r w:rsidRPr="00E146AE">
              <w:t xml:space="preserve">Sätts automatiskt av </w:t>
            </w:r>
            <w:r w:rsidRPr="00E146AE">
              <w:lastRenderedPageBreak/>
              <w:t>EI-instansen.</w:t>
            </w:r>
          </w:p>
        </w:tc>
        <w:tc>
          <w:tcPr>
            <w:tcW w:w="1330" w:type="dxa"/>
            <w:shd w:val="clear" w:color="auto" w:fill="auto"/>
          </w:tcPr>
          <w:p w14:paraId="1339D79E" w14:textId="77777777" w:rsidR="0015321D" w:rsidRPr="00E146AE" w:rsidRDefault="0015321D" w:rsidP="0015321D">
            <w:r w:rsidRPr="00E146AE">
              <w:lastRenderedPageBreak/>
              <w:t xml:space="preserve">Upp-datering </w:t>
            </w:r>
            <w:r w:rsidRPr="00E146AE">
              <w:lastRenderedPageBreak/>
              <w:t>innebär ny post som matchar samtliga attribut som är del av en instans unikitet.</w:t>
            </w:r>
          </w:p>
        </w:tc>
      </w:tr>
      <w:tr w:rsidR="0015321D" w:rsidRPr="00E146AE" w14:paraId="70F8455E" w14:textId="77777777" w:rsidTr="0015321D">
        <w:tc>
          <w:tcPr>
            <w:tcW w:w="1256" w:type="dxa"/>
            <w:shd w:val="clear" w:color="auto" w:fill="auto"/>
          </w:tcPr>
          <w:p w14:paraId="14230288" w14:textId="77777777" w:rsidR="0015321D" w:rsidRPr="00E146AE" w:rsidRDefault="0015321D" w:rsidP="0015321D">
            <w:r w:rsidRPr="00E146AE">
              <w:lastRenderedPageBreak/>
              <w:t>Source system</w:t>
            </w:r>
          </w:p>
        </w:tc>
        <w:tc>
          <w:tcPr>
            <w:tcW w:w="1579" w:type="dxa"/>
            <w:shd w:val="clear" w:color="auto" w:fill="auto"/>
          </w:tcPr>
          <w:p w14:paraId="1E24D2A1" w14:textId="77777777" w:rsidR="0015321D" w:rsidRPr="00E146AE" w:rsidRDefault="0015321D" w:rsidP="0015321D">
            <w:r w:rsidRPr="00E146AE">
              <w:t>Käll</w:t>
            </w:r>
            <w:del w:id="82" w:author="Björn Genfors" w:date="2014-12-15T12:46:00Z">
              <w:r w:rsidRPr="00E146AE" w:rsidDel="00BE506B">
                <w:delText>-</w:delText>
              </w:r>
            </w:del>
            <w:r w:rsidRPr="00E146AE">
              <w:t>systemet som genererade engage</w:t>
            </w:r>
            <w:del w:id="83" w:author="Björn Genfors" w:date="2014-12-15T12:46:00Z">
              <w:r w:rsidRPr="00E146AE" w:rsidDel="00BE506B">
                <w:delText>-</w:delText>
              </w:r>
            </w:del>
            <w:r w:rsidRPr="00E146AE">
              <w:t xml:space="preserve">mangs-posten via </w:t>
            </w:r>
            <w:proofErr w:type="spellStart"/>
            <w:r w:rsidRPr="00E146AE">
              <w:t>Update</w:t>
            </w:r>
            <w:proofErr w:type="spellEnd"/>
            <w:r w:rsidRPr="00E146AE">
              <w:t>-tjänsten</w:t>
            </w:r>
          </w:p>
        </w:tc>
        <w:tc>
          <w:tcPr>
            <w:tcW w:w="2410" w:type="dxa"/>
            <w:shd w:val="clear" w:color="auto" w:fill="auto"/>
          </w:tcPr>
          <w:p w14:paraId="05B13F50" w14:textId="77777777" w:rsidR="0015321D" w:rsidRPr="00E146AE" w:rsidRDefault="0015321D" w:rsidP="0015321D">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14:paraId="7BD684D9" w14:textId="77777777" w:rsidR="0015321D" w:rsidRPr="00E146AE" w:rsidRDefault="0015321D" w:rsidP="0015321D">
            <w:r w:rsidRPr="00E146AE">
              <w:t>1..1</w:t>
            </w:r>
          </w:p>
        </w:tc>
        <w:tc>
          <w:tcPr>
            <w:tcW w:w="1652" w:type="dxa"/>
            <w:shd w:val="clear" w:color="auto" w:fill="auto"/>
          </w:tcPr>
          <w:p w14:paraId="6FB38026" w14:textId="77777777" w:rsidR="0015321D" w:rsidRPr="00E146AE" w:rsidRDefault="0015321D" w:rsidP="0015321D">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14:paraId="544833CE" w14:textId="77777777" w:rsidR="0015321D" w:rsidRPr="00E146AE" w:rsidRDefault="0015321D" w:rsidP="0015321D">
            <w:r w:rsidRPr="00E146AE">
              <w:t xml:space="preserve">Del av instansens </w:t>
            </w:r>
            <w:proofErr w:type="spellStart"/>
            <w:r w:rsidRPr="00E146AE">
              <w:t>unikhet</w:t>
            </w:r>
            <w:proofErr w:type="spellEnd"/>
          </w:p>
        </w:tc>
      </w:tr>
      <w:tr w:rsidR="0015321D" w:rsidRPr="00E146AE" w14:paraId="3F2E3530" w14:textId="77777777" w:rsidTr="0015321D">
        <w:tc>
          <w:tcPr>
            <w:tcW w:w="1256" w:type="dxa"/>
            <w:shd w:val="clear" w:color="auto" w:fill="auto"/>
          </w:tcPr>
          <w:p w14:paraId="7F8A17B0" w14:textId="77777777" w:rsidR="0015321D" w:rsidRPr="00E146AE" w:rsidRDefault="0015321D" w:rsidP="0015321D">
            <w:r w:rsidRPr="00E146AE">
              <w:t>Data Controller</w:t>
            </w:r>
          </w:p>
        </w:tc>
        <w:tc>
          <w:tcPr>
            <w:tcW w:w="1579" w:type="dxa"/>
            <w:shd w:val="clear" w:color="auto" w:fill="auto"/>
          </w:tcPr>
          <w:p w14:paraId="6FBBB48B" w14:textId="77777777" w:rsidR="0015321D" w:rsidRPr="00E146AE" w:rsidRDefault="0015321D" w:rsidP="0015321D">
            <w:r w:rsidRPr="00E146AE">
              <w:t>Personuppgiftsansvarig organisation</w:t>
            </w:r>
          </w:p>
        </w:tc>
        <w:tc>
          <w:tcPr>
            <w:tcW w:w="2410" w:type="dxa"/>
            <w:shd w:val="clear" w:color="auto" w:fill="auto"/>
          </w:tcPr>
          <w:p w14:paraId="0F0A3135" w14:textId="77777777" w:rsidR="0015321D" w:rsidRPr="00E146AE" w:rsidRDefault="0015321D" w:rsidP="0015321D">
            <w:r w:rsidRPr="00E146AE">
              <w:t>Vårdgivarens organisationsnummer eller HSA-id</w:t>
            </w:r>
          </w:p>
          <w:p w14:paraId="150E89B6" w14:textId="77777777" w:rsidR="0015321D" w:rsidRPr="00E146AE" w:rsidRDefault="0015321D" w:rsidP="0015321D">
            <w:r w:rsidRPr="00E146AE">
              <w:t>eller inom källsystemet unik identifierare för vårdgivaren.</w:t>
            </w:r>
          </w:p>
        </w:tc>
        <w:tc>
          <w:tcPr>
            <w:tcW w:w="851" w:type="dxa"/>
            <w:shd w:val="clear" w:color="auto" w:fill="auto"/>
          </w:tcPr>
          <w:p w14:paraId="69C5BB38" w14:textId="77777777" w:rsidR="0015321D" w:rsidRPr="00E146AE" w:rsidRDefault="0015321D" w:rsidP="0015321D">
            <w:r w:rsidRPr="00E146AE">
              <w:t>1..1</w:t>
            </w:r>
          </w:p>
        </w:tc>
        <w:tc>
          <w:tcPr>
            <w:tcW w:w="1652" w:type="dxa"/>
            <w:shd w:val="clear" w:color="auto" w:fill="auto"/>
          </w:tcPr>
          <w:p w14:paraId="61AC44B5" w14:textId="77777777" w:rsidR="0015321D" w:rsidRPr="00E146AE" w:rsidRDefault="0015321D" w:rsidP="0015321D">
            <w:r w:rsidRPr="00E146AE">
              <w:t>”SE”&lt;organisationsnummer&gt;. Exempel: ”SE5565594230” eller HSA-id, eller</w:t>
            </w:r>
          </w:p>
          <w:p w14:paraId="28D4CD24" w14:textId="77777777" w:rsidR="0015321D" w:rsidRPr="00E146AE" w:rsidRDefault="0015321D" w:rsidP="0015321D">
            <w:r w:rsidRPr="00E146AE">
              <w:t>systemspecifik identitet.</w:t>
            </w:r>
          </w:p>
        </w:tc>
        <w:tc>
          <w:tcPr>
            <w:tcW w:w="1330" w:type="dxa"/>
            <w:shd w:val="clear" w:color="auto" w:fill="auto"/>
          </w:tcPr>
          <w:p w14:paraId="06CE9B73" w14:textId="77777777" w:rsidR="0015321D" w:rsidRPr="00E146AE" w:rsidRDefault="0015321D" w:rsidP="0015321D">
            <w:r w:rsidRPr="00E146AE">
              <w:t xml:space="preserve">Del av instansens </w:t>
            </w:r>
            <w:proofErr w:type="spellStart"/>
            <w:r w:rsidRPr="00E146AE">
              <w:t>unikhet</w:t>
            </w:r>
            <w:proofErr w:type="spellEnd"/>
          </w:p>
        </w:tc>
      </w:tr>
    </w:tbl>
    <w:p w14:paraId="6ABB44EE" w14:textId="77777777" w:rsidR="0015321D" w:rsidRPr="00E2060F" w:rsidRDefault="0015321D" w:rsidP="0015321D">
      <w:pPr>
        <w:tabs>
          <w:tab w:val="left" w:pos="567"/>
        </w:tabs>
        <w:ind w:right="838"/>
      </w:pPr>
    </w:p>
    <w:p w14:paraId="2D505E24" w14:textId="2BB75517" w:rsidR="0015321D" w:rsidRDefault="0015321D" w:rsidP="0015321D">
      <w:pPr>
        <w:pStyle w:val="Brdtext"/>
      </w:pPr>
      <w:r>
        <w:t xml:space="preserve">Regler för tilldelning av värde i fältet </w:t>
      </w:r>
      <w:proofErr w:type="spellStart"/>
      <w:r>
        <w:t>Categorization</w:t>
      </w:r>
      <w:proofErr w:type="spellEnd"/>
      <w:r>
        <w:t xml:space="preserve"> i engagemangs</w:t>
      </w:r>
      <w:ins w:id="84" w:author="Björn Genfors" w:date="2014-12-15T12:48:00Z">
        <w:r w:rsidR="00BE506B">
          <w:t>index</w:t>
        </w:r>
      </w:ins>
      <w:r>
        <w:t xml:space="preserve">posten för tjänstekontrakt i denna domän. </w:t>
      </w:r>
    </w:p>
    <w:p w14:paraId="7F385255" w14:textId="77777777" w:rsidR="0015321D" w:rsidRDefault="0015321D" w:rsidP="0015321D">
      <w:r>
        <w:t>Kortnamnet skapas enligt konventionen första bokstaven i domännamnets komponenter ”-” första bokstaven i tjänstekontraktets namnkomponenter:</w:t>
      </w:r>
    </w:p>
    <w:p w14:paraId="2EBB7D1E" w14:textId="77777777" w:rsidR="0015321D" w:rsidRDefault="0015321D" w:rsidP="0015321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15321D" w:rsidRPr="00F83C47" w14:paraId="39956FD3" w14:textId="77777777" w:rsidTr="0015321D">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BBB3A6" w14:textId="77777777" w:rsidR="0015321D" w:rsidRPr="00F83C47" w:rsidRDefault="0015321D" w:rsidP="0015321D">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0E7D9A5" w14:textId="77777777" w:rsidR="0015321D" w:rsidRPr="00F83C47" w:rsidRDefault="0015321D" w:rsidP="0015321D">
            <w:pPr>
              <w:rPr>
                <w:b/>
              </w:rPr>
            </w:pPr>
            <w:r w:rsidRPr="00F83C47">
              <w:rPr>
                <w:b/>
              </w:rPr>
              <w:t xml:space="preserve">Värde på </w:t>
            </w:r>
            <w:proofErr w:type="spellStart"/>
            <w:r w:rsidRPr="00F83C47">
              <w:rPr>
                <w:b/>
              </w:rPr>
              <w:t>Categorization</w:t>
            </w:r>
            <w:proofErr w:type="spellEnd"/>
          </w:p>
        </w:tc>
      </w:tr>
      <w:tr w:rsidR="0015321D" w:rsidRPr="00F83C47" w14:paraId="22D1FA92" w14:textId="77777777" w:rsidTr="0015321D">
        <w:tc>
          <w:tcPr>
            <w:tcW w:w="5103" w:type="dxa"/>
            <w:tcBorders>
              <w:top w:val="single" w:sz="6" w:space="0" w:color="auto"/>
              <w:bottom w:val="single" w:sz="6" w:space="0" w:color="auto"/>
            </w:tcBorders>
          </w:tcPr>
          <w:p w14:paraId="34EFC62C" w14:textId="77777777" w:rsidR="0015321D" w:rsidRPr="00F83C47" w:rsidRDefault="0015321D" w:rsidP="0015321D">
            <w:pPr>
              <w:rPr>
                <w:highlight w:val="yellow"/>
              </w:rPr>
            </w:pPr>
            <w:proofErr w:type="spellStart"/>
            <w:r w:rsidRPr="00F83C47">
              <w:t>GetObservation</w:t>
            </w:r>
            <w:proofErr w:type="spellEnd"/>
          </w:p>
        </w:tc>
        <w:tc>
          <w:tcPr>
            <w:tcW w:w="3402" w:type="dxa"/>
            <w:tcBorders>
              <w:top w:val="single" w:sz="6" w:space="0" w:color="auto"/>
              <w:bottom w:val="single" w:sz="6" w:space="0" w:color="auto"/>
            </w:tcBorders>
          </w:tcPr>
          <w:p w14:paraId="6D925BA0" w14:textId="77777777" w:rsidR="0015321D" w:rsidRPr="00F83C47" w:rsidRDefault="0015321D" w:rsidP="0015321D">
            <w:pPr>
              <w:rPr>
                <w:color w:val="000000"/>
                <w:highlight w:val="yellow"/>
              </w:rPr>
            </w:pPr>
            <w:proofErr w:type="spellStart"/>
            <w:r w:rsidRPr="00F83C47">
              <w:rPr>
                <w:color w:val="000000"/>
              </w:rPr>
              <w:t>ch</w:t>
            </w:r>
            <w:r>
              <w:rPr>
                <w:color w:val="000000"/>
              </w:rPr>
              <w:t>b</w:t>
            </w:r>
            <w:proofErr w:type="spellEnd"/>
            <w:r w:rsidRPr="00F83C47">
              <w:rPr>
                <w:color w:val="000000"/>
              </w:rPr>
              <w:t>-go</w:t>
            </w:r>
          </w:p>
        </w:tc>
      </w:tr>
    </w:tbl>
    <w:p w14:paraId="30E75CCF" w14:textId="77777777" w:rsidR="0015321D" w:rsidRPr="00F83C47" w:rsidRDefault="0015321D" w:rsidP="0015321D">
      <w:pPr>
        <w:rPr>
          <w:highlight w:val="lightGray"/>
        </w:rPr>
      </w:pPr>
    </w:p>
    <w:p w14:paraId="36E02D98" w14:textId="77777777" w:rsidR="0015321D" w:rsidRDefault="0015321D" w:rsidP="0015321D"/>
    <w:p w14:paraId="5141E321" w14:textId="35D5E125" w:rsidR="0015321D" w:rsidDel="00353FFE" w:rsidRDefault="0015321D" w:rsidP="0015321D">
      <w:pPr>
        <w:rPr>
          <w:del w:id="85" w:author="Björn Genfors" w:date="2014-12-15T13:00:00Z"/>
        </w:rPr>
      </w:pPr>
      <w:del w:id="86" w:author="Björn Genfors" w:date="2014-12-15T13:00:00Z">
        <w:r w:rsidDel="00353FFE">
          <w:lastRenderedPageBreak/>
          <w:delText>Dessa gäller alla tjänstekontrakt i hela tjänstedomänen om inte undantag görs för specifika tjänstekontrakt senare i dokumentet.</w:delText>
        </w:r>
      </w:del>
    </w:p>
    <w:p w14:paraId="67B34AB1" w14:textId="77777777" w:rsidR="0015321D" w:rsidRDefault="0015321D" w:rsidP="0015321D"/>
    <w:p w14:paraId="6445631B" w14:textId="77777777" w:rsidR="0015321D" w:rsidRDefault="0015321D" w:rsidP="0015321D">
      <w:pPr>
        <w:pStyle w:val="Rubrik2"/>
      </w:pPr>
      <w:bookmarkStart w:id="87" w:name="_Toc398042072"/>
      <w:bookmarkStart w:id="88" w:name="_Toc406145666"/>
      <w:r>
        <w:t>Informationssäkerhet och juridik</w:t>
      </w:r>
      <w:bookmarkEnd w:id="87"/>
      <w:bookmarkEnd w:id="88"/>
    </w:p>
    <w:p w14:paraId="54F7F7D8" w14:textId="77777777" w:rsidR="0015321D" w:rsidRDefault="0015321D" w:rsidP="0015321D">
      <w:pPr>
        <w:pStyle w:val="Rubrik3"/>
      </w:pPr>
      <w:bookmarkStart w:id="89" w:name="_Toc374962630"/>
      <w:bookmarkStart w:id="90" w:name="_Toc398042073"/>
      <w:bookmarkStart w:id="91" w:name="_Toc406145667"/>
      <w:r>
        <w:t xml:space="preserve">Medarbetarens </w:t>
      </w:r>
      <w:r w:rsidRPr="004F0149">
        <w:t>direktåtkomst</w:t>
      </w:r>
      <w:bookmarkEnd w:id="89"/>
      <w:bookmarkEnd w:id="90"/>
      <w:bookmarkEnd w:id="91"/>
    </w:p>
    <w:p w14:paraId="47EC0F08" w14:textId="77777777" w:rsidR="0015321D" w:rsidRDefault="0015321D" w:rsidP="0015321D">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46097F85" w14:textId="77777777" w:rsidR="0015321D" w:rsidRDefault="0015321D" w:rsidP="0015321D"/>
    <w:p w14:paraId="756DF472" w14:textId="77777777" w:rsidR="0015321D" w:rsidRDefault="0015321D" w:rsidP="0015321D">
      <w:r>
        <w:t xml:space="preserve">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w:t>
      </w:r>
      <w:proofErr w:type="spellStart"/>
      <w:r>
        <w:t>PDLiP</w:t>
      </w:r>
      <w:proofErr w:type="spellEnd"/>
      <w:r>
        <w:t xml:space="preserve"> samt i anvisningar för tillgänglig patient.</w:t>
      </w:r>
    </w:p>
    <w:p w14:paraId="16479F2B" w14:textId="77777777" w:rsidR="0015321D" w:rsidRDefault="0015321D" w:rsidP="0015321D"/>
    <w:p w14:paraId="54B201DF" w14:textId="77777777" w:rsidR="0015321D" w:rsidRDefault="0015321D" w:rsidP="0015321D">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BFEAC44" w14:textId="77777777" w:rsidR="0015321D" w:rsidRDefault="0015321D" w:rsidP="0015321D"/>
    <w:p w14:paraId="042387E5" w14:textId="77777777" w:rsidR="0015321D" w:rsidRPr="00916805" w:rsidRDefault="0015321D" w:rsidP="0015321D">
      <w:pPr>
        <w:pStyle w:val="Rubrik3"/>
        <w:rPr>
          <w:b/>
        </w:rPr>
      </w:pPr>
      <w:bookmarkStart w:id="92" w:name="_Toc374962631"/>
      <w:bookmarkStart w:id="93" w:name="_Toc398042074"/>
      <w:bookmarkStart w:id="94" w:name="_Toc406145668"/>
      <w:r w:rsidRPr="00916805">
        <w:t>Patientens direktåtkomst</w:t>
      </w:r>
      <w:bookmarkEnd w:id="92"/>
      <w:bookmarkEnd w:id="93"/>
      <w:bookmarkEnd w:id="94"/>
    </w:p>
    <w:p w14:paraId="622111D7" w14:textId="77777777" w:rsidR="0015321D" w:rsidRDefault="0015321D" w:rsidP="0015321D">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rådrum. För vissa av tjänstekontrakten, såsom Vård- och omsorgskontakter, kanske informationsägaren policymässigt har </w:t>
      </w:r>
      <w:proofErr w:type="spellStart"/>
      <w:r>
        <w:t>men</w:t>
      </w:r>
      <w:del w:id="95" w:author="Björn Genfors" w:date="2014-12-15T13:13:00Z">
        <w:r w:rsidDel="0092115A">
          <w:delText xml:space="preserve"> </w:delText>
        </w:r>
      </w:del>
      <w:r>
        <w:t>prövat</w:t>
      </w:r>
      <w:proofErr w:type="spellEnd"/>
      <w:r>
        <w:t xml:space="preserve"> all information. Det är varje vårdgivares ansvar att tjänsteproducenten sätter ”kan visas för patient”-flaggan i enlighet med vårdgivarens verksamhetsregler.</w:t>
      </w:r>
    </w:p>
    <w:p w14:paraId="29B6410B" w14:textId="77777777" w:rsidR="0015321D" w:rsidRPr="00EF4A67" w:rsidRDefault="0015321D" w:rsidP="0015321D"/>
    <w:p w14:paraId="4FEA17F7" w14:textId="77777777" w:rsidR="0015321D" w:rsidRPr="00E146AE" w:rsidRDefault="0015321D" w:rsidP="0015321D">
      <w:pPr>
        <w:pStyle w:val="Rubrik3"/>
      </w:pPr>
      <w:bookmarkStart w:id="96" w:name="_Toc219337773"/>
      <w:bookmarkStart w:id="97" w:name="_Toc227077997"/>
      <w:bookmarkStart w:id="98" w:name="_Toc245231401"/>
      <w:bookmarkStart w:id="99" w:name="_Toc374962632"/>
      <w:bookmarkStart w:id="100" w:name="_Toc398042075"/>
      <w:bookmarkStart w:id="101" w:name="_Toc406145669"/>
      <w:r w:rsidRPr="00E146AE">
        <w:t>Generellt</w:t>
      </w:r>
      <w:bookmarkEnd w:id="96"/>
      <w:bookmarkEnd w:id="97"/>
      <w:bookmarkEnd w:id="98"/>
      <w:bookmarkEnd w:id="99"/>
      <w:bookmarkEnd w:id="100"/>
      <w:bookmarkEnd w:id="101"/>
    </w:p>
    <w:p w14:paraId="62A637D2" w14:textId="77777777" w:rsidR="0015321D" w:rsidRDefault="0015321D" w:rsidP="0015321D">
      <w:r w:rsidRPr="00E146AE">
        <w:t xml:space="preserve">Tjänsteproducenten ansvarar för att information endast lämnas ut till de tjänstekonsumenter som informationsägaren godkänt. </w:t>
      </w:r>
      <w:commentRangeStart w:id="102"/>
      <w:r w:rsidRPr="00E146AE">
        <w:t>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w:t>
      </w:r>
      <w:commentRangeEnd w:id="102"/>
      <w:r w:rsidR="0092115A">
        <w:rPr>
          <w:rStyle w:val="Kommentarsreferens"/>
        </w:rPr>
        <w:commentReference w:id="102"/>
      </w:r>
      <w:r w:rsidRPr="00E146AE">
        <w:t>).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1DB84C02" w14:textId="77777777" w:rsidR="0015321D" w:rsidRPr="00DE75E6" w:rsidRDefault="0015321D" w:rsidP="0015321D">
      <w:pPr>
        <w:rPr>
          <w:highlight w:val="yellow"/>
        </w:rPr>
      </w:pPr>
    </w:p>
    <w:p w14:paraId="42489E9A" w14:textId="77777777" w:rsidR="0015321D" w:rsidRDefault="0015321D" w:rsidP="0015321D">
      <w:pPr>
        <w:pStyle w:val="Rubrik2"/>
      </w:pPr>
      <w:bookmarkStart w:id="103" w:name="_Toc398042076"/>
      <w:bookmarkStart w:id="104" w:name="_Toc406145670"/>
      <w:r>
        <w:lastRenderedPageBreak/>
        <w:t>Icke funktionella krav</w:t>
      </w:r>
      <w:bookmarkEnd w:id="103"/>
      <w:bookmarkEnd w:id="104"/>
    </w:p>
    <w:p w14:paraId="76F9446C" w14:textId="77777777" w:rsidR="0015321D" w:rsidRDefault="0015321D" w:rsidP="0015321D">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7B1880A" w14:textId="77777777" w:rsidR="0015321D" w:rsidRDefault="0015321D" w:rsidP="0015321D">
      <w:pPr>
        <w:rPr>
          <w:color w:val="4F81BD" w:themeColor="accent1"/>
        </w:rPr>
      </w:pPr>
    </w:p>
    <w:p w14:paraId="20BCDE79" w14:textId="77777777" w:rsidR="0015321D" w:rsidRDefault="0015321D" w:rsidP="0015321D">
      <w:pPr>
        <w:pStyle w:val="Rubrik3"/>
      </w:pPr>
      <w:bookmarkStart w:id="105" w:name="_Toc398042077"/>
      <w:bookmarkStart w:id="106" w:name="_Toc406145671"/>
      <w:r>
        <w:t>SLA krav</w:t>
      </w:r>
      <w:bookmarkEnd w:id="105"/>
      <w:bookmarkEnd w:id="106"/>
    </w:p>
    <w:p w14:paraId="08AF7E95" w14:textId="77777777" w:rsidR="0015321D" w:rsidRPr="00286484" w:rsidRDefault="0015321D" w:rsidP="0015321D">
      <w:pPr>
        <w:rPr>
          <w:color w:val="4F81BD" w:themeColor="accent1"/>
        </w:rPr>
      </w:pPr>
    </w:p>
    <w:p w14:paraId="4F97DD90" w14:textId="77777777" w:rsidR="0015321D" w:rsidRPr="00434298" w:rsidRDefault="0015321D" w:rsidP="0015321D">
      <w:r>
        <w:t>Följande generella SLA-krav gäller för alla tjänsteproducenter som tillhandahåller tjänster. Dessa krav gäller där inget annat anges för ett specifikt tjänstekontrakt.</w:t>
      </w:r>
    </w:p>
    <w:p w14:paraId="101BC970" w14:textId="77777777" w:rsidR="0015321D" w:rsidRDefault="0015321D" w:rsidP="0015321D">
      <w:pPr>
        <w:pStyle w:val="Brdtext"/>
      </w:pP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9"/>
        <w:gridCol w:w="4295"/>
        <w:gridCol w:w="3217"/>
      </w:tblGrid>
      <w:tr w:rsidR="0015321D" w:rsidRPr="00E146AE" w14:paraId="5F52CC92" w14:textId="77777777" w:rsidTr="0015321D">
        <w:tc>
          <w:tcPr>
            <w:tcW w:w="2269" w:type="dxa"/>
            <w:tcBorders>
              <w:top w:val="single" w:sz="6" w:space="0" w:color="auto"/>
              <w:left w:val="single" w:sz="6" w:space="0" w:color="auto"/>
              <w:bottom w:val="single" w:sz="6" w:space="0" w:color="auto"/>
              <w:right w:val="single" w:sz="6" w:space="0" w:color="auto"/>
            </w:tcBorders>
            <w:shd w:val="clear" w:color="auto" w:fill="FFFFFF" w:themeFill="background1"/>
          </w:tcPr>
          <w:p w14:paraId="150B854A" w14:textId="77777777" w:rsidR="0015321D" w:rsidRPr="00E146AE" w:rsidRDefault="0015321D" w:rsidP="0015321D">
            <w:pPr>
              <w:rPr>
                <w:b/>
              </w:rPr>
            </w:pPr>
            <w:r w:rsidRPr="00E146AE">
              <w:rPr>
                <w:b/>
              </w:rPr>
              <w:t>Kategori</w:t>
            </w:r>
          </w:p>
        </w:tc>
        <w:tc>
          <w:tcPr>
            <w:tcW w:w="4295" w:type="dxa"/>
            <w:tcBorders>
              <w:top w:val="single" w:sz="6" w:space="0" w:color="auto"/>
              <w:left w:val="single" w:sz="6" w:space="0" w:color="auto"/>
              <w:bottom w:val="single" w:sz="6" w:space="0" w:color="auto"/>
              <w:right w:val="single" w:sz="6" w:space="0" w:color="auto"/>
            </w:tcBorders>
            <w:shd w:val="clear" w:color="auto" w:fill="FFFFFF" w:themeFill="background1"/>
          </w:tcPr>
          <w:p w14:paraId="760512D0" w14:textId="77777777" w:rsidR="0015321D" w:rsidRPr="00E146AE" w:rsidRDefault="0015321D" w:rsidP="0015321D">
            <w:pPr>
              <w:rPr>
                <w:b/>
              </w:rPr>
            </w:pPr>
            <w:r w:rsidRPr="00E146AE">
              <w:rPr>
                <w:b/>
              </w:rPr>
              <w:t>Värde</w:t>
            </w:r>
          </w:p>
        </w:tc>
        <w:tc>
          <w:tcPr>
            <w:tcW w:w="3217" w:type="dxa"/>
            <w:tcBorders>
              <w:top w:val="single" w:sz="6" w:space="0" w:color="auto"/>
              <w:left w:val="single" w:sz="6" w:space="0" w:color="auto"/>
              <w:bottom w:val="single" w:sz="6" w:space="0" w:color="auto"/>
              <w:right w:val="single" w:sz="6" w:space="0" w:color="auto"/>
            </w:tcBorders>
            <w:shd w:val="clear" w:color="auto" w:fill="FFFFFF" w:themeFill="background1"/>
          </w:tcPr>
          <w:p w14:paraId="3BAFB8D6" w14:textId="77777777" w:rsidR="0015321D" w:rsidRPr="00E146AE" w:rsidRDefault="0015321D" w:rsidP="0015321D">
            <w:pPr>
              <w:rPr>
                <w:b/>
              </w:rPr>
            </w:pPr>
            <w:r w:rsidRPr="00E146AE">
              <w:rPr>
                <w:b/>
              </w:rPr>
              <w:t>Beskrivning</w:t>
            </w:r>
          </w:p>
        </w:tc>
      </w:tr>
      <w:tr w:rsidR="0015321D" w:rsidRPr="00E146AE" w14:paraId="101BE2A0" w14:textId="77777777" w:rsidTr="0015321D">
        <w:tc>
          <w:tcPr>
            <w:tcW w:w="2269" w:type="dxa"/>
            <w:tcBorders>
              <w:top w:val="single" w:sz="6" w:space="0" w:color="auto"/>
            </w:tcBorders>
          </w:tcPr>
          <w:p w14:paraId="067EED49" w14:textId="77777777" w:rsidR="0015321D" w:rsidRPr="00E146AE" w:rsidRDefault="0015321D" w:rsidP="0015321D">
            <w:r w:rsidRPr="00E146AE">
              <w:t>Svarstid</w:t>
            </w:r>
          </w:p>
        </w:tc>
        <w:tc>
          <w:tcPr>
            <w:tcW w:w="4295" w:type="dxa"/>
            <w:tcBorders>
              <w:top w:val="single" w:sz="6" w:space="0" w:color="auto"/>
            </w:tcBorders>
          </w:tcPr>
          <w:p w14:paraId="4E61C0BE" w14:textId="77777777" w:rsidR="0015321D" w:rsidRPr="00E146AE" w:rsidRDefault="0015321D" w:rsidP="0015321D">
            <w:r w:rsidRPr="00E146AE">
              <w:t>Svarstiden får inte överstiga 5 sekunder</w:t>
            </w:r>
          </w:p>
        </w:tc>
        <w:tc>
          <w:tcPr>
            <w:tcW w:w="3217" w:type="dxa"/>
            <w:tcBorders>
              <w:top w:val="single" w:sz="6" w:space="0" w:color="auto"/>
            </w:tcBorders>
          </w:tcPr>
          <w:p w14:paraId="172C0DD8" w14:textId="77777777" w:rsidR="0015321D" w:rsidRPr="00E146AE" w:rsidRDefault="0015321D" w:rsidP="0015321D"/>
        </w:tc>
      </w:tr>
      <w:tr w:rsidR="0015321D" w:rsidRPr="00E146AE" w14:paraId="2B7634DF" w14:textId="77777777" w:rsidTr="0015321D">
        <w:tc>
          <w:tcPr>
            <w:tcW w:w="2269" w:type="dxa"/>
          </w:tcPr>
          <w:p w14:paraId="18D1CEB9" w14:textId="77777777" w:rsidR="0015321D" w:rsidRPr="00E146AE" w:rsidRDefault="0015321D" w:rsidP="0015321D">
            <w:r w:rsidRPr="00E146AE">
              <w:t>Tillgänglighet</w:t>
            </w:r>
          </w:p>
        </w:tc>
        <w:tc>
          <w:tcPr>
            <w:tcW w:w="4295" w:type="dxa"/>
          </w:tcPr>
          <w:p w14:paraId="43F44455" w14:textId="77777777" w:rsidR="0015321D" w:rsidRPr="00E146AE" w:rsidRDefault="0015321D" w:rsidP="0015321D">
            <w:r w:rsidRPr="00E146AE">
              <w:t>24x7, 99,5%</w:t>
            </w:r>
          </w:p>
        </w:tc>
        <w:tc>
          <w:tcPr>
            <w:tcW w:w="3217" w:type="dxa"/>
          </w:tcPr>
          <w:p w14:paraId="0CEE4268" w14:textId="77777777" w:rsidR="0015321D" w:rsidRPr="00E146AE" w:rsidRDefault="0015321D" w:rsidP="0015321D">
            <w:r w:rsidRPr="00E146AE">
              <w:t>Vid katastrof, bortfall av hel hall</w:t>
            </w:r>
            <w:r>
              <w:t xml:space="preserve"> är maximal otillgänglighet 1 dygn.</w:t>
            </w:r>
          </w:p>
        </w:tc>
      </w:tr>
      <w:tr w:rsidR="0015321D" w:rsidRPr="00E146AE" w14:paraId="71921E9A" w14:textId="77777777" w:rsidTr="0015321D">
        <w:tc>
          <w:tcPr>
            <w:tcW w:w="2269" w:type="dxa"/>
          </w:tcPr>
          <w:p w14:paraId="70D7257A" w14:textId="77777777" w:rsidR="0015321D" w:rsidRPr="00E146AE" w:rsidRDefault="0015321D" w:rsidP="0015321D">
            <w:r w:rsidRPr="00E146AE">
              <w:t>Last</w:t>
            </w:r>
          </w:p>
        </w:tc>
        <w:tc>
          <w:tcPr>
            <w:tcW w:w="4295" w:type="dxa"/>
          </w:tcPr>
          <w:p w14:paraId="08C5AAB1" w14:textId="77777777" w:rsidR="0015321D" w:rsidRPr="00E146AE" w:rsidRDefault="0015321D" w:rsidP="0015321D">
            <w:r w:rsidRPr="00E146AE">
              <w:t>10 transaktioner per sekund</w:t>
            </w:r>
          </w:p>
        </w:tc>
        <w:tc>
          <w:tcPr>
            <w:tcW w:w="3217" w:type="dxa"/>
          </w:tcPr>
          <w:p w14:paraId="2231F509" w14:textId="77777777" w:rsidR="0015321D" w:rsidRPr="00E146AE" w:rsidRDefault="0015321D" w:rsidP="0015321D"/>
        </w:tc>
      </w:tr>
      <w:tr w:rsidR="0015321D" w:rsidRPr="00E146AE" w14:paraId="7A5A4A04" w14:textId="77777777" w:rsidTr="0015321D">
        <w:tc>
          <w:tcPr>
            <w:tcW w:w="2269" w:type="dxa"/>
          </w:tcPr>
          <w:p w14:paraId="0DACECF7" w14:textId="77777777" w:rsidR="0015321D" w:rsidRPr="00E146AE" w:rsidRDefault="0015321D" w:rsidP="0015321D">
            <w:r w:rsidRPr="00E146AE">
              <w:t>Aktualitet</w:t>
            </w:r>
          </w:p>
        </w:tc>
        <w:tc>
          <w:tcPr>
            <w:tcW w:w="4295" w:type="dxa"/>
          </w:tcPr>
          <w:p w14:paraId="3E0B6C50" w14:textId="77777777" w:rsidR="0015321D" w:rsidRPr="00E146AE" w:rsidRDefault="0015321D" w:rsidP="0015321D">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74715D3" w14:textId="77777777" w:rsidR="0015321D" w:rsidRPr="00E146AE" w:rsidRDefault="0015321D" w:rsidP="0015321D"/>
          <w:p w14:paraId="5D1D148B" w14:textId="77777777" w:rsidR="0015321D" w:rsidRPr="00E146AE" w:rsidRDefault="0015321D" w:rsidP="0015321D">
            <w:r w:rsidRPr="00E146AE">
              <w:t>Uppdatering av engagemangspost måste ske så att engagemangsposten refererar data som är omedelbart tillgängligt via tjänstekontraktet.</w:t>
            </w:r>
          </w:p>
        </w:tc>
        <w:tc>
          <w:tcPr>
            <w:tcW w:w="3217" w:type="dxa"/>
          </w:tcPr>
          <w:p w14:paraId="3FAA10FB" w14:textId="77777777" w:rsidR="0015321D" w:rsidRPr="00E146AE" w:rsidRDefault="0015321D" w:rsidP="0015321D"/>
        </w:tc>
      </w:tr>
    </w:tbl>
    <w:p w14:paraId="00059C1E" w14:textId="77777777" w:rsidR="0015321D" w:rsidRDefault="0015321D" w:rsidP="0015321D">
      <w:pPr>
        <w:pStyle w:val="Brdtext"/>
      </w:pPr>
    </w:p>
    <w:p w14:paraId="7242DCF3" w14:textId="77777777" w:rsidR="0015321D" w:rsidRDefault="0015321D" w:rsidP="0015321D">
      <w:pPr>
        <w:pStyle w:val="Rubrik3"/>
      </w:pPr>
      <w:bookmarkStart w:id="107" w:name="_Toc398042078"/>
      <w:bookmarkStart w:id="108" w:name="_Toc406145672"/>
      <w:r>
        <w:t>Övriga krav</w:t>
      </w:r>
      <w:bookmarkEnd w:id="107"/>
      <w:bookmarkEnd w:id="108"/>
    </w:p>
    <w:p w14:paraId="0A233D02" w14:textId="77777777" w:rsidR="0015321D" w:rsidRPr="007C5E55" w:rsidRDefault="0015321D" w:rsidP="0015321D"/>
    <w:p w14:paraId="04E83831" w14:textId="77777777" w:rsidR="0015321D" w:rsidRPr="00E146AE" w:rsidRDefault="0015321D" w:rsidP="0015321D">
      <w:pPr>
        <w:pStyle w:val="Rubrik2"/>
      </w:pPr>
      <w:bookmarkStart w:id="109" w:name="_Toc398042079"/>
      <w:bookmarkStart w:id="110" w:name="_Toc406145673"/>
      <w:r>
        <w:t>Felhantering</w:t>
      </w:r>
      <w:bookmarkEnd w:id="109"/>
      <w:bookmarkEnd w:id="110"/>
    </w:p>
    <w:p w14:paraId="5BC067B2" w14:textId="77777777" w:rsidR="0015321D" w:rsidRPr="00E146AE" w:rsidRDefault="0015321D" w:rsidP="0015321D">
      <w:pPr>
        <w:pStyle w:val="Rubrik3"/>
      </w:pPr>
      <w:bookmarkStart w:id="111" w:name="_Toc374962634"/>
      <w:bookmarkStart w:id="112" w:name="_Toc398042080"/>
      <w:bookmarkStart w:id="113" w:name="_Toc406145674"/>
      <w:r w:rsidRPr="00E146AE">
        <w:t>Krav på en tjänsteproducent</w:t>
      </w:r>
      <w:bookmarkEnd w:id="111"/>
      <w:bookmarkEnd w:id="112"/>
      <w:bookmarkEnd w:id="113"/>
    </w:p>
    <w:p w14:paraId="7F5704D5" w14:textId="77777777" w:rsidR="0015321D" w:rsidRPr="00E146AE" w:rsidRDefault="0015321D" w:rsidP="0015321D">
      <w:pPr>
        <w:pStyle w:val="Rubrik4"/>
      </w:pPr>
      <w:r w:rsidRPr="00E146AE">
        <w:t xml:space="preserve">Logiska fel </w:t>
      </w:r>
    </w:p>
    <w:p w14:paraId="2D29CC41" w14:textId="37BA659D" w:rsidR="0015321D" w:rsidRDefault="0015321D" w:rsidP="00AF2142">
      <w:r w:rsidRPr="00E146AE">
        <w:t xml:space="preserve">Logiska fel </w:t>
      </w:r>
      <w:r w:rsidR="00AF2142">
        <w:t>returneras inte i denna domän.</w:t>
      </w:r>
    </w:p>
    <w:p w14:paraId="651A2997" w14:textId="77777777" w:rsidR="00AF2142" w:rsidRDefault="00AF2142" w:rsidP="00AF2142"/>
    <w:p w14:paraId="04D91720" w14:textId="77777777" w:rsidR="00AF2142" w:rsidRDefault="00AF2142" w:rsidP="00AF2142"/>
    <w:p w14:paraId="378D9BED" w14:textId="77777777" w:rsidR="0015321D" w:rsidRPr="00E146AE" w:rsidRDefault="0015321D" w:rsidP="0015321D">
      <w:pPr>
        <w:pStyle w:val="Rubrik4"/>
      </w:pPr>
      <w:r w:rsidRPr="00E146AE">
        <w:lastRenderedPageBreak/>
        <w:t>Tekniska fel</w:t>
      </w:r>
    </w:p>
    <w:p w14:paraId="4EA3A36C" w14:textId="77777777" w:rsidR="0015321D" w:rsidRPr="00901567" w:rsidRDefault="0015321D" w:rsidP="0015321D">
      <w:r w:rsidRPr="00901567">
        <w:t>Vid ett tekniskt fel levereras ett generellt undantag (SOAP-</w:t>
      </w:r>
      <w:proofErr w:type="spellStart"/>
      <w:r w:rsidRPr="00901567">
        <w:t>Exception</w:t>
      </w:r>
      <w:proofErr w:type="spellEnd"/>
      <w:r w:rsidRPr="00901567">
        <w:t xml:space="preserve">). </w:t>
      </w:r>
    </w:p>
    <w:p w14:paraId="76C13548" w14:textId="77777777" w:rsidR="0015321D" w:rsidRPr="00901567" w:rsidRDefault="0015321D" w:rsidP="0015321D">
      <w:r w:rsidRPr="00901567">
        <w:t xml:space="preserve">Exempel på detta kan vara </w:t>
      </w:r>
      <w:proofErr w:type="spellStart"/>
      <w:r w:rsidRPr="00901567">
        <w:t>deadlock</w:t>
      </w:r>
      <w:proofErr w:type="spellEnd"/>
      <w:r w:rsidRPr="00901567">
        <w:t xml:space="preserve"> i databasen eller följdeffekter av programmeringsfel. </w:t>
      </w:r>
    </w:p>
    <w:p w14:paraId="656F52AF" w14:textId="1758C6FF" w:rsidR="0015321D" w:rsidRDefault="0015321D" w:rsidP="0015321D">
      <w:r w:rsidRPr="00901567">
        <w:t>Tekniska fel får inte förmedla känsliga personuppgifter. Istället rekommenderas att ett log-id förmedlas, som ger möjlighet för tjänsteproducentens förvaltning att bistå tjänstekonsumentens förvaltning med felsökning.</w:t>
      </w:r>
    </w:p>
    <w:p w14:paraId="7AC3F696" w14:textId="77777777" w:rsidR="0015321D" w:rsidRDefault="0015321D" w:rsidP="0015321D">
      <w:pPr>
        <w:pStyle w:val="Brdtext"/>
      </w:pPr>
    </w:p>
    <w:p w14:paraId="4AD7D1BA" w14:textId="77777777" w:rsidR="0015321D" w:rsidRDefault="0015321D" w:rsidP="0015321D">
      <w:pPr>
        <w:rPr>
          <w:color w:val="4F81BD" w:themeColor="accent1"/>
        </w:rPr>
      </w:pPr>
    </w:p>
    <w:p w14:paraId="5495A283" w14:textId="77777777" w:rsidR="0015321D" w:rsidRDefault="0015321D" w:rsidP="0015321D">
      <w:pPr>
        <w:pStyle w:val="Rubrik3"/>
      </w:pPr>
      <w:bookmarkStart w:id="114" w:name="_Toc398042081"/>
      <w:bookmarkStart w:id="115" w:name="_Toc406145675"/>
      <w:r w:rsidRPr="0002697A">
        <w:t>Krav på en tjänstekonsument</w:t>
      </w:r>
      <w:bookmarkEnd w:id="114"/>
      <w:bookmarkEnd w:id="115"/>
    </w:p>
    <w:p w14:paraId="0B88628B" w14:textId="77777777" w:rsidR="0015321D" w:rsidRPr="00E146AE" w:rsidRDefault="0015321D" w:rsidP="0015321D">
      <w:pPr>
        <w:pStyle w:val="Rubrik4"/>
      </w:pPr>
      <w:r w:rsidRPr="00E146AE">
        <w:t xml:space="preserve">Logiska fel </w:t>
      </w:r>
    </w:p>
    <w:p w14:paraId="0A393801" w14:textId="15A84CD5" w:rsidR="0015321D" w:rsidRDefault="00AF2142" w:rsidP="0015321D">
      <w:r>
        <w:t>N/A.</w:t>
      </w:r>
    </w:p>
    <w:p w14:paraId="5026391B" w14:textId="77777777" w:rsidR="0015321D" w:rsidRPr="00E146AE" w:rsidRDefault="0015321D" w:rsidP="0015321D"/>
    <w:p w14:paraId="6569AA3B" w14:textId="77777777" w:rsidR="0015321D" w:rsidRPr="00E146AE" w:rsidRDefault="0015321D" w:rsidP="0015321D">
      <w:pPr>
        <w:pStyle w:val="Rubrik4"/>
      </w:pPr>
      <w:r w:rsidRPr="00E146AE">
        <w:t>Tekniska fel</w:t>
      </w:r>
    </w:p>
    <w:p w14:paraId="57689132" w14:textId="373A69EC" w:rsidR="0015321D" w:rsidRDefault="0015321D" w:rsidP="0015321D">
      <w:commentRangeStart w:id="116"/>
      <w:r w:rsidRPr="00E146AE">
        <w:t>Tekniska fel definieras med en text och en kod i ett SOAP-</w:t>
      </w:r>
      <w:proofErr w:type="spellStart"/>
      <w:r w:rsidRPr="00E146AE">
        <w:t>Exception</w:t>
      </w:r>
      <w:proofErr w:type="spellEnd"/>
      <w:r w:rsidRPr="00E146AE">
        <w:t xml:space="preserve">. </w:t>
      </w:r>
      <w:r w:rsidR="00AF2142">
        <w:t>Tjänstekonsumenten rekommenderas logga detta fel för att underlätta felsökning.</w:t>
      </w:r>
      <w:commentRangeEnd w:id="116"/>
      <w:r w:rsidR="0092115A">
        <w:rPr>
          <w:rStyle w:val="Kommentarsreferens"/>
        </w:rPr>
        <w:commentReference w:id="116"/>
      </w:r>
    </w:p>
    <w:p w14:paraId="4978B812" w14:textId="77777777" w:rsidR="00AF2142" w:rsidRPr="0015321D" w:rsidRDefault="00AF2142" w:rsidP="0015321D"/>
    <w:p w14:paraId="65270F6A" w14:textId="77777777" w:rsidR="0092115A" w:rsidRDefault="0092115A">
      <w:pPr>
        <w:spacing w:line="240" w:lineRule="auto"/>
        <w:rPr>
          <w:ins w:id="117" w:author="Björn Genfors" w:date="2014-12-15T13:17:00Z"/>
          <w:rFonts w:eastAsia="Times New Roman"/>
          <w:bCs/>
          <w:sz w:val="30"/>
          <w:szCs w:val="28"/>
        </w:rPr>
      </w:pPr>
      <w:bookmarkStart w:id="118" w:name="_Toc224960922"/>
      <w:bookmarkStart w:id="119" w:name="_Toc357754855"/>
      <w:bookmarkStart w:id="120" w:name="_Toc243452565"/>
      <w:bookmarkStart w:id="121" w:name="_Toc406145676"/>
      <w:bookmarkEnd w:id="13"/>
      <w:bookmarkEnd w:id="14"/>
      <w:bookmarkEnd w:id="15"/>
      <w:ins w:id="122" w:author="Björn Genfors" w:date="2014-12-15T13:17:00Z">
        <w:r>
          <w:br w:type="page"/>
        </w:r>
      </w:ins>
    </w:p>
    <w:p w14:paraId="2CBDBDA5" w14:textId="0DDFFE2F" w:rsidR="0039481C" w:rsidRDefault="0039481C" w:rsidP="0039481C">
      <w:pPr>
        <w:pStyle w:val="Rubrik1"/>
      </w:pPr>
      <w:r>
        <w:lastRenderedPageBreak/>
        <w:t xml:space="preserve">Tjänstedomänens </w:t>
      </w:r>
      <w:bookmarkEnd w:id="118"/>
      <w:r>
        <w:t>meddelandemodeller</w:t>
      </w:r>
      <w:bookmarkEnd w:id="119"/>
      <w:bookmarkEnd w:id="120"/>
      <w:bookmarkEnd w:id="121"/>
    </w:p>
    <w:p w14:paraId="062125DB" w14:textId="1EBCF968" w:rsidR="0039481C" w:rsidRPr="007E3F3B" w:rsidRDefault="0039481C" w:rsidP="0039481C">
      <w:pPr>
        <w:rPr>
          <w:i/>
        </w:rPr>
      </w:pPr>
      <w:bookmarkStart w:id="123" w:name="_Toc224960923"/>
      <w:r w:rsidRPr="007E3F3B">
        <w:rPr>
          <w:i/>
        </w:rPr>
        <w:t xml:space="preserve">Här beskrivs de meddelandemodeller som tjänstekontrakten bygger på. För varje meddelandemodell beskrivs hur mappning ser ut </w:t>
      </w:r>
      <w:r w:rsidR="008028A4">
        <w:rPr>
          <w:i/>
        </w:rPr>
        <w:t xml:space="preserve">mot NI 2015:1 samt </w:t>
      </w:r>
      <w:r w:rsidRPr="007E3F3B">
        <w:rPr>
          <w:i/>
        </w:rPr>
        <w:t>mot V-TIM</w:t>
      </w:r>
      <w:r w:rsidR="008028A4">
        <w:rPr>
          <w:i/>
        </w:rPr>
        <w:t xml:space="preserve"> version 2.2 </w:t>
      </w:r>
      <w:r w:rsidRPr="007E3F3B">
        <w:rPr>
          <w:i/>
        </w:rPr>
        <w:t>samt mot schema (XSD) för tjänstekontrakt.</w:t>
      </w:r>
    </w:p>
    <w:p w14:paraId="4F14E8E7" w14:textId="0FEC01D3" w:rsidR="007E3F3B" w:rsidRPr="007E3F3B" w:rsidDel="0092115A" w:rsidRDefault="007E3F3B" w:rsidP="0039481C">
      <w:pPr>
        <w:rPr>
          <w:del w:id="124" w:author="Björn Genfors" w:date="2014-12-15T13:18:00Z"/>
          <w:i/>
        </w:rPr>
      </w:pPr>
    </w:p>
    <w:p w14:paraId="6BB7B545" w14:textId="77777777" w:rsidR="0031241E" w:rsidRDefault="0031241E" w:rsidP="0031241E">
      <w:pPr>
        <w:pStyle w:val="Rubrik2"/>
      </w:pPr>
      <w:bookmarkStart w:id="125" w:name="_Toc368997123"/>
      <w:bookmarkStart w:id="126" w:name="_Ref371426457"/>
      <w:bookmarkStart w:id="127" w:name="_Toc374962639"/>
      <w:bookmarkStart w:id="128" w:name="_Toc398042083"/>
      <w:bookmarkStart w:id="129" w:name="_Ref405446111"/>
      <w:bookmarkStart w:id="130" w:name="_Ref405446118"/>
      <w:bookmarkStart w:id="131" w:name="_Toc406145677"/>
      <w:r>
        <w:lastRenderedPageBreak/>
        <w:t>V-MIM</w:t>
      </w:r>
      <w:bookmarkEnd w:id="125"/>
      <w:bookmarkEnd w:id="126"/>
      <w:r>
        <w:t xml:space="preserve"> - </w:t>
      </w:r>
      <w:commentRangeStart w:id="132"/>
      <w:r>
        <w:t>Observationer</w:t>
      </w:r>
      <w:bookmarkEnd w:id="127"/>
      <w:bookmarkEnd w:id="128"/>
      <w:bookmarkEnd w:id="129"/>
      <w:bookmarkEnd w:id="130"/>
      <w:bookmarkEnd w:id="131"/>
      <w:commentRangeEnd w:id="132"/>
      <w:r w:rsidR="00707210">
        <w:rPr>
          <w:rStyle w:val="Kommentarsreferens"/>
          <w:rFonts w:eastAsia="Calibri"/>
          <w:bCs w:val="0"/>
        </w:rPr>
        <w:commentReference w:id="132"/>
      </w:r>
    </w:p>
    <w:p w14:paraId="01B20F22" w14:textId="54691647" w:rsidR="0031241E" w:rsidRDefault="001F3C93" w:rsidP="0031241E">
      <w:commentRangeStart w:id="133"/>
      <w:r>
        <w:rPr>
          <w:noProof/>
          <w:lang w:eastAsia="sv-SE"/>
        </w:rPr>
        <w:drawing>
          <wp:inline distT="0" distB="0" distL="0" distR="0" wp14:anchorId="01F2B960" wp14:editId="5E88946F">
            <wp:extent cx="6645910" cy="6540258"/>
            <wp:effectExtent l="0" t="0" r="2540" b="0"/>
            <wp:docPr id="2" name="Bildobjekt 2" descr="C:\Users\toda\Dropbox\TK-Gruppen 2014\NPDI\GetObservationsVM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da\Dropbox\TK-Gruppen 2014\NPDI\GetObservationsVMI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6540258"/>
                    </a:xfrm>
                    <a:prstGeom prst="rect">
                      <a:avLst/>
                    </a:prstGeom>
                    <a:noFill/>
                    <a:ln>
                      <a:noFill/>
                    </a:ln>
                  </pic:spPr>
                </pic:pic>
              </a:graphicData>
            </a:graphic>
          </wp:inline>
        </w:drawing>
      </w:r>
      <w:commentRangeEnd w:id="133"/>
      <w:r w:rsidR="005D4A4E">
        <w:rPr>
          <w:rStyle w:val="Kommentarsreferens"/>
        </w:rPr>
        <w:commentReference w:id="133"/>
      </w:r>
    </w:p>
    <w:p w14:paraId="56E7F7C5" w14:textId="2C49B1B4" w:rsidR="00E24E60" w:rsidRPr="00E24E60" w:rsidRDefault="001F3C93" w:rsidP="0031241E">
      <w:pPr>
        <w:rPr>
          <w:i/>
        </w:rPr>
      </w:pPr>
      <w:r>
        <w:rPr>
          <w:i/>
        </w:rPr>
        <w:t>Mörkblå</w:t>
      </w:r>
      <w:ins w:id="134" w:author="Björn Genfors" w:date="2014-12-15T13:20:00Z">
        <w:r w:rsidR="00491E29">
          <w:rPr>
            <w:i/>
          </w:rPr>
          <w:t xml:space="preserve"> </w:t>
        </w:r>
      </w:ins>
      <w:r>
        <w:rPr>
          <w:i/>
        </w:rPr>
        <w:t xml:space="preserve">klasser och cyanfärgade </w:t>
      </w:r>
      <w:r w:rsidR="00E24E60">
        <w:rPr>
          <w:i/>
        </w:rPr>
        <w:t>markering</w:t>
      </w:r>
      <w:ins w:id="135" w:author="Björn Genfors" w:date="2014-12-15T13:20:00Z">
        <w:r w:rsidR="00491E29">
          <w:rPr>
            <w:i/>
          </w:rPr>
          <w:t>ar</w:t>
        </w:r>
      </w:ins>
      <w:r>
        <w:rPr>
          <w:i/>
        </w:rPr>
        <w:t xml:space="preserve"> visar skillnader</w:t>
      </w:r>
      <w:r w:rsidR="00E24E60" w:rsidRPr="00E24E60">
        <w:rPr>
          <w:i/>
        </w:rPr>
        <w:t xml:space="preserve"> från NI release </w:t>
      </w:r>
      <w:proofErr w:type="gramStart"/>
      <w:r w:rsidR="00F6168C">
        <w:rPr>
          <w:i/>
        </w:rPr>
        <w:t>2015.1</w:t>
      </w:r>
      <w:proofErr w:type="gramEnd"/>
    </w:p>
    <w:p w14:paraId="26FB3098" w14:textId="77777777" w:rsidR="0031241E" w:rsidRPr="002F2D14" w:rsidRDefault="0031241E" w:rsidP="0031241E">
      <w:pPr>
        <w:ind w:left="-851"/>
      </w:pPr>
    </w:p>
    <w:p w14:paraId="0D83F544" w14:textId="77777777" w:rsidR="0031241E" w:rsidRPr="005F7E0A" w:rsidRDefault="0031241E" w:rsidP="0031241E">
      <w:pPr>
        <w:rPr>
          <w:color w:val="4F81BD" w:themeColor="accent1"/>
        </w:rPr>
      </w:pPr>
    </w:p>
    <w:tbl>
      <w:tblPr>
        <w:tblStyle w:val="Tabellrutnt"/>
        <w:tblW w:w="10598" w:type="dxa"/>
        <w:tblLayout w:type="fixed"/>
        <w:tblLook w:val="04A0" w:firstRow="1" w:lastRow="0" w:firstColumn="1" w:lastColumn="0" w:noHBand="0" w:noVBand="1"/>
      </w:tblPr>
      <w:tblGrid>
        <w:gridCol w:w="3238"/>
        <w:gridCol w:w="3533"/>
        <w:gridCol w:w="3827"/>
      </w:tblGrid>
      <w:tr w:rsidR="00B677FA" w:rsidRPr="00F71DFD" w14:paraId="014B0A1B" w14:textId="27AC8804" w:rsidTr="00B677FA">
        <w:trPr>
          <w:trHeight w:val="397"/>
        </w:trPr>
        <w:tc>
          <w:tcPr>
            <w:tcW w:w="3238" w:type="dxa"/>
            <w:shd w:val="clear" w:color="auto" w:fill="D9D9D9" w:themeFill="background1" w:themeFillShade="D9"/>
            <w:vAlign w:val="center"/>
          </w:tcPr>
          <w:p w14:paraId="1A64E51B" w14:textId="58E4885B" w:rsidR="00B677FA" w:rsidRPr="00F71DFD" w:rsidRDefault="008028A4" w:rsidP="0031241E">
            <w:pPr>
              <w:rPr>
                <w:b/>
              </w:rPr>
            </w:pPr>
            <w:r>
              <w:rPr>
                <w:b/>
              </w:rPr>
              <w:t>XSD Schema</w:t>
            </w:r>
          </w:p>
        </w:tc>
        <w:tc>
          <w:tcPr>
            <w:tcW w:w="3533" w:type="dxa"/>
            <w:shd w:val="clear" w:color="auto" w:fill="D9D9D9" w:themeFill="background1" w:themeFillShade="D9"/>
            <w:vAlign w:val="center"/>
          </w:tcPr>
          <w:p w14:paraId="2BB60783" w14:textId="77777777" w:rsidR="00B677FA" w:rsidRPr="00F71DFD" w:rsidRDefault="00B677FA" w:rsidP="0031241E">
            <w:pPr>
              <w:rPr>
                <w:b/>
                <w:szCs w:val="20"/>
              </w:rPr>
            </w:pPr>
            <w:r w:rsidRPr="00F71DFD">
              <w:rPr>
                <w:b/>
                <w:szCs w:val="20"/>
              </w:rPr>
              <w:t>Mappning mot V-TIM 2.2</w:t>
            </w:r>
          </w:p>
        </w:tc>
        <w:tc>
          <w:tcPr>
            <w:tcW w:w="3827" w:type="dxa"/>
            <w:shd w:val="clear" w:color="auto" w:fill="D9D9D9" w:themeFill="background1" w:themeFillShade="D9"/>
          </w:tcPr>
          <w:p w14:paraId="20EAD034" w14:textId="61BBF2CE" w:rsidR="00B677FA" w:rsidRPr="00F71DFD" w:rsidRDefault="00B677FA" w:rsidP="00B069E3">
            <w:pPr>
              <w:rPr>
                <w:b/>
                <w:szCs w:val="20"/>
              </w:rPr>
            </w:pPr>
            <w:r>
              <w:rPr>
                <w:b/>
                <w:szCs w:val="20"/>
              </w:rPr>
              <w:t>Mappning mot NI 201</w:t>
            </w:r>
            <w:r w:rsidR="00B069E3">
              <w:rPr>
                <w:b/>
                <w:szCs w:val="20"/>
              </w:rPr>
              <w:t>5</w:t>
            </w:r>
            <w:r>
              <w:rPr>
                <w:b/>
                <w:szCs w:val="20"/>
              </w:rPr>
              <w:t xml:space="preserve"> release 1</w:t>
            </w:r>
            <w:r w:rsidR="008028A4">
              <w:rPr>
                <w:b/>
                <w:szCs w:val="20"/>
              </w:rPr>
              <w:br/>
              <w:t>(eller VDIM enligt ovan)</w:t>
            </w:r>
          </w:p>
        </w:tc>
      </w:tr>
      <w:tr w:rsidR="00B677FA" w:rsidRPr="00410CFC" w14:paraId="0FEFB127" w14:textId="6560E1F1" w:rsidTr="00B677FA">
        <w:trPr>
          <w:trHeight w:val="397"/>
        </w:trPr>
        <w:tc>
          <w:tcPr>
            <w:tcW w:w="3238" w:type="dxa"/>
            <w:vAlign w:val="center"/>
          </w:tcPr>
          <w:p w14:paraId="36CF554C" w14:textId="77777777" w:rsidR="00B677FA" w:rsidRPr="006B6D62" w:rsidRDefault="00B677FA" w:rsidP="0031241E">
            <w:r w:rsidRPr="006B6D62">
              <w:t>Observation.id</w:t>
            </w:r>
          </w:p>
        </w:tc>
        <w:tc>
          <w:tcPr>
            <w:tcW w:w="3533" w:type="dxa"/>
            <w:vAlign w:val="center"/>
          </w:tcPr>
          <w:p w14:paraId="4B0813E2" w14:textId="5BFCE48A" w:rsidR="00B677FA" w:rsidRPr="00531C72" w:rsidRDefault="003F520C" w:rsidP="0031241E">
            <w:pPr>
              <w:rPr>
                <w:rFonts w:cs="Arial"/>
                <w:szCs w:val="20"/>
              </w:rPr>
            </w:pPr>
            <w:r>
              <w:rPr>
                <w:rFonts w:cs="Arial"/>
                <w:i/>
                <w:szCs w:val="20"/>
              </w:rPr>
              <w:t>Saknar motsvarighet i V-TIM 2.2</w:t>
            </w:r>
            <w:r w:rsidR="00083315">
              <w:rPr>
                <w:rFonts w:cs="Arial"/>
                <w:i/>
                <w:szCs w:val="20"/>
              </w:rPr>
              <w:t xml:space="preserve"> (observation i NI motsvarar flera klasser i V-TIM 2.2)</w:t>
            </w:r>
          </w:p>
        </w:tc>
        <w:tc>
          <w:tcPr>
            <w:tcW w:w="3827" w:type="dxa"/>
          </w:tcPr>
          <w:p w14:paraId="1E62D008" w14:textId="23B01F87" w:rsidR="00EE04D9" w:rsidRPr="00EE04D9" w:rsidRDefault="00EE04D9" w:rsidP="008028A4">
            <w:pPr>
              <w:rPr>
                <w:rFonts w:cs="Arial"/>
                <w:szCs w:val="20"/>
              </w:rPr>
            </w:pPr>
            <w:r w:rsidRPr="00EE04D9">
              <w:rPr>
                <w:rFonts w:cs="Arial"/>
                <w:szCs w:val="20"/>
              </w:rPr>
              <w:t>Uppgift i patientjournal.</w:t>
            </w:r>
            <w:ins w:id="136" w:author="Björn Genfors" w:date="2014-12-15T13:37:00Z">
              <w:r w:rsidR="00300051">
                <w:rPr>
                  <w:rFonts w:cs="Arial"/>
                  <w:szCs w:val="20"/>
                </w:rPr>
                <w:t>i</w:t>
              </w:r>
            </w:ins>
            <w:del w:id="137" w:author="Björn Genfors" w:date="2014-12-15T13:37:00Z">
              <w:r w:rsidRPr="00EE04D9" w:rsidDel="00300051">
                <w:rPr>
                  <w:rFonts w:cs="Arial"/>
                  <w:szCs w:val="20"/>
                </w:rPr>
                <w:delText>I</w:delText>
              </w:r>
            </w:del>
            <w:r w:rsidRPr="00EE04D9">
              <w:rPr>
                <w:rFonts w:cs="Arial"/>
                <w:szCs w:val="20"/>
              </w:rPr>
              <w:t>d</w:t>
            </w:r>
          </w:p>
          <w:p w14:paraId="50C8BE21" w14:textId="4325731C" w:rsidR="00B677FA" w:rsidRDefault="00B677FA" w:rsidP="008028A4">
            <w:pPr>
              <w:rPr>
                <w:rFonts w:cs="Arial"/>
                <w:szCs w:val="20"/>
              </w:rPr>
            </w:pPr>
          </w:p>
        </w:tc>
      </w:tr>
      <w:tr w:rsidR="00B677FA" w:rsidRPr="00410CFC" w14:paraId="481ABF94" w14:textId="7AF5C92C" w:rsidTr="00B677FA">
        <w:trPr>
          <w:trHeight w:val="397"/>
        </w:trPr>
        <w:tc>
          <w:tcPr>
            <w:tcW w:w="3238" w:type="dxa"/>
            <w:vAlign w:val="center"/>
          </w:tcPr>
          <w:p w14:paraId="796BD5CB" w14:textId="4FD37F13" w:rsidR="00B677FA" w:rsidRPr="006B6D62" w:rsidRDefault="00B677FA" w:rsidP="00220AAB">
            <w:proofErr w:type="spellStart"/>
            <w:r w:rsidRPr="006B6D62">
              <w:t>Observation.</w:t>
            </w:r>
            <w:r w:rsidR="00220AAB">
              <w:t>type</w:t>
            </w:r>
            <w:proofErr w:type="spellEnd"/>
          </w:p>
        </w:tc>
        <w:tc>
          <w:tcPr>
            <w:tcW w:w="3533" w:type="dxa"/>
            <w:vAlign w:val="center"/>
          </w:tcPr>
          <w:p w14:paraId="223311C5" w14:textId="77777777" w:rsidR="00491E29" w:rsidRDefault="003F520C" w:rsidP="0031241E">
            <w:pPr>
              <w:rPr>
                <w:ins w:id="138" w:author="Björn Genfors" w:date="2014-12-15T13:20:00Z"/>
                <w:rFonts w:cs="Arial"/>
                <w:i/>
                <w:szCs w:val="20"/>
              </w:rPr>
            </w:pPr>
            <w:r>
              <w:rPr>
                <w:rFonts w:cs="Arial"/>
                <w:i/>
                <w:szCs w:val="20"/>
              </w:rPr>
              <w:t>Saknar motsvarighet i V-TIM 2.2</w:t>
            </w:r>
          </w:p>
          <w:p w14:paraId="38F5C887" w14:textId="1C3D8211" w:rsidR="00B677FA" w:rsidRPr="00531C72" w:rsidRDefault="00083315" w:rsidP="0031241E">
            <w:pPr>
              <w:rPr>
                <w:szCs w:val="20"/>
              </w:rPr>
            </w:pPr>
            <w:r>
              <w:rPr>
                <w:rFonts w:cs="Arial"/>
                <w:i/>
                <w:szCs w:val="20"/>
              </w:rPr>
              <w:t>(observation i NI motsvarar flera klasser i V-TIM 2.2)</w:t>
            </w:r>
          </w:p>
        </w:tc>
        <w:tc>
          <w:tcPr>
            <w:tcW w:w="3827" w:type="dxa"/>
          </w:tcPr>
          <w:p w14:paraId="42339BEA" w14:textId="67AB0E09" w:rsidR="00B677FA" w:rsidRDefault="00B677FA" w:rsidP="00046D89">
            <w:pPr>
              <w:rPr>
                <w:rFonts w:cs="Arial"/>
                <w:szCs w:val="20"/>
              </w:rPr>
            </w:pPr>
            <w:proofErr w:type="spellStart"/>
            <w:r>
              <w:rPr>
                <w:rFonts w:cs="Arial"/>
                <w:szCs w:val="20"/>
              </w:rPr>
              <w:t>Observation.</w:t>
            </w:r>
            <w:r w:rsidR="00046D89">
              <w:rPr>
                <w:rFonts w:cs="Arial"/>
                <w:szCs w:val="20"/>
              </w:rPr>
              <w:t>typ</w:t>
            </w:r>
            <w:proofErr w:type="spellEnd"/>
          </w:p>
        </w:tc>
      </w:tr>
      <w:tr w:rsidR="00B677FA" w:rsidRPr="00410CFC" w14:paraId="5F44C350" w14:textId="4F901F29" w:rsidTr="00B677FA">
        <w:trPr>
          <w:trHeight w:val="397"/>
        </w:trPr>
        <w:tc>
          <w:tcPr>
            <w:tcW w:w="3238" w:type="dxa"/>
            <w:vAlign w:val="center"/>
          </w:tcPr>
          <w:p w14:paraId="4534771E" w14:textId="77777777" w:rsidR="00B677FA" w:rsidRPr="006B6D62" w:rsidRDefault="00B677FA" w:rsidP="0031241E">
            <w:proofErr w:type="spellStart"/>
            <w:r w:rsidRPr="006B6D62">
              <w:t>Observation.time</w:t>
            </w:r>
            <w:proofErr w:type="spellEnd"/>
          </w:p>
        </w:tc>
        <w:tc>
          <w:tcPr>
            <w:tcW w:w="3533" w:type="dxa"/>
            <w:vAlign w:val="center"/>
          </w:tcPr>
          <w:p w14:paraId="7EB3954C" w14:textId="77777777" w:rsidR="00491E29" w:rsidRDefault="003F520C" w:rsidP="0031241E">
            <w:pPr>
              <w:rPr>
                <w:ins w:id="139" w:author="Björn Genfors" w:date="2014-12-15T13:21:00Z"/>
                <w:rFonts w:cs="Arial"/>
                <w:i/>
                <w:szCs w:val="20"/>
              </w:rPr>
            </w:pPr>
            <w:r>
              <w:rPr>
                <w:rFonts w:cs="Arial"/>
                <w:i/>
                <w:szCs w:val="20"/>
              </w:rPr>
              <w:t>Saknar motsvarighet i V-TIM 2.2</w:t>
            </w:r>
          </w:p>
          <w:p w14:paraId="08CA9863" w14:textId="4A737D9E" w:rsidR="00B677FA" w:rsidRPr="004709E5" w:rsidRDefault="00083315" w:rsidP="0031241E">
            <w:pPr>
              <w:rPr>
                <w:rFonts w:cs="Arial"/>
                <w:spacing w:val="-1"/>
                <w:szCs w:val="20"/>
              </w:rPr>
            </w:pPr>
            <w:r>
              <w:rPr>
                <w:rFonts w:cs="Arial"/>
                <w:i/>
                <w:szCs w:val="20"/>
              </w:rPr>
              <w:t>(observation i NI motsvarar flera klasser i V-TIM 2.2)</w:t>
            </w:r>
          </w:p>
        </w:tc>
        <w:tc>
          <w:tcPr>
            <w:tcW w:w="3827" w:type="dxa"/>
          </w:tcPr>
          <w:p w14:paraId="67084DDF" w14:textId="300733F3" w:rsidR="00B677FA" w:rsidRDefault="00B677FA" w:rsidP="00046D89">
            <w:pPr>
              <w:rPr>
                <w:rFonts w:cs="Arial"/>
                <w:szCs w:val="20"/>
              </w:rPr>
            </w:pPr>
            <w:proofErr w:type="spellStart"/>
            <w:r>
              <w:rPr>
                <w:rFonts w:cs="Arial"/>
                <w:szCs w:val="20"/>
              </w:rPr>
              <w:t>Observation.</w:t>
            </w:r>
            <w:r w:rsidR="00046D89">
              <w:rPr>
                <w:rFonts w:cs="Arial"/>
                <w:szCs w:val="20"/>
              </w:rPr>
              <w:t>t</w:t>
            </w:r>
            <w:r>
              <w:rPr>
                <w:rFonts w:cs="Arial"/>
                <w:szCs w:val="20"/>
              </w:rPr>
              <w:t>id</w:t>
            </w:r>
            <w:proofErr w:type="spellEnd"/>
          </w:p>
        </w:tc>
      </w:tr>
      <w:tr w:rsidR="00B677FA" w:rsidRPr="00410CFC" w14:paraId="783C2006" w14:textId="53AAF7C5" w:rsidTr="00B677FA">
        <w:trPr>
          <w:trHeight w:val="397"/>
        </w:trPr>
        <w:tc>
          <w:tcPr>
            <w:tcW w:w="3238" w:type="dxa"/>
            <w:vAlign w:val="center"/>
          </w:tcPr>
          <w:p w14:paraId="6C05BA7D" w14:textId="77777777" w:rsidR="00B677FA" w:rsidRPr="006B6D62" w:rsidRDefault="00B677FA" w:rsidP="0031241E">
            <w:proofErr w:type="spellStart"/>
            <w:r w:rsidRPr="006B6D62">
              <w:t>Observation.method</w:t>
            </w:r>
            <w:proofErr w:type="spellEnd"/>
          </w:p>
        </w:tc>
        <w:tc>
          <w:tcPr>
            <w:tcW w:w="3533" w:type="dxa"/>
            <w:vAlign w:val="center"/>
          </w:tcPr>
          <w:p w14:paraId="4BA6FDB9" w14:textId="77777777" w:rsidR="00491E29" w:rsidRDefault="00B677FA" w:rsidP="0031241E">
            <w:pPr>
              <w:rPr>
                <w:ins w:id="140" w:author="Björn Genfors" w:date="2014-12-15T13:21:00Z"/>
                <w:rFonts w:cs="Arial"/>
                <w:i/>
                <w:szCs w:val="20"/>
              </w:rPr>
            </w:pPr>
            <w:r>
              <w:rPr>
                <w:rFonts w:cs="Arial"/>
                <w:i/>
                <w:szCs w:val="20"/>
              </w:rPr>
              <w:t>Saknar motsvarighet i V-TIM 2.2</w:t>
            </w:r>
          </w:p>
          <w:p w14:paraId="32D032DD" w14:textId="60608E8D" w:rsidR="00B677FA" w:rsidRPr="00B678F4" w:rsidRDefault="00083315" w:rsidP="0031241E">
            <w:pPr>
              <w:rPr>
                <w:rFonts w:cs="Arial"/>
                <w:i/>
                <w:szCs w:val="20"/>
              </w:rPr>
            </w:pPr>
            <w:r>
              <w:rPr>
                <w:rFonts w:cs="Arial"/>
                <w:i/>
                <w:szCs w:val="20"/>
              </w:rPr>
              <w:t>(observation i NI motsvarar flera klasser i V-TIM 2.2)</w:t>
            </w:r>
          </w:p>
        </w:tc>
        <w:tc>
          <w:tcPr>
            <w:tcW w:w="3827" w:type="dxa"/>
          </w:tcPr>
          <w:p w14:paraId="7C991D1C"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18FEAA12" w14:textId="77777777" w:rsidR="00EE04D9" w:rsidRDefault="00EE04D9" w:rsidP="00EE04D9">
            <w:pPr>
              <w:rPr>
                <w:rFonts w:cs="Arial"/>
                <w:i/>
                <w:szCs w:val="20"/>
              </w:rPr>
            </w:pPr>
            <w:r>
              <w:rPr>
                <w:rFonts w:cs="Arial"/>
                <w:i/>
                <w:szCs w:val="20"/>
              </w:rPr>
              <w:t>Saknar motsvarighet</w:t>
            </w:r>
          </w:p>
          <w:p w14:paraId="7CCF387F" w14:textId="77777777" w:rsidR="00EE04D9" w:rsidRDefault="00EE04D9" w:rsidP="00EE04D9">
            <w:pPr>
              <w:rPr>
                <w:rFonts w:cs="Arial"/>
                <w:i/>
                <w:szCs w:val="20"/>
              </w:rPr>
            </w:pPr>
          </w:p>
          <w:p w14:paraId="34B756AD" w14:textId="7349AA16" w:rsidR="00EE04D9" w:rsidRDefault="00EE04D9" w:rsidP="00EE04D9">
            <w:pPr>
              <w:rPr>
                <w:rFonts w:cs="Arial"/>
                <w:i/>
                <w:szCs w:val="20"/>
              </w:rPr>
            </w:pPr>
            <w:r>
              <w:rPr>
                <w:rFonts w:cs="Arial"/>
                <w:i/>
                <w:szCs w:val="20"/>
              </w:rPr>
              <w:t xml:space="preserve">I </w:t>
            </w:r>
            <w:commentRangeStart w:id="141"/>
            <w:r>
              <w:rPr>
                <w:rFonts w:cs="Arial"/>
                <w:i/>
                <w:szCs w:val="20"/>
              </w:rPr>
              <w:t>V</w:t>
            </w:r>
            <w:ins w:id="142" w:author="Björn Genfors" w:date="2014-12-15T13:21:00Z">
              <w:r w:rsidR="00491E29">
                <w:rPr>
                  <w:rFonts w:cs="Arial"/>
                  <w:i/>
                  <w:szCs w:val="20"/>
                </w:rPr>
                <w:t>-</w:t>
              </w:r>
            </w:ins>
            <w:r>
              <w:rPr>
                <w:rFonts w:cs="Arial"/>
                <w:i/>
                <w:szCs w:val="20"/>
              </w:rPr>
              <w:t>DIM</w:t>
            </w:r>
            <w:commentRangeEnd w:id="141"/>
            <w:r w:rsidR="00491E29">
              <w:rPr>
                <w:rStyle w:val="Kommentarsreferens"/>
              </w:rPr>
              <w:commentReference w:id="141"/>
            </w:r>
          </w:p>
          <w:p w14:paraId="60F0251E" w14:textId="07E9269A" w:rsidR="008028A4" w:rsidRPr="008028A4" w:rsidRDefault="008028A4" w:rsidP="00046D89">
            <w:pPr>
              <w:rPr>
                <w:rFonts w:cs="Arial"/>
                <w:szCs w:val="20"/>
              </w:rPr>
            </w:pPr>
            <w:proofErr w:type="spellStart"/>
            <w:r>
              <w:rPr>
                <w:rFonts w:cs="Arial"/>
                <w:szCs w:val="20"/>
              </w:rPr>
              <w:t>Observation.metod</w:t>
            </w:r>
            <w:proofErr w:type="spellEnd"/>
          </w:p>
        </w:tc>
      </w:tr>
      <w:tr w:rsidR="00B677FA" w:rsidRPr="00410CFC" w14:paraId="721C5045" w14:textId="0AC536E6" w:rsidTr="00B677FA">
        <w:trPr>
          <w:trHeight w:val="397"/>
        </w:trPr>
        <w:tc>
          <w:tcPr>
            <w:tcW w:w="3238" w:type="dxa"/>
            <w:vAlign w:val="center"/>
          </w:tcPr>
          <w:p w14:paraId="35A57AEB" w14:textId="77777777" w:rsidR="00B677FA" w:rsidRPr="006B6D62" w:rsidRDefault="00B677FA" w:rsidP="0031241E">
            <w:proofErr w:type="spellStart"/>
            <w:r w:rsidRPr="006B6D62">
              <w:t>Observation.value</w:t>
            </w:r>
            <w:proofErr w:type="spellEnd"/>
          </w:p>
        </w:tc>
        <w:tc>
          <w:tcPr>
            <w:tcW w:w="3533" w:type="dxa"/>
            <w:vAlign w:val="center"/>
          </w:tcPr>
          <w:p w14:paraId="51AF619E" w14:textId="77777777" w:rsidR="00491E29" w:rsidRDefault="00B677FA" w:rsidP="0031241E">
            <w:pPr>
              <w:rPr>
                <w:ins w:id="143" w:author="Björn Genfors" w:date="2014-12-15T13:22:00Z"/>
                <w:rFonts w:cs="Arial"/>
                <w:i/>
                <w:szCs w:val="20"/>
              </w:rPr>
            </w:pPr>
            <w:r>
              <w:rPr>
                <w:rFonts w:cs="Arial"/>
                <w:i/>
                <w:szCs w:val="20"/>
              </w:rPr>
              <w:t>Saknar motsvarighet i V-TIM 2.2</w:t>
            </w:r>
          </w:p>
          <w:p w14:paraId="6E0FE049" w14:textId="5040D16D" w:rsidR="00B677FA" w:rsidRPr="00B47202" w:rsidRDefault="00083315" w:rsidP="0031241E">
            <w:pPr>
              <w:rPr>
                <w:rFonts w:cs="Arial"/>
                <w:spacing w:val="-1"/>
                <w:szCs w:val="20"/>
              </w:rPr>
            </w:pPr>
            <w:r>
              <w:rPr>
                <w:rFonts w:cs="Arial"/>
                <w:i/>
                <w:szCs w:val="20"/>
              </w:rPr>
              <w:t>(observation i NI motsvarar flera klasser i V-TIM 2.2)</w:t>
            </w:r>
          </w:p>
        </w:tc>
        <w:tc>
          <w:tcPr>
            <w:tcW w:w="3827" w:type="dxa"/>
          </w:tcPr>
          <w:p w14:paraId="4AD7CCA0" w14:textId="3C8718A9" w:rsidR="00B677FA" w:rsidRPr="00B677FA" w:rsidRDefault="00B677FA" w:rsidP="00046D89">
            <w:pPr>
              <w:rPr>
                <w:rFonts w:cs="Arial"/>
                <w:szCs w:val="20"/>
              </w:rPr>
            </w:pPr>
            <w:proofErr w:type="spellStart"/>
            <w:r>
              <w:rPr>
                <w:rFonts w:cs="Arial"/>
                <w:szCs w:val="20"/>
              </w:rPr>
              <w:t>Observation.</w:t>
            </w:r>
            <w:r w:rsidR="00046D89">
              <w:rPr>
                <w:rFonts w:cs="Arial"/>
                <w:szCs w:val="20"/>
              </w:rPr>
              <w:t>v</w:t>
            </w:r>
            <w:r>
              <w:rPr>
                <w:rFonts w:cs="Arial"/>
                <w:szCs w:val="20"/>
              </w:rPr>
              <w:t>ärde</w:t>
            </w:r>
            <w:proofErr w:type="spellEnd"/>
          </w:p>
        </w:tc>
      </w:tr>
      <w:tr w:rsidR="00B677FA" w:rsidRPr="00410CFC" w14:paraId="3EC5BFC2" w14:textId="3AD826E8" w:rsidTr="00B677FA">
        <w:trPr>
          <w:trHeight w:val="397"/>
        </w:trPr>
        <w:tc>
          <w:tcPr>
            <w:tcW w:w="3238" w:type="dxa"/>
            <w:vAlign w:val="center"/>
          </w:tcPr>
          <w:p w14:paraId="43405BBB" w14:textId="77777777" w:rsidR="00B677FA" w:rsidRPr="006B6D62" w:rsidRDefault="00B677FA" w:rsidP="0031241E">
            <w:proofErr w:type="spellStart"/>
            <w:r w:rsidRPr="006B6D62">
              <w:t>Observation.</w:t>
            </w:r>
            <w:r>
              <w:t>targetSite</w:t>
            </w:r>
            <w:proofErr w:type="spellEnd"/>
          </w:p>
        </w:tc>
        <w:tc>
          <w:tcPr>
            <w:tcW w:w="3533" w:type="dxa"/>
            <w:vAlign w:val="center"/>
          </w:tcPr>
          <w:p w14:paraId="5F7EDC7A" w14:textId="77777777" w:rsidR="00491E29" w:rsidRDefault="00491E29" w:rsidP="00491E29">
            <w:pPr>
              <w:rPr>
                <w:ins w:id="144" w:author="Björn Genfors" w:date="2014-12-15T13:22:00Z"/>
                <w:rFonts w:cs="Arial"/>
                <w:i/>
                <w:szCs w:val="20"/>
              </w:rPr>
            </w:pPr>
            <w:ins w:id="145" w:author="Björn Genfors" w:date="2014-12-15T13:22:00Z">
              <w:r>
                <w:rPr>
                  <w:rFonts w:cs="Arial"/>
                  <w:i/>
                  <w:szCs w:val="20"/>
                </w:rPr>
                <w:t>Saknar motsvarighet i V-TIM 2.2</w:t>
              </w:r>
            </w:ins>
          </w:p>
          <w:p w14:paraId="170BE7BB" w14:textId="20DD2072" w:rsidR="00B677FA" w:rsidRPr="00A1369D" w:rsidRDefault="00491E29" w:rsidP="00491E29">
            <w:pPr>
              <w:rPr>
                <w:szCs w:val="20"/>
              </w:rPr>
            </w:pPr>
            <w:ins w:id="146" w:author="Björn Genfors" w:date="2014-12-15T13:22:00Z">
              <w:r>
                <w:rPr>
                  <w:rFonts w:cs="Arial"/>
                  <w:i/>
                  <w:szCs w:val="20"/>
                </w:rPr>
                <w:t>(observation i NI motsvarar flera klasser i V-TIM 2.2)</w:t>
              </w:r>
            </w:ins>
            <w:del w:id="147" w:author="Björn Genfors" w:date="2014-12-15T13:22:00Z">
              <w:r w:rsidR="00083315" w:rsidDel="00491E29">
                <w:rPr>
                  <w:rFonts w:cs="Arial"/>
                  <w:i/>
                  <w:szCs w:val="20"/>
                </w:rPr>
                <w:delText>(observation i NI motsvarar flera klasser i V-TIM 2.2)</w:delText>
              </w:r>
            </w:del>
          </w:p>
        </w:tc>
        <w:tc>
          <w:tcPr>
            <w:tcW w:w="3827" w:type="dxa"/>
          </w:tcPr>
          <w:p w14:paraId="1159727E" w14:textId="4E4F1640" w:rsidR="00B677FA" w:rsidRDefault="00B677FA" w:rsidP="00046D89">
            <w:pPr>
              <w:rPr>
                <w:szCs w:val="20"/>
              </w:rPr>
            </w:pPr>
            <w:proofErr w:type="spellStart"/>
            <w:r>
              <w:rPr>
                <w:szCs w:val="20"/>
              </w:rPr>
              <w:t>Observation.</w:t>
            </w:r>
            <w:r w:rsidR="00046D89">
              <w:rPr>
                <w:szCs w:val="20"/>
              </w:rPr>
              <w:t>l</w:t>
            </w:r>
            <w:r>
              <w:rPr>
                <w:szCs w:val="20"/>
              </w:rPr>
              <w:t>okalisation</w:t>
            </w:r>
            <w:proofErr w:type="spellEnd"/>
          </w:p>
        </w:tc>
      </w:tr>
      <w:tr w:rsidR="00B677FA" w:rsidRPr="00410CFC" w14:paraId="1AD4D3AA" w14:textId="5D5F7CEB" w:rsidTr="00B677FA">
        <w:trPr>
          <w:trHeight w:val="397"/>
        </w:trPr>
        <w:tc>
          <w:tcPr>
            <w:tcW w:w="3238" w:type="dxa"/>
            <w:vAlign w:val="center"/>
          </w:tcPr>
          <w:p w14:paraId="435A529D" w14:textId="77777777" w:rsidR="00B677FA" w:rsidRPr="006B6D62" w:rsidRDefault="00B677FA" w:rsidP="0031241E">
            <w:proofErr w:type="spellStart"/>
            <w:r w:rsidRPr="006B6D62">
              <w:t>Observation.valueNegation</w:t>
            </w:r>
            <w:proofErr w:type="spellEnd"/>
          </w:p>
        </w:tc>
        <w:tc>
          <w:tcPr>
            <w:tcW w:w="3533" w:type="dxa"/>
            <w:vAlign w:val="center"/>
          </w:tcPr>
          <w:p w14:paraId="7B202267"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33483171" w14:textId="133655CB" w:rsidR="00B677FA" w:rsidRPr="00B677FA" w:rsidRDefault="00B677FA" w:rsidP="00046D89">
            <w:pPr>
              <w:rPr>
                <w:rFonts w:cs="Arial"/>
                <w:szCs w:val="20"/>
              </w:rPr>
            </w:pPr>
            <w:proofErr w:type="spellStart"/>
            <w:r>
              <w:rPr>
                <w:rFonts w:cs="Arial"/>
                <w:szCs w:val="20"/>
              </w:rPr>
              <w:t>Observation.</w:t>
            </w:r>
            <w:r w:rsidR="00046D89">
              <w:rPr>
                <w:rFonts w:cs="Arial"/>
                <w:szCs w:val="20"/>
              </w:rPr>
              <w:t>n</w:t>
            </w:r>
            <w:r>
              <w:rPr>
                <w:rFonts w:cs="Arial"/>
                <w:szCs w:val="20"/>
              </w:rPr>
              <w:t>egation</w:t>
            </w:r>
            <w:proofErr w:type="spellEnd"/>
          </w:p>
        </w:tc>
      </w:tr>
      <w:tr w:rsidR="00B677FA" w:rsidRPr="00410CFC" w14:paraId="641EC8C4" w14:textId="7E9208BF" w:rsidTr="00B677FA">
        <w:trPr>
          <w:trHeight w:val="397"/>
        </w:trPr>
        <w:tc>
          <w:tcPr>
            <w:tcW w:w="3238" w:type="dxa"/>
            <w:vAlign w:val="center"/>
          </w:tcPr>
          <w:p w14:paraId="71C8D92D" w14:textId="77777777" w:rsidR="00B677FA" w:rsidRPr="006B6D62" w:rsidRDefault="00B677FA" w:rsidP="0031241E">
            <w:proofErr w:type="spellStart"/>
            <w:r w:rsidRPr="006B6D62">
              <w:t>Observation.description</w:t>
            </w:r>
            <w:proofErr w:type="spellEnd"/>
          </w:p>
        </w:tc>
        <w:tc>
          <w:tcPr>
            <w:tcW w:w="3533" w:type="dxa"/>
            <w:vAlign w:val="center"/>
          </w:tcPr>
          <w:p w14:paraId="4F8CDD63" w14:textId="77777777" w:rsidR="00491E29" w:rsidRDefault="00491E29" w:rsidP="00491E29">
            <w:pPr>
              <w:rPr>
                <w:ins w:id="148" w:author="Björn Genfors" w:date="2014-12-15T13:22:00Z"/>
                <w:rFonts w:cs="Arial"/>
                <w:i/>
                <w:szCs w:val="20"/>
              </w:rPr>
            </w:pPr>
            <w:ins w:id="149" w:author="Björn Genfors" w:date="2014-12-15T13:22:00Z">
              <w:r>
                <w:rPr>
                  <w:rFonts w:cs="Arial"/>
                  <w:i/>
                  <w:szCs w:val="20"/>
                </w:rPr>
                <w:t>Saknar motsvarighet i V-TIM 2.2</w:t>
              </w:r>
            </w:ins>
          </w:p>
          <w:p w14:paraId="41408AEF" w14:textId="6A15FBE0" w:rsidR="00B677FA" w:rsidRPr="004709E5" w:rsidRDefault="00491E29" w:rsidP="00491E29">
            <w:pPr>
              <w:rPr>
                <w:rFonts w:cs="Arial"/>
                <w:spacing w:val="-1"/>
                <w:szCs w:val="20"/>
              </w:rPr>
            </w:pPr>
            <w:ins w:id="150" w:author="Björn Genfors" w:date="2014-12-15T13:22:00Z">
              <w:r>
                <w:rPr>
                  <w:rFonts w:cs="Arial"/>
                  <w:i/>
                  <w:szCs w:val="20"/>
                </w:rPr>
                <w:t>(observation i NI motsvarar flera klasser i V-TIM 2.2)</w:t>
              </w:r>
            </w:ins>
            <w:del w:id="151" w:author="Björn Genfors" w:date="2014-12-15T13:22:00Z">
              <w:r w:rsidR="00083315" w:rsidDel="00491E29">
                <w:rPr>
                  <w:rFonts w:cs="Arial"/>
                  <w:i/>
                  <w:szCs w:val="20"/>
                </w:rPr>
                <w:delText>(observation i NI motsvarar flera klasser i V-TIM 2.2)</w:delText>
              </w:r>
            </w:del>
          </w:p>
        </w:tc>
        <w:tc>
          <w:tcPr>
            <w:tcW w:w="3827" w:type="dxa"/>
          </w:tcPr>
          <w:p w14:paraId="4366947A" w14:textId="7FF3E328" w:rsidR="00B677FA" w:rsidRDefault="00B677FA" w:rsidP="00046D89">
            <w:pPr>
              <w:rPr>
                <w:rFonts w:cs="Arial"/>
                <w:szCs w:val="20"/>
              </w:rPr>
            </w:pPr>
            <w:proofErr w:type="spellStart"/>
            <w:r>
              <w:rPr>
                <w:rFonts w:cs="Arial"/>
                <w:szCs w:val="20"/>
              </w:rPr>
              <w:t>Observation.</w:t>
            </w:r>
            <w:r w:rsidR="00046D89">
              <w:rPr>
                <w:rFonts w:cs="Arial"/>
                <w:szCs w:val="20"/>
              </w:rPr>
              <w:t>b</w:t>
            </w:r>
            <w:r>
              <w:rPr>
                <w:rFonts w:cs="Arial"/>
                <w:szCs w:val="20"/>
              </w:rPr>
              <w:t>eskrivning</w:t>
            </w:r>
            <w:proofErr w:type="spellEnd"/>
          </w:p>
        </w:tc>
      </w:tr>
      <w:tr w:rsidR="00B677FA" w:rsidRPr="00410CFC" w14:paraId="5749C060" w14:textId="276A8280" w:rsidTr="00B677FA">
        <w:trPr>
          <w:trHeight w:val="397"/>
        </w:trPr>
        <w:tc>
          <w:tcPr>
            <w:tcW w:w="3238" w:type="dxa"/>
            <w:vAlign w:val="center"/>
          </w:tcPr>
          <w:p w14:paraId="0C08EE28" w14:textId="77777777" w:rsidR="00B677FA" w:rsidRPr="006B6D62" w:rsidRDefault="00B677FA" w:rsidP="0031241E">
            <w:proofErr w:type="spellStart"/>
            <w:r>
              <w:t>Observation.approvedForPatient</w:t>
            </w:r>
            <w:proofErr w:type="spellEnd"/>
          </w:p>
        </w:tc>
        <w:tc>
          <w:tcPr>
            <w:tcW w:w="3533" w:type="dxa"/>
            <w:vAlign w:val="center"/>
          </w:tcPr>
          <w:p w14:paraId="4DA53E09" w14:textId="77777777" w:rsidR="00B677FA" w:rsidRDefault="00B677FA" w:rsidP="0031241E">
            <w:pPr>
              <w:rPr>
                <w:rFonts w:cs="Arial"/>
                <w:szCs w:val="20"/>
              </w:rPr>
            </w:pPr>
            <w:r>
              <w:rPr>
                <w:rFonts w:cs="Arial"/>
                <w:i/>
                <w:szCs w:val="20"/>
              </w:rPr>
              <w:t>Saknar motsvarighet i V-TIM 2.2</w:t>
            </w:r>
          </w:p>
        </w:tc>
        <w:tc>
          <w:tcPr>
            <w:tcW w:w="3827" w:type="dxa"/>
          </w:tcPr>
          <w:p w14:paraId="7E4DDE20"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0C4F5BE0" w14:textId="77777777" w:rsidR="00EE04D9" w:rsidRDefault="00EE04D9" w:rsidP="00EE04D9">
            <w:pPr>
              <w:rPr>
                <w:rFonts w:cs="Arial"/>
                <w:i/>
                <w:szCs w:val="20"/>
              </w:rPr>
            </w:pPr>
            <w:r>
              <w:rPr>
                <w:rFonts w:cs="Arial"/>
                <w:i/>
                <w:szCs w:val="20"/>
              </w:rPr>
              <w:t>Saknar motsvarighet</w:t>
            </w:r>
          </w:p>
          <w:p w14:paraId="5B8469BA" w14:textId="77777777" w:rsidR="00EE04D9" w:rsidRDefault="00EE04D9" w:rsidP="00EE04D9">
            <w:pPr>
              <w:rPr>
                <w:rFonts w:cs="Arial"/>
                <w:i/>
                <w:szCs w:val="20"/>
              </w:rPr>
            </w:pPr>
          </w:p>
          <w:p w14:paraId="01D8FE1C" w14:textId="6C0EF94A" w:rsidR="00EE04D9" w:rsidRDefault="00EE04D9" w:rsidP="00EE04D9">
            <w:pPr>
              <w:rPr>
                <w:rFonts w:cs="Arial"/>
                <w:i/>
                <w:szCs w:val="20"/>
              </w:rPr>
            </w:pPr>
            <w:r>
              <w:rPr>
                <w:rFonts w:cs="Arial"/>
                <w:i/>
                <w:szCs w:val="20"/>
              </w:rPr>
              <w:t>I V</w:t>
            </w:r>
            <w:ins w:id="152" w:author="Björn Genfors" w:date="2014-12-15T13:21:00Z">
              <w:r w:rsidR="00491E29">
                <w:rPr>
                  <w:rFonts w:cs="Arial"/>
                  <w:i/>
                  <w:szCs w:val="20"/>
                </w:rPr>
                <w:t>-</w:t>
              </w:r>
            </w:ins>
            <w:r>
              <w:rPr>
                <w:rFonts w:cs="Arial"/>
                <w:i/>
                <w:szCs w:val="20"/>
              </w:rPr>
              <w:t>DIM</w:t>
            </w:r>
          </w:p>
          <w:p w14:paraId="3C1D2651" w14:textId="3FA83152" w:rsidR="008028A4" w:rsidRPr="008028A4" w:rsidRDefault="008028A4" w:rsidP="008028A4">
            <w:pPr>
              <w:rPr>
                <w:rFonts w:cs="Arial"/>
                <w:szCs w:val="20"/>
              </w:rPr>
            </w:pPr>
            <w:del w:id="153" w:author="Björn Genfors" w:date="2014-12-15T13:37:00Z">
              <w:r w:rsidDel="00300051">
                <w:rPr>
                  <w:rFonts w:cs="Arial"/>
                  <w:szCs w:val="20"/>
                </w:rPr>
                <w:delText>”</w:delText>
              </w:r>
            </w:del>
            <w:r>
              <w:rPr>
                <w:rFonts w:cs="Arial"/>
                <w:szCs w:val="20"/>
              </w:rPr>
              <w:t xml:space="preserve">Uppgift i </w:t>
            </w:r>
            <w:proofErr w:type="spellStart"/>
            <w:r>
              <w:rPr>
                <w:rFonts w:cs="Arial"/>
                <w:szCs w:val="20"/>
              </w:rPr>
              <w:t>patientjournal.godkändFörUtlämnandeTillPatient</w:t>
            </w:r>
            <w:proofErr w:type="spellEnd"/>
            <w:del w:id="154" w:author="Björn Genfors" w:date="2014-12-15T13:37:00Z">
              <w:r w:rsidDel="00300051">
                <w:rPr>
                  <w:rFonts w:cs="Arial"/>
                  <w:szCs w:val="20"/>
                </w:rPr>
                <w:delText>”</w:delText>
              </w:r>
            </w:del>
          </w:p>
        </w:tc>
      </w:tr>
      <w:tr w:rsidR="00B677FA" w:rsidRPr="00410CFC" w14:paraId="453A1CD1" w14:textId="39D22B13" w:rsidTr="00B677FA">
        <w:trPr>
          <w:trHeight w:val="397"/>
        </w:trPr>
        <w:tc>
          <w:tcPr>
            <w:tcW w:w="3238" w:type="dxa"/>
            <w:vAlign w:val="center"/>
          </w:tcPr>
          <w:p w14:paraId="43660C4D" w14:textId="77777777" w:rsidR="00B677FA" w:rsidRPr="006B6D62" w:rsidRDefault="00B677FA" w:rsidP="0031241E">
            <w:r>
              <w:t>Location.id</w:t>
            </w:r>
          </w:p>
        </w:tc>
        <w:tc>
          <w:tcPr>
            <w:tcW w:w="3533" w:type="dxa"/>
            <w:vAlign w:val="center"/>
          </w:tcPr>
          <w:p w14:paraId="3CF2AF41" w14:textId="1BAF7E8A" w:rsidR="00B677FA" w:rsidRPr="004709E5" w:rsidRDefault="003F520C" w:rsidP="0031241E">
            <w:pPr>
              <w:rPr>
                <w:rFonts w:cs="Arial"/>
                <w:szCs w:val="20"/>
              </w:rPr>
            </w:pPr>
            <w:r>
              <w:rPr>
                <w:rFonts w:cs="Arial"/>
                <w:i/>
                <w:szCs w:val="20"/>
              </w:rPr>
              <w:t>Saknar motsvarighet i V-TIM 2.2</w:t>
            </w:r>
          </w:p>
        </w:tc>
        <w:tc>
          <w:tcPr>
            <w:tcW w:w="3827" w:type="dxa"/>
          </w:tcPr>
          <w:p w14:paraId="4B4B6E0B"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27C977C9" w14:textId="77777777" w:rsidR="00EE04D9" w:rsidRDefault="00EE04D9" w:rsidP="00EE04D9">
            <w:pPr>
              <w:rPr>
                <w:rFonts w:cs="Arial"/>
                <w:i/>
                <w:szCs w:val="20"/>
              </w:rPr>
            </w:pPr>
            <w:r>
              <w:rPr>
                <w:rFonts w:cs="Arial"/>
                <w:i/>
                <w:szCs w:val="20"/>
              </w:rPr>
              <w:lastRenderedPageBreak/>
              <w:t>Saknar motsvarighet</w:t>
            </w:r>
          </w:p>
          <w:p w14:paraId="7705210C" w14:textId="77777777" w:rsidR="00EE04D9" w:rsidRDefault="00EE04D9" w:rsidP="00EE04D9">
            <w:pPr>
              <w:rPr>
                <w:rFonts w:cs="Arial"/>
                <w:i/>
                <w:szCs w:val="20"/>
              </w:rPr>
            </w:pPr>
          </w:p>
          <w:p w14:paraId="1AD1D10F" w14:textId="73E1CF01" w:rsidR="00EE04D9" w:rsidRDefault="00EE04D9" w:rsidP="00EE04D9">
            <w:pPr>
              <w:rPr>
                <w:rFonts w:cs="Arial"/>
                <w:i/>
                <w:szCs w:val="20"/>
              </w:rPr>
            </w:pPr>
            <w:r>
              <w:rPr>
                <w:rFonts w:cs="Arial"/>
                <w:i/>
                <w:szCs w:val="20"/>
              </w:rPr>
              <w:t>I V</w:t>
            </w:r>
            <w:ins w:id="155" w:author="Björn Genfors" w:date="2014-12-15T13:22:00Z">
              <w:r w:rsidR="00491E29">
                <w:rPr>
                  <w:rFonts w:cs="Arial"/>
                  <w:i/>
                  <w:szCs w:val="20"/>
                </w:rPr>
                <w:t>-</w:t>
              </w:r>
            </w:ins>
            <w:r>
              <w:rPr>
                <w:rFonts w:cs="Arial"/>
                <w:i/>
                <w:szCs w:val="20"/>
              </w:rPr>
              <w:t>DIM</w:t>
            </w:r>
          </w:p>
          <w:p w14:paraId="4ECB5377" w14:textId="5BC6907E" w:rsidR="005C4C36" w:rsidRPr="005C4C36" w:rsidRDefault="005C4C36" w:rsidP="0031241E">
            <w:pPr>
              <w:rPr>
                <w:rFonts w:cs="Arial"/>
                <w:szCs w:val="20"/>
              </w:rPr>
            </w:pPr>
            <w:r>
              <w:rPr>
                <w:rFonts w:cs="Arial"/>
                <w:szCs w:val="20"/>
              </w:rPr>
              <w:t>Plats.id</w:t>
            </w:r>
          </w:p>
        </w:tc>
      </w:tr>
      <w:tr w:rsidR="00B677FA" w:rsidRPr="00410CFC" w14:paraId="36D5AAF7" w14:textId="69E68489" w:rsidTr="00B677FA">
        <w:trPr>
          <w:trHeight w:val="397"/>
        </w:trPr>
        <w:tc>
          <w:tcPr>
            <w:tcW w:w="3238" w:type="dxa"/>
            <w:vAlign w:val="center"/>
          </w:tcPr>
          <w:p w14:paraId="61704D59" w14:textId="77777777" w:rsidR="00B677FA" w:rsidRPr="006B6D62" w:rsidRDefault="00B677FA" w:rsidP="0031241E">
            <w:r>
              <w:lastRenderedPageBreak/>
              <w:t>Location.name</w:t>
            </w:r>
          </w:p>
        </w:tc>
        <w:tc>
          <w:tcPr>
            <w:tcW w:w="3533" w:type="dxa"/>
            <w:vAlign w:val="center"/>
          </w:tcPr>
          <w:p w14:paraId="2C543DDA" w14:textId="17052A95" w:rsidR="00B677FA" w:rsidRPr="004709E5" w:rsidRDefault="00B677FA" w:rsidP="0031241E">
            <w:pPr>
              <w:rPr>
                <w:rFonts w:cs="Arial"/>
                <w:szCs w:val="20"/>
              </w:rPr>
            </w:pPr>
            <w:r>
              <w:rPr>
                <w:rFonts w:cs="Arial"/>
                <w:i/>
                <w:szCs w:val="20"/>
              </w:rPr>
              <w:t>Saknar motsvarighet i V-TIM 2.2</w:t>
            </w:r>
          </w:p>
        </w:tc>
        <w:tc>
          <w:tcPr>
            <w:tcW w:w="3827" w:type="dxa"/>
          </w:tcPr>
          <w:p w14:paraId="0E2AB5CE"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178D65BF" w14:textId="77777777" w:rsidR="00EE04D9" w:rsidRDefault="00EE04D9" w:rsidP="00EE04D9">
            <w:pPr>
              <w:rPr>
                <w:rFonts w:cs="Arial"/>
                <w:i/>
                <w:szCs w:val="20"/>
              </w:rPr>
            </w:pPr>
            <w:r>
              <w:rPr>
                <w:rFonts w:cs="Arial"/>
                <w:i/>
                <w:szCs w:val="20"/>
              </w:rPr>
              <w:t>Saknar motsvarighet</w:t>
            </w:r>
          </w:p>
          <w:p w14:paraId="268515EC" w14:textId="77777777" w:rsidR="00EE04D9" w:rsidRDefault="00EE04D9" w:rsidP="00EE04D9">
            <w:pPr>
              <w:rPr>
                <w:rFonts w:cs="Arial"/>
                <w:i/>
                <w:szCs w:val="20"/>
              </w:rPr>
            </w:pPr>
          </w:p>
          <w:p w14:paraId="5AA6C7CA" w14:textId="38CF4AE1" w:rsidR="00EE04D9" w:rsidRDefault="00EE04D9" w:rsidP="00EE04D9">
            <w:pPr>
              <w:rPr>
                <w:rFonts w:cs="Arial"/>
                <w:i/>
                <w:szCs w:val="20"/>
              </w:rPr>
            </w:pPr>
            <w:r>
              <w:rPr>
                <w:rFonts w:cs="Arial"/>
                <w:i/>
                <w:szCs w:val="20"/>
              </w:rPr>
              <w:t>I V</w:t>
            </w:r>
            <w:ins w:id="156" w:author="Björn Genfors" w:date="2014-12-15T13:22:00Z">
              <w:r w:rsidR="00491E29">
                <w:rPr>
                  <w:rFonts w:cs="Arial"/>
                  <w:i/>
                  <w:szCs w:val="20"/>
                </w:rPr>
                <w:t>-</w:t>
              </w:r>
            </w:ins>
            <w:r>
              <w:rPr>
                <w:rFonts w:cs="Arial"/>
                <w:i/>
                <w:szCs w:val="20"/>
              </w:rPr>
              <w:t>DIM</w:t>
            </w:r>
          </w:p>
          <w:p w14:paraId="4B7778F9" w14:textId="17918F9F" w:rsidR="005C4C36" w:rsidRPr="005C4C36" w:rsidRDefault="005C4C36" w:rsidP="0031241E">
            <w:pPr>
              <w:rPr>
                <w:rFonts w:cs="Arial"/>
                <w:szCs w:val="20"/>
              </w:rPr>
            </w:pPr>
            <w:proofErr w:type="spellStart"/>
            <w:r>
              <w:rPr>
                <w:rFonts w:cs="Arial"/>
                <w:szCs w:val="20"/>
              </w:rPr>
              <w:t>Plats.namn</w:t>
            </w:r>
            <w:proofErr w:type="spellEnd"/>
          </w:p>
        </w:tc>
      </w:tr>
      <w:tr w:rsidR="00B677FA" w:rsidRPr="00410CFC" w14:paraId="2E82D177" w14:textId="6DF22CC0" w:rsidTr="00B677FA">
        <w:trPr>
          <w:trHeight w:val="397"/>
        </w:trPr>
        <w:tc>
          <w:tcPr>
            <w:tcW w:w="3238" w:type="dxa"/>
            <w:vAlign w:val="center"/>
          </w:tcPr>
          <w:p w14:paraId="3E0C863F" w14:textId="77777777" w:rsidR="00B677FA" w:rsidRPr="006B6D62" w:rsidRDefault="00B677FA" w:rsidP="0031241E">
            <w:proofErr w:type="spellStart"/>
            <w:r>
              <w:t>Location.address</w:t>
            </w:r>
            <w:proofErr w:type="spellEnd"/>
          </w:p>
        </w:tc>
        <w:tc>
          <w:tcPr>
            <w:tcW w:w="3533" w:type="dxa"/>
            <w:vAlign w:val="center"/>
          </w:tcPr>
          <w:p w14:paraId="0186E16D"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278A25E7"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9DCC4CA" w14:textId="77777777" w:rsidR="00EE04D9" w:rsidRDefault="00EE04D9" w:rsidP="00EE04D9">
            <w:pPr>
              <w:rPr>
                <w:rFonts w:cs="Arial"/>
                <w:i/>
                <w:szCs w:val="20"/>
              </w:rPr>
            </w:pPr>
            <w:r>
              <w:rPr>
                <w:rFonts w:cs="Arial"/>
                <w:i/>
                <w:szCs w:val="20"/>
              </w:rPr>
              <w:t>Saknar motsvarighet</w:t>
            </w:r>
          </w:p>
          <w:p w14:paraId="25766A3A" w14:textId="77777777" w:rsidR="00EE04D9" w:rsidRDefault="00EE04D9" w:rsidP="00EE04D9">
            <w:pPr>
              <w:rPr>
                <w:rFonts w:cs="Arial"/>
                <w:i/>
                <w:szCs w:val="20"/>
              </w:rPr>
            </w:pPr>
          </w:p>
          <w:p w14:paraId="4AD5FBD3" w14:textId="03787AC6" w:rsidR="00EE04D9" w:rsidRDefault="00EE04D9" w:rsidP="00EE04D9">
            <w:pPr>
              <w:rPr>
                <w:rFonts w:cs="Arial"/>
                <w:i/>
                <w:szCs w:val="20"/>
              </w:rPr>
            </w:pPr>
            <w:r>
              <w:rPr>
                <w:rFonts w:cs="Arial"/>
                <w:i/>
                <w:szCs w:val="20"/>
              </w:rPr>
              <w:t>I V</w:t>
            </w:r>
            <w:ins w:id="157" w:author="Björn Genfors" w:date="2014-12-15T13:22:00Z">
              <w:r w:rsidR="00491E29">
                <w:rPr>
                  <w:rFonts w:cs="Arial"/>
                  <w:i/>
                  <w:szCs w:val="20"/>
                </w:rPr>
                <w:t>-</w:t>
              </w:r>
            </w:ins>
            <w:r>
              <w:rPr>
                <w:rFonts w:cs="Arial"/>
                <w:i/>
                <w:szCs w:val="20"/>
              </w:rPr>
              <w:t>DIM</w:t>
            </w:r>
          </w:p>
          <w:p w14:paraId="7EABA759" w14:textId="463F93B7" w:rsidR="005C4C36" w:rsidRPr="005C4C36" w:rsidRDefault="005C4C36" w:rsidP="0031241E">
            <w:pPr>
              <w:rPr>
                <w:rFonts w:cs="Arial"/>
                <w:szCs w:val="20"/>
              </w:rPr>
            </w:pPr>
            <w:proofErr w:type="spellStart"/>
            <w:r>
              <w:rPr>
                <w:rFonts w:cs="Arial"/>
                <w:szCs w:val="20"/>
              </w:rPr>
              <w:t>Plats.adress</w:t>
            </w:r>
            <w:proofErr w:type="spellEnd"/>
          </w:p>
        </w:tc>
      </w:tr>
      <w:tr w:rsidR="00B677FA" w:rsidRPr="00410CFC" w14:paraId="062BCD0E" w14:textId="26482258" w:rsidTr="00B677FA">
        <w:trPr>
          <w:trHeight w:val="397"/>
        </w:trPr>
        <w:tc>
          <w:tcPr>
            <w:tcW w:w="3238" w:type="dxa"/>
            <w:vAlign w:val="center"/>
          </w:tcPr>
          <w:p w14:paraId="6BAA84EA" w14:textId="77777777" w:rsidR="00B677FA" w:rsidRDefault="00B677FA" w:rsidP="0031241E">
            <w:proofErr w:type="spellStart"/>
            <w:r>
              <w:t>Location.telecom</w:t>
            </w:r>
            <w:proofErr w:type="spellEnd"/>
          </w:p>
        </w:tc>
        <w:tc>
          <w:tcPr>
            <w:tcW w:w="3533" w:type="dxa"/>
            <w:vAlign w:val="center"/>
          </w:tcPr>
          <w:p w14:paraId="07BA03AE"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42EB385B"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54DDCFA7" w14:textId="77777777" w:rsidR="00EE04D9" w:rsidRDefault="00EE04D9" w:rsidP="00EE04D9">
            <w:pPr>
              <w:rPr>
                <w:rFonts w:cs="Arial"/>
                <w:i/>
                <w:szCs w:val="20"/>
              </w:rPr>
            </w:pPr>
            <w:r>
              <w:rPr>
                <w:rFonts w:cs="Arial"/>
                <w:i/>
                <w:szCs w:val="20"/>
              </w:rPr>
              <w:t>Saknar motsvarighet</w:t>
            </w:r>
          </w:p>
          <w:p w14:paraId="5C741647" w14:textId="77777777" w:rsidR="00EE04D9" w:rsidRDefault="00EE04D9" w:rsidP="00EE04D9">
            <w:pPr>
              <w:rPr>
                <w:rFonts w:cs="Arial"/>
                <w:i/>
                <w:szCs w:val="20"/>
              </w:rPr>
            </w:pPr>
          </w:p>
          <w:p w14:paraId="6C878F1C" w14:textId="400ABA06" w:rsidR="00EE04D9" w:rsidRDefault="00EE04D9" w:rsidP="00EE04D9">
            <w:pPr>
              <w:rPr>
                <w:rFonts w:cs="Arial"/>
                <w:i/>
                <w:szCs w:val="20"/>
              </w:rPr>
            </w:pPr>
            <w:r>
              <w:rPr>
                <w:rFonts w:cs="Arial"/>
                <w:i/>
                <w:szCs w:val="20"/>
              </w:rPr>
              <w:t>I V</w:t>
            </w:r>
            <w:ins w:id="158" w:author="Björn Genfors" w:date="2014-12-15T13:22:00Z">
              <w:r w:rsidR="00491E29">
                <w:rPr>
                  <w:rFonts w:cs="Arial"/>
                  <w:i/>
                  <w:szCs w:val="20"/>
                </w:rPr>
                <w:t>-</w:t>
              </w:r>
            </w:ins>
            <w:r>
              <w:rPr>
                <w:rFonts w:cs="Arial"/>
                <w:i/>
                <w:szCs w:val="20"/>
              </w:rPr>
              <w:t>DIM</w:t>
            </w:r>
          </w:p>
          <w:p w14:paraId="385A4D41" w14:textId="10129BDD" w:rsidR="005C4C36" w:rsidRPr="005C4C36" w:rsidRDefault="005C4C36" w:rsidP="0031241E">
            <w:pPr>
              <w:rPr>
                <w:rFonts w:cs="Arial"/>
                <w:szCs w:val="20"/>
              </w:rPr>
            </w:pPr>
            <w:proofErr w:type="spellStart"/>
            <w:r>
              <w:rPr>
                <w:rFonts w:cs="Arial"/>
                <w:szCs w:val="20"/>
              </w:rPr>
              <w:t>Plats.elektroniskAdress</w:t>
            </w:r>
            <w:proofErr w:type="spellEnd"/>
          </w:p>
        </w:tc>
      </w:tr>
      <w:tr w:rsidR="00B677FA" w:rsidRPr="00410CFC" w14:paraId="561C8306" w14:textId="2A233C50" w:rsidTr="00B677FA">
        <w:trPr>
          <w:trHeight w:val="397"/>
        </w:trPr>
        <w:tc>
          <w:tcPr>
            <w:tcW w:w="3238" w:type="dxa"/>
            <w:vAlign w:val="center"/>
          </w:tcPr>
          <w:p w14:paraId="59665752" w14:textId="77777777" w:rsidR="00B677FA" w:rsidRPr="006B6D62" w:rsidRDefault="00B677FA" w:rsidP="0031241E">
            <w:r>
              <w:t>Patient.id</w:t>
            </w:r>
          </w:p>
        </w:tc>
        <w:tc>
          <w:tcPr>
            <w:tcW w:w="3533" w:type="dxa"/>
            <w:vAlign w:val="center"/>
          </w:tcPr>
          <w:p w14:paraId="4630B856" w14:textId="77777777" w:rsidR="00B677FA" w:rsidRPr="004709E5" w:rsidRDefault="00B677FA" w:rsidP="0031241E">
            <w:pPr>
              <w:rPr>
                <w:rFonts w:cs="Arial"/>
                <w:spacing w:val="-1"/>
                <w:szCs w:val="20"/>
              </w:rPr>
            </w:pPr>
            <w:proofErr w:type="spellStart"/>
            <w:r>
              <w:rPr>
                <w:rFonts w:cs="Arial"/>
                <w:spacing w:val="-1"/>
                <w:szCs w:val="20"/>
              </w:rPr>
              <w:t>Patient.</w:t>
            </w:r>
            <w:r w:rsidRPr="004709E5">
              <w:rPr>
                <w:rFonts w:cs="Arial"/>
                <w:spacing w:val="-1"/>
                <w:szCs w:val="20"/>
              </w:rPr>
              <w:t>person_id</w:t>
            </w:r>
            <w:proofErr w:type="spellEnd"/>
          </w:p>
        </w:tc>
        <w:tc>
          <w:tcPr>
            <w:tcW w:w="3827" w:type="dxa"/>
          </w:tcPr>
          <w:p w14:paraId="24CD999D" w14:textId="31D4CDD7" w:rsidR="00B677FA" w:rsidRDefault="00B677FA" w:rsidP="00300051">
            <w:pPr>
              <w:rPr>
                <w:rFonts w:cs="Arial"/>
                <w:spacing w:val="-1"/>
                <w:szCs w:val="20"/>
              </w:rPr>
            </w:pPr>
            <w:proofErr w:type="spellStart"/>
            <w:r>
              <w:rPr>
                <w:rFonts w:cs="Arial"/>
                <w:spacing w:val="-1"/>
                <w:szCs w:val="20"/>
              </w:rPr>
              <w:t>Person.person</w:t>
            </w:r>
            <w:proofErr w:type="spellEnd"/>
            <w:r>
              <w:rPr>
                <w:rFonts w:cs="Arial"/>
                <w:spacing w:val="-1"/>
                <w:szCs w:val="20"/>
              </w:rPr>
              <w:t>-id/Patient.</w:t>
            </w:r>
            <w:ins w:id="159" w:author="Björn Genfors" w:date="2014-12-15T13:35:00Z">
              <w:r w:rsidR="00300051" w:rsidDel="00300051">
                <w:rPr>
                  <w:rFonts w:cs="Arial"/>
                  <w:spacing w:val="-1"/>
                  <w:szCs w:val="20"/>
                </w:rPr>
                <w:t xml:space="preserve"> </w:t>
              </w:r>
            </w:ins>
            <w:del w:id="160" w:author="Björn Genfors" w:date="2014-12-15T13:35:00Z">
              <w:r w:rsidDel="00300051">
                <w:rPr>
                  <w:rFonts w:cs="Arial"/>
                  <w:spacing w:val="-1"/>
                  <w:szCs w:val="20"/>
                </w:rPr>
                <w:delText>patient-</w:delText>
              </w:r>
            </w:del>
            <w:r>
              <w:rPr>
                <w:rFonts w:cs="Arial"/>
                <w:spacing w:val="-1"/>
                <w:szCs w:val="20"/>
              </w:rPr>
              <w:t>id</w:t>
            </w:r>
          </w:p>
        </w:tc>
      </w:tr>
      <w:tr w:rsidR="00B677FA" w:rsidRPr="00410CFC" w14:paraId="555AB7EA" w14:textId="2FCBB4CE" w:rsidTr="00B677FA">
        <w:trPr>
          <w:trHeight w:val="397"/>
        </w:trPr>
        <w:tc>
          <w:tcPr>
            <w:tcW w:w="3238" w:type="dxa"/>
            <w:vAlign w:val="center"/>
          </w:tcPr>
          <w:p w14:paraId="1EDB5778" w14:textId="77777777" w:rsidR="00B677FA" w:rsidRPr="006B6D62" w:rsidRDefault="00B677FA" w:rsidP="0031241E">
            <w:proofErr w:type="spellStart"/>
            <w:r>
              <w:t>Patient.dateOfBirth</w:t>
            </w:r>
            <w:proofErr w:type="spellEnd"/>
          </w:p>
        </w:tc>
        <w:tc>
          <w:tcPr>
            <w:tcW w:w="3533" w:type="dxa"/>
            <w:vAlign w:val="center"/>
          </w:tcPr>
          <w:p w14:paraId="5FB76BB6" w14:textId="77777777" w:rsidR="00B677FA" w:rsidRPr="004709E5" w:rsidRDefault="00B677FA" w:rsidP="0031241E">
            <w:pPr>
              <w:rPr>
                <w:rFonts w:cs="Arial"/>
                <w:szCs w:val="20"/>
              </w:rPr>
            </w:pPr>
            <w:proofErr w:type="spellStart"/>
            <w:r>
              <w:rPr>
                <w:rFonts w:cs="Arial"/>
                <w:szCs w:val="20"/>
              </w:rPr>
              <w:t>Patient.</w:t>
            </w:r>
            <w:r w:rsidRPr="004709E5">
              <w:rPr>
                <w:rFonts w:cs="Arial"/>
                <w:szCs w:val="20"/>
              </w:rPr>
              <w:t>födelsetidpunkt</w:t>
            </w:r>
            <w:proofErr w:type="spellEnd"/>
            <w:r w:rsidRPr="004709E5">
              <w:rPr>
                <w:rFonts w:cs="Arial"/>
                <w:szCs w:val="20"/>
              </w:rPr>
              <w:t xml:space="preserve"> </w:t>
            </w:r>
          </w:p>
          <w:p w14:paraId="1AAC0C25" w14:textId="77777777" w:rsidR="00B677FA" w:rsidRPr="004709E5" w:rsidRDefault="00B677FA" w:rsidP="0031241E">
            <w:pPr>
              <w:rPr>
                <w:rFonts w:cs="Arial"/>
                <w:spacing w:val="-1"/>
                <w:szCs w:val="20"/>
              </w:rPr>
            </w:pPr>
          </w:p>
        </w:tc>
        <w:tc>
          <w:tcPr>
            <w:tcW w:w="3827" w:type="dxa"/>
          </w:tcPr>
          <w:p w14:paraId="34E4090B" w14:textId="2513DC41" w:rsidR="00B677FA" w:rsidRDefault="00B677FA" w:rsidP="00046D89">
            <w:pPr>
              <w:rPr>
                <w:rFonts w:cs="Arial"/>
                <w:szCs w:val="20"/>
              </w:rPr>
            </w:pPr>
            <w:proofErr w:type="spellStart"/>
            <w:r>
              <w:rPr>
                <w:rFonts w:cs="Arial"/>
                <w:szCs w:val="20"/>
              </w:rPr>
              <w:t>Person.</w:t>
            </w:r>
            <w:r w:rsidR="00046D89">
              <w:rPr>
                <w:rFonts w:cs="Arial"/>
                <w:szCs w:val="20"/>
              </w:rPr>
              <w:t>f</w:t>
            </w:r>
            <w:r>
              <w:rPr>
                <w:rFonts w:cs="Arial"/>
                <w:szCs w:val="20"/>
              </w:rPr>
              <w:t>ödelsetidpunkt</w:t>
            </w:r>
            <w:proofErr w:type="spellEnd"/>
          </w:p>
        </w:tc>
      </w:tr>
      <w:tr w:rsidR="00B677FA" w:rsidRPr="00410CFC" w14:paraId="7A0818A8" w14:textId="301D6A5A" w:rsidTr="00B677FA">
        <w:trPr>
          <w:trHeight w:val="397"/>
        </w:trPr>
        <w:tc>
          <w:tcPr>
            <w:tcW w:w="3238" w:type="dxa"/>
            <w:vAlign w:val="center"/>
          </w:tcPr>
          <w:p w14:paraId="144E68FF" w14:textId="77777777" w:rsidR="00B677FA" w:rsidRPr="006B6D62" w:rsidRDefault="00B677FA" w:rsidP="0031241E">
            <w:proofErr w:type="spellStart"/>
            <w:r>
              <w:t>Patient.gender</w:t>
            </w:r>
            <w:proofErr w:type="spellEnd"/>
          </w:p>
        </w:tc>
        <w:tc>
          <w:tcPr>
            <w:tcW w:w="3533" w:type="dxa"/>
            <w:vAlign w:val="center"/>
          </w:tcPr>
          <w:p w14:paraId="1F1EC213" w14:textId="77777777" w:rsidR="00B677FA" w:rsidRPr="004709E5" w:rsidRDefault="00B677FA" w:rsidP="0031241E">
            <w:pPr>
              <w:rPr>
                <w:rFonts w:cs="Arial"/>
                <w:spacing w:val="-1"/>
                <w:szCs w:val="20"/>
              </w:rPr>
            </w:pPr>
            <w:proofErr w:type="spellStart"/>
            <w:r>
              <w:rPr>
                <w:rFonts w:cs="Arial"/>
                <w:szCs w:val="20"/>
              </w:rPr>
              <w:t>Patient.</w:t>
            </w:r>
            <w:r w:rsidRPr="004709E5">
              <w:rPr>
                <w:rFonts w:cs="Arial"/>
                <w:spacing w:val="-1"/>
                <w:szCs w:val="20"/>
              </w:rPr>
              <w:t>kön</w:t>
            </w:r>
            <w:proofErr w:type="spellEnd"/>
          </w:p>
        </w:tc>
        <w:tc>
          <w:tcPr>
            <w:tcW w:w="3827" w:type="dxa"/>
          </w:tcPr>
          <w:p w14:paraId="7385DDDA" w14:textId="3536FC88" w:rsidR="00B677FA" w:rsidRDefault="00B677FA" w:rsidP="00046D89">
            <w:pPr>
              <w:rPr>
                <w:rFonts w:cs="Arial"/>
                <w:szCs w:val="20"/>
              </w:rPr>
            </w:pPr>
            <w:proofErr w:type="spellStart"/>
            <w:r>
              <w:rPr>
                <w:rFonts w:cs="Arial"/>
                <w:szCs w:val="20"/>
              </w:rPr>
              <w:t>Person.</w:t>
            </w:r>
            <w:r w:rsidR="00046D89">
              <w:rPr>
                <w:rFonts w:cs="Arial"/>
                <w:szCs w:val="20"/>
              </w:rPr>
              <w:t>k</w:t>
            </w:r>
            <w:r>
              <w:rPr>
                <w:rFonts w:cs="Arial"/>
                <w:szCs w:val="20"/>
              </w:rPr>
              <w:t>ön</w:t>
            </w:r>
            <w:proofErr w:type="spellEnd"/>
          </w:p>
        </w:tc>
      </w:tr>
      <w:tr w:rsidR="00B677FA" w:rsidRPr="00410CFC" w14:paraId="700654B5" w14:textId="2B8713C1" w:rsidTr="00B677FA">
        <w:trPr>
          <w:trHeight w:val="397"/>
        </w:trPr>
        <w:tc>
          <w:tcPr>
            <w:tcW w:w="3238" w:type="dxa"/>
            <w:vAlign w:val="center"/>
          </w:tcPr>
          <w:p w14:paraId="23A6E95B" w14:textId="77777777" w:rsidR="00B677FA" w:rsidRPr="006B6D62" w:rsidRDefault="00B677FA" w:rsidP="0031241E">
            <w:r>
              <w:t>LegalAuthenticator.id</w:t>
            </w:r>
          </w:p>
        </w:tc>
        <w:tc>
          <w:tcPr>
            <w:tcW w:w="3533" w:type="dxa"/>
            <w:vAlign w:val="center"/>
          </w:tcPr>
          <w:p w14:paraId="55531981"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691F926E"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B4161F8" w14:textId="77777777" w:rsidR="00EE04D9" w:rsidRDefault="00EE04D9" w:rsidP="00EE04D9">
            <w:pPr>
              <w:rPr>
                <w:rFonts w:cs="Arial"/>
                <w:i/>
                <w:szCs w:val="20"/>
              </w:rPr>
            </w:pPr>
            <w:r>
              <w:rPr>
                <w:rFonts w:cs="Arial"/>
                <w:i/>
                <w:szCs w:val="20"/>
              </w:rPr>
              <w:t>Saknar motsvarighet</w:t>
            </w:r>
          </w:p>
          <w:p w14:paraId="16586966" w14:textId="77777777" w:rsidR="00EE04D9" w:rsidRDefault="00EE04D9" w:rsidP="00EE04D9">
            <w:pPr>
              <w:rPr>
                <w:rFonts w:cs="Arial"/>
                <w:i/>
                <w:szCs w:val="20"/>
              </w:rPr>
            </w:pPr>
          </w:p>
          <w:p w14:paraId="58D01CBC" w14:textId="768F4594" w:rsidR="00EE04D9" w:rsidRDefault="00EE04D9" w:rsidP="00EE04D9">
            <w:pPr>
              <w:rPr>
                <w:rFonts w:cs="Arial"/>
                <w:i/>
                <w:szCs w:val="20"/>
              </w:rPr>
            </w:pPr>
            <w:r>
              <w:rPr>
                <w:rFonts w:cs="Arial"/>
                <w:i/>
                <w:szCs w:val="20"/>
              </w:rPr>
              <w:t>I V</w:t>
            </w:r>
            <w:ins w:id="161" w:author="Björn Genfors" w:date="2014-12-15T13:23:00Z">
              <w:r w:rsidR="00491E29">
                <w:rPr>
                  <w:rFonts w:cs="Arial"/>
                  <w:i/>
                  <w:szCs w:val="20"/>
                </w:rPr>
                <w:t>-</w:t>
              </w:r>
            </w:ins>
            <w:r>
              <w:rPr>
                <w:rFonts w:cs="Arial"/>
                <w:i/>
                <w:szCs w:val="20"/>
              </w:rPr>
              <w:t>DIM</w:t>
            </w:r>
          </w:p>
          <w:p w14:paraId="780D9C9D" w14:textId="3097BCDE" w:rsidR="005C4C36" w:rsidRPr="005C4C36" w:rsidRDefault="005C4C36" w:rsidP="0031241E">
            <w:pPr>
              <w:rPr>
                <w:rFonts w:cs="Arial"/>
                <w:szCs w:val="20"/>
              </w:rPr>
            </w:pPr>
            <w:r>
              <w:rPr>
                <w:rFonts w:cs="Arial"/>
                <w:szCs w:val="20"/>
              </w:rPr>
              <w:t>Deltagande(</w:t>
            </w:r>
            <w:proofErr w:type="spellStart"/>
            <w:r>
              <w:rPr>
                <w:rFonts w:cs="Arial"/>
                <w:szCs w:val="20"/>
              </w:rPr>
              <w:t>signerare</w:t>
            </w:r>
            <w:proofErr w:type="spellEnd"/>
            <w:r>
              <w:rPr>
                <w:rFonts w:cs="Arial"/>
                <w:szCs w:val="20"/>
              </w:rPr>
              <w:t>)-&gt;Professionell aktör.id</w:t>
            </w:r>
          </w:p>
        </w:tc>
      </w:tr>
      <w:tr w:rsidR="00B677FA" w:rsidRPr="00410CFC" w14:paraId="153B2C04" w14:textId="1757504A" w:rsidTr="00B677FA">
        <w:trPr>
          <w:trHeight w:val="397"/>
        </w:trPr>
        <w:tc>
          <w:tcPr>
            <w:tcW w:w="3238" w:type="dxa"/>
            <w:vAlign w:val="center"/>
          </w:tcPr>
          <w:p w14:paraId="3DECA4B5" w14:textId="77777777" w:rsidR="00B677FA" w:rsidRPr="006B6D62" w:rsidRDefault="00B677FA" w:rsidP="0031241E">
            <w:proofErr w:type="spellStart"/>
            <w:r>
              <w:t>LegalAuthenticator.time</w:t>
            </w:r>
            <w:proofErr w:type="spellEnd"/>
          </w:p>
        </w:tc>
        <w:tc>
          <w:tcPr>
            <w:tcW w:w="3533" w:type="dxa"/>
            <w:vAlign w:val="center"/>
          </w:tcPr>
          <w:p w14:paraId="3A777E75"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5AD8078B"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2CA6482C" w14:textId="77777777" w:rsidR="00EE04D9" w:rsidRDefault="00EE04D9" w:rsidP="00EE04D9">
            <w:pPr>
              <w:rPr>
                <w:rFonts w:cs="Arial"/>
                <w:i/>
                <w:szCs w:val="20"/>
              </w:rPr>
            </w:pPr>
            <w:r>
              <w:rPr>
                <w:rFonts w:cs="Arial"/>
                <w:i/>
                <w:szCs w:val="20"/>
              </w:rPr>
              <w:t>Saknar motsvarighet</w:t>
            </w:r>
          </w:p>
          <w:p w14:paraId="022B9050" w14:textId="77777777" w:rsidR="00EE04D9" w:rsidRDefault="00EE04D9" w:rsidP="00EE04D9">
            <w:pPr>
              <w:rPr>
                <w:rFonts w:cs="Arial"/>
                <w:i/>
                <w:szCs w:val="20"/>
              </w:rPr>
            </w:pPr>
          </w:p>
          <w:p w14:paraId="5C4BF5BF" w14:textId="716D30F4" w:rsidR="00EE04D9" w:rsidRDefault="00EE04D9" w:rsidP="00EE04D9">
            <w:pPr>
              <w:rPr>
                <w:rFonts w:cs="Arial"/>
                <w:i/>
                <w:szCs w:val="20"/>
              </w:rPr>
            </w:pPr>
            <w:r>
              <w:rPr>
                <w:rFonts w:cs="Arial"/>
                <w:i/>
                <w:szCs w:val="20"/>
              </w:rPr>
              <w:t>I V</w:t>
            </w:r>
            <w:ins w:id="162" w:author="Björn Genfors" w:date="2014-12-15T13:23:00Z">
              <w:r w:rsidR="00491E29">
                <w:rPr>
                  <w:rFonts w:cs="Arial"/>
                  <w:i/>
                  <w:szCs w:val="20"/>
                </w:rPr>
                <w:t>-</w:t>
              </w:r>
            </w:ins>
            <w:r>
              <w:rPr>
                <w:rFonts w:cs="Arial"/>
                <w:i/>
                <w:szCs w:val="20"/>
              </w:rPr>
              <w:t>DIM</w:t>
            </w:r>
          </w:p>
          <w:p w14:paraId="0BAFF02B" w14:textId="080240F9" w:rsidR="005C4C36" w:rsidRDefault="005C4C36" w:rsidP="005C4C36">
            <w:pPr>
              <w:rPr>
                <w:rFonts w:cs="Arial"/>
                <w:i/>
                <w:szCs w:val="20"/>
              </w:rPr>
            </w:pPr>
            <w:r>
              <w:rPr>
                <w:rFonts w:cs="Arial"/>
                <w:szCs w:val="20"/>
              </w:rPr>
              <w:t>Deltagande(</w:t>
            </w:r>
            <w:proofErr w:type="spellStart"/>
            <w:r>
              <w:rPr>
                <w:rFonts w:cs="Arial"/>
                <w:szCs w:val="20"/>
              </w:rPr>
              <w:t>signerare</w:t>
            </w:r>
            <w:proofErr w:type="spellEnd"/>
            <w:r>
              <w:rPr>
                <w:rFonts w:cs="Arial"/>
                <w:szCs w:val="20"/>
              </w:rPr>
              <w:t>).tid</w:t>
            </w:r>
          </w:p>
        </w:tc>
      </w:tr>
      <w:tr w:rsidR="00B677FA" w:rsidRPr="00410CFC" w14:paraId="79FD1F40" w14:textId="67CB494A" w:rsidTr="00B677FA">
        <w:trPr>
          <w:trHeight w:val="397"/>
        </w:trPr>
        <w:tc>
          <w:tcPr>
            <w:tcW w:w="3238" w:type="dxa"/>
            <w:vAlign w:val="center"/>
          </w:tcPr>
          <w:p w14:paraId="1A14634E" w14:textId="77777777" w:rsidR="00B677FA" w:rsidRPr="00194B9F" w:rsidRDefault="00B677FA" w:rsidP="0031241E">
            <w:r w:rsidRPr="00194B9F">
              <w:t>LegalAuthenticator.name</w:t>
            </w:r>
          </w:p>
        </w:tc>
        <w:tc>
          <w:tcPr>
            <w:tcW w:w="3533" w:type="dxa"/>
            <w:vAlign w:val="center"/>
          </w:tcPr>
          <w:p w14:paraId="1B32769D"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06B599A8"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FD4877C" w14:textId="77777777" w:rsidR="00EE04D9" w:rsidRDefault="00EE04D9" w:rsidP="00EE04D9">
            <w:pPr>
              <w:rPr>
                <w:rFonts w:cs="Arial"/>
                <w:i/>
                <w:szCs w:val="20"/>
              </w:rPr>
            </w:pPr>
            <w:r>
              <w:rPr>
                <w:rFonts w:cs="Arial"/>
                <w:i/>
                <w:szCs w:val="20"/>
              </w:rPr>
              <w:t>Saknar motsvarighet</w:t>
            </w:r>
          </w:p>
          <w:p w14:paraId="175EAEDD" w14:textId="77777777" w:rsidR="00EE04D9" w:rsidRDefault="00EE04D9" w:rsidP="00EE04D9">
            <w:pPr>
              <w:rPr>
                <w:rFonts w:cs="Arial"/>
                <w:i/>
                <w:szCs w:val="20"/>
              </w:rPr>
            </w:pPr>
          </w:p>
          <w:p w14:paraId="26670FDB" w14:textId="04FBF9F4" w:rsidR="00EE04D9" w:rsidRDefault="00EE04D9" w:rsidP="00EE04D9">
            <w:pPr>
              <w:rPr>
                <w:rFonts w:cs="Arial"/>
                <w:i/>
                <w:szCs w:val="20"/>
              </w:rPr>
            </w:pPr>
            <w:r>
              <w:rPr>
                <w:rFonts w:cs="Arial"/>
                <w:i/>
                <w:szCs w:val="20"/>
              </w:rPr>
              <w:t>I V</w:t>
            </w:r>
            <w:ins w:id="163" w:author="Björn Genfors" w:date="2014-12-15T13:23:00Z">
              <w:r w:rsidR="00491E29">
                <w:rPr>
                  <w:rFonts w:cs="Arial"/>
                  <w:i/>
                  <w:szCs w:val="20"/>
                </w:rPr>
                <w:t>-</w:t>
              </w:r>
            </w:ins>
            <w:r>
              <w:rPr>
                <w:rFonts w:cs="Arial"/>
                <w:i/>
                <w:szCs w:val="20"/>
              </w:rPr>
              <w:t>DIM</w:t>
            </w:r>
          </w:p>
          <w:p w14:paraId="7CC78A66" w14:textId="1D3F0913" w:rsidR="005C4C36" w:rsidRPr="005C4C36" w:rsidRDefault="005C4C36" w:rsidP="0031241E">
            <w:pPr>
              <w:rPr>
                <w:rFonts w:cs="Arial"/>
                <w:szCs w:val="20"/>
              </w:rPr>
            </w:pPr>
            <w:r>
              <w:rPr>
                <w:rFonts w:cs="Arial"/>
                <w:szCs w:val="20"/>
              </w:rPr>
              <w:t>Deltagande(</w:t>
            </w:r>
            <w:proofErr w:type="spellStart"/>
            <w:r>
              <w:rPr>
                <w:rFonts w:cs="Arial"/>
                <w:szCs w:val="20"/>
              </w:rPr>
              <w:t>signerare</w:t>
            </w:r>
            <w:proofErr w:type="spellEnd"/>
            <w:r>
              <w:rPr>
                <w:rFonts w:cs="Arial"/>
                <w:szCs w:val="20"/>
              </w:rPr>
              <w:t xml:space="preserve">)-&gt;Professionell </w:t>
            </w:r>
            <w:r>
              <w:rPr>
                <w:rFonts w:cs="Arial"/>
                <w:szCs w:val="20"/>
              </w:rPr>
              <w:lastRenderedPageBreak/>
              <w:t>aktör-&gt;</w:t>
            </w:r>
            <w:proofErr w:type="spellStart"/>
            <w:r>
              <w:rPr>
                <w:rFonts w:cs="Arial"/>
                <w:szCs w:val="20"/>
              </w:rPr>
              <w:t>Person.förnamn</w:t>
            </w:r>
            <w:proofErr w:type="spellEnd"/>
            <w:r>
              <w:rPr>
                <w:rFonts w:cs="Arial"/>
                <w:szCs w:val="20"/>
              </w:rPr>
              <w:t xml:space="preserve"> + </w:t>
            </w:r>
            <w:proofErr w:type="spellStart"/>
            <w:r>
              <w:rPr>
                <w:rFonts w:cs="Arial"/>
                <w:szCs w:val="20"/>
              </w:rPr>
              <w:t>Person.efternamn</w:t>
            </w:r>
            <w:proofErr w:type="spellEnd"/>
          </w:p>
        </w:tc>
      </w:tr>
      <w:tr w:rsidR="00B677FA" w:rsidRPr="00410CFC" w14:paraId="7412407B" w14:textId="664ABA19" w:rsidTr="00B677FA">
        <w:trPr>
          <w:trHeight w:val="397"/>
        </w:trPr>
        <w:tc>
          <w:tcPr>
            <w:tcW w:w="3238" w:type="dxa"/>
          </w:tcPr>
          <w:p w14:paraId="7EA4DF9E" w14:textId="77777777" w:rsidR="00B677FA" w:rsidRPr="006B6D62" w:rsidRDefault="00B677FA" w:rsidP="0031241E">
            <w:r>
              <w:lastRenderedPageBreak/>
              <w:t>SourceSystem.id</w:t>
            </w:r>
          </w:p>
        </w:tc>
        <w:tc>
          <w:tcPr>
            <w:tcW w:w="3533" w:type="dxa"/>
          </w:tcPr>
          <w:p w14:paraId="1623BCE4"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5789CD99"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5CA13EEC" w14:textId="77777777" w:rsidR="00EE04D9" w:rsidRDefault="00EE04D9" w:rsidP="00EE04D9">
            <w:pPr>
              <w:rPr>
                <w:rFonts w:cs="Arial"/>
                <w:i/>
                <w:szCs w:val="20"/>
              </w:rPr>
            </w:pPr>
            <w:r>
              <w:rPr>
                <w:rFonts w:cs="Arial"/>
                <w:i/>
                <w:szCs w:val="20"/>
              </w:rPr>
              <w:t>Saknar motsvarighet</w:t>
            </w:r>
          </w:p>
          <w:p w14:paraId="30F7C37E" w14:textId="77777777" w:rsidR="00EE04D9" w:rsidRDefault="00EE04D9" w:rsidP="00EE04D9">
            <w:pPr>
              <w:rPr>
                <w:rFonts w:cs="Arial"/>
                <w:i/>
                <w:szCs w:val="20"/>
              </w:rPr>
            </w:pPr>
          </w:p>
          <w:p w14:paraId="2C1397DC" w14:textId="51B0BC1D" w:rsidR="00EE04D9" w:rsidRDefault="00EE04D9" w:rsidP="00EE04D9">
            <w:pPr>
              <w:rPr>
                <w:rFonts w:cs="Arial"/>
                <w:i/>
                <w:szCs w:val="20"/>
              </w:rPr>
            </w:pPr>
            <w:r>
              <w:rPr>
                <w:rFonts w:cs="Arial"/>
                <w:i/>
                <w:szCs w:val="20"/>
              </w:rPr>
              <w:t>I V</w:t>
            </w:r>
            <w:ins w:id="164" w:author="Björn Genfors" w:date="2014-12-15T13:23:00Z">
              <w:r w:rsidR="00491E29">
                <w:rPr>
                  <w:rFonts w:cs="Arial"/>
                  <w:i/>
                  <w:szCs w:val="20"/>
                </w:rPr>
                <w:t>-</w:t>
              </w:r>
            </w:ins>
            <w:r>
              <w:rPr>
                <w:rFonts w:cs="Arial"/>
                <w:i/>
                <w:szCs w:val="20"/>
              </w:rPr>
              <w:t>DIM</w:t>
            </w:r>
          </w:p>
          <w:p w14:paraId="5BD247EB" w14:textId="77A91104" w:rsidR="005C4C36" w:rsidRPr="005C4C36" w:rsidRDefault="005C4C36" w:rsidP="0031241E">
            <w:pPr>
              <w:rPr>
                <w:rFonts w:cs="Arial"/>
                <w:szCs w:val="20"/>
              </w:rPr>
            </w:pPr>
            <w:r>
              <w:rPr>
                <w:rFonts w:cs="Arial"/>
                <w:szCs w:val="20"/>
              </w:rPr>
              <w:t>Källsystem.id</w:t>
            </w:r>
          </w:p>
        </w:tc>
      </w:tr>
      <w:tr w:rsidR="00B677FA" w:rsidRPr="00410CFC" w14:paraId="22217AF6" w14:textId="6E0E8FDB" w:rsidTr="00B677FA">
        <w:trPr>
          <w:trHeight w:val="397"/>
        </w:trPr>
        <w:tc>
          <w:tcPr>
            <w:tcW w:w="3238" w:type="dxa"/>
            <w:vAlign w:val="center"/>
          </w:tcPr>
          <w:p w14:paraId="7B409DB9" w14:textId="77777777" w:rsidR="00B677FA" w:rsidRPr="006B6D62" w:rsidRDefault="00B677FA" w:rsidP="0031241E">
            <w:proofErr w:type="spellStart"/>
            <w:r>
              <w:t>Relation.code</w:t>
            </w:r>
            <w:proofErr w:type="spellEnd"/>
          </w:p>
        </w:tc>
        <w:tc>
          <w:tcPr>
            <w:tcW w:w="3533" w:type="dxa"/>
            <w:vAlign w:val="center"/>
          </w:tcPr>
          <w:p w14:paraId="78EFC9E6" w14:textId="77777777" w:rsidR="00B677FA" w:rsidRPr="004709E5" w:rsidRDefault="00B677FA" w:rsidP="0031241E">
            <w:pPr>
              <w:rPr>
                <w:szCs w:val="20"/>
              </w:rPr>
            </w:pPr>
            <w:r>
              <w:rPr>
                <w:rFonts w:cs="Arial"/>
                <w:i/>
                <w:szCs w:val="20"/>
              </w:rPr>
              <w:t>Saknar motsvarighet i V-TIM 2.2</w:t>
            </w:r>
          </w:p>
        </w:tc>
        <w:tc>
          <w:tcPr>
            <w:tcW w:w="3827" w:type="dxa"/>
          </w:tcPr>
          <w:p w14:paraId="3FB1B0AE" w14:textId="47708116" w:rsidR="00B677FA" w:rsidRPr="00B677FA" w:rsidRDefault="00B677FA" w:rsidP="00046D89">
            <w:pPr>
              <w:rPr>
                <w:rFonts w:cs="Arial"/>
                <w:szCs w:val="20"/>
              </w:rPr>
            </w:pPr>
            <w:proofErr w:type="spellStart"/>
            <w:r w:rsidRPr="00B677FA">
              <w:rPr>
                <w:rFonts w:cs="Arial"/>
                <w:szCs w:val="20"/>
              </w:rPr>
              <w:t>Samband.</w:t>
            </w:r>
            <w:r w:rsidR="00046D89">
              <w:rPr>
                <w:rFonts w:cs="Arial"/>
                <w:szCs w:val="20"/>
              </w:rPr>
              <w:t>t</w:t>
            </w:r>
            <w:r w:rsidRPr="00B677FA">
              <w:rPr>
                <w:rFonts w:cs="Arial"/>
                <w:szCs w:val="20"/>
              </w:rPr>
              <w:t>yp</w:t>
            </w:r>
            <w:proofErr w:type="spellEnd"/>
          </w:p>
        </w:tc>
      </w:tr>
      <w:tr w:rsidR="00B677FA" w:rsidRPr="00410CFC" w14:paraId="35512090" w14:textId="41750627" w:rsidTr="00B677FA">
        <w:trPr>
          <w:trHeight w:val="397"/>
        </w:trPr>
        <w:tc>
          <w:tcPr>
            <w:tcW w:w="3238" w:type="dxa"/>
            <w:vAlign w:val="center"/>
          </w:tcPr>
          <w:p w14:paraId="7976F353" w14:textId="77777777" w:rsidR="00B677FA" w:rsidRPr="006B6D62" w:rsidRDefault="00B677FA" w:rsidP="0031241E">
            <w:r>
              <w:t>ReferredInformation.id</w:t>
            </w:r>
          </w:p>
        </w:tc>
        <w:tc>
          <w:tcPr>
            <w:tcW w:w="3533" w:type="dxa"/>
            <w:vAlign w:val="center"/>
          </w:tcPr>
          <w:p w14:paraId="6361ADB0" w14:textId="77777777" w:rsidR="00B677FA" w:rsidRPr="00B678F4" w:rsidRDefault="00B677FA" w:rsidP="0031241E">
            <w:pPr>
              <w:rPr>
                <w:rFonts w:cs="Arial"/>
                <w:i/>
                <w:szCs w:val="20"/>
              </w:rPr>
            </w:pPr>
            <w:r>
              <w:rPr>
                <w:rFonts w:cs="Arial"/>
                <w:i/>
                <w:szCs w:val="20"/>
              </w:rPr>
              <w:t>Saknar motsvarighet i V-TIM 2.2</w:t>
            </w:r>
          </w:p>
        </w:tc>
        <w:tc>
          <w:tcPr>
            <w:tcW w:w="3827" w:type="dxa"/>
          </w:tcPr>
          <w:p w14:paraId="463136F8" w14:textId="6916AD9F" w:rsidR="005C4C36" w:rsidRDefault="005C4C36" w:rsidP="00046D89">
            <w:pPr>
              <w:rPr>
                <w:rFonts w:cs="Arial"/>
                <w:szCs w:val="20"/>
              </w:rPr>
            </w:pPr>
            <w:r>
              <w:rPr>
                <w:rFonts w:cs="Arial"/>
                <w:i/>
                <w:szCs w:val="20"/>
              </w:rPr>
              <w:t xml:space="preserve">NI </w:t>
            </w:r>
            <w:proofErr w:type="gramStart"/>
            <w:r>
              <w:rPr>
                <w:rFonts w:cs="Arial"/>
                <w:i/>
                <w:szCs w:val="20"/>
              </w:rPr>
              <w:t>2015.1</w:t>
            </w:r>
            <w:proofErr w:type="gramEnd"/>
          </w:p>
          <w:p w14:paraId="3D60AB78" w14:textId="77777777" w:rsidR="00B677FA" w:rsidRDefault="005C4C36" w:rsidP="00046D89">
            <w:pPr>
              <w:rPr>
                <w:rFonts w:cs="Arial"/>
                <w:szCs w:val="20"/>
              </w:rPr>
            </w:pPr>
            <w:r>
              <w:rPr>
                <w:rFonts w:cs="Arial"/>
                <w:szCs w:val="20"/>
              </w:rPr>
              <w:t>Uppgift i patientjournal.</w:t>
            </w:r>
            <w:r w:rsidR="00046D89">
              <w:rPr>
                <w:rFonts w:cs="Arial"/>
                <w:szCs w:val="20"/>
              </w:rPr>
              <w:t>i</w:t>
            </w:r>
            <w:r w:rsidR="00B677FA" w:rsidRPr="00B677FA">
              <w:rPr>
                <w:rFonts w:cs="Arial"/>
                <w:szCs w:val="20"/>
              </w:rPr>
              <w:t>d</w:t>
            </w:r>
          </w:p>
          <w:p w14:paraId="409EFCE6" w14:textId="77777777" w:rsidR="005C4C36" w:rsidRDefault="005C4C36" w:rsidP="00046D89">
            <w:pPr>
              <w:rPr>
                <w:rFonts w:cs="Arial"/>
                <w:szCs w:val="20"/>
              </w:rPr>
            </w:pPr>
          </w:p>
          <w:p w14:paraId="2E58E962" w14:textId="042D8067" w:rsidR="005C4C36" w:rsidRPr="0014679C" w:rsidRDefault="005C4C36" w:rsidP="00046D89">
            <w:pPr>
              <w:rPr>
                <w:rFonts w:cs="Arial"/>
                <w:i/>
                <w:szCs w:val="20"/>
              </w:rPr>
            </w:pPr>
            <w:r w:rsidRPr="0014679C">
              <w:rPr>
                <w:rFonts w:cs="Arial"/>
                <w:i/>
                <w:szCs w:val="20"/>
              </w:rPr>
              <w:t>I V</w:t>
            </w:r>
            <w:ins w:id="165" w:author="Björn Genfors" w:date="2014-12-15T13:23:00Z">
              <w:r w:rsidR="00491E29">
                <w:rPr>
                  <w:rFonts w:cs="Arial"/>
                  <w:i/>
                  <w:szCs w:val="20"/>
                </w:rPr>
                <w:t>-</w:t>
              </w:r>
            </w:ins>
            <w:r w:rsidRPr="0014679C">
              <w:rPr>
                <w:rFonts w:cs="Arial"/>
                <w:i/>
                <w:szCs w:val="20"/>
              </w:rPr>
              <w:t>DIM</w:t>
            </w:r>
          </w:p>
          <w:p w14:paraId="4179DEF5" w14:textId="3CD94145" w:rsidR="005C4C36" w:rsidRPr="00B677FA" w:rsidRDefault="005C4C36" w:rsidP="00300051">
            <w:pPr>
              <w:rPr>
                <w:rFonts w:cs="Arial"/>
                <w:szCs w:val="20"/>
              </w:rPr>
            </w:pPr>
            <w:r>
              <w:rPr>
                <w:rFonts w:cs="Arial"/>
                <w:szCs w:val="20"/>
              </w:rPr>
              <w:t xml:space="preserve">Referens till </w:t>
            </w:r>
            <w:del w:id="166" w:author="Björn Genfors" w:date="2014-12-15T13:36:00Z">
              <w:r w:rsidDel="00300051">
                <w:rPr>
                  <w:rFonts w:cs="Arial"/>
                  <w:szCs w:val="20"/>
                </w:rPr>
                <w:delText>u</w:delText>
              </w:r>
            </w:del>
            <w:ins w:id="167" w:author="Björn Genfors" w:date="2014-12-15T13:36:00Z">
              <w:r w:rsidR="00300051">
                <w:rPr>
                  <w:rFonts w:cs="Arial"/>
                  <w:szCs w:val="20"/>
                </w:rPr>
                <w:t>U</w:t>
              </w:r>
            </w:ins>
            <w:r>
              <w:rPr>
                <w:rFonts w:cs="Arial"/>
                <w:szCs w:val="20"/>
              </w:rPr>
              <w:t>ppgift i patientjournal</w:t>
            </w:r>
            <w:r w:rsidR="0014679C">
              <w:rPr>
                <w:rFonts w:cs="Arial"/>
                <w:szCs w:val="20"/>
              </w:rPr>
              <w:t>.id</w:t>
            </w:r>
          </w:p>
        </w:tc>
      </w:tr>
      <w:tr w:rsidR="00B677FA" w:rsidRPr="00410CFC" w14:paraId="644CB6CB" w14:textId="5C8B1DF9" w:rsidTr="00B677FA">
        <w:trPr>
          <w:trHeight w:val="397"/>
        </w:trPr>
        <w:tc>
          <w:tcPr>
            <w:tcW w:w="3238" w:type="dxa"/>
            <w:vAlign w:val="center"/>
          </w:tcPr>
          <w:p w14:paraId="045B162C" w14:textId="23FE28AC" w:rsidR="00B677FA" w:rsidRPr="006B6D62" w:rsidRDefault="00B677FA" w:rsidP="0031241E">
            <w:proofErr w:type="spellStart"/>
            <w:r>
              <w:t>ReferredInformation.time</w:t>
            </w:r>
            <w:proofErr w:type="spellEnd"/>
          </w:p>
        </w:tc>
        <w:tc>
          <w:tcPr>
            <w:tcW w:w="3533" w:type="dxa"/>
            <w:vAlign w:val="center"/>
          </w:tcPr>
          <w:p w14:paraId="356E5201" w14:textId="77777777" w:rsidR="00B677FA" w:rsidRPr="00D456D7" w:rsidRDefault="00B677FA" w:rsidP="0031241E">
            <w:pPr>
              <w:rPr>
                <w:rFonts w:eastAsia="Arial Unicode MS" w:cs="Arial"/>
                <w:szCs w:val="20"/>
              </w:rPr>
            </w:pPr>
            <w:r>
              <w:rPr>
                <w:rFonts w:cs="Arial"/>
                <w:i/>
                <w:szCs w:val="20"/>
              </w:rPr>
              <w:t>Saknar motsvarighet i V-TIM 2.2</w:t>
            </w:r>
          </w:p>
        </w:tc>
        <w:tc>
          <w:tcPr>
            <w:tcW w:w="3827" w:type="dxa"/>
          </w:tcPr>
          <w:p w14:paraId="13DB16F4" w14:textId="04E26116" w:rsidR="00B677FA" w:rsidRDefault="00B677FA" w:rsidP="0031241E">
            <w:pPr>
              <w:rPr>
                <w:rFonts w:cs="Arial"/>
                <w:i/>
                <w:szCs w:val="20"/>
              </w:rPr>
            </w:pPr>
            <w:r>
              <w:rPr>
                <w:rFonts w:cs="Arial"/>
                <w:i/>
                <w:szCs w:val="20"/>
              </w:rPr>
              <w:t xml:space="preserve">NI </w:t>
            </w:r>
            <w:proofErr w:type="gramStart"/>
            <w:r w:rsidR="00F6168C">
              <w:rPr>
                <w:rFonts w:cs="Arial"/>
                <w:i/>
                <w:szCs w:val="20"/>
              </w:rPr>
              <w:t>2015.1</w:t>
            </w:r>
            <w:proofErr w:type="gramEnd"/>
          </w:p>
          <w:p w14:paraId="1978DC5A" w14:textId="2BEBEEA9" w:rsidR="00EE04D9" w:rsidRDefault="00EE04D9" w:rsidP="0031241E">
            <w:pPr>
              <w:rPr>
                <w:rFonts w:cs="Arial"/>
                <w:i/>
                <w:szCs w:val="20"/>
              </w:rPr>
            </w:pPr>
            <w:r>
              <w:rPr>
                <w:rFonts w:cs="Arial"/>
                <w:i/>
                <w:szCs w:val="20"/>
              </w:rPr>
              <w:t>Saknar motsvarighet</w:t>
            </w:r>
          </w:p>
          <w:p w14:paraId="7BB341C9" w14:textId="77777777" w:rsidR="00EE04D9" w:rsidRDefault="00EE04D9" w:rsidP="0031241E">
            <w:pPr>
              <w:rPr>
                <w:rFonts w:cs="Arial"/>
                <w:i/>
                <w:szCs w:val="20"/>
              </w:rPr>
            </w:pPr>
          </w:p>
          <w:p w14:paraId="4CAA2F5A" w14:textId="60A3970E" w:rsidR="00EE04D9" w:rsidRDefault="00EE04D9" w:rsidP="0031241E">
            <w:pPr>
              <w:rPr>
                <w:rFonts w:cs="Arial"/>
                <w:i/>
                <w:szCs w:val="20"/>
              </w:rPr>
            </w:pPr>
            <w:r>
              <w:rPr>
                <w:rFonts w:cs="Arial"/>
                <w:i/>
                <w:szCs w:val="20"/>
              </w:rPr>
              <w:t>I V</w:t>
            </w:r>
            <w:ins w:id="168" w:author="Björn Genfors" w:date="2014-12-15T13:23:00Z">
              <w:r w:rsidR="00491E29">
                <w:rPr>
                  <w:rFonts w:cs="Arial"/>
                  <w:i/>
                  <w:szCs w:val="20"/>
                </w:rPr>
                <w:t>-</w:t>
              </w:r>
            </w:ins>
            <w:r>
              <w:rPr>
                <w:rFonts w:cs="Arial"/>
                <w:i/>
                <w:szCs w:val="20"/>
              </w:rPr>
              <w:t>DIM</w:t>
            </w:r>
          </w:p>
          <w:p w14:paraId="6009C8E0" w14:textId="75A9CCEE" w:rsidR="0014679C" w:rsidRPr="0014679C" w:rsidRDefault="0014679C" w:rsidP="0031241E">
            <w:pPr>
              <w:rPr>
                <w:rFonts w:cs="Arial"/>
                <w:szCs w:val="20"/>
              </w:rPr>
            </w:pPr>
            <w:r>
              <w:rPr>
                <w:rFonts w:cs="Arial"/>
                <w:szCs w:val="20"/>
              </w:rPr>
              <w:t xml:space="preserve">Referens till </w:t>
            </w:r>
            <w:ins w:id="169" w:author="Björn Genfors" w:date="2014-12-15T13:36:00Z">
              <w:r w:rsidR="00300051">
                <w:rPr>
                  <w:rFonts w:cs="Arial"/>
                  <w:szCs w:val="20"/>
                </w:rPr>
                <w:t>U</w:t>
              </w:r>
            </w:ins>
            <w:del w:id="170" w:author="Björn Genfors" w:date="2014-12-15T13:36:00Z">
              <w:r w:rsidDel="00300051">
                <w:rPr>
                  <w:rFonts w:cs="Arial"/>
                  <w:szCs w:val="20"/>
                </w:rPr>
                <w:delText>u</w:delText>
              </w:r>
            </w:del>
            <w:r>
              <w:rPr>
                <w:rFonts w:cs="Arial"/>
                <w:szCs w:val="20"/>
              </w:rPr>
              <w:t xml:space="preserve">ppgift i </w:t>
            </w:r>
            <w:proofErr w:type="spellStart"/>
            <w:r>
              <w:rPr>
                <w:rFonts w:cs="Arial"/>
                <w:szCs w:val="20"/>
              </w:rPr>
              <w:t>patientjournal.tidpunkt</w:t>
            </w:r>
            <w:proofErr w:type="spellEnd"/>
          </w:p>
        </w:tc>
      </w:tr>
      <w:tr w:rsidR="00B677FA" w:rsidRPr="00410CFC" w14:paraId="0C4CAA41" w14:textId="37BC900F" w:rsidTr="00B677FA">
        <w:trPr>
          <w:trHeight w:val="397"/>
        </w:trPr>
        <w:tc>
          <w:tcPr>
            <w:tcW w:w="3238" w:type="dxa"/>
            <w:vAlign w:val="center"/>
          </w:tcPr>
          <w:p w14:paraId="6E0D800E" w14:textId="77777777" w:rsidR="00B677FA" w:rsidRPr="006B6D62" w:rsidRDefault="00B677FA" w:rsidP="0031241E">
            <w:proofErr w:type="spellStart"/>
            <w:r>
              <w:t>ReferredInformation.type</w:t>
            </w:r>
            <w:proofErr w:type="spellEnd"/>
          </w:p>
        </w:tc>
        <w:tc>
          <w:tcPr>
            <w:tcW w:w="3533" w:type="dxa"/>
            <w:vAlign w:val="center"/>
          </w:tcPr>
          <w:p w14:paraId="16F69206" w14:textId="77777777" w:rsidR="00B677FA" w:rsidRPr="004709E5" w:rsidRDefault="00B677FA" w:rsidP="0031241E">
            <w:pPr>
              <w:rPr>
                <w:rFonts w:cs="Arial"/>
                <w:spacing w:val="-1"/>
                <w:szCs w:val="20"/>
              </w:rPr>
            </w:pPr>
            <w:r>
              <w:rPr>
                <w:rFonts w:cs="Arial"/>
                <w:i/>
                <w:szCs w:val="20"/>
              </w:rPr>
              <w:t>Saknar motsvarighet i V-TIM 2.2</w:t>
            </w:r>
          </w:p>
        </w:tc>
        <w:tc>
          <w:tcPr>
            <w:tcW w:w="3827" w:type="dxa"/>
          </w:tcPr>
          <w:p w14:paraId="40616CB5"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74942ED9" w14:textId="77777777" w:rsidR="00EE04D9" w:rsidRDefault="00EE04D9" w:rsidP="00EE04D9">
            <w:pPr>
              <w:rPr>
                <w:rFonts w:cs="Arial"/>
                <w:i/>
                <w:szCs w:val="20"/>
              </w:rPr>
            </w:pPr>
            <w:r>
              <w:rPr>
                <w:rFonts w:cs="Arial"/>
                <w:i/>
                <w:szCs w:val="20"/>
              </w:rPr>
              <w:t>Saknar motsvarighet</w:t>
            </w:r>
          </w:p>
          <w:p w14:paraId="73D62587" w14:textId="77777777" w:rsidR="00EE04D9" w:rsidRDefault="00EE04D9" w:rsidP="00EE04D9">
            <w:pPr>
              <w:rPr>
                <w:rFonts w:cs="Arial"/>
                <w:i/>
                <w:szCs w:val="20"/>
              </w:rPr>
            </w:pPr>
          </w:p>
          <w:p w14:paraId="796A9F0E" w14:textId="7EE6D14B" w:rsidR="00EE04D9" w:rsidRDefault="00EE04D9" w:rsidP="00EE04D9">
            <w:pPr>
              <w:rPr>
                <w:rFonts w:cs="Arial"/>
                <w:i/>
                <w:szCs w:val="20"/>
              </w:rPr>
            </w:pPr>
            <w:r>
              <w:rPr>
                <w:rFonts w:cs="Arial"/>
                <w:i/>
                <w:szCs w:val="20"/>
              </w:rPr>
              <w:t>I V</w:t>
            </w:r>
            <w:ins w:id="171" w:author="Björn Genfors" w:date="2014-12-15T13:23:00Z">
              <w:r w:rsidR="00491E29">
                <w:rPr>
                  <w:rFonts w:cs="Arial"/>
                  <w:i/>
                  <w:szCs w:val="20"/>
                </w:rPr>
                <w:t>-</w:t>
              </w:r>
            </w:ins>
            <w:r>
              <w:rPr>
                <w:rFonts w:cs="Arial"/>
                <w:i/>
                <w:szCs w:val="20"/>
              </w:rPr>
              <w:t>DIM</w:t>
            </w:r>
          </w:p>
          <w:p w14:paraId="57EF568E" w14:textId="0E27B0A3" w:rsidR="0014679C" w:rsidRDefault="0014679C" w:rsidP="0014679C">
            <w:pPr>
              <w:rPr>
                <w:rFonts w:cs="Arial"/>
                <w:i/>
                <w:szCs w:val="20"/>
              </w:rPr>
            </w:pPr>
            <w:r>
              <w:rPr>
                <w:rFonts w:cs="Arial"/>
                <w:szCs w:val="20"/>
              </w:rPr>
              <w:t xml:space="preserve">Referens till </w:t>
            </w:r>
            <w:ins w:id="172" w:author="Björn Genfors" w:date="2014-12-15T13:37:00Z">
              <w:r w:rsidR="00300051">
                <w:rPr>
                  <w:rFonts w:cs="Arial"/>
                  <w:szCs w:val="20"/>
                </w:rPr>
                <w:t>U</w:t>
              </w:r>
            </w:ins>
            <w:del w:id="173" w:author="Björn Genfors" w:date="2014-12-15T13:36:00Z">
              <w:r w:rsidDel="00300051">
                <w:rPr>
                  <w:rFonts w:cs="Arial"/>
                  <w:szCs w:val="20"/>
                </w:rPr>
                <w:delText>u</w:delText>
              </w:r>
            </w:del>
            <w:r>
              <w:rPr>
                <w:rFonts w:cs="Arial"/>
                <w:szCs w:val="20"/>
              </w:rPr>
              <w:t xml:space="preserve">ppgift i </w:t>
            </w:r>
            <w:proofErr w:type="spellStart"/>
            <w:r>
              <w:rPr>
                <w:rFonts w:cs="Arial"/>
                <w:szCs w:val="20"/>
              </w:rPr>
              <w:t>patientjournal.kod</w:t>
            </w:r>
            <w:proofErr w:type="spellEnd"/>
          </w:p>
        </w:tc>
      </w:tr>
      <w:tr w:rsidR="00B677FA" w:rsidRPr="00780620" w14:paraId="593B3FCC" w14:textId="70FC714F" w:rsidTr="00B677FA">
        <w:trPr>
          <w:trHeight w:val="397"/>
        </w:trPr>
        <w:tc>
          <w:tcPr>
            <w:tcW w:w="3238" w:type="dxa"/>
            <w:vAlign w:val="center"/>
          </w:tcPr>
          <w:p w14:paraId="742C2A52" w14:textId="77777777" w:rsidR="00B677FA" w:rsidRPr="006B6D62" w:rsidRDefault="00B677FA" w:rsidP="0031241E">
            <w:r>
              <w:t>InformationOwner.id</w:t>
            </w:r>
          </w:p>
        </w:tc>
        <w:tc>
          <w:tcPr>
            <w:tcW w:w="3533" w:type="dxa"/>
            <w:vAlign w:val="center"/>
          </w:tcPr>
          <w:p w14:paraId="5D607A28" w14:textId="77777777" w:rsidR="00B677FA" w:rsidRPr="004709E5" w:rsidRDefault="00B677FA" w:rsidP="0031241E">
            <w:pPr>
              <w:rPr>
                <w:szCs w:val="20"/>
              </w:rPr>
            </w:pPr>
            <w:r>
              <w:rPr>
                <w:rFonts w:cs="Arial"/>
                <w:i/>
                <w:szCs w:val="20"/>
              </w:rPr>
              <w:t>Saknar motsvarighet i V-TIM 2.2</w:t>
            </w:r>
          </w:p>
        </w:tc>
        <w:tc>
          <w:tcPr>
            <w:tcW w:w="3827" w:type="dxa"/>
          </w:tcPr>
          <w:p w14:paraId="0A64D566"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595B6087" w14:textId="77777777" w:rsidR="00EE04D9" w:rsidRDefault="00EE04D9" w:rsidP="00EE04D9">
            <w:pPr>
              <w:rPr>
                <w:rFonts w:cs="Arial"/>
                <w:i/>
                <w:szCs w:val="20"/>
              </w:rPr>
            </w:pPr>
            <w:r>
              <w:rPr>
                <w:rFonts w:cs="Arial"/>
                <w:i/>
                <w:szCs w:val="20"/>
              </w:rPr>
              <w:t>Saknar motsvarighet</w:t>
            </w:r>
          </w:p>
          <w:p w14:paraId="2192F6E8" w14:textId="77777777" w:rsidR="00EE04D9" w:rsidRDefault="00EE04D9" w:rsidP="00EE04D9">
            <w:pPr>
              <w:rPr>
                <w:rFonts w:cs="Arial"/>
                <w:i/>
                <w:szCs w:val="20"/>
              </w:rPr>
            </w:pPr>
          </w:p>
          <w:p w14:paraId="1E16F049" w14:textId="77F828F2" w:rsidR="00EE04D9" w:rsidRDefault="00EE04D9" w:rsidP="00EE04D9">
            <w:pPr>
              <w:rPr>
                <w:rFonts w:cs="Arial"/>
                <w:i/>
                <w:szCs w:val="20"/>
              </w:rPr>
            </w:pPr>
            <w:r>
              <w:rPr>
                <w:rFonts w:cs="Arial"/>
                <w:i/>
                <w:szCs w:val="20"/>
              </w:rPr>
              <w:t>I V</w:t>
            </w:r>
            <w:ins w:id="174" w:author="Björn Genfors" w:date="2014-12-15T13:23:00Z">
              <w:r w:rsidR="00491E29">
                <w:rPr>
                  <w:rFonts w:cs="Arial"/>
                  <w:i/>
                  <w:szCs w:val="20"/>
                </w:rPr>
                <w:t>-</w:t>
              </w:r>
            </w:ins>
            <w:r>
              <w:rPr>
                <w:rFonts w:cs="Arial"/>
                <w:i/>
                <w:szCs w:val="20"/>
              </w:rPr>
              <w:t>DIM</w:t>
            </w:r>
          </w:p>
          <w:p w14:paraId="1F93C75B" w14:textId="05F802A0" w:rsidR="0014679C" w:rsidRPr="0014679C" w:rsidRDefault="0014679C" w:rsidP="0031241E">
            <w:pPr>
              <w:rPr>
                <w:rFonts w:cs="Arial"/>
                <w:szCs w:val="20"/>
              </w:rPr>
            </w:pPr>
            <w:r>
              <w:rPr>
                <w:rFonts w:cs="Arial"/>
                <w:szCs w:val="20"/>
              </w:rPr>
              <w:t>Källsystem.id</w:t>
            </w:r>
          </w:p>
        </w:tc>
      </w:tr>
      <w:tr w:rsidR="00B677FA" w:rsidRPr="00410CFC" w14:paraId="5CFDE172" w14:textId="3DC72FA5" w:rsidTr="00B677FA">
        <w:trPr>
          <w:trHeight w:val="397"/>
        </w:trPr>
        <w:tc>
          <w:tcPr>
            <w:tcW w:w="3238" w:type="dxa"/>
            <w:vAlign w:val="center"/>
          </w:tcPr>
          <w:p w14:paraId="510B6B32" w14:textId="77777777" w:rsidR="00B677FA" w:rsidRPr="006B6D62" w:rsidRDefault="00B677FA" w:rsidP="0031241E">
            <w:r>
              <w:t>PerformerRole.id</w:t>
            </w:r>
          </w:p>
        </w:tc>
        <w:tc>
          <w:tcPr>
            <w:tcW w:w="3533" w:type="dxa"/>
            <w:vAlign w:val="center"/>
          </w:tcPr>
          <w:p w14:paraId="3E1C4132" w14:textId="7D12A747" w:rsidR="00B677FA" w:rsidRPr="004709E5" w:rsidRDefault="00B677FA" w:rsidP="0031241E">
            <w:pPr>
              <w:rPr>
                <w:rFonts w:cs="Arial"/>
                <w:szCs w:val="20"/>
              </w:rPr>
            </w:pPr>
            <w:r>
              <w:rPr>
                <w:rFonts w:cs="Arial"/>
                <w:i/>
                <w:szCs w:val="20"/>
              </w:rPr>
              <w:t>Saknar motsvarighet i V-TIM 2.2</w:t>
            </w:r>
          </w:p>
        </w:tc>
        <w:tc>
          <w:tcPr>
            <w:tcW w:w="3827" w:type="dxa"/>
          </w:tcPr>
          <w:p w14:paraId="710CD75D"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14AF097E" w14:textId="77777777" w:rsidR="00EE04D9" w:rsidRDefault="00EE04D9" w:rsidP="00EE04D9">
            <w:pPr>
              <w:rPr>
                <w:rFonts w:cs="Arial"/>
                <w:i/>
                <w:szCs w:val="20"/>
              </w:rPr>
            </w:pPr>
            <w:r>
              <w:rPr>
                <w:rFonts w:cs="Arial"/>
                <w:i/>
                <w:szCs w:val="20"/>
              </w:rPr>
              <w:t>Saknar motsvarighet</w:t>
            </w:r>
          </w:p>
          <w:p w14:paraId="1A0BE03F" w14:textId="77777777" w:rsidR="00EE04D9" w:rsidRDefault="00EE04D9" w:rsidP="00EE04D9">
            <w:pPr>
              <w:rPr>
                <w:rFonts w:cs="Arial"/>
                <w:i/>
                <w:szCs w:val="20"/>
              </w:rPr>
            </w:pPr>
          </w:p>
          <w:p w14:paraId="54A69093" w14:textId="0647D21D" w:rsidR="00EE04D9" w:rsidRDefault="00EE04D9" w:rsidP="00EE04D9">
            <w:pPr>
              <w:rPr>
                <w:rFonts w:cs="Arial"/>
                <w:i/>
                <w:szCs w:val="20"/>
              </w:rPr>
            </w:pPr>
            <w:r>
              <w:rPr>
                <w:rFonts w:cs="Arial"/>
                <w:i/>
                <w:szCs w:val="20"/>
              </w:rPr>
              <w:t>I V</w:t>
            </w:r>
            <w:ins w:id="175" w:author="Björn Genfors" w:date="2014-12-15T13:23:00Z">
              <w:r w:rsidR="00491E29">
                <w:rPr>
                  <w:rFonts w:cs="Arial"/>
                  <w:i/>
                  <w:szCs w:val="20"/>
                </w:rPr>
                <w:t>-</w:t>
              </w:r>
            </w:ins>
            <w:r>
              <w:rPr>
                <w:rFonts w:cs="Arial"/>
                <w:i/>
                <w:szCs w:val="20"/>
              </w:rPr>
              <w:t>DIM</w:t>
            </w:r>
          </w:p>
          <w:p w14:paraId="1D7B9DA5" w14:textId="13D493C2" w:rsidR="0014679C" w:rsidRPr="0014679C" w:rsidRDefault="0014679C" w:rsidP="0031241E">
            <w:pPr>
              <w:rPr>
                <w:rFonts w:cs="Arial"/>
                <w:szCs w:val="20"/>
              </w:rPr>
            </w:pPr>
            <w:r>
              <w:rPr>
                <w:rFonts w:cs="Arial"/>
                <w:szCs w:val="20"/>
              </w:rPr>
              <w:t>Deltagande-&gt;Roll-&gt;Professionell aktör.id eller patient.id/</w:t>
            </w:r>
            <w:proofErr w:type="spellStart"/>
            <w:r>
              <w:rPr>
                <w:rFonts w:cs="Arial"/>
                <w:szCs w:val="20"/>
              </w:rPr>
              <w:t>person.</w:t>
            </w:r>
            <w:ins w:id="176" w:author="Björn Genfors" w:date="2014-12-15T13:34:00Z">
              <w:r w:rsidR="00300051">
                <w:rPr>
                  <w:rFonts w:cs="Arial"/>
                  <w:szCs w:val="20"/>
                </w:rPr>
                <w:t>person</w:t>
              </w:r>
              <w:proofErr w:type="spellEnd"/>
              <w:r w:rsidR="00300051">
                <w:rPr>
                  <w:rFonts w:cs="Arial"/>
                  <w:szCs w:val="20"/>
                </w:rPr>
                <w:t>-</w:t>
              </w:r>
            </w:ins>
            <w:r>
              <w:rPr>
                <w:rFonts w:cs="Arial"/>
                <w:szCs w:val="20"/>
              </w:rPr>
              <w:t>id</w:t>
            </w:r>
          </w:p>
        </w:tc>
      </w:tr>
      <w:tr w:rsidR="00B677FA" w:rsidRPr="00410CFC" w14:paraId="2D9107B3" w14:textId="1328298B" w:rsidTr="00B677FA">
        <w:trPr>
          <w:trHeight w:val="397"/>
        </w:trPr>
        <w:tc>
          <w:tcPr>
            <w:tcW w:w="3238" w:type="dxa"/>
            <w:vAlign w:val="center"/>
          </w:tcPr>
          <w:p w14:paraId="12BEBACB" w14:textId="77777777" w:rsidR="00B677FA" w:rsidRPr="006B6D62" w:rsidRDefault="00B677FA" w:rsidP="0031241E">
            <w:proofErr w:type="spellStart"/>
            <w:r>
              <w:t>PerformerRole.code</w:t>
            </w:r>
            <w:proofErr w:type="spellEnd"/>
          </w:p>
        </w:tc>
        <w:tc>
          <w:tcPr>
            <w:tcW w:w="3533" w:type="dxa"/>
            <w:vAlign w:val="center"/>
          </w:tcPr>
          <w:p w14:paraId="3A10B232" w14:textId="77777777" w:rsidR="00B677FA" w:rsidRPr="00114B13" w:rsidRDefault="00B677FA" w:rsidP="0031241E">
            <w:pPr>
              <w:rPr>
                <w:rFonts w:cs="Arial"/>
                <w:szCs w:val="20"/>
              </w:rPr>
            </w:pPr>
            <w:r>
              <w:rPr>
                <w:rFonts w:cs="Arial"/>
                <w:i/>
                <w:szCs w:val="20"/>
              </w:rPr>
              <w:t>Saknar motsvarighet i V-TIM 2.2</w:t>
            </w:r>
          </w:p>
        </w:tc>
        <w:tc>
          <w:tcPr>
            <w:tcW w:w="3827" w:type="dxa"/>
          </w:tcPr>
          <w:p w14:paraId="15054061" w14:textId="77777777" w:rsidR="00EE04D9" w:rsidRDefault="00EE04D9" w:rsidP="00EE04D9">
            <w:pPr>
              <w:rPr>
                <w:rFonts w:cs="Arial"/>
                <w:i/>
                <w:szCs w:val="20"/>
              </w:rPr>
            </w:pPr>
            <w:r>
              <w:rPr>
                <w:rFonts w:cs="Arial"/>
                <w:i/>
                <w:szCs w:val="20"/>
              </w:rPr>
              <w:t xml:space="preserve">NI </w:t>
            </w:r>
            <w:proofErr w:type="gramStart"/>
            <w:r>
              <w:rPr>
                <w:rFonts w:cs="Arial"/>
                <w:i/>
                <w:szCs w:val="20"/>
              </w:rPr>
              <w:t>2015.1</w:t>
            </w:r>
            <w:proofErr w:type="gramEnd"/>
          </w:p>
          <w:p w14:paraId="05838F13" w14:textId="77777777" w:rsidR="00EE04D9" w:rsidRDefault="00EE04D9" w:rsidP="00EE04D9">
            <w:pPr>
              <w:rPr>
                <w:rFonts w:cs="Arial"/>
                <w:i/>
                <w:szCs w:val="20"/>
              </w:rPr>
            </w:pPr>
            <w:r>
              <w:rPr>
                <w:rFonts w:cs="Arial"/>
                <w:i/>
                <w:szCs w:val="20"/>
              </w:rPr>
              <w:t>Saknar motsvarighet</w:t>
            </w:r>
          </w:p>
          <w:p w14:paraId="23148A78" w14:textId="77777777" w:rsidR="00EE04D9" w:rsidRDefault="00EE04D9" w:rsidP="00EE04D9">
            <w:pPr>
              <w:rPr>
                <w:rFonts w:cs="Arial"/>
                <w:i/>
                <w:szCs w:val="20"/>
              </w:rPr>
            </w:pPr>
          </w:p>
          <w:p w14:paraId="6610EAC5" w14:textId="0C54624D" w:rsidR="00EE04D9" w:rsidRDefault="00EE04D9" w:rsidP="00EE04D9">
            <w:pPr>
              <w:rPr>
                <w:rFonts w:cs="Arial"/>
                <w:i/>
                <w:szCs w:val="20"/>
              </w:rPr>
            </w:pPr>
            <w:r>
              <w:rPr>
                <w:rFonts w:cs="Arial"/>
                <w:i/>
                <w:szCs w:val="20"/>
              </w:rPr>
              <w:t>I V</w:t>
            </w:r>
            <w:ins w:id="177" w:author="Björn Genfors" w:date="2014-12-15T13:23:00Z">
              <w:r w:rsidR="00491E29">
                <w:rPr>
                  <w:rFonts w:cs="Arial"/>
                  <w:i/>
                  <w:szCs w:val="20"/>
                </w:rPr>
                <w:t>-</w:t>
              </w:r>
            </w:ins>
            <w:r>
              <w:rPr>
                <w:rFonts w:cs="Arial"/>
                <w:i/>
                <w:szCs w:val="20"/>
              </w:rPr>
              <w:t>DIM</w:t>
            </w:r>
          </w:p>
          <w:p w14:paraId="06CE8135" w14:textId="5E119515" w:rsidR="0014679C" w:rsidRPr="0014679C" w:rsidRDefault="0014679C" w:rsidP="0031241E">
            <w:pPr>
              <w:rPr>
                <w:rFonts w:cs="Arial"/>
                <w:szCs w:val="20"/>
              </w:rPr>
            </w:pPr>
            <w:r>
              <w:rPr>
                <w:rFonts w:cs="Arial"/>
                <w:szCs w:val="20"/>
              </w:rPr>
              <w:t>Deltagande-&gt;</w:t>
            </w:r>
            <w:proofErr w:type="spellStart"/>
            <w:r>
              <w:rPr>
                <w:rFonts w:cs="Arial"/>
                <w:szCs w:val="20"/>
              </w:rPr>
              <w:t>Roll.kod</w:t>
            </w:r>
            <w:proofErr w:type="spellEnd"/>
          </w:p>
        </w:tc>
      </w:tr>
      <w:tr w:rsidR="00B677FA" w:rsidRPr="00410CFC" w14:paraId="310DDD08" w14:textId="0D669FDC" w:rsidTr="00B677FA">
        <w:trPr>
          <w:trHeight w:val="397"/>
        </w:trPr>
        <w:tc>
          <w:tcPr>
            <w:tcW w:w="3238" w:type="dxa"/>
            <w:vAlign w:val="center"/>
          </w:tcPr>
          <w:p w14:paraId="2FE12835" w14:textId="77777777" w:rsidR="00B677FA" w:rsidRPr="006B6D62" w:rsidRDefault="00B677FA" w:rsidP="0031241E">
            <w:r>
              <w:lastRenderedPageBreak/>
              <w:t>Person.id</w:t>
            </w:r>
          </w:p>
        </w:tc>
        <w:tc>
          <w:tcPr>
            <w:tcW w:w="3533" w:type="dxa"/>
            <w:vAlign w:val="center"/>
          </w:tcPr>
          <w:p w14:paraId="6BD04C59" w14:textId="613B5E72" w:rsidR="00B677FA" w:rsidRPr="00AD3724" w:rsidRDefault="00B677FA" w:rsidP="0031241E">
            <w:pPr>
              <w:rPr>
                <w:szCs w:val="20"/>
              </w:rPr>
            </w:pPr>
            <w:r>
              <w:rPr>
                <w:rFonts w:cs="Arial"/>
                <w:i/>
                <w:szCs w:val="20"/>
              </w:rPr>
              <w:t>Saknar motsvarighet i V-TIM 2.2</w:t>
            </w:r>
          </w:p>
        </w:tc>
        <w:tc>
          <w:tcPr>
            <w:tcW w:w="3827" w:type="dxa"/>
          </w:tcPr>
          <w:p w14:paraId="350F7B36" w14:textId="2D5083D3" w:rsidR="00B677FA" w:rsidRPr="00B677FA" w:rsidRDefault="00B677FA" w:rsidP="0031241E">
            <w:pPr>
              <w:rPr>
                <w:rFonts w:cs="Arial"/>
                <w:szCs w:val="20"/>
              </w:rPr>
            </w:pPr>
            <w:proofErr w:type="spellStart"/>
            <w:r>
              <w:rPr>
                <w:rFonts w:cs="Arial"/>
                <w:szCs w:val="20"/>
              </w:rPr>
              <w:t>Person.person</w:t>
            </w:r>
            <w:proofErr w:type="spellEnd"/>
            <w:r>
              <w:rPr>
                <w:rFonts w:cs="Arial"/>
                <w:szCs w:val="20"/>
              </w:rPr>
              <w:t>-id</w:t>
            </w:r>
          </w:p>
        </w:tc>
      </w:tr>
      <w:tr w:rsidR="00B677FA" w:rsidRPr="00410CFC" w14:paraId="514B163B" w14:textId="68964443" w:rsidTr="00B677FA">
        <w:trPr>
          <w:trHeight w:val="397"/>
        </w:trPr>
        <w:tc>
          <w:tcPr>
            <w:tcW w:w="3238" w:type="dxa"/>
            <w:vAlign w:val="center"/>
          </w:tcPr>
          <w:p w14:paraId="7BE5488E" w14:textId="77777777" w:rsidR="00B677FA" w:rsidRPr="006B6D62" w:rsidRDefault="00B677FA" w:rsidP="0031241E">
            <w:r>
              <w:t>Person.name</w:t>
            </w:r>
          </w:p>
        </w:tc>
        <w:tc>
          <w:tcPr>
            <w:tcW w:w="3533" w:type="dxa"/>
            <w:vAlign w:val="center"/>
          </w:tcPr>
          <w:p w14:paraId="261D68D2" w14:textId="38082708" w:rsidR="00B677FA" w:rsidRPr="00114B13" w:rsidRDefault="00B677FA" w:rsidP="0031241E">
            <w:pPr>
              <w:rPr>
                <w:szCs w:val="20"/>
              </w:rPr>
            </w:pPr>
            <w:r>
              <w:rPr>
                <w:rFonts w:cs="Arial"/>
                <w:i/>
                <w:szCs w:val="20"/>
              </w:rPr>
              <w:t>Saknar motsvarighet i V-TIM 2.2</w:t>
            </w:r>
          </w:p>
        </w:tc>
        <w:tc>
          <w:tcPr>
            <w:tcW w:w="3827" w:type="dxa"/>
          </w:tcPr>
          <w:p w14:paraId="67C5A643" w14:textId="6400D752" w:rsidR="00B677FA" w:rsidRPr="00B677FA" w:rsidRDefault="00B677FA" w:rsidP="00300051">
            <w:pPr>
              <w:rPr>
                <w:rFonts w:cs="Arial"/>
                <w:szCs w:val="20"/>
              </w:rPr>
            </w:pPr>
            <w:proofErr w:type="spellStart"/>
            <w:r>
              <w:rPr>
                <w:rFonts w:cs="Arial"/>
                <w:szCs w:val="20"/>
              </w:rPr>
              <w:t>Person.</w:t>
            </w:r>
            <w:ins w:id="178" w:author="Björn Genfors" w:date="2014-12-15T13:36:00Z">
              <w:r w:rsidR="00300051">
                <w:rPr>
                  <w:rFonts w:cs="Arial"/>
                  <w:szCs w:val="20"/>
                </w:rPr>
                <w:t>f</w:t>
              </w:r>
            </w:ins>
            <w:del w:id="179" w:author="Björn Genfors" w:date="2014-12-15T13:36:00Z">
              <w:r w:rsidDel="00300051">
                <w:rPr>
                  <w:rFonts w:cs="Arial"/>
                  <w:szCs w:val="20"/>
                </w:rPr>
                <w:delText>F</w:delText>
              </w:r>
            </w:del>
            <w:r>
              <w:rPr>
                <w:rFonts w:cs="Arial"/>
                <w:szCs w:val="20"/>
              </w:rPr>
              <w:t>örnamn</w:t>
            </w:r>
            <w:proofErr w:type="spellEnd"/>
            <w:r>
              <w:rPr>
                <w:rFonts w:cs="Arial"/>
                <w:szCs w:val="20"/>
              </w:rPr>
              <w:t xml:space="preserve">, </w:t>
            </w:r>
            <w:proofErr w:type="spellStart"/>
            <w:r>
              <w:rPr>
                <w:rFonts w:cs="Arial"/>
                <w:szCs w:val="20"/>
              </w:rPr>
              <w:t>Person.</w:t>
            </w:r>
            <w:del w:id="180" w:author="Björn Genfors" w:date="2014-12-15T13:36:00Z">
              <w:r w:rsidDel="00300051">
                <w:rPr>
                  <w:rFonts w:cs="Arial"/>
                  <w:szCs w:val="20"/>
                </w:rPr>
                <w:delText>M</w:delText>
              </w:r>
            </w:del>
            <w:ins w:id="181" w:author="Björn Genfors" w:date="2014-12-15T13:36:00Z">
              <w:r w:rsidR="00300051">
                <w:rPr>
                  <w:rFonts w:cs="Arial"/>
                  <w:szCs w:val="20"/>
                </w:rPr>
                <w:t>m</w:t>
              </w:r>
            </w:ins>
            <w:r>
              <w:rPr>
                <w:rFonts w:cs="Arial"/>
                <w:szCs w:val="20"/>
              </w:rPr>
              <w:t>ellannamn</w:t>
            </w:r>
            <w:proofErr w:type="spellEnd"/>
            <w:r>
              <w:rPr>
                <w:rFonts w:cs="Arial"/>
                <w:szCs w:val="20"/>
              </w:rPr>
              <w:t xml:space="preserve">, </w:t>
            </w:r>
            <w:proofErr w:type="spellStart"/>
            <w:r>
              <w:rPr>
                <w:rFonts w:cs="Arial"/>
                <w:szCs w:val="20"/>
              </w:rPr>
              <w:t>Person.</w:t>
            </w:r>
            <w:ins w:id="182" w:author="Björn Genfors" w:date="2014-12-15T13:36:00Z">
              <w:r w:rsidR="00300051">
                <w:rPr>
                  <w:rFonts w:cs="Arial"/>
                  <w:szCs w:val="20"/>
                </w:rPr>
                <w:t>e</w:t>
              </w:r>
            </w:ins>
            <w:del w:id="183" w:author="Björn Genfors" w:date="2014-12-15T13:36:00Z">
              <w:r w:rsidDel="00300051">
                <w:rPr>
                  <w:rFonts w:cs="Arial"/>
                  <w:szCs w:val="20"/>
                </w:rPr>
                <w:delText>E</w:delText>
              </w:r>
            </w:del>
            <w:r>
              <w:rPr>
                <w:rFonts w:cs="Arial"/>
                <w:szCs w:val="20"/>
              </w:rPr>
              <w:t>fternamn</w:t>
            </w:r>
            <w:proofErr w:type="spellEnd"/>
          </w:p>
        </w:tc>
      </w:tr>
      <w:tr w:rsidR="00B677FA" w:rsidRPr="00410CFC" w14:paraId="02C13BB4" w14:textId="1D5AC270" w:rsidTr="00B677FA">
        <w:trPr>
          <w:trHeight w:val="397"/>
        </w:trPr>
        <w:tc>
          <w:tcPr>
            <w:tcW w:w="3238" w:type="dxa"/>
            <w:vAlign w:val="center"/>
          </w:tcPr>
          <w:p w14:paraId="48A0BC63" w14:textId="77777777" w:rsidR="00B677FA" w:rsidRPr="006B6D62" w:rsidRDefault="00B677FA" w:rsidP="0031241E">
            <w:r>
              <w:t>CareUnit.id</w:t>
            </w:r>
          </w:p>
        </w:tc>
        <w:tc>
          <w:tcPr>
            <w:tcW w:w="3533" w:type="dxa"/>
            <w:vAlign w:val="center"/>
          </w:tcPr>
          <w:p w14:paraId="5967EB78" w14:textId="53DF2AEC" w:rsidR="00B677FA" w:rsidRPr="00E74F09" w:rsidRDefault="00B677FA" w:rsidP="0031241E">
            <w:pPr>
              <w:rPr>
                <w:szCs w:val="20"/>
              </w:rPr>
            </w:pPr>
            <w:r>
              <w:rPr>
                <w:szCs w:val="20"/>
              </w:rPr>
              <w:t xml:space="preserve">Sammanhang </w:t>
            </w:r>
            <w:proofErr w:type="spellStart"/>
            <w:r>
              <w:rPr>
                <w:szCs w:val="20"/>
              </w:rPr>
              <w:t>identifierare</w:t>
            </w:r>
            <w:r w:rsidRPr="00E74F09">
              <w:rPr>
                <w:szCs w:val="20"/>
              </w:rPr>
              <w:t>.vårdenhet</w:t>
            </w:r>
            <w:proofErr w:type="spellEnd"/>
            <w:r w:rsidRPr="00E74F09">
              <w:rPr>
                <w:szCs w:val="20"/>
              </w:rPr>
              <w:t xml:space="preserve"> id</w:t>
            </w:r>
          </w:p>
        </w:tc>
        <w:tc>
          <w:tcPr>
            <w:tcW w:w="3827" w:type="dxa"/>
          </w:tcPr>
          <w:p w14:paraId="13ED92D0" w14:textId="1C25F70D" w:rsidR="0014679C" w:rsidRPr="0014679C" w:rsidRDefault="0014679C" w:rsidP="00046D89">
            <w:pPr>
              <w:rPr>
                <w:i/>
                <w:szCs w:val="20"/>
              </w:rPr>
            </w:pPr>
            <w:r w:rsidRPr="0014679C">
              <w:rPr>
                <w:i/>
                <w:szCs w:val="20"/>
              </w:rPr>
              <w:t>NI 2015:1</w:t>
            </w:r>
          </w:p>
          <w:p w14:paraId="5345EF08" w14:textId="77777777" w:rsidR="00B677FA" w:rsidRDefault="00B677FA" w:rsidP="00046D89">
            <w:pPr>
              <w:rPr>
                <w:szCs w:val="20"/>
              </w:rPr>
            </w:pPr>
            <w:r>
              <w:rPr>
                <w:szCs w:val="20"/>
              </w:rPr>
              <w:t>Organisation.</w:t>
            </w:r>
            <w:r w:rsidR="00046D89">
              <w:rPr>
                <w:szCs w:val="20"/>
              </w:rPr>
              <w:t>i</w:t>
            </w:r>
            <w:r>
              <w:rPr>
                <w:szCs w:val="20"/>
              </w:rPr>
              <w:t>d</w:t>
            </w:r>
          </w:p>
          <w:p w14:paraId="5CD14CBE" w14:textId="77777777" w:rsidR="0014679C" w:rsidRDefault="0014679C" w:rsidP="0014679C">
            <w:pPr>
              <w:rPr>
                <w:rFonts w:cs="Arial"/>
                <w:szCs w:val="20"/>
              </w:rPr>
            </w:pPr>
          </w:p>
          <w:p w14:paraId="3CEFF686" w14:textId="1C4BED8E" w:rsidR="0014679C" w:rsidRPr="0014679C" w:rsidRDefault="0014679C" w:rsidP="0014679C">
            <w:pPr>
              <w:rPr>
                <w:rFonts w:cs="Arial"/>
                <w:i/>
                <w:szCs w:val="20"/>
              </w:rPr>
            </w:pPr>
            <w:r w:rsidRPr="0014679C">
              <w:rPr>
                <w:rFonts w:cs="Arial"/>
                <w:i/>
                <w:szCs w:val="20"/>
              </w:rPr>
              <w:t>I V</w:t>
            </w:r>
            <w:ins w:id="184" w:author="Björn Genfors" w:date="2014-12-15T13:23:00Z">
              <w:r w:rsidR="00491E29">
                <w:rPr>
                  <w:rFonts w:cs="Arial"/>
                  <w:i/>
                  <w:szCs w:val="20"/>
                </w:rPr>
                <w:t>-</w:t>
              </w:r>
            </w:ins>
            <w:r w:rsidRPr="0014679C">
              <w:rPr>
                <w:rFonts w:cs="Arial"/>
                <w:i/>
                <w:szCs w:val="20"/>
              </w:rPr>
              <w:t>DIM</w:t>
            </w:r>
          </w:p>
          <w:p w14:paraId="3DE20A9E" w14:textId="28C1B88E" w:rsidR="0014679C" w:rsidRDefault="0014679C" w:rsidP="00046D89">
            <w:pPr>
              <w:rPr>
                <w:szCs w:val="20"/>
              </w:rPr>
            </w:pPr>
            <w:r>
              <w:rPr>
                <w:szCs w:val="20"/>
              </w:rPr>
              <w:t>Organisation(vårdenhet)</w:t>
            </w:r>
            <w:r w:rsidR="00EE04D9">
              <w:rPr>
                <w:szCs w:val="20"/>
              </w:rPr>
              <w:t>.id</w:t>
            </w:r>
          </w:p>
        </w:tc>
      </w:tr>
      <w:tr w:rsidR="00B677FA" w:rsidRPr="00410CFC" w14:paraId="00517472" w14:textId="5368C200" w:rsidTr="00B677FA">
        <w:trPr>
          <w:trHeight w:val="397"/>
        </w:trPr>
        <w:tc>
          <w:tcPr>
            <w:tcW w:w="3238" w:type="dxa"/>
            <w:vAlign w:val="center"/>
          </w:tcPr>
          <w:p w14:paraId="4A1C2B73" w14:textId="77777777" w:rsidR="00B677FA" w:rsidRPr="006B6D62" w:rsidRDefault="00B677FA" w:rsidP="0031241E">
            <w:r>
              <w:t>CareUnit.name</w:t>
            </w:r>
          </w:p>
        </w:tc>
        <w:tc>
          <w:tcPr>
            <w:tcW w:w="3533" w:type="dxa"/>
            <w:vAlign w:val="center"/>
          </w:tcPr>
          <w:p w14:paraId="35BBCA6C" w14:textId="253B60A6" w:rsidR="00B677FA" w:rsidRPr="00E74F09" w:rsidRDefault="00B677FA" w:rsidP="0035328C">
            <w:pPr>
              <w:rPr>
                <w:szCs w:val="20"/>
              </w:rPr>
            </w:pPr>
            <w:r>
              <w:rPr>
                <w:szCs w:val="20"/>
              </w:rPr>
              <w:t xml:space="preserve">Sammanhang </w:t>
            </w:r>
            <w:proofErr w:type="spellStart"/>
            <w:r>
              <w:rPr>
                <w:szCs w:val="20"/>
              </w:rPr>
              <w:t>identifierare</w:t>
            </w:r>
            <w:r w:rsidRPr="00E74F09">
              <w:rPr>
                <w:szCs w:val="20"/>
              </w:rPr>
              <w:t>.vårdenhet</w:t>
            </w:r>
            <w:proofErr w:type="spellEnd"/>
            <w:r w:rsidRPr="00E74F09">
              <w:rPr>
                <w:szCs w:val="20"/>
              </w:rPr>
              <w:t xml:space="preserve"> namn</w:t>
            </w:r>
          </w:p>
        </w:tc>
        <w:tc>
          <w:tcPr>
            <w:tcW w:w="3827" w:type="dxa"/>
          </w:tcPr>
          <w:p w14:paraId="0A8A4148" w14:textId="49C7E7DD" w:rsidR="0014679C" w:rsidRPr="0014679C" w:rsidRDefault="0014679C" w:rsidP="00046D89">
            <w:pPr>
              <w:rPr>
                <w:i/>
                <w:szCs w:val="20"/>
              </w:rPr>
            </w:pPr>
            <w:r w:rsidRPr="0014679C">
              <w:rPr>
                <w:i/>
                <w:szCs w:val="20"/>
              </w:rPr>
              <w:t>NI 2015:1</w:t>
            </w:r>
          </w:p>
          <w:p w14:paraId="2BF685A1" w14:textId="77777777" w:rsidR="00B677FA" w:rsidRDefault="00B677FA" w:rsidP="00046D89">
            <w:pPr>
              <w:rPr>
                <w:szCs w:val="20"/>
              </w:rPr>
            </w:pPr>
            <w:proofErr w:type="spellStart"/>
            <w:r>
              <w:rPr>
                <w:szCs w:val="20"/>
              </w:rPr>
              <w:t>Organisation.</w:t>
            </w:r>
            <w:r w:rsidR="00046D89">
              <w:rPr>
                <w:szCs w:val="20"/>
              </w:rPr>
              <w:t>n</w:t>
            </w:r>
            <w:r>
              <w:rPr>
                <w:szCs w:val="20"/>
              </w:rPr>
              <w:t>amn</w:t>
            </w:r>
            <w:proofErr w:type="spellEnd"/>
          </w:p>
          <w:p w14:paraId="2B714050" w14:textId="77777777" w:rsidR="0014679C" w:rsidRDefault="0014679C" w:rsidP="00046D89">
            <w:pPr>
              <w:rPr>
                <w:szCs w:val="20"/>
              </w:rPr>
            </w:pPr>
          </w:p>
          <w:p w14:paraId="1BA2E7E7" w14:textId="27E5224D" w:rsidR="0014679C" w:rsidRDefault="0014679C" w:rsidP="00046D89">
            <w:pPr>
              <w:rPr>
                <w:i/>
                <w:szCs w:val="20"/>
              </w:rPr>
            </w:pPr>
            <w:r w:rsidRPr="0014679C">
              <w:rPr>
                <w:i/>
                <w:szCs w:val="20"/>
              </w:rPr>
              <w:t>V</w:t>
            </w:r>
            <w:ins w:id="185" w:author="Björn Genfors" w:date="2014-12-15T13:23:00Z">
              <w:r w:rsidR="00491E29">
                <w:rPr>
                  <w:i/>
                  <w:szCs w:val="20"/>
                </w:rPr>
                <w:t>-</w:t>
              </w:r>
            </w:ins>
            <w:r w:rsidRPr="0014679C">
              <w:rPr>
                <w:i/>
                <w:szCs w:val="20"/>
              </w:rPr>
              <w:t>DIM</w:t>
            </w:r>
          </w:p>
          <w:p w14:paraId="74E761C6" w14:textId="73804855" w:rsidR="0014679C" w:rsidRPr="0014679C" w:rsidRDefault="00EE04D9" w:rsidP="00EE04D9">
            <w:pPr>
              <w:rPr>
                <w:szCs w:val="20"/>
              </w:rPr>
            </w:pPr>
            <w:r>
              <w:rPr>
                <w:szCs w:val="20"/>
              </w:rPr>
              <w:t>Organisation(vårdenhet).namn</w:t>
            </w:r>
          </w:p>
        </w:tc>
      </w:tr>
      <w:tr w:rsidR="00B677FA" w:rsidRPr="006F7E12" w14:paraId="345762B4" w14:textId="47ED0B58" w:rsidTr="00B677FA">
        <w:trPr>
          <w:trHeight w:val="397"/>
        </w:trPr>
        <w:tc>
          <w:tcPr>
            <w:tcW w:w="3238" w:type="dxa"/>
            <w:vAlign w:val="center"/>
          </w:tcPr>
          <w:p w14:paraId="4FECD968" w14:textId="77777777" w:rsidR="00B677FA" w:rsidRPr="00C601A9" w:rsidRDefault="00B677FA" w:rsidP="0031241E">
            <w:pPr>
              <w:rPr>
                <w:szCs w:val="20"/>
              </w:rPr>
            </w:pPr>
            <w:r w:rsidRPr="00C601A9">
              <w:rPr>
                <w:szCs w:val="20"/>
              </w:rPr>
              <w:t>CareGiver.id</w:t>
            </w:r>
          </w:p>
        </w:tc>
        <w:tc>
          <w:tcPr>
            <w:tcW w:w="3533" w:type="dxa"/>
            <w:vAlign w:val="center"/>
          </w:tcPr>
          <w:p w14:paraId="4C5D5A20" w14:textId="23C12DD8" w:rsidR="00B677FA" w:rsidRPr="002F4534" w:rsidRDefault="00B677FA" w:rsidP="0031241E">
            <w:pPr>
              <w:rPr>
                <w:szCs w:val="20"/>
              </w:rPr>
            </w:pPr>
            <w:r>
              <w:rPr>
                <w:szCs w:val="20"/>
              </w:rPr>
              <w:t xml:space="preserve">Sammanhang </w:t>
            </w:r>
            <w:proofErr w:type="spellStart"/>
            <w:r>
              <w:rPr>
                <w:szCs w:val="20"/>
              </w:rPr>
              <w:t>identifierare</w:t>
            </w:r>
            <w:r w:rsidRPr="00E74F09">
              <w:rPr>
                <w:szCs w:val="20"/>
              </w:rPr>
              <w:t>.vårdgivare</w:t>
            </w:r>
            <w:proofErr w:type="spellEnd"/>
            <w:r w:rsidRPr="00E74F09">
              <w:rPr>
                <w:szCs w:val="20"/>
              </w:rPr>
              <w:t xml:space="preserve"> id</w:t>
            </w:r>
          </w:p>
        </w:tc>
        <w:tc>
          <w:tcPr>
            <w:tcW w:w="3827" w:type="dxa"/>
          </w:tcPr>
          <w:p w14:paraId="61B93F72" w14:textId="77777777" w:rsidR="00EE04D9" w:rsidRPr="0014679C" w:rsidRDefault="00EE04D9" w:rsidP="00EE04D9">
            <w:pPr>
              <w:rPr>
                <w:i/>
                <w:szCs w:val="20"/>
              </w:rPr>
            </w:pPr>
            <w:r w:rsidRPr="0014679C">
              <w:rPr>
                <w:i/>
                <w:szCs w:val="20"/>
              </w:rPr>
              <w:t>NI 2015:1</w:t>
            </w:r>
          </w:p>
          <w:p w14:paraId="1AC3F206" w14:textId="722BA519" w:rsidR="00EE04D9" w:rsidRDefault="00EE04D9" w:rsidP="00EE04D9">
            <w:pPr>
              <w:rPr>
                <w:szCs w:val="20"/>
              </w:rPr>
            </w:pPr>
            <w:r>
              <w:rPr>
                <w:szCs w:val="20"/>
              </w:rPr>
              <w:t>Organisation. id</w:t>
            </w:r>
          </w:p>
          <w:p w14:paraId="6A28A273" w14:textId="77777777" w:rsidR="00EE04D9" w:rsidRDefault="00EE04D9" w:rsidP="00EE04D9">
            <w:pPr>
              <w:rPr>
                <w:szCs w:val="20"/>
              </w:rPr>
            </w:pPr>
          </w:p>
          <w:p w14:paraId="33ED008D" w14:textId="1C61A2EA" w:rsidR="00EE04D9" w:rsidRDefault="00EE04D9" w:rsidP="00EE04D9">
            <w:pPr>
              <w:rPr>
                <w:i/>
                <w:szCs w:val="20"/>
              </w:rPr>
            </w:pPr>
            <w:r w:rsidRPr="0014679C">
              <w:rPr>
                <w:i/>
                <w:szCs w:val="20"/>
              </w:rPr>
              <w:t>V</w:t>
            </w:r>
            <w:ins w:id="186" w:author="Björn Genfors" w:date="2014-12-15T13:23:00Z">
              <w:r w:rsidR="00491E29">
                <w:rPr>
                  <w:i/>
                  <w:szCs w:val="20"/>
                </w:rPr>
                <w:t>-</w:t>
              </w:r>
            </w:ins>
            <w:r w:rsidRPr="0014679C">
              <w:rPr>
                <w:i/>
                <w:szCs w:val="20"/>
              </w:rPr>
              <w:t>DIM</w:t>
            </w:r>
          </w:p>
          <w:p w14:paraId="6BD91C96" w14:textId="1B63D772" w:rsidR="00B677FA" w:rsidRDefault="00B677FA" w:rsidP="00046D89">
            <w:pPr>
              <w:rPr>
                <w:szCs w:val="20"/>
              </w:rPr>
            </w:pPr>
            <w:r>
              <w:rPr>
                <w:szCs w:val="20"/>
              </w:rPr>
              <w:t>Organisation</w:t>
            </w:r>
            <w:r w:rsidR="00EE04D9">
              <w:rPr>
                <w:szCs w:val="20"/>
              </w:rPr>
              <w:t>(vårdgivare)</w:t>
            </w:r>
            <w:r>
              <w:rPr>
                <w:szCs w:val="20"/>
              </w:rPr>
              <w:t>.</w:t>
            </w:r>
            <w:r w:rsidR="00046D89">
              <w:rPr>
                <w:szCs w:val="20"/>
              </w:rPr>
              <w:t>i</w:t>
            </w:r>
            <w:r>
              <w:rPr>
                <w:szCs w:val="20"/>
              </w:rPr>
              <w:t>d</w:t>
            </w:r>
          </w:p>
        </w:tc>
      </w:tr>
      <w:tr w:rsidR="00B677FA" w:rsidRPr="006F7E12" w14:paraId="3202E757" w14:textId="14CB7DB0" w:rsidTr="00B677FA">
        <w:trPr>
          <w:trHeight w:val="397"/>
        </w:trPr>
        <w:tc>
          <w:tcPr>
            <w:tcW w:w="3238" w:type="dxa"/>
            <w:vAlign w:val="center"/>
          </w:tcPr>
          <w:p w14:paraId="17726E82" w14:textId="77777777" w:rsidR="00B677FA" w:rsidRPr="00C601A9" w:rsidRDefault="00B677FA" w:rsidP="0031241E">
            <w:pPr>
              <w:rPr>
                <w:szCs w:val="20"/>
              </w:rPr>
            </w:pPr>
            <w:r w:rsidRPr="00C601A9">
              <w:rPr>
                <w:szCs w:val="20"/>
              </w:rPr>
              <w:t>CareGiver.</w:t>
            </w:r>
            <w:r>
              <w:rPr>
                <w:szCs w:val="20"/>
              </w:rPr>
              <w:t>name</w:t>
            </w:r>
          </w:p>
        </w:tc>
        <w:tc>
          <w:tcPr>
            <w:tcW w:w="3533" w:type="dxa"/>
            <w:vAlign w:val="center"/>
          </w:tcPr>
          <w:p w14:paraId="1C061FE9" w14:textId="3E4375D8" w:rsidR="00B677FA" w:rsidRPr="00E74F09" w:rsidRDefault="00B677FA" w:rsidP="0031241E">
            <w:pPr>
              <w:rPr>
                <w:szCs w:val="20"/>
              </w:rPr>
            </w:pPr>
            <w:r>
              <w:rPr>
                <w:szCs w:val="20"/>
              </w:rPr>
              <w:t xml:space="preserve">Sammanhang </w:t>
            </w:r>
            <w:proofErr w:type="spellStart"/>
            <w:r>
              <w:rPr>
                <w:szCs w:val="20"/>
              </w:rPr>
              <w:t>identifierare</w:t>
            </w:r>
            <w:r w:rsidRPr="00E74F09">
              <w:rPr>
                <w:szCs w:val="20"/>
              </w:rPr>
              <w:t>.vårdgivare</w:t>
            </w:r>
            <w:proofErr w:type="spellEnd"/>
            <w:r w:rsidRPr="00E74F09">
              <w:rPr>
                <w:szCs w:val="20"/>
              </w:rPr>
              <w:t xml:space="preserve"> namn</w:t>
            </w:r>
          </w:p>
        </w:tc>
        <w:tc>
          <w:tcPr>
            <w:tcW w:w="3827" w:type="dxa"/>
          </w:tcPr>
          <w:p w14:paraId="263AF4D8" w14:textId="77777777" w:rsidR="00EE04D9" w:rsidRPr="0014679C" w:rsidRDefault="00EE04D9" w:rsidP="00EE04D9">
            <w:pPr>
              <w:rPr>
                <w:i/>
                <w:szCs w:val="20"/>
              </w:rPr>
            </w:pPr>
            <w:r w:rsidRPr="0014679C">
              <w:rPr>
                <w:i/>
                <w:szCs w:val="20"/>
              </w:rPr>
              <w:t>NI 2015:1</w:t>
            </w:r>
          </w:p>
          <w:p w14:paraId="3ECFD138" w14:textId="77777777" w:rsidR="00EE04D9" w:rsidRDefault="00EE04D9" w:rsidP="00EE04D9">
            <w:pPr>
              <w:rPr>
                <w:szCs w:val="20"/>
              </w:rPr>
            </w:pPr>
            <w:proofErr w:type="spellStart"/>
            <w:r>
              <w:rPr>
                <w:szCs w:val="20"/>
              </w:rPr>
              <w:t>Organisation.namn</w:t>
            </w:r>
            <w:proofErr w:type="spellEnd"/>
          </w:p>
          <w:p w14:paraId="459A2783" w14:textId="77777777" w:rsidR="00EE04D9" w:rsidRDefault="00EE04D9" w:rsidP="00EE04D9">
            <w:pPr>
              <w:rPr>
                <w:szCs w:val="20"/>
              </w:rPr>
            </w:pPr>
          </w:p>
          <w:p w14:paraId="45EAA215" w14:textId="39059B50" w:rsidR="00EE04D9" w:rsidRDefault="00EE04D9" w:rsidP="00EE04D9">
            <w:pPr>
              <w:rPr>
                <w:i/>
                <w:szCs w:val="20"/>
              </w:rPr>
            </w:pPr>
            <w:r w:rsidRPr="0014679C">
              <w:rPr>
                <w:i/>
                <w:szCs w:val="20"/>
              </w:rPr>
              <w:t>V</w:t>
            </w:r>
            <w:ins w:id="187" w:author="Björn Genfors" w:date="2014-12-15T13:23:00Z">
              <w:r w:rsidR="00491E29">
                <w:rPr>
                  <w:i/>
                  <w:szCs w:val="20"/>
                </w:rPr>
                <w:t>-</w:t>
              </w:r>
            </w:ins>
            <w:r w:rsidRPr="0014679C">
              <w:rPr>
                <w:i/>
                <w:szCs w:val="20"/>
              </w:rPr>
              <w:t>DIM</w:t>
            </w:r>
          </w:p>
          <w:p w14:paraId="5DA194EA" w14:textId="2C45BBD8" w:rsidR="00B677FA" w:rsidRDefault="00EE04D9" w:rsidP="00046D89">
            <w:pPr>
              <w:rPr>
                <w:szCs w:val="20"/>
              </w:rPr>
            </w:pPr>
            <w:r>
              <w:rPr>
                <w:szCs w:val="20"/>
              </w:rPr>
              <w:t>Organisation(vårdgivare)</w:t>
            </w:r>
            <w:r w:rsidR="00B677FA">
              <w:rPr>
                <w:szCs w:val="20"/>
              </w:rPr>
              <w:t>.</w:t>
            </w:r>
            <w:r w:rsidR="00046D89">
              <w:rPr>
                <w:szCs w:val="20"/>
              </w:rPr>
              <w:t>n</w:t>
            </w:r>
            <w:r w:rsidR="00B677FA">
              <w:rPr>
                <w:szCs w:val="20"/>
              </w:rPr>
              <w:t>amn</w:t>
            </w:r>
          </w:p>
        </w:tc>
      </w:tr>
    </w:tbl>
    <w:p w14:paraId="3471C933" w14:textId="77777777" w:rsidR="0031241E" w:rsidRPr="006C50FA" w:rsidRDefault="0031241E" w:rsidP="0031241E"/>
    <w:p w14:paraId="52F7E09E" w14:textId="77777777" w:rsidR="0031241E" w:rsidRPr="006C50FA" w:rsidRDefault="0031241E" w:rsidP="0031241E"/>
    <w:p w14:paraId="0A71019E" w14:textId="77777777" w:rsidR="0031241E" w:rsidRPr="00EB4EE9" w:rsidRDefault="0031241E" w:rsidP="0031241E">
      <w:pPr>
        <w:pStyle w:val="Rubrik2"/>
      </w:pPr>
      <w:bookmarkStart w:id="188" w:name="_Toc398042086"/>
      <w:bookmarkStart w:id="189" w:name="_Toc406145678"/>
      <w:r w:rsidRPr="00EB4EE9">
        <w:t>Formatregler</w:t>
      </w:r>
      <w:bookmarkEnd w:id="188"/>
      <w:bookmarkEnd w:id="189"/>
    </w:p>
    <w:p w14:paraId="2C57B350" w14:textId="77777777" w:rsidR="0031241E" w:rsidRPr="00EB4EE9" w:rsidRDefault="0031241E" w:rsidP="0031241E">
      <w:pPr>
        <w:pStyle w:val="Rubrik3"/>
      </w:pPr>
      <w:bookmarkStart w:id="190" w:name="_Toc372034738"/>
      <w:bookmarkStart w:id="191" w:name="_Toc374962642"/>
      <w:bookmarkStart w:id="192" w:name="_Toc398042087"/>
      <w:bookmarkStart w:id="193" w:name="_Toc406145679"/>
      <w:r w:rsidRPr="00EB4EE9">
        <w:t xml:space="preserve">Regel 1 – </w:t>
      </w:r>
      <w:proofErr w:type="spellStart"/>
      <w:r w:rsidRPr="00EB4EE9">
        <w:t>ReferredInformation.time</w:t>
      </w:r>
      <w:bookmarkEnd w:id="190"/>
      <w:bookmarkEnd w:id="191"/>
      <w:bookmarkEnd w:id="192"/>
      <w:bookmarkEnd w:id="193"/>
      <w:proofErr w:type="spellEnd"/>
    </w:p>
    <w:p w14:paraId="1F6F4CB3" w14:textId="12506D29" w:rsidR="00E47F2D" w:rsidRDefault="005D4A4E" w:rsidP="00E47F2D">
      <w:pPr>
        <w:rPr>
          <w:ins w:id="194" w:author="Björn Genfors" w:date="2014-12-15T13:55:00Z"/>
        </w:rPr>
      </w:pPr>
      <w:proofErr w:type="spellStart"/>
      <w:ins w:id="195" w:author="Björn Genfors" w:date="2014-12-15T13:41:00Z">
        <w:r>
          <w:t>ReferredInformation.time</w:t>
        </w:r>
        <w:proofErr w:type="spellEnd"/>
        <w:r>
          <w:t xml:space="preserve"> ska </w:t>
        </w:r>
      </w:ins>
      <w:ins w:id="196" w:author="Björn Genfors" w:date="2014-12-15T13:45:00Z">
        <w:r>
          <w:t>innehålla en tidpunkt</w:t>
        </w:r>
      </w:ins>
      <w:ins w:id="197" w:author="Björn Genfors" w:date="2014-12-15T13:41:00Z">
        <w:r>
          <w:t xml:space="preserve"> </w:t>
        </w:r>
      </w:ins>
      <w:ins w:id="198" w:author="Björn Genfors" w:date="2014-12-15T13:48:00Z">
        <w:r>
          <w:t>som ska</w:t>
        </w:r>
      </w:ins>
      <w:ins w:id="199" w:author="Björn Genfors" w:date="2014-12-15T13:41:00Z">
        <w:r>
          <w:t xml:space="preserve"> kunna </w:t>
        </w:r>
      </w:ins>
      <w:ins w:id="200" w:author="Björn Genfors" w:date="2014-12-15T13:46:00Z">
        <w:r>
          <w:t xml:space="preserve">användas </w:t>
        </w:r>
      </w:ins>
      <w:ins w:id="201" w:author="Björn Genfors" w:date="2014-12-15T13:42:00Z">
        <w:r>
          <w:t xml:space="preserve">som </w:t>
        </w:r>
        <w:proofErr w:type="spellStart"/>
        <w:r>
          <w:t>inparameter</w:t>
        </w:r>
        <w:proofErr w:type="spellEnd"/>
        <w:r>
          <w:t xml:space="preserve"> i </w:t>
        </w:r>
      </w:ins>
      <w:ins w:id="202" w:author="Björn Genfors" w:date="2014-12-15T13:41:00Z">
        <w:r>
          <w:t xml:space="preserve">ett </w:t>
        </w:r>
      </w:ins>
      <w:ins w:id="203" w:author="Björn Genfors" w:date="2014-12-15T13:49:00Z">
        <w:r>
          <w:t xml:space="preserve">tidsintervallbaserat </w:t>
        </w:r>
      </w:ins>
      <w:ins w:id="204" w:author="Björn Genfors" w:date="2014-12-15T13:47:00Z">
        <w:r>
          <w:t>sökvillkor</w:t>
        </w:r>
      </w:ins>
      <w:ins w:id="205" w:author="Björn Genfors" w:date="2014-12-15T13:50:00Z">
        <w:r>
          <w:t xml:space="preserve">. Poängen med denna tidpunkt är att </w:t>
        </w:r>
      </w:ins>
      <w:ins w:id="206" w:author="Björn Genfors" w:date="2014-12-15T13:51:00Z">
        <w:r w:rsidR="00ED3466">
          <w:t xml:space="preserve">kunna </w:t>
        </w:r>
      </w:ins>
      <w:ins w:id="207" w:author="Björn Genfors" w:date="2014-12-15T13:50:00Z">
        <w:r>
          <w:t xml:space="preserve">begränsa </w:t>
        </w:r>
      </w:ins>
      <w:ins w:id="208" w:author="Björn Genfors" w:date="2014-12-15T13:51:00Z">
        <w:r w:rsidR="00ED3466">
          <w:t>svarsmängden</w:t>
        </w:r>
      </w:ins>
      <w:ins w:id="209" w:author="Björn Genfors" w:date="2014-12-15T13:52:00Z">
        <w:r w:rsidR="00ED3466">
          <w:t xml:space="preserve"> inom </w:t>
        </w:r>
      </w:ins>
      <w:ins w:id="210" w:author="Björn Genfors" w:date="2014-12-15T13:55:00Z">
        <w:r w:rsidR="00E47F2D">
          <w:t xml:space="preserve">den </w:t>
        </w:r>
      </w:ins>
      <w:ins w:id="211" w:author="Björn Genfors" w:date="2014-12-15T13:52:00Z">
        <w:r w:rsidR="00ED3466">
          <w:t xml:space="preserve">refererade </w:t>
        </w:r>
      </w:ins>
      <w:ins w:id="212" w:author="Björn Genfors" w:date="2014-12-15T13:55:00Z">
        <w:r w:rsidR="00E47F2D">
          <w:t xml:space="preserve">informationsmängden </w:t>
        </w:r>
        <w:r w:rsidR="00E47F2D">
          <w:t>(</w:t>
        </w:r>
        <w:proofErr w:type="spellStart"/>
        <w:r w:rsidR="00E47F2D">
          <w:t>ReferredInformation.type</w:t>
        </w:r>
        <w:proofErr w:type="spellEnd"/>
        <w:r w:rsidR="00E47F2D">
          <w:t>) på sådant sätt att om angiven tidpunkt (</w:t>
        </w:r>
        <w:proofErr w:type="spellStart"/>
        <w:r w:rsidR="00E47F2D">
          <w:t>ReferredInformation.time</w:t>
        </w:r>
        <w:proofErr w:type="spellEnd"/>
        <w:r w:rsidR="00E47F2D">
          <w:t>) inkluderas i sökvillkoret kommer refererad information (</w:t>
        </w:r>
      </w:ins>
      <w:ins w:id="213" w:author="Björn Genfors" w:date="2014-12-15T13:56:00Z">
        <w:r w:rsidR="00E47F2D">
          <w:t>ReferredInformaion.id) att returneras.</w:t>
        </w:r>
      </w:ins>
    </w:p>
    <w:p w14:paraId="3B86BE48" w14:textId="635C4577" w:rsidR="0031241E" w:rsidDel="00E47F2D" w:rsidRDefault="0031241E" w:rsidP="0031241E">
      <w:pPr>
        <w:rPr>
          <w:del w:id="214" w:author="Björn Genfors" w:date="2014-12-15T13:57:00Z"/>
        </w:rPr>
      </w:pPr>
      <w:del w:id="215" w:author="Björn Genfors" w:date="2014-12-15T13:57:00Z">
        <w:r w:rsidDel="00E47F2D">
          <w:delText>För producent ska detta svar innehålla en given tidpunkt där denna avgörs på följande faktorer för att kunna passa in inom den för anropande tidsintervallbaserad sökparameter:</w:delText>
        </w:r>
      </w:del>
    </w:p>
    <w:p w14:paraId="3B3EAF2A" w14:textId="65E1CDA1" w:rsidR="0031241E" w:rsidDel="00E47F2D" w:rsidRDefault="0031241E" w:rsidP="0031241E">
      <w:pPr>
        <w:pStyle w:val="Liststycke"/>
        <w:numPr>
          <w:ilvl w:val="0"/>
          <w:numId w:val="30"/>
        </w:numPr>
        <w:rPr>
          <w:del w:id="216" w:author="Björn Genfors" w:date="2014-12-15T13:57:00Z"/>
        </w:rPr>
      </w:pPr>
      <w:del w:id="217" w:author="Björn Genfors" w:date="2014-12-15T13:57:00Z">
        <w:r w:rsidDel="00E47F2D">
          <w:delText>Där start- och sluttid ryms inom sökt tidsintervall. Starttid anges som ReferredInformation.time.</w:delText>
        </w:r>
      </w:del>
    </w:p>
    <w:p w14:paraId="6ED2C462" w14:textId="1E188338" w:rsidR="0031241E" w:rsidDel="00E47F2D" w:rsidRDefault="0031241E" w:rsidP="0031241E">
      <w:pPr>
        <w:pStyle w:val="Liststycke"/>
        <w:numPr>
          <w:ilvl w:val="0"/>
          <w:numId w:val="30"/>
        </w:numPr>
        <w:rPr>
          <w:del w:id="218" w:author="Björn Genfors" w:date="2014-12-15T13:57:00Z"/>
        </w:rPr>
      </w:pPr>
      <w:del w:id="219" w:author="Björn Genfors" w:date="2014-12-15T13:57:00Z">
        <w:r w:rsidDel="00E47F2D">
          <w:lastRenderedPageBreak/>
          <w:delText>Där endast starttid ryms inom sökt tidsintervall. Starttid anges som ReferredInformation.time.</w:delText>
        </w:r>
      </w:del>
    </w:p>
    <w:p w14:paraId="26C4D38C" w14:textId="31F345F6" w:rsidR="0031241E" w:rsidDel="00E47F2D" w:rsidRDefault="0031241E" w:rsidP="0031241E">
      <w:pPr>
        <w:pStyle w:val="Liststycke"/>
        <w:numPr>
          <w:ilvl w:val="0"/>
          <w:numId w:val="30"/>
        </w:numPr>
        <w:rPr>
          <w:del w:id="220" w:author="Björn Genfors" w:date="2014-12-15T13:57:00Z"/>
        </w:rPr>
      </w:pPr>
      <w:del w:id="221" w:author="Björn Genfors" w:date="2014-12-15T13:57:00Z">
        <w:r w:rsidDel="00E47F2D">
          <w:delText xml:space="preserve">Där endast sluttid ryms inom sökt tidsintervall. </w:delText>
        </w:r>
      </w:del>
      <w:del w:id="222" w:author="Björn Genfors" w:date="2014-12-15T13:40:00Z">
        <w:r w:rsidDel="005D4A4E">
          <w:delText xml:space="preserve">Starttid </w:delText>
        </w:r>
      </w:del>
      <w:del w:id="223" w:author="Björn Genfors" w:date="2014-12-15T13:57:00Z">
        <w:r w:rsidDel="00E47F2D">
          <w:delText>anges som ReferredInformation.time.</w:delText>
        </w:r>
      </w:del>
    </w:p>
    <w:p w14:paraId="67F463B8" w14:textId="29043927" w:rsidR="0031241E" w:rsidDel="00E47F2D" w:rsidRDefault="0031241E" w:rsidP="0031241E">
      <w:pPr>
        <w:pStyle w:val="Liststycke"/>
        <w:numPr>
          <w:ilvl w:val="0"/>
          <w:numId w:val="30"/>
        </w:numPr>
        <w:rPr>
          <w:del w:id="224" w:author="Björn Genfors" w:date="2014-12-15T13:57:00Z"/>
        </w:rPr>
      </w:pPr>
      <w:del w:id="225" w:author="Björn Genfors" w:date="2014-12-15T13:57:00Z">
        <w:r w:rsidDel="00E47F2D">
          <w:delText>Där varken start- och sluttid ryms inom sökt tidsintervall men sträcker sig över denna tidsperiod. Starttid anges som ReferredInformation.time.</w:delText>
        </w:r>
      </w:del>
    </w:p>
    <w:p w14:paraId="1E19B37B" w14:textId="0F8A1656" w:rsidR="0039481C" w:rsidRPr="002F2D14" w:rsidDel="00E47F2D" w:rsidRDefault="0031241E" w:rsidP="0039481C">
      <w:pPr>
        <w:pStyle w:val="Liststycke"/>
        <w:numPr>
          <w:ilvl w:val="0"/>
          <w:numId w:val="30"/>
        </w:numPr>
        <w:rPr>
          <w:del w:id="226" w:author="Björn Genfors" w:date="2014-12-15T13:57:00Z"/>
        </w:rPr>
      </w:pPr>
      <w:del w:id="227" w:author="Björn Genfors" w:date="2014-12-15T13:57:00Z">
        <w:r w:rsidDel="00E47F2D">
          <w:delText>Där det endast finns en starttid angiven men denna inte ryms inom sökt tidsintervall. Starttid anges som ReferredInformation.time.</w:delText>
        </w:r>
      </w:del>
    </w:p>
    <w:p w14:paraId="5B073D2A" w14:textId="77777777" w:rsidR="0039481C" w:rsidRDefault="0039481C" w:rsidP="0039481C">
      <w:pPr>
        <w:spacing w:line="240" w:lineRule="auto"/>
        <w:rPr>
          <w:rFonts w:eastAsia="Times New Roman"/>
          <w:bCs/>
          <w:sz w:val="30"/>
          <w:szCs w:val="28"/>
        </w:rPr>
      </w:pPr>
      <w:r>
        <w:br w:type="page"/>
      </w:r>
    </w:p>
    <w:p w14:paraId="0FABE7A7" w14:textId="77C32CCB" w:rsidR="007A3042" w:rsidRDefault="0039481C" w:rsidP="007A3042">
      <w:pPr>
        <w:pStyle w:val="Rubrik1"/>
      </w:pPr>
      <w:bookmarkStart w:id="228" w:name="_Toc357754858"/>
      <w:bookmarkStart w:id="229" w:name="_Toc243452569"/>
      <w:bookmarkStart w:id="230" w:name="_Toc406145680"/>
      <w:r>
        <w:lastRenderedPageBreak/>
        <w:t>Tjänstekontrakt</w:t>
      </w:r>
      <w:bookmarkEnd w:id="123"/>
      <w:bookmarkEnd w:id="228"/>
      <w:bookmarkEnd w:id="229"/>
      <w:bookmarkEnd w:id="230"/>
    </w:p>
    <w:p w14:paraId="50E2A8F7" w14:textId="77777777" w:rsidR="007A3042" w:rsidRPr="00A15D1A" w:rsidRDefault="007A3042" w:rsidP="007A3042">
      <w:pPr>
        <w:pStyle w:val="Rubrik2"/>
      </w:pPr>
      <w:bookmarkStart w:id="231" w:name="_Toc398042089"/>
      <w:bookmarkStart w:id="232" w:name="_Toc406145681"/>
      <w:proofErr w:type="spellStart"/>
      <w:r w:rsidRPr="00A15D1A">
        <w:t>GetObservation</w:t>
      </w:r>
      <w:bookmarkEnd w:id="231"/>
      <w:bookmarkEnd w:id="232"/>
      <w:proofErr w:type="spellEnd"/>
    </w:p>
    <w:p w14:paraId="2278E785" w14:textId="2AFBB650" w:rsidR="007A3042" w:rsidRPr="006F19B8" w:rsidRDefault="007A3042" w:rsidP="006F19B8">
      <w:bookmarkStart w:id="233" w:name="_Toc397004158"/>
      <w:bookmarkStart w:id="234" w:name="_Toc398042090"/>
      <w:r w:rsidRPr="006F19B8">
        <w:t xml:space="preserve">Detta tjänstekontrakt hämtar </w:t>
      </w:r>
      <w:r w:rsidR="009A5A79" w:rsidRPr="006F19B8">
        <w:t>ut kodade observationer rörande en patient</w:t>
      </w:r>
      <w:r w:rsidRPr="006F19B8">
        <w:t xml:space="preserve">. </w:t>
      </w:r>
      <w:r w:rsidR="009A5A79" w:rsidRPr="006F19B8">
        <w:t>Den praktiska tillämpningen detta kontrakt beskrivs</w:t>
      </w:r>
      <w:r w:rsidRPr="006F19B8">
        <w:t xml:space="preserve"> i särskilda tillämpningsanvisningar</w:t>
      </w:r>
      <w:r w:rsidR="009A5A79" w:rsidRPr="006F19B8">
        <w:t xml:space="preserve"> och </w:t>
      </w:r>
      <w:r w:rsidR="004A7BB2">
        <w:t>tillämpade</w:t>
      </w:r>
      <w:r w:rsidR="009A5A79" w:rsidRPr="006F19B8">
        <w:t xml:space="preserve"> modeller</w:t>
      </w:r>
      <w:r w:rsidRPr="006F19B8">
        <w:t xml:space="preserve">, t.ex. </w:t>
      </w:r>
      <w:r w:rsidR="009A5A79" w:rsidRPr="006F19B8">
        <w:t xml:space="preserve">tillämpningsanvisning för </w:t>
      </w:r>
      <w:r w:rsidRPr="006F19B8">
        <w:t>diagnos</w:t>
      </w:r>
      <w:r w:rsidR="009A5A79" w:rsidRPr="006F19B8">
        <w:t>er kodade enligt ICD-10-SE</w:t>
      </w:r>
      <w:r w:rsidRPr="006F19B8">
        <w:t>.</w:t>
      </w:r>
      <w:del w:id="235" w:author="Björn Genfors" w:date="2014-12-15T13:57:00Z">
        <w:r w:rsidRPr="006F19B8" w:rsidDel="00E47F2D">
          <w:delText xml:space="preserve"> </w:delText>
        </w:r>
      </w:del>
      <w:bookmarkEnd w:id="233"/>
      <w:bookmarkEnd w:id="234"/>
    </w:p>
    <w:p w14:paraId="1356A05A" w14:textId="77777777" w:rsidR="007A3042" w:rsidRDefault="007A3042" w:rsidP="007A3042"/>
    <w:p w14:paraId="7D5257A9" w14:textId="33437408" w:rsidR="007A3042" w:rsidRDefault="007A3042" w:rsidP="007A3042">
      <w:r>
        <w:t xml:space="preserve">En </w:t>
      </w:r>
      <w:r w:rsidR="003945CD">
        <w:t xml:space="preserve">typ av </w:t>
      </w:r>
      <w:r>
        <w:t xml:space="preserve">observation kan </w:t>
      </w:r>
      <w:r w:rsidR="003945CD">
        <w:t xml:space="preserve">exempelvis vara ett kliniskt fynd eller en huvuddiagnos. Värdeattributet innehåller </w:t>
      </w:r>
      <w:del w:id="236" w:author="Björn Genfors" w:date="2014-12-15T14:01:00Z">
        <w:r w:rsidDel="00E47F2D">
          <w:delText xml:space="preserve">mer detaljerad information bakom </w:delText>
        </w:r>
      </w:del>
      <w:ins w:id="237" w:author="Björn Genfors" w:date="2014-12-15T14:01:00Z">
        <w:r w:rsidR="00E47F2D">
          <w:t xml:space="preserve">den faktiska </w:t>
        </w:r>
      </w:ins>
      <w:r>
        <w:t>observationen</w:t>
      </w:r>
      <w:del w:id="238" w:author="Björn Genfors" w:date="2014-12-15T14:01:00Z">
        <w:r w:rsidDel="00E47F2D">
          <w:delText xml:space="preserve"> i sin helhet</w:delText>
        </w:r>
      </w:del>
      <w:r>
        <w:t xml:space="preserve">, t.ex. </w:t>
      </w:r>
      <w:del w:id="239" w:author="Björn Genfors" w:date="2014-12-15T14:02:00Z">
        <w:r w:rsidDel="00D22DD0">
          <w:delText xml:space="preserve">blåsa på kind </w:delText>
        </w:r>
      </w:del>
      <w:ins w:id="240" w:author="Björn Genfors" w:date="2014-12-15T14:02:00Z">
        <w:r w:rsidR="00D22DD0">
          <w:t>”</w:t>
        </w:r>
        <w:proofErr w:type="spellStart"/>
        <w:r w:rsidR="00D22DD0">
          <w:t>ankylos</w:t>
        </w:r>
        <w:proofErr w:type="spellEnd"/>
        <w:r w:rsidR="00D22DD0">
          <w:t xml:space="preserve"> på tand” </w:t>
        </w:r>
      </w:ins>
      <w:r w:rsidR="006C6C6B">
        <w:t xml:space="preserve">kodat med en </w:t>
      </w:r>
      <w:proofErr w:type="spellStart"/>
      <w:r w:rsidR="006C6C6B">
        <w:t>Snomed</w:t>
      </w:r>
      <w:proofErr w:type="spellEnd"/>
      <w:r w:rsidR="006C6C6B">
        <w:t xml:space="preserve"> CT</w:t>
      </w:r>
      <w:r w:rsidR="00D22DD0">
        <w:t>-</w:t>
      </w:r>
      <w:r w:rsidR="006C6C6B">
        <w:t>kod</w:t>
      </w:r>
      <w:del w:id="241" w:author="Björn Genfors" w:date="2014-12-15T14:03:00Z">
        <w:r w:rsidR="006C6C6B" w:rsidDel="00D22DD0">
          <w:delText xml:space="preserve"> </w:delText>
        </w:r>
        <w:r w:rsidDel="00D22DD0">
          <w:delText xml:space="preserve">eller diabetes </w:delText>
        </w:r>
        <w:r w:rsidR="006C6C6B" w:rsidDel="00D22DD0">
          <w:delText>typ-1 i attributet värde/value</w:delText>
        </w:r>
      </w:del>
      <w:r>
        <w:t>.</w:t>
      </w:r>
      <w:r w:rsidR="004A7BB2">
        <w:t xml:space="preserve"> Om observationen består av något som är uppmätt så beskrivs vad som uppmätts i attributet </w:t>
      </w:r>
      <w:proofErr w:type="spellStart"/>
      <w:r w:rsidR="004A7BB2">
        <w:t>Observation.</w:t>
      </w:r>
      <w:r w:rsidR="00046D89">
        <w:t>type</w:t>
      </w:r>
      <w:proofErr w:type="spellEnd"/>
      <w:r w:rsidR="004A7BB2">
        <w:t>/</w:t>
      </w:r>
      <w:r w:rsidR="00046D89">
        <w:t>typ</w:t>
      </w:r>
      <w:r w:rsidR="004A7BB2">
        <w:t xml:space="preserve"> </w:t>
      </w:r>
      <w:ins w:id="242" w:author="Björn Genfors" w:date="2014-12-15T14:04:00Z">
        <w:r w:rsidR="00D22DD0">
          <w:t xml:space="preserve">(exempelvis diastoliskt blodtryck) </w:t>
        </w:r>
      </w:ins>
      <w:r w:rsidR="004A7BB2">
        <w:t xml:space="preserve">och resultatet av mätningen i </w:t>
      </w:r>
      <w:proofErr w:type="spellStart"/>
      <w:r w:rsidR="004A7BB2">
        <w:t>Observation.</w:t>
      </w:r>
      <w:r w:rsidR="00046D89">
        <w:t>v</w:t>
      </w:r>
      <w:r w:rsidR="004A7BB2">
        <w:t>alue</w:t>
      </w:r>
      <w:proofErr w:type="spellEnd"/>
      <w:r w:rsidR="004A7BB2">
        <w:t>/</w:t>
      </w:r>
      <w:r w:rsidR="00046D89">
        <w:t>v</w:t>
      </w:r>
      <w:r w:rsidR="004A7BB2">
        <w:t>ärde</w:t>
      </w:r>
      <w:ins w:id="243" w:author="Björn Genfors" w:date="2014-12-15T14:04:00Z">
        <w:r w:rsidR="00D22DD0">
          <w:t xml:space="preserve"> (exempelvis 90 </w:t>
        </w:r>
        <w:proofErr w:type="spellStart"/>
        <w:r w:rsidR="00D22DD0">
          <w:t>mmHg</w:t>
        </w:r>
        <w:proofErr w:type="spellEnd"/>
        <w:r w:rsidR="00D22DD0">
          <w:t>)</w:t>
        </w:r>
      </w:ins>
      <w:r w:rsidR="004A7BB2">
        <w:t>.</w:t>
      </w:r>
    </w:p>
    <w:p w14:paraId="5AF9ECB9" w14:textId="77777777" w:rsidR="007A3042" w:rsidRDefault="007A3042" w:rsidP="007A3042"/>
    <w:p w14:paraId="40FB58A3" w14:textId="6BFE85C1" w:rsidR="007A3042" w:rsidRDefault="007A3042" w:rsidP="007A3042">
      <w:r>
        <w:t xml:space="preserve">Meddelandemodell från </w:t>
      </w:r>
      <w:r w:rsidR="003F5BDE">
        <w:t>stycke</w:t>
      </w:r>
      <w:r>
        <w:t xml:space="preserve"> </w:t>
      </w:r>
      <w:r w:rsidR="003F5BDE">
        <w:fldChar w:fldCharType="begin"/>
      </w:r>
      <w:r w:rsidR="003F5BDE">
        <w:instrText xml:space="preserve"> REF _Ref405446111 \r \h </w:instrText>
      </w:r>
      <w:r w:rsidR="003F5BDE">
        <w:fldChar w:fldCharType="separate"/>
      </w:r>
      <w:r w:rsidR="003F5BDE">
        <w:t>5.1</w:t>
      </w:r>
      <w:r w:rsidR="003F5BDE">
        <w:fldChar w:fldCharType="end"/>
      </w:r>
      <w:r w:rsidR="003F5BDE">
        <w:t xml:space="preserve"> </w:t>
      </w:r>
      <w:r w:rsidR="003F5BDE">
        <w:fldChar w:fldCharType="begin"/>
      </w:r>
      <w:r w:rsidR="003F5BDE">
        <w:instrText xml:space="preserve"> REF _Ref405446118 \h </w:instrText>
      </w:r>
      <w:r w:rsidR="003F5BDE">
        <w:fldChar w:fldCharType="separate"/>
      </w:r>
      <w:r w:rsidR="003F5BDE">
        <w:t>V-MIM - Observationer</w:t>
      </w:r>
      <w:r w:rsidR="003F5BDE">
        <w:fldChar w:fldCharType="end"/>
      </w:r>
      <w:r w:rsidR="003F5BDE">
        <w:t xml:space="preserve"> </w:t>
      </w:r>
      <w:r>
        <w:t>motsvarar svarsmeddelandet för detta tjänstekontrakt.</w:t>
      </w:r>
      <w:r w:rsidR="003F5BDE">
        <w:t xml:space="preserve"> Kopplingen mellan V-MIM enligt NI </w:t>
      </w:r>
      <w:proofErr w:type="gramStart"/>
      <w:r w:rsidR="00F6168C">
        <w:t>2015.1</w:t>
      </w:r>
      <w:proofErr w:type="gramEnd"/>
      <w:r w:rsidR="003F5BDE">
        <w:t xml:space="preserve"> och de tekniska engelska namnen visas i tabellen i samma avsnitt.</w:t>
      </w:r>
    </w:p>
    <w:p w14:paraId="0584407B" w14:textId="77777777" w:rsidR="007A3042" w:rsidRPr="00C83567" w:rsidRDefault="007A3042" w:rsidP="007A3042">
      <w:pPr>
        <w:rPr>
          <w:color w:val="4F81BD" w:themeColor="accent1"/>
        </w:rPr>
      </w:pPr>
    </w:p>
    <w:p w14:paraId="3DAA6B4D" w14:textId="77777777" w:rsidR="007A3042" w:rsidRDefault="007A3042" w:rsidP="007A3042">
      <w:pPr>
        <w:pStyle w:val="Rubrik3"/>
      </w:pPr>
      <w:bookmarkStart w:id="244" w:name="_Toc398042091"/>
      <w:bookmarkStart w:id="245" w:name="_Toc406145682"/>
      <w:r>
        <w:t>Version</w:t>
      </w:r>
      <w:bookmarkEnd w:id="244"/>
      <w:bookmarkEnd w:id="245"/>
    </w:p>
    <w:p w14:paraId="4DE340CA" w14:textId="77777777" w:rsidR="007A3042" w:rsidRDefault="007A3042" w:rsidP="007A3042">
      <w:r>
        <w:t>1.0</w:t>
      </w:r>
    </w:p>
    <w:p w14:paraId="22395ABA" w14:textId="77777777" w:rsidR="007A3042" w:rsidRPr="00C55071" w:rsidRDefault="007A3042" w:rsidP="007A3042"/>
    <w:p w14:paraId="0D5A6724" w14:textId="77777777" w:rsidR="007A3042" w:rsidRDefault="007A3042" w:rsidP="007A3042">
      <w:pPr>
        <w:pStyle w:val="Rubrik3"/>
      </w:pPr>
      <w:bookmarkStart w:id="246" w:name="_Toc398042092"/>
      <w:bookmarkStart w:id="247" w:name="_Toc406145683"/>
      <w:r>
        <w:t>Fältregler</w:t>
      </w:r>
      <w:bookmarkEnd w:id="246"/>
      <w:bookmarkEnd w:id="247"/>
    </w:p>
    <w:p w14:paraId="60339430" w14:textId="77777777" w:rsidR="007A3042" w:rsidRDefault="007A3042" w:rsidP="007A3042">
      <w:r>
        <w:t xml:space="preserve">Nedanstående tabell beskriver varje element i begäran och svar. Har namnet en * finns ytterligare regler för detta element och beskrivs mer i detalj i stycket Regler. </w:t>
      </w:r>
    </w:p>
    <w:p w14:paraId="400345D2" w14:textId="3B89F56F" w:rsidR="00432C82" w:rsidRDefault="00432C82" w:rsidP="00432C82">
      <w:pPr>
        <w:pStyle w:val="Rubrik5"/>
      </w:pPr>
      <w:r>
        <w:t>Begäran</w:t>
      </w:r>
    </w:p>
    <w:p w14:paraId="35C8D38C" w14:textId="77777777" w:rsidR="007A3042" w:rsidRDefault="007A3042" w:rsidP="007A3042"/>
    <w:tbl>
      <w:tblPr>
        <w:tblpPr w:leftFromText="141" w:rightFromText="141" w:vertAnchor="text" w:tblpY="1"/>
        <w:tblOverlap w:val="neve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2037"/>
        <w:gridCol w:w="2925"/>
        <w:gridCol w:w="1617"/>
        <w:tblGridChange w:id="248">
          <w:tblGrid>
            <w:gridCol w:w="2943"/>
            <w:gridCol w:w="2037"/>
            <w:gridCol w:w="2925"/>
            <w:gridCol w:w="1617"/>
          </w:tblGrid>
        </w:tblGridChange>
      </w:tblGrid>
      <w:tr w:rsidR="007A3042" w:rsidRPr="00F71DFD" w14:paraId="050FB730" w14:textId="77777777" w:rsidTr="00621012">
        <w:tc>
          <w:tcPr>
            <w:tcW w:w="2943" w:type="dxa"/>
            <w:shd w:val="clear" w:color="auto" w:fill="D9D9D9" w:themeFill="background1" w:themeFillShade="D9"/>
          </w:tcPr>
          <w:p w14:paraId="74688117" w14:textId="77777777" w:rsidR="007A3042" w:rsidRPr="00F71DFD" w:rsidRDefault="007A3042" w:rsidP="00621012">
            <w:pPr>
              <w:rPr>
                <w:b/>
              </w:rPr>
            </w:pPr>
            <w:r w:rsidRPr="00F71DFD">
              <w:rPr>
                <w:b/>
              </w:rPr>
              <w:t>Namn</w:t>
            </w:r>
          </w:p>
        </w:tc>
        <w:tc>
          <w:tcPr>
            <w:tcW w:w="2037" w:type="dxa"/>
            <w:shd w:val="clear" w:color="auto" w:fill="D9D9D9" w:themeFill="background1" w:themeFillShade="D9"/>
          </w:tcPr>
          <w:p w14:paraId="682D4A63" w14:textId="77777777" w:rsidR="007A3042" w:rsidRPr="00F71DFD" w:rsidRDefault="007A3042" w:rsidP="00621012">
            <w:pPr>
              <w:rPr>
                <w:b/>
              </w:rPr>
            </w:pPr>
            <w:r w:rsidRPr="00F71DFD">
              <w:rPr>
                <w:b/>
              </w:rPr>
              <w:t>Typ</w:t>
            </w:r>
          </w:p>
        </w:tc>
        <w:tc>
          <w:tcPr>
            <w:tcW w:w="2925" w:type="dxa"/>
            <w:shd w:val="clear" w:color="auto" w:fill="D9D9D9" w:themeFill="background1" w:themeFillShade="D9"/>
          </w:tcPr>
          <w:p w14:paraId="2C8B9BB2" w14:textId="77777777" w:rsidR="007A3042" w:rsidRPr="00F71DFD" w:rsidRDefault="007A3042" w:rsidP="00621012">
            <w:pPr>
              <w:rPr>
                <w:b/>
              </w:rPr>
            </w:pPr>
            <w:r w:rsidRPr="00F71DFD">
              <w:rPr>
                <w:b/>
              </w:rPr>
              <w:t>Beskrivning</w:t>
            </w:r>
          </w:p>
        </w:tc>
        <w:tc>
          <w:tcPr>
            <w:tcW w:w="1617" w:type="dxa"/>
            <w:shd w:val="clear" w:color="auto" w:fill="D9D9D9" w:themeFill="background1" w:themeFillShade="D9"/>
          </w:tcPr>
          <w:p w14:paraId="02E0CC71" w14:textId="77777777" w:rsidR="007A3042" w:rsidRPr="00F71DFD" w:rsidRDefault="007A3042" w:rsidP="00621012">
            <w:pPr>
              <w:rPr>
                <w:b/>
              </w:rPr>
            </w:pPr>
            <w:r w:rsidRPr="00F71DFD">
              <w:rPr>
                <w:b/>
              </w:rPr>
              <w:t>Kardinalitet</w:t>
            </w:r>
          </w:p>
        </w:tc>
      </w:tr>
      <w:tr w:rsidR="007A3042" w:rsidRPr="008345BA" w14:paraId="53680EB2" w14:textId="77777777" w:rsidTr="00621012">
        <w:tc>
          <w:tcPr>
            <w:tcW w:w="2943" w:type="dxa"/>
          </w:tcPr>
          <w:p w14:paraId="09E51DCB" w14:textId="77777777" w:rsidR="007A3042" w:rsidRPr="008345BA" w:rsidRDefault="007A3042" w:rsidP="00621012">
            <w:proofErr w:type="spellStart"/>
            <w:r w:rsidRPr="008345BA">
              <w:t>patientId</w:t>
            </w:r>
            <w:proofErr w:type="spellEnd"/>
            <w:r>
              <w:t>*</w:t>
            </w:r>
          </w:p>
        </w:tc>
        <w:tc>
          <w:tcPr>
            <w:tcW w:w="2037" w:type="dxa"/>
          </w:tcPr>
          <w:p w14:paraId="35B4B170" w14:textId="77777777" w:rsidR="007A3042" w:rsidRPr="008345BA" w:rsidRDefault="007A3042" w:rsidP="00621012">
            <w:proofErr w:type="spellStart"/>
            <w:r w:rsidRPr="008345BA">
              <w:t>IIType</w:t>
            </w:r>
            <w:proofErr w:type="spellEnd"/>
          </w:p>
        </w:tc>
        <w:tc>
          <w:tcPr>
            <w:tcW w:w="2925" w:type="dxa"/>
          </w:tcPr>
          <w:p w14:paraId="7007F478" w14:textId="77777777" w:rsidR="007A3042" w:rsidRDefault="007A3042" w:rsidP="00621012">
            <w:r w:rsidRPr="008345BA">
              <w:t>Id för patienten.</w:t>
            </w:r>
          </w:p>
          <w:p w14:paraId="7C3A972D" w14:textId="77777777" w:rsidR="007A3042" w:rsidRPr="006F1801" w:rsidRDefault="007A3042" w:rsidP="00621012">
            <w:r w:rsidRPr="00E74818">
              <w:rPr>
                <w:b/>
              </w:rPr>
              <w:t>(Fält 1)</w:t>
            </w:r>
          </w:p>
        </w:tc>
        <w:tc>
          <w:tcPr>
            <w:tcW w:w="1617" w:type="dxa"/>
          </w:tcPr>
          <w:p w14:paraId="6EC695A7" w14:textId="77777777" w:rsidR="007A3042" w:rsidRPr="008345BA" w:rsidRDefault="007A3042" w:rsidP="00621012">
            <w:r w:rsidRPr="008345BA">
              <w:t>1</w:t>
            </w:r>
          </w:p>
        </w:tc>
      </w:tr>
      <w:tr w:rsidR="007A3042" w:rsidRPr="00FE0141" w14:paraId="36134CCA" w14:textId="77777777" w:rsidTr="00621012">
        <w:tc>
          <w:tcPr>
            <w:tcW w:w="2943" w:type="dxa"/>
          </w:tcPr>
          <w:p w14:paraId="5A089336" w14:textId="77777777" w:rsidR="007A3042" w:rsidRPr="00C93E52" w:rsidRDefault="007A3042" w:rsidP="00621012">
            <w:proofErr w:type="spellStart"/>
            <w:r w:rsidRPr="00C93E52">
              <w:t>patientId.root</w:t>
            </w:r>
            <w:proofErr w:type="spellEnd"/>
          </w:p>
        </w:tc>
        <w:tc>
          <w:tcPr>
            <w:tcW w:w="2037" w:type="dxa"/>
          </w:tcPr>
          <w:p w14:paraId="16046293" w14:textId="77777777" w:rsidR="007A3042" w:rsidRPr="00C93E52" w:rsidRDefault="007A3042" w:rsidP="00621012">
            <w:r w:rsidRPr="00C93E52">
              <w:t>String</w:t>
            </w:r>
          </w:p>
        </w:tc>
        <w:tc>
          <w:tcPr>
            <w:tcW w:w="2925" w:type="dxa"/>
          </w:tcPr>
          <w:p w14:paraId="414660B8" w14:textId="77777777" w:rsidR="007A3042" w:rsidRPr="00C93E52" w:rsidRDefault="007A3042" w:rsidP="00621012">
            <w:r w:rsidRPr="00C93E52">
              <w:t>KV OID för typ av identifierare:</w:t>
            </w:r>
          </w:p>
          <w:p w14:paraId="43F938FA" w14:textId="77777777" w:rsidR="007A3042" w:rsidRPr="00C93E52" w:rsidRDefault="007A3042" w:rsidP="00621012"/>
          <w:p w14:paraId="4B0BA942" w14:textId="77777777" w:rsidR="007A3042" w:rsidRPr="00C93E52" w:rsidRDefault="007A3042" w:rsidP="00621012">
            <w:r w:rsidRPr="00C93E52">
              <w:t>För personnummer används OID (1.2.752.129.2.1.3.1).</w:t>
            </w:r>
          </w:p>
          <w:p w14:paraId="19692C09" w14:textId="77777777" w:rsidR="007A3042" w:rsidRPr="00C93E52" w:rsidRDefault="007A3042" w:rsidP="00621012">
            <w:r w:rsidRPr="00C93E52">
              <w:t>För samordningsnummer används OID (1.2.752.129.2.1.3.3).</w:t>
            </w:r>
          </w:p>
          <w:p w14:paraId="72D91085" w14:textId="4E257A41" w:rsidR="007A3042" w:rsidRPr="00C93E52" w:rsidRDefault="007A3042" w:rsidP="00621012"/>
        </w:tc>
        <w:tc>
          <w:tcPr>
            <w:tcW w:w="1617" w:type="dxa"/>
          </w:tcPr>
          <w:p w14:paraId="0C5BBAA0" w14:textId="77777777" w:rsidR="007A3042" w:rsidRPr="00C93E52" w:rsidRDefault="007A3042" w:rsidP="00621012">
            <w:r w:rsidRPr="00C93E52">
              <w:t>1</w:t>
            </w:r>
          </w:p>
        </w:tc>
      </w:tr>
      <w:tr w:rsidR="007A3042" w:rsidRPr="00FE0141" w14:paraId="4BEBCD81" w14:textId="77777777" w:rsidTr="00621012">
        <w:tc>
          <w:tcPr>
            <w:tcW w:w="2943" w:type="dxa"/>
          </w:tcPr>
          <w:p w14:paraId="1D75B1DC" w14:textId="77777777" w:rsidR="007A3042" w:rsidRPr="00C93E52" w:rsidRDefault="007A3042" w:rsidP="00621012">
            <w:proofErr w:type="spellStart"/>
            <w:r w:rsidRPr="00C93E52">
              <w:t>patientId.extension</w:t>
            </w:r>
            <w:proofErr w:type="spellEnd"/>
          </w:p>
        </w:tc>
        <w:tc>
          <w:tcPr>
            <w:tcW w:w="2037" w:type="dxa"/>
          </w:tcPr>
          <w:p w14:paraId="4734FB8B" w14:textId="77777777" w:rsidR="007A3042" w:rsidRPr="00C93E52" w:rsidRDefault="007A3042" w:rsidP="00621012">
            <w:r w:rsidRPr="00C93E52">
              <w:t>String</w:t>
            </w:r>
          </w:p>
        </w:tc>
        <w:tc>
          <w:tcPr>
            <w:tcW w:w="2925" w:type="dxa"/>
          </w:tcPr>
          <w:p w14:paraId="56A2ED4B" w14:textId="583C0452" w:rsidR="007A3042" w:rsidRPr="00C93E52" w:rsidRDefault="007A3042" w:rsidP="00621012">
            <w:r w:rsidRPr="00C93E52">
              <w:t>Personnummer/</w:t>
            </w:r>
            <w:r w:rsidR="005E3502" w:rsidRPr="00C93E52">
              <w:t xml:space="preserve"> </w:t>
            </w:r>
            <w:r w:rsidRPr="00C93E52">
              <w:t>samordningsnummer.</w:t>
            </w:r>
          </w:p>
          <w:p w14:paraId="2ADCEE1C" w14:textId="117EACB0" w:rsidR="007A3042" w:rsidRPr="00C93E52" w:rsidRDefault="007A3042" w:rsidP="00621012"/>
        </w:tc>
        <w:tc>
          <w:tcPr>
            <w:tcW w:w="1617" w:type="dxa"/>
          </w:tcPr>
          <w:p w14:paraId="78A77977" w14:textId="77777777" w:rsidR="007A3042" w:rsidRPr="00C93E52" w:rsidRDefault="007A3042" w:rsidP="00621012">
            <w:r w:rsidRPr="00C93E52">
              <w:lastRenderedPageBreak/>
              <w:t>1</w:t>
            </w:r>
          </w:p>
        </w:tc>
      </w:tr>
      <w:tr w:rsidR="007A3042" w:rsidRPr="008345BA" w14:paraId="46E0F3D6" w14:textId="77777777" w:rsidTr="00621012">
        <w:tc>
          <w:tcPr>
            <w:tcW w:w="2943" w:type="dxa"/>
          </w:tcPr>
          <w:p w14:paraId="3037B0B2" w14:textId="77777777" w:rsidR="007A3042" w:rsidRPr="008345BA" w:rsidRDefault="007A3042" w:rsidP="00621012">
            <w:proofErr w:type="spellStart"/>
            <w:r w:rsidRPr="008345BA">
              <w:lastRenderedPageBreak/>
              <w:t>time</w:t>
            </w:r>
            <w:proofErr w:type="spellEnd"/>
            <w:r>
              <w:t>*</w:t>
            </w:r>
          </w:p>
        </w:tc>
        <w:tc>
          <w:tcPr>
            <w:tcW w:w="2037" w:type="dxa"/>
          </w:tcPr>
          <w:p w14:paraId="6382668B" w14:textId="77777777" w:rsidR="007A3042" w:rsidRPr="008345BA" w:rsidRDefault="007A3042" w:rsidP="00621012">
            <w:proofErr w:type="spellStart"/>
            <w:r w:rsidRPr="008345BA">
              <w:rPr>
                <w:rFonts w:cs="Arial"/>
                <w:color w:val="000000"/>
                <w:highlight w:val="white"/>
                <w:lang w:eastAsia="sv-SE"/>
              </w:rPr>
              <w:t>TimePeriodType</w:t>
            </w:r>
            <w:proofErr w:type="spellEnd"/>
          </w:p>
        </w:tc>
        <w:tc>
          <w:tcPr>
            <w:tcW w:w="2925" w:type="dxa"/>
          </w:tcPr>
          <w:p w14:paraId="1CA4C016" w14:textId="77777777" w:rsidR="007A3042" w:rsidRDefault="007A3042" w:rsidP="00621012">
            <w:r w:rsidRPr="008345BA">
              <w:t xml:space="preserve">Begränsning av sökning i tid. Begränsningen sker genom att resultatet innehåller de poster som i något av de tidsfält som ingår i svarsmeddelandet anger en tidpunkt (dvs. </w:t>
            </w:r>
            <w:proofErr w:type="spellStart"/>
            <w:r w:rsidRPr="008345BA">
              <w:t>TimeStamp</w:t>
            </w:r>
            <w:proofErr w:type="spellEnd"/>
            <w:r w:rsidRPr="008345BA">
              <w:t xml:space="preserve">) som ligger inom det sökta tidsintervallet (start- och/eller slutpunkt ska inkluderas i intervallet). </w:t>
            </w:r>
          </w:p>
          <w:p w14:paraId="7769BA72" w14:textId="77777777" w:rsidR="007A3042" w:rsidRPr="008345BA" w:rsidRDefault="007A3042" w:rsidP="00621012"/>
          <w:p w14:paraId="2E2298EF" w14:textId="77777777" w:rsidR="007A3042" w:rsidRDefault="007A3042" w:rsidP="00621012">
            <w:pPr>
              <w:rPr>
                <w:rFonts w:cs="Arial"/>
              </w:rPr>
            </w:pPr>
            <w:r w:rsidRPr="008345BA">
              <w:t>Exempel på sökvariabel är</w:t>
            </w:r>
            <w:r w:rsidRPr="008345BA">
              <w:rPr>
                <w:rFonts w:cs="Arial"/>
              </w:rPr>
              <w:t xml:space="preserve"> </w:t>
            </w:r>
            <w:proofErr w:type="spellStart"/>
            <w:r w:rsidRPr="008345BA">
              <w:rPr>
                <w:rFonts w:cs="Arial"/>
              </w:rPr>
              <w:t>ÅÅÅÅMMDDttmmss</w:t>
            </w:r>
            <w:proofErr w:type="spellEnd"/>
            <w:r w:rsidRPr="008345BA">
              <w:rPr>
                <w:rFonts w:cs="Arial"/>
              </w:rPr>
              <w:t xml:space="preserve">- </w:t>
            </w:r>
            <w:proofErr w:type="spellStart"/>
            <w:r w:rsidRPr="008345BA">
              <w:rPr>
                <w:rFonts w:cs="Arial"/>
              </w:rPr>
              <w:t>ÅÅÅÅMMDDttmmss</w:t>
            </w:r>
            <w:proofErr w:type="spellEnd"/>
            <w:r>
              <w:rPr>
                <w:rFonts w:cs="Arial"/>
              </w:rPr>
              <w:t xml:space="preserve"> </w:t>
            </w:r>
          </w:p>
          <w:p w14:paraId="0051C37F" w14:textId="77777777" w:rsidR="007A3042" w:rsidRPr="00E74818" w:rsidRDefault="007A3042" w:rsidP="00621012">
            <w:pPr>
              <w:rPr>
                <w:b/>
              </w:rPr>
            </w:pPr>
            <w:r w:rsidRPr="00E74818">
              <w:rPr>
                <w:b/>
              </w:rPr>
              <w:t>(Fält 1)</w:t>
            </w:r>
          </w:p>
        </w:tc>
        <w:tc>
          <w:tcPr>
            <w:tcW w:w="1617" w:type="dxa"/>
          </w:tcPr>
          <w:p w14:paraId="5BC59B3A" w14:textId="77777777" w:rsidR="007A3042" w:rsidRPr="008345BA" w:rsidRDefault="007A3042" w:rsidP="00621012">
            <w:r w:rsidRPr="008345BA">
              <w:t>0</w:t>
            </w:r>
            <w:proofErr w:type="gramStart"/>
            <w:r w:rsidRPr="008345BA">
              <w:t>..</w:t>
            </w:r>
            <w:proofErr w:type="gramEnd"/>
            <w:r w:rsidRPr="008345BA">
              <w:t>1</w:t>
            </w:r>
          </w:p>
        </w:tc>
      </w:tr>
      <w:tr w:rsidR="007A3042" w:rsidRPr="00FE0141" w14:paraId="33C2C230" w14:textId="77777777" w:rsidTr="00621012">
        <w:tc>
          <w:tcPr>
            <w:tcW w:w="2943" w:type="dxa"/>
          </w:tcPr>
          <w:p w14:paraId="3EF732F5" w14:textId="77777777" w:rsidR="007A3042" w:rsidRPr="00C93E52" w:rsidRDefault="007A3042" w:rsidP="00621012">
            <w:proofErr w:type="spellStart"/>
            <w:r w:rsidRPr="00C93E52">
              <w:t>time.start</w:t>
            </w:r>
            <w:proofErr w:type="spellEnd"/>
          </w:p>
        </w:tc>
        <w:tc>
          <w:tcPr>
            <w:tcW w:w="2037" w:type="dxa"/>
          </w:tcPr>
          <w:p w14:paraId="2C6AAF28"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Pr>
          <w:p w14:paraId="13CE5652" w14:textId="77777777" w:rsidR="007A3042" w:rsidRPr="00C93E52" w:rsidRDefault="007A3042" w:rsidP="00621012">
            <w:r w:rsidRPr="00C93E52">
              <w:rPr>
                <w:spacing w:val="-1"/>
              </w:rPr>
              <w:t xml:space="preserve">Startdatum. Format </w:t>
            </w:r>
            <w:proofErr w:type="spellStart"/>
            <w:r w:rsidRPr="00C93E52">
              <w:rPr>
                <w:rFonts w:cs="Arial"/>
              </w:rPr>
              <w:t>ÅÅÅÅMMDDttmmss</w:t>
            </w:r>
            <w:proofErr w:type="spellEnd"/>
            <w:r w:rsidRPr="00C93E52">
              <w:rPr>
                <w:spacing w:val="-1"/>
              </w:rPr>
              <w:t>.</w:t>
            </w:r>
          </w:p>
        </w:tc>
        <w:tc>
          <w:tcPr>
            <w:tcW w:w="1617" w:type="dxa"/>
          </w:tcPr>
          <w:p w14:paraId="6DD23186" w14:textId="62D433B0" w:rsidR="007A3042" w:rsidRPr="00C93E52" w:rsidRDefault="007A3042" w:rsidP="00621012">
            <w:commentRangeStart w:id="249"/>
            <w:del w:id="250" w:author="Björn Genfors" w:date="2014-12-15T15:03:00Z">
              <w:r w:rsidRPr="00C93E52" w:rsidDel="00C41073">
                <w:delText>1</w:delText>
              </w:r>
            </w:del>
            <w:ins w:id="251" w:author="Björn Genfors" w:date="2014-12-15T15:03:00Z">
              <w:r w:rsidR="00C41073">
                <w:t>0</w:t>
              </w:r>
              <w:proofErr w:type="gramStart"/>
              <w:r w:rsidR="00C41073">
                <w:t>..</w:t>
              </w:r>
              <w:proofErr w:type="gramEnd"/>
              <w:r w:rsidR="00C41073">
                <w:t>1</w:t>
              </w:r>
              <w:commentRangeEnd w:id="249"/>
              <w:r w:rsidR="00C41073">
                <w:rPr>
                  <w:rStyle w:val="Kommentarsreferens"/>
                </w:rPr>
                <w:commentReference w:id="249"/>
              </w:r>
            </w:ins>
          </w:p>
        </w:tc>
      </w:tr>
      <w:tr w:rsidR="007A3042" w:rsidRPr="00FE0141" w14:paraId="2F4C7DCF" w14:textId="77777777" w:rsidTr="00621012">
        <w:tc>
          <w:tcPr>
            <w:tcW w:w="2943" w:type="dxa"/>
          </w:tcPr>
          <w:p w14:paraId="51A0837A" w14:textId="77777777" w:rsidR="007A3042" w:rsidRPr="00C93E52" w:rsidRDefault="007A3042" w:rsidP="00621012">
            <w:proofErr w:type="spellStart"/>
            <w:r w:rsidRPr="00C93E52">
              <w:t>time.end</w:t>
            </w:r>
            <w:proofErr w:type="spellEnd"/>
          </w:p>
        </w:tc>
        <w:tc>
          <w:tcPr>
            <w:tcW w:w="2037" w:type="dxa"/>
          </w:tcPr>
          <w:p w14:paraId="15E0C992"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Pr>
          <w:p w14:paraId="6BA1AF3E" w14:textId="77777777" w:rsidR="007A3042" w:rsidRPr="00C93E52" w:rsidRDefault="007A3042" w:rsidP="00621012">
            <w:r w:rsidRPr="00C93E52">
              <w:rPr>
                <w:spacing w:val="-1"/>
              </w:rPr>
              <w:t xml:space="preserve">Slutdatum. Format </w:t>
            </w:r>
            <w:proofErr w:type="spellStart"/>
            <w:r w:rsidRPr="00C93E52">
              <w:rPr>
                <w:rFonts w:cs="Arial"/>
              </w:rPr>
              <w:t>ÅÅÅÅMMDDttmmss</w:t>
            </w:r>
            <w:proofErr w:type="spellEnd"/>
            <w:r w:rsidRPr="00C93E52">
              <w:rPr>
                <w:spacing w:val="-1"/>
              </w:rPr>
              <w:t>.</w:t>
            </w:r>
          </w:p>
        </w:tc>
        <w:tc>
          <w:tcPr>
            <w:tcW w:w="1617" w:type="dxa"/>
          </w:tcPr>
          <w:p w14:paraId="34CCC91F" w14:textId="77777777" w:rsidR="007A3042" w:rsidRPr="00C93E52" w:rsidRDefault="007A3042" w:rsidP="00621012">
            <w:r w:rsidRPr="00C93E52">
              <w:t>0</w:t>
            </w:r>
            <w:proofErr w:type="gramStart"/>
            <w:r w:rsidRPr="00C93E52">
              <w:t>..</w:t>
            </w:r>
            <w:proofErr w:type="gramEnd"/>
            <w:r w:rsidRPr="00C93E52">
              <w:t>1</w:t>
            </w:r>
          </w:p>
        </w:tc>
      </w:tr>
      <w:tr w:rsidR="007A3042" w:rsidRPr="008345BA" w14:paraId="6C5401CF" w14:textId="77777777" w:rsidTr="00621012">
        <w:tc>
          <w:tcPr>
            <w:tcW w:w="2943" w:type="dxa"/>
          </w:tcPr>
          <w:p w14:paraId="248335FC" w14:textId="299588E0" w:rsidR="007A3042" w:rsidRPr="00C93E52" w:rsidRDefault="00C93E52" w:rsidP="00621012">
            <w:proofErr w:type="spellStart"/>
            <w:r>
              <w:rPr>
                <w:rFonts w:cs="Arial"/>
                <w:color w:val="000000"/>
                <w:highlight w:val="white"/>
                <w:lang w:eastAsia="sv-SE"/>
              </w:rPr>
              <w:t>observation</w:t>
            </w:r>
            <w:r w:rsidR="00046D89">
              <w:rPr>
                <w:rFonts w:cs="Arial"/>
                <w:color w:val="000000"/>
                <w:lang w:eastAsia="sv-SE"/>
              </w:rPr>
              <w:t>Type</w:t>
            </w:r>
            <w:proofErr w:type="spellEnd"/>
            <w:r w:rsidR="007A3042" w:rsidRPr="00C93E52">
              <w:rPr>
                <w:rFonts w:cs="Arial"/>
                <w:color w:val="000000"/>
                <w:lang w:eastAsia="sv-SE"/>
              </w:rPr>
              <w:t>*</w:t>
            </w:r>
          </w:p>
        </w:tc>
        <w:tc>
          <w:tcPr>
            <w:tcW w:w="2037" w:type="dxa"/>
          </w:tcPr>
          <w:p w14:paraId="58BAB879" w14:textId="77777777" w:rsidR="007A3042" w:rsidRPr="00C93E52" w:rsidRDefault="007A3042" w:rsidP="00621012">
            <w:proofErr w:type="spellStart"/>
            <w:r w:rsidRPr="00C93E52">
              <w:t>CVType</w:t>
            </w:r>
            <w:proofErr w:type="spellEnd"/>
          </w:p>
        </w:tc>
        <w:tc>
          <w:tcPr>
            <w:tcW w:w="2925" w:type="dxa"/>
          </w:tcPr>
          <w:p w14:paraId="0E43CF14" w14:textId="77777777" w:rsidR="007A3042" w:rsidRPr="00C93E52" w:rsidRDefault="007A3042" w:rsidP="00621012">
            <w:r w:rsidRPr="00C93E52">
              <w:t>Begränsning av sökning avseende observationen till en viss typ av värde som man vill titta närmare på, t.ex. kliniskt fynd eller viss diagnostyp.</w:t>
            </w:r>
          </w:p>
          <w:p w14:paraId="5A6BF2ED" w14:textId="77777777" w:rsidR="007A3042" w:rsidRPr="00C93E52" w:rsidRDefault="007A3042" w:rsidP="00621012">
            <w:r w:rsidRPr="00C93E52">
              <w:rPr>
                <w:b/>
              </w:rPr>
              <w:t>(Fält 1)</w:t>
            </w:r>
          </w:p>
        </w:tc>
        <w:tc>
          <w:tcPr>
            <w:tcW w:w="1617" w:type="dxa"/>
          </w:tcPr>
          <w:p w14:paraId="7A5364EE" w14:textId="77777777" w:rsidR="007A3042" w:rsidRPr="00C93E52" w:rsidRDefault="007A3042" w:rsidP="00621012">
            <w:r w:rsidRPr="00C93E52">
              <w:t>0</w:t>
            </w:r>
            <w:proofErr w:type="gramStart"/>
            <w:r w:rsidRPr="00C93E52">
              <w:t>..</w:t>
            </w:r>
            <w:proofErr w:type="gramEnd"/>
            <w:r w:rsidRPr="00C93E52">
              <w:t>*</w:t>
            </w:r>
          </w:p>
        </w:tc>
      </w:tr>
      <w:tr w:rsidR="007A3042" w:rsidRPr="00575F5C" w14:paraId="70AA1BEB" w14:textId="77777777" w:rsidTr="00621012">
        <w:tc>
          <w:tcPr>
            <w:tcW w:w="2943" w:type="dxa"/>
          </w:tcPr>
          <w:p w14:paraId="6DD64C12" w14:textId="14AE9594"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w:t>
            </w:r>
            <w:proofErr w:type="spellEnd"/>
          </w:p>
        </w:tc>
        <w:tc>
          <w:tcPr>
            <w:tcW w:w="2037" w:type="dxa"/>
          </w:tcPr>
          <w:p w14:paraId="513141B4" w14:textId="77777777" w:rsidR="007A3042" w:rsidRPr="00C93E52" w:rsidRDefault="007A3042" w:rsidP="00621012">
            <w:r w:rsidRPr="00C93E52">
              <w:t>String</w:t>
            </w:r>
          </w:p>
        </w:tc>
        <w:tc>
          <w:tcPr>
            <w:tcW w:w="2925" w:type="dxa"/>
          </w:tcPr>
          <w:p w14:paraId="69B27745" w14:textId="77777777" w:rsidR="007A3042" w:rsidRPr="00C93E52" w:rsidRDefault="007A3042" w:rsidP="00621012">
            <w:r w:rsidRPr="00C93E52">
              <w:t>Kod för observationstyp</w:t>
            </w:r>
          </w:p>
        </w:tc>
        <w:tc>
          <w:tcPr>
            <w:tcW w:w="1617" w:type="dxa"/>
          </w:tcPr>
          <w:p w14:paraId="7E968CF2" w14:textId="77777777" w:rsidR="007A3042" w:rsidRPr="00C93E52" w:rsidRDefault="007A3042" w:rsidP="00621012">
            <w:r w:rsidRPr="00C93E52">
              <w:t>1</w:t>
            </w:r>
          </w:p>
        </w:tc>
      </w:tr>
      <w:tr w:rsidR="007A3042" w:rsidRPr="00575F5C" w14:paraId="40643D97" w14:textId="77777777" w:rsidTr="00621012">
        <w:tc>
          <w:tcPr>
            <w:tcW w:w="2943" w:type="dxa"/>
          </w:tcPr>
          <w:p w14:paraId="48FDF7E3" w14:textId="730A75DC"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.codeSystem</w:t>
            </w:r>
            <w:proofErr w:type="spellEnd"/>
          </w:p>
        </w:tc>
        <w:tc>
          <w:tcPr>
            <w:tcW w:w="2037" w:type="dxa"/>
          </w:tcPr>
          <w:p w14:paraId="521BA07F" w14:textId="77777777" w:rsidR="007A3042" w:rsidRPr="00C93E52" w:rsidRDefault="007A3042" w:rsidP="00621012">
            <w:r w:rsidRPr="00C93E52">
              <w:t>String</w:t>
            </w:r>
          </w:p>
        </w:tc>
        <w:tc>
          <w:tcPr>
            <w:tcW w:w="2925" w:type="dxa"/>
          </w:tcPr>
          <w:p w14:paraId="08E90A99" w14:textId="77777777" w:rsidR="007A3042" w:rsidRPr="00C93E52" w:rsidRDefault="007A3042" w:rsidP="00621012">
            <w:r w:rsidRPr="00C93E52">
              <w:t>Kodsystem för angiven kod för observationstyp.</w:t>
            </w:r>
          </w:p>
        </w:tc>
        <w:tc>
          <w:tcPr>
            <w:tcW w:w="1617" w:type="dxa"/>
          </w:tcPr>
          <w:p w14:paraId="6F48369E" w14:textId="77777777" w:rsidR="007A3042" w:rsidRPr="00C93E52" w:rsidRDefault="007A3042" w:rsidP="00621012">
            <w:r w:rsidRPr="00C93E52">
              <w:t>1</w:t>
            </w:r>
          </w:p>
        </w:tc>
      </w:tr>
      <w:tr w:rsidR="007A3042" w:rsidRPr="00575F5C" w14:paraId="3BB42B12" w14:textId="77777777" w:rsidTr="00621012">
        <w:tc>
          <w:tcPr>
            <w:tcW w:w="2943" w:type="dxa"/>
          </w:tcPr>
          <w:p w14:paraId="609B9CCD" w14:textId="24EF0994" w:rsidR="007A3042" w:rsidRPr="00C41073" w:rsidRDefault="00046D89" w:rsidP="00621012">
            <w:pPr>
              <w:rPr>
                <w:rFonts w:cs="Arial"/>
                <w:color w:val="FF0000"/>
                <w:highlight w:val="white"/>
                <w:lang w:eastAsia="sv-SE"/>
                <w:rPrChange w:id="252" w:author="Björn Genfors" w:date="2014-12-15T15:03:00Z">
                  <w:rPr>
                    <w:rFonts w:cs="Arial"/>
                    <w:color w:val="000000"/>
                    <w:highlight w:val="white"/>
                    <w:lang w:eastAsia="sv-SE"/>
                  </w:rPr>
                </w:rPrChange>
              </w:rPr>
            </w:pPr>
            <w:proofErr w:type="spellStart"/>
            <w:r w:rsidRPr="00C41073">
              <w:rPr>
                <w:rFonts w:cs="Arial"/>
                <w:color w:val="FF0000"/>
                <w:highlight w:val="white"/>
                <w:lang w:eastAsia="sv-SE"/>
                <w:rPrChange w:id="253" w:author="Björn Genfors" w:date="2014-12-15T15:03:00Z">
                  <w:rPr>
                    <w:rFonts w:cs="Arial"/>
                    <w:color w:val="000000"/>
                    <w:highlight w:val="white"/>
                    <w:lang w:eastAsia="sv-SE"/>
                  </w:rPr>
                </w:rPrChange>
              </w:rPr>
              <w:t>observation</w:t>
            </w:r>
            <w:r w:rsidRPr="00C41073">
              <w:rPr>
                <w:rFonts w:cs="Arial"/>
                <w:color w:val="FF0000"/>
                <w:lang w:eastAsia="sv-SE"/>
                <w:rPrChange w:id="254" w:author="Björn Genfors" w:date="2014-12-15T15:03:00Z">
                  <w:rPr>
                    <w:rFonts w:cs="Arial"/>
                    <w:color w:val="000000"/>
                    <w:lang w:eastAsia="sv-SE"/>
                  </w:rPr>
                </w:rPrChange>
              </w:rPr>
              <w:t>Type</w:t>
            </w:r>
            <w:r w:rsidR="007A3042" w:rsidRPr="00C41073">
              <w:rPr>
                <w:rFonts w:cs="Arial"/>
                <w:color w:val="FF0000"/>
                <w:highlight w:val="white"/>
                <w:lang w:eastAsia="sv-SE"/>
                <w:rPrChange w:id="255" w:author="Björn Genfors" w:date="2014-12-15T15:03:00Z">
                  <w:rPr>
                    <w:rFonts w:cs="Arial"/>
                    <w:color w:val="000000"/>
                    <w:highlight w:val="white"/>
                    <w:lang w:eastAsia="sv-SE"/>
                  </w:rPr>
                </w:rPrChange>
              </w:rPr>
              <w:t>.codeSystemName</w:t>
            </w:r>
            <w:proofErr w:type="spellEnd"/>
          </w:p>
        </w:tc>
        <w:tc>
          <w:tcPr>
            <w:tcW w:w="2037" w:type="dxa"/>
          </w:tcPr>
          <w:p w14:paraId="4CDB413C" w14:textId="77777777" w:rsidR="007A3042" w:rsidRPr="00C41073" w:rsidRDefault="007A3042" w:rsidP="00621012">
            <w:pPr>
              <w:rPr>
                <w:color w:val="FF0000"/>
                <w:rPrChange w:id="256" w:author="Björn Genfors" w:date="2014-12-15T15:03:00Z">
                  <w:rPr/>
                </w:rPrChange>
              </w:rPr>
            </w:pPr>
            <w:r w:rsidRPr="00C41073">
              <w:rPr>
                <w:color w:val="FF0000"/>
                <w:rPrChange w:id="257" w:author="Björn Genfors" w:date="2014-12-15T15:03:00Z">
                  <w:rPr/>
                </w:rPrChange>
              </w:rPr>
              <w:t>String</w:t>
            </w:r>
          </w:p>
        </w:tc>
        <w:tc>
          <w:tcPr>
            <w:tcW w:w="2925" w:type="dxa"/>
          </w:tcPr>
          <w:p w14:paraId="12626FB2" w14:textId="0127CFC2" w:rsidR="007A3042" w:rsidRPr="00C41073" w:rsidRDefault="005E3502" w:rsidP="00621012">
            <w:pPr>
              <w:rPr>
                <w:color w:val="FF0000"/>
                <w:rPrChange w:id="258" w:author="Björn Genfors" w:date="2014-12-15T15:04:00Z">
                  <w:rPr/>
                </w:rPrChange>
              </w:rPr>
            </w:pPr>
            <w:r w:rsidRPr="00C41073">
              <w:rPr>
                <w:color w:val="FF0000"/>
                <w:szCs w:val="20"/>
                <w:rPrChange w:id="259" w:author="Björn Genfors" w:date="2014-12-15T15:04:00Z">
                  <w:rPr>
                    <w:b/>
                    <w:szCs w:val="20"/>
                  </w:rPr>
                </w:rPrChange>
              </w:rPr>
              <w:t>Ska ignoreras i begäran</w:t>
            </w:r>
            <w:r w:rsidR="0012508A" w:rsidRPr="00C41073">
              <w:rPr>
                <w:color w:val="FF0000"/>
                <w:szCs w:val="20"/>
                <w:rPrChange w:id="260" w:author="Björn Genfors" w:date="2014-12-15T15:04:00Z">
                  <w:rPr>
                    <w:b/>
                    <w:szCs w:val="20"/>
                  </w:rPr>
                </w:rPrChange>
              </w:rPr>
              <w:t xml:space="preserve"> och </w:t>
            </w:r>
            <w:proofErr w:type="gramStart"/>
            <w:r w:rsidR="0012508A" w:rsidRPr="00C41073">
              <w:rPr>
                <w:color w:val="FF0000"/>
                <w:szCs w:val="20"/>
                <w:rPrChange w:id="261" w:author="Björn Genfors" w:date="2014-12-15T15:04:00Z">
                  <w:rPr>
                    <w:b/>
                    <w:szCs w:val="20"/>
                  </w:rPr>
                </w:rPrChange>
              </w:rPr>
              <w:t>ej</w:t>
            </w:r>
            <w:proofErr w:type="gramEnd"/>
            <w:r w:rsidR="0012508A" w:rsidRPr="00C41073">
              <w:rPr>
                <w:color w:val="FF0000"/>
                <w:szCs w:val="20"/>
                <w:rPrChange w:id="262" w:author="Björn Genfors" w:date="2014-12-15T15:04:00Z">
                  <w:rPr>
                    <w:b/>
                    <w:szCs w:val="20"/>
                  </w:rPr>
                </w:rPrChange>
              </w:rPr>
              <w:t xml:space="preserve"> skickas</w:t>
            </w:r>
            <w:r w:rsidRPr="00C41073">
              <w:rPr>
                <w:color w:val="FF0000"/>
                <w:szCs w:val="20"/>
                <w:rPrChange w:id="263" w:author="Björn Genfors" w:date="2014-12-15T15:04:00Z">
                  <w:rPr>
                    <w:b/>
                    <w:szCs w:val="20"/>
                  </w:rPr>
                </w:rPrChange>
              </w:rPr>
              <w:t>.</w:t>
            </w:r>
          </w:p>
        </w:tc>
        <w:tc>
          <w:tcPr>
            <w:tcW w:w="1617" w:type="dxa"/>
          </w:tcPr>
          <w:p w14:paraId="6563AB6C" w14:textId="4E86D0E4" w:rsidR="007A3042" w:rsidRPr="00C41073" w:rsidRDefault="0012508A" w:rsidP="00621012">
            <w:pPr>
              <w:rPr>
                <w:color w:val="FF0000"/>
                <w:rPrChange w:id="264" w:author="Björn Genfors" w:date="2014-12-15T15:03:00Z">
                  <w:rPr/>
                </w:rPrChange>
              </w:rPr>
            </w:pPr>
            <w:r w:rsidRPr="00C41073">
              <w:rPr>
                <w:color w:val="FF0000"/>
                <w:rPrChange w:id="265" w:author="Björn Genfors" w:date="2014-12-15T15:03:00Z">
                  <w:rPr/>
                </w:rPrChange>
              </w:rPr>
              <w:t>0</w:t>
            </w:r>
            <w:proofErr w:type="gramStart"/>
            <w:r w:rsidRPr="00C41073">
              <w:rPr>
                <w:color w:val="FF0000"/>
                <w:rPrChange w:id="266" w:author="Björn Genfors" w:date="2014-12-15T15:03:00Z">
                  <w:rPr/>
                </w:rPrChange>
              </w:rPr>
              <w:t>..</w:t>
            </w:r>
            <w:proofErr w:type="gramEnd"/>
            <w:r w:rsidRPr="00C41073">
              <w:rPr>
                <w:color w:val="FF0000"/>
                <w:rPrChange w:id="267" w:author="Björn Genfors" w:date="2014-12-15T15:03:00Z">
                  <w:rPr/>
                </w:rPrChange>
              </w:rPr>
              <w:t>0</w:t>
            </w:r>
          </w:p>
        </w:tc>
      </w:tr>
      <w:tr w:rsidR="007A3042" w:rsidRPr="00575F5C" w14:paraId="507776DA" w14:textId="77777777" w:rsidTr="00621012">
        <w:tc>
          <w:tcPr>
            <w:tcW w:w="2943" w:type="dxa"/>
          </w:tcPr>
          <w:p w14:paraId="09E52D68" w14:textId="597730C6" w:rsidR="007A3042" w:rsidRPr="00C93E52" w:rsidRDefault="00046D89" w:rsidP="00621012">
            <w:pPr>
              <w:rPr>
                <w:rFonts w:cs="Arial"/>
                <w:color w:val="000000"/>
                <w:highlight w:val="white"/>
                <w:lang w:eastAsia="sv-SE"/>
              </w:rPr>
            </w:pPr>
            <w:proofErr w:type="spellStart"/>
            <w:r>
              <w:rPr>
                <w:rFonts w:cs="Arial"/>
                <w:color w:val="000000"/>
                <w:highlight w:val="white"/>
                <w:lang w:eastAsia="sv-SE"/>
              </w:rPr>
              <w:t>observation</w:t>
            </w:r>
            <w:r>
              <w:rPr>
                <w:rFonts w:cs="Arial"/>
                <w:color w:val="000000"/>
                <w:lang w:eastAsia="sv-SE"/>
              </w:rPr>
              <w:t>Type</w:t>
            </w:r>
            <w:r w:rsidR="007A3042" w:rsidRPr="00C93E52">
              <w:rPr>
                <w:rFonts w:cs="Arial"/>
                <w:color w:val="000000"/>
                <w:highlight w:val="white"/>
                <w:lang w:eastAsia="sv-SE"/>
              </w:rPr>
              <w:t>.codeSystemVersion</w:t>
            </w:r>
            <w:proofErr w:type="spellEnd"/>
          </w:p>
        </w:tc>
        <w:tc>
          <w:tcPr>
            <w:tcW w:w="2037" w:type="dxa"/>
          </w:tcPr>
          <w:p w14:paraId="380B966B" w14:textId="77777777" w:rsidR="007A3042" w:rsidRPr="00C93E52" w:rsidRDefault="007A3042" w:rsidP="00621012">
            <w:r w:rsidRPr="00C93E52">
              <w:t>String</w:t>
            </w:r>
          </w:p>
        </w:tc>
        <w:tc>
          <w:tcPr>
            <w:tcW w:w="2925" w:type="dxa"/>
          </w:tcPr>
          <w:p w14:paraId="2F966415" w14:textId="77777777" w:rsidR="007A3042" w:rsidRPr="00C93E52" w:rsidRDefault="007A3042" w:rsidP="00621012">
            <w:r w:rsidRPr="00C93E52">
              <w:t>Versionsnummer för använt kodsystem.</w:t>
            </w:r>
          </w:p>
        </w:tc>
        <w:tc>
          <w:tcPr>
            <w:tcW w:w="1617" w:type="dxa"/>
          </w:tcPr>
          <w:p w14:paraId="378A51F8" w14:textId="77777777" w:rsidR="007A3042" w:rsidRPr="00C93E52" w:rsidRDefault="007A3042" w:rsidP="00621012">
            <w:r w:rsidRPr="00C93E52">
              <w:t>0</w:t>
            </w:r>
            <w:proofErr w:type="gramStart"/>
            <w:r w:rsidRPr="00C93E52">
              <w:t>..</w:t>
            </w:r>
            <w:proofErr w:type="gramEnd"/>
            <w:r w:rsidRPr="00C93E52">
              <w:t>1</w:t>
            </w:r>
          </w:p>
        </w:tc>
      </w:tr>
      <w:tr w:rsidR="007A3042" w:rsidRPr="00575F5C" w14:paraId="5BDFABE0" w14:textId="77777777" w:rsidTr="00621012">
        <w:tc>
          <w:tcPr>
            <w:tcW w:w="2943" w:type="dxa"/>
          </w:tcPr>
          <w:p w14:paraId="12176848" w14:textId="580E904D" w:rsidR="007A3042" w:rsidRPr="00C41073" w:rsidRDefault="00046D89" w:rsidP="00621012">
            <w:pPr>
              <w:rPr>
                <w:rFonts w:cs="Arial"/>
                <w:color w:val="FF0000"/>
                <w:highlight w:val="white"/>
                <w:lang w:eastAsia="sv-SE"/>
                <w:rPrChange w:id="268" w:author="Björn Genfors" w:date="2014-12-15T15:04:00Z">
                  <w:rPr>
                    <w:rFonts w:cs="Arial"/>
                    <w:color w:val="000000"/>
                    <w:highlight w:val="white"/>
                    <w:lang w:eastAsia="sv-SE"/>
                  </w:rPr>
                </w:rPrChange>
              </w:rPr>
            </w:pPr>
            <w:proofErr w:type="spellStart"/>
            <w:r w:rsidRPr="00C41073">
              <w:rPr>
                <w:rFonts w:cs="Arial"/>
                <w:color w:val="FF0000"/>
                <w:highlight w:val="white"/>
                <w:lang w:eastAsia="sv-SE"/>
                <w:rPrChange w:id="269" w:author="Björn Genfors" w:date="2014-12-15T15:04:00Z">
                  <w:rPr>
                    <w:rFonts w:cs="Arial"/>
                    <w:color w:val="000000"/>
                    <w:highlight w:val="white"/>
                    <w:lang w:eastAsia="sv-SE"/>
                  </w:rPr>
                </w:rPrChange>
              </w:rPr>
              <w:t>observation</w:t>
            </w:r>
            <w:r w:rsidRPr="00C41073">
              <w:rPr>
                <w:rFonts w:cs="Arial"/>
                <w:color w:val="FF0000"/>
                <w:lang w:eastAsia="sv-SE"/>
                <w:rPrChange w:id="270" w:author="Björn Genfors" w:date="2014-12-15T15:04:00Z">
                  <w:rPr>
                    <w:rFonts w:cs="Arial"/>
                    <w:color w:val="000000"/>
                    <w:lang w:eastAsia="sv-SE"/>
                  </w:rPr>
                </w:rPrChange>
              </w:rPr>
              <w:t>Type</w:t>
            </w:r>
            <w:r w:rsidR="007A3042" w:rsidRPr="00C41073">
              <w:rPr>
                <w:rFonts w:cs="Arial"/>
                <w:color w:val="FF0000"/>
                <w:highlight w:val="white"/>
                <w:lang w:eastAsia="sv-SE"/>
                <w:rPrChange w:id="271" w:author="Björn Genfors" w:date="2014-12-15T15:04:00Z">
                  <w:rPr>
                    <w:rFonts w:cs="Arial"/>
                    <w:color w:val="000000"/>
                    <w:highlight w:val="white"/>
                    <w:lang w:eastAsia="sv-SE"/>
                  </w:rPr>
                </w:rPrChange>
              </w:rPr>
              <w:t>.displayName</w:t>
            </w:r>
            <w:proofErr w:type="spellEnd"/>
          </w:p>
        </w:tc>
        <w:tc>
          <w:tcPr>
            <w:tcW w:w="2037" w:type="dxa"/>
          </w:tcPr>
          <w:p w14:paraId="270858E4" w14:textId="77777777" w:rsidR="007A3042" w:rsidRPr="00C41073" w:rsidRDefault="007A3042" w:rsidP="00621012">
            <w:pPr>
              <w:rPr>
                <w:color w:val="FF0000"/>
                <w:rPrChange w:id="272" w:author="Björn Genfors" w:date="2014-12-15T15:04:00Z">
                  <w:rPr/>
                </w:rPrChange>
              </w:rPr>
            </w:pPr>
            <w:r w:rsidRPr="00C41073">
              <w:rPr>
                <w:color w:val="FF0000"/>
                <w:rPrChange w:id="273" w:author="Björn Genfors" w:date="2014-12-15T15:04:00Z">
                  <w:rPr/>
                </w:rPrChange>
              </w:rPr>
              <w:t>String</w:t>
            </w:r>
          </w:p>
        </w:tc>
        <w:tc>
          <w:tcPr>
            <w:tcW w:w="2925" w:type="dxa"/>
          </w:tcPr>
          <w:p w14:paraId="0646E84A" w14:textId="1120C37E" w:rsidR="007A3042" w:rsidRPr="00C41073" w:rsidRDefault="0012508A" w:rsidP="00621012">
            <w:pPr>
              <w:rPr>
                <w:color w:val="FF0000"/>
                <w:rPrChange w:id="274" w:author="Björn Genfors" w:date="2014-12-15T15:04:00Z">
                  <w:rPr/>
                </w:rPrChange>
              </w:rPr>
            </w:pPr>
            <w:r w:rsidRPr="00C41073">
              <w:rPr>
                <w:color w:val="FF0000"/>
                <w:szCs w:val="20"/>
                <w:rPrChange w:id="275" w:author="Björn Genfors" w:date="2014-12-15T15:04:00Z">
                  <w:rPr>
                    <w:b/>
                    <w:szCs w:val="20"/>
                  </w:rPr>
                </w:rPrChange>
              </w:rPr>
              <w:t xml:space="preserve">Ska ignoreras i begäran och </w:t>
            </w:r>
            <w:proofErr w:type="gramStart"/>
            <w:r w:rsidRPr="00C41073">
              <w:rPr>
                <w:color w:val="FF0000"/>
                <w:szCs w:val="20"/>
                <w:rPrChange w:id="276" w:author="Björn Genfors" w:date="2014-12-15T15:04:00Z">
                  <w:rPr>
                    <w:b/>
                    <w:szCs w:val="20"/>
                  </w:rPr>
                </w:rPrChange>
              </w:rPr>
              <w:t>ej</w:t>
            </w:r>
            <w:proofErr w:type="gramEnd"/>
            <w:r w:rsidRPr="00C41073">
              <w:rPr>
                <w:color w:val="FF0000"/>
                <w:szCs w:val="20"/>
                <w:rPrChange w:id="277" w:author="Björn Genfors" w:date="2014-12-15T15:04:00Z">
                  <w:rPr>
                    <w:b/>
                    <w:szCs w:val="20"/>
                  </w:rPr>
                </w:rPrChange>
              </w:rPr>
              <w:t xml:space="preserve"> skickas.</w:t>
            </w:r>
          </w:p>
        </w:tc>
        <w:tc>
          <w:tcPr>
            <w:tcW w:w="1617" w:type="dxa"/>
          </w:tcPr>
          <w:p w14:paraId="694A20F8" w14:textId="12706A69" w:rsidR="007A3042" w:rsidRPr="00C41073" w:rsidRDefault="0012508A" w:rsidP="00621012">
            <w:pPr>
              <w:rPr>
                <w:color w:val="FF0000"/>
                <w:rPrChange w:id="278" w:author="Björn Genfors" w:date="2014-12-15T15:04:00Z">
                  <w:rPr/>
                </w:rPrChange>
              </w:rPr>
            </w:pPr>
            <w:r w:rsidRPr="00C41073">
              <w:rPr>
                <w:color w:val="FF0000"/>
                <w:rPrChange w:id="279" w:author="Björn Genfors" w:date="2014-12-15T15:04:00Z">
                  <w:rPr/>
                </w:rPrChange>
              </w:rPr>
              <w:t>0</w:t>
            </w:r>
            <w:proofErr w:type="gramStart"/>
            <w:r w:rsidRPr="00C41073">
              <w:rPr>
                <w:color w:val="FF0000"/>
                <w:rPrChange w:id="280" w:author="Björn Genfors" w:date="2014-12-15T15:04:00Z">
                  <w:rPr/>
                </w:rPrChange>
              </w:rPr>
              <w:t>..</w:t>
            </w:r>
            <w:proofErr w:type="gramEnd"/>
            <w:r w:rsidRPr="00C41073">
              <w:rPr>
                <w:color w:val="FF0000"/>
                <w:rPrChange w:id="281" w:author="Björn Genfors" w:date="2014-12-15T15:04:00Z">
                  <w:rPr/>
                </w:rPrChange>
              </w:rPr>
              <w:t>0</w:t>
            </w:r>
          </w:p>
        </w:tc>
      </w:tr>
      <w:tr w:rsidR="007A3042" w:rsidRPr="008345BA" w14:paraId="0164B3A1" w14:textId="77777777" w:rsidTr="00621012">
        <w:tc>
          <w:tcPr>
            <w:tcW w:w="2943" w:type="dxa"/>
          </w:tcPr>
          <w:p w14:paraId="0FC96283" w14:textId="77777777" w:rsidR="007A3042" w:rsidRPr="00C93E52" w:rsidRDefault="007A3042" w:rsidP="00621012">
            <w:pPr>
              <w:rPr>
                <w:rFonts w:cs="Arial"/>
                <w:color w:val="000000"/>
                <w:lang w:eastAsia="sv-SE"/>
              </w:rPr>
            </w:pPr>
            <w:proofErr w:type="spellStart"/>
            <w:r w:rsidRPr="00C93E52">
              <w:rPr>
                <w:rFonts w:cs="Arial"/>
                <w:color w:val="000000"/>
                <w:lang w:eastAsia="sv-SE"/>
              </w:rPr>
              <w:t>observationId</w:t>
            </w:r>
            <w:proofErr w:type="spellEnd"/>
          </w:p>
        </w:tc>
        <w:tc>
          <w:tcPr>
            <w:tcW w:w="2037" w:type="dxa"/>
          </w:tcPr>
          <w:p w14:paraId="3BD4E480" w14:textId="77777777" w:rsidR="007A3042" w:rsidRPr="00C93E52" w:rsidRDefault="007A3042" w:rsidP="00621012">
            <w:proofErr w:type="spellStart"/>
            <w:r w:rsidRPr="00C93E52">
              <w:t>IIType</w:t>
            </w:r>
            <w:proofErr w:type="spellEnd"/>
          </w:p>
        </w:tc>
        <w:tc>
          <w:tcPr>
            <w:tcW w:w="2925" w:type="dxa"/>
          </w:tcPr>
          <w:p w14:paraId="424E974A" w14:textId="77777777" w:rsidR="00AD5345" w:rsidRPr="00C93E52" w:rsidRDefault="00AD5345" w:rsidP="00621012">
            <w:r w:rsidRPr="00C93E52">
              <w:rPr>
                <w:szCs w:val="20"/>
              </w:rPr>
              <w:t>Ett unikt värde för själva observationen som också refererar till vilket källsystem informationen kommer ifrån</w:t>
            </w:r>
          </w:p>
          <w:p w14:paraId="7A6A7BA2" w14:textId="75F13A18" w:rsidR="007A3042" w:rsidRPr="00C93E52" w:rsidRDefault="007A3042" w:rsidP="00621012"/>
        </w:tc>
        <w:tc>
          <w:tcPr>
            <w:tcW w:w="1617" w:type="dxa"/>
          </w:tcPr>
          <w:p w14:paraId="62160257" w14:textId="77777777" w:rsidR="007A3042" w:rsidRPr="00C93E52" w:rsidRDefault="007A3042" w:rsidP="00621012">
            <w:r w:rsidRPr="00C93E52">
              <w:t>0</w:t>
            </w:r>
            <w:proofErr w:type="gramStart"/>
            <w:r w:rsidRPr="00C93E52">
              <w:t>..</w:t>
            </w:r>
            <w:proofErr w:type="gramEnd"/>
            <w:r w:rsidRPr="00C93E52">
              <w:t>*</w:t>
            </w:r>
          </w:p>
        </w:tc>
      </w:tr>
      <w:tr w:rsidR="007A3042" w:rsidRPr="00891180" w14:paraId="05EA1848" w14:textId="77777777" w:rsidTr="00621012">
        <w:tc>
          <w:tcPr>
            <w:tcW w:w="2943" w:type="dxa"/>
            <w:tcBorders>
              <w:top w:val="single" w:sz="4" w:space="0" w:color="auto"/>
              <w:left w:val="single" w:sz="4" w:space="0" w:color="auto"/>
              <w:bottom w:val="single" w:sz="4" w:space="0" w:color="auto"/>
              <w:right w:val="single" w:sz="4" w:space="0" w:color="auto"/>
            </w:tcBorders>
          </w:tcPr>
          <w:p w14:paraId="0F4BC9CF" w14:textId="77777777" w:rsidR="007A3042" w:rsidRPr="00C93E52" w:rsidRDefault="007A3042" w:rsidP="00621012">
            <w:pPr>
              <w:rPr>
                <w:rFonts w:cs="Arial"/>
                <w:color w:val="000000"/>
                <w:lang w:eastAsia="sv-SE"/>
              </w:rPr>
            </w:pPr>
            <w:proofErr w:type="spellStart"/>
            <w:r w:rsidRPr="00C93E52">
              <w:rPr>
                <w:rFonts w:cs="Arial"/>
                <w:color w:val="000000"/>
                <w:lang w:eastAsia="sv-SE"/>
              </w:rPr>
              <w:lastRenderedPageBreak/>
              <w:t>observationId.root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6989C50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5EF46FA" w14:textId="39F5FF33" w:rsidR="00AD5345" w:rsidRPr="00C93E52" w:rsidRDefault="00AD5345" w:rsidP="00621012">
            <w:r w:rsidRPr="00C93E52">
              <w:rPr>
                <w:szCs w:val="20"/>
              </w:rPr>
              <w:t>Källsystemet</w:t>
            </w:r>
            <w:r w:rsidR="005E3502" w:rsidRPr="00C93E52">
              <w:rPr>
                <w:szCs w:val="20"/>
              </w:rPr>
              <w:t>s</w:t>
            </w:r>
            <w:r w:rsidRPr="00C93E52">
              <w:rPr>
                <w:szCs w:val="20"/>
              </w:rPr>
              <w:t xml:space="preserve"> HSA</w:t>
            </w:r>
            <w:ins w:id="282" w:author="Björn Genfors" w:date="2014-12-15T15:04:00Z">
              <w:r w:rsidR="00C41073">
                <w:rPr>
                  <w:szCs w:val="20"/>
                </w:rPr>
                <w:t>-</w:t>
              </w:r>
            </w:ins>
            <w:del w:id="283" w:author="Björn Genfors" w:date="2014-12-15T15:04:00Z">
              <w:r w:rsidRPr="00C93E52" w:rsidDel="00C41073">
                <w:rPr>
                  <w:szCs w:val="20"/>
                </w:rPr>
                <w:delText>ID</w:delText>
              </w:r>
            </w:del>
            <w:ins w:id="284" w:author="Björn Genfors" w:date="2014-12-15T15:04:00Z">
              <w:r w:rsidR="00C41073">
                <w:rPr>
                  <w:szCs w:val="20"/>
                </w:rPr>
                <w:t>id.</w:t>
              </w:r>
            </w:ins>
          </w:p>
          <w:p w14:paraId="01C3F81B" w14:textId="3FCF7CB0" w:rsidR="007A3042" w:rsidRPr="00C93E52" w:rsidRDefault="007A3042"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5611DA21" w14:textId="77777777" w:rsidR="007A3042" w:rsidRPr="00C93E52" w:rsidRDefault="007A3042" w:rsidP="00621012">
            <w:r w:rsidRPr="00C93E52">
              <w:t>1</w:t>
            </w:r>
          </w:p>
        </w:tc>
      </w:tr>
      <w:tr w:rsidR="007A3042" w:rsidRPr="00891180" w14:paraId="5117F6BD" w14:textId="77777777" w:rsidTr="00621012">
        <w:tc>
          <w:tcPr>
            <w:tcW w:w="2943" w:type="dxa"/>
            <w:tcBorders>
              <w:top w:val="single" w:sz="4" w:space="0" w:color="auto"/>
              <w:left w:val="single" w:sz="4" w:space="0" w:color="auto"/>
              <w:bottom w:val="single" w:sz="4" w:space="0" w:color="auto"/>
              <w:right w:val="single" w:sz="4" w:space="0" w:color="auto"/>
            </w:tcBorders>
          </w:tcPr>
          <w:p w14:paraId="00B2490B" w14:textId="77777777" w:rsidR="007A3042" w:rsidRPr="00C93E52" w:rsidRDefault="007A3042" w:rsidP="00621012">
            <w:pPr>
              <w:rPr>
                <w:rFonts w:cs="Arial"/>
                <w:color w:val="000000"/>
                <w:lang w:eastAsia="sv-SE"/>
              </w:rPr>
            </w:pPr>
            <w:proofErr w:type="spellStart"/>
            <w:r w:rsidRPr="00C93E52">
              <w:rPr>
                <w:rFonts w:cs="Arial"/>
                <w:color w:val="000000"/>
                <w:lang w:eastAsia="sv-SE"/>
              </w:rPr>
              <w:t>observationId.extension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52A8D807"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27464C1" w14:textId="2F49597F" w:rsidR="007A3042" w:rsidRPr="00C93E52" w:rsidRDefault="00AD5345" w:rsidP="00F74C7C">
            <w:r w:rsidRPr="00C93E52">
              <w:rPr>
                <w:szCs w:val="20"/>
              </w:rPr>
              <w:t xml:space="preserve">Det i källsystemet unika </w:t>
            </w:r>
            <w:r w:rsidR="00F74C7C">
              <w:rPr>
                <w:szCs w:val="20"/>
              </w:rPr>
              <w:t>identiteten</w:t>
            </w:r>
            <w:r w:rsidRPr="00C93E52">
              <w:rPr>
                <w:szCs w:val="20"/>
              </w:rPr>
              <w:t xml:space="preserve"> för observationen</w:t>
            </w:r>
          </w:p>
        </w:tc>
        <w:tc>
          <w:tcPr>
            <w:tcW w:w="1617" w:type="dxa"/>
            <w:tcBorders>
              <w:top w:val="single" w:sz="4" w:space="0" w:color="auto"/>
              <w:left w:val="single" w:sz="4" w:space="0" w:color="auto"/>
              <w:bottom w:val="single" w:sz="4" w:space="0" w:color="auto"/>
              <w:right w:val="single" w:sz="4" w:space="0" w:color="auto"/>
            </w:tcBorders>
          </w:tcPr>
          <w:p w14:paraId="364A07BF" w14:textId="77777777" w:rsidR="007A3042" w:rsidRPr="00C93E52" w:rsidRDefault="007A3042" w:rsidP="00621012">
            <w:r w:rsidRPr="00C93E52">
              <w:t>1</w:t>
            </w:r>
          </w:p>
        </w:tc>
      </w:tr>
      <w:tr w:rsidR="007A3042" w:rsidRPr="008345BA" w14:paraId="7A25761B" w14:textId="77777777" w:rsidTr="00621012">
        <w:tc>
          <w:tcPr>
            <w:tcW w:w="2943" w:type="dxa"/>
          </w:tcPr>
          <w:p w14:paraId="1F618E06" w14:textId="2BFB321B" w:rsidR="007A3042" w:rsidRPr="00C93E52" w:rsidRDefault="007A3042" w:rsidP="00621012">
            <w:pPr>
              <w:rPr>
                <w:rFonts w:cs="Arial"/>
                <w:color w:val="000000"/>
                <w:lang w:eastAsia="sv-SE"/>
              </w:rPr>
            </w:pPr>
            <w:proofErr w:type="spellStart"/>
            <w:r w:rsidRPr="00C93E52">
              <w:rPr>
                <w:rFonts w:cs="Arial"/>
                <w:color w:val="000000"/>
                <w:lang w:eastAsia="sv-SE"/>
              </w:rPr>
              <w:t>careGiverId</w:t>
            </w:r>
            <w:proofErr w:type="spellEnd"/>
            <w:r w:rsidR="00F74C7C">
              <w:rPr>
                <w:rFonts w:cs="Arial"/>
                <w:color w:val="000000"/>
                <w:lang w:eastAsia="sv-SE"/>
              </w:rPr>
              <w:t>*</w:t>
            </w:r>
          </w:p>
        </w:tc>
        <w:tc>
          <w:tcPr>
            <w:tcW w:w="2037" w:type="dxa"/>
          </w:tcPr>
          <w:p w14:paraId="7C923C17" w14:textId="77777777" w:rsidR="007A3042" w:rsidRPr="00C93E52" w:rsidRDefault="007A3042" w:rsidP="00621012">
            <w:proofErr w:type="spellStart"/>
            <w:r w:rsidRPr="00C93E52">
              <w:t>IIType</w:t>
            </w:r>
            <w:proofErr w:type="spellEnd"/>
          </w:p>
        </w:tc>
        <w:tc>
          <w:tcPr>
            <w:tcW w:w="2925" w:type="dxa"/>
          </w:tcPr>
          <w:p w14:paraId="11183C3D" w14:textId="77777777" w:rsidR="007A3042" w:rsidRPr="00C93E52" w:rsidRDefault="007A3042" w:rsidP="00621012">
            <w:r w:rsidRPr="00C93E52">
              <w:t>Används när man vill söka hos en specifik vårdgivare.</w:t>
            </w:r>
          </w:p>
          <w:p w14:paraId="69CBA9A1" w14:textId="77777777" w:rsidR="007A3042" w:rsidRPr="00C93E52" w:rsidRDefault="007A3042" w:rsidP="00621012">
            <w:r w:rsidRPr="00C93E52">
              <w:rPr>
                <w:b/>
              </w:rPr>
              <w:t>(Fält 1)</w:t>
            </w:r>
          </w:p>
        </w:tc>
        <w:tc>
          <w:tcPr>
            <w:tcW w:w="1617" w:type="dxa"/>
          </w:tcPr>
          <w:p w14:paraId="45376B8A" w14:textId="77777777" w:rsidR="007A3042" w:rsidRPr="00C93E52" w:rsidRDefault="007A3042" w:rsidP="00621012">
            <w:r w:rsidRPr="00C93E52">
              <w:t>0</w:t>
            </w:r>
            <w:proofErr w:type="gramStart"/>
            <w:r w:rsidRPr="00C93E52">
              <w:t>..</w:t>
            </w:r>
            <w:proofErr w:type="gramEnd"/>
            <w:r w:rsidRPr="00C93E52">
              <w:t>1</w:t>
            </w:r>
          </w:p>
        </w:tc>
      </w:tr>
      <w:tr w:rsidR="007A3042" w:rsidRPr="00DF4942" w14:paraId="4089F0A0" w14:textId="77777777" w:rsidTr="00621012">
        <w:tc>
          <w:tcPr>
            <w:tcW w:w="2943" w:type="dxa"/>
            <w:tcBorders>
              <w:top w:val="single" w:sz="4" w:space="0" w:color="auto"/>
              <w:left w:val="single" w:sz="4" w:space="0" w:color="auto"/>
              <w:bottom w:val="single" w:sz="4" w:space="0" w:color="auto"/>
              <w:right w:val="single" w:sz="4" w:space="0" w:color="auto"/>
            </w:tcBorders>
          </w:tcPr>
          <w:p w14:paraId="0A30D602" w14:textId="77777777" w:rsidR="007A3042" w:rsidRPr="00C93E52" w:rsidRDefault="007A3042" w:rsidP="00621012">
            <w:pPr>
              <w:rPr>
                <w:rFonts w:cs="Arial"/>
                <w:color w:val="000000"/>
                <w:lang w:eastAsia="sv-SE"/>
              </w:rPr>
            </w:pPr>
            <w:proofErr w:type="spellStart"/>
            <w:r w:rsidRPr="00C93E52">
              <w:rPr>
                <w:rFonts w:cs="Arial"/>
                <w:color w:val="000000"/>
                <w:lang w:eastAsia="sv-SE"/>
              </w:rPr>
              <w:t>careGiverId.root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E8EC94C"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6CD0F6D" w14:textId="77777777" w:rsidR="007A3042" w:rsidRPr="00C93E52" w:rsidRDefault="007A3042" w:rsidP="00621012">
            <w:pPr>
              <w:rPr>
                <w:rFonts w:cs="Arial"/>
              </w:rPr>
            </w:pPr>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53D57F85" w14:textId="77777777" w:rsidR="007A3042" w:rsidRPr="00C93E52" w:rsidRDefault="007A3042" w:rsidP="00621012">
            <w:r w:rsidRPr="00C93E52">
              <w:t>1</w:t>
            </w:r>
          </w:p>
        </w:tc>
      </w:tr>
      <w:tr w:rsidR="007A3042" w:rsidRPr="00DF4942" w14:paraId="081528C0" w14:textId="77777777" w:rsidTr="00621012">
        <w:tc>
          <w:tcPr>
            <w:tcW w:w="2943" w:type="dxa"/>
            <w:tcBorders>
              <w:top w:val="single" w:sz="4" w:space="0" w:color="auto"/>
              <w:left w:val="single" w:sz="4" w:space="0" w:color="auto"/>
              <w:bottom w:val="single" w:sz="4" w:space="0" w:color="auto"/>
              <w:right w:val="single" w:sz="4" w:space="0" w:color="auto"/>
            </w:tcBorders>
          </w:tcPr>
          <w:p w14:paraId="06E105C4" w14:textId="77777777" w:rsidR="007A3042" w:rsidRPr="00C93E52" w:rsidRDefault="007A3042" w:rsidP="00621012">
            <w:pPr>
              <w:rPr>
                <w:rFonts w:cs="Arial"/>
                <w:color w:val="000000"/>
                <w:lang w:eastAsia="sv-SE"/>
              </w:rPr>
            </w:pPr>
            <w:proofErr w:type="spellStart"/>
            <w:r w:rsidRPr="00C93E52">
              <w:rPr>
                <w:rFonts w:cs="Arial"/>
                <w:color w:val="000000"/>
                <w:lang w:eastAsia="sv-SE"/>
              </w:rPr>
              <w:t>careGiverId.extension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01A6E94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B50F22E" w14:textId="79946093" w:rsidR="007A3042" w:rsidRPr="00C93E52" w:rsidRDefault="007A3042" w:rsidP="00621012">
            <w:r w:rsidRPr="00C93E52">
              <w:rPr>
                <w:rFonts w:cs="Arial"/>
              </w:rPr>
              <w:t xml:space="preserve">Extension sätts till HSA-id för den vårdgivaren inom vilket </w:t>
            </w:r>
            <w:proofErr w:type="spellStart"/>
            <w:r w:rsidRPr="00C93E52">
              <w:rPr>
                <w:rFonts w:cs="Arial"/>
              </w:rPr>
              <w:t>observationId</w:t>
            </w:r>
            <w:proofErr w:type="spellEnd"/>
            <w:r w:rsidRPr="00C93E52">
              <w:rPr>
                <w:rFonts w:cs="Arial"/>
              </w:rPr>
              <w:t xml:space="preserve"> är unikt.</w:t>
            </w:r>
          </w:p>
        </w:tc>
        <w:tc>
          <w:tcPr>
            <w:tcW w:w="1617" w:type="dxa"/>
            <w:tcBorders>
              <w:top w:val="single" w:sz="4" w:space="0" w:color="auto"/>
              <w:left w:val="single" w:sz="4" w:space="0" w:color="auto"/>
              <w:bottom w:val="single" w:sz="4" w:space="0" w:color="auto"/>
              <w:right w:val="single" w:sz="4" w:space="0" w:color="auto"/>
            </w:tcBorders>
          </w:tcPr>
          <w:p w14:paraId="6B67CC4A" w14:textId="77777777" w:rsidR="007A3042" w:rsidRPr="00C93E52" w:rsidRDefault="007A3042" w:rsidP="00621012">
            <w:r w:rsidRPr="00C93E52">
              <w:t>1</w:t>
            </w:r>
          </w:p>
        </w:tc>
      </w:tr>
      <w:tr w:rsidR="007A3042" w:rsidRPr="008345BA" w14:paraId="55D930F2" w14:textId="77777777" w:rsidTr="00621012">
        <w:tc>
          <w:tcPr>
            <w:tcW w:w="2943" w:type="dxa"/>
          </w:tcPr>
          <w:p w14:paraId="387792A2" w14:textId="5EBE0EE6" w:rsidR="007A3042" w:rsidRPr="00C93E52" w:rsidRDefault="007A3042" w:rsidP="00621012">
            <w:proofErr w:type="spellStart"/>
            <w:r w:rsidRPr="00C93E52">
              <w:rPr>
                <w:lang w:eastAsia="sv-SE"/>
              </w:rPr>
              <w:t>careUnitId</w:t>
            </w:r>
            <w:proofErr w:type="spellEnd"/>
            <w:r w:rsidR="00F74C7C">
              <w:rPr>
                <w:lang w:eastAsia="sv-SE"/>
              </w:rPr>
              <w:t>*</w:t>
            </w:r>
          </w:p>
        </w:tc>
        <w:tc>
          <w:tcPr>
            <w:tcW w:w="2037" w:type="dxa"/>
          </w:tcPr>
          <w:p w14:paraId="5E4111E3" w14:textId="77777777" w:rsidR="007A3042" w:rsidRPr="00C93E52" w:rsidRDefault="007A3042" w:rsidP="00621012">
            <w:proofErr w:type="spellStart"/>
            <w:r w:rsidRPr="00C93E52">
              <w:t>IIType</w:t>
            </w:r>
            <w:proofErr w:type="spellEnd"/>
          </w:p>
        </w:tc>
        <w:tc>
          <w:tcPr>
            <w:tcW w:w="2925" w:type="dxa"/>
          </w:tcPr>
          <w:p w14:paraId="015824C9" w14:textId="09AE2A2B" w:rsidR="007A3042" w:rsidRPr="00C93E52" w:rsidRDefault="007A3042" w:rsidP="00621012">
            <w:pPr>
              <w:rPr>
                <w:rFonts w:cs="Arial"/>
              </w:rPr>
            </w:pPr>
            <w:r w:rsidRPr="00C93E52">
              <w:rPr>
                <w:rFonts w:cs="Arial"/>
              </w:rPr>
              <w:t xml:space="preserve">Begränsning av sökning </w:t>
            </w:r>
            <w:proofErr w:type="spellStart"/>
            <w:r w:rsidRPr="00C93E52">
              <w:rPr>
                <w:rFonts w:cs="Arial"/>
              </w:rPr>
              <w:t>m</w:t>
            </w:r>
            <w:ins w:id="285" w:author="Björn Genfors" w:date="2014-12-15T15:05:00Z">
              <w:r w:rsidR="00C41073">
                <w:rPr>
                  <w:rFonts w:cs="Arial"/>
                </w:rPr>
                <w:t>.</w:t>
              </w:r>
            </w:ins>
            <w:r w:rsidRPr="00C93E52">
              <w:rPr>
                <w:rFonts w:cs="Arial"/>
              </w:rPr>
              <w:t>h</w:t>
            </w:r>
            <w:ins w:id="286" w:author="Björn Genfors" w:date="2014-12-15T15:05:00Z">
              <w:r w:rsidR="00C41073">
                <w:rPr>
                  <w:rFonts w:cs="Arial"/>
                </w:rPr>
                <w:t>.</w:t>
              </w:r>
            </w:ins>
            <w:r w:rsidRPr="00C93E52">
              <w:rPr>
                <w:rFonts w:cs="Arial"/>
              </w:rPr>
              <w:t>a</w:t>
            </w:r>
            <w:proofErr w:type="spellEnd"/>
            <w:ins w:id="287" w:author="Björn Genfors" w:date="2014-12-15T15:05:00Z">
              <w:r w:rsidR="00C41073">
                <w:rPr>
                  <w:rFonts w:cs="Arial"/>
                </w:rPr>
                <w:t>.</w:t>
              </w:r>
            </w:ins>
            <w:r w:rsidRPr="00C93E52">
              <w:rPr>
                <w:rFonts w:cs="Arial"/>
              </w:rPr>
              <w:t xml:space="preserve"> HSA</w:t>
            </w:r>
            <w:ins w:id="288" w:author="Björn Genfors" w:date="2014-12-15T15:04:00Z">
              <w:r w:rsidR="00C41073">
                <w:rPr>
                  <w:rFonts w:cs="Arial"/>
                </w:rPr>
                <w:t>-</w:t>
              </w:r>
            </w:ins>
            <w:r w:rsidRPr="00C93E52">
              <w:rPr>
                <w:rFonts w:cs="Arial"/>
              </w:rPr>
              <w:t>id för PDL</w:t>
            </w:r>
            <w:ins w:id="289" w:author="Björn Genfors" w:date="2014-12-15T15:04:00Z">
              <w:r w:rsidR="00C41073">
                <w:rPr>
                  <w:rFonts w:cs="Arial"/>
                </w:rPr>
                <w:t>-</w:t>
              </w:r>
            </w:ins>
            <w:del w:id="290" w:author="Björn Genfors" w:date="2014-12-15T15:04:00Z">
              <w:r w:rsidRPr="00C93E52" w:rsidDel="00C41073">
                <w:rPr>
                  <w:rFonts w:cs="Arial"/>
                </w:rPr>
                <w:delText xml:space="preserve"> </w:delText>
              </w:r>
            </w:del>
            <w:r w:rsidRPr="00C93E52">
              <w:rPr>
                <w:rFonts w:cs="Arial"/>
              </w:rPr>
              <w:t xml:space="preserve">vårdenhet som har medicinskt ansvar för </w:t>
            </w:r>
          </w:p>
          <w:p w14:paraId="2D87D50A" w14:textId="77777777" w:rsidR="007A3042" w:rsidRPr="00C93E52" w:rsidRDefault="007A3042" w:rsidP="00621012">
            <w:pPr>
              <w:rPr>
                <w:rFonts w:cs="Arial"/>
              </w:rPr>
            </w:pPr>
            <w:r w:rsidRPr="00C93E52">
              <w:rPr>
                <w:rFonts w:cs="Arial"/>
              </w:rPr>
              <w:t xml:space="preserve">observationen. </w:t>
            </w:r>
          </w:p>
          <w:p w14:paraId="4F04A5F1" w14:textId="77777777" w:rsidR="007A3042" w:rsidRPr="00C93E52" w:rsidRDefault="007A3042" w:rsidP="00621012">
            <w:pPr>
              <w:rPr>
                <w:rFonts w:cs="Arial"/>
              </w:rPr>
            </w:pPr>
            <w:r w:rsidRPr="00C93E52">
              <w:rPr>
                <w:b/>
              </w:rPr>
              <w:t>(Fält 1)</w:t>
            </w:r>
          </w:p>
        </w:tc>
        <w:tc>
          <w:tcPr>
            <w:tcW w:w="1617" w:type="dxa"/>
          </w:tcPr>
          <w:p w14:paraId="005EF492" w14:textId="77777777" w:rsidR="007A3042" w:rsidRPr="00C93E52" w:rsidRDefault="007A3042" w:rsidP="00621012">
            <w:r w:rsidRPr="00C93E52">
              <w:t>0</w:t>
            </w:r>
            <w:proofErr w:type="gramStart"/>
            <w:r w:rsidRPr="00C93E52">
              <w:t>..</w:t>
            </w:r>
            <w:proofErr w:type="gramEnd"/>
            <w:r w:rsidRPr="00C93E52">
              <w:t>1</w:t>
            </w:r>
          </w:p>
        </w:tc>
      </w:tr>
      <w:tr w:rsidR="007A3042" w:rsidRPr="0012437B" w14:paraId="3391F897" w14:textId="77777777" w:rsidTr="00621012">
        <w:tc>
          <w:tcPr>
            <w:tcW w:w="2943" w:type="dxa"/>
            <w:tcBorders>
              <w:top w:val="single" w:sz="4" w:space="0" w:color="auto"/>
              <w:left w:val="single" w:sz="4" w:space="0" w:color="auto"/>
              <w:bottom w:val="single" w:sz="4" w:space="0" w:color="auto"/>
              <w:right w:val="single" w:sz="4" w:space="0" w:color="auto"/>
            </w:tcBorders>
          </w:tcPr>
          <w:p w14:paraId="08379EB1" w14:textId="77777777" w:rsidR="007A3042" w:rsidRPr="00C93E52" w:rsidRDefault="007A3042" w:rsidP="00621012">
            <w:pPr>
              <w:rPr>
                <w:lang w:eastAsia="sv-SE"/>
              </w:rPr>
            </w:pPr>
            <w:proofErr w:type="spellStart"/>
            <w:r w:rsidRPr="00C93E52">
              <w:rPr>
                <w:lang w:eastAsia="sv-SE"/>
              </w:rPr>
              <w:t>careUnitId.root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58CFA7F1"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16AB8DF" w14:textId="77777777" w:rsidR="007A3042" w:rsidRPr="00C93E52" w:rsidRDefault="007A3042" w:rsidP="00621012">
            <w:pPr>
              <w:rPr>
                <w:rFonts w:cs="Arial"/>
              </w:rPr>
            </w:pPr>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66430133" w14:textId="77777777" w:rsidR="007A3042" w:rsidRPr="00C93E52" w:rsidRDefault="007A3042" w:rsidP="00621012">
            <w:r w:rsidRPr="00C93E52">
              <w:t>1</w:t>
            </w:r>
          </w:p>
        </w:tc>
      </w:tr>
      <w:tr w:rsidR="007A3042" w:rsidRPr="0012437B" w14:paraId="7F9D4AD9" w14:textId="77777777" w:rsidTr="00621012">
        <w:tc>
          <w:tcPr>
            <w:tcW w:w="2943" w:type="dxa"/>
            <w:tcBorders>
              <w:top w:val="single" w:sz="4" w:space="0" w:color="auto"/>
              <w:left w:val="single" w:sz="4" w:space="0" w:color="auto"/>
              <w:bottom w:val="single" w:sz="4" w:space="0" w:color="auto"/>
              <w:right w:val="single" w:sz="4" w:space="0" w:color="auto"/>
            </w:tcBorders>
          </w:tcPr>
          <w:p w14:paraId="01FA8463" w14:textId="77777777" w:rsidR="007A3042" w:rsidRPr="00C93E52" w:rsidRDefault="007A3042" w:rsidP="00621012">
            <w:pPr>
              <w:rPr>
                <w:lang w:eastAsia="sv-SE"/>
              </w:rPr>
            </w:pPr>
            <w:proofErr w:type="spellStart"/>
            <w:r w:rsidRPr="00C93E52">
              <w:rPr>
                <w:lang w:eastAsia="sv-SE"/>
              </w:rPr>
              <w:t>careUnitId.extension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02B5810B"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8242385" w14:textId="4C49E701" w:rsidR="007A3042" w:rsidRPr="00C93E52" w:rsidRDefault="007A3042" w:rsidP="00621012">
            <w:pPr>
              <w:rPr>
                <w:rFonts w:cs="Arial"/>
              </w:rPr>
            </w:pPr>
            <w:r w:rsidRPr="00C93E52">
              <w:rPr>
                <w:rFonts w:cs="Arial"/>
              </w:rPr>
              <w:t>Extension sätts till HSA-id för PDL</w:t>
            </w:r>
            <w:ins w:id="291" w:author="Björn Genfors" w:date="2014-12-15T15:05:00Z">
              <w:r w:rsidR="00C41073">
                <w:rPr>
                  <w:rFonts w:cs="Arial"/>
                </w:rPr>
                <w:t>-</w:t>
              </w:r>
            </w:ins>
            <w:del w:id="292" w:author="Björn Genfors" w:date="2014-12-15T15:05:00Z">
              <w:r w:rsidRPr="00C93E52" w:rsidDel="00C41073">
                <w:rPr>
                  <w:rFonts w:cs="Arial"/>
                </w:rPr>
                <w:delText xml:space="preserve"> </w:delText>
              </w:r>
            </w:del>
            <w:r w:rsidRPr="00C93E52">
              <w:rPr>
                <w:rFonts w:cs="Arial"/>
              </w:rPr>
              <w:t>vårdenheten.</w:t>
            </w:r>
          </w:p>
        </w:tc>
        <w:tc>
          <w:tcPr>
            <w:tcW w:w="1617" w:type="dxa"/>
            <w:tcBorders>
              <w:top w:val="single" w:sz="4" w:space="0" w:color="auto"/>
              <w:left w:val="single" w:sz="4" w:space="0" w:color="auto"/>
              <w:bottom w:val="single" w:sz="4" w:space="0" w:color="auto"/>
              <w:right w:val="single" w:sz="4" w:space="0" w:color="auto"/>
            </w:tcBorders>
          </w:tcPr>
          <w:p w14:paraId="6D736958" w14:textId="77777777" w:rsidR="007A3042" w:rsidRPr="00C93E52" w:rsidRDefault="007A3042" w:rsidP="00621012">
            <w:r w:rsidRPr="00C93E52">
              <w:t>1</w:t>
            </w:r>
          </w:p>
        </w:tc>
      </w:tr>
      <w:tr w:rsidR="00C854DC" w14:paraId="71DB26F1" w14:textId="77777777" w:rsidTr="0039439F">
        <w:tc>
          <w:tcPr>
            <w:tcW w:w="2943" w:type="dxa"/>
            <w:tcBorders>
              <w:top w:val="single" w:sz="4" w:space="0" w:color="auto"/>
              <w:left w:val="single" w:sz="4" w:space="0" w:color="auto"/>
              <w:bottom w:val="single" w:sz="4" w:space="0" w:color="auto"/>
              <w:right w:val="single" w:sz="4" w:space="0" w:color="auto"/>
            </w:tcBorders>
          </w:tcPr>
          <w:p w14:paraId="2BCD135B" w14:textId="77777777" w:rsidR="00C854DC" w:rsidRDefault="00C854DC" w:rsidP="00C854DC">
            <w:pPr>
              <w:rPr>
                <w:lang w:eastAsia="sv-SE"/>
              </w:rPr>
            </w:pPr>
            <w:proofErr w:type="spellStart"/>
            <w:r>
              <w:rPr>
                <w:lang w:eastAsia="sv-SE"/>
              </w:rPr>
              <w:t>c</w:t>
            </w:r>
            <w:r w:rsidRPr="0089562B">
              <w:rPr>
                <w:lang w:eastAsia="sv-SE"/>
              </w:rPr>
              <w:t>areProcessId</w:t>
            </w:r>
            <w:proofErr w:type="spellEnd"/>
          </w:p>
        </w:tc>
        <w:tc>
          <w:tcPr>
            <w:tcW w:w="2037" w:type="dxa"/>
            <w:tcBorders>
              <w:top w:val="single" w:sz="4" w:space="0" w:color="auto"/>
              <w:left w:val="single" w:sz="4" w:space="0" w:color="auto"/>
              <w:bottom w:val="single" w:sz="4" w:space="0" w:color="auto"/>
              <w:right w:val="single" w:sz="4" w:space="0" w:color="auto"/>
            </w:tcBorders>
          </w:tcPr>
          <w:p w14:paraId="756C66E4" w14:textId="77777777" w:rsidR="00C854DC" w:rsidRDefault="00C854DC" w:rsidP="00C854DC">
            <w:commentRangeStart w:id="293"/>
            <w:proofErr w:type="spellStart"/>
            <w:r>
              <w:t>UUIDType</w:t>
            </w:r>
            <w:commentRangeEnd w:id="293"/>
            <w:proofErr w:type="spellEnd"/>
            <w:r w:rsidR="00181B47">
              <w:rPr>
                <w:rStyle w:val="Kommentarsreferens"/>
              </w:rPr>
              <w:commentReference w:id="293"/>
            </w:r>
          </w:p>
        </w:tc>
        <w:tc>
          <w:tcPr>
            <w:tcW w:w="2925" w:type="dxa"/>
            <w:tcBorders>
              <w:top w:val="single" w:sz="4" w:space="0" w:color="auto"/>
              <w:left w:val="single" w:sz="4" w:space="0" w:color="auto"/>
              <w:bottom w:val="single" w:sz="4" w:space="0" w:color="auto"/>
              <w:right w:val="single" w:sz="4" w:space="0" w:color="auto"/>
            </w:tcBorders>
          </w:tcPr>
          <w:p w14:paraId="5AB43B0D" w14:textId="12939FE7" w:rsidR="00C854DC" w:rsidRPr="00C93E52" w:rsidRDefault="00C854DC" w:rsidP="00C854DC">
            <w:pPr>
              <w:rPr>
                <w:rFonts w:cs="Arial"/>
              </w:rPr>
            </w:pPr>
            <w:r>
              <w:rPr>
                <w:rFonts w:cs="Arial"/>
              </w:rPr>
              <w:t>Används för att filtrera på en specifik individanpassad vårdprocess</w:t>
            </w:r>
            <w:ins w:id="294" w:author="Björn Genfors" w:date="2014-12-15T15:07:00Z">
              <w:r w:rsidR="00181B47">
                <w:rPr>
                  <w:rFonts w:cs="Arial"/>
                </w:rPr>
                <w:t>.</w:t>
              </w:r>
            </w:ins>
          </w:p>
        </w:tc>
        <w:tc>
          <w:tcPr>
            <w:tcW w:w="1617" w:type="dxa"/>
            <w:tcBorders>
              <w:top w:val="single" w:sz="4" w:space="0" w:color="auto"/>
              <w:left w:val="single" w:sz="4" w:space="0" w:color="auto"/>
              <w:bottom w:val="single" w:sz="4" w:space="0" w:color="auto"/>
              <w:right w:val="single" w:sz="4" w:space="0" w:color="auto"/>
            </w:tcBorders>
          </w:tcPr>
          <w:p w14:paraId="4F4A563C" w14:textId="77777777" w:rsidR="00C854DC" w:rsidRDefault="00C854DC" w:rsidP="00C854DC">
            <w:r>
              <w:t>0</w:t>
            </w:r>
            <w:proofErr w:type="gramStart"/>
            <w:r>
              <w:t>..</w:t>
            </w:r>
            <w:proofErr w:type="gramEnd"/>
            <w:r>
              <w:t>1</w:t>
            </w:r>
          </w:p>
        </w:tc>
      </w:tr>
      <w:tr w:rsidR="008412D2" w:rsidRPr="0012437B" w14:paraId="14A34F7B" w14:textId="77777777" w:rsidTr="00621012">
        <w:tc>
          <w:tcPr>
            <w:tcW w:w="2943" w:type="dxa"/>
            <w:tcBorders>
              <w:top w:val="single" w:sz="4" w:space="0" w:color="auto"/>
              <w:left w:val="single" w:sz="4" w:space="0" w:color="auto"/>
              <w:bottom w:val="single" w:sz="4" w:space="0" w:color="auto"/>
              <w:right w:val="single" w:sz="4" w:space="0" w:color="auto"/>
            </w:tcBorders>
          </w:tcPr>
          <w:p w14:paraId="11C39968" w14:textId="060FDE62" w:rsidR="008412D2" w:rsidRPr="00C93E52" w:rsidRDefault="008412D2" w:rsidP="00621012">
            <w:pPr>
              <w:rPr>
                <w:lang w:eastAsia="sv-SE"/>
              </w:rPr>
            </w:pPr>
            <w:proofErr w:type="spellStart"/>
            <w:r>
              <w:rPr>
                <w:lang w:eastAsia="sv-SE"/>
              </w:rPr>
              <w:t>relation.typeCode</w:t>
            </w:r>
            <w:proofErr w:type="spellEnd"/>
          </w:p>
        </w:tc>
        <w:tc>
          <w:tcPr>
            <w:tcW w:w="2037" w:type="dxa"/>
            <w:tcBorders>
              <w:top w:val="single" w:sz="4" w:space="0" w:color="auto"/>
              <w:left w:val="single" w:sz="4" w:space="0" w:color="auto"/>
              <w:bottom w:val="single" w:sz="4" w:space="0" w:color="auto"/>
              <w:right w:val="single" w:sz="4" w:space="0" w:color="auto"/>
            </w:tcBorders>
          </w:tcPr>
          <w:p w14:paraId="17E0E8D3" w14:textId="1A0B2DD4" w:rsidR="008412D2" w:rsidRPr="00C93E52" w:rsidRDefault="008412D2" w:rsidP="00621012">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2A50A96A" w14:textId="7F71E202" w:rsidR="008412D2" w:rsidRPr="00C93E52" w:rsidRDefault="00C854DC" w:rsidP="00621012">
            <w:pPr>
              <w:rPr>
                <w:rFonts w:cs="Arial"/>
              </w:rPr>
            </w:pPr>
            <w:r>
              <w:rPr>
                <w:rFonts w:cs="Arial"/>
              </w:rPr>
              <w:t>Filtrera på sambandstyp</w:t>
            </w:r>
          </w:p>
        </w:tc>
        <w:tc>
          <w:tcPr>
            <w:tcW w:w="1617" w:type="dxa"/>
            <w:tcBorders>
              <w:top w:val="single" w:sz="4" w:space="0" w:color="auto"/>
              <w:left w:val="single" w:sz="4" w:space="0" w:color="auto"/>
              <w:bottom w:val="single" w:sz="4" w:space="0" w:color="auto"/>
              <w:right w:val="single" w:sz="4" w:space="0" w:color="auto"/>
            </w:tcBorders>
          </w:tcPr>
          <w:p w14:paraId="73801B46" w14:textId="29D307CE" w:rsidR="008412D2" w:rsidRPr="00C93E52" w:rsidRDefault="008412D2" w:rsidP="00621012">
            <w:r>
              <w:t>0</w:t>
            </w:r>
            <w:proofErr w:type="gramStart"/>
            <w:r>
              <w:t>..</w:t>
            </w:r>
            <w:proofErr w:type="gramEnd"/>
            <w:r>
              <w:t>1</w:t>
            </w:r>
          </w:p>
        </w:tc>
      </w:tr>
      <w:tr w:rsidR="001531BA" w:rsidRPr="0012437B" w14:paraId="22FEE20D" w14:textId="77777777" w:rsidTr="00621012">
        <w:tc>
          <w:tcPr>
            <w:tcW w:w="2943" w:type="dxa"/>
            <w:tcBorders>
              <w:top w:val="single" w:sz="4" w:space="0" w:color="auto"/>
              <w:left w:val="single" w:sz="4" w:space="0" w:color="auto"/>
              <w:bottom w:val="single" w:sz="4" w:space="0" w:color="auto"/>
              <w:right w:val="single" w:sz="4" w:space="0" w:color="auto"/>
            </w:tcBorders>
          </w:tcPr>
          <w:p w14:paraId="6A599E82" w14:textId="1A7CA275" w:rsidR="001531BA" w:rsidRPr="00C93E52" w:rsidRDefault="001531BA" w:rsidP="00621012">
            <w:pPr>
              <w:rPr>
                <w:lang w:eastAsia="sv-SE"/>
              </w:rPr>
            </w:pPr>
            <w:proofErr w:type="spellStart"/>
            <w:r>
              <w:rPr>
                <w:lang w:eastAsia="sv-SE"/>
              </w:rPr>
              <w:t>relation.typeCode.code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0B22C39C" w14:textId="550B9056"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FB6FE1B" w14:textId="4EF86DAC" w:rsidR="001531BA" w:rsidRPr="00C93E52" w:rsidRDefault="00C854DC" w:rsidP="00621012">
            <w:pPr>
              <w:rPr>
                <w:rFonts w:cs="Arial"/>
              </w:rPr>
            </w:pPr>
            <w:r>
              <w:rPr>
                <w:rFonts w:cs="Arial"/>
              </w:rPr>
              <w:t>Kod för sambandstyp</w:t>
            </w:r>
          </w:p>
        </w:tc>
        <w:tc>
          <w:tcPr>
            <w:tcW w:w="1617" w:type="dxa"/>
            <w:tcBorders>
              <w:top w:val="single" w:sz="4" w:space="0" w:color="auto"/>
              <w:left w:val="single" w:sz="4" w:space="0" w:color="auto"/>
              <w:bottom w:val="single" w:sz="4" w:space="0" w:color="auto"/>
              <w:right w:val="single" w:sz="4" w:space="0" w:color="auto"/>
            </w:tcBorders>
          </w:tcPr>
          <w:p w14:paraId="3A3F21C2" w14:textId="05833A49" w:rsidR="001531BA" w:rsidRPr="00C93E52" w:rsidRDefault="008412D2" w:rsidP="00621012">
            <w:r>
              <w:t>0</w:t>
            </w:r>
            <w:proofErr w:type="gramStart"/>
            <w:r>
              <w:t>..</w:t>
            </w:r>
            <w:proofErr w:type="gramEnd"/>
            <w:r>
              <w:t>1</w:t>
            </w:r>
          </w:p>
        </w:tc>
      </w:tr>
      <w:tr w:rsidR="001531BA" w:rsidRPr="0012437B" w14:paraId="70DCD986" w14:textId="77777777" w:rsidTr="00621012">
        <w:tc>
          <w:tcPr>
            <w:tcW w:w="2943" w:type="dxa"/>
            <w:tcBorders>
              <w:top w:val="single" w:sz="4" w:space="0" w:color="auto"/>
              <w:left w:val="single" w:sz="4" w:space="0" w:color="auto"/>
              <w:bottom w:val="single" w:sz="4" w:space="0" w:color="auto"/>
              <w:right w:val="single" w:sz="4" w:space="0" w:color="auto"/>
            </w:tcBorders>
          </w:tcPr>
          <w:p w14:paraId="4CDAB103" w14:textId="2DBAB3B5" w:rsidR="001531BA" w:rsidRDefault="001531BA" w:rsidP="00621012">
            <w:pPr>
              <w:rPr>
                <w:lang w:eastAsia="sv-SE"/>
              </w:rPr>
            </w:pPr>
            <w:proofErr w:type="spellStart"/>
            <w:r>
              <w:rPr>
                <w:lang w:eastAsia="sv-SE"/>
              </w:rPr>
              <w:t>relation.typeCode.codeSystem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7CC592BB" w14:textId="37AD26B5"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29B1D8C" w14:textId="2B943E92" w:rsidR="001531BA" w:rsidRPr="00C93E52" w:rsidRDefault="00C854DC" w:rsidP="00621012">
            <w:pPr>
              <w:rPr>
                <w:rFonts w:cs="Arial"/>
              </w:rPr>
            </w:pPr>
            <w:r>
              <w:rPr>
                <w:rFonts w:cs="Arial"/>
              </w:rPr>
              <w:t>Kodsystem för sambandstyp</w:t>
            </w:r>
          </w:p>
        </w:tc>
        <w:tc>
          <w:tcPr>
            <w:tcW w:w="1617" w:type="dxa"/>
            <w:tcBorders>
              <w:top w:val="single" w:sz="4" w:space="0" w:color="auto"/>
              <w:left w:val="single" w:sz="4" w:space="0" w:color="auto"/>
              <w:bottom w:val="single" w:sz="4" w:space="0" w:color="auto"/>
              <w:right w:val="single" w:sz="4" w:space="0" w:color="auto"/>
            </w:tcBorders>
          </w:tcPr>
          <w:p w14:paraId="53C96963" w14:textId="4A1776C1" w:rsidR="001531BA" w:rsidRPr="00C93E52" w:rsidRDefault="008412D2" w:rsidP="00621012">
            <w:r>
              <w:t>0</w:t>
            </w:r>
            <w:proofErr w:type="gramStart"/>
            <w:r>
              <w:t>..</w:t>
            </w:r>
            <w:proofErr w:type="gramEnd"/>
            <w:r>
              <w:t>1</w:t>
            </w:r>
          </w:p>
        </w:tc>
      </w:tr>
      <w:tr w:rsidR="0012508A" w:rsidRPr="0012437B" w14:paraId="5BDB4019" w14:textId="77777777" w:rsidTr="00621012">
        <w:tc>
          <w:tcPr>
            <w:tcW w:w="2943" w:type="dxa"/>
            <w:tcBorders>
              <w:top w:val="single" w:sz="4" w:space="0" w:color="auto"/>
              <w:left w:val="single" w:sz="4" w:space="0" w:color="auto"/>
              <w:bottom w:val="single" w:sz="4" w:space="0" w:color="auto"/>
              <w:right w:val="single" w:sz="4" w:space="0" w:color="auto"/>
            </w:tcBorders>
          </w:tcPr>
          <w:p w14:paraId="3EEB4D5F" w14:textId="12D205BA" w:rsidR="0012508A" w:rsidRPr="00181B47" w:rsidRDefault="0012508A" w:rsidP="00621012">
            <w:pPr>
              <w:rPr>
                <w:color w:val="FF0000"/>
                <w:lang w:eastAsia="sv-SE"/>
                <w:rPrChange w:id="295" w:author="Björn Genfors" w:date="2014-12-15T15:07:00Z">
                  <w:rPr>
                    <w:lang w:eastAsia="sv-SE"/>
                  </w:rPr>
                </w:rPrChange>
              </w:rPr>
            </w:pPr>
            <w:proofErr w:type="spellStart"/>
            <w:r w:rsidRPr="00181B47">
              <w:rPr>
                <w:color w:val="FF0000"/>
                <w:lang w:eastAsia="sv-SE"/>
                <w:rPrChange w:id="296" w:author="Björn Genfors" w:date="2014-12-15T15:07:00Z">
                  <w:rPr>
                    <w:lang w:eastAsia="sv-SE"/>
                  </w:rPr>
                </w:rPrChange>
              </w:rPr>
              <w:t>relation.typeCode.codeSystemName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64041E09" w14:textId="68E40109" w:rsidR="0012508A" w:rsidRPr="00181B47" w:rsidRDefault="0012508A" w:rsidP="00621012">
            <w:pPr>
              <w:rPr>
                <w:color w:val="FF0000"/>
                <w:rPrChange w:id="297" w:author="Björn Genfors" w:date="2014-12-15T15:07:00Z">
                  <w:rPr/>
                </w:rPrChange>
              </w:rPr>
            </w:pPr>
            <w:r w:rsidRPr="00181B47">
              <w:rPr>
                <w:color w:val="FF0000"/>
                <w:rPrChange w:id="298" w:author="Björn Genfors" w:date="2014-12-15T15:07: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0D012806" w14:textId="5FE26623" w:rsidR="0012508A" w:rsidRPr="00181B47" w:rsidRDefault="0012508A" w:rsidP="00621012">
            <w:pPr>
              <w:rPr>
                <w:rFonts w:cs="Arial"/>
                <w:color w:val="FF0000"/>
                <w:rPrChange w:id="299" w:author="Björn Genfors" w:date="2014-12-15T15:07:00Z">
                  <w:rPr>
                    <w:rFonts w:cs="Arial"/>
                  </w:rPr>
                </w:rPrChange>
              </w:rPr>
            </w:pPr>
            <w:r w:rsidRPr="00181B47">
              <w:rPr>
                <w:color w:val="FF0000"/>
                <w:szCs w:val="20"/>
                <w:rPrChange w:id="300" w:author="Björn Genfors" w:date="2014-12-15T15:07:00Z">
                  <w:rPr>
                    <w:b/>
                    <w:szCs w:val="20"/>
                  </w:rPr>
                </w:rPrChange>
              </w:rPr>
              <w:t xml:space="preserve">Ska ignoreras i begäran och </w:t>
            </w:r>
            <w:proofErr w:type="gramStart"/>
            <w:r w:rsidRPr="00181B47">
              <w:rPr>
                <w:color w:val="FF0000"/>
                <w:szCs w:val="20"/>
                <w:rPrChange w:id="301" w:author="Björn Genfors" w:date="2014-12-15T15:07:00Z">
                  <w:rPr>
                    <w:b/>
                    <w:szCs w:val="20"/>
                  </w:rPr>
                </w:rPrChange>
              </w:rPr>
              <w:t>ej</w:t>
            </w:r>
            <w:proofErr w:type="gramEnd"/>
            <w:r w:rsidRPr="00181B47">
              <w:rPr>
                <w:color w:val="FF0000"/>
                <w:szCs w:val="20"/>
                <w:rPrChange w:id="302" w:author="Björn Genfors" w:date="2014-12-15T15:07:00Z">
                  <w:rPr>
                    <w:b/>
                    <w:szCs w:val="20"/>
                  </w:rPr>
                </w:rPrChange>
              </w:rPr>
              <w:t xml:space="preserve"> skickas.</w:t>
            </w:r>
          </w:p>
        </w:tc>
        <w:tc>
          <w:tcPr>
            <w:tcW w:w="1617" w:type="dxa"/>
            <w:tcBorders>
              <w:top w:val="single" w:sz="4" w:space="0" w:color="auto"/>
              <w:left w:val="single" w:sz="4" w:space="0" w:color="auto"/>
              <w:bottom w:val="single" w:sz="4" w:space="0" w:color="auto"/>
              <w:right w:val="single" w:sz="4" w:space="0" w:color="auto"/>
            </w:tcBorders>
          </w:tcPr>
          <w:p w14:paraId="00691F1D" w14:textId="0B753684" w:rsidR="0012508A" w:rsidRPr="00181B47" w:rsidRDefault="0012508A" w:rsidP="00621012">
            <w:pPr>
              <w:rPr>
                <w:color w:val="FF0000"/>
                <w:rPrChange w:id="303" w:author="Björn Genfors" w:date="2014-12-15T15:07:00Z">
                  <w:rPr/>
                </w:rPrChange>
              </w:rPr>
            </w:pPr>
            <w:r w:rsidRPr="00181B47">
              <w:rPr>
                <w:color w:val="FF0000"/>
                <w:rPrChange w:id="304" w:author="Björn Genfors" w:date="2014-12-15T15:07:00Z">
                  <w:rPr/>
                </w:rPrChange>
              </w:rPr>
              <w:t>0</w:t>
            </w:r>
            <w:proofErr w:type="gramStart"/>
            <w:r w:rsidRPr="00181B47">
              <w:rPr>
                <w:color w:val="FF0000"/>
                <w:rPrChange w:id="305" w:author="Björn Genfors" w:date="2014-12-15T15:07:00Z">
                  <w:rPr/>
                </w:rPrChange>
              </w:rPr>
              <w:t>..</w:t>
            </w:r>
            <w:proofErr w:type="gramEnd"/>
            <w:r w:rsidRPr="00181B47">
              <w:rPr>
                <w:color w:val="FF0000"/>
                <w:rPrChange w:id="306" w:author="Björn Genfors" w:date="2014-12-15T15:07:00Z">
                  <w:rPr/>
                </w:rPrChange>
              </w:rPr>
              <w:t>0</w:t>
            </w:r>
          </w:p>
        </w:tc>
      </w:tr>
      <w:tr w:rsidR="0012508A" w:rsidRPr="0012437B" w14:paraId="5D6AD562" w14:textId="77777777" w:rsidTr="00621012">
        <w:tc>
          <w:tcPr>
            <w:tcW w:w="2943" w:type="dxa"/>
            <w:tcBorders>
              <w:top w:val="single" w:sz="4" w:space="0" w:color="auto"/>
              <w:left w:val="single" w:sz="4" w:space="0" w:color="auto"/>
              <w:bottom w:val="single" w:sz="4" w:space="0" w:color="auto"/>
              <w:right w:val="single" w:sz="4" w:space="0" w:color="auto"/>
            </w:tcBorders>
          </w:tcPr>
          <w:p w14:paraId="00BA998B" w14:textId="20BCD2D2" w:rsidR="0012508A" w:rsidRPr="00181B47" w:rsidRDefault="0012508A" w:rsidP="0012508A">
            <w:pPr>
              <w:rPr>
                <w:color w:val="FF0000"/>
                <w:lang w:eastAsia="sv-SE"/>
                <w:rPrChange w:id="307" w:author="Björn Genfors" w:date="2014-12-15T15:07:00Z">
                  <w:rPr>
                    <w:lang w:eastAsia="sv-SE"/>
                  </w:rPr>
                </w:rPrChange>
              </w:rPr>
            </w:pPr>
            <w:proofErr w:type="spellStart"/>
            <w:r w:rsidRPr="00181B47">
              <w:rPr>
                <w:color w:val="FF0000"/>
                <w:lang w:eastAsia="sv-SE"/>
                <w:rPrChange w:id="308" w:author="Björn Genfors" w:date="2014-12-15T15:07:00Z">
                  <w:rPr>
                    <w:lang w:eastAsia="sv-SE"/>
                  </w:rPr>
                </w:rPrChange>
              </w:rPr>
              <w:t>relation.typeCode.displayname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11A10D04" w14:textId="0E089774" w:rsidR="0012508A" w:rsidRPr="00181B47" w:rsidRDefault="0012508A" w:rsidP="00621012">
            <w:pPr>
              <w:rPr>
                <w:color w:val="FF0000"/>
                <w:rPrChange w:id="309" w:author="Björn Genfors" w:date="2014-12-15T15:07:00Z">
                  <w:rPr/>
                </w:rPrChange>
              </w:rPr>
            </w:pPr>
            <w:r w:rsidRPr="00181B47">
              <w:rPr>
                <w:color w:val="FF0000"/>
                <w:rPrChange w:id="310" w:author="Björn Genfors" w:date="2014-12-15T15:07: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6A7D09AD" w14:textId="668901AB" w:rsidR="0012508A" w:rsidRPr="00181B47" w:rsidRDefault="0012508A" w:rsidP="00621012">
            <w:pPr>
              <w:rPr>
                <w:color w:val="FF0000"/>
                <w:szCs w:val="20"/>
                <w:rPrChange w:id="311" w:author="Björn Genfors" w:date="2014-12-15T15:07:00Z">
                  <w:rPr>
                    <w:b/>
                    <w:szCs w:val="20"/>
                  </w:rPr>
                </w:rPrChange>
              </w:rPr>
            </w:pPr>
            <w:r w:rsidRPr="00181B47">
              <w:rPr>
                <w:color w:val="FF0000"/>
                <w:szCs w:val="20"/>
                <w:rPrChange w:id="312" w:author="Björn Genfors" w:date="2014-12-15T15:07:00Z">
                  <w:rPr>
                    <w:b/>
                    <w:szCs w:val="20"/>
                  </w:rPr>
                </w:rPrChange>
              </w:rPr>
              <w:t xml:space="preserve">Ska ignoreras i begäran och </w:t>
            </w:r>
            <w:proofErr w:type="gramStart"/>
            <w:r w:rsidRPr="00181B47">
              <w:rPr>
                <w:color w:val="FF0000"/>
                <w:szCs w:val="20"/>
                <w:rPrChange w:id="313" w:author="Björn Genfors" w:date="2014-12-15T15:07:00Z">
                  <w:rPr>
                    <w:b/>
                    <w:szCs w:val="20"/>
                  </w:rPr>
                </w:rPrChange>
              </w:rPr>
              <w:t>ej</w:t>
            </w:r>
            <w:proofErr w:type="gramEnd"/>
            <w:r w:rsidRPr="00181B47">
              <w:rPr>
                <w:color w:val="FF0000"/>
                <w:szCs w:val="20"/>
                <w:rPrChange w:id="314" w:author="Björn Genfors" w:date="2014-12-15T15:07:00Z">
                  <w:rPr>
                    <w:b/>
                    <w:szCs w:val="20"/>
                  </w:rPr>
                </w:rPrChange>
              </w:rPr>
              <w:t xml:space="preserve"> skickas.</w:t>
            </w:r>
          </w:p>
        </w:tc>
        <w:tc>
          <w:tcPr>
            <w:tcW w:w="1617" w:type="dxa"/>
            <w:tcBorders>
              <w:top w:val="single" w:sz="4" w:space="0" w:color="auto"/>
              <w:left w:val="single" w:sz="4" w:space="0" w:color="auto"/>
              <w:bottom w:val="single" w:sz="4" w:space="0" w:color="auto"/>
              <w:right w:val="single" w:sz="4" w:space="0" w:color="auto"/>
            </w:tcBorders>
          </w:tcPr>
          <w:p w14:paraId="59E9122B" w14:textId="2738A018" w:rsidR="0012508A" w:rsidRPr="00181B47" w:rsidRDefault="0012508A" w:rsidP="00621012">
            <w:pPr>
              <w:rPr>
                <w:color w:val="FF0000"/>
                <w:rPrChange w:id="315" w:author="Björn Genfors" w:date="2014-12-15T15:07:00Z">
                  <w:rPr/>
                </w:rPrChange>
              </w:rPr>
            </w:pPr>
            <w:r w:rsidRPr="00181B47">
              <w:rPr>
                <w:color w:val="FF0000"/>
                <w:rPrChange w:id="316" w:author="Björn Genfors" w:date="2014-12-15T15:07:00Z">
                  <w:rPr/>
                </w:rPrChange>
              </w:rPr>
              <w:t>0</w:t>
            </w:r>
            <w:proofErr w:type="gramStart"/>
            <w:r w:rsidRPr="00181B47">
              <w:rPr>
                <w:color w:val="FF0000"/>
                <w:rPrChange w:id="317" w:author="Björn Genfors" w:date="2014-12-15T15:07:00Z">
                  <w:rPr/>
                </w:rPrChange>
              </w:rPr>
              <w:t>..</w:t>
            </w:r>
            <w:proofErr w:type="gramEnd"/>
            <w:r w:rsidRPr="00181B47">
              <w:rPr>
                <w:color w:val="FF0000"/>
                <w:rPrChange w:id="318" w:author="Björn Genfors" w:date="2014-12-15T15:07:00Z">
                  <w:rPr/>
                </w:rPrChange>
              </w:rPr>
              <w:t>0</w:t>
            </w:r>
          </w:p>
        </w:tc>
      </w:tr>
      <w:tr w:rsidR="008412D2" w:rsidRPr="0012437B" w14:paraId="09A2903A" w14:textId="77777777" w:rsidTr="00621012">
        <w:tc>
          <w:tcPr>
            <w:tcW w:w="2943" w:type="dxa"/>
            <w:tcBorders>
              <w:top w:val="single" w:sz="4" w:space="0" w:color="auto"/>
              <w:left w:val="single" w:sz="4" w:space="0" w:color="auto"/>
              <w:bottom w:val="single" w:sz="4" w:space="0" w:color="auto"/>
              <w:right w:val="single" w:sz="4" w:space="0" w:color="auto"/>
            </w:tcBorders>
          </w:tcPr>
          <w:p w14:paraId="081F8F96" w14:textId="410F0280" w:rsidR="008412D2" w:rsidRDefault="008412D2" w:rsidP="00621012">
            <w:pPr>
              <w:rPr>
                <w:lang w:eastAsia="sv-SE"/>
              </w:rPr>
            </w:pPr>
            <w:r>
              <w:rPr>
                <w:lang w:eastAsia="sv-SE"/>
              </w:rPr>
              <w:t>relation.id</w:t>
            </w:r>
          </w:p>
        </w:tc>
        <w:tc>
          <w:tcPr>
            <w:tcW w:w="2037" w:type="dxa"/>
            <w:tcBorders>
              <w:top w:val="single" w:sz="4" w:space="0" w:color="auto"/>
              <w:left w:val="single" w:sz="4" w:space="0" w:color="auto"/>
              <w:bottom w:val="single" w:sz="4" w:space="0" w:color="auto"/>
              <w:right w:val="single" w:sz="4" w:space="0" w:color="auto"/>
            </w:tcBorders>
          </w:tcPr>
          <w:p w14:paraId="3DD41AF9" w14:textId="3A79C749" w:rsidR="008412D2" w:rsidRPr="00C93E52" w:rsidRDefault="008412D2" w:rsidP="00621012">
            <w:proofErr w:type="spellStart"/>
            <w:r w:rsidRPr="008345BA">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0D1BA61D" w14:textId="33136A15" w:rsidR="008412D2" w:rsidRPr="00C93E52" w:rsidRDefault="002C7DC3" w:rsidP="00621012">
            <w:pPr>
              <w:rPr>
                <w:rFonts w:cs="Arial"/>
              </w:rPr>
            </w:pPr>
            <w:commentRangeStart w:id="319"/>
            <w:r>
              <w:rPr>
                <w:rFonts w:cs="Arial"/>
              </w:rPr>
              <w:t xml:space="preserve">Filtrera på </w:t>
            </w:r>
            <w:r w:rsidR="0023771D">
              <w:rPr>
                <w:rFonts w:cs="Arial"/>
              </w:rPr>
              <w:t>id från</w:t>
            </w:r>
            <w:r>
              <w:rPr>
                <w:rFonts w:cs="Arial"/>
              </w:rPr>
              <w:t xml:space="preserve"> den </w:t>
            </w:r>
            <w:ins w:id="320" w:author="Björn Genfors" w:date="2014-12-15T15:08:00Z">
              <w:r w:rsidR="00181B47">
                <w:rPr>
                  <w:rFonts w:cs="Arial"/>
                </w:rPr>
                <w:t>U</w:t>
              </w:r>
            </w:ins>
            <w:del w:id="321" w:author="Björn Genfors" w:date="2014-12-15T15:08:00Z">
              <w:r w:rsidDel="00181B47">
                <w:rPr>
                  <w:rFonts w:cs="Arial"/>
                </w:rPr>
                <w:delText>u</w:delText>
              </w:r>
            </w:del>
            <w:r>
              <w:rPr>
                <w:rFonts w:cs="Arial"/>
              </w:rPr>
              <w:t>ppgift i patientjournal som sambandet pekar ut</w:t>
            </w:r>
            <w:ins w:id="322" w:author="Björn Genfors" w:date="2014-12-15T15:08:00Z">
              <w:r w:rsidR="00181B47">
                <w:rPr>
                  <w:rFonts w:cs="Arial"/>
                </w:rPr>
                <w:t>.</w:t>
              </w:r>
              <w:commentRangeEnd w:id="319"/>
              <w:r w:rsidR="00181B47">
                <w:rPr>
                  <w:rStyle w:val="Kommentarsreferens"/>
                </w:rPr>
                <w:commentReference w:id="319"/>
              </w:r>
            </w:ins>
          </w:p>
        </w:tc>
        <w:tc>
          <w:tcPr>
            <w:tcW w:w="1617" w:type="dxa"/>
            <w:tcBorders>
              <w:top w:val="single" w:sz="4" w:space="0" w:color="auto"/>
              <w:left w:val="single" w:sz="4" w:space="0" w:color="auto"/>
              <w:bottom w:val="single" w:sz="4" w:space="0" w:color="auto"/>
              <w:right w:val="single" w:sz="4" w:space="0" w:color="auto"/>
            </w:tcBorders>
          </w:tcPr>
          <w:p w14:paraId="78C07056" w14:textId="5D7FFD2A" w:rsidR="008412D2" w:rsidRDefault="008412D2" w:rsidP="00621012">
            <w:r>
              <w:t>0</w:t>
            </w:r>
            <w:proofErr w:type="gramStart"/>
            <w:r>
              <w:t>..</w:t>
            </w:r>
            <w:proofErr w:type="gramEnd"/>
            <w:r>
              <w:t>1</w:t>
            </w:r>
          </w:p>
        </w:tc>
      </w:tr>
      <w:tr w:rsidR="001531BA" w:rsidRPr="0012437B" w14:paraId="57D87948" w14:textId="77777777" w:rsidTr="00621012">
        <w:tc>
          <w:tcPr>
            <w:tcW w:w="2943" w:type="dxa"/>
            <w:tcBorders>
              <w:top w:val="single" w:sz="4" w:space="0" w:color="auto"/>
              <w:left w:val="single" w:sz="4" w:space="0" w:color="auto"/>
              <w:bottom w:val="single" w:sz="4" w:space="0" w:color="auto"/>
              <w:right w:val="single" w:sz="4" w:space="0" w:color="auto"/>
            </w:tcBorders>
          </w:tcPr>
          <w:p w14:paraId="0B6AE33D" w14:textId="2A967F0F" w:rsidR="001531BA" w:rsidRDefault="001531BA" w:rsidP="00621012">
            <w:pPr>
              <w:rPr>
                <w:lang w:eastAsia="sv-SE"/>
              </w:rPr>
            </w:pPr>
            <w:proofErr w:type="spellStart"/>
            <w:r>
              <w:rPr>
                <w:lang w:eastAsia="sv-SE"/>
              </w:rPr>
              <w:t>relation.id.root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1E9C64F8" w14:textId="08B2C413"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0DA2E58" w14:textId="53969DCB" w:rsidR="001531BA" w:rsidRPr="00C93E52" w:rsidRDefault="002C7DC3" w:rsidP="00181B47">
            <w:pPr>
              <w:rPr>
                <w:rFonts w:cs="Arial"/>
              </w:rPr>
            </w:pPr>
            <w:r>
              <w:rPr>
                <w:rFonts w:cs="Arial"/>
              </w:rPr>
              <w:t>Id-</w:t>
            </w:r>
            <w:proofErr w:type="spellStart"/>
            <w:r w:rsidR="0023771D">
              <w:rPr>
                <w:rFonts w:cs="Arial"/>
              </w:rPr>
              <w:t>root</w:t>
            </w:r>
            <w:proofErr w:type="spellEnd"/>
            <w:r w:rsidR="0023771D">
              <w:rPr>
                <w:rFonts w:cs="Arial"/>
              </w:rPr>
              <w:t xml:space="preserve"> från</w:t>
            </w:r>
            <w:r>
              <w:rPr>
                <w:rFonts w:cs="Arial"/>
              </w:rPr>
              <w:t xml:space="preserve"> den </w:t>
            </w:r>
            <w:del w:id="323" w:author="Björn Genfors" w:date="2014-12-15T15:08:00Z">
              <w:r w:rsidDel="00181B47">
                <w:rPr>
                  <w:rFonts w:cs="Arial"/>
                </w:rPr>
                <w:delText>u</w:delText>
              </w:r>
            </w:del>
            <w:ins w:id="324" w:author="Björn Genfors" w:date="2014-12-15T15:08:00Z">
              <w:r w:rsidR="00181B47">
                <w:rPr>
                  <w:rFonts w:cs="Arial"/>
                </w:rPr>
                <w:t>U</w:t>
              </w:r>
            </w:ins>
            <w:r>
              <w:rPr>
                <w:rFonts w:cs="Arial"/>
              </w:rPr>
              <w:t>ppgift i patientjournal som sambandet pekar ut</w:t>
            </w:r>
          </w:p>
        </w:tc>
        <w:tc>
          <w:tcPr>
            <w:tcW w:w="1617" w:type="dxa"/>
            <w:tcBorders>
              <w:top w:val="single" w:sz="4" w:space="0" w:color="auto"/>
              <w:left w:val="single" w:sz="4" w:space="0" w:color="auto"/>
              <w:bottom w:val="single" w:sz="4" w:space="0" w:color="auto"/>
              <w:right w:val="single" w:sz="4" w:space="0" w:color="auto"/>
            </w:tcBorders>
          </w:tcPr>
          <w:p w14:paraId="7D30E545" w14:textId="01339B1D" w:rsidR="001531BA" w:rsidRPr="00C93E52" w:rsidRDefault="008412D2" w:rsidP="00621012">
            <w:r>
              <w:t>0</w:t>
            </w:r>
            <w:proofErr w:type="gramStart"/>
            <w:r>
              <w:t>..</w:t>
            </w:r>
            <w:proofErr w:type="gramEnd"/>
            <w:r>
              <w:t>1</w:t>
            </w:r>
          </w:p>
        </w:tc>
      </w:tr>
      <w:tr w:rsidR="001531BA" w:rsidRPr="0012437B" w14:paraId="3BBB87E5" w14:textId="77777777" w:rsidTr="00432C82">
        <w:tc>
          <w:tcPr>
            <w:tcW w:w="2943" w:type="dxa"/>
            <w:tcBorders>
              <w:top w:val="single" w:sz="4" w:space="0" w:color="auto"/>
              <w:left w:val="single" w:sz="4" w:space="0" w:color="auto"/>
              <w:bottom w:val="single" w:sz="4" w:space="0" w:color="auto"/>
              <w:right w:val="single" w:sz="4" w:space="0" w:color="auto"/>
            </w:tcBorders>
          </w:tcPr>
          <w:p w14:paraId="6C529282" w14:textId="5D2E1612" w:rsidR="001531BA" w:rsidRDefault="001531BA" w:rsidP="00621012">
            <w:pPr>
              <w:rPr>
                <w:lang w:eastAsia="sv-SE"/>
              </w:rPr>
            </w:pPr>
            <w:proofErr w:type="spellStart"/>
            <w:r>
              <w:rPr>
                <w:lang w:eastAsia="sv-SE"/>
              </w:rPr>
              <w:t>relation.id.extension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36CB8475" w14:textId="4D18C9F8" w:rsidR="001531BA" w:rsidRPr="00C93E52" w:rsidRDefault="001531BA"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8A54077" w14:textId="03A5E082" w:rsidR="001531BA" w:rsidRPr="00C93E52" w:rsidRDefault="002C7DC3" w:rsidP="00621012">
            <w:pPr>
              <w:rPr>
                <w:rFonts w:cs="Arial"/>
              </w:rPr>
            </w:pPr>
            <w:r>
              <w:rPr>
                <w:rFonts w:cs="Arial"/>
              </w:rPr>
              <w:t xml:space="preserve">Id-extension från den uppgift i </w:t>
            </w:r>
            <w:r>
              <w:rPr>
                <w:rFonts w:cs="Arial"/>
              </w:rPr>
              <w:lastRenderedPageBreak/>
              <w:t>patientjournal som sambandet pekar ut</w:t>
            </w:r>
          </w:p>
        </w:tc>
        <w:tc>
          <w:tcPr>
            <w:tcW w:w="1617" w:type="dxa"/>
            <w:tcBorders>
              <w:top w:val="single" w:sz="4" w:space="0" w:color="auto"/>
              <w:left w:val="single" w:sz="4" w:space="0" w:color="auto"/>
              <w:bottom w:val="single" w:sz="4" w:space="0" w:color="auto"/>
              <w:right w:val="single" w:sz="4" w:space="0" w:color="auto"/>
            </w:tcBorders>
          </w:tcPr>
          <w:p w14:paraId="36A6E568" w14:textId="33D26893" w:rsidR="001531BA" w:rsidRPr="00C93E52" w:rsidRDefault="008412D2" w:rsidP="00621012">
            <w:r>
              <w:lastRenderedPageBreak/>
              <w:t>0</w:t>
            </w:r>
            <w:proofErr w:type="gramStart"/>
            <w:r>
              <w:t>..</w:t>
            </w:r>
            <w:proofErr w:type="gramEnd"/>
            <w:r>
              <w:t>1</w:t>
            </w:r>
          </w:p>
        </w:tc>
      </w:tr>
      <w:tr w:rsidR="001531BA" w:rsidRPr="0012437B" w14:paraId="07192670" w14:textId="77777777" w:rsidTr="00432C82">
        <w:tc>
          <w:tcPr>
            <w:tcW w:w="2943" w:type="dxa"/>
            <w:tcBorders>
              <w:top w:val="single" w:sz="4" w:space="0" w:color="auto"/>
              <w:left w:val="single" w:sz="4" w:space="0" w:color="auto"/>
              <w:bottom w:val="single" w:sz="4" w:space="0" w:color="auto"/>
              <w:right w:val="single" w:sz="4" w:space="0" w:color="auto"/>
            </w:tcBorders>
          </w:tcPr>
          <w:p w14:paraId="06292682" w14:textId="78949DF0" w:rsidR="001531BA" w:rsidRDefault="001531BA" w:rsidP="00621012">
            <w:pPr>
              <w:rPr>
                <w:lang w:eastAsia="sv-SE"/>
              </w:rPr>
            </w:pPr>
            <w:r>
              <w:rPr>
                <w:lang w:eastAsia="sv-SE"/>
              </w:rPr>
              <w:lastRenderedPageBreak/>
              <w:t>relation.</w:t>
            </w:r>
            <w:r w:rsidRPr="00C93E52">
              <w:t xml:space="preserve"> </w:t>
            </w:r>
            <w:proofErr w:type="spellStart"/>
            <w:r>
              <w:t>r</w:t>
            </w:r>
            <w:r w:rsidRPr="00C93E52">
              <w:t>eferredInformationType</w:t>
            </w:r>
            <w:proofErr w:type="spellEnd"/>
          </w:p>
        </w:tc>
        <w:tc>
          <w:tcPr>
            <w:tcW w:w="2037" w:type="dxa"/>
            <w:tcBorders>
              <w:top w:val="single" w:sz="4" w:space="0" w:color="auto"/>
              <w:left w:val="single" w:sz="4" w:space="0" w:color="auto"/>
              <w:bottom w:val="single" w:sz="4" w:space="0" w:color="auto"/>
              <w:right w:val="single" w:sz="4" w:space="0" w:color="auto"/>
            </w:tcBorders>
          </w:tcPr>
          <w:p w14:paraId="73B706E4" w14:textId="787BEE54" w:rsidR="001531BA" w:rsidRPr="00C93E52" w:rsidRDefault="001531BA" w:rsidP="00621012">
            <w:r>
              <w:t>String</w:t>
            </w:r>
          </w:p>
        </w:tc>
        <w:tc>
          <w:tcPr>
            <w:tcW w:w="2925" w:type="dxa"/>
            <w:tcBorders>
              <w:top w:val="single" w:sz="4" w:space="0" w:color="auto"/>
              <w:left w:val="single" w:sz="4" w:space="0" w:color="auto"/>
              <w:bottom w:val="single" w:sz="4" w:space="0" w:color="auto"/>
              <w:right w:val="single" w:sz="4" w:space="0" w:color="auto"/>
            </w:tcBorders>
          </w:tcPr>
          <w:p w14:paraId="4F904579" w14:textId="53CEEFFA" w:rsidR="001531BA" w:rsidRPr="00C93E52" w:rsidRDefault="0023771D" w:rsidP="00DE155E">
            <w:pPr>
              <w:rPr>
                <w:rFonts w:cs="Arial"/>
              </w:rPr>
            </w:pPr>
            <w:r>
              <w:rPr>
                <w:rFonts w:cs="Arial"/>
              </w:rPr>
              <w:t xml:space="preserve">Den typ av uppgift i patientjournal som sambandet pekar ut. </w:t>
            </w:r>
            <w:r w:rsidR="00DE155E">
              <w:rPr>
                <w:rFonts w:cs="Arial"/>
              </w:rPr>
              <w:t xml:space="preserve">Detta är en kod </w:t>
            </w:r>
            <w:proofErr w:type="gramStart"/>
            <w:r w:rsidR="00DE155E">
              <w:rPr>
                <w:rFonts w:cs="Arial"/>
              </w:rPr>
              <w:t xml:space="preserve">från </w:t>
            </w:r>
            <w:r w:rsidR="00DE155E">
              <w:t xml:space="preserve"> </w:t>
            </w:r>
            <w:proofErr w:type="spellStart"/>
            <w:r w:rsidR="00DE155E">
              <w:t>Categorization</w:t>
            </w:r>
            <w:proofErr w:type="spellEnd"/>
            <w:proofErr w:type="gramEnd"/>
            <w:r w:rsidR="00DE155E">
              <w:t xml:space="preserve"> i engagemangsindexposten. Exempelvis kan en observation ha ett samband till en annan observation och då </w:t>
            </w:r>
            <w:proofErr w:type="gramStart"/>
            <w:r w:rsidR="00DE155E">
              <w:t xml:space="preserve">är  </w:t>
            </w:r>
            <w:proofErr w:type="spellStart"/>
            <w:r w:rsidR="00DE155E">
              <w:t>r</w:t>
            </w:r>
            <w:r w:rsidR="00DE155E" w:rsidRPr="00C93E52">
              <w:t>eferredInformationType</w:t>
            </w:r>
            <w:proofErr w:type="spellEnd"/>
            <w:proofErr w:type="gramEnd"/>
            <w:r w:rsidR="001B1C17">
              <w:t xml:space="preserve"> ”</w:t>
            </w:r>
            <w:r w:rsidR="001B1C17" w:rsidRPr="00F83C47">
              <w:rPr>
                <w:color w:val="000000"/>
              </w:rPr>
              <w:t xml:space="preserve"> </w:t>
            </w:r>
            <w:proofErr w:type="spellStart"/>
            <w:r w:rsidR="001B1C17" w:rsidRPr="00F83C47">
              <w:rPr>
                <w:color w:val="000000"/>
              </w:rPr>
              <w:t>ch</w:t>
            </w:r>
            <w:r w:rsidR="001B1C17">
              <w:rPr>
                <w:color w:val="000000"/>
              </w:rPr>
              <w:t>b</w:t>
            </w:r>
            <w:proofErr w:type="spellEnd"/>
            <w:r w:rsidR="001B1C17" w:rsidRPr="00F83C47">
              <w:rPr>
                <w:color w:val="000000"/>
              </w:rPr>
              <w:t>-go</w:t>
            </w:r>
            <w:r w:rsidR="001B1C17">
              <w:t>”</w:t>
            </w:r>
            <w:r w:rsidR="00DE155E">
              <w:t xml:space="preserve"> </w:t>
            </w:r>
          </w:p>
        </w:tc>
        <w:tc>
          <w:tcPr>
            <w:tcW w:w="1617" w:type="dxa"/>
            <w:tcBorders>
              <w:top w:val="single" w:sz="4" w:space="0" w:color="auto"/>
              <w:left w:val="single" w:sz="4" w:space="0" w:color="auto"/>
              <w:bottom w:val="single" w:sz="4" w:space="0" w:color="auto"/>
              <w:right w:val="single" w:sz="4" w:space="0" w:color="auto"/>
            </w:tcBorders>
          </w:tcPr>
          <w:p w14:paraId="6CC61B7B" w14:textId="2A029C5B" w:rsidR="001531BA" w:rsidRPr="00C93E52" w:rsidRDefault="008412D2" w:rsidP="00621012">
            <w:r>
              <w:t>0</w:t>
            </w:r>
            <w:proofErr w:type="gramStart"/>
            <w:r>
              <w:t>..</w:t>
            </w:r>
            <w:proofErr w:type="gramEnd"/>
            <w:r>
              <w:t>1</w:t>
            </w:r>
          </w:p>
        </w:tc>
      </w:tr>
      <w:tr w:rsidR="00432C82" w:rsidRPr="0012437B" w14:paraId="311A29F9" w14:textId="77777777" w:rsidTr="00432C82">
        <w:tc>
          <w:tcPr>
            <w:tcW w:w="2943" w:type="dxa"/>
            <w:tcBorders>
              <w:top w:val="single" w:sz="4" w:space="0" w:color="auto"/>
              <w:left w:val="nil"/>
              <w:bottom w:val="nil"/>
              <w:right w:val="nil"/>
            </w:tcBorders>
          </w:tcPr>
          <w:p w14:paraId="1E7970C0" w14:textId="77777777" w:rsidR="00432C82" w:rsidRDefault="00432C82" w:rsidP="00621012">
            <w:pPr>
              <w:rPr>
                <w:lang w:eastAsia="sv-SE"/>
              </w:rPr>
            </w:pPr>
          </w:p>
        </w:tc>
        <w:tc>
          <w:tcPr>
            <w:tcW w:w="2037" w:type="dxa"/>
            <w:tcBorders>
              <w:top w:val="single" w:sz="4" w:space="0" w:color="auto"/>
              <w:left w:val="nil"/>
              <w:bottom w:val="nil"/>
              <w:right w:val="nil"/>
            </w:tcBorders>
          </w:tcPr>
          <w:p w14:paraId="33E73524" w14:textId="77777777" w:rsidR="00432C82" w:rsidRDefault="00432C82" w:rsidP="00621012"/>
        </w:tc>
        <w:tc>
          <w:tcPr>
            <w:tcW w:w="2925" w:type="dxa"/>
            <w:tcBorders>
              <w:top w:val="single" w:sz="4" w:space="0" w:color="auto"/>
              <w:left w:val="nil"/>
              <w:bottom w:val="nil"/>
              <w:right w:val="nil"/>
            </w:tcBorders>
          </w:tcPr>
          <w:p w14:paraId="47EE732E" w14:textId="77777777" w:rsidR="00432C82" w:rsidRPr="00C93E52" w:rsidRDefault="00432C82" w:rsidP="00621012">
            <w:pPr>
              <w:rPr>
                <w:rFonts w:cs="Arial"/>
              </w:rPr>
            </w:pPr>
          </w:p>
        </w:tc>
        <w:tc>
          <w:tcPr>
            <w:tcW w:w="1617" w:type="dxa"/>
            <w:tcBorders>
              <w:top w:val="single" w:sz="4" w:space="0" w:color="auto"/>
              <w:left w:val="nil"/>
              <w:bottom w:val="nil"/>
              <w:right w:val="nil"/>
            </w:tcBorders>
          </w:tcPr>
          <w:p w14:paraId="21C58208" w14:textId="77777777" w:rsidR="00432C82" w:rsidRDefault="00432C82" w:rsidP="00621012"/>
        </w:tc>
      </w:tr>
      <w:tr w:rsidR="00432C82" w:rsidRPr="0012437B" w14:paraId="765BD5EF" w14:textId="77777777" w:rsidTr="00432C82">
        <w:tc>
          <w:tcPr>
            <w:tcW w:w="2943" w:type="dxa"/>
            <w:tcBorders>
              <w:top w:val="nil"/>
              <w:left w:val="nil"/>
              <w:bottom w:val="nil"/>
              <w:right w:val="nil"/>
            </w:tcBorders>
          </w:tcPr>
          <w:p w14:paraId="213D750E" w14:textId="77777777" w:rsidR="00432C82" w:rsidRPr="00432C82" w:rsidRDefault="00432C82" w:rsidP="00432C82"/>
          <w:p w14:paraId="4DC06769" w14:textId="77777777" w:rsidR="00432C82" w:rsidRDefault="00432C82" w:rsidP="00432C82">
            <w:pPr>
              <w:rPr>
                <w:lang w:eastAsia="sv-SE"/>
              </w:rPr>
            </w:pPr>
          </w:p>
          <w:p w14:paraId="5BEF4958" w14:textId="2B59707F" w:rsidR="00432C82" w:rsidRDefault="00432C82" w:rsidP="00432C82">
            <w:pPr>
              <w:pStyle w:val="Rubrik4"/>
              <w:rPr>
                <w:lang w:eastAsia="sv-SE"/>
              </w:rPr>
            </w:pPr>
            <w:commentRangeStart w:id="325"/>
            <w:r>
              <w:rPr>
                <w:lang w:eastAsia="sv-SE"/>
              </w:rPr>
              <w:t>Svar</w:t>
            </w:r>
            <w:commentRangeEnd w:id="325"/>
            <w:r w:rsidR="006662B3">
              <w:rPr>
                <w:rStyle w:val="Kommentarsreferens"/>
                <w:rFonts w:eastAsia="Calibri"/>
                <w:bCs w:val="0"/>
                <w:iCs w:val="0"/>
              </w:rPr>
              <w:commentReference w:id="325"/>
            </w:r>
          </w:p>
        </w:tc>
        <w:tc>
          <w:tcPr>
            <w:tcW w:w="2037" w:type="dxa"/>
            <w:tcBorders>
              <w:top w:val="nil"/>
              <w:left w:val="nil"/>
              <w:bottom w:val="nil"/>
              <w:right w:val="nil"/>
            </w:tcBorders>
          </w:tcPr>
          <w:p w14:paraId="05DD8BF7" w14:textId="77777777" w:rsidR="00432C82" w:rsidRDefault="00432C82" w:rsidP="00621012"/>
        </w:tc>
        <w:tc>
          <w:tcPr>
            <w:tcW w:w="2925" w:type="dxa"/>
            <w:tcBorders>
              <w:top w:val="nil"/>
              <w:left w:val="nil"/>
              <w:bottom w:val="nil"/>
              <w:right w:val="nil"/>
            </w:tcBorders>
          </w:tcPr>
          <w:p w14:paraId="1F4F31CA" w14:textId="77777777" w:rsidR="00432C82" w:rsidRPr="00C93E52" w:rsidRDefault="00432C82" w:rsidP="00621012">
            <w:pPr>
              <w:rPr>
                <w:rFonts w:cs="Arial"/>
              </w:rPr>
            </w:pPr>
          </w:p>
        </w:tc>
        <w:tc>
          <w:tcPr>
            <w:tcW w:w="1617" w:type="dxa"/>
            <w:tcBorders>
              <w:top w:val="nil"/>
              <w:left w:val="nil"/>
              <w:bottom w:val="nil"/>
              <w:right w:val="nil"/>
            </w:tcBorders>
          </w:tcPr>
          <w:p w14:paraId="3C35C88E" w14:textId="77777777" w:rsidR="00432C82" w:rsidRDefault="00432C82" w:rsidP="00621012"/>
        </w:tc>
      </w:tr>
      <w:tr w:rsidR="00E668F2" w:rsidRPr="0012437B" w14:paraId="53123B39" w14:textId="77777777" w:rsidTr="00432C82">
        <w:tc>
          <w:tcPr>
            <w:tcW w:w="2943" w:type="dxa"/>
            <w:tcBorders>
              <w:top w:val="nil"/>
              <w:left w:val="nil"/>
              <w:bottom w:val="single" w:sz="4" w:space="0" w:color="auto"/>
              <w:right w:val="nil"/>
            </w:tcBorders>
          </w:tcPr>
          <w:p w14:paraId="0DD6EDFE" w14:textId="77777777" w:rsidR="00E668F2" w:rsidRDefault="00E668F2" w:rsidP="00621012">
            <w:pPr>
              <w:rPr>
                <w:lang w:eastAsia="sv-SE"/>
              </w:rPr>
            </w:pPr>
          </w:p>
        </w:tc>
        <w:tc>
          <w:tcPr>
            <w:tcW w:w="2037" w:type="dxa"/>
            <w:tcBorders>
              <w:top w:val="nil"/>
              <w:left w:val="nil"/>
              <w:bottom w:val="single" w:sz="4" w:space="0" w:color="auto"/>
              <w:right w:val="nil"/>
            </w:tcBorders>
          </w:tcPr>
          <w:p w14:paraId="0974F45B" w14:textId="77777777" w:rsidR="00E668F2" w:rsidRDefault="00E668F2" w:rsidP="00621012"/>
        </w:tc>
        <w:tc>
          <w:tcPr>
            <w:tcW w:w="2925" w:type="dxa"/>
            <w:tcBorders>
              <w:top w:val="nil"/>
              <w:left w:val="nil"/>
              <w:bottom w:val="single" w:sz="4" w:space="0" w:color="auto"/>
              <w:right w:val="nil"/>
            </w:tcBorders>
          </w:tcPr>
          <w:p w14:paraId="66CEFAAF" w14:textId="77777777" w:rsidR="00E668F2" w:rsidRPr="00C93E52" w:rsidRDefault="00E668F2" w:rsidP="00621012">
            <w:pPr>
              <w:rPr>
                <w:rFonts w:cs="Arial"/>
              </w:rPr>
            </w:pPr>
          </w:p>
        </w:tc>
        <w:tc>
          <w:tcPr>
            <w:tcW w:w="1617" w:type="dxa"/>
            <w:tcBorders>
              <w:top w:val="nil"/>
              <w:left w:val="nil"/>
              <w:bottom w:val="single" w:sz="4" w:space="0" w:color="auto"/>
              <w:right w:val="nil"/>
            </w:tcBorders>
          </w:tcPr>
          <w:p w14:paraId="2D73EB2F" w14:textId="77777777" w:rsidR="00E668F2" w:rsidRDefault="00E668F2" w:rsidP="00621012"/>
        </w:tc>
      </w:tr>
      <w:tr w:rsidR="002A63EF" w:rsidRPr="00F71DFD" w14:paraId="3657677A" w14:textId="77777777" w:rsidTr="00621012">
        <w:tc>
          <w:tcPr>
            <w:tcW w:w="2943" w:type="dxa"/>
            <w:shd w:val="clear" w:color="auto" w:fill="D9D9D9" w:themeFill="background1" w:themeFillShade="D9"/>
          </w:tcPr>
          <w:p w14:paraId="504D549A" w14:textId="4BDE50B3" w:rsidR="002A63EF" w:rsidRPr="002A63EF" w:rsidRDefault="002A63EF" w:rsidP="00621012">
            <w:pPr>
              <w:rPr>
                <w:b/>
              </w:rPr>
            </w:pPr>
            <w:r w:rsidRPr="002A63EF">
              <w:rPr>
                <w:b/>
              </w:rPr>
              <w:t>Namn</w:t>
            </w:r>
          </w:p>
        </w:tc>
        <w:tc>
          <w:tcPr>
            <w:tcW w:w="2037" w:type="dxa"/>
            <w:shd w:val="clear" w:color="auto" w:fill="D9D9D9" w:themeFill="background1" w:themeFillShade="D9"/>
          </w:tcPr>
          <w:p w14:paraId="41B375D5" w14:textId="2ACAB646" w:rsidR="002A63EF" w:rsidRPr="002A63EF" w:rsidRDefault="002A63EF" w:rsidP="00621012">
            <w:pPr>
              <w:rPr>
                <w:b/>
              </w:rPr>
            </w:pPr>
            <w:r w:rsidRPr="002A63EF">
              <w:rPr>
                <w:b/>
              </w:rPr>
              <w:t>Typ</w:t>
            </w:r>
          </w:p>
        </w:tc>
        <w:tc>
          <w:tcPr>
            <w:tcW w:w="2925" w:type="dxa"/>
            <w:shd w:val="clear" w:color="auto" w:fill="D9D9D9" w:themeFill="background1" w:themeFillShade="D9"/>
          </w:tcPr>
          <w:p w14:paraId="1CBC36B6" w14:textId="3DBF6DB4" w:rsidR="002A63EF" w:rsidRPr="002A63EF" w:rsidRDefault="002A63EF" w:rsidP="00621012">
            <w:pPr>
              <w:rPr>
                <w:b/>
              </w:rPr>
            </w:pPr>
            <w:r w:rsidRPr="002A63EF">
              <w:rPr>
                <w:b/>
              </w:rPr>
              <w:t>Beskrivning</w:t>
            </w:r>
          </w:p>
        </w:tc>
        <w:tc>
          <w:tcPr>
            <w:tcW w:w="1617" w:type="dxa"/>
            <w:shd w:val="clear" w:color="auto" w:fill="D9D9D9" w:themeFill="background1" w:themeFillShade="D9"/>
          </w:tcPr>
          <w:p w14:paraId="7B8B9EC8" w14:textId="006ECA19" w:rsidR="002A63EF" w:rsidRPr="002A63EF" w:rsidRDefault="002A63EF" w:rsidP="00621012">
            <w:pPr>
              <w:rPr>
                <w:b/>
              </w:rPr>
            </w:pPr>
            <w:r w:rsidRPr="002A63EF">
              <w:rPr>
                <w:b/>
              </w:rPr>
              <w:t>Kardinalitet</w:t>
            </w:r>
          </w:p>
        </w:tc>
      </w:tr>
      <w:tr w:rsidR="00CB4AE4" w:rsidRPr="00F71DFD" w14:paraId="6E669DF5" w14:textId="77777777" w:rsidTr="00CB4AE4">
        <w:tc>
          <w:tcPr>
            <w:tcW w:w="2943" w:type="dxa"/>
            <w:shd w:val="clear" w:color="auto" w:fill="A6A6A6" w:themeFill="background1" w:themeFillShade="A6"/>
          </w:tcPr>
          <w:p w14:paraId="114AB3CD" w14:textId="5492B659" w:rsidR="00CB4AE4" w:rsidRPr="00CB4AE4" w:rsidRDefault="00CB4AE4" w:rsidP="00621012">
            <w:proofErr w:type="spellStart"/>
            <w:r>
              <w:t>observationGroup</w:t>
            </w:r>
            <w:proofErr w:type="spellEnd"/>
          </w:p>
        </w:tc>
        <w:tc>
          <w:tcPr>
            <w:tcW w:w="2037" w:type="dxa"/>
            <w:shd w:val="clear" w:color="auto" w:fill="A6A6A6" w:themeFill="background1" w:themeFillShade="A6"/>
          </w:tcPr>
          <w:p w14:paraId="79E0715F" w14:textId="1B6A5451" w:rsidR="00CB4AE4" w:rsidRPr="00CB4AE4" w:rsidRDefault="00CB4AE4" w:rsidP="00621012">
            <w:proofErr w:type="spellStart"/>
            <w:r>
              <w:t>ObservationGroupType</w:t>
            </w:r>
            <w:proofErr w:type="spellEnd"/>
          </w:p>
        </w:tc>
        <w:tc>
          <w:tcPr>
            <w:tcW w:w="2925" w:type="dxa"/>
            <w:shd w:val="clear" w:color="auto" w:fill="A6A6A6" w:themeFill="background1" w:themeFillShade="A6"/>
          </w:tcPr>
          <w:p w14:paraId="326A48AB" w14:textId="18B4EC09" w:rsidR="00CB4AE4" w:rsidRPr="00CB4AE4" w:rsidRDefault="00CB4AE4" w:rsidP="00966EF9">
            <w:commentRangeStart w:id="326"/>
            <w:r>
              <w:t>Grupp av observationer som delar samma metadata. Denna nivå är framförallt till för att kunna begränsa mängden metadata i överföringen i de fall då flera observationer gjorts vid samma tillfälle med samma medverkande (exempelvis mätning av systoliskt och diastoliskt blodtryck). Denna klass är en teknisk optimering som inte speglas i NI 2015:1</w:t>
            </w:r>
            <w:r w:rsidR="00966EF9">
              <w:t>.</w:t>
            </w:r>
            <w:commentRangeEnd w:id="326"/>
            <w:r w:rsidR="00181B47">
              <w:rPr>
                <w:rStyle w:val="Kommentarsreferens"/>
              </w:rPr>
              <w:commentReference w:id="326"/>
            </w:r>
          </w:p>
        </w:tc>
        <w:tc>
          <w:tcPr>
            <w:tcW w:w="1617" w:type="dxa"/>
            <w:shd w:val="clear" w:color="auto" w:fill="A6A6A6" w:themeFill="background1" w:themeFillShade="A6"/>
          </w:tcPr>
          <w:p w14:paraId="3272850A" w14:textId="4ED81224" w:rsidR="00CB4AE4" w:rsidRPr="00CB4AE4" w:rsidRDefault="00CB4AE4" w:rsidP="00621012">
            <w:r w:rsidRPr="00CB4AE4">
              <w:t>0</w:t>
            </w:r>
            <w:proofErr w:type="gramStart"/>
            <w:r w:rsidRPr="00CB4AE4">
              <w:t>..</w:t>
            </w:r>
            <w:proofErr w:type="gramEnd"/>
            <w:r w:rsidRPr="00CB4AE4">
              <w:t>*</w:t>
            </w:r>
          </w:p>
        </w:tc>
      </w:tr>
      <w:tr w:rsidR="00CB4AE4" w:rsidRPr="00F71DFD" w14:paraId="7064BC25" w14:textId="77777777" w:rsidTr="00CB4AE4">
        <w:tc>
          <w:tcPr>
            <w:tcW w:w="2943" w:type="dxa"/>
            <w:shd w:val="clear" w:color="auto" w:fill="FFFFFF" w:themeFill="background1"/>
          </w:tcPr>
          <w:p w14:paraId="3142A67E" w14:textId="50F91B15" w:rsidR="00CB4AE4" w:rsidRDefault="00CB4AE4" w:rsidP="00621012">
            <w:r w:rsidRPr="00F46AE3">
              <w:rPr>
                <w:highlight w:val="green"/>
              </w:rPr>
              <w:t>patient</w:t>
            </w:r>
          </w:p>
        </w:tc>
        <w:tc>
          <w:tcPr>
            <w:tcW w:w="2037" w:type="dxa"/>
            <w:shd w:val="clear" w:color="auto" w:fill="FFFFFF" w:themeFill="background1"/>
          </w:tcPr>
          <w:p w14:paraId="64FA00EB" w14:textId="4D716E8F" w:rsidR="00CB4AE4" w:rsidRDefault="00CB4AE4" w:rsidP="00621012">
            <w:proofErr w:type="spellStart"/>
            <w:r>
              <w:t>PatientType</w:t>
            </w:r>
            <w:proofErr w:type="spellEnd"/>
          </w:p>
        </w:tc>
        <w:tc>
          <w:tcPr>
            <w:tcW w:w="2925" w:type="dxa"/>
            <w:shd w:val="clear" w:color="auto" w:fill="FFFFFF" w:themeFill="background1"/>
          </w:tcPr>
          <w:p w14:paraId="66022CB5" w14:textId="46DD8F27" w:rsidR="00CB4AE4" w:rsidRDefault="00966EF9" w:rsidP="00621012">
            <w:r>
              <w:t>Den patient som observationsgruppen avser</w:t>
            </w:r>
            <w:ins w:id="327" w:author="Björn Genfors" w:date="2014-12-15T15:15:00Z">
              <w:r w:rsidR="00181B47">
                <w:t>.</w:t>
              </w:r>
            </w:ins>
          </w:p>
        </w:tc>
        <w:tc>
          <w:tcPr>
            <w:tcW w:w="1617" w:type="dxa"/>
            <w:shd w:val="clear" w:color="auto" w:fill="FFFFFF" w:themeFill="background1"/>
          </w:tcPr>
          <w:p w14:paraId="7C7A06D3" w14:textId="13AB316E" w:rsidR="00CB4AE4" w:rsidRPr="00CB4AE4" w:rsidRDefault="00CB4AE4" w:rsidP="00621012">
            <w:r>
              <w:t>1</w:t>
            </w:r>
            <w:proofErr w:type="gramStart"/>
            <w:r>
              <w:t>..</w:t>
            </w:r>
            <w:proofErr w:type="gramEnd"/>
            <w:r>
              <w:t>1</w:t>
            </w:r>
          </w:p>
        </w:tc>
      </w:tr>
      <w:tr w:rsidR="00CB4AE4" w:rsidRPr="00F71DFD" w14:paraId="51F185BC" w14:textId="77777777" w:rsidTr="00CB4AE4">
        <w:tc>
          <w:tcPr>
            <w:tcW w:w="2943" w:type="dxa"/>
            <w:shd w:val="clear" w:color="auto" w:fill="FFFFFF" w:themeFill="background1"/>
          </w:tcPr>
          <w:p w14:paraId="73A76172" w14:textId="624FC314" w:rsidR="00CB4AE4" w:rsidRDefault="00CB4AE4" w:rsidP="00621012">
            <w:proofErr w:type="spellStart"/>
            <w:r w:rsidRPr="00F46AE3">
              <w:rPr>
                <w:highlight w:val="green"/>
              </w:rPr>
              <w:t>performerRole</w:t>
            </w:r>
            <w:proofErr w:type="spellEnd"/>
          </w:p>
        </w:tc>
        <w:tc>
          <w:tcPr>
            <w:tcW w:w="2037" w:type="dxa"/>
            <w:shd w:val="clear" w:color="auto" w:fill="FFFFFF" w:themeFill="background1"/>
          </w:tcPr>
          <w:p w14:paraId="7752577C" w14:textId="015BB6DD" w:rsidR="00CB4AE4" w:rsidRDefault="00CB4AE4" w:rsidP="00621012">
            <w:proofErr w:type="spellStart"/>
            <w:r w:rsidRPr="00CB4AE4">
              <w:t>PerformerRoleType</w:t>
            </w:r>
            <w:proofErr w:type="spellEnd"/>
          </w:p>
        </w:tc>
        <w:tc>
          <w:tcPr>
            <w:tcW w:w="2925" w:type="dxa"/>
            <w:shd w:val="clear" w:color="auto" w:fill="FFFFFF" w:themeFill="background1"/>
          </w:tcPr>
          <w:p w14:paraId="2CF320AA" w14:textId="3CC9AD06" w:rsidR="00CB4AE4" w:rsidRDefault="00966EF9" w:rsidP="00621012">
            <w:r>
              <w:t>Den som utfört observationerna inom gruppen</w:t>
            </w:r>
            <w:ins w:id="328" w:author="Björn Genfors" w:date="2014-12-15T15:15:00Z">
              <w:r w:rsidR="00181B47">
                <w:t>.</w:t>
              </w:r>
            </w:ins>
          </w:p>
        </w:tc>
        <w:tc>
          <w:tcPr>
            <w:tcW w:w="1617" w:type="dxa"/>
            <w:shd w:val="clear" w:color="auto" w:fill="FFFFFF" w:themeFill="background1"/>
          </w:tcPr>
          <w:p w14:paraId="0638F3E7" w14:textId="660BE34A" w:rsidR="00CB4AE4" w:rsidRDefault="00CB4AE4" w:rsidP="00621012">
            <w:r>
              <w:t>1</w:t>
            </w:r>
            <w:proofErr w:type="gramStart"/>
            <w:r>
              <w:t>..</w:t>
            </w:r>
            <w:proofErr w:type="gramEnd"/>
            <w:r>
              <w:t>1</w:t>
            </w:r>
          </w:p>
        </w:tc>
      </w:tr>
      <w:tr w:rsidR="00CB4AE4" w:rsidRPr="00F71DFD" w14:paraId="31F6C0D0" w14:textId="77777777" w:rsidTr="00CB4AE4">
        <w:tc>
          <w:tcPr>
            <w:tcW w:w="2943" w:type="dxa"/>
            <w:shd w:val="clear" w:color="auto" w:fill="FFFFFF" w:themeFill="background1"/>
          </w:tcPr>
          <w:p w14:paraId="7ED803F8" w14:textId="359BD854" w:rsidR="00CB4AE4" w:rsidRDefault="00CB4AE4" w:rsidP="00621012">
            <w:proofErr w:type="spellStart"/>
            <w:r w:rsidRPr="00F46AE3">
              <w:rPr>
                <w:highlight w:val="green"/>
              </w:rPr>
              <w:t>legalAuthenticator</w:t>
            </w:r>
            <w:proofErr w:type="spellEnd"/>
          </w:p>
        </w:tc>
        <w:tc>
          <w:tcPr>
            <w:tcW w:w="2037" w:type="dxa"/>
            <w:shd w:val="clear" w:color="auto" w:fill="FFFFFF" w:themeFill="background1"/>
          </w:tcPr>
          <w:p w14:paraId="401D2F17" w14:textId="5100BA84" w:rsidR="00CB4AE4" w:rsidRPr="00CB4AE4" w:rsidRDefault="00CB4AE4" w:rsidP="00621012">
            <w:proofErr w:type="spellStart"/>
            <w:r w:rsidRPr="00CB4AE4">
              <w:t>LegalAuthenticatorType</w:t>
            </w:r>
            <w:proofErr w:type="spellEnd"/>
          </w:p>
        </w:tc>
        <w:tc>
          <w:tcPr>
            <w:tcW w:w="2925" w:type="dxa"/>
            <w:shd w:val="clear" w:color="auto" w:fill="FFFFFF" w:themeFill="background1"/>
          </w:tcPr>
          <w:p w14:paraId="3AA451B5" w14:textId="255126D9" w:rsidR="00CB4AE4" w:rsidRDefault="00966EF9" w:rsidP="00621012">
            <w:r>
              <w:t xml:space="preserve">Den som signerat observationerna inom </w:t>
            </w:r>
            <w:r>
              <w:lastRenderedPageBreak/>
              <w:t>gruppen</w:t>
            </w:r>
            <w:ins w:id="329" w:author="Björn Genfors" w:date="2014-12-15T15:15:00Z">
              <w:r w:rsidR="00181B47">
                <w:t>.</w:t>
              </w:r>
            </w:ins>
          </w:p>
        </w:tc>
        <w:tc>
          <w:tcPr>
            <w:tcW w:w="1617" w:type="dxa"/>
            <w:shd w:val="clear" w:color="auto" w:fill="FFFFFF" w:themeFill="background1"/>
          </w:tcPr>
          <w:p w14:paraId="4CDF6A1D" w14:textId="2400373E" w:rsidR="00CB4AE4" w:rsidRDefault="00CB4AE4" w:rsidP="00621012">
            <w:r>
              <w:lastRenderedPageBreak/>
              <w:t>0</w:t>
            </w:r>
            <w:proofErr w:type="gramStart"/>
            <w:r>
              <w:t>..</w:t>
            </w:r>
            <w:proofErr w:type="gramEnd"/>
            <w:r>
              <w:t>1</w:t>
            </w:r>
          </w:p>
        </w:tc>
      </w:tr>
      <w:tr w:rsidR="00CB4AE4" w:rsidRPr="00F71DFD" w14:paraId="1E10BC0A" w14:textId="77777777" w:rsidTr="00CB4AE4">
        <w:tc>
          <w:tcPr>
            <w:tcW w:w="2943" w:type="dxa"/>
            <w:shd w:val="clear" w:color="auto" w:fill="FFFFFF" w:themeFill="background1"/>
          </w:tcPr>
          <w:p w14:paraId="18EF01B6" w14:textId="62C6ED6F" w:rsidR="00CB4AE4" w:rsidRPr="00CB4AE4" w:rsidRDefault="00CB4AE4" w:rsidP="00621012">
            <w:proofErr w:type="spellStart"/>
            <w:r w:rsidRPr="00F46AE3">
              <w:rPr>
                <w:highlight w:val="green"/>
              </w:rPr>
              <w:lastRenderedPageBreak/>
              <w:t>additionalParticipant</w:t>
            </w:r>
            <w:proofErr w:type="spellEnd"/>
          </w:p>
        </w:tc>
        <w:tc>
          <w:tcPr>
            <w:tcW w:w="2037" w:type="dxa"/>
            <w:shd w:val="clear" w:color="auto" w:fill="FFFFFF" w:themeFill="background1"/>
          </w:tcPr>
          <w:p w14:paraId="24216E0C" w14:textId="3685DA22" w:rsidR="00CB4AE4" w:rsidRPr="00CB4AE4" w:rsidRDefault="00CB4AE4" w:rsidP="00621012">
            <w:proofErr w:type="spellStart"/>
            <w:r w:rsidRPr="00CB4AE4">
              <w:t>AdditionalParticipantType</w:t>
            </w:r>
            <w:proofErr w:type="spellEnd"/>
          </w:p>
        </w:tc>
        <w:tc>
          <w:tcPr>
            <w:tcW w:w="2925" w:type="dxa"/>
            <w:shd w:val="clear" w:color="auto" w:fill="FFFFFF" w:themeFill="background1"/>
          </w:tcPr>
          <w:p w14:paraId="31878E6A" w14:textId="78D1D7CF" w:rsidR="00CB4AE4" w:rsidRDefault="00966EF9" w:rsidP="00621012">
            <w:r>
              <w:t>Övriga deltagare relaterat till denna observation</w:t>
            </w:r>
            <w:ins w:id="330" w:author="Björn Genfors" w:date="2014-12-15T15:15:00Z">
              <w:r w:rsidR="00181B47">
                <w:t>.</w:t>
              </w:r>
            </w:ins>
          </w:p>
        </w:tc>
        <w:tc>
          <w:tcPr>
            <w:tcW w:w="1617" w:type="dxa"/>
            <w:shd w:val="clear" w:color="auto" w:fill="FFFFFF" w:themeFill="background1"/>
          </w:tcPr>
          <w:p w14:paraId="386F39FF" w14:textId="480E185A" w:rsidR="00CB4AE4" w:rsidRDefault="00CB4AE4" w:rsidP="00621012">
            <w:r>
              <w:t>0</w:t>
            </w:r>
            <w:proofErr w:type="gramStart"/>
            <w:r>
              <w:t>..</w:t>
            </w:r>
            <w:proofErr w:type="gramEnd"/>
            <w:r>
              <w:t>*</w:t>
            </w:r>
          </w:p>
        </w:tc>
      </w:tr>
      <w:tr w:rsidR="00CB4AE4" w:rsidRPr="00F71DFD" w14:paraId="3CB5E57D" w14:textId="77777777" w:rsidTr="00CB4AE4">
        <w:tc>
          <w:tcPr>
            <w:tcW w:w="2943" w:type="dxa"/>
            <w:shd w:val="clear" w:color="auto" w:fill="FFFFFF" w:themeFill="background1"/>
          </w:tcPr>
          <w:p w14:paraId="50382726" w14:textId="36EA136E" w:rsidR="00CB4AE4" w:rsidRPr="00CB4AE4" w:rsidRDefault="00CB4AE4" w:rsidP="00621012">
            <w:proofErr w:type="spellStart"/>
            <w:r w:rsidRPr="00F46AE3">
              <w:rPr>
                <w:highlight w:val="green"/>
              </w:rPr>
              <w:t>sourceSystem</w:t>
            </w:r>
            <w:proofErr w:type="spellEnd"/>
          </w:p>
        </w:tc>
        <w:tc>
          <w:tcPr>
            <w:tcW w:w="2037" w:type="dxa"/>
            <w:shd w:val="clear" w:color="auto" w:fill="FFFFFF" w:themeFill="background1"/>
          </w:tcPr>
          <w:p w14:paraId="1542C8A1" w14:textId="4A50973B" w:rsidR="00CB4AE4" w:rsidRPr="00CB4AE4" w:rsidRDefault="00CB4AE4" w:rsidP="00621012">
            <w:proofErr w:type="spellStart"/>
            <w:r w:rsidRPr="00CB4AE4">
              <w:t>SourceSystemType</w:t>
            </w:r>
            <w:proofErr w:type="spellEnd"/>
          </w:p>
        </w:tc>
        <w:tc>
          <w:tcPr>
            <w:tcW w:w="2925" w:type="dxa"/>
            <w:shd w:val="clear" w:color="auto" w:fill="FFFFFF" w:themeFill="background1"/>
          </w:tcPr>
          <w:p w14:paraId="3E178A93" w14:textId="08928A57" w:rsidR="00CB4AE4" w:rsidRDefault="00966EF9" w:rsidP="00621012">
            <w:r>
              <w:t>Källsystem som observationsgruppen lagras i</w:t>
            </w:r>
            <w:ins w:id="331" w:author="Björn Genfors" w:date="2014-12-15T15:15:00Z">
              <w:r w:rsidR="00181B47">
                <w:t>.</w:t>
              </w:r>
            </w:ins>
          </w:p>
        </w:tc>
        <w:tc>
          <w:tcPr>
            <w:tcW w:w="1617" w:type="dxa"/>
            <w:shd w:val="clear" w:color="auto" w:fill="FFFFFF" w:themeFill="background1"/>
          </w:tcPr>
          <w:p w14:paraId="282C0B2F" w14:textId="10C69531" w:rsidR="00CB4AE4" w:rsidRDefault="00CB4AE4" w:rsidP="00621012">
            <w:r>
              <w:t>1</w:t>
            </w:r>
            <w:proofErr w:type="gramStart"/>
            <w:r>
              <w:t>..</w:t>
            </w:r>
            <w:proofErr w:type="gramEnd"/>
            <w:r>
              <w:t>1</w:t>
            </w:r>
          </w:p>
        </w:tc>
      </w:tr>
      <w:tr w:rsidR="00CB4AE4" w:rsidRPr="00966EF9" w14:paraId="3F087DD1" w14:textId="77777777" w:rsidTr="00CB4AE4">
        <w:tc>
          <w:tcPr>
            <w:tcW w:w="2943" w:type="dxa"/>
            <w:shd w:val="clear" w:color="auto" w:fill="FFFFFF" w:themeFill="background1"/>
          </w:tcPr>
          <w:p w14:paraId="794C53AC" w14:textId="565924E6" w:rsidR="00CB4AE4" w:rsidRPr="00CB4AE4" w:rsidRDefault="00CB4AE4" w:rsidP="00621012">
            <w:proofErr w:type="spellStart"/>
            <w:r w:rsidRPr="0085456B">
              <w:rPr>
                <w:highlight w:val="green"/>
              </w:rPr>
              <w:t>device</w:t>
            </w:r>
            <w:proofErr w:type="spellEnd"/>
          </w:p>
        </w:tc>
        <w:tc>
          <w:tcPr>
            <w:tcW w:w="2037" w:type="dxa"/>
            <w:shd w:val="clear" w:color="auto" w:fill="FFFFFF" w:themeFill="background1"/>
          </w:tcPr>
          <w:p w14:paraId="0032ED77" w14:textId="12A99BD9" w:rsidR="00CB4AE4" w:rsidRPr="00CB4AE4" w:rsidRDefault="00CB4AE4" w:rsidP="00621012">
            <w:proofErr w:type="spellStart"/>
            <w:r w:rsidRPr="00CB4AE4">
              <w:t>DeviceType</w:t>
            </w:r>
            <w:proofErr w:type="spellEnd"/>
          </w:p>
        </w:tc>
        <w:tc>
          <w:tcPr>
            <w:tcW w:w="2925" w:type="dxa"/>
            <w:shd w:val="clear" w:color="auto" w:fill="FFFFFF" w:themeFill="background1"/>
          </w:tcPr>
          <w:p w14:paraId="3CCCAAFF" w14:textId="2CE5D7BF" w:rsidR="00CB4AE4" w:rsidRDefault="00966EF9" w:rsidP="00621012">
            <w:r>
              <w:t>Medicinsk teknisk utrustning som använts vid observationen</w:t>
            </w:r>
            <w:ins w:id="332" w:author="Björn Genfors" w:date="2014-12-15T15:15:00Z">
              <w:r w:rsidR="00181B47">
                <w:t>.</w:t>
              </w:r>
            </w:ins>
          </w:p>
        </w:tc>
        <w:tc>
          <w:tcPr>
            <w:tcW w:w="1617" w:type="dxa"/>
            <w:shd w:val="clear" w:color="auto" w:fill="FFFFFF" w:themeFill="background1"/>
          </w:tcPr>
          <w:p w14:paraId="12C8DE65" w14:textId="1D1E8FC2" w:rsidR="00CB4AE4" w:rsidRPr="00966EF9" w:rsidRDefault="00966EF9" w:rsidP="00621012">
            <w:pPr>
              <w:rPr>
                <w:lang w:val="en-US"/>
              </w:rPr>
            </w:pPr>
            <w:r w:rsidRPr="00966EF9">
              <w:rPr>
                <w:lang w:val="en-US"/>
              </w:rPr>
              <w:t>0..*</w:t>
            </w:r>
          </w:p>
        </w:tc>
      </w:tr>
      <w:tr w:rsidR="00CB4AE4" w:rsidRPr="00966EF9" w14:paraId="68F07533" w14:textId="77777777" w:rsidTr="00CB4AE4">
        <w:tc>
          <w:tcPr>
            <w:tcW w:w="2943" w:type="dxa"/>
            <w:shd w:val="clear" w:color="auto" w:fill="FFFFFF" w:themeFill="background1"/>
          </w:tcPr>
          <w:p w14:paraId="47D5E05E" w14:textId="33030198" w:rsidR="00CB4AE4" w:rsidRPr="00966EF9" w:rsidRDefault="00CB4AE4" w:rsidP="00621012">
            <w:pPr>
              <w:rPr>
                <w:lang w:val="en-US"/>
              </w:rPr>
            </w:pPr>
            <w:r w:rsidRPr="00070BCE">
              <w:rPr>
                <w:highlight w:val="green"/>
                <w:lang w:val="en-US"/>
              </w:rPr>
              <w:t>location</w:t>
            </w:r>
          </w:p>
        </w:tc>
        <w:tc>
          <w:tcPr>
            <w:tcW w:w="2037" w:type="dxa"/>
            <w:shd w:val="clear" w:color="auto" w:fill="FFFFFF" w:themeFill="background1"/>
          </w:tcPr>
          <w:p w14:paraId="730D5C6C" w14:textId="46423221" w:rsidR="00CB4AE4" w:rsidRPr="00966EF9" w:rsidRDefault="00CB4AE4" w:rsidP="00621012">
            <w:pPr>
              <w:rPr>
                <w:lang w:val="en-US"/>
              </w:rPr>
            </w:pPr>
            <w:proofErr w:type="spellStart"/>
            <w:r w:rsidRPr="00966EF9">
              <w:rPr>
                <w:lang w:val="en-US"/>
              </w:rPr>
              <w:t>LocationType</w:t>
            </w:r>
            <w:proofErr w:type="spellEnd"/>
          </w:p>
        </w:tc>
        <w:tc>
          <w:tcPr>
            <w:tcW w:w="2925" w:type="dxa"/>
            <w:shd w:val="clear" w:color="auto" w:fill="FFFFFF" w:themeFill="background1"/>
          </w:tcPr>
          <w:p w14:paraId="629F991D" w14:textId="40078338" w:rsidR="00CB4AE4" w:rsidRPr="0039439F" w:rsidRDefault="0039439F" w:rsidP="0039439F">
            <w:r w:rsidRPr="0039439F">
              <w:t>Geografisk plats som observationen utförts på</w:t>
            </w:r>
            <w:r>
              <w:t>.</w:t>
            </w:r>
          </w:p>
        </w:tc>
        <w:tc>
          <w:tcPr>
            <w:tcW w:w="1617" w:type="dxa"/>
            <w:shd w:val="clear" w:color="auto" w:fill="FFFFFF" w:themeFill="background1"/>
          </w:tcPr>
          <w:p w14:paraId="1FC1CD5F" w14:textId="7489F79F" w:rsidR="00CB4AE4" w:rsidRPr="00966EF9" w:rsidRDefault="00CB4AE4" w:rsidP="00621012">
            <w:pPr>
              <w:rPr>
                <w:lang w:val="en-US"/>
              </w:rPr>
            </w:pPr>
            <w:r w:rsidRPr="00966EF9">
              <w:rPr>
                <w:lang w:val="en-US"/>
              </w:rPr>
              <w:t>0..1</w:t>
            </w:r>
          </w:p>
        </w:tc>
      </w:tr>
      <w:tr w:rsidR="00CB4AE4" w:rsidRPr="00966EF9" w14:paraId="105C82C1" w14:textId="77777777" w:rsidTr="00966EF9">
        <w:tc>
          <w:tcPr>
            <w:tcW w:w="2943" w:type="dxa"/>
            <w:tcBorders>
              <w:bottom w:val="single" w:sz="4" w:space="0" w:color="auto"/>
            </w:tcBorders>
            <w:shd w:val="clear" w:color="auto" w:fill="FFFFFF" w:themeFill="background1"/>
          </w:tcPr>
          <w:p w14:paraId="3A298A52" w14:textId="271523D4" w:rsidR="00CB4AE4" w:rsidRPr="00966EF9" w:rsidRDefault="00CB4AE4" w:rsidP="00621012">
            <w:pPr>
              <w:rPr>
                <w:lang w:val="en-US"/>
              </w:rPr>
            </w:pPr>
            <w:proofErr w:type="spellStart"/>
            <w:r w:rsidRPr="00070BCE">
              <w:rPr>
                <w:highlight w:val="green"/>
                <w:lang w:val="en-US"/>
              </w:rPr>
              <w:t>careProcess</w:t>
            </w:r>
            <w:r w:rsidR="0039439F" w:rsidRPr="00070BCE">
              <w:rPr>
                <w:highlight w:val="green"/>
                <w:lang w:val="en-US"/>
              </w:rPr>
              <w:t>Id</w:t>
            </w:r>
            <w:proofErr w:type="spellEnd"/>
          </w:p>
        </w:tc>
        <w:tc>
          <w:tcPr>
            <w:tcW w:w="2037" w:type="dxa"/>
            <w:tcBorders>
              <w:bottom w:val="single" w:sz="4" w:space="0" w:color="auto"/>
            </w:tcBorders>
            <w:shd w:val="clear" w:color="auto" w:fill="FFFFFF" w:themeFill="background1"/>
          </w:tcPr>
          <w:p w14:paraId="66AC4C98" w14:textId="5C1D6C87" w:rsidR="00CB4AE4" w:rsidRPr="00966EF9" w:rsidRDefault="008A5CB4" w:rsidP="00621012">
            <w:pPr>
              <w:rPr>
                <w:lang w:val="en-US"/>
              </w:rPr>
            </w:pPr>
            <w:proofErr w:type="spellStart"/>
            <w:r w:rsidRPr="00966EF9">
              <w:rPr>
                <w:lang w:val="en-US"/>
              </w:rPr>
              <w:t>UUIDType</w:t>
            </w:r>
            <w:proofErr w:type="spellEnd"/>
          </w:p>
        </w:tc>
        <w:tc>
          <w:tcPr>
            <w:tcW w:w="2925" w:type="dxa"/>
            <w:tcBorders>
              <w:bottom w:val="single" w:sz="4" w:space="0" w:color="auto"/>
            </w:tcBorders>
            <w:shd w:val="clear" w:color="auto" w:fill="FFFFFF" w:themeFill="background1"/>
          </w:tcPr>
          <w:p w14:paraId="7B035721" w14:textId="7B41D1A8" w:rsidR="00CB4AE4" w:rsidRPr="0039439F" w:rsidRDefault="0039439F" w:rsidP="00621012">
            <w:r w:rsidRPr="0039439F">
              <w:t>Individanpassad vårdprocess inom vilken observationen utförts.</w:t>
            </w:r>
          </w:p>
        </w:tc>
        <w:tc>
          <w:tcPr>
            <w:tcW w:w="1617" w:type="dxa"/>
            <w:tcBorders>
              <w:bottom w:val="single" w:sz="4" w:space="0" w:color="auto"/>
            </w:tcBorders>
            <w:shd w:val="clear" w:color="auto" w:fill="FFFFFF" w:themeFill="background1"/>
          </w:tcPr>
          <w:p w14:paraId="4A328D1E" w14:textId="41C25C5D" w:rsidR="00CB4AE4" w:rsidRPr="00966EF9" w:rsidRDefault="00CB4AE4" w:rsidP="00621012">
            <w:pPr>
              <w:rPr>
                <w:lang w:val="en-US"/>
              </w:rPr>
            </w:pPr>
            <w:r w:rsidRPr="00966EF9">
              <w:rPr>
                <w:lang w:val="en-US"/>
              </w:rPr>
              <w:t>0..1</w:t>
            </w:r>
          </w:p>
        </w:tc>
      </w:tr>
      <w:tr w:rsidR="0039439F" w:rsidRPr="0039439F" w14:paraId="3966A9D7" w14:textId="77777777" w:rsidTr="00966EF9">
        <w:tc>
          <w:tcPr>
            <w:tcW w:w="2943" w:type="dxa"/>
            <w:tcBorders>
              <w:bottom w:val="single" w:sz="4" w:space="0" w:color="auto"/>
            </w:tcBorders>
            <w:shd w:val="clear" w:color="auto" w:fill="FFFFFF" w:themeFill="background1"/>
          </w:tcPr>
          <w:p w14:paraId="32434D99" w14:textId="328E68B6" w:rsidR="0039439F" w:rsidRPr="00966EF9" w:rsidRDefault="0039439F" w:rsidP="00621012">
            <w:pPr>
              <w:rPr>
                <w:lang w:val="en-US"/>
              </w:rPr>
            </w:pPr>
            <w:r w:rsidRPr="00070BCE">
              <w:rPr>
                <w:highlight w:val="green"/>
                <w:lang w:val="en-US"/>
              </w:rPr>
              <w:t>observation</w:t>
            </w:r>
          </w:p>
        </w:tc>
        <w:tc>
          <w:tcPr>
            <w:tcW w:w="2037" w:type="dxa"/>
            <w:tcBorders>
              <w:bottom w:val="single" w:sz="4" w:space="0" w:color="auto"/>
            </w:tcBorders>
            <w:shd w:val="clear" w:color="auto" w:fill="FFFFFF" w:themeFill="background1"/>
          </w:tcPr>
          <w:p w14:paraId="5B04B914" w14:textId="012F3509" w:rsidR="0039439F" w:rsidRPr="00966EF9" w:rsidRDefault="0039439F" w:rsidP="00621012">
            <w:pPr>
              <w:rPr>
                <w:lang w:val="en-US"/>
              </w:rPr>
            </w:pPr>
            <w:proofErr w:type="spellStart"/>
            <w:r>
              <w:rPr>
                <w:lang w:val="en-US"/>
              </w:rPr>
              <w:t>ObservationType</w:t>
            </w:r>
            <w:proofErr w:type="spellEnd"/>
          </w:p>
        </w:tc>
        <w:tc>
          <w:tcPr>
            <w:tcW w:w="2925" w:type="dxa"/>
            <w:tcBorders>
              <w:bottom w:val="single" w:sz="4" w:space="0" w:color="auto"/>
            </w:tcBorders>
            <w:shd w:val="clear" w:color="auto" w:fill="FFFFFF" w:themeFill="background1"/>
          </w:tcPr>
          <w:p w14:paraId="5F3D0D94" w14:textId="1FFFA190" w:rsidR="0039439F" w:rsidRPr="0039439F" w:rsidRDefault="0039439F" w:rsidP="00621012">
            <w:r>
              <w:t>De observationer som ligger inom denna grupp av observationer</w:t>
            </w:r>
            <w:ins w:id="333" w:author="Björn Genfors" w:date="2014-12-15T15:15:00Z">
              <w:r w:rsidR="00181B47">
                <w:t>.</w:t>
              </w:r>
            </w:ins>
          </w:p>
        </w:tc>
        <w:tc>
          <w:tcPr>
            <w:tcW w:w="1617" w:type="dxa"/>
            <w:tcBorders>
              <w:bottom w:val="single" w:sz="4" w:space="0" w:color="auto"/>
            </w:tcBorders>
            <w:shd w:val="clear" w:color="auto" w:fill="FFFFFF" w:themeFill="background1"/>
          </w:tcPr>
          <w:p w14:paraId="443ED463" w14:textId="59909ACC" w:rsidR="0039439F" w:rsidRPr="0039439F" w:rsidRDefault="0039439F" w:rsidP="00621012">
            <w:r>
              <w:t>1</w:t>
            </w:r>
            <w:proofErr w:type="gramStart"/>
            <w:r>
              <w:t>..</w:t>
            </w:r>
            <w:proofErr w:type="gramEnd"/>
            <w:r>
              <w:t>*</w:t>
            </w:r>
          </w:p>
        </w:tc>
      </w:tr>
      <w:tr w:rsidR="00966EF9" w:rsidRPr="0039439F" w14:paraId="4BFF10C1" w14:textId="77777777" w:rsidTr="00966EF9">
        <w:tc>
          <w:tcPr>
            <w:tcW w:w="2943" w:type="dxa"/>
            <w:tcBorders>
              <w:left w:val="nil"/>
              <w:right w:val="nil"/>
            </w:tcBorders>
            <w:shd w:val="clear" w:color="auto" w:fill="FFFFFF" w:themeFill="background1"/>
          </w:tcPr>
          <w:p w14:paraId="6A78700F" w14:textId="77777777" w:rsidR="00966EF9" w:rsidRPr="0039439F" w:rsidRDefault="00966EF9" w:rsidP="00621012"/>
        </w:tc>
        <w:tc>
          <w:tcPr>
            <w:tcW w:w="2037" w:type="dxa"/>
            <w:tcBorders>
              <w:left w:val="nil"/>
              <w:right w:val="nil"/>
            </w:tcBorders>
            <w:shd w:val="clear" w:color="auto" w:fill="FFFFFF" w:themeFill="background1"/>
          </w:tcPr>
          <w:p w14:paraId="296FD1AF" w14:textId="77777777" w:rsidR="00966EF9" w:rsidRPr="0039439F" w:rsidRDefault="00966EF9" w:rsidP="00621012"/>
        </w:tc>
        <w:tc>
          <w:tcPr>
            <w:tcW w:w="2925" w:type="dxa"/>
            <w:tcBorders>
              <w:left w:val="nil"/>
              <w:right w:val="nil"/>
            </w:tcBorders>
            <w:shd w:val="clear" w:color="auto" w:fill="FFFFFF" w:themeFill="background1"/>
          </w:tcPr>
          <w:p w14:paraId="41CBDF12" w14:textId="77777777" w:rsidR="00966EF9" w:rsidRPr="0039439F" w:rsidRDefault="00966EF9" w:rsidP="00621012"/>
        </w:tc>
        <w:tc>
          <w:tcPr>
            <w:tcW w:w="1617" w:type="dxa"/>
            <w:tcBorders>
              <w:left w:val="nil"/>
              <w:right w:val="nil"/>
            </w:tcBorders>
            <w:shd w:val="clear" w:color="auto" w:fill="FFFFFF" w:themeFill="background1"/>
          </w:tcPr>
          <w:p w14:paraId="45398DBB" w14:textId="77777777" w:rsidR="00966EF9" w:rsidRPr="0039439F" w:rsidRDefault="00966EF9" w:rsidP="00621012"/>
        </w:tc>
      </w:tr>
      <w:tr w:rsidR="0039439F" w:rsidRPr="00C93E52" w14:paraId="3FE3F7E7" w14:textId="77777777" w:rsidTr="0039439F">
        <w:tc>
          <w:tcPr>
            <w:tcW w:w="2943" w:type="dxa"/>
            <w:shd w:val="clear" w:color="auto" w:fill="A6A6A6" w:themeFill="background1" w:themeFillShade="A6"/>
          </w:tcPr>
          <w:p w14:paraId="02326F8A" w14:textId="77777777" w:rsidR="0039439F" w:rsidRPr="009A0B16" w:rsidRDefault="0039439F" w:rsidP="0039439F">
            <w:pPr>
              <w:rPr>
                <w:lang w:val="en-US" w:eastAsia="sv-SE"/>
              </w:rPr>
            </w:pPr>
            <w:proofErr w:type="spellStart"/>
            <w:r w:rsidRPr="009A0B16">
              <w:rPr>
                <w:lang w:val="en-US" w:eastAsia="sv-SE"/>
              </w:rPr>
              <w:t>observationGroup</w:t>
            </w:r>
            <w:proofErr w:type="spellEnd"/>
            <w:r w:rsidRPr="009A0B16">
              <w:rPr>
                <w:lang w:val="en-US" w:eastAsia="sv-SE"/>
              </w:rPr>
              <w:t>/</w:t>
            </w:r>
          </w:p>
          <w:p w14:paraId="63EDAC5D" w14:textId="77777777" w:rsidR="0039439F" w:rsidRPr="00C93E52" w:rsidRDefault="0039439F" w:rsidP="0039439F">
            <w:pPr>
              <w:rPr>
                <w:lang w:val="en-GB"/>
              </w:rPr>
            </w:pPr>
            <w:r>
              <w:rPr>
                <w:lang w:val="en-US" w:eastAsia="sv-SE"/>
              </w:rPr>
              <w:t>p</w:t>
            </w:r>
            <w:r w:rsidRPr="00C93E52">
              <w:rPr>
                <w:lang w:val="en-US" w:eastAsia="sv-SE"/>
              </w:rPr>
              <w:t>atient</w:t>
            </w:r>
          </w:p>
        </w:tc>
        <w:tc>
          <w:tcPr>
            <w:tcW w:w="2037" w:type="dxa"/>
            <w:shd w:val="clear" w:color="auto" w:fill="A6A6A6" w:themeFill="background1" w:themeFillShade="A6"/>
          </w:tcPr>
          <w:p w14:paraId="2FFA6493" w14:textId="77777777" w:rsidR="0039439F" w:rsidRPr="00C93E52" w:rsidRDefault="0039439F" w:rsidP="0039439F">
            <w:pPr>
              <w:rPr>
                <w:lang w:val="en-GB"/>
              </w:rPr>
            </w:pPr>
            <w:proofErr w:type="spellStart"/>
            <w:r w:rsidRPr="00C93E52">
              <w:rPr>
                <w:lang w:val="en-GB"/>
              </w:rPr>
              <w:t>PatientType</w:t>
            </w:r>
            <w:proofErr w:type="spellEnd"/>
          </w:p>
        </w:tc>
        <w:tc>
          <w:tcPr>
            <w:tcW w:w="2925" w:type="dxa"/>
            <w:shd w:val="clear" w:color="auto" w:fill="A6A6A6" w:themeFill="background1" w:themeFillShade="A6"/>
          </w:tcPr>
          <w:p w14:paraId="33F11E64" w14:textId="77777777" w:rsidR="0039439F" w:rsidRPr="00C93E52" w:rsidRDefault="0039439F" w:rsidP="0039439F">
            <w:pPr>
              <w:rPr>
                <w:lang w:val="en-US"/>
              </w:rPr>
            </w:pPr>
          </w:p>
        </w:tc>
        <w:tc>
          <w:tcPr>
            <w:tcW w:w="1617" w:type="dxa"/>
            <w:shd w:val="clear" w:color="auto" w:fill="A6A6A6" w:themeFill="background1" w:themeFillShade="A6"/>
          </w:tcPr>
          <w:p w14:paraId="4427A4A4" w14:textId="77777777" w:rsidR="0039439F" w:rsidRPr="00C93E52" w:rsidRDefault="0039439F" w:rsidP="0039439F">
            <w:pPr>
              <w:rPr>
                <w:lang w:val="en-US"/>
              </w:rPr>
            </w:pPr>
            <w:r w:rsidRPr="00C93E52">
              <w:rPr>
                <w:lang w:val="en-US"/>
              </w:rPr>
              <w:t>1</w:t>
            </w:r>
          </w:p>
        </w:tc>
      </w:tr>
      <w:tr w:rsidR="0039439F" w:rsidRPr="00C93E52" w14:paraId="2B7AA7F2" w14:textId="77777777" w:rsidTr="0039439F">
        <w:tc>
          <w:tcPr>
            <w:tcW w:w="2943" w:type="dxa"/>
          </w:tcPr>
          <w:p w14:paraId="27AA27F8" w14:textId="77777777" w:rsidR="0039439F" w:rsidRPr="00070BCE" w:rsidRDefault="0039439F" w:rsidP="0039439F">
            <w:pPr>
              <w:rPr>
                <w:highlight w:val="green"/>
                <w:lang w:val="en-GB"/>
              </w:rPr>
            </w:pPr>
            <w:r w:rsidRPr="00070BCE">
              <w:rPr>
                <w:highlight w:val="green"/>
                <w:lang w:val="en-GB"/>
              </w:rPr>
              <w:t>id</w:t>
            </w:r>
          </w:p>
        </w:tc>
        <w:tc>
          <w:tcPr>
            <w:tcW w:w="2037" w:type="dxa"/>
          </w:tcPr>
          <w:p w14:paraId="45CC20C5" w14:textId="77777777" w:rsidR="0039439F" w:rsidRPr="00C93E52" w:rsidRDefault="0039439F" w:rsidP="0039439F">
            <w:proofErr w:type="spellStart"/>
            <w:r w:rsidRPr="00C93E52">
              <w:t>IIType</w:t>
            </w:r>
            <w:proofErr w:type="spellEnd"/>
          </w:p>
        </w:tc>
        <w:tc>
          <w:tcPr>
            <w:tcW w:w="2925" w:type="dxa"/>
          </w:tcPr>
          <w:p w14:paraId="431210F0" w14:textId="77777777" w:rsidR="0039439F" w:rsidRPr="00C93E52" w:rsidRDefault="0039439F" w:rsidP="0039439F">
            <w:pPr>
              <w:rPr>
                <w:rFonts w:eastAsia="Times New Roman" w:cs="Arial"/>
              </w:rPr>
            </w:pPr>
            <w:r w:rsidRPr="00C93E52">
              <w:rPr>
                <w:rFonts w:eastAsia="Times New Roman" w:cs="Arial"/>
              </w:rPr>
              <w:t>Id för patienten. Skall anges med 12 tecken utan avskiljare.</w:t>
            </w:r>
          </w:p>
        </w:tc>
        <w:tc>
          <w:tcPr>
            <w:tcW w:w="1617" w:type="dxa"/>
          </w:tcPr>
          <w:p w14:paraId="2720AC31" w14:textId="77777777" w:rsidR="0039439F" w:rsidRPr="00C93E52" w:rsidRDefault="0039439F" w:rsidP="0039439F">
            <w:r w:rsidRPr="00C93E52">
              <w:t>1</w:t>
            </w:r>
          </w:p>
        </w:tc>
      </w:tr>
      <w:tr w:rsidR="0039439F" w:rsidRPr="00C93E52" w14:paraId="47241FEE" w14:textId="77777777" w:rsidTr="0039439F">
        <w:tc>
          <w:tcPr>
            <w:tcW w:w="2943" w:type="dxa"/>
            <w:tcBorders>
              <w:top w:val="single" w:sz="4" w:space="0" w:color="auto"/>
              <w:left w:val="single" w:sz="4" w:space="0" w:color="auto"/>
              <w:bottom w:val="single" w:sz="4" w:space="0" w:color="auto"/>
              <w:right w:val="single" w:sz="4" w:space="0" w:color="auto"/>
            </w:tcBorders>
          </w:tcPr>
          <w:p w14:paraId="1B89C815" w14:textId="77777777" w:rsidR="0039439F" w:rsidRPr="00070BCE" w:rsidRDefault="0039439F" w:rsidP="0039439F">
            <w:pPr>
              <w:rPr>
                <w:highlight w:val="green"/>
                <w:lang w:val="en-GB"/>
              </w:rPr>
            </w:pPr>
            <w:proofErr w:type="spellStart"/>
            <w:r w:rsidRPr="00070BCE">
              <w:rPr>
                <w:highlight w:val="green"/>
                <w:lang w:val="en-GB"/>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FCD86F4" w14:textId="77777777" w:rsidR="0039439F" w:rsidRPr="00C93E52" w:rsidRDefault="0039439F" w:rsidP="0039439F">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ABEF064" w14:textId="77777777" w:rsidR="0039439F" w:rsidRPr="00C93E52" w:rsidRDefault="0039439F" w:rsidP="0039439F">
            <w:r w:rsidRPr="00C93E52">
              <w:t>KV OID för typ av identifierare:</w:t>
            </w:r>
          </w:p>
          <w:p w14:paraId="6A191D8B" w14:textId="77777777" w:rsidR="0039439F" w:rsidRPr="00C93E52" w:rsidRDefault="0039439F" w:rsidP="0039439F"/>
          <w:p w14:paraId="608F48F1" w14:textId="77777777" w:rsidR="0039439F" w:rsidRPr="00C93E52" w:rsidRDefault="0039439F" w:rsidP="0039439F">
            <w:pPr>
              <w:rPr>
                <w:rFonts w:eastAsia="Times New Roman" w:cs="Arial"/>
              </w:rPr>
            </w:pPr>
            <w:r w:rsidRPr="00C93E52">
              <w:t>För personnummer används OID (1.2.752.129.2.1.3.1).</w:t>
            </w:r>
            <w:r w:rsidRPr="00C93E52">
              <w:br/>
              <w:t>För samordningsnummer anv</w:t>
            </w:r>
            <w:r>
              <w:t>änds OID (1.2.752.129.2.1.3.3).</w:t>
            </w:r>
          </w:p>
          <w:p w14:paraId="73EE3185" w14:textId="77777777" w:rsidR="0039439F" w:rsidRPr="00C93E52" w:rsidRDefault="0039439F" w:rsidP="0039439F">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tcPr>
          <w:p w14:paraId="13EEB1B5" w14:textId="77777777" w:rsidR="0039439F" w:rsidRPr="00C93E52" w:rsidRDefault="0039439F" w:rsidP="0039439F">
            <w:r w:rsidRPr="00C93E52">
              <w:t>1</w:t>
            </w:r>
          </w:p>
        </w:tc>
      </w:tr>
      <w:tr w:rsidR="0039439F" w:rsidRPr="00C93E52" w14:paraId="02FA1401" w14:textId="77777777" w:rsidTr="0039439F">
        <w:tc>
          <w:tcPr>
            <w:tcW w:w="2943" w:type="dxa"/>
            <w:tcBorders>
              <w:top w:val="single" w:sz="4" w:space="0" w:color="auto"/>
              <w:left w:val="single" w:sz="4" w:space="0" w:color="auto"/>
              <w:bottom w:val="single" w:sz="4" w:space="0" w:color="auto"/>
              <w:right w:val="single" w:sz="4" w:space="0" w:color="auto"/>
            </w:tcBorders>
          </w:tcPr>
          <w:p w14:paraId="4FE9C99F" w14:textId="77777777" w:rsidR="0039439F" w:rsidRPr="00070BCE" w:rsidRDefault="0039439F" w:rsidP="0039439F">
            <w:pPr>
              <w:rPr>
                <w:highlight w:val="green"/>
                <w:lang w:val="en-GB"/>
              </w:rPr>
            </w:pPr>
            <w:proofErr w:type="spellStart"/>
            <w:r w:rsidRPr="00070BCE">
              <w:rPr>
                <w:highlight w:val="green"/>
                <w:lang w:val="en-GB"/>
              </w:rPr>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56E8C2A2" w14:textId="77777777" w:rsidR="0039439F" w:rsidRPr="00C93E52" w:rsidRDefault="0039439F" w:rsidP="0039439F">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A7FB3F1" w14:textId="77777777" w:rsidR="0039439F" w:rsidRPr="00C93E52" w:rsidRDefault="0039439F" w:rsidP="0039439F">
            <w:r w:rsidRPr="00C93E52">
              <w:t>Personnummer/samordningsnummer.</w:t>
            </w:r>
          </w:p>
        </w:tc>
        <w:tc>
          <w:tcPr>
            <w:tcW w:w="1617" w:type="dxa"/>
            <w:tcBorders>
              <w:top w:val="single" w:sz="4" w:space="0" w:color="auto"/>
              <w:left w:val="single" w:sz="4" w:space="0" w:color="auto"/>
              <w:bottom w:val="single" w:sz="4" w:space="0" w:color="auto"/>
              <w:right w:val="single" w:sz="4" w:space="0" w:color="auto"/>
            </w:tcBorders>
          </w:tcPr>
          <w:p w14:paraId="5026FE64" w14:textId="77777777" w:rsidR="0039439F" w:rsidRPr="00C93E52" w:rsidRDefault="0039439F" w:rsidP="0039439F">
            <w:r w:rsidRPr="00C93E52">
              <w:t>1</w:t>
            </w:r>
          </w:p>
        </w:tc>
      </w:tr>
      <w:tr w:rsidR="0039439F" w:rsidRPr="00C93E52" w14:paraId="3CDB6799" w14:textId="77777777" w:rsidTr="0039439F">
        <w:tc>
          <w:tcPr>
            <w:tcW w:w="2943" w:type="dxa"/>
          </w:tcPr>
          <w:p w14:paraId="4EDE1D64" w14:textId="77777777" w:rsidR="0039439F" w:rsidRPr="00070BCE" w:rsidRDefault="0039439F" w:rsidP="0039439F">
            <w:pPr>
              <w:rPr>
                <w:highlight w:val="green"/>
                <w:lang w:val="en-GB"/>
              </w:rPr>
            </w:pPr>
            <w:proofErr w:type="spellStart"/>
            <w:r w:rsidRPr="00070BCE">
              <w:rPr>
                <w:highlight w:val="green"/>
                <w:lang w:val="en-GB"/>
              </w:rPr>
              <w:t>dateOfBirth</w:t>
            </w:r>
            <w:proofErr w:type="spellEnd"/>
          </w:p>
        </w:tc>
        <w:tc>
          <w:tcPr>
            <w:tcW w:w="2037" w:type="dxa"/>
          </w:tcPr>
          <w:p w14:paraId="3A1A538E" w14:textId="77777777" w:rsidR="0039439F" w:rsidRPr="00C93E52" w:rsidRDefault="0039439F" w:rsidP="0039439F">
            <w:pPr>
              <w:rPr>
                <w:lang w:val="en-GB"/>
              </w:rPr>
            </w:pPr>
            <w:proofErr w:type="spellStart"/>
            <w:r w:rsidRPr="00C93E52">
              <w:rPr>
                <w:lang w:val="en-GB"/>
              </w:rPr>
              <w:t>DateTime</w:t>
            </w:r>
            <w:proofErr w:type="spellEnd"/>
          </w:p>
        </w:tc>
        <w:tc>
          <w:tcPr>
            <w:tcW w:w="2925" w:type="dxa"/>
          </w:tcPr>
          <w:p w14:paraId="1F045158" w14:textId="77777777" w:rsidR="0039439F" w:rsidRPr="00C93E52" w:rsidRDefault="0039439F" w:rsidP="0039439F">
            <w:pPr>
              <w:rPr>
                <w:rFonts w:cs="Arial"/>
              </w:rPr>
            </w:pPr>
            <w:r w:rsidRPr="00C93E52">
              <w:rPr>
                <w:rFonts w:cs="Arial"/>
              </w:rPr>
              <w:t xml:space="preserve">Anger patientens födelseår, månad och dag. </w:t>
            </w:r>
            <w:proofErr w:type="gramStart"/>
            <w:r w:rsidRPr="00C93E52">
              <w:rPr>
                <w:rFonts w:cs="Arial"/>
              </w:rPr>
              <w:t>Ej</w:t>
            </w:r>
            <w:proofErr w:type="gramEnd"/>
            <w:r w:rsidRPr="00C93E52">
              <w:rPr>
                <w:rFonts w:cs="Arial"/>
              </w:rPr>
              <w:t xml:space="preserve"> personnummer!</w:t>
            </w:r>
          </w:p>
          <w:p w14:paraId="03B15FE2" w14:textId="77777777" w:rsidR="0039439F" w:rsidRPr="00C93E52" w:rsidRDefault="0039439F" w:rsidP="0039439F">
            <w:pPr>
              <w:rPr>
                <w:rFonts w:cs="Arial"/>
              </w:rPr>
            </w:pPr>
          </w:p>
          <w:p w14:paraId="46B81C72" w14:textId="77777777" w:rsidR="0039439F" w:rsidRPr="00C93E52" w:rsidRDefault="0039439F" w:rsidP="0039439F">
            <w:r w:rsidRPr="00C93E52">
              <w:rPr>
                <w:rFonts w:cs="Arial"/>
              </w:rPr>
              <w:t>Datum. Format ÅÅÅÅMMDD</w:t>
            </w:r>
          </w:p>
        </w:tc>
        <w:tc>
          <w:tcPr>
            <w:tcW w:w="1617" w:type="dxa"/>
          </w:tcPr>
          <w:p w14:paraId="202815DC" w14:textId="77777777" w:rsidR="0039439F" w:rsidRPr="00C93E52" w:rsidRDefault="0039439F" w:rsidP="0039439F">
            <w:pPr>
              <w:rPr>
                <w:lang w:val="en-US"/>
              </w:rPr>
            </w:pPr>
            <w:r w:rsidRPr="00C93E52">
              <w:rPr>
                <w:lang w:val="en-US"/>
              </w:rPr>
              <w:t>1</w:t>
            </w:r>
          </w:p>
        </w:tc>
      </w:tr>
      <w:tr w:rsidR="0039439F" w:rsidRPr="00C93E52" w14:paraId="3CD17679" w14:textId="77777777" w:rsidTr="0039439F">
        <w:tc>
          <w:tcPr>
            <w:tcW w:w="2943" w:type="dxa"/>
          </w:tcPr>
          <w:p w14:paraId="482227C8" w14:textId="77777777" w:rsidR="0039439F" w:rsidRPr="00070BCE" w:rsidRDefault="0039439F" w:rsidP="0039439F">
            <w:pPr>
              <w:rPr>
                <w:highlight w:val="green"/>
                <w:lang w:val="en-GB"/>
              </w:rPr>
            </w:pPr>
            <w:r w:rsidRPr="00070BCE">
              <w:rPr>
                <w:highlight w:val="green"/>
                <w:lang w:val="en-GB"/>
              </w:rPr>
              <w:t>gender</w:t>
            </w:r>
          </w:p>
        </w:tc>
        <w:tc>
          <w:tcPr>
            <w:tcW w:w="2037" w:type="dxa"/>
          </w:tcPr>
          <w:p w14:paraId="615CFD45" w14:textId="77777777" w:rsidR="0039439F" w:rsidRPr="00C93E52" w:rsidRDefault="0039439F" w:rsidP="0039439F">
            <w:pPr>
              <w:rPr>
                <w:lang w:val="en-GB"/>
              </w:rPr>
            </w:pPr>
            <w:proofErr w:type="spellStart"/>
            <w:r w:rsidRPr="00C93E52">
              <w:rPr>
                <w:lang w:val="en-GB"/>
              </w:rPr>
              <w:t>CVType</w:t>
            </w:r>
            <w:proofErr w:type="spellEnd"/>
          </w:p>
        </w:tc>
        <w:tc>
          <w:tcPr>
            <w:tcW w:w="2925" w:type="dxa"/>
          </w:tcPr>
          <w:p w14:paraId="476D2332" w14:textId="77777777" w:rsidR="0039439F" w:rsidRPr="00C93E52" w:rsidRDefault="0039439F" w:rsidP="0039439F">
            <w:pPr>
              <w:rPr>
                <w:rFonts w:cs="Arial"/>
              </w:rPr>
            </w:pPr>
            <w:r w:rsidRPr="00C93E52">
              <w:rPr>
                <w:rFonts w:cs="Arial"/>
              </w:rPr>
              <w:t>Anger patientens kön.</w:t>
            </w:r>
          </w:p>
        </w:tc>
        <w:tc>
          <w:tcPr>
            <w:tcW w:w="1617" w:type="dxa"/>
          </w:tcPr>
          <w:p w14:paraId="40EC1AEB" w14:textId="77777777" w:rsidR="0039439F" w:rsidRPr="00C93E52" w:rsidRDefault="0039439F" w:rsidP="0039439F">
            <w:r w:rsidRPr="00C93E52">
              <w:t>0</w:t>
            </w:r>
            <w:proofErr w:type="gramStart"/>
            <w:r w:rsidRPr="00C93E52">
              <w:t>..</w:t>
            </w:r>
            <w:proofErr w:type="gramEnd"/>
            <w:r w:rsidRPr="00C93E52">
              <w:t>1</w:t>
            </w:r>
          </w:p>
        </w:tc>
      </w:tr>
      <w:tr w:rsidR="0039439F" w:rsidRPr="00C93E52" w14:paraId="587F67A4" w14:textId="77777777" w:rsidTr="0039439F">
        <w:tc>
          <w:tcPr>
            <w:tcW w:w="2943" w:type="dxa"/>
            <w:tcBorders>
              <w:top w:val="single" w:sz="4" w:space="0" w:color="auto"/>
              <w:left w:val="single" w:sz="4" w:space="0" w:color="auto"/>
              <w:bottom w:val="single" w:sz="4" w:space="0" w:color="auto"/>
              <w:right w:val="single" w:sz="4" w:space="0" w:color="auto"/>
            </w:tcBorders>
          </w:tcPr>
          <w:p w14:paraId="4ABAD646" w14:textId="77777777" w:rsidR="0039439F" w:rsidRPr="00070BCE" w:rsidRDefault="0039439F" w:rsidP="0039439F">
            <w:pPr>
              <w:rPr>
                <w:highlight w:val="green"/>
                <w:lang w:val="en-GB"/>
              </w:rPr>
            </w:pPr>
            <w:proofErr w:type="spellStart"/>
            <w:r w:rsidRPr="00070BCE">
              <w:rPr>
                <w:highlight w:val="green"/>
                <w:lang w:val="en-GB"/>
              </w:rPr>
              <w:t>gender.code</w:t>
            </w:r>
            <w:proofErr w:type="spellEnd"/>
          </w:p>
        </w:tc>
        <w:tc>
          <w:tcPr>
            <w:tcW w:w="2037" w:type="dxa"/>
            <w:tcBorders>
              <w:top w:val="single" w:sz="4" w:space="0" w:color="auto"/>
              <w:left w:val="single" w:sz="4" w:space="0" w:color="auto"/>
              <w:bottom w:val="single" w:sz="4" w:space="0" w:color="auto"/>
              <w:right w:val="single" w:sz="4" w:space="0" w:color="auto"/>
            </w:tcBorders>
          </w:tcPr>
          <w:p w14:paraId="7CBB1EDB"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319BB930" w14:textId="77777777" w:rsidR="0039439F" w:rsidRPr="00C93E52" w:rsidRDefault="0039439F" w:rsidP="0039439F">
            <w:pPr>
              <w:rPr>
                <w:rFonts w:cs="Arial"/>
              </w:rPr>
            </w:pPr>
            <w:r w:rsidRPr="00C93E52">
              <w:rPr>
                <w:rFonts w:cs="Arial"/>
              </w:rPr>
              <w:t xml:space="preserve">Kod angiven kod för </w:t>
            </w:r>
            <w:proofErr w:type="spellStart"/>
            <w:r w:rsidRPr="00C93E52">
              <w:rPr>
                <w:rFonts w:cs="Arial"/>
              </w:rPr>
              <w:t>könstyp</w:t>
            </w:r>
            <w:proofErr w:type="spellEnd"/>
            <w:r w:rsidRPr="00C93E52">
              <w:rPr>
                <w:rFonts w:cs="Arial"/>
              </w:rPr>
              <w:t xml:space="preserve">. </w:t>
            </w:r>
          </w:p>
        </w:tc>
        <w:tc>
          <w:tcPr>
            <w:tcW w:w="1617" w:type="dxa"/>
            <w:tcBorders>
              <w:top w:val="single" w:sz="4" w:space="0" w:color="auto"/>
              <w:left w:val="single" w:sz="4" w:space="0" w:color="auto"/>
              <w:bottom w:val="single" w:sz="4" w:space="0" w:color="auto"/>
              <w:right w:val="single" w:sz="4" w:space="0" w:color="auto"/>
            </w:tcBorders>
          </w:tcPr>
          <w:p w14:paraId="3E1C2334" w14:textId="77777777" w:rsidR="0039439F" w:rsidRPr="00C93E52" w:rsidRDefault="0039439F" w:rsidP="0039439F">
            <w:r w:rsidRPr="00C93E52">
              <w:t>1</w:t>
            </w:r>
          </w:p>
        </w:tc>
      </w:tr>
      <w:tr w:rsidR="0039439F" w:rsidRPr="00C93E52" w14:paraId="4A80899D" w14:textId="77777777" w:rsidTr="0039439F">
        <w:tc>
          <w:tcPr>
            <w:tcW w:w="2943" w:type="dxa"/>
            <w:tcBorders>
              <w:top w:val="single" w:sz="4" w:space="0" w:color="auto"/>
              <w:left w:val="single" w:sz="4" w:space="0" w:color="auto"/>
              <w:bottom w:val="single" w:sz="4" w:space="0" w:color="auto"/>
              <w:right w:val="single" w:sz="4" w:space="0" w:color="auto"/>
            </w:tcBorders>
          </w:tcPr>
          <w:p w14:paraId="2AB7F20B" w14:textId="77777777" w:rsidR="0039439F" w:rsidRPr="00070BCE" w:rsidRDefault="0039439F" w:rsidP="0039439F">
            <w:pPr>
              <w:rPr>
                <w:highlight w:val="green"/>
                <w:lang w:val="en-GB"/>
              </w:rPr>
            </w:pPr>
            <w:proofErr w:type="spellStart"/>
            <w:r w:rsidRPr="00070BCE">
              <w:rPr>
                <w:highlight w:val="green"/>
                <w:lang w:val="en-GB"/>
              </w:rPr>
              <w:lastRenderedPageBreak/>
              <w:t>gender.codeSystem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6DCD6650"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BDAEE7D" w14:textId="77777777" w:rsidR="0039439F" w:rsidRPr="00C93E52" w:rsidRDefault="0039439F" w:rsidP="0039439F">
            <w:pPr>
              <w:rPr>
                <w:rFonts w:cs="Arial"/>
              </w:rPr>
            </w:pPr>
            <w:r w:rsidRPr="00C93E52">
              <w:rPr>
                <w:rFonts w:cs="Arial"/>
              </w:rPr>
              <w:t xml:space="preserve">Kodsystem för angiven kod för </w:t>
            </w:r>
            <w:proofErr w:type="spellStart"/>
            <w:r w:rsidRPr="00C93E52">
              <w:rPr>
                <w:rFonts w:cs="Arial"/>
              </w:rPr>
              <w:t>könstyp</w:t>
            </w:r>
            <w:proofErr w:type="spellEnd"/>
            <w:r w:rsidRPr="00C93E52">
              <w:rPr>
                <w:rFonts w:cs="Arial"/>
              </w:rPr>
              <w:t xml:space="preserve">. </w:t>
            </w:r>
          </w:p>
          <w:p w14:paraId="18FC331D" w14:textId="77777777" w:rsidR="0039439F" w:rsidRPr="00C93E52" w:rsidRDefault="0039439F" w:rsidP="0039439F">
            <w:pPr>
              <w:rPr>
                <w:rFonts w:cs="Arial"/>
              </w:rPr>
            </w:pPr>
          </w:p>
          <w:p w14:paraId="1E41A333" w14:textId="77777777" w:rsidR="0039439F" w:rsidRPr="00C93E52" w:rsidRDefault="0039439F" w:rsidP="0039439F">
            <w:pPr>
              <w:rPr>
                <w:rFonts w:cs="Arial"/>
              </w:rPr>
            </w:pPr>
            <w:r w:rsidRPr="00C93E52">
              <w:rPr>
                <w:rFonts w:cs="Arial"/>
              </w:rPr>
              <w:t xml:space="preserve">Exempel på kodverk som kan användas: </w:t>
            </w:r>
            <w:commentRangeStart w:id="334"/>
            <w:r w:rsidRPr="00C93E52">
              <w:rPr>
                <w:rFonts w:cs="Arial"/>
              </w:rPr>
              <w:t>KV kön från V-TIM (OID: 1.2.752.129.2.2.1.1)</w:t>
            </w:r>
            <w:commentRangeEnd w:id="334"/>
            <w:r w:rsidR="00203C91">
              <w:rPr>
                <w:rStyle w:val="Kommentarsreferens"/>
              </w:rPr>
              <w:commentReference w:id="334"/>
            </w:r>
          </w:p>
        </w:tc>
        <w:tc>
          <w:tcPr>
            <w:tcW w:w="1617" w:type="dxa"/>
            <w:tcBorders>
              <w:top w:val="single" w:sz="4" w:space="0" w:color="auto"/>
              <w:left w:val="single" w:sz="4" w:space="0" w:color="auto"/>
              <w:bottom w:val="single" w:sz="4" w:space="0" w:color="auto"/>
              <w:right w:val="single" w:sz="4" w:space="0" w:color="auto"/>
            </w:tcBorders>
          </w:tcPr>
          <w:p w14:paraId="571E8FD4" w14:textId="77777777" w:rsidR="0039439F" w:rsidRPr="00C93E52" w:rsidRDefault="0039439F" w:rsidP="0039439F">
            <w:r w:rsidRPr="00C93E52">
              <w:t>1</w:t>
            </w:r>
          </w:p>
        </w:tc>
      </w:tr>
      <w:tr w:rsidR="0039439F" w:rsidRPr="00C93E52" w14:paraId="636ED0C8" w14:textId="77777777" w:rsidTr="0039439F">
        <w:tc>
          <w:tcPr>
            <w:tcW w:w="2943" w:type="dxa"/>
            <w:tcBorders>
              <w:top w:val="single" w:sz="4" w:space="0" w:color="auto"/>
              <w:left w:val="single" w:sz="4" w:space="0" w:color="auto"/>
              <w:bottom w:val="single" w:sz="4" w:space="0" w:color="auto"/>
              <w:right w:val="single" w:sz="4" w:space="0" w:color="auto"/>
            </w:tcBorders>
          </w:tcPr>
          <w:p w14:paraId="402C1E75" w14:textId="77777777" w:rsidR="0039439F" w:rsidRPr="00D0083C" w:rsidRDefault="0039439F" w:rsidP="0039439F">
            <w:pPr>
              <w:rPr>
                <w:highlight w:val="green"/>
                <w:lang w:val="en-GB"/>
              </w:rPr>
            </w:pPr>
            <w:proofErr w:type="spellStart"/>
            <w:r w:rsidRPr="00D0083C">
              <w:rPr>
                <w:highlight w:val="green"/>
                <w:lang w:val="en-GB"/>
              </w:rPr>
              <w:t>gender.codeSystemName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779940D9"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4D59B693" w14:textId="77777777" w:rsidR="0039439F" w:rsidRPr="00C93E52" w:rsidRDefault="0039439F" w:rsidP="0039439F">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05BDF50E" w14:textId="77777777" w:rsidR="0039439F" w:rsidRPr="00C93E52" w:rsidRDefault="0039439F" w:rsidP="0039439F">
            <w:r w:rsidRPr="00C93E52">
              <w:t>0</w:t>
            </w:r>
            <w:proofErr w:type="gramStart"/>
            <w:r w:rsidRPr="00C93E52">
              <w:t>..</w:t>
            </w:r>
            <w:proofErr w:type="gramEnd"/>
            <w:r w:rsidRPr="00C93E52">
              <w:t>1</w:t>
            </w:r>
          </w:p>
        </w:tc>
      </w:tr>
      <w:tr w:rsidR="0039439F" w:rsidRPr="00C93E52" w14:paraId="3AF3404B" w14:textId="77777777" w:rsidTr="0039439F">
        <w:tc>
          <w:tcPr>
            <w:tcW w:w="2943" w:type="dxa"/>
            <w:tcBorders>
              <w:top w:val="single" w:sz="4" w:space="0" w:color="auto"/>
              <w:left w:val="single" w:sz="4" w:space="0" w:color="auto"/>
              <w:bottom w:val="single" w:sz="4" w:space="0" w:color="auto"/>
              <w:right w:val="single" w:sz="4" w:space="0" w:color="auto"/>
            </w:tcBorders>
          </w:tcPr>
          <w:p w14:paraId="2D4C796D" w14:textId="77777777" w:rsidR="0039439F" w:rsidRPr="00D0083C" w:rsidRDefault="0039439F" w:rsidP="0039439F">
            <w:pPr>
              <w:rPr>
                <w:highlight w:val="green"/>
                <w:lang w:val="en-GB"/>
              </w:rPr>
            </w:pPr>
            <w:proofErr w:type="spellStart"/>
            <w:r w:rsidRPr="00D0083C">
              <w:rPr>
                <w:highlight w:val="green"/>
                <w:lang w:val="en-GB"/>
              </w:rPr>
              <w:t>gender.codeSystemVersion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69DB0C3C"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3713822" w14:textId="77777777" w:rsidR="0039439F" w:rsidRPr="00C93E52" w:rsidRDefault="0039439F" w:rsidP="0039439F">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79833E20" w14:textId="77777777" w:rsidR="0039439F" w:rsidRPr="00C93E52" w:rsidRDefault="0039439F" w:rsidP="0039439F">
            <w:r w:rsidRPr="00C93E52">
              <w:t>0</w:t>
            </w:r>
            <w:proofErr w:type="gramStart"/>
            <w:r w:rsidRPr="00C93E52">
              <w:t>..</w:t>
            </w:r>
            <w:proofErr w:type="gramEnd"/>
            <w:r w:rsidRPr="00C93E52">
              <w:t>1</w:t>
            </w:r>
          </w:p>
        </w:tc>
      </w:tr>
      <w:tr w:rsidR="0039439F" w:rsidRPr="00C93E52" w14:paraId="6BF61588" w14:textId="77777777" w:rsidTr="00DD2A23">
        <w:tc>
          <w:tcPr>
            <w:tcW w:w="2943" w:type="dxa"/>
            <w:tcBorders>
              <w:top w:val="single" w:sz="4" w:space="0" w:color="auto"/>
              <w:left w:val="single" w:sz="4" w:space="0" w:color="auto"/>
              <w:bottom w:val="single" w:sz="4" w:space="0" w:color="auto"/>
              <w:right w:val="single" w:sz="4" w:space="0" w:color="auto"/>
            </w:tcBorders>
          </w:tcPr>
          <w:p w14:paraId="20F66207" w14:textId="77777777" w:rsidR="0039439F" w:rsidRPr="00D0083C" w:rsidRDefault="0039439F" w:rsidP="0039439F">
            <w:pPr>
              <w:rPr>
                <w:highlight w:val="green"/>
                <w:lang w:val="en-GB"/>
              </w:rPr>
            </w:pPr>
            <w:proofErr w:type="spellStart"/>
            <w:r w:rsidRPr="00D0083C">
              <w:rPr>
                <w:highlight w:val="green"/>
                <w:lang w:val="en-GB"/>
              </w:rPr>
              <w:t>gender.displayName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271B65C9" w14:textId="77777777" w:rsidR="0039439F" w:rsidRPr="00C93E52" w:rsidRDefault="0039439F" w:rsidP="0039439F">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611C8F2F" w14:textId="77777777" w:rsidR="0039439F" w:rsidRPr="00C93E52" w:rsidRDefault="0039439F" w:rsidP="0039439F">
            <w:pPr>
              <w:rPr>
                <w:rFonts w:cs="Arial"/>
              </w:rPr>
            </w:pPr>
            <w:r w:rsidRPr="00C93E52">
              <w:rPr>
                <w:rFonts w:cs="Arial"/>
              </w:rPr>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1FADDCA3" w14:textId="77777777" w:rsidR="0039439F" w:rsidRPr="00C93E52" w:rsidRDefault="0039439F" w:rsidP="0039439F">
            <w:r w:rsidRPr="00C93E52">
              <w:t>0</w:t>
            </w:r>
            <w:proofErr w:type="gramStart"/>
            <w:r w:rsidRPr="00C93E52">
              <w:t>..</w:t>
            </w:r>
            <w:proofErr w:type="gramEnd"/>
            <w:r w:rsidRPr="00C93E52">
              <w:t>1</w:t>
            </w:r>
          </w:p>
        </w:tc>
      </w:tr>
      <w:tr w:rsidR="00DD2A23" w:rsidRPr="00C93E52" w14:paraId="5355D09C" w14:textId="77777777" w:rsidTr="00DD2A23">
        <w:tc>
          <w:tcPr>
            <w:tcW w:w="2943" w:type="dxa"/>
            <w:tcBorders>
              <w:top w:val="single" w:sz="4" w:space="0" w:color="auto"/>
              <w:left w:val="nil"/>
              <w:bottom w:val="single" w:sz="4" w:space="0" w:color="auto"/>
              <w:right w:val="nil"/>
            </w:tcBorders>
          </w:tcPr>
          <w:p w14:paraId="54556A06" w14:textId="77777777" w:rsidR="00DD2A23" w:rsidRPr="00C93E52" w:rsidRDefault="00DD2A23" w:rsidP="0039439F">
            <w:pPr>
              <w:rPr>
                <w:lang w:val="en-GB"/>
              </w:rPr>
            </w:pPr>
          </w:p>
        </w:tc>
        <w:tc>
          <w:tcPr>
            <w:tcW w:w="2037" w:type="dxa"/>
            <w:tcBorders>
              <w:top w:val="single" w:sz="4" w:space="0" w:color="auto"/>
              <w:left w:val="nil"/>
              <w:bottom w:val="single" w:sz="4" w:space="0" w:color="auto"/>
              <w:right w:val="nil"/>
            </w:tcBorders>
          </w:tcPr>
          <w:p w14:paraId="6BD15ABE" w14:textId="77777777" w:rsidR="00DD2A23" w:rsidRPr="00C93E52" w:rsidRDefault="00DD2A23" w:rsidP="0039439F">
            <w:pPr>
              <w:rPr>
                <w:lang w:val="en-GB"/>
              </w:rPr>
            </w:pPr>
          </w:p>
        </w:tc>
        <w:tc>
          <w:tcPr>
            <w:tcW w:w="2925" w:type="dxa"/>
            <w:tcBorders>
              <w:top w:val="single" w:sz="4" w:space="0" w:color="auto"/>
              <w:left w:val="nil"/>
              <w:bottom w:val="single" w:sz="4" w:space="0" w:color="auto"/>
              <w:right w:val="nil"/>
            </w:tcBorders>
          </w:tcPr>
          <w:p w14:paraId="599320CF" w14:textId="77777777" w:rsidR="00DD2A23" w:rsidRPr="00C93E52" w:rsidRDefault="00DD2A23" w:rsidP="0039439F">
            <w:pPr>
              <w:rPr>
                <w:rFonts w:cs="Arial"/>
              </w:rPr>
            </w:pPr>
          </w:p>
        </w:tc>
        <w:tc>
          <w:tcPr>
            <w:tcW w:w="1617" w:type="dxa"/>
            <w:tcBorders>
              <w:top w:val="single" w:sz="4" w:space="0" w:color="auto"/>
              <w:left w:val="nil"/>
              <w:bottom w:val="single" w:sz="4" w:space="0" w:color="auto"/>
              <w:right w:val="nil"/>
            </w:tcBorders>
          </w:tcPr>
          <w:p w14:paraId="7C5E93B7" w14:textId="77777777" w:rsidR="00DD2A23" w:rsidRPr="00C93E52" w:rsidRDefault="00DD2A23" w:rsidP="0039439F"/>
        </w:tc>
      </w:tr>
      <w:tr w:rsidR="00DD2A23" w:rsidRPr="00C93E52" w14:paraId="35A8DC4D" w14:textId="77777777" w:rsidTr="00DD2A2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7D5B97A" w14:textId="77777777" w:rsidR="0022060E" w:rsidRDefault="00DD2A23" w:rsidP="00DD2A23">
            <w:pPr>
              <w:rPr>
                <w:lang w:eastAsia="sv-SE"/>
              </w:rPr>
            </w:pPr>
            <w:proofErr w:type="spellStart"/>
            <w:r>
              <w:rPr>
                <w:lang w:eastAsia="sv-SE"/>
              </w:rPr>
              <w:t>observationGroup</w:t>
            </w:r>
            <w:proofErr w:type="spellEnd"/>
            <w:r>
              <w:rPr>
                <w:lang w:eastAsia="sv-SE"/>
              </w:rPr>
              <w:t>/</w:t>
            </w:r>
          </w:p>
          <w:p w14:paraId="223CEEB9" w14:textId="2D391FB7" w:rsidR="00DD2A23" w:rsidRPr="00C93E52" w:rsidRDefault="00DD2A23" w:rsidP="00DD2A23">
            <w:pPr>
              <w:rPr>
                <w:lang w:val="en-GB"/>
              </w:rPr>
            </w:pPr>
            <w:proofErr w:type="spellStart"/>
            <w:r>
              <w:rPr>
                <w:lang w:eastAsia="sv-SE"/>
              </w:rPr>
              <w:t>p</w:t>
            </w:r>
            <w:r w:rsidRPr="008F3BBF">
              <w:rPr>
                <w:lang w:eastAsia="sv-SE"/>
              </w:rPr>
              <w:t>erformerRole</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69EF891" w14:textId="77ACB947" w:rsidR="00DD2A23" w:rsidRPr="00C93E52" w:rsidRDefault="00DD2A23" w:rsidP="00DD2A23">
            <w:pPr>
              <w:rPr>
                <w:lang w:val="en-GB"/>
              </w:rPr>
            </w:pPr>
            <w:proofErr w:type="spellStart"/>
            <w:r w:rsidRPr="008F3BBF">
              <w:t>PerformerRoleType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BB27F7B" w14:textId="77777777" w:rsidR="00DD2A23" w:rsidRPr="00C93E52" w:rsidRDefault="00DD2A23" w:rsidP="00DD2A23">
            <w:pPr>
              <w:rPr>
                <w:rFonts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9D1835A" w14:textId="6BF573BD" w:rsidR="00DD2A23" w:rsidRPr="00C93E52" w:rsidRDefault="00DD2A23" w:rsidP="00DD2A23"/>
        </w:tc>
      </w:tr>
      <w:tr w:rsidR="00DD2A23" w:rsidRPr="00C93E52" w14:paraId="1CCAEB0B" w14:textId="77777777" w:rsidTr="0039439F">
        <w:tc>
          <w:tcPr>
            <w:tcW w:w="2943" w:type="dxa"/>
            <w:tcBorders>
              <w:top w:val="single" w:sz="4" w:space="0" w:color="auto"/>
              <w:left w:val="single" w:sz="4" w:space="0" w:color="auto"/>
              <w:bottom w:val="single" w:sz="4" w:space="0" w:color="auto"/>
              <w:right w:val="single" w:sz="4" w:space="0" w:color="auto"/>
            </w:tcBorders>
          </w:tcPr>
          <w:p w14:paraId="5703259E" w14:textId="7364CC0A" w:rsidR="00DD2A23" w:rsidRPr="00D0083C" w:rsidRDefault="00DD2A23" w:rsidP="00DD2A23">
            <w:pPr>
              <w:rPr>
                <w:highlight w:val="green"/>
                <w:lang w:val="en-GB"/>
              </w:rPr>
            </w:pPr>
            <w:r w:rsidRPr="00D0083C">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2EC70F3E" w14:textId="7CF48AAC" w:rsidR="00DD2A23" w:rsidRPr="00C93E52" w:rsidRDefault="00DD2A23" w:rsidP="00DD2A23">
            <w:pPr>
              <w:rPr>
                <w:lang w:val="en-GB"/>
              </w:rPr>
            </w:pPr>
            <w:proofErr w:type="spellStart"/>
            <w:r w:rsidRPr="008F3BBF">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56A2ECC0" w14:textId="77777777" w:rsidR="00DD2A23" w:rsidRPr="00C93E52" w:rsidRDefault="00DD2A23" w:rsidP="00DD2A23">
            <w:commentRangeStart w:id="335"/>
            <w:commentRangeStart w:id="336"/>
            <w:r w:rsidRPr="00C93E52">
              <w:t xml:space="preserve">Personens identitet av utförarrollen som är unik inom källsystemet. </w:t>
            </w:r>
            <w:commentRangeEnd w:id="336"/>
            <w:r w:rsidR="00203C91">
              <w:rPr>
                <w:rStyle w:val="Kommentarsreferens"/>
              </w:rPr>
              <w:commentReference w:id="336"/>
            </w:r>
          </w:p>
          <w:p w14:paraId="43616C00" w14:textId="77777777" w:rsidR="00DD2A23" w:rsidRPr="00C93E52" w:rsidRDefault="00DD2A23" w:rsidP="00DD2A23"/>
          <w:p w14:paraId="0B790535" w14:textId="77777777" w:rsidR="00DD2A23" w:rsidRPr="00C93E52" w:rsidRDefault="00DD2A23" w:rsidP="00DD2A23">
            <w:r w:rsidRPr="00C93E52">
              <w:t>Lämnas tomt ifall observationen utförs av patienten själv eller annan person</w:t>
            </w:r>
            <w:r>
              <w:t>.</w:t>
            </w:r>
          </w:p>
          <w:p w14:paraId="3CC9877D" w14:textId="77777777" w:rsidR="00DD2A23" w:rsidRPr="00C93E52" w:rsidRDefault="00DD2A23" w:rsidP="00DD2A23"/>
          <w:p w14:paraId="25A08622" w14:textId="7B038A85" w:rsidR="00DD2A23" w:rsidRPr="00C93E52" w:rsidRDefault="00DD2A23" w:rsidP="00203C91">
            <w:pPr>
              <w:rPr>
                <w:rFonts w:cs="Arial"/>
              </w:rPr>
            </w:pPr>
            <w:r w:rsidRPr="00C93E52">
              <w:t>HSA</w:t>
            </w:r>
            <w:ins w:id="337" w:author="Björn Genfors" w:date="2014-12-15T15:31:00Z">
              <w:r w:rsidR="00203C91">
                <w:t>-</w:t>
              </w:r>
            </w:ins>
            <w:r w:rsidRPr="00C93E52">
              <w:t xml:space="preserve">id skall anges ifall utföraren är </w:t>
            </w:r>
            <w:del w:id="338" w:author="Björn Genfors" w:date="2014-12-15T15:31:00Z">
              <w:r w:rsidRPr="00C93E52" w:rsidDel="00203C91">
                <w:delText xml:space="preserve">en </w:delText>
              </w:r>
            </w:del>
            <w:r w:rsidRPr="00C93E52">
              <w:t>vårdpersonal.</w:t>
            </w:r>
            <w:r w:rsidRPr="00C93E52">
              <w:rPr>
                <w:rFonts w:cs="Arial"/>
              </w:rPr>
              <w:t xml:space="preserve"> (Fält 2, Fält 2a, Fält 2b)</w:t>
            </w:r>
            <w:commentRangeEnd w:id="335"/>
            <w:r>
              <w:rPr>
                <w:rStyle w:val="Kommentarsreferens"/>
              </w:rPr>
              <w:commentReference w:id="335"/>
            </w:r>
          </w:p>
        </w:tc>
        <w:tc>
          <w:tcPr>
            <w:tcW w:w="1617" w:type="dxa"/>
            <w:tcBorders>
              <w:top w:val="single" w:sz="4" w:space="0" w:color="auto"/>
              <w:left w:val="single" w:sz="4" w:space="0" w:color="auto"/>
              <w:bottom w:val="single" w:sz="4" w:space="0" w:color="auto"/>
              <w:right w:val="single" w:sz="4" w:space="0" w:color="auto"/>
            </w:tcBorders>
          </w:tcPr>
          <w:p w14:paraId="1A467A34" w14:textId="44DDE04F" w:rsidR="00DD2A23" w:rsidRPr="00C93E52" w:rsidRDefault="00DD2A23" w:rsidP="00DD2A23">
            <w:r w:rsidRPr="00C93E52">
              <w:t>0</w:t>
            </w:r>
            <w:proofErr w:type="gramStart"/>
            <w:r w:rsidRPr="00C93E52">
              <w:t>..</w:t>
            </w:r>
            <w:proofErr w:type="gramEnd"/>
            <w:r w:rsidRPr="00C93E52">
              <w:t>1</w:t>
            </w:r>
          </w:p>
        </w:tc>
      </w:tr>
      <w:tr w:rsidR="00DD2A23" w:rsidRPr="00C93E52" w14:paraId="1BDCBB13" w14:textId="77777777" w:rsidTr="0039439F">
        <w:tc>
          <w:tcPr>
            <w:tcW w:w="2943" w:type="dxa"/>
            <w:tcBorders>
              <w:top w:val="single" w:sz="4" w:space="0" w:color="auto"/>
              <w:left w:val="single" w:sz="4" w:space="0" w:color="auto"/>
              <w:bottom w:val="single" w:sz="4" w:space="0" w:color="auto"/>
              <w:right w:val="single" w:sz="4" w:space="0" w:color="auto"/>
            </w:tcBorders>
          </w:tcPr>
          <w:p w14:paraId="20C6CBBD" w14:textId="0EF30BD2" w:rsidR="00DD2A23" w:rsidRPr="00D0083C" w:rsidRDefault="00DD2A23" w:rsidP="00DD2A23">
            <w:pPr>
              <w:rPr>
                <w:highlight w:val="green"/>
                <w:lang w:val="en-GB"/>
              </w:rPr>
            </w:pPr>
            <w:proofErr w:type="spellStart"/>
            <w:r w:rsidRPr="00D0083C">
              <w:rPr>
                <w:highlight w:val="green"/>
                <w:lang w:val="en-US"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582CA3C" w14:textId="1D1937F4" w:rsidR="00DD2A23" w:rsidRPr="00C93E52" w:rsidRDefault="00DD2A23" w:rsidP="00DD2A23">
            <w:pPr>
              <w:rPr>
                <w:lang w:val="en-GB"/>
              </w:rPr>
            </w:pPr>
            <w:r w:rsidRPr="00C93E52">
              <w:rPr>
                <w:lang w:val="en-US"/>
              </w:rPr>
              <w:t>String</w:t>
            </w:r>
          </w:p>
        </w:tc>
        <w:tc>
          <w:tcPr>
            <w:tcW w:w="2925" w:type="dxa"/>
            <w:tcBorders>
              <w:top w:val="single" w:sz="4" w:space="0" w:color="auto"/>
              <w:left w:val="single" w:sz="4" w:space="0" w:color="auto"/>
              <w:bottom w:val="single" w:sz="4" w:space="0" w:color="auto"/>
              <w:right w:val="single" w:sz="4" w:space="0" w:color="auto"/>
            </w:tcBorders>
          </w:tcPr>
          <w:p w14:paraId="05951899" w14:textId="6B845C1C" w:rsidR="00DD2A23" w:rsidRPr="00C93E52" w:rsidRDefault="00DD2A23" w:rsidP="00DD2A23">
            <w:pPr>
              <w:rPr>
                <w:rFonts w:cs="Arial"/>
              </w:rPr>
            </w:pPr>
            <w:proofErr w:type="spellStart"/>
            <w:r w:rsidRPr="00C93E52">
              <w:rPr>
                <w:szCs w:val="20"/>
              </w:rPr>
              <w:t>Root</w:t>
            </w:r>
            <w:proofErr w:type="spellEnd"/>
            <w:r w:rsidRPr="00C93E52">
              <w:rPr>
                <w:szCs w:val="20"/>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43DD4CEB" w14:textId="4FCEA185" w:rsidR="00DD2A23" w:rsidRPr="00C93E52" w:rsidRDefault="00DD2A23" w:rsidP="00DD2A23">
            <w:r w:rsidRPr="00C93E52">
              <w:t>1</w:t>
            </w:r>
          </w:p>
        </w:tc>
      </w:tr>
      <w:tr w:rsidR="00DD2A23" w:rsidRPr="00C93E52" w14:paraId="724CE25D" w14:textId="77777777" w:rsidTr="0039439F">
        <w:tc>
          <w:tcPr>
            <w:tcW w:w="2943" w:type="dxa"/>
            <w:tcBorders>
              <w:top w:val="single" w:sz="4" w:space="0" w:color="auto"/>
              <w:left w:val="single" w:sz="4" w:space="0" w:color="auto"/>
              <w:bottom w:val="single" w:sz="4" w:space="0" w:color="auto"/>
              <w:right w:val="single" w:sz="4" w:space="0" w:color="auto"/>
            </w:tcBorders>
          </w:tcPr>
          <w:p w14:paraId="4CDCEB35" w14:textId="45175531" w:rsidR="00DD2A23" w:rsidRPr="00D0083C" w:rsidRDefault="00DD2A23" w:rsidP="00DD2A23">
            <w:pPr>
              <w:rPr>
                <w:highlight w:val="green"/>
                <w:lang w:val="en-GB"/>
              </w:rPr>
            </w:pPr>
            <w:proofErr w:type="spellStart"/>
            <w:r w:rsidRPr="00D0083C">
              <w:rPr>
                <w:highlight w:val="green"/>
                <w:lang w:val="en-US" w:eastAsia="sv-SE"/>
              </w:rPr>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52383781" w14:textId="2B2C0587" w:rsidR="00DD2A23" w:rsidRPr="00C93E52" w:rsidRDefault="00DD2A23" w:rsidP="00DD2A23">
            <w:pPr>
              <w:rPr>
                <w:lang w:val="en-GB"/>
              </w:rPr>
            </w:pPr>
            <w:r w:rsidRPr="00C93E52">
              <w:rPr>
                <w:lang w:val="en-US"/>
              </w:rPr>
              <w:t>String</w:t>
            </w:r>
          </w:p>
        </w:tc>
        <w:tc>
          <w:tcPr>
            <w:tcW w:w="2925" w:type="dxa"/>
            <w:tcBorders>
              <w:top w:val="single" w:sz="4" w:space="0" w:color="auto"/>
              <w:left w:val="single" w:sz="4" w:space="0" w:color="auto"/>
              <w:bottom w:val="single" w:sz="4" w:space="0" w:color="auto"/>
              <w:right w:val="single" w:sz="4" w:space="0" w:color="auto"/>
            </w:tcBorders>
          </w:tcPr>
          <w:p w14:paraId="51B6353E" w14:textId="52DCE5E2" w:rsidR="00DD2A23" w:rsidRPr="00C93E52" w:rsidRDefault="00DD2A23" w:rsidP="00DD2A23">
            <w:pPr>
              <w:rPr>
                <w:rFonts w:cs="Arial"/>
              </w:rPr>
            </w:pPr>
            <w:commentRangeStart w:id="339"/>
            <w:r w:rsidRPr="00C93E52">
              <w:t>Extension sätts till HSA-id.</w:t>
            </w:r>
            <w:commentRangeEnd w:id="339"/>
            <w:r w:rsidR="00203C91">
              <w:rPr>
                <w:rStyle w:val="Kommentarsreferens"/>
              </w:rPr>
              <w:commentReference w:id="339"/>
            </w:r>
          </w:p>
        </w:tc>
        <w:tc>
          <w:tcPr>
            <w:tcW w:w="1617" w:type="dxa"/>
            <w:tcBorders>
              <w:top w:val="single" w:sz="4" w:space="0" w:color="auto"/>
              <w:left w:val="single" w:sz="4" w:space="0" w:color="auto"/>
              <w:bottom w:val="single" w:sz="4" w:space="0" w:color="auto"/>
              <w:right w:val="single" w:sz="4" w:space="0" w:color="auto"/>
            </w:tcBorders>
          </w:tcPr>
          <w:p w14:paraId="56255C25" w14:textId="7F6BE0C5" w:rsidR="00DD2A23" w:rsidRPr="00C93E52" w:rsidRDefault="00DD2A23" w:rsidP="00DD2A23">
            <w:r w:rsidRPr="00C93E52">
              <w:t>1</w:t>
            </w:r>
          </w:p>
        </w:tc>
      </w:tr>
      <w:tr w:rsidR="00DD2A23" w:rsidRPr="00C93E52" w14:paraId="3380592A" w14:textId="77777777" w:rsidTr="0039439F">
        <w:tc>
          <w:tcPr>
            <w:tcW w:w="2943" w:type="dxa"/>
            <w:tcBorders>
              <w:top w:val="single" w:sz="4" w:space="0" w:color="auto"/>
              <w:left w:val="single" w:sz="4" w:space="0" w:color="auto"/>
              <w:bottom w:val="single" w:sz="4" w:space="0" w:color="auto"/>
              <w:right w:val="single" w:sz="4" w:space="0" w:color="auto"/>
            </w:tcBorders>
          </w:tcPr>
          <w:p w14:paraId="37CDB4C2" w14:textId="689AE551" w:rsidR="00DD2A23" w:rsidRPr="00D0083C" w:rsidRDefault="00DD2A23" w:rsidP="00DD2A23">
            <w:pPr>
              <w:rPr>
                <w:highlight w:val="green"/>
                <w:lang w:val="en-GB"/>
              </w:rPr>
            </w:pPr>
            <w:proofErr w:type="spellStart"/>
            <w:r w:rsidRPr="00D0083C">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699C3A22" w14:textId="195C4918" w:rsidR="00DD2A23" w:rsidRPr="00C93E52" w:rsidRDefault="00DD2A23" w:rsidP="00DD2A23">
            <w:pPr>
              <w:rPr>
                <w:lang w:val="en-GB"/>
              </w:rPr>
            </w:pPr>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296F2B61" w14:textId="046CCA15" w:rsidR="00DD2A23" w:rsidRPr="00C93E52" w:rsidRDefault="00DD2A23" w:rsidP="00DD2A23">
            <w:pPr>
              <w:rPr>
                <w:rFonts w:cs="Arial"/>
              </w:rPr>
            </w:pPr>
            <w:r w:rsidRPr="00C93E52">
              <w:t>Beskriver utförarens roll.</w:t>
            </w:r>
          </w:p>
        </w:tc>
        <w:tc>
          <w:tcPr>
            <w:tcW w:w="1617" w:type="dxa"/>
            <w:tcBorders>
              <w:top w:val="single" w:sz="4" w:space="0" w:color="auto"/>
              <w:left w:val="single" w:sz="4" w:space="0" w:color="auto"/>
              <w:bottom w:val="single" w:sz="4" w:space="0" w:color="auto"/>
              <w:right w:val="single" w:sz="4" w:space="0" w:color="auto"/>
            </w:tcBorders>
          </w:tcPr>
          <w:p w14:paraId="28DFF9D6" w14:textId="5C91291F" w:rsidR="00DD2A23" w:rsidRPr="00C93E52" w:rsidRDefault="00DD2A23" w:rsidP="00DD2A23">
            <w:r w:rsidRPr="00C93E52">
              <w:t>1</w:t>
            </w:r>
          </w:p>
        </w:tc>
      </w:tr>
      <w:tr w:rsidR="00DD2A23" w:rsidRPr="00C93E52" w14:paraId="4458C7F6" w14:textId="77777777" w:rsidTr="0039439F">
        <w:tc>
          <w:tcPr>
            <w:tcW w:w="2943" w:type="dxa"/>
            <w:tcBorders>
              <w:top w:val="single" w:sz="4" w:space="0" w:color="auto"/>
              <w:left w:val="single" w:sz="4" w:space="0" w:color="auto"/>
              <w:bottom w:val="single" w:sz="4" w:space="0" w:color="auto"/>
              <w:right w:val="single" w:sz="4" w:space="0" w:color="auto"/>
            </w:tcBorders>
          </w:tcPr>
          <w:p w14:paraId="1DBBC7DD" w14:textId="47E36B85" w:rsidR="00DD2A23" w:rsidRPr="00D0083C" w:rsidRDefault="00DD2A23" w:rsidP="00DD2A23">
            <w:pPr>
              <w:rPr>
                <w:highlight w:val="green"/>
                <w:lang w:val="en-GB"/>
              </w:rPr>
            </w:pPr>
            <w:proofErr w:type="spellStart"/>
            <w:r w:rsidRPr="00D0083C">
              <w:rPr>
                <w:highlight w:val="green"/>
              </w:rPr>
              <w:t>c</w:t>
            </w:r>
            <w:r w:rsidRPr="00D0083C">
              <w:rPr>
                <w:highlight w:val="green"/>
                <w:lang w:eastAsia="sv-SE"/>
              </w:rPr>
              <w:t>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47EF3C01" w14:textId="7AA09E50"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FDDE095" w14:textId="7EE64A76" w:rsidR="00DD2A23" w:rsidRPr="00C93E52" w:rsidRDefault="00DD2A23" w:rsidP="00DD2A23">
            <w:pPr>
              <w:rPr>
                <w:rFonts w:cs="Arial"/>
              </w:rPr>
            </w:pPr>
            <w:r w:rsidRPr="00C93E52">
              <w:t>Kod för utförarroll.</w:t>
            </w:r>
          </w:p>
        </w:tc>
        <w:tc>
          <w:tcPr>
            <w:tcW w:w="1617" w:type="dxa"/>
            <w:tcBorders>
              <w:top w:val="single" w:sz="4" w:space="0" w:color="auto"/>
              <w:left w:val="single" w:sz="4" w:space="0" w:color="auto"/>
              <w:bottom w:val="single" w:sz="4" w:space="0" w:color="auto"/>
              <w:right w:val="single" w:sz="4" w:space="0" w:color="auto"/>
            </w:tcBorders>
          </w:tcPr>
          <w:p w14:paraId="3DFD9563" w14:textId="63C3842E" w:rsidR="00DD2A23" w:rsidRPr="00C93E52" w:rsidRDefault="00DD2A23" w:rsidP="00DD2A23">
            <w:r w:rsidRPr="00C93E52">
              <w:t>1</w:t>
            </w:r>
          </w:p>
        </w:tc>
      </w:tr>
      <w:tr w:rsidR="00DD2A23" w:rsidRPr="00C93E52" w14:paraId="2AC23DF8" w14:textId="77777777" w:rsidTr="0039439F">
        <w:tc>
          <w:tcPr>
            <w:tcW w:w="2943" w:type="dxa"/>
            <w:tcBorders>
              <w:top w:val="single" w:sz="4" w:space="0" w:color="auto"/>
              <w:left w:val="single" w:sz="4" w:space="0" w:color="auto"/>
              <w:bottom w:val="single" w:sz="4" w:space="0" w:color="auto"/>
              <w:right w:val="single" w:sz="4" w:space="0" w:color="auto"/>
            </w:tcBorders>
          </w:tcPr>
          <w:p w14:paraId="5BAADA77" w14:textId="5EB2C787" w:rsidR="00DD2A23" w:rsidRPr="00D0083C" w:rsidRDefault="00DD2A23" w:rsidP="00DD2A23">
            <w:pPr>
              <w:rPr>
                <w:highlight w:val="green"/>
                <w:lang w:val="en-GB"/>
              </w:rPr>
            </w:pPr>
            <w:proofErr w:type="spellStart"/>
            <w:r w:rsidRPr="00D0083C">
              <w:rPr>
                <w:highlight w:val="green"/>
                <w:lang w:eastAsia="sv-SE"/>
              </w:rPr>
              <w:t>code.codeSystem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448BF1B4" w14:textId="0B9D78B0"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7C46480" w14:textId="332BA7F8" w:rsidR="00DD2A23" w:rsidRPr="00C93E52" w:rsidRDefault="00DD2A23" w:rsidP="00DD2A23">
            <w:pPr>
              <w:rPr>
                <w:rFonts w:cs="Arial"/>
              </w:rPr>
            </w:pPr>
            <w:r w:rsidRPr="00C93E52">
              <w:t xml:space="preserve">Kodsystem för angiven kod för utförartyp. Kan baseras på </w:t>
            </w:r>
            <w:commentRangeStart w:id="340"/>
            <w:r w:rsidRPr="00C93E52">
              <w:t xml:space="preserve">HL7 </w:t>
            </w:r>
            <w:proofErr w:type="spellStart"/>
            <w:r w:rsidRPr="00C93E52">
              <w:t>RoleCode</w:t>
            </w:r>
            <w:proofErr w:type="spellEnd"/>
            <w:r w:rsidRPr="00C93E52">
              <w:t xml:space="preserve"> med OID 2.16.840.1.</w:t>
            </w:r>
            <w:proofErr w:type="gramStart"/>
            <w:r w:rsidRPr="00C93E52">
              <w:t>113883.5</w:t>
            </w:r>
            <w:proofErr w:type="gramEnd"/>
            <w:r w:rsidRPr="00C93E52">
              <w:t>.111</w:t>
            </w:r>
            <w:commentRangeEnd w:id="340"/>
            <w:r w:rsidR="00203C91">
              <w:rPr>
                <w:rStyle w:val="Kommentarsreferens"/>
              </w:rPr>
              <w:commentReference w:id="340"/>
            </w:r>
          </w:p>
        </w:tc>
        <w:tc>
          <w:tcPr>
            <w:tcW w:w="1617" w:type="dxa"/>
            <w:tcBorders>
              <w:top w:val="single" w:sz="4" w:space="0" w:color="auto"/>
              <w:left w:val="single" w:sz="4" w:space="0" w:color="auto"/>
              <w:bottom w:val="single" w:sz="4" w:space="0" w:color="auto"/>
              <w:right w:val="single" w:sz="4" w:space="0" w:color="auto"/>
            </w:tcBorders>
          </w:tcPr>
          <w:p w14:paraId="545061BC" w14:textId="2CD79921" w:rsidR="00DD2A23" w:rsidRPr="00C93E52" w:rsidRDefault="00DD2A23" w:rsidP="00DD2A23">
            <w:r w:rsidRPr="00C93E52">
              <w:t>1</w:t>
            </w:r>
          </w:p>
        </w:tc>
      </w:tr>
      <w:tr w:rsidR="00DD2A23" w:rsidRPr="00C93E52" w14:paraId="60853D5A" w14:textId="77777777" w:rsidTr="0039439F">
        <w:tc>
          <w:tcPr>
            <w:tcW w:w="2943" w:type="dxa"/>
            <w:tcBorders>
              <w:top w:val="single" w:sz="4" w:space="0" w:color="auto"/>
              <w:left w:val="single" w:sz="4" w:space="0" w:color="auto"/>
              <w:bottom w:val="single" w:sz="4" w:space="0" w:color="auto"/>
              <w:right w:val="single" w:sz="4" w:space="0" w:color="auto"/>
            </w:tcBorders>
          </w:tcPr>
          <w:p w14:paraId="0ED19B52" w14:textId="661A5E21" w:rsidR="00DD2A23" w:rsidRPr="00D0083C" w:rsidRDefault="00DD2A23" w:rsidP="00DD2A23">
            <w:pPr>
              <w:rPr>
                <w:highlight w:val="green"/>
                <w:lang w:val="en-GB"/>
              </w:rPr>
            </w:pPr>
            <w:proofErr w:type="spellStart"/>
            <w:r w:rsidRPr="00D0083C">
              <w:rPr>
                <w:highlight w:val="green"/>
                <w:lang w:eastAsia="sv-SE"/>
              </w:rPr>
              <w:t>code.codeSystemName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1A404214" w14:textId="1C99FB58"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E33AFF7" w14:textId="06F6CBC6" w:rsidR="00DD2A23" w:rsidRPr="00C93E52" w:rsidRDefault="00DD2A23" w:rsidP="00A711EC">
            <w:pPr>
              <w:rPr>
                <w:rFonts w:cs="Arial"/>
              </w:rPr>
            </w:pPr>
            <w:r w:rsidRPr="00C93E52">
              <w:t xml:space="preserve">Namn </w:t>
            </w:r>
            <w:r w:rsidR="00A711EC">
              <w:t>på</w:t>
            </w:r>
            <w:r w:rsidRPr="00C93E52">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0FF26123" w14:textId="38577871" w:rsidR="00DD2A23" w:rsidRPr="00C93E52" w:rsidRDefault="00DD2A23" w:rsidP="00DD2A23">
            <w:r w:rsidRPr="00C93E52">
              <w:t>0</w:t>
            </w:r>
            <w:proofErr w:type="gramStart"/>
            <w:r w:rsidRPr="00C93E52">
              <w:t>..</w:t>
            </w:r>
            <w:proofErr w:type="gramEnd"/>
            <w:r w:rsidRPr="00C93E52">
              <w:t>1</w:t>
            </w:r>
          </w:p>
        </w:tc>
      </w:tr>
      <w:tr w:rsidR="00DD2A23" w:rsidRPr="00C93E52" w14:paraId="2AAB9629" w14:textId="77777777" w:rsidTr="0039439F">
        <w:tc>
          <w:tcPr>
            <w:tcW w:w="2943" w:type="dxa"/>
            <w:tcBorders>
              <w:top w:val="single" w:sz="4" w:space="0" w:color="auto"/>
              <w:left w:val="single" w:sz="4" w:space="0" w:color="auto"/>
              <w:bottom w:val="single" w:sz="4" w:space="0" w:color="auto"/>
              <w:right w:val="single" w:sz="4" w:space="0" w:color="auto"/>
            </w:tcBorders>
          </w:tcPr>
          <w:p w14:paraId="70D0FE2B" w14:textId="0EB45E7F" w:rsidR="00DD2A23" w:rsidRPr="00D0083C" w:rsidRDefault="00DD2A23" w:rsidP="00DD2A23">
            <w:pPr>
              <w:rPr>
                <w:highlight w:val="green"/>
                <w:lang w:val="en-GB"/>
              </w:rPr>
            </w:pPr>
            <w:proofErr w:type="spellStart"/>
            <w:r w:rsidRPr="00D0083C">
              <w:rPr>
                <w:highlight w:val="green"/>
                <w:lang w:eastAsia="sv-SE"/>
              </w:rPr>
              <w:t>code.codeSystemVersion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1CB3A0BF" w14:textId="3899E0A4"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22A933C" w14:textId="024BB764" w:rsidR="00DD2A23" w:rsidRPr="00C93E52" w:rsidRDefault="00DD2A23" w:rsidP="00DD2A23">
            <w:pPr>
              <w:rPr>
                <w:rFonts w:cs="Arial"/>
              </w:rPr>
            </w:pPr>
            <w:r w:rsidRPr="00C93E52">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65F2217" w14:textId="2DC73991" w:rsidR="00DD2A23" w:rsidRPr="00C93E52" w:rsidRDefault="00DD2A23" w:rsidP="00DD2A23">
            <w:r w:rsidRPr="00C93E52">
              <w:t>0</w:t>
            </w:r>
            <w:proofErr w:type="gramStart"/>
            <w:r w:rsidRPr="00C93E52">
              <w:t>..</w:t>
            </w:r>
            <w:proofErr w:type="gramEnd"/>
            <w:r w:rsidRPr="00C93E52">
              <w:t>1</w:t>
            </w:r>
          </w:p>
        </w:tc>
      </w:tr>
      <w:tr w:rsidR="00DD2A23" w:rsidRPr="00C93E52" w14:paraId="2D774B43" w14:textId="77777777" w:rsidTr="00DD2A23">
        <w:tc>
          <w:tcPr>
            <w:tcW w:w="2943" w:type="dxa"/>
            <w:tcBorders>
              <w:top w:val="single" w:sz="4" w:space="0" w:color="auto"/>
              <w:left w:val="single" w:sz="4" w:space="0" w:color="auto"/>
              <w:bottom w:val="single" w:sz="4" w:space="0" w:color="auto"/>
              <w:right w:val="single" w:sz="4" w:space="0" w:color="auto"/>
            </w:tcBorders>
          </w:tcPr>
          <w:p w14:paraId="24B10FA9" w14:textId="4EF83908" w:rsidR="00DD2A23" w:rsidRPr="00D0083C" w:rsidRDefault="00DD2A23" w:rsidP="00DD2A23">
            <w:pPr>
              <w:rPr>
                <w:highlight w:val="green"/>
                <w:lang w:val="en-GB"/>
              </w:rPr>
            </w:pPr>
            <w:proofErr w:type="spellStart"/>
            <w:r w:rsidRPr="00D0083C">
              <w:rPr>
                <w:highlight w:val="green"/>
                <w:lang w:eastAsia="sv-SE"/>
              </w:rPr>
              <w:t>code.displayName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37B2821D" w14:textId="23B0D215"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6366375" w14:textId="5014EA1B" w:rsidR="00DD2A23" w:rsidRPr="00C93E52" w:rsidRDefault="00DD2A23" w:rsidP="00DD2A23">
            <w:pPr>
              <w:rPr>
                <w:rFonts w:cs="Arial"/>
              </w:rPr>
            </w:pPr>
            <w:del w:id="341" w:author="Björn Genfors" w:date="2014-12-15T15:33:00Z">
              <w:r w:rsidRPr="00C93E52" w:rsidDel="00203C91">
                <w:delText xml:space="preserve">Textuell beskrivning </w:delText>
              </w:r>
              <w:r w:rsidRPr="00C93E52" w:rsidDel="00203C91">
                <w:lastRenderedPageBreak/>
                <w:delText>av</w:delText>
              </w:r>
            </w:del>
            <w:ins w:id="342" w:author="Björn Genfors" w:date="2014-12-15T15:33:00Z">
              <w:r w:rsidR="00203C91">
                <w:t>Klartext för</w:t>
              </w:r>
            </w:ins>
            <w:r w:rsidRPr="00C93E52">
              <w:t xml:space="preserve"> det som koden anger. </w:t>
            </w:r>
          </w:p>
        </w:tc>
        <w:tc>
          <w:tcPr>
            <w:tcW w:w="1617" w:type="dxa"/>
            <w:tcBorders>
              <w:top w:val="single" w:sz="4" w:space="0" w:color="auto"/>
              <w:left w:val="single" w:sz="4" w:space="0" w:color="auto"/>
              <w:bottom w:val="single" w:sz="4" w:space="0" w:color="auto"/>
              <w:right w:val="single" w:sz="4" w:space="0" w:color="auto"/>
            </w:tcBorders>
          </w:tcPr>
          <w:p w14:paraId="7F925FEF" w14:textId="0B1DDB02" w:rsidR="00DD2A23" w:rsidRPr="00C93E52" w:rsidRDefault="00DD2A23" w:rsidP="00DD2A23">
            <w:r w:rsidRPr="00C93E52">
              <w:lastRenderedPageBreak/>
              <w:t>0</w:t>
            </w:r>
            <w:proofErr w:type="gramStart"/>
            <w:r w:rsidRPr="00C93E52">
              <w:t>..</w:t>
            </w:r>
            <w:proofErr w:type="gramEnd"/>
            <w:r w:rsidRPr="00C93E52">
              <w:t>1</w:t>
            </w:r>
          </w:p>
        </w:tc>
      </w:tr>
      <w:tr w:rsidR="006C50FA" w:rsidRPr="00C93E52" w14:paraId="45CBA004" w14:textId="77777777" w:rsidTr="00DD2A23">
        <w:tc>
          <w:tcPr>
            <w:tcW w:w="2943" w:type="dxa"/>
            <w:tcBorders>
              <w:top w:val="single" w:sz="4" w:space="0" w:color="auto"/>
              <w:left w:val="single" w:sz="4" w:space="0" w:color="auto"/>
              <w:bottom w:val="single" w:sz="4" w:space="0" w:color="auto"/>
              <w:right w:val="single" w:sz="4" w:space="0" w:color="auto"/>
            </w:tcBorders>
          </w:tcPr>
          <w:p w14:paraId="084CC24E" w14:textId="3DEB1937" w:rsidR="006C50FA" w:rsidRPr="00D0083C" w:rsidRDefault="006C50FA" w:rsidP="006C50FA">
            <w:pPr>
              <w:rPr>
                <w:highlight w:val="green"/>
                <w:lang w:eastAsia="sv-SE"/>
              </w:rPr>
            </w:pPr>
            <w:commentRangeStart w:id="343"/>
            <w:r w:rsidRPr="001964EC">
              <w:rPr>
                <w:highlight w:val="green"/>
                <w:lang w:eastAsia="sv-SE"/>
              </w:rPr>
              <w:lastRenderedPageBreak/>
              <w:t>person</w:t>
            </w:r>
          </w:p>
        </w:tc>
        <w:tc>
          <w:tcPr>
            <w:tcW w:w="2037" w:type="dxa"/>
            <w:tcBorders>
              <w:top w:val="single" w:sz="4" w:space="0" w:color="auto"/>
              <w:left w:val="single" w:sz="4" w:space="0" w:color="auto"/>
              <w:bottom w:val="single" w:sz="4" w:space="0" w:color="auto"/>
              <w:right w:val="single" w:sz="4" w:space="0" w:color="auto"/>
            </w:tcBorders>
          </w:tcPr>
          <w:p w14:paraId="03C6D1C1" w14:textId="7F33160A" w:rsidR="006C50FA" w:rsidRPr="00C93E52" w:rsidRDefault="006C50FA" w:rsidP="006C50FA">
            <w:commentRangeStart w:id="344"/>
            <w:proofErr w:type="spellStart"/>
            <w:r>
              <w:t>PersonType</w:t>
            </w:r>
            <w:commentRangeEnd w:id="344"/>
            <w:proofErr w:type="spellEnd"/>
            <w:r w:rsidR="00203C91">
              <w:rPr>
                <w:rStyle w:val="Kommentarsreferens"/>
              </w:rPr>
              <w:commentReference w:id="344"/>
            </w:r>
          </w:p>
        </w:tc>
        <w:tc>
          <w:tcPr>
            <w:tcW w:w="2925" w:type="dxa"/>
            <w:tcBorders>
              <w:top w:val="single" w:sz="4" w:space="0" w:color="auto"/>
              <w:left w:val="single" w:sz="4" w:space="0" w:color="auto"/>
              <w:bottom w:val="single" w:sz="4" w:space="0" w:color="auto"/>
              <w:right w:val="single" w:sz="4" w:space="0" w:color="auto"/>
            </w:tcBorders>
          </w:tcPr>
          <w:p w14:paraId="7D697B0D" w14:textId="4D65F5F5" w:rsidR="006C50FA" w:rsidRPr="00C93E52" w:rsidRDefault="006C50FA" w:rsidP="006C50FA">
            <w:r>
              <w:t>Den fysiska person som är utförare</w:t>
            </w:r>
            <w:ins w:id="345" w:author="Björn Genfors" w:date="2014-12-15T15:33:00Z">
              <w:r w:rsidR="00203C91">
                <w:t>.</w:t>
              </w:r>
            </w:ins>
          </w:p>
        </w:tc>
        <w:tc>
          <w:tcPr>
            <w:tcW w:w="1617" w:type="dxa"/>
            <w:tcBorders>
              <w:top w:val="single" w:sz="4" w:space="0" w:color="auto"/>
              <w:left w:val="single" w:sz="4" w:space="0" w:color="auto"/>
              <w:bottom w:val="single" w:sz="4" w:space="0" w:color="auto"/>
              <w:right w:val="single" w:sz="4" w:space="0" w:color="auto"/>
            </w:tcBorders>
          </w:tcPr>
          <w:p w14:paraId="52A2ACCA" w14:textId="142A0926" w:rsidR="006C50FA" w:rsidRPr="00C93E52" w:rsidRDefault="006C50FA" w:rsidP="006C50FA">
            <w:r>
              <w:t>0</w:t>
            </w:r>
            <w:proofErr w:type="gramStart"/>
            <w:r>
              <w:t>..</w:t>
            </w:r>
            <w:proofErr w:type="gramEnd"/>
            <w:r>
              <w:t>1</w:t>
            </w:r>
            <w:commentRangeEnd w:id="343"/>
            <w:r>
              <w:rPr>
                <w:rStyle w:val="Kommentarsreferens"/>
              </w:rPr>
              <w:commentReference w:id="343"/>
            </w:r>
          </w:p>
        </w:tc>
      </w:tr>
      <w:tr w:rsidR="006C50FA" w:rsidRPr="00C93E52" w14:paraId="207FAF12" w14:textId="77777777" w:rsidTr="00DD2A23">
        <w:tc>
          <w:tcPr>
            <w:tcW w:w="2943" w:type="dxa"/>
            <w:tcBorders>
              <w:top w:val="single" w:sz="4" w:space="0" w:color="auto"/>
              <w:left w:val="single" w:sz="4" w:space="0" w:color="auto"/>
              <w:bottom w:val="single" w:sz="4" w:space="0" w:color="auto"/>
              <w:right w:val="single" w:sz="4" w:space="0" w:color="auto"/>
            </w:tcBorders>
          </w:tcPr>
          <w:p w14:paraId="6D2394B9" w14:textId="2BADADCE" w:rsidR="006C50FA" w:rsidRPr="00D0083C" w:rsidRDefault="006C50FA" w:rsidP="00DD2A23">
            <w:pPr>
              <w:rPr>
                <w:highlight w:val="green"/>
                <w:lang w:eastAsia="sv-SE"/>
              </w:rPr>
            </w:pPr>
            <w:proofErr w:type="spellStart"/>
            <w:r w:rsidRPr="00B52AFC">
              <w:rPr>
                <w:highlight w:val="green"/>
                <w:lang w:eastAsia="sv-SE"/>
              </w:rPr>
              <w:t>careUnit</w:t>
            </w:r>
            <w:proofErr w:type="spellEnd"/>
          </w:p>
        </w:tc>
        <w:tc>
          <w:tcPr>
            <w:tcW w:w="2037" w:type="dxa"/>
            <w:tcBorders>
              <w:top w:val="single" w:sz="4" w:space="0" w:color="auto"/>
              <w:left w:val="single" w:sz="4" w:space="0" w:color="auto"/>
              <w:bottom w:val="single" w:sz="4" w:space="0" w:color="auto"/>
              <w:right w:val="single" w:sz="4" w:space="0" w:color="auto"/>
            </w:tcBorders>
          </w:tcPr>
          <w:p w14:paraId="090D6B21" w14:textId="0A8BD845" w:rsidR="006C50FA" w:rsidRPr="00C93E52" w:rsidRDefault="006C50FA" w:rsidP="00DD2A23">
            <w:commentRangeStart w:id="346"/>
            <w:proofErr w:type="spellStart"/>
            <w:r w:rsidRPr="006C50FA">
              <w:t>CareUnitType</w:t>
            </w:r>
            <w:commentRangeEnd w:id="346"/>
            <w:proofErr w:type="spellEnd"/>
            <w:r w:rsidR="00203C91">
              <w:rPr>
                <w:rStyle w:val="Kommentarsreferens"/>
              </w:rPr>
              <w:commentReference w:id="346"/>
            </w:r>
          </w:p>
        </w:tc>
        <w:tc>
          <w:tcPr>
            <w:tcW w:w="2925" w:type="dxa"/>
            <w:tcBorders>
              <w:top w:val="single" w:sz="4" w:space="0" w:color="auto"/>
              <w:left w:val="single" w:sz="4" w:space="0" w:color="auto"/>
              <w:bottom w:val="single" w:sz="4" w:space="0" w:color="auto"/>
              <w:right w:val="single" w:sz="4" w:space="0" w:color="auto"/>
            </w:tcBorders>
          </w:tcPr>
          <w:p w14:paraId="62D39672" w14:textId="016FB3B2" w:rsidR="006C50FA" w:rsidRPr="00C93E52" w:rsidRDefault="006C50FA" w:rsidP="00203C91">
            <w:r>
              <w:t>Den PDL</w:t>
            </w:r>
            <w:ins w:id="347" w:author="Björn Genfors" w:date="2014-12-15T15:34:00Z">
              <w:r w:rsidR="00203C91">
                <w:t>-</w:t>
              </w:r>
            </w:ins>
            <w:del w:id="348" w:author="Björn Genfors" w:date="2014-12-15T15:34:00Z">
              <w:r w:rsidDel="00203C91">
                <w:delText xml:space="preserve"> </w:delText>
              </w:r>
            </w:del>
            <w:r>
              <w:t>vårdenhet som observationen utförs på uppdrag av (där utföraren har sitt medarbetaruppdrag).</w:t>
            </w:r>
            <w:ins w:id="349" w:author="Björn Genfors" w:date="2014-12-15T15:34:00Z">
              <w:r w:rsidR="00203C91">
                <w:t xml:space="preserve"> Ska anges då utföraren är vårdpersonal.</w:t>
              </w:r>
            </w:ins>
          </w:p>
        </w:tc>
        <w:tc>
          <w:tcPr>
            <w:tcW w:w="1617" w:type="dxa"/>
            <w:tcBorders>
              <w:top w:val="single" w:sz="4" w:space="0" w:color="auto"/>
              <w:left w:val="single" w:sz="4" w:space="0" w:color="auto"/>
              <w:bottom w:val="single" w:sz="4" w:space="0" w:color="auto"/>
              <w:right w:val="single" w:sz="4" w:space="0" w:color="auto"/>
            </w:tcBorders>
          </w:tcPr>
          <w:p w14:paraId="6A3F7BDD" w14:textId="6071B19D" w:rsidR="006C50FA" w:rsidRPr="00C93E52" w:rsidRDefault="006C50FA" w:rsidP="00DD2A23">
            <w:r>
              <w:t>0</w:t>
            </w:r>
            <w:proofErr w:type="gramStart"/>
            <w:r>
              <w:t>..</w:t>
            </w:r>
            <w:proofErr w:type="gramEnd"/>
            <w:r>
              <w:t>1</w:t>
            </w:r>
          </w:p>
        </w:tc>
      </w:tr>
      <w:tr w:rsidR="00DD2A23" w:rsidRPr="00C93E52" w14:paraId="6A63CDB9" w14:textId="77777777" w:rsidTr="00DD2A23">
        <w:tc>
          <w:tcPr>
            <w:tcW w:w="2943" w:type="dxa"/>
            <w:tcBorders>
              <w:top w:val="single" w:sz="4" w:space="0" w:color="auto"/>
              <w:left w:val="nil"/>
              <w:bottom w:val="single" w:sz="4" w:space="0" w:color="auto"/>
              <w:right w:val="nil"/>
            </w:tcBorders>
          </w:tcPr>
          <w:p w14:paraId="2F5FD481" w14:textId="77777777" w:rsidR="00DD2A23" w:rsidRDefault="00DD2A23" w:rsidP="00DD2A23">
            <w:pPr>
              <w:rPr>
                <w:lang w:eastAsia="sv-SE"/>
              </w:rPr>
            </w:pPr>
          </w:p>
        </w:tc>
        <w:tc>
          <w:tcPr>
            <w:tcW w:w="2037" w:type="dxa"/>
            <w:tcBorders>
              <w:top w:val="single" w:sz="4" w:space="0" w:color="auto"/>
              <w:left w:val="nil"/>
              <w:bottom w:val="single" w:sz="4" w:space="0" w:color="auto"/>
              <w:right w:val="nil"/>
            </w:tcBorders>
          </w:tcPr>
          <w:p w14:paraId="0A6822AC" w14:textId="77777777" w:rsidR="00DD2A23" w:rsidRPr="00C93E52" w:rsidRDefault="00DD2A23" w:rsidP="00DD2A23"/>
        </w:tc>
        <w:tc>
          <w:tcPr>
            <w:tcW w:w="2925" w:type="dxa"/>
            <w:tcBorders>
              <w:top w:val="single" w:sz="4" w:space="0" w:color="auto"/>
              <w:left w:val="nil"/>
              <w:bottom w:val="single" w:sz="4" w:space="0" w:color="auto"/>
              <w:right w:val="nil"/>
            </w:tcBorders>
          </w:tcPr>
          <w:p w14:paraId="5806D0BD" w14:textId="77777777" w:rsidR="00DD2A23" w:rsidRPr="00C93E52" w:rsidRDefault="00DD2A23" w:rsidP="00DD2A23"/>
        </w:tc>
        <w:tc>
          <w:tcPr>
            <w:tcW w:w="1617" w:type="dxa"/>
            <w:tcBorders>
              <w:top w:val="single" w:sz="4" w:space="0" w:color="auto"/>
              <w:left w:val="nil"/>
              <w:bottom w:val="single" w:sz="4" w:space="0" w:color="auto"/>
              <w:right w:val="nil"/>
            </w:tcBorders>
          </w:tcPr>
          <w:p w14:paraId="1882BB9A" w14:textId="77777777" w:rsidR="00DD2A23" w:rsidRPr="00C93E52" w:rsidRDefault="00DD2A23" w:rsidP="00DD2A23"/>
        </w:tc>
      </w:tr>
      <w:tr w:rsidR="00DD2A23" w:rsidRPr="00C93E52" w14:paraId="6DB59842" w14:textId="77777777" w:rsidTr="00DD2A2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96D100D" w14:textId="77777777" w:rsidR="00DD2A23" w:rsidRPr="006C50FA" w:rsidRDefault="00DD2A23" w:rsidP="00DD2A23">
            <w:pPr>
              <w:rPr>
                <w:lang w:eastAsia="sv-SE"/>
              </w:rPr>
            </w:pPr>
            <w:proofErr w:type="spellStart"/>
            <w:r w:rsidRPr="006C50FA">
              <w:rPr>
                <w:lang w:eastAsia="sv-SE"/>
              </w:rPr>
              <w:t>observationGroup</w:t>
            </w:r>
            <w:proofErr w:type="spellEnd"/>
            <w:r w:rsidRPr="006C50FA">
              <w:rPr>
                <w:lang w:eastAsia="sv-SE"/>
              </w:rPr>
              <w:t>/</w:t>
            </w:r>
          </w:p>
          <w:p w14:paraId="6D125D48" w14:textId="680DB0F1" w:rsidR="00DD2A23" w:rsidRDefault="00DD2A23" w:rsidP="00DD2A23">
            <w:pPr>
              <w:rPr>
                <w:lang w:eastAsia="sv-SE"/>
              </w:rPr>
            </w:pPr>
            <w:proofErr w:type="spellStart"/>
            <w:r>
              <w:rPr>
                <w:lang w:eastAsia="sv-SE"/>
              </w:rPr>
              <w:t>l</w:t>
            </w:r>
            <w:r w:rsidRPr="00C93E52">
              <w:rPr>
                <w:lang w:eastAsia="sv-SE"/>
              </w:rPr>
              <w:t>egalAuthenticator</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491790F" w14:textId="7049EEE1" w:rsidR="00DD2A23" w:rsidRPr="00C93E52" w:rsidRDefault="00DD2A23" w:rsidP="00DD2A23">
            <w:proofErr w:type="spellStart"/>
            <w:r w:rsidRPr="00C93E52">
              <w:t>LegalAuthenticatorType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BDE1B08" w14:textId="77777777" w:rsidR="00DD2A23" w:rsidRPr="00C93E52" w:rsidRDefault="00DD2A23" w:rsidP="00DD2A23"/>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2BFA8A4" w14:textId="5CEB5249" w:rsidR="00DD2A23" w:rsidRPr="00C93E52" w:rsidRDefault="00DD2A23" w:rsidP="00DD2A23"/>
        </w:tc>
      </w:tr>
      <w:tr w:rsidR="00DD2A23" w:rsidRPr="00C93E52" w14:paraId="25E76721" w14:textId="77777777" w:rsidTr="00DD2A23">
        <w:tc>
          <w:tcPr>
            <w:tcW w:w="2943" w:type="dxa"/>
            <w:tcBorders>
              <w:top w:val="single" w:sz="4" w:space="0" w:color="auto"/>
              <w:left w:val="single" w:sz="4" w:space="0" w:color="auto"/>
              <w:bottom w:val="single" w:sz="4" w:space="0" w:color="auto"/>
              <w:right w:val="single" w:sz="4" w:space="0" w:color="auto"/>
            </w:tcBorders>
          </w:tcPr>
          <w:p w14:paraId="54CA5CE9" w14:textId="3ACD6B9B" w:rsidR="00DD2A23" w:rsidRPr="00D0083C" w:rsidRDefault="00DD2A23" w:rsidP="00DD2A23">
            <w:pPr>
              <w:rPr>
                <w:highlight w:val="green"/>
                <w:lang w:eastAsia="sv-SE"/>
              </w:rPr>
            </w:pPr>
            <w:r w:rsidRPr="00D0083C">
              <w:rPr>
                <w:highlight w:val="green"/>
              </w:rPr>
              <w:t>id</w:t>
            </w:r>
          </w:p>
        </w:tc>
        <w:tc>
          <w:tcPr>
            <w:tcW w:w="2037" w:type="dxa"/>
            <w:tcBorders>
              <w:top w:val="single" w:sz="4" w:space="0" w:color="auto"/>
              <w:left w:val="single" w:sz="4" w:space="0" w:color="auto"/>
              <w:bottom w:val="single" w:sz="4" w:space="0" w:color="auto"/>
              <w:right w:val="single" w:sz="4" w:space="0" w:color="auto"/>
            </w:tcBorders>
          </w:tcPr>
          <w:p w14:paraId="75A5F491" w14:textId="2AC37722" w:rsidR="00DD2A23" w:rsidRPr="00C93E52" w:rsidDel="00203C91" w:rsidRDefault="00DD2A23" w:rsidP="00DD2A23">
            <w:pPr>
              <w:rPr>
                <w:del w:id="350" w:author="Björn Genfors" w:date="2014-12-15T15:35:00Z"/>
              </w:rPr>
            </w:pPr>
          </w:p>
          <w:p w14:paraId="725B2DEF" w14:textId="7AA46804" w:rsidR="00DD2A23" w:rsidRPr="00C93E52" w:rsidRDefault="00DD2A23" w:rsidP="00DD2A23">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10375FB6" w14:textId="77777777" w:rsidR="00DD2A23" w:rsidRPr="00C93E52" w:rsidRDefault="00DD2A23" w:rsidP="00DD2A23">
            <w:r w:rsidRPr="00C93E52">
              <w:rPr>
                <w:rFonts w:cs="Arial"/>
              </w:rPr>
              <w:t>HSA-id för person som signerat dokumentet.</w:t>
            </w:r>
          </w:p>
          <w:p w14:paraId="2EFE1B1E" w14:textId="77777777" w:rsidR="00DD2A23" w:rsidRPr="00C93E52" w:rsidRDefault="00DD2A23" w:rsidP="00DD2A23"/>
        </w:tc>
        <w:tc>
          <w:tcPr>
            <w:tcW w:w="1617" w:type="dxa"/>
            <w:tcBorders>
              <w:top w:val="single" w:sz="4" w:space="0" w:color="auto"/>
              <w:left w:val="single" w:sz="4" w:space="0" w:color="auto"/>
              <w:bottom w:val="single" w:sz="4" w:space="0" w:color="auto"/>
              <w:right w:val="single" w:sz="4" w:space="0" w:color="auto"/>
            </w:tcBorders>
          </w:tcPr>
          <w:p w14:paraId="656319F3" w14:textId="375F7F24" w:rsidR="00DD2A23" w:rsidRPr="00C93E52" w:rsidRDefault="00DD2A23" w:rsidP="00DD2A23">
            <w:r w:rsidRPr="00C93E52">
              <w:t>0</w:t>
            </w:r>
            <w:proofErr w:type="gramStart"/>
            <w:r w:rsidRPr="00C93E52">
              <w:t>..</w:t>
            </w:r>
            <w:proofErr w:type="gramEnd"/>
            <w:r w:rsidRPr="00C93E52">
              <w:t>1</w:t>
            </w:r>
          </w:p>
        </w:tc>
      </w:tr>
      <w:tr w:rsidR="00DD2A23" w:rsidRPr="00C93E52" w14:paraId="30B5B24F" w14:textId="77777777" w:rsidTr="00DD2A23">
        <w:tc>
          <w:tcPr>
            <w:tcW w:w="2943" w:type="dxa"/>
            <w:tcBorders>
              <w:top w:val="single" w:sz="4" w:space="0" w:color="auto"/>
              <w:left w:val="single" w:sz="4" w:space="0" w:color="auto"/>
              <w:bottom w:val="single" w:sz="4" w:space="0" w:color="auto"/>
              <w:right w:val="single" w:sz="4" w:space="0" w:color="auto"/>
            </w:tcBorders>
          </w:tcPr>
          <w:p w14:paraId="2FE2169D" w14:textId="659D607E" w:rsidR="00DD2A23" w:rsidRPr="00D0083C" w:rsidRDefault="00DD2A23" w:rsidP="00DD2A23">
            <w:pPr>
              <w:rPr>
                <w:highlight w:val="green"/>
                <w:lang w:eastAsia="sv-SE"/>
              </w:rPr>
            </w:pPr>
            <w:proofErr w:type="spellStart"/>
            <w:r w:rsidRPr="00D0083C">
              <w:rPr>
                <w:highlight w:val="green"/>
              </w:rPr>
              <w:t>id</w:t>
            </w:r>
            <w:r w:rsidRPr="00D0083C">
              <w:rPr>
                <w:highlight w:val="green"/>
                <w:lang w:eastAsia="sv-SE"/>
              </w:rPr>
              <w:t>.root</w:t>
            </w:r>
            <w:proofErr w:type="spellEnd"/>
          </w:p>
        </w:tc>
        <w:tc>
          <w:tcPr>
            <w:tcW w:w="2037" w:type="dxa"/>
            <w:tcBorders>
              <w:top w:val="single" w:sz="4" w:space="0" w:color="auto"/>
              <w:left w:val="single" w:sz="4" w:space="0" w:color="auto"/>
              <w:bottom w:val="single" w:sz="4" w:space="0" w:color="auto"/>
              <w:right w:val="single" w:sz="4" w:space="0" w:color="auto"/>
            </w:tcBorders>
          </w:tcPr>
          <w:p w14:paraId="0F8A579C" w14:textId="618BA880" w:rsidR="00DD2A23" w:rsidRPr="00C93E52" w:rsidRDefault="00DD2A23" w:rsidP="00DD2A23">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94FB597" w14:textId="45CC1177" w:rsidR="00DD2A23" w:rsidRPr="00C93E52" w:rsidRDefault="00DD2A23" w:rsidP="00DD2A23">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11F64B5C" w14:textId="40C6C956" w:rsidR="00DD2A23" w:rsidRPr="00C93E52" w:rsidRDefault="00DD2A23" w:rsidP="00DD2A23">
            <w:r w:rsidRPr="00C93E52">
              <w:t>1</w:t>
            </w:r>
          </w:p>
        </w:tc>
      </w:tr>
      <w:tr w:rsidR="00DD2A23" w:rsidRPr="00C93E52" w14:paraId="5BB25AB6" w14:textId="77777777" w:rsidTr="00DD2A23">
        <w:tc>
          <w:tcPr>
            <w:tcW w:w="2943" w:type="dxa"/>
            <w:tcBorders>
              <w:top w:val="single" w:sz="4" w:space="0" w:color="auto"/>
              <w:left w:val="single" w:sz="4" w:space="0" w:color="auto"/>
              <w:bottom w:val="single" w:sz="4" w:space="0" w:color="auto"/>
              <w:right w:val="single" w:sz="4" w:space="0" w:color="auto"/>
            </w:tcBorders>
          </w:tcPr>
          <w:p w14:paraId="7C607E4A" w14:textId="2526D08B" w:rsidR="00DD2A23" w:rsidRPr="00D0083C" w:rsidRDefault="00DD2A23" w:rsidP="00DD2A23">
            <w:pPr>
              <w:rPr>
                <w:highlight w:val="green"/>
                <w:lang w:eastAsia="sv-SE"/>
              </w:rPr>
            </w:pPr>
            <w:r w:rsidRPr="00D0083C">
              <w:rPr>
                <w:highlight w:val="green"/>
              </w:rPr>
              <w:t>id</w:t>
            </w:r>
            <w:r w:rsidRPr="00D0083C">
              <w:rPr>
                <w:highlight w:val="green"/>
                <w:lang w:eastAsia="sv-SE"/>
              </w:rPr>
              <w:t>.extension</w:t>
            </w:r>
          </w:p>
        </w:tc>
        <w:tc>
          <w:tcPr>
            <w:tcW w:w="2037" w:type="dxa"/>
            <w:tcBorders>
              <w:top w:val="single" w:sz="4" w:space="0" w:color="auto"/>
              <w:left w:val="single" w:sz="4" w:space="0" w:color="auto"/>
              <w:bottom w:val="single" w:sz="4" w:space="0" w:color="auto"/>
              <w:right w:val="single" w:sz="4" w:space="0" w:color="auto"/>
            </w:tcBorders>
          </w:tcPr>
          <w:p w14:paraId="1CD9E69A" w14:textId="5D1B3857" w:rsidR="00DD2A23" w:rsidRPr="00C93E52" w:rsidRDefault="00DD2A23" w:rsidP="00DD2A23">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E707663" w14:textId="784D4542" w:rsidR="00DD2A23" w:rsidRPr="00C93E52" w:rsidRDefault="00DD2A23" w:rsidP="00DD2A23">
            <w:r w:rsidRPr="00C93E52">
              <w:rPr>
                <w:rFonts w:cs="Arial"/>
              </w:rPr>
              <w:t>Extension sätts till HSA-id.</w:t>
            </w:r>
          </w:p>
        </w:tc>
        <w:tc>
          <w:tcPr>
            <w:tcW w:w="1617" w:type="dxa"/>
            <w:tcBorders>
              <w:top w:val="single" w:sz="4" w:space="0" w:color="auto"/>
              <w:left w:val="single" w:sz="4" w:space="0" w:color="auto"/>
              <w:bottom w:val="single" w:sz="4" w:space="0" w:color="auto"/>
              <w:right w:val="single" w:sz="4" w:space="0" w:color="auto"/>
            </w:tcBorders>
          </w:tcPr>
          <w:p w14:paraId="6B7AA900" w14:textId="4766E525" w:rsidR="00DD2A23" w:rsidRPr="00C93E52" w:rsidRDefault="00DD2A23" w:rsidP="00DD2A23">
            <w:r w:rsidRPr="00C93E52">
              <w:t>1</w:t>
            </w:r>
          </w:p>
        </w:tc>
      </w:tr>
      <w:tr w:rsidR="00DD2A23" w:rsidRPr="00C93E52" w14:paraId="467049C1" w14:textId="77777777" w:rsidTr="00DD2A23">
        <w:tc>
          <w:tcPr>
            <w:tcW w:w="2943" w:type="dxa"/>
            <w:tcBorders>
              <w:top w:val="single" w:sz="4" w:space="0" w:color="auto"/>
              <w:left w:val="single" w:sz="4" w:space="0" w:color="auto"/>
              <w:bottom w:val="single" w:sz="4" w:space="0" w:color="auto"/>
              <w:right w:val="single" w:sz="4" w:space="0" w:color="auto"/>
            </w:tcBorders>
          </w:tcPr>
          <w:p w14:paraId="2F948F7C" w14:textId="51719322" w:rsidR="00DD2A23" w:rsidRPr="00D0083C" w:rsidRDefault="00DD2A23" w:rsidP="00DD2A23">
            <w:pPr>
              <w:rPr>
                <w:highlight w:val="green"/>
                <w:lang w:eastAsia="sv-SE"/>
              </w:rPr>
            </w:pPr>
            <w:r w:rsidRPr="00D0083C">
              <w:rPr>
                <w:highlight w:val="green"/>
                <w:lang w:val="en-US"/>
              </w:rPr>
              <w:t>time</w:t>
            </w:r>
          </w:p>
        </w:tc>
        <w:tc>
          <w:tcPr>
            <w:tcW w:w="2037" w:type="dxa"/>
            <w:tcBorders>
              <w:top w:val="single" w:sz="4" w:space="0" w:color="auto"/>
              <w:left w:val="single" w:sz="4" w:space="0" w:color="auto"/>
              <w:bottom w:val="single" w:sz="4" w:space="0" w:color="auto"/>
              <w:right w:val="single" w:sz="4" w:space="0" w:color="auto"/>
            </w:tcBorders>
          </w:tcPr>
          <w:p w14:paraId="715166AE" w14:textId="24755138" w:rsidR="00DD2A23" w:rsidRPr="00C93E52" w:rsidRDefault="00DD2A23" w:rsidP="00DD2A23">
            <w:proofErr w:type="spellStart"/>
            <w:r w:rsidRPr="00C93E52">
              <w:rPr>
                <w:lang w:val="en-GB"/>
              </w:rPr>
              <w:t>TimeStamp</w:t>
            </w:r>
            <w:r w:rsidR="00D0083C">
              <w:rPr>
                <w:lang w:val="en-GB"/>
              </w:rPr>
              <w:t>Type</w:t>
            </w:r>
            <w:proofErr w:type="spellEnd"/>
          </w:p>
        </w:tc>
        <w:tc>
          <w:tcPr>
            <w:tcW w:w="2925" w:type="dxa"/>
            <w:tcBorders>
              <w:top w:val="single" w:sz="4" w:space="0" w:color="auto"/>
              <w:left w:val="single" w:sz="4" w:space="0" w:color="auto"/>
              <w:bottom w:val="single" w:sz="4" w:space="0" w:color="auto"/>
              <w:right w:val="single" w:sz="4" w:space="0" w:color="auto"/>
            </w:tcBorders>
          </w:tcPr>
          <w:p w14:paraId="5ADD0ADC" w14:textId="68D51766" w:rsidR="00DD2A23" w:rsidRPr="00C93E52" w:rsidRDefault="00DD2A23" w:rsidP="00761957">
            <w:r w:rsidRPr="00C93E52">
              <w:rPr>
                <w:rFonts w:cs="Arial"/>
              </w:rPr>
              <w:t xml:space="preserve">Tid för signeringen av observationen. Uttrycks </w:t>
            </w:r>
            <w:del w:id="351" w:author="Björn Genfors" w:date="2014-12-15T15:36:00Z">
              <w:r w:rsidRPr="00C93E52" w:rsidDel="00203C91">
                <w:rPr>
                  <w:rFonts w:cs="Arial"/>
                </w:rPr>
                <w:delText xml:space="preserve">med </w:delText>
              </w:r>
            </w:del>
            <w:ins w:id="352" w:author="Björn Genfors" w:date="2014-12-15T15:36:00Z">
              <w:r w:rsidR="00203C91">
                <w:rPr>
                  <w:rFonts w:cs="Arial"/>
                </w:rPr>
                <w:t>på</w:t>
              </w:r>
              <w:r w:rsidR="00203C91" w:rsidRPr="00C93E52">
                <w:rPr>
                  <w:rFonts w:cs="Arial"/>
                </w:rPr>
                <w:t xml:space="preserve"> </w:t>
              </w:r>
            </w:ins>
            <w:r w:rsidRPr="00C93E52">
              <w:rPr>
                <w:rFonts w:cs="Arial"/>
              </w:rPr>
              <w:t xml:space="preserve">formatet </w:t>
            </w:r>
            <w:proofErr w:type="spellStart"/>
            <w:r w:rsidRPr="00C93E52">
              <w:rPr>
                <w:rFonts w:cs="Arial"/>
              </w:rPr>
              <w:t>ÅÅÅÅMMDDttmmss</w:t>
            </w:r>
            <w:proofErr w:type="spellEnd"/>
            <w:r w:rsidRPr="00C93E52">
              <w:rPr>
                <w:rFonts w:cs="Arial"/>
              </w:rPr>
              <w:t xml:space="preserve"> där </w:t>
            </w:r>
            <w:del w:id="353" w:author="Björn Genfors" w:date="2014-12-15T16:29:00Z">
              <w:r w:rsidRPr="00C93E52" w:rsidDel="00761957">
                <w:rPr>
                  <w:rFonts w:cs="Arial"/>
                </w:rPr>
                <w:delText xml:space="preserve">tidsangivelsen </w:delText>
              </w:r>
            </w:del>
            <w:ins w:id="354" w:author="Björn Genfors" w:date="2014-12-15T16:29:00Z">
              <w:r w:rsidR="00761957">
                <w:rPr>
                  <w:rFonts w:cs="Arial"/>
                </w:rPr>
                <w:t>klockslaget</w:t>
              </w:r>
              <w:r w:rsidR="00761957" w:rsidRPr="00C93E52">
                <w:rPr>
                  <w:rFonts w:cs="Arial"/>
                </w:rPr>
                <w:t xml:space="preserve"> </w:t>
              </w:r>
            </w:ins>
            <w:r w:rsidRPr="00C93E52">
              <w:rPr>
                <w:rFonts w:cs="Arial"/>
              </w:rPr>
              <w:t>är frivillig</w:t>
            </w:r>
            <w:ins w:id="355" w:author="Björn Genfors" w:date="2014-12-15T16:29:00Z">
              <w:r w:rsidR="00761957">
                <w:rPr>
                  <w:rFonts w:cs="Arial"/>
                </w:rPr>
                <w:t>t</w:t>
              </w:r>
            </w:ins>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6CF67841" w14:textId="6823A1FB" w:rsidR="00DD2A23" w:rsidRPr="00C93E52" w:rsidRDefault="00DD2A23" w:rsidP="00DD2A23">
            <w:r w:rsidRPr="00C93E52">
              <w:rPr>
                <w:lang w:val="en-US"/>
              </w:rPr>
              <w:t>1</w:t>
            </w:r>
          </w:p>
        </w:tc>
      </w:tr>
      <w:tr w:rsidR="00DD2A23" w:rsidRPr="00C93E52" w14:paraId="66579E33" w14:textId="77777777" w:rsidTr="00DD2A23">
        <w:tc>
          <w:tcPr>
            <w:tcW w:w="2943" w:type="dxa"/>
            <w:tcBorders>
              <w:top w:val="single" w:sz="4" w:space="0" w:color="auto"/>
              <w:left w:val="single" w:sz="4" w:space="0" w:color="auto"/>
              <w:bottom w:val="single" w:sz="4" w:space="0" w:color="auto"/>
              <w:right w:val="single" w:sz="4" w:space="0" w:color="auto"/>
            </w:tcBorders>
          </w:tcPr>
          <w:p w14:paraId="0356268D" w14:textId="3A09FB97" w:rsidR="00DD2A23" w:rsidRPr="00D0083C" w:rsidRDefault="00DD2A23" w:rsidP="00DD2A23">
            <w:pPr>
              <w:rPr>
                <w:highlight w:val="green"/>
                <w:lang w:eastAsia="sv-SE"/>
              </w:rPr>
            </w:pPr>
            <w:r w:rsidRPr="00D0083C">
              <w:rPr>
                <w:highlight w:val="green"/>
                <w:lang w:val="en-US"/>
              </w:rPr>
              <w:t>name</w:t>
            </w:r>
          </w:p>
        </w:tc>
        <w:tc>
          <w:tcPr>
            <w:tcW w:w="2037" w:type="dxa"/>
            <w:tcBorders>
              <w:top w:val="single" w:sz="4" w:space="0" w:color="auto"/>
              <w:left w:val="single" w:sz="4" w:space="0" w:color="auto"/>
              <w:bottom w:val="single" w:sz="4" w:space="0" w:color="auto"/>
              <w:right w:val="single" w:sz="4" w:space="0" w:color="auto"/>
            </w:tcBorders>
          </w:tcPr>
          <w:p w14:paraId="1B118FE5" w14:textId="710F5A8A" w:rsidR="00DD2A23" w:rsidRPr="00C93E52" w:rsidRDefault="00DD2A23" w:rsidP="00DD2A23">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0BC9FF2A" w14:textId="75115432" w:rsidR="00DD2A23" w:rsidRPr="00C93E52" w:rsidRDefault="00DD2A23" w:rsidP="00DD2A23">
            <w:r w:rsidRPr="00C93E52">
              <w:rPr>
                <w:rFonts w:eastAsia="Times New Roman" w:cs="Arial"/>
              </w:rPr>
              <w:t>För- och efternamn i klartext för signerande person.</w:t>
            </w:r>
          </w:p>
        </w:tc>
        <w:tc>
          <w:tcPr>
            <w:tcW w:w="1617" w:type="dxa"/>
            <w:tcBorders>
              <w:top w:val="single" w:sz="4" w:space="0" w:color="auto"/>
              <w:left w:val="single" w:sz="4" w:space="0" w:color="auto"/>
              <w:bottom w:val="single" w:sz="4" w:space="0" w:color="auto"/>
              <w:right w:val="single" w:sz="4" w:space="0" w:color="auto"/>
            </w:tcBorders>
          </w:tcPr>
          <w:p w14:paraId="5F4E9FDC" w14:textId="34D7E9F1" w:rsidR="00DD2A23" w:rsidRPr="00C93E52" w:rsidRDefault="00DD2A23" w:rsidP="00DD2A23">
            <w:r w:rsidRPr="00C93E52">
              <w:t>0</w:t>
            </w:r>
            <w:proofErr w:type="gramStart"/>
            <w:r w:rsidRPr="00C93E52">
              <w:t>..</w:t>
            </w:r>
            <w:proofErr w:type="gramEnd"/>
            <w:r w:rsidRPr="00C93E52">
              <w:t>1</w:t>
            </w:r>
          </w:p>
        </w:tc>
      </w:tr>
      <w:tr w:rsidR="00DD2A23" w:rsidRPr="00C93E52" w14:paraId="44C98124" w14:textId="77777777" w:rsidTr="00DD2A23">
        <w:tc>
          <w:tcPr>
            <w:tcW w:w="2943" w:type="dxa"/>
            <w:tcBorders>
              <w:top w:val="single" w:sz="4" w:space="0" w:color="auto"/>
              <w:left w:val="nil"/>
              <w:bottom w:val="single" w:sz="4" w:space="0" w:color="auto"/>
              <w:right w:val="nil"/>
            </w:tcBorders>
          </w:tcPr>
          <w:p w14:paraId="236FA0BB" w14:textId="77777777" w:rsidR="00DD2A23" w:rsidRPr="00C93E52" w:rsidRDefault="00DD2A23" w:rsidP="00DD2A23">
            <w:pPr>
              <w:rPr>
                <w:lang w:val="en-US"/>
              </w:rPr>
            </w:pPr>
          </w:p>
        </w:tc>
        <w:tc>
          <w:tcPr>
            <w:tcW w:w="2037" w:type="dxa"/>
            <w:tcBorders>
              <w:top w:val="single" w:sz="4" w:space="0" w:color="auto"/>
              <w:left w:val="nil"/>
              <w:bottom w:val="single" w:sz="4" w:space="0" w:color="auto"/>
              <w:right w:val="nil"/>
            </w:tcBorders>
          </w:tcPr>
          <w:p w14:paraId="0C75FC54" w14:textId="77777777" w:rsidR="00DD2A23" w:rsidRPr="00C93E52" w:rsidRDefault="00DD2A23" w:rsidP="00DD2A23">
            <w:pPr>
              <w:rPr>
                <w:lang w:val="en-GB"/>
              </w:rPr>
            </w:pPr>
          </w:p>
        </w:tc>
        <w:tc>
          <w:tcPr>
            <w:tcW w:w="2925" w:type="dxa"/>
            <w:tcBorders>
              <w:top w:val="single" w:sz="4" w:space="0" w:color="auto"/>
              <w:left w:val="nil"/>
              <w:bottom w:val="single" w:sz="4" w:space="0" w:color="auto"/>
              <w:right w:val="nil"/>
            </w:tcBorders>
          </w:tcPr>
          <w:p w14:paraId="255DE68D" w14:textId="77777777" w:rsidR="00DD2A23" w:rsidRPr="00C93E52" w:rsidRDefault="00DD2A23" w:rsidP="00DD2A23">
            <w:pPr>
              <w:rPr>
                <w:rFonts w:eastAsia="Times New Roman" w:cs="Arial"/>
              </w:rPr>
            </w:pPr>
          </w:p>
        </w:tc>
        <w:tc>
          <w:tcPr>
            <w:tcW w:w="1617" w:type="dxa"/>
            <w:tcBorders>
              <w:top w:val="single" w:sz="4" w:space="0" w:color="auto"/>
              <w:left w:val="nil"/>
              <w:bottom w:val="single" w:sz="4" w:space="0" w:color="auto"/>
              <w:right w:val="nil"/>
            </w:tcBorders>
          </w:tcPr>
          <w:p w14:paraId="1E62865E" w14:textId="77777777" w:rsidR="00DD2A23" w:rsidRPr="00C93E52" w:rsidRDefault="00DD2A23" w:rsidP="00DD2A23"/>
        </w:tc>
      </w:tr>
      <w:tr w:rsidR="00DD2A23" w:rsidRPr="00C93E52" w14:paraId="52DD3E41" w14:textId="77777777" w:rsidTr="00DD2A2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AA3219D" w14:textId="77777777" w:rsidR="00DD2A23" w:rsidRPr="009A0B16" w:rsidRDefault="00DD2A23" w:rsidP="00DD2A23">
            <w:pPr>
              <w:rPr>
                <w:lang w:val="en-US" w:eastAsia="sv-SE"/>
              </w:rPr>
            </w:pPr>
            <w:proofErr w:type="spellStart"/>
            <w:r w:rsidRPr="009A0B16">
              <w:rPr>
                <w:lang w:val="en-US" w:eastAsia="sv-SE"/>
              </w:rPr>
              <w:t>observationGroup</w:t>
            </w:r>
            <w:proofErr w:type="spellEnd"/>
            <w:r w:rsidRPr="009A0B16">
              <w:rPr>
                <w:lang w:val="en-US" w:eastAsia="sv-SE"/>
              </w:rPr>
              <w:t>/</w:t>
            </w:r>
          </w:p>
          <w:p w14:paraId="02EB1284" w14:textId="4F4D5B7A" w:rsidR="00DD2A23" w:rsidRPr="00C93E52" w:rsidRDefault="00DD2A23" w:rsidP="00DD2A23">
            <w:pPr>
              <w:rPr>
                <w:lang w:val="en-US"/>
              </w:rPr>
            </w:pPr>
            <w:proofErr w:type="spellStart"/>
            <w:r>
              <w:rPr>
                <w:lang w:val="en-US"/>
              </w:rPr>
              <w:t>additionalParticipant</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F320B0D" w14:textId="5AEDA15B" w:rsidR="00DD2A23" w:rsidRPr="00C93E52" w:rsidRDefault="00DD2A23" w:rsidP="00DD2A23">
            <w:pPr>
              <w:rPr>
                <w:lang w:val="en-GB"/>
              </w:rPr>
            </w:pPr>
            <w:proofErr w:type="spellStart"/>
            <w:r w:rsidRPr="00DD2A23">
              <w:rPr>
                <w:lang w:val="en-GB"/>
              </w:rPr>
              <w:t>AdditionalParticipantType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DEB4F0" w14:textId="77777777" w:rsidR="00DD2A23" w:rsidRPr="00C93E52" w:rsidRDefault="00DD2A23" w:rsidP="00DD2A2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3D0230B" w14:textId="77777777" w:rsidR="00DD2A23" w:rsidRPr="00C93E52" w:rsidRDefault="00DD2A23" w:rsidP="00DD2A23"/>
        </w:tc>
      </w:tr>
      <w:tr w:rsidR="00DD2A23" w:rsidRPr="00C93E52" w14:paraId="61ED3A70" w14:textId="77777777" w:rsidTr="00DD2A23">
        <w:tc>
          <w:tcPr>
            <w:tcW w:w="2943" w:type="dxa"/>
            <w:tcBorders>
              <w:top w:val="single" w:sz="4" w:space="0" w:color="auto"/>
              <w:left w:val="single" w:sz="4" w:space="0" w:color="auto"/>
              <w:bottom w:val="single" w:sz="4" w:space="0" w:color="auto"/>
              <w:right w:val="single" w:sz="4" w:space="0" w:color="auto"/>
            </w:tcBorders>
          </w:tcPr>
          <w:p w14:paraId="0B09F1F2" w14:textId="722EFB69" w:rsidR="00DD2A23" w:rsidRPr="00D0083C" w:rsidRDefault="00DD2A23" w:rsidP="00DD2A23">
            <w:pPr>
              <w:rPr>
                <w:highlight w:val="green"/>
                <w:lang w:val="en-US"/>
              </w:rPr>
            </w:pPr>
            <w:r w:rsidRPr="00D0083C">
              <w:rPr>
                <w:highlight w:val="green"/>
                <w:lang w:val="en-US"/>
              </w:rPr>
              <w:t>id</w:t>
            </w:r>
          </w:p>
        </w:tc>
        <w:tc>
          <w:tcPr>
            <w:tcW w:w="2037" w:type="dxa"/>
            <w:tcBorders>
              <w:top w:val="single" w:sz="4" w:space="0" w:color="auto"/>
              <w:left w:val="single" w:sz="4" w:space="0" w:color="auto"/>
              <w:bottom w:val="single" w:sz="4" w:space="0" w:color="auto"/>
              <w:right w:val="single" w:sz="4" w:space="0" w:color="auto"/>
            </w:tcBorders>
          </w:tcPr>
          <w:p w14:paraId="17937BDA" w14:textId="4A48F5EF" w:rsidR="00DD2A23" w:rsidRPr="00C93E52" w:rsidRDefault="00DD2A23" w:rsidP="00DD2A23">
            <w:pPr>
              <w:rPr>
                <w:lang w:val="en-GB"/>
              </w:rPr>
            </w:pPr>
            <w:proofErr w:type="spellStart"/>
            <w:r w:rsidRPr="00966EF9">
              <w:rPr>
                <w:lang w:val="en-US"/>
              </w:rPr>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100310BF" w14:textId="51EFA5E8" w:rsidR="00DD2A23" w:rsidRPr="00C93E52" w:rsidRDefault="0014034E" w:rsidP="00F46AE3">
            <w:pPr>
              <w:rPr>
                <w:rFonts w:eastAsia="Times New Roman" w:cs="Arial"/>
              </w:rPr>
            </w:pPr>
            <w:r>
              <w:rPr>
                <w:rFonts w:eastAsia="Times New Roman" w:cs="Arial"/>
              </w:rPr>
              <w:t xml:space="preserve">Id för </w:t>
            </w:r>
            <w:r w:rsidR="00F46AE3">
              <w:rPr>
                <w:rFonts w:eastAsia="Times New Roman" w:cs="Arial"/>
              </w:rPr>
              <w:t>deltagaren</w:t>
            </w:r>
            <w:ins w:id="356" w:author="Björn Genfors" w:date="2014-12-15T16:29:00Z">
              <w:r w:rsidR="00761957">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60A62BDA" w14:textId="7228BDB7" w:rsidR="00DD2A23" w:rsidRPr="00C93E52" w:rsidRDefault="00F46AE3" w:rsidP="00DD2A23">
            <w:r>
              <w:t>0</w:t>
            </w:r>
            <w:proofErr w:type="gramStart"/>
            <w:r>
              <w:t>..</w:t>
            </w:r>
            <w:proofErr w:type="gramEnd"/>
            <w:r>
              <w:t>1</w:t>
            </w:r>
          </w:p>
        </w:tc>
      </w:tr>
      <w:tr w:rsidR="00DD2A23" w:rsidRPr="00C93E52" w14:paraId="2810BA53" w14:textId="77777777" w:rsidTr="00DD2A23">
        <w:tc>
          <w:tcPr>
            <w:tcW w:w="2943" w:type="dxa"/>
            <w:tcBorders>
              <w:top w:val="single" w:sz="4" w:space="0" w:color="auto"/>
              <w:left w:val="single" w:sz="4" w:space="0" w:color="auto"/>
              <w:bottom w:val="single" w:sz="4" w:space="0" w:color="auto"/>
              <w:right w:val="single" w:sz="4" w:space="0" w:color="auto"/>
            </w:tcBorders>
          </w:tcPr>
          <w:p w14:paraId="6A1C9D23" w14:textId="40D1C4D3" w:rsidR="00DD2A23" w:rsidRPr="00D0083C" w:rsidRDefault="00DD2A23" w:rsidP="00DD2A23">
            <w:pPr>
              <w:rPr>
                <w:highlight w:val="green"/>
                <w:lang w:val="en-US"/>
              </w:rPr>
            </w:pPr>
            <w:proofErr w:type="spellStart"/>
            <w:r w:rsidRPr="00D0083C">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66C535DB" w14:textId="0F8BB178"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6B01336" w14:textId="71BC86CD" w:rsidR="00DD2A23" w:rsidRPr="00C93E52" w:rsidRDefault="00F46AE3" w:rsidP="00DD2A23">
            <w:pPr>
              <w:rPr>
                <w:rFonts w:eastAsia="Times New Roman" w:cs="Arial"/>
              </w:rPr>
            </w:pPr>
            <w:r>
              <w:rPr>
                <w:rFonts w:eastAsia="Times New Roman" w:cs="Arial"/>
              </w:rPr>
              <w:t>Id-</w:t>
            </w:r>
            <w:proofErr w:type="spellStart"/>
            <w:r>
              <w:rPr>
                <w:rFonts w:eastAsia="Times New Roman" w:cs="Arial"/>
              </w:rPr>
              <w:t>root</w:t>
            </w:r>
            <w:proofErr w:type="spellEnd"/>
            <w:r>
              <w:rPr>
                <w:rFonts w:eastAsia="Times New Roman" w:cs="Arial"/>
              </w:rPr>
              <w:t xml:space="preserve"> för deltagaren</w:t>
            </w:r>
            <w:ins w:id="357" w:author="Björn Genfors" w:date="2014-12-15T16:29:00Z">
              <w:r w:rsidR="00761957">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1BDDD3BD" w14:textId="7B0EE0CF" w:rsidR="00DD2A23" w:rsidRPr="00C93E52" w:rsidRDefault="00F46AE3" w:rsidP="00DD2A23">
            <w:r>
              <w:t>1</w:t>
            </w:r>
            <w:proofErr w:type="gramStart"/>
            <w:r>
              <w:t>..</w:t>
            </w:r>
            <w:proofErr w:type="gramEnd"/>
            <w:r>
              <w:t>1</w:t>
            </w:r>
          </w:p>
        </w:tc>
      </w:tr>
      <w:tr w:rsidR="00DD2A23" w:rsidRPr="00C93E52" w14:paraId="5B27C939" w14:textId="77777777" w:rsidTr="00DD2A23">
        <w:tc>
          <w:tcPr>
            <w:tcW w:w="2943" w:type="dxa"/>
            <w:tcBorders>
              <w:top w:val="single" w:sz="4" w:space="0" w:color="auto"/>
              <w:left w:val="single" w:sz="4" w:space="0" w:color="auto"/>
              <w:bottom w:val="single" w:sz="4" w:space="0" w:color="auto"/>
              <w:right w:val="single" w:sz="4" w:space="0" w:color="auto"/>
            </w:tcBorders>
          </w:tcPr>
          <w:p w14:paraId="463ED737" w14:textId="498B1EF7" w:rsidR="00DD2A23" w:rsidRPr="00D0083C" w:rsidRDefault="00DD2A23" w:rsidP="00DD2A23">
            <w:pPr>
              <w:rPr>
                <w:highlight w:val="green"/>
                <w:lang w:val="en-US"/>
              </w:rPr>
            </w:pPr>
            <w:r w:rsidRPr="00D0083C">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73D3446D" w14:textId="36745BC4" w:rsidR="00DD2A23" w:rsidRPr="00C93E52" w:rsidRDefault="00DD2A23" w:rsidP="00DD2A23">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AF4F593" w14:textId="688C5849" w:rsidR="00DD2A23" w:rsidRPr="00C93E52" w:rsidRDefault="00F46AE3" w:rsidP="00DD2A23">
            <w:pPr>
              <w:rPr>
                <w:rFonts w:eastAsia="Times New Roman" w:cs="Arial"/>
              </w:rPr>
            </w:pPr>
            <w:r>
              <w:rPr>
                <w:rFonts w:eastAsia="Times New Roman" w:cs="Arial"/>
              </w:rPr>
              <w:t>Id-extension för deltagaren</w:t>
            </w:r>
            <w:ins w:id="358" w:author="Björn Genfors" w:date="2014-12-15T16:29:00Z">
              <w:r w:rsidR="00761957">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727DB222" w14:textId="04D352E6" w:rsidR="00DD2A23" w:rsidRPr="00C93E52" w:rsidRDefault="00F46AE3" w:rsidP="00DD2A23">
            <w:r>
              <w:t>1</w:t>
            </w:r>
            <w:proofErr w:type="gramStart"/>
            <w:r>
              <w:t>..</w:t>
            </w:r>
            <w:proofErr w:type="gramEnd"/>
            <w:r>
              <w:t>1</w:t>
            </w:r>
          </w:p>
        </w:tc>
      </w:tr>
      <w:tr w:rsidR="00DD2A23" w:rsidRPr="00C93E52" w14:paraId="12983597" w14:textId="77777777" w:rsidTr="00DD2A23">
        <w:tc>
          <w:tcPr>
            <w:tcW w:w="2943" w:type="dxa"/>
            <w:tcBorders>
              <w:top w:val="single" w:sz="4" w:space="0" w:color="auto"/>
              <w:left w:val="single" w:sz="4" w:space="0" w:color="auto"/>
              <w:bottom w:val="single" w:sz="4" w:space="0" w:color="auto"/>
              <w:right w:val="single" w:sz="4" w:space="0" w:color="auto"/>
            </w:tcBorders>
          </w:tcPr>
          <w:p w14:paraId="5DB341BC" w14:textId="5086E463" w:rsidR="00DD2A23" w:rsidRPr="00D0083C" w:rsidRDefault="00DD2A23" w:rsidP="00DD2A23">
            <w:pPr>
              <w:rPr>
                <w:highlight w:val="green"/>
                <w:lang w:val="en-US"/>
              </w:rPr>
            </w:pPr>
            <w:r w:rsidRPr="00D0083C">
              <w:rPr>
                <w:highlight w:val="green"/>
                <w:lang w:val="en-US"/>
              </w:rPr>
              <w:t>type</w:t>
            </w:r>
          </w:p>
        </w:tc>
        <w:tc>
          <w:tcPr>
            <w:tcW w:w="2037" w:type="dxa"/>
            <w:tcBorders>
              <w:top w:val="single" w:sz="4" w:space="0" w:color="auto"/>
              <w:left w:val="single" w:sz="4" w:space="0" w:color="auto"/>
              <w:bottom w:val="single" w:sz="4" w:space="0" w:color="auto"/>
              <w:right w:val="single" w:sz="4" w:space="0" w:color="auto"/>
            </w:tcBorders>
          </w:tcPr>
          <w:p w14:paraId="40EDBBA3" w14:textId="145BA73C" w:rsidR="00DD2A23" w:rsidRPr="00C93E52" w:rsidRDefault="00DD2A23" w:rsidP="00DD2A23">
            <w:pPr>
              <w:rPr>
                <w:lang w:val="en-GB"/>
              </w:rPr>
            </w:pPr>
            <w:proofErr w:type="spellStart"/>
            <w:r w:rsidRPr="00DD2A23">
              <w:rPr>
                <w:lang w:val="en-GB"/>
              </w:rPr>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7B443D18" w14:textId="6B23E56C" w:rsidR="00DD2A23" w:rsidRPr="00C93E52" w:rsidRDefault="00F46AE3" w:rsidP="00DD2A23">
            <w:pPr>
              <w:rPr>
                <w:rFonts w:eastAsia="Times New Roman" w:cs="Arial"/>
              </w:rPr>
            </w:pPr>
            <w:commentRangeStart w:id="359"/>
            <w:r>
              <w:rPr>
                <w:rFonts w:eastAsia="Times New Roman" w:cs="Arial"/>
              </w:rPr>
              <w:t>Typ av deltagande</w:t>
            </w:r>
            <w:ins w:id="360" w:author="Björn Genfors" w:date="2014-12-15T16:29:00Z">
              <w:r w:rsidR="00761957">
                <w:rPr>
                  <w:rFonts w:eastAsia="Times New Roman" w:cs="Arial"/>
                </w:rPr>
                <w:t>.</w:t>
              </w:r>
            </w:ins>
            <w:commentRangeEnd w:id="359"/>
            <w:ins w:id="361" w:author="Björn Genfors" w:date="2014-12-15T16:41:00Z">
              <w:r w:rsidR="00F61287">
                <w:rPr>
                  <w:rStyle w:val="Kommentarsreferens"/>
                </w:rPr>
                <w:commentReference w:id="359"/>
              </w:r>
            </w:ins>
          </w:p>
        </w:tc>
        <w:tc>
          <w:tcPr>
            <w:tcW w:w="1617" w:type="dxa"/>
            <w:tcBorders>
              <w:top w:val="single" w:sz="4" w:space="0" w:color="auto"/>
              <w:left w:val="single" w:sz="4" w:space="0" w:color="auto"/>
              <w:bottom w:val="single" w:sz="4" w:space="0" w:color="auto"/>
              <w:right w:val="single" w:sz="4" w:space="0" w:color="auto"/>
            </w:tcBorders>
          </w:tcPr>
          <w:p w14:paraId="03E8BC9B" w14:textId="0932C07B" w:rsidR="00DD2A23" w:rsidRPr="00C93E52" w:rsidRDefault="00F46AE3" w:rsidP="00DD2A23">
            <w:r>
              <w:t>1</w:t>
            </w:r>
            <w:proofErr w:type="gramStart"/>
            <w:r>
              <w:t>..</w:t>
            </w:r>
            <w:proofErr w:type="gramEnd"/>
            <w:r>
              <w:t>1</w:t>
            </w:r>
          </w:p>
        </w:tc>
      </w:tr>
      <w:tr w:rsidR="0014034E" w:rsidRPr="00C93E52" w14:paraId="04AEE793" w14:textId="77777777" w:rsidTr="00DD2A23">
        <w:tc>
          <w:tcPr>
            <w:tcW w:w="2943" w:type="dxa"/>
            <w:tcBorders>
              <w:top w:val="single" w:sz="4" w:space="0" w:color="auto"/>
              <w:left w:val="single" w:sz="4" w:space="0" w:color="auto"/>
              <w:bottom w:val="single" w:sz="4" w:space="0" w:color="auto"/>
              <w:right w:val="single" w:sz="4" w:space="0" w:color="auto"/>
            </w:tcBorders>
          </w:tcPr>
          <w:p w14:paraId="121D691E" w14:textId="45FB00EC" w:rsidR="0014034E" w:rsidRPr="00D0083C" w:rsidRDefault="0014034E" w:rsidP="00203C91">
            <w:pPr>
              <w:rPr>
                <w:highlight w:val="green"/>
                <w:lang w:val="en-US"/>
              </w:rPr>
            </w:pPr>
            <w:r w:rsidRPr="00D0083C">
              <w:rPr>
                <w:highlight w:val="green"/>
                <w:lang w:val="en-US"/>
              </w:rPr>
              <w:t>type</w:t>
            </w:r>
            <w:del w:id="362" w:author="Björn Genfors" w:date="2014-12-15T15:36:00Z">
              <w:r w:rsidRPr="00D0083C" w:rsidDel="00203C91">
                <w:rPr>
                  <w:highlight w:val="green"/>
                  <w:lang w:eastAsia="sv-SE"/>
                </w:rPr>
                <w:delText xml:space="preserve"> </w:delText>
              </w:r>
            </w:del>
            <w:r w:rsidRPr="00D0083C">
              <w:rPr>
                <w:highlight w:val="green"/>
                <w:lang w:eastAsia="sv-SE"/>
              </w:rPr>
              <w:t>.</w:t>
            </w:r>
            <w:proofErr w:type="spellStart"/>
            <w:r w:rsidRPr="00D0083C">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0D565A00" w14:textId="0CB44198"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4C76B05" w14:textId="40F9C3C3" w:rsidR="0014034E" w:rsidRPr="00C93E52" w:rsidRDefault="0014034E" w:rsidP="0014034E">
            <w:pPr>
              <w:rPr>
                <w:rFonts w:eastAsia="Times New Roman" w:cs="Arial"/>
              </w:rPr>
            </w:pPr>
            <w:r w:rsidRPr="00C93E52">
              <w:t xml:space="preserve">Kod för </w:t>
            </w:r>
            <w:r>
              <w:t>typ av deltagande</w:t>
            </w:r>
            <w:r w:rsidRPr="00C93E52">
              <w:t>.</w:t>
            </w:r>
          </w:p>
        </w:tc>
        <w:tc>
          <w:tcPr>
            <w:tcW w:w="1617" w:type="dxa"/>
            <w:tcBorders>
              <w:top w:val="single" w:sz="4" w:space="0" w:color="auto"/>
              <w:left w:val="single" w:sz="4" w:space="0" w:color="auto"/>
              <w:bottom w:val="single" w:sz="4" w:space="0" w:color="auto"/>
              <w:right w:val="single" w:sz="4" w:space="0" w:color="auto"/>
            </w:tcBorders>
          </w:tcPr>
          <w:p w14:paraId="3161816C" w14:textId="3A1FF209" w:rsidR="0014034E" w:rsidRPr="00C93E52" w:rsidRDefault="0014034E" w:rsidP="0014034E">
            <w:r w:rsidRPr="00C93E52">
              <w:t>1</w:t>
            </w:r>
            <w:proofErr w:type="gramStart"/>
            <w:r w:rsidR="00F46AE3">
              <w:t>..</w:t>
            </w:r>
            <w:proofErr w:type="gramEnd"/>
            <w:r w:rsidR="00F46AE3">
              <w:t>1</w:t>
            </w:r>
          </w:p>
        </w:tc>
      </w:tr>
      <w:tr w:rsidR="0014034E" w:rsidRPr="00C93E52" w14:paraId="1391AFFE" w14:textId="77777777" w:rsidTr="00DD2A23">
        <w:tc>
          <w:tcPr>
            <w:tcW w:w="2943" w:type="dxa"/>
            <w:tcBorders>
              <w:top w:val="single" w:sz="4" w:space="0" w:color="auto"/>
              <w:left w:val="single" w:sz="4" w:space="0" w:color="auto"/>
              <w:bottom w:val="single" w:sz="4" w:space="0" w:color="auto"/>
              <w:right w:val="single" w:sz="4" w:space="0" w:color="auto"/>
            </w:tcBorders>
          </w:tcPr>
          <w:p w14:paraId="27803AA6" w14:textId="6E87156F" w:rsidR="0014034E" w:rsidRPr="00D0083C" w:rsidRDefault="0014034E" w:rsidP="0014034E">
            <w:pPr>
              <w:rPr>
                <w:highlight w:val="green"/>
                <w:lang w:val="en-US"/>
              </w:rPr>
            </w:pPr>
            <w:r w:rsidRPr="00D0083C">
              <w:rPr>
                <w:highlight w:val="green"/>
                <w:lang w:val="en-US"/>
              </w:rPr>
              <w:t>type</w:t>
            </w:r>
            <w:del w:id="363" w:author="Björn Genfors" w:date="2014-12-15T15:36:00Z">
              <w:r w:rsidRPr="00D0083C" w:rsidDel="00203C91">
                <w:rPr>
                  <w:highlight w:val="green"/>
                  <w:lang w:eastAsia="sv-SE"/>
                </w:rPr>
                <w:delText xml:space="preserve"> </w:delText>
              </w:r>
            </w:del>
            <w:r w:rsidRPr="00D0083C">
              <w:rPr>
                <w:highlight w:val="green"/>
                <w:lang w:eastAsia="sv-SE"/>
              </w:rPr>
              <w:t>.</w:t>
            </w:r>
            <w:proofErr w:type="spellStart"/>
            <w:r w:rsidRPr="00D0083C">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7D56CC11" w14:textId="15CE8256"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5DF993F" w14:textId="72455DC0" w:rsidR="0014034E" w:rsidRPr="00C93E52" w:rsidRDefault="0014034E" w:rsidP="0014034E">
            <w:pPr>
              <w:rPr>
                <w:rFonts w:eastAsia="Times New Roman" w:cs="Arial"/>
              </w:rPr>
            </w:pPr>
            <w:r w:rsidRPr="00C93E52">
              <w:t xml:space="preserve">Kodsystem för </w:t>
            </w:r>
            <w:r>
              <w:t>typ av deltagande</w:t>
            </w:r>
            <w:r w:rsidRPr="00C93E52">
              <w:t>.</w:t>
            </w:r>
          </w:p>
        </w:tc>
        <w:tc>
          <w:tcPr>
            <w:tcW w:w="1617" w:type="dxa"/>
            <w:tcBorders>
              <w:top w:val="single" w:sz="4" w:space="0" w:color="auto"/>
              <w:left w:val="single" w:sz="4" w:space="0" w:color="auto"/>
              <w:bottom w:val="single" w:sz="4" w:space="0" w:color="auto"/>
              <w:right w:val="single" w:sz="4" w:space="0" w:color="auto"/>
            </w:tcBorders>
          </w:tcPr>
          <w:p w14:paraId="6E06BD1B" w14:textId="76950AC0" w:rsidR="0014034E" w:rsidRPr="00C93E52" w:rsidRDefault="0014034E" w:rsidP="0014034E">
            <w:r w:rsidRPr="00C93E52">
              <w:t>1</w:t>
            </w:r>
            <w:proofErr w:type="gramStart"/>
            <w:r w:rsidR="00F46AE3">
              <w:t>..</w:t>
            </w:r>
            <w:proofErr w:type="gramEnd"/>
            <w:r w:rsidR="00F46AE3">
              <w:t>1</w:t>
            </w:r>
          </w:p>
        </w:tc>
      </w:tr>
      <w:tr w:rsidR="0014034E" w:rsidRPr="00C93E52" w14:paraId="1197FB4B" w14:textId="77777777" w:rsidTr="00DD2A23">
        <w:tc>
          <w:tcPr>
            <w:tcW w:w="2943" w:type="dxa"/>
            <w:tcBorders>
              <w:top w:val="single" w:sz="4" w:space="0" w:color="auto"/>
              <w:left w:val="single" w:sz="4" w:space="0" w:color="auto"/>
              <w:bottom w:val="single" w:sz="4" w:space="0" w:color="auto"/>
              <w:right w:val="single" w:sz="4" w:space="0" w:color="auto"/>
            </w:tcBorders>
          </w:tcPr>
          <w:p w14:paraId="54753A0D" w14:textId="69637235" w:rsidR="0014034E" w:rsidRPr="00203C91" w:rsidRDefault="0014034E" w:rsidP="0014034E">
            <w:pPr>
              <w:rPr>
                <w:color w:val="FF0000"/>
                <w:highlight w:val="green"/>
                <w:lang w:val="en-US"/>
                <w:rPrChange w:id="364" w:author="Björn Genfors" w:date="2014-12-15T15:36:00Z">
                  <w:rPr>
                    <w:highlight w:val="green"/>
                    <w:lang w:val="en-US"/>
                  </w:rPr>
                </w:rPrChange>
              </w:rPr>
            </w:pPr>
            <w:r w:rsidRPr="00203C91">
              <w:rPr>
                <w:color w:val="FF0000"/>
                <w:highlight w:val="green"/>
                <w:lang w:val="en-US"/>
                <w:rPrChange w:id="365" w:author="Björn Genfors" w:date="2014-12-15T15:36:00Z">
                  <w:rPr>
                    <w:highlight w:val="green"/>
                    <w:lang w:val="en-US"/>
                  </w:rPr>
                </w:rPrChange>
              </w:rPr>
              <w:t>type</w:t>
            </w:r>
            <w:del w:id="366" w:author="Björn Genfors" w:date="2014-12-15T15:36:00Z">
              <w:r w:rsidRPr="00203C91" w:rsidDel="00203C91">
                <w:rPr>
                  <w:color w:val="FF0000"/>
                  <w:highlight w:val="green"/>
                  <w:lang w:eastAsia="sv-SE"/>
                  <w:rPrChange w:id="367" w:author="Björn Genfors" w:date="2014-12-15T15:36:00Z">
                    <w:rPr>
                      <w:highlight w:val="green"/>
                      <w:lang w:eastAsia="sv-SE"/>
                    </w:rPr>
                  </w:rPrChange>
                </w:rPr>
                <w:delText xml:space="preserve"> </w:delText>
              </w:r>
            </w:del>
            <w:r w:rsidRPr="00203C91">
              <w:rPr>
                <w:color w:val="FF0000"/>
                <w:highlight w:val="green"/>
                <w:lang w:eastAsia="sv-SE"/>
                <w:rPrChange w:id="368" w:author="Björn Genfors" w:date="2014-12-15T15:36:00Z">
                  <w:rPr>
                    <w:highlight w:val="green"/>
                    <w:lang w:eastAsia="sv-SE"/>
                  </w:rPr>
                </w:rPrChange>
              </w:rPr>
              <w:t>.</w:t>
            </w:r>
            <w:proofErr w:type="spellStart"/>
            <w:r w:rsidRPr="00203C91">
              <w:rPr>
                <w:color w:val="FF0000"/>
                <w:highlight w:val="green"/>
                <w:lang w:eastAsia="sv-SE"/>
                <w:rPrChange w:id="369" w:author="Björn Genfors" w:date="2014-12-15T15:36:00Z">
                  <w:rPr>
                    <w:highlight w:val="green"/>
                    <w:lang w:eastAsia="sv-SE"/>
                  </w:rPr>
                </w:rPrChang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3040DB31" w14:textId="439A4CD6" w:rsidR="0014034E" w:rsidRPr="00203C91" w:rsidRDefault="0014034E" w:rsidP="0014034E">
            <w:pPr>
              <w:rPr>
                <w:color w:val="FF0000"/>
                <w:lang w:val="en-GB"/>
                <w:rPrChange w:id="370" w:author="Björn Genfors" w:date="2014-12-15T15:36:00Z">
                  <w:rPr>
                    <w:lang w:val="en-GB"/>
                  </w:rPr>
                </w:rPrChange>
              </w:rPr>
            </w:pPr>
            <w:r w:rsidRPr="00203C91">
              <w:rPr>
                <w:color w:val="FF0000"/>
                <w:rPrChange w:id="371" w:author="Björn Genfors" w:date="2014-12-15T15:36: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4325B1CE" w14:textId="148CF974" w:rsidR="0014034E" w:rsidRPr="00203C91" w:rsidRDefault="00F46AE3" w:rsidP="0014034E">
            <w:pPr>
              <w:rPr>
                <w:rFonts w:eastAsia="Times New Roman" w:cs="Arial"/>
                <w:color w:val="FF0000"/>
                <w:rPrChange w:id="372" w:author="Björn Genfors" w:date="2014-12-15T15:36:00Z">
                  <w:rPr>
                    <w:rFonts w:eastAsia="Times New Roman" w:cs="Arial"/>
                  </w:rPr>
                </w:rPrChange>
              </w:rPr>
            </w:pPr>
            <w:r w:rsidRPr="00203C91">
              <w:rPr>
                <w:color w:val="FF0000"/>
                <w:rPrChange w:id="373" w:author="Björn Genfors" w:date="2014-12-15T15:36:00Z">
                  <w:rPr>
                    <w:b/>
                  </w:rPr>
                </w:rPrChange>
              </w:rPr>
              <w:t xml:space="preserve">Skall </w:t>
            </w:r>
            <w:proofErr w:type="gramStart"/>
            <w:r w:rsidRPr="00203C91">
              <w:rPr>
                <w:color w:val="FF0000"/>
                <w:rPrChange w:id="374" w:author="Björn Genfors" w:date="2014-12-15T15:36:00Z">
                  <w:rPr>
                    <w:b/>
                  </w:rPr>
                </w:rPrChange>
              </w:rPr>
              <w:t>ej</w:t>
            </w:r>
            <w:proofErr w:type="gramEnd"/>
            <w:r w:rsidRPr="00203C91">
              <w:rPr>
                <w:color w:val="FF0000"/>
                <w:rPrChange w:id="375" w:author="Björn Genfors" w:date="2014-12-15T15:36: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1822FEDC" w14:textId="63F51BD5" w:rsidR="0014034E" w:rsidRPr="00203C91" w:rsidRDefault="0014034E" w:rsidP="0014034E">
            <w:pPr>
              <w:rPr>
                <w:color w:val="FF0000"/>
                <w:rPrChange w:id="376" w:author="Björn Genfors" w:date="2014-12-15T15:36:00Z">
                  <w:rPr/>
                </w:rPrChange>
              </w:rPr>
            </w:pPr>
            <w:r w:rsidRPr="00203C91">
              <w:rPr>
                <w:color w:val="FF0000"/>
                <w:rPrChange w:id="377" w:author="Björn Genfors" w:date="2014-12-15T15:36:00Z">
                  <w:rPr/>
                </w:rPrChange>
              </w:rPr>
              <w:t>0</w:t>
            </w:r>
            <w:proofErr w:type="gramStart"/>
            <w:r w:rsidRPr="00203C91">
              <w:rPr>
                <w:color w:val="FF0000"/>
                <w:rPrChange w:id="378" w:author="Björn Genfors" w:date="2014-12-15T15:36:00Z">
                  <w:rPr/>
                </w:rPrChange>
              </w:rPr>
              <w:t>..</w:t>
            </w:r>
            <w:proofErr w:type="gramEnd"/>
            <w:r w:rsidRPr="00203C91">
              <w:rPr>
                <w:color w:val="FF0000"/>
                <w:rPrChange w:id="379" w:author="Björn Genfors" w:date="2014-12-15T15:36:00Z">
                  <w:rPr/>
                </w:rPrChange>
              </w:rPr>
              <w:t>0</w:t>
            </w:r>
          </w:p>
        </w:tc>
      </w:tr>
      <w:tr w:rsidR="0014034E" w:rsidRPr="00C93E52" w14:paraId="65756854" w14:textId="77777777" w:rsidTr="00DD2A23">
        <w:tc>
          <w:tcPr>
            <w:tcW w:w="2943" w:type="dxa"/>
            <w:tcBorders>
              <w:top w:val="single" w:sz="4" w:space="0" w:color="auto"/>
              <w:left w:val="single" w:sz="4" w:space="0" w:color="auto"/>
              <w:bottom w:val="single" w:sz="4" w:space="0" w:color="auto"/>
              <w:right w:val="single" w:sz="4" w:space="0" w:color="auto"/>
            </w:tcBorders>
          </w:tcPr>
          <w:p w14:paraId="64C229B7" w14:textId="495F2C09" w:rsidR="0014034E" w:rsidRPr="00203C91" w:rsidRDefault="0014034E" w:rsidP="00203C91">
            <w:pPr>
              <w:rPr>
                <w:color w:val="FF0000"/>
                <w:highlight w:val="green"/>
                <w:lang w:val="en-US"/>
                <w:rPrChange w:id="380" w:author="Björn Genfors" w:date="2014-12-15T15:36:00Z">
                  <w:rPr>
                    <w:highlight w:val="green"/>
                    <w:lang w:val="en-US"/>
                  </w:rPr>
                </w:rPrChange>
              </w:rPr>
            </w:pPr>
            <w:commentRangeStart w:id="381"/>
            <w:r w:rsidRPr="00203C91">
              <w:rPr>
                <w:color w:val="FF0000"/>
                <w:highlight w:val="green"/>
                <w:lang w:val="en-US"/>
                <w:rPrChange w:id="382" w:author="Björn Genfors" w:date="2014-12-15T15:36:00Z">
                  <w:rPr>
                    <w:highlight w:val="green"/>
                    <w:lang w:val="en-US"/>
                  </w:rPr>
                </w:rPrChange>
              </w:rPr>
              <w:t>type</w:t>
            </w:r>
            <w:del w:id="383" w:author="Björn Genfors" w:date="2014-12-15T15:36:00Z">
              <w:r w:rsidRPr="00203C91" w:rsidDel="00203C91">
                <w:rPr>
                  <w:color w:val="FF0000"/>
                  <w:highlight w:val="green"/>
                  <w:lang w:eastAsia="sv-SE"/>
                  <w:rPrChange w:id="384" w:author="Björn Genfors" w:date="2014-12-15T15:36:00Z">
                    <w:rPr>
                      <w:highlight w:val="green"/>
                      <w:lang w:eastAsia="sv-SE"/>
                    </w:rPr>
                  </w:rPrChange>
                </w:rPr>
                <w:delText xml:space="preserve"> </w:delText>
              </w:r>
            </w:del>
            <w:r w:rsidRPr="00203C91">
              <w:rPr>
                <w:color w:val="FF0000"/>
                <w:highlight w:val="green"/>
                <w:lang w:eastAsia="sv-SE"/>
                <w:rPrChange w:id="385" w:author="Björn Genfors" w:date="2014-12-15T15:36:00Z">
                  <w:rPr>
                    <w:highlight w:val="green"/>
                    <w:lang w:eastAsia="sv-SE"/>
                  </w:rPr>
                </w:rPrChange>
              </w:rPr>
              <w:t>.</w:t>
            </w:r>
            <w:proofErr w:type="spellStart"/>
            <w:r w:rsidRPr="00203C91">
              <w:rPr>
                <w:color w:val="FF0000"/>
                <w:highlight w:val="green"/>
                <w:lang w:eastAsia="sv-SE"/>
                <w:rPrChange w:id="386" w:author="Björn Genfors" w:date="2014-12-15T15:36:00Z">
                  <w:rPr>
                    <w:highlight w:val="green"/>
                    <w:lang w:eastAsia="sv-SE"/>
                  </w:rPr>
                </w:rPrChang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07C72CD2" w14:textId="205DE561" w:rsidR="0014034E" w:rsidRPr="00203C91" w:rsidRDefault="0014034E" w:rsidP="0014034E">
            <w:pPr>
              <w:rPr>
                <w:color w:val="FF0000"/>
                <w:rPrChange w:id="387" w:author="Björn Genfors" w:date="2014-12-15T15:36:00Z">
                  <w:rPr/>
                </w:rPrChange>
              </w:rPr>
            </w:pPr>
            <w:r w:rsidRPr="00203C91">
              <w:rPr>
                <w:color w:val="FF0000"/>
                <w:rPrChange w:id="388" w:author="Björn Genfors" w:date="2014-12-15T15:36: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7F0F37DF" w14:textId="691F27CB" w:rsidR="0014034E" w:rsidRPr="00203C91" w:rsidRDefault="00F46AE3" w:rsidP="0014034E">
            <w:pPr>
              <w:rPr>
                <w:color w:val="FF0000"/>
                <w:rPrChange w:id="389" w:author="Björn Genfors" w:date="2014-12-15T15:36:00Z">
                  <w:rPr/>
                </w:rPrChange>
              </w:rPr>
            </w:pPr>
            <w:r w:rsidRPr="00203C91">
              <w:rPr>
                <w:color w:val="FF0000"/>
                <w:rPrChange w:id="390" w:author="Björn Genfors" w:date="2014-12-15T15:36:00Z">
                  <w:rPr>
                    <w:b/>
                  </w:rPr>
                </w:rPrChange>
              </w:rPr>
              <w:t xml:space="preserve">Skall </w:t>
            </w:r>
            <w:proofErr w:type="gramStart"/>
            <w:r w:rsidRPr="00203C91">
              <w:rPr>
                <w:color w:val="FF0000"/>
                <w:rPrChange w:id="391" w:author="Björn Genfors" w:date="2014-12-15T15:36:00Z">
                  <w:rPr>
                    <w:b/>
                  </w:rPr>
                </w:rPrChange>
              </w:rPr>
              <w:t>ej</w:t>
            </w:r>
            <w:proofErr w:type="gramEnd"/>
            <w:r w:rsidRPr="00203C91">
              <w:rPr>
                <w:color w:val="FF0000"/>
                <w:rPrChange w:id="392" w:author="Björn Genfors" w:date="2014-12-15T15:36: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05DF6013" w14:textId="6A5EEC4B" w:rsidR="0014034E" w:rsidRPr="00203C91" w:rsidRDefault="0014034E" w:rsidP="0014034E">
            <w:pPr>
              <w:rPr>
                <w:color w:val="FF0000"/>
                <w:rPrChange w:id="393" w:author="Björn Genfors" w:date="2014-12-15T15:36:00Z">
                  <w:rPr/>
                </w:rPrChange>
              </w:rPr>
            </w:pPr>
            <w:r w:rsidRPr="00203C91">
              <w:rPr>
                <w:color w:val="FF0000"/>
                <w:rPrChange w:id="394" w:author="Björn Genfors" w:date="2014-12-15T15:36:00Z">
                  <w:rPr/>
                </w:rPrChange>
              </w:rPr>
              <w:t>0</w:t>
            </w:r>
            <w:proofErr w:type="gramStart"/>
            <w:r w:rsidRPr="00203C91">
              <w:rPr>
                <w:color w:val="FF0000"/>
                <w:rPrChange w:id="395" w:author="Björn Genfors" w:date="2014-12-15T15:36:00Z">
                  <w:rPr/>
                </w:rPrChange>
              </w:rPr>
              <w:t>..</w:t>
            </w:r>
            <w:proofErr w:type="gramEnd"/>
            <w:r w:rsidRPr="00203C91">
              <w:rPr>
                <w:color w:val="FF0000"/>
                <w:rPrChange w:id="396" w:author="Björn Genfors" w:date="2014-12-15T15:36:00Z">
                  <w:rPr/>
                </w:rPrChange>
              </w:rPr>
              <w:t>0</w:t>
            </w:r>
            <w:commentRangeEnd w:id="381"/>
            <w:r w:rsidR="00761957">
              <w:rPr>
                <w:rStyle w:val="Kommentarsreferens"/>
              </w:rPr>
              <w:commentReference w:id="381"/>
            </w:r>
          </w:p>
        </w:tc>
      </w:tr>
      <w:tr w:rsidR="00DD2A23" w:rsidRPr="00C93E52" w14:paraId="2273DE42" w14:textId="77777777" w:rsidTr="00DD2A23">
        <w:tc>
          <w:tcPr>
            <w:tcW w:w="2943" w:type="dxa"/>
            <w:tcBorders>
              <w:top w:val="single" w:sz="4" w:space="0" w:color="auto"/>
              <w:left w:val="single" w:sz="4" w:space="0" w:color="auto"/>
              <w:bottom w:val="single" w:sz="4" w:space="0" w:color="auto"/>
              <w:right w:val="single" w:sz="4" w:space="0" w:color="auto"/>
            </w:tcBorders>
          </w:tcPr>
          <w:p w14:paraId="0A5BD817" w14:textId="6F13F331" w:rsidR="00DD2A23" w:rsidRPr="00D0083C" w:rsidRDefault="0014034E" w:rsidP="00DD2A23">
            <w:pPr>
              <w:rPr>
                <w:highlight w:val="green"/>
                <w:lang w:val="en-US"/>
              </w:rPr>
            </w:pPr>
            <w:r w:rsidRPr="00D0083C">
              <w:rPr>
                <w:highlight w:val="green"/>
                <w:lang w:val="en-US"/>
              </w:rPr>
              <w:lastRenderedPageBreak/>
              <w:t>role</w:t>
            </w:r>
          </w:p>
        </w:tc>
        <w:tc>
          <w:tcPr>
            <w:tcW w:w="2037" w:type="dxa"/>
            <w:tcBorders>
              <w:top w:val="single" w:sz="4" w:space="0" w:color="auto"/>
              <w:left w:val="single" w:sz="4" w:space="0" w:color="auto"/>
              <w:bottom w:val="single" w:sz="4" w:space="0" w:color="auto"/>
              <w:right w:val="single" w:sz="4" w:space="0" w:color="auto"/>
            </w:tcBorders>
          </w:tcPr>
          <w:p w14:paraId="007D8FC0" w14:textId="079FFB26" w:rsidR="00DD2A23" w:rsidRPr="00C93E52" w:rsidRDefault="00DD2A23" w:rsidP="00DD2A23">
            <w:pPr>
              <w:rPr>
                <w:lang w:val="en-GB"/>
              </w:rPr>
            </w:pPr>
            <w:proofErr w:type="spellStart"/>
            <w:r w:rsidRPr="00DD2A23">
              <w:rPr>
                <w:lang w:val="en-GB"/>
              </w:rPr>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6C005E5D" w14:textId="6B4686C3" w:rsidR="00DD2A23" w:rsidRPr="00C93E52" w:rsidRDefault="00F46AE3" w:rsidP="00DD2A23">
            <w:pPr>
              <w:rPr>
                <w:rFonts w:eastAsia="Times New Roman" w:cs="Arial"/>
              </w:rPr>
            </w:pPr>
            <w:commentRangeStart w:id="397"/>
            <w:r>
              <w:rPr>
                <w:rFonts w:eastAsia="Times New Roman" w:cs="Arial"/>
              </w:rPr>
              <w:t>Roll för deltagare</w:t>
            </w:r>
            <w:commentRangeEnd w:id="397"/>
            <w:r w:rsidR="000C1523">
              <w:rPr>
                <w:rStyle w:val="Kommentarsreferens"/>
              </w:rPr>
              <w:commentReference w:id="397"/>
            </w:r>
          </w:p>
        </w:tc>
        <w:tc>
          <w:tcPr>
            <w:tcW w:w="1617" w:type="dxa"/>
            <w:tcBorders>
              <w:top w:val="single" w:sz="4" w:space="0" w:color="auto"/>
              <w:left w:val="single" w:sz="4" w:space="0" w:color="auto"/>
              <w:bottom w:val="single" w:sz="4" w:space="0" w:color="auto"/>
              <w:right w:val="single" w:sz="4" w:space="0" w:color="auto"/>
            </w:tcBorders>
          </w:tcPr>
          <w:p w14:paraId="6530F6AB" w14:textId="4BE2CB57" w:rsidR="00DD2A23" w:rsidRPr="00C93E52" w:rsidRDefault="00F46AE3" w:rsidP="00DD2A23">
            <w:r>
              <w:t>1</w:t>
            </w:r>
            <w:proofErr w:type="gramStart"/>
            <w:r>
              <w:t>..</w:t>
            </w:r>
            <w:proofErr w:type="gramEnd"/>
            <w:r>
              <w:t>1</w:t>
            </w:r>
          </w:p>
        </w:tc>
      </w:tr>
      <w:tr w:rsidR="0014034E" w:rsidRPr="00C93E52" w14:paraId="1319EFCE" w14:textId="77777777" w:rsidTr="00DD2A23">
        <w:tc>
          <w:tcPr>
            <w:tcW w:w="2943" w:type="dxa"/>
            <w:tcBorders>
              <w:top w:val="single" w:sz="4" w:space="0" w:color="auto"/>
              <w:left w:val="single" w:sz="4" w:space="0" w:color="auto"/>
              <w:bottom w:val="single" w:sz="4" w:space="0" w:color="auto"/>
              <w:right w:val="single" w:sz="4" w:space="0" w:color="auto"/>
            </w:tcBorders>
          </w:tcPr>
          <w:p w14:paraId="55F57FE3" w14:textId="5621CD12" w:rsidR="0014034E" w:rsidRPr="00D0083C" w:rsidRDefault="0014034E" w:rsidP="0014034E">
            <w:pPr>
              <w:rPr>
                <w:highlight w:val="green"/>
                <w:lang w:val="en-US"/>
              </w:rPr>
            </w:pPr>
            <w:r w:rsidRPr="00D0083C">
              <w:rPr>
                <w:highlight w:val="green"/>
                <w:lang w:val="en-US"/>
              </w:rPr>
              <w:t>role</w:t>
            </w:r>
            <w:r w:rsidRPr="00D0083C">
              <w:rPr>
                <w:highlight w:val="green"/>
                <w:lang w:eastAsia="sv-SE"/>
              </w:rPr>
              <w:t>.</w:t>
            </w:r>
            <w:proofErr w:type="spellStart"/>
            <w:r w:rsidRPr="00D0083C">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46380C3E" w14:textId="1EF00791"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F3A8C20" w14:textId="1D28E278" w:rsidR="0014034E" w:rsidRPr="00C93E52" w:rsidRDefault="0014034E" w:rsidP="0014034E">
            <w:pPr>
              <w:rPr>
                <w:rFonts w:eastAsia="Times New Roman" w:cs="Arial"/>
              </w:rPr>
            </w:pPr>
            <w:r w:rsidRPr="00C93E52">
              <w:t xml:space="preserve">Kod för </w:t>
            </w:r>
            <w:r>
              <w:t>deltagares roll</w:t>
            </w:r>
          </w:p>
        </w:tc>
        <w:tc>
          <w:tcPr>
            <w:tcW w:w="1617" w:type="dxa"/>
            <w:tcBorders>
              <w:top w:val="single" w:sz="4" w:space="0" w:color="auto"/>
              <w:left w:val="single" w:sz="4" w:space="0" w:color="auto"/>
              <w:bottom w:val="single" w:sz="4" w:space="0" w:color="auto"/>
              <w:right w:val="single" w:sz="4" w:space="0" w:color="auto"/>
            </w:tcBorders>
          </w:tcPr>
          <w:p w14:paraId="341E8D27" w14:textId="4ECA4C87" w:rsidR="0014034E" w:rsidRPr="00C93E52" w:rsidRDefault="0014034E" w:rsidP="0014034E">
            <w:r w:rsidRPr="00C93E52">
              <w:t>1</w:t>
            </w:r>
            <w:proofErr w:type="gramStart"/>
            <w:r w:rsidR="00F46AE3">
              <w:t>..</w:t>
            </w:r>
            <w:proofErr w:type="gramEnd"/>
            <w:r w:rsidR="00F46AE3">
              <w:t>1</w:t>
            </w:r>
          </w:p>
        </w:tc>
      </w:tr>
      <w:tr w:rsidR="0014034E" w:rsidRPr="00C93E52" w14:paraId="44C1F050" w14:textId="77777777" w:rsidTr="00DD2A23">
        <w:tc>
          <w:tcPr>
            <w:tcW w:w="2943" w:type="dxa"/>
            <w:tcBorders>
              <w:top w:val="single" w:sz="4" w:space="0" w:color="auto"/>
              <w:left w:val="single" w:sz="4" w:space="0" w:color="auto"/>
              <w:bottom w:val="single" w:sz="4" w:space="0" w:color="auto"/>
              <w:right w:val="single" w:sz="4" w:space="0" w:color="auto"/>
            </w:tcBorders>
          </w:tcPr>
          <w:p w14:paraId="379687DC" w14:textId="69D00FEE" w:rsidR="0014034E" w:rsidRPr="00D0083C" w:rsidRDefault="0014034E" w:rsidP="0014034E">
            <w:pPr>
              <w:rPr>
                <w:highlight w:val="green"/>
                <w:lang w:val="en-US"/>
              </w:rPr>
            </w:pPr>
            <w:r w:rsidRPr="00D0083C">
              <w:rPr>
                <w:highlight w:val="green"/>
                <w:lang w:val="en-US"/>
              </w:rPr>
              <w:t>role</w:t>
            </w:r>
            <w:r w:rsidRPr="00D0083C">
              <w:rPr>
                <w:highlight w:val="green"/>
                <w:lang w:eastAsia="sv-SE"/>
              </w:rPr>
              <w:t>.</w:t>
            </w:r>
            <w:proofErr w:type="spellStart"/>
            <w:r w:rsidRPr="00D0083C">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24E6C9E2" w14:textId="233C4179" w:rsidR="0014034E" w:rsidRPr="00C93E52" w:rsidRDefault="0014034E" w:rsidP="0014034E">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4DB971A" w14:textId="52F17277" w:rsidR="0014034E" w:rsidRPr="00C93E52" w:rsidRDefault="0014034E" w:rsidP="0014034E">
            <w:pPr>
              <w:rPr>
                <w:rFonts w:eastAsia="Times New Roman" w:cs="Arial"/>
              </w:rPr>
            </w:pPr>
            <w:r w:rsidRPr="00C93E52">
              <w:t xml:space="preserve">Kodsystem för </w:t>
            </w:r>
            <w:r>
              <w:t>deltagares roll</w:t>
            </w:r>
          </w:p>
        </w:tc>
        <w:tc>
          <w:tcPr>
            <w:tcW w:w="1617" w:type="dxa"/>
            <w:tcBorders>
              <w:top w:val="single" w:sz="4" w:space="0" w:color="auto"/>
              <w:left w:val="single" w:sz="4" w:space="0" w:color="auto"/>
              <w:bottom w:val="single" w:sz="4" w:space="0" w:color="auto"/>
              <w:right w:val="single" w:sz="4" w:space="0" w:color="auto"/>
            </w:tcBorders>
          </w:tcPr>
          <w:p w14:paraId="37409C88" w14:textId="41E6BCB9" w:rsidR="0014034E" w:rsidRPr="00C93E52" w:rsidRDefault="0014034E" w:rsidP="0014034E">
            <w:r w:rsidRPr="00C93E52">
              <w:t>1</w:t>
            </w:r>
            <w:proofErr w:type="gramStart"/>
            <w:r w:rsidR="00F46AE3">
              <w:t>..</w:t>
            </w:r>
            <w:proofErr w:type="gramEnd"/>
            <w:r w:rsidR="00F46AE3">
              <w:t>1</w:t>
            </w:r>
          </w:p>
        </w:tc>
      </w:tr>
      <w:tr w:rsidR="0014034E" w:rsidRPr="00C93E52" w14:paraId="3AF52BD5" w14:textId="77777777" w:rsidTr="00DD2A23">
        <w:tc>
          <w:tcPr>
            <w:tcW w:w="2943" w:type="dxa"/>
            <w:tcBorders>
              <w:top w:val="single" w:sz="4" w:space="0" w:color="auto"/>
              <w:left w:val="single" w:sz="4" w:space="0" w:color="auto"/>
              <w:bottom w:val="single" w:sz="4" w:space="0" w:color="auto"/>
              <w:right w:val="single" w:sz="4" w:space="0" w:color="auto"/>
            </w:tcBorders>
          </w:tcPr>
          <w:p w14:paraId="4ED8EE02" w14:textId="4486A4C0" w:rsidR="0014034E" w:rsidRPr="00203C91" w:rsidRDefault="0014034E" w:rsidP="0014034E">
            <w:pPr>
              <w:rPr>
                <w:color w:val="FF0000"/>
                <w:highlight w:val="green"/>
                <w:lang w:val="en-US"/>
                <w:rPrChange w:id="398" w:author="Björn Genfors" w:date="2014-12-15T15:36:00Z">
                  <w:rPr>
                    <w:highlight w:val="green"/>
                    <w:lang w:val="en-US"/>
                  </w:rPr>
                </w:rPrChange>
              </w:rPr>
            </w:pPr>
            <w:r w:rsidRPr="00203C91">
              <w:rPr>
                <w:color w:val="FF0000"/>
                <w:highlight w:val="green"/>
                <w:lang w:val="en-US"/>
                <w:rPrChange w:id="399" w:author="Björn Genfors" w:date="2014-12-15T15:36:00Z">
                  <w:rPr>
                    <w:highlight w:val="green"/>
                    <w:lang w:val="en-US"/>
                  </w:rPr>
                </w:rPrChange>
              </w:rPr>
              <w:t>role</w:t>
            </w:r>
            <w:r w:rsidRPr="00203C91">
              <w:rPr>
                <w:color w:val="FF0000"/>
                <w:highlight w:val="green"/>
                <w:lang w:eastAsia="sv-SE"/>
                <w:rPrChange w:id="400" w:author="Björn Genfors" w:date="2014-12-15T15:36:00Z">
                  <w:rPr>
                    <w:highlight w:val="green"/>
                    <w:lang w:eastAsia="sv-SE"/>
                  </w:rPr>
                </w:rPrChange>
              </w:rPr>
              <w:t>.</w:t>
            </w:r>
            <w:proofErr w:type="spellStart"/>
            <w:r w:rsidRPr="00203C91">
              <w:rPr>
                <w:color w:val="FF0000"/>
                <w:highlight w:val="green"/>
                <w:lang w:eastAsia="sv-SE"/>
                <w:rPrChange w:id="401" w:author="Björn Genfors" w:date="2014-12-15T15:36:00Z">
                  <w:rPr>
                    <w:highlight w:val="green"/>
                    <w:lang w:eastAsia="sv-SE"/>
                  </w:rPr>
                </w:rPrChang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732FA016" w14:textId="57405049" w:rsidR="0014034E" w:rsidRPr="00203C91" w:rsidRDefault="0014034E" w:rsidP="0014034E">
            <w:pPr>
              <w:rPr>
                <w:color w:val="FF0000"/>
                <w:lang w:val="en-GB"/>
                <w:rPrChange w:id="402" w:author="Björn Genfors" w:date="2014-12-15T15:36:00Z">
                  <w:rPr>
                    <w:lang w:val="en-GB"/>
                  </w:rPr>
                </w:rPrChange>
              </w:rPr>
            </w:pPr>
            <w:r w:rsidRPr="00203C91">
              <w:rPr>
                <w:color w:val="FF0000"/>
                <w:rPrChange w:id="403" w:author="Björn Genfors" w:date="2014-12-15T15:36: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051D5246" w14:textId="7867872D" w:rsidR="0014034E" w:rsidRPr="00203C91" w:rsidRDefault="0014034E" w:rsidP="0014034E">
            <w:pPr>
              <w:rPr>
                <w:rFonts w:eastAsia="Times New Roman" w:cs="Arial"/>
                <w:color w:val="FF0000"/>
                <w:rPrChange w:id="404" w:author="Björn Genfors" w:date="2014-12-15T15:36:00Z">
                  <w:rPr>
                    <w:rFonts w:eastAsia="Times New Roman" w:cs="Arial"/>
                    <w:b/>
                  </w:rPr>
                </w:rPrChange>
              </w:rPr>
            </w:pPr>
            <w:r w:rsidRPr="00203C91">
              <w:rPr>
                <w:color w:val="FF0000"/>
                <w:rPrChange w:id="405" w:author="Björn Genfors" w:date="2014-12-15T15:36:00Z">
                  <w:rPr>
                    <w:b/>
                  </w:rPr>
                </w:rPrChange>
              </w:rPr>
              <w:t xml:space="preserve">Skall </w:t>
            </w:r>
            <w:proofErr w:type="gramStart"/>
            <w:r w:rsidRPr="00203C91">
              <w:rPr>
                <w:color w:val="FF0000"/>
                <w:rPrChange w:id="406" w:author="Björn Genfors" w:date="2014-12-15T15:36:00Z">
                  <w:rPr>
                    <w:b/>
                  </w:rPr>
                </w:rPrChange>
              </w:rPr>
              <w:t>ej</w:t>
            </w:r>
            <w:proofErr w:type="gramEnd"/>
            <w:r w:rsidRPr="00203C91">
              <w:rPr>
                <w:color w:val="FF0000"/>
                <w:rPrChange w:id="407" w:author="Björn Genfors" w:date="2014-12-15T15:36: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50E9F8A8" w14:textId="26EDD13C" w:rsidR="0014034E" w:rsidRPr="00203C91" w:rsidRDefault="0014034E" w:rsidP="0014034E">
            <w:pPr>
              <w:rPr>
                <w:color w:val="FF0000"/>
                <w:rPrChange w:id="408" w:author="Björn Genfors" w:date="2014-12-15T15:36:00Z">
                  <w:rPr/>
                </w:rPrChange>
              </w:rPr>
            </w:pPr>
            <w:r w:rsidRPr="00203C91">
              <w:rPr>
                <w:color w:val="FF0000"/>
                <w:rPrChange w:id="409" w:author="Björn Genfors" w:date="2014-12-15T15:36:00Z">
                  <w:rPr/>
                </w:rPrChange>
              </w:rPr>
              <w:t>0</w:t>
            </w:r>
            <w:proofErr w:type="gramStart"/>
            <w:r w:rsidRPr="00203C91">
              <w:rPr>
                <w:color w:val="FF0000"/>
                <w:rPrChange w:id="410" w:author="Björn Genfors" w:date="2014-12-15T15:36:00Z">
                  <w:rPr/>
                </w:rPrChange>
              </w:rPr>
              <w:t>..</w:t>
            </w:r>
            <w:proofErr w:type="gramEnd"/>
            <w:r w:rsidRPr="00203C91">
              <w:rPr>
                <w:color w:val="FF0000"/>
                <w:rPrChange w:id="411" w:author="Björn Genfors" w:date="2014-12-15T15:36:00Z">
                  <w:rPr/>
                </w:rPrChange>
              </w:rPr>
              <w:t>0</w:t>
            </w:r>
          </w:p>
        </w:tc>
      </w:tr>
      <w:tr w:rsidR="0014034E" w:rsidRPr="00C93E52" w14:paraId="101555E6" w14:textId="77777777" w:rsidTr="00DD2A23">
        <w:tc>
          <w:tcPr>
            <w:tcW w:w="2943" w:type="dxa"/>
            <w:tcBorders>
              <w:top w:val="single" w:sz="4" w:space="0" w:color="auto"/>
              <w:left w:val="single" w:sz="4" w:space="0" w:color="auto"/>
              <w:bottom w:val="single" w:sz="4" w:space="0" w:color="auto"/>
              <w:right w:val="single" w:sz="4" w:space="0" w:color="auto"/>
            </w:tcBorders>
          </w:tcPr>
          <w:p w14:paraId="7CA28FC4" w14:textId="2DE58EA8" w:rsidR="0014034E" w:rsidRPr="00203C91" w:rsidRDefault="0014034E" w:rsidP="0014034E">
            <w:pPr>
              <w:rPr>
                <w:color w:val="FF0000"/>
                <w:highlight w:val="green"/>
                <w:lang w:val="en-US"/>
                <w:rPrChange w:id="412" w:author="Björn Genfors" w:date="2014-12-15T15:36:00Z">
                  <w:rPr>
                    <w:highlight w:val="green"/>
                    <w:lang w:val="en-US"/>
                  </w:rPr>
                </w:rPrChange>
              </w:rPr>
            </w:pPr>
            <w:commentRangeStart w:id="413"/>
            <w:r w:rsidRPr="00203C91">
              <w:rPr>
                <w:color w:val="FF0000"/>
                <w:highlight w:val="green"/>
                <w:lang w:val="en-US"/>
                <w:rPrChange w:id="414" w:author="Björn Genfors" w:date="2014-12-15T15:36:00Z">
                  <w:rPr>
                    <w:highlight w:val="green"/>
                    <w:lang w:val="en-US"/>
                  </w:rPr>
                </w:rPrChange>
              </w:rPr>
              <w:t>role</w:t>
            </w:r>
            <w:r w:rsidRPr="00203C91">
              <w:rPr>
                <w:color w:val="FF0000"/>
                <w:highlight w:val="green"/>
                <w:lang w:eastAsia="sv-SE"/>
                <w:rPrChange w:id="415" w:author="Björn Genfors" w:date="2014-12-15T15:36:00Z">
                  <w:rPr>
                    <w:highlight w:val="green"/>
                    <w:lang w:eastAsia="sv-SE"/>
                  </w:rPr>
                </w:rPrChange>
              </w:rPr>
              <w:t>.</w:t>
            </w:r>
            <w:proofErr w:type="spellStart"/>
            <w:r w:rsidRPr="00203C91">
              <w:rPr>
                <w:color w:val="FF0000"/>
                <w:highlight w:val="green"/>
                <w:lang w:eastAsia="sv-SE"/>
                <w:rPrChange w:id="416" w:author="Björn Genfors" w:date="2014-12-15T15:36:00Z">
                  <w:rPr>
                    <w:highlight w:val="green"/>
                    <w:lang w:eastAsia="sv-SE"/>
                  </w:rPr>
                </w:rPrChang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037252E6" w14:textId="3FB758E9" w:rsidR="0014034E" w:rsidRPr="00203C91" w:rsidRDefault="0014034E" w:rsidP="0014034E">
            <w:pPr>
              <w:rPr>
                <w:color w:val="FF0000"/>
                <w:lang w:val="en-GB"/>
                <w:rPrChange w:id="417" w:author="Björn Genfors" w:date="2014-12-15T15:36:00Z">
                  <w:rPr>
                    <w:lang w:val="en-GB"/>
                  </w:rPr>
                </w:rPrChange>
              </w:rPr>
            </w:pPr>
            <w:r w:rsidRPr="00203C91">
              <w:rPr>
                <w:color w:val="FF0000"/>
                <w:rPrChange w:id="418" w:author="Björn Genfors" w:date="2014-12-15T15:36: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53E2E0A6" w14:textId="5953C06A" w:rsidR="0014034E" w:rsidRPr="00203C91" w:rsidRDefault="0014034E" w:rsidP="0014034E">
            <w:pPr>
              <w:rPr>
                <w:rFonts w:eastAsia="Times New Roman" w:cs="Arial"/>
                <w:color w:val="FF0000"/>
                <w:rPrChange w:id="419" w:author="Björn Genfors" w:date="2014-12-15T15:36:00Z">
                  <w:rPr>
                    <w:rFonts w:eastAsia="Times New Roman" w:cs="Arial"/>
                    <w:b/>
                  </w:rPr>
                </w:rPrChange>
              </w:rPr>
            </w:pPr>
            <w:r w:rsidRPr="00203C91">
              <w:rPr>
                <w:color w:val="FF0000"/>
                <w:rPrChange w:id="420" w:author="Björn Genfors" w:date="2014-12-15T15:36:00Z">
                  <w:rPr>
                    <w:b/>
                  </w:rPr>
                </w:rPrChange>
              </w:rPr>
              <w:t xml:space="preserve">Skall </w:t>
            </w:r>
            <w:proofErr w:type="gramStart"/>
            <w:r w:rsidRPr="00203C91">
              <w:rPr>
                <w:color w:val="FF0000"/>
                <w:rPrChange w:id="421" w:author="Björn Genfors" w:date="2014-12-15T15:36:00Z">
                  <w:rPr>
                    <w:b/>
                  </w:rPr>
                </w:rPrChange>
              </w:rPr>
              <w:t>ej</w:t>
            </w:r>
            <w:proofErr w:type="gramEnd"/>
            <w:r w:rsidRPr="00203C91">
              <w:rPr>
                <w:color w:val="FF0000"/>
                <w:rPrChange w:id="422" w:author="Björn Genfors" w:date="2014-12-15T15:36: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41D128C1" w14:textId="1B054F2C" w:rsidR="0014034E" w:rsidRPr="00203C91" w:rsidRDefault="0014034E" w:rsidP="0014034E">
            <w:pPr>
              <w:rPr>
                <w:color w:val="FF0000"/>
                <w:rPrChange w:id="423" w:author="Björn Genfors" w:date="2014-12-15T15:36:00Z">
                  <w:rPr/>
                </w:rPrChange>
              </w:rPr>
            </w:pPr>
            <w:r w:rsidRPr="00203C91">
              <w:rPr>
                <w:color w:val="FF0000"/>
                <w:rPrChange w:id="424" w:author="Björn Genfors" w:date="2014-12-15T15:36:00Z">
                  <w:rPr/>
                </w:rPrChange>
              </w:rPr>
              <w:t>0</w:t>
            </w:r>
            <w:proofErr w:type="gramStart"/>
            <w:r w:rsidRPr="00203C91">
              <w:rPr>
                <w:color w:val="FF0000"/>
                <w:rPrChange w:id="425" w:author="Björn Genfors" w:date="2014-12-15T15:36:00Z">
                  <w:rPr/>
                </w:rPrChange>
              </w:rPr>
              <w:t>..</w:t>
            </w:r>
            <w:proofErr w:type="gramEnd"/>
            <w:r w:rsidRPr="00203C91">
              <w:rPr>
                <w:color w:val="FF0000"/>
                <w:rPrChange w:id="426" w:author="Björn Genfors" w:date="2014-12-15T15:36:00Z">
                  <w:rPr/>
                </w:rPrChange>
              </w:rPr>
              <w:t>0</w:t>
            </w:r>
            <w:commentRangeEnd w:id="413"/>
            <w:r w:rsidR="000C1523">
              <w:rPr>
                <w:rStyle w:val="Kommentarsreferens"/>
              </w:rPr>
              <w:commentReference w:id="413"/>
            </w:r>
          </w:p>
        </w:tc>
      </w:tr>
      <w:tr w:rsidR="00BF2F60" w:rsidRPr="00C93E52" w14:paraId="313A4DC1" w14:textId="77777777" w:rsidTr="00F6122B">
        <w:tc>
          <w:tcPr>
            <w:tcW w:w="952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CE1CF9" w14:textId="6F0755C4" w:rsidR="00BF2F60" w:rsidRDefault="00BF2F60" w:rsidP="0014034E">
            <w:proofErr w:type="spellStart"/>
            <w:r>
              <w:rPr>
                <w:lang w:val="en-US"/>
              </w:rPr>
              <w:t>Endast</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av</w:t>
            </w:r>
            <w:proofErr w:type="spellEnd"/>
            <w:r>
              <w:rPr>
                <w:lang w:val="en-US"/>
              </w:rPr>
              <w:t xml:space="preserve"> </w:t>
            </w:r>
            <w:proofErr w:type="spellStart"/>
            <w:r>
              <w:rPr>
                <w:lang w:val="en-US"/>
              </w:rPr>
              <w:t>nedanstående</w:t>
            </w:r>
            <w:proofErr w:type="spellEnd"/>
          </w:p>
        </w:tc>
      </w:tr>
      <w:tr w:rsidR="00DD2A23" w:rsidRPr="00C93E52" w14:paraId="5BE8BA09" w14:textId="77777777" w:rsidTr="00F46AE3">
        <w:tc>
          <w:tcPr>
            <w:tcW w:w="2943" w:type="dxa"/>
            <w:tcBorders>
              <w:top w:val="single" w:sz="4" w:space="0" w:color="auto"/>
              <w:left w:val="single" w:sz="4" w:space="0" w:color="auto"/>
              <w:bottom w:val="single" w:sz="4" w:space="0" w:color="auto"/>
              <w:right w:val="single" w:sz="4" w:space="0" w:color="auto"/>
            </w:tcBorders>
          </w:tcPr>
          <w:p w14:paraId="588F939D" w14:textId="41AE0C9B" w:rsidR="00DD2A23" w:rsidRPr="00C93E52" w:rsidRDefault="00DD2A23" w:rsidP="00DD2A23">
            <w:pPr>
              <w:rPr>
                <w:lang w:val="en-US"/>
              </w:rPr>
            </w:pPr>
            <w:r w:rsidRPr="001964EC">
              <w:rPr>
                <w:highlight w:val="green"/>
                <w:lang w:val="en-US"/>
              </w:rPr>
              <w:t>person</w:t>
            </w:r>
          </w:p>
        </w:tc>
        <w:tc>
          <w:tcPr>
            <w:tcW w:w="2037" w:type="dxa"/>
            <w:tcBorders>
              <w:top w:val="single" w:sz="4" w:space="0" w:color="auto"/>
              <w:left w:val="single" w:sz="4" w:space="0" w:color="auto"/>
              <w:bottom w:val="single" w:sz="4" w:space="0" w:color="auto"/>
              <w:right w:val="single" w:sz="4" w:space="0" w:color="auto"/>
            </w:tcBorders>
          </w:tcPr>
          <w:p w14:paraId="171ECCF9" w14:textId="4D26759E" w:rsidR="00DD2A23" w:rsidRPr="00C93E52" w:rsidRDefault="00DD2A23" w:rsidP="00DD2A23">
            <w:pPr>
              <w:rPr>
                <w:lang w:val="en-GB"/>
              </w:rPr>
            </w:pPr>
            <w:proofErr w:type="spellStart"/>
            <w:r>
              <w:rPr>
                <w:lang w:val="en-GB"/>
              </w:rPr>
              <w:t>PersonType</w:t>
            </w:r>
            <w:proofErr w:type="spellEnd"/>
          </w:p>
        </w:tc>
        <w:tc>
          <w:tcPr>
            <w:tcW w:w="2925" w:type="dxa"/>
            <w:tcBorders>
              <w:top w:val="single" w:sz="4" w:space="0" w:color="auto"/>
              <w:left w:val="single" w:sz="4" w:space="0" w:color="auto"/>
              <w:bottom w:val="single" w:sz="4" w:space="0" w:color="auto"/>
              <w:right w:val="single" w:sz="4" w:space="0" w:color="auto"/>
            </w:tcBorders>
          </w:tcPr>
          <w:p w14:paraId="13AA30B8" w14:textId="7419DEE9" w:rsidR="00DD2A23" w:rsidRPr="00C93E52" w:rsidRDefault="0014034E" w:rsidP="00DD2A23">
            <w:pPr>
              <w:rPr>
                <w:rFonts w:eastAsia="Times New Roman" w:cs="Arial"/>
              </w:rPr>
            </w:pPr>
            <w:r>
              <w:rPr>
                <w:rFonts w:eastAsia="Times New Roman" w:cs="Arial"/>
              </w:rPr>
              <w:t>Den person som är deltagare</w:t>
            </w:r>
            <w:ins w:id="427" w:author="Björn Genfors" w:date="2014-12-15T16:59: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031BC888" w14:textId="6CA87C92" w:rsidR="00DD2A23" w:rsidRPr="00C93E52" w:rsidRDefault="00BF2F60" w:rsidP="00DD2A23">
            <w:r>
              <w:t>0</w:t>
            </w:r>
            <w:proofErr w:type="gramStart"/>
            <w:r w:rsidR="0014034E">
              <w:t>..</w:t>
            </w:r>
            <w:proofErr w:type="gramEnd"/>
            <w:r w:rsidR="0014034E">
              <w:t>1</w:t>
            </w:r>
          </w:p>
        </w:tc>
      </w:tr>
      <w:tr w:rsidR="00BF2F60" w:rsidRPr="00C93E52" w14:paraId="3ED34795" w14:textId="77777777" w:rsidTr="00F46AE3">
        <w:tc>
          <w:tcPr>
            <w:tcW w:w="2943" w:type="dxa"/>
            <w:tcBorders>
              <w:top w:val="single" w:sz="4" w:space="0" w:color="auto"/>
              <w:left w:val="single" w:sz="4" w:space="0" w:color="auto"/>
              <w:bottom w:val="single" w:sz="4" w:space="0" w:color="auto"/>
              <w:right w:val="single" w:sz="4" w:space="0" w:color="auto"/>
            </w:tcBorders>
          </w:tcPr>
          <w:p w14:paraId="2428A60D" w14:textId="0624DB1A" w:rsidR="00BF2F60" w:rsidRPr="00DD2A23" w:rsidRDefault="00BF2F60" w:rsidP="00BF2F60">
            <w:pPr>
              <w:rPr>
                <w:lang w:val="en-US"/>
              </w:rPr>
            </w:pPr>
            <w:proofErr w:type="spellStart"/>
            <w:r w:rsidRPr="0022060E">
              <w:rPr>
                <w:highlight w:val="green"/>
                <w:lang w:val="en-US"/>
              </w:rPr>
              <w:t>organisation</w:t>
            </w:r>
            <w:proofErr w:type="spellEnd"/>
          </w:p>
        </w:tc>
        <w:tc>
          <w:tcPr>
            <w:tcW w:w="2037" w:type="dxa"/>
            <w:tcBorders>
              <w:top w:val="single" w:sz="4" w:space="0" w:color="auto"/>
              <w:left w:val="single" w:sz="4" w:space="0" w:color="auto"/>
              <w:bottom w:val="single" w:sz="4" w:space="0" w:color="auto"/>
              <w:right w:val="single" w:sz="4" w:space="0" w:color="auto"/>
            </w:tcBorders>
          </w:tcPr>
          <w:p w14:paraId="4676F3D3" w14:textId="4EF62FF0" w:rsidR="00BF2F60" w:rsidRDefault="00BF2F60" w:rsidP="00DD2A23">
            <w:pPr>
              <w:rPr>
                <w:lang w:val="en-GB"/>
              </w:rPr>
            </w:pPr>
            <w:proofErr w:type="spellStart"/>
            <w:r>
              <w:rPr>
                <w:lang w:val="en-GB"/>
              </w:rPr>
              <w:t>OrganisationType</w:t>
            </w:r>
            <w:proofErr w:type="spellEnd"/>
          </w:p>
        </w:tc>
        <w:tc>
          <w:tcPr>
            <w:tcW w:w="2925" w:type="dxa"/>
            <w:tcBorders>
              <w:top w:val="single" w:sz="4" w:space="0" w:color="auto"/>
              <w:left w:val="single" w:sz="4" w:space="0" w:color="auto"/>
              <w:bottom w:val="single" w:sz="4" w:space="0" w:color="auto"/>
              <w:right w:val="single" w:sz="4" w:space="0" w:color="auto"/>
            </w:tcBorders>
          </w:tcPr>
          <w:p w14:paraId="5C74BAD8" w14:textId="3E20318E" w:rsidR="00BF2F60" w:rsidRDefault="00BF2F60" w:rsidP="00DD2A23">
            <w:pPr>
              <w:rPr>
                <w:rFonts w:eastAsia="Times New Roman" w:cs="Arial"/>
              </w:rPr>
            </w:pPr>
            <w:r>
              <w:rPr>
                <w:rFonts w:eastAsia="Times New Roman" w:cs="Arial"/>
              </w:rPr>
              <w:t>Den organisation som är deltagare</w:t>
            </w:r>
            <w:ins w:id="428" w:author="Björn Genfors" w:date="2014-12-15T16:59: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0530DE78" w14:textId="0D15637A" w:rsidR="00BF2F60" w:rsidRDefault="00BF2F60" w:rsidP="00DD2A23">
            <w:r>
              <w:t>0</w:t>
            </w:r>
            <w:proofErr w:type="gramStart"/>
            <w:r>
              <w:t>..</w:t>
            </w:r>
            <w:proofErr w:type="gramEnd"/>
            <w:r>
              <w:t>1</w:t>
            </w:r>
          </w:p>
        </w:tc>
      </w:tr>
      <w:tr w:rsidR="00BF2F60" w:rsidRPr="00C93E52" w14:paraId="1CE6C635" w14:textId="77777777" w:rsidTr="00F46AE3">
        <w:tc>
          <w:tcPr>
            <w:tcW w:w="2943" w:type="dxa"/>
            <w:tcBorders>
              <w:top w:val="single" w:sz="4" w:space="0" w:color="auto"/>
              <w:left w:val="single" w:sz="4" w:space="0" w:color="auto"/>
              <w:bottom w:val="single" w:sz="4" w:space="0" w:color="auto"/>
              <w:right w:val="single" w:sz="4" w:space="0" w:color="auto"/>
            </w:tcBorders>
          </w:tcPr>
          <w:p w14:paraId="6C036E68" w14:textId="5C4EA3E3" w:rsidR="00BF2F60" w:rsidRDefault="00BF2F60" w:rsidP="00BF2F60">
            <w:pPr>
              <w:rPr>
                <w:lang w:val="en-US"/>
              </w:rPr>
            </w:pPr>
            <w:r w:rsidRPr="001964EC">
              <w:rPr>
                <w:highlight w:val="green"/>
                <w:lang w:val="en-US"/>
              </w:rPr>
              <w:t>device</w:t>
            </w:r>
          </w:p>
        </w:tc>
        <w:tc>
          <w:tcPr>
            <w:tcW w:w="2037" w:type="dxa"/>
            <w:tcBorders>
              <w:top w:val="single" w:sz="4" w:space="0" w:color="auto"/>
              <w:left w:val="single" w:sz="4" w:space="0" w:color="auto"/>
              <w:bottom w:val="single" w:sz="4" w:space="0" w:color="auto"/>
              <w:right w:val="single" w:sz="4" w:space="0" w:color="auto"/>
            </w:tcBorders>
          </w:tcPr>
          <w:p w14:paraId="5AAF761A" w14:textId="3A652379" w:rsidR="00BF2F60" w:rsidRDefault="00BF2F60" w:rsidP="00DD2A23">
            <w:pPr>
              <w:rPr>
                <w:lang w:val="en-GB"/>
              </w:rPr>
            </w:pPr>
            <w:proofErr w:type="spellStart"/>
            <w:r>
              <w:rPr>
                <w:lang w:val="en-GB"/>
              </w:rPr>
              <w:t>DeviceType</w:t>
            </w:r>
            <w:proofErr w:type="spellEnd"/>
          </w:p>
        </w:tc>
        <w:tc>
          <w:tcPr>
            <w:tcW w:w="2925" w:type="dxa"/>
            <w:tcBorders>
              <w:top w:val="single" w:sz="4" w:space="0" w:color="auto"/>
              <w:left w:val="single" w:sz="4" w:space="0" w:color="auto"/>
              <w:bottom w:val="single" w:sz="4" w:space="0" w:color="auto"/>
              <w:right w:val="single" w:sz="4" w:space="0" w:color="auto"/>
            </w:tcBorders>
          </w:tcPr>
          <w:p w14:paraId="1852BA0F" w14:textId="2577EAE4" w:rsidR="00BF2F60" w:rsidRDefault="00BF2F60" w:rsidP="00DD2A23">
            <w:pPr>
              <w:rPr>
                <w:rFonts w:eastAsia="Times New Roman" w:cs="Arial"/>
              </w:rPr>
            </w:pPr>
            <w:r>
              <w:rPr>
                <w:rFonts w:eastAsia="Times New Roman" w:cs="Arial"/>
              </w:rPr>
              <w:t xml:space="preserve">Den </w:t>
            </w:r>
            <w:commentRangeStart w:id="429"/>
            <w:r>
              <w:rPr>
                <w:rFonts w:eastAsia="Times New Roman" w:cs="Arial"/>
              </w:rPr>
              <w:t>medicin</w:t>
            </w:r>
            <w:r w:rsidR="000C1523">
              <w:rPr>
                <w:rFonts w:eastAsia="Times New Roman" w:cs="Arial"/>
              </w:rPr>
              <w:t xml:space="preserve">sk </w:t>
            </w:r>
            <w:proofErr w:type="gramStart"/>
            <w:r>
              <w:rPr>
                <w:rFonts w:eastAsia="Times New Roman" w:cs="Arial"/>
              </w:rPr>
              <w:t>teknisk</w:t>
            </w:r>
            <w:r w:rsidR="000C1523">
              <w:rPr>
                <w:rFonts w:eastAsia="Times New Roman" w:cs="Arial"/>
              </w:rPr>
              <w:t>a</w:t>
            </w:r>
            <w:proofErr w:type="gramEnd"/>
            <w:r>
              <w:rPr>
                <w:rFonts w:eastAsia="Times New Roman" w:cs="Arial"/>
              </w:rPr>
              <w:t xml:space="preserve"> </w:t>
            </w:r>
            <w:commentRangeEnd w:id="429"/>
            <w:proofErr w:type="gramStart"/>
            <w:r w:rsidR="000C1523">
              <w:rPr>
                <w:rStyle w:val="Kommentarsreferens"/>
              </w:rPr>
              <w:commentReference w:id="429"/>
            </w:r>
            <w:r>
              <w:rPr>
                <w:rFonts w:eastAsia="Times New Roman" w:cs="Arial"/>
              </w:rPr>
              <w:t>utrustning</w:t>
            </w:r>
            <w:proofErr w:type="gramEnd"/>
            <w:r>
              <w:rPr>
                <w:rFonts w:eastAsia="Times New Roman" w:cs="Arial"/>
              </w:rPr>
              <w:t xml:space="preserve"> som är deltagare</w:t>
            </w:r>
            <w:ins w:id="430" w:author="Björn Genfors" w:date="2014-12-15T16:59: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38B89988" w14:textId="31B43959" w:rsidR="00BF2F60" w:rsidRDefault="00BF2F60" w:rsidP="00DD2A23">
            <w:r>
              <w:t>0</w:t>
            </w:r>
            <w:proofErr w:type="gramStart"/>
            <w:r>
              <w:t>..</w:t>
            </w:r>
            <w:proofErr w:type="gramEnd"/>
            <w:r>
              <w:t>1</w:t>
            </w:r>
          </w:p>
        </w:tc>
      </w:tr>
      <w:tr w:rsidR="00F46AE3" w:rsidRPr="00C93E52" w14:paraId="3543C49B" w14:textId="77777777" w:rsidTr="00F46AE3">
        <w:tc>
          <w:tcPr>
            <w:tcW w:w="2943" w:type="dxa"/>
            <w:tcBorders>
              <w:top w:val="single" w:sz="4" w:space="0" w:color="auto"/>
              <w:left w:val="nil"/>
              <w:bottom w:val="single" w:sz="4" w:space="0" w:color="auto"/>
              <w:right w:val="nil"/>
            </w:tcBorders>
          </w:tcPr>
          <w:p w14:paraId="39618BA7" w14:textId="77777777" w:rsidR="00F46AE3" w:rsidRPr="00BF2F60" w:rsidRDefault="00F46AE3" w:rsidP="00DD2A23"/>
        </w:tc>
        <w:tc>
          <w:tcPr>
            <w:tcW w:w="2037" w:type="dxa"/>
            <w:tcBorders>
              <w:top w:val="single" w:sz="4" w:space="0" w:color="auto"/>
              <w:left w:val="nil"/>
              <w:bottom w:val="single" w:sz="4" w:space="0" w:color="auto"/>
              <w:right w:val="nil"/>
            </w:tcBorders>
          </w:tcPr>
          <w:p w14:paraId="6E37462E" w14:textId="77777777" w:rsidR="00F46AE3" w:rsidRPr="00BF2F60" w:rsidRDefault="00F46AE3" w:rsidP="00DD2A23"/>
        </w:tc>
        <w:tc>
          <w:tcPr>
            <w:tcW w:w="2925" w:type="dxa"/>
            <w:tcBorders>
              <w:top w:val="single" w:sz="4" w:space="0" w:color="auto"/>
              <w:left w:val="nil"/>
              <w:bottom w:val="single" w:sz="4" w:space="0" w:color="auto"/>
              <w:right w:val="nil"/>
            </w:tcBorders>
          </w:tcPr>
          <w:p w14:paraId="598C3B9C" w14:textId="77777777" w:rsidR="00F46AE3" w:rsidRDefault="00F46AE3" w:rsidP="00DD2A23">
            <w:pPr>
              <w:rPr>
                <w:rFonts w:eastAsia="Times New Roman" w:cs="Arial"/>
              </w:rPr>
            </w:pPr>
          </w:p>
        </w:tc>
        <w:tc>
          <w:tcPr>
            <w:tcW w:w="1617" w:type="dxa"/>
            <w:tcBorders>
              <w:top w:val="single" w:sz="4" w:space="0" w:color="auto"/>
              <w:left w:val="nil"/>
              <w:bottom w:val="single" w:sz="4" w:space="0" w:color="auto"/>
              <w:right w:val="nil"/>
            </w:tcBorders>
          </w:tcPr>
          <w:p w14:paraId="73D7B4E6" w14:textId="77777777" w:rsidR="00F46AE3" w:rsidRDefault="00F46AE3" w:rsidP="00DD2A23"/>
        </w:tc>
      </w:tr>
      <w:tr w:rsidR="00F46AE3" w:rsidRPr="00C93E52" w14:paraId="5B4A1F5F" w14:textId="77777777" w:rsidTr="00F46AE3">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FBFC622" w14:textId="77777777" w:rsidR="00F46AE3" w:rsidRPr="009A0B16" w:rsidRDefault="00F46AE3" w:rsidP="00F46AE3">
            <w:pPr>
              <w:rPr>
                <w:lang w:val="en-US" w:eastAsia="sv-SE"/>
              </w:rPr>
            </w:pPr>
            <w:proofErr w:type="spellStart"/>
            <w:r w:rsidRPr="009A0B16">
              <w:rPr>
                <w:lang w:val="en-US" w:eastAsia="sv-SE"/>
              </w:rPr>
              <w:t>observationGroup</w:t>
            </w:r>
            <w:proofErr w:type="spellEnd"/>
            <w:r w:rsidRPr="009A0B16">
              <w:rPr>
                <w:lang w:val="en-US" w:eastAsia="sv-SE"/>
              </w:rPr>
              <w:t>/</w:t>
            </w:r>
          </w:p>
          <w:p w14:paraId="4C3FCC41" w14:textId="59A3E58E" w:rsidR="00F46AE3" w:rsidRPr="00DD2A23" w:rsidRDefault="00325124" w:rsidP="00F46AE3">
            <w:pPr>
              <w:rPr>
                <w:lang w:val="en-US"/>
              </w:rPr>
            </w:pPr>
            <w:r>
              <w:rPr>
                <w:lang w:eastAsia="sv-SE"/>
              </w:rPr>
              <w:t>s</w:t>
            </w:r>
            <w:proofErr w:type="spellStart"/>
            <w:r w:rsidR="00F46AE3" w:rsidRPr="00C93E52">
              <w:rPr>
                <w:lang w:val="en-US" w:eastAsia="sv-SE"/>
              </w:rPr>
              <w:t>ourceSystem</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68BB45A" w14:textId="096A90C6" w:rsidR="00F46AE3" w:rsidRDefault="00F46AE3" w:rsidP="00F46AE3">
            <w:pPr>
              <w:rPr>
                <w:lang w:val="en-GB"/>
              </w:rPr>
            </w:pPr>
            <w:proofErr w:type="spellStart"/>
            <w:r w:rsidRPr="00C93E52">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92B942" w14:textId="77777777" w:rsidR="00F46AE3" w:rsidRDefault="00F46AE3" w:rsidP="00F46AE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DA0DA4" w14:textId="0331DE53" w:rsidR="00F46AE3" w:rsidRDefault="00F46AE3" w:rsidP="00F46AE3"/>
        </w:tc>
      </w:tr>
      <w:tr w:rsidR="00F46AE3" w:rsidRPr="00C93E52" w14:paraId="67468A3B" w14:textId="77777777" w:rsidTr="00DD2A23">
        <w:tc>
          <w:tcPr>
            <w:tcW w:w="2943" w:type="dxa"/>
            <w:tcBorders>
              <w:top w:val="single" w:sz="4" w:space="0" w:color="auto"/>
              <w:left w:val="single" w:sz="4" w:space="0" w:color="auto"/>
              <w:bottom w:val="single" w:sz="4" w:space="0" w:color="auto"/>
              <w:right w:val="single" w:sz="4" w:space="0" w:color="auto"/>
            </w:tcBorders>
          </w:tcPr>
          <w:p w14:paraId="076588DD" w14:textId="474ABB49" w:rsidR="00F46AE3" w:rsidRPr="00347086" w:rsidRDefault="00F46AE3" w:rsidP="00F46AE3">
            <w:pPr>
              <w:rPr>
                <w:highlight w:val="green"/>
                <w:lang w:val="en-US"/>
              </w:rPr>
            </w:pPr>
            <w:r w:rsidRPr="00347086">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18FFBD2F" w14:textId="27BE2E17" w:rsidR="00F46AE3" w:rsidRPr="00C93E52" w:rsidDel="00203C91" w:rsidRDefault="00F46AE3" w:rsidP="00F46AE3">
            <w:pPr>
              <w:rPr>
                <w:del w:id="431" w:author="Björn Genfors" w:date="2014-12-15T15:36:00Z"/>
              </w:rPr>
            </w:pPr>
          </w:p>
          <w:p w14:paraId="5D402A2D" w14:textId="26096980" w:rsidR="00F46AE3" w:rsidRDefault="00F46AE3" w:rsidP="00F46AE3">
            <w:pPr>
              <w:rPr>
                <w:lang w:val="en-GB"/>
              </w:rPr>
            </w:pPr>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019EDA6A" w14:textId="758ED297" w:rsidR="00F46AE3" w:rsidRDefault="00F46AE3" w:rsidP="00F46AE3">
            <w:pPr>
              <w:rPr>
                <w:rFonts w:eastAsia="Times New Roman" w:cs="Arial"/>
              </w:rPr>
            </w:pPr>
            <w:r w:rsidRPr="00C93E52">
              <w:rPr>
                <w:rFonts w:eastAsia="Times New Roman" w:cs="Arial"/>
              </w:rPr>
              <w:t xml:space="preserve">HSA-id för källsystemet </w:t>
            </w:r>
            <w:proofErr w:type="gramStart"/>
            <w:r w:rsidRPr="00C93E52">
              <w:rPr>
                <w:rFonts w:eastAsia="Times New Roman" w:cs="Arial"/>
              </w:rPr>
              <w:t xml:space="preserve">som </w:t>
            </w:r>
            <w:r>
              <w:t xml:space="preserve"> observationsgruppen</w:t>
            </w:r>
            <w:proofErr w:type="gramEnd"/>
            <w:r>
              <w:t xml:space="preserve"> lagras i</w:t>
            </w:r>
          </w:p>
        </w:tc>
        <w:tc>
          <w:tcPr>
            <w:tcW w:w="1617" w:type="dxa"/>
            <w:tcBorders>
              <w:top w:val="single" w:sz="4" w:space="0" w:color="auto"/>
              <w:left w:val="single" w:sz="4" w:space="0" w:color="auto"/>
              <w:bottom w:val="single" w:sz="4" w:space="0" w:color="auto"/>
              <w:right w:val="single" w:sz="4" w:space="0" w:color="auto"/>
            </w:tcBorders>
          </w:tcPr>
          <w:p w14:paraId="462DD4B9" w14:textId="5B03B4BD" w:rsidR="00F46AE3" w:rsidRDefault="00F46AE3" w:rsidP="00F46AE3">
            <w:r w:rsidRPr="00C93E52">
              <w:t>1</w:t>
            </w:r>
          </w:p>
        </w:tc>
      </w:tr>
      <w:tr w:rsidR="00F46AE3" w:rsidRPr="00C93E52" w14:paraId="137CF763" w14:textId="77777777" w:rsidTr="00DD2A23">
        <w:tc>
          <w:tcPr>
            <w:tcW w:w="2943" w:type="dxa"/>
            <w:tcBorders>
              <w:top w:val="single" w:sz="4" w:space="0" w:color="auto"/>
              <w:left w:val="single" w:sz="4" w:space="0" w:color="auto"/>
              <w:bottom w:val="single" w:sz="4" w:space="0" w:color="auto"/>
              <w:right w:val="single" w:sz="4" w:space="0" w:color="auto"/>
            </w:tcBorders>
          </w:tcPr>
          <w:p w14:paraId="209CA192" w14:textId="38398EA0" w:rsidR="00F46AE3" w:rsidRPr="00347086" w:rsidRDefault="00F46AE3" w:rsidP="00F46AE3">
            <w:pPr>
              <w:rPr>
                <w:highlight w:val="green"/>
                <w:lang w:val="en-US"/>
              </w:rPr>
            </w:pPr>
            <w:proofErr w:type="spellStart"/>
            <w:r w:rsidRPr="00347086">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33EF2AB1" w14:textId="13217368" w:rsidR="00F46AE3" w:rsidRDefault="00F46AE3" w:rsidP="00F46AE3">
            <w:pPr>
              <w:rPr>
                <w:lang w:val="en-GB"/>
              </w:rPr>
            </w:pPr>
            <w:r w:rsidRPr="00C93E52">
              <w:t>S</w:t>
            </w:r>
            <w:proofErr w:type="spellStart"/>
            <w:r w:rsidRPr="00C93E52">
              <w:rPr>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14:paraId="79459B2B" w14:textId="05552A1C" w:rsidR="00F46AE3" w:rsidRDefault="00F46AE3" w:rsidP="00F46AE3">
            <w:pPr>
              <w:rPr>
                <w:rFonts w:eastAsia="Times New Roman" w:cs="Arial"/>
              </w:rPr>
            </w:pPr>
            <w:proofErr w:type="spellStart"/>
            <w:r w:rsidRPr="00C93E52">
              <w:rPr>
                <w:rFonts w:eastAsia="Times New Roman" w:cs="Arial"/>
              </w:rPr>
              <w:t>Root</w:t>
            </w:r>
            <w:proofErr w:type="spellEnd"/>
            <w:r w:rsidRPr="00C93E52">
              <w:rPr>
                <w:rFonts w:eastAsia="Times New Roman"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7E5EBCC6" w14:textId="2F3D3908" w:rsidR="00F46AE3" w:rsidRDefault="00F46AE3" w:rsidP="00F46AE3">
            <w:r w:rsidRPr="00C93E52">
              <w:t>1</w:t>
            </w:r>
          </w:p>
        </w:tc>
      </w:tr>
      <w:tr w:rsidR="00F46AE3" w:rsidRPr="00C93E52" w14:paraId="6C349652" w14:textId="77777777" w:rsidTr="00BF2F60">
        <w:tc>
          <w:tcPr>
            <w:tcW w:w="2943" w:type="dxa"/>
            <w:tcBorders>
              <w:top w:val="single" w:sz="4" w:space="0" w:color="auto"/>
              <w:left w:val="single" w:sz="4" w:space="0" w:color="auto"/>
              <w:bottom w:val="single" w:sz="4" w:space="0" w:color="auto"/>
              <w:right w:val="single" w:sz="4" w:space="0" w:color="auto"/>
            </w:tcBorders>
          </w:tcPr>
          <w:p w14:paraId="2A04DECA" w14:textId="5AC1BEF9" w:rsidR="00F46AE3" w:rsidRPr="00347086" w:rsidRDefault="00F46AE3" w:rsidP="00F46AE3">
            <w:pPr>
              <w:rPr>
                <w:highlight w:val="green"/>
                <w:lang w:val="en-US"/>
              </w:rPr>
            </w:pPr>
            <w:proofErr w:type="spellStart"/>
            <w:r w:rsidRPr="00347086">
              <w:rPr>
                <w:highlight w:val="green"/>
                <w:lang w:val="en-US" w:eastAsia="sv-SE"/>
              </w:rPr>
              <w:t>id.extension</w:t>
            </w:r>
            <w:proofErr w:type="spellEnd"/>
          </w:p>
        </w:tc>
        <w:tc>
          <w:tcPr>
            <w:tcW w:w="2037" w:type="dxa"/>
            <w:tcBorders>
              <w:top w:val="single" w:sz="4" w:space="0" w:color="auto"/>
              <w:left w:val="single" w:sz="4" w:space="0" w:color="auto"/>
              <w:bottom w:val="single" w:sz="4" w:space="0" w:color="auto"/>
              <w:right w:val="single" w:sz="4" w:space="0" w:color="auto"/>
            </w:tcBorders>
          </w:tcPr>
          <w:p w14:paraId="17E3A4EE" w14:textId="55C832D8" w:rsidR="00F46AE3" w:rsidRDefault="00F46AE3" w:rsidP="00F46AE3">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33B051F" w14:textId="7C5360E1" w:rsidR="00F46AE3" w:rsidRDefault="00F46AE3" w:rsidP="00F46AE3">
            <w:pPr>
              <w:rPr>
                <w:rFonts w:eastAsia="Times New Roman" w:cs="Arial"/>
              </w:rPr>
            </w:pPr>
            <w:r w:rsidRPr="00C93E52">
              <w:rPr>
                <w:rFonts w:eastAsia="Times New Roman" w:cs="Arial"/>
              </w:rPr>
              <w:t>Extension sätts till HSA-id för systemet</w:t>
            </w:r>
          </w:p>
        </w:tc>
        <w:tc>
          <w:tcPr>
            <w:tcW w:w="1617" w:type="dxa"/>
            <w:tcBorders>
              <w:top w:val="single" w:sz="4" w:space="0" w:color="auto"/>
              <w:left w:val="single" w:sz="4" w:space="0" w:color="auto"/>
              <w:bottom w:val="single" w:sz="4" w:space="0" w:color="auto"/>
              <w:right w:val="single" w:sz="4" w:space="0" w:color="auto"/>
            </w:tcBorders>
          </w:tcPr>
          <w:p w14:paraId="5A4034C0" w14:textId="25B8A4D5" w:rsidR="00F46AE3" w:rsidRDefault="00F46AE3" w:rsidP="00F46AE3">
            <w:r w:rsidRPr="00C93E52">
              <w:t>1</w:t>
            </w:r>
          </w:p>
        </w:tc>
      </w:tr>
      <w:tr w:rsidR="00BF2F60" w:rsidRPr="00C93E52" w14:paraId="52B46961" w14:textId="77777777" w:rsidTr="00BF2F60">
        <w:tc>
          <w:tcPr>
            <w:tcW w:w="2943" w:type="dxa"/>
            <w:tcBorders>
              <w:top w:val="single" w:sz="4" w:space="0" w:color="auto"/>
              <w:left w:val="nil"/>
              <w:bottom w:val="single" w:sz="4" w:space="0" w:color="auto"/>
              <w:right w:val="nil"/>
            </w:tcBorders>
          </w:tcPr>
          <w:p w14:paraId="12C20D08" w14:textId="77777777" w:rsidR="00BF2F60" w:rsidRPr="00C93E52" w:rsidRDefault="00BF2F60" w:rsidP="00F46AE3">
            <w:pPr>
              <w:rPr>
                <w:lang w:val="en-US" w:eastAsia="sv-SE"/>
              </w:rPr>
            </w:pPr>
          </w:p>
        </w:tc>
        <w:tc>
          <w:tcPr>
            <w:tcW w:w="2037" w:type="dxa"/>
            <w:tcBorders>
              <w:top w:val="single" w:sz="4" w:space="0" w:color="auto"/>
              <w:left w:val="nil"/>
              <w:bottom w:val="single" w:sz="4" w:space="0" w:color="auto"/>
              <w:right w:val="nil"/>
            </w:tcBorders>
          </w:tcPr>
          <w:p w14:paraId="397AB171" w14:textId="77777777" w:rsidR="00BF2F60" w:rsidRPr="00C93E52" w:rsidRDefault="00BF2F60" w:rsidP="00F46AE3">
            <w:pPr>
              <w:rPr>
                <w:lang w:val="en-GB"/>
              </w:rPr>
            </w:pPr>
          </w:p>
        </w:tc>
        <w:tc>
          <w:tcPr>
            <w:tcW w:w="2925" w:type="dxa"/>
            <w:tcBorders>
              <w:top w:val="single" w:sz="4" w:space="0" w:color="auto"/>
              <w:left w:val="nil"/>
              <w:bottom w:val="single" w:sz="4" w:space="0" w:color="auto"/>
              <w:right w:val="nil"/>
            </w:tcBorders>
          </w:tcPr>
          <w:p w14:paraId="32F6051B" w14:textId="77777777" w:rsidR="00BF2F60" w:rsidRPr="00C93E52" w:rsidRDefault="00BF2F60" w:rsidP="00F46AE3">
            <w:pPr>
              <w:rPr>
                <w:rFonts w:eastAsia="Times New Roman" w:cs="Arial"/>
              </w:rPr>
            </w:pPr>
          </w:p>
        </w:tc>
        <w:tc>
          <w:tcPr>
            <w:tcW w:w="1617" w:type="dxa"/>
            <w:tcBorders>
              <w:top w:val="single" w:sz="4" w:space="0" w:color="auto"/>
              <w:left w:val="nil"/>
              <w:bottom w:val="single" w:sz="4" w:space="0" w:color="auto"/>
              <w:right w:val="nil"/>
            </w:tcBorders>
          </w:tcPr>
          <w:p w14:paraId="232EBA79" w14:textId="77777777" w:rsidR="00BF2F60" w:rsidRPr="00C93E52" w:rsidRDefault="00BF2F60" w:rsidP="00F46AE3"/>
        </w:tc>
      </w:tr>
      <w:tr w:rsidR="00BF2F60" w:rsidRPr="00C93E52" w14:paraId="580FE584" w14:textId="77777777" w:rsidTr="00BF2F60">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90AAEAE" w14:textId="77777777" w:rsidR="0022060E" w:rsidRDefault="00BF2F60" w:rsidP="00F46AE3">
            <w:pPr>
              <w:rPr>
                <w:lang w:val="en-US" w:eastAsia="sv-SE"/>
              </w:rPr>
            </w:pPr>
            <w:proofErr w:type="spellStart"/>
            <w:r>
              <w:rPr>
                <w:lang w:val="en-US" w:eastAsia="sv-SE"/>
              </w:rPr>
              <w:t>observationGroup</w:t>
            </w:r>
            <w:proofErr w:type="spellEnd"/>
            <w:r>
              <w:rPr>
                <w:lang w:val="en-US" w:eastAsia="sv-SE"/>
              </w:rPr>
              <w:t>/</w:t>
            </w:r>
          </w:p>
          <w:p w14:paraId="2F735019" w14:textId="79DBFF15" w:rsidR="00BF2F60" w:rsidRPr="00C93E52" w:rsidRDefault="00BF2F60" w:rsidP="00F46AE3">
            <w:pPr>
              <w:rPr>
                <w:lang w:val="en-US" w:eastAsia="sv-SE"/>
              </w:rPr>
            </w:pPr>
            <w:r>
              <w:rPr>
                <w:lang w:val="en-US" w:eastAsia="sv-SE"/>
              </w:rPr>
              <w:t>device</w:t>
            </w:r>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5D49057" w14:textId="2097792A" w:rsidR="00BF2F60" w:rsidRPr="00C93E52" w:rsidRDefault="00BF2F60" w:rsidP="00F46AE3">
            <w:pPr>
              <w:rPr>
                <w:lang w:val="en-GB"/>
              </w:rPr>
            </w:pPr>
            <w:proofErr w:type="spellStart"/>
            <w:r>
              <w:rPr>
                <w:lang w:val="en-GB"/>
              </w:rPr>
              <w:t>DeviceType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6B261D2" w14:textId="77777777" w:rsidR="00BF2F60" w:rsidRPr="00C93E52" w:rsidRDefault="00BF2F60" w:rsidP="00F46AE3">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45FBE2F" w14:textId="77777777" w:rsidR="00BF2F60" w:rsidRPr="00C93E52" w:rsidRDefault="00BF2F60" w:rsidP="00F46AE3"/>
        </w:tc>
      </w:tr>
      <w:tr w:rsidR="00A711EC" w:rsidRPr="00C93E52" w14:paraId="683036DB" w14:textId="77777777" w:rsidTr="00DD2A23">
        <w:tc>
          <w:tcPr>
            <w:tcW w:w="2943" w:type="dxa"/>
            <w:tcBorders>
              <w:top w:val="single" w:sz="4" w:space="0" w:color="auto"/>
              <w:left w:val="single" w:sz="4" w:space="0" w:color="auto"/>
              <w:bottom w:val="single" w:sz="4" w:space="0" w:color="auto"/>
              <w:right w:val="single" w:sz="4" w:space="0" w:color="auto"/>
            </w:tcBorders>
          </w:tcPr>
          <w:p w14:paraId="3B2BE044" w14:textId="11ACD570" w:rsidR="00A711EC" w:rsidRPr="00347086" w:rsidRDefault="00A711EC" w:rsidP="00A711EC">
            <w:pPr>
              <w:rPr>
                <w:highlight w:val="green"/>
                <w:lang w:val="en-US" w:eastAsia="sv-SE"/>
              </w:rPr>
            </w:pPr>
            <w:r w:rsidRPr="00347086">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1D475E2E" w14:textId="006C867A" w:rsidR="00A711EC" w:rsidRPr="00C93E52" w:rsidRDefault="00A711EC" w:rsidP="00A711EC">
            <w:pPr>
              <w:rPr>
                <w:lang w:val="en-GB"/>
              </w:rPr>
            </w:pPr>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55F4DD81" w14:textId="729050C8" w:rsidR="00A711EC" w:rsidRPr="00C93E52" w:rsidRDefault="00A711EC" w:rsidP="000C1523">
            <w:pPr>
              <w:rPr>
                <w:rFonts w:eastAsia="Times New Roman" w:cs="Arial"/>
              </w:rPr>
            </w:pPr>
            <w:r>
              <w:rPr>
                <w:rFonts w:eastAsia="Times New Roman" w:cs="Arial"/>
              </w:rPr>
              <w:t>Id-beteckning för instans av medicin</w:t>
            </w:r>
            <w:r w:rsidR="000C1523">
              <w:rPr>
                <w:rFonts w:eastAsia="Times New Roman" w:cs="Arial"/>
              </w:rPr>
              <w:t xml:space="preserve">sk </w:t>
            </w:r>
            <w:r>
              <w:rPr>
                <w:rFonts w:eastAsia="Times New Roman" w:cs="Arial"/>
              </w:rPr>
              <w:t>teknisk utrustning. Exempelvis identitet för en viss MR-kamera på röntgenavdelning 18</w:t>
            </w:r>
            <w:ins w:id="432" w:author="Björn Genfors" w:date="2014-12-15T17:02: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2DE2930D" w14:textId="30C5B72A" w:rsidR="00A711EC" w:rsidRPr="00C93E52" w:rsidRDefault="00A711EC" w:rsidP="00A711EC">
            <w:r>
              <w:t>0</w:t>
            </w:r>
            <w:proofErr w:type="gramStart"/>
            <w:r>
              <w:t>..</w:t>
            </w:r>
            <w:proofErr w:type="gramEnd"/>
            <w:r w:rsidRPr="00C93E52">
              <w:t>1</w:t>
            </w:r>
          </w:p>
        </w:tc>
      </w:tr>
      <w:tr w:rsidR="00A711EC" w:rsidRPr="00C93E52" w14:paraId="4FD4C750" w14:textId="77777777" w:rsidTr="00DD2A23">
        <w:tc>
          <w:tcPr>
            <w:tcW w:w="2943" w:type="dxa"/>
            <w:tcBorders>
              <w:top w:val="single" w:sz="4" w:space="0" w:color="auto"/>
              <w:left w:val="single" w:sz="4" w:space="0" w:color="auto"/>
              <w:bottom w:val="single" w:sz="4" w:space="0" w:color="auto"/>
              <w:right w:val="single" w:sz="4" w:space="0" w:color="auto"/>
            </w:tcBorders>
          </w:tcPr>
          <w:p w14:paraId="454CF133" w14:textId="2E84EB1A" w:rsidR="00A711EC" w:rsidRPr="00347086" w:rsidRDefault="00A711EC" w:rsidP="00A711EC">
            <w:pPr>
              <w:rPr>
                <w:highlight w:val="green"/>
                <w:lang w:eastAsia="sv-SE"/>
              </w:rPr>
            </w:pPr>
            <w:proofErr w:type="spellStart"/>
            <w:r w:rsidRPr="00347086">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33CE1841" w14:textId="5E6F93FE" w:rsidR="00A711EC" w:rsidRPr="00A711EC" w:rsidRDefault="00A711EC" w:rsidP="00A711EC">
            <w:r w:rsidRPr="00C93E52">
              <w:t>S</w:t>
            </w:r>
            <w:r w:rsidRPr="00A711EC">
              <w:t>tring</w:t>
            </w:r>
          </w:p>
        </w:tc>
        <w:tc>
          <w:tcPr>
            <w:tcW w:w="2925" w:type="dxa"/>
            <w:tcBorders>
              <w:top w:val="single" w:sz="4" w:space="0" w:color="auto"/>
              <w:left w:val="single" w:sz="4" w:space="0" w:color="auto"/>
              <w:bottom w:val="single" w:sz="4" w:space="0" w:color="auto"/>
              <w:right w:val="single" w:sz="4" w:space="0" w:color="auto"/>
            </w:tcBorders>
          </w:tcPr>
          <w:p w14:paraId="04855095" w14:textId="780F006D" w:rsidR="00A711EC" w:rsidRPr="00C93E52" w:rsidRDefault="00A711EC" w:rsidP="00A711EC">
            <w:pPr>
              <w:rPr>
                <w:rFonts w:eastAsia="Times New Roman" w:cs="Arial"/>
              </w:rPr>
            </w:pPr>
            <w:r>
              <w:rPr>
                <w:rFonts w:eastAsia="Times New Roman" w:cs="Arial"/>
              </w:rPr>
              <w:t>Typ av identitetsbeteckning</w:t>
            </w:r>
            <w:ins w:id="433" w:author="Björn Genfors" w:date="2014-12-15T17:02: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097104E0" w14:textId="744FCEC9" w:rsidR="00A711EC" w:rsidRPr="00C93E52" w:rsidRDefault="00A711EC" w:rsidP="00A711EC">
            <w:r w:rsidRPr="00C93E52">
              <w:t>1</w:t>
            </w:r>
          </w:p>
        </w:tc>
      </w:tr>
      <w:tr w:rsidR="00A711EC" w:rsidRPr="00C93E52" w14:paraId="1E512EE1" w14:textId="77777777" w:rsidTr="00DD2A23">
        <w:tc>
          <w:tcPr>
            <w:tcW w:w="2943" w:type="dxa"/>
            <w:tcBorders>
              <w:top w:val="single" w:sz="4" w:space="0" w:color="auto"/>
              <w:left w:val="single" w:sz="4" w:space="0" w:color="auto"/>
              <w:bottom w:val="single" w:sz="4" w:space="0" w:color="auto"/>
              <w:right w:val="single" w:sz="4" w:space="0" w:color="auto"/>
            </w:tcBorders>
          </w:tcPr>
          <w:p w14:paraId="104F9FC5" w14:textId="3C3C0DE0" w:rsidR="00A711EC" w:rsidRPr="00347086" w:rsidRDefault="00A711EC" w:rsidP="00A711EC">
            <w:pPr>
              <w:rPr>
                <w:highlight w:val="green"/>
                <w:lang w:eastAsia="sv-SE"/>
              </w:rPr>
            </w:pPr>
            <w:r w:rsidRPr="00347086">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59B11358" w14:textId="798D4E6A" w:rsidR="00A711EC" w:rsidRPr="00A711EC" w:rsidRDefault="00A711EC" w:rsidP="00A711EC">
            <w:r w:rsidRPr="00A711EC">
              <w:t>String</w:t>
            </w:r>
          </w:p>
        </w:tc>
        <w:tc>
          <w:tcPr>
            <w:tcW w:w="2925" w:type="dxa"/>
            <w:tcBorders>
              <w:top w:val="single" w:sz="4" w:space="0" w:color="auto"/>
              <w:left w:val="single" w:sz="4" w:space="0" w:color="auto"/>
              <w:bottom w:val="single" w:sz="4" w:space="0" w:color="auto"/>
              <w:right w:val="single" w:sz="4" w:space="0" w:color="auto"/>
            </w:tcBorders>
          </w:tcPr>
          <w:p w14:paraId="793FFB72" w14:textId="482B0F17" w:rsidR="00A711EC" w:rsidRPr="00C93E52" w:rsidRDefault="00A711EC" w:rsidP="00A711EC">
            <w:pPr>
              <w:rPr>
                <w:rFonts w:eastAsia="Times New Roman" w:cs="Arial"/>
              </w:rPr>
            </w:pPr>
            <w:proofErr w:type="spellStart"/>
            <w:r>
              <w:rPr>
                <w:rFonts w:eastAsia="Times New Roman" w:cs="Arial"/>
              </w:rPr>
              <w:t>Specfikt</w:t>
            </w:r>
            <w:proofErr w:type="spellEnd"/>
            <w:r>
              <w:rPr>
                <w:rFonts w:eastAsia="Times New Roman" w:cs="Arial"/>
              </w:rPr>
              <w:t xml:space="preserve"> id för medicinsk teknisk utrustning</w:t>
            </w:r>
            <w:ins w:id="434" w:author="Björn Genfors" w:date="2014-12-15T17:04: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269E3482" w14:textId="34BCFD9D" w:rsidR="00A711EC" w:rsidRPr="00C93E52" w:rsidRDefault="00A711EC" w:rsidP="00A711EC">
            <w:r w:rsidRPr="00C93E52">
              <w:t>1</w:t>
            </w:r>
          </w:p>
        </w:tc>
      </w:tr>
      <w:tr w:rsidR="00A711EC" w:rsidRPr="00C93E52" w14:paraId="39036090" w14:textId="77777777" w:rsidTr="00DD2A23">
        <w:tc>
          <w:tcPr>
            <w:tcW w:w="2943" w:type="dxa"/>
            <w:tcBorders>
              <w:top w:val="single" w:sz="4" w:space="0" w:color="auto"/>
              <w:left w:val="single" w:sz="4" w:space="0" w:color="auto"/>
              <w:bottom w:val="single" w:sz="4" w:space="0" w:color="auto"/>
              <w:right w:val="single" w:sz="4" w:space="0" w:color="auto"/>
            </w:tcBorders>
          </w:tcPr>
          <w:p w14:paraId="38B0BA8B" w14:textId="1D18CCC6" w:rsidR="00A711EC" w:rsidRPr="00347086" w:rsidRDefault="00A711EC" w:rsidP="00A711EC">
            <w:pPr>
              <w:rPr>
                <w:highlight w:val="green"/>
                <w:lang w:eastAsia="sv-SE"/>
              </w:rPr>
            </w:pPr>
            <w:proofErr w:type="spellStart"/>
            <w:r w:rsidRPr="00347086">
              <w:rPr>
                <w:highlight w:val="green"/>
                <w:lang w:eastAsia="sv-SE"/>
              </w:rPr>
              <w:t>type</w:t>
            </w:r>
            <w:proofErr w:type="spellEnd"/>
          </w:p>
        </w:tc>
        <w:tc>
          <w:tcPr>
            <w:tcW w:w="2037" w:type="dxa"/>
            <w:tcBorders>
              <w:top w:val="single" w:sz="4" w:space="0" w:color="auto"/>
              <w:left w:val="single" w:sz="4" w:space="0" w:color="auto"/>
              <w:bottom w:val="single" w:sz="4" w:space="0" w:color="auto"/>
              <w:right w:val="single" w:sz="4" w:space="0" w:color="auto"/>
            </w:tcBorders>
          </w:tcPr>
          <w:p w14:paraId="6EF135C5" w14:textId="4DA1A6AE" w:rsidR="00A711EC" w:rsidRPr="00A711EC" w:rsidRDefault="00A711EC" w:rsidP="00A711EC">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36A8A726" w14:textId="36EEC484" w:rsidR="00A711EC" w:rsidRPr="00C93E52" w:rsidRDefault="00A711EC" w:rsidP="00A711EC">
            <w:pPr>
              <w:rPr>
                <w:rFonts w:eastAsia="Times New Roman" w:cs="Arial"/>
              </w:rPr>
            </w:pPr>
            <w:r>
              <w:rPr>
                <w:rFonts w:eastAsia="Times New Roman" w:cs="Arial"/>
              </w:rPr>
              <w:t>Beskriver typ av medicinsk teknisk utrustning</w:t>
            </w:r>
            <w:ins w:id="435" w:author="Björn Genfors" w:date="2014-12-15T17:04: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7F213BE3" w14:textId="5591EB4B" w:rsidR="00A711EC" w:rsidRPr="00C93E52" w:rsidRDefault="00A711EC" w:rsidP="00A711EC">
            <w:r w:rsidRPr="00C93E52">
              <w:t>1</w:t>
            </w:r>
          </w:p>
        </w:tc>
      </w:tr>
      <w:tr w:rsidR="00A711EC" w:rsidRPr="00C93E52" w14:paraId="36B4C05C" w14:textId="77777777" w:rsidTr="00DD2A23">
        <w:tc>
          <w:tcPr>
            <w:tcW w:w="2943" w:type="dxa"/>
            <w:tcBorders>
              <w:top w:val="single" w:sz="4" w:space="0" w:color="auto"/>
              <w:left w:val="single" w:sz="4" w:space="0" w:color="auto"/>
              <w:bottom w:val="single" w:sz="4" w:space="0" w:color="auto"/>
              <w:right w:val="single" w:sz="4" w:space="0" w:color="auto"/>
            </w:tcBorders>
          </w:tcPr>
          <w:p w14:paraId="59AD6E2A" w14:textId="4D91B15C" w:rsidR="00A711EC" w:rsidRPr="00347086" w:rsidRDefault="00A711EC" w:rsidP="00A711EC">
            <w:pPr>
              <w:rPr>
                <w:highlight w:val="green"/>
                <w:lang w:eastAsia="sv-SE"/>
              </w:rPr>
            </w:pPr>
            <w:proofErr w:type="spellStart"/>
            <w:r w:rsidRPr="00347086">
              <w:rPr>
                <w:highlight w:val="green"/>
                <w:lang w:eastAsia="sv-SE"/>
              </w:rPr>
              <w:t>type</w:t>
            </w:r>
            <w:proofErr w:type="spellEnd"/>
            <w:r w:rsidRPr="00347086">
              <w:rPr>
                <w:highlight w:val="green"/>
                <w:lang w:eastAsia="sv-SE"/>
              </w:rPr>
              <w:t xml:space="preserve"> .</w:t>
            </w:r>
            <w:proofErr w:type="spellStart"/>
            <w:r w:rsidRPr="00347086">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6D682EE0" w14:textId="65500E17"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0DB3D9C" w14:textId="00F5C9A8" w:rsidR="00A711EC" w:rsidRPr="00C93E52" w:rsidRDefault="00A711EC" w:rsidP="00A711EC">
            <w:pPr>
              <w:rPr>
                <w:rFonts w:eastAsia="Times New Roman" w:cs="Arial"/>
              </w:rPr>
            </w:pPr>
            <w:r>
              <w:rPr>
                <w:rFonts w:eastAsia="Times New Roman" w:cs="Arial"/>
              </w:rPr>
              <w:t>Kod för typ av medicinsk teknisk utrustning</w:t>
            </w:r>
            <w:ins w:id="436" w:author="Björn Genfors" w:date="2014-12-15T17:04: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05D77BCB" w14:textId="59FC818C" w:rsidR="00A711EC" w:rsidRPr="00C93E52" w:rsidRDefault="00A711EC" w:rsidP="00A711EC">
            <w:r w:rsidRPr="00C93E52">
              <w:t>1</w:t>
            </w:r>
          </w:p>
        </w:tc>
      </w:tr>
      <w:tr w:rsidR="00A711EC" w:rsidRPr="00C93E52" w14:paraId="1DC31993" w14:textId="77777777" w:rsidTr="00DD2A23">
        <w:tc>
          <w:tcPr>
            <w:tcW w:w="2943" w:type="dxa"/>
            <w:tcBorders>
              <w:top w:val="single" w:sz="4" w:space="0" w:color="auto"/>
              <w:left w:val="single" w:sz="4" w:space="0" w:color="auto"/>
              <w:bottom w:val="single" w:sz="4" w:space="0" w:color="auto"/>
              <w:right w:val="single" w:sz="4" w:space="0" w:color="auto"/>
            </w:tcBorders>
          </w:tcPr>
          <w:p w14:paraId="1C08623C" w14:textId="24D65427" w:rsidR="00A711EC" w:rsidRPr="00347086" w:rsidRDefault="00A711EC" w:rsidP="000C1523">
            <w:pPr>
              <w:rPr>
                <w:highlight w:val="green"/>
                <w:lang w:eastAsia="sv-SE"/>
              </w:rPr>
            </w:pPr>
            <w:proofErr w:type="spellStart"/>
            <w:r w:rsidRPr="00347086">
              <w:rPr>
                <w:highlight w:val="green"/>
                <w:lang w:eastAsia="sv-SE"/>
              </w:rPr>
              <w:t>type</w:t>
            </w:r>
            <w:del w:id="437" w:author="Björn Genfors" w:date="2014-12-15T17:03:00Z">
              <w:r w:rsidRPr="00347086" w:rsidDel="000C1523">
                <w:rPr>
                  <w:highlight w:val="green"/>
                  <w:lang w:eastAsia="sv-SE"/>
                </w:rPr>
                <w:delText xml:space="preserve"> </w:delText>
              </w:r>
            </w:del>
            <w:r w:rsidRPr="00347086">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08AD5F0F" w14:textId="76D4632A"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E246BF5" w14:textId="7045F35E" w:rsidR="00A711EC" w:rsidRPr="00C93E52" w:rsidRDefault="00A711EC" w:rsidP="00A711EC">
            <w:pPr>
              <w:rPr>
                <w:rFonts w:eastAsia="Times New Roman" w:cs="Arial"/>
              </w:rPr>
            </w:pPr>
            <w:r>
              <w:rPr>
                <w:rFonts w:eastAsia="Times New Roman" w:cs="Arial"/>
              </w:rPr>
              <w:t>OID för kodsystem</w:t>
            </w:r>
            <w:ins w:id="438" w:author="Björn Genfors" w:date="2014-12-15T17:04:00Z">
              <w:r w:rsidR="000C1523">
                <w:rPr>
                  <w:rFonts w:eastAsia="Times New Roman" w:cs="Arial"/>
                </w:rPr>
                <w:t>.</w:t>
              </w:r>
            </w:ins>
          </w:p>
        </w:tc>
        <w:tc>
          <w:tcPr>
            <w:tcW w:w="1617" w:type="dxa"/>
            <w:tcBorders>
              <w:top w:val="single" w:sz="4" w:space="0" w:color="auto"/>
              <w:left w:val="single" w:sz="4" w:space="0" w:color="auto"/>
              <w:bottom w:val="single" w:sz="4" w:space="0" w:color="auto"/>
              <w:right w:val="single" w:sz="4" w:space="0" w:color="auto"/>
            </w:tcBorders>
          </w:tcPr>
          <w:p w14:paraId="564E87F8" w14:textId="4702C7E1" w:rsidR="00A711EC" w:rsidRPr="00C93E52" w:rsidRDefault="00A711EC" w:rsidP="00A711EC">
            <w:r w:rsidRPr="00C93E52">
              <w:t>1</w:t>
            </w:r>
          </w:p>
        </w:tc>
      </w:tr>
      <w:tr w:rsidR="00A711EC" w:rsidRPr="00C93E52" w14:paraId="79AAF2E1" w14:textId="77777777" w:rsidTr="00DD2A23">
        <w:tc>
          <w:tcPr>
            <w:tcW w:w="2943" w:type="dxa"/>
            <w:tcBorders>
              <w:top w:val="single" w:sz="4" w:space="0" w:color="auto"/>
              <w:left w:val="single" w:sz="4" w:space="0" w:color="auto"/>
              <w:bottom w:val="single" w:sz="4" w:space="0" w:color="auto"/>
              <w:right w:val="single" w:sz="4" w:space="0" w:color="auto"/>
            </w:tcBorders>
          </w:tcPr>
          <w:p w14:paraId="281368FC" w14:textId="019A0613" w:rsidR="00A711EC" w:rsidRPr="00347086" w:rsidRDefault="00A711EC" w:rsidP="00A711EC">
            <w:pPr>
              <w:rPr>
                <w:highlight w:val="green"/>
                <w:lang w:eastAsia="sv-SE"/>
              </w:rPr>
            </w:pPr>
            <w:proofErr w:type="spellStart"/>
            <w:r w:rsidRPr="00347086">
              <w:rPr>
                <w:highlight w:val="green"/>
                <w:lang w:eastAsia="sv-SE"/>
              </w:rPr>
              <w:t>type</w:t>
            </w:r>
            <w:del w:id="439" w:author="Björn Genfors" w:date="2014-12-15T17:03:00Z">
              <w:r w:rsidRPr="00347086" w:rsidDel="000C1523">
                <w:rPr>
                  <w:highlight w:val="green"/>
                  <w:lang w:eastAsia="sv-SE"/>
                </w:rPr>
                <w:delText xml:space="preserve"> </w:delText>
              </w:r>
            </w:del>
            <w:r w:rsidRPr="00347086">
              <w:rPr>
                <w:highlight w:val="green"/>
                <w:lang w:eastAsia="sv-S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0BAF4386" w14:textId="445AE334"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5DBE1317" w14:textId="41211BC3" w:rsidR="00A711EC" w:rsidRPr="00C93E52" w:rsidRDefault="00A711EC" w:rsidP="00A711EC">
            <w:pPr>
              <w:rPr>
                <w:rFonts w:eastAsia="Times New Roman" w:cs="Arial"/>
              </w:rPr>
            </w:pPr>
            <w:r w:rsidRPr="00C93E52">
              <w:t xml:space="preserve">Namn </w:t>
            </w:r>
            <w:r>
              <w:t>på</w:t>
            </w:r>
            <w:r w:rsidRPr="00C93E52">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5FEF4806" w14:textId="50BACB6B" w:rsidR="00A711EC" w:rsidRPr="00C93E52" w:rsidRDefault="00A711EC" w:rsidP="00A711EC">
            <w:r w:rsidRPr="00C93E52">
              <w:t>0</w:t>
            </w:r>
            <w:proofErr w:type="gramStart"/>
            <w:r w:rsidRPr="00C93E52">
              <w:t>..</w:t>
            </w:r>
            <w:proofErr w:type="gramEnd"/>
            <w:r w:rsidRPr="00C93E52">
              <w:t>1</w:t>
            </w:r>
          </w:p>
        </w:tc>
      </w:tr>
      <w:tr w:rsidR="00A711EC" w:rsidRPr="00C93E52" w14:paraId="687D68B3" w14:textId="77777777" w:rsidTr="00DD2A23">
        <w:tc>
          <w:tcPr>
            <w:tcW w:w="2943" w:type="dxa"/>
            <w:tcBorders>
              <w:top w:val="single" w:sz="4" w:space="0" w:color="auto"/>
              <w:left w:val="single" w:sz="4" w:space="0" w:color="auto"/>
              <w:bottom w:val="single" w:sz="4" w:space="0" w:color="auto"/>
              <w:right w:val="single" w:sz="4" w:space="0" w:color="auto"/>
            </w:tcBorders>
          </w:tcPr>
          <w:p w14:paraId="34EA8859" w14:textId="4D672260" w:rsidR="00A711EC" w:rsidRPr="00347086" w:rsidRDefault="00A711EC" w:rsidP="000C1523">
            <w:pPr>
              <w:rPr>
                <w:highlight w:val="green"/>
                <w:lang w:eastAsia="sv-SE"/>
              </w:rPr>
            </w:pPr>
            <w:proofErr w:type="spellStart"/>
            <w:r w:rsidRPr="00347086">
              <w:rPr>
                <w:highlight w:val="green"/>
                <w:lang w:eastAsia="sv-SE"/>
              </w:rPr>
              <w:t>type</w:t>
            </w:r>
            <w:del w:id="440" w:author="Björn Genfors" w:date="2014-12-15T17:03:00Z">
              <w:r w:rsidRPr="00347086" w:rsidDel="000C1523">
                <w:rPr>
                  <w:highlight w:val="green"/>
                  <w:lang w:eastAsia="sv-SE"/>
                </w:rPr>
                <w:delText xml:space="preserve"> </w:delText>
              </w:r>
            </w:del>
            <w:r w:rsidRPr="00347086">
              <w:rPr>
                <w:highlight w:val="green"/>
                <w:lang w:eastAsia="sv-SE"/>
              </w:rPr>
              <w:t>.codeSystemVersion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247D93D4" w14:textId="2504BA52"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09CE929" w14:textId="3D13D124" w:rsidR="00A711EC" w:rsidRPr="00C93E52" w:rsidRDefault="00A711EC" w:rsidP="00A711EC">
            <w:pPr>
              <w:rPr>
                <w:rFonts w:eastAsia="Times New Roman" w:cs="Arial"/>
              </w:rPr>
            </w:pPr>
            <w:r w:rsidRPr="00C93E52">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1EA985C4" w14:textId="291AA90E" w:rsidR="00A711EC" w:rsidRPr="00C93E52" w:rsidRDefault="00A711EC" w:rsidP="00A711EC">
            <w:r w:rsidRPr="00C93E52">
              <w:t>0</w:t>
            </w:r>
            <w:proofErr w:type="gramStart"/>
            <w:r w:rsidRPr="00C93E52">
              <w:t>..</w:t>
            </w:r>
            <w:proofErr w:type="gramEnd"/>
            <w:r w:rsidRPr="00C93E52">
              <w:t>1</w:t>
            </w:r>
          </w:p>
        </w:tc>
      </w:tr>
      <w:tr w:rsidR="00A711EC" w:rsidRPr="00C93E52" w14:paraId="534374EB" w14:textId="77777777" w:rsidTr="00DD2A23">
        <w:tc>
          <w:tcPr>
            <w:tcW w:w="2943" w:type="dxa"/>
            <w:tcBorders>
              <w:top w:val="single" w:sz="4" w:space="0" w:color="auto"/>
              <w:left w:val="single" w:sz="4" w:space="0" w:color="auto"/>
              <w:bottom w:val="single" w:sz="4" w:space="0" w:color="auto"/>
              <w:right w:val="single" w:sz="4" w:space="0" w:color="auto"/>
            </w:tcBorders>
          </w:tcPr>
          <w:p w14:paraId="4AC3D310" w14:textId="67A09E96" w:rsidR="00A711EC" w:rsidRPr="00347086" w:rsidRDefault="00A711EC" w:rsidP="00A711EC">
            <w:pPr>
              <w:rPr>
                <w:highlight w:val="green"/>
                <w:lang w:eastAsia="sv-SE"/>
              </w:rPr>
            </w:pPr>
            <w:proofErr w:type="spellStart"/>
            <w:r w:rsidRPr="00347086">
              <w:rPr>
                <w:highlight w:val="green"/>
                <w:lang w:eastAsia="sv-SE"/>
              </w:rPr>
              <w:lastRenderedPageBreak/>
              <w:t>type</w:t>
            </w:r>
            <w:del w:id="441" w:author="Björn Genfors" w:date="2014-12-15T17:03:00Z">
              <w:r w:rsidRPr="00347086" w:rsidDel="000C1523">
                <w:rPr>
                  <w:highlight w:val="green"/>
                  <w:lang w:eastAsia="sv-SE"/>
                </w:rPr>
                <w:delText xml:space="preserve"> </w:delText>
              </w:r>
            </w:del>
            <w:r w:rsidRPr="00347086">
              <w:rPr>
                <w:highlight w:val="green"/>
                <w:lang w:eastAsia="sv-S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5584F869" w14:textId="01448164" w:rsidR="00A711EC" w:rsidRPr="00A711EC" w:rsidRDefault="00A711EC" w:rsidP="00A711EC">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93AA7B0" w14:textId="3C4B3090" w:rsidR="00A711EC" w:rsidRPr="00C93E52" w:rsidRDefault="00A711EC" w:rsidP="00A711EC">
            <w:pPr>
              <w:rPr>
                <w:rFonts w:eastAsia="Times New Roman" w:cs="Arial"/>
              </w:rPr>
            </w:pPr>
            <w:r w:rsidRPr="00C93E52">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0A3FF916" w14:textId="7ED4481D" w:rsidR="00A711EC" w:rsidRPr="00C93E52" w:rsidRDefault="00A711EC" w:rsidP="00A711EC">
            <w:r w:rsidRPr="00C93E52">
              <w:t>0</w:t>
            </w:r>
            <w:proofErr w:type="gramStart"/>
            <w:r w:rsidRPr="00C93E52">
              <w:t>..</w:t>
            </w:r>
            <w:proofErr w:type="gramEnd"/>
            <w:r w:rsidRPr="00C93E52">
              <w:t>1</w:t>
            </w:r>
          </w:p>
        </w:tc>
      </w:tr>
      <w:tr w:rsidR="00A711EC" w:rsidRPr="00C93E52" w14:paraId="5371BB56" w14:textId="77777777" w:rsidTr="00DD2A23">
        <w:tc>
          <w:tcPr>
            <w:tcW w:w="2943" w:type="dxa"/>
            <w:tcBorders>
              <w:top w:val="single" w:sz="4" w:space="0" w:color="auto"/>
              <w:left w:val="single" w:sz="4" w:space="0" w:color="auto"/>
              <w:bottom w:val="single" w:sz="4" w:space="0" w:color="auto"/>
              <w:right w:val="single" w:sz="4" w:space="0" w:color="auto"/>
            </w:tcBorders>
          </w:tcPr>
          <w:p w14:paraId="190FFC8E" w14:textId="476AA0F0" w:rsidR="00A711EC" w:rsidRPr="00347086" w:rsidRDefault="00A711EC" w:rsidP="00A711EC">
            <w:pPr>
              <w:rPr>
                <w:highlight w:val="green"/>
                <w:lang w:eastAsia="sv-SE"/>
              </w:rPr>
            </w:pPr>
            <w:proofErr w:type="spellStart"/>
            <w:r w:rsidRPr="00347086">
              <w:rPr>
                <w:highlight w:val="green"/>
                <w:lang w:eastAsia="sv-SE"/>
              </w:rPr>
              <w:t>model</w:t>
            </w:r>
            <w:proofErr w:type="spellEnd"/>
          </w:p>
        </w:tc>
        <w:tc>
          <w:tcPr>
            <w:tcW w:w="2037" w:type="dxa"/>
            <w:tcBorders>
              <w:top w:val="single" w:sz="4" w:space="0" w:color="auto"/>
              <w:left w:val="single" w:sz="4" w:space="0" w:color="auto"/>
              <w:bottom w:val="single" w:sz="4" w:space="0" w:color="auto"/>
              <w:right w:val="single" w:sz="4" w:space="0" w:color="auto"/>
            </w:tcBorders>
          </w:tcPr>
          <w:p w14:paraId="15589D65" w14:textId="7B3C1ACF" w:rsidR="00A711EC" w:rsidRPr="00C93E52" w:rsidRDefault="00A711EC" w:rsidP="00A711EC">
            <w:commentRangeStart w:id="442"/>
            <w:proofErr w:type="spellStart"/>
            <w:r>
              <w:t>SCType</w:t>
            </w:r>
            <w:commentRangeEnd w:id="442"/>
            <w:proofErr w:type="spellEnd"/>
            <w:r w:rsidR="000C1523">
              <w:rPr>
                <w:rStyle w:val="Kommentarsreferens"/>
              </w:rPr>
              <w:commentReference w:id="442"/>
            </w:r>
          </w:p>
        </w:tc>
        <w:tc>
          <w:tcPr>
            <w:tcW w:w="2925" w:type="dxa"/>
            <w:tcBorders>
              <w:top w:val="single" w:sz="4" w:space="0" w:color="auto"/>
              <w:left w:val="single" w:sz="4" w:space="0" w:color="auto"/>
              <w:bottom w:val="single" w:sz="4" w:space="0" w:color="auto"/>
              <w:right w:val="single" w:sz="4" w:space="0" w:color="auto"/>
            </w:tcBorders>
          </w:tcPr>
          <w:p w14:paraId="039ADBF3" w14:textId="4BDD7B26" w:rsidR="00A711EC" w:rsidRPr="00C93E52" w:rsidRDefault="00A711EC" w:rsidP="00A711EC">
            <w:r>
              <w:t>Modell för angiven medicinsk teknisk utrustning.</w:t>
            </w:r>
          </w:p>
        </w:tc>
        <w:tc>
          <w:tcPr>
            <w:tcW w:w="1617" w:type="dxa"/>
            <w:tcBorders>
              <w:top w:val="single" w:sz="4" w:space="0" w:color="auto"/>
              <w:left w:val="single" w:sz="4" w:space="0" w:color="auto"/>
              <w:bottom w:val="single" w:sz="4" w:space="0" w:color="auto"/>
              <w:right w:val="single" w:sz="4" w:space="0" w:color="auto"/>
            </w:tcBorders>
          </w:tcPr>
          <w:p w14:paraId="66F4ABDA" w14:textId="0ACA35B4" w:rsidR="00A711EC" w:rsidRPr="00C93E52" w:rsidRDefault="00A711EC" w:rsidP="00A711EC">
            <w:r>
              <w:t>0</w:t>
            </w:r>
            <w:proofErr w:type="gramStart"/>
            <w:r>
              <w:t>..</w:t>
            </w:r>
            <w:proofErr w:type="gramEnd"/>
            <w:r>
              <w:t>1</w:t>
            </w:r>
          </w:p>
        </w:tc>
      </w:tr>
      <w:tr w:rsidR="00A711EC" w:rsidRPr="00C93E52" w14:paraId="7321A1C1" w14:textId="77777777" w:rsidTr="00DD2A23">
        <w:tc>
          <w:tcPr>
            <w:tcW w:w="2943" w:type="dxa"/>
            <w:tcBorders>
              <w:top w:val="single" w:sz="4" w:space="0" w:color="auto"/>
              <w:left w:val="single" w:sz="4" w:space="0" w:color="auto"/>
              <w:bottom w:val="single" w:sz="4" w:space="0" w:color="auto"/>
              <w:right w:val="single" w:sz="4" w:space="0" w:color="auto"/>
            </w:tcBorders>
          </w:tcPr>
          <w:p w14:paraId="746E2BEE" w14:textId="52B9F11A" w:rsidR="00A711EC" w:rsidRPr="00347086" w:rsidRDefault="00A711EC" w:rsidP="00A711EC">
            <w:pPr>
              <w:rPr>
                <w:highlight w:val="green"/>
                <w:lang w:eastAsia="sv-SE"/>
              </w:rPr>
            </w:pPr>
            <w:proofErr w:type="spellStart"/>
            <w:r w:rsidRPr="00347086">
              <w:rPr>
                <w:highlight w:val="green"/>
                <w:lang w:eastAsia="sv-SE"/>
              </w:rPr>
              <w:t>model.code</w:t>
            </w:r>
            <w:proofErr w:type="spellEnd"/>
          </w:p>
        </w:tc>
        <w:tc>
          <w:tcPr>
            <w:tcW w:w="2037" w:type="dxa"/>
            <w:tcBorders>
              <w:top w:val="single" w:sz="4" w:space="0" w:color="auto"/>
              <w:left w:val="single" w:sz="4" w:space="0" w:color="auto"/>
              <w:bottom w:val="single" w:sz="4" w:space="0" w:color="auto"/>
              <w:right w:val="single" w:sz="4" w:space="0" w:color="auto"/>
            </w:tcBorders>
          </w:tcPr>
          <w:p w14:paraId="4198482A" w14:textId="563ACEEE" w:rsidR="00A711EC" w:rsidRDefault="001F7957" w:rsidP="00A711EC">
            <w:proofErr w:type="spellStart"/>
            <w:r>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0A155318" w14:textId="29216F48" w:rsidR="00A711EC" w:rsidRDefault="001F7957" w:rsidP="00A711EC">
            <w:r>
              <w:t>Modellbeteckning</w:t>
            </w:r>
          </w:p>
        </w:tc>
        <w:tc>
          <w:tcPr>
            <w:tcW w:w="1617" w:type="dxa"/>
            <w:tcBorders>
              <w:top w:val="single" w:sz="4" w:space="0" w:color="auto"/>
              <w:left w:val="single" w:sz="4" w:space="0" w:color="auto"/>
              <w:bottom w:val="single" w:sz="4" w:space="0" w:color="auto"/>
              <w:right w:val="single" w:sz="4" w:space="0" w:color="auto"/>
            </w:tcBorders>
          </w:tcPr>
          <w:p w14:paraId="6F217F68" w14:textId="02B6E970" w:rsidR="00A711EC" w:rsidRDefault="001F7957" w:rsidP="00A711EC">
            <w:r>
              <w:t>0</w:t>
            </w:r>
            <w:proofErr w:type="gramStart"/>
            <w:r>
              <w:t>..</w:t>
            </w:r>
            <w:proofErr w:type="gramEnd"/>
            <w:r>
              <w:t>1</w:t>
            </w:r>
          </w:p>
        </w:tc>
      </w:tr>
      <w:tr w:rsidR="00A711EC" w:rsidRPr="00C93E52" w14:paraId="2997164D" w14:textId="77777777" w:rsidTr="00DD2A23">
        <w:tc>
          <w:tcPr>
            <w:tcW w:w="2943" w:type="dxa"/>
            <w:tcBorders>
              <w:top w:val="single" w:sz="4" w:space="0" w:color="auto"/>
              <w:left w:val="single" w:sz="4" w:space="0" w:color="auto"/>
              <w:bottom w:val="single" w:sz="4" w:space="0" w:color="auto"/>
              <w:right w:val="single" w:sz="4" w:space="0" w:color="auto"/>
            </w:tcBorders>
          </w:tcPr>
          <w:p w14:paraId="3B13D2C5" w14:textId="063FB083" w:rsidR="00A711EC" w:rsidRPr="00347086" w:rsidRDefault="001F7957" w:rsidP="00A711EC">
            <w:pPr>
              <w:rPr>
                <w:highlight w:val="green"/>
                <w:lang w:eastAsia="sv-SE"/>
              </w:rPr>
            </w:pPr>
            <w:proofErr w:type="spellStart"/>
            <w:r w:rsidRPr="00347086">
              <w:rPr>
                <w:highlight w:val="green"/>
                <w:lang w:eastAsia="sv-SE"/>
              </w:rPr>
              <w:t>model.code.code</w:t>
            </w:r>
            <w:proofErr w:type="spellEnd"/>
          </w:p>
        </w:tc>
        <w:tc>
          <w:tcPr>
            <w:tcW w:w="2037" w:type="dxa"/>
            <w:tcBorders>
              <w:top w:val="single" w:sz="4" w:space="0" w:color="auto"/>
              <w:left w:val="single" w:sz="4" w:space="0" w:color="auto"/>
              <w:bottom w:val="single" w:sz="4" w:space="0" w:color="auto"/>
              <w:right w:val="single" w:sz="4" w:space="0" w:color="auto"/>
            </w:tcBorders>
          </w:tcPr>
          <w:p w14:paraId="02899375" w14:textId="53F9B275" w:rsidR="00A711EC" w:rsidRDefault="001F7957" w:rsidP="00A711EC">
            <w:r>
              <w:t>String</w:t>
            </w:r>
          </w:p>
        </w:tc>
        <w:tc>
          <w:tcPr>
            <w:tcW w:w="2925" w:type="dxa"/>
            <w:tcBorders>
              <w:top w:val="single" w:sz="4" w:space="0" w:color="auto"/>
              <w:left w:val="single" w:sz="4" w:space="0" w:color="auto"/>
              <w:bottom w:val="single" w:sz="4" w:space="0" w:color="auto"/>
              <w:right w:val="single" w:sz="4" w:space="0" w:color="auto"/>
            </w:tcBorders>
          </w:tcPr>
          <w:p w14:paraId="72EA9258" w14:textId="2D401B55" w:rsidR="00A711EC" w:rsidRDefault="001F7957" w:rsidP="00A711EC">
            <w:r>
              <w:t>Kod för modellbeteckning</w:t>
            </w:r>
          </w:p>
        </w:tc>
        <w:tc>
          <w:tcPr>
            <w:tcW w:w="1617" w:type="dxa"/>
            <w:tcBorders>
              <w:top w:val="single" w:sz="4" w:space="0" w:color="auto"/>
              <w:left w:val="single" w:sz="4" w:space="0" w:color="auto"/>
              <w:bottom w:val="single" w:sz="4" w:space="0" w:color="auto"/>
              <w:right w:val="single" w:sz="4" w:space="0" w:color="auto"/>
            </w:tcBorders>
          </w:tcPr>
          <w:p w14:paraId="2BFD2592" w14:textId="0F65522A" w:rsidR="00A711EC" w:rsidRDefault="001F7957" w:rsidP="00A711EC">
            <w:r>
              <w:t>1</w:t>
            </w:r>
            <w:proofErr w:type="gramStart"/>
            <w:r>
              <w:t>..</w:t>
            </w:r>
            <w:proofErr w:type="gramEnd"/>
            <w:r>
              <w:t>1</w:t>
            </w:r>
          </w:p>
        </w:tc>
      </w:tr>
      <w:tr w:rsidR="001F7957" w:rsidRPr="00C93E52" w14:paraId="0618762E" w14:textId="77777777" w:rsidTr="00DD2A23">
        <w:tc>
          <w:tcPr>
            <w:tcW w:w="2943" w:type="dxa"/>
            <w:tcBorders>
              <w:top w:val="single" w:sz="4" w:space="0" w:color="auto"/>
              <w:left w:val="single" w:sz="4" w:space="0" w:color="auto"/>
              <w:bottom w:val="single" w:sz="4" w:space="0" w:color="auto"/>
              <w:right w:val="single" w:sz="4" w:space="0" w:color="auto"/>
            </w:tcBorders>
          </w:tcPr>
          <w:p w14:paraId="1FBC09EB" w14:textId="5AD8EDF5" w:rsidR="001F7957" w:rsidRPr="00347086" w:rsidRDefault="001F7957" w:rsidP="00A711EC">
            <w:pPr>
              <w:rPr>
                <w:highlight w:val="green"/>
                <w:lang w:eastAsia="sv-SE"/>
              </w:rPr>
            </w:pPr>
            <w:proofErr w:type="spellStart"/>
            <w:r w:rsidRPr="00347086">
              <w:rPr>
                <w:highlight w:val="green"/>
                <w:lang w:eastAsia="sv-SE"/>
              </w:rPr>
              <w:t>model.code.codeSystem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0BD54EA5" w14:textId="4F2DC08C" w:rsidR="001F7957" w:rsidRDefault="001F7957" w:rsidP="00A711EC">
            <w:r>
              <w:t>String</w:t>
            </w:r>
          </w:p>
        </w:tc>
        <w:tc>
          <w:tcPr>
            <w:tcW w:w="2925" w:type="dxa"/>
            <w:tcBorders>
              <w:top w:val="single" w:sz="4" w:space="0" w:color="auto"/>
              <w:left w:val="single" w:sz="4" w:space="0" w:color="auto"/>
              <w:bottom w:val="single" w:sz="4" w:space="0" w:color="auto"/>
              <w:right w:val="single" w:sz="4" w:space="0" w:color="auto"/>
            </w:tcBorders>
          </w:tcPr>
          <w:p w14:paraId="1136D45B" w14:textId="469645F9" w:rsidR="001F7957" w:rsidRDefault="001F7957" w:rsidP="00A711EC">
            <w:r>
              <w:t>Kodsystem för modellbeteckning</w:t>
            </w:r>
            <w:ins w:id="443" w:author="Björn Genfors" w:date="2014-12-15T17:04:00Z">
              <w:r w:rsidR="000C1523">
                <w:t>.</w:t>
              </w:r>
            </w:ins>
          </w:p>
        </w:tc>
        <w:tc>
          <w:tcPr>
            <w:tcW w:w="1617" w:type="dxa"/>
            <w:tcBorders>
              <w:top w:val="single" w:sz="4" w:space="0" w:color="auto"/>
              <w:left w:val="single" w:sz="4" w:space="0" w:color="auto"/>
              <w:bottom w:val="single" w:sz="4" w:space="0" w:color="auto"/>
              <w:right w:val="single" w:sz="4" w:space="0" w:color="auto"/>
            </w:tcBorders>
          </w:tcPr>
          <w:p w14:paraId="7F7D5450" w14:textId="2C92B457" w:rsidR="001F7957" w:rsidRDefault="001F7957" w:rsidP="00A711EC">
            <w:r>
              <w:t>1</w:t>
            </w:r>
            <w:proofErr w:type="gramStart"/>
            <w:r>
              <w:t>..</w:t>
            </w:r>
            <w:proofErr w:type="gramEnd"/>
            <w:r>
              <w:t>1</w:t>
            </w:r>
          </w:p>
        </w:tc>
      </w:tr>
      <w:tr w:rsidR="001F7957" w:rsidRPr="00C93E52" w14:paraId="23ECE6C2" w14:textId="77777777" w:rsidTr="00DD2A23">
        <w:tc>
          <w:tcPr>
            <w:tcW w:w="2943" w:type="dxa"/>
            <w:tcBorders>
              <w:top w:val="single" w:sz="4" w:space="0" w:color="auto"/>
              <w:left w:val="single" w:sz="4" w:space="0" w:color="auto"/>
              <w:bottom w:val="single" w:sz="4" w:space="0" w:color="auto"/>
              <w:right w:val="single" w:sz="4" w:space="0" w:color="auto"/>
            </w:tcBorders>
          </w:tcPr>
          <w:p w14:paraId="7CA5391F" w14:textId="0FB855A9" w:rsidR="001F7957" w:rsidRPr="000C1523" w:rsidRDefault="001F7957" w:rsidP="001F7957">
            <w:pPr>
              <w:rPr>
                <w:color w:val="FF0000"/>
                <w:highlight w:val="green"/>
                <w:lang w:eastAsia="sv-SE"/>
                <w:rPrChange w:id="444" w:author="Björn Genfors" w:date="2014-12-15T17:04:00Z">
                  <w:rPr>
                    <w:highlight w:val="green"/>
                    <w:lang w:eastAsia="sv-SE"/>
                  </w:rPr>
                </w:rPrChange>
              </w:rPr>
            </w:pPr>
            <w:proofErr w:type="spellStart"/>
            <w:r w:rsidRPr="000C1523">
              <w:rPr>
                <w:color w:val="FF0000"/>
                <w:highlight w:val="green"/>
                <w:lang w:eastAsia="sv-SE"/>
                <w:rPrChange w:id="445" w:author="Björn Genfors" w:date="2014-12-15T17:04:00Z">
                  <w:rPr>
                    <w:highlight w:val="green"/>
                    <w:lang w:eastAsia="sv-SE"/>
                  </w:rPr>
                </w:rPrChange>
              </w:rPr>
              <w:t>model.code.codeSystemVersion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698D4495" w14:textId="65A3F4AF" w:rsidR="001F7957" w:rsidRPr="000C1523" w:rsidRDefault="001F7957" w:rsidP="001F7957">
            <w:pPr>
              <w:rPr>
                <w:color w:val="FF0000"/>
                <w:rPrChange w:id="446" w:author="Björn Genfors" w:date="2014-12-15T17:04:00Z">
                  <w:rPr/>
                </w:rPrChange>
              </w:rPr>
            </w:pPr>
            <w:r w:rsidRPr="000C1523">
              <w:rPr>
                <w:color w:val="FF0000"/>
                <w:rPrChange w:id="447" w:author="Björn Genfors" w:date="2014-12-15T17:04: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6B8CFEBD" w14:textId="5A03D3D6" w:rsidR="001F7957" w:rsidRPr="000C1523" w:rsidRDefault="001F7957" w:rsidP="001F7957">
            <w:pPr>
              <w:rPr>
                <w:color w:val="FF0000"/>
                <w:rPrChange w:id="448" w:author="Björn Genfors" w:date="2014-12-15T17:04:00Z">
                  <w:rPr/>
                </w:rPrChange>
              </w:rPr>
            </w:pPr>
            <w:r w:rsidRPr="000C1523">
              <w:rPr>
                <w:color w:val="FF0000"/>
                <w:rPrChange w:id="449" w:author="Björn Genfors" w:date="2014-12-15T17:04:00Z">
                  <w:rPr>
                    <w:b/>
                  </w:rPr>
                </w:rPrChange>
              </w:rPr>
              <w:t xml:space="preserve">Skall </w:t>
            </w:r>
            <w:proofErr w:type="gramStart"/>
            <w:r w:rsidRPr="000C1523">
              <w:rPr>
                <w:color w:val="FF0000"/>
                <w:rPrChange w:id="450" w:author="Björn Genfors" w:date="2014-12-15T17:04:00Z">
                  <w:rPr>
                    <w:b/>
                  </w:rPr>
                </w:rPrChange>
              </w:rPr>
              <w:t>ej</w:t>
            </w:r>
            <w:proofErr w:type="gramEnd"/>
            <w:r w:rsidRPr="000C1523">
              <w:rPr>
                <w:color w:val="FF0000"/>
                <w:rPrChange w:id="451" w:author="Björn Genfors" w:date="2014-12-15T17:04: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1B15871B" w14:textId="38E5590A" w:rsidR="001F7957" w:rsidRPr="000C1523" w:rsidRDefault="001F7957" w:rsidP="001F7957">
            <w:pPr>
              <w:rPr>
                <w:color w:val="FF0000"/>
                <w:rPrChange w:id="452" w:author="Björn Genfors" w:date="2014-12-15T17:04:00Z">
                  <w:rPr/>
                </w:rPrChange>
              </w:rPr>
            </w:pPr>
            <w:r w:rsidRPr="000C1523">
              <w:rPr>
                <w:color w:val="FF0000"/>
                <w:rPrChange w:id="453" w:author="Björn Genfors" w:date="2014-12-15T17:04:00Z">
                  <w:rPr/>
                </w:rPrChange>
              </w:rPr>
              <w:t>0</w:t>
            </w:r>
            <w:proofErr w:type="gramStart"/>
            <w:r w:rsidRPr="000C1523">
              <w:rPr>
                <w:color w:val="FF0000"/>
                <w:rPrChange w:id="454" w:author="Björn Genfors" w:date="2014-12-15T17:04:00Z">
                  <w:rPr/>
                </w:rPrChange>
              </w:rPr>
              <w:t>..</w:t>
            </w:r>
            <w:proofErr w:type="gramEnd"/>
            <w:r w:rsidRPr="000C1523">
              <w:rPr>
                <w:color w:val="FF0000"/>
                <w:rPrChange w:id="455" w:author="Björn Genfors" w:date="2014-12-15T17:04:00Z">
                  <w:rPr/>
                </w:rPrChange>
              </w:rPr>
              <w:t>0</w:t>
            </w:r>
          </w:p>
        </w:tc>
      </w:tr>
      <w:tr w:rsidR="001F7957" w:rsidRPr="00C93E52" w14:paraId="577EC2CC" w14:textId="77777777" w:rsidTr="00DD2A23">
        <w:tc>
          <w:tcPr>
            <w:tcW w:w="2943" w:type="dxa"/>
            <w:tcBorders>
              <w:top w:val="single" w:sz="4" w:space="0" w:color="auto"/>
              <w:left w:val="single" w:sz="4" w:space="0" w:color="auto"/>
              <w:bottom w:val="single" w:sz="4" w:space="0" w:color="auto"/>
              <w:right w:val="single" w:sz="4" w:space="0" w:color="auto"/>
            </w:tcBorders>
          </w:tcPr>
          <w:p w14:paraId="245F272A" w14:textId="2DBAF2F6" w:rsidR="001F7957" w:rsidRPr="000C1523" w:rsidRDefault="001F7957" w:rsidP="001F7957">
            <w:pPr>
              <w:rPr>
                <w:color w:val="FF0000"/>
                <w:highlight w:val="green"/>
                <w:lang w:eastAsia="sv-SE"/>
                <w:rPrChange w:id="456" w:author="Björn Genfors" w:date="2014-12-15T17:04:00Z">
                  <w:rPr>
                    <w:highlight w:val="green"/>
                    <w:lang w:eastAsia="sv-SE"/>
                  </w:rPr>
                </w:rPrChange>
              </w:rPr>
            </w:pPr>
            <w:proofErr w:type="spellStart"/>
            <w:r w:rsidRPr="000C1523">
              <w:rPr>
                <w:color w:val="FF0000"/>
                <w:highlight w:val="green"/>
                <w:lang w:eastAsia="sv-SE"/>
                <w:rPrChange w:id="457" w:author="Björn Genfors" w:date="2014-12-15T17:04:00Z">
                  <w:rPr>
                    <w:highlight w:val="green"/>
                    <w:lang w:eastAsia="sv-SE"/>
                  </w:rPr>
                </w:rPrChange>
              </w:rPr>
              <w:t>model.code.displayName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716E49CD" w14:textId="0DFE5BDD" w:rsidR="001F7957" w:rsidRPr="000C1523" w:rsidRDefault="001F7957" w:rsidP="001F7957">
            <w:pPr>
              <w:rPr>
                <w:color w:val="FF0000"/>
                <w:rPrChange w:id="458" w:author="Björn Genfors" w:date="2014-12-15T17:04:00Z">
                  <w:rPr/>
                </w:rPrChange>
              </w:rPr>
            </w:pPr>
            <w:r w:rsidRPr="000C1523">
              <w:rPr>
                <w:color w:val="FF0000"/>
                <w:rPrChange w:id="459" w:author="Björn Genfors" w:date="2014-12-15T17:04:00Z">
                  <w:rPr/>
                </w:rPrChange>
              </w:rPr>
              <w:t>String</w:t>
            </w:r>
          </w:p>
        </w:tc>
        <w:tc>
          <w:tcPr>
            <w:tcW w:w="2925" w:type="dxa"/>
            <w:tcBorders>
              <w:top w:val="single" w:sz="4" w:space="0" w:color="auto"/>
              <w:left w:val="single" w:sz="4" w:space="0" w:color="auto"/>
              <w:bottom w:val="single" w:sz="4" w:space="0" w:color="auto"/>
              <w:right w:val="single" w:sz="4" w:space="0" w:color="auto"/>
            </w:tcBorders>
          </w:tcPr>
          <w:p w14:paraId="2F122B9E" w14:textId="1396BEDD" w:rsidR="001F7957" w:rsidRPr="000C1523" w:rsidRDefault="001F7957" w:rsidP="001F7957">
            <w:pPr>
              <w:rPr>
                <w:color w:val="FF0000"/>
                <w:rPrChange w:id="460" w:author="Björn Genfors" w:date="2014-12-15T17:04:00Z">
                  <w:rPr/>
                </w:rPrChange>
              </w:rPr>
            </w:pPr>
            <w:r w:rsidRPr="000C1523">
              <w:rPr>
                <w:color w:val="FF0000"/>
                <w:rPrChange w:id="461" w:author="Björn Genfors" w:date="2014-12-15T17:04:00Z">
                  <w:rPr>
                    <w:b/>
                  </w:rPr>
                </w:rPrChange>
              </w:rPr>
              <w:t xml:space="preserve">Skall </w:t>
            </w:r>
            <w:proofErr w:type="gramStart"/>
            <w:r w:rsidRPr="000C1523">
              <w:rPr>
                <w:color w:val="FF0000"/>
                <w:rPrChange w:id="462" w:author="Björn Genfors" w:date="2014-12-15T17:04:00Z">
                  <w:rPr>
                    <w:b/>
                  </w:rPr>
                </w:rPrChange>
              </w:rPr>
              <w:t>ej</w:t>
            </w:r>
            <w:proofErr w:type="gramEnd"/>
            <w:r w:rsidRPr="000C1523">
              <w:rPr>
                <w:color w:val="FF0000"/>
                <w:rPrChange w:id="463" w:author="Björn Genfors" w:date="2014-12-15T17:04:00Z">
                  <w:rPr>
                    <w:b/>
                  </w:rPr>
                </w:rPrChange>
              </w:rPr>
              <w:t xml:space="preserve"> anges</w:t>
            </w:r>
          </w:p>
        </w:tc>
        <w:tc>
          <w:tcPr>
            <w:tcW w:w="1617" w:type="dxa"/>
            <w:tcBorders>
              <w:top w:val="single" w:sz="4" w:space="0" w:color="auto"/>
              <w:left w:val="single" w:sz="4" w:space="0" w:color="auto"/>
              <w:bottom w:val="single" w:sz="4" w:space="0" w:color="auto"/>
              <w:right w:val="single" w:sz="4" w:space="0" w:color="auto"/>
            </w:tcBorders>
          </w:tcPr>
          <w:p w14:paraId="672026D6" w14:textId="0E074B56" w:rsidR="001F7957" w:rsidRPr="000C1523" w:rsidRDefault="001F7957" w:rsidP="001F7957">
            <w:pPr>
              <w:rPr>
                <w:color w:val="FF0000"/>
                <w:rPrChange w:id="464" w:author="Björn Genfors" w:date="2014-12-15T17:04:00Z">
                  <w:rPr/>
                </w:rPrChange>
              </w:rPr>
            </w:pPr>
            <w:r w:rsidRPr="000C1523">
              <w:rPr>
                <w:color w:val="FF0000"/>
                <w:rPrChange w:id="465" w:author="Björn Genfors" w:date="2014-12-15T17:04:00Z">
                  <w:rPr/>
                </w:rPrChange>
              </w:rPr>
              <w:t>0</w:t>
            </w:r>
            <w:proofErr w:type="gramStart"/>
            <w:r w:rsidRPr="000C1523">
              <w:rPr>
                <w:color w:val="FF0000"/>
                <w:rPrChange w:id="466" w:author="Björn Genfors" w:date="2014-12-15T17:04:00Z">
                  <w:rPr/>
                </w:rPrChange>
              </w:rPr>
              <w:t>..</w:t>
            </w:r>
            <w:proofErr w:type="gramEnd"/>
            <w:ins w:id="467" w:author="Björn Genfors" w:date="2014-12-15T17:04:00Z">
              <w:r w:rsidR="000C1523" w:rsidRPr="000C1523">
                <w:rPr>
                  <w:color w:val="FF0000"/>
                  <w:rPrChange w:id="468" w:author="Björn Genfors" w:date="2014-12-15T17:04:00Z">
                    <w:rPr/>
                  </w:rPrChange>
                </w:rPr>
                <w:t>0</w:t>
              </w:r>
            </w:ins>
            <w:del w:id="469" w:author="Björn Genfors" w:date="2014-12-15T17:04:00Z">
              <w:r w:rsidRPr="000C1523" w:rsidDel="000C1523">
                <w:rPr>
                  <w:color w:val="FF0000"/>
                  <w:rPrChange w:id="470" w:author="Björn Genfors" w:date="2014-12-15T17:04:00Z">
                    <w:rPr/>
                  </w:rPrChange>
                </w:rPr>
                <w:delText>1</w:delText>
              </w:r>
            </w:del>
          </w:p>
        </w:tc>
      </w:tr>
      <w:tr w:rsidR="001F7957" w:rsidRPr="00C93E52" w14:paraId="4AB9CEA5" w14:textId="77777777" w:rsidTr="00DD2A23">
        <w:tc>
          <w:tcPr>
            <w:tcW w:w="2943" w:type="dxa"/>
            <w:tcBorders>
              <w:top w:val="single" w:sz="4" w:space="0" w:color="auto"/>
              <w:left w:val="single" w:sz="4" w:space="0" w:color="auto"/>
              <w:bottom w:val="single" w:sz="4" w:space="0" w:color="auto"/>
              <w:right w:val="single" w:sz="4" w:space="0" w:color="auto"/>
            </w:tcBorders>
          </w:tcPr>
          <w:p w14:paraId="7F13BD07" w14:textId="2D291B4E" w:rsidR="001F7957" w:rsidRPr="00347086" w:rsidRDefault="001F7957" w:rsidP="001F7957">
            <w:pPr>
              <w:rPr>
                <w:highlight w:val="green"/>
                <w:lang w:eastAsia="sv-SE"/>
              </w:rPr>
            </w:pPr>
            <w:proofErr w:type="spellStart"/>
            <w:r w:rsidRPr="00347086">
              <w:rPr>
                <w:highlight w:val="green"/>
                <w:lang w:eastAsia="sv-SE"/>
              </w:rPr>
              <w:t>model.value</w:t>
            </w:r>
            <w:proofErr w:type="spellEnd"/>
          </w:p>
        </w:tc>
        <w:tc>
          <w:tcPr>
            <w:tcW w:w="2037" w:type="dxa"/>
            <w:tcBorders>
              <w:top w:val="single" w:sz="4" w:space="0" w:color="auto"/>
              <w:left w:val="single" w:sz="4" w:space="0" w:color="auto"/>
              <w:bottom w:val="single" w:sz="4" w:space="0" w:color="auto"/>
              <w:right w:val="single" w:sz="4" w:space="0" w:color="auto"/>
            </w:tcBorders>
          </w:tcPr>
          <w:p w14:paraId="3347AB8E" w14:textId="1D095309" w:rsidR="001F7957" w:rsidRPr="00C93E52" w:rsidRDefault="001F7957" w:rsidP="001F7957">
            <w:r>
              <w:t>String</w:t>
            </w:r>
          </w:p>
        </w:tc>
        <w:tc>
          <w:tcPr>
            <w:tcW w:w="2925" w:type="dxa"/>
            <w:tcBorders>
              <w:top w:val="single" w:sz="4" w:space="0" w:color="auto"/>
              <w:left w:val="single" w:sz="4" w:space="0" w:color="auto"/>
              <w:bottom w:val="single" w:sz="4" w:space="0" w:color="auto"/>
              <w:right w:val="single" w:sz="4" w:space="0" w:color="auto"/>
            </w:tcBorders>
          </w:tcPr>
          <w:p w14:paraId="5F8D43B8" w14:textId="7FAA5CE9" w:rsidR="001F7957" w:rsidRPr="00325124" w:rsidRDefault="00325124" w:rsidP="001F7957">
            <w:commentRangeStart w:id="471"/>
            <w:r>
              <w:t>Modellbeteckning</w:t>
            </w:r>
            <w:commentRangeEnd w:id="471"/>
            <w:r w:rsidR="000C1523">
              <w:rPr>
                <w:rStyle w:val="Kommentarsreferens"/>
              </w:rPr>
              <w:commentReference w:id="471"/>
            </w:r>
          </w:p>
        </w:tc>
        <w:tc>
          <w:tcPr>
            <w:tcW w:w="1617" w:type="dxa"/>
            <w:tcBorders>
              <w:top w:val="single" w:sz="4" w:space="0" w:color="auto"/>
              <w:left w:val="single" w:sz="4" w:space="0" w:color="auto"/>
              <w:bottom w:val="single" w:sz="4" w:space="0" w:color="auto"/>
              <w:right w:val="single" w:sz="4" w:space="0" w:color="auto"/>
            </w:tcBorders>
          </w:tcPr>
          <w:p w14:paraId="496BE194" w14:textId="3E7E9BDC" w:rsidR="001F7957" w:rsidRPr="00C93E52" w:rsidRDefault="00325124" w:rsidP="001F7957">
            <w:r>
              <w:t>1</w:t>
            </w:r>
            <w:proofErr w:type="gramStart"/>
            <w:r>
              <w:t>..</w:t>
            </w:r>
            <w:proofErr w:type="gramEnd"/>
            <w:r>
              <w:t>1</w:t>
            </w:r>
          </w:p>
        </w:tc>
      </w:tr>
      <w:tr w:rsidR="0085456B" w:rsidRPr="00C93E52" w14:paraId="069B5372" w14:textId="77777777" w:rsidTr="0085456B">
        <w:tc>
          <w:tcPr>
            <w:tcW w:w="2943" w:type="dxa"/>
            <w:tcBorders>
              <w:top w:val="single" w:sz="4" w:space="0" w:color="auto"/>
              <w:left w:val="nil"/>
              <w:bottom w:val="single" w:sz="4" w:space="0" w:color="auto"/>
              <w:right w:val="nil"/>
            </w:tcBorders>
          </w:tcPr>
          <w:p w14:paraId="5F0A057E" w14:textId="77777777" w:rsidR="0085456B" w:rsidRDefault="0085456B" w:rsidP="001F7957">
            <w:pPr>
              <w:rPr>
                <w:lang w:eastAsia="sv-SE"/>
              </w:rPr>
            </w:pPr>
          </w:p>
        </w:tc>
        <w:tc>
          <w:tcPr>
            <w:tcW w:w="2037" w:type="dxa"/>
            <w:tcBorders>
              <w:top w:val="single" w:sz="4" w:space="0" w:color="auto"/>
              <w:left w:val="nil"/>
              <w:bottom w:val="single" w:sz="4" w:space="0" w:color="auto"/>
              <w:right w:val="nil"/>
            </w:tcBorders>
          </w:tcPr>
          <w:p w14:paraId="1E81AA70" w14:textId="77777777" w:rsidR="0085456B" w:rsidRDefault="0085456B" w:rsidP="001F7957"/>
        </w:tc>
        <w:tc>
          <w:tcPr>
            <w:tcW w:w="2925" w:type="dxa"/>
            <w:tcBorders>
              <w:top w:val="single" w:sz="4" w:space="0" w:color="auto"/>
              <w:left w:val="nil"/>
              <w:bottom w:val="single" w:sz="4" w:space="0" w:color="auto"/>
              <w:right w:val="nil"/>
            </w:tcBorders>
          </w:tcPr>
          <w:p w14:paraId="6F74413C" w14:textId="77777777" w:rsidR="0085456B" w:rsidRDefault="0085456B" w:rsidP="001F7957"/>
        </w:tc>
        <w:tc>
          <w:tcPr>
            <w:tcW w:w="1617" w:type="dxa"/>
            <w:tcBorders>
              <w:top w:val="single" w:sz="4" w:space="0" w:color="auto"/>
              <w:left w:val="nil"/>
              <w:bottom w:val="single" w:sz="4" w:space="0" w:color="auto"/>
              <w:right w:val="nil"/>
            </w:tcBorders>
          </w:tcPr>
          <w:p w14:paraId="59F77DA0" w14:textId="77777777" w:rsidR="0085456B" w:rsidRDefault="0085456B" w:rsidP="001F7957"/>
        </w:tc>
      </w:tr>
      <w:tr w:rsidR="0085456B" w:rsidRPr="00C93E52" w14:paraId="645A1776" w14:textId="77777777" w:rsidTr="0085456B">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A9131AD" w14:textId="77777777" w:rsidR="0085456B" w:rsidRDefault="0085456B" w:rsidP="0085456B">
            <w:pPr>
              <w:rPr>
                <w:lang w:eastAsia="sv-SE"/>
              </w:rPr>
            </w:pPr>
            <w:proofErr w:type="spellStart"/>
            <w:r>
              <w:rPr>
                <w:lang w:eastAsia="sv-SE"/>
              </w:rPr>
              <w:t>observationGroup</w:t>
            </w:r>
            <w:proofErr w:type="spellEnd"/>
            <w:r>
              <w:rPr>
                <w:lang w:eastAsia="sv-SE"/>
              </w:rPr>
              <w:t>/</w:t>
            </w:r>
          </w:p>
          <w:p w14:paraId="6AC0738F" w14:textId="3BA18107" w:rsidR="0085456B" w:rsidRDefault="0085456B" w:rsidP="0085456B">
            <w:pPr>
              <w:rPr>
                <w:lang w:eastAsia="sv-SE"/>
              </w:rPr>
            </w:pPr>
            <w:proofErr w:type="spellStart"/>
            <w:r>
              <w:rPr>
                <w:lang w:eastAsia="sv-SE"/>
              </w:rPr>
              <w:t>l</w:t>
            </w:r>
            <w:r w:rsidRPr="00C93E52">
              <w:rPr>
                <w:lang w:eastAsia="sv-SE"/>
              </w:rPr>
              <w:t>ocation</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41E1574" w14:textId="3DDFCB66" w:rsidR="0085456B" w:rsidRDefault="0085456B" w:rsidP="0085456B">
            <w:proofErr w:type="spellStart"/>
            <w:r w:rsidRPr="00161A58">
              <w:t>LocationType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12A018B" w14:textId="77777777" w:rsidR="0085456B" w:rsidRDefault="0085456B" w:rsidP="0085456B"/>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38A1BD3" w14:textId="4D8AEA6F" w:rsidR="0085456B" w:rsidRDefault="0085456B" w:rsidP="0085456B">
            <w:r w:rsidRPr="00C93E52">
              <w:t>0</w:t>
            </w:r>
            <w:proofErr w:type="gramStart"/>
            <w:r w:rsidRPr="00C93E52">
              <w:t>..</w:t>
            </w:r>
            <w:proofErr w:type="gramEnd"/>
            <w:r w:rsidRPr="00C93E52">
              <w:t>1</w:t>
            </w:r>
          </w:p>
        </w:tc>
      </w:tr>
      <w:tr w:rsidR="0085456B" w:rsidRPr="00C93E52" w14:paraId="30D7DEDB" w14:textId="77777777" w:rsidTr="00DD2A23">
        <w:tc>
          <w:tcPr>
            <w:tcW w:w="2943" w:type="dxa"/>
            <w:tcBorders>
              <w:top w:val="single" w:sz="4" w:space="0" w:color="auto"/>
              <w:left w:val="single" w:sz="4" w:space="0" w:color="auto"/>
              <w:bottom w:val="single" w:sz="4" w:space="0" w:color="auto"/>
              <w:right w:val="single" w:sz="4" w:space="0" w:color="auto"/>
            </w:tcBorders>
          </w:tcPr>
          <w:p w14:paraId="4DA72B76" w14:textId="6550911E" w:rsidR="0085456B" w:rsidRPr="00347086" w:rsidRDefault="0085456B" w:rsidP="0085456B">
            <w:pPr>
              <w:rPr>
                <w:highlight w:val="green"/>
                <w:lang w:eastAsia="sv-SE"/>
              </w:rPr>
            </w:pPr>
            <w:r w:rsidRPr="00347086">
              <w:rPr>
                <w:highlight w:val="green"/>
              </w:rPr>
              <w:t>id</w:t>
            </w:r>
          </w:p>
        </w:tc>
        <w:tc>
          <w:tcPr>
            <w:tcW w:w="2037" w:type="dxa"/>
            <w:tcBorders>
              <w:top w:val="single" w:sz="4" w:space="0" w:color="auto"/>
              <w:left w:val="single" w:sz="4" w:space="0" w:color="auto"/>
              <w:bottom w:val="single" w:sz="4" w:space="0" w:color="auto"/>
              <w:right w:val="single" w:sz="4" w:space="0" w:color="auto"/>
            </w:tcBorders>
          </w:tcPr>
          <w:p w14:paraId="213B2383" w14:textId="5EDC2235" w:rsidR="0085456B" w:rsidRDefault="0085456B" w:rsidP="0085456B">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74CE23AA" w14:textId="3E194430" w:rsidR="0085456B" w:rsidRDefault="0085456B" w:rsidP="0085456B">
            <w:r w:rsidRPr="00C93E52">
              <w:rPr>
                <w:rFonts w:cs="Arial"/>
              </w:rPr>
              <w:t>Identifiering för platsen. Anges om platsen är en vårdenhet.</w:t>
            </w:r>
            <w:del w:id="472" w:author="Björn Genfors" w:date="2014-12-15T17:06:00Z">
              <w:r w:rsidRPr="00C93E52" w:rsidDel="000C1523">
                <w:rPr>
                  <w:rFonts w:cs="Arial"/>
                </w:rPr>
                <w:delText xml:space="preserve"> </w:delText>
              </w:r>
            </w:del>
          </w:p>
        </w:tc>
        <w:tc>
          <w:tcPr>
            <w:tcW w:w="1617" w:type="dxa"/>
            <w:tcBorders>
              <w:top w:val="single" w:sz="4" w:space="0" w:color="auto"/>
              <w:left w:val="single" w:sz="4" w:space="0" w:color="auto"/>
              <w:bottom w:val="single" w:sz="4" w:space="0" w:color="auto"/>
              <w:right w:val="single" w:sz="4" w:space="0" w:color="auto"/>
            </w:tcBorders>
          </w:tcPr>
          <w:p w14:paraId="233B311D" w14:textId="6A59C5B8" w:rsidR="0085456B" w:rsidRDefault="0085456B" w:rsidP="0085456B">
            <w:r w:rsidRPr="00C93E52">
              <w:t>0</w:t>
            </w:r>
            <w:proofErr w:type="gramStart"/>
            <w:r w:rsidRPr="00C93E52">
              <w:t>..</w:t>
            </w:r>
            <w:proofErr w:type="gramEnd"/>
            <w:r w:rsidRPr="00C93E52">
              <w:t>1</w:t>
            </w:r>
          </w:p>
        </w:tc>
      </w:tr>
      <w:tr w:rsidR="0085456B" w:rsidRPr="00C93E52" w14:paraId="76ED8975" w14:textId="77777777" w:rsidTr="00DD2A23">
        <w:tc>
          <w:tcPr>
            <w:tcW w:w="2943" w:type="dxa"/>
            <w:tcBorders>
              <w:top w:val="single" w:sz="4" w:space="0" w:color="auto"/>
              <w:left w:val="single" w:sz="4" w:space="0" w:color="auto"/>
              <w:bottom w:val="single" w:sz="4" w:space="0" w:color="auto"/>
              <w:right w:val="single" w:sz="4" w:space="0" w:color="auto"/>
            </w:tcBorders>
          </w:tcPr>
          <w:p w14:paraId="45E50FE3" w14:textId="11030D59" w:rsidR="0085456B" w:rsidRPr="00347086" w:rsidRDefault="0085456B" w:rsidP="0085456B">
            <w:pPr>
              <w:rPr>
                <w:highlight w:val="green"/>
                <w:lang w:eastAsia="sv-SE"/>
              </w:rPr>
            </w:pPr>
            <w:proofErr w:type="spellStart"/>
            <w:r w:rsidRPr="00347086">
              <w:rPr>
                <w:highlight w:val="green"/>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7F9F5FD6" w14:textId="3D23B938" w:rsidR="0085456B" w:rsidRDefault="0085456B" w:rsidP="0085456B">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02C95EC" w14:textId="1E85616D" w:rsidR="0085456B" w:rsidRDefault="0085456B" w:rsidP="0085456B">
            <w:proofErr w:type="spellStart"/>
            <w:r w:rsidRPr="00C93E52">
              <w:rPr>
                <w:rFonts w:cs="Arial"/>
              </w:rPr>
              <w:t>Root</w:t>
            </w:r>
            <w:proofErr w:type="spellEnd"/>
            <w:r w:rsidRPr="00C93E52">
              <w:rPr>
                <w:rFonts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698037E7" w14:textId="7DF76265" w:rsidR="0085456B" w:rsidRDefault="0085456B" w:rsidP="0085456B">
            <w:r w:rsidRPr="00C93E52">
              <w:t>1</w:t>
            </w:r>
          </w:p>
        </w:tc>
      </w:tr>
      <w:tr w:rsidR="0085456B" w:rsidRPr="00C93E52" w14:paraId="6B7782B3" w14:textId="77777777" w:rsidTr="00DD2A23">
        <w:tc>
          <w:tcPr>
            <w:tcW w:w="2943" w:type="dxa"/>
            <w:tcBorders>
              <w:top w:val="single" w:sz="4" w:space="0" w:color="auto"/>
              <w:left w:val="single" w:sz="4" w:space="0" w:color="auto"/>
              <w:bottom w:val="single" w:sz="4" w:space="0" w:color="auto"/>
              <w:right w:val="single" w:sz="4" w:space="0" w:color="auto"/>
            </w:tcBorders>
          </w:tcPr>
          <w:p w14:paraId="6D28B7C5" w14:textId="1686A7B1" w:rsidR="0085456B" w:rsidRPr="00347086" w:rsidRDefault="0085456B" w:rsidP="0085456B">
            <w:pPr>
              <w:rPr>
                <w:highlight w:val="green"/>
                <w:lang w:eastAsia="sv-SE"/>
              </w:rPr>
            </w:pPr>
            <w:r w:rsidRPr="00347086">
              <w:rPr>
                <w:highlight w:val="green"/>
              </w:rPr>
              <w:t>id.extension</w:t>
            </w:r>
          </w:p>
        </w:tc>
        <w:tc>
          <w:tcPr>
            <w:tcW w:w="2037" w:type="dxa"/>
            <w:tcBorders>
              <w:top w:val="single" w:sz="4" w:space="0" w:color="auto"/>
              <w:left w:val="single" w:sz="4" w:space="0" w:color="auto"/>
              <w:bottom w:val="single" w:sz="4" w:space="0" w:color="auto"/>
              <w:right w:val="single" w:sz="4" w:space="0" w:color="auto"/>
            </w:tcBorders>
          </w:tcPr>
          <w:p w14:paraId="4E1EEF89" w14:textId="46DBF376" w:rsidR="0085456B" w:rsidRDefault="0085456B" w:rsidP="0085456B">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3D83510" w14:textId="7F17DE9D" w:rsidR="0085456B" w:rsidRDefault="0085456B" w:rsidP="0085456B">
            <w:r w:rsidRPr="00C93E52">
              <w:rPr>
                <w:rFonts w:cs="Arial"/>
              </w:rPr>
              <w:t>Extension sätts till HSA-id.</w:t>
            </w:r>
          </w:p>
        </w:tc>
        <w:tc>
          <w:tcPr>
            <w:tcW w:w="1617" w:type="dxa"/>
            <w:tcBorders>
              <w:top w:val="single" w:sz="4" w:space="0" w:color="auto"/>
              <w:left w:val="single" w:sz="4" w:space="0" w:color="auto"/>
              <w:bottom w:val="single" w:sz="4" w:space="0" w:color="auto"/>
              <w:right w:val="single" w:sz="4" w:space="0" w:color="auto"/>
            </w:tcBorders>
          </w:tcPr>
          <w:p w14:paraId="68785591" w14:textId="51C42AB0" w:rsidR="0085456B" w:rsidRDefault="0085456B" w:rsidP="0085456B">
            <w:r w:rsidRPr="00C93E52">
              <w:t>1</w:t>
            </w:r>
          </w:p>
        </w:tc>
      </w:tr>
      <w:tr w:rsidR="0085456B" w:rsidRPr="00C93E52" w14:paraId="59642A3B" w14:textId="77777777" w:rsidTr="00DD2A23">
        <w:tc>
          <w:tcPr>
            <w:tcW w:w="2943" w:type="dxa"/>
            <w:tcBorders>
              <w:top w:val="single" w:sz="4" w:space="0" w:color="auto"/>
              <w:left w:val="single" w:sz="4" w:space="0" w:color="auto"/>
              <w:bottom w:val="single" w:sz="4" w:space="0" w:color="auto"/>
              <w:right w:val="single" w:sz="4" w:space="0" w:color="auto"/>
            </w:tcBorders>
          </w:tcPr>
          <w:p w14:paraId="4357288F" w14:textId="6DA6934D" w:rsidR="0085456B" w:rsidRPr="00347086" w:rsidRDefault="0085456B" w:rsidP="0085456B">
            <w:pPr>
              <w:rPr>
                <w:highlight w:val="green"/>
                <w:lang w:eastAsia="sv-SE"/>
              </w:rPr>
            </w:pPr>
            <w:proofErr w:type="spellStart"/>
            <w:r w:rsidRPr="00347086">
              <w:rPr>
                <w:highlight w:val="green"/>
              </w:rPr>
              <w:t>name</w:t>
            </w:r>
            <w:proofErr w:type="spellEnd"/>
            <w:r w:rsidRPr="00347086">
              <w:rPr>
                <w:highlight w:val="green"/>
              </w:rPr>
              <w:t>*</w:t>
            </w:r>
          </w:p>
        </w:tc>
        <w:tc>
          <w:tcPr>
            <w:tcW w:w="2037" w:type="dxa"/>
            <w:tcBorders>
              <w:top w:val="single" w:sz="4" w:space="0" w:color="auto"/>
              <w:left w:val="single" w:sz="4" w:space="0" w:color="auto"/>
              <w:bottom w:val="single" w:sz="4" w:space="0" w:color="auto"/>
              <w:right w:val="single" w:sz="4" w:space="0" w:color="auto"/>
            </w:tcBorders>
          </w:tcPr>
          <w:p w14:paraId="01BBC72D" w14:textId="2A6DEA5C" w:rsidR="0085456B" w:rsidRDefault="0085456B" w:rsidP="0085456B">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5C488CA" w14:textId="77777777" w:rsidR="0085456B" w:rsidRPr="00C93E52" w:rsidRDefault="0085456B" w:rsidP="0085456B">
            <w:pPr>
              <w:rPr>
                <w:rFonts w:cs="Arial"/>
              </w:rPr>
            </w:pPr>
            <w:r w:rsidRPr="00C93E52">
              <w:rPr>
                <w:rFonts w:cs="Arial"/>
              </w:rPr>
              <w:t>Namn på den plats där observation har genomförts.</w:t>
            </w:r>
          </w:p>
          <w:p w14:paraId="1BD4B8EE" w14:textId="6FC07E27" w:rsidR="0085456B" w:rsidRDefault="0085456B" w:rsidP="0085456B">
            <w:r w:rsidRPr="00C93E52">
              <w:rPr>
                <w:rFonts w:cs="Arial"/>
              </w:rPr>
              <w:t>(Fält 2b)</w:t>
            </w:r>
          </w:p>
        </w:tc>
        <w:tc>
          <w:tcPr>
            <w:tcW w:w="1617" w:type="dxa"/>
            <w:tcBorders>
              <w:top w:val="single" w:sz="4" w:space="0" w:color="auto"/>
              <w:left w:val="single" w:sz="4" w:space="0" w:color="auto"/>
              <w:bottom w:val="single" w:sz="4" w:space="0" w:color="auto"/>
              <w:right w:val="single" w:sz="4" w:space="0" w:color="auto"/>
            </w:tcBorders>
          </w:tcPr>
          <w:p w14:paraId="4AC7430D" w14:textId="46B49707" w:rsidR="0085456B" w:rsidRDefault="0085456B" w:rsidP="0085456B">
            <w:r w:rsidRPr="00C93E52">
              <w:rPr>
                <w:lang w:val="en-US"/>
              </w:rPr>
              <w:t>1</w:t>
            </w:r>
          </w:p>
        </w:tc>
      </w:tr>
      <w:tr w:rsidR="0085456B" w:rsidRPr="00C93E52" w14:paraId="383BEE46" w14:textId="77777777" w:rsidTr="00DD2A23">
        <w:tc>
          <w:tcPr>
            <w:tcW w:w="2943" w:type="dxa"/>
            <w:tcBorders>
              <w:top w:val="single" w:sz="4" w:space="0" w:color="auto"/>
              <w:left w:val="single" w:sz="4" w:space="0" w:color="auto"/>
              <w:bottom w:val="single" w:sz="4" w:space="0" w:color="auto"/>
              <w:right w:val="single" w:sz="4" w:space="0" w:color="auto"/>
            </w:tcBorders>
          </w:tcPr>
          <w:p w14:paraId="0A002F05" w14:textId="0D5761C8" w:rsidR="0085456B" w:rsidRPr="00C93E52" w:rsidRDefault="00BB1FCC" w:rsidP="0085456B">
            <w:proofErr w:type="spellStart"/>
            <w:r w:rsidRPr="005F1FB8">
              <w:rPr>
                <w:highlight w:val="green"/>
              </w:rPr>
              <w:t>address</w:t>
            </w:r>
            <w:proofErr w:type="spellEnd"/>
          </w:p>
        </w:tc>
        <w:tc>
          <w:tcPr>
            <w:tcW w:w="2037" w:type="dxa"/>
            <w:tcBorders>
              <w:top w:val="single" w:sz="4" w:space="0" w:color="auto"/>
              <w:left w:val="single" w:sz="4" w:space="0" w:color="auto"/>
              <w:bottom w:val="single" w:sz="4" w:space="0" w:color="auto"/>
              <w:right w:val="single" w:sz="4" w:space="0" w:color="auto"/>
            </w:tcBorders>
          </w:tcPr>
          <w:p w14:paraId="4418847E" w14:textId="38B387AE" w:rsidR="0085456B" w:rsidRPr="00C93E52" w:rsidRDefault="00BB1FCC" w:rsidP="0085456B">
            <w:pPr>
              <w:rPr>
                <w:lang w:val="en-GB"/>
              </w:rPr>
            </w:pPr>
            <w:proofErr w:type="spellStart"/>
            <w:r w:rsidRPr="00BB1FCC">
              <w:rPr>
                <w:lang w:val="en-GB"/>
              </w:rPr>
              <w:t>AddressType</w:t>
            </w:r>
            <w:proofErr w:type="spellEnd"/>
          </w:p>
        </w:tc>
        <w:tc>
          <w:tcPr>
            <w:tcW w:w="2925" w:type="dxa"/>
            <w:tcBorders>
              <w:top w:val="single" w:sz="4" w:space="0" w:color="auto"/>
              <w:left w:val="single" w:sz="4" w:space="0" w:color="auto"/>
              <w:bottom w:val="single" w:sz="4" w:space="0" w:color="auto"/>
              <w:right w:val="single" w:sz="4" w:space="0" w:color="auto"/>
            </w:tcBorders>
          </w:tcPr>
          <w:p w14:paraId="7B9FC005" w14:textId="5013543E" w:rsidR="0085456B" w:rsidRPr="00C93E52" w:rsidRDefault="0085456B" w:rsidP="0085456B">
            <w:pPr>
              <w:rPr>
                <w:rFonts w:cs="Arial"/>
              </w:rPr>
            </w:pPr>
            <w:r>
              <w:rPr>
                <w:rFonts w:cs="Arial"/>
              </w:rPr>
              <w:t>Adress till plats</w:t>
            </w:r>
          </w:p>
        </w:tc>
        <w:tc>
          <w:tcPr>
            <w:tcW w:w="1617" w:type="dxa"/>
            <w:tcBorders>
              <w:top w:val="single" w:sz="4" w:space="0" w:color="auto"/>
              <w:left w:val="single" w:sz="4" w:space="0" w:color="auto"/>
              <w:bottom w:val="single" w:sz="4" w:space="0" w:color="auto"/>
              <w:right w:val="single" w:sz="4" w:space="0" w:color="auto"/>
            </w:tcBorders>
          </w:tcPr>
          <w:p w14:paraId="3A966F63" w14:textId="25D0A33E" w:rsidR="0085456B" w:rsidRPr="00C93E52" w:rsidRDefault="0085456B" w:rsidP="0085456B">
            <w:pPr>
              <w:rPr>
                <w:lang w:val="en-US"/>
              </w:rPr>
            </w:pPr>
            <w:r>
              <w:rPr>
                <w:lang w:val="en-US"/>
              </w:rPr>
              <w:t>0..1</w:t>
            </w:r>
          </w:p>
        </w:tc>
      </w:tr>
      <w:tr w:rsidR="00BB1FCC" w:rsidRPr="00C93E52" w14:paraId="4D206CBE" w14:textId="77777777" w:rsidTr="00DD2A23">
        <w:tc>
          <w:tcPr>
            <w:tcW w:w="2943" w:type="dxa"/>
            <w:tcBorders>
              <w:top w:val="single" w:sz="4" w:space="0" w:color="auto"/>
              <w:left w:val="single" w:sz="4" w:space="0" w:color="auto"/>
              <w:bottom w:val="single" w:sz="4" w:space="0" w:color="auto"/>
              <w:right w:val="single" w:sz="4" w:space="0" w:color="auto"/>
            </w:tcBorders>
          </w:tcPr>
          <w:p w14:paraId="1266B653" w14:textId="343EF94F" w:rsidR="00BB1FCC" w:rsidRPr="00BB1FCC" w:rsidRDefault="00BB1FCC" w:rsidP="0085456B">
            <w:proofErr w:type="spellStart"/>
            <w:r w:rsidRPr="0022060E">
              <w:rPr>
                <w:highlight w:val="green"/>
              </w:rPr>
              <w:t>telecom</w:t>
            </w:r>
            <w:proofErr w:type="spellEnd"/>
          </w:p>
        </w:tc>
        <w:tc>
          <w:tcPr>
            <w:tcW w:w="2037" w:type="dxa"/>
            <w:tcBorders>
              <w:top w:val="single" w:sz="4" w:space="0" w:color="auto"/>
              <w:left w:val="single" w:sz="4" w:space="0" w:color="auto"/>
              <w:bottom w:val="single" w:sz="4" w:space="0" w:color="auto"/>
              <w:right w:val="single" w:sz="4" w:space="0" w:color="auto"/>
            </w:tcBorders>
          </w:tcPr>
          <w:p w14:paraId="096D3CC3" w14:textId="6E85408F" w:rsidR="00BB1FCC" w:rsidRPr="00BB1FCC" w:rsidRDefault="0022060E" w:rsidP="0085456B">
            <w:pPr>
              <w:rPr>
                <w:lang w:val="en-GB"/>
              </w:rPr>
            </w:pPr>
            <w:proofErr w:type="spellStart"/>
            <w:r>
              <w:t>TelType</w:t>
            </w:r>
            <w:proofErr w:type="spellEnd"/>
          </w:p>
        </w:tc>
        <w:tc>
          <w:tcPr>
            <w:tcW w:w="2925" w:type="dxa"/>
            <w:tcBorders>
              <w:top w:val="single" w:sz="4" w:space="0" w:color="auto"/>
              <w:left w:val="single" w:sz="4" w:space="0" w:color="auto"/>
              <w:bottom w:val="single" w:sz="4" w:space="0" w:color="auto"/>
              <w:right w:val="single" w:sz="4" w:space="0" w:color="auto"/>
            </w:tcBorders>
          </w:tcPr>
          <w:p w14:paraId="3EC0C311" w14:textId="4BBBF347" w:rsidR="00BB1FCC" w:rsidRDefault="008D0B1F" w:rsidP="0085456B">
            <w:pPr>
              <w:rPr>
                <w:rFonts w:cs="Arial"/>
              </w:rPr>
            </w:pPr>
            <w:r>
              <w:rPr>
                <w:rFonts w:cs="Arial"/>
              </w:rPr>
              <w:t>Elektronisk adress till plats</w:t>
            </w:r>
          </w:p>
        </w:tc>
        <w:tc>
          <w:tcPr>
            <w:tcW w:w="1617" w:type="dxa"/>
            <w:tcBorders>
              <w:top w:val="single" w:sz="4" w:space="0" w:color="auto"/>
              <w:left w:val="single" w:sz="4" w:space="0" w:color="auto"/>
              <w:bottom w:val="single" w:sz="4" w:space="0" w:color="auto"/>
              <w:right w:val="single" w:sz="4" w:space="0" w:color="auto"/>
            </w:tcBorders>
          </w:tcPr>
          <w:p w14:paraId="04084A8B" w14:textId="6A0703DB" w:rsidR="00BB1FCC" w:rsidRDefault="00BB1FCC" w:rsidP="0085456B">
            <w:pPr>
              <w:rPr>
                <w:lang w:val="en-US"/>
              </w:rPr>
            </w:pPr>
            <w:r>
              <w:rPr>
                <w:lang w:val="en-US"/>
              </w:rPr>
              <w:t>0..1</w:t>
            </w:r>
          </w:p>
        </w:tc>
      </w:tr>
      <w:tr w:rsidR="00DD2A23" w:rsidRPr="00C93E52" w14:paraId="7B065BC6" w14:textId="77777777" w:rsidTr="00DD2A23">
        <w:tc>
          <w:tcPr>
            <w:tcW w:w="2943" w:type="dxa"/>
            <w:tcBorders>
              <w:top w:val="single" w:sz="4" w:space="0" w:color="auto"/>
              <w:left w:val="nil"/>
              <w:bottom w:val="single" w:sz="4" w:space="0" w:color="auto"/>
              <w:right w:val="nil"/>
            </w:tcBorders>
          </w:tcPr>
          <w:p w14:paraId="1A01A53B" w14:textId="77777777" w:rsidR="00DD2A23" w:rsidRPr="0014034E" w:rsidRDefault="00DD2A23" w:rsidP="0039439F"/>
        </w:tc>
        <w:tc>
          <w:tcPr>
            <w:tcW w:w="2037" w:type="dxa"/>
            <w:tcBorders>
              <w:top w:val="single" w:sz="4" w:space="0" w:color="auto"/>
              <w:left w:val="nil"/>
              <w:bottom w:val="single" w:sz="4" w:space="0" w:color="auto"/>
              <w:right w:val="nil"/>
            </w:tcBorders>
          </w:tcPr>
          <w:p w14:paraId="4C2C9250" w14:textId="77777777" w:rsidR="00DD2A23" w:rsidRPr="0014034E" w:rsidRDefault="00DD2A23" w:rsidP="0039439F"/>
        </w:tc>
        <w:tc>
          <w:tcPr>
            <w:tcW w:w="2925" w:type="dxa"/>
            <w:tcBorders>
              <w:top w:val="single" w:sz="4" w:space="0" w:color="auto"/>
              <w:left w:val="nil"/>
              <w:bottom w:val="single" w:sz="4" w:space="0" w:color="auto"/>
              <w:right w:val="nil"/>
            </w:tcBorders>
          </w:tcPr>
          <w:p w14:paraId="64F5E4A5" w14:textId="77777777" w:rsidR="00DD2A23" w:rsidRPr="00C93E52" w:rsidRDefault="00DD2A23" w:rsidP="0039439F">
            <w:pPr>
              <w:rPr>
                <w:rFonts w:cs="Arial"/>
              </w:rPr>
            </w:pPr>
          </w:p>
        </w:tc>
        <w:tc>
          <w:tcPr>
            <w:tcW w:w="1617" w:type="dxa"/>
            <w:tcBorders>
              <w:top w:val="single" w:sz="4" w:space="0" w:color="auto"/>
              <w:left w:val="nil"/>
              <w:bottom w:val="single" w:sz="4" w:space="0" w:color="auto"/>
              <w:right w:val="nil"/>
            </w:tcBorders>
          </w:tcPr>
          <w:p w14:paraId="48518920" w14:textId="77777777" w:rsidR="00DD2A23" w:rsidRPr="00C93E52" w:rsidRDefault="00DD2A23" w:rsidP="0039439F"/>
        </w:tc>
      </w:tr>
      <w:tr w:rsidR="007A3042" w:rsidRPr="00966EF9" w14:paraId="3EA213A8" w14:textId="77777777" w:rsidTr="00621012">
        <w:tc>
          <w:tcPr>
            <w:tcW w:w="2943" w:type="dxa"/>
            <w:shd w:val="clear" w:color="auto" w:fill="A6A6A6" w:themeFill="background1" w:themeFillShade="A6"/>
          </w:tcPr>
          <w:p w14:paraId="17227E4F" w14:textId="618376F1" w:rsidR="008A5CB4" w:rsidRPr="00966EF9" w:rsidRDefault="008A5CB4" w:rsidP="00621012">
            <w:pPr>
              <w:rPr>
                <w:lang w:val="en-US" w:eastAsia="sv-SE"/>
              </w:rPr>
            </w:pPr>
            <w:proofErr w:type="spellStart"/>
            <w:r w:rsidRPr="00A711EC">
              <w:rPr>
                <w:lang w:eastAsia="sv-SE"/>
              </w:rPr>
              <w:t>obser</w:t>
            </w:r>
            <w:r w:rsidRPr="00966EF9">
              <w:rPr>
                <w:lang w:val="en-US" w:eastAsia="sv-SE"/>
              </w:rPr>
              <w:t>vationGroup</w:t>
            </w:r>
            <w:proofErr w:type="spellEnd"/>
            <w:r w:rsidRPr="00966EF9">
              <w:rPr>
                <w:lang w:val="en-US" w:eastAsia="sv-SE"/>
              </w:rPr>
              <w:t>/</w:t>
            </w:r>
          </w:p>
          <w:p w14:paraId="522980DF" w14:textId="2154672E" w:rsidR="007A3042" w:rsidRPr="00966EF9" w:rsidRDefault="007A3042" w:rsidP="00621012">
            <w:pPr>
              <w:rPr>
                <w:lang w:val="en-US"/>
              </w:rPr>
            </w:pPr>
            <w:r w:rsidRPr="00966EF9">
              <w:rPr>
                <w:lang w:val="en-US" w:eastAsia="sv-SE"/>
              </w:rPr>
              <w:t>observation</w:t>
            </w:r>
          </w:p>
        </w:tc>
        <w:tc>
          <w:tcPr>
            <w:tcW w:w="2037" w:type="dxa"/>
            <w:shd w:val="clear" w:color="auto" w:fill="A6A6A6" w:themeFill="background1" w:themeFillShade="A6"/>
          </w:tcPr>
          <w:p w14:paraId="1D41C4C7" w14:textId="48EB0EF8" w:rsidR="007A3042" w:rsidRPr="00966EF9" w:rsidRDefault="008A0968" w:rsidP="00621012">
            <w:pPr>
              <w:rPr>
                <w:lang w:val="en-US"/>
              </w:rPr>
            </w:pPr>
            <w:proofErr w:type="spellStart"/>
            <w:r w:rsidRPr="00966EF9">
              <w:rPr>
                <w:lang w:val="en-US"/>
              </w:rPr>
              <w:t>ObservationType</w:t>
            </w:r>
            <w:proofErr w:type="spellEnd"/>
          </w:p>
        </w:tc>
        <w:tc>
          <w:tcPr>
            <w:tcW w:w="2925" w:type="dxa"/>
            <w:shd w:val="clear" w:color="auto" w:fill="A6A6A6" w:themeFill="background1" w:themeFillShade="A6"/>
          </w:tcPr>
          <w:p w14:paraId="7F26D0FE" w14:textId="77777777" w:rsidR="007A3042" w:rsidRPr="00966EF9" w:rsidRDefault="007A3042" w:rsidP="00621012">
            <w:pPr>
              <w:rPr>
                <w:lang w:val="en-US"/>
              </w:rPr>
            </w:pPr>
          </w:p>
        </w:tc>
        <w:tc>
          <w:tcPr>
            <w:tcW w:w="1617" w:type="dxa"/>
            <w:shd w:val="clear" w:color="auto" w:fill="A6A6A6" w:themeFill="background1" w:themeFillShade="A6"/>
          </w:tcPr>
          <w:p w14:paraId="0F2CA427" w14:textId="46811171" w:rsidR="007A3042" w:rsidRPr="00966EF9" w:rsidRDefault="007A3042" w:rsidP="00621012">
            <w:pPr>
              <w:rPr>
                <w:lang w:val="en-US"/>
              </w:rPr>
            </w:pPr>
          </w:p>
        </w:tc>
      </w:tr>
      <w:tr w:rsidR="007A3042" w:rsidRPr="008345BA" w14:paraId="066B66DA" w14:textId="77777777" w:rsidTr="00621012">
        <w:tc>
          <w:tcPr>
            <w:tcW w:w="2943" w:type="dxa"/>
          </w:tcPr>
          <w:p w14:paraId="6AD8E34E" w14:textId="0BFFE8CF" w:rsidR="007A3042" w:rsidRPr="00347086" w:rsidRDefault="007A3042" w:rsidP="00621012">
            <w:pPr>
              <w:rPr>
                <w:highlight w:val="green"/>
                <w:lang w:val="en-US"/>
              </w:rPr>
            </w:pPr>
            <w:r w:rsidRPr="00347086">
              <w:rPr>
                <w:highlight w:val="green"/>
                <w:lang w:val="en-US" w:eastAsia="sv-SE"/>
              </w:rPr>
              <w:t>id</w:t>
            </w:r>
          </w:p>
        </w:tc>
        <w:tc>
          <w:tcPr>
            <w:tcW w:w="2037" w:type="dxa"/>
          </w:tcPr>
          <w:p w14:paraId="1D9507EC" w14:textId="77777777" w:rsidR="007A3042" w:rsidRPr="00966EF9" w:rsidRDefault="007A3042" w:rsidP="00621012">
            <w:pPr>
              <w:rPr>
                <w:lang w:val="en-US"/>
              </w:rPr>
            </w:pPr>
            <w:proofErr w:type="spellStart"/>
            <w:r w:rsidRPr="00966EF9">
              <w:rPr>
                <w:lang w:val="en-US"/>
              </w:rPr>
              <w:t>IIType</w:t>
            </w:r>
            <w:proofErr w:type="spellEnd"/>
          </w:p>
        </w:tc>
        <w:tc>
          <w:tcPr>
            <w:tcW w:w="2925" w:type="dxa"/>
          </w:tcPr>
          <w:p w14:paraId="795DA174" w14:textId="77777777" w:rsidR="007A3042" w:rsidRPr="00C93E52" w:rsidRDefault="007A3042" w:rsidP="00621012">
            <w:pPr>
              <w:rPr>
                <w:rFonts w:cs="Arial"/>
              </w:rPr>
            </w:pPr>
            <w:r w:rsidRPr="00DD2A23">
              <w:rPr>
                <w:rFonts w:cs="Arial"/>
              </w:rPr>
              <w:t>E</w:t>
            </w:r>
            <w:r w:rsidRPr="00C93E52">
              <w:rPr>
                <w:rFonts w:cs="Arial"/>
              </w:rPr>
              <w:t xml:space="preserve">tt unikt värde för själva observationen som också refererar till vilket källsystem informationen kommer ifrån. </w:t>
            </w:r>
          </w:p>
          <w:p w14:paraId="1807CC3D" w14:textId="77777777" w:rsidR="007A3042" w:rsidRPr="00C93E52" w:rsidRDefault="007A3042" w:rsidP="00621012"/>
        </w:tc>
        <w:tc>
          <w:tcPr>
            <w:tcW w:w="1617" w:type="dxa"/>
          </w:tcPr>
          <w:p w14:paraId="7E33059D" w14:textId="77777777" w:rsidR="007A3042" w:rsidRPr="00C93E52" w:rsidRDefault="007A3042" w:rsidP="00621012">
            <w:r w:rsidRPr="00C93E52">
              <w:t>1</w:t>
            </w:r>
          </w:p>
        </w:tc>
      </w:tr>
      <w:tr w:rsidR="007A3042" w:rsidRPr="009C3D19" w14:paraId="494C1A36" w14:textId="77777777" w:rsidTr="00621012">
        <w:tc>
          <w:tcPr>
            <w:tcW w:w="2943" w:type="dxa"/>
            <w:tcBorders>
              <w:top w:val="single" w:sz="4" w:space="0" w:color="auto"/>
              <w:left w:val="single" w:sz="4" w:space="0" w:color="auto"/>
              <w:bottom w:val="single" w:sz="4" w:space="0" w:color="auto"/>
              <w:right w:val="single" w:sz="4" w:space="0" w:color="auto"/>
            </w:tcBorders>
          </w:tcPr>
          <w:p w14:paraId="615574C3" w14:textId="190C96EE" w:rsidR="007A3042" w:rsidRPr="00347086" w:rsidRDefault="007A3042" w:rsidP="00621012">
            <w:pPr>
              <w:rPr>
                <w:highlight w:val="green"/>
                <w:lang w:eastAsia="sv-SE"/>
              </w:rPr>
            </w:pPr>
            <w:proofErr w:type="spellStart"/>
            <w:r w:rsidRPr="00347086">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266D4631"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FB490DB" w14:textId="447D2DE4" w:rsidR="007A3042" w:rsidRPr="00C93E52" w:rsidRDefault="00032A75" w:rsidP="00621012">
            <w:pPr>
              <w:rPr>
                <w:rFonts w:cs="Arial"/>
              </w:rPr>
            </w:pPr>
            <w:r w:rsidRPr="00C93E52">
              <w:rPr>
                <w:rFonts w:cs="Arial"/>
              </w:rPr>
              <w:t>Källsystemets HSA-id</w:t>
            </w:r>
            <w:ins w:id="473" w:author="Björn Genfors" w:date="2014-12-15T17:06:00Z">
              <w:r w:rsidR="000C1523">
                <w:rPr>
                  <w:rFonts w:cs="Arial"/>
                </w:rPr>
                <w:t>.</w:t>
              </w:r>
            </w:ins>
          </w:p>
        </w:tc>
        <w:tc>
          <w:tcPr>
            <w:tcW w:w="1617" w:type="dxa"/>
            <w:tcBorders>
              <w:top w:val="single" w:sz="4" w:space="0" w:color="auto"/>
              <w:left w:val="single" w:sz="4" w:space="0" w:color="auto"/>
              <w:bottom w:val="single" w:sz="4" w:space="0" w:color="auto"/>
              <w:right w:val="single" w:sz="4" w:space="0" w:color="auto"/>
            </w:tcBorders>
          </w:tcPr>
          <w:p w14:paraId="4D2616F9" w14:textId="77777777" w:rsidR="007A3042" w:rsidRPr="00C93E52" w:rsidRDefault="007A3042" w:rsidP="00621012">
            <w:r w:rsidRPr="00C93E52">
              <w:t>1</w:t>
            </w:r>
          </w:p>
        </w:tc>
      </w:tr>
      <w:tr w:rsidR="007A3042" w:rsidRPr="009C3D19" w14:paraId="2B03F0F4" w14:textId="77777777" w:rsidTr="00621012">
        <w:tc>
          <w:tcPr>
            <w:tcW w:w="2943" w:type="dxa"/>
            <w:tcBorders>
              <w:top w:val="single" w:sz="4" w:space="0" w:color="auto"/>
              <w:left w:val="single" w:sz="4" w:space="0" w:color="auto"/>
              <w:bottom w:val="single" w:sz="4" w:space="0" w:color="auto"/>
              <w:right w:val="single" w:sz="4" w:space="0" w:color="auto"/>
            </w:tcBorders>
          </w:tcPr>
          <w:p w14:paraId="07965599" w14:textId="1306DB31" w:rsidR="007A3042" w:rsidRPr="00347086" w:rsidRDefault="007A3042" w:rsidP="00621012">
            <w:pPr>
              <w:rPr>
                <w:highlight w:val="green"/>
                <w:lang w:eastAsia="sv-SE"/>
              </w:rPr>
            </w:pPr>
            <w:r w:rsidRPr="00347086">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2D5E891A"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1EBE7EF7" w14:textId="11566B3B" w:rsidR="007A3042" w:rsidRPr="00C93E52" w:rsidRDefault="008A0968" w:rsidP="00621012">
            <w:pPr>
              <w:rPr>
                <w:rFonts w:cs="Arial"/>
              </w:rPr>
            </w:pPr>
            <w:r>
              <w:rPr>
                <w:rFonts w:cs="Arial"/>
              </w:rPr>
              <w:t xml:space="preserve">Det i källsystemet unika </w:t>
            </w:r>
            <w:proofErr w:type="spellStart"/>
            <w:r>
              <w:rPr>
                <w:rFonts w:cs="Arial"/>
              </w:rPr>
              <w:t>id</w:t>
            </w:r>
            <w:r w:rsidR="00C23D51" w:rsidRPr="00C93E52">
              <w:rPr>
                <w:rFonts w:cs="Arial"/>
              </w:rPr>
              <w:t>:t</w:t>
            </w:r>
            <w:proofErr w:type="spellEnd"/>
            <w:r w:rsidR="00C23D51" w:rsidRPr="00C93E52">
              <w:rPr>
                <w:rFonts w:cs="Arial"/>
              </w:rPr>
              <w:t xml:space="preserve"> för observationen</w:t>
            </w:r>
            <w:ins w:id="474" w:author="Björn Genfors" w:date="2014-12-15T17:06:00Z">
              <w:r w:rsidR="000C1523">
                <w:rPr>
                  <w:rFonts w:cs="Arial"/>
                </w:rPr>
                <w:t>.</w:t>
              </w:r>
            </w:ins>
          </w:p>
        </w:tc>
        <w:tc>
          <w:tcPr>
            <w:tcW w:w="1617" w:type="dxa"/>
            <w:tcBorders>
              <w:top w:val="single" w:sz="4" w:space="0" w:color="auto"/>
              <w:left w:val="single" w:sz="4" w:space="0" w:color="auto"/>
              <w:bottom w:val="single" w:sz="4" w:space="0" w:color="auto"/>
              <w:right w:val="single" w:sz="4" w:space="0" w:color="auto"/>
            </w:tcBorders>
          </w:tcPr>
          <w:p w14:paraId="0D199F60" w14:textId="77777777" w:rsidR="007A3042" w:rsidRPr="00C93E52" w:rsidRDefault="007A3042" w:rsidP="00621012">
            <w:r w:rsidRPr="00C93E52">
              <w:t>1</w:t>
            </w:r>
          </w:p>
        </w:tc>
      </w:tr>
      <w:tr w:rsidR="007A3042" w:rsidRPr="008345BA" w14:paraId="2E8A98DB" w14:textId="77777777" w:rsidTr="000C1523">
        <w:tblPrEx>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475" w:author="Björn Genfors" w:date="2014-12-15T17:07:00Z">
            <w:tblPrEx>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3532"/>
        </w:trPr>
        <w:tc>
          <w:tcPr>
            <w:tcW w:w="2943" w:type="dxa"/>
            <w:tcPrChange w:id="476" w:author="Björn Genfors" w:date="2014-12-15T17:07:00Z">
              <w:tcPr>
                <w:tcW w:w="2943" w:type="dxa"/>
              </w:tcPr>
            </w:tcPrChange>
          </w:tcPr>
          <w:p w14:paraId="513F9AA1" w14:textId="09139928" w:rsidR="007A3042" w:rsidRPr="00347086" w:rsidRDefault="007A3042" w:rsidP="00621012">
            <w:pPr>
              <w:rPr>
                <w:highlight w:val="green"/>
              </w:rPr>
            </w:pPr>
            <w:proofErr w:type="spellStart"/>
            <w:r w:rsidRPr="00347086">
              <w:rPr>
                <w:highlight w:val="green"/>
                <w:lang w:eastAsia="sv-SE"/>
              </w:rPr>
              <w:lastRenderedPageBreak/>
              <w:t>type</w:t>
            </w:r>
            <w:proofErr w:type="spellEnd"/>
          </w:p>
        </w:tc>
        <w:tc>
          <w:tcPr>
            <w:tcW w:w="2037" w:type="dxa"/>
            <w:tcPrChange w:id="477" w:author="Björn Genfors" w:date="2014-12-15T17:07:00Z">
              <w:tcPr>
                <w:tcW w:w="2037" w:type="dxa"/>
              </w:tcPr>
            </w:tcPrChange>
          </w:tcPr>
          <w:p w14:paraId="101BF21A" w14:textId="77777777" w:rsidR="007A3042" w:rsidRPr="00C93E52" w:rsidRDefault="007A3042" w:rsidP="00621012">
            <w:proofErr w:type="spellStart"/>
            <w:r w:rsidRPr="00C93E52">
              <w:t>CVType</w:t>
            </w:r>
            <w:proofErr w:type="spellEnd"/>
          </w:p>
        </w:tc>
        <w:tc>
          <w:tcPr>
            <w:tcW w:w="2925" w:type="dxa"/>
            <w:tcPrChange w:id="478" w:author="Björn Genfors" w:date="2014-12-15T17:07:00Z">
              <w:tcPr>
                <w:tcW w:w="2925" w:type="dxa"/>
              </w:tcPr>
            </w:tcPrChange>
          </w:tcPr>
          <w:p w14:paraId="4A5BC25D" w14:textId="77777777" w:rsidR="008A0968" w:rsidRDefault="008A0968" w:rsidP="00621012">
            <w:pPr>
              <w:rPr>
                <w:rFonts w:cs="Arial"/>
              </w:rPr>
            </w:pPr>
            <w:r>
              <w:rPr>
                <w:rFonts w:cs="Arial"/>
              </w:rPr>
              <w:t>NI 2015:1</w:t>
            </w:r>
          </w:p>
          <w:p w14:paraId="4DA30086" w14:textId="628FF89C" w:rsidR="008A0968" w:rsidRPr="008A0968" w:rsidDel="000C1523" w:rsidRDefault="008A0968" w:rsidP="008A0968">
            <w:pPr>
              <w:rPr>
                <w:del w:id="479" w:author="Björn Genfors" w:date="2014-12-15T17:06:00Z"/>
                <w:i/>
              </w:rPr>
            </w:pPr>
            <w:r w:rsidRPr="008A0968">
              <w:rPr>
                <w:i/>
              </w:rPr>
              <w:t>Kod som motsvarar den typ av observation som avses. Det som faktiskt är avsett, önskat eller observerat tillstånd dokumenteras i attributet värde</w:t>
            </w:r>
            <w:r>
              <w:rPr>
                <w:i/>
              </w:rPr>
              <w:t xml:space="preserve"> </w:t>
            </w:r>
            <w:r w:rsidRPr="008A0968">
              <w:t>[</w:t>
            </w:r>
            <w:proofErr w:type="spellStart"/>
            <w:r w:rsidRPr="008A0968">
              <w:t>value</w:t>
            </w:r>
            <w:proofErr w:type="spellEnd"/>
            <w:r w:rsidRPr="008A0968">
              <w:t>]</w:t>
            </w:r>
            <w:r w:rsidRPr="008A0968">
              <w:rPr>
                <w:i/>
              </w:rPr>
              <w:t xml:space="preserve">. Exempelvis kan </w:t>
            </w:r>
            <w:r w:rsidR="00E669B8">
              <w:rPr>
                <w:i/>
              </w:rPr>
              <w:t xml:space="preserve">typ </w:t>
            </w:r>
            <w:r w:rsidR="00E669B8" w:rsidRPr="00E669B8">
              <w:t>[</w:t>
            </w:r>
            <w:proofErr w:type="spellStart"/>
            <w:r w:rsidR="00E669B8" w:rsidRPr="00E669B8">
              <w:t>type</w:t>
            </w:r>
            <w:proofErr w:type="spellEnd"/>
            <w:r w:rsidR="00E669B8" w:rsidRPr="00E669B8">
              <w:t>]</w:t>
            </w:r>
            <w:r w:rsidRPr="008A0968">
              <w:rPr>
                <w:i/>
              </w:rPr>
              <w:t xml:space="preserve"> vara ”huvuddiagnos” vilket innebär att attributet värde </w:t>
            </w:r>
            <w:r w:rsidR="00E669B8" w:rsidRPr="008A0968">
              <w:t>[</w:t>
            </w:r>
            <w:proofErr w:type="spellStart"/>
            <w:r w:rsidR="00E669B8" w:rsidRPr="008A0968">
              <w:t>value</w:t>
            </w:r>
            <w:proofErr w:type="spellEnd"/>
            <w:r w:rsidR="00E669B8" w:rsidRPr="008A0968">
              <w:t>]</w:t>
            </w:r>
            <w:r w:rsidR="00E669B8">
              <w:t xml:space="preserve"> </w:t>
            </w:r>
            <w:r w:rsidRPr="008A0968">
              <w:rPr>
                <w:i/>
              </w:rPr>
              <w:t>håller den huvudsakliga diagnosen.</w:t>
            </w:r>
            <w:del w:id="480" w:author="Björn Genfors" w:date="2014-12-15T17:06:00Z">
              <w:r w:rsidRPr="008A0968" w:rsidDel="000C1523">
                <w:rPr>
                  <w:i/>
                </w:rPr>
                <w:delText xml:space="preserve"> </w:delText>
              </w:r>
            </w:del>
          </w:p>
          <w:p w14:paraId="1B237A3B" w14:textId="11D3AB1D" w:rsidR="008A0968" w:rsidRPr="00C93E52" w:rsidRDefault="008A0968" w:rsidP="008A0968"/>
        </w:tc>
        <w:tc>
          <w:tcPr>
            <w:tcW w:w="1617" w:type="dxa"/>
            <w:tcPrChange w:id="481" w:author="Björn Genfors" w:date="2014-12-15T17:07:00Z">
              <w:tcPr>
                <w:tcW w:w="1617" w:type="dxa"/>
              </w:tcPr>
            </w:tcPrChange>
          </w:tcPr>
          <w:p w14:paraId="3B14F869" w14:textId="77777777" w:rsidR="007A3042" w:rsidRPr="00C93E52" w:rsidRDefault="007A3042" w:rsidP="00621012">
            <w:r w:rsidRPr="00C93E52">
              <w:t>1</w:t>
            </w:r>
          </w:p>
        </w:tc>
      </w:tr>
      <w:tr w:rsidR="007A3042" w:rsidRPr="009C3D19" w14:paraId="482663AF" w14:textId="77777777" w:rsidTr="00621012">
        <w:tc>
          <w:tcPr>
            <w:tcW w:w="2943" w:type="dxa"/>
            <w:tcBorders>
              <w:top w:val="single" w:sz="4" w:space="0" w:color="auto"/>
              <w:left w:val="single" w:sz="4" w:space="0" w:color="auto"/>
              <w:bottom w:val="single" w:sz="4" w:space="0" w:color="auto"/>
              <w:right w:val="single" w:sz="4" w:space="0" w:color="auto"/>
            </w:tcBorders>
          </w:tcPr>
          <w:p w14:paraId="1616D2B1" w14:textId="3D3C498B" w:rsidR="007A3042" w:rsidRPr="00347086" w:rsidRDefault="007A3042" w:rsidP="00621012">
            <w:pPr>
              <w:rPr>
                <w:highlight w:val="green"/>
                <w:lang w:eastAsia="sv-SE"/>
              </w:rPr>
            </w:pPr>
            <w:proofErr w:type="spellStart"/>
            <w:r w:rsidRPr="00347086">
              <w:rPr>
                <w:highlight w:val="green"/>
                <w:lang w:eastAsia="sv-SE"/>
              </w:rPr>
              <w:t>type.code</w:t>
            </w:r>
            <w:proofErr w:type="spellEnd"/>
          </w:p>
        </w:tc>
        <w:tc>
          <w:tcPr>
            <w:tcW w:w="2037" w:type="dxa"/>
            <w:tcBorders>
              <w:top w:val="single" w:sz="4" w:space="0" w:color="auto"/>
              <w:left w:val="single" w:sz="4" w:space="0" w:color="auto"/>
              <w:bottom w:val="single" w:sz="4" w:space="0" w:color="auto"/>
              <w:right w:val="single" w:sz="4" w:space="0" w:color="auto"/>
            </w:tcBorders>
          </w:tcPr>
          <w:p w14:paraId="049D8E9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B732858" w14:textId="77777777" w:rsidR="007A3042" w:rsidRPr="00C93E52" w:rsidRDefault="007A3042" w:rsidP="00621012">
            <w:pPr>
              <w:rPr>
                <w:rFonts w:cs="Arial"/>
              </w:rPr>
            </w:pPr>
            <w:r w:rsidRPr="00C93E52">
              <w:rPr>
                <w:rFonts w:cs="Arial"/>
              </w:rPr>
              <w:t>Kod för observationstyp</w:t>
            </w:r>
          </w:p>
        </w:tc>
        <w:tc>
          <w:tcPr>
            <w:tcW w:w="1617" w:type="dxa"/>
            <w:tcBorders>
              <w:top w:val="single" w:sz="4" w:space="0" w:color="auto"/>
              <w:left w:val="single" w:sz="4" w:space="0" w:color="auto"/>
              <w:bottom w:val="single" w:sz="4" w:space="0" w:color="auto"/>
              <w:right w:val="single" w:sz="4" w:space="0" w:color="auto"/>
            </w:tcBorders>
          </w:tcPr>
          <w:p w14:paraId="7BDF7F5F" w14:textId="77777777" w:rsidR="007A3042" w:rsidRPr="00C93E52" w:rsidRDefault="007A3042" w:rsidP="00621012">
            <w:r w:rsidRPr="00C93E52">
              <w:t>1</w:t>
            </w:r>
          </w:p>
        </w:tc>
      </w:tr>
      <w:tr w:rsidR="007A3042" w:rsidRPr="009C3D19" w14:paraId="59BACF76" w14:textId="77777777" w:rsidTr="00621012">
        <w:tc>
          <w:tcPr>
            <w:tcW w:w="2943" w:type="dxa"/>
            <w:tcBorders>
              <w:top w:val="single" w:sz="4" w:space="0" w:color="auto"/>
              <w:left w:val="single" w:sz="4" w:space="0" w:color="auto"/>
              <w:bottom w:val="single" w:sz="4" w:space="0" w:color="auto"/>
              <w:right w:val="single" w:sz="4" w:space="0" w:color="auto"/>
            </w:tcBorders>
          </w:tcPr>
          <w:p w14:paraId="03CB1A4D" w14:textId="76F7E542" w:rsidR="007A3042" w:rsidRPr="00347086" w:rsidRDefault="007A3042" w:rsidP="00621012">
            <w:pPr>
              <w:rPr>
                <w:highlight w:val="green"/>
                <w:lang w:eastAsia="sv-SE"/>
              </w:rPr>
            </w:pPr>
            <w:proofErr w:type="spellStart"/>
            <w:r w:rsidRPr="00347086">
              <w:rPr>
                <w:highlight w:val="green"/>
                <w:lang w:eastAsia="sv-SE"/>
              </w:rPr>
              <w:t>type.codeSystem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21BCBAC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055ACEB" w14:textId="77777777" w:rsidR="007A3042" w:rsidRPr="00C93E52" w:rsidRDefault="007A3042" w:rsidP="00621012">
            <w:pPr>
              <w:rPr>
                <w:rFonts w:cs="Arial"/>
              </w:rPr>
            </w:pPr>
            <w:r w:rsidRPr="00C93E52">
              <w:rPr>
                <w:rFonts w:cs="Arial"/>
              </w:rPr>
              <w:t xml:space="preserve">Kodsystem för angiven kod för observationstyp. </w:t>
            </w:r>
          </w:p>
        </w:tc>
        <w:tc>
          <w:tcPr>
            <w:tcW w:w="1617" w:type="dxa"/>
            <w:tcBorders>
              <w:top w:val="single" w:sz="4" w:space="0" w:color="auto"/>
              <w:left w:val="single" w:sz="4" w:space="0" w:color="auto"/>
              <w:bottom w:val="single" w:sz="4" w:space="0" w:color="auto"/>
              <w:right w:val="single" w:sz="4" w:space="0" w:color="auto"/>
            </w:tcBorders>
          </w:tcPr>
          <w:p w14:paraId="51D7AAA8" w14:textId="77777777" w:rsidR="007A3042" w:rsidRPr="00C93E52" w:rsidRDefault="007A3042" w:rsidP="00621012">
            <w:r w:rsidRPr="00C93E52">
              <w:t>1</w:t>
            </w:r>
          </w:p>
        </w:tc>
      </w:tr>
      <w:tr w:rsidR="007A3042" w:rsidRPr="009C3D19" w14:paraId="12CB191D" w14:textId="77777777" w:rsidTr="00621012">
        <w:tc>
          <w:tcPr>
            <w:tcW w:w="2943" w:type="dxa"/>
            <w:tcBorders>
              <w:top w:val="single" w:sz="4" w:space="0" w:color="auto"/>
              <w:left w:val="single" w:sz="4" w:space="0" w:color="auto"/>
              <w:bottom w:val="single" w:sz="4" w:space="0" w:color="auto"/>
              <w:right w:val="single" w:sz="4" w:space="0" w:color="auto"/>
            </w:tcBorders>
          </w:tcPr>
          <w:p w14:paraId="6EB5D94D" w14:textId="1F2303F3" w:rsidR="007A3042" w:rsidRPr="00347086" w:rsidRDefault="007A3042" w:rsidP="00621012">
            <w:pPr>
              <w:rPr>
                <w:highlight w:val="green"/>
                <w:lang w:eastAsia="sv-SE"/>
              </w:rPr>
            </w:pPr>
            <w:proofErr w:type="spellStart"/>
            <w:r w:rsidRPr="00347086">
              <w:rPr>
                <w:highlight w:val="green"/>
                <w:lang w:eastAsia="sv-SE"/>
              </w:rPr>
              <w:t>type.codeSystemName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15E4D57"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9C9F1E0" w14:textId="5957C926" w:rsidR="007A3042" w:rsidRPr="00C93E52" w:rsidRDefault="007A3042" w:rsidP="00E669B8">
            <w:pPr>
              <w:rPr>
                <w:rFonts w:cs="Arial"/>
              </w:rPr>
            </w:pPr>
            <w:r w:rsidRPr="00C93E52">
              <w:rPr>
                <w:rFonts w:cs="Arial"/>
              </w:rPr>
              <w:t xml:space="preserve">Namn </w:t>
            </w:r>
            <w:r w:rsidR="00E669B8">
              <w:rPr>
                <w:rFonts w:cs="Arial"/>
              </w:rPr>
              <w:t>på</w:t>
            </w:r>
            <w:r w:rsidRPr="00C93E52">
              <w:rPr>
                <w:rFonts w:cs="Arial"/>
              </w:rPr>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4350EE19" w14:textId="77777777" w:rsidR="007A3042" w:rsidRPr="00C93E52" w:rsidRDefault="007A3042" w:rsidP="00621012">
            <w:r w:rsidRPr="00C93E52">
              <w:t>0</w:t>
            </w:r>
            <w:proofErr w:type="gramStart"/>
            <w:r w:rsidRPr="00C93E52">
              <w:t>..</w:t>
            </w:r>
            <w:proofErr w:type="gramEnd"/>
            <w:r w:rsidRPr="00C93E52">
              <w:t>1</w:t>
            </w:r>
          </w:p>
        </w:tc>
      </w:tr>
      <w:tr w:rsidR="007A3042" w:rsidRPr="009C3D19" w14:paraId="6909A0D6" w14:textId="77777777" w:rsidTr="00621012">
        <w:tc>
          <w:tcPr>
            <w:tcW w:w="2943" w:type="dxa"/>
            <w:tcBorders>
              <w:top w:val="single" w:sz="4" w:space="0" w:color="auto"/>
              <w:left w:val="single" w:sz="4" w:space="0" w:color="auto"/>
              <w:bottom w:val="single" w:sz="4" w:space="0" w:color="auto"/>
              <w:right w:val="single" w:sz="4" w:space="0" w:color="auto"/>
            </w:tcBorders>
          </w:tcPr>
          <w:p w14:paraId="148F33D2" w14:textId="1D5B3535" w:rsidR="007A3042" w:rsidRPr="00347086" w:rsidRDefault="007A3042" w:rsidP="00621012">
            <w:pPr>
              <w:rPr>
                <w:highlight w:val="green"/>
                <w:lang w:eastAsia="sv-SE"/>
              </w:rPr>
            </w:pPr>
            <w:proofErr w:type="spellStart"/>
            <w:r w:rsidRPr="00347086">
              <w:rPr>
                <w:highlight w:val="green"/>
                <w:lang w:eastAsia="sv-SE"/>
              </w:rPr>
              <w:t>type.codeSystemVersion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54C3C14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4DB81C8"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40EDB8E" w14:textId="77777777" w:rsidR="007A3042" w:rsidRPr="00C93E52" w:rsidRDefault="007A3042" w:rsidP="00621012">
            <w:r w:rsidRPr="00C93E52">
              <w:t>0</w:t>
            </w:r>
            <w:proofErr w:type="gramStart"/>
            <w:r w:rsidRPr="00C93E52">
              <w:t>..</w:t>
            </w:r>
            <w:proofErr w:type="gramEnd"/>
            <w:r w:rsidRPr="00C93E52">
              <w:t>1</w:t>
            </w:r>
          </w:p>
        </w:tc>
      </w:tr>
      <w:tr w:rsidR="007A3042" w:rsidRPr="009C3D19" w14:paraId="7CE3F95F" w14:textId="77777777" w:rsidTr="00621012">
        <w:tc>
          <w:tcPr>
            <w:tcW w:w="2943" w:type="dxa"/>
            <w:tcBorders>
              <w:top w:val="single" w:sz="4" w:space="0" w:color="auto"/>
              <w:left w:val="single" w:sz="4" w:space="0" w:color="auto"/>
              <w:bottom w:val="single" w:sz="4" w:space="0" w:color="auto"/>
              <w:right w:val="single" w:sz="4" w:space="0" w:color="auto"/>
            </w:tcBorders>
          </w:tcPr>
          <w:p w14:paraId="316C322C" w14:textId="4F14E102" w:rsidR="007A3042" w:rsidRPr="00347086" w:rsidRDefault="007A3042" w:rsidP="00621012">
            <w:pPr>
              <w:rPr>
                <w:highlight w:val="green"/>
                <w:lang w:eastAsia="sv-SE"/>
              </w:rPr>
            </w:pPr>
            <w:proofErr w:type="spellStart"/>
            <w:r w:rsidRPr="00347086">
              <w:rPr>
                <w:highlight w:val="green"/>
                <w:lang w:eastAsia="sv-SE"/>
              </w:rPr>
              <w:t>type.displayName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1ECD8233"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D08AB8E" w14:textId="77777777" w:rsidR="007A3042" w:rsidRPr="00C93E52" w:rsidRDefault="007A3042" w:rsidP="00621012">
            <w:pPr>
              <w:rPr>
                <w:rFonts w:cs="Arial"/>
              </w:rPr>
            </w:pPr>
            <w:r w:rsidRPr="00C93E52">
              <w:rPr>
                <w:rFonts w:cs="Arial"/>
              </w:rPr>
              <w:t xml:space="preserve">Textuell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14:paraId="60AA35EF" w14:textId="77777777" w:rsidR="007A3042" w:rsidRPr="00C93E52" w:rsidRDefault="007A3042" w:rsidP="00621012">
            <w:r w:rsidRPr="00C93E52">
              <w:t>0</w:t>
            </w:r>
            <w:proofErr w:type="gramStart"/>
            <w:r w:rsidRPr="00C93E52">
              <w:t>..</w:t>
            </w:r>
            <w:proofErr w:type="gramEnd"/>
            <w:r w:rsidRPr="00C93E52">
              <w:t>1</w:t>
            </w:r>
          </w:p>
        </w:tc>
      </w:tr>
      <w:tr w:rsidR="007A3042" w:rsidRPr="00B3537C" w14:paraId="79601D77" w14:textId="77777777" w:rsidTr="00621012">
        <w:tc>
          <w:tcPr>
            <w:tcW w:w="2943" w:type="dxa"/>
            <w:tcBorders>
              <w:top w:val="single" w:sz="4" w:space="0" w:color="auto"/>
              <w:left w:val="single" w:sz="4" w:space="0" w:color="auto"/>
              <w:bottom w:val="single" w:sz="4" w:space="0" w:color="auto"/>
              <w:right w:val="single" w:sz="4" w:space="0" w:color="auto"/>
            </w:tcBorders>
          </w:tcPr>
          <w:p w14:paraId="50E2B2C3" w14:textId="6F08F0C0" w:rsidR="007A3042" w:rsidRPr="00347086" w:rsidRDefault="007A3042" w:rsidP="00621012">
            <w:pPr>
              <w:rPr>
                <w:highlight w:val="green"/>
                <w:lang w:eastAsia="sv-SE"/>
              </w:rPr>
            </w:pPr>
            <w:proofErr w:type="spellStart"/>
            <w:r w:rsidRPr="00347086">
              <w:rPr>
                <w:highlight w:val="green"/>
                <w:lang w:eastAsia="sv-SE"/>
              </w:rPr>
              <w:t>targetSite</w:t>
            </w:r>
            <w:proofErr w:type="spellEnd"/>
          </w:p>
        </w:tc>
        <w:tc>
          <w:tcPr>
            <w:tcW w:w="2037" w:type="dxa"/>
            <w:tcBorders>
              <w:top w:val="single" w:sz="4" w:space="0" w:color="auto"/>
              <w:left w:val="single" w:sz="4" w:space="0" w:color="auto"/>
              <w:bottom w:val="single" w:sz="4" w:space="0" w:color="auto"/>
              <w:right w:val="single" w:sz="4" w:space="0" w:color="auto"/>
            </w:tcBorders>
          </w:tcPr>
          <w:p w14:paraId="23F0C96B" w14:textId="77777777" w:rsidR="007A3042" w:rsidRPr="00C93E52" w:rsidRDefault="007A3042" w:rsidP="00621012">
            <w:proofErr w:type="spellStart"/>
            <w:r w:rsidRPr="00C93E52">
              <w:t>CVType</w:t>
            </w:r>
            <w:proofErr w:type="spellEnd"/>
          </w:p>
        </w:tc>
        <w:tc>
          <w:tcPr>
            <w:tcW w:w="2925" w:type="dxa"/>
            <w:tcBorders>
              <w:top w:val="single" w:sz="4" w:space="0" w:color="auto"/>
              <w:left w:val="single" w:sz="4" w:space="0" w:color="auto"/>
              <w:bottom w:val="single" w:sz="4" w:space="0" w:color="auto"/>
              <w:right w:val="single" w:sz="4" w:space="0" w:color="auto"/>
            </w:tcBorders>
          </w:tcPr>
          <w:p w14:paraId="045AB161" w14:textId="26538ABA" w:rsidR="00E669B8" w:rsidRDefault="00E669B8" w:rsidP="00E669B8">
            <w:pPr>
              <w:rPr>
                <w:rFonts w:cs="Arial"/>
              </w:rPr>
            </w:pPr>
            <w:r>
              <w:rPr>
                <w:rFonts w:cs="Arial"/>
              </w:rPr>
              <w:t>NI 2015:1</w:t>
            </w:r>
          </w:p>
          <w:p w14:paraId="2993DCD3" w14:textId="3A04FD7F" w:rsidR="00E669B8" w:rsidRPr="00E669B8" w:rsidRDefault="00E669B8" w:rsidP="00E669B8">
            <w:pPr>
              <w:rPr>
                <w:rFonts w:cs="Arial"/>
                <w:i/>
              </w:rPr>
            </w:pPr>
            <w:r w:rsidRPr="00E669B8">
              <w:rPr>
                <w:rFonts w:cs="Arial"/>
                <w:i/>
              </w:rPr>
              <w:t>Angivelse av lokalisation</w:t>
            </w:r>
            <w:r>
              <w:rPr>
                <w:rFonts w:cs="Arial"/>
                <w:i/>
              </w:rPr>
              <w:t xml:space="preserve"> </w:t>
            </w:r>
            <w:r w:rsidRPr="00E669B8">
              <w:rPr>
                <w:rFonts w:cs="Arial"/>
              </w:rPr>
              <w:t>[</w:t>
            </w:r>
            <w:proofErr w:type="spellStart"/>
            <w:r w:rsidRPr="00E669B8">
              <w:rPr>
                <w:rFonts w:cs="Arial"/>
              </w:rPr>
              <w:t>targetSite</w:t>
            </w:r>
            <w:proofErr w:type="spellEnd"/>
            <w:r w:rsidRPr="00E669B8">
              <w:rPr>
                <w:rFonts w:cs="Arial"/>
              </w:rPr>
              <w:t>]</w:t>
            </w:r>
            <w:r w:rsidRPr="00E669B8">
              <w:rPr>
                <w:rFonts w:cs="Arial"/>
                <w:i/>
              </w:rPr>
              <w:t>, som används för att beskriva vad observationen avser gällande anatomi, funktion eller system. Lokalisation</w:t>
            </w:r>
            <w:r>
              <w:rPr>
                <w:rFonts w:cs="Arial"/>
                <w:i/>
              </w:rPr>
              <w:t xml:space="preserve"> </w:t>
            </w:r>
            <w:r w:rsidRPr="00E669B8">
              <w:rPr>
                <w:rFonts w:cs="Arial"/>
              </w:rPr>
              <w:t>[</w:t>
            </w:r>
            <w:proofErr w:type="spellStart"/>
            <w:r w:rsidRPr="00E669B8">
              <w:rPr>
                <w:rFonts w:cs="Arial"/>
              </w:rPr>
              <w:t>targetSite</w:t>
            </w:r>
            <w:proofErr w:type="spellEnd"/>
            <w:r w:rsidRPr="00E669B8">
              <w:rPr>
                <w:rFonts w:cs="Arial"/>
              </w:rPr>
              <w:t>]</w:t>
            </w:r>
            <w:r w:rsidRPr="00E669B8">
              <w:rPr>
                <w:rFonts w:cs="Arial"/>
                <w:i/>
              </w:rPr>
              <w:t xml:space="preserve"> kan beskriva exempelvis lateralitet, organs position och orientering i relation till andra delar av kroppen. </w:t>
            </w:r>
          </w:p>
          <w:p w14:paraId="676BDAE5" w14:textId="41607EEF" w:rsidR="007A3042" w:rsidRPr="00C93E52" w:rsidRDefault="00E669B8" w:rsidP="00E669B8">
            <w:pPr>
              <w:rPr>
                <w:rFonts w:cs="Arial"/>
              </w:rPr>
            </w:pPr>
            <w:r w:rsidRPr="00E669B8">
              <w:rPr>
                <w:rFonts w:cs="Arial"/>
                <w:i/>
              </w:rPr>
              <w:t>Lokalisationsattributet</w:t>
            </w:r>
            <w:r>
              <w:rPr>
                <w:rFonts w:cs="Arial"/>
                <w:i/>
              </w:rPr>
              <w:t xml:space="preserve"> </w:t>
            </w:r>
            <w:r w:rsidRPr="00E669B8">
              <w:rPr>
                <w:rFonts w:cs="Arial"/>
              </w:rPr>
              <w:t>[</w:t>
            </w:r>
            <w:proofErr w:type="spellStart"/>
            <w:r w:rsidR="00F74C7C" w:rsidRPr="00E669B8">
              <w:rPr>
                <w:rFonts w:cs="Arial"/>
              </w:rPr>
              <w:t>targetSite</w:t>
            </w:r>
            <w:proofErr w:type="spellEnd"/>
            <w:r w:rsidR="00F74C7C" w:rsidRPr="00E669B8">
              <w:rPr>
                <w:rFonts w:cs="Arial"/>
              </w:rPr>
              <w:t>]</w:t>
            </w:r>
            <w:r w:rsidR="00F74C7C" w:rsidRPr="00E669B8">
              <w:rPr>
                <w:rFonts w:cs="Arial"/>
                <w:i/>
              </w:rPr>
              <w:t xml:space="preserve"> </w:t>
            </w:r>
            <w:r w:rsidR="00F74C7C">
              <w:rPr>
                <w:rFonts w:cs="Arial"/>
                <w:i/>
              </w:rPr>
              <w:t>används</w:t>
            </w:r>
            <w:r w:rsidRPr="00E669B8">
              <w:rPr>
                <w:rFonts w:cs="Arial"/>
                <w:i/>
              </w:rPr>
              <w:t xml:space="preserve"> endast om inte attributet </w:t>
            </w:r>
            <w:r>
              <w:rPr>
                <w:rFonts w:cs="Arial"/>
                <w:i/>
              </w:rPr>
              <w:t xml:space="preserve">typ </w:t>
            </w:r>
            <w:r>
              <w:rPr>
                <w:rFonts w:cs="Arial"/>
              </w:rPr>
              <w:t>[</w:t>
            </w:r>
            <w:proofErr w:type="spellStart"/>
            <w:r>
              <w:rPr>
                <w:rFonts w:cs="Arial"/>
              </w:rPr>
              <w:t>type</w:t>
            </w:r>
            <w:proofErr w:type="spellEnd"/>
            <w:r w:rsidRPr="00E669B8">
              <w:rPr>
                <w:rFonts w:cs="Arial"/>
              </w:rPr>
              <w:t>]</w:t>
            </w:r>
            <w:r w:rsidRPr="00E669B8">
              <w:rPr>
                <w:rFonts w:cs="Arial"/>
                <w:i/>
              </w:rPr>
              <w:t xml:space="preserve"> innefattar tillräcklig information om detta.</w:t>
            </w:r>
          </w:p>
        </w:tc>
        <w:tc>
          <w:tcPr>
            <w:tcW w:w="1617" w:type="dxa"/>
            <w:tcBorders>
              <w:top w:val="single" w:sz="4" w:space="0" w:color="auto"/>
              <w:left w:val="single" w:sz="4" w:space="0" w:color="auto"/>
              <w:bottom w:val="single" w:sz="4" w:space="0" w:color="auto"/>
              <w:right w:val="single" w:sz="4" w:space="0" w:color="auto"/>
            </w:tcBorders>
          </w:tcPr>
          <w:p w14:paraId="2FB978E8" w14:textId="77777777" w:rsidR="007A3042" w:rsidRPr="00C93E52" w:rsidRDefault="007A3042" w:rsidP="00621012">
            <w:r w:rsidRPr="00C93E52">
              <w:t>0</w:t>
            </w:r>
            <w:proofErr w:type="gramStart"/>
            <w:r w:rsidRPr="00C93E52">
              <w:t>..</w:t>
            </w:r>
            <w:proofErr w:type="gramEnd"/>
            <w:r w:rsidRPr="00C93E52">
              <w:t>1</w:t>
            </w:r>
          </w:p>
        </w:tc>
      </w:tr>
      <w:tr w:rsidR="007A3042" w:rsidRPr="00B3537C" w14:paraId="71687172" w14:textId="77777777" w:rsidTr="00621012">
        <w:tc>
          <w:tcPr>
            <w:tcW w:w="2943" w:type="dxa"/>
            <w:tcBorders>
              <w:top w:val="single" w:sz="4" w:space="0" w:color="auto"/>
              <w:left w:val="single" w:sz="4" w:space="0" w:color="auto"/>
              <w:bottom w:val="single" w:sz="4" w:space="0" w:color="auto"/>
              <w:right w:val="single" w:sz="4" w:space="0" w:color="auto"/>
            </w:tcBorders>
          </w:tcPr>
          <w:p w14:paraId="77575F7B" w14:textId="4508EC96" w:rsidR="007A3042" w:rsidRPr="00347086" w:rsidRDefault="007A3042" w:rsidP="00621012">
            <w:pPr>
              <w:rPr>
                <w:highlight w:val="green"/>
                <w:lang w:eastAsia="sv-SE"/>
              </w:rPr>
            </w:pPr>
            <w:proofErr w:type="spellStart"/>
            <w:r w:rsidRPr="00347086">
              <w:rPr>
                <w:highlight w:val="green"/>
                <w:lang w:eastAsia="sv-SE"/>
              </w:rPr>
              <w:t>targetSite.code</w:t>
            </w:r>
            <w:proofErr w:type="spellEnd"/>
          </w:p>
        </w:tc>
        <w:tc>
          <w:tcPr>
            <w:tcW w:w="2037" w:type="dxa"/>
            <w:tcBorders>
              <w:top w:val="single" w:sz="4" w:space="0" w:color="auto"/>
              <w:left w:val="single" w:sz="4" w:space="0" w:color="auto"/>
              <w:bottom w:val="single" w:sz="4" w:space="0" w:color="auto"/>
              <w:right w:val="single" w:sz="4" w:space="0" w:color="auto"/>
            </w:tcBorders>
          </w:tcPr>
          <w:p w14:paraId="6DF6D84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1D34F71" w14:textId="2250FF06" w:rsidR="007A3042" w:rsidRPr="00C93E52" w:rsidRDefault="007A3042" w:rsidP="00621012">
            <w:pPr>
              <w:rPr>
                <w:rFonts w:cs="Arial"/>
              </w:rPr>
            </w:pPr>
            <w:r w:rsidRPr="00C93E52">
              <w:rPr>
                <w:rFonts w:cs="Arial"/>
              </w:rPr>
              <w:t xml:space="preserve">Kod </w:t>
            </w:r>
            <w:r w:rsidR="00E669B8" w:rsidRPr="00C93E52">
              <w:rPr>
                <w:rFonts w:cs="Arial"/>
              </w:rPr>
              <w:t xml:space="preserve">för </w:t>
            </w:r>
            <w:r w:rsidR="00E669B8">
              <w:t>lokalisation</w:t>
            </w:r>
            <w:r w:rsidR="00E669B8" w:rsidRPr="00E669B8">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129B7872" w14:textId="77777777" w:rsidR="007A3042" w:rsidRPr="00C93E52" w:rsidRDefault="007A3042" w:rsidP="00621012">
            <w:r w:rsidRPr="00C93E52">
              <w:t>1</w:t>
            </w:r>
          </w:p>
        </w:tc>
      </w:tr>
      <w:tr w:rsidR="007A3042" w:rsidRPr="00B3537C" w14:paraId="44B12AAF" w14:textId="77777777" w:rsidTr="00621012">
        <w:tc>
          <w:tcPr>
            <w:tcW w:w="2943" w:type="dxa"/>
            <w:tcBorders>
              <w:top w:val="single" w:sz="4" w:space="0" w:color="auto"/>
              <w:left w:val="single" w:sz="4" w:space="0" w:color="auto"/>
              <w:bottom w:val="single" w:sz="4" w:space="0" w:color="auto"/>
              <w:right w:val="single" w:sz="4" w:space="0" w:color="auto"/>
            </w:tcBorders>
          </w:tcPr>
          <w:p w14:paraId="4ED51FEB" w14:textId="026913A2" w:rsidR="007A3042" w:rsidRPr="00347086" w:rsidRDefault="007A3042" w:rsidP="00621012">
            <w:pPr>
              <w:rPr>
                <w:highlight w:val="green"/>
                <w:lang w:eastAsia="sv-SE"/>
              </w:rPr>
            </w:pPr>
            <w:proofErr w:type="spellStart"/>
            <w:r w:rsidRPr="00347086">
              <w:rPr>
                <w:highlight w:val="green"/>
                <w:lang w:eastAsia="sv-SE"/>
              </w:rPr>
              <w:t>targetSite.codeSystem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61365DC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DB95CBB" w14:textId="44F2A07D" w:rsidR="007A3042" w:rsidRPr="00C93E52" w:rsidRDefault="007A3042" w:rsidP="00E669B8">
            <w:pPr>
              <w:rPr>
                <w:rFonts w:cs="Arial"/>
              </w:rPr>
            </w:pPr>
            <w:r w:rsidRPr="00C93E52">
              <w:rPr>
                <w:rFonts w:cs="Arial"/>
              </w:rPr>
              <w:t xml:space="preserve">Kodsystem för angiven kod för </w:t>
            </w:r>
            <w:r w:rsidR="00E669B8">
              <w:rPr>
                <w:rFonts w:cs="Arial"/>
              </w:rPr>
              <w:lastRenderedPageBreak/>
              <w:t>lokalisation</w:t>
            </w:r>
            <w:r w:rsidRPr="00C93E52">
              <w:rPr>
                <w:rFonts w:cs="Arial"/>
              </w:rPr>
              <w:t xml:space="preserve">. </w:t>
            </w:r>
          </w:p>
        </w:tc>
        <w:tc>
          <w:tcPr>
            <w:tcW w:w="1617" w:type="dxa"/>
            <w:tcBorders>
              <w:top w:val="single" w:sz="4" w:space="0" w:color="auto"/>
              <w:left w:val="single" w:sz="4" w:space="0" w:color="auto"/>
              <w:bottom w:val="single" w:sz="4" w:space="0" w:color="auto"/>
              <w:right w:val="single" w:sz="4" w:space="0" w:color="auto"/>
            </w:tcBorders>
          </w:tcPr>
          <w:p w14:paraId="4B277B47" w14:textId="77777777" w:rsidR="007A3042" w:rsidRPr="00C93E52" w:rsidRDefault="007A3042" w:rsidP="00621012">
            <w:r w:rsidRPr="00C93E52">
              <w:lastRenderedPageBreak/>
              <w:t>1</w:t>
            </w:r>
          </w:p>
        </w:tc>
      </w:tr>
      <w:tr w:rsidR="007A3042" w:rsidRPr="00B3537C" w14:paraId="2FE2736A" w14:textId="77777777" w:rsidTr="00621012">
        <w:tc>
          <w:tcPr>
            <w:tcW w:w="2943" w:type="dxa"/>
            <w:tcBorders>
              <w:top w:val="single" w:sz="4" w:space="0" w:color="auto"/>
              <w:left w:val="single" w:sz="4" w:space="0" w:color="auto"/>
              <w:bottom w:val="single" w:sz="4" w:space="0" w:color="auto"/>
              <w:right w:val="single" w:sz="4" w:space="0" w:color="auto"/>
            </w:tcBorders>
          </w:tcPr>
          <w:p w14:paraId="5BBF57E2" w14:textId="1422D8DD" w:rsidR="007A3042" w:rsidRPr="00347086" w:rsidRDefault="007A3042" w:rsidP="00621012">
            <w:pPr>
              <w:rPr>
                <w:highlight w:val="green"/>
                <w:lang w:eastAsia="sv-SE"/>
              </w:rPr>
            </w:pPr>
            <w:proofErr w:type="spellStart"/>
            <w:r w:rsidRPr="00347086">
              <w:rPr>
                <w:highlight w:val="green"/>
                <w:lang w:eastAsia="sv-SE"/>
              </w:rPr>
              <w:lastRenderedPageBreak/>
              <w:t>targetSite.codeSystemName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69B70E9"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447857F" w14:textId="4D4D26C9" w:rsidR="007A3042" w:rsidRPr="00C93E52" w:rsidRDefault="007A3042" w:rsidP="00E669B8">
            <w:pPr>
              <w:rPr>
                <w:rFonts w:cs="Arial"/>
              </w:rPr>
            </w:pPr>
            <w:r w:rsidRPr="00C93E52">
              <w:rPr>
                <w:rFonts w:cs="Arial"/>
              </w:rPr>
              <w:t xml:space="preserve">Namn </w:t>
            </w:r>
            <w:r w:rsidR="00E669B8">
              <w:rPr>
                <w:rFonts w:cs="Arial"/>
              </w:rPr>
              <w:t>på</w:t>
            </w:r>
            <w:r w:rsidRPr="00C93E52">
              <w:rPr>
                <w:rFonts w:cs="Arial"/>
              </w:rPr>
              <w:t xml:space="preserve"> kodsystem.</w:t>
            </w:r>
          </w:p>
        </w:tc>
        <w:tc>
          <w:tcPr>
            <w:tcW w:w="1617" w:type="dxa"/>
            <w:tcBorders>
              <w:top w:val="single" w:sz="4" w:space="0" w:color="auto"/>
              <w:left w:val="single" w:sz="4" w:space="0" w:color="auto"/>
              <w:bottom w:val="single" w:sz="4" w:space="0" w:color="auto"/>
              <w:right w:val="single" w:sz="4" w:space="0" w:color="auto"/>
            </w:tcBorders>
          </w:tcPr>
          <w:p w14:paraId="66D90D5C" w14:textId="77777777" w:rsidR="007A3042" w:rsidRPr="00C93E52" w:rsidRDefault="007A3042" w:rsidP="00621012">
            <w:r w:rsidRPr="00C93E52">
              <w:t>0</w:t>
            </w:r>
            <w:proofErr w:type="gramStart"/>
            <w:r w:rsidRPr="00C93E52">
              <w:t>..</w:t>
            </w:r>
            <w:proofErr w:type="gramEnd"/>
            <w:r w:rsidRPr="00C93E52">
              <w:t>1</w:t>
            </w:r>
          </w:p>
        </w:tc>
      </w:tr>
      <w:tr w:rsidR="007A3042" w:rsidRPr="00B3537C" w14:paraId="09A55520" w14:textId="77777777" w:rsidTr="00621012">
        <w:tc>
          <w:tcPr>
            <w:tcW w:w="2943" w:type="dxa"/>
            <w:tcBorders>
              <w:top w:val="single" w:sz="4" w:space="0" w:color="auto"/>
              <w:left w:val="single" w:sz="4" w:space="0" w:color="auto"/>
              <w:bottom w:val="single" w:sz="4" w:space="0" w:color="auto"/>
              <w:right w:val="single" w:sz="4" w:space="0" w:color="auto"/>
            </w:tcBorders>
          </w:tcPr>
          <w:p w14:paraId="1D72800D" w14:textId="17E653CE" w:rsidR="007A3042" w:rsidRPr="00347086" w:rsidRDefault="007A3042" w:rsidP="00621012">
            <w:pPr>
              <w:rPr>
                <w:highlight w:val="green"/>
                <w:lang w:eastAsia="sv-SE"/>
              </w:rPr>
            </w:pPr>
            <w:proofErr w:type="spellStart"/>
            <w:r w:rsidRPr="00347086">
              <w:rPr>
                <w:highlight w:val="green"/>
                <w:lang w:eastAsia="sv-SE"/>
              </w:rPr>
              <w:t>targetSite.codeSystemVersion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4CA744B2"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8032F90"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3D448B6B" w14:textId="77777777" w:rsidR="007A3042" w:rsidRPr="00C93E52" w:rsidRDefault="007A3042" w:rsidP="00621012">
            <w:r w:rsidRPr="00C93E52">
              <w:t>0</w:t>
            </w:r>
            <w:proofErr w:type="gramStart"/>
            <w:r w:rsidRPr="00C93E52">
              <w:t>..</w:t>
            </w:r>
            <w:proofErr w:type="gramEnd"/>
            <w:r w:rsidRPr="00C93E52">
              <w:t>1</w:t>
            </w:r>
          </w:p>
        </w:tc>
      </w:tr>
      <w:tr w:rsidR="007A3042" w:rsidRPr="00891180" w14:paraId="5BD12A37" w14:textId="77777777" w:rsidTr="00621012">
        <w:tc>
          <w:tcPr>
            <w:tcW w:w="2943" w:type="dxa"/>
            <w:tcBorders>
              <w:top w:val="single" w:sz="4" w:space="0" w:color="auto"/>
              <w:left w:val="single" w:sz="4" w:space="0" w:color="auto"/>
              <w:bottom w:val="single" w:sz="4" w:space="0" w:color="auto"/>
              <w:right w:val="single" w:sz="4" w:space="0" w:color="auto"/>
            </w:tcBorders>
          </w:tcPr>
          <w:p w14:paraId="26BF6A85" w14:textId="7A29D52F" w:rsidR="007A3042" w:rsidRPr="00347086" w:rsidRDefault="007A3042" w:rsidP="00621012">
            <w:pPr>
              <w:rPr>
                <w:highlight w:val="green"/>
                <w:lang w:eastAsia="sv-SE"/>
              </w:rPr>
            </w:pPr>
            <w:proofErr w:type="spellStart"/>
            <w:r w:rsidRPr="00347086">
              <w:rPr>
                <w:highlight w:val="green"/>
                <w:lang w:eastAsia="sv-SE"/>
              </w:rPr>
              <w:t>targetSite.displayName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18662525"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1ABB218" w14:textId="764538EC" w:rsidR="007A3042" w:rsidRPr="00C93E52" w:rsidRDefault="007A3042" w:rsidP="00621012">
            <w:pPr>
              <w:rPr>
                <w:rFonts w:cs="Arial"/>
              </w:rPr>
            </w:pPr>
            <w:r w:rsidRPr="00C93E52">
              <w:rPr>
                <w:rFonts w:cs="Arial"/>
              </w:rPr>
              <w:t xml:space="preserve">Textuell beskrivning av </w:t>
            </w:r>
            <w:r w:rsidR="00F74C7C">
              <w:t xml:space="preserve">kod för </w:t>
            </w:r>
            <w:r w:rsidR="00E669B8">
              <w:t>lokalisation</w:t>
            </w:r>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52DBF84B" w14:textId="77777777" w:rsidR="007A3042" w:rsidRPr="00C93E52" w:rsidRDefault="007A3042" w:rsidP="00621012">
            <w:r w:rsidRPr="00C93E52">
              <w:t>0</w:t>
            </w:r>
            <w:proofErr w:type="gramStart"/>
            <w:r w:rsidRPr="00C93E52">
              <w:t>..</w:t>
            </w:r>
            <w:proofErr w:type="gramEnd"/>
            <w:r w:rsidRPr="00C93E52">
              <w:t>1</w:t>
            </w:r>
          </w:p>
        </w:tc>
      </w:tr>
      <w:tr w:rsidR="007A3042" w:rsidRPr="008345BA" w14:paraId="161CB3CA" w14:textId="77777777" w:rsidTr="00621012">
        <w:tc>
          <w:tcPr>
            <w:tcW w:w="2943" w:type="dxa"/>
          </w:tcPr>
          <w:p w14:paraId="024D5913" w14:textId="31E453A0" w:rsidR="007A3042" w:rsidRPr="00347086" w:rsidRDefault="007A3042" w:rsidP="00621012">
            <w:pPr>
              <w:rPr>
                <w:highlight w:val="green"/>
              </w:rPr>
            </w:pPr>
            <w:proofErr w:type="spellStart"/>
            <w:r w:rsidRPr="00347086">
              <w:rPr>
                <w:highlight w:val="green"/>
                <w:lang w:eastAsia="sv-SE"/>
              </w:rPr>
              <w:t>time</w:t>
            </w:r>
            <w:proofErr w:type="spellEnd"/>
          </w:p>
        </w:tc>
        <w:tc>
          <w:tcPr>
            <w:tcW w:w="2037" w:type="dxa"/>
          </w:tcPr>
          <w:p w14:paraId="6C5EE040" w14:textId="77777777" w:rsidR="007A3042" w:rsidRPr="00C93E52" w:rsidRDefault="007A3042" w:rsidP="00621012">
            <w:proofErr w:type="spellStart"/>
            <w:r w:rsidRPr="00C93E52">
              <w:rPr>
                <w:rFonts w:cs="Arial"/>
                <w:color w:val="000000"/>
                <w:highlight w:val="white"/>
                <w:lang w:eastAsia="sv-SE"/>
              </w:rPr>
              <w:t>TimePeriodType</w:t>
            </w:r>
            <w:proofErr w:type="spellEnd"/>
          </w:p>
        </w:tc>
        <w:tc>
          <w:tcPr>
            <w:tcW w:w="2925" w:type="dxa"/>
          </w:tcPr>
          <w:p w14:paraId="0ECDF9DB" w14:textId="77777777" w:rsidR="007A3042" w:rsidRPr="00C93E52" w:rsidRDefault="007A3042" w:rsidP="00621012">
            <w:pPr>
              <w:rPr>
                <w:rFonts w:cs="Arial"/>
              </w:rPr>
            </w:pPr>
            <w:r w:rsidRPr="00C93E52">
              <w:rPr>
                <w:rFonts w:cs="Arial"/>
              </w:rPr>
              <w:t xml:space="preserve">Tidsperiod för observationen. </w:t>
            </w:r>
          </w:p>
          <w:p w14:paraId="6B547A7E" w14:textId="65C6B4C7" w:rsidR="007A3042" w:rsidRPr="00C93E52" w:rsidRDefault="007A3042" w:rsidP="00621012">
            <w:pPr>
              <w:rPr>
                <w:rFonts w:cs="Arial"/>
              </w:rPr>
            </w:pPr>
            <w:r w:rsidRPr="00C93E52">
              <w:rPr>
                <w:rFonts w:cs="Arial"/>
              </w:rPr>
              <w:t xml:space="preserve">Består av </w:t>
            </w:r>
            <w:proofErr w:type="spellStart"/>
            <w:r w:rsidRPr="00C93E52">
              <w:rPr>
                <w:rFonts w:cs="Arial"/>
              </w:rPr>
              <w:t>TimeStampType</w:t>
            </w:r>
            <w:proofErr w:type="spellEnd"/>
            <w:r w:rsidRPr="00C93E52">
              <w:rPr>
                <w:rFonts w:cs="Arial"/>
              </w:rPr>
              <w:t xml:space="preserve"> intervallerna </w:t>
            </w:r>
            <w:proofErr w:type="spellStart"/>
            <w:r w:rsidRPr="00C93E52">
              <w:rPr>
                <w:rFonts w:cs="Arial"/>
              </w:rPr>
              <w:t>startTime</w:t>
            </w:r>
            <w:proofErr w:type="spellEnd"/>
            <w:r w:rsidRPr="00C93E52">
              <w:rPr>
                <w:rFonts w:cs="Arial"/>
              </w:rPr>
              <w:t xml:space="preserve"> respektive </w:t>
            </w:r>
            <w:proofErr w:type="spellStart"/>
            <w:r w:rsidRPr="00C93E52">
              <w:rPr>
                <w:rFonts w:cs="Arial"/>
              </w:rPr>
              <w:t>endTime</w:t>
            </w:r>
            <w:proofErr w:type="spellEnd"/>
            <w:r w:rsidRPr="00C93E52">
              <w:rPr>
                <w:rFonts w:cs="Arial"/>
              </w:rPr>
              <w:t xml:space="preserve">. Vardera uttrycks </w:t>
            </w:r>
            <w:del w:id="482" w:author="Björn Genfors" w:date="2014-12-15T17:07:00Z">
              <w:r w:rsidRPr="00C93E52" w:rsidDel="000C1523">
                <w:rPr>
                  <w:rFonts w:cs="Arial"/>
                </w:rPr>
                <w:delText xml:space="preserve">med </w:delText>
              </w:r>
            </w:del>
            <w:ins w:id="483" w:author="Björn Genfors" w:date="2014-12-15T17:07:00Z">
              <w:r w:rsidR="000C1523">
                <w:rPr>
                  <w:rFonts w:cs="Arial"/>
                </w:rPr>
                <w:t>på</w:t>
              </w:r>
              <w:r w:rsidR="000C1523" w:rsidRPr="00C93E52">
                <w:rPr>
                  <w:rFonts w:cs="Arial"/>
                </w:rPr>
                <w:t xml:space="preserve"> </w:t>
              </w:r>
            </w:ins>
            <w:r w:rsidRPr="00C93E52">
              <w:rPr>
                <w:rFonts w:cs="Arial"/>
              </w:rPr>
              <w:t xml:space="preserve">formatet </w:t>
            </w:r>
            <w:proofErr w:type="spellStart"/>
            <w:r w:rsidRPr="00C93E52">
              <w:rPr>
                <w:rFonts w:cs="Arial"/>
              </w:rPr>
              <w:t>ÅÅÅÅMMDDttmmss</w:t>
            </w:r>
            <w:proofErr w:type="spellEnd"/>
            <w:r w:rsidR="009A5A79" w:rsidRPr="00C93E52">
              <w:rPr>
                <w:rFonts w:cs="Arial"/>
              </w:rPr>
              <w:t>.</w:t>
            </w:r>
          </w:p>
          <w:p w14:paraId="5936FF4A" w14:textId="77777777" w:rsidR="009A5A79" w:rsidRPr="00C93E52" w:rsidRDefault="009A5A79" w:rsidP="00621012">
            <w:pPr>
              <w:rPr>
                <w:rFonts w:cs="Arial"/>
              </w:rPr>
            </w:pPr>
          </w:p>
          <w:p w14:paraId="5139168B" w14:textId="58A59DA9" w:rsidR="009A5A79" w:rsidRDefault="009A5A79" w:rsidP="00621012">
            <w:pPr>
              <w:rPr>
                <w:rFonts w:cs="Arial"/>
              </w:rPr>
            </w:pPr>
            <w:r w:rsidRPr="00C93E52">
              <w:rPr>
                <w:rFonts w:cs="Arial"/>
              </w:rPr>
              <w:t>Om observationen är en tidpunkt, inte ett intervall, sätts sluttid till samma tid som starttid</w:t>
            </w:r>
            <w:ins w:id="484" w:author="Björn Genfors" w:date="2014-12-15T17:07:00Z">
              <w:r w:rsidR="000C1523">
                <w:rPr>
                  <w:rFonts w:cs="Arial"/>
                </w:rPr>
                <w:t>.</w:t>
              </w:r>
            </w:ins>
          </w:p>
          <w:p w14:paraId="1622A496" w14:textId="77777777" w:rsidR="008A0968" w:rsidRDefault="008A0968" w:rsidP="00621012">
            <w:pPr>
              <w:rPr>
                <w:rFonts w:cs="Arial"/>
              </w:rPr>
            </w:pPr>
          </w:p>
          <w:p w14:paraId="4A10BCA6" w14:textId="77777777" w:rsidR="008A0968" w:rsidRDefault="008A0968" w:rsidP="00621012">
            <w:pPr>
              <w:rPr>
                <w:rFonts w:cs="Arial"/>
              </w:rPr>
            </w:pPr>
            <w:r>
              <w:rPr>
                <w:rFonts w:cs="Arial"/>
              </w:rPr>
              <w:t>NI 2015:1</w:t>
            </w:r>
          </w:p>
          <w:p w14:paraId="2054144D" w14:textId="77777777" w:rsidR="008A0968" w:rsidRPr="008A0968" w:rsidRDefault="008A0968" w:rsidP="008A0968">
            <w:pPr>
              <w:rPr>
                <w:i/>
              </w:rPr>
            </w:pPr>
            <w:r w:rsidRPr="008A0968">
              <w:rPr>
                <w:i/>
              </w:rPr>
              <w:t xml:space="preserve">Angivelse av den tid då det som observerats faktiskt förekom eller förväntas förekomma. Exempelvis så kan tidsattributet ange att patienten hade huvudvärk igår kväll mellan kl. 20.00 och 21.45 även om detta berättades på morgonen efter och det dokumenterades först då. Om observationen är ett måltillstånd anger tidsattributet när detta tillstånd önskas vara uppnått. </w:t>
            </w:r>
          </w:p>
          <w:p w14:paraId="0EF701AE" w14:textId="549B85F1" w:rsidR="008A0968" w:rsidRPr="00C93E52" w:rsidRDefault="008A0968" w:rsidP="008A0968">
            <w:r w:rsidRPr="008A0968">
              <w:rPr>
                <w:i/>
              </w:rPr>
              <w:t xml:space="preserve">Observationens tid skiljer sig vanligtvis från dokumentationstidpunkt i journalhandling som beskriver när tillståndet dokumenterades, vilket alltid </w:t>
            </w:r>
            <w:r w:rsidRPr="008A0968">
              <w:rPr>
                <w:i/>
              </w:rPr>
              <w:lastRenderedPageBreak/>
              <w:t>sker i efterhand.</w:t>
            </w:r>
          </w:p>
        </w:tc>
        <w:tc>
          <w:tcPr>
            <w:tcW w:w="1617" w:type="dxa"/>
          </w:tcPr>
          <w:p w14:paraId="35082FC0" w14:textId="77777777" w:rsidR="007A3042" w:rsidRPr="00C93E52" w:rsidRDefault="007A3042" w:rsidP="00621012">
            <w:r w:rsidRPr="00C93E52">
              <w:lastRenderedPageBreak/>
              <w:t>1</w:t>
            </w:r>
          </w:p>
        </w:tc>
      </w:tr>
      <w:tr w:rsidR="007A3042" w:rsidRPr="009C3D19" w14:paraId="291A5D4D" w14:textId="77777777" w:rsidTr="00621012">
        <w:tc>
          <w:tcPr>
            <w:tcW w:w="2943" w:type="dxa"/>
            <w:tcBorders>
              <w:top w:val="single" w:sz="4" w:space="0" w:color="auto"/>
              <w:left w:val="single" w:sz="4" w:space="0" w:color="auto"/>
              <w:bottom w:val="single" w:sz="4" w:space="0" w:color="auto"/>
              <w:right w:val="single" w:sz="4" w:space="0" w:color="auto"/>
            </w:tcBorders>
          </w:tcPr>
          <w:p w14:paraId="662A1A75" w14:textId="7F2201F2" w:rsidR="007A3042" w:rsidRPr="00347086" w:rsidRDefault="007A3042" w:rsidP="00621012">
            <w:pPr>
              <w:rPr>
                <w:highlight w:val="green"/>
                <w:lang w:eastAsia="sv-SE"/>
              </w:rPr>
            </w:pPr>
            <w:proofErr w:type="spellStart"/>
            <w:r w:rsidRPr="00347086">
              <w:rPr>
                <w:highlight w:val="green"/>
                <w:lang w:eastAsia="sv-SE"/>
              </w:rPr>
              <w:lastRenderedPageBreak/>
              <w:t>time.start</w:t>
            </w:r>
            <w:proofErr w:type="spellEnd"/>
          </w:p>
        </w:tc>
        <w:tc>
          <w:tcPr>
            <w:tcW w:w="2037" w:type="dxa"/>
            <w:tcBorders>
              <w:top w:val="single" w:sz="4" w:space="0" w:color="auto"/>
              <w:left w:val="single" w:sz="4" w:space="0" w:color="auto"/>
              <w:bottom w:val="single" w:sz="4" w:space="0" w:color="auto"/>
              <w:right w:val="single" w:sz="4" w:space="0" w:color="auto"/>
            </w:tcBorders>
          </w:tcPr>
          <w:p w14:paraId="7845DEAE"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14:paraId="2B7CB3CC" w14:textId="77777777" w:rsidR="007A3042" w:rsidRPr="00C93E52" w:rsidRDefault="007A3042" w:rsidP="00621012">
            <w:pPr>
              <w:rPr>
                <w:rFonts w:cs="Arial"/>
              </w:rPr>
            </w:pPr>
            <w:r w:rsidRPr="00C93E52">
              <w:rPr>
                <w:rFonts w:cs="Arial"/>
              </w:rPr>
              <w:t xml:space="preserve">Startdatum. Format </w:t>
            </w:r>
            <w:proofErr w:type="spellStart"/>
            <w:r w:rsidRPr="00C93E52">
              <w:rPr>
                <w:rFonts w:cs="Arial"/>
              </w:rPr>
              <w:t>ÅÅÅÅMMDDttmmss</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6A0A52E0" w14:textId="7C870731" w:rsidR="007A3042" w:rsidRPr="00C93E52" w:rsidRDefault="00816036" w:rsidP="00621012">
            <w:r w:rsidRPr="00C93E52">
              <w:t>0</w:t>
            </w:r>
            <w:proofErr w:type="gramStart"/>
            <w:r w:rsidRPr="00C93E52">
              <w:t>..</w:t>
            </w:r>
            <w:proofErr w:type="gramEnd"/>
            <w:r w:rsidR="007A3042" w:rsidRPr="00C93E52">
              <w:t>1</w:t>
            </w:r>
          </w:p>
        </w:tc>
      </w:tr>
      <w:tr w:rsidR="007A3042" w:rsidRPr="009C3D19" w14:paraId="19CB7005" w14:textId="77777777" w:rsidTr="00621012">
        <w:tc>
          <w:tcPr>
            <w:tcW w:w="2943" w:type="dxa"/>
            <w:tcBorders>
              <w:top w:val="single" w:sz="4" w:space="0" w:color="auto"/>
              <w:left w:val="single" w:sz="4" w:space="0" w:color="auto"/>
              <w:bottom w:val="single" w:sz="4" w:space="0" w:color="auto"/>
              <w:right w:val="single" w:sz="4" w:space="0" w:color="auto"/>
            </w:tcBorders>
          </w:tcPr>
          <w:p w14:paraId="737A2B76" w14:textId="199EA556" w:rsidR="007A3042" w:rsidRPr="00347086" w:rsidRDefault="007A3042" w:rsidP="00621012">
            <w:pPr>
              <w:rPr>
                <w:highlight w:val="green"/>
                <w:lang w:eastAsia="sv-SE"/>
              </w:rPr>
            </w:pPr>
            <w:proofErr w:type="spellStart"/>
            <w:r w:rsidRPr="00347086">
              <w:rPr>
                <w:highlight w:val="green"/>
                <w:lang w:eastAsia="sv-SE"/>
              </w:rPr>
              <w:t>time.end</w:t>
            </w:r>
            <w:proofErr w:type="spellEnd"/>
          </w:p>
        </w:tc>
        <w:tc>
          <w:tcPr>
            <w:tcW w:w="2037" w:type="dxa"/>
            <w:tcBorders>
              <w:top w:val="single" w:sz="4" w:space="0" w:color="auto"/>
              <w:left w:val="single" w:sz="4" w:space="0" w:color="auto"/>
              <w:bottom w:val="single" w:sz="4" w:space="0" w:color="auto"/>
              <w:right w:val="single" w:sz="4" w:space="0" w:color="auto"/>
            </w:tcBorders>
          </w:tcPr>
          <w:p w14:paraId="30E23B90" w14:textId="77777777" w:rsidR="007A3042" w:rsidRPr="00C93E52" w:rsidRDefault="007A3042" w:rsidP="00621012">
            <w:pPr>
              <w:rPr>
                <w:rFonts w:cs="Arial"/>
                <w:color w:val="000000"/>
                <w:highlight w:val="white"/>
                <w:lang w:eastAsia="sv-SE"/>
              </w:rPr>
            </w:pPr>
            <w:proofErr w:type="spellStart"/>
            <w:r w:rsidRPr="00C93E52">
              <w:rPr>
                <w:rFonts w:cs="Arial"/>
                <w:color w:val="000000"/>
                <w:highlight w:val="white"/>
                <w:lang w:eastAsia="sv-SE"/>
              </w:rPr>
              <w:t>TimeStampType</w:t>
            </w:r>
            <w:proofErr w:type="spellEnd"/>
          </w:p>
        </w:tc>
        <w:tc>
          <w:tcPr>
            <w:tcW w:w="2925" w:type="dxa"/>
            <w:tcBorders>
              <w:top w:val="single" w:sz="4" w:space="0" w:color="auto"/>
              <w:left w:val="single" w:sz="4" w:space="0" w:color="auto"/>
              <w:bottom w:val="single" w:sz="4" w:space="0" w:color="auto"/>
              <w:right w:val="single" w:sz="4" w:space="0" w:color="auto"/>
            </w:tcBorders>
          </w:tcPr>
          <w:p w14:paraId="7EE6FE39" w14:textId="77777777" w:rsidR="007A3042" w:rsidRPr="00C93E52" w:rsidDel="000C1523" w:rsidRDefault="007A3042" w:rsidP="00621012">
            <w:pPr>
              <w:rPr>
                <w:del w:id="485" w:author="Björn Genfors" w:date="2014-12-15T17:07:00Z"/>
                <w:rFonts w:cs="Arial"/>
              </w:rPr>
            </w:pPr>
            <w:r w:rsidRPr="00C93E52">
              <w:rPr>
                <w:rFonts w:cs="Arial"/>
              </w:rPr>
              <w:t xml:space="preserve">Slutdatum. Format </w:t>
            </w:r>
            <w:proofErr w:type="spellStart"/>
            <w:r w:rsidRPr="00C93E52">
              <w:rPr>
                <w:rFonts w:cs="Arial"/>
              </w:rPr>
              <w:t>ÅÅÅÅMMDDttmmss</w:t>
            </w:r>
            <w:proofErr w:type="spellEnd"/>
            <w:r w:rsidRPr="00C93E52">
              <w:rPr>
                <w:rFonts w:cs="Arial"/>
              </w:rPr>
              <w:t>.</w:t>
            </w:r>
          </w:p>
          <w:p w14:paraId="7EB3DB3F" w14:textId="77777777" w:rsidR="00C132F0" w:rsidRPr="00C93E52" w:rsidDel="000C1523" w:rsidRDefault="00C132F0" w:rsidP="00621012">
            <w:pPr>
              <w:rPr>
                <w:del w:id="486" w:author="Björn Genfors" w:date="2014-12-15T17:07:00Z"/>
                <w:rFonts w:cs="Arial"/>
              </w:rPr>
            </w:pPr>
          </w:p>
          <w:p w14:paraId="7213DA27" w14:textId="2FEE7D95" w:rsidR="00C132F0" w:rsidRPr="00C93E52" w:rsidRDefault="00C132F0" w:rsidP="00621012">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7EA4F802" w14:textId="77777777" w:rsidR="007A3042" w:rsidRPr="00C93E52" w:rsidRDefault="007A3042" w:rsidP="00621012">
            <w:r w:rsidRPr="00C93E52">
              <w:t>0</w:t>
            </w:r>
            <w:proofErr w:type="gramStart"/>
            <w:r w:rsidRPr="00C93E52">
              <w:t>..</w:t>
            </w:r>
            <w:proofErr w:type="gramEnd"/>
            <w:r w:rsidRPr="00C93E52">
              <w:t>1</w:t>
            </w:r>
          </w:p>
        </w:tc>
      </w:tr>
      <w:tr w:rsidR="007A3042" w:rsidRPr="008345BA" w14:paraId="064D92D0" w14:textId="77777777" w:rsidTr="00621012">
        <w:tc>
          <w:tcPr>
            <w:tcW w:w="2943" w:type="dxa"/>
          </w:tcPr>
          <w:p w14:paraId="2C953D12" w14:textId="7639920E" w:rsidR="007A3042" w:rsidRPr="00347086" w:rsidRDefault="007A3042" w:rsidP="00621012">
            <w:pPr>
              <w:rPr>
                <w:highlight w:val="green"/>
                <w:lang w:val="en-GB"/>
              </w:rPr>
            </w:pPr>
            <w:proofErr w:type="spellStart"/>
            <w:r w:rsidRPr="00347086">
              <w:rPr>
                <w:highlight w:val="green"/>
                <w:lang w:eastAsia="sv-SE"/>
              </w:rPr>
              <w:t>method</w:t>
            </w:r>
            <w:proofErr w:type="spellEnd"/>
          </w:p>
        </w:tc>
        <w:tc>
          <w:tcPr>
            <w:tcW w:w="2037" w:type="dxa"/>
          </w:tcPr>
          <w:p w14:paraId="7454996D" w14:textId="77777777" w:rsidR="007A3042" w:rsidRPr="00C93E52" w:rsidRDefault="007A3042" w:rsidP="00621012">
            <w:pPr>
              <w:rPr>
                <w:lang w:val="en-GB"/>
              </w:rPr>
            </w:pPr>
            <w:proofErr w:type="spellStart"/>
            <w:r w:rsidRPr="00C93E52">
              <w:rPr>
                <w:lang w:val="en-GB"/>
              </w:rPr>
              <w:t>CVType</w:t>
            </w:r>
            <w:proofErr w:type="spellEnd"/>
          </w:p>
        </w:tc>
        <w:tc>
          <w:tcPr>
            <w:tcW w:w="2925" w:type="dxa"/>
          </w:tcPr>
          <w:p w14:paraId="6C8EEC25" w14:textId="694C125D" w:rsidR="007A3042" w:rsidRPr="00C93E52" w:rsidRDefault="007A3042" w:rsidP="00432C82">
            <w:pPr>
              <w:rPr>
                <w:rFonts w:cs="Arial"/>
              </w:rPr>
            </w:pPr>
            <w:r w:rsidRPr="00C93E52">
              <w:rPr>
                <w:rFonts w:cs="Arial"/>
              </w:rPr>
              <w:t xml:space="preserve">Metod eller ansats som ligger bakom observationen. </w:t>
            </w:r>
          </w:p>
        </w:tc>
        <w:tc>
          <w:tcPr>
            <w:tcW w:w="1617" w:type="dxa"/>
          </w:tcPr>
          <w:p w14:paraId="420649E4" w14:textId="77777777" w:rsidR="007A3042" w:rsidRPr="00C93E52" w:rsidRDefault="007A3042" w:rsidP="00621012">
            <w:r w:rsidRPr="00C93E52">
              <w:t>0</w:t>
            </w:r>
            <w:proofErr w:type="gramStart"/>
            <w:r w:rsidRPr="00C93E52">
              <w:t>..</w:t>
            </w:r>
            <w:proofErr w:type="gramEnd"/>
            <w:r w:rsidRPr="00C93E52">
              <w:t>1</w:t>
            </w:r>
          </w:p>
        </w:tc>
      </w:tr>
      <w:tr w:rsidR="007A3042" w:rsidRPr="00674765" w14:paraId="2233DEE7" w14:textId="77777777" w:rsidTr="00621012">
        <w:tc>
          <w:tcPr>
            <w:tcW w:w="2943" w:type="dxa"/>
            <w:tcBorders>
              <w:top w:val="single" w:sz="4" w:space="0" w:color="auto"/>
              <w:left w:val="single" w:sz="4" w:space="0" w:color="auto"/>
              <w:bottom w:val="single" w:sz="4" w:space="0" w:color="auto"/>
              <w:right w:val="single" w:sz="4" w:space="0" w:color="auto"/>
            </w:tcBorders>
          </w:tcPr>
          <w:p w14:paraId="6905E703" w14:textId="19A51DAC" w:rsidR="007A3042" w:rsidRPr="00347086" w:rsidRDefault="007A3042" w:rsidP="00621012">
            <w:pPr>
              <w:rPr>
                <w:highlight w:val="green"/>
                <w:lang w:eastAsia="sv-SE"/>
              </w:rPr>
            </w:pPr>
            <w:proofErr w:type="spellStart"/>
            <w:r w:rsidRPr="00347086">
              <w:rPr>
                <w:highlight w:val="green"/>
                <w:lang w:eastAsia="sv-SE"/>
              </w:rPr>
              <w:t>method.code</w:t>
            </w:r>
            <w:proofErr w:type="spellEnd"/>
          </w:p>
        </w:tc>
        <w:tc>
          <w:tcPr>
            <w:tcW w:w="2037" w:type="dxa"/>
            <w:tcBorders>
              <w:top w:val="single" w:sz="4" w:space="0" w:color="auto"/>
              <w:left w:val="single" w:sz="4" w:space="0" w:color="auto"/>
              <w:bottom w:val="single" w:sz="4" w:space="0" w:color="auto"/>
              <w:right w:val="single" w:sz="4" w:space="0" w:color="auto"/>
            </w:tcBorders>
          </w:tcPr>
          <w:p w14:paraId="227C59CC"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78DBCAE" w14:textId="77777777" w:rsidR="007A3042" w:rsidRPr="00C93E52" w:rsidRDefault="007A3042" w:rsidP="00621012">
            <w:pPr>
              <w:rPr>
                <w:rFonts w:cs="Arial"/>
              </w:rPr>
            </w:pPr>
            <w:r w:rsidRPr="00C93E52">
              <w:rPr>
                <w:rFonts w:cs="Arial"/>
              </w:rPr>
              <w:t>Kod för metodtyp.</w:t>
            </w:r>
          </w:p>
        </w:tc>
        <w:tc>
          <w:tcPr>
            <w:tcW w:w="1617" w:type="dxa"/>
            <w:tcBorders>
              <w:top w:val="single" w:sz="4" w:space="0" w:color="auto"/>
              <w:left w:val="single" w:sz="4" w:space="0" w:color="auto"/>
              <w:bottom w:val="single" w:sz="4" w:space="0" w:color="auto"/>
              <w:right w:val="single" w:sz="4" w:space="0" w:color="auto"/>
            </w:tcBorders>
          </w:tcPr>
          <w:p w14:paraId="338C2352" w14:textId="77777777" w:rsidR="007A3042" w:rsidRPr="00C93E52" w:rsidRDefault="007A3042" w:rsidP="00621012">
            <w:r w:rsidRPr="00C93E52">
              <w:t>1</w:t>
            </w:r>
          </w:p>
        </w:tc>
      </w:tr>
      <w:tr w:rsidR="007A3042" w:rsidRPr="00674765" w14:paraId="351E7DB9" w14:textId="77777777" w:rsidTr="00621012">
        <w:tc>
          <w:tcPr>
            <w:tcW w:w="2943" w:type="dxa"/>
            <w:tcBorders>
              <w:top w:val="single" w:sz="4" w:space="0" w:color="auto"/>
              <w:left w:val="single" w:sz="4" w:space="0" w:color="auto"/>
              <w:bottom w:val="single" w:sz="4" w:space="0" w:color="auto"/>
              <w:right w:val="single" w:sz="4" w:space="0" w:color="auto"/>
            </w:tcBorders>
          </w:tcPr>
          <w:p w14:paraId="3AFAFCCA" w14:textId="6E700940" w:rsidR="007A3042" w:rsidRPr="00347086" w:rsidRDefault="007A3042" w:rsidP="00621012">
            <w:pPr>
              <w:rPr>
                <w:highlight w:val="green"/>
                <w:lang w:eastAsia="sv-SE"/>
              </w:rPr>
            </w:pPr>
            <w:proofErr w:type="spellStart"/>
            <w:r w:rsidRPr="00347086">
              <w:rPr>
                <w:highlight w:val="green"/>
                <w:lang w:eastAsia="sv-SE"/>
              </w:rPr>
              <w:t>method.codeSystem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49C0A60D"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EAF244D" w14:textId="77777777" w:rsidR="007A3042" w:rsidRPr="00C93E52" w:rsidRDefault="007A3042" w:rsidP="00621012">
            <w:pPr>
              <w:rPr>
                <w:rFonts w:cs="Arial"/>
              </w:rPr>
            </w:pPr>
            <w:r w:rsidRPr="00C93E52">
              <w:rPr>
                <w:rFonts w:cs="Arial"/>
              </w:rPr>
              <w:t xml:space="preserve">Kodsystem för angiven kod för metodtyp. </w:t>
            </w:r>
          </w:p>
        </w:tc>
        <w:tc>
          <w:tcPr>
            <w:tcW w:w="1617" w:type="dxa"/>
            <w:tcBorders>
              <w:top w:val="single" w:sz="4" w:space="0" w:color="auto"/>
              <w:left w:val="single" w:sz="4" w:space="0" w:color="auto"/>
              <w:bottom w:val="single" w:sz="4" w:space="0" w:color="auto"/>
              <w:right w:val="single" w:sz="4" w:space="0" w:color="auto"/>
            </w:tcBorders>
          </w:tcPr>
          <w:p w14:paraId="2010872D" w14:textId="77777777" w:rsidR="007A3042" w:rsidRPr="00C93E52" w:rsidRDefault="007A3042" w:rsidP="00621012">
            <w:r w:rsidRPr="00C93E52">
              <w:t>1</w:t>
            </w:r>
          </w:p>
        </w:tc>
      </w:tr>
      <w:tr w:rsidR="007A3042" w:rsidRPr="00674765" w14:paraId="2BBEE4FC" w14:textId="77777777" w:rsidTr="00621012">
        <w:tc>
          <w:tcPr>
            <w:tcW w:w="2943" w:type="dxa"/>
            <w:tcBorders>
              <w:top w:val="single" w:sz="4" w:space="0" w:color="auto"/>
              <w:left w:val="single" w:sz="4" w:space="0" w:color="auto"/>
              <w:bottom w:val="single" w:sz="4" w:space="0" w:color="auto"/>
              <w:right w:val="single" w:sz="4" w:space="0" w:color="auto"/>
            </w:tcBorders>
          </w:tcPr>
          <w:p w14:paraId="6DC9FAC5" w14:textId="5B1FDE2D" w:rsidR="007A3042" w:rsidRPr="00347086" w:rsidRDefault="007A3042" w:rsidP="00621012">
            <w:pPr>
              <w:rPr>
                <w:highlight w:val="green"/>
                <w:lang w:eastAsia="sv-SE"/>
              </w:rPr>
            </w:pPr>
            <w:proofErr w:type="spellStart"/>
            <w:r w:rsidRPr="00347086">
              <w:rPr>
                <w:highlight w:val="green"/>
                <w:lang w:eastAsia="sv-SE"/>
              </w:rPr>
              <w:t>method.codeSystemName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78A64C3A"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1EC7463B" w14:textId="77777777" w:rsidR="007A3042" w:rsidRPr="00C93E52" w:rsidRDefault="007A3042" w:rsidP="00621012">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5DDE1455" w14:textId="77777777" w:rsidR="007A3042" w:rsidRPr="00C93E52" w:rsidRDefault="007A3042" w:rsidP="00621012">
            <w:r w:rsidRPr="00C93E52">
              <w:t>0</w:t>
            </w:r>
            <w:proofErr w:type="gramStart"/>
            <w:r w:rsidRPr="00C93E52">
              <w:t>..</w:t>
            </w:r>
            <w:proofErr w:type="gramEnd"/>
            <w:r w:rsidRPr="00C93E52">
              <w:t>1</w:t>
            </w:r>
          </w:p>
        </w:tc>
      </w:tr>
      <w:tr w:rsidR="007A3042" w:rsidRPr="00674765" w14:paraId="25755F88" w14:textId="77777777" w:rsidTr="00621012">
        <w:tc>
          <w:tcPr>
            <w:tcW w:w="2943" w:type="dxa"/>
            <w:tcBorders>
              <w:top w:val="single" w:sz="4" w:space="0" w:color="auto"/>
              <w:left w:val="single" w:sz="4" w:space="0" w:color="auto"/>
              <w:bottom w:val="single" w:sz="4" w:space="0" w:color="auto"/>
              <w:right w:val="single" w:sz="4" w:space="0" w:color="auto"/>
            </w:tcBorders>
          </w:tcPr>
          <w:p w14:paraId="556364CC" w14:textId="709B3CFC" w:rsidR="007A3042" w:rsidRPr="00347086" w:rsidRDefault="007A3042" w:rsidP="00621012">
            <w:pPr>
              <w:rPr>
                <w:highlight w:val="green"/>
                <w:lang w:eastAsia="sv-SE"/>
              </w:rPr>
            </w:pPr>
            <w:proofErr w:type="spellStart"/>
            <w:r w:rsidRPr="00347086">
              <w:rPr>
                <w:highlight w:val="green"/>
                <w:lang w:eastAsia="sv-SE"/>
              </w:rPr>
              <w:t>method.codeSystemVersion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611ECA5D"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75462CF8"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20382879" w14:textId="77777777" w:rsidR="007A3042" w:rsidRPr="00C93E52" w:rsidRDefault="007A3042" w:rsidP="00621012">
            <w:r w:rsidRPr="00C93E52">
              <w:t>0</w:t>
            </w:r>
            <w:proofErr w:type="gramStart"/>
            <w:r w:rsidRPr="00C93E52">
              <w:t>..</w:t>
            </w:r>
            <w:proofErr w:type="gramEnd"/>
            <w:r w:rsidRPr="00C93E52">
              <w:t>1</w:t>
            </w:r>
          </w:p>
        </w:tc>
      </w:tr>
      <w:tr w:rsidR="007A3042" w:rsidRPr="00674765" w14:paraId="57424A25" w14:textId="77777777" w:rsidTr="0022608A">
        <w:tc>
          <w:tcPr>
            <w:tcW w:w="2943" w:type="dxa"/>
            <w:tcBorders>
              <w:top w:val="single" w:sz="4" w:space="0" w:color="auto"/>
              <w:left w:val="single" w:sz="4" w:space="0" w:color="auto"/>
              <w:bottom w:val="single" w:sz="4" w:space="0" w:color="auto"/>
              <w:right w:val="single" w:sz="4" w:space="0" w:color="auto"/>
            </w:tcBorders>
          </w:tcPr>
          <w:p w14:paraId="22DEB961" w14:textId="0E7F8B2F" w:rsidR="007A3042" w:rsidRPr="00347086" w:rsidRDefault="007A3042" w:rsidP="00621012">
            <w:pPr>
              <w:rPr>
                <w:highlight w:val="green"/>
                <w:lang w:eastAsia="sv-SE"/>
              </w:rPr>
            </w:pPr>
            <w:proofErr w:type="spellStart"/>
            <w:r w:rsidRPr="00347086">
              <w:rPr>
                <w:highlight w:val="green"/>
                <w:lang w:eastAsia="sv-SE"/>
              </w:rPr>
              <w:t>method.displayName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557A70F7" w14:textId="77777777" w:rsidR="007A3042" w:rsidRPr="00C93E52" w:rsidRDefault="007A3042" w:rsidP="00621012">
            <w:pPr>
              <w:rPr>
                <w:lang w:val="en-GB"/>
              </w:rPr>
            </w:pPr>
            <w:r w:rsidRPr="00C93E52">
              <w:rPr>
                <w:lang w:val="en-GB"/>
              </w:rPr>
              <w:t>String</w:t>
            </w:r>
          </w:p>
        </w:tc>
        <w:tc>
          <w:tcPr>
            <w:tcW w:w="2925" w:type="dxa"/>
            <w:tcBorders>
              <w:top w:val="single" w:sz="4" w:space="0" w:color="auto"/>
              <w:left w:val="single" w:sz="4" w:space="0" w:color="auto"/>
              <w:bottom w:val="single" w:sz="4" w:space="0" w:color="auto"/>
              <w:right w:val="single" w:sz="4" w:space="0" w:color="auto"/>
            </w:tcBorders>
          </w:tcPr>
          <w:p w14:paraId="554C8C72" w14:textId="7C416443" w:rsidR="007A3042" w:rsidRPr="00C93E52" w:rsidRDefault="00071B56" w:rsidP="00071B56">
            <w:pPr>
              <w:rPr>
                <w:rFonts w:cs="Arial"/>
              </w:rPr>
            </w:pPr>
            <w:r>
              <w:rPr>
                <w:rFonts w:cs="Arial"/>
              </w:rPr>
              <w:t>Klartext</w:t>
            </w:r>
            <w:r w:rsidR="007A3042" w:rsidRPr="00C93E52">
              <w:rPr>
                <w:rFonts w:cs="Arial"/>
              </w:rPr>
              <w:t xml:space="preserve">beskrivning av det </w:t>
            </w:r>
            <w:r>
              <w:rPr>
                <w:rFonts w:cs="Arial"/>
              </w:rPr>
              <w:t xml:space="preserve">begrepp </w:t>
            </w:r>
            <w:r w:rsidR="007A3042" w:rsidRPr="00C93E52">
              <w:rPr>
                <w:rFonts w:cs="Arial"/>
              </w:rPr>
              <w:t xml:space="preserve">som </w:t>
            </w:r>
            <w:r>
              <w:rPr>
                <w:rFonts w:cs="Arial"/>
              </w:rPr>
              <w:t>avses</w:t>
            </w:r>
            <w:r w:rsidR="007A3042"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74B4CDA6" w14:textId="77777777" w:rsidR="007A3042" w:rsidRPr="00C93E52" w:rsidRDefault="007A3042" w:rsidP="00621012">
            <w:r w:rsidRPr="00C93E52">
              <w:t>0</w:t>
            </w:r>
            <w:proofErr w:type="gramStart"/>
            <w:r w:rsidRPr="00C93E52">
              <w:t>..</w:t>
            </w:r>
            <w:proofErr w:type="gramEnd"/>
            <w:r w:rsidRPr="00C93E52">
              <w:t>1</w:t>
            </w:r>
          </w:p>
        </w:tc>
      </w:tr>
      <w:tr w:rsidR="008A5CB4" w:rsidRPr="00674765" w14:paraId="2A56BA99" w14:textId="77777777" w:rsidTr="0022608A">
        <w:tc>
          <w:tcPr>
            <w:tcW w:w="2943" w:type="dxa"/>
            <w:tcBorders>
              <w:top w:val="single" w:sz="4" w:space="0" w:color="auto"/>
              <w:left w:val="single" w:sz="4" w:space="0" w:color="auto"/>
              <w:bottom w:val="single" w:sz="4" w:space="0" w:color="auto"/>
              <w:right w:val="single" w:sz="4" w:space="0" w:color="auto"/>
            </w:tcBorders>
          </w:tcPr>
          <w:p w14:paraId="36196A93" w14:textId="707AB66B" w:rsidR="008A5CB4" w:rsidRPr="00C93E52" w:rsidRDefault="008A5CB4" w:rsidP="00621012">
            <w:pPr>
              <w:rPr>
                <w:highlight w:val="white"/>
                <w:lang w:eastAsia="sv-SE"/>
              </w:rPr>
            </w:pPr>
            <w:proofErr w:type="spellStart"/>
            <w:r w:rsidRPr="00070BCE">
              <w:rPr>
                <w:highlight w:val="green"/>
                <w:lang w:eastAsia="sv-SE"/>
              </w:rPr>
              <w:t>value</w:t>
            </w:r>
            <w:proofErr w:type="spellEnd"/>
          </w:p>
        </w:tc>
        <w:tc>
          <w:tcPr>
            <w:tcW w:w="2037" w:type="dxa"/>
            <w:tcBorders>
              <w:top w:val="single" w:sz="4" w:space="0" w:color="auto"/>
              <w:left w:val="single" w:sz="4" w:space="0" w:color="auto"/>
              <w:bottom w:val="single" w:sz="4" w:space="0" w:color="auto"/>
              <w:right w:val="single" w:sz="4" w:space="0" w:color="auto"/>
            </w:tcBorders>
          </w:tcPr>
          <w:p w14:paraId="081A4B1E" w14:textId="3EA0212F" w:rsidR="008A5CB4" w:rsidRPr="00C93E52" w:rsidRDefault="008A5CB4" w:rsidP="00621012">
            <w:pPr>
              <w:rPr>
                <w:lang w:val="en-GB"/>
              </w:rPr>
            </w:pPr>
            <w:proofErr w:type="spellStart"/>
            <w:r>
              <w:rPr>
                <w:lang w:val="en-GB"/>
              </w:rPr>
              <w:t>ValueA</w:t>
            </w:r>
            <w:ins w:id="487" w:author="Björn Genfors" w:date="2014-12-15T17:09:00Z">
              <w:r w:rsidR="00A25E93">
                <w:rPr>
                  <w:lang w:val="en-GB"/>
                </w:rPr>
                <w:t>ny</w:t>
              </w:r>
            </w:ins>
            <w:del w:id="488" w:author="Björn Genfors" w:date="2014-12-15T17:09:00Z">
              <w:r w:rsidDel="00A25E93">
                <w:rPr>
                  <w:lang w:val="en-GB"/>
                </w:rPr>
                <w:delText>NY</w:delText>
              </w:r>
            </w:del>
            <w:r>
              <w:rPr>
                <w:lang w:val="en-GB"/>
              </w:rPr>
              <w:t>Type</w:t>
            </w:r>
            <w:proofErr w:type="spellEnd"/>
          </w:p>
        </w:tc>
        <w:tc>
          <w:tcPr>
            <w:tcW w:w="2925" w:type="dxa"/>
            <w:tcBorders>
              <w:top w:val="single" w:sz="4" w:space="0" w:color="auto"/>
              <w:left w:val="single" w:sz="4" w:space="0" w:color="auto"/>
              <w:bottom w:val="single" w:sz="4" w:space="0" w:color="auto"/>
              <w:right w:val="single" w:sz="4" w:space="0" w:color="auto"/>
            </w:tcBorders>
          </w:tcPr>
          <w:p w14:paraId="26583282" w14:textId="77777777" w:rsidR="008A5CB4" w:rsidRDefault="008A5CB4" w:rsidP="00071B56">
            <w:pPr>
              <w:rPr>
                <w:rFonts w:cs="Arial"/>
              </w:rPr>
            </w:pPr>
            <w:r>
              <w:rPr>
                <w:rFonts w:cs="Arial"/>
              </w:rPr>
              <w:t>Observations utfall/värde</w:t>
            </w:r>
          </w:p>
          <w:p w14:paraId="53159B93" w14:textId="77777777" w:rsidR="008A5CB4" w:rsidRDefault="008A5CB4" w:rsidP="00071B56">
            <w:pPr>
              <w:rPr>
                <w:rFonts w:cs="Arial"/>
              </w:rPr>
            </w:pPr>
          </w:p>
          <w:p w14:paraId="3F58923C" w14:textId="77777777" w:rsidR="008A5CB4" w:rsidRDefault="008A5CB4" w:rsidP="00071B56">
            <w:pPr>
              <w:rPr>
                <w:rFonts w:cs="Arial"/>
              </w:rPr>
            </w:pPr>
            <w:r>
              <w:rPr>
                <w:rFonts w:cs="Arial"/>
              </w:rPr>
              <w:t>NI 2015:1</w:t>
            </w:r>
          </w:p>
          <w:p w14:paraId="73C07CD6" w14:textId="44FA582D" w:rsidR="008A5CB4" w:rsidRPr="008A5CB4" w:rsidRDefault="008A5CB4" w:rsidP="00071B56">
            <w:pPr>
              <w:rPr>
                <w:rFonts w:cs="Arial"/>
                <w:i/>
              </w:rPr>
            </w:pPr>
            <w:r w:rsidRPr="008A5CB4">
              <w:rPr>
                <w:rFonts w:cs="Arial"/>
                <w:i/>
              </w:rPr>
              <w:t>Angivelse av värde som innehåller resultatet av observationen. Exempelvis så skulle observationens kod kunna motsvara "längd mätt utan skor" och då innehåller värde-attributet resultatet av mätningen, exempelvis 168 cm. Om observationen avser ett måltillstånd motsvarar värde det resultat man önskar observera för att målet ska uppfyllas.</w:t>
            </w:r>
          </w:p>
        </w:tc>
        <w:tc>
          <w:tcPr>
            <w:tcW w:w="1617" w:type="dxa"/>
            <w:tcBorders>
              <w:top w:val="single" w:sz="4" w:space="0" w:color="auto"/>
              <w:left w:val="single" w:sz="4" w:space="0" w:color="auto"/>
              <w:bottom w:val="single" w:sz="4" w:space="0" w:color="auto"/>
              <w:right w:val="single" w:sz="4" w:space="0" w:color="auto"/>
            </w:tcBorders>
          </w:tcPr>
          <w:p w14:paraId="3A820DC3" w14:textId="22ED6623" w:rsidR="008A5CB4" w:rsidRPr="00C93E52" w:rsidRDefault="008A5CB4" w:rsidP="00621012">
            <w:r>
              <w:t>1</w:t>
            </w:r>
            <w:proofErr w:type="gramStart"/>
            <w:r>
              <w:t>..</w:t>
            </w:r>
            <w:proofErr w:type="gramEnd"/>
            <w:r>
              <w:t>1</w:t>
            </w:r>
          </w:p>
        </w:tc>
      </w:tr>
      <w:tr w:rsidR="0022608A" w:rsidRPr="00674765" w14:paraId="270F8236" w14:textId="77777777" w:rsidTr="0022608A">
        <w:tc>
          <w:tcPr>
            <w:tcW w:w="2943" w:type="dxa"/>
            <w:tcBorders>
              <w:top w:val="single" w:sz="4" w:space="0" w:color="auto"/>
              <w:left w:val="single" w:sz="4" w:space="0" w:color="auto"/>
              <w:bottom w:val="single" w:sz="4" w:space="0" w:color="auto"/>
              <w:right w:val="single" w:sz="4" w:space="0" w:color="auto"/>
            </w:tcBorders>
          </w:tcPr>
          <w:p w14:paraId="691487C1" w14:textId="43EEDA6F" w:rsidR="0022608A" w:rsidRPr="00C93E52" w:rsidRDefault="0022608A" w:rsidP="0022608A">
            <w:pPr>
              <w:rPr>
                <w:highlight w:val="white"/>
                <w:lang w:eastAsia="sv-SE"/>
              </w:rPr>
            </w:pPr>
            <w:proofErr w:type="spellStart"/>
            <w:r w:rsidRPr="00347086">
              <w:rPr>
                <w:highlight w:val="green"/>
                <w:lang w:eastAsia="sv-SE"/>
              </w:rPr>
              <w:t>valueNegation</w:t>
            </w:r>
            <w:proofErr w:type="spellEnd"/>
          </w:p>
        </w:tc>
        <w:tc>
          <w:tcPr>
            <w:tcW w:w="2037" w:type="dxa"/>
            <w:tcBorders>
              <w:top w:val="single" w:sz="4" w:space="0" w:color="auto"/>
              <w:left w:val="single" w:sz="4" w:space="0" w:color="auto"/>
              <w:bottom w:val="single" w:sz="4" w:space="0" w:color="auto"/>
              <w:right w:val="single" w:sz="4" w:space="0" w:color="auto"/>
            </w:tcBorders>
          </w:tcPr>
          <w:p w14:paraId="53A8D78C" w14:textId="7BA48C5A" w:rsidR="0022608A" w:rsidRPr="00C93E52" w:rsidRDefault="0022608A" w:rsidP="0022608A">
            <w:pPr>
              <w:rPr>
                <w:lang w:val="en-GB"/>
              </w:rPr>
            </w:pPr>
            <w:r w:rsidRPr="00C93E52">
              <w:rPr>
                <w:lang w:val="en-GB"/>
              </w:rPr>
              <w:t>Boolean</w:t>
            </w:r>
          </w:p>
        </w:tc>
        <w:tc>
          <w:tcPr>
            <w:tcW w:w="2925" w:type="dxa"/>
            <w:tcBorders>
              <w:top w:val="single" w:sz="4" w:space="0" w:color="auto"/>
              <w:left w:val="single" w:sz="4" w:space="0" w:color="auto"/>
              <w:bottom w:val="single" w:sz="4" w:space="0" w:color="auto"/>
              <w:right w:val="single" w:sz="4" w:space="0" w:color="auto"/>
            </w:tcBorders>
          </w:tcPr>
          <w:p w14:paraId="64FA7366" w14:textId="77777777" w:rsidR="0022608A" w:rsidRDefault="0022608A" w:rsidP="0022608A">
            <w:pPr>
              <w:rPr>
                <w:rFonts w:cs="Arial"/>
              </w:rPr>
            </w:pPr>
            <w:r>
              <w:rPr>
                <w:rFonts w:cs="Arial"/>
              </w:rPr>
              <w:t>NI 2015:1</w:t>
            </w:r>
          </w:p>
          <w:p w14:paraId="1E2FF892" w14:textId="43215F4F" w:rsidR="0022608A" w:rsidDel="000C1523" w:rsidRDefault="0022608A" w:rsidP="000C1523">
            <w:pPr>
              <w:rPr>
                <w:del w:id="489" w:author="Björn Genfors" w:date="2014-12-15T17:08:00Z"/>
                <w:rFonts w:cs="Arial"/>
                <w:i/>
              </w:rPr>
            </w:pPr>
            <w:r w:rsidRPr="0069307C">
              <w:rPr>
                <w:rFonts w:cs="Arial"/>
                <w:i/>
              </w:rPr>
              <w:t xml:space="preserve">Flagga som negerar betydelsen av observationen. Det används för att dokumentera exempelvis att ett tillstånd inte har förekommit/observerats men </w:t>
            </w:r>
            <w:r w:rsidRPr="0069307C">
              <w:rPr>
                <w:rFonts w:cs="Arial"/>
                <w:i/>
              </w:rPr>
              <w:lastRenderedPageBreak/>
              <w:t xml:space="preserve">att man explicit har letat efter det. Detta till skillnad från att inget dokumenterats om ett specifikt tillstånd vilket kan innebära att man inte utrett det överhuvudtaget. Det som negeras är förekomsten av det som beskrivs av värdet. Detta innebär att om exempelvis metod </w:t>
            </w:r>
            <w:r w:rsidR="004B377C" w:rsidRPr="004B377C">
              <w:rPr>
                <w:rFonts w:cs="Arial"/>
              </w:rPr>
              <w:t>[</w:t>
            </w:r>
            <w:proofErr w:type="spellStart"/>
            <w:r w:rsidR="004B377C" w:rsidRPr="004B377C">
              <w:rPr>
                <w:rFonts w:cs="Arial"/>
              </w:rPr>
              <w:t>method</w:t>
            </w:r>
            <w:proofErr w:type="spellEnd"/>
            <w:r w:rsidR="004B377C" w:rsidRPr="004B377C">
              <w:rPr>
                <w:rFonts w:cs="Arial"/>
              </w:rPr>
              <w:t>]</w:t>
            </w:r>
            <w:r w:rsidR="004B377C">
              <w:rPr>
                <w:rFonts w:cs="Arial"/>
                <w:i/>
              </w:rPr>
              <w:t xml:space="preserve"> </w:t>
            </w:r>
            <w:r w:rsidRPr="0069307C">
              <w:rPr>
                <w:rFonts w:cs="Arial"/>
                <w:i/>
              </w:rPr>
              <w:t xml:space="preserve">och lokalisation </w:t>
            </w:r>
            <w:r w:rsidR="004B377C" w:rsidRPr="004B377C">
              <w:rPr>
                <w:rFonts w:cs="Arial"/>
              </w:rPr>
              <w:t>[</w:t>
            </w:r>
            <w:proofErr w:type="spellStart"/>
            <w:r w:rsidR="004B377C" w:rsidRPr="004B377C">
              <w:rPr>
                <w:rFonts w:cs="Arial"/>
              </w:rPr>
              <w:t>targetsite</w:t>
            </w:r>
            <w:proofErr w:type="spellEnd"/>
            <w:r w:rsidR="004B377C" w:rsidRPr="004B377C">
              <w:rPr>
                <w:rFonts w:cs="Arial"/>
              </w:rPr>
              <w:t>]</w:t>
            </w:r>
            <w:r w:rsidR="004B377C">
              <w:rPr>
                <w:rFonts w:cs="Arial"/>
                <w:i/>
              </w:rPr>
              <w:t xml:space="preserve"> </w:t>
            </w:r>
            <w:r w:rsidRPr="0069307C">
              <w:rPr>
                <w:rFonts w:cs="Arial"/>
                <w:i/>
              </w:rPr>
              <w:t xml:space="preserve">anges ska negationen tolkas som att man med en viss metod har letat efter ett visst tillstånd som beskrivs av ett visst värde men att detta tillstånd inte har kunnat observeras. </w:t>
            </w:r>
          </w:p>
          <w:p w14:paraId="0F61E6EF" w14:textId="4B47D7D6" w:rsidR="004B377C" w:rsidRPr="00C93E52" w:rsidRDefault="004B377C" w:rsidP="004B377C">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39E526D5" w14:textId="28258169" w:rsidR="0022608A" w:rsidRPr="00C93E52" w:rsidRDefault="0022608A" w:rsidP="0022608A">
            <w:r w:rsidRPr="000460B4">
              <w:rPr>
                <w:highlight w:val="yellow"/>
              </w:rPr>
              <w:lastRenderedPageBreak/>
              <w:t>1</w:t>
            </w:r>
            <w:proofErr w:type="gramStart"/>
            <w:r w:rsidRPr="000460B4">
              <w:rPr>
                <w:highlight w:val="yellow"/>
              </w:rPr>
              <w:t>..</w:t>
            </w:r>
            <w:proofErr w:type="gramEnd"/>
            <w:r w:rsidRPr="000460B4">
              <w:rPr>
                <w:highlight w:val="yellow"/>
              </w:rPr>
              <w:t>1</w:t>
            </w:r>
          </w:p>
        </w:tc>
      </w:tr>
      <w:tr w:rsidR="0022608A" w:rsidRPr="00674765" w14:paraId="69A42719" w14:textId="77777777" w:rsidTr="0022608A">
        <w:tc>
          <w:tcPr>
            <w:tcW w:w="2943" w:type="dxa"/>
            <w:tcBorders>
              <w:top w:val="single" w:sz="4" w:space="0" w:color="auto"/>
              <w:left w:val="single" w:sz="4" w:space="0" w:color="auto"/>
              <w:bottom w:val="single" w:sz="4" w:space="0" w:color="auto"/>
              <w:right w:val="single" w:sz="4" w:space="0" w:color="auto"/>
            </w:tcBorders>
          </w:tcPr>
          <w:p w14:paraId="0C470C17" w14:textId="7F3C1289" w:rsidR="0022608A" w:rsidRPr="00347086" w:rsidRDefault="00A25E93" w:rsidP="0022608A">
            <w:pPr>
              <w:rPr>
                <w:highlight w:val="green"/>
                <w:lang w:eastAsia="sv-SE"/>
              </w:rPr>
            </w:pPr>
            <w:proofErr w:type="spellStart"/>
            <w:ins w:id="490" w:author="Björn Genfors" w:date="2014-12-15T17:08:00Z">
              <w:r>
                <w:rPr>
                  <w:highlight w:val="green"/>
                  <w:lang w:eastAsia="sv-SE"/>
                </w:rPr>
                <w:lastRenderedPageBreak/>
                <w:t>d</w:t>
              </w:r>
            </w:ins>
            <w:del w:id="491" w:author="Björn Genfors" w:date="2014-12-15T17:08:00Z">
              <w:r w:rsidR="0022608A" w:rsidRPr="00347086" w:rsidDel="00A25E93">
                <w:rPr>
                  <w:highlight w:val="green"/>
                  <w:lang w:eastAsia="sv-SE"/>
                </w:rPr>
                <w:delText>D</w:delText>
              </w:r>
            </w:del>
            <w:r w:rsidR="0022608A" w:rsidRPr="00347086">
              <w:rPr>
                <w:highlight w:val="green"/>
                <w:lang w:eastAsia="sv-SE"/>
              </w:rPr>
              <w:t>escription</w:t>
            </w:r>
            <w:proofErr w:type="spellEnd"/>
          </w:p>
        </w:tc>
        <w:tc>
          <w:tcPr>
            <w:tcW w:w="2037" w:type="dxa"/>
            <w:tcBorders>
              <w:top w:val="single" w:sz="4" w:space="0" w:color="auto"/>
              <w:left w:val="single" w:sz="4" w:space="0" w:color="auto"/>
              <w:bottom w:val="single" w:sz="4" w:space="0" w:color="auto"/>
              <w:right w:val="single" w:sz="4" w:space="0" w:color="auto"/>
            </w:tcBorders>
          </w:tcPr>
          <w:p w14:paraId="1CA785A8" w14:textId="25E3B06C" w:rsidR="0022608A" w:rsidRPr="00C93E52" w:rsidRDefault="0022608A" w:rsidP="0022608A">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1BF3374" w14:textId="2AF3DD47" w:rsidR="0022608A" w:rsidRPr="00C93E52" w:rsidRDefault="0022608A" w:rsidP="0022608A">
            <w:pPr>
              <w:rPr>
                <w:rFonts w:cs="Arial"/>
              </w:rPr>
            </w:pPr>
            <w:r w:rsidRPr="00C93E52">
              <w:rPr>
                <w:rFonts w:cs="Arial"/>
              </w:rPr>
              <w:t>Fritextbeskrivning av observationen där sådan kompletterar kodbeteckningen.</w:t>
            </w:r>
          </w:p>
        </w:tc>
        <w:tc>
          <w:tcPr>
            <w:tcW w:w="1617" w:type="dxa"/>
            <w:tcBorders>
              <w:top w:val="single" w:sz="4" w:space="0" w:color="auto"/>
              <w:left w:val="single" w:sz="4" w:space="0" w:color="auto"/>
              <w:bottom w:val="single" w:sz="4" w:space="0" w:color="auto"/>
              <w:right w:val="single" w:sz="4" w:space="0" w:color="auto"/>
            </w:tcBorders>
          </w:tcPr>
          <w:p w14:paraId="7F25D688" w14:textId="687CAF8D" w:rsidR="0022608A" w:rsidRPr="00C93E52" w:rsidRDefault="0022608A" w:rsidP="0022608A">
            <w:r w:rsidRPr="00C93E52">
              <w:t>0</w:t>
            </w:r>
            <w:proofErr w:type="gramStart"/>
            <w:r w:rsidRPr="00C93E52">
              <w:t>..</w:t>
            </w:r>
            <w:proofErr w:type="gramEnd"/>
            <w:r w:rsidRPr="00C93E52">
              <w:t>1</w:t>
            </w:r>
          </w:p>
        </w:tc>
      </w:tr>
      <w:tr w:rsidR="0022608A" w:rsidRPr="00674765" w14:paraId="1CF6090F" w14:textId="77777777" w:rsidTr="0022608A">
        <w:tc>
          <w:tcPr>
            <w:tcW w:w="2943" w:type="dxa"/>
            <w:tcBorders>
              <w:top w:val="single" w:sz="4" w:space="0" w:color="auto"/>
              <w:left w:val="single" w:sz="4" w:space="0" w:color="auto"/>
              <w:bottom w:val="single" w:sz="4" w:space="0" w:color="auto"/>
              <w:right w:val="single" w:sz="4" w:space="0" w:color="auto"/>
            </w:tcBorders>
          </w:tcPr>
          <w:p w14:paraId="181EC271" w14:textId="1267AE5C" w:rsidR="0022608A" w:rsidRPr="00347086" w:rsidRDefault="0022608A" w:rsidP="0022608A">
            <w:pPr>
              <w:rPr>
                <w:highlight w:val="green"/>
                <w:lang w:eastAsia="sv-SE"/>
              </w:rPr>
            </w:pPr>
            <w:proofErr w:type="spellStart"/>
            <w:r w:rsidRPr="00347086">
              <w:rPr>
                <w:highlight w:val="green"/>
                <w:lang w:val="en-GB"/>
              </w:rPr>
              <w:t>approvedForPatient</w:t>
            </w:r>
            <w:proofErr w:type="spellEnd"/>
          </w:p>
        </w:tc>
        <w:tc>
          <w:tcPr>
            <w:tcW w:w="2037" w:type="dxa"/>
            <w:tcBorders>
              <w:top w:val="single" w:sz="4" w:space="0" w:color="auto"/>
              <w:left w:val="single" w:sz="4" w:space="0" w:color="auto"/>
              <w:bottom w:val="single" w:sz="4" w:space="0" w:color="auto"/>
              <w:right w:val="single" w:sz="4" w:space="0" w:color="auto"/>
            </w:tcBorders>
          </w:tcPr>
          <w:p w14:paraId="6F1630D4" w14:textId="2E98B5BF" w:rsidR="0022608A" w:rsidRPr="00C93E52" w:rsidRDefault="0022608A" w:rsidP="0022608A">
            <w:pPr>
              <w:rPr>
                <w:lang w:val="en-GB"/>
              </w:rPr>
            </w:pPr>
            <w:proofErr w:type="spellStart"/>
            <w:r w:rsidRPr="00C93E52">
              <w:t>Boolean</w:t>
            </w:r>
            <w:proofErr w:type="spellEnd"/>
          </w:p>
        </w:tc>
        <w:tc>
          <w:tcPr>
            <w:tcW w:w="2925" w:type="dxa"/>
            <w:tcBorders>
              <w:top w:val="single" w:sz="4" w:space="0" w:color="auto"/>
              <w:left w:val="single" w:sz="4" w:space="0" w:color="auto"/>
              <w:bottom w:val="single" w:sz="4" w:space="0" w:color="auto"/>
              <w:right w:val="single" w:sz="4" w:space="0" w:color="auto"/>
            </w:tcBorders>
          </w:tcPr>
          <w:p w14:paraId="415C35AB" w14:textId="609839CC" w:rsidR="0022608A" w:rsidRPr="00C93E52" w:rsidRDefault="0022608A" w:rsidP="0022608A">
            <w:pPr>
              <w:rPr>
                <w:rFonts w:cs="Arial"/>
              </w:rPr>
            </w:pPr>
            <w:r w:rsidRPr="00C93E52">
              <w:rPr>
                <w:rFonts w:cs="Arial"/>
              </w:rPr>
              <w:t>Anger om information får delas till patient</w:t>
            </w:r>
            <w:r w:rsidR="00071B56">
              <w:rPr>
                <w:rFonts w:cs="Arial"/>
              </w:rPr>
              <w:t xml:space="preserve"> (</w:t>
            </w:r>
            <w:proofErr w:type="spellStart"/>
            <w:r w:rsidR="00071B56">
              <w:rPr>
                <w:rFonts w:cs="Arial"/>
              </w:rPr>
              <w:t>menprövad</w:t>
            </w:r>
            <w:proofErr w:type="spellEnd"/>
            <w:r w:rsidR="00071B56">
              <w:rPr>
                <w:rFonts w:cs="Arial"/>
              </w:rPr>
              <w:t>)</w:t>
            </w:r>
            <w:r w:rsidRPr="00C93E52">
              <w:rPr>
                <w:rFonts w:cs="Arial"/>
              </w:rPr>
              <w:t>. Värdet sätts i sådant fall till ”</w:t>
            </w:r>
            <w:proofErr w:type="spellStart"/>
            <w:r w:rsidRPr="00C93E52">
              <w:rPr>
                <w:rFonts w:cs="Arial"/>
              </w:rPr>
              <w:t>true</w:t>
            </w:r>
            <w:proofErr w:type="spellEnd"/>
            <w:r w:rsidRPr="00C93E52">
              <w:rPr>
                <w:rFonts w:cs="Arial"/>
              </w:rPr>
              <w:t>”, i annat fall till ”</w:t>
            </w:r>
            <w:proofErr w:type="spellStart"/>
            <w:r w:rsidRPr="00C93E52">
              <w:rPr>
                <w:rFonts w:cs="Arial"/>
              </w:rPr>
              <w:t>false</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0983B651" w14:textId="7DDA894D" w:rsidR="0022608A" w:rsidRPr="00C93E52" w:rsidRDefault="0022608A" w:rsidP="0022608A">
            <w:r w:rsidRPr="00C93E52">
              <w:t>1</w:t>
            </w:r>
          </w:p>
        </w:tc>
      </w:tr>
      <w:tr w:rsidR="006C50FA" w:rsidRPr="00674765" w14:paraId="69AA1E36" w14:textId="77777777" w:rsidTr="0022608A">
        <w:tc>
          <w:tcPr>
            <w:tcW w:w="2943" w:type="dxa"/>
            <w:tcBorders>
              <w:top w:val="single" w:sz="4" w:space="0" w:color="auto"/>
              <w:left w:val="single" w:sz="4" w:space="0" w:color="auto"/>
              <w:bottom w:val="single" w:sz="4" w:space="0" w:color="auto"/>
              <w:right w:val="single" w:sz="4" w:space="0" w:color="auto"/>
            </w:tcBorders>
          </w:tcPr>
          <w:p w14:paraId="7E3EB2C5" w14:textId="453F0D1B" w:rsidR="006C50FA" w:rsidRPr="00347086" w:rsidRDefault="006C50FA" w:rsidP="0022608A">
            <w:pPr>
              <w:rPr>
                <w:highlight w:val="green"/>
                <w:lang w:val="en-GB"/>
              </w:rPr>
            </w:pPr>
            <w:r w:rsidRPr="001964EC">
              <w:rPr>
                <w:highlight w:val="green"/>
                <w:lang w:val="en-GB"/>
              </w:rPr>
              <w:t>relation</w:t>
            </w:r>
          </w:p>
        </w:tc>
        <w:tc>
          <w:tcPr>
            <w:tcW w:w="2037" w:type="dxa"/>
            <w:tcBorders>
              <w:top w:val="single" w:sz="4" w:space="0" w:color="auto"/>
              <w:left w:val="single" w:sz="4" w:space="0" w:color="auto"/>
              <w:bottom w:val="single" w:sz="4" w:space="0" w:color="auto"/>
              <w:right w:val="single" w:sz="4" w:space="0" w:color="auto"/>
            </w:tcBorders>
          </w:tcPr>
          <w:p w14:paraId="465D1B03" w14:textId="74521D4B" w:rsidR="006C50FA" w:rsidRPr="00C93E52" w:rsidRDefault="006C50FA" w:rsidP="0022608A">
            <w:proofErr w:type="spellStart"/>
            <w:r w:rsidRPr="006C50FA">
              <w:t>RelationType</w:t>
            </w:r>
            <w:proofErr w:type="spellEnd"/>
          </w:p>
        </w:tc>
        <w:tc>
          <w:tcPr>
            <w:tcW w:w="2925" w:type="dxa"/>
            <w:tcBorders>
              <w:top w:val="single" w:sz="4" w:space="0" w:color="auto"/>
              <w:left w:val="single" w:sz="4" w:space="0" w:color="auto"/>
              <w:bottom w:val="single" w:sz="4" w:space="0" w:color="auto"/>
              <w:right w:val="single" w:sz="4" w:space="0" w:color="auto"/>
            </w:tcBorders>
          </w:tcPr>
          <w:p w14:paraId="7CE22E35" w14:textId="582D6EC4" w:rsidR="006C50FA" w:rsidRPr="00C93E52" w:rsidRDefault="006C50FA" w:rsidP="0022608A">
            <w:pPr>
              <w:rPr>
                <w:rFonts w:cs="Arial"/>
              </w:rPr>
            </w:pPr>
            <w:r>
              <w:rPr>
                <w:rFonts w:cs="Arial"/>
              </w:rPr>
              <w:t>Beskriver typade samband till andra informationsmängder. Exempelvis kan en observation av en post-operativ infektion ha ett samband av typen ”har orsak” till en tidigare operation (aktivitet).</w:t>
            </w:r>
          </w:p>
        </w:tc>
        <w:tc>
          <w:tcPr>
            <w:tcW w:w="1617" w:type="dxa"/>
            <w:tcBorders>
              <w:top w:val="single" w:sz="4" w:space="0" w:color="auto"/>
              <w:left w:val="single" w:sz="4" w:space="0" w:color="auto"/>
              <w:bottom w:val="single" w:sz="4" w:space="0" w:color="auto"/>
              <w:right w:val="single" w:sz="4" w:space="0" w:color="auto"/>
            </w:tcBorders>
          </w:tcPr>
          <w:p w14:paraId="0C13AB95" w14:textId="0D3ABBE3" w:rsidR="006C50FA" w:rsidRPr="00C93E52" w:rsidRDefault="006C50FA" w:rsidP="0022608A">
            <w:r>
              <w:t>0</w:t>
            </w:r>
            <w:proofErr w:type="gramStart"/>
            <w:r>
              <w:t>..</w:t>
            </w:r>
            <w:proofErr w:type="gramEnd"/>
            <w:r>
              <w:t>*</w:t>
            </w:r>
          </w:p>
        </w:tc>
      </w:tr>
      <w:tr w:rsidR="0022608A" w:rsidRPr="00674765" w14:paraId="1785F491" w14:textId="77777777" w:rsidTr="0022608A">
        <w:tc>
          <w:tcPr>
            <w:tcW w:w="2943" w:type="dxa"/>
            <w:tcBorders>
              <w:top w:val="single" w:sz="4" w:space="0" w:color="auto"/>
              <w:left w:val="nil"/>
              <w:bottom w:val="single" w:sz="4" w:space="0" w:color="auto"/>
              <w:right w:val="nil"/>
            </w:tcBorders>
          </w:tcPr>
          <w:p w14:paraId="5A550592" w14:textId="77777777" w:rsidR="0022608A" w:rsidRPr="00C93E52" w:rsidRDefault="0022608A" w:rsidP="00621012">
            <w:pPr>
              <w:rPr>
                <w:highlight w:val="white"/>
                <w:lang w:eastAsia="sv-SE"/>
              </w:rPr>
            </w:pPr>
          </w:p>
        </w:tc>
        <w:tc>
          <w:tcPr>
            <w:tcW w:w="2037" w:type="dxa"/>
            <w:tcBorders>
              <w:top w:val="single" w:sz="4" w:space="0" w:color="auto"/>
              <w:left w:val="nil"/>
              <w:bottom w:val="single" w:sz="4" w:space="0" w:color="auto"/>
              <w:right w:val="nil"/>
            </w:tcBorders>
          </w:tcPr>
          <w:p w14:paraId="0AC3AB80" w14:textId="77777777" w:rsidR="0022608A" w:rsidRPr="006C50FA" w:rsidRDefault="0022608A" w:rsidP="00621012"/>
        </w:tc>
        <w:tc>
          <w:tcPr>
            <w:tcW w:w="2925" w:type="dxa"/>
            <w:tcBorders>
              <w:top w:val="single" w:sz="4" w:space="0" w:color="auto"/>
              <w:left w:val="nil"/>
              <w:bottom w:val="single" w:sz="4" w:space="0" w:color="auto"/>
              <w:right w:val="nil"/>
            </w:tcBorders>
          </w:tcPr>
          <w:p w14:paraId="0F9711D6" w14:textId="77777777" w:rsidR="0022608A" w:rsidRPr="00C93E52" w:rsidRDefault="0022608A" w:rsidP="00621012">
            <w:pPr>
              <w:rPr>
                <w:rFonts w:cs="Arial"/>
              </w:rPr>
            </w:pPr>
          </w:p>
        </w:tc>
        <w:tc>
          <w:tcPr>
            <w:tcW w:w="1617" w:type="dxa"/>
            <w:tcBorders>
              <w:top w:val="single" w:sz="4" w:space="0" w:color="auto"/>
              <w:left w:val="nil"/>
              <w:bottom w:val="single" w:sz="4" w:space="0" w:color="auto"/>
              <w:right w:val="nil"/>
            </w:tcBorders>
          </w:tcPr>
          <w:p w14:paraId="31940B65" w14:textId="77777777" w:rsidR="0022608A" w:rsidRPr="00C93E52" w:rsidRDefault="0022608A" w:rsidP="00621012"/>
        </w:tc>
      </w:tr>
      <w:tr w:rsidR="0022608A" w:rsidRPr="00674765" w14:paraId="20ACE749" w14:textId="77777777" w:rsidTr="0022608A">
        <w:tc>
          <w:tcPr>
            <w:tcW w:w="294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484ADB" w14:textId="77777777" w:rsidR="008A5CB4" w:rsidRDefault="008A5CB4" w:rsidP="008A5CB4">
            <w:pPr>
              <w:rPr>
                <w:lang w:eastAsia="sv-SE"/>
              </w:rPr>
            </w:pPr>
            <w:proofErr w:type="spellStart"/>
            <w:r>
              <w:rPr>
                <w:lang w:eastAsia="sv-SE"/>
              </w:rPr>
              <w:t>observationGroup</w:t>
            </w:r>
            <w:proofErr w:type="spellEnd"/>
            <w:r>
              <w:rPr>
                <w:lang w:eastAsia="sv-SE"/>
              </w:rPr>
              <w:t>/</w:t>
            </w:r>
          </w:p>
          <w:p w14:paraId="27945387" w14:textId="77777777" w:rsidR="008A5CB4" w:rsidRDefault="008A5CB4" w:rsidP="008A5CB4">
            <w:r w:rsidRPr="00C93E52">
              <w:rPr>
                <w:lang w:eastAsia="sv-SE"/>
              </w:rPr>
              <w:t>observation</w:t>
            </w:r>
            <w:r>
              <w:t>/</w:t>
            </w:r>
          </w:p>
          <w:p w14:paraId="12A78D70" w14:textId="005537B1" w:rsidR="0022608A" w:rsidRPr="0022608A" w:rsidRDefault="008A5CB4" w:rsidP="008A5CB4">
            <w:proofErr w:type="spellStart"/>
            <w:r>
              <w:t>v</w:t>
            </w:r>
            <w:r w:rsidR="0022608A" w:rsidRPr="0022608A">
              <w:t>alue</w:t>
            </w:r>
            <w:proofErr w:type="spellEnd"/>
          </w:p>
        </w:tc>
        <w:tc>
          <w:tcPr>
            <w:tcW w:w="203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0E9C1AD" w14:textId="47333324" w:rsidR="0022608A" w:rsidRPr="0022608A" w:rsidRDefault="0022608A" w:rsidP="00621012">
            <w:proofErr w:type="spellStart"/>
            <w:r w:rsidRPr="0022608A">
              <w:t>ValueAnyType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7515EB" w14:textId="77777777" w:rsidR="008A5CB4" w:rsidRDefault="008A5CB4" w:rsidP="008A5CB4">
            <w:pPr>
              <w:rPr>
                <w:rFonts w:cs="Arial"/>
              </w:rPr>
            </w:pPr>
            <w:commentRangeStart w:id="492"/>
            <w:r>
              <w:rPr>
                <w:rFonts w:cs="Arial"/>
              </w:rPr>
              <w:t>Observations utfall/värde</w:t>
            </w:r>
          </w:p>
          <w:p w14:paraId="62B7E855" w14:textId="5B1E2B6F" w:rsidR="0022608A" w:rsidRPr="0022608A" w:rsidRDefault="0022608A" w:rsidP="00621012"/>
        </w:tc>
        <w:tc>
          <w:tcPr>
            <w:tcW w:w="161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58E097" w14:textId="2828624B" w:rsidR="0022608A" w:rsidRPr="005F1FB8" w:rsidRDefault="002939CB" w:rsidP="002939CB">
            <w:pPr>
              <w:rPr>
                <w:b/>
              </w:rPr>
            </w:pPr>
            <w:r w:rsidRPr="005F1FB8">
              <w:rPr>
                <w:b/>
              </w:rPr>
              <w:t>En och endast en av nedanstående huvudtyper</w:t>
            </w:r>
            <w:commentRangeEnd w:id="492"/>
            <w:r w:rsidR="00A25E93">
              <w:rPr>
                <w:rStyle w:val="Kommentarsreferens"/>
              </w:rPr>
              <w:commentReference w:id="492"/>
            </w:r>
          </w:p>
        </w:tc>
      </w:tr>
      <w:tr w:rsidR="0022608A" w:rsidRPr="00674765" w14:paraId="1412C797" w14:textId="77777777" w:rsidTr="0022608A">
        <w:tc>
          <w:tcPr>
            <w:tcW w:w="952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A784C46" w14:textId="08020BC6" w:rsidR="0022608A" w:rsidRPr="0022608A" w:rsidRDefault="0022608A" w:rsidP="00621012">
            <w:pPr>
              <w:rPr>
                <w:i/>
              </w:rPr>
            </w:pPr>
            <w:r w:rsidRPr="0022608A">
              <w:rPr>
                <w:i/>
              </w:rPr>
              <w:lastRenderedPageBreak/>
              <w:t>Kodade värden</w:t>
            </w:r>
          </w:p>
        </w:tc>
      </w:tr>
      <w:tr w:rsidR="007A3042" w:rsidRPr="008345BA" w14:paraId="4B3E6546" w14:textId="77777777" w:rsidTr="00621012">
        <w:tc>
          <w:tcPr>
            <w:tcW w:w="2943" w:type="dxa"/>
          </w:tcPr>
          <w:p w14:paraId="25235C90" w14:textId="5D2922D7" w:rsidR="007A3042" w:rsidRPr="00347086" w:rsidRDefault="008A5CB4" w:rsidP="00621012">
            <w:pPr>
              <w:rPr>
                <w:highlight w:val="green"/>
              </w:rPr>
            </w:pPr>
            <w:r w:rsidRPr="00347086">
              <w:rPr>
                <w:highlight w:val="green"/>
                <w:lang w:eastAsia="sv-SE"/>
              </w:rPr>
              <w:t>cv</w:t>
            </w:r>
          </w:p>
        </w:tc>
        <w:tc>
          <w:tcPr>
            <w:tcW w:w="2037" w:type="dxa"/>
          </w:tcPr>
          <w:p w14:paraId="58A2C219" w14:textId="77777777" w:rsidR="007A3042" w:rsidRPr="00C93E52" w:rsidRDefault="007A3042" w:rsidP="00621012">
            <w:proofErr w:type="spellStart"/>
            <w:r w:rsidRPr="00C93E52">
              <w:t>CVType</w:t>
            </w:r>
            <w:proofErr w:type="spellEnd"/>
          </w:p>
        </w:tc>
        <w:tc>
          <w:tcPr>
            <w:tcW w:w="2925" w:type="dxa"/>
          </w:tcPr>
          <w:p w14:paraId="76FD255A" w14:textId="0561E1AA" w:rsidR="007A3042" w:rsidRPr="00C93E52" w:rsidRDefault="007A3042" w:rsidP="0089562B">
            <w:r w:rsidRPr="00C93E52">
              <w:rPr>
                <w:rFonts w:cs="Arial"/>
              </w:rPr>
              <w:t>Här anges det som observerats</w:t>
            </w:r>
            <w:r w:rsidR="0022608A">
              <w:rPr>
                <w:rFonts w:cs="Arial"/>
              </w:rPr>
              <w:t xml:space="preserve"> som ett kodat värde.</w:t>
            </w:r>
            <w:r w:rsidRPr="00C93E52">
              <w:rPr>
                <w:rFonts w:cs="Arial"/>
              </w:rPr>
              <w:t xml:space="preserve"> Kan exempelvis vara en </w:t>
            </w:r>
            <w:r w:rsidR="0089562B">
              <w:rPr>
                <w:rFonts w:cs="Arial"/>
              </w:rPr>
              <w:t>diagnoskod</w:t>
            </w:r>
            <w:r w:rsidRPr="00C93E52">
              <w:rPr>
                <w:rFonts w:cs="Arial"/>
              </w:rPr>
              <w:t xml:space="preserve"> </w:t>
            </w:r>
            <w:r w:rsidR="00697C35">
              <w:rPr>
                <w:rFonts w:cs="Arial"/>
              </w:rPr>
              <w:t xml:space="preserve">enligt ICD-10 </w:t>
            </w:r>
            <w:r w:rsidRPr="00C93E52">
              <w:rPr>
                <w:rFonts w:cs="Arial"/>
              </w:rPr>
              <w:t xml:space="preserve">eller </w:t>
            </w:r>
            <w:r w:rsidR="0089562B">
              <w:rPr>
                <w:rFonts w:cs="Arial"/>
              </w:rPr>
              <w:t>ett kliniskt fynd</w:t>
            </w:r>
            <w:r w:rsidR="00697C35">
              <w:rPr>
                <w:rFonts w:cs="Arial"/>
              </w:rPr>
              <w:t xml:space="preserve"> enligt </w:t>
            </w:r>
            <w:proofErr w:type="spellStart"/>
            <w:r w:rsidR="00697C35">
              <w:rPr>
                <w:rFonts w:cs="Arial"/>
              </w:rPr>
              <w:t>Snomed</w:t>
            </w:r>
            <w:proofErr w:type="spellEnd"/>
            <w:r w:rsidR="00697C35">
              <w:rPr>
                <w:rFonts w:cs="Arial"/>
              </w:rPr>
              <w:t xml:space="preserve"> CT</w:t>
            </w:r>
            <w:r w:rsidRPr="00C93E52">
              <w:rPr>
                <w:rFonts w:cs="Arial"/>
              </w:rPr>
              <w:t xml:space="preserve">.  </w:t>
            </w:r>
          </w:p>
        </w:tc>
        <w:tc>
          <w:tcPr>
            <w:tcW w:w="1617" w:type="dxa"/>
          </w:tcPr>
          <w:p w14:paraId="688ED997" w14:textId="484399D2" w:rsidR="007A3042" w:rsidRPr="00C93E52" w:rsidRDefault="002939CB" w:rsidP="00621012">
            <w:r>
              <w:t>0</w:t>
            </w:r>
            <w:proofErr w:type="gramStart"/>
            <w:r>
              <w:t>..</w:t>
            </w:r>
            <w:proofErr w:type="gramEnd"/>
            <w:r w:rsidR="007A3042" w:rsidRPr="00C93E52">
              <w:t>1</w:t>
            </w:r>
          </w:p>
        </w:tc>
      </w:tr>
      <w:tr w:rsidR="007A3042" w:rsidRPr="00674765" w14:paraId="1899B9DA" w14:textId="77777777" w:rsidTr="00621012">
        <w:tc>
          <w:tcPr>
            <w:tcW w:w="2943" w:type="dxa"/>
            <w:tcBorders>
              <w:top w:val="single" w:sz="4" w:space="0" w:color="auto"/>
              <w:left w:val="single" w:sz="4" w:space="0" w:color="auto"/>
              <w:bottom w:val="single" w:sz="4" w:space="0" w:color="auto"/>
              <w:right w:val="single" w:sz="4" w:space="0" w:color="auto"/>
            </w:tcBorders>
          </w:tcPr>
          <w:p w14:paraId="33C00C17" w14:textId="4EE5F7D4" w:rsidR="007A3042" w:rsidRPr="00347086" w:rsidRDefault="008A5CB4" w:rsidP="002939CB">
            <w:pPr>
              <w:rPr>
                <w:highlight w:val="green"/>
                <w:lang w:eastAsia="sv-SE"/>
              </w:rPr>
            </w:pPr>
            <w:proofErr w:type="spellStart"/>
            <w:r w:rsidRPr="00347086">
              <w:rPr>
                <w:highlight w:val="green"/>
                <w:lang w:eastAsia="sv-SE"/>
              </w:rPr>
              <w:t>cv</w:t>
            </w:r>
            <w:r w:rsidR="007A3042" w:rsidRPr="00347086">
              <w:rPr>
                <w:highlight w:val="green"/>
                <w:lang w:eastAsia="sv-SE"/>
              </w:rPr>
              <w:t>.code</w:t>
            </w:r>
            <w:proofErr w:type="spellEnd"/>
          </w:p>
        </w:tc>
        <w:tc>
          <w:tcPr>
            <w:tcW w:w="2037" w:type="dxa"/>
            <w:tcBorders>
              <w:top w:val="single" w:sz="4" w:space="0" w:color="auto"/>
              <w:left w:val="single" w:sz="4" w:space="0" w:color="auto"/>
              <w:bottom w:val="single" w:sz="4" w:space="0" w:color="auto"/>
              <w:right w:val="single" w:sz="4" w:space="0" w:color="auto"/>
            </w:tcBorders>
          </w:tcPr>
          <w:p w14:paraId="699CAA24"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A381479" w14:textId="01F39C99" w:rsidR="007A3042" w:rsidRPr="00C93E52" w:rsidRDefault="008A0968" w:rsidP="00621012">
            <w:pPr>
              <w:rPr>
                <w:rFonts w:cs="Arial"/>
              </w:rPr>
            </w:pPr>
            <w:r>
              <w:rPr>
                <w:rFonts w:cs="Arial"/>
              </w:rPr>
              <w:t>Kod för värde</w:t>
            </w:r>
            <w:r w:rsidR="007A3042" w:rsidRPr="00C93E52">
              <w:rPr>
                <w:rFonts w:cs="Arial"/>
              </w:rPr>
              <w:t>typ.</w:t>
            </w:r>
          </w:p>
        </w:tc>
        <w:tc>
          <w:tcPr>
            <w:tcW w:w="1617" w:type="dxa"/>
            <w:tcBorders>
              <w:top w:val="single" w:sz="4" w:space="0" w:color="auto"/>
              <w:left w:val="single" w:sz="4" w:space="0" w:color="auto"/>
              <w:bottom w:val="single" w:sz="4" w:space="0" w:color="auto"/>
              <w:right w:val="single" w:sz="4" w:space="0" w:color="auto"/>
            </w:tcBorders>
          </w:tcPr>
          <w:p w14:paraId="1476474B" w14:textId="275B1B39" w:rsidR="007A3042" w:rsidRPr="00C93E52" w:rsidRDefault="008A5CB4" w:rsidP="00621012">
            <w:r>
              <w:t>1</w:t>
            </w:r>
            <w:proofErr w:type="gramStart"/>
            <w:r>
              <w:t>..</w:t>
            </w:r>
            <w:proofErr w:type="gramEnd"/>
            <w:r>
              <w:t>1</w:t>
            </w:r>
          </w:p>
        </w:tc>
      </w:tr>
      <w:tr w:rsidR="007A3042" w:rsidRPr="00674765" w14:paraId="084C12C4" w14:textId="77777777" w:rsidTr="00621012">
        <w:tc>
          <w:tcPr>
            <w:tcW w:w="2943" w:type="dxa"/>
            <w:tcBorders>
              <w:top w:val="single" w:sz="4" w:space="0" w:color="auto"/>
              <w:left w:val="single" w:sz="4" w:space="0" w:color="auto"/>
              <w:bottom w:val="single" w:sz="4" w:space="0" w:color="auto"/>
              <w:right w:val="single" w:sz="4" w:space="0" w:color="auto"/>
            </w:tcBorders>
          </w:tcPr>
          <w:p w14:paraId="5C7B9D1C" w14:textId="2A451B76" w:rsidR="007A3042" w:rsidRPr="00347086" w:rsidRDefault="008A5CB4" w:rsidP="002939CB">
            <w:pPr>
              <w:rPr>
                <w:highlight w:val="green"/>
                <w:lang w:eastAsia="sv-SE"/>
              </w:rPr>
            </w:pPr>
            <w:proofErr w:type="spellStart"/>
            <w:r w:rsidRPr="00347086">
              <w:rPr>
                <w:highlight w:val="green"/>
                <w:lang w:eastAsia="sv-SE"/>
              </w:rPr>
              <w:t>cv</w:t>
            </w:r>
            <w:r w:rsidR="007A3042" w:rsidRPr="00347086">
              <w:rPr>
                <w:highlight w:val="green"/>
                <w:lang w:eastAsia="sv-SE"/>
              </w:rPr>
              <w:t>.codeSystem</w:t>
            </w:r>
            <w:proofErr w:type="spellEnd"/>
          </w:p>
        </w:tc>
        <w:tc>
          <w:tcPr>
            <w:tcW w:w="2037" w:type="dxa"/>
            <w:tcBorders>
              <w:top w:val="single" w:sz="4" w:space="0" w:color="auto"/>
              <w:left w:val="single" w:sz="4" w:space="0" w:color="auto"/>
              <w:bottom w:val="single" w:sz="4" w:space="0" w:color="auto"/>
              <w:right w:val="single" w:sz="4" w:space="0" w:color="auto"/>
            </w:tcBorders>
          </w:tcPr>
          <w:p w14:paraId="0D472EDD"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EDD9924" w14:textId="77777777" w:rsidR="007A3042" w:rsidRPr="00C93E52" w:rsidRDefault="007A3042" w:rsidP="00621012">
            <w:pPr>
              <w:rPr>
                <w:rFonts w:cs="Arial"/>
              </w:rPr>
            </w:pPr>
            <w:r w:rsidRPr="00C93E52">
              <w:rPr>
                <w:rFonts w:cs="Arial"/>
              </w:rPr>
              <w:t xml:space="preserve">Kodsystem för angiven kod för </w:t>
            </w:r>
            <w:proofErr w:type="spellStart"/>
            <w:r w:rsidRPr="00C93E52">
              <w:rPr>
                <w:rFonts w:cs="Arial"/>
              </w:rPr>
              <w:t>värdestyp</w:t>
            </w:r>
            <w:proofErr w:type="spellEnd"/>
            <w:r w:rsidRPr="00C93E52">
              <w:rPr>
                <w:rFonts w:cs="Arial"/>
              </w:rPr>
              <w:t>.</w:t>
            </w:r>
          </w:p>
        </w:tc>
        <w:tc>
          <w:tcPr>
            <w:tcW w:w="1617" w:type="dxa"/>
            <w:tcBorders>
              <w:top w:val="single" w:sz="4" w:space="0" w:color="auto"/>
              <w:left w:val="single" w:sz="4" w:space="0" w:color="auto"/>
              <w:bottom w:val="single" w:sz="4" w:space="0" w:color="auto"/>
              <w:right w:val="single" w:sz="4" w:space="0" w:color="auto"/>
            </w:tcBorders>
          </w:tcPr>
          <w:p w14:paraId="1648F783" w14:textId="67FACFCC" w:rsidR="007A3042" w:rsidRPr="00C93E52" w:rsidRDefault="008A5CB4" w:rsidP="00621012">
            <w:r>
              <w:t>1</w:t>
            </w:r>
            <w:proofErr w:type="gramStart"/>
            <w:r>
              <w:t>..</w:t>
            </w:r>
            <w:proofErr w:type="gramEnd"/>
            <w:r>
              <w:t>1</w:t>
            </w:r>
          </w:p>
        </w:tc>
      </w:tr>
      <w:tr w:rsidR="007A3042" w:rsidRPr="00674765" w14:paraId="5282B973" w14:textId="77777777" w:rsidTr="00621012">
        <w:tc>
          <w:tcPr>
            <w:tcW w:w="2943" w:type="dxa"/>
            <w:tcBorders>
              <w:top w:val="single" w:sz="4" w:space="0" w:color="auto"/>
              <w:left w:val="single" w:sz="4" w:space="0" w:color="auto"/>
              <w:bottom w:val="single" w:sz="4" w:space="0" w:color="auto"/>
              <w:right w:val="single" w:sz="4" w:space="0" w:color="auto"/>
            </w:tcBorders>
          </w:tcPr>
          <w:p w14:paraId="6978A931" w14:textId="66C45324" w:rsidR="007A3042" w:rsidRPr="00347086" w:rsidRDefault="008A5CB4" w:rsidP="002939CB">
            <w:pPr>
              <w:rPr>
                <w:highlight w:val="green"/>
                <w:lang w:eastAsia="sv-SE"/>
              </w:rPr>
            </w:pPr>
            <w:proofErr w:type="spellStart"/>
            <w:r w:rsidRPr="00347086">
              <w:rPr>
                <w:highlight w:val="green"/>
                <w:lang w:eastAsia="sv-SE"/>
              </w:rPr>
              <w:t>cv</w:t>
            </w:r>
            <w:r w:rsidR="007A3042" w:rsidRPr="00347086">
              <w:rPr>
                <w:highlight w:val="green"/>
                <w:lang w:eastAsia="sv-SE"/>
              </w:rPr>
              <w:t>.codeSystemName</w:t>
            </w:r>
            <w:proofErr w:type="spellEnd"/>
          </w:p>
        </w:tc>
        <w:tc>
          <w:tcPr>
            <w:tcW w:w="2037" w:type="dxa"/>
            <w:tcBorders>
              <w:top w:val="single" w:sz="4" w:space="0" w:color="auto"/>
              <w:left w:val="single" w:sz="4" w:space="0" w:color="auto"/>
              <w:bottom w:val="single" w:sz="4" w:space="0" w:color="auto"/>
              <w:right w:val="single" w:sz="4" w:space="0" w:color="auto"/>
            </w:tcBorders>
          </w:tcPr>
          <w:p w14:paraId="54FF9B49"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CF51B3B" w14:textId="77777777" w:rsidR="007A3042" w:rsidRPr="00C93E52" w:rsidRDefault="007A3042" w:rsidP="00621012">
            <w:pPr>
              <w:rPr>
                <w:rFonts w:cs="Arial"/>
              </w:rPr>
            </w:pPr>
            <w:r w:rsidRPr="00C93E52">
              <w:rPr>
                <w:rFonts w:cs="Arial"/>
              </w:rPr>
              <w:t>Namn för kodsystem.</w:t>
            </w:r>
          </w:p>
        </w:tc>
        <w:tc>
          <w:tcPr>
            <w:tcW w:w="1617" w:type="dxa"/>
            <w:tcBorders>
              <w:top w:val="single" w:sz="4" w:space="0" w:color="auto"/>
              <w:left w:val="single" w:sz="4" w:space="0" w:color="auto"/>
              <w:bottom w:val="single" w:sz="4" w:space="0" w:color="auto"/>
              <w:right w:val="single" w:sz="4" w:space="0" w:color="auto"/>
            </w:tcBorders>
          </w:tcPr>
          <w:p w14:paraId="12228CDD" w14:textId="77777777" w:rsidR="007A3042" w:rsidRPr="00C93E52" w:rsidRDefault="007A3042" w:rsidP="00621012">
            <w:r w:rsidRPr="00C93E52">
              <w:t>0</w:t>
            </w:r>
            <w:proofErr w:type="gramStart"/>
            <w:r w:rsidRPr="00C93E52">
              <w:t>..</w:t>
            </w:r>
            <w:proofErr w:type="gramEnd"/>
            <w:r w:rsidRPr="00C93E52">
              <w:t>1</w:t>
            </w:r>
          </w:p>
        </w:tc>
      </w:tr>
      <w:tr w:rsidR="007A3042" w:rsidRPr="00674765" w14:paraId="621335D3" w14:textId="77777777" w:rsidTr="00621012">
        <w:tc>
          <w:tcPr>
            <w:tcW w:w="2943" w:type="dxa"/>
            <w:tcBorders>
              <w:top w:val="single" w:sz="4" w:space="0" w:color="auto"/>
              <w:left w:val="single" w:sz="4" w:space="0" w:color="auto"/>
              <w:bottom w:val="single" w:sz="4" w:space="0" w:color="auto"/>
              <w:right w:val="single" w:sz="4" w:space="0" w:color="auto"/>
            </w:tcBorders>
          </w:tcPr>
          <w:p w14:paraId="7C114F55" w14:textId="538D2520" w:rsidR="007A3042" w:rsidRPr="00347086" w:rsidRDefault="008A5CB4" w:rsidP="00621012">
            <w:pPr>
              <w:rPr>
                <w:highlight w:val="green"/>
                <w:lang w:eastAsia="sv-SE"/>
              </w:rPr>
            </w:pPr>
            <w:proofErr w:type="spellStart"/>
            <w:r w:rsidRPr="00347086">
              <w:rPr>
                <w:highlight w:val="green"/>
                <w:lang w:eastAsia="sv-SE"/>
              </w:rPr>
              <w:t>cv</w:t>
            </w:r>
            <w:r w:rsidR="007A3042" w:rsidRPr="00347086">
              <w:rPr>
                <w:highlight w:val="green"/>
                <w:lang w:eastAsia="sv-SE"/>
              </w:rPr>
              <w:t>.codeSystemVersion</w:t>
            </w:r>
            <w:proofErr w:type="spellEnd"/>
          </w:p>
        </w:tc>
        <w:tc>
          <w:tcPr>
            <w:tcW w:w="2037" w:type="dxa"/>
            <w:tcBorders>
              <w:top w:val="single" w:sz="4" w:space="0" w:color="auto"/>
              <w:left w:val="single" w:sz="4" w:space="0" w:color="auto"/>
              <w:bottom w:val="single" w:sz="4" w:space="0" w:color="auto"/>
              <w:right w:val="single" w:sz="4" w:space="0" w:color="auto"/>
            </w:tcBorders>
          </w:tcPr>
          <w:p w14:paraId="3F1D78EC"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68B4D81D" w14:textId="77777777" w:rsidR="007A3042" w:rsidRPr="00C93E52" w:rsidRDefault="007A3042" w:rsidP="00621012">
            <w:pPr>
              <w:rPr>
                <w:rFonts w:cs="Arial"/>
              </w:rPr>
            </w:pPr>
            <w:r w:rsidRPr="00C93E52">
              <w:rPr>
                <w:rFonts w:cs="Arial"/>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14:paraId="7CD3BD54" w14:textId="77777777" w:rsidR="007A3042" w:rsidRPr="00C93E52" w:rsidRDefault="007A3042" w:rsidP="00621012">
            <w:r w:rsidRPr="00C93E52">
              <w:t>0</w:t>
            </w:r>
            <w:proofErr w:type="gramStart"/>
            <w:r w:rsidRPr="00C93E52">
              <w:t>..</w:t>
            </w:r>
            <w:proofErr w:type="gramEnd"/>
            <w:r w:rsidRPr="00C93E52">
              <w:t>1</w:t>
            </w:r>
          </w:p>
        </w:tc>
      </w:tr>
      <w:tr w:rsidR="007A3042" w:rsidRPr="00674765" w14:paraId="04EF6A12" w14:textId="77777777" w:rsidTr="00621012">
        <w:tc>
          <w:tcPr>
            <w:tcW w:w="2943" w:type="dxa"/>
            <w:tcBorders>
              <w:top w:val="single" w:sz="4" w:space="0" w:color="auto"/>
              <w:left w:val="single" w:sz="4" w:space="0" w:color="auto"/>
              <w:bottom w:val="single" w:sz="4" w:space="0" w:color="auto"/>
              <w:right w:val="single" w:sz="4" w:space="0" w:color="auto"/>
            </w:tcBorders>
          </w:tcPr>
          <w:p w14:paraId="1604D8AA" w14:textId="288088F1" w:rsidR="007A3042" w:rsidRPr="00347086" w:rsidRDefault="008A5CB4" w:rsidP="00621012">
            <w:pPr>
              <w:rPr>
                <w:highlight w:val="green"/>
                <w:lang w:eastAsia="sv-SE"/>
              </w:rPr>
            </w:pPr>
            <w:proofErr w:type="spellStart"/>
            <w:r w:rsidRPr="00347086">
              <w:rPr>
                <w:highlight w:val="green"/>
                <w:lang w:eastAsia="sv-SE"/>
              </w:rPr>
              <w:t>cv</w:t>
            </w:r>
            <w:r w:rsidR="007A3042" w:rsidRPr="00347086">
              <w:rPr>
                <w:highlight w:val="green"/>
                <w:lang w:eastAsia="sv-SE"/>
              </w:rPr>
              <w:t>.displayName</w:t>
            </w:r>
            <w:proofErr w:type="spellEnd"/>
          </w:p>
        </w:tc>
        <w:tc>
          <w:tcPr>
            <w:tcW w:w="2037" w:type="dxa"/>
            <w:tcBorders>
              <w:top w:val="single" w:sz="4" w:space="0" w:color="auto"/>
              <w:left w:val="single" w:sz="4" w:space="0" w:color="auto"/>
              <w:bottom w:val="single" w:sz="4" w:space="0" w:color="auto"/>
              <w:right w:val="single" w:sz="4" w:space="0" w:color="auto"/>
            </w:tcBorders>
          </w:tcPr>
          <w:p w14:paraId="52F8B2A5" w14:textId="77777777" w:rsidR="007A3042" w:rsidRPr="00C93E52" w:rsidRDefault="007A3042" w:rsidP="00621012">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9EA4952" w14:textId="77777777" w:rsidR="007A3042" w:rsidRPr="00C93E52" w:rsidRDefault="007A3042" w:rsidP="00621012">
            <w:pPr>
              <w:rPr>
                <w:rFonts w:cs="Arial"/>
              </w:rPr>
            </w:pPr>
            <w:r w:rsidRPr="00C93E52">
              <w:rPr>
                <w:rFonts w:cs="Arial"/>
              </w:rPr>
              <w:t>Textuell beskrivning av det som koden anger.</w:t>
            </w:r>
          </w:p>
        </w:tc>
        <w:tc>
          <w:tcPr>
            <w:tcW w:w="1617" w:type="dxa"/>
            <w:tcBorders>
              <w:top w:val="single" w:sz="4" w:space="0" w:color="auto"/>
              <w:left w:val="single" w:sz="4" w:space="0" w:color="auto"/>
              <w:bottom w:val="single" w:sz="4" w:space="0" w:color="auto"/>
              <w:right w:val="single" w:sz="4" w:space="0" w:color="auto"/>
            </w:tcBorders>
          </w:tcPr>
          <w:p w14:paraId="1C0B9F6A" w14:textId="77777777" w:rsidR="007A3042" w:rsidRPr="00C93E52" w:rsidRDefault="007A3042" w:rsidP="00621012">
            <w:r w:rsidRPr="00C93E52">
              <w:t>0</w:t>
            </w:r>
            <w:proofErr w:type="gramStart"/>
            <w:r w:rsidRPr="00C93E52">
              <w:t>..</w:t>
            </w:r>
            <w:proofErr w:type="gramEnd"/>
            <w:r w:rsidRPr="00C93E52">
              <w:t>1</w:t>
            </w:r>
          </w:p>
        </w:tc>
      </w:tr>
      <w:tr w:rsidR="00161A58" w:rsidRPr="008345BA" w14:paraId="5BEB681E" w14:textId="77777777" w:rsidTr="002A63EF">
        <w:tc>
          <w:tcPr>
            <w:tcW w:w="9522" w:type="dxa"/>
            <w:gridSpan w:val="4"/>
            <w:shd w:val="clear" w:color="auto" w:fill="F2F2F2" w:themeFill="background1" w:themeFillShade="F2"/>
          </w:tcPr>
          <w:p w14:paraId="3A79562A" w14:textId="1EF906E1" w:rsidR="00161A58" w:rsidRPr="00C93E52" w:rsidRDefault="00161A58" w:rsidP="00621012">
            <w:proofErr w:type="spellStart"/>
            <w:r w:rsidRPr="00161A58">
              <w:rPr>
                <w:i/>
                <w:lang w:val="en-GB"/>
              </w:rPr>
              <w:t>Mätvärden</w:t>
            </w:r>
            <w:proofErr w:type="spellEnd"/>
          </w:p>
        </w:tc>
      </w:tr>
      <w:tr w:rsidR="007A3042" w:rsidRPr="008345BA" w14:paraId="79CE91E1" w14:textId="77777777" w:rsidTr="00621012">
        <w:tc>
          <w:tcPr>
            <w:tcW w:w="2943" w:type="dxa"/>
          </w:tcPr>
          <w:p w14:paraId="71061F16" w14:textId="11527759" w:rsidR="007A3042" w:rsidRPr="00347086" w:rsidRDefault="008A5CB4" w:rsidP="00621012">
            <w:pPr>
              <w:rPr>
                <w:highlight w:val="green"/>
              </w:rPr>
            </w:pPr>
            <w:proofErr w:type="spellStart"/>
            <w:r w:rsidRPr="00347086">
              <w:rPr>
                <w:highlight w:val="green"/>
              </w:rPr>
              <w:t>pq</w:t>
            </w:r>
            <w:proofErr w:type="spellEnd"/>
          </w:p>
        </w:tc>
        <w:tc>
          <w:tcPr>
            <w:tcW w:w="2037" w:type="dxa"/>
          </w:tcPr>
          <w:p w14:paraId="12E3872E" w14:textId="6AA4AD06" w:rsidR="007A3042" w:rsidRPr="00C93E52" w:rsidRDefault="00161A58" w:rsidP="00621012">
            <w:proofErr w:type="spellStart"/>
            <w:r>
              <w:t>PQType</w:t>
            </w:r>
            <w:proofErr w:type="spellEnd"/>
          </w:p>
        </w:tc>
        <w:tc>
          <w:tcPr>
            <w:tcW w:w="2925" w:type="dxa"/>
          </w:tcPr>
          <w:p w14:paraId="3DC5B0AD" w14:textId="44191E75" w:rsidR="007A3042" w:rsidRPr="00C93E52" w:rsidRDefault="00161A58" w:rsidP="009B1B5B">
            <w:r>
              <w:t>Här anges det värde som uppmätts. Kan exempelvis vara 187 cm.</w:t>
            </w:r>
          </w:p>
        </w:tc>
        <w:tc>
          <w:tcPr>
            <w:tcW w:w="1617" w:type="dxa"/>
          </w:tcPr>
          <w:p w14:paraId="6417A2D4" w14:textId="1398371E" w:rsidR="007A3042" w:rsidRPr="00C93E52" w:rsidRDefault="008A5CB4" w:rsidP="00621012">
            <w:r>
              <w:t>0</w:t>
            </w:r>
            <w:proofErr w:type="gramStart"/>
            <w:r>
              <w:t>..</w:t>
            </w:r>
            <w:proofErr w:type="gramEnd"/>
            <w:r>
              <w:t>1</w:t>
            </w:r>
          </w:p>
        </w:tc>
      </w:tr>
      <w:tr w:rsidR="007A3042" w:rsidRPr="008345BA" w14:paraId="7787F680" w14:textId="77777777" w:rsidTr="00621012">
        <w:tc>
          <w:tcPr>
            <w:tcW w:w="2943" w:type="dxa"/>
            <w:tcBorders>
              <w:bottom w:val="single" w:sz="4" w:space="0" w:color="auto"/>
            </w:tcBorders>
          </w:tcPr>
          <w:p w14:paraId="04BF500A" w14:textId="1025E608" w:rsidR="007A3042" w:rsidRPr="00347086" w:rsidRDefault="008A5CB4" w:rsidP="00621012">
            <w:pPr>
              <w:rPr>
                <w:highlight w:val="green"/>
              </w:rPr>
            </w:pPr>
            <w:proofErr w:type="spellStart"/>
            <w:r w:rsidRPr="00347086">
              <w:rPr>
                <w:highlight w:val="green"/>
              </w:rPr>
              <w:t>pq.value</w:t>
            </w:r>
            <w:proofErr w:type="spellEnd"/>
          </w:p>
        </w:tc>
        <w:tc>
          <w:tcPr>
            <w:tcW w:w="2037" w:type="dxa"/>
            <w:tcBorders>
              <w:bottom w:val="single" w:sz="4" w:space="0" w:color="auto"/>
            </w:tcBorders>
          </w:tcPr>
          <w:p w14:paraId="3A6E474E" w14:textId="419E67A9" w:rsidR="007A3042" w:rsidRPr="00C93E52" w:rsidRDefault="008A5CB4" w:rsidP="00621012">
            <w:proofErr w:type="spellStart"/>
            <w:proofErr w:type="gramStart"/>
            <w:r>
              <w:t>xs:decimal</w:t>
            </w:r>
            <w:proofErr w:type="spellEnd"/>
            <w:proofErr w:type="gramEnd"/>
          </w:p>
        </w:tc>
        <w:tc>
          <w:tcPr>
            <w:tcW w:w="2925" w:type="dxa"/>
            <w:tcBorders>
              <w:bottom w:val="single" w:sz="4" w:space="0" w:color="auto"/>
            </w:tcBorders>
          </w:tcPr>
          <w:p w14:paraId="33B2539A" w14:textId="05A1322B" w:rsidR="007A3042" w:rsidRPr="00C93E52" w:rsidRDefault="008A5CB4" w:rsidP="00621012">
            <w:pPr>
              <w:rPr>
                <w:rFonts w:cs="Arial"/>
              </w:rPr>
            </w:pPr>
            <w:r>
              <w:rPr>
                <w:rFonts w:cs="Arial"/>
              </w:rPr>
              <w:t>Den numeriska delen av värdet</w:t>
            </w:r>
            <w:r w:rsidR="009B1B5B">
              <w:rPr>
                <w:rFonts w:cs="Arial"/>
              </w:rPr>
              <w:t xml:space="preserve"> (</w:t>
            </w:r>
            <w:r w:rsidR="009B1B5B">
              <w:t>187</w:t>
            </w:r>
            <w:del w:id="493" w:author="Björn Genfors" w:date="2014-12-15T17:10:00Z">
              <w:r w:rsidR="009B1B5B" w:rsidDel="00A25E93">
                <w:delText xml:space="preserve"> </w:delText>
              </w:r>
            </w:del>
            <w:r w:rsidR="009B1B5B">
              <w:rPr>
                <w:rFonts w:cs="Arial"/>
              </w:rPr>
              <w:t>)</w:t>
            </w:r>
            <w:ins w:id="494" w:author="Björn Genfors" w:date="2014-12-15T17:10:00Z">
              <w:r w:rsidR="00A25E93">
                <w:rPr>
                  <w:rFonts w:cs="Arial"/>
                </w:rPr>
                <w:t>.</w:t>
              </w:r>
            </w:ins>
          </w:p>
        </w:tc>
        <w:tc>
          <w:tcPr>
            <w:tcW w:w="1617" w:type="dxa"/>
            <w:tcBorders>
              <w:bottom w:val="single" w:sz="4" w:space="0" w:color="auto"/>
            </w:tcBorders>
          </w:tcPr>
          <w:p w14:paraId="5B3E13BC" w14:textId="51873996" w:rsidR="007A3042" w:rsidRPr="00C93E52" w:rsidRDefault="008A5CB4" w:rsidP="00621012">
            <w:r>
              <w:t>1</w:t>
            </w:r>
            <w:proofErr w:type="gramStart"/>
            <w:r>
              <w:t>..</w:t>
            </w:r>
            <w:proofErr w:type="gramEnd"/>
            <w:r>
              <w:t>1</w:t>
            </w:r>
          </w:p>
        </w:tc>
      </w:tr>
      <w:tr w:rsidR="009B1B5B" w:rsidRPr="008345BA" w14:paraId="07767C1F" w14:textId="77777777" w:rsidTr="00621012">
        <w:tc>
          <w:tcPr>
            <w:tcW w:w="2943" w:type="dxa"/>
            <w:tcBorders>
              <w:bottom w:val="single" w:sz="4" w:space="0" w:color="auto"/>
            </w:tcBorders>
          </w:tcPr>
          <w:p w14:paraId="02BDEA24" w14:textId="6953304B" w:rsidR="009B1B5B" w:rsidRPr="00347086" w:rsidRDefault="009B1B5B" w:rsidP="00621012">
            <w:pPr>
              <w:rPr>
                <w:highlight w:val="green"/>
              </w:rPr>
            </w:pPr>
            <w:proofErr w:type="spellStart"/>
            <w:r w:rsidRPr="00347086">
              <w:rPr>
                <w:highlight w:val="green"/>
              </w:rPr>
              <w:t>pq.unit</w:t>
            </w:r>
            <w:proofErr w:type="spellEnd"/>
          </w:p>
        </w:tc>
        <w:tc>
          <w:tcPr>
            <w:tcW w:w="2037" w:type="dxa"/>
            <w:tcBorders>
              <w:bottom w:val="single" w:sz="4" w:space="0" w:color="auto"/>
            </w:tcBorders>
          </w:tcPr>
          <w:p w14:paraId="4ACC1BD4" w14:textId="1E7C86EE" w:rsidR="009B1B5B" w:rsidRDefault="009B1B5B" w:rsidP="00621012">
            <w:proofErr w:type="spellStart"/>
            <w:proofErr w:type="gramStart"/>
            <w:r>
              <w:t>xs:string</w:t>
            </w:r>
            <w:proofErr w:type="spellEnd"/>
            <w:proofErr w:type="gramEnd"/>
          </w:p>
        </w:tc>
        <w:tc>
          <w:tcPr>
            <w:tcW w:w="2925" w:type="dxa"/>
            <w:tcBorders>
              <w:bottom w:val="single" w:sz="4" w:space="0" w:color="auto"/>
            </w:tcBorders>
          </w:tcPr>
          <w:p w14:paraId="13546911" w14:textId="140E44C2" w:rsidR="009B1B5B" w:rsidRDefault="009B1B5B" w:rsidP="00621012">
            <w:pPr>
              <w:rPr>
                <w:rFonts w:cs="Arial"/>
              </w:rPr>
            </w:pPr>
            <w:r>
              <w:rPr>
                <w:rFonts w:cs="Arial"/>
              </w:rPr>
              <w:t>Måttenheten (cm)</w:t>
            </w:r>
            <w:ins w:id="495" w:author="Björn Genfors" w:date="2014-12-15T17:10:00Z">
              <w:r w:rsidR="00A25E93">
                <w:rPr>
                  <w:rFonts w:cs="Arial"/>
                </w:rPr>
                <w:t>.</w:t>
              </w:r>
            </w:ins>
          </w:p>
        </w:tc>
        <w:tc>
          <w:tcPr>
            <w:tcW w:w="1617" w:type="dxa"/>
            <w:tcBorders>
              <w:bottom w:val="single" w:sz="4" w:space="0" w:color="auto"/>
            </w:tcBorders>
          </w:tcPr>
          <w:p w14:paraId="284F5B83" w14:textId="4E8F340F" w:rsidR="009B1B5B" w:rsidRDefault="009B1B5B" w:rsidP="00621012">
            <w:r>
              <w:t>1</w:t>
            </w:r>
            <w:proofErr w:type="gramStart"/>
            <w:r>
              <w:t>..</w:t>
            </w:r>
            <w:proofErr w:type="gramEnd"/>
            <w:r>
              <w:t>1</w:t>
            </w:r>
          </w:p>
        </w:tc>
      </w:tr>
      <w:tr w:rsidR="006A09CA" w:rsidRPr="008345BA" w14:paraId="2042FD80" w14:textId="77777777" w:rsidTr="006A09CA">
        <w:tc>
          <w:tcPr>
            <w:tcW w:w="9522" w:type="dxa"/>
            <w:gridSpan w:val="4"/>
            <w:tcBorders>
              <w:bottom w:val="single" w:sz="4" w:space="0" w:color="auto"/>
            </w:tcBorders>
            <w:shd w:val="clear" w:color="auto" w:fill="F2F2F2" w:themeFill="background1" w:themeFillShade="F2"/>
          </w:tcPr>
          <w:p w14:paraId="47123333" w14:textId="62FB7C47" w:rsidR="006A09CA" w:rsidRPr="00C93E52" w:rsidRDefault="006A09CA" w:rsidP="00621012">
            <w:commentRangeStart w:id="496"/>
            <w:r w:rsidRPr="006A09CA">
              <w:rPr>
                <w:i/>
              </w:rPr>
              <w:t>Tidpunkt</w:t>
            </w:r>
            <w:r>
              <w:rPr>
                <w:i/>
              </w:rPr>
              <w:t>/</w:t>
            </w:r>
            <w:commentRangeStart w:id="497"/>
            <w:r>
              <w:rPr>
                <w:i/>
              </w:rPr>
              <w:t>Tidsintervall</w:t>
            </w:r>
            <w:commentRangeEnd w:id="496"/>
            <w:r>
              <w:rPr>
                <w:rStyle w:val="Kommentarsreferens"/>
              </w:rPr>
              <w:commentReference w:id="496"/>
            </w:r>
            <w:commentRangeEnd w:id="497"/>
            <w:r w:rsidR="000C1523">
              <w:rPr>
                <w:rStyle w:val="Kommentarsreferens"/>
              </w:rPr>
              <w:commentReference w:id="497"/>
            </w:r>
          </w:p>
        </w:tc>
      </w:tr>
      <w:tr w:rsidR="006A09CA" w:rsidRPr="008345BA" w14:paraId="5D337CD1" w14:textId="77777777" w:rsidTr="00621012">
        <w:tc>
          <w:tcPr>
            <w:tcW w:w="2943" w:type="dxa"/>
            <w:tcBorders>
              <w:bottom w:val="single" w:sz="4" w:space="0" w:color="auto"/>
            </w:tcBorders>
          </w:tcPr>
          <w:p w14:paraId="7A57E09E" w14:textId="7D5F5E34" w:rsidR="006A09CA" w:rsidRPr="00161A58" w:rsidRDefault="008A5CB4" w:rsidP="00621012">
            <w:proofErr w:type="spellStart"/>
            <w:r w:rsidRPr="00F6122B">
              <w:rPr>
                <w:highlight w:val="green"/>
              </w:rPr>
              <w:t>ts</w:t>
            </w:r>
            <w:proofErr w:type="spellEnd"/>
          </w:p>
        </w:tc>
        <w:tc>
          <w:tcPr>
            <w:tcW w:w="2037" w:type="dxa"/>
            <w:tcBorders>
              <w:bottom w:val="single" w:sz="4" w:space="0" w:color="auto"/>
            </w:tcBorders>
          </w:tcPr>
          <w:p w14:paraId="185113C0" w14:textId="6AD65A4E" w:rsidR="006A09CA" w:rsidRPr="00C93E52" w:rsidRDefault="006A09CA" w:rsidP="00621012">
            <w:proofErr w:type="spellStart"/>
            <w:r>
              <w:t>TimeStampType</w:t>
            </w:r>
            <w:proofErr w:type="spellEnd"/>
          </w:p>
        </w:tc>
        <w:tc>
          <w:tcPr>
            <w:tcW w:w="2925" w:type="dxa"/>
            <w:tcBorders>
              <w:bottom w:val="single" w:sz="4" w:space="0" w:color="auto"/>
            </w:tcBorders>
          </w:tcPr>
          <w:p w14:paraId="796F6B03" w14:textId="0D4DE0A4" w:rsidR="006A09CA" w:rsidRPr="00C93E52" w:rsidRDefault="009B1B5B" w:rsidP="00621012">
            <w:pPr>
              <w:rPr>
                <w:rFonts w:cs="Arial"/>
              </w:rPr>
            </w:pPr>
            <w:r>
              <w:rPr>
                <w:rFonts w:cs="Arial"/>
              </w:rPr>
              <w:t xml:space="preserve">Tidsstämpel på formatet </w:t>
            </w:r>
            <w:proofErr w:type="spellStart"/>
            <w:r w:rsidRPr="009B1B5B">
              <w:rPr>
                <w:rFonts w:cs="Arial"/>
              </w:rPr>
              <w:t>YYYYMMDDhhmmss</w:t>
            </w:r>
            <w:proofErr w:type="spellEnd"/>
            <w:r>
              <w:rPr>
                <w:rFonts w:cs="Arial"/>
              </w:rPr>
              <w:t xml:space="preserve">. </w:t>
            </w:r>
            <w:commentRangeStart w:id="498"/>
            <w:r>
              <w:rPr>
                <w:rFonts w:cs="Arial"/>
              </w:rPr>
              <w:t>Precisionen kan minskas från höger.</w:t>
            </w:r>
            <w:commentRangeEnd w:id="498"/>
            <w:r w:rsidR="000C1523">
              <w:rPr>
                <w:rStyle w:val="Kommentarsreferens"/>
              </w:rPr>
              <w:commentReference w:id="498"/>
            </w:r>
          </w:p>
        </w:tc>
        <w:tc>
          <w:tcPr>
            <w:tcW w:w="1617" w:type="dxa"/>
            <w:tcBorders>
              <w:bottom w:val="single" w:sz="4" w:space="0" w:color="auto"/>
            </w:tcBorders>
          </w:tcPr>
          <w:p w14:paraId="4269501F" w14:textId="03775065" w:rsidR="006A09CA" w:rsidRPr="00C93E52" w:rsidRDefault="009B1B5B" w:rsidP="00621012">
            <w:r>
              <w:t>0</w:t>
            </w:r>
            <w:proofErr w:type="gramStart"/>
            <w:r>
              <w:t>..</w:t>
            </w:r>
            <w:proofErr w:type="gramEnd"/>
            <w:r>
              <w:t>1</w:t>
            </w:r>
          </w:p>
        </w:tc>
      </w:tr>
      <w:tr w:rsidR="00FE0478" w:rsidRPr="008345BA" w14:paraId="740E3864" w14:textId="77777777" w:rsidTr="00621012">
        <w:tc>
          <w:tcPr>
            <w:tcW w:w="2943" w:type="dxa"/>
            <w:tcBorders>
              <w:left w:val="nil"/>
              <w:right w:val="nil"/>
            </w:tcBorders>
          </w:tcPr>
          <w:p w14:paraId="6F9C09C0" w14:textId="77777777" w:rsidR="00FE0478" w:rsidRPr="000460B4" w:rsidRDefault="00FE0478" w:rsidP="00621012"/>
        </w:tc>
        <w:tc>
          <w:tcPr>
            <w:tcW w:w="2037" w:type="dxa"/>
            <w:tcBorders>
              <w:left w:val="nil"/>
              <w:right w:val="nil"/>
            </w:tcBorders>
          </w:tcPr>
          <w:p w14:paraId="502EFB71" w14:textId="77777777" w:rsidR="00FE0478" w:rsidRPr="00C93E52" w:rsidRDefault="00FE0478" w:rsidP="00621012"/>
        </w:tc>
        <w:tc>
          <w:tcPr>
            <w:tcW w:w="2925" w:type="dxa"/>
            <w:tcBorders>
              <w:left w:val="nil"/>
              <w:right w:val="nil"/>
            </w:tcBorders>
          </w:tcPr>
          <w:p w14:paraId="3570FF15" w14:textId="77777777" w:rsidR="00FE0478" w:rsidRPr="00C93E52" w:rsidRDefault="00FE0478" w:rsidP="00621012">
            <w:pPr>
              <w:rPr>
                <w:rFonts w:cs="Arial"/>
              </w:rPr>
            </w:pPr>
          </w:p>
        </w:tc>
        <w:tc>
          <w:tcPr>
            <w:tcW w:w="1617" w:type="dxa"/>
            <w:tcBorders>
              <w:left w:val="nil"/>
              <w:right w:val="nil"/>
            </w:tcBorders>
          </w:tcPr>
          <w:p w14:paraId="4AF6AB16" w14:textId="77777777" w:rsidR="00FE0478" w:rsidRPr="00C93E52" w:rsidRDefault="00FE0478" w:rsidP="00621012"/>
        </w:tc>
      </w:tr>
      <w:tr w:rsidR="007A3042" w:rsidRPr="008345BA" w14:paraId="4662EDA8" w14:textId="77777777" w:rsidTr="00621012">
        <w:tc>
          <w:tcPr>
            <w:tcW w:w="2943" w:type="dxa"/>
            <w:shd w:val="clear" w:color="auto" w:fill="A6A6A6" w:themeFill="background1" w:themeFillShade="A6"/>
          </w:tcPr>
          <w:p w14:paraId="20D4ACE2" w14:textId="77777777" w:rsidR="00F6122B" w:rsidRPr="009A0B16" w:rsidRDefault="00F6122B" w:rsidP="00F6122B">
            <w:pPr>
              <w:rPr>
                <w:lang w:val="en-US" w:eastAsia="sv-SE"/>
              </w:rPr>
            </w:pPr>
            <w:proofErr w:type="spellStart"/>
            <w:r w:rsidRPr="009A0B16">
              <w:rPr>
                <w:lang w:val="en-US" w:eastAsia="sv-SE"/>
              </w:rPr>
              <w:t>observationGroup</w:t>
            </w:r>
            <w:proofErr w:type="spellEnd"/>
            <w:r w:rsidRPr="009A0B16">
              <w:rPr>
                <w:lang w:val="en-US" w:eastAsia="sv-SE"/>
              </w:rPr>
              <w:t>/</w:t>
            </w:r>
          </w:p>
          <w:p w14:paraId="19F91719" w14:textId="77777777" w:rsidR="00F6122B" w:rsidRDefault="00F6122B" w:rsidP="00F6122B">
            <w:pPr>
              <w:rPr>
                <w:lang w:val="en-GB"/>
              </w:rPr>
            </w:pPr>
            <w:r>
              <w:rPr>
                <w:lang w:val="en-GB"/>
              </w:rPr>
              <w:t>observation/</w:t>
            </w:r>
          </w:p>
          <w:p w14:paraId="03F7C804" w14:textId="77777777" w:rsidR="00F6122B" w:rsidRDefault="00F6122B" w:rsidP="00F6122B">
            <w:pPr>
              <w:rPr>
                <w:lang w:val="en-GB"/>
              </w:rPr>
            </w:pPr>
            <w:r>
              <w:rPr>
                <w:lang w:val="en-GB"/>
              </w:rPr>
              <w:t>location/</w:t>
            </w:r>
          </w:p>
          <w:p w14:paraId="53C10231" w14:textId="2E7DE93E" w:rsidR="00F6122B" w:rsidRDefault="00F6122B" w:rsidP="00F6122B">
            <w:pPr>
              <w:rPr>
                <w:lang w:val="en-GB"/>
              </w:rPr>
            </w:pPr>
            <w:r w:rsidRPr="00C93E52">
              <w:rPr>
                <w:lang w:val="en-GB"/>
              </w:rPr>
              <w:t>address</w:t>
            </w:r>
          </w:p>
          <w:p w14:paraId="36087939" w14:textId="51A9F4C8" w:rsidR="007A3042" w:rsidRPr="00161A58" w:rsidRDefault="007A3042" w:rsidP="00621012"/>
        </w:tc>
        <w:tc>
          <w:tcPr>
            <w:tcW w:w="2037" w:type="dxa"/>
            <w:shd w:val="clear" w:color="auto" w:fill="A6A6A6" w:themeFill="background1" w:themeFillShade="A6"/>
          </w:tcPr>
          <w:p w14:paraId="7E1F48C2" w14:textId="400F46B3" w:rsidR="007A3042" w:rsidRPr="00161A58" w:rsidRDefault="003E007E" w:rsidP="00621012">
            <w:proofErr w:type="spellStart"/>
            <w:r>
              <w:t>AddressType</w:t>
            </w:r>
            <w:proofErr w:type="spellEnd"/>
          </w:p>
        </w:tc>
        <w:tc>
          <w:tcPr>
            <w:tcW w:w="2925" w:type="dxa"/>
            <w:shd w:val="clear" w:color="auto" w:fill="A6A6A6" w:themeFill="background1" w:themeFillShade="A6"/>
          </w:tcPr>
          <w:p w14:paraId="11373E81" w14:textId="77777777" w:rsidR="007A3042" w:rsidRPr="00C93E52" w:rsidRDefault="007A3042" w:rsidP="00621012"/>
        </w:tc>
        <w:tc>
          <w:tcPr>
            <w:tcW w:w="1617" w:type="dxa"/>
            <w:shd w:val="clear" w:color="auto" w:fill="A6A6A6" w:themeFill="background1" w:themeFillShade="A6"/>
          </w:tcPr>
          <w:p w14:paraId="0F659071" w14:textId="193721AD" w:rsidR="007A3042" w:rsidRPr="00C93E52" w:rsidRDefault="007A3042" w:rsidP="00621012"/>
        </w:tc>
      </w:tr>
      <w:tr w:rsidR="007A3042" w:rsidRPr="008345BA" w14:paraId="6DDCA310" w14:textId="77777777" w:rsidTr="00621012">
        <w:tc>
          <w:tcPr>
            <w:tcW w:w="2943" w:type="dxa"/>
          </w:tcPr>
          <w:p w14:paraId="5C441F1F" w14:textId="66DD5267" w:rsidR="007A3042" w:rsidRPr="00F6122B" w:rsidRDefault="00F6122B" w:rsidP="008A5CB4">
            <w:pPr>
              <w:rPr>
                <w:highlight w:val="green"/>
              </w:rPr>
            </w:pPr>
            <w:proofErr w:type="spellStart"/>
            <w:r w:rsidRPr="006C50FA">
              <w:rPr>
                <w:highlight w:val="green"/>
              </w:rPr>
              <w:t>use</w:t>
            </w:r>
            <w:proofErr w:type="spellEnd"/>
          </w:p>
        </w:tc>
        <w:tc>
          <w:tcPr>
            <w:tcW w:w="2037" w:type="dxa"/>
          </w:tcPr>
          <w:p w14:paraId="3C6AC0FA" w14:textId="335E75FD" w:rsidR="007A3042" w:rsidRPr="00C93E52" w:rsidRDefault="00F6122B" w:rsidP="00621012">
            <w:proofErr w:type="spellStart"/>
            <w:r w:rsidRPr="00F6122B">
              <w:t>PostalAddressUse</w:t>
            </w:r>
            <w:r>
              <w:t>Enum</w:t>
            </w:r>
            <w:bookmarkStart w:id="499" w:name="_GoBack"/>
            <w:bookmarkEnd w:id="499"/>
            <w:proofErr w:type="spellEnd"/>
          </w:p>
        </w:tc>
        <w:tc>
          <w:tcPr>
            <w:tcW w:w="2925" w:type="dxa"/>
          </w:tcPr>
          <w:p w14:paraId="3D2444EB" w14:textId="56AC2089" w:rsidR="007A3042" w:rsidRDefault="00F6122B" w:rsidP="00621012">
            <w:r>
              <w:t>H – Hemadress</w:t>
            </w:r>
          </w:p>
          <w:p w14:paraId="24690DC0" w14:textId="4F5AE492" w:rsidR="00F6122B" w:rsidRDefault="00F6122B" w:rsidP="00621012">
            <w:r>
              <w:t>HV – Semesteradress</w:t>
            </w:r>
          </w:p>
          <w:p w14:paraId="6CFF8CC7" w14:textId="11EAC810" w:rsidR="00F6122B" w:rsidRDefault="00F6122B" w:rsidP="00621012">
            <w:r>
              <w:t>WP – Arbetsplats</w:t>
            </w:r>
          </w:p>
          <w:p w14:paraId="39CB676B" w14:textId="77777777" w:rsidR="00F6122B" w:rsidRDefault="00F6122B" w:rsidP="00621012">
            <w:r>
              <w:t>TMP – Tillfällig adress</w:t>
            </w:r>
          </w:p>
          <w:p w14:paraId="4B4B3AD4" w14:textId="77777777" w:rsidR="00F6122B" w:rsidRDefault="00F6122B" w:rsidP="00621012"/>
          <w:p w14:paraId="667A130E" w14:textId="2026DCDB" w:rsidR="00F6122B" w:rsidRPr="00C93E52" w:rsidRDefault="00F6122B" w:rsidP="003E007E">
            <w:r>
              <w:t xml:space="preserve">Om </w:t>
            </w:r>
            <w:proofErr w:type="spellStart"/>
            <w:r>
              <w:t>use</w:t>
            </w:r>
            <w:proofErr w:type="spellEnd"/>
            <w:r>
              <w:t xml:space="preserve"> </w:t>
            </w:r>
            <w:r w:rsidR="003E007E">
              <w:t xml:space="preserve">inte är angiven är </w:t>
            </w:r>
            <w:r w:rsidR="003E007E">
              <w:lastRenderedPageBreak/>
              <w:t xml:space="preserve">detta </w:t>
            </w:r>
            <w:proofErr w:type="spellStart"/>
            <w:r w:rsidR="003E007E">
              <w:t>defaultadress</w:t>
            </w:r>
            <w:proofErr w:type="spellEnd"/>
            <w:r w:rsidR="003E007E">
              <w:t xml:space="preserve"> som väljs om det inte finns en adress med </w:t>
            </w:r>
            <w:proofErr w:type="spellStart"/>
            <w:r w:rsidR="003E007E">
              <w:t>use</w:t>
            </w:r>
            <w:proofErr w:type="spellEnd"/>
            <w:r w:rsidR="003E007E">
              <w:t xml:space="preserve"> som matchar syftet med adressanvändningen.</w:t>
            </w:r>
          </w:p>
        </w:tc>
        <w:tc>
          <w:tcPr>
            <w:tcW w:w="1617" w:type="dxa"/>
          </w:tcPr>
          <w:p w14:paraId="7439F0ED" w14:textId="4C37C655" w:rsidR="007A3042" w:rsidRPr="00C93E52" w:rsidRDefault="00F6122B" w:rsidP="00621012">
            <w:r>
              <w:lastRenderedPageBreak/>
              <w:t>0</w:t>
            </w:r>
            <w:proofErr w:type="gramStart"/>
            <w:r>
              <w:t>..</w:t>
            </w:r>
            <w:proofErr w:type="gramEnd"/>
            <w:r>
              <w:t>1</w:t>
            </w:r>
          </w:p>
        </w:tc>
      </w:tr>
      <w:tr w:rsidR="00F6122B" w:rsidRPr="003E007E" w14:paraId="3E7A7761" w14:textId="77777777" w:rsidTr="003E007E">
        <w:tc>
          <w:tcPr>
            <w:tcW w:w="2943" w:type="dxa"/>
            <w:tcBorders>
              <w:top w:val="single" w:sz="4" w:space="0" w:color="auto"/>
              <w:left w:val="single" w:sz="4" w:space="0" w:color="auto"/>
              <w:bottom w:val="single" w:sz="4" w:space="0" w:color="auto"/>
              <w:right w:val="single" w:sz="4" w:space="0" w:color="auto"/>
            </w:tcBorders>
          </w:tcPr>
          <w:p w14:paraId="44689D77" w14:textId="0DF38E56" w:rsidR="00F6122B" w:rsidRPr="00F6122B" w:rsidRDefault="003E007E" w:rsidP="00F6122B">
            <w:pPr>
              <w:rPr>
                <w:highlight w:val="green"/>
              </w:rPr>
            </w:pPr>
            <w:r w:rsidRPr="006C50FA">
              <w:rPr>
                <w:highlight w:val="green"/>
              </w:rPr>
              <w:lastRenderedPageBreak/>
              <w:t>part</w:t>
            </w:r>
          </w:p>
        </w:tc>
        <w:tc>
          <w:tcPr>
            <w:tcW w:w="2037" w:type="dxa"/>
            <w:tcBorders>
              <w:top w:val="single" w:sz="4" w:space="0" w:color="auto"/>
              <w:left w:val="single" w:sz="4" w:space="0" w:color="auto"/>
              <w:bottom w:val="single" w:sz="4" w:space="0" w:color="auto"/>
              <w:right w:val="single" w:sz="4" w:space="0" w:color="auto"/>
            </w:tcBorders>
          </w:tcPr>
          <w:p w14:paraId="7C6DB36C" w14:textId="6C36F80E" w:rsidR="00F6122B" w:rsidRPr="00C93E52" w:rsidRDefault="003E007E" w:rsidP="00F6122B">
            <w:proofErr w:type="spellStart"/>
            <w:r w:rsidRPr="003E007E">
              <w:t>AddressPartType</w:t>
            </w:r>
            <w:proofErr w:type="spellEnd"/>
          </w:p>
        </w:tc>
        <w:tc>
          <w:tcPr>
            <w:tcW w:w="2925" w:type="dxa"/>
            <w:tcBorders>
              <w:top w:val="single" w:sz="4" w:space="0" w:color="auto"/>
              <w:left w:val="single" w:sz="4" w:space="0" w:color="auto"/>
              <w:bottom w:val="single" w:sz="4" w:space="0" w:color="auto"/>
              <w:right w:val="single" w:sz="4" w:space="0" w:color="auto"/>
            </w:tcBorders>
          </w:tcPr>
          <w:p w14:paraId="1789243B" w14:textId="245DC6F1" w:rsidR="00F6122B" w:rsidRPr="00C93E52" w:rsidRDefault="00F6122B" w:rsidP="00F6122B">
            <w:pPr>
              <w:rPr>
                <w:rFonts w:cs="Arial"/>
              </w:rPr>
            </w:pPr>
          </w:p>
        </w:tc>
        <w:tc>
          <w:tcPr>
            <w:tcW w:w="1617" w:type="dxa"/>
            <w:tcBorders>
              <w:top w:val="single" w:sz="4" w:space="0" w:color="auto"/>
              <w:left w:val="single" w:sz="4" w:space="0" w:color="auto"/>
              <w:bottom w:val="single" w:sz="4" w:space="0" w:color="auto"/>
              <w:right w:val="single" w:sz="4" w:space="0" w:color="auto"/>
            </w:tcBorders>
          </w:tcPr>
          <w:p w14:paraId="033FB7CA" w14:textId="13D72767" w:rsidR="00F6122B" w:rsidRPr="003E007E" w:rsidRDefault="003E007E" w:rsidP="00F6122B">
            <w:pPr>
              <w:rPr>
                <w:lang w:val="en-US"/>
              </w:rPr>
            </w:pPr>
            <w:r w:rsidRPr="003E007E">
              <w:rPr>
                <w:lang w:val="en-US"/>
              </w:rPr>
              <w:t>1..*</w:t>
            </w:r>
          </w:p>
        </w:tc>
      </w:tr>
      <w:tr w:rsidR="00F6122B" w:rsidRPr="003E007E" w14:paraId="6AE7A86B" w14:textId="77777777" w:rsidTr="003E007E">
        <w:tc>
          <w:tcPr>
            <w:tcW w:w="2943" w:type="dxa"/>
            <w:tcBorders>
              <w:top w:val="single" w:sz="4" w:space="0" w:color="auto"/>
              <w:left w:val="nil"/>
              <w:bottom w:val="single" w:sz="4" w:space="0" w:color="auto"/>
              <w:right w:val="nil"/>
            </w:tcBorders>
          </w:tcPr>
          <w:p w14:paraId="7B42AA84" w14:textId="0408DD06" w:rsidR="00F6122B" w:rsidRPr="003E007E" w:rsidRDefault="00F6122B" w:rsidP="00F6122B">
            <w:pPr>
              <w:rPr>
                <w:highlight w:val="green"/>
                <w:lang w:val="en-US"/>
              </w:rPr>
            </w:pPr>
          </w:p>
        </w:tc>
        <w:tc>
          <w:tcPr>
            <w:tcW w:w="2037" w:type="dxa"/>
            <w:tcBorders>
              <w:top w:val="single" w:sz="4" w:space="0" w:color="auto"/>
              <w:left w:val="nil"/>
              <w:bottom w:val="single" w:sz="4" w:space="0" w:color="auto"/>
              <w:right w:val="nil"/>
            </w:tcBorders>
          </w:tcPr>
          <w:p w14:paraId="47947879" w14:textId="7A8866E8" w:rsidR="00F6122B" w:rsidRPr="003E007E" w:rsidRDefault="00F6122B" w:rsidP="00F6122B">
            <w:pPr>
              <w:rPr>
                <w:lang w:val="en-US"/>
              </w:rPr>
            </w:pPr>
          </w:p>
        </w:tc>
        <w:tc>
          <w:tcPr>
            <w:tcW w:w="2925" w:type="dxa"/>
            <w:tcBorders>
              <w:top w:val="single" w:sz="4" w:space="0" w:color="auto"/>
              <w:left w:val="nil"/>
              <w:bottom w:val="single" w:sz="4" w:space="0" w:color="auto"/>
              <w:right w:val="nil"/>
            </w:tcBorders>
          </w:tcPr>
          <w:p w14:paraId="25DE90CD" w14:textId="51BA7E34" w:rsidR="00F6122B" w:rsidRPr="003E007E" w:rsidRDefault="00F6122B" w:rsidP="00F6122B">
            <w:pPr>
              <w:rPr>
                <w:rFonts w:cs="Arial"/>
                <w:lang w:val="en-US"/>
              </w:rPr>
            </w:pPr>
          </w:p>
        </w:tc>
        <w:tc>
          <w:tcPr>
            <w:tcW w:w="1617" w:type="dxa"/>
            <w:tcBorders>
              <w:top w:val="single" w:sz="4" w:space="0" w:color="auto"/>
              <w:left w:val="nil"/>
              <w:bottom w:val="single" w:sz="4" w:space="0" w:color="auto"/>
              <w:right w:val="nil"/>
            </w:tcBorders>
          </w:tcPr>
          <w:p w14:paraId="6665CFF4" w14:textId="4F502C26" w:rsidR="00F6122B" w:rsidRPr="003E007E" w:rsidRDefault="00F6122B" w:rsidP="00F6122B">
            <w:pPr>
              <w:rPr>
                <w:lang w:val="en-US"/>
              </w:rPr>
            </w:pPr>
          </w:p>
        </w:tc>
      </w:tr>
      <w:tr w:rsidR="00F6122B" w:rsidRPr="003E007E" w14:paraId="5321EFCF" w14:textId="77777777" w:rsidTr="003E007E">
        <w:tc>
          <w:tcPr>
            <w:tcW w:w="2943" w:type="dxa"/>
            <w:tcBorders>
              <w:bottom w:val="single" w:sz="4" w:space="0" w:color="auto"/>
            </w:tcBorders>
            <w:shd w:val="clear" w:color="auto" w:fill="A6A6A6" w:themeFill="background1" w:themeFillShade="A6"/>
          </w:tcPr>
          <w:p w14:paraId="734B8951" w14:textId="7055D445" w:rsidR="003E007E" w:rsidRPr="009A0B16" w:rsidRDefault="003E007E" w:rsidP="003E007E">
            <w:pPr>
              <w:rPr>
                <w:lang w:val="en-US" w:eastAsia="sv-SE"/>
              </w:rPr>
            </w:pPr>
            <w:proofErr w:type="spellStart"/>
            <w:r w:rsidRPr="009A0B16">
              <w:rPr>
                <w:lang w:val="en-US" w:eastAsia="sv-SE"/>
              </w:rPr>
              <w:t>observationGroup</w:t>
            </w:r>
            <w:proofErr w:type="spellEnd"/>
            <w:r w:rsidRPr="009A0B16">
              <w:rPr>
                <w:lang w:val="en-US" w:eastAsia="sv-SE"/>
              </w:rPr>
              <w:t>/</w:t>
            </w:r>
          </w:p>
          <w:p w14:paraId="33DFE568" w14:textId="77777777" w:rsidR="003E007E" w:rsidRDefault="003E007E" w:rsidP="003E007E">
            <w:pPr>
              <w:rPr>
                <w:lang w:val="en-GB"/>
              </w:rPr>
            </w:pPr>
            <w:r>
              <w:rPr>
                <w:lang w:val="en-GB"/>
              </w:rPr>
              <w:t>observation/</w:t>
            </w:r>
          </w:p>
          <w:p w14:paraId="2F709FB9" w14:textId="77777777" w:rsidR="003E007E" w:rsidRDefault="003E007E" w:rsidP="003E007E">
            <w:pPr>
              <w:rPr>
                <w:lang w:val="en-GB"/>
              </w:rPr>
            </w:pPr>
            <w:r>
              <w:rPr>
                <w:lang w:val="en-GB"/>
              </w:rPr>
              <w:t>location/</w:t>
            </w:r>
          </w:p>
          <w:p w14:paraId="0EAC46FD" w14:textId="77777777" w:rsidR="003E007E" w:rsidRDefault="003E007E" w:rsidP="003E007E">
            <w:pPr>
              <w:rPr>
                <w:lang w:val="en-GB"/>
              </w:rPr>
            </w:pPr>
            <w:r w:rsidRPr="00C93E52">
              <w:rPr>
                <w:lang w:val="en-GB"/>
              </w:rPr>
              <w:t>address</w:t>
            </w:r>
            <w:r>
              <w:rPr>
                <w:lang w:val="en-GB"/>
              </w:rPr>
              <w:t>/</w:t>
            </w:r>
          </w:p>
          <w:p w14:paraId="022C1608" w14:textId="27BD5115" w:rsidR="003E007E" w:rsidRDefault="003E007E" w:rsidP="003E007E">
            <w:pPr>
              <w:rPr>
                <w:lang w:val="en-GB"/>
              </w:rPr>
            </w:pPr>
            <w:r>
              <w:rPr>
                <w:lang w:val="en-GB"/>
              </w:rPr>
              <w:t>part</w:t>
            </w:r>
          </w:p>
          <w:p w14:paraId="5434F679" w14:textId="6313E7E6" w:rsidR="00F6122B" w:rsidRPr="003E007E" w:rsidRDefault="00F6122B" w:rsidP="00F6122B">
            <w:pPr>
              <w:rPr>
                <w:highlight w:val="green"/>
                <w:lang w:val="en-US"/>
              </w:rPr>
            </w:pPr>
          </w:p>
        </w:tc>
        <w:tc>
          <w:tcPr>
            <w:tcW w:w="2037" w:type="dxa"/>
            <w:tcBorders>
              <w:bottom w:val="single" w:sz="4" w:space="0" w:color="auto"/>
            </w:tcBorders>
            <w:shd w:val="clear" w:color="auto" w:fill="A6A6A6" w:themeFill="background1" w:themeFillShade="A6"/>
          </w:tcPr>
          <w:p w14:paraId="0EE0657D" w14:textId="35685E38" w:rsidR="00F6122B" w:rsidRPr="003E007E" w:rsidRDefault="003E007E" w:rsidP="00F6122B">
            <w:pPr>
              <w:rPr>
                <w:lang w:val="en-US"/>
              </w:rPr>
            </w:pPr>
            <w:proofErr w:type="spellStart"/>
            <w:r w:rsidRPr="003E007E">
              <w:t>AddressPartType</w:t>
            </w:r>
            <w:proofErr w:type="spellEnd"/>
          </w:p>
        </w:tc>
        <w:tc>
          <w:tcPr>
            <w:tcW w:w="2925" w:type="dxa"/>
            <w:tcBorders>
              <w:bottom w:val="single" w:sz="4" w:space="0" w:color="auto"/>
            </w:tcBorders>
            <w:shd w:val="clear" w:color="auto" w:fill="A6A6A6" w:themeFill="background1" w:themeFillShade="A6"/>
          </w:tcPr>
          <w:p w14:paraId="546330FD" w14:textId="62294EC8" w:rsidR="00F6122B" w:rsidRPr="003E007E" w:rsidRDefault="00F6122B" w:rsidP="00F6122B">
            <w:pPr>
              <w:rPr>
                <w:lang w:val="en-US"/>
              </w:rPr>
            </w:pPr>
          </w:p>
        </w:tc>
        <w:tc>
          <w:tcPr>
            <w:tcW w:w="1617" w:type="dxa"/>
            <w:tcBorders>
              <w:bottom w:val="single" w:sz="4" w:space="0" w:color="auto"/>
            </w:tcBorders>
            <w:shd w:val="clear" w:color="auto" w:fill="A6A6A6" w:themeFill="background1" w:themeFillShade="A6"/>
          </w:tcPr>
          <w:p w14:paraId="7C5B3C36" w14:textId="123A505A" w:rsidR="00F6122B" w:rsidRPr="003E007E" w:rsidRDefault="00F6122B" w:rsidP="00F6122B">
            <w:pPr>
              <w:rPr>
                <w:lang w:val="en-US"/>
              </w:rPr>
            </w:pPr>
          </w:p>
        </w:tc>
      </w:tr>
      <w:tr w:rsidR="00F6122B" w:rsidRPr="003E007E" w14:paraId="0A5D9BE9" w14:textId="77777777" w:rsidTr="00621012">
        <w:tc>
          <w:tcPr>
            <w:tcW w:w="2943" w:type="dxa"/>
            <w:tcBorders>
              <w:bottom w:val="single" w:sz="4" w:space="0" w:color="auto"/>
            </w:tcBorders>
          </w:tcPr>
          <w:p w14:paraId="04BA1124" w14:textId="4124DB0A" w:rsidR="00F6122B" w:rsidRPr="003E007E" w:rsidRDefault="003E007E" w:rsidP="00F6122B">
            <w:pPr>
              <w:rPr>
                <w:highlight w:val="green"/>
                <w:lang w:val="en-US"/>
              </w:rPr>
            </w:pPr>
            <w:r w:rsidRPr="006C50FA">
              <w:rPr>
                <w:highlight w:val="green"/>
                <w:lang w:val="en-US"/>
              </w:rPr>
              <w:t>value</w:t>
            </w:r>
          </w:p>
        </w:tc>
        <w:tc>
          <w:tcPr>
            <w:tcW w:w="2037" w:type="dxa"/>
            <w:tcBorders>
              <w:bottom w:val="single" w:sz="4" w:space="0" w:color="auto"/>
            </w:tcBorders>
          </w:tcPr>
          <w:p w14:paraId="71304746" w14:textId="78607F61" w:rsidR="00F6122B" w:rsidRPr="003E007E" w:rsidRDefault="003E007E" w:rsidP="00F6122B">
            <w:pPr>
              <w:rPr>
                <w:lang w:val="en-US"/>
              </w:rPr>
            </w:pPr>
            <w:r>
              <w:rPr>
                <w:lang w:val="en-US"/>
              </w:rPr>
              <w:t>String</w:t>
            </w:r>
          </w:p>
        </w:tc>
        <w:tc>
          <w:tcPr>
            <w:tcW w:w="2925" w:type="dxa"/>
            <w:tcBorders>
              <w:bottom w:val="single" w:sz="4" w:space="0" w:color="auto"/>
            </w:tcBorders>
          </w:tcPr>
          <w:p w14:paraId="642B4748" w14:textId="24D77393" w:rsidR="00F6122B" w:rsidRPr="003E007E" w:rsidRDefault="00F6122B" w:rsidP="00F6122B">
            <w:pPr>
              <w:rPr>
                <w:rFonts w:cs="Arial"/>
                <w:lang w:val="en-US"/>
              </w:rPr>
            </w:pPr>
          </w:p>
        </w:tc>
        <w:tc>
          <w:tcPr>
            <w:tcW w:w="1617" w:type="dxa"/>
            <w:tcBorders>
              <w:bottom w:val="single" w:sz="4" w:space="0" w:color="auto"/>
            </w:tcBorders>
          </w:tcPr>
          <w:p w14:paraId="6B5A82ED" w14:textId="3B2A2493" w:rsidR="00F6122B" w:rsidRPr="003E007E" w:rsidRDefault="003E007E" w:rsidP="00F6122B">
            <w:pPr>
              <w:rPr>
                <w:lang w:val="en-US"/>
              </w:rPr>
            </w:pPr>
            <w:r>
              <w:rPr>
                <w:lang w:val="en-US"/>
              </w:rPr>
              <w:t>1..1</w:t>
            </w:r>
          </w:p>
        </w:tc>
      </w:tr>
      <w:tr w:rsidR="00F6122B" w:rsidRPr="003E007E" w14:paraId="5E618BAC" w14:textId="77777777" w:rsidTr="00621012">
        <w:tc>
          <w:tcPr>
            <w:tcW w:w="2943" w:type="dxa"/>
            <w:tcBorders>
              <w:bottom w:val="single" w:sz="4" w:space="0" w:color="auto"/>
            </w:tcBorders>
          </w:tcPr>
          <w:p w14:paraId="56A47B99" w14:textId="602B4E1C" w:rsidR="00F6122B" w:rsidRPr="003E007E" w:rsidRDefault="003E007E" w:rsidP="00F6122B">
            <w:pPr>
              <w:rPr>
                <w:highlight w:val="green"/>
                <w:lang w:val="en-US"/>
              </w:rPr>
            </w:pPr>
            <w:r w:rsidRPr="006C50FA">
              <w:rPr>
                <w:highlight w:val="green"/>
                <w:lang w:val="en-US"/>
              </w:rPr>
              <w:t>type</w:t>
            </w:r>
          </w:p>
        </w:tc>
        <w:tc>
          <w:tcPr>
            <w:tcW w:w="2037" w:type="dxa"/>
            <w:tcBorders>
              <w:bottom w:val="single" w:sz="4" w:space="0" w:color="auto"/>
            </w:tcBorders>
          </w:tcPr>
          <w:p w14:paraId="7F2678E4" w14:textId="75FB0CE2" w:rsidR="00F6122B" w:rsidRPr="003E007E" w:rsidRDefault="003E007E" w:rsidP="00F6122B">
            <w:pPr>
              <w:rPr>
                <w:lang w:val="en-US"/>
              </w:rPr>
            </w:pPr>
            <w:proofErr w:type="spellStart"/>
            <w:r w:rsidRPr="003E007E">
              <w:rPr>
                <w:lang w:val="en-US"/>
              </w:rPr>
              <w:t>AddressPartTypeEnum</w:t>
            </w:r>
            <w:proofErr w:type="spellEnd"/>
          </w:p>
        </w:tc>
        <w:tc>
          <w:tcPr>
            <w:tcW w:w="2925" w:type="dxa"/>
            <w:tcBorders>
              <w:bottom w:val="single" w:sz="4" w:space="0" w:color="auto"/>
            </w:tcBorders>
          </w:tcPr>
          <w:p w14:paraId="5E1BDE33" w14:textId="77777777" w:rsidR="003E007E" w:rsidRPr="00C93E52" w:rsidRDefault="003E007E" w:rsidP="003E007E">
            <w:pPr>
              <w:rPr>
                <w:rFonts w:cs="Arial"/>
              </w:rPr>
            </w:pPr>
            <w:r w:rsidRPr="00C93E52">
              <w:rPr>
                <w:rFonts w:cs="Arial"/>
                <w:color w:val="000000"/>
                <w:lang w:eastAsia="sv-SE"/>
              </w:rPr>
              <w:t xml:space="preserve">Enumeration baserat på </w:t>
            </w:r>
            <w:r w:rsidRPr="00C93E52">
              <w:rPr>
                <w:rFonts w:cs="Arial"/>
              </w:rPr>
              <w:t>ISO 21090:</w:t>
            </w:r>
          </w:p>
          <w:p w14:paraId="6E284051" w14:textId="77777777" w:rsidR="003E007E" w:rsidRPr="00C93E52" w:rsidRDefault="003E007E" w:rsidP="003E007E">
            <w:pPr>
              <w:rPr>
                <w:rFonts w:cs="Arial"/>
              </w:rPr>
            </w:pPr>
            <w:commentRangeStart w:id="500"/>
            <w:r w:rsidRPr="00C93E52">
              <w:rPr>
                <w:rFonts w:cs="Arial"/>
              </w:rPr>
              <w:t xml:space="preserve">SAL = Gatuadressrad </w:t>
            </w:r>
          </w:p>
          <w:p w14:paraId="19384296" w14:textId="77777777" w:rsidR="003E007E" w:rsidRPr="00C93E52" w:rsidRDefault="003E007E" w:rsidP="003E007E">
            <w:pPr>
              <w:rPr>
                <w:rFonts w:cs="Arial"/>
                <w:lang w:val="en-US"/>
              </w:rPr>
            </w:pPr>
            <w:r w:rsidRPr="00C93E52">
              <w:rPr>
                <w:rFonts w:cs="Arial"/>
                <w:lang w:val="en-US"/>
              </w:rPr>
              <w:t xml:space="preserve">CAR = C/O (care of) </w:t>
            </w:r>
            <w:proofErr w:type="spellStart"/>
            <w:r w:rsidRPr="00C93E52">
              <w:rPr>
                <w:rFonts w:cs="Arial"/>
                <w:lang w:val="en-US"/>
              </w:rPr>
              <w:t>adress</w:t>
            </w:r>
            <w:proofErr w:type="spellEnd"/>
          </w:p>
          <w:p w14:paraId="1E5F4258" w14:textId="77777777" w:rsidR="003E007E" w:rsidRPr="00C93E52" w:rsidRDefault="003E007E" w:rsidP="003E007E">
            <w:pPr>
              <w:rPr>
                <w:rFonts w:cs="Arial"/>
              </w:rPr>
            </w:pPr>
            <w:r w:rsidRPr="00C93E52">
              <w:rPr>
                <w:rFonts w:cs="Arial"/>
              </w:rPr>
              <w:t>CNT = Land</w:t>
            </w:r>
          </w:p>
          <w:p w14:paraId="4780F93E" w14:textId="77777777" w:rsidR="003E007E" w:rsidRPr="00C93E52" w:rsidRDefault="003E007E" w:rsidP="003E007E">
            <w:pPr>
              <w:rPr>
                <w:rFonts w:cs="Arial"/>
              </w:rPr>
            </w:pPr>
            <w:r w:rsidRPr="00C93E52">
              <w:rPr>
                <w:rFonts w:cs="Arial"/>
              </w:rPr>
              <w:t>CPA = Län</w:t>
            </w:r>
          </w:p>
          <w:p w14:paraId="39E6A01B" w14:textId="77777777" w:rsidR="003E007E" w:rsidRPr="00C93E52" w:rsidRDefault="003E007E" w:rsidP="003E007E">
            <w:pPr>
              <w:rPr>
                <w:rFonts w:cs="Arial"/>
              </w:rPr>
            </w:pPr>
            <w:r w:rsidRPr="00C93E52">
              <w:rPr>
                <w:rFonts w:cs="Arial"/>
              </w:rPr>
              <w:t>CTY = Postort</w:t>
            </w:r>
          </w:p>
          <w:p w14:paraId="5F990AD1" w14:textId="77777777" w:rsidR="003E007E" w:rsidRPr="00C93E52" w:rsidRDefault="003E007E" w:rsidP="003E007E">
            <w:pPr>
              <w:rPr>
                <w:rFonts w:cs="Arial"/>
              </w:rPr>
            </w:pPr>
            <w:r w:rsidRPr="00C93E52">
              <w:rPr>
                <w:rFonts w:cs="Arial"/>
              </w:rPr>
              <w:t>POB = Postbox</w:t>
            </w:r>
          </w:p>
          <w:p w14:paraId="0D40DA0E" w14:textId="77777777" w:rsidR="003E007E" w:rsidRPr="00C93E52" w:rsidRDefault="003E007E" w:rsidP="003E007E">
            <w:pPr>
              <w:rPr>
                <w:rFonts w:cs="Arial"/>
              </w:rPr>
            </w:pPr>
            <w:r w:rsidRPr="00C93E52">
              <w:rPr>
                <w:rFonts w:cs="Arial"/>
              </w:rPr>
              <w:t>ZIP = Postnummer</w:t>
            </w:r>
          </w:p>
          <w:p w14:paraId="0BFA14AB" w14:textId="77777777" w:rsidR="003E007E" w:rsidRPr="00C93E52" w:rsidRDefault="003E007E" w:rsidP="003E007E">
            <w:pPr>
              <w:rPr>
                <w:rFonts w:cs="Arial"/>
              </w:rPr>
            </w:pPr>
            <w:r w:rsidRPr="00C93E52">
              <w:rPr>
                <w:rFonts w:cs="Arial"/>
              </w:rPr>
              <w:t>PRE = Distriktsområde</w:t>
            </w:r>
          </w:p>
          <w:p w14:paraId="13F7A5D6" w14:textId="77777777" w:rsidR="003E007E" w:rsidRPr="00220AAB" w:rsidRDefault="003E007E" w:rsidP="003E007E">
            <w:pPr>
              <w:rPr>
                <w:rFonts w:cs="Arial"/>
              </w:rPr>
            </w:pPr>
            <w:r w:rsidRPr="00220AAB">
              <w:rPr>
                <w:rFonts w:cs="Arial"/>
              </w:rPr>
              <w:t>STA = Region eller provins</w:t>
            </w:r>
            <w:commentRangeEnd w:id="500"/>
            <w:r>
              <w:rPr>
                <w:rStyle w:val="Kommentarsreferens"/>
              </w:rPr>
              <w:commentReference w:id="500"/>
            </w:r>
          </w:p>
          <w:p w14:paraId="01F8C61B" w14:textId="1EA1C1AF" w:rsidR="00F6122B" w:rsidRPr="006C50FA" w:rsidRDefault="003E007E" w:rsidP="003E007E">
            <w:pPr>
              <w:rPr>
                <w:rFonts w:cs="Arial"/>
              </w:rPr>
            </w:pPr>
            <w:r w:rsidRPr="00220AAB">
              <w:rPr>
                <w:rFonts w:cs="Arial"/>
              </w:rPr>
              <w:t>CEN=Område eller kvarter</w:t>
            </w:r>
          </w:p>
        </w:tc>
        <w:tc>
          <w:tcPr>
            <w:tcW w:w="1617" w:type="dxa"/>
            <w:tcBorders>
              <w:bottom w:val="single" w:sz="4" w:space="0" w:color="auto"/>
            </w:tcBorders>
          </w:tcPr>
          <w:p w14:paraId="3FD4B647" w14:textId="5AC9F996" w:rsidR="00F6122B" w:rsidRPr="003E007E" w:rsidRDefault="003E007E" w:rsidP="00F6122B">
            <w:pPr>
              <w:rPr>
                <w:lang w:val="en-US"/>
              </w:rPr>
            </w:pPr>
            <w:r>
              <w:rPr>
                <w:lang w:val="en-US"/>
              </w:rPr>
              <w:t>0..1</w:t>
            </w:r>
          </w:p>
        </w:tc>
      </w:tr>
      <w:tr w:rsidR="009A0B16" w:rsidRPr="003E007E" w14:paraId="18DB6037" w14:textId="77777777" w:rsidTr="00621012">
        <w:tc>
          <w:tcPr>
            <w:tcW w:w="2943" w:type="dxa"/>
            <w:tcBorders>
              <w:top w:val="single" w:sz="4" w:space="0" w:color="auto"/>
              <w:left w:val="nil"/>
              <w:bottom w:val="single" w:sz="4" w:space="0" w:color="auto"/>
              <w:right w:val="nil"/>
            </w:tcBorders>
          </w:tcPr>
          <w:p w14:paraId="03292DC3" w14:textId="77777777" w:rsidR="009A0B16" w:rsidRPr="003E007E" w:rsidRDefault="009A0B16" w:rsidP="009A0B16">
            <w:pPr>
              <w:rPr>
                <w:lang w:val="en-US"/>
              </w:rPr>
            </w:pPr>
          </w:p>
        </w:tc>
        <w:tc>
          <w:tcPr>
            <w:tcW w:w="2037" w:type="dxa"/>
            <w:tcBorders>
              <w:top w:val="single" w:sz="4" w:space="0" w:color="auto"/>
              <w:left w:val="nil"/>
              <w:bottom w:val="single" w:sz="4" w:space="0" w:color="auto"/>
              <w:right w:val="nil"/>
            </w:tcBorders>
          </w:tcPr>
          <w:p w14:paraId="5DCD48E9" w14:textId="77777777" w:rsidR="009A0B16" w:rsidRPr="003E007E" w:rsidRDefault="009A0B16" w:rsidP="009A0B16">
            <w:pPr>
              <w:rPr>
                <w:lang w:val="en-US"/>
              </w:rPr>
            </w:pPr>
          </w:p>
        </w:tc>
        <w:tc>
          <w:tcPr>
            <w:tcW w:w="2925" w:type="dxa"/>
            <w:tcBorders>
              <w:top w:val="single" w:sz="4" w:space="0" w:color="auto"/>
              <w:left w:val="nil"/>
              <w:bottom w:val="single" w:sz="4" w:space="0" w:color="auto"/>
              <w:right w:val="nil"/>
            </w:tcBorders>
          </w:tcPr>
          <w:p w14:paraId="2772FFE5" w14:textId="77777777" w:rsidR="009A0B16" w:rsidRPr="003E007E" w:rsidRDefault="009A0B16" w:rsidP="009A0B16">
            <w:pPr>
              <w:rPr>
                <w:rFonts w:cs="Arial"/>
                <w:lang w:val="en-US"/>
              </w:rPr>
            </w:pPr>
          </w:p>
        </w:tc>
        <w:tc>
          <w:tcPr>
            <w:tcW w:w="1617" w:type="dxa"/>
            <w:tcBorders>
              <w:top w:val="single" w:sz="4" w:space="0" w:color="auto"/>
              <w:left w:val="nil"/>
              <w:bottom w:val="single" w:sz="4" w:space="0" w:color="auto"/>
              <w:right w:val="nil"/>
            </w:tcBorders>
          </w:tcPr>
          <w:p w14:paraId="01CFB83B" w14:textId="77777777" w:rsidR="009A0B16" w:rsidRPr="003E007E" w:rsidRDefault="009A0B16" w:rsidP="009A0B16">
            <w:pPr>
              <w:rPr>
                <w:lang w:val="en-US"/>
              </w:rPr>
            </w:pPr>
          </w:p>
        </w:tc>
      </w:tr>
      <w:tr w:rsidR="006C50FA" w:rsidRPr="00964D8F" w14:paraId="286903E7" w14:textId="77777777" w:rsidTr="00621012">
        <w:tc>
          <w:tcPr>
            <w:tcW w:w="2943" w:type="dxa"/>
            <w:shd w:val="clear" w:color="auto" w:fill="A6A6A6" w:themeFill="background1" w:themeFillShade="A6"/>
          </w:tcPr>
          <w:p w14:paraId="5D91F394" w14:textId="77777777" w:rsidR="006C50FA" w:rsidRPr="009A0B16" w:rsidRDefault="006C50FA" w:rsidP="006C50FA">
            <w:pPr>
              <w:rPr>
                <w:lang w:val="en-US" w:eastAsia="sv-SE"/>
              </w:rPr>
            </w:pPr>
            <w:proofErr w:type="spellStart"/>
            <w:r w:rsidRPr="009A0B16">
              <w:rPr>
                <w:lang w:val="en-US" w:eastAsia="sv-SE"/>
              </w:rPr>
              <w:t>observationGroup</w:t>
            </w:r>
            <w:proofErr w:type="spellEnd"/>
            <w:r w:rsidRPr="009A0B16">
              <w:rPr>
                <w:lang w:val="en-US" w:eastAsia="sv-SE"/>
              </w:rPr>
              <w:t>/</w:t>
            </w:r>
          </w:p>
          <w:p w14:paraId="433A4ADC" w14:textId="77777777" w:rsidR="006C50FA" w:rsidRDefault="006C50FA" w:rsidP="006C50FA">
            <w:pPr>
              <w:rPr>
                <w:lang w:val="en-GB"/>
              </w:rPr>
            </w:pPr>
            <w:r>
              <w:rPr>
                <w:lang w:val="en-GB"/>
              </w:rPr>
              <w:t>observation/</w:t>
            </w:r>
          </w:p>
          <w:p w14:paraId="0BC74CCE" w14:textId="2E56A873" w:rsidR="006C50FA" w:rsidRPr="00C93E52" w:rsidRDefault="006C50FA" w:rsidP="006C50FA">
            <w:pPr>
              <w:rPr>
                <w:lang w:val="en-GB"/>
              </w:rPr>
            </w:pPr>
            <w:r>
              <w:rPr>
                <w:lang w:val="en-US" w:eastAsia="sv-SE"/>
              </w:rPr>
              <w:t>r</w:t>
            </w:r>
            <w:r w:rsidRPr="00C93E52">
              <w:rPr>
                <w:lang w:val="en-US" w:eastAsia="sv-SE"/>
              </w:rPr>
              <w:t>elation</w:t>
            </w:r>
          </w:p>
        </w:tc>
        <w:tc>
          <w:tcPr>
            <w:tcW w:w="2037" w:type="dxa"/>
            <w:shd w:val="clear" w:color="auto" w:fill="A6A6A6" w:themeFill="background1" w:themeFillShade="A6"/>
          </w:tcPr>
          <w:p w14:paraId="77DA405E" w14:textId="4D89050A" w:rsidR="006C50FA" w:rsidRPr="00C93E52" w:rsidRDefault="006C50FA" w:rsidP="006C50FA">
            <w:pPr>
              <w:rPr>
                <w:lang w:val="en-GB"/>
              </w:rPr>
            </w:pPr>
            <w:proofErr w:type="spellStart"/>
            <w:r w:rsidRPr="00C93E52">
              <w:rPr>
                <w:lang w:val="en-US"/>
              </w:rPr>
              <w:t>RelationType</w:t>
            </w:r>
            <w:proofErr w:type="spellEnd"/>
          </w:p>
        </w:tc>
        <w:tc>
          <w:tcPr>
            <w:tcW w:w="2925" w:type="dxa"/>
            <w:shd w:val="clear" w:color="auto" w:fill="A6A6A6" w:themeFill="background1" w:themeFillShade="A6"/>
          </w:tcPr>
          <w:p w14:paraId="0AE44592" w14:textId="3A31401D" w:rsidR="006C50FA" w:rsidRPr="00C93E52" w:rsidRDefault="006C50FA" w:rsidP="006C50FA">
            <w:pPr>
              <w:rPr>
                <w:rFonts w:cs="Arial"/>
              </w:rPr>
            </w:pPr>
          </w:p>
        </w:tc>
        <w:tc>
          <w:tcPr>
            <w:tcW w:w="1617" w:type="dxa"/>
            <w:shd w:val="clear" w:color="auto" w:fill="A6A6A6" w:themeFill="background1" w:themeFillShade="A6"/>
          </w:tcPr>
          <w:p w14:paraId="724DA969" w14:textId="18DB5D42" w:rsidR="006C50FA" w:rsidRPr="00C93E52" w:rsidRDefault="006C50FA" w:rsidP="006C50FA"/>
        </w:tc>
      </w:tr>
      <w:tr w:rsidR="006C50FA" w:rsidRPr="00964D8F" w14:paraId="26F03FE9" w14:textId="77777777" w:rsidTr="00621012">
        <w:tc>
          <w:tcPr>
            <w:tcW w:w="2943" w:type="dxa"/>
          </w:tcPr>
          <w:p w14:paraId="5FC777FA" w14:textId="1C93327E" w:rsidR="006C50FA" w:rsidRPr="006C50FA" w:rsidRDefault="006C50FA" w:rsidP="006C50FA">
            <w:pPr>
              <w:rPr>
                <w:highlight w:val="green"/>
                <w:lang w:val="en-US"/>
              </w:rPr>
            </w:pPr>
            <w:proofErr w:type="spellStart"/>
            <w:r w:rsidRPr="006C50FA">
              <w:rPr>
                <w:highlight w:val="green"/>
                <w:lang w:eastAsia="sv-SE"/>
              </w:rPr>
              <w:t>code</w:t>
            </w:r>
            <w:proofErr w:type="spellEnd"/>
          </w:p>
        </w:tc>
        <w:tc>
          <w:tcPr>
            <w:tcW w:w="2037" w:type="dxa"/>
          </w:tcPr>
          <w:p w14:paraId="0252A178" w14:textId="5604C7CA" w:rsidR="006C50FA" w:rsidRPr="00C93E52" w:rsidRDefault="006C50FA" w:rsidP="006C50FA">
            <w:proofErr w:type="spellStart"/>
            <w:r w:rsidRPr="00C93E52">
              <w:t>CVType</w:t>
            </w:r>
            <w:proofErr w:type="spellEnd"/>
          </w:p>
        </w:tc>
        <w:tc>
          <w:tcPr>
            <w:tcW w:w="2925" w:type="dxa"/>
          </w:tcPr>
          <w:p w14:paraId="37091E6F" w14:textId="10717D2F" w:rsidR="006C50FA" w:rsidRPr="00C93E52" w:rsidRDefault="006C50FA" w:rsidP="006C50FA">
            <w:pPr>
              <w:rPr>
                <w:rFonts w:cs="Arial"/>
              </w:rPr>
            </w:pPr>
            <w:r w:rsidRPr="00C93E52">
              <w:t>Anger vilken typ av relation den refererade informationen har till hämtad observation.</w:t>
            </w:r>
          </w:p>
        </w:tc>
        <w:tc>
          <w:tcPr>
            <w:tcW w:w="1617" w:type="dxa"/>
          </w:tcPr>
          <w:p w14:paraId="73E157BF" w14:textId="6CDC1DA8" w:rsidR="006C50FA" w:rsidRPr="00C93E52" w:rsidRDefault="006C50FA" w:rsidP="006C50FA">
            <w:pPr>
              <w:rPr>
                <w:lang w:val="en-US"/>
              </w:rPr>
            </w:pPr>
            <w:r w:rsidRPr="00C93E52">
              <w:t>1</w:t>
            </w:r>
          </w:p>
        </w:tc>
      </w:tr>
      <w:tr w:rsidR="006C50FA" w:rsidRPr="00964D8F" w14:paraId="43008158" w14:textId="77777777" w:rsidTr="00621012">
        <w:tc>
          <w:tcPr>
            <w:tcW w:w="2943" w:type="dxa"/>
          </w:tcPr>
          <w:p w14:paraId="69D09B7E" w14:textId="536AAEF7" w:rsidR="006C50FA" w:rsidRPr="006C50FA" w:rsidRDefault="006C50FA" w:rsidP="006C50FA">
            <w:pPr>
              <w:rPr>
                <w:highlight w:val="green"/>
                <w:lang w:val="en-GB"/>
              </w:rPr>
            </w:pPr>
            <w:proofErr w:type="spellStart"/>
            <w:r w:rsidRPr="006C50FA">
              <w:rPr>
                <w:highlight w:val="green"/>
                <w:lang w:eastAsia="sv-SE"/>
              </w:rPr>
              <w:t>code.code</w:t>
            </w:r>
            <w:proofErr w:type="spellEnd"/>
          </w:p>
        </w:tc>
        <w:tc>
          <w:tcPr>
            <w:tcW w:w="2037" w:type="dxa"/>
          </w:tcPr>
          <w:p w14:paraId="6BD06ABA" w14:textId="3EC71A2A" w:rsidR="006C50FA" w:rsidRPr="00C93E52" w:rsidRDefault="006C50FA" w:rsidP="006C50FA">
            <w:pPr>
              <w:rPr>
                <w:lang w:val="en-GB"/>
              </w:rPr>
            </w:pPr>
            <w:r w:rsidRPr="00C93E52">
              <w:t>String</w:t>
            </w:r>
          </w:p>
        </w:tc>
        <w:tc>
          <w:tcPr>
            <w:tcW w:w="2925" w:type="dxa"/>
          </w:tcPr>
          <w:p w14:paraId="77438E54" w14:textId="77777777" w:rsidR="006C50FA" w:rsidRPr="00C93E52" w:rsidRDefault="006C50FA" w:rsidP="006C50FA">
            <w:r w:rsidRPr="00C93E52">
              <w:t>Kod för relationstyp.</w:t>
            </w:r>
          </w:p>
          <w:p w14:paraId="4D7FE2CA" w14:textId="01F63A01" w:rsidR="006C50FA" w:rsidRPr="00220AAB" w:rsidRDefault="006C50FA" w:rsidP="006C50FA">
            <w:pPr>
              <w:rPr>
                <w:rFonts w:cs="Arial"/>
              </w:rPr>
            </w:pPr>
          </w:p>
        </w:tc>
        <w:tc>
          <w:tcPr>
            <w:tcW w:w="1617" w:type="dxa"/>
          </w:tcPr>
          <w:p w14:paraId="3E2C4283" w14:textId="75B81AE2" w:rsidR="006C50FA" w:rsidRPr="00C93E52" w:rsidRDefault="006C50FA" w:rsidP="006C50FA">
            <w:r w:rsidRPr="00C93E52">
              <w:t>1</w:t>
            </w:r>
          </w:p>
        </w:tc>
      </w:tr>
      <w:tr w:rsidR="006C50FA" w:rsidRPr="008345BA" w14:paraId="4D7FFC22" w14:textId="77777777" w:rsidTr="00621012">
        <w:tc>
          <w:tcPr>
            <w:tcW w:w="2943" w:type="dxa"/>
          </w:tcPr>
          <w:p w14:paraId="056EDA13" w14:textId="32EC3F5F" w:rsidR="006C50FA" w:rsidRPr="006C50FA" w:rsidRDefault="006C50FA" w:rsidP="006C50FA">
            <w:pPr>
              <w:rPr>
                <w:highlight w:val="green"/>
              </w:rPr>
            </w:pPr>
            <w:proofErr w:type="spellStart"/>
            <w:r w:rsidRPr="006C50FA">
              <w:rPr>
                <w:highlight w:val="green"/>
                <w:lang w:eastAsia="sv-SE"/>
              </w:rPr>
              <w:t>code.codeSystem</w:t>
            </w:r>
            <w:proofErr w:type="spellEnd"/>
          </w:p>
        </w:tc>
        <w:tc>
          <w:tcPr>
            <w:tcW w:w="2037" w:type="dxa"/>
          </w:tcPr>
          <w:p w14:paraId="08B0BADC" w14:textId="2C47EF50" w:rsidR="006C50FA" w:rsidRPr="00C93E52" w:rsidRDefault="006C50FA" w:rsidP="006C50FA">
            <w:r w:rsidRPr="00C93E52">
              <w:t>String</w:t>
            </w:r>
          </w:p>
        </w:tc>
        <w:tc>
          <w:tcPr>
            <w:tcW w:w="2925" w:type="dxa"/>
          </w:tcPr>
          <w:p w14:paraId="714D021D" w14:textId="5EB494B2" w:rsidR="006C50FA" w:rsidRPr="00C93E52" w:rsidRDefault="006C50FA" w:rsidP="006C50FA">
            <w:pPr>
              <w:rPr>
                <w:rFonts w:cs="Arial"/>
              </w:rPr>
            </w:pPr>
            <w:r w:rsidRPr="00C93E52">
              <w:t xml:space="preserve">Kodsystem för angiven kod för relationstyp. </w:t>
            </w:r>
          </w:p>
        </w:tc>
        <w:tc>
          <w:tcPr>
            <w:tcW w:w="1617" w:type="dxa"/>
          </w:tcPr>
          <w:p w14:paraId="3256F84A" w14:textId="50B95930" w:rsidR="006C50FA" w:rsidRPr="00C93E52" w:rsidRDefault="006C50FA" w:rsidP="006C50FA">
            <w:pPr>
              <w:rPr>
                <w:lang w:val="en-US"/>
              </w:rPr>
            </w:pPr>
            <w:r w:rsidRPr="00C93E52">
              <w:t>1</w:t>
            </w:r>
          </w:p>
        </w:tc>
      </w:tr>
      <w:tr w:rsidR="006C50FA" w:rsidRPr="00B81FE2" w14:paraId="6196F08D" w14:textId="77777777" w:rsidTr="00621012">
        <w:tc>
          <w:tcPr>
            <w:tcW w:w="2943" w:type="dxa"/>
          </w:tcPr>
          <w:p w14:paraId="41F8889B" w14:textId="719F6F2F" w:rsidR="006C50FA" w:rsidRPr="006C50FA" w:rsidRDefault="006C50FA" w:rsidP="006C50FA">
            <w:pPr>
              <w:rPr>
                <w:highlight w:val="green"/>
              </w:rPr>
            </w:pPr>
            <w:proofErr w:type="spellStart"/>
            <w:r w:rsidRPr="006C50FA">
              <w:rPr>
                <w:highlight w:val="green"/>
                <w:lang w:eastAsia="sv-SE"/>
              </w:rPr>
              <w:t>code.codeSystemName</w:t>
            </w:r>
            <w:proofErr w:type="spellEnd"/>
          </w:p>
        </w:tc>
        <w:tc>
          <w:tcPr>
            <w:tcW w:w="2037" w:type="dxa"/>
          </w:tcPr>
          <w:p w14:paraId="769D7D7E" w14:textId="0C795BBC" w:rsidR="006C50FA" w:rsidRPr="00C93E52" w:rsidRDefault="006C50FA" w:rsidP="006C50FA">
            <w:r w:rsidRPr="00C93E52">
              <w:t>String</w:t>
            </w:r>
          </w:p>
        </w:tc>
        <w:tc>
          <w:tcPr>
            <w:tcW w:w="2925" w:type="dxa"/>
          </w:tcPr>
          <w:p w14:paraId="25468ABD" w14:textId="26C0DFF0" w:rsidR="006C50FA" w:rsidRPr="00C93E52" w:rsidRDefault="006C50FA" w:rsidP="006C50FA">
            <w:pPr>
              <w:rPr>
                <w:rFonts w:cs="Arial"/>
              </w:rPr>
            </w:pPr>
            <w:r w:rsidRPr="00C93E52">
              <w:t>Namn för kodsystem.</w:t>
            </w:r>
          </w:p>
        </w:tc>
        <w:tc>
          <w:tcPr>
            <w:tcW w:w="1617" w:type="dxa"/>
          </w:tcPr>
          <w:p w14:paraId="1E453F37" w14:textId="505BCD35" w:rsidR="006C50FA" w:rsidRPr="00C93E52" w:rsidRDefault="006C50FA" w:rsidP="006C50FA">
            <w:pPr>
              <w:rPr>
                <w:lang w:val="en-US"/>
              </w:rPr>
            </w:pPr>
            <w:r w:rsidRPr="00C93E52">
              <w:t>0</w:t>
            </w:r>
            <w:proofErr w:type="gramStart"/>
            <w:r w:rsidRPr="00C93E52">
              <w:t>..</w:t>
            </w:r>
            <w:proofErr w:type="gramEnd"/>
            <w:r w:rsidRPr="00C93E52">
              <w:t>1</w:t>
            </w:r>
          </w:p>
        </w:tc>
      </w:tr>
      <w:tr w:rsidR="006C50FA" w:rsidRPr="00B81FE2" w14:paraId="2456933D" w14:textId="77777777" w:rsidTr="00621012">
        <w:tc>
          <w:tcPr>
            <w:tcW w:w="2943" w:type="dxa"/>
            <w:tcBorders>
              <w:bottom w:val="single" w:sz="4" w:space="0" w:color="auto"/>
            </w:tcBorders>
          </w:tcPr>
          <w:p w14:paraId="76974DAD" w14:textId="6CDC4DFB" w:rsidR="006C50FA" w:rsidRPr="006C50FA" w:rsidRDefault="006C50FA" w:rsidP="006C50FA">
            <w:pPr>
              <w:rPr>
                <w:highlight w:val="green"/>
              </w:rPr>
            </w:pPr>
            <w:proofErr w:type="spellStart"/>
            <w:r w:rsidRPr="006C50FA">
              <w:rPr>
                <w:highlight w:val="green"/>
                <w:lang w:eastAsia="sv-SE"/>
              </w:rPr>
              <w:t>code.codeSystemVersion</w:t>
            </w:r>
            <w:proofErr w:type="spellEnd"/>
          </w:p>
        </w:tc>
        <w:tc>
          <w:tcPr>
            <w:tcW w:w="2037" w:type="dxa"/>
            <w:tcBorders>
              <w:bottom w:val="single" w:sz="4" w:space="0" w:color="auto"/>
            </w:tcBorders>
          </w:tcPr>
          <w:p w14:paraId="258BDABD" w14:textId="5AA88D51" w:rsidR="006C50FA" w:rsidRPr="00C93E52" w:rsidRDefault="006C50FA" w:rsidP="006C50FA">
            <w:r w:rsidRPr="00C93E52">
              <w:t>String</w:t>
            </w:r>
          </w:p>
        </w:tc>
        <w:tc>
          <w:tcPr>
            <w:tcW w:w="2925" w:type="dxa"/>
            <w:tcBorders>
              <w:bottom w:val="single" w:sz="4" w:space="0" w:color="auto"/>
            </w:tcBorders>
          </w:tcPr>
          <w:p w14:paraId="015345ED" w14:textId="0F425570" w:rsidR="006C50FA" w:rsidRPr="00C93E52" w:rsidRDefault="006C50FA" w:rsidP="006C50FA">
            <w:pPr>
              <w:rPr>
                <w:rFonts w:cs="Arial"/>
              </w:rPr>
            </w:pPr>
            <w:r w:rsidRPr="00C93E52">
              <w:t>Versionsnummer för använt kodsystem.</w:t>
            </w:r>
          </w:p>
        </w:tc>
        <w:tc>
          <w:tcPr>
            <w:tcW w:w="1617" w:type="dxa"/>
            <w:tcBorders>
              <w:bottom w:val="single" w:sz="4" w:space="0" w:color="auto"/>
            </w:tcBorders>
          </w:tcPr>
          <w:p w14:paraId="72AE5097" w14:textId="7ED46A92" w:rsidR="006C50FA" w:rsidRPr="00C93E52" w:rsidRDefault="006C50FA" w:rsidP="006C50FA">
            <w:pPr>
              <w:rPr>
                <w:lang w:val="en-US"/>
              </w:rPr>
            </w:pPr>
            <w:r w:rsidRPr="00C93E52">
              <w:t>0</w:t>
            </w:r>
            <w:proofErr w:type="gramStart"/>
            <w:r w:rsidRPr="00C93E52">
              <w:t>..</w:t>
            </w:r>
            <w:proofErr w:type="gramEnd"/>
            <w:r w:rsidRPr="00C93E52">
              <w:t>1</w:t>
            </w:r>
          </w:p>
        </w:tc>
      </w:tr>
      <w:tr w:rsidR="006C50FA" w:rsidRPr="00B81FE2" w14:paraId="4E6080F6" w14:textId="77777777" w:rsidTr="00621012">
        <w:tc>
          <w:tcPr>
            <w:tcW w:w="2943" w:type="dxa"/>
            <w:tcBorders>
              <w:bottom w:val="single" w:sz="4" w:space="0" w:color="auto"/>
            </w:tcBorders>
          </w:tcPr>
          <w:p w14:paraId="0F37745E" w14:textId="2498A92E" w:rsidR="006C50FA" w:rsidRPr="00C93E52" w:rsidRDefault="006C50FA" w:rsidP="006C50FA">
            <w:pPr>
              <w:rPr>
                <w:lang w:eastAsia="sv-SE"/>
              </w:rPr>
            </w:pPr>
            <w:proofErr w:type="spellStart"/>
            <w:r w:rsidRPr="006C50FA">
              <w:rPr>
                <w:highlight w:val="green"/>
                <w:lang w:eastAsia="sv-SE"/>
              </w:rPr>
              <w:t>referredInformation</w:t>
            </w:r>
            <w:proofErr w:type="spellEnd"/>
          </w:p>
        </w:tc>
        <w:tc>
          <w:tcPr>
            <w:tcW w:w="2037" w:type="dxa"/>
            <w:tcBorders>
              <w:bottom w:val="single" w:sz="4" w:space="0" w:color="auto"/>
            </w:tcBorders>
          </w:tcPr>
          <w:p w14:paraId="5D77F3FE" w14:textId="7A6E82DD" w:rsidR="006C50FA" w:rsidRPr="00C93E52" w:rsidRDefault="006C50FA" w:rsidP="006C50FA">
            <w:proofErr w:type="spellStart"/>
            <w:r w:rsidRPr="006C50FA">
              <w:t>ReferredInformatio</w:t>
            </w:r>
            <w:r w:rsidRPr="006C50FA">
              <w:lastRenderedPageBreak/>
              <w:t>nType</w:t>
            </w:r>
            <w:proofErr w:type="spellEnd"/>
          </w:p>
        </w:tc>
        <w:tc>
          <w:tcPr>
            <w:tcW w:w="2925" w:type="dxa"/>
            <w:tcBorders>
              <w:bottom w:val="single" w:sz="4" w:space="0" w:color="auto"/>
            </w:tcBorders>
          </w:tcPr>
          <w:p w14:paraId="5DD839CD" w14:textId="77777777" w:rsidR="006C50FA" w:rsidRPr="00C93E52" w:rsidRDefault="006C50FA" w:rsidP="006C50FA"/>
        </w:tc>
        <w:tc>
          <w:tcPr>
            <w:tcW w:w="1617" w:type="dxa"/>
            <w:tcBorders>
              <w:bottom w:val="single" w:sz="4" w:space="0" w:color="auto"/>
            </w:tcBorders>
          </w:tcPr>
          <w:p w14:paraId="4B2E6834" w14:textId="77777777" w:rsidR="006C50FA" w:rsidRPr="00C93E52" w:rsidRDefault="006C50FA" w:rsidP="006C50FA"/>
        </w:tc>
      </w:tr>
      <w:tr w:rsidR="009A0B16" w:rsidRPr="00B81FE2" w14:paraId="53D52190" w14:textId="77777777" w:rsidTr="00621012">
        <w:tc>
          <w:tcPr>
            <w:tcW w:w="2943" w:type="dxa"/>
            <w:tcBorders>
              <w:left w:val="nil"/>
              <w:right w:val="nil"/>
            </w:tcBorders>
          </w:tcPr>
          <w:p w14:paraId="0F8C30ED" w14:textId="77777777" w:rsidR="009A0B16" w:rsidRPr="00C93E52" w:rsidRDefault="009A0B16" w:rsidP="009A0B16"/>
        </w:tc>
        <w:tc>
          <w:tcPr>
            <w:tcW w:w="2037" w:type="dxa"/>
            <w:tcBorders>
              <w:left w:val="nil"/>
              <w:right w:val="nil"/>
            </w:tcBorders>
          </w:tcPr>
          <w:p w14:paraId="103DA4A8" w14:textId="77777777" w:rsidR="009A0B16" w:rsidRPr="00C93E52" w:rsidRDefault="009A0B16" w:rsidP="009A0B16"/>
        </w:tc>
        <w:tc>
          <w:tcPr>
            <w:tcW w:w="2925" w:type="dxa"/>
            <w:tcBorders>
              <w:left w:val="nil"/>
              <w:right w:val="nil"/>
            </w:tcBorders>
          </w:tcPr>
          <w:p w14:paraId="27E2691F" w14:textId="77777777" w:rsidR="009A0B16" w:rsidRPr="00C93E52" w:rsidRDefault="009A0B16" w:rsidP="009A0B16">
            <w:pPr>
              <w:rPr>
                <w:rFonts w:cs="Arial"/>
                <w:color w:val="000000"/>
                <w:lang w:eastAsia="sv-SE"/>
              </w:rPr>
            </w:pPr>
          </w:p>
        </w:tc>
        <w:tc>
          <w:tcPr>
            <w:tcW w:w="1617" w:type="dxa"/>
            <w:tcBorders>
              <w:left w:val="nil"/>
              <w:right w:val="nil"/>
            </w:tcBorders>
          </w:tcPr>
          <w:p w14:paraId="33E7848F" w14:textId="77777777" w:rsidR="009A0B16" w:rsidRPr="00C93E52" w:rsidRDefault="009A0B16" w:rsidP="009A0B16">
            <w:pPr>
              <w:rPr>
                <w:lang w:val="en-US"/>
              </w:rPr>
            </w:pPr>
          </w:p>
        </w:tc>
      </w:tr>
      <w:tr w:rsidR="006C50FA" w:rsidRPr="008345BA" w14:paraId="473D4552" w14:textId="77777777" w:rsidTr="00621012">
        <w:tc>
          <w:tcPr>
            <w:tcW w:w="2943" w:type="dxa"/>
            <w:shd w:val="clear" w:color="auto" w:fill="A6A6A6" w:themeFill="background1" w:themeFillShade="A6"/>
          </w:tcPr>
          <w:p w14:paraId="5D2824BD" w14:textId="77777777" w:rsidR="006C50FA" w:rsidRPr="009A0B16" w:rsidRDefault="006C50FA" w:rsidP="006C50FA">
            <w:pPr>
              <w:rPr>
                <w:lang w:val="en-US" w:eastAsia="sv-SE"/>
              </w:rPr>
            </w:pPr>
            <w:proofErr w:type="spellStart"/>
            <w:r w:rsidRPr="009A0B16">
              <w:rPr>
                <w:lang w:val="en-US" w:eastAsia="sv-SE"/>
              </w:rPr>
              <w:t>observationGroup</w:t>
            </w:r>
            <w:proofErr w:type="spellEnd"/>
            <w:r w:rsidRPr="009A0B16">
              <w:rPr>
                <w:lang w:val="en-US" w:eastAsia="sv-SE"/>
              </w:rPr>
              <w:t>/</w:t>
            </w:r>
          </w:p>
          <w:p w14:paraId="681647EA" w14:textId="77777777" w:rsidR="006C50FA" w:rsidRDefault="006C50FA" w:rsidP="006C50FA">
            <w:pPr>
              <w:rPr>
                <w:lang w:val="en-GB"/>
              </w:rPr>
            </w:pPr>
            <w:r>
              <w:rPr>
                <w:lang w:val="en-GB"/>
              </w:rPr>
              <w:t>observation/</w:t>
            </w:r>
          </w:p>
          <w:p w14:paraId="3103822D" w14:textId="77777777" w:rsidR="006C50FA" w:rsidRDefault="006C50FA" w:rsidP="006C50FA">
            <w:pPr>
              <w:rPr>
                <w:lang w:eastAsia="sv-SE"/>
              </w:rPr>
            </w:pPr>
            <w:r>
              <w:rPr>
                <w:lang w:eastAsia="sv-SE"/>
              </w:rPr>
              <w:t>r</w:t>
            </w:r>
            <w:r w:rsidRPr="00C93E52">
              <w:rPr>
                <w:lang w:val="en-US" w:eastAsia="sv-SE"/>
              </w:rPr>
              <w:t>elation</w:t>
            </w:r>
            <w:r w:rsidRPr="00C93E52">
              <w:rPr>
                <w:lang w:eastAsia="sv-SE"/>
              </w:rPr>
              <w:t>/</w:t>
            </w:r>
          </w:p>
          <w:p w14:paraId="285B5D35" w14:textId="6EA5C0BA" w:rsidR="006C50FA" w:rsidRPr="00C93E52" w:rsidRDefault="006C50FA" w:rsidP="006C50FA">
            <w:pPr>
              <w:rPr>
                <w:lang w:val="en-GB"/>
              </w:rPr>
            </w:pPr>
            <w:proofErr w:type="spellStart"/>
            <w:r w:rsidRPr="00C93E52">
              <w:rPr>
                <w:lang w:eastAsia="sv-SE"/>
              </w:rPr>
              <w:t>referredInformation</w:t>
            </w:r>
            <w:proofErr w:type="spellEnd"/>
          </w:p>
        </w:tc>
        <w:tc>
          <w:tcPr>
            <w:tcW w:w="2037" w:type="dxa"/>
            <w:shd w:val="clear" w:color="auto" w:fill="A6A6A6" w:themeFill="background1" w:themeFillShade="A6"/>
          </w:tcPr>
          <w:p w14:paraId="5413901F" w14:textId="6E788358" w:rsidR="006C50FA" w:rsidRPr="00C93E52" w:rsidRDefault="006C50FA" w:rsidP="006C50FA">
            <w:pPr>
              <w:rPr>
                <w:lang w:val="en-GB"/>
              </w:rPr>
            </w:pPr>
            <w:proofErr w:type="spellStart"/>
            <w:r w:rsidRPr="00C93E52">
              <w:t>ReferredInformationType</w:t>
            </w:r>
            <w:proofErr w:type="spellEnd"/>
          </w:p>
        </w:tc>
        <w:tc>
          <w:tcPr>
            <w:tcW w:w="2925" w:type="dxa"/>
            <w:shd w:val="clear" w:color="auto" w:fill="A6A6A6" w:themeFill="background1" w:themeFillShade="A6"/>
          </w:tcPr>
          <w:p w14:paraId="0D8CD540" w14:textId="77777777" w:rsidR="006C50FA" w:rsidRPr="00C93E52" w:rsidRDefault="006C50FA" w:rsidP="006C50FA">
            <w:pPr>
              <w:rPr>
                <w:lang w:val="en-US"/>
              </w:rPr>
            </w:pPr>
          </w:p>
        </w:tc>
        <w:tc>
          <w:tcPr>
            <w:tcW w:w="1617" w:type="dxa"/>
            <w:shd w:val="clear" w:color="auto" w:fill="A6A6A6" w:themeFill="background1" w:themeFillShade="A6"/>
          </w:tcPr>
          <w:p w14:paraId="6EDD9F83" w14:textId="264C6ACB" w:rsidR="006C50FA" w:rsidRPr="00C93E52" w:rsidRDefault="006C50FA" w:rsidP="006C50FA">
            <w:pPr>
              <w:rPr>
                <w:lang w:val="en-US"/>
              </w:rPr>
            </w:pPr>
          </w:p>
        </w:tc>
      </w:tr>
      <w:tr w:rsidR="006C50FA" w:rsidRPr="008345BA" w14:paraId="330C6B9A" w14:textId="77777777" w:rsidTr="00621012">
        <w:tc>
          <w:tcPr>
            <w:tcW w:w="2943" w:type="dxa"/>
          </w:tcPr>
          <w:p w14:paraId="149947D0" w14:textId="479145CD" w:rsidR="006C50FA" w:rsidRPr="006C50FA" w:rsidRDefault="006C50FA" w:rsidP="006C50FA">
            <w:pPr>
              <w:rPr>
                <w:highlight w:val="green"/>
                <w:lang w:val="en-GB"/>
              </w:rPr>
            </w:pPr>
            <w:r w:rsidRPr="006C50FA">
              <w:rPr>
                <w:highlight w:val="green"/>
              </w:rPr>
              <w:t>id</w:t>
            </w:r>
          </w:p>
        </w:tc>
        <w:tc>
          <w:tcPr>
            <w:tcW w:w="2037" w:type="dxa"/>
          </w:tcPr>
          <w:p w14:paraId="5764B50D" w14:textId="2B2FB0BA" w:rsidR="006C50FA" w:rsidRPr="00C93E52" w:rsidRDefault="006C50FA" w:rsidP="006C50FA">
            <w:proofErr w:type="spellStart"/>
            <w:r w:rsidRPr="00C93E52">
              <w:t>IIType</w:t>
            </w:r>
            <w:proofErr w:type="spellEnd"/>
          </w:p>
        </w:tc>
        <w:tc>
          <w:tcPr>
            <w:tcW w:w="2925" w:type="dxa"/>
          </w:tcPr>
          <w:p w14:paraId="4D82A04B" w14:textId="5F9B8E95" w:rsidR="006C50FA" w:rsidRPr="00C93E52" w:rsidRDefault="006C50FA" w:rsidP="006C50FA">
            <w:pPr>
              <w:rPr>
                <w:rFonts w:eastAsia="Times New Roman" w:cs="Arial"/>
              </w:rPr>
            </w:pPr>
            <w:r w:rsidRPr="00C93E52">
              <w:rPr>
                <w:rFonts w:cs="Arial"/>
              </w:rPr>
              <w:t xml:space="preserve">Den refererade externa informationens identitet </w:t>
            </w:r>
          </w:p>
        </w:tc>
        <w:tc>
          <w:tcPr>
            <w:tcW w:w="1617" w:type="dxa"/>
          </w:tcPr>
          <w:p w14:paraId="274C3EA8" w14:textId="6DB9E11D" w:rsidR="006C50FA" w:rsidRPr="00C93E52" w:rsidRDefault="006C50FA" w:rsidP="006C50FA">
            <w:r w:rsidRPr="00C93E52">
              <w:t>1</w:t>
            </w:r>
            <w:proofErr w:type="gramStart"/>
            <w:r w:rsidRPr="00C93E52">
              <w:t>..</w:t>
            </w:r>
            <w:proofErr w:type="gramEnd"/>
            <w:r w:rsidRPr="00C93E52">
              <w:t>1</w:t>
            </w:r>
          </w:p>
        </w:tc>
      </w:tr>
      <w:tr w:rsidR="006C50FA" w:rsidRPr="000D472E" w14:paraId="219A3958" w14:textId="77777777" w:rsidTr="00621012">
        <w:tc>
          <w:tcPr>
            <w:tcW w:w="2943" w:type="dxa"/>
            <w:tcBorders>
              <w:top w:val="single" w:sz="4" w:space="0" w:color="auto"/>
              <w:left w:val="single" w:sz="4" w:space="0" w:color="auto"/>
              <w:bottom w:val="single" w:sz="4" w:space="0" w:color="auto"/>
              <w:right w:val="single" w:sz="4" w:space="0" w:color="auto"/>
            </w:tcBorders>
          </w:tcPr>
          <w:p w14:paraId="7E88D21A" w14:textId="0EFE0076" w:rsidR="006C50FA" w:rsidRPr="006C50FA" w:rsidRDefault="006C50FA" w:rsidP="006C50FA">
            <w:pPr>
              <w:rPr>
                <w:highlight w:val="green"/>
                <w:lang w:val="en-GB"/>
              </w:rPr>
            </w:pPr>
            <w:proofErr w:type="spellStart"/>
            <w:r w:rsidRPr="006C50FA">
              <w:rPr>
                <w:highlight w:val="green"/>
              </w:rPr>
              <w:t>id</w:t>
            </w:r>
            <w:r w:rsidRPr="006C50FA">
              <w:rPr>
                <w:highlight w:val="green"/>
                <w:lang w:eastAsia="sv-SE"/>
              </w:rPr>
              <w:t>.root</w:t>
            </w:r>
            <w:proofErr w:type="spellEnd"/>
          </w:p>
        </w:tc>
        <w:tc>
          <w:tcPr>
            <w:tcW w:w="2037" w:type="dxa"/>
            <w:tcBorders>
              <w:top w:val="single" w:sz="4" w:space="0" w:color="auto"/>
              <w:left w:val="single" w:sz="4" w:space="0" w:color="auto"/>
              <w:bottom w:val="single" w:sz="4" w:space="0" w:color="auto"/>
              <w:right w:val="single" w:sz="4" w:space="0" w:color="auto"/>
            </w:tcBorders>
          </w:tcPr>
          <w:p w14:paraId="61F12382" w14:textId="41646A23" w:rsidR="006C50FA" w:rsidRPr="00C93E52" w:rsidRDefault="006C50FA" w:rsidP="006C50FA">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9AC05A5" w14:textId="44488E31" w:rsidR="006C50FA" w:rsidRPr="00C93E52" w:rsidRDefault="006C50FA" w:rsidP="006C50FA">
            <w:pPr>
              <w:rPr>
                <w:rFonts w:eastAsia="Times New Roman" w:cs="Arial"/>
              </w:rPr>
            </w:pPr>
            <w:r w:rsidRPr="00C93E52">
              <w:rPr>
                <w:rFonts w:cs="Arial"/>
              </w:rPr>
              <w:t>Källsystemets HSA-id</w:t>
            </w:r>
          </w:p>
        </w:tc>
        <w:tc>
          <w:tcPr>
            <w:tcW w:w="1617" w:type="dxa"/>
            <w:tcBorders>
              <w:top w:val="single" w:sz="4" w:space="0" w:color="auto"/>
              <w:left w:val="single" w:sz="4" w:space="0" w:color="auto"/>
              <w:bottom w:val="single" w:sz="4" w:space="0" w:color="auto"/>
              <w:right w:val="single" w:sz="4" w:space="0" w:color="auto"/>
            </w:tcBorders>
          </w:tcPr>
          <w:p w14:paraId="67617A35" w14:textId="2E83C099" w:rsidR="006C50FA" w:rsidRPr="00C93E52" w:rsidRDefault="006C50FA" w:rsidP="006C50FA">
            <w:r w:rsidRPr="00C93E52">
              <w:rPr>
                <w:lang w:val="en-US"/>
              </w:rPr>
              <w:t>1..1</w:t>
            </w:r>
          </w:p>
        </w:tc>
      </w:tr>
      <w:tr w:rsidR="006C50FA" w:rsidRPr="000D472E" w14:paraId="18A4A063" w14:textId="77777777" w:rsidTr="00621012">
        <w:tc>
          <w:tcPr>
            <w:tcW w:w="2943" w:type="dxa"/>
            <w:tcBorders>
              <w:top w:val="single" w:sz="4" w:space="0" w:color="auto"/>
              <w:left w:val="single" w:sz="4" w:space="0" w:color="auto"/>
              <w:bottom w:val="single" w:sz="4" w:space="0" w:color="auto"/>
              <w:right w:val="single" w:sz="4" w:space="0" w:color="auto"/>
            </w:tcBorders>
          </w:tcPr>
          <w:p w14:paraId="3496A2A3" w14:textId="0F807C69" w:rsidR="006C50FA" w:rsidRPr="006C50FA" w:rsidRDefault="006C50FA" w:rsidP="006C50FA">
            <w:pPr>
              <w:rPr>
                <w:highlight w:val="green"/>
                <w:lang w:val="en-GB"/>
              </w:rPr>
            </w:pPr>
            <w:r w:rsidRPr="006C50FA">
              <w:rPr>
                <w:highlight w:val="green"/>
              </w:rPr>
              <w:t>id</w:t>
            </w:r>
            <w:r w:rsidRPr="006C50FA">
              <w:rPr>
                <w:highlight w:val="green"/>
                <w:lang w:eastAsia="sv-SE"/>
              </w:rPr>
              <w:t>.extension</w:t>
            </w:r>
          </w:p>
        </w:tc>
        <w:tc>
          <w:tcPr>
            <w:tcW w:w="2037" w:type="dxa"/>
            <w:tcBorders>
              <w:top w:val="single" w:sz="4" w:space="0" w:color="auto"/>
              <w:left w:val="single" w:sz="4" w:space="0" w:color="auto"/>
              <w:bottom w:val="single" w:sz="4" w:space="0" w:color="auto"/>
              <w:right w:val="single" w:sz="4" w:space="0" w:color="auto"/>
            </w:tcBorders>
          </w:tcPr>
          <w:p w14:paraId="11EA0D80" w14:textId="4F317EEB" w:rsidR="006C50FA" w:rsidRPr="00C93E52" w:rsidRDefault="006C50FA" w:rsidP="006C50FA">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34F0BF4" w14:textId="38DECEBE" w:rsidR="006C50FA" w:rsidRPr="00C93E52" w:rsidRDefault="006C50FA" w:rsidP="006C50FA">
            <w:r w:rsidRPr="00C93E52">
              <w:rPr>
                <w:rFonts w:cs="Arial"/>
              </w:rPr>
              <w:t>Det unika id-värdet för den refererade informationen</w:t>
            </w:r>
          </w:p>
        </w:tc>
        <w:tc>
          <w:tcPr>
            <w:tcW w:w="1617" w:type="dxa"/>
            <w:tcBorders>
              <w:top w:val="single" w:sz="4" w:space="0" w:color="auto"/>
              <w:left w:val="single" w:sz="4" w:space="0" w:color="auto"/>
              <w:bottom w:val="single" w:sz="4" w:space="0" w:color="auto"/>
              <w:right w:val="single" w:sz="4" w:space="0" w:color="auto"/>
            </w:tcBorders>
          </w:tcPr>
          <w:p w14:paraId="2A8A59D2" w14:textId="56AE32E7" w:rsidR="006C50FA" w:rsidRPr="00C93E52" w:rsidRDefault="006C50FA" w:rsidP="006C50FA">
            <w:r w:rsidRPr="00C93E52">
              <w:rPr>
                <w:lang w:val="en-US"/>
              </w:rPr>
              <w:t>1..1</w:t>
            </w:r>
          </w:p>
        </w:tc>
      </w:tr>
      <w:tr w:rsidR="006C50FA" w:rsidRPr="008345BA" w14:paraId="2BA31E67" w14:textId="77777777" w:rsidTr="00621012">
        <w:tc>
          <w:tcPr>
            <w:tcW w:w="2943" w:type="dxa"/>
          </w:tcPr>
          <w:p w14:paraId="7EA9BA4C" w14:textId="73E3A6A0" w:rsidR="006C50FA" w:rsidRPr="006C50FA" w:rsidRDefault="006C50FA" w:rsidP="006C50FA">
            <w:pPr>
              <w:rPr>
                <w:highlight w:val="green"/>
                <w:lang w:val="en-GB"/>
              </w:rPr>
            </w:pPr>
            <w:proofErr w:type="spellStart"/>
            <w:r w:rsidRPr="006C50FA">
              <w:rPr>
                <w:highlight w:val="green"/>
              </w:rPr>
              <w:t>time</w:t>
            </w:r>
            <w:proofErr w:type="spellEnd"/>
          </w:p>
        </w:tc>
        <w:tc>
          <w:tcPr>
            <w:tcW w:w="2037" w:type="dxa"/>
          </w:tcPr>
          <w:p w14:paraId="505CE8A0" w14:textId="7F7C38BD" w:rsidR="006C50FA" w:rsidRPr="00C93E52" w:rsidRDefault="006C50FA" w:rsidP="006C50FA">
            <w:pPr>
              <w:rPr>
                <w:lang w:val="en-GB"/>
              </w:rPr>
            </w:pPr>
            <w:proofErr w:type="spellStart"/>
            <w:r w:rsidRPr="00C93E52">
              <w:t>TimeStamp</w:t>
            </w:r>
            <w:proofErr w:type="spellEnd"/>
          </w:p>
        </w:tc>
        <w:tc>
          <w:tcPr>
            <w:tcW w:w="2925" w:type="dxa"/>
          </w:tcPr>
          <w:p w14:paraId="0C47CEDF" w14:textId="5B99AB29" w:rsidR="006C50FA" w:rsidRPr="00C93E52" w:rsidRDefault="006C50FA" w:rsidP="006C50FA">
            <w:r w:rsidRPr="00C93E52">
              <w:rPr>
                <w:rFonts w:cs="Arial"/>
              </w:rPr>
              <w:t xml:space="preserve">Starttid av refererad information. Uttrycks med formatet </w:t>
            </w:r>
            <w:proofErr w:type="spellStart"/>
            <w:r w:rsidRPr="00C93E52">
              <w:rPr>
                <w:rFonts w:cs="Arial"/>
              </w:rPr>
              <w:t>ÅÅÅÅMMDDttmmss</w:t>
            </w:r>
            <w:proofErr w:type="spellEnd"/>
            <w:r w:rsidRPr="00C93E52">
              <w:rPr>
                <w:rFonts w:cs="Arial"/>
              </w:rPr>
              <w:t xml:space="preserve">. </w:t>
            </w:r>
          </w:p>
        </w:tc>
        <w:tc>
          <w:tcPr>
            <w:tcW w:w="1617" w:type="dxa"/>
          </w:tcPr>
          <w:p w14:paraId="39D7ECC5" w14:textId="31483184" w:rsidR="006C50FA" w:rsidRPr="00C93E52" w:rsidRDefault="006C50FA" w:rsidP="006C50FA">
            <w:pPr>
              <w:rPr>
                <w:lang w:val="en-US"/>
              </w:rPr>
            </w:pPr>
            <w:r w:rsidRPr="00C93E52">
              <w:t>1</w:t>
            </w:r>
          </w:p>
        </w:tc>
      </w:tr>
      <w:tr w:rsidR="000660E5" w:rsidRPr="008345BA" w14:paraId="6427288B" w14:textId="77777777" w:rsidTr="00621012">
        <w:tc>
          <w:tcPr>
            <w:tcW w:w="2943" w:type="dxa"/>
          </w:tcPr>
          <w:p w14:paraId="2BD23148" w14:textId="39A064D4" w:rsidR="000660E5" w:rsidRPr="006C50FA" w:rsidRDefault="000660E5" w:rsidP="000660E5">
            <w:pPr>
              <w:rPr>
                <w:highlight w:val="green"/>
                <w:lang w:val="en-GB"/>
              </w:rPr>
            </w:pPr>
            <w:proofErr w:type="spellStart"/>
            <w:r w:rsidRPr="006C50FA">
              <w:rPr>
                <w:highlight w:val="green"/>
              </w:rPr>
              <w:t>type</w:t>
            </w:r>
            <w:proofErr w:type="spellEnd"/>
          </w:p>
        </w:tc>
        <w:tc>
          <w:tcPr>
            <w:tcW w:w="2037" w:type="dxa"/>
          </w:tcPr>
          <w:p w14:paraId="39B96528" w14:textId="368BAC3A" w:rsidR="000660E5" w:rsidRPr="00C93E52" w:rsidRDefault="00097E6F" w:rsidP="000660E5">
            <w:pPr>
              <w:rPr>
                <w:lang w:val="en-GB"/>
              </w:rPr>
            </w:pPr>
            <w:r>
              <w:t>S</w:t>
            </w:r>
            <w:r w:rsidR="000660E5" w:rsidRPr="00C93E52">
              <w:t>tring</w:t>
            </w:r>
          </w:p>
        </w:tc>
        <w:tc>
          <w:tcPr>
            <w:tcW w:w="2925" w:type="dxa"/>
          </w:tcPr>
          <w:p w14:paraId="186A8CBF" w14:textId="472AD6B9" w:rsidR="000660E5" w:rsidRPr="00C93E52" w:rsidRDefault="000660E5" w:rsidP="000660E5">
            <w:pPr>
              <w:rPr>
                <w:rFonts w:cs="Arial"/>
              </w:rPr>
            </w:pPr>
            <w:r>
              <w:rPr>
                <w:rFonts w:cs="Arial"/>
              </w:rPr>
              <w:t xml:space="preserve">Den typ av uppgift i patientjournal som sambandet pekar ut. Detta är en kod </w:t>
            </w:r>
            <w:proofErr w:type="gramStart"/>
            <w:r>
              <w:rPr>
                <w:rFonts w:cs="Arial"/>
              </w:rPr>
              <w:t xml:space="preserve">från </w:t>
            </w:r>
            <w:r>
              <w:t xml:space="preserve"> </w:t>
            </w:r>
            <w:proofErr w:type="spellStart"/>
            <w:r>
              <w:t>Categorization</w:t>
            </w:r>
            <w:proofErr w:type="spellEnd"/>
            <w:proofErr w:type="gramEnd"/>
            <w:r>
              <w:t xml:space="preserve"> i engagemangsindexposten. Exempelvis kan en observation ha ett samband till en annan observation och då </w:t>
            </w:r>
            <w:proofErr w:type="gramStart"/>
            <w:r>
              <w:t xml:space="preserve">är  </w:t>
            </w:r>
            <w:proofErr w:type="spellStart"/>
            <w:r>
              <w:t>r</w:t>
            </w:r>
            <w:r w:rsidRPr="00C93E52">
              <w:t>eferredInformationType</w:t>
            </w:r>
            <w:proofErr w:type="spellEnd"/>
            <w:proofErr w:type="gramEnd"/>
            <w:r>
              <w:t xml:space="preserve"> ”</w:t>
            </w:r>
            <w:r w:rsidRPr="00F83C47">
              <w:rPr>
                <w:color w:val="000000"/>
              </w:rPr>
              <w:t xml:space="preserve"> </w:t>
            </w:r>
            <w:proofErr w:type="spellStart"/>
            <w:r w:rsidRPr="00F83C47">
              <w:rPr>
                <w:color w:val="000000"/>
              </w:rPr>
              <w:t>ch</w:t>
            </w:r>
            <w:r>
              <w:rPr>
                <w:color w:val="000000"/>
              </w:rPr>
              <w:t>b</w:t>
            </w:r>
            <w:proofErr w:type="spellEnd"/>
            <w:r w:rsidRPr="00F83C47">
              <w:rPr>
                <w:color w:val="000000"/>
              </w:rPr>
              <w:t>-go</w:t>
            </w:r>
            <w:r>
              <w:t xml:space="preserve">” </w:t>
            </w:r>
          </w:p>
        </w:tc>
        <w:tc>
          <w:tcPr>
            <w:tcW w:w="1617" w:type="dxa"/>
          </w:tcPr>
          <w:p w14:paraId="4AA62D5D" w14:textId="4418D888" w:rsidR="000660E5" w:rsidRPr="00C93E52" w:rsidRDefault="000660E5" w:rsidP="000660E5">
            <w:r w:rsidRPr="00C93E52">
              <w:rPr>
                <w:lang w:val="en-US"/>
              </w:rPr>
              <w:t>1</w:t>
            </w:r>
          </w:p>
        </w:tc>
      </w:tr>
      <w:tr w:rsidR="000660E5" w:rsidRPr="000D472E" w14:paraId="535328E3" w14:textId="77777777" w:rsidTr="00621012">
        <w:tc>
          <w:tcPr>
            <w:tcW w:w="2943" w:type="dxa"/>
            <w:tcBorders>
              <w:top w:val="single" w:sz="4" w:space="0" w:color="auto"/>
              <w:left w:val="single" w:sz="4" w:space="0" w:color="auto"/>
              <w:bottom w:val="single" w:sz="4" w:space="0" w:color="auto"/>
              <w:right w:val="single" w:sz="4" w:space="0" w:color="auto"/>
            </w:tcBorders>
          </w:tcPr>
          <w:p w14:paraId="4D4B3B94" w14:textId="77337DA6" w:rsidR="000660E5" w:rsidRPr="00C93E52" w:rsidRDefault="000660E5" w:rsidP="000660E5">
            <w:pPr>
              <w:rPr>
                <w:lang w:val="en-GB"/>
              </w:rPr>
            </w:pPr>
            <w:proofErr w:type="spellStart"/>
            <w:r w:rsidRPr="006C50FA">
              <w:rPr>
                <w:highlight w:val="green"/>
                <w:lang w:val="en-GB"/>
              </w:rPr>
              <w:t>informationOwner</w:t>
            </w:r>
            <w:proofErr w:type="spellEnd"/>
          </w:p>
        </w:tc>
        <w:tc>
          <w:tcPr>
            <w:tcW w:w="2037" w:type="dxa"/>
            <w:tcBorders>
              <w:top w:val="single" w:sz="4" w:space="0" w:color="auto"/>
              <w:left w:val="single" w:sz="4" w:space="0" w:color="auto"/>
              <w:bottom w:val="single" w:sz="4" w:space="0" w:color="auto"/>
              <w:right w:val="single" w:sz="4" w:space="0" w:color="auto"/>
            </w:tcBorders>
          </w:tcPr>
          <w:p w14:paraId="5A3989DC" w14:textId="201A4969" w:rsidR="000660E5" w:rsidRPr="00C93E52" w:rsidRDefault="000660E5" w:rsidP="000660E5">
            <w:pPr>
              <w:rPr>
                <w:lang w:val="en-GB"/>
              </w:rPr>
            </w:pPr>
            <w:proofErr w:type="spellStart"/>
            <w:r w:rsidRPr="006C50FA">
              <w:rPr>
                <w:lang w:val="en-GB"/>
              </w:rPr>
              <w:t>InformationOwnerType</w:t>
            </w:r>
            <w:proofErr w:type="spellEnd"/>
          </w:p>
        </w:tc>
        <w:tc>
          <w:tcPr>
            <w:tcW w:w="2925" w:type="dxa"/>
            <w:tcBorders>
              <w:top w:val="single" w:sz="4" w:space="0" w:color="auto"/>
              <w:left w:val="single" w:sz="4" w:space="0" w:color="auto"/>
              <w:bottom w:val="single" w:sz="4" w:space="0" w:color="auto"/>
              <w:right w:val="single" w:sz="4" w:space="0" w:color="auto"/>
            </w:tcBorders>
          </w:tcPr>
          <w:p w14:paraId="6C6AA8BE" w14:textId="4127C1AD" w:rsidR="000660E5" w:rsidRPr="00C93E52" w:rsidRDefault="000660E5" w:rsidP="000660E5">
            <w:pPr>
              <w:rPr>
                <w:rFonts w:cs="Arial"/>
              </w:rPr>
            </w:pPr>
            <w:r>
              <w:rPr>
                <w:rFonts w:cs="Arial"/>
              </w:rPr>
              <w:t>Källsystem där den refererade informationen finns lagrat.</w:t>
            </w:r>
          </w:p>
        </w:tc>
        <w:tc>
          <w:tcPr>
            <w:tcW w:w="1617" w:type="dxa"/>
            <w:tcBorders>
              <w:top w:val="single" w:sz="4" w:space="0" w:color="auto"/>
              <w:left w:val="single" w:sz="4" w:space="0" w:color="auto"/>
              <w:bottom w:val="single" w:sz="4" w:space="0" w:color="auto"/>
              <w:right w:val="single" w:sz="4" w:space="0" w:color="auto"/>
            </w:tcBorders>
          </w:tcPr>
          <w:p w14:paraId="52D86979" w14:textId="2B7EF91E" w:rsidR="000660E5" w:rsidRPr="00C93E52" w:rsidRDefault="000660E5" w:rsidP="000660E5">
            <w:r>
              <w:t>1</w:t>
            </w:r>
            <w:proofErr w:type="gramStart"/>
            <w:r>
              <w:t>..</w:t>
            </w:r>
            <w:proofErr w:type="gramEnd"/>
            <w:r>
              <w:t>1</w:t>
            </w:r>
          </w:p>
        </w:tc>
      </w:tr>
      <w:tr w:rsidR="000660E5" w:rsidRPr="000D472E" w14:paraId="359D698F" w14:textId="77777777" w:rsidTr="00621012">
        <w:tc>
          <w:tcPr>
            <w:tcW w:w="2943" w:type="dxa"/>
            <w:tcBorders>
              <w:top w:val="single" w:sz="4" w:space="0" w:color="auto"/>
              <w:left w:val="nil"/>
              <w:bottom w:val="single" w:sz="4" w:space="0" w:color="auto"/>
              <w:right w:val="nil"/>
            </w:tcBorders>
          </w:tcPr>
          <w:p w14:paraId="6E186E65" w14:textId="77777777" w:rsidR="000660E5" w:rsidRPr="00C93E52" w:rsidRDefault="000660E5" w:rsidP="000660E5">
            <w:pPr>
              <w:rPr>
                <w:lang w:val="en-GB"/>
              </w:rPr>
            </w:pPr>
          </w:p>
        </w:tc>
        <w:tc>
          <w:tcPr>
            <w:tcW w:w="2037" w:type="dxa"/>
            <w:tcBorders>
              <w:top w:val="single" w:sz="4" w:space="0" w:color="auto"/>
              <w:left w:val="nil"/>
              <w:bottom w:val="single" w:sz="4" w:space="0" w:color="auto"/>
              <w:right w:val="nil"/>
            </w:tcBorders>
          </w:tcPr>
          <w:p w14:paraId="3A5018BF" w14:textId="77777777" w:rsidR="000660E5" w:rsidRPr="00C93E52" w:rsidRDefault="000660E5" w:rsidP="000660E5">
            <w:pPr>
              <w:rPr>
                <w:lang w:val="en-GB"/>
              </w:rPr>
            </w:pPr>
          </w:p>
        </w:tc>
        <w:tc>
          <w:tcPr>
            <w:tcW w:w="2925" w:type="dxa"/>
            <w:tcBorders>
              <w:top w:val="single" w:sz="4" w:space="0" w:color="auto"/>
              <w:left w:val="nil"/>
              <w:bottom w:val="single" w:sz="4" w:space="0" w:color="auto"/>
              <w:right w:val="nil"/>
            </w:tcBorders>
          </w:tcPr>
          <w:p w14:paraId="2DD21B33" w14:textId="77777777" w:rsidR="000660E5" w:rsidRPr="00C93E52" w:rsidRDefault="000660E5" w:rsidP="000660E5">
            <w:pPr>
              <w:rPr>
                <w:rFonts w:cs="Arial"/>
              </w:rPr>
            </w:pPr>
          </w:p>
        </w:tc>
        <w:tc>
          <w:tcPr>
            <w:tcW w:w="1617" w:type="dxa"/>
            <w:tcBorders>
              <w:top w:val="single" w:sz="4" w:space="0" w:color="auto"/>
              <w:left w:val="nil"/>
              <w:bottom w:val="single" w:sz="4" w:space="0" w:color="auto"/>
              <w:right w:val="nil"/>
            </w:tcBorders>
          </w:tcPr>
          <w:p w14:paraId="706A35C3" w14:textId="77777777" w:rsidR="000660E5" w:rsidRPr="00C93E52" w:rsidRDefault="000660E5" w:rsidP="000660E5"/>
        </w:tc>
      </w:tr>
      <w:tr w:rsidR="000660E5" w:rsidRPr="008345BA" w14:paraId="6DE7C29E" w14:textId="77777777" w:rsidTr="00621012">
        <w:tc>
          <w:tcPr>
            <w:tcW w:w="2943" w:type="dxa"/>
            <w:shd w:val="clear" w:color="auto" w:fill="A6A6A6" w:themeFill="background1" w:themeFillShade="A6"/>
          </w:tcPr>
          <w:p w14:paraId="4127F505"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34EF9B7B" w14:textId="77777777" w:rsidR="000660E5" w:rsidRDefault="000660E5" w:rsidP="000660E5">
            <w:pPr>
              <w:rPr>
                <w:lang w:val="en-GB"/>
              </w:rPr>
            </w:pPr>
            <w:r>
              <w:rPr>
                <w:lang w:val="en-GB"/>
              </w:rPr>
              <w:t>observation/</w:t>
            </w:r>
          </w:p>
          <w:p w14:paraId="672C8F47" w14:textId="77777777" w:rsidR="000660E5" w:rsidRPr="006C50FA" w:rsidRDefault="000660E5" w:rsidP="000660E5">
            <w:pPr>
              <w:rPr>
                <w:lang w:val="en-US" w:eastAsia="sv-SE"/>
              </w:rPr>
            </w:pPr>
            <w:r w:rsidRPr="006C50FA">
              <w:rPr>
                <w:lang w:val="en-US" w:eastAsia="sv-SE"/>
              </w:rPr>
              <w:t>r</w:t>
            </w:r>
            <w:r w:rsidRPr="00C93E52">
              <w:rPr>
                <w:lang w:val="en-US" w:eastAsia="sv-SE"/>
              </w:rPr>
              <w:t>elation</w:t>
            </w:r>
            <w:r w:rsidRPr="006C50FA">
              <w:rPr>
                <w:lang w:val="en-US" w:eastAsia="sv-SE"/>
              </w:rPr>
              <w:t>/</w:t>
            </w:r>
          </w:p>
          <w:p w14:paraId="7C606249" w14:textId="79E511BE" w:rsidR="000660E5" w:rsidRPr="006C50FA" w:rsidRDefault="000660E5" w:rsidP="000660E5">
            <w:pPr>
              <w:rPr>
                <w:lang w:val="en-US"/>
              </w:rPr>
            </w:pPr>
            <w:proofErr w:type="spellStart"/>
            <w:r w:rsidRPr="006C50FA">
              <w:rPr>
                <w:lang w:val="en-US" w:eastAsia="sv-SE"/>
              </w:rPr>
              <w:t>referredInformation</w:t>
            </w:r>
            <w:proofErr w:type="spellEnd"/>
            <w:r w:rsidRPr="006C50FA">
              <w:rPr>
                <w:lang w:val="en-US"/>
              </w:rPr>
              <w:t>/</w:t>
            </w:r>
            <w:r>
              <w:rPr>
                <w:lang w:val="en-US"/>
              </w:rPr>
              <w:t xml:space="preserve"> </w:t>
            </w:r>
            <w:proofErr w:type="spellStart"/>
            <w:r w:rsidRPr="006C50FA">
              <w:rPr>
                <w:lang w:val="en-US"/>
              </w:rPr>
              <w:t>informationOwner</w:t>
            </w:r>
            <w:proofErr w:type="spellEnd"/>
          </w:p>
        </w:tc>
        <w:tc>
          <w:tcPr>
            <w:tcW w:w="2037" w:type="dxa"/>
            <w:shd w:val="clear" w:color="auto" w:fill="A6A6A6" w:themeFill="background1" w:themeFillShade="A6"/>
          </w:tcPr>
          <w:p w14:paraId="18A78CBF" w14:textId="66B6B1F3" w:rsidR="000660E5" w:rsidRPr="00C93E52" w:rsidRDefault="000660E5" w:rsidP="000660E5">
            <w:proofErr w:type="spellStart"/>
            <w:r w:rsidRPr="00C93E52">
              <w:t>InformationOwnerType</w:t>
            </w:r>
            <w:proofErr w:type="spellEnd"/>
          </w:p>
        </w:tc>
        <w:tc>
          <w:tcPr>
            <w:tcW w:w="2925" w:type="dxa"/>
            <w:shd w:val="clear" w:color="auto" w:fill="A6A6A6" w:themeFill="background1" w:themeFillShade="A6"/>
          </w:tcPr>
          <w:p w14:paraId="6ECF4989" w14:textId="77777777" w:rsidR="000660E5" w:rsidRPr="00C93E52" w:rsidRDefault="000660E5" w:rsidP="000660E5"/>
        </w:tc>
        <w:tc>
          <w:tcPr>
            <w:tcW w:w="1617" w:type="dxa"/>
            <w:shd w:val="clear" w:color="auto" w:fill="A6A6A6" w:themeFill="background1" w:themeFillShade="A6"/>
          </w:tcPr>
          <w:p w14:paraId="2144F7EB" w14:textId="5E26D94A" w:rsidR="000660E5" w:rsidRPr="00C93E52" w:rsidRDefault="000660E5" w:rsidP="000660E5"/>
        </w:tc>
      </w:tr>
      <w:tr w:rsidR="000660E5" w:rsidRPr="008345BA" w14:paraId="368F7EDC" w14:textId="77777777" w:rsidTr="00621012">
        <w:tc>
          <w:tcPr>
            <w:tcW w:w="2943" w:type="dxa"/>
          </w:tcPr>
          <w:p w14:paraId="6F2215D7" w14:textId="09D5A7D3" w:rsidR="000660E5" w:rsidRPr="006C50FA" w:rsidRDefault="000660E5" w:rsidP="000660E5">
            <w:pPr>
              <w:rPr>
                <w:highlight w:val="green"/>
              </w:rPr>
            </w:pPr>
            <w:r w:rsidRPr="006C50FA">
              <w:rPr>
                <w:highlight w:val="green"/>
              </w:rPr>
              <w:t>id</w:t>
            </w:r>
          </w:p>
        </w:tc>
        <w:tc>
          <w:tcPr>
            <w:tcW w:w="2037" w:type="dxa"/>
          </w:tcPr>
          <w:p w14:paraId="459E0E84" w14:textId="6493F662" w:rsidR="000660E5" w:rsidRPr="00C93E52" w:rsidRDefault="000660E5" w:rsidP="000660E5">
            <w:proofErr w:type="spellStart"/>
            <w:r w:rsidRPr="00C93E52">
              <w:t>IIType</w:t>
            </w:r>
            <w:proofErr w:type="spellEnd"/>
          </w:p>
        </w:tc>
        <w:tc>
          <w:tcPr>
            <w:tcW w:w="2925" w:type="dxa"/>
          </w:tcPr>
          <w:p w14:paraId="1B5D4145" w14:textId="1B5FF84D" w:rsidR="000660E5" w:rsidRPr="00C93E52" w:rsidRDefault="000660E5" w:rsidP="000660E5">
            <w:proofErr w:type="gramStart"/>
            <w:r>
              <w:rPr>
                <w:rFonts w:cs="Arial"/>
              </w:rPr>
              <w:t>Logiska adress</w:t>
            </w:r>
            <w:proofErr w:type="gramEnd"/>
            <w:r>
              <w:rPr>
                <w:rFonts w:cs="Arial"/>
              </w:rPr>
              <w:t xml:space="preserve"> till det system där informationen återfinns</w:t>
            </w:r>
            <w:r w:rsidRPr="00C93E52">
              <w:rPr>
                <w:rFonts w:cs="Arial"/>
              </w:rPr>
              <w:t xml:space="preserve"> </w:t>
            </w:r>
          </w:p>
        </w:tc>
        <w:tc>
          <w:tcPr>
            <w:tcW w:w="1617" w:type="dxa"/>
          </w:tcPr>
          <w:p w14:paraId="639DC4B0" w14:textId="65C57B61" w:rsidR="000660E5" w:rsidRPr="00C93E52" w:rsidRDefault="000660E5" w:rsidP="000660E5">
            <w:r>
              <w:t>1</w:t>
            </w:r>
            <w:proofErr w:type="gramStart"/>
            <w:r>
              <w:t>..</w:t>
            </w:r>
            <w:proofErr w:type="gramEnd"/>
            <w:r>
              <w:t>1</w:t>
            </w:r>
          </w:p>
        </w:tc>
      </w:tr>
      <w:tr w:rsidR="000660E5" w:rsidRPr="005822C8" w14:paraId="541850E7" w14:textId="77777777" w:rsidTr="00621012">
        <w:tc>
          <w:tcPr>
            <w:tcW w:w="2943" w:type="dxa"/>
            <w:tcBorders>
              <w:top w:val="single" w:sz="4" w:space="0" w:color="auto"/>
              <w:left w:val="single" w:sz="4" w:space="0" w:color="auto"/>
              <w:bottom w:val="single" w:sz="4" w:space="0" w:color="auto"/>
              <w:right w:val="single" w:sz="4" w:space="0" w:color="auto"/>
            </w:tcBorders>
          </w:tcPr>
          <w:p w14:paraId="3A029F7B" w14:textId="4BC56EA0" w:rsidR="000660E5" w:rsidRPr="006C50FA" w:rsidRDefault="000660E5" w:rsidP="000660E5">
            <w:pPr>
              <w:rPr>
                <w:highlight w:val="green"/>
                <w:lang w:eastAsia="sv-SE"/>
              </w:rPr>
            </w:pPr>
            <w:proofErr w:type="spellStart"/>
            <w:r w:rsidRPr="006C50FA">
              <w:rPr>
                <w:highlight w:val="green"/>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11ACF832" w14:textId="7031C2FE"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3BA46B8" w14:textId="4012866E" w:rsidR="000660E5" w:rsidRPr="00C93E52" w:rsidRDefault="000660E5" w:rsidP="000660E5">
            <w:pPr>
              <w:rPr>
                <w:rFonts w:cs="Arial"/>
              </w:rPr>
            </w:pPr>
            <w:proofErr w:type="spellStart"/>
            <w:r w:rsidRPr="00C93E52">
              <w:rPr>
                <w:rFonts w:eastAsia="Times New Roman" w:cs="Arial"/>
              </w:rPr>
              <w:t>Root</w:t>
            </w:r>
            <w:proofErr w:type="spellEnd"/>
            <w:r w:rsidRPr="00C93E52">
              <w:rPr>
                <w:rFonts w:eastAsia="Times New Roman" w:cs="Arial"/>
              </w:rPr>
              <w:t xml:space="preserve"> sätts till OID för HSA-id: 1.2.752.129.2.1.4.1</w:t>
            </w:r>
          </w:p>
        </w:tc>
        <w:tc>
          <w:tcPr>
            <w:tcW w:w="1617" w:type="dxa"/>
            <w:tcBorders>
              <w:top w:val="single" w:sz="4" w:space="0" w:color="auto"/>
              <w:left w:val="single" w:sz="4" w:space="0" w:color="auto"/>
              <w:bottom w:val="single" w:sz="4" w:space="0" w:color="auto"/>
              <w:right w:val="single" w:sz="4" w:space="0" w:color="auto"/>
            </w:tcBorders>
          </w:tcPr>
          <w:p w14:paraId="0C37CF4C" w14:textId="4FABD647" w:rsidR="000660E5" w:rsidRPr="00C93E52" w:rsidRDefault="000660E5" w:rsidP="000660E5">
            <w:r>
              <w:t>1</w:t>
            </w:r>
            <w:proofErr w:type="gramStart"/>
            <w:r>
              <w:t>..</w:t>
            </w:r>
            <w:proofErr w:type="gramEnd"/>
            <w:r>
              <w:t>1</w:t>
            </w:r>
          </w:p>
        </w:tc>
      </w:tr>
      <w:tr w:rsidR="000660E5" w:rsidRPr="005822C8" w14:paraId="3B8E7BDC" w14:textId="77777777" w:rsidTr="00621012">
        <w:tc>
          <w:tcPr>
            <w:tcW w:w="2943" w:type="dxa"/>
            <w:tcBorders>
              <w:top w:val="single" w:sz="4" w:space="0" w:color="auto"/>
              <w:left w:val="single" w:sz="4" w:space="0" w:color="auto"/>
              <w:bottom w:val="single" w:sz="4" w:space="0" w:color="auto"/>
              <w:right w:val="single" w:sz="4" w:space="0" w:color="auto"/>
            </w:tcBorders>
          </w:tcPr>
          <w:p w14:paraId="43E493E5" w14:textId="21BC030E" w:rsidR="000660E5" w:rsidRPr="006C50FA" w:rsidRDefault="000660E5" w:rsidP="000660E5">
            <w:pPr>
              <w:rPr>
                <w:highlight w:val="green"/>
                <w:lang w:eastAsia="sv-SE"/>
              </w:rPr>
            </w:pPr>
            <w:r w:rsidRPr="006C50FA">
              <w:rPr>
                <w:highlight w:val="green"/>
              </w:rPr>
              <w:t>id.extension</w:t>
            </w:r>
          </w:p>
        </w:tc>
        <w:tc>
          <w:tcPr>
            <w:tcW w:w="2037" w:type="dxa"/>
            <w:tcBorders>
              <w:top w:val="single" w:sz="4" w:space="0" w:color="auto"/>
              <w:left w:val="single" w:sz="4" w:space="0" w:color="auto"/>
              <w:bottom w:val="single" w:sz="4" w:space="0" w:color="auto"/>
              <w:right w:val="single" w:sz="4" w:space="0" w:color="auto"/>
            </w:tcBorders>
          </w:tcPr>
          <w:p w14:paraId="330A9A33" w14:textId="44CDE270"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38CA607B" w14:textId="2974BEED" w:rsidR="000660E5" w:rsidRPr="00C93E52" w:rsidRDefault="000660E5" w:rsidP="000660E5">
            <w:pPr>
              <w:rPr>
                <w:rFonts w:cs="Arial"/>
              </w:rPr>
            </w:pPr>
            <w:r w:rsidRPr="00C93E52">
              <w:rPr>
                <w:rFonts w:cs="Arial"/>
              </w:rPr>
              <w:t>Källsystemets HSA-id</w:t>
            </w:r>
            <w:r>
              <w:rPr>
                <w:rFonts w:cs="Arial"/>
              </w:rPr>
              <w:t xml:space="preserve">. Används som logisk adress för </w:t>
            </w:r>
            <w:r>
              <w:rPr>
                <w:rFonts w:cs="Arial"/>
              </w:rPr>
              <w:lastRenderedPageBreak/>
              <w:t>att hämta den refererade informationen.</w:t>
            </w:r>
          </w:p>
        </w:tc>
        <w:tc>
          <w:tcPr>
            <w:tcW w:w="1617" w:type="dxa"/>
            <w:tcBorders>
              <w:top w:val="single" w:sz="4" w:space="0" w:color="auto"/>
              <w:left w:val="single" w:sz="4" w:space="0" w:color="auto"/>
              <w:bottom w:val="single" w:sz="4" w:space="0" w:color="auto"/>
              <w:right w:val="single" w:sz="4" w:space="0" w:color="auto"/>
            </w:tcBorders>
          </w:tcPr>
          <w:p w14:paraId="46E4333D" w14:textId="014BB001" w:rsidR="000660E5" w:rsidRPr="00C93E52" w:rsidRDefault="000660E5" w:rsidP="000660E5">
            <w:r>
              <w:lastRenderedPageBreak/>
              <w:t>1</w:t>
            </w:r>
            <w:proofErr w:type="gramStart"/>
            <w:r>
              <w:t>..</w:t>
            </w:r>
            <w:proofErr w:type="gramEnd"/>
            <w:r>
              <w:t>1</w:t>
            </w:r>
          </w:p>
        </w:tc>
      </w:tr>
      <w:tr w:rsidR="000660E5" w:rsidRPr="008345BA" w14:paraId="67D7108D" w14:textId="77777777" w:rsidTr="00966EF9">
        <w:tc>
          <w:tcPr>
            <w:tcW w:w="2943" w:type="dxa"/>
            <w:tcBorders>
              <w:left w:val="nil"/>
              <w:right w:val="nil"/>
            </w:tcBorders>
          </w:tcPr>
          <w:p w14:paraId="6B220F17" w14:textId="77777777" w:rsidR="000660E5" w:rsidRPr="00C93E52" w:rsidRDefault="000660E5" w:rsidP="000660E5">
            <w:pPr>
              <w:rPr>
                <w:lang w:val="en-US"/>
              </w:rPr>
            </w:pPr>
          </w:p>
        </w:tc>
        <w:tc>
          <w:tcPr>
            <w:tcW w:w="2037" w:type="dxa"/>
            <w:tcBorders>
              <w:left w:val="nil"/>
              <w:right w:val="nil"/>
            </w:tcBorders>
          </w:tcPr>
          <w:p w14:paraId="14A9D441" w14:textId="77777777" w:rsidR="000660E5" w:rsidRPr="00C93E52" w:rsidRDefault="000660E5" w:rsidP="000660E5">
            <w:pPr>
              <w:rPr>
                <w:lang w:val="en-GB"/>
              </w:rPr>
            </w:pPr>
          </w:p>
        </w:tc>
        <w:tc>
          <w:tcPr>
            <w:tcW w:w="2925" w:type="dxa"/>
            <w:tcBorders>
              <w:left w:val="nil"/>
              <w:right w:val="nil"/>
            </w:tcBorders>
          </w:tcPr>
          <w:p w14:paraId="52406E7F" w14:textId="77777777" w:rsidR="000660E5" w:rsidRPr="00C93E52" w:rsidRDefault="000660E5" w:rsidP="000660E5">
            <w:pPr>
              <w:rPr>
                <w:rFonts w:eastAsia="Times New Roman" w:cs="Arial"/>
              </w:rPr>
            </w:pPr>
          </w:p>
        </w:tc>
        <w:tc>
          <w:tcPr>
            <w:tcW w:w="1617" w:type="dxa"/>
            <w:tcBorders>
              <w:left w:val="nil"/>
              <w:right w:val="nil"/>
            </w:tcBorders>
          </w:tcPr>
          <w:p w14:paraId="0CDBD069" w14:textId="77777777" w:rsidR="000660E5" w:rsidRPr="00C93E52" w:rsidRDefault="000660E5" w:rsidP="000660E5"/>
        </w:tc>
      </w:tr>
      <w:tr w:rsidR="000660E5" w:rsidRPr="008345BA" w14:paraId="4ECF6939" w14:textId="77777777" w:rsidTr="00621012">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541BE1F"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7627AD8F" w14:textId="77777777" w:rsidR="000660E5" w:rsidRDefault="000660E5" w:rsidP="000660E5">
            <w:pPr>
              <w:rPr>
                <w:lang w:val="en-GB"/>
              </w:rPr>
            </w:pPr>
            <w:r>
              <w:rPr>
                <w:lang w:val="en-GB"/>
              </w:rPr>
              <w:t>observation/</w:t>
            </w:r>
          </w:p>
          <w:p w14:paraId="0A415426" w14:textId="77777777" w:rsidR="000660E5" w:rsidRPr="00D72C00" w:rsidRDefault="000660E5" w:rsidP="000660E5">
            <w:pPr>
              <w:rPr>
                <w:lang w:val="en-US" w:eastAsia="sv-SE"/>
              </w:rPr>
            </w:pPr>
            <w:proofErr w:type="spellStart"/>
            <w:r w:rsidRPr="00D72C00">
              <w:rPr>
                <w:lang w:val="en-US" w:eastAsia="sv-SE"/>
              </w:rPr>
              <w:t>performerRole</w:t>
            </w:r>
            <w:proofErr w:type="spellEnd"/>
            <w:r w:rsidRPr="00D72C00">
              <w:rPr>
                <w:lang w:val="en-US" w:eastAsia="sv-SE"/>
              </w:rPr>
              <w:t>/</w:t>
            </w:r>
          </w:p>
          <w:p w14:paraId="57FBCD3C" w14:textId="77777777" w:rsidR="000660E5" w:rsidRPr="00D72C00" w:rsidRDefault="000660E5" w:rsidP="000660E5">
            <w:pPr>
              <w:rPr>
                <w:lang w:val="en-US" w:eastAsia="sv-SE"/>
              </w:rPr>
            </w:pPr>
            <w:r w:rsidRPr="00D72C00">
              <w:rPr>
                <w:lang w:val="en-US" w:eastAsia="sv-SE"/>
              </w:rPr>
              <w:t>person</w:t>
            </w:r>
          </w:p>
          <w:p w14:paraId="71FD5F05" w14:textId="77777777" w:rsidR="000660E5" w:rsidRPr="00D72C00" w:rsidRDefault="000660E5" w:rsidP="000660E5">
            <w:pPr>
              <w:rPr>
                <w:lang w:val="en-US" w:eastAsia="sv-SE"/>
              </w:rPr>
            </w:pPr>
          </w:p>
          <w:p w14:paraId="433CCEBC" w14:textId="2033360F" w:rsidR="000660E5" w:rsidRPr="00C93E52" w:rsidRDefault="000660E5" w:rsidP="000660E5">
            <w:pPr>
              <w:rPr>
                <w:lang w:val="en-US" w:eastAsia="sv-SE"/>
              </w:rPr>
            </w:pPr>
            <w:r w:rsidRPr="00D72C00">
              <w:rPr>
                <w:lang w:val="en-US" w:eastAsia="sv-SE"/>
              </w:rPr>
              <w:t>(</w:t>
            </w:r>
            <w:proofErr w:type="spellStart"/>
            <w:r w:rsidRPr="00D72C00">
              <w:rPr>
                <w:lang w:val="en-US" w:eastAsia="sv-SE"/>
              </w:rPr>
              <w:t>och</w:t>
            </w:r>
            <w:proofErr w:type="spellEnd"/>
            <w:r w:rsidRPr="00D72C00">
              <w:rPr>
                <w:lang w:val="en-US" w:eastAsia="sv-SE"/>
              </w:rPr>
              <w:t xml:space="preserve"> </w:t>
            </w:r>
            <w:proofErr w:type="spellStart"/>
            <w:r w:rsidRPr="00D72C00">
              <w:rPr>
                <w:lang w:val="en-US" w:eastAsia="sv-SE"/>
              </w:rPr>
              <w:t>i</w:t>
            </w:r>
            <w:proofErr w:type="spellEnd"/>
            <w:r w:rsidRPr="00D72C00">
              <w:rPr>
                <w:lang w:val="en-US" w:eastAsia="sv-SE"/>
              </w:rPr>
              <w:t xml:space="preserve"> </w:t>
            </w:r>
            <w:proofErr w:type="spellStart"/>
            <w:r w:rsidRPr="00D72C00">
              <w:rPr>
                <w:lang w:val="en-US" w:eastAsia="sv-SE"/>
              </w:rPr>
              <w:t>additionalParticipant</w:t>
            </w:r>
            <w:proofErr w:type="spellEnd"/>
            <w:r w:rsidRPr="00D72C00">
              <w:rPr>
                <w:lang w:val="en-US" w:eastAsia="sv-SE"/>
              </w:rPr>
              <w:t>)</w:t>
            </w:r>
          </w:p>
        </w:tc>
        <w:tc>
          <w:tcPr>
            <w:tcW w:w="203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ED3E55B" w14:textId="025A9059" w:rsidR="000660E5" w:rsidRPr="00C93E52" w:rsidRDefault="000660E5" w:rsidP="000660E5">
            <w:pPr>
              <w:rPr>
                <w:lang w:val="en-GB"/>
              </w:rPr>
            </w:pPr>
            <w:proofErr w:type="spellStart"/>
            <w:r w:rsidRPr="00C93E52">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2128C7A" w14:textId="77777777" w:rsidR="000660E5" w:rsidRPr="00C93E52" w:rsidRDefault="000660E5" w:rsidP="000660E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A41BE8" w14:textId="1BB88B9C" w:rsidR="000660E5" w:rsidRPr="00C93E52" w:rsidRDefault="000660E5" w:rsidP="000660E5"/>
        </w:tc>
      </w:tr>
      <w:tr w:rsidR="000660E5" w:rsidRPr="008345BA" w14:paraId="4BA1D83E" w14:textId="77777777" w:rsidTr="00621012">
        <w:tc>
          <w:tcPr>
            <w:tcW w:w="2943" w:type="dxa"/>
            <w:tcBorders>
              <w:top w:val="single" w:sz="4" w:space="0" w:color="auto"/>
              <w:left w:val="single" w:sz="4" w:space="0" w:color="auto"/>
              <w:bottom w:val="single" w:sz="4" w:space="0" w:color="auto"/>
              <w:right w:val="single" w:sz="4" w:space="0" w:color="auto"/>
            </w:tcBorders>
          </w:tcPr>
          <w:p w14:paraId="060496AA" w14:textId="76CF66F5" w:rsidR="000660E5" w:rsidRPr="001964EC" w:rsidRDefault="000660E5" w:rsidP="000660E5">
            <w:pPr>
              <w:rPr>
                <w:highlight w:val="green"/>
                <w:lang w:eastAsia="sv-SE"/>
              </w:rPr>
            </w:pPr>
            <w:r w:rsidRPr="001964EC">
              <w:rPr>
                <w:highlight w:val="green"/>
                <w:lang w:eastAsia="sv-SE"/>
              </w:rPr>
              <w:t>id</w:t>
            </w:r>
          </w:p>
        </w:tc>
        <w:tc>
          <w:tcPr>
            <w:tcW w:w="2037" w:type="dxa"/>
            <w:tcBorders>
              <w:top w:val="single" w:sz="4" w:space="0" w:color="auto"/>
              <w:left w:val="single" w:sz="4" w:space="0" w:color="auto"/>
              <w:bottom w:val="single" w:sz="4" w:space="0" w:color="auto"/>
              <w:right w:val="single" w:sz="4" w:space="0" w:color="auto"/>
            </w:tcBorders>
          </w:tcPr>
          <w:p w14:paraId="26874AAA" w14:textId="0DADB241" w:rsidR="000660E5" w:rsidRPr="00C93E52" w:rsidRDefault="000660E5" w:rsidP="000660E5">
            <w:proofErr w:type="spellStart"/>
            <w:r w:rsidRPr="00C93E52">
              <w:t>IIType</w:t>
            </w:r>
            <w:proofErr w:type="spellEnd"/>
          </w:p>
        </w:tc>
        <w:tc>
          <w:tcPr>
            <w:tcW w:w="2925" w:type="dxa"/>
            <w:tcBorders>
              <w:top w:val="single" w:sz="4" w:space="0" w:color="auto"/>
              <w:left w:val="single" w:sz="4" w:space="0" w:color="auto"/>
              <w:bottom w:val="single" w:sz="4" w:space="0" w:color="auto"/>
              <w:right w:val="single" w:sz="4" w:space="0" w:color="auto"/>
            </w:tcBorders>
          </w:tcPr>
          <w:p w14:paraId="5B9C14CB" w14:textId="77777777" w:rsidR="000660E5" w:rsidRPr="00C93E52" w:rsidRDefault="000660E5" w:rsidP="000660E5">
            <w:r w:rsidRPr="00C93E52">
              <w:t xml:space="preserve">Personens identitet av utförarrollen som är unik inom källsystemet. </w:t>
            </w:r>
          </w:p>
          <w:p w14:paraId="0DD69DE5" w14:textId="77777777" w:rsidR="000660E5" w:rsidRPr="00C93E52" w:rsidRDefault="000660E5" w:rsidP="000660E5"/>
          <w:p w14:paraId="7D740E1D" w14:textId="77777777" w:rsidR="000660E5" w:rsidRPr="00C93E52" w:rsidRDefault="000660E5" w:rsidP="000660E5">
            <w:r w:rsidRPr="00C93E52">
              <w:t xml:space="preserve">Personnummer/samordningsnummer ifall observationen utförs av patienten själv eller annan person. </w:t>
            </w:r>
          </w:p>
          <w:p w14:paraId="684E6A04" w14:textId="77777777" w:rsidR="000660E5" w:rsidRPr="00C93E52" w:rsidRDefault="000660E5" w:rsidP="000660E5"/>
          <w:p w14:paraId="2F481ED2" w14:textId="2346027B" w:rsidR="000660E5" w:rsidRPr="00C93E52" w:rsidRDefault="000660E5" w:rsidP="000660E5">
            <w:pPr>
              <w:rPr>
                <w:rFonts w:eastAsia="Times New Roman" w:cs="Arial"/>
              </w:rPr>
            </w:pPr>
            <w:r w:rsidRPr="00C93E52">
              <w:t>Lämnas tomt ifall observationen utförs av en vårdpersonal.</w:t>
            </w:r>
          </w:p>
        </w:tc>
        <w:tc>
          <w:tcPr>
            <w:tcW w:w="1617" w:type="dxa"/>
            <w:tcBorders>
              <w:top w:val="single" w:sz="4" w:space="0" w:color="auto"/>
              <w:left w:val="single" w:sz="4" w:space="0" w:color="auto"/>
              <w:bottom w:val="single" w:sz="4" w:space="0" w:color="auto"/>
              <w:right w:val="single" w:sz="4" w:space="0" w:color="auto"/>
            </w:tcBorders>
          </w:tcPr>
          <w:p w14:paraId="7CD32791" w14:textId="4FD9F928" w:rsidR="000660E5" w:rsidRPr="00C93E52" w:rsidRDefault="000660E5" w:rsidP="000660E5">
            <w:r w:rsidRPr="00C93E52">
              <w:t>0</w:t>
            </w:r>
            <w:proofErr w:type="gramStart"/>
            <w:r w:rsidRPr="00C93E52">
              <w:t>..</w:t>
            </w:r>
            <w:proofErr w:type="gramEnd"/>
            <w:r w:rsidRPr="00C93E52">
              <w:t>1</w:t>
            </w:r>
          </w:p>
        </w:tc>
      </w:tr>
      <w:tr w:rsidR="000660E5" w:rsidRPr="00455CC0" w14:paraId="34EA48B4" w14:textId="77777777" w:rsidTr="00621012">
        <w:tc>
          <w:tcPr>
            <w:tcW w:w="2943" w:type="dxa"/>
            <w:tcBorders>
              <w:top w:val="single" w:sz="4" w:space="0" w:color="auto"/>
              <w:left w:val="single" w:sz="4" w:space="0" w:color="auto"/>
              <w:bottom w:val="single" w:sz="4" w:space="0" w:color="auto"/>
              <w:right w:val="single" w:sz="4" w:space="0" w:color="auto"/>
            </w:tcBorders>
          </w:tcPr>
          <w:p w14:paraId="1AF19206" w14:textId="78385084" w:rsidR="000660E5" w:rsidRPr="001964EC" w:rsidRDefault="000660E5" w:rsidP="000660E5">
            <w:pPr>
              <w:rPr>
                <w:highlight w:val="green"/>
                <w:lang w:eastAsia="sv-SE"/>
              </w:rPr>
            </w:pPr>
            <w:proofErr w:type="spellStart"/>
            <w:r w:rsidRPr="001964EC">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407BBF4E" w14:textId="2375C1C1" w:rsidR="000660E5" w:rsidRPr="00C93E52" w:rsidRDefault="000660E5" w:rsidP="000660E5">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796CEDE" w14:textId="77777777" w:rsidR="000660E5" w:rsidRPr="00C93E52" w:rsidRDefault="000660E5" w:rsidP="000660E5">
            <w:r w:rsidRPr="00C93E52">
              <w:t>KV OID för typ av identifierare:</w:t>
            </w:r>
          </w:p>
          <w:p w14:paraId="6F8B1EF8" w14:textId="77777777" w:rsidR="000660E5" w:rsidRPr="00C93E52" w:rsidRDefault="000660E5" w:rsidP="000660E5"/>
          <w:p w14:paraId="473007E7" w14:textId="77777777" w:rsidR="000660E5" w:rsidRPr="00C93E52" w:rsidRDefault="000660E5" w:rsidP="000660E5">
            <w:r w:rsidRPr="00C93E52">
              <w:t>För personnummer används OID (1.2.752.129.2.1.3.1).</w:t>
            </w:r>
            <w:r w:rsidRPr="00C93E52">
              <w:br/>
            </w:r>
          </w:p>
          <w:p w14:paraId="6666E5FB" w14:textId="18AC13D8" w:rsidR="000660E5" w:rsidRPr="00C93E52" w:rsidRDefault="000660E5" w:rsidP="000660E5">
            <w:pPr>
              <w:rPr>
                <w:rFonts w:eastAsia="Times New Roman" w:cs="Arial"/>
              </w:rPr>
            </w:pPr>
            <w:r w:rsidRPr="00C93E52">
              <w:t>För samordningsnummer används OID (1.2.752.129.2.1.3.3).</w:t>
            </w:r>
            <w:r w:rsidRPr="00C93E52">
              <w:br/>
            </w:r>
          </w:p>
        </w:tc>
        <w:tc>
          <w:tcPr>
            <w:tcW w:w="1617" w:type="dxa"/>
            <w:tcBorders>
              <w:top w:val="single" w:sz="4" w:space="0" w:color="auto"/>
              <w:left w:val="single" w:sz="4" w:space="0" w:color="auto"/>
              <w:bottom w:val="single" w:sz="4" w:space="0" w:color="auto"/>
              <w:right w:val="single" w:sz="4" w:space="0" w:color="auto"/>
            </w:tcBorders>
          </w:tcPr>
          <w:p w14:paraId="1491B570" w14:textId="1C8200AA" w:rsidR="000660E5" w:rsidRPr="00C93E52" w:rsidRDefault="000660E5" w:rsidP="000660E5">
            <w:r w:rsidRPr="00C93E52">
              <w:t>1</w:t>
            </w:r>
          </w:p>
        </w:tc>
      </w:tr>
      <w:tr w:rsidR="000660E5" w:rsidRPr="00455CC0" w14:paraId="2931AC7B" w14:textId="77777777" w:rsidTr="00621012">
        <w:tc>
          <w:tcPr>
            <w:tcW w:w="2943" w:type="dxa"/>
            <w:tcBorders>
              <w:top w:val="single" w:sz="4" w:space="0" w:color="auto"/>
              <w:left w:val="single" w:sz="4" w:space="0" w:color="auto"/>
              <w:bottom w:val="single" w:sz="4" w:space="0" w:color="auto"/>
              <w:right w:val="single" w:sz="4" w:space="0" w:color="auto"/>
            </w:tcBorders>
          </w:tcPr>
          <w:p w14:paraId="1AF3F204" w14:textId="42604044" w:rsidR="000660E5" w:rsidRPr="001964EC" w:rsidRDefault="000660E5" w:rsidP="000660E5">
            <w:pPr>
              <w:rPr>
                <w:highlight w:val="green"/>
                <w:lang w:val="en-US" w:eastAsia="sv-SE"/>
              </w:rPr>
            </w:pPr>
            <w:r w:rsidRPr="001964EC">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1B984804" w14:textId="018E47A0" w:rsidR="000660E5" w:rsidRPr="00C93E52" w:rsidRDefault="000660E5" w:rsidP="000660E5">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A5E6D36" w14:textId="77777777" w:rsidR="000660E5" w:rsidRPr="00C93E52" w:rsidRDefault="000660E5" w:rsidP="000660E5">
            <w:r w:rsidRPr="00C93E52">
              <w:t>Personnummer/ samordningsnummer.</w:t>
            </w:r>
          </w:p>
          <w:p w14:paraId="3C0F7CA6" w14:textId="35B747F9" w:rsidR="000660E5" w:rsidRPr="00C93E52" w:rsidRDefault="000660E5" w:rsidP="000660E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tcPr>
          <w:p w14:paraId="392DB2D0" w14:textId="23909147" w:rsidR="000660E5" w:rsidRPr="00C93E52" w:rsidRDefault="000660E5" w:rsidP="000660E5">
            <w:r w:rsidRPr="00C93E52">
              <w:t>1</w:t>
            </w:r>
          </w:p>
        </w:tc>
      </w:tr>
      <w:tr w:rsidR="000660E5" w:rsidRPr="00455CC0" w14:paraId="4CA3157B" w14:textId="77777777" w:rsidTr="00621012">
        <w:tc>
          <w:tcPr>
            <w:tcW w:w="2943" w:type="dxa"/>
            <w:tcBorders>
              <w:top w:val="single" w:sz="4" w:space="0" w:color="auto"/>
              <w:left w:val="single" w:sz="4" w:space="0" w:color="auto"/>
              <w:bottom w:val="single" w:sz="4" w:space="0" w:color="auto"/>
              <w:right w:val="single" w:sz="4" w:space="0" w:color="auto"/>
            </w:tcBorders>
          </w:tcPr>
          <w:p w14:paraId="7A022FD9" w14:textId="7C221BDE" w:rsidR="000660E5" w:rsidRPr="001964EC" w:rsidRDefault="000660E5" w:rsidP="000660E5">
            <w:pPr>
              <w:rPr>
                <w:highlight w:val="green"/>
                <w:lang w:val="en-US" w:eastAsia="sv-SE"/>
              </w:rPr>
            </w:pPr>
            <w:proofErr w:type="spellStart"/>
            <w:r w:rsidRPr="001964EC">
              <w:rPr>
                <w:highlight w:val="green"/>
                <w:lang w:eastAsia="sv-SE"/>
              </w:rPr>
              <w:t>name</w:t>
            </w:r>
            <w:proofErr w:type="spellEnd"/>
            <w:r w:rsidRPr="001964EC">
              <w:rPr>
                <w:highlight w:val="green"/>
                <w:lang w:eastAsia="sv-SE"/>
              </w:rPr>
              <w:t>*</w:t>
            </w:r>
          </w:p>
        </w:tc>
        <w:tc>
          <w:tcPr>
            <w:tcW w:w="2037" w:type="dxa"/>
            <w:tcBorders>
              <w:top w:val="single" w:sz="4" w:space="0" w:color="auto"/>
              <w:left w:val="single" w:sz="4" w:space="0" w:color="auto"/>
              <w:bottom w:val="single" w:sz="4" w:space="0" w:color="auto"/>
              <w:right w:val="single" w:sz="4" w:space="0" w:color="auto"/>
            </w:tcBorders>
          </w:tcPr>
          <w:p w14:paraId="40F29DE1" w14:textId="43941400" w:rsidR="000660E5" w:rsidRPr="00C93E52" w:rsidRDefault="000660E5" w:rsidP="000660E5">
            <w:pPr>
              <w:rPr>
                <w:lang w:val="en-GB"/>
              </w:rPr>
            </w:pPr>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2D023AF" w14:textId="77777777" w:rsidR="000660E5" w:rsidRPr="00C93E52" w:rsidRDefault="000660E5" w:rsidP="000660E5">
            <w:pPr>
              <w:rPr>
                <w:rFonts w:eastAsia="Times New Roman" w:cs="Arial"/>
              </w:rPr>
            </w:pPr>
            <w:r w:rsidRPr="00C93E52">
              <w:rPr>
                <w:rFonts w:eastAsia="Times New Roman" w:cs="Arial"/>
              </w:rPr>
              <w:t>För- och efternamn i klartext för signerande person.</w:t>
            </w:r>
          </w:p>
          <w:p w14:paraId="369F98EE" w14:textId="25F5C8B1" w:rsidR="000660E5" w:rsidRPr="00C93E52" w:rsidRDefault="000660E5" w:rsidP="000660E5">
            <w:pPr>
              <w:rPr>
                <w:rFonts w:eastAsia="Times New Roman" w:cs="Arial"/>
              </w:rPr>
            </w:pPr>
            <w:r w:rsidRPr="00C93E52">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14:paraId="23BAB449" w14:textId="6120F927" w:rsidR="000660E5" w:rsidRPr="00C93E52" w:rsidRDefault="000660E5" w:rsidP="000660E5">
            <w:r w:rsidRPr="00C93E52">
              <w:t>0</w:t>
            </w:r>
            <w:proofErr w:type="gramStart"/>
            <w:r w:rsidRPr="00C93E52">
              <w:t>..</w:t>
            </w:r>
            <w:proofErr w:type="gramEnd"/>
            <w:r w:rsidRPr="00C93E52">
              <w:t>1</w:t>
            </w:r>
          </w:p>
        </w:tc>
      </w:tr>
      <w:tr w:rsidR="000660E5" w:rsidRPr="00455CC0" w14:paraId="7246FB04" w14:textId="77777777" w:rsidTr="00621012">
        <w:tc>
          <w:tcPr>
            <w:tcW w:w="2943" w:type="dxa"/>
            <w:tcBorders>
              <w:top w:val="single" w:sz="4" w:space="0" w:color="auto"/>
              <w:left w:val="nil"/>
              <w:bottom w:val="single" w:sz="4" w:space="0" w:color="auto"/>
              <w:right w:val="nil"/>
            </w:tcBorders>
          </w:tcPr>
          <w:p w14:paraId="7BC69A76" w14:textId="77777777" w:rsidR="000660E5" w:rsidRPr="00C93E52" w:rsidRDefault="000660E5" w:rsidP="000660E5">
            <w:pPr>
              <w:rPr>
                <w:lang w:val="en-US" w:eastAsia="sv-SE"/>
              </w:rPr>
            </w:pPr>
          </w:p>
        </w:tc>
        <w:tc>
          <w:tcPr>
            <w:tcW w:w="2037" w:type="dxa"/>
            <w:tcBorders>
              <w:top w:val="single" w:sz="4" w:space="0" w:color="auto"/>
              <w:left w:val="nil"/>
              <w:bottom w:val="single" w:sz="4" w:space="0" w:color="auto"/>
              <w:right w:val="nil"/>
            </w:tcBorders>
          </w:tcPr>
          <w:p w14:paraId="0D20A365" w14:textId="77777777" w:rsidR="000660E5" w:rsidRPr="00C93E52" w:rsidRDefault="000660E5" w:rsidP="000660E5">
            <w:pPr>
              <w:rPr>
                <w:lang w:val="en-GB"/>
              </w:rPr>
            </w:pPr>
          </w:p>
        </w:tc>
        <w:tc>
          <w:tcPr>
            <w:tcW w:w="2925" w:type="dxa"/>
            <w:tcBorders>
              <w:top w:val="single" w:sz="4" w:space="0" w:color="auto"/>
              <w:left w:val="nil"/>
              <w:bottom w:val="single" w:sz="4" w:space="0" w:color="auto"/>
              <w:right w:val="nil"/>
            </w:tcBorders>
          </w:tcPr>
          <w:p w14:paraId="38291D5A" w14:textId="77777777" w:rsidR="000660E5" w:rsidRPr="00C93E52" w:rsidRDefault="000660E5" w:rsidP="000660E5">
            <w:pPr>
              <w:rPr>
                <w:rFonts w:eastAsia="Times New Roman" w:cs="Arial"/>
              </w:rPr>
            </w:pPr>
          </w:p>
        </w:tc>
        <w:tc>
          <w:tcPr>
            <w:tcW w:w="1617" w:type="dxa"/>
            <w:tcBorders>
              <w:top w:val="single" w:sz="4" w:space="0" w:color="auto"/>
              <w:left w:val="nil"/>
              <w:bottom w:val="single" w:sz="4" w:space="0" w:color="auto"/>
              <w:right w:val="nil"/>
            </w:tcBorders>
          </w:tcPr>
          <w:p w14:paraId="1C57E05C" w14:textId="77777777" w:rsidR="000660E5" w:rsidRPr="00C93E52" w:rsidRDefault="000660E5" w:rsidP="000660E5"/>
        </w:tc>
      </w:tr>
      <w:tr w:rsidR="000660E5" w:rsidRPr="008345BA" w14:paraId="31287DAA" w14:textId="77777777" w:rsidTr="00621012">
        <w:tc>
          <w:tcPr>
            <w:tcW w:w="2943" w:type="dxa"/>
            <w:shd w:val="clear" w:color="auto" w:fill="A6A6A6" w:themeFill="background1" w:themeFillShade="A6"/>
          </w:tcPr>
          <w:p w14:paraId="08DD746B"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32C7EDC3" w14:textId="77777777" w:rsidR="000660E5" w:rsidRDefault="000660E5" w:rsidP="000660E5">
            <w:pPr>
              <w:rPr>
                <w:lang w:val="en-GB"/>
              </w:rPr>
            </w:pPr>
            <w:r>
              <w:rPr>
                <w:lang w:val="en-GB"/>
              </w:rPr>
              <w:t>observation/</w:t>
            </w:r>
          </w:p>
          <w:p w14:paraId="3AF910DB" w14:textId="77777777" w:rsidR="000660E5" w:rsidRDefault="000660E5" w:rsidP="000660E5">
            <w:pPr>
              <w:rPr>
                <w:lang w:eastAsia="sv-SE"/>
              </w:rPr>
            </w:pPr>
            <w:proofErr w:type="spellStart"/>
            <w:r>
              <w:rPr>
                <w:lang w:eastAsia="sv-SE"/>
              </w:rPr>
              <w:lastRenderedPageBreak/>
              <w:t>p</w:t>
            </w:r>
            <w:r w:rsidRPr="008F3BBF">
              <w:rPr>
                <w:lang w:eastAsia="sv-SE"/>
              </w:rPr>
              <w:t>erformerRole</w:t>
            </w:r>
            <w:proofErr w:type="spellEnd"/>
            <w:r>
              <w:rPr>
                <w:lang w:eastAsia="sv-SE"/>
              </w:rPr>
              <w:t>/</w:t>
            </w:r>
          </w:p>
          <w:p w14:paraId="71B2B921" w14:textId="32DCDD69" w:rsidR="000660E5" w:rsidRPr="00C93E52" w:rsidRDefault="000660E5" w:rsidP="000660E5">
            <w:pPr>
              <w:rPr>
                <w:lang w:val="en-GB"/>
              </w:rPr>
            </w:pPr>
            <w:proofErr w:type="spellStart"/>
            <w:r>
              <w:rPr>
                <w:lang w:eastAsia="sv-SE"/>
              </w:rPr>
              <w:t>c</w:t>
            </w:r>
            <w:r w:rsidRPr="00C93E52">
              <w:rPr>
                <w:lang w:eastAsia="sv-SE"/>
              </w:rPr>
              <w:t>areUnit</w:t>
            </w:r>
            <w:proofErr w:type="spellEnd"/>
          </w:p>
        </w:tc>
        <w:tc>
          <w:tcPr>
            <w:tcW w:w="2037" w:type="dxa"/>
            <w:shd w:val="clear" w:color="auto" w:fill="A6A6A6" w:themeFill="background1" w:themeFillShade="A6"/>
          </w:tcPr>
          <w:p w14:paraId="70752E02" w14:textId="3BF0A274" w:rsidR="000660E5" w:rsidRPr="00C93E52" w:rsidRDefault="000660E5" w:rsidP="000660E5">
            <w:pPr>
              <w:rPr>
                <w:lang w:val="en-US"/>
              </w:rPr>
            </w:pPr>
            <w:proofErr w:type="spellStart"/>
            <w:r w:rsidRPr="00C93E52">
              <w:lastRenderedPageBreak/>
              <w:t>CareUnitType</w:t>
            </w:r>
            <w:proofErr w:type="spellEnd"/>
          </w:p>
        </w:tc>
        <w:tc>
          <w:tcPr>
            <w:tcW w:w="2925" w:type="dxa"/>
            <w:shd w:val="clear" w:color="auto" w:fill="A6A6A6" w:themeFill="background1" w:themeFillShade="A6"/>
          </w:tcPr>
          <w:p w14:paraId="5A72E8DA" w14:textId="77777777" w:rsidR="000660E5" w:rsidRPr="00C93E52" w:rsidRDefault="000660E5" w:rsidP="000660E5">
            <w:pPr>
              <w:rPr>
                <w:lang w:val="en-US"/>
              </w:rPr>
            </w:pPr>
          </w:p>
        </w:tc>
        <w:tc>
          <w:tcPr>
            <w:tcW w:w="1617" w:type="dxa"/>
            <w:shd w:val="clear" w:color="auto" w:fill="A6A6A6" w:themeFill="background1" w:themeFillShade="A6"/>
          </w:tcPr>
          <w:p w14:paraId="055BE338" w14:textId="4C8A88C0" w:rsidR="000660E5" w:rsidRPr="00C93E52" w:rsidRDefault="000660E5" w:rsidP="000660E5"/>
        </w:tc>
      </w:tr>
      <w:tr w:rsidR="000660E5" w:rsidRPr="008345BA" w14:paraId="4A0C8BD8" w14:textId="77777777" w:rsidTr="00621012">
        <w:tc>
          <w:tcPr>
            <w:tcW w:w="2943" w:type="dxa"/>
          </w:tcPr>
          <w:p w14:paraId="79699D93" w14:textId="07A42DEB" w:rsidR="000660E5" w:rsidRPr="005F1FB8" w:rsidRDefault="000660E5" w:rsidP="000660E5">
            <w:pPr>
              <w:rPr>
                <w:highlight w:val="green"/>
              </w:rPr>
            </w:pPr>
            <w:r w:rsidRPr="005F1FB8">
              <w:rPr>
                <w:highlight w:val="green"/>
                <w:lang w:eastAsia="sv-SE"/>
              </w:rPr>
              <w:lastRenderedPageBreak/>
              <w:t>id</w:t>
            </w:r>
          </w:p>
        </w:tc>
        <w:tc>
          <w:tcPr>
            <w:tcW w:w="2037" w:type="dxa"/>
          </w:tcPr>
          <w:p w14:paraId="63CF00CB" w14:textId="4082524F" w:rsidR="000660E5" w:rsidRPr="00C93E52" w:rsidRDefault="000660E5" w:rsidP="000660E5">
            <w:proofErr w:type="spellStart"/>
            <w:r w:rsidRPr="00C93E52">
              <w:t>IIType</w:t>
            </w:r>
            <w:proofErr w:type="spellEnd"/>
          </w:p>
        </w:tc>
        <w:tc>
          <w:tcPr>
            <w:tcW w:w="2925" w:type="dxa"/>
          </w:tcPr>
          <w:p w14:paraId="175E5745" w14:textId="629C748B" w:rsidR="000660E5" w:rsidRPr="00C93E52" w:rsidRDefault="000660E5" w:rsidP="000660E5">
            <w:proofErr w:type="spellStart"/>
            <w:r w:rsidRPr="00C93E52">
              <w:rPr>
                <w:rFonts w:cs="Arial"/>
              </w:rPr>
              <w:t>HSAid</w:t>
            </w:r>
            <w:proofErr w:type="spellEnd"/>
            <w:r w:rsidRPr="00C93E52">
              <w:rPr>
                <w:rFonts w:cs="Arial"/>
              </w:rPr>
              <w:t xml:space="preserve"> för PDL vårdenhet som har medicinskt ansvar för observationen. </w:t>
            </w:r>
          </w:p>
        </w:tc>
        <w:tc>
          <w:tcPr>
            <w:tcW w:w="1617" w:type="dxa"/>
          </w:tcPr>
          <w:p w14:paraId="1946BEA5" w14:textId="0E483950" w:rsidR="000660E5" w:rsidRPr="00C93E52" w:rsidRDefault="000660E5" w:rsidP="000660E5">
            <w:r w:rsidRPr="00C93E52">
              <w:t>1</w:t>
            </w:r>
            <w:proofErr w:type="gramStart"/>
            <w:r>
              <w:t>..</w:t>
            </w:r>
            <w:proofErr w:type="gramEnd"/>
            <w:r>
              <w:t>1</w:t>
            </w:r>
          </w:p>
        </w:tc>
      </w:tr>
      <w:tr w:rsidR="000660E5" w:rsidRPr="00D1172A" w14:paraId="3D7F5AA6" w14:textId="77777777" w:rsidTr="00621012">
        <w:tc>
          <w:tcPr>
            <w:tcW w:w="2943" w:type="dxa"/>
            <w:tcBorders>
              <w:top w:val="single" w:sz="4" w:space="0" w:color="auto"/>
              <w:left w:val="single" w:sz="4" w:space="0" w:color="auto"/>
              <w:bottom w:val="single" w:sz="4" w:space="0" w:color="auto"/>
              <w:right w:val="single" w:sz="4" w:space="0" w:color="auto"/>
            </w:tcBorders>
          </w:tcPr>
          <w:p w14:paraId="5E5DB762" w14:textId="721D8DF8" w:rsidR="000660E5" w:rsidRPr="005F1FB8" w:rsidRDefault="000660E5" w:rsidP="000660E5">
            <w:pPr>
              <w:rPr>
                <w:highlight w:val="green"/>
                <w:lang w:eastAsia="sv-SE"/>
              </w:rPr>
            </w:pPr>
            <w:proofErr w:type="spellStart"/>
            <w:r w:rsidRPr="005F1FB8">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4C51033E" w14:textId="72DC6012"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0B5E91D9" w14:textId="77777777" w:rsidR="000660E5" w:rsidRPr="00C93E52" w:rsidRDefault="000660E5" w:rsidP="000660E5">
            <w:pPr>
              <w:rPr>
                <w:rFonts w:cs="Arial"/>
              </w:rPr>
            </w:pPr>
            <w:proofErr w:type="spellStart"/>
            <w:r w:rsidRPr="00C93E52">
              <w:rPr>
                <w:rFonts w:cs="Arial"/>
              </w:rPr>
              <w:t>Root</w:t>
            </w:r>
            <w:proofErr w:type="spellEnd"/>
            <w:r w:rsidRPr="00C93E52">
              <w:rPr>
                <w:rFonts w:cs="Arial"/>
              </w:rPr>
              <w:t xml:space="preserve"> blir då</w:t>
            </w:r>
          </w:p>
          <w:p w14:paraId="3309DF1E" w14:textId="460DD652" w:rsidR="000660E5" w:rsidRPr="00C93E52" w:rsidRDefault="000660E5" w:rsidP="000660E5">
            <w:r w:rsidRPr="00C93E52">
              <w:rPr>
                <w:rFonts w:cs="Arial"/>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1CC144F6" w14:textId="03CB7700" w:rsidR="000660E5" w:rsidRPr="00C93E52" w:rsidRDefault="000660E5" w:rsidP="000660E5">
            <w:r w:rsidRPr="00C93E52">
              <w:t>1</w:t>
            </w:r>
            <w:proofErr w:type="gramStart"/>
            <w:r>
              <w:t>..</w:t>
            </w:r>
            <w:proofErr w:type="gramEnd"/>
            <w:r>
              <w:t>1</w:t>
            </w:r>
          </w:p>
        </w:tc>
      </w:tr>
      <w:tr w:rsidR="000660E5" w:rsidRPr="00D1172A" w14:paraId="3BCDD339" w14:textId="77777777" w:rsidTr="00621012">
        <w:tc>
          <w:tcPr>
            <w:tcW w:w="2943" w:type="dxa"/>
            <w:tcBorders>
              <w:top w:val="single" w:sz="4" w:space="0" w:color="auto"/>
              <w:left w:val="single" w:sz="4" w:space="0" w:color="auto"/>
              <w:bottom w:val="single" w:sz="4" w:space="0" w:color="auto"/>
              <w:right w:val="single" w:sz="4" w:space="0" w:color="auto"/>
            </w:tcBorders>
          </w:tcPr>
          <w:p w14:paraId="59C55E81" w14:textId="12F730C6" w:rsidR="000660E5" w:rsidRPr="005F1FB8" w:rsidRDefault="000660E5" w:rsidP="000660E5">
            <w:pPr>
              <w:rPr>
                <w:highlight w:val="green"/>
                <w:lang w:eastAsia="sv-SE"/>
              </w:rPr>
            </w:pPr>
            <w:r w:rsidRPr="005F1FB8">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03C770A8" w14:textId="3016C597"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5DC8770" w14:textId="74A70B64" w:rsidR="000660E5" w:rsidRPr="00C93E52" w:rsidRDefault="000660E5" w:rsidP="000660E5">
            <w:r w:rsidRPr="00C93E52">
              <w:rPr>
                <w:rFonts w:cs="Arial"/>
              </w:rPr>
              <w:t>Extension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14:paraId="3844A07E" w14:textId="2FA0F2AC" w:rsidR="000660E5" w:rsidRPr="00C93E52" w:rsidRDefault="000660E5" w:rsidP="000660E5">
            <w:r w:rsidRPr="00C93E52">
              <w:t>1</w:t>
            </w:r>
            <w:proofErr w:type="gramStart"/>
            <w:r>
              <w:t>..</w:t>
            </w:r>
            <w:proofErr w:type="gramEnd"/>
            <w:r>
              <w:t>1</w:t>
            </w:r>
          </w:p>
        </w:tc>
      </w:tr>
      <w:tr w:rsidR="000660E5" w:rsidRPr="00D1172A" w14:paraId="5D304BD4" w14:textId="77777777" w:rsidTr="00621012">
        <w:tc>
          <w:tcPr>
            <w:tcW w:w="2943" w:type="dxa"/>
            <w:tcBorders>
              <w:top w:val="single" w:sz="4" w:space="0" w:color="auto"/>
              <w:left w:val="single" w:sz="4" w:space="0" w:color="auto"/>
              <w:bottom w:val="single" w:sz="4" w:space="0" w:color="auto"/>
              <w:right w:val="single" w:sz="4" w:space="0" w:color="auto"/>
            </w:tcBorders>
          </w:tcPr>
          <w:p w14:paraId="622CF631" w14:textId="3B537E38" w:rsidR="000660E5" w:rsidRPr="005F1FB8" w:rsidRDefault="000660E5" w:rsidP="000660E5">
            <w:pPr>
              <w:rPr>
                <w:highlight w:val="green"/>
                <w:lang w:eastAsia="sv-SE"/>
              </w:rPr>
            </w:pPr>
            <w:proofErr w:type="spellStart"/>
            <w:r w:rsidRPr="005F1FB8">
              <w:rPr>
                <w:highlight w:val="green"/>
                <w:lang w:eastAsia="sv-SE"/>
              </w:rPr>
              <w:t>name</w:t>
            </w:r>
            <w:proofErr w:type="spellEnd"/>
          </w:p>
        </w:tc>
        <w:tc>
          <w:tcPr>
            <w:tcW w:w="2037" w:type="dxa"/>
            <w:tcBorders>
              <w:top w:val="single" w:sz="4" w:space="0" w:color="auto"/>
              <w:left w:val="single" w:sz="4" w:space="0" w:color="auto"/>
              <w:bottom w:val="single" w:sz="4" w:space="0" w:color="auto"/>
              <w:right w:val="single" w:sz="4" w:space="0" w:color="auto"/>
            </w:tcBorders>
          </w:tcPr>
          <w:p w14:paraId="71ED9063" w14:textId="0D1E0503"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41C916F5" w14:textId="53B2EF53" w:rsidR="000660E5" w:rsidRPr="00C93E52" w:rsidRDefault="000660E5" w:rsidP="000660E5">
            <w:r w:rsidRPr="00C93E52">
              <w:rPr>
                <w:rFonts w:cs="Arial"/>
              </w:rPr>
              <w:t>Vårdenhetens namn till vilken observationen är knuten.</w:t>
            </w:r>
          </w:p>
        </w:tc>
        <w:tc>
          <w:tcPr>
            <w:tcW w:w="1617" w:type="dxa"/>
            <w:tcBorders>
              <w:top w:val="single" w:sz="4" w:space="0" w:color="auto"/>
              <w:left w:val="single" w:sz="4" w:space="0" w:color="auto"/>
              <w:bottom w:val="single" w:sz="4" w:space="0" w:color="auto"/>
              <w:right w:val="single" w:sz="4" w:space="0" w:color="auto"/>
            </w:tcBorders>
          </w:tcPr>
          <w:p w14:paraId="5A828B8B" w14:textId="12941594" w:rsidR="000660E5" w:rsidRPr="00C93E52" w:rsidRDefault="000660E5" w:rsidP="000660E5">
            <w:r w:rsidRPr="00C93E52">
              <w:t>0</w:t>
            </w:r>
            <w:proofErr w:type="gramStart"/>
            <w:r w:rsidRPr="00C93E52">
              <w:t>..</w:t>
            </w:r>
            <w:proofErr w:type="gramEnd"/>
            <w:r w:rsidRPr="00C93E52">
              <w:t>1</w:t>
            </w:r>
          </w:p>
        </w:tc>
      </w:tr>
      <w:tr w:rsidR="000660E5" w:rsidRPr="00D1172A" w14:paraId="53938CF1" w14:textId="77777777" w:rsidTr="00621012">
        <w:tc>
          <w:tcPr>
            <w:tcW w:w="2943" w:type="dxa"/>
            <w:tcBorders>
              <w:top w:val="single" w:sz="4" w:space="0" w:color="auto"/>
              <w:left w:val="nil"/>
              <w:bottom w:val="single" w:sz="4" w:space="0" w:color="auto"/>
              <w:right w:val="nil"/>
            </w:tcBorders>
          </w:tcPr>
          <w:p w14:paraId="579EB2B7" w14:textId="77777777" w:rsidR="000660E5" w:rsidRPr="00C93E52" w:rsidRDefault="000660E5" w:rsidP="000660E5">
            <w:pPr>
              <w:rPr>
                <w:lang w:eastAsia="sv-SE"/>
              </w:rPr>
            </w:pPr>
          </w:p>
        </w:tc>
        <w:tc>
          <w:tcPr>
            <w:tcW w:w="2037" w:type="dxa"/>
            <w:tcBorders>
              <w:top w:val="single" w:sz="4" w:space="0" w:color="auto"/>
              <w:left w:val="nil"/>
              <w:bottom w:val="single" w:sz="4" w:space="0" w:color="auto"/>
              <w:right w:val="nil"/>
            </w:tcBorders>
          </w:tcPr>
          <w:p w14:paraId="7E3B07EB" w14:textId="77777777" w:rsidR="000660E5" w:rsidRPr="00C93E52" w:rsidRDefault="000660E5" w:rsidP="000660E5"/>
        </w:tc>
        <w:tc>
          <w:tcPr>
            <w:tcW w:w="2925" w:type="dxa"/>
            <w:tcBorders>
              <w:top w:val="single" w:sz="4" w:space="0" w:color="auto"/>
              <w:left w:val="nil"/>
              <w:bottom w:val="single" w:sz="4" w:space="0" w:color="auto"/>
              <w:right w:val="nil"/>
            </w:tcBorders>
          </w:tcPr>
          <w:p w14:paraId="39ABC2B9" w14:textId="77777777" w:rsidR="000660E5" w:rsidRPr="00C93E52" w:rsidRDefault="000660E5" w:rsidP="000660E5"/>
        </w:tc>
        <w:tc>
          <w:tcPr>
            <w:tcW w:w="1617" w:type="dxa"/>
            <w:tcBorders>
              <w:top w:val="single" w:sz="4" w:space="0" w:color="auto"/>
              <w:left w:val="nil"/>
              <w:bottom w:val="single" w:sz="4" w:space="0" w:color="auto"/>
              <w:right w:val="nil"/>
            </w:tcBorders>
          </w:tcPr>
          <w:p w14:paraId="0D5A12E5" w14:textId="77777777" w:rsidR="000660E5" w:rsidRPr="00C93E52" w:rsidRDefault="000660E5" w:rsidP="000660E5"/>
        </w:tc>
      </w:tr>
      <w:tr w:rsidR="000660E5" w:rsidRPr="008345BA" w14:paraId="6A4FA505" w14:textId="77777777" w:rsidTr="00621012">
        <w:tc>
          <w:tcPr>
            <w:tcW w:w="2943" w:type="dxa"/>
            <w:shd w:val="clear" w:color="auto" w:fill="A6A6A6" w:themeFill="background1" w:themeFillShade="A6"/>
          </w:tcPr>
          <w:p w14:paraId="35F56100" w14:textId="77777777"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2196FB31" w14:textId="77777777" w:rsidR="000660E5" w:rsidRDefault="000660E5" w:rsidP="000660E5">
            <w:pPr>
              <w:rPr>
                <w:lang w:val="en-GB"/>
              </w:rPr>
            </w:pPr>
            <w:r>
              <w:rPr>
                <w:lang w:val="en-GB"/>
              </w:rPr>
              <w:t>observation/</w:t>
            </w:r>
          </w:p>
          <w:p w14:paraId="7EECFA3E" w14:textId="77777777" w:rsidR="000660E5" w:rsidRDefault="000660E5" w:rsidP="000660E5">
            <w:pPr>
              <w:rPr>
                <w:lang w:val="en-US" w:eastAsia="sv-SE"/>
              </w:rPr>
            </w:pPr>
            <w:proofErr w:type="spellStart"/>
            <w:r w:rsidRPr="005F1FB8">
              <w:rPr>
                <w:lang w:val="en-US" w:eastAsia="sv-SE"/>
              </w:rPr>
              <w:t>performerRole</w:t>
            </w:r>
            <w:proofErr w:type="spellEnd"/>
            <w:r w:rsidRPr="005F1FB8">
              <w:rPr>
                <w:lang w:val="en-US" w:eastAsia="sv-SE"/>
              </w:rPr>
              <w:t>/</w:t>
            </w:r>
          </w:p>
          <w:p w14:paraId="3C34DCA5" w14:textId="77777777" w:rsidR="000660E5" w:rsidRDefault="000660E5" w:rsidP="000660E5">
            <w:pPr>
              <w:rPr>
                <w:lang w:val="en-US" w:eastAsia="sv-SE"/>
              </w:rPr>
            </w:pPr>
            <w:proofErr w:type="spellStart"/>
            <w:r w:rsidRPr="005F1FB8">
              <w:rPr>
                <w:lang w:val="en-US" w:eastAsia="sv-SE"/>
              </w:rPr>
              <w:t>careUnit</w:t>
            </w:r>
            <w:proofErr w:type="spellEnd"/>
            <w:r w:rsidRPr="005F1FB8">
              <w:rPr>
                <w:lang w:val="en-US" w:eastAsia="sv-SE"/>
              </w:rPr>
              <w:t>/</w:t>
            </w:r>
          </w:p>
          <w:p w14:paraId="6E58D289" w14:textId="53017F8E" w:rsidR="000660E5" w:rsidRPr="005F1FB8" w:rsidRDefault="000660E5" w:rsidP="000660E5">
            <w:pPr>
              <w:rPr>
                <w:lang w:val="en-US"/>
              </w:rPr>
            </w:pPr>
            <w:proofErr w:type="spellStart"/>
            <w:r>
              <w:rPr>
                <w:lang w:val="en-US" w:eastAsia="sv-SE"/>
              </w:rPr>
              <w:t>c</w:t>
            </w:r>
            <w:r w:rsidRPr="005F1FB8">
              <w:rPr>
                <w:lang w:val="en-US" w:eastAsia="sv-SE"/>
              </w:rPr>
              <w:t>areGiver</w:t>
            </w:r>
            <w:proofErr w:type="spellEnd"/>
          </w:p>
        </w:tc>
        <w:tc>
          <w:tcPr>
            <w:tcW w:w="2037" w:type="dxa"/>
            <w:shd w:val="clear" w:color="auto" w:fill="A6A6A6" w:themeFill="background1" w:themeFillShade="A6"/>
          </w:tcPr>
          <w:p w14:paraId="6091BBB7" w14:textId="5E913745" w:rsidR="000660E5" w:rsidRPr="00C93E52" w:rsidRDefault="000660E5" w:rsidP="000660E5">
            <w:proofErr w:type="spellStart"/>
            <w:r w:rsidRPr="00C93E52">
              <w:t>CareGiverType</w:t>
            </w:r>
            <w:proofErr w:type="spellEnd"/>
          </w:p>
        </w:tc>
        <w:tc>
          <w:tcPr>
            <w:tcW w:w="2925" w:type="dxa"/>
            <w:shd w:val="clear" w:color="auto" w:fill="A6A6A6" w:themeFill="background1" w:themeFillShade="A6"/>
          </w:tcPr>
          <w:p w14:paraId="51DB55B0" w14:textId="77777777" w:rsidR="000660E5" w:rsidRPr="00C93E52" w:rsidRDefault="000660E5" w:rsidP="000660E5"/>
        </w:tc>
        <w:tc>
          <w:tcPr>
            <w:tcW w:w="1617" w:type="dxa"/>
            <w:shd w:val="clear" w:color="auto" w:fill="A6A6A6" w:themeFill="background1" w:themeFillShade="A6"/>
          </w:tcPr>
          <w:p w14:paraId="66732497" w14:textId="79AD0689" w:rsidR="000660E5" w:rsidRPr="00C93E52" w:rsidRDefault="000660E5" w:rsidP="000660E5"/>
        </w:tc>
      </w:tr>
      <w:tr w:rsidR="000660E5" w:rsidRPr="008345BA" w14:paraId="2BD3A9EA" w14:textId="77777777" w:rsidTr="00621012">
        <w:tc>
          <w:tcPr>
            <w:tcW w:w="2943" w:type="dxa"/>
          </w:tcPr>
          <w:p w14:paraId="0C7AADCD" w14:textId="64CDD8C2" w:rsidR="000660E5" w:rsidRPr="005F1FB8" w:rsidRDefault="000660E5" w:rsidP="000660E5">
            <w:pPr>
              <w:rPr>
                <w:highlight w:val="green"/>
              </w:rPr>
            </w:pPr>
            <w:r w:rsidRPr="005F1FB8">
              <w:rPr>
                <w:highlight w:val="green"/>
                <w:lang w:eastAsia="sv-SE"/>
              </w:rPr>
              <w:t>id</w:t>
            </w:r>
          </w:p>
        </w:tc>
        <w:tc>
          <w:tcPr>
            <w:tcW w:w="2037" w:type="dxa"/>
          </w:tcPr>
          <w:p w14:paraId="596A440C" w14:textId="48017A32" w:rsidR="000660E5" w:rsidRPr="00C93E52" w:rsidRDefault="000660E5" w:rsidP="000660E5">
            <w:proofErr w:type="spellStart"/>
            <w:r w:rsidRPr="00C93E52">
              <w:t>IIType</w:t>
            </w:r>
            <w:proofErr w:type="spellEnd"/>
          </w:p>
        </w:tc>
        <w:tc>
          <w:tcPr>
            <w:tcW w:w="2925" w:type="dxa"/>
          </w:tcPr>
          <w:p w14:paraId="5CC17180" w14:textId="7BB9A355" w:rsidR="000660E5" w:rsidRPr="00C93E52" w:rsidRDefault="000660E5" w:rsidP="000660E5">
            <w:pPr>
              <w:rPr>
                <w:rFonts w:cs="Arial"/>
              </w:rPr>
            </w:pPr>
            <w:proofErr w:type="spellStart"/>
            <w:r w:rsidRPr="00C93E52">
              <w:rPr>
                <w:rFonts w:cs="Arial"/>
              </w:rPr>
              <w:t>HSAid</w:t>
            </w:r>
            <w:proofErr w:type="spellEnd"/>
            <w:r w:rsidRPr="00C93E52">
              <w:rPr>
                <w:rFonts w:cs="Arial"/>
              </w:rPr>
              <w:t>. Vårdgivarens identitet som enheten är anknuten till.</w:t>
            </w:r>
            <w:r w:rsidRPr="00C93E52">
              <w:rPr>
                <w:rFonts w:cs="Arial"/>
                <w:spacing w:val="-1"/>
              </w:rPr>
              <w:t xml:space="preserve"> </w:t>
            </w:r>
          </w:p>
        </w:tc>
        <w:tc>
          <w:tcPr>
            <w:tcW w:w="1617" w:type="dxa"/>
          </w:tcPr>
          <w:p w14:paraId="042C1FFC" w14:textId="7DE0BF56" w:rsidR="000660E5" w:rsidRPr="00C93E52" w:rsidRDefault="000660E5" w:rsidP="000660E5">
            <w:r w:rsidRPr="00C93E52">
              <w:t>1</w:t>
            </w:r>
            <w:proofErr w:type="gramStart"/>
            <w:r>
              <w:t>..</w:t>
            </w:r>
            <w:proofErr w:type="gramEnd"/>
            <w:r>
              <w:t>1</w:t>
            </w:r>
          </w:p>
        </w:tc>
      </w:tr>
      <w:tr w:rsidR="000660E5" w:rsidRPr="00AC5622" w14:paraId="71BA379A" w14:textId="77777777" w:rsidTr="00621012">
        <w:tc>
          <w:tcPr>
            <w:tcW w:w="2943" w:type="dxa"/>
            <w:tcBorders>
              <w:top w:val="single" w:sz="4" w:space="0" w:color="auto"/>
              <w:left w:val="single" w:sz="4" w:space="0" w:color="auto"/>
              <w:bottom w:val="single" w:sz="4" w:space="0" w:color="auto"/>
              <w:right w:val="single" w:sz="4" w:space="0" w:color="auto"/>
            </w:tcBorders>
          </w:tcPr>
          <w:p w14:paraId="722A45A7" w14:textId="1261F478" w:rsidR="000660E5" w:rsidRPr="005F1FB8" w:rsidRDefault="000660E5" w:rsidP="000660E5">
            <w:pPr>
              <w:rPr>
                <w:highlight w:val="green"/>
                <w:lang w:eastAsia="sv-SE"/>
              </w:rPr>
            </w:pPr>
            <w:proofErr w:type="spellStart"/>
            <w:r w:rsidRPr="005F1FB8">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5ABF1B17" w14:textId="52EC5371"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707F3245" w14:textId="66842175" w:rsidR="000660E5" w:rsidRPr="00C93E52" w:rsidRDefault="000660E5" w:rsidP="000660E5">
            <w:pPr>
              <w:rPr>
                <w:rFonts w:cs="Arial"/>
              </w:rPr>
            </w:pPr>
            <w:r w:rsidRPr="00C93E52">
              <w:rPr>
                <w:rFonts w:cs="Arial"/>
              </w:rPr>
              <w:t>OID för HSA-id: 1.2.752.129.2.1.4.1</w:t>
            </w:r>
          </w:p>
        </w:tc>
        <w:tc>
          <w:tcPr>
            <w:tcW w:w="1617" w:type="dxa"/>
            <w:tcBorders>
              <w:top w:val="single" w:sz="4" w:space="0" w:color="auto"/>
              <w:left w:val="single" w:sz="4" w:space="0" w:color="auto"/>
              <w:bottom w:val="single" w:sz="4" w:space="0" w:color="auto"/>
              <w:right w:val="single" w:sz="4" w:space="0" w:color="auto"/>
            </w:tcBorders>
          </w:tcPr>
          <w:p w14:paraId="5AB87701" w14:textId="321932F7" w:rsidR="000660E5" w:rsidRPr="00C93E52" w:rsidRDefault="000660E5" w:rsidP="000660E5">
            <w:pPr>
              <w:rPr>
                <w:lang w:val="en-US"/>
              </w:rPr>
            </w:pPr>
            <w:r w:rsidRPr="00C93E52">
              <w:t>1</w:t>
            </w:r>
            <w:proofErr w:type="gramStart"/>
            <w:r>
              <w:t>..</w:t>
            </w:r>
            <w:proofErr w:type="gramEnd"/>
            <w:r>
              <w:t>1</w:t>
            </w:r>
          </w:p>
        </w:tc>
      </w:tr>
      <w:tr w:rsidR="000660E5" w:rsidRPr="00AC5622" w14:paraId="4F03090B" w14:textId="77777777" w:rsidTr="00621012">
        <w:tc>
          <w:tcPr>
            <w:tcW w:w="2943" w:type="dxa"/>
            <w:tcBorders>
              <w:top w:val="single" w:sz="4" w:space="0" w:color="auto"/>
              <w:left w:val="single" w:sz="4" w:space="0" w:color="auto"/>
              <w:bottom w:val="single" w:sz="4" w:space="0" w:color="auto"/>
              <w:right w:val="single" w:sz="4" w:space="0" w:color="auto"/>
            </w:tcBorders>
          </w:tcPr>
          <w:p w14:paraId="0FF411C6" w14:textId="2514933D" w:rsidR="000660E5" w:rsidRPr="005F1FB8" w:rsidRDefault="000660E5" w:rsidP="000660E5">
            <w:pPr>
              <w:rPr>
                <w:highlight w:val="green"/>
                <w:lang w:eastAsia="sv-SE"/>
              </w:rPr>
            </w:pPr>
            <w:r w:rsidRPr="005F1FB8">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215A921A" w14:textId="21616334" w:rsidR="000660E5" w:rsidRPr="00C93E52" w:rsidRDefault="000660E5" w:rsidP="000660E5">
            <w:r w:rsidRPr="00C93E52">
              <w:t>String</w:t>
            </w:r>
          </w:p>
        </w:tc>
        <w:tc>
          <w:tcPr>
            <w:tcW w:w="2925" w:type="dxa"/>
            <w:tcBorders>
              <w:top w:val="single" w:sz="4" w:space="0" w:color="auto"/>
              <w:left w:val="single" w:sz="4" w:space="0" w:color="auto"/>
              <w:bottom w:val="single" w:sz="4" w:space="0" w:color="auto"/>
              <w:right w:val="single" w:sz="4" w:space="0" w:color="auto"/>
            </w:tcBorders>
          </w:tcPr>
          <w:p w14:paraId="2AA3B9A0" w14:textId="302785C7" w:rsidR="000660E5" w:rsidRPr="00C93E52" w:rsidRDefault="000660E5" w:rsidP="000660E5">
            <w:pPr>
              <w:rPr>
                <w:rFonts w:cs="Arial"/>
              </w:rPr>
            </w:pPr>
            <w:r w:rsidRPr="00C93E52">
              <w:rPr>
                <w:rFonts w:cs="Arial"/>
              </w:rPr>
              <w:t>Extension sätts till HSA-id för vårdgivaren.</w:t>
            </w:r>
          </w:p>
        </w:tc>
        <w:tc>
          <w:tcPr>
            <w:tcW w:w="1617" w:type="dxa"/>
            <w:tcBorders>
              <w:top w:val="single" w:sz="4" w:space="0" w:color="auto"/>
              <w:left w:val="single" w:sz="4" w:space="0" w:color="auto"/>
              <w:bottom w:val="single" w:sz="4" w:space="0" w:color="auto"/>
              <w:right w:val="single" w:sz="4" w:space="0" w:color="auto"/>
            </w:tcBorders>
          </w:tcPr>
          <w:p w14:paraId="66150238" w14:textId="0BC4F6CA" w:rsidR="000660E5" w:rsidRPr="00C93E52" w:rsidRDefault="000660E5" w:rsidP="000660E5">
            <w:pPr>
              <w:rPr>
                <w:lang w:val="en-US"/>
              </w:rPr>
            </w:pPr>
            <w:r w:rsidRPr="00C93E52">
              <w:t>1</w:t>
            </w:r>
            <w:proofErr w:type="gramStart"/>
            <w:r>
              <w:t>..</w:t>
            </w:r>
            <w:proofErr w:type="gramEnd"/>
            <w:r>
              <w:t>1</w:t>
            </w:r>
          </w:p>
        </w:tc>
      </w:tr>
      <w:tr w:rsidR="000660E5" w:rsidRPr="008345BA" w14:paraId="72310A76" w14:textId="77777777" w:rsidTr="00621012">
        <w:tc>
          <w:tcPr>
            <w:tcW w:w="2943" w:type="dxa"/>
          </w:tcPr>
          <w:p w14:paraId="427EB7A6" w14:textId="03D4AFBD" w:rsidR="000660E5" w:rsidRPr="005F1FB8" w:rsidRDefault="000660E5" w:rsidP="000660E5">
            <w:pPr>
              <w:rPr>
                <w:highlight w:val="green"/>
              </w:rPr>
            </w:pPr>
            <w:proofErr w:type="spellStart"/>
            <w:r w:rsidRPr="005F1FB8">
              <w:rPr>
                <w:highlight w:val="green"/>
                <w:lang w:eastAsia="sv-SE"/>
              </w:rPr>
              <w:t>name</w:t>
            </w:r>
            <w:proofErr w:type="spellEnd"/>
          </w:p>
        </w:tc>
        <w:tc>
          <w:tcPr>
            <w:tcW w:w="2037" w:type="dxa"/>
          </w:tcPr>
          <w:p w14:paraId="12582E2E" w14:textId="116692D8" w:rsidR="000660E5" w:rsidRPr="00C93E52" w:rsidRDefault="000660E5" w:rsidP="000660E5">
            <w:r w:rsidRPr="00C93E52">
              <w:t>String</w:t>
            </w:r>
          </w:p>
        </w:tc>
        <w:tc>
          <w:tcPr>
            <w:tcW w:w="2925" w:type="dxa"/>
          </w:tcPr>
          <w:p w14:paraId="5BF04A24" w14:textId="271C3040" w:rsidR="000660E5" w:rsidRPr="00C93E52" w:rsidRDefault="000660E5" w:rsidP="000660E5">
            <w:pPr>
              <w:rPr>
                <w:rFonts w:cs="Arial"/>
              </w:rPr>
            </w:pPr>
            <w:r w:rsidRPr="00C93E52">
              <w:rPr>
                <w:rFonts w:cs="Arial"/>
              </w:rPr>
              <w:t>Vårdgivarens namn till vilken enheten är knuten.</w:t>
            </w:r>
          </w:p>
        </w:tc>
        <w:tc>
          <w:tcPr>
            <w:tcW w:w="1617" w:type="dxa"/>
          </w:tcPr>
          <w:p w14:paraId="2C592018" w14:textId="7F73E189" w:rsidR="000660E5" w:rsidRPr="00C93E52" w:rsidRDefault="000660E5" w:rsidP="000660E5">
            <w:r w:rsidRPr="00C93E52">
              <w:t>0</w:t>
            </w:r>
            <w:proofErr w:type="gramStart"/>
            <w:r w:rsidRPr="00C93E52">
              <w:t>..</w:t>
            </w:r>
            <w:proofErr w:type="gramEnd"/>
            <w:r w:rsidRPr="00C93E52">
              <w:t>1</w:t>
            </w:r>
          </w:p>
        </w:tc>
      </w:tr>
      <w:tr w:rsidR="000660E5" w:rsidRPr="008345BA" w14:paraId="4EC546F0" w14:textId="77777777" w:rsidTr="00621012">
        <w:tc>
          <w:tcPr>
            <w:tcW w:w="2943" w:type="dxa"/>
            <w:tcBorders>
              <w:left w:val="nil"/>
              <w:right w:val="nil"/>
            </w:tcBorders>
          </w:tcPr>
          <w:p w14:paraId="5AFA43E8" w14:textId="77777777" w:rsidR="000660E5" w:rsidRPr="00C93E52" w:rsidRDefault="000660E5" w:rsidP="000660E5"/>
        </w:tc>
        <w:tc>
          <w:tcPr>
            <w:tcW w:w="2037" w:type="dxa"/>
            <w:tcBorders>
              <w:left w:val="nil"/>
              <w:right w:val="nil"/>
            </w:tcBorders>
          </w:tcPr>
          <w:p w14:paraId="4E0BF8B7" w14:textId="77777777" w:rsidR="000660E5" w:rsidRPr="00C93E52" w:rsidRDefault="000660E5" w:rsidP="000660E5"/>
        </w:tc>
        <w:tc>
          <w:tcPr>
            <w:tcW w:w="2925" w:type="dxa"/>
            <w:tcBorders>
              <w:left w:val="nil"/>
              <w:right w:val="nil"/>
            </w:tcBorders>
          </w:tcPr>
          <w:p w14:paraId="3C5171BA" w14:textId="77777777" w:rsidR="000660E5" w:rsidRPr="00C93E52" w:rsidRDefault="000660E5" w:rsidP="000660E5">
            <w:pPr>
              <w:spacing w:line="360" w:lineRule="auto"/>
              <w:rPr>
                <w:rFonts w:cs="Arial"/>
              </w:rPr>
            </w:pPr>
          </w:p>
        </w:tc>
        <w:tc>
          <w:tcPr>
            <w:tcW w:w="1617" w:type="dxa"/>
            <w:tcBorders>
              <w:left w:val="nil"/>
              <w:right w:val="nil"/>
            </w:tcBorders>
          </w:tcPr>
          <w:p w14:paraId="1B84BFF8" w14:textId="77777777" w:rsidR="000660E5" w:rsidRPr="00C93E52" w:rsidRDefault="000660E5" w:rsidP="000660E5">
            <w:pPr>
              <w:rPr>
                <w:lang w:val="en-US"/>
              </w:rPr>
            </w:pPr>
          </w:p>
        </w:tc>
      </w:tr>
      <w:tr w:rsidR="000660E5" w:rsidRPr="008345BA" w14:paraId="4A4686AB" w14:textId="77777777" w:rsidTr="00621012">
        <w:tc>
          <w:tcPr>
            <w:tcW w:w="2943" w:type="dxa"/>
            <w:shd w:val="clear" w:color="auto" w:fill="A6A6A6" w:themeFill="background1" w:themeFillShade="A6"/>
          </w:tcPr>
          <w:p w14:paraId="725EA0F0" w14:textId="1068224B" w:rsidR="000660E5" w:rsidRDefault="000660E5" w:rsidP="000660E5">
            <w:pPr>
              <w:rPr>
                <w:lang w:eastAsia="sv-SE"/>
              </w:rPr>
            </w:pPr>
            <w:proofErr w:type="spellStart"/>
            <w:r>
              <w:rPr>
                <w:lang w:eastAsia="sv-SE"/>
              </w:rPr>
              <w:t>observationGroup</w:t>
            </w:r>
            <w:proofErr w:type="spellEnd"/>
            <w:r>
              <w:rPr>
                <w:lang w:eastAsia="sv-SE"/>
              </w:rPr>
              <w:t>/</w:t>
            </w:r>
          </w:p>
          <w:p w14:paraId="450FF649" w14:textId="77777777" w:rsidR="000660E5" w:rsidRDefault="000660E5" w:rsidP="000660E5">
            <w:pPr>
              <w:rPr>
                <w:lang w:eastAsia="sv-SE"/>
              </w:rPr>
            </w:pPr>
            <w:proofErr w:type="spellStart"/>
            <w:r>
              <w:rPr>
                <w:lang w:eastAsia="sv-SE"/>
              </w:rPr>
              <w:t>l</w:t>
            </w:r>
            <w:r w:rsidRPr="00C93E52">
              <w:rPr>
                <w:lang w:eastAsia="sv-SE"/>
              </w:rPr>
              <w:t>ocation</w:t>
            </w:r>
            <w:proofErr w:type="spellEnd"/>
            <w:r>
              <w:rPr>
                <w:lang w:eastAsia="sv-SE"/>
              </w:rPr>
              <w:t>/</w:t>
            </w:r>
          </w:p>
          <w:p w14:paraId="1F3C29B5" w14:textId="05F84D93" w:rsidR="000660E5" w:rsidRPr="00C93E52" w:rsidRDefault="000660E5" w:rsidP="000660E5">
            <w:proofErr w:type="spellStart"/>
            <w:r>
              <w:rPr>
                <w:lang w:eastAsia="sv-SE"/>
              </w:rPr>
              <w:t>telecom</w:t>
            </w:r>
            <w:proofErr w:type="spellEnd"/>
          </w:p>
        </w:tc>
        <w:tc>
          <w:tcPr>
            <w:tcW w:w="2037" w:type="dxa"/>
            <w:shd w:val="clear" w:color="auto" w:fill="A6A6A6" w:themeFill="background1" w:themeFillShade="A6"/>
          </w:tcPr>
          <w:p w14:paraId="6218B5FB" w14:textId="42747C45" w:rsidR="000660E5" w:rsidRPr="00C93E52" w:rsidRDefault="000660E5" w:rsidP="000660E5">
            <w:proofErr w:type="spellStart"/>
            <w:r>
              <w:t>TelType</w:t>
            </w:r>
            <w:proofErr w:type="spellEnd"/>
          </w:p>
        </w:tc>
        <w:tc>
          <w:tcPr>
            <w:tcW w:w="2925" w:type="dxa"/>
            <w:shd w:val="clear" w:color="auto" w:fill="A6A6A6" w:themeFill="background1" w:themeFillShade="A6"/>
          </w:tcPr>
          <w:p w14:paraId="690A44FC" w14:textId="77777777" w:rsidR="000660E5" w:rsidRPr="00C93E52" w:rsidRDefault="000660E5" w:rsidP="000660E5"/>
        </w:tc>
        <w:tc>
          <w:tcPr>
            <w:tcW w:w="1617" w:type="dxa"/>
            <w:shd w:val="clear" w:color="auto" w:fill="A6A6A6" w:themeFill="background1" w:themeFillShade="A6"/>
          </w:tcPr>
          <w:p w14:paraId="4A05597A" w14:textId="67DF8B3D" w:rsidR="000660E5" w:rsidRPr="00C93E52" w:rsidRDefault="000660E5" w:rsidP="000660E5"/>
        </w:tc>
      </w:tr>
      <w:tr w:rsidR="000660E5" w:rsidRPr="008345BA" w14:paraId="479A5B39" w14:textId="77777777" w:rsidTr="00621012">
        <w:tc>
          <w:tcPr>
            <w:tcW w:w="2943" w:type="dxa"/>
          </w:tcPr>
          <w:p w14:paraId="0EA936CD" w14:textId="4BE0CA40" w:rsidR="000660E5" w:rsidRPr="00C93E52" w:rsidRDefault="000660E5" w:rsidP="000660E5">
            <w:proofErr w:type="spellStart"/>
            <w:r w:rsidRPr="00B74128">
              <w:rPr>
                <w:highlight w:val="green"/>
              </w:rPr>
              <w:t>use</w:t>
            </w:r>
            <w:proofErr w:type="spellEnd"/>
          </w:p>
        </w:tc>
        <w:tc>
          <w:tcPr>
            <w:tcW w:w="2037" w:type="dxa"/>
          </w:tcPr>
          <w:p w14:paraId="0CA80070" w14:textId="4807B253" w:rsidR="000660E5" w:rsidRPr="00C93E52" w:rsidRDefault="000660E5" w:rsidP="000660E5">
            <w:proofErr w:type="spellStart"/>
            <w:r w:rsidRPr="00B52AFC">
              <w:t>TelTypeEnum</w:t>
            </w:r>
            <w:proofErr w:type="spellEnd"/>
          </w:p>
        </w:tc>
        <w:tc>
          <w:tcPr>
            <w:tcW w:w="2925" w:type="dxa"/>
          </w:tcPr>
          <w:p w14:paraId="6E51C7F0" w14:textId="77777777" w:rsidR="000660E5" w:rsidRDefault="000660E5" w:rsidP="000660E5">
            <w:r>
              <w:t>v</w:t>
            </w:r>
            <w:r w:rsidRPr="00B52AFC">
              <w:t>oice</w:t>
            </w:r>
            <w:r>
              <w:t xml:space="preserve"> = nummer för röstsamtal</w:t>
            </w:r>
          </w:p>
          <w:p w14:paraId="24F021BD" w14:textId="77777777" w:rsidR="000660E5" w:rsidRDefault="000660E5" w:rsidP="000660E5">
            <w:r>
              <w:t>fax = faxnummer</w:t>
            </w:r>
          </w:p>
          <w:p w14:paraId="42853065" w14:textId="77777777" w:rsidR="000660E5" w:rsidRDefault="000660E5" w:rsidP="000660E5">
            <w:r>
              <w:t>data = e-post adress</w:t>
            </w:r>
          </w:p>
          <w:p w14:paraId="4B7B3B8D" w14:textId="7E1BE55E" w:rsidR="000660E5" w:rsidRPr="00C93E52" w:rsidRDefault="000660E5" w:rsidP="000660E5">
            <w:r>
              <w:t xml:space="preserve">sms </w:t>
            </w:r>
            <w:proofErr w:type="gramStart"/>
            <w:r>
              <w:t>=  n</w:t>
            </w:r>
            <w:r w:rsidRPr="00B52AFC">
              <w:t>ummer</w:t>
            </w:r>
            <w:proofErr w:type="gramEnd"/>
            <w:r w:rsidRPr="00B52AFC">
              <w:t xml:space="preserve"> för mobila textmeddelanden</w:t>
            </w:r>
          </w:p>
        </w:tc>
        <w:tc>
          <w:tcPr>
            <w:tcW w:w="1617" w:type="dxa"/>
          </w:tcPr>
          <w:p w14:paraId="51A87B98" w14:textId="479B4964" w:rsidR="000660E5" w:rsidRPr="00C93E52" w:rsidRDefault="000660E5" w:rsidP="000660E5">
            <w:pPr>
              <w:rPr>
                <w:lang w:val="en-US"/>
              </w:rPr>
            </w:pPr>
            <w:r>
              <w:rPr>
                <w:lang w:val="en-US"/>
              </w:rPr>
              <w:t>1..1</w:t>
            </w:r>
          </w:p>
        </w:tc>
      </w:tr>
      <w:tr w:rsidR="000660E5" w:rsidRPr="008345BA" w14:paraId="56BA07F3" w14:textId="77777777" w:rsidTr="00621012">
        <w:tc>
          <w:tcPr>
            <w:tcW w:w="2943" w:type="dxa"/>
          </w:tcPr>
          <w:p w14:paraId="07AA6DDB" w14:textId="0A9E7AEC" w:rsidR="000660E5" w:rsidRPr="00C93E52" w:rsidRDefault="000660E5" w:rsidP="000660E5">
            <w:pPr>
              <w:rPr>
                <w:lang w:eastAsia="sv-SE"/>
              </w:rPr>
            </w:pPr>
            <w:proofErr w:type="spellStart"/>
            <w:r w:rsidRPr="00B74128">
              <w:rPr>
                <w:highlight w:val="green"/>
                <w:lang w:eastAsia="sv-SE"/>
              </w:rPr>
              <w:t>value</w:t>
            </w:r>
            <w:proofErr w:type="spellEnd"/>
          </w:p>
        </w:tc>
        <w:tc>
          <w:tcPr>
            <w:tcW w:w="2037" w:type="dxa"/>
          </w:tcPr>
          <w:p w14:paraId="30451D5C" w14:textId="6A50E634" w:rsidR="000660E5" w:rsidRPr="00C93E52" w:rsidRDefault="000660E5" w:rsidP="000660E5">
            <w:r>
              <w:t>String</w:t>
            </w:r>
          </w:p>
        </w:tc>
        <w:tc>
          <w:tcPr>
            <w:tcW w:w="2925" w:type="dxa"/>
          </w:tcPr>
          <w:p w14:paraId="6684321A" w14:textId="0F3B3991" w:rsidR="000660E5" w:rsidRPr="00C93E52" w:rsidRDefault="000660E5" w:rsidP="000660E5">
            <w:pPr>
              <w:rPr>
                <w:rFonts w:cs="Arial"/>
              </w:rPr>
            </w:pPr>
            <w:r>
              <w:rPr>
                <w:rFonts w:cs="Arial"/>
              </w:rPr>
              <w:t>Elektronisk adress</w:t>
            </w:r>
          </w:p>
        </w:tc>
        <w:tc>
          <w:tcPr>
            <w:tcW w:w="1617" w:type="dxa"/>
          </w:tcPr>
          <w:p w14:paraId="78830DEC" w14:textId="2B5B5C5E" w:rsidR="000660E5" w:rsidRPr="008F3BBF" w:rsidRDefault="000660E5" w:rsidP="000660E5">
            <w:r>
              <w:t>1</w:t>
            </w:r>
            <w:proofErr w:type="gramStart"/>
            <w:r>
              <w:t>..</w:t>
            </w:r>
            <w:proofErr w:type="gramEnd"/>
            <w:r>
              <w:t>1</w:t>
            </w:r>
          </w:p>
        </w:tc>
      </w:tr>
      <w:tr w:rsidR="000660E5" w:rsidRPr="008345BA" w14:paraId="3670F2E0" w14:textId="77777777" w:rsidTr="00621012">
        <w:tc>
          <w:tcPr>
            <w:tcW w:w="2943" w:type="dxa"/>
            <w:tcBorders>
              <w:left w:val="nil"/>
              <w:right w:val="nil"/>
            </w:tcBorders>
          </w:tcPr>
          <w:p w14:paraId="2651B72C" w14:textId="77777777" w:rsidR="000660E5" w:rsidRPr="00C93E52" w:rsidRDefault="000660E5" w:rsidP="000660E5"/>
        </w:tc>
        <w:tc>
          <w:tcPr>
            <w:tcW w:w="2037" w:type="dxa"/>
            <w:tcBorders>
              <w:left w:val="nil"/>
              <w:right w:val="nil"/>
            </w:tcBorders>
          </w:tcPr>
          <w:p w14:paraId="27ECE0B0" w14:textId="77777777" w:rsidR="000660E5" w:rsidRPr="00C93E52" w:rsidRDefault="000660E5" w:rsidP="000660E5"/>
        </w:tc>
        <w:tc>
          <w:tcPr>
            <w:tcW w:w="2925" w:type="dxa"/>
            <w:tcBorders>
              <w:left w:val="nil"/>
              <w:right w:val="nil"/>
            </w:tcBorders>
          </w:tcPr>
          <w:p w14:paraId="45748146" w14:textId="77777777" w:rsidR="000660E5" w:rsidRPr="00C93E52" w:rsidRDefault="000660E5" w:rsidP="000660E5">
            <w:pPr>
              <w:rPr>
                <w:rFonts w:cs="Arial"/>
              </w:rPr>
            </w:pPr>
          </w:p>
        </w:tc>
        <w:tc>
          <w:tcPr>
            <w:tcW w:w="1617" w:type="dxa"/>
            <w:tcBorders>
              <w:left w:val="nil"/>
              <w:right w:val="nil"/>
            </w:tcBorders>
          </w:tcPr>
          <w:p w14:paraId="21904342" w14:textId="77777777" w:rsidR="000660E5" w:rsidRPr="00C93E52" w:rsidRDefault="000660E5" w:rsidP="000660E5"/>
        </w:tc>
      </w:tr>
      <w:tr w:rsidR="000660E5" w:rsidRPr="008345BA" w14:paraId="0F16A0F4" w14:textId="77777777" w:rsidTr="00621012">
        <w:tc>
          <w:tcPr>
            <w:tcW w:w="2943" w:type="dxa"/>
            <w:shd w:val="clear" w:color="auto" w:fill="A6A6A6" w:themeFill="background1" w:themeFillShade="A6"/>
          </w:tcPr>
          <w:p w14:paraId="00FA2A2F" w14:textId="57FBDB66" w:rsidR="000660E5" w:rsidRPr="009A0B16" w:rsidRDefault="000660E5" w:rsidP="000660E5">
            <w:pPr>
              <w:rPr>
                <w:lang w:val="en-US" w:eastAsia="sv-SE"/>
              </w:rPr>
            </w:pPr>
            <w:proofErr w:type="spellStart"/>
            <w:r w:rsidRPr="009A0B16">
              <w:rPr>
                <w:lang w:val="en-US" w:eastAsia="sv-SE"/>
              </w:rPr>
              <w:t>observationGroup</w:t>
            </w:r>
            <w:proofErr w:type="spellEnd"/>
            <w:r w:rsidRPr="009A0B16">
              <w:rPr>
                <w:lang w:val="en-US" w:eastAsia="sv-SE"/>
              </w:rPr>
              <w:t>/</w:t>
            </w:r>
          </w:p>
          <w:p w14:paraId="6E97FE18" w14:textId="77777777" w:rsidR="000660E5" w:rsidRDefault="000660E5" w:rsidP="000660E5">
            <w:pPr>
              <w:rPr>
                <w:lang w:val="en-US"/>
              </w:rPr>
            </w:pPr>
            <w:proofErr w:type="spellStart"/>
            <w:r>
              <w:rPr>
                <w:lang w:val="en-US"/>
              </w:rPr>
              <w:lastRenderedPageBreak/>
              <w:t>additionalParticipant</w:t>
            </w:r>
            <w:proofErr w:type="spellEnd"/>
            <w:r>
              <w:rPr>
                <w:lang w:val="en-US"/>
              </w:rPr>
              <w:t>/</w:t>
            </w:r>
          </w:p>
          <w:p w14:paraId="0FCBB38A" w14:textId="741CBB7B" w:rsidR="000660E5" w:rsidRPr="008F3BBF" w:rsidRDefault="000660E5" w:rsidP="000660E5">
            <w:proofErr w:type="spellStart"/>
            <w:r w:rsidRPr="007E5D18">
              <w:rPr>
                <w:lang w:val="en-US"/>
              </w:rPr>
              <w:t>organisation</w:t>
            </w:r>
            <w:proofErr w:type="spellEnd"/>
          </w:p>
        </w:tc>
        <w:tc>
          <w:tcPr>
            <w:tcW w:w="2037" w:type="dxa"/>
            <w:shd w:val="clear" w:color="auto" w:fill="A6A6A6" w:themeFill="background1" w:themeFillShade="A6"/>
          </w:tcPr>
          <w:p w14:paraId="14B36098" w14:textId="078839AF" w:rsidR="000660E5" w:rsidRPr="008F3BBF" w:rsidRDefault="000660E5" w:rsidP="000660E5">
            <w:proofErr w:type="spellStart"/>
            <w:r>
              <w:rPr>
                <w:lang w:val="en-GB"/>
              </w:rPr>
              <w:lastRenderedPageBreak/>
              <w:t>OrganisationType</w:t>
            </w:r>
            <w:proofErr w:type="spellEnd"/>
          </w:p>
        </w:tc>
        <w:tc>
          <w:tcPr>
            <w:tcW w:w="2925" w:type="dxa"/>
            <w:shd w:val="clear" w:color="auto" w:fill="A6A6A6" w:themeFill="background1" w:themeFillShade="A6"/>
          </w:tcPr>
          <w:p w14:paraId="408D682F" w14:textId="77777777" w:rsidR="000660E5" w:rsidRPr="008F3BBF" w:rsidRDefault="000660E5" w:rsidP="000660E5"/>
        </w:tc>
        <w:tc>
          <w:tcPr>
            <w:tcW w:w="1617" w:type="dxa"/>
            <w:shd w:val="clear" w:color="auto" w:fill="A6A6A6" w:themeFill="background1" w:themeFillShade="A6"/>
          </w:tcPr>
          <w:p w14:paraId="0BE29910" w14:textId="08EF55DE" w:rsidR="000660E5" w:rsidRPr="0022060E" w:rsidRDefault="000660E5" w:rsidP="000660E5">
            <w:pPr>
              <w:rPr>
                <w:b/>
              </w:rPr>
            </w:pPr>
            <w:r w:rsidRPr="0022060E">
              <w:rPr>
                <w:b/>
              </w:rPr>
              <w:t xml:space="preserve">Minst en av </w:t>
            </w:r>
            <w:r w:rsidRPr="0022060E">
              <w:rPr>
                <w:b/>
              </w:rPr>
              <w:lastRenderedPageBreak/>
              <w:t>nedanstående</w:t>
            </w:r>
          </w:p>
        </w:tc>
      </w:tr>
      <w:tr w:rsidR="000660E5" w:rsidRPr="008345BA" w14:paraId="3E9BF27E" w14:textId="77777777" w:rsidTr="00621012">
        <w:tc>
          <w:tcPr>
            <w:tcW w:w="2943" w:type="dxa"/>
          </w:tcPr>
          <w:p w14:paraId="72297592" w14:textId="4B0AF779" w:rsidR="000660E5" w:rsidRPr="008F3BBF" w:rsidRDefault="000660E5" w:rsidP="000660E5">
            <w:r w:rsidRPr="005F1FB8">
              <w:rPr>
                <w:highlight w:val="green"/>
                <w:lang w:eastAsia="sv-SE"/>
              </w:rPr>
              <w:lastRenderedPageBreak/>
              <w:t>id</w:t>
            </w:r>
          </w:p>
        </w:tc>
        <w:tc>
          <w:tcPr>
            <w:tcW w:w="2037" w:type="dxa"/>
          </w:tcPr>
          <w:p w14:paraId="3B906670" w14:textId="3606F53A" w:rsidR="000660E5" w:rsidRPr="008F3BBF" w:rsidRDefault="000660E5" w:rsidP="000660E5">
            <w:proofErr w:type="spellStart"/>
            <w:r w:rsidRPr="00B52AFC">
              <w:t>IIType</w:t>
            </w:r>
            <w:proofErr w:type="spellEnd"/>
          </w:p>
        </w:tc>
        <w:tc>
          <w:tcPr>
            <w:tcW w:w="2925" w:type="dxa"/>
          </w:tcPr>
          <w:p w14:paraId="6B4FEA88" w14:textId="24BF4ED2" w:rsidR="000660E5" w:rsidRPr="00C93E52" w:rsidRDefault="000660E5" w:rsidP="000660E5">
            <w:r>
              <w:t>Id för organisation. Vanligtvis HSA-id</w:t>
            </w:r>
          </w:p>
        </w:tc>
        <w:tc>
          <w:tcPr>
            <w:tcW w:w="1617" w:type="dxa"/>
          </w:tcPr>
          <w:p w14:paraId="73E54BDA" w14:textId="0927765C" w:rsidR="000660E5" w:rsidRPr="00C93E52" w:rsidRDefault="000660E5" w:rsidP="000660E5">
            <w:r>
              <w:t>0</w:t>
            </w:r>
            <w:proofErr w:type="gramStart"/>
            <w:r>
              <w:t>..</w:t>
            </w:r>
            <w:proofErr w:type="gramEnd"/>
            <w:r>
              <w:t>1</w:t>
            </w:r>
          </w:p>
        </w:tc>
      </w:tr>
      <w:tr w:rsidR="000660E5" w:rsidRPr="00612528" w14:paraId="797CD0DD" w14:textId="77777777" w:rsidTr="00621012">
        <w:tc>
          <w:tcPr>
            <w:tcW w:w="2943" w:type="dxa"/>
            <w:tcBorders>
              <w:top w:val="single" w:sz="4" w:space="0" w:color="auto"/>
              <w:left w:val="single" w:sz="4" w:space="0" w:color="auto"/>
              <w:bottom w:val="single" w:sz="4" w:space="0" w:color="auto"/>
              <w:right w:val="single" w:sz="4" w:space="0" w:color="auto"/>
            </w:tcBorders>
          </w:tcPr>
          <w:p w14:paraId="7FB28ED5" w14:textId="7EC4AC87" w:rsidR="000660E5" w:rsidRPr="00347086" w:rsidRDefault="000660E5" w:rsidP="000660E5">
            <w:pPr>
              <w:rPr>
                <w:lang w:eastAsia="sv-SE"/>
              </w:rPr>
            </w:pPr>
            <w:proofErr w:type="spellStart"/>
            <w:r w:rsidRPr="005F1FB8">
              <w:rPr>
                <w:highlight w:val="green"/>
                <w:lang w:eastAsia="sv-SE"/>
              </w:rPr>
              <w:t>id.root</w:t>
            </w:r>
            <w:proofErr w:type="spellEnd"/>
          </w:p>
        </w:tc>
        <w:tc>
          <w:tcPr>
            <w:tcW w:w="2037" w:type="dxa"/>
            <w:tcBorders>
              <w:top w:val="single" w:sz="4" w:space="0" w:color="auto"/>
              <w:left w:val="single" w:sz="4" w:space="0" w:color="auto"/>
              <w:bottom w:val="single" w:sz="4" w:space="0" w:color="auto"/>
              <w:right w:val="single" w:sz="4" w:space="0" w:color="auto"/>
            </w:tcBorders>
          </w:tcPr>
          <w:p w14:paraId="001E7107" w14:textId="43FA9221" w:rsidR="000660E5" w:rsidRPr="00347086" w:rsidRDefault="000660E5" w:rsidP="000660E5">
            <w:r>
              <w:t>String</w:t>
            </w:r>
          </w:p>
        </w:tc>
        <w:tc>
          <w:tcPr>
            <w:tcW w:w="2925" w:type="dxa"/>
            <w:tcBorders>
              <w:top w:val="single" w:sz="4" w:space="0" w:color="auto"/>
              <w:left w:val="single" w:sz="4" w:space="0" w:color="auto"/>
              <w:bottom w:val="single" w:sz="4" w:space="0" w:color="auto"/>
              <w:right w:val="single" w:sz="4" w:space="0" w:color="auto"/>
            </w:tcBorders>
          </w:tcPr>
          <w:p w14:paraId="158D48E8" w14:textId="77777777" w:rsidR="000660E5" w:rsidRDefault="000660E5" w:rsidP="000660E5">
            <w:r>
              <w:t>Om HSA-id:</w:t>
            </w:r>
          </w:p>
          <w:p w14:paraId="2AE2BF89" w14:textId="61417AC8" w:rsidR="000660E5" w:rsidRPr="00C93E52" w:rsidRDefault="000660E5" w:rsidP="000660E5">
            <w:r w:rsidRPr="00C93E52">
              <w:rPr>
                <w:rFonts w:cs="Arial"/>
              </w:rPr>
              <w:t>1.2.752.129.2.1.4.1</w:t>
            </w:r>
          </w:p>
        </w:tc>
        <w:tc>
          <w:tcPr>
            <w:tcW w:w="1617" w:type="dxa"/>
            <w:tcBorders>
              <w:top w:val="single" w:sz="4" w:space="0" w:color="auto"/>
              <w:left w:val="single" w:sz="4" w:space="0" w:color="auto"/>
              <w:bottom w:val="single" w:sz="4" w:space="0" w:color="auto"/>
              <w:right w:val="single" w:sz="4" w:space="0" w:color="auto"/>
            </w:tcBorders>
          </w:tcPr>
          <w:p w14:paraId="57DAA1C4" w14:textId="6F6E4E5D" w:rsidR="000660E5" w:rsidRPr="00C93E52" w:rsidRDefault="000660E5" w:rsidP="000660E5">
            <w:r w:rsidRPr="00C93E52">
              <w:t>1</w:t>
            </w:r>
            <w:proofErr w:type="gramStart"/>
            <w:r>
              <w:t>..</w:t>
            </w:r>
            <w:proofErr w:type="gramEnd"/>
            <w:r>
              <w:t>1</w:t>
            </w:r>
          </w:p>
        </w:tc>
      </w:tr>
      <w:tr w:rsidR="000660E5" w:rsidRPr="00612528" w14:paraId="30FC21B2" w14:textId="77777777" w:rsidTr="00621012">
        <w:tc>
          <w:tcPr>
            <w:tcW w:w="2943" w:type="dxa"/>
            <w:tcBorders>
              <w:top w:val="single" w:sz="4" w:space="0" w:color="auto"/>
              <w:left w:val="single" w:sz="4" w:space="0" w:color="auto"/>
              <w:bottom w:val="single" w:sz="4" w:space="0" w:color="auto"/>
              <w:right w:val="single" w:sz="4" w:space="0" w:color="auto"/>
            </w:tcBorders>
          </w:tcPr>
          <w:p w14:paraId="4465A75F" w14:textId="6832B3E9" w:rsidR="000660E5" w:rsidRPr="00347086" w:rsidRDefault="000660E5" w:rsidP="000660E5">
            <w:pPr>
              <w:rPr>
                <w:lang w:eastAsia="sv-SE"/>
              </w:rPr>
            </w:pPr>
            <w:r w:rsidRPr="005F1FB8">
              <w:rPr>
                <w:highlight w:val="green"/>
                <w:lang w:eastAsia="sv-SE"/>
              </w:rPr>
              <w:t>id.extension</w:t>
            </w:r>
          </w:p>
        </w:tc>
        <w:tc>
          <w:tcPr>
            <w:tcW w:w="2037" w:type="dxa"/>
            <w:tcBorders>
              <w:top w:val="single" w:sz="4" w:space="0" w:color="auto"/>
              <w:left w:val="single" w:sz="4" w:space="0" w:color="auto"/>
              <w:bottom w:val="single" w:sz="4" w:space="0" w:color="auto"/>
              <w:right w:val="single" w:sz="4" w:space="0" w:color="auto"/>
            </w:tcBorders>
          </w:tcPr>
          <w:p w14:paraId="0AD2AF5F" w14:textId="3628FFFB" w:rsidR="000660E5" w:rsidRPr="00347086" w:rsidRDefault="000660E5" w:rsidP="000660E5">
            <w:r>
              <w:t>String</w:t>
            </w:r>
          </w:p>
        </w:tc>
        <w:tc>
          <w:tcPr>
            <w:tcW w:w="2925" w:type="dxa"/>
            <w:tcBorders>
              <w:top w:val="single" w:sz="4" w:space="0" w:color="auto"/>
              <w:left w:val="single" w:sz="4" w:space="0" w:color="auto"/>
              <w:bottom w:val="single" w:sz="4" w:space="0" w:color="auto"/>
              <w:right w:val="single" w:sz="4" w:space="0" w:color="auto"/>
            </w:tcBorders>
          </w:tcPr>
          <w:p w14:paraId="4F9E8A68" w14:textId="28103116" w:rsidR="000660E5" w:rsidRPr="00C93E52" w:rsidRDefault="000660E5" w:rsidP="000660E5">
            <w:r>
              <w:t>Id för organisation</w:t>
            </w:r>
          </w:p>
        </w:tc>
        <w:tc>
          <w:tcPr>
            <w:tcW w:w="1617" w:type="dxa"/>
            <w:tcBorders>
              <w:top w:val="single" w:sz="4" w:space="0" w:color="auto"/>
              <w:left w:val="single" w:sz="4" w:space="0" w:color="auto"/>
              <w:bottom w:val="single" w:sz="4" w:space="0" w:color="auto"/>
              <w:right w:val="single" w:sz="4" w:space="0" w:color="auto"/>
            </w:tcBorders>
          </w:tcPr>
          <w:p w14:paraId="103088C8" w14:textId="75C129F6" w:rsidR="000660E5" w:rsidRPr="00C93E52" w:rsidRDefault="000660E5" w:rsidP="000660E5">
            <w:r w:rsidRPr="00C93E52">
              <w:t>1</w:t>
            </w:r>
            <w:proofErr w:type="gramStart"/>
            <w:r>
              <w:t>..</w:t>
            </w:r>
            <w:proofErr w:type="gramEnd"/>
            <w:r>
              <w:t>1</w:t>
            </w:r>
          </w:p>
        </w:tc>
      </w:tr>
      <w:tr w:rsidR="000660E5" w:rsidRPr="008345BA" w14:paraId="56ECDE8C" w14:textId="77777777" w:rsidTr="00621012">
        <w:tc>
          <w:tcPr>
            <w:tcW w:w="2943" w:type="dxa"/>
          </w:tcPr>
          <w:p w14:paraId="53A5769D" w14:textId="3EFF5357" w:rsidR="000660E5" w:rsidRPr="00C93E52" w:rsidRDefault="000660E5" w:rsidP="000660E5">
            <w:proofErr w:type="spellStart"/>
            <w:r w:rsidRPr="00B74128">
              <w:rPr>
                <w:highlight w:val="green"/>
              </w:rPr>
              <w:t>name</w:t>
            </w:r>
            <w:proofErr w:type="spellEnd"/>
          </w:p>
        </w:tc>
        <w:tc>
          <w:tcPr>
            <w:tcW w:w="2037" w:type="dxa"/>
          </w:tcPr>
          <w:p w14:paraId="0DC453C8" w14:textId="5DF11A8C" w:rsidR="000660E5" w:rsidRPr="00C93E52" w:rsidRDefault="000660E5" w:rsidP="000660E5">
            <w:r>
              <w:t>String</w:t>
            </w:r>
          </w:p>
        </w:tc>
        <w:tc>
          <w:tcPr>
            <w:tcW w:w="2925" w:type="dxa"/>
          </w:tcPr>
          <w:p w14:paraId="3FCEE4F7" w14:textId="1037D816" w:rsidR="000660E5" w:rsidRPr="00C93E52" w:rsidRDefault="000660E5" w:rsidP="000660E5">
            <w:r>
              <w:t>Organisationens namn</w:t>
            </w:r>
          </w:p>
        </w:tc>
        <w:tc>
          <w:tcPr>
            <w:tcW w:w="1617" w:type="dxa"/>
          </w:tcPr>
          <w:p w14:paraId="7F32B23E" w14:textId="642CF4CA" w:rsidR="000660E5" w:rsidRPr="00C93E52" w:rsidRDefault="000660E5" w:rsidP="000660E5">
            <w:r>
              <w:t>0</w:t>
            </w:r>
            <w:proofErr w:type="gramStart"/>
            <w:r>
              <w:t>..</w:t>
            </w:r>
            <w:proofErr w:type="gramEnd"/>
            <w:r>
              <w:t>1</w:t>
            </w:r>
          </w:p>
        </w:tc>
      </w:tr>
    </w:tbl>
    <w:p w14:paraId="2B35052D" w14:textId="5FC967DF" w:rsidR="007A3042" w:rsidRDefault="00621012" w:rsidP="007A3042">
      <w:r>
        <w:br w:type="textWrapping" w:clear="all"/>
      </w:r>
    </w:p>
    <w:p w14:paraId="2C146B83" w14:textId="77777777" w:rsidR="007A3042" w:rsidRPr="00ED19D0" w:rsidRDefault="007A3042" w:rsidP="007A3042">
      <w:pPr>
        <w:pStyle w:val="Brdtext"/>
      </w:pPr>
    </w:p>
    <w:p w14:paraId="266D441A" w14:textId="77777777" w:rsidR="007A3042" w:rsidRDefault="007A3042" w:rsidP="007A3042">
      <w:pPr>
        <w:pStyle w:val="Rubrik3"/>
      </w:pPr>
      <w:bookmarkStart w:id="501" w:name="_Toc398042093"/>
      <w:bookmarkStart w:id="502" w:name="_Toc406145684"/>
      <w:r>
        <w:t>Övriga regler</w:t>
      </w:r>
      <w:bookmarkEnd w:id="501"/>
      <w:bookmarkEnd w:id="502"/>
    </w:p>
    <w:p w14:paraId="48DA662C" w14:textId="77777777" w:rsidR="007A3042" w:rsidRDefault="007A3042" w:rsidP="007A3042">
      <w:r>
        <w:t xml:space="preserve">Till denna informationsmängd finns regler som ej uttrycks i schemafilerna och tabellen ovan. Dessa återfinns nedan. </w:t>
      </w:r>
    </w:p>
    <w:p w14:paraId="7D8E7FD2" w14:textId="77777777" w:rsidR="007A3042" w:rsidRDefault="007A3042" w:rsidP="007A3042">
      <w:pPr>
        <w:rPr>
          <w:color w:val="4F81BD" w:themeColor="accent1"/>
        </w:rPr>
      </w:pPr>
      <w:r w:rsidRPr="003C2BD0">
        <w:rPr>
          <w:color w:val="4F81BD" w:themeColor="accent1"/>
        </w:rPr>
        <w:t>.</w:t>
      </w:r>
    </w:p>
    <w:p w14:paraId="5ECA9353" w14:textId="77777777" w:rsidR="007A3042" w:rsidRDefault="007A3042" w:rsidP="007A3042">
      <w:pPr>
        <w:rPr>
          <w:sz w:val="22"/>
          <w:u w:val="single"/>
        </w:rPr>
      </w:pPr>
      <w:r>
        <w:rPr>
          <w:sz w:val="22"/>
          <w:u w:val="single"/>
        </w:rPr>
        <w:t>Fält 1 – Sökparametrar i begäran</w:t>
      </w:r>
    </w:p>
    <w:p w14:paraId="1C82B0B2" w14:textId="77777777" w:rsidR="007A3042" w:rsidRDefault="007A3042" w:rsidP="007A3042">
      <w:r>
        <w:t xml:space="preserve">Den enda sökparametern som explicit behöver anges är </w:t>
      </w:r>
      <w:proofErr w:type="spellStart"/>
      <w:r w:rsidRPr="00442B89">
        <w:rPr>
          <w:i/>
        </w:rPr>
        <w:t>patientId</w:t>
      </w:r>
      <w:proofErr w:type="spellEnd"/>
      <w:r>
        <w:t xml:space="preserve">. Det finns även möjlighet att kombinera </w:t>
      </w:r>
      <w:proofErr w:type="spellStart"/>
      <w:r>
        <w:rPr>
          <w:i/>
        </w:rPr>
        <w:t>patientId</w:t>
      </w:r>
      <w:proofErr w:type="spellEnd"/>
      <w:r>
        <w:t xml:space="preserve"> med ett eller flera andra parametrar:</w:t>
      </w:r>
    </w:p>
    <w:p w14:paraId="5CC15276" w14:textId="77777777" w:rsidR="007A3042" w:rsidRDefault="007A3042" w:rsidP="007A3042">
      <w:pPr>
        <w:pStyle w:val="Liststycke"/>
        <w:numPr>
          <w:ilvl w:val="0"/>
          <w:numId w:val="33"/>
        </w:numPr>
      </w:pPr>
      <w:r w:rsidRPr="00CB2E5C">
        <w:rPr>
          <w:i/>
        </w:rPr>
        <w:t xml:space="preserve"> </w:t>
      </w:r>
      <w:proofErr w:type="spellStart"/>
      <w:r w:rsidRPr="00CB2E5C">
        <w:rPr>
          <w:i/>
        </w:rPr>
        <w:t>timePeriod</w:t>
      </w:r>
      <w:proofErr w:type="spellEnd"/>
      <w:r>
        <w:rPr>
          <w:i/>
        </w:rPr>
        <w:t xml:space="preserve"> </w:t>
      </w:r>
    </w:p>
    <w:p w14:paraId="7F8562BD" w14:textId="77777777" w:rsidR="007A3042" w:rsidRDefault="007A3042" w:rsidP="007A3042">
      <w:pPr>
        <w:pStyle w:val="Liststycke"/>
        <w:numPr>
          <w:ilvl w:val="1"/>
          <w:numId w:val="33"/>
        </w:numPr>
      </w:pPr>
      <w:r>
        <w:t xml:space="preserve">För att begränsa till ett </w:t>
      </w:r>
      <w:r w:rsidRPr="00F73839">
        <w:rPr>
          <w:b/>
        </w:rPr>
        <w:t>tidsintervall</w:t>
      </w:r>
    </w:p>
    <w:p w14:paraId="3B29DFC0" w14:textId="215F0B0D" w:rsidR="007A3042" w:rsidRDefault="00C93E52" w:rsidP="007A3042">
      <w:pPr>
        <w:pStyle w:val="Liststycke"/>
        <w:numPr>
          <w:ilvl w:val="0"/>
          <w:numId w:val="33"/>
        </w:numPr>
      </w:pPr>
      <w:proofErr w:type="spellStart"/>
      <w:r>
        <w:rPr>
          <w:i/>
        </w:rPr>
        <w:t>observationCode</w:t>
      </w:r>
      <w:proofErr w:type="spellEnd"/>
      <w:r w:rsidR="007A3042">
        <w:t xml:space="preserve"> </w:t>
      </w:r>
    </w:p>
    <w:p w14:paraId="5079A297" w14:textId="77777777" w:rsidR="007A3042" w:rsidRDefault="007A3042" w:rsidP="00996B82">
      <w:pPr>
        <w:pStyle w:val="Liststycke"/>
        <w:numPr>
          <w:ilvl w:val="0"/>
          <w:numId w:val="33"/>
        </w:numPr>
      </w:pPr>
      <w:r>
        <w:t xml:space="preserve">För att begränsa till en </w:t>
      </w:r>
      <w:r w:rsidRPr="00C0203D">
        <w:rPr>
          <w:b/>
        </w:rPr>
        <w:t>viss typ av observation</w:t>
      </w:r>
    </w:p>
    <w:p w14:paraId="655F4C86" w14:textId="77777777" w:rsidR="007A3042" w:rsidRDefault="007A3042" w:rsidP="007A3042">
      <w:pPr>
        <w:pStyle w:val="Liststycke"/>
        <w:numPr>
          <w:ilvl w:val="0"/>
          <w:numId w:val="33"/>
        </w:numPr>
      </w:pPr>
      <w:proofErr w:type="spellStart"/>
      <w:r>
        <w:rPr>
          <w:i/>
        </w:rPr>
        <w:t>valueType</w:t>
      </w:r>
      <w:proofErr w:type="spellEnd"/>
      <w:r>
        <w:t xml:space="preserve"> </w:t>
      </w:r>
    </w:p>
    <w:p w14:paraId="1407B06F" w14:textId="77777777" w:rsidR="007A3042" w:rsidRDefault="007A3042" w:rsidP="007A3042">
      <w:pPr>
        <w:pStyle w:val="Liststycke"/>
        <w:numPr>
          <w:ilvl w:val="1"/>
          <w:numId w:val="33"/>
        </w:numPr>
      </w:pPr>
      <w:r>
        <w:t xml:space="preserve">För att begränsa till en </w:t>
      </w:r>
      <w:r w:rsidRPr="00C0203D">
        <w:rPr>
          <w:b/>
        </w:rPr>
        <w:t>viss observation</w:t>
      </w:r>
    </w:p>
    <w:p w14:paraId="0608608E" w14:textId="77777777" w:rsidR="007A3042" w:rsidRDefault="007A3042" w:rsidP="007A3042">
      <w:pPr>
        <w:pStyle w:val="Liststycke"/>
        <w:numPr>
          <w:ilvl w:val="0"/>
          <w:numId w:val="33"/>
        </w:numPr>
      </w:pPr>
      <w:proofErr w:type="spellStart"/>
      <w:r>
        <w:t>observationId</w:t>
      </w:r>
      <w:proofErr w:type="spellEnd"/>
    </w:p>
    <w:p w14:paraId="0A6CCCFB" w14:textId="77777777" w:rsidR="007A3042" w:rsidRDefault="007A3042" w:rsidP="007A3042">
      <w:pPr>
        <w:pStyle w:val="Liststycke"/>
        <w:numPr>
          <w:ilvl w:val="1"/>
          <w:numId w:val="33"/>
        </w:numPr>
      </w:pPr>
      <w:r>
        <w:t xml:space="preserve">För att begränsa till en </w:t>
      </w:r>
      <w:r w:rsidRPr="00C0203D">
        <w:rPr>
          <w:b/>
        </w:rPr>
        <w:t>specifik observation</w:t>
      </w:r>
    </w:p>
    <w:p w14:paraId="0B005ECD" w14:textId="77777777" w:rsidR="007A3042" w:rsidRDefault="007A3042" w:rsidP="007A3042">
      <w:pPr>
        <w:pStyle w:val="Liststycke"/>
        <w:numPr>
          <w:ilvl w:val="0"/>
          <w:numId w:val="33"/>
        </w:numPr>
      </w:pPr>
      <w:proofErr w:type="spellStart"/>
      <w:r>
        <w:t>careGiverId</w:t>
      </w:r>
      <w:proofErr w:type="spellEnd"/>
    </w:p>
    <w:p w14:paraId="284198FE" w14:textId="77777777" w:rsidR="007A3042" w:rsidRDefault="007A3042" w:rsidP="007A3042">
      <w:pPr>
        <w:pStyle w:val="Liststycke"/>
        <w:numPr>
          <w:ilvl w:val="1"/>
          <w:numId w:val="33"/>
        </w:numPr>
      </w:pPr>
      <w:r>
        <w:t xml:space="preserve">För att begränsa till en </w:t>
      </w:r>
      <w:r w:rsidRPr="00C0203D">
        <w:rPr>
          <w:b/>
        </w:rPr>
        <w:t>specifik vårdgivare</w:t>
      </w:r>
    </w:p>
    <w:p w14:paraId="77971CCA" w14:textId="77777777" w:rsidR="007A3042" w:rsidRDefault="007A3042" w:rsidP="007A3042">
      <w:pPr>
        <w:pStyle w:val="Liststycke"/>
        <w:numPr>
          <w:ilvl w:val="0"/>
          <w:numId w:val="33"/>
        </w:numPr>
      </w:pPr>
      <w:proofErr w:type="spellStart"/>
      <w:r>
        <w:t>careUnitId</w:t>
      </w:r>
      <w:proofErr w:type="spellEnd"/>
    </w:p>
    <w:p w14:paraId="7B386D63" w14:textId="77777777" w:rsidR="007A3042" w:rsidRDefault="007A3042" w:rsidP="007A3042">
      <w:pPr>
        <w:pStyle w:val="Liststycke"/>
        <w:numPr>
          <w:ilvl w:val="1"/>
          <w:numId w:val="33"/>
        </w:numPr>
      </w:pPr>
      <w:r>
        <w:t xml:space="preserve">För att begränsa till en </w:t>
      </w:r>
      <w:r w:rsidRPr="00C0203D">
        <w:rPr>
          <w:b/>
        </w:rPr>
        <w:t>specifik vårdenhet</w:t>
      </w:r>
    </w:p>
    <w:p w14:paraId="3EC9607B" w14:textId="77777777" w:rsidR="007A3042" w:rsidRDefault="007A3042" w:rsidP="007A3042">
      <w:pPr>
        <w:pStyle w:val="Liststycke"/>
        <w:numPr>
          <w:ilvl w:val="0"/>
          <w:numId w:val="33"/>
        </w:numPr>
      </w:pPr>
      <w:proofErr w:type="spellStart"/>
      <w:r>
        <w:t>sourceSystemId</w:t>
      </w:r>
      <w:proofErr w:type="spellEnd"/>
    </w:p>
    <w:p w14:paraId="4E872FB7" w14:textId="77777777" w:rsidR="007A3042" w:rsidRDefault="007A3042" w:rsidP="007A3042">
      <w:pPr>
        <w:pStyle w:val="Liststycke"/>
        <w:numPr>
          <w:ilvl w:val="1"/>
          <w:numId w:val="33"/>
        </w:numPr>
      </w:pPr>
      <w:r>
        <w:t xml:space="preserve">För att begränsa till ett </w:t>
      </w:r>
      <w:r w:rsidRPr="00C0203D">
        <w:rPr>
          <w:b/>
        </w:rPr>
        <w:t>specifikt system</w:t>
      </w:r>
    </w:p>
    <w:p w14:paraId="333E61F0" w14:textId="77777777" w:rsidR="007A3042" w:rsidRDefault="007A3042" w:rsidP="007A3042"/>
    <w:p w14:paraId="7B400196" w14:textId="77777777" w:rsidR="007A3042" w:rsidRPr="00E8650F" w:rsidRDefault="007A3042" w:rsidP="007A3042">
      <w:pPr>
        <w:rPr>
          <w:color w:val="4F81BD" w:themeColor="accent1"/>
        </w:rPr>
      </w:pPr>
      <w:commentRangeStart w:id="503"/>
      <w:r>
        <w:t>En begäran utan något av parametrarna ska inte vara genomförbart och bör resultera i ett felmeddelande.</w:t>
      </w:r>
      <w:commentRangeEnd w:id="503"/>
      <w:r w:rsidR="00F74C7C">
        <w:rPr>
          <w:rStyle w:val="Kommentarsreferens"/>
        </w:rPr>
        <w:commentReference w:id="503"/>
      </w:r>
    </w:p>
    <w:p w14:paraId="6189C9AE" w14:textId="77777777" w:rsidR="007A3042" w:rsidRDefault="007A3042" w:rsidP="007A3042">
      <w:pPr>
        <w:rPr>
          <w:sz w:val="22"/>
          <w:u w:val="single"/>
        </w:rPr>
      </w:pPr>
    </w:p>
    <w:p w14:paraId="7E0B1184" w14:textId="77777777" w:rsidR="007A3042" w:rsidRPr="00C67971" w:rsidRDefault="007A3042" w:rsidP="007A3042">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Observation utförd av vårdpersonal</w:t>
      </w:r>
    </w:p>
    <w:p w14:paraId="09ABF815" w14:textId="77777777" w:rsidR="007A3042" w:rsidRDefault="007A3042" w:rsidP="007A3042">
      <w:r>
        <w:t xml:space="preserve">Då observation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w:t>
      </w:r>
    </w:p>
    <w:p w14:paraId="2558EC50" w14:textId="77777777" w:rsidR="007A3042" w:rsidRDefault="007A3042" w:rsidP="007A3042"/>
    <w:p w14:paraId="5F6E72C1" w14:textId="77777777" w:rsidR="007A3042" w:rsidRPr="00C67971" w:rsidRDefault="007A3042" w:rsidP="007A3042">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Observation utförd av icke vårdpersonal</w:t>
      </w:r>
    </w:p>
    <w:p w14:paraId="2B355112" w14:textId="77777777" w:rsidR="007A3042" w:rsidRPr="00A215B9" w:rsidRDefault="007A3042" w:rsidP="007A3042">
      <w:pPr>
        <w:rPr>
          <w:i/>
        </w:rPr>
      </w:pPr>
      <w:r>
        <w:t xml:space="preserve">Då observationen är utförd av personer som inte innefattar vårdpersonal ska </w:t>
      </w:r>
      <w:r w:rsidRPr="00C34B7F">
        <w:rPr>
          <w:i/>
        </w:rPr>
        <w:t>PerformerRole.id</w:t>
      </w:r>
      <w:r>
        <w:t xml:space="preserve"> inte anges. Klasserna </w:t>
      </w:r>
      <w:proofErr w:type="spellStart"/>
      <w:r>
        <w:rPr>
          <w:i/>
        </w:rPr>
        <w:t>CareUnit</w:t>
      </w:r>
      <w:proofErr w:type="spellEnd"/>
      <w:r>
        <w:rPr>
          <w:i/>
        </w:rPr>
        <w:t xml:space="preserve"> </w:t>
      </w:r>
      <w:r w:rsidRPr="00A215B9">
        <w:t>och</w:t>
      </w:r>
      <w:r>
        <w:rPr>
          <w:i/>
        </w:rPr>
        <w:t xml:space="preserve"> </w:t>
      </w:r>
      <w:proofErr w:type="spellStart"/>
      <w:r w:rsidRPr="00A215B9">
        <w:rPr>
          <w:i/>
        </w:rPr>
        <w:t>CareGiver</w:t>
      </w:r>
      <w:proofErr w:type="spellEnd"/>
      <w:r>
        <w:t xml:space="preserve"> ska inte involveras däremot </w:t>
      </w:r>
      <w:r w:rsidRPr="00A215B9">
        <w:t>ska</w:t>
      </w:r>
      <w:r>
        <w:t xml:space="preserve"> klassen </w:t>
      </w:r>
      <w:r>
        <w:rPr>
          <w:i/>
        </w:rPr>
        <w:t xml:space="preserve">Person </w:t>
      </w:r>
      <w:r w:rsidRPr="00A215B9">
        <w:t>användas</w:t>
      </w:r>
      <w:r>
        <w:rPr>
          <w:i/>
        </w:rPr>
        <w:t xml:space="preserve">. </w:t>
      </w:r>
    </w:p>
    <w:p w14:paraId="3773FC27" w14:textId="77777777" w:rsidR="007A3042" w:rsidRDefault="007A3042" w:rsidP="007A3042"/>
    <w:p w14:paraId="779D2B1F" w14:textId="77777777" w:rsidR="007A3042" w:rsidRPr="00C67971" w:rsidRDefault="007A3042" w:rsidP="007A3042">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observation i egenskap av vårdprocess</w:t>
      </w:r>
    </w:p>
    <w:p w14:paraId="638C44FD" w14:textId="77777777" w:rsidR="007A3042" w:rsidRPr="000D4FE4" w:rsidRDefault="007A3042" w:rsidP="007A3042">
      <w:r>
        <w:t xml:space="preserve">Då observationen inkluderar </w:t>
      </w:r>
      <w:r w:rsidRPr="00C34B7F">
        <w:rPr>
          <w:i/>
        </w:rPr>
        <w:t>PerformerRole.id</w:t>
      </w:r>
      <w:r>
        <w:t xml:space="preserve"> dvs. involverar vårdpersonal ska minst </w:t>
      </w:r>
      <w:r>
        <w:rPr>
          <w:i/>
        </w:rPr>
        <w:t>Location.name</w:t>
      </w:r>
      <w:r>
        <w:t xml:space="preserve"> anges. Detta för att eliminera risken för missförstånd att observationen ska ha skett vid samma plats som </w:t>
      </w:r>
      <w:proofErr w:type="spellStart"/>
      <w:r>
        <w:t>CareUnit</w:t>
      </w:r>
      <w:proofErr w:type="spellEnd"/>
      <w:r>
        <w:t xml:space="preserve"> tillhörigheten för den vårdpersonal som utfört observationen.</w:t>
      </w:r>
    </w:p>
    <w:p w14:paraId="173F7A26" w14:textId="77777777" w:rsidR="007A3042" w:rsidRDefault="007A3042" w:rsidP="007A3042">
      <w:pPr>
        <w:rPr>
          <w:color w:val="4F81BD" w:themeColor="accent1"/>
        </w:rPr>
      </w:pPr>
    </w:p>
    <w:p w14:paraId="793DCE48" w14:textId="77777777" w:rsidR="007A3042" w:rsidRPr="00776D68" w:rsidRDefault="007A3042" w:rsidP="007A3042">
      <w:pPr>
        <w:pStyle w:val="Rubrik4"/>
      </w:pPr>
      <w:r w:rsidRPr="00776D68">
        <w:t>Icke funktionella krav</w:t>
      </w:r>
    </w:p>
    <w:p w14:paraId="531F8F20" w14:textId="77777777" w:rsidR="007A3042" w:rsidRPr="00E146AE" w:rsidRDefault="007A3042" w:rsidP="007A3042">
      <w:r w:rsidRPr="00E146AE">
        <w:t>Inga övriga icke funktionella krav.</w:t>
      </w:r>
    </w:p>
    <w:p w14:paraId="7CC298E9" w14:textId="77777777" w:rsidR="007A3042" w:rsidRPr="00776D68" w:rsidRDefault="007A3042" w:rsidP="007A3042">
      <w:pPr>
        <w:pStyle w:val="Rubrik5"/>
      </w:pPr>
      <w:r w:rsidRPr="00776D68">
        <w:t>SLA-krav</w:t>
      </w:r>
    </w:p>
    <w:p w14:paraId="50711E20" w14:textId="77777777" w:rsidR="007A3042" w:rsidRDefault="007A3042" w:rsidP="007A3042">
      <w:r w:rsidRPr="00E146AE">
        <w:t>Inga avvikande SLA-krav</w:t>
      </w:r>
    </w:p>
    <w:p w14:paraId="1E9D98A7" w14:textId="77777777" w:rsidR="007A3042" w:rsidRPr="008B016A" w:rsidRDefault="007A3042" w:rsidP="007A3042"/>
    <w:p w14:paraId="1EF60F25" w14:textId="77777777" w:rsidR="007A3042" w:rsidRPr="00776D68" w:rsidRDefault="007A3042" w:rsidP="007A3042">
      <w:pPr>
        <w:pStyle w:val="Rubrik3"/>
      </w:pPr>
      <w:bookmarkStart w:id="504" w:name="_Toc398042094"/>
      <w:bookmarkStart w:id="505" w:name="_Toc406145685"/>
      <w:r w:rsidRPr="00776D68">
        <w:t>Annan information om kontraktet</w:t>
      </w:r>
      <w:bookmarkEnd w:id="504"/>
      <w:bookmarkEnd w:id="505"/>
    </w:p>
    <w:p w14:paraId="60AFB510" w14:textId="77777777" w:rsidR="007A3042" w:rsidRDefault="007A3042" w:rsidP="007A3042">
      <w:r>
        <w:t>Ingen övrig information om kontraktet</w:t>
      </w:r>
    </w:p>
    <w:p w14:paraId="4FC2109C" w14:textId="77777777" w:rsidR="007A3042" w:rsidRPr="000B492D" w:rsidRDefault="007A3042" w:rsidP="007A3042">
      <w:pPr>
        <w:rPr>
          <w:lang w:eastAsia="sv-SE"/>
        </w:rPr>
      </w:pPr>
    </w:p>
    <w:sectPr w:rsidR="007A3042" w:rsidRPr="000B492D" w:rsidSect="00DD2A23">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Björn Genfors" w:date="2014-12-15T17:11:00Z" w:initials="BG">
    <w:p w14:paraId="612267E2" w14:textId="763D33A1" w:rsidR="00D72C00" w:rsidRDefault="00D72C00">
      <w:pPr>
        <w:pStyle w:val="Kommentarer"/>
      </w:pPr>
      <w:r>
        <w:rPr>
          <w:rStyle w:val="Kommentarsreferens"/>
        </w:rPr>
        <w:annotationRef/>
      </w:r>
      <w:r>
        <w:t xml:space="preserve">Är inte det här ungefär den text som står </w:t>
      </w:r>
      <w:proofErr w:type="gramStart"/>
      <w:r>
        <w:t>i  ”WEB</w:t>
      </w:r>
      <w:proofErr w:type="gramEnd"/>
      <w:r>
        <w:t xml:space="preserve"> beskrivning”? Alldeles oavsett hör den väl inte riktigt hemma i det här kapitlet?</w:t>
      </w:r>
    </w:p>
  </w:comment>
  <w:comment w:id="43" w:author="Björn Genfors" w:date="2014-12-15T17:11:00Z" w:initials="BG">
    <w:p w14:paraId="6D430BEC" w14:textId="67BD7F31" w:rsidR="00F20932" w:rsidRDefault="00F20932">
      <w:pPr>
        <w:pStyle w:val="Kommentarer"/>
      </w:pPr>
      <w:r>
        <w:rPr>
          <w:rStyle w:val="Kommentarsreferens"/>
        </w:rPr>
        <w:annotationRef/>
      </w:r>
      <w:r>
        <w:t>Rent tekniskt korrekt, men det finns i dagsläget bara ett kontrakt. Ska vi bekymra oss om att ändra denna text, eller ska vi bevara den som den är för framtidssäkring?</w:t>
      </w:r>
    </w:p>
  </w:comment>
  <w:comment w:id="102" w:author="Björn Genfors" w:date="2014-12-15T17:11:00Z" w:initials="BG">
    <w:p w14:paraId="5D73E703" w14:textId="3384EF60" w:rsidR="0092115A" w:rsidRDefault="0092115A">
      <w:pPr>
        <w:pStyle w:val="Kommentarer"/>
      </w:pPr>
      <w:r>
        <w:rPr>
          <w:rStyle w:val="Kommentarsreferens"/>
        </w:rPr>
        <w:annotationRef/>
      </w:r>
      <w:r>
        <w:t>Borde inte avvikelser från T-boken dokumenteras i AB?</w:t>
      </w:r>
    </w:p>
  </w:comment>
  <w:comment w:id="116" w:author="Björn Genfors" w:date="2014-12-15T17:11:00Z" w:initials="BG">
    <w:p w14:paraId="26873425" w14:textId="3056E06A" w:rsidR="0092115A" w:rsidRDefault="0092115A">
      <w:pPr>
        <w:pStyle w:val="Kommentarer"/>
      </w:pPr>
      <w:r>
        <w:rPr>
          <w:rStyle w:val="Kommentarsreferens"/>
        </w:rPr>
        <w:annotationRef/>
      </w:r>
      <w:r>
        <w:t>Tekniska fel</w:t>
      </w:r>
      <w:proofErr w:type="gramStart"/>
      <w:r>
        <w:t>…som</w:t>
      </w:r>
      <w:proofErr w:type="gramEnd"/>
      <w:r>
        <w:t xml:space="preserve"> tjänsteproducenten spottar ur sig?</w:t>
      </w:r>
    </w:p>
  </w:comment>
  <w:comment w:id="132" w:author="Torbjörn Dahlin" w:date="2014-12-15T17:11:00Z" w:initials="TD">
    <w:p w14:paraId="2BA46BFC" w14:textId="78155223" w:rsidR="00D72C00" w:rsidRDefault="00D72C00">
      <w:pPr>
        <w:pStyle w:val="Kommentarer"/>
      </w:pPr>
      <w:r>
        <w:rPr>
          <w:rStyle w:val="Kommentarsreferens"/>
        </w:rPr>
        <w:annotationRef/>
      </w:r>
      <w:r>
        <w:t xml:space="preserve">Processkontrakt behövs för </w:t>
      </w:r>
      <w:proofErr w:type="spellStart"/>
      <w:r>
        <w:t>telia</w:t>
      </w:r>
      <w:proofErr w:type="spellEnd"/>
      <w:r>
        <w:t>/</w:t>
      </w:r>
      <w:proofErr w:type="spellStart"/>
      <w:r>
        <w:t>cambio</w:t>
      </w:r>
      <w:proofErr w:type="spellEnd"/>
    </w:p>
  </w:comment>
  <w:comment w:id="133" w:author="Björn Genfors" w:date="2014-12-15T17:11:00Z" w:initials="BG">
    <w:p w14:paraId="3AC2775C" w14:textId="0AB732C8" w:rsidR="005D4A4E" w:rsidRDefault="005D4A4E">
      <w:pPr>
        <w:pStyle w:val="Kommentarer"/>
      </w:pPr>
      <w:r>
        <w:rPr>
          <w:rStyle w:val="Kommentarsreferens"/>
        </w:rPr>
        <w:annotationRef/>
      </w:r>
      <w:r>
        <w:t xml:space="preserve">Turkosmarkera </w:t>
      </w:r>
      <w:proofErr w:type="spellStart"/>
      <w:r>
        <w:t>godkändFörUtlämningTillPatient</w:t>
      </w:r>
      <w:proofErr w:type="spellEnd"/>
      <w:r>
        <w:t>.</w:t>
      </w:r>
    </w:p>
    <w:p w14:paraId="61C62CF2" w14:textId="77777777" w:rsidR="005D4A4E" w:rsidRDefault="005D4A4E">
      <w:pPr>
        <w:pStyle w:val="Kommentarer"/>
      </w:pPr>
    </w:p>
    <w:p w14:paraId="3123E797" w14:textId="497869E4" w:rsidR="005D4A4E" w:rsidRDefault="005D4A4E">
      <w:pPr>
        <w:pStyle w:val="Kommentarer"/>
      </w:pPr>
      <w:r>
        <w:t>Ingen relation existerar här mellan uppgift i patientjournal och individanpassad vårdprocess, såsom det gör i NI.</w:t>
      </w:r>
    </w:p>
    <w:p w14:paraId="6DE5504F" w14:textId="77777777" w:rsidR="00ED3466" w:rsidRDefault="00ED3466">
      <w:pPr>
        <w:pStyle w:val="Kommentarer"/>
      </w:pPr>
    </w:p>
    <w:p w14:paraId="1146D153" w14:textId="6DC5659A" w:rsidR="00ED3466" w:rsidRDefault="00ED3466">
      <w:pPr>
        <w:pStyle w:val="Kommentarer"/>
      </w:pPr>
      <w:r>
        <w:t>Signatärsdeltagandet borde inte vara obligatoriskt, men väl deltagandetidpunkten för det deltagandet.</w:t>
      </w:r>
    </w:p>
  </w:comment>
  <w:comment w:id="141" w:author="Björn Genfors" w:date="2014-12-15T17:11:00Z" w:initials="BG">
    <w:p w14:paraId="27242C6C" w14:textId="52C799F8" w:rsidR="00491E29" w:rsidRDefault="00491E29">
      <w:pPr>
        <w:pStyle w:val="Kommentarer"/>
      </w:pPr>
      <w:r>
        <w:rPr>
          <w:rStyle w:val="Kommentarsreferens"/>
        </w:rPr>
        <w:annotationRef/>
      </w:r>
      <w:r>
        <w:t>V-DIM? V-MIM? Rubriken till bilden säger ”V-MIM”…</w:t>
      </w:r>
    </w:p>
  </w:comment>
  <w:comment w:id="249" w:author="Björn Genfors" w:date="2014-12-15T17:11:00Z" w:initials="BG">
    <w:p w14:paraId="01CFE259" w14:textId="55F82323" w:rsidR="00C41073" w:rsidRDefault="00C41073">
      <w:pPr>
        <w:pStyle w:val="Kommentarer"/>
      </w:pPr>
      <w:r>
        <w:rPr>
          <w:rStyle w:val="Kommentarsreferens"/>
        </w:rPr>
        <w:annotationRef/>
      </w:r>
      <w:r>
        <w:t>Väl?</w:t>
      </w:r>
    </w:p>
  </w:comment>
  <w:comment w:id="293" w:author="Björn Genfors" w:date="2014-12-15T17:11:00Z" w:initials="BG">
    <w:p w14:paraId="366DACD7" w14:textId="548F2537" w:rsidR="00181B47" w:rsidRDefault="00181B47">
      <w:pPr>
        <w:pStyle w:val="Kommentarer"/>
      </w:pPr>
      <w:r>
        <w:rPr>
          <w:rStyle w:val="Kommentarsreferens"/>
        </w:rPr>
        <w:annotationRef/>
      </w:r>
      <w:r>
        <w:t>Är det här en egen typ?</w:t>
      </w:r>
    </w:p>
  </w:comment>
  <w:comment w:id="319" w:author="Björn Genfors" w:date="2014-12-15T17:11:00Z" w:initials="BG">
    <w:p w14:paraId="5430569A" w14:textId="4DB4CD34" w:rsidR="00181B47" w:rsidRDefault="00181B47">
      <w:pPr>
        <w:pStyle w:val="Kommentarer"/>
      </w:pPr>
      <w:r>
        <w:rPr>
          <w:rStyle w:val="Kommentarsreferens"/>
        </w:rPr>
        <w:annotationRef/>
      </w:r>
      <w:r>
        <w:t>Lite osäker på exakt vad det är vi försöker åstadkomma med denna lösning, men jag tror att det går att beskriva funktionaliteten något tydligare.</w:t>
      </w:r>
    </w:p>
  </w:comment>
  <w:comment w:id="325" w:author="Torbjörn Dahlin" w:date="2014-12-15T17:11:00Z" w:initials="TD">
    <w:p w14:paraId="2C23C232" w14:textId="48BA8770" w:rsidR="00D72C00" w:rsidRDefault="00D72C00">
      <w:pPr>
        <w:pStyle w:val="Kommentarer"/>
      </w:pPr>
      <w:r>
        <w:rPr>
          <w:rStyle w:val="Kommentarsreferens"/>
        </w:rPr>
        <w:annotationRef/>
      </w:r>
      <w:r>
        <w:t>Artefakt saknas</w:t>
      </w:r>
    </w:p>
  </w:comment>
  <w:comment w:id="326" w:author="Björn Genfors" w:date="2014-12-15T17:11:00Z" w:initials="BG">
    <w:p w14:paraId="2C311AA9" w14:textId="16278EAA" w:rsidR="00181B47" w:rsidRDefault="00181B47">
      <w:pPr>
        <w:pStyle w:val="Kommentarer"/>
      </w:pPr>
      <w:r>
        <w:rPr>
          <w:rStyle w:val="Kommentarsreferens"/>
        </w:rPr>
        <w:annotationRef/>
      </w:r>
      <w:r>
        <w:t>Deltagandetiden (utförande) borde väl vara olika för olika mätningar? Jag tänker mig en framtid där mätvärden i praktiken direktöverförs från mätinstrument till journal…</w:t>
      </w:r>
    </w:p>
    <w:p w14:paraId="59C06FE2" w14:textId="11F6DF34" w:rsidR="00181B47" w:rsidRDefault="00181B47">
      <w:pPr>
        <w:pStyle w:val="Kommentarer"/>
      </w:pPr>
      <w:r>
        <w:t>Därtill är det ju enbart vid överföring som man sparar bandbredd, det finns ingen anledning till att lagra saker och ting explicit på samma sätt som det ska kommuniceras.</w:t>
      </w:r>
    </w:p>
  </w:comment>
  <w:comment w:id="334" w:author="Björn Genfors" w:date="2014-12-15T17:11:00Z" w:initials="BG">
    <w:p w14:paraId="36366065" w14:textId="7095C6F7" w:rsidR="00203C91" w:rsidRDefault="00203C91">
      <w:pPr>
        <w:pStyle w:val="Kommentarer"/>
      </w:pPr>
      <w:r>
        <w:rPr>
          <w:rStyle w:val="Kommentarsreferens"/>
        </w:rPr>
        <w:annotationRef/>
      </w:r>
      <w:r>
        <w:t>Beskriva SNOMED-koder?</w:t>
      </w:r>
    </w:p>
  </w:comment>
  <w:comment w:id="336" w:author="Björn Genfors" w:date="2014-12-15T17:11:00Z" w:initials="BG">
    <w:p w14:paraId="6E697449" w14:textId="1FCFEF37" w:rsidR="00203C91" w:rsidRDefault="00203C91">
      <w:pPr>
        <w:pStyle w:val="Kommentarer"/>
      </w:pPr>
      <w:r>
        <w:rPr>
          <w:rStyle w:val="Kommentarsreferens"/>
        </w:rPr>
        <w:annotationRef/>
      </w:r>
      <w:r>
        <w:t>Lite lustig svenska. Kanske ”Inom källsystemet unik identitet för person som innehar utförarrollen” e.d.?</w:t>
      </w:r>
    </w:p>
  </w:comment>
  <w:comment w:id="335" w:author="Torbjörn Dahlin" w:date="2014-12-15T17:11:00Z" w:initials="TD">
    <w:p w14:paraId="60A213C9" w14:textId="77777777" w:rsidR="00D72C00" w:rsidRDefault="00D72C00">
      <w:pPr>
        <w:pStyle w:val="Kommentarer"/>
      </w:pPr>
      <w:r>
        <w:rPr>
          <w:rStyle w:val="Kommentarsreferens"/>
        </w:rPr>
        <w:annotationRef/>
      </w:r>
      <w:r>
        <w:t>Tänk över</w:t>
      </w:r>
    </w:p>
  </w:comment>
  <w:comment w:id="339" w:author="Björn Genfors" w:date="2014-12-15T17:11:00Z" w:initials="BG">
    <w:p w14:paraId="3CFEE053" w14:textId="644BC038" w:rsidR="00203C91" w:rsidRDefault="00203C91">
      <w:pPr>
        <w:pStyle w:val="Kommentarer"/>
      </w:pPr>
      <w:r>
        <w:rPr>
          <w:rStyle w:val="Kommentarsreferens"/>
        </w:rPr>
        <w:annotationRef/>
      </w:r>
      <w:proofErr w:type="spellStart"/>
      <w:r>
        <w:t>Root</w:t>
      </w:r>
      <w:proofErr w:type="spellEnd"/>
      <w:r>
        <w:t xml:space="preserve"> och extension beskriver bara HSA-id, men id beskrivs bara som identitet (det borde kunna gå att kommunicera andra </w:t>
      </w:r>
      <w:proofErr w:type="spellStart"/>
      <w:r>
        <w:t>id:n</w:t>
      </w:r>
      <w:proofErr w:type="spellEnd"/>
      <w:r>
        <w:t xml:space="preserve"> än </w:t>
      </w:r>
      <w:proofErr w:type="spellStart"/>
      <w:r>
        <w:t>HSA-id:n</w:t>
      </w:r>
      <w:proofErr w:type="spellEnd"/>
      <w:r>
        <w:t>).</w:t>
      </w:r>
    </w:p>
  </w:comment>
  <w:comment w:id="340" w:author="Björn Genfors" w:date="2014-12-15T17:11:00Z" w:initials="BG">
    <w:p w14:paraId="0718DC10" w14:textId="3E40794C" w:rsidR="00203C91" w:rsidRDefault="00203C91">
      <w:pPr>
        <w:pStyle w:val="Kommentarer"/>
      </w:pPr>
      <w:r>
        <w:rPr>
          <w:rStyle w:val="Kommentarsreferens"/>
        </w:rPr>
        <w:annotationRef/>
      </w:r>
      <w:r>
        <w:t>Bästa kodsystemet att referera till?</w:t>
      </w:r>
    </w:p>
  </w:comment>
  <w:comment w:id="344" w:author="Björn Genfors" w:date="2014-12-15T17:11:00Z" w:initials="BG">
    <w:p w14:paraId="5B99A446" w14:textId="0F7A6C57" w:rsidR="00203C91" w:rsidRDefault="00203C91">
      <w:pPr>
        <w:pStyle w:val="Kommentarer"/>
      </w:pPr>
      <w:r>
        <w:rPr>
          <w:rStyle w:val="Kommentarsreferens"/>
        </w:rPr>
        <w:annotationRef/>
      </w:r>
      <w:r>
        <w:t xml:space="preserve">Beskriv underelementen till </w:t>
      </w:r>
      <w:proofErr w:type="spellStart"/>
      <w:r>
        <w:t>PersonType</w:t>
      </w:r>
      <w:proofErr w:type="spellEnd"/>
      <w:r>
        <w:t>?</w:t>
      </w:r>
    </w:p>
  </w:comment>
  <w:comment w:id="343" w:author="Torbjörn Dahlin" w:date="2014-12-15T17:11:00Z" w:initials="TD">
    <w:p w14:paraId="04B7BEF6" w14:textId="7D5AB3D6" w:rsidR="00D72C00" w:rsidRDefault="00D72C00">
      <w:pPr>
        <w:pStyle w:val="Kommentarer"/>
      </w:pPr>
      <w:r>
        <w:rPr>
          <w:rStyle w:val="Kommentarsreferens"/>
        </w:rPr>
        <w:annotationRef/>
      </w:r>
      <w:r>
        <w:t>Beskriv krav på minst en, vad som händer då patient är utförare mm.</w:t>
      </w:r>
    </w:p>
  </w:comment>
  <w:comment w:id="346" w:author="Björn Genfors" w:date="2014-12-15T17:11:00Z" w:initials="BG">
    <w:p w14:paraId="354D6797" w14:textId="5E4C28BB" w:rsidR="00203C91" w:rsidRDefault="00203C91">
      <w:pPr>
        <w:pStyle w:val="Kommentarer"/>
      </w:pPr>
      <w:r>
        <w:rPr>
          <w:rStyle w:val="Kommentarsreferens"/>
        </w:rPr>
        <w:annotationRef/>
      </w:r>
      <w:r>
        <w:t xml:space="preserve">Beskriv underelementen till </w:t>
      </w:r>
      <w:proofErr w:type="spellStart"/>
      <w:r>
        <w:t>CareUnitType</w:t>
      </w:r>
      <w:proofErr w:type="spellEnd"/>
      <w:r>
        <w:t>? Finns vårdgivare här någonstans exempelvis?</w:t>
      </w:r>
    </w:p>
  </w:comment>
  <w:comment w:id="359" w:author="Björn Genfors" w:date="2014-12-15T17:11:00Z" w:initials="BG">
    <w:p w14:paraId="7422DEF0" w14:textId="10D30B22" w:rsidR="00F61287" w:rsidRDefault="00F61287">
      <w:pPr>
        <w:pStyle w:val="Kommentarer"/>
      </w:pPr>
      <w:r>
        <w:rPr>
          <w:rStyle w:val="Kommentarsreferens"/>
        </w:rPr>
        <w:annotationRef/>
      </w:r>
      <w:r w:rsidR="000C1523">
        <w:t>Här kan vi säkert beskriva lite bättre vad vi menar.</w:t>
      </w:r>
    </w:p>
  </w:comment>
  <w:comment w:id="381" w:author="Björn Genfors" w:date="2014-12-15T17:11:00Z" w:initials="BG">
    <w:p w14:paraId="5B255891" w14:textId="0DE0622C" w:rsidR="00761957" w:rsidRDefault="00761957">
      <w:pPr>
        <w:pStyle w:val="Kommentarer"/>
      </w:pPr>
      <w:r>
        <w:rPr>
          <w:rStyle w:val="Kommentarsreferens"/>
        </w:rPr>
        <w:annotationRef/>
      </w:r>
      <w:r>
        <w:t xml:space="preserve">Jag håller inte med om att denna inte ska anges. För att </w:t>
      </w:r>
      <w:r w:rsidR="00F61287">
        <w:t xml:space="preserve">enkelt </w:t>
      </w:r>
      <w:r>
        <w:t xml:space="preserve">kunna </w:t>
      </w:r>
      <w:r w:rsidR="00F61287">
        <w:t>presentera typen av deltagande på skärm, ett inte helt otänkbart användningsområde, så måste denna anges.</w:t>
      </w:r>
    </w:p>
  </w:comment>
  <w:comment w:id="397" w:author="Björn Genfors" w:date="2014-12-15T17:11:00Z" w:initials="BG">
    <w:p w14:paraId="0B5ED7A5" w14:textId="60350CA1" w:rsidR="000C1523" w:rsidRDefault="000C1523">
      <w:pPr>
        <w:pStyle w:val="Kommentarer"/>
      </w:pPr>
      <w:r>
        <w:rPr>
          <w:rStyle w:val="Kommentarsreferens"/>
        </w:rPr>
        <w:annotationRef/>
      </w:r>
      <w:r>
        <w:t>Även här kan vi säkert beskriva lite bättre vad vi menar.</w:t>
      </w:r>
    </w:p>
  </w:comment>
  <w:comment w:id="413" w:author="Björn Genfors" w:date="2014-12-15T17:11:00Z" w:initials="BG">
    <w:p w14:paraId="6E326469" w14:textId="0D781C6D" w:rsidR="000C1523" w:rsidRDefault="000C1523">
      <w:pPr>
        <w:pStyle w:val="Kommentarer"/>
      </w:pPr>
      <w:r>
        <w:rPr>
          <w:rStyle w:val="Kommentarsreferens"/>
        </w:rPr>
        <w:annotationRef/>
      </w:r>
      <w:proofErr w:type="spellStart"/>
      <w:r>
        <w:t>Pss</w:t>
      </w:r>
      <w:proofErr w:type="spellEnd"/>
      <w:r>
        <w:t xml:space="preserve"> som ovan tycker jag inte att det här elementet borde vara 0</w:t>
      </w:r>
      <w:proofErr w:type="gramStart"/>
      <w:r>
        <w:t>..</w:t>
      </w:r>
      <w:proofErr w:type="gramEnd"/>
      <w:r>
        <w:t>0.</w:t>
      </w:r>
    </w:p>
  </w:comment>
  <w:comment w:id="429" w:author="Björn Genfors" w:date="2014-12-15T17:11:00Z" w:initials="BG">
    <w:p w14:paraId="047AE567" w14:textId="38A81FBC" w:rsidR="000C1523" w:rsidRDefault="000C1523">
      <w:pPr>
        <w:pStyle w:val="Kommentarer"/>
      </w:pPr>
      <w:r>
        <w:rPr>
          <w:rStyle w:val="Kommentarsreferens"/>
        </w:rPr>
        <w:annotationRef/>
      </w:r>
      <w:r>
        <w:t>Heter det inte ”medicinteknisk utrustning”? (även nedan)</w:t>
      </w:r>
    </w:p>
  </w:comment>
  <w:comment w:id="442" w:author="Björn Genfors" w:date="2014-12-15T17:11:00Z" w:initials="BG">
    <w:p w14:paraId="48E1C89B" w14:textId="7413CF79" w:rsidR="000C1523" w:rsidRDefault="000C1523">
      <w:pPr>
        <w:pStyle w:val="Kommentarer"/>
      </w:pPr>
      <w:r>
        <w:rPr>
          <w:rStyle w:val="Kommentarsreferens"/>
        </w:rPr>
        <w:annotationRef/>
      </w:r>
      <w:r>
        <w:t xml:space="preserve">Jag som inte kan ISO21090 jätteväl har inte så bra koll på alla typer som finns, det är med flit denna heter </w:t>
      </w:r>
      <w:proofErr w:type="spellStart"/>
      <w:r>
        <w:t>SCType</w:t>
      </w:r>
      <w:proofErr w:type="spellEnd"/>
      <w:r>
        <w:t xml:space="preserve"> antar jag.</w:t>
      </w:r>
    </w:p>
  </w:comment>
  <w:comment w:id="471" w:author="Björn Genfors" w:date="2014-12-15T17:11:00Z" w:initials="BG">
    <w:p w14:paraId="370B54B6" w14:textId="0CFF982A" w:rsidR="000C1523" w:rsidRDefault="000C1523">
      <w:pPr>
        <w:pStyle w:val="Kommentarer"/>
      </w:pPr>
      <w:r>
        <w:rPr>
          <w:rStyle w:val="Kommentarsreferens"/>
        </w:rPr>
        <w:annotationRef/>
      </w:r>
      <w:r>
        <w:t xml:space="preserve">Hur skiljer sig den här från </w:t>
      </w:r>
      <w:proofErr w:type="spellStart"/>
      <w:r>
        <w:t>code.displayname</w:t>
      </w:r>
      <w:proofErr w:type="spellEnd"/>
      <w:r>
        <w:t xml:space="preserve">? Rent allmänt tycker jag inte att man ska ha CV utan </w:t>
      </w:r>
      <w:proofErr w:type="spellStart"/>
      <w:r>
        <w:t>displayName</w:t>
      </w:r>
      <w:proofErr w:type="spellEnd"/>
      <w:r>
        <w:t xml:space="preserve"> (som nog redan har noterats).</w:t>
      </w:r>
    </w:p>
  </w:comment>
  <w:comment w:id="492" w:author="Björn Genfors" w:date="2014-12-15T17:11:00Z" w:initials="BG">
    <w:p w14:paraId="2025D507" w14:textId="1E6AE35D" w:rsidR="00A25E93" w:rsidRDefault="00A25E93">
      <w:pPr>
        <w:pStyle w:val="Kommentarer"/>
      </w:pPr>
      <w:r>
        <w:rPr>
          <w:rStyle w:val="Kommentarsreferens"/>
        </w:rPr>
        <w:annotationRef/>
      </w:r>
      <w:r>
        <w:t>Jag undrar om det här är bästa stället att ha just denna dokumentation.</w:t>
      </w:r>
    </w:p>
  </w:comment>
  <w:comment w:id="496" w:author="Torbjörn Dahlin" w:date="2014-12-15T17:11:00Z" w:initials="TD">
    <w:p w14:paraId="64DBA62E" w14:textId="5E90618B" w:rsidR="00D72C00" w:rsidRDefault="00D72C00">
      <w:pPr>
        <w:pStyle w:val="Kommentarer"/>
      </w:pPr>
      <w:r>
        <w:rPr>
          <w:rStyle w:val="Kommentarsreferens"/>
        </w:rPr>
        <w:annotationRef/>
      </w:r>
      <w:r>
        <w:t>Granska från schema! Är detta verkligen beslutat?? Dubbelkoll</w:t>
      </w:r>
    </w:p>
  </w:comment>
  <w:comment w:id="497" w:author="Björn Genfors" w:date="2014-12-15T17:11:00Z" w:initials="BG">
    <w:p w14:paraId="26C61559" w14:textId="2C1B2C12" w:rsidR="000C1523" w:rsidRDefault="000C1523">
      <w:pPr>
        <w:pStyle w:val="Kommentarer"/>
      </w:pPr>
      <w:r>
        <w:rPr>
          <w:rStyle w:val="Kommentarsreferens"/>
        </w:rPr>
        <w:annotationRef/>
      </w:r>
      <w:proofErr w:type="spellStart"/>
      <w:r>
        <w:t>TimeStampType</w:t>
      </w:r>
      <w:proofErr w:type="spellEnd"/>
      <w:r>
        <w:t xml:space="preserve"> kan inte beskriva ett tidsintervall.</w:t>
      </w:r>
    </w:p>
  </w:comment>
  <w:comment w:id="498" w:author="Björn Genfors" w:date="2014-12-15T17:11:00Z" w:initials="BG">
    <w:p w14:paraId="1F89980B" w14:textId="29766F94" w:rsidR="000C1523" w:rsidRDefault="000C1523">
      <w:pPr>
        <w:pStyle w:val="Kommentarer"/>
      </w:pPr>
      <w:r>
        <w:rPr>
          <w:rStyle w:val="Kommentarsreferens"/>
        </w:rPr>
        <w:annotationRef/>
      </w:r>
      <w:r>
        <w:t xml:space="preserve">Det här följer inte </w:t>
      </w:r>
      <w:proofErr w:type="spellStart"/>
      <w:r>
        <w:t>Ineras</w:t>
      </w:r>
      <w:proofErr w:type="spellEnd"/>
      <w:r>
        <w:t xml:space="preserve"> beslutade </w:t>
      </w:r>
      <w:proofErr w:type="spellStart"/>
      <w:r>
        <w:t>TimeStampType</w:t>
      </w:r>
      <w:proofErr w:type="spellEnd"/>
      <w:r>
        <w:t xml:space="preserve"> (där precisionen inte får variera).</w:t>
      </w:r>
    </w:p>
  </w:comment>
  <w:comment w:id="500" w:author="Torbjörn Dahlin" w:date="2014-12-15T17:11:00Z" w:initials="TD">
    <w:p w14:paraId="3E90203B" w14:textId="77777777" w:rsidR="00D72C00" w:rsidRDefault="00D72C00" w:rsidP="003E007E">
      <w:pPr>
        <w:pStyle w:val="Kommentarer"/>
      </w:pPr>
      <w:r>
        <w:rPr>
          <w:rStyle w:val="Kommentarsreferens"/>
        </w:rPr>
        <w:annotationRef/>
      </w:r>
      <w:r>
        <w:t>Se över igen</w:t>
      </w:r>
    </w:p>
  </w:comment>
  <w:comment w:id="503" w:author="Torbjörn Dahlin" w:date="2014-12-15T17:11:00Z" w:initials="TD">
    <w:p w14:paraId="26B6414E" w14:textId="40BEEECB" w:rsidR="00D72C00" w:rsidRDefault="00D72C00">
      <w:pPr>
        <w:pStyle w:val="Kommentarer"/>
      </w:pPr>
      <w:r>
        <w:rPr>
          <w:rStyle w:val="Kommentarsreferens"/>
        </w:rPr>
        <w:annotationRef/>
      </w:r>
      <w:r>
        <w:t>Ska det vara så?</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4435F" w14:textId="77777777" w:rsidR="00012ABB" w:rsidRDefault="00012ABB" w:rsidP="00C72B17">
      <w:pPr>
        <w:spacing w:line="240" w:lineRule="auto"/>
      </w:pPr>
      <w:r>
        <w:separator/>
      </w:r>
    </w:p>
  </w:endnote>
  <w:endnote w:type="continuationSeparator" w:id="0">
    <w:p w14:paraId="5E639B92" w14:textId="77777777" w:rsidR="00012ABB" w:rsidRDefault="00012ABB"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D72C00" w:rsidRDefault="00D72C00"/>
  <w:p w14:paraId="1FC233E8" w14:textId="77777777" w:rsidR="00D72C00" w:rsidRDefault="00D72C00"/>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D72C00" w:rsidRPr="004A7C1C" w14:paraId="3C5A492F" w14:textId="77777777" w:rsidTr="00095A0D">
      <w:trPr>
        <w:trHeight w:val="629"/>
      </w:trPr>
      <w:tc>
        <w:tcPr>
          <w:tcW w:w="1559" w:type="dxa"/>
        </w:tcPr>
        <w:p w14:paraId="784DFED4" w14:textId="77777777" w:rsidR="00D72C00" w:rsidRPr="001304B6" w:rsidRDefault="00D72C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D72C00" w:rsidRPr="001304B6" w:rsidRDefault="00D72C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D72C00" w:rsidRPr="001304B6" w:rsidRDefault="00D72C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D72C00" w:rsidRPr="001304B6" w:rsidRDefault="00D72C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D72C00" w:rsidRPr="00D81E3D" w:rsidRDefault="00D72C00" w:rsidP="00095A0D">
          <w:pPr>
            <w:pStyle w:val="Sidfot"/>
            <w:ind w:left="0"/>
            <w:jc w:val="both"/>
            <w:rPr>
              <w:rFonts w:ascii="Arial" w:eastAsia="Times New Roman" w:hAnsi="Arial"/>
              <w:color w:val="00A9A7"/>
              <w:sz w:val="14"/>
              <w:szCs w:val="24"/>
              <w:lang w:val="en-US" w:eastAsia="en-GB"/>
            </w:rPr>
          </w:pPr>
          <w:r w:rsidRPr="00D81E3D">
            <w:rPr>
              <w:rFonts w:ascii="Arial" w:eastAsia="Times New Roman" w:hAnsi="Arial"/>
              <w:color w:val="00A9A7"/>
              <w:sz w:val="14"/>
              <w:szCs w:val="24"/>
              <w:lang w:val="en-US" w:eastAsia="en-GB"/>
            </w:rPr>
            <w:t>Tel 08 452 71 60</w:t>
          </w:r>
        </w:p>
        <w:p w14:paraId="3A35D9B7" w14:textId="77777777" w:rsidR="00D72C00" w:rsidRPr="00D81E3D" w:rsidRDefault="00D72C00" w:rsidP="00095A0D">
          <w:pPr>
            <w:pStyle w:val="Sidfot"/>
            <w:ind w:left="0"/>
            <w:jc w:val="both"/>
            <w:rPr>
              <w:rFonts w:ascii="Arial" w:eastAsia="Times New Roman" w:hAnsi="Arial"/>
              <w:color w:val="00A9A7"/>
              <w:sz w:val="14"/>
              <w:szCs w:val="24"/>
              <w:lang w:val="en-US" w:eastAsia="en-GB"/>
            </w:rPr>
          </w:pPr>
          <w:r w:rsidRPr="00D81E3D">
            <w:rPr>
              <w:rFonts w:ascii="Arial" w:eastAsia="Times New Roman" w:hAnsi="Arial"/>
              <w:color w:val="00A9A7"/>
              <w:sz w:val="14"/>
              <w:szCs w:val="24"/>
              <w:lang w:val="en-US" w:eastAsia="en-GB"/>
            </w:rPr>
            <w:t>info@inera.se</w:t>
          </w:r>
        </w:p>
        <w:p w14:paraId="3EEE20B7" w14:textId="77777777" w:rsidR="00D72C00" w:rsidRPr="0091623E" w:rsidRDefault="00D72C00" w:rsidP="00095A0D">
          <w:pPr>
            <w:pStyle w:val="Sidfot"/>
            <w:ind w:left="0"/>
            <w:jc w:val="both"/>
            <w:rPr>
              <w:lang w:val="en-US"/>
            </w:rPr>
          </w:pPr>
          <w:r w:rsidRPr="00D81E3D">
            <w:rPr>
              <w:rFonts w:ascii="Arial" w:eastAsia="Times New Roman" w:hAnsi="Arial"/>
              <w:color w:val="00A9A7"/>
              <w:sz w:val="14"/>
              <w:szCs w:val="24"/>
              <w:lang w:val="en-US" w:eastAsia="en-GB"/>
            </w:rPr>
            <w:t>www.inera.se</w:t>
          </w:r>
          <w:r w:rsidRPr="0091623E">
            <w:rPr>
              <w:lang w:val="en-US"/>
            </w:rPr>
            <w:t xml:space="preserve"> </w:t>
          </w:r>
        </w:p>
      </w:tc>
      <w:tc>
        <w:tcPr>
          <w:tcW w:w="2409" w:type="dxa"/>
        </w:tcPr>
        <w:p w14:paraId="5069E126" w14:textId="77777777" w:rsidR="00D72C00" w:rsidRPr="001304B6" w:rsidRDefault="00D72C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D72C00" w:rsidRPr="001304B6" w:rsidRDefault="00D72C00"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D72C00" w:rsidRPr="004A7C1C" w:rsidRDefault="00D72C00" w:rsidP="001304B6">
          <w:pPr>
            <w:pStyle w:val="Sidfot"/>
          </w:pPr>
        </w:p>
      </w:tc>
      <w:tc>
        <w:tcPr>
          <w:tcW w:w="709" w:type="dxa"/>
        </w:tcPr>
        <w:p w14:paraId="6E332D35" w14:textId="77777777" w:rsidR="00D72C00" w:rsidRPr="004A7C1C" w:rsidRDefault="00D72C00"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A25E93">
            <w:rPr>
              <w:rStyle w:val="Sidnummer"/>
              <w:noProof/>
            </w:rPr>
            <w:t>40</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A25E93">
            <w:rPr>
              <w:rStyle w:val="Sidnummer"/>
              <w:noProof/>
            </w:rPr>
            <w:t>45</w:t>
          </w:r>
          <w:r w:rsidRPr="004A7C1C">
            <w:rPr>
              <w:rStyle w:val="Sidnummer"/>
            </w:rPr>
            <w:fldChar w:fldCharType="end"/>
          </w:r>
        </w:p>
      </w:tc>
    </w:tr>
  </w:tbl>
  <w:p w14:paraId="6EB65E86" w14:textId="77777777" w:rsidR="00D72C00" w:rsidRDefault="00D72C00"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D72C00" w:rsidRDefault="00D72C00">
    <w:pPr>
      <w:pStyle w:val="Sidfot"/>
    </w:pPr>
  </w:p>
  <w:p w14:paraId="36E0CB75" w14:textId="77777777" w:rsidR="00D72C00" w:rsidRDefault="00D72C00">
    <w:pPr>
      <w:pStyle w:val="Sidfot"/>
    </w:pPr>
  </w:p>
  <w:p w14:paraId="68EA24B6" w14:textId="77777777" w:rsidR="00D72C00" w:rsidRDefault="00D72C00">
    <w:pPr>
      <w:pStyle w:val="Sidfot"/>
    </w:pPr>
  </w:p>
  <w:p w14:paraId="798F58D1" w14:textId="77777777" w:rsidR="00D72C00" w:rsidRDefault="00D72C00">
    <w:pPr>
      <w:pStyle w:val="Sidfot"/>
    </w:pPr>
  </w:p>
  <w:p w14:paraId="0B4F500D" w14:textId="77777777" w:rsidR="00D72C00" w:rsidRDefault="00D72C0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9382F" w14:textId="77777777" w:rsidR="00012ABB" w:rsidRDefault="00012ABB" w:rsidP="00C72B17">
      <w:pPr>
        <w:spacing w:line="240" w:lineRule="auto"/>
      </w:pPr>
      <w:r>
        <w:separator/>
      </w:r>
    </w:p>
  </w:footnote>
  <w:footnote w:type="continuationSeparator" w:id="0">
    <w:p w14:paraId="43571ED5" w14:textId="77777777" w:rsidR="00012ABB" w:rsidRDefault="00012ABB"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D72C00" w:rsidRDefault="00D72C00"/>
  <w:p w14:paraId="69BC34DE" w14:textId="77777777" w:rsidR="00D72C00" w:rsidRDefault="00D72C00"/>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D72C00" w:rsidRPr="00333716" w14:paraId="38E1EC6E" w14:textId="77777777" w:rsidTr="000A531A">
      <w:trPr>
        <w:trHeight w:hRule="exact" w:val="539"/>
      </w:trPr>
      <w:tc>
        <w:tcPr>
          <w:tcW w:w="3168" w:type="dxa"/>
          <w:tcBorders>
            <w:top w:val="nil"/>
            <w:bottom w:val="nil"/>
          </w:tcBorders>
        </w:tcPr>
        <w:p w14:paraId="74451D16" w14:textId="77777777" w:rsidR="00D72C00" w:rsidRPr="00095A0D" w:rsidRDefault="00D72C00" w:rsidP="00095A0D">
          <w:pPr>
            <w:pStyle w:val="Sidfot"/>
            <w:rPr>
              <w:rFonts w:ascii="Arial" w:eastAsia="Times New Roman" w:hAnsi="Arial"/>
              <w:color w:val="00A9A7"/>
              <w:sz w:val="14"/>
              <w:szCs w:val="24"/>
              <w:lang w:eastAsia="en-GB"/>
            </w:rPr>
          </w:pPr>
          <w:bookmarkStart w:id="506" w:name="LDnr1"/>
          <w:bookmarkEnd w:id="506"/>
        </w:p>
        <w:p w14:paraId="1A79B92D" w14:textId="77777777" w:rsidR="00D72C00" w:rsidRPr="00095A0D" w:rsidRDefault="00D72C00"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50C33EDE" w:rsidR="00D72C00" w:rsidRDefault="00D72C00"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 xml:space="preserve">Hantera hälsorelaterade tillstånd, basuppgifter </w:t>
          </w:r>
          <w:proofErr w:type="spellStart"/>
          <w:proofErr w:type="gramStart"/>
          <w:r>
            <w:rPr>
              <w:rFonts w:ascii="Arial" w:eastAsia="Times New Roman" w:hAnsi="Arial"/>
              <w:color w:val="00A9A7"/>
              <w:sz w:val="14"/>
              <w:szCs w:val="24"/>
              <w:lang w:eastAsia="en-GB"/>
            </w:rPr>
            <w:t>clinicalprocess:healthcond</w:t>
          </w:r>
          <w:proofErr w:type="gramEnd"/>
          <w:r>
            <w:rPr>
              <w:rFonts w:ascii="Arial" w:eastAsia="Times New Roman" w:hAnsi="Arial"/>
              <w:color w:val="00A9A7"/>
              <w:sz w:val="14"/>
              <w:szCs w:val="24"/>
              <w:lang w:eastAsia="en-GB"/>
            </w:rPr>
            <w:t>:basic</w:t>
          </w:r>
          <w:r>
            <w:rPr>
              <w:rFonts w:ascii="Arial" w:eastAsia="Times New Roman" w:hAnsi="Arial"/>
              <w:color w:val="00A9A7"/>
              <w:sz w:val="14"/>
              <w:szCs w:val="24"/>
              <w:lang w:eastAsia="en-GB"/>
            </w:rPr>
            <w:fldChar w:fldCharType="end"/>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Hantera</w:t>
          </w:r>
          <w:proofErr w:type="spellEnd"/>
          <w:r>
            <w:rPr>
              <w:rFonts w:ascii="Arial" w:eastAsia="Times New Roman" w:hAnsi="Arial"/>
              <w:color w:val="008000"/>
              <w:sz w:val="14"/>
              <w:szCs w:val="24"/>
              <w:lang w:eastAsia="en-GB"/>
            </w:rPr>
            <w:t xml:space="preserve"> hälsorelaterade tillstånd, basuppgifter </w:t>
          </w:r>
          <w:proofErr w:type="spellStart"/>
          <w:r>
            <w:rPr>
              <w:rFonts w:ascii="Arial" w:eastAsia="Times New Roman" w:hAnsi="Arial"/>
              <w:color w:val="008000"/>
              <w:sz w:val="14"/>
              <w:szCs w:val="24"/>
              <w:lang w:eastAsia="en-GB"/>
            </w:rPr>
            <w:t>clinicalprocess:healthcond:basic</w:t>
          </w:r>
          <w:proofErr w:type="spellEnd"/>
          <w:r w:rsidRPr="007D7250">
            <w:rPr>
              <w:rFonts w:ascii="Arial" w:eastAsia="Times New Roman" w:hAnsi="Arial"/>
              <w:color w:val="008000"/>
              <w:sz w:val="14"/>
              <w:szCs w:val="24"/>
              <w:lang w:eastAsia="en-GB"/>
            </w:rPr>
            <w:fldChar w:fldCharType="end"/>
          </w:r>
        </w:p>
        <w:p w14:paraId="015507E6" w14:textId="1AF07278" w:rsidR="00D72C00" w:rsidRDefault="00D72C00"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1.0</w:t>
          </w:r>
          <w:r w:rsidRPr="007D7250">
            <w:rPr>
              <w:rFonts w:ascii="Arial" w:eastAsia="Times New Roman" w:hAnsi="Arial"/>
              <w:color w:val="008000"/>
              <w:sz w:val="14"/>
              <w:szCs w:val="24"/>
              <w:lang w:eastAsia="en-GB"/>
            </w:rPr>
            <w:fldChar w:fldCharType="end"/>
          </w:r>
        </w:p>
        <w:p w14:paraId="361CB3A2" w14:textId="77777777" w:rsidR="00D72C00" w:rsidRPr="00095A0D" w:rsidRDefault="00D72C00"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7370100" w:rsidR="00D72C00" w:rsidRDefault="00D72C00"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Pr>
              <w:rFonts w:ascii="Arial" w:eastAsia="Times New Roman" w:hAnsi="Arial"/>
              <w:color w:val="008000"/>
              <w:sz w:val="14"/>
              <w:szCs w:val="24"/>
              <w:lang w:eastAsia="en-GB"/>
            </w:rPr>
            <w:t>Torbjörn Dahlin</w:t>
          </w:r>
        </w:p>
        <w:p w14:paraId="33EE301E" w14:textId="40B9E9F7" w:rsidR="00D72C00" w:rsidRPr="00095A0D" w:rsidRDefault="00D72C00"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D72C00" w:rsidRPr="00095A0D" w:rsidRDefault="00D72C00"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D72C00" w:rsidRPr="000A531A" w:rsidRDefault="00D72C00"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2014-12-15 07:53:00</w:t>
          </w:r>
          <w:r>
            <w:rPr>
              <w:rFonts w:ascii="Arial" w:eastAsia="Times New Roman" w:hAnsi="Arial"/>
              <w:color w:val="00A9A7"/>
              <w:sz w:val="14"/>
              <w:szCs w:val="24"/>
              <w:lang w:eastAsia="en-GB"/>
            </w:rPr>
            <w:fldChar w:fldCharType="end"/>
          </w:r>
        </w:p>
      </w:tc>
    </w:tr>
    <w:tr w:rsidR="00D72C00"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D72C00" w:rsidRPr="00095A0D" w:rsidRDefault="00D72C00"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D72C00" w:rsidRPr="00095A0D" w:rsidRDefault="00D72C00" w:rsidP="00095A0D">
          <w:pPr>
            <w:pStyle w:val="Sidfot"/>
            <w:rPr>
              <w:rFonts w:ascii="Arial" w:eastAsia="Times New Roman" w:hAnsi="Arial"/>
              <w:color w:val="00A9A7"/>
              <w:sz w:val="14"/>
              <w:szCs w:val="24"/>
              <w:lang w:eastAsia="en-GB"/>
            </w:rPr>
          </w:pPr>
        </w:p>
      </w:tc>
    </w:tr>
  </w:tbl>
  <w:p w14:paraId="2AC110CF" w14:textId="77777777" w:rsidR="00D72C00" w:rsidRDefault="00D72C00" w:rsidP="008303EF">
    <w:pPr>
      <w:tabs>
        <w:tab w:val="left" w:pos="6237"/>
      </w:tabs>
    </w:pPr>
    <w:r>
      <w:t xml:space="preserve"> </w:t>
    </w:r>
    <w:bookmarkStart w:id="507" w:name="Dnr1"/>
    <w:bookmarkEnd w:id="507"/>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D72C00" w:rsidRDefault="00D72C00" w:rsidP="00D774BC">
    <w:pPr>
      <w:tabs>
        <w:tab w:val="left" w:pos="6237"/>
      </w:tabs>
    </w:pPr>
  </w:p>
  <w:p w14:paraId="51103E17" w14:textId="77777777" w:rsidR="00D72C00" w:rsidRDefault="00D72C00" w:rsidP="00D774BC">
    <w:pPr>
      <w:tabs>
        <w:tab w:val="left" w:pos="6237"/>
      </w:tabs>
    </w:pPr>
  </w:p>
  <w:p w14:paraId="772AE06E" w14:textId="77777777" w:rsidR="00D72C00" w:rsidRDefault="00D72C00" w:rsidP="00D774BC">
    <w:pPr>
      <w:tabs>
        <w:tab w:val="left" w:pos="6237"/>
      </w:tabs>
    </w:pPr>
  </w:p>
  <w:p w14:paraId="42F0C144" w14:textId="77777777" w:rsidR="00D72C00" w:rsidRDefault="00D72C00"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508" w:name="LDnr"/>
    <w:bookmarkEnd w:id="508"/>
    <w:r>
      <w:t xml:space="preserve"> </w:t>
    </w:r>
    <w:bookmarkStart w:id="509" w:name="Dnr"/>
    <w:bookmarkEnd w:id="509"/>
  </w:p>
  <w:tbl>
    <w:tblPr>
      <w:tblW w:w="9180" w:type="dxa"/>
      <w:tblLayout w:type="fixed"/>
      <w:tblLook w:val="04A0" w:firstRow="1" w:lastRow="0" w:firstColumn="1" w:lastColumn="0" w:noHBand="0" w:noVBand="1"/>
    </w:tblPr>
    <w:tblGrid>
      <w:gridCol w:w="956"/>
      <w:gridCol w:w="1199"/>
      <w:gridCol w:w="4049"/>
      <w:gridCol w:w="2976"/>
    </w:tblGrid>
    <w:tr w:rsidR="00D72C00" w:rsidRPr="0024387D" w14:paraId="6E3EED84" w14:textId="77777777" w:rsidTr="00364AE6">
      <w:tc>
        <w:tcPr>
          <w:tcW w:w="2155" w:type="dxa"/>
          <w:gridSpan w:val="2"/>
        </w:tcPr>
        <w:p w14:paraId="2933175C" w14:textId="77777777" w:rsidR="00D72C00" w:rsidRPr="0024387D" w:rsidRDefault="00D72C00" w:rsidP="002A2120">
          <w:pPr>
            <w:pStyle w:val="Sidhuvud"/>
            <w:rPr>
              <w:rFonts w:cs="Georgia"/>
              <w:sz w:val="12"/>
              <w:szCs w:val="12"/>
            </w:rPr>
          </w:pPr>
        </w:p>
      </w:tc>
      <w:tc>
        <w:tcPr>
          <w:tcW w:w="4049" w:type="dxa"/>
        </w:tcPr>
        <w:p w14:paraId="2813ED1B" w14:textId="77777777" w:rsidR="00D72C00" w:rsidRPr="0024387D" w:rsidRDefault="00D72C00" w:rsidP="00DE4030">
          <w:pPr>
            <w:pStyle w:val="Sidhuvud"/>
            <w:rPr>
              <w:rFonts w:cs="Georgia"/>
              <w:sz w:val="14"/>
              <w:szCs w:val="14"/>
            </w:rPr>
          </w:pPr>
        </w:p>
      </w:tc>
      <w:tc>
        <w:tcPr>
          <w:tcW w:w="2976" w:type="dxa"/>
        </w:tcPr>
        <w:p w14:paraId="1F7BDFA1" w14:textId="77777777" w:rsidR="00D72C00" w:rsidRDefault="00D72C00" w:rsidP="00DE4030">
          <w:r>
            <w:t xml:space="preserve"> </w:t>
          </w:r>
          <w:bookmarkStart w:id="510" w:name="slask"/>
          <w:bookmarkStart w:id="511" w:name="Addressee"/>
          <w:bookmarkEnd w:id="510"/>
          <w:bookmarkEnd w:id="511"/>
        </w:p>
      </w:tc>
    </w:tr>
    <w:tr w:rsidR="00D72C00" w:rsidRPr="00F456CC" w14:paraId="7817C09A" w14:textId="77777777" w:rsidTr="00364AE6">
      <w:tc>
        <w:tcPr>
          <w:tcW w:w="956" w:type="dxa"/>
          <w:tcBorders>
            <w:right w:val="single" w:sz="4" w:space="0" w:color="auto"/>
          </w:tcBorders>
        </w:tcPr>
        <w:p w14:paraId="7F2ACC79" w14:textId="77777777" w:rsidR="00D72C00" w:rsidRPr="00F456CC" w:rsidRDefault="00D72C00" w:rsidP="00025527">
          <w:pPr>
            <w:pStyle w:val="Sidhuvud"/>
            <w:rPr>
              <w:rFonts w:cs="Georgia"/>
              <w:sz w:val="12"/>
              <w:szCs w:val="12"/>
            </w:rPr>
          </w:pPr>
        </w:p>
      </w:tc>
      <w:tc>
        <w:tcPr>
          <w:tcW w:w="1199" w:type="dxa"/>
          <w:tcBorders>
            <w:left w:val="single" w:sz="4" w:space="0" w:color="auto"/>
          </w:tcBorders>
        </w:tcPr>
        <w:p w14:paraId="27F330F9" w14:textId="77777777" w:rsidR="00D72C00" w:rsidRPr="00F456CC" w:rsidRDefault="00D72C00" w:rsidP="00DE4030">
          <w:pPr>
            <w:pStyle w:val="Sidhuvud"/>
            <w:rPr>
              <w:rFonts w:cs="Georgia"/>
              <w:sz w:val="12"/>
              <w:szCs w:val="12"/>
            </w:rPr>
          </w:pPr>
        </w:p>
      </w:tc>
      <w:tc>
        <w:tcPr>
          <w:tcW w:w="4049" w:type="dxa"/>
        </w:tcPr>
        <w:p w14:paraId="37AA9367" w14:textId="77777777" w:rsidR="00D72C00" w:rsidRPr="002C11AF" w:rsidRDefault="00D72C00" w:rsidP="00DE4030">
          <w:pPr>
            <w:pStyle w:val="Sidhuvud"/>
            <w:rPr>
              <w:rFonts w:cs="Georgia"/>
              <w:sz w:val="12"/>
              <w:szCs w:val="12"/>
            </w:rPr>
          </w:pPr>
        </w:p>
      </w:tc>
      <w:tc>
        <w:tcPr>
          <w:tcW w:w="2976" w:type="dxa"/>
        </w:tcPr>
        <w:p w14:paraId="25E5B32E" w14:textId="77777777" w:rsidR="00D72C00" w:rsidRPr="002C11AF" w:rsidRDefault="00D72C00" w:rsidP="00DE4030">
          <w:pPr>
            <w:pStyle w:val="Sidhuvud"/>
            <w:rPr>
              <w:rFonts w:cs="Georgia"/>
              <w:sz w:val="12"/>
              <w:szCs w:val="12"/>
            </w:rPr>
          </w:pPr>
        </w:p>
      </w:tc>
    </w:tr>
  </w:tbl>
  <w:p w14:paraId="4244CC6E" w14:textId="77777777" w:rsidR="00D72C00" w:rsidRPr="003755FD" w:rsidRDefault="00D72C00" w:rsidP="008866A6">
    <w:bookmarkStart w:id="512" w:name="Radera2"/>
    <w:bookmarkEnd w:id="51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3A315E0"/>
    <w:multiLevelType w:val="hybridMultilevel"/>
    <w:tmpl w:val="65562C92"/>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543416D"/>
    <w:multiLevelType w:val="hybridMultilevel"/>
    <w:tmpl w:val="B83C5CDC"/>
    <w:lvl w:ilvl="0" w:tplc="041D0001">
      <w:start w:val="1"/>
      <w:numFmt w:val="bullet"/>
      <w:lvlText w:val=""/>
      <w:lvlJc w:val="left"/>
      <w:pPr>
        <w:ind w:left="720" w:hanging="360"/>
      </w:pPr>
      <w:rPr>
        <w:rFonts w:ascii="Symbol" w:hAnsi="Symbol" w:hint="default"/>
      </w:rPr>
    </w:lvl>
    <w:lvl w:ilvl="1" w:tplc="041D000F">
      <w:start w:val="1"/>
      <w:numFmt w:val="decimal"/>
      <w:lvlText w:val="%2."/>
      <w:lvlJc w:val="left"/>
      <w:pPr>
        <w:ind w:left="1440" w:hanging="360"/>
      </w:pPr>
      <w:rPr>
        <w:rFonts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B9E63766"/>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rPr>
        <w:b w:val="0"/>
      </w:r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4">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1DC153E"/>
    <w:multiLevelType w:val="hybridMultilevel"/>
    <w:tmpl w:val="F42025A6"/>
    <w:lvl w:ilvl="0" w:tplc="50C87EEE">
      <w:start w:val="1"/>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0">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21">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A651A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8">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4">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nsid w:val="615A066E"/>
    <w:multiLevelType w:val="hybridMultilevel"/>
    <w:tmpl w:val="8EE20F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FB16BF5"/>
    <w:multiLevelType w:val="hybridMultilevel"/>
    <w:tmpl w:val="7A2C8A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8"/>
  </w:num>
  <w:num w:numId="4">
    <w:abstractNumId w:val="7"/>
  </w:num>
  <w:num w:numId="5">
    <w:abstractNumId w:val="30"/>
  </w:num>
  <w:num w:numId="6">
    <w:abstractNumId w:val="21"/>
  </w:num>
  <w:num w:numId="7">
    <w:abstractNumId w:val="32"/>
  </w:num>
  <w:num w:numId="8">
    <w:abstractNumId w:val="33"/>
  </w:num>
  <w:num w:numId="9">
    <w:abstractNumId w:val="24"/>
  </w:num>
  <w:num w:numId="10">
    <w:abstractNumId w:val="22"/>
  </w:num>
  <w:num w:numId="11">
    <w:abstractNumId w:val="16"/>
  </w:num>
  <w:num w:numId="12">
    <w:abstractNumId w:val="34"/>
  </w:num>
  <w:num w:numId="13">
    <w:abstractNumId w:val="20"/>
  </w:num>
  <w:num w:numId="14">
    <w:abstractNumId w:val="3"/>
  </w:num>
  <w:num w:numId="15">
    <w:abstractNumId w:val="28"/>
  </w:num>
  <w:num w:numId="16">
    <w:abstractNumId w:val="31"/>
  </w:num>
  <w:num w:numId="17">
    <w:abstractNumId w:val="38"/>
  </w:num>
  <w:num w:numId="18">
    <w:abstractNumId w:val="29"/>
  </w:num>
  <w:num w:numId="19">
    <w:abstractNumId w:val="4"/>
  </w:num>
  <w:num w:numId="20">
    <w:abstractNumId w:val="9"/>
  </w:num>
  <w:num w:numId="21">
    <w:abstractNumId w:val="8"/>
  </w:num>
  <w:num w:numId="22">
    <w:abstractNumId w:val="2"/>
  </w:num>
  <w:num w:numId="23">
    <w:abstractNumId w:val="27"/>
  </w:num>
  <w:num w:numId="24">
    <w:abstractNumId w:val="11"/>
  </w:num>
  <w:num w:numId="25">
    <w:abstractNumId w:val="13"/>
  </w:num>
  <w:num w:numId="26">
    <w:abstractNumId w:val="36"/>
  </w:num>
  <w:num w:numId="27">
    <w:abstractNumId w:val="37"/>
  </w:num>
  <w:num w:numId="28">
    <w:abstractNumId w:val="10"/>
  </w:num>
  <w:num w:numId="29">
    <w:abstractNumId w:val="25"/>
  </w:num>
  <w:num w:numId="30">
    <w:abstractNumId w:val="17"/>
  </w:num>
  <w:num w:numId="31">
    <w:abstractNumId w:val="5"/>
  </w:num>
  <w:num w:numId="32">
    <w:abstractNumId w:val="35"/>
  </w:num>
  <w:num w:numId="33">
    <w:abstractNumId w:val="14"/>
  </w:num>
  <w:num w:numId="34">
    <w:abstractNumId w:val="12"/>
  </w:num>
  <w:num w:numId="35">
    <w:abstractNumId w:val="6"/>
  </w:num>
  <w:num w:numId="36">
    <w:abstractNumId w:val="39"/>
  </w:num>
  <w:num w:numId="37">
    <w:abstractNumId w:val="23"/>
  </w:num>
  <w:num w:numId="38">
    <w:abstractNumId w:val="26"/>
  </w:num>
  <w:num w:numId="39">
    <w:abstractNumId w:val="15"/>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2ABB"/>
    <w:rsid w:val="00013301"/>
    <w:rsid w:val="0001564D"/>
    <w:rsid w:val="00025527"/>
    <w:rsid w:val="000308E4"/>
    <w:rsid w:val="00032321"/>
    <w:rsid w:val="00032A75"/>
    <w:rsid w:val="00036FF1"/>
    <w:rsid w:val="000460B4"/>
    <w:rsid w:val="00046D89"/>
    <w:rsid w:val="00047E25"/>
    <w:rsid w:val="000512A9"/>
    <w:rsid w:val="00053977"/>
    <w:rsid w:val="00053E38"/>
    <w:rsid w:val="00063BE3"/>
    <w:rsid w:val="00065220"/>
    <w:rsid w:val="000660E5"/>
    <w:rsid w:val="0006614B"/>
    <w:rsid w:val="00070BCE"/>
    <w:rsid w:val="00071B56"/>
    <w:rsid w:val="0008100A"/>
    <w:rsid w:val="00083315"/>
    <w:rsid w:val="000844ED"/>
    <w:rsid w:val="000931CB"/>
    <w:rsid w:val="000954B2"/>
    <w:rsid w:val="00095A0D"/>
    <w:rsid w:val="00097E6F"/>
    <w:rsid w:val="000A2867"/>
    <w:rsid w:val="000A531A"/>
    <w:rsid w:val="000A69BD"/>
    <w:rsid w:val="000B4961"/>
    <w:rsid w:val="000C1523"/>
    <w:rsid w:val="000C1ACF"/>
    <w:rsid w:val="000C2908"/>
    <w:rsid w:val="000C776C"/>
    <w:rsid w:val="000D4323"/>
    <w:rsid w:val="000D4E05"/>
    <w:rsid w:val="000D685C"/>
    <w:rsid w:val="000D7781"/>
    <w:rsid w:val="000E020A"/>
    <w:rsid w:val="000E190F"/>
    <w:rsid w:val="000F42A0"/>
    <w:rsid w:val="000F72A4"/>
    <w:rsid w:val="00100B52"/>
    <w:rsid w:val="00116504"/>
    <w:rsid w:val="001233FB"/>
    <w:rsid w:val="00123B33"/>
    <w:rsid w:val="0012508A"/>
    <w:rsid w:val="00127118"/>
    <w:rsid w:val="001304B6"/>
    <w:rsid w:val="0014034E"/>
    <w:rsid w:val="00140E3C"/>
    <w:rsid w:val="0014679C"/>
    <w:rsid w:val="001502F9"/>
    <w:rsid w:val="001531BA"/>
    <w:rsid w:val="0015321D"/>
    <w:rsid w:val="0015718C"/>
    <w:rsid w:val="00160052"/>
    <w:rsid w:val="00160298"/>
    <w:rsid w:val="00161A58"/>
    <w:rsid w:val="001656CD"/>
    <w:rsid w:val="0016591B"/>
    <w:rsid w:val="0017018A"/>
    <w:rsid w:val="001714C5"/>
    <w:rsid w:val="001752B9"/>
    <w:rsid w:val="0017787B"/>
    <w:rsid w:val="0018011F"/>
    <w:rsid w:val="00181B47"/>
    <w:rsid w:val="00183401"/>
    <w:rsid w:val="0018474A"/>
    <w:rsid w:val="00184750"/>
    <w:rsid w:val="00184EC5"/>
    <w:rsid w:val="00191B2C"/>
    <w:rsid w:val="001964EC"/>
    <w:rsid w:val="001B1C17"/>
    <w:rsid w:val="001B2C00"/>
    <w:rsid w:val="001C046C"/>
    <w:rsid w:val="001C1E6E"/>
    <w:rsid w:val="001D3344"/>
    <w:rsid w:val="001E1368"/>
    <w:rsid w:val="001E7DF8"/>
    <w:rsid w:val="001F1D31"/>
    <w:rsid w:val="001F3085"/>
    <w:rsid w:val="001F3C93"/>
    <w:rsid w:val="001F7957"/>
    <w:rsid w:val="00203C91"/>
    <w:rsid w:val="002047F2"/>
    <w:rsid w:val="00212825"/>
    <w:rsid w:val="002131A0"/>
    <w:rsid w:val="00217766"/>
    <w:rsid w:val="0022060E"/>
    <w:rsid w:val="00220AAB"/>
    <w:rsid w:val="00224476"/>
    <w:rsid w:val="0022608A"/>
    <w:rsid w:val="00226F03"/>
    <w:rsid w:val="00236BA3"/>
    <w:rsid w:val="0023771D"/>
    <w:rsid w:val="0024387D"/>
    <w:rsid w:val="00243E7D"/>
    <w:rsid w:val="002447E1"/>
    <w:rsid w:val="00246426"/>
    <w:rsid w:val="002551FB"/>
    <w:rsid w:val="00261127"/>
    <w:rsid w:val="002660DE"/>
    <w:rsid w:val="00266AE6"/>
    <w:rsid w:val="00267208"/>
    <w:rsid w:val="002722FE"/>
    <w:rsid w:val="00277ADB"/>
    <w:rsid w:val="0028759B"/>
    <w:rsid w:val="0029087A"/>
    <w:rsid w:val="002908B3"/>
    <w:rsid w:val="00290974"/>
    <w:rsid w:val="002939CB"/>
    <w:rsid w:val="002A0B8F"/>
    <w:rsid w:val="002A2120"/>
    <w:rsid w:val="002A2F59"/>
    <w:rsid w:val="002A3096"/>
    <w:rsid w:val="002A59E4"/>
    <w:rsid w:val="002A5C74"/>
    <w:rsid w:val="002A63EF"/>
    <w:rsid w:val="002A77D2"/>
    <w:rsid w:val="002B7775"/>
    <w:rsid w:val="002B7810"/>
    <w:rsid w:val="002B7821"/>
    <w:rsid w:val="002B7CE9"/>
    <w:rsid w:val="002C11AF"/>
    <w:rsid w:val="002C4055"/>
    <w:rsid w:val="002C7DC3"/>
    <w:rsid w:val="002D5B10"/>
    <w:rsid w:val="002D6108"/>
    <w:rsid w:val="002E6348"/>
    <w:rsid w:val="002E6E06"/>
    <w:rsid w:val="002E746F"/>
    <w:rsid w:val="002F7E28"/>
    <w:rsid w:val="00300051"/>
    <w:rsid w:val="00301749"/>
    <w:rsid w:val="0030710D"/>
    <w:rsid w:val="0031241E"/>
    <w:rsid w:val="00322A41"/>
    <w:rsid w:val="00325124"/>
    <w:rsid w:val="00325BC2"/>
    <w:rsid w:val="00325EBF"/>
    <w:rsid w:val="00335289"/>
    <w:rsid w:val="00337395"/>
    <w:rsid w:val="003402E5"/>
    <w:rsid w:val="00340523"/>
    <w:rsid w:val="00347086"/>
    <w:rsid w:val="00351657"/>
    <w:rsid w:val="0035328C"/>
    <w:rsid w:val="00353FFE"/>
    <w:rsid w:val="00362731"/>
    <w:rsid w:val="00364AE6"/>
    <w:rsid w:val="00364D31"/>
    <w:rsid w:val="003653D9"/>
    <w:rsid w:val="003755FD"/>
    <w:rsid w:val="00376C12"/>
    <w:rsid w:val="003853EB"/>
    <w:rsid w:val="003858B4"/>
    <w:rsid w:val="003859D9"/>
    <w:rsid w:val="00390030"/>
    <w:rsid w:val="003925D0"/>
    <w:rsid w:val="0039439F"/>
    <w:rsid w:val="003945CD"/>
    <w:rsid w:val="0039481C"/>
    <w:rsid w:val="00394F76"/>
    <w:rsid w:val="003975B7"/>
    <w:rsid w:val="003A1F89"/>
    <w:rsid w:val="003A72C8"/>
    <w:rsid w:val="003B2C87"/>
    <w:rsid w:val="003C0896"/>
    <w:rsid w:val="003C2D14"/>
    <w:rsid w:val="003C3375"/>
    <w:rsid w:val="003D063D"/>
    <w:rsid w:val="003D21E1"/>
    <w:rsid w:val="003D553B"/>
    <w:rsid w:val="003D6708"/>
    <w:rsid w:val="003E007E"/>
    <w:rsid w:val="003E7955"/>
    <w:rsid w:val="003F520C"/>
    <w:rsid w:val="003F5BDE"/>
    <w:rsid w:val="003F5F5D"/>
    <w:rsid w:val="00405057"/>
    <w:rsid w:val="00414CFB"/>
    <w:rsid w:val="00415214"/>
    <w:rsid w:val="00415791"/>
    <w:rsid w:val="00415FF2"/>
    <w:rsid w:val="00421D03"/>
    <w:rsid w:val="004321D4"/>
    <w:rsid w:val="00432C82"/>
    <w:rsid w:val="00432FD3"/>
    <w:rsid w:val="004375C9"/>
    <w:rsid w:val="004433BE"/>
    <w:rsid w:val="00444C74"/>
    <w:rsid w:val="00456F94"/>
    <w:rsid w:val="00460BEE"/>
    <w:rsid w:val="00482B99"/>
    <w:rsid w:val="00491E29"/>
    <w:rsid w:val="00491FA2"/>
    <w:rsid w:val="0049416E"/>
    <w:rsid w:val="004A03A6"/>
    <w:rsid w:val="004A7BB2"/>
    <w:rsid w:val="004A7D0D"/>
    <w:rsid w:val="004B0B17"/>
    <w:rsid w:val="004B347C"/>
    <w:rsid w:val="004B377C"/>
    <w:rsid w:val="004C2C46"/>
    <w:rsid w:val="004C349F"/>
    <w:rsid w:val="004C3D4D"/>
    <w:rsid w:val="004D0C78"/>
    <w:rsid w:val="004E1130"/>
    <w:rsid w:val="004E186F"/>
    <w:rsid w:val="004E4047"/>
    <w:rsid w:val="004F2686"/>
    <w:rsid w:val="004F39E1"/>
    <w:rsid w:val="005000FA"/>
    <w:rsid w:val="0051783D"/>
    <w:rsid w:val="00520999"/>
    <w:rsid w:val="00525CF4"/>
    <w:rsid w:val="00533BE0"/>
    <w:rsid w:val="00536F90"/>
    <w:rsid w:val="005408F3"/>
    <w:rsid w:val="005464FE"/>
    <w:rsid w:val="005477ED"/>
    <w:rsid w:val="00551625"/>
    <w:rsid w:val="005521B0"/>
    <w:rsid w:val="00553AB2"/>
    <w:rsid w:val="0056497A"/>
    <w:rsid w:val="00566ACF"/>
    <w:rsid w:val="00567E51"/>
    <w:rsid w:val="0057032F"/>
    <w:rsid w:val="0057157F"/>
    <w:rsid w:val="0058284E"/>
    <w:rsid w:val="005879FE"/>
    <w:rsid w:val="0059433C"/>
    <w:rsid w:val="005947C8"/>
    <w:rsid w:val="0059544B"/>
    <w:rsid w:val="005957FC"/>
    <w:rsid w:val="005A0069"/>
    <w:rsid w:val="005A11F9"/>
    <w:rsid w:val="005A2DFC"/>
    <w:rsid w:val="005A6077"/>
    <w:rsid w:val="005A6380"/>
    <w:rsid w:val="005B6762"/>
    <w:rsid w:val="005C3160"/>
    <w:rsid w:val="005C4C36"/>
    <w:rsid w:val="005C5369"/>
    <w:rsid w:val="005D2DB3"/>
    <w:rsid w:val="005D4A4E"/>
    <w:rsid w:val="005D655F"/>
    <w:rsid w:val="005D6C3E"/>
    <w:rsid w:val="005D7321"/>
    <w:rsid w:val="005E3502"/>
    <w:rsid w:val="005E6AC8"/>
    <w:rsid w:val="005E710A"/>
    <w:rsid w:val="005E78D2"/>
    <w:rsid w:val="005F1FB8"/>
    <w:rsid w:val="005F3FF0"/>
    <w:rsid w:val="005F7E0A"/>
    <w:rsid w:val="00601148"/>
    <w:rsid w:val="00602874"/>
    <w:rsid w:val="00605D77"/>
    <w:rsid w:val="00606AD9"/>
    <w:rsid w:val="00614EF1"/>
    <w:rsid w:val="00621012"/>
    <w:rsid w:val="006217E0"/>
    <w:rsid w:val="00633EAD"/>
    <w:rsid w:val="00641A3D"/>
    <w:rsid w:val="00650709"/>
    <w:rsid w:val="00653081"/>
    <w:rsid w:val="00661F2C"/>
    <w:rsid w:val="006648CB"/>
    <w:rsid w:val="006662B3"/>
    <w:rsid w:val="00680827"/>
    <w:rsid w:val="00686189"/>
    <w:rsid w:val="0069307C"/>
    <w:rsid w:val="0069359C"/>
    <w:rsid w:val="00696909"/>
    <w:rsid w:val="00697C35"/>
    <w:rsid w:val="006A09CA"/>
    <w:rsid w:val="006A4A7F"/>
    <w:rsid w:val="006A4E14"/>
    <w:rsid w:val="006B6FD3"/>
    <w:rsid w:val="006C50FA"/>
    <w:rsid w:val="006C5810"/>
    <w:rsid w:val="006C6C6B"/>
    <w:rsid w:val="006E19D8"/>
    <w:rsid w:val="006E7C71"/>
    <w:rsid w:val="006E7D49"/>
    <w:rsid w:val="006F19B8"/>
    <w:rsid w:val="006F3782"/>
    <w:rsid w:val="006F5356"/>
    <w:rsid w:val="00702AFD"/>
    <w:rsid w:val="00707210"/>
    <w:rsid w:val="007075D4"/>
    <w:rsid w:val="00707704"/>
    <w:rsid w:val="00714301"/>
    <w:rsid w:val="0072035C"/>
    <w:rsid w:val="00720C52"/>
    <w:rsid w:val="00721455"/>
    <w:rsid w:val="007231DB"/>
    <w:rsid w:val="00727057"/>
    <w:rsid w:val="00727EFF"/>
    <w:rsid w:val="007306AD"/>
    <w:rsid w:val="00755031"/>
    <w:rsid w:val="00761957"/>
    <w:rsid w:val="007737BC"/>
    <w:rsid w:val="0077404C"/>
    <w:rsid w:val="007804CB"/>
    <w:rsid w:val="007871FB"/>
    <w:rsid w:val="00791557"/>
    <w:rsid w:val="00793064"/>
    <w:rsid w:val="007A0162"/>
    <w:rsid w:val="007A122B"/>
    <w:rsid w:val="007A2939"/>
    <w:rsid w:val="007A3042"/>
    <w:rsid w:val="007B025E"/>
    <w:rsid w:val="007B2DED"/>
    <w:rsid w:val="007C1FB9"/>
    <w:rsid w:val="007C2A05"/>
    <w:rsid w:val="007C34B3"/>
    <w:rsid w:val="007C792D"/>
    <w:rsid w:val="007C7D7A"/>
    <w:rsid w:val="007D7250"/>
    <w:rsid w:val="007E3136"/>
    <w:rsid w:val="007E3B73"/>
    <w:rsid w:val="007E3F3B"/>
    <w:rsid w:val="007E481B"/>
    <w:rsid w:val="007E5D18"/>
    <w:rsid w:val="007E6D5C"/>
    <w:rsid w:val="007F0F3A"/>
    <w:rsid w:val="008028A4"/>
    <w:rsid w:val="00805333"/>
    <w:rsid w:val="008055D7"/>
    <w:rsid w:val="008063CC"/>
    <w:rsid w:val="00816036"/>
    <w:rsid w:val="00817886"/>
    <w:rsid w:val="008303EF"/>
    <w:rsid w:val="00832F02"/>
    <w:rsid w:val="008409C3"/>
    <w:rsid w:val="008412D2"/>
    <w:rsid w:val="00843310"/>
    <w:rsid w:val="0084577E"/>
    <w:rsid w:val="008465AF"/>
    <w:rsid w:val="0085456B"/>
    <w:rsid w:val="008574CF"/>
    <w:rsid w:val="0086151F"/>
    <w:rsid w:val="008648A3"/>
    <w:rsid w:val="00871BE7"/>
    <w:rsid w:val="008756E1"/>
    <w:rsid w:val="008866A6"/>
    <w:rsid w:val="0088699A"/>
    <w:rsid w:val="00892362"/>
    <w:rsid w:val="0089562B"/>
    <w:rsid w:val="00895B10"/>
    <w:rsid w:val="008962E0"/>
    <w:rsid w:val="008977F7"/>
    <w:rsid w:val="008A0968"/>
    <w:rsid w:val="008A5CB4"/>
    <w:rsid w:val="008A6765"/>
    <w:rsid w:val="008B23F2"/>
    <w:rsid w:val="008B34A4"/>
    <w:rsid w:val="008B68D6"/>
    <w:rsid w:val="008C223D"/>
    <w:rsid w:val="008C400C"/>
    <w:rsid w:val="008C7C3E"/>
    <w:rsid w:val="008D0B1F"/>
    <w:rsid w:val="008D7540"/>
    <w:rsid w:val="008D797D"/>
    <w:rsid w:val="008E6E01"/>
    <w:rsid w:val="008E73EF"/>
    <w:rsid w:val="008E75D2"/>
    <w:rsid w:val="008F38AA"/>
    <w:rsid w:val="008F3BBF"/>
    <w:rsid w:val="008F6ADA"/>
    <w:rsid w:val="009036DE"/>
    <w:rsid w:val="00912B0F"/>
    <w:rsid w:val="00917AF8"/>
    <w:rsid w:val="00920A41"/>
    <w:rsid w:val="0092115A"/>
    <w:rsid w:val="009239D4"/>
    <w:rsid w:val="00923D43"/>
    <w:rsid w:val="0093164E"/>
    <w:rsid w:val="00932401"/>
    <w:rsid w:val="00934DF5"/>
    <w:rsid w:val="009450EF"/>
    <w:rsid w:val="00950CDD"/>
    <w:rsid w:val="00956547"/>
    <w:rsid w:val="00962967"/>
    <w:rsid w:val="0096312A"/>
    <w:rsid w:val="00966EF9"/>
    <w:rsid w:val="00984B50"/>
    <w:rsid w:val="00987592"/>
    <w:rsid w:val="00992906"/>
    <w:rsid w:val="00996B82"/>
    <w:rsid w:val="009A056B"/>
    <w:rsid w:val="009A0B16"/>
    <w:rsid w:val="009A24FD"/>
    <w:rsid w:val="009A26EA"/>
    <w:rsid w:val="009A5A79"/>
    <w:rsid w:val="009A70FF"/>
    <w:rsid w:val="009A7229"/>
    <w:rsid w:val="009B0DBF"/>
    <w:rsid w:val="009B1690"/>
    <w:rsid w:val="009B1B5B"/>
    <w:rsid w:val="009B3629"/>
    <w:rsid w:val="009B473C"/>
    <w:rsid w:val="009B5AA8"/>
    <w:rsid w:val="009B6C1D"/>
    <w:rsid w:val="009C0282"/>
    <w:rsid w:val="009C1854"/>
    <w:rsid w:val="009C5E05"/>
    <w:rsid w:val="009D07E0"/>
    <w:rsid w:val="009D5269"/>
    <w:rsid w:val="009E057D"/>
    <w:rsid w:val="009E2F3A"/>
    <w:rsid w:val="009E35F7"/>
    <w:rsid w:val="009E508B"/>
    <w:rsid w:val="009F1D5A"/>
    <w:rsid w:val="009F3594"/>
    <w:rsid w:val="00A03D94"/>
    <w:rsid w:val="00A07CF7"/>
    <w:rsid w:val="00A11970"/>
    <w:rsid w:val="00A25E93"/>
    <w:rsid w:val="00A302CF"/>
    <w:rsid w:val="00A32A4A"/>
    <w:rsid w:val="00A35D2A"/>
    <w:rsid w:val="00A462B3"/>
    <w:rsid w:val="00A50E40"/>
    <w:rsid w:val="00A64464"/>
    <w:rsid w:val="00A67597"/>
    <w:rsid w:val="00A711EC"/>
    <w:rsid w:val="00A7347F"/>
    <w:rsid w:val="00A734DD"/>
    <w:rsid w:val="00A77623"/>
    <w:rsid w:val="00A80CEF"/>
    <w:rsid w:val="00A80E12"/>
    <w:rsid w:val="00A81BE1"/>
    <w:rsid w:val="00A8749F"/>
    <w:rsid w:val="00A94810"/>
    <w:rsid w:val="00AA3E23"/>
    <w:rsid w:val="00AA6C0D"/>
    <w:rsid w:val="00AB05E9"/>
    <w:rsid w:val="00AB63BF"/>
    <w:rsid w:val="00AC3B81"/>
    <w:rsid w:val="00AD5345"/>
    <w:rsid w:val="00AD6D79"/>
    <w:rsid w:val="00AF1559"/>
    <w:rsid w:val="00AF2142"/>
    <w:rsid w:val="00AF3B49"/>
    <w:rsid w:val="00AF7B2A"/>
    <w:rsid w:val="00B00E36"/>
    <w:rsid w:val="00B04F08"/>
    <w:rsid w:val="00B069E3"/>
    <w:rsid w:val="00B10EEB"/>
    <w:rsid w:val="00B1310A"/>
    <w:rsid w:val="00B14DBA"/>
    <w:rsid w:val="00B212A3"/>
    <w:rsid w:val="00B52AFC"/>
    <w:rsid w:val="00B54194"/>
    <w:rsid w:val="00B6227B"/>
    <w:rsid w:val="00B677FA"/>
    <w:rsid w:val="00B72189"/>
    <w:rsid w:val="00B74128"/>
    <w:rsid w:val="00B76CDE"/>
    <w:rsid w:val="00B77D5E"/>
    <w:rsid w:val="00B81E26"/>
    <w:rsid w:val="00B82B0B"/>
    <w:rsid w:val="00B86215"/>
    <w:rsid w:val="00B90A42"/>
    <w:rsid w:val="00B91EA2"/>
    <w:rsid w:val="00B9288E"/>
    <w:rsid w:val="00BB02BA"/>
    <w:rsid w:val="00BB1FCC"/>
    <w:rsid w:val="00BD3476"/>
    <w:rsid w:val="00BD68EB"/>
    <w:rsid w:val="00BE506B"/>
    <w:rsid w:val="00BF124D"/>
    <w:rsid w:val="00BF2F60"/>
    <w:rsid w:val="00C00D40"/>
    <w:rsid w:val="00C04B41"/>
    <w:rsid w:val="00C06ADB"/>
    <w:rsid w:val="00C10D6D"/>
    <w:rsid w:val="00C10E29"/>
    <w:rsid w:val="00C12727"/>
    <w:rsid w:val="00C132F0"/>
    <w:rsid w:val="00C14894"/>
    <w:rsid w:val="00C14D25"/>
    <w:rsid w:val="00C15EB3"/>
    <w:rsid w:val="00C20DBF"/>
    <w:rsid w:val="00C23D51"/>
    <w:rsid w:val="00C26EAC"/>
    <w:rsid w:val="00C375AB"/>
    <w:rsid w:val="00C41073"/>
    <w:rsid w:val="00C427B8"/>
    <w:rsid w:val="00C5035C"/>
    <w:rsid w:val="00C52D77"/>
    <w:rsid w:val="00C5331E"/>
    <w:rsid w:val="00C54788"/>
    <w:rsid w:val="00C66377"/>
    <w:rsid w:val="00C71635"/>
    <w:rsid w:val="00C72B17"/>
    <w:rsid w:val="00C72FDC"/>
    <w:rsid w:val="00C73247"/>
    <w:rsid w:val="00C84A60"/>
    <w:rsid w:val="00C854DC"/>
    <w:rsid w:val="00C85CC3"/>
    <w:rsid w:val="00C85D9C"/>
    <w:rsid w:val="00C861B6"/>
    <w:rsid w:val="00C875DE"/>
    <w:rsid w:val="00C93E52"/>
    <w:rsid w:val="00C9798A"/>
    <w:rsid w:val="00CA6970"/>
    <w:rsid w:val="00CB4AE4"/>
    <w:rsid w:val="00CC270E"/>
    <w:rsid w:val="00CC351C"/>
    <w:rsid w:val="00CC7016"/>
    <w:rsid w:val="00CC70DA"/>
    <w:rsid w:val="00CD716E"/>
    <w:rsid w:val="00CE0FA6"/>
    <w:rsid w:val="00CE1031"/>
    <w:rsid w:val="00CE7DFC"/>
    <w:rsid w:val="00CF4460"/>
    <w:rsid w:val="00CF47A0"/>
    <w:rsid w:val="00CF5E9A"/>
    <w:rsid w:val="00D0083C"/>
    <w:rsid w:val="00D037DF"/>
    <w:rsid w:val="00D21C11"/>
    <w:rsid w:val="00D22DD0"/>
    <w:rsid w:val="00D428E4"/>
    <w:rsid w:val="00D5339F"/>
    <w:rsid w:val="00D53A9A"/>
    <w:rsid w:val="00D54471"/>
    <w:rsid w:val="00D720D4"/>
    <w:rsid w:val="00D72C00"/>
    <w:rsid w:val="00D774BC"/>
    <w:rsid w:val="00D81E3D"/>
    <w:rsid w:val="00D91240"/>
    <w:rsid w:val="00D93512"/>
    <w:rsid w:val="00D97AA9"/>
    <w:rsid w:val="00DA1759"/>
    <w:rsid w:val="00DA5D2D"/>
    <w:rsid w:val="00DB56E2"/>
    <w:rsid w:val="00DB5B25"/>
    <w:rsid w:val="00DC12A2"/>
    <w:rsid w:val="00DC3968"/>
    <w:rsid w:val="00DC77AB"/>
    <w:rsid w:val="00DC78B2"/>
    <w:rsid w:val="00DD1A6E"/>
    <w:rsid w:val="00DD2A23"/>
    <w:rsid w:val="00DE155E"/>
    <w:rsid w:val="00DE1ECD"/>
    <w:rsid w:val="00DE4030"/>
    <w:rsid w:val="00DF5FE6"/>
    <w:rsid w:val="00E066B1"/>
    <w:rsid w:val="00E1012B"/>
    <w:rsid w:val="00E127E3"/>
    <w:rsid w:val="00E12C4A"/>
    <w:rsid w:val="00E1501B"/>
    <w:rsid w:val="00E2294E"/>
    <w:rsid w:val="00E24E60"/>
    <w:rsid w:val="00E2754E"/>
    <w:rsid w:val="00E46C51"/>
    <w:rsid w:val="00E47F2D"/>
    <w:rsid w:val="00E57C71"/>
    <w:rsid w:val="00E64282"/>
    <w:rsid w:val="00E668F2"/>
    <w:rsid w:val="00E669B8"/>
    <w:rsid w:val="00E738E4"/>
    <w:rsid w:val="00E809F3"/>
    <w:rsid w:val="00E96B9F"/>
    <w:rsid w:val="00E9789B"/>
    <w:rsid w:val="00EB1451"/>
    <w:rsid w:val="00EB1E88"/>
    <w:rsid w:val="00EB3EAB"/>
    <w:rsid w:val="00EB63D6"/>
    <w:rsid w:val="00EC0191"/>
    <w:rsid w:val="00EC3FBC"/>
    <w:rsid w:val="00EC5E28"/>
    <w:rsid w:val="00EC61C9"/>
    <w:rsid w:val="00ED3446"/>
    <w:rsid w:val="00ED3466"/>
    <w:rsid w:val="00ED49B1"/>
    <w:rsid w:val="00EE04D9"/>
    <w:rsid w:val="00EE04DB"/>
    <w:rsid w:val="00EE0737"/>
    <w:rsid w:val="00EE64E3"/>
    <w:rsid w:val="00EE79D8"/>
    <w:rsid w:val="00EE7FE7"/>
    <w:rsid w:val="00EF0EFA"/>
    <w:rsid w:val="00EF2EFB"/>
    <w:rsid w:val="00F03056"/>
    <w:rsid w:val="00F07598"/>
    <w:rsid w:val="00F20932"/>
    <w:rsid w:val="00F25F5B"/>
    <w:rsid w:val="00F26BE3"/>
    <w:rsid w:val="00F30EC9"/>
    <w:rsid w:val="00F31256"/>
    <w:rsid w:val="00F34EBF"/>
    <w:rsid w:val="00F35278"/>
    <w:rsid w:val="00F456CC"/>
    <w:rsid w:val="00F46893"/>
    <w:rsid w:val="00F46AE3"/>
    <w:rsid w:val="00F561A2"/>
    <w:rsid w:val="00F6122B"/>
    <w:rsid w:val="00F61287"/>
    <w:rsid w:val="00F61630"/>
    <w:rsid w:val="00F6168C"/>
    <w:rsid w:val="00F66A0F"/>
    <w:rsid w:val="00F74C7C"/>
    <w:rsid w:val="00F85F1F"/>
    <w:rsid w:val="00FA0F6C"/>
    <w:rsid w:val="00FB1144"/>
    <w:rsid w:val="00FB20B9"/>
    <w:rsid w:val="00FB3539"/>
    <w:rsid w:val="00FB7FC4"/>
    <w:rsid w:val="00FC55B5"/>
    <w:rsid w:val="00FC5FCD"/>
    <w:rsid w:val="00FD12DC"/>
    <w:rsid w:val="00FD2E7E"/>
    <w:rsid w:val="00FD30CC"/>
    <w:rsid w:val="00FD45D7"/>
    <w:rsid w:val="00FD4E8C"/>
    <w:rsid w:val="00FE0478"/>
    <w:rsid w:val="00FE29F5"/>
    <w:rsid w:val="00FF1AB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7C1FB9"/>
    <w:rPr>
      <w:sz w:val="16"/>
      <w:szCs w:val="16"/>
    </w:rPr>
  </w:style>
  <w:style w:type="paragraph" w:styleId="Kommentarer">
    <w:name w:val="annotation text"/>
    <w:basedOn w:val="Normal"/>
    <w:link w:val="KommentarerChar"/>
    <w:unhideWhenUsed/>
    <w:rsid w:val="007C1FB9"/>
    <w:pPr>
      <w:spacing w:line="240" w:lineRule="auto"/>
    </w:pPr>
    <w:rPr>
      <w:szCs w:val="20"/>
    </w:rPr>
  </w:style>
  <w:style w:type="character" w:customStyle="1" w:styleId="KommentarerChar">
    <w:name w:val="Kommentarer Char"/>
    <w:basedOn w:val="Standardstycketeckensnitt"/>
    <w:link w:val="Kommentarer"/>
    <w:rsid w:val="007C1FB9"/>
    <w:rPr>
      <w:rFonts w:ascii="Georgia" w:hAnsi="Georgia"/>
      <w:lang w:eastAsia="en-US"/>
    </w:rPr>
  </w:style>
  <w:style w:type="paragraph" w:styleId="Beskrivning">
    <w:name w:val="caption"/>
    <w:basedOn w:val="Normal"/>
    <w:next w:val="Normal"/>
    <w:uiPriority w:val="35"/>
    <w:unhideWhenUsed/>
    <w:qFormat/>
    <w:rsid w:val="003C3375"/>
    <w:pPr>
      <w:spacing w:after="200" w:line="240" w:lineRule="auto"/>
    </w:pPr>
    <w:rPr>
      <w:b/>
      <w:bCs/>
      <w:color w:val="4F81BD" w:themeColor="accent1"/>
      <w:sz w:val="18"/>
      <w:szCs w:val="18"/>
    </w:rPr>
  </w:style>
  <w:style w:type="paragraph" w:customStyle="1" w:styleId="Default">
    <w:name w:val="Default"/>
    <w:rsid w:val="0031241E"/>
    <w:pPr>
      <w:autoSpaceDE w:val="0"/>
      <w:autoSpaceDN w:val="0"/>
      <w:adjustRightInd w:val="0"/>
    </w:pPr>
    <w:rPr>
      <w:rFonts w:ascii="Times New Roman" w:eastAsiaTheme="minorHAnsi" w:hAnsi="Times New Roman"/>
      <w:color w:val="000000"/>
      <w:sz w:val="24"/>
      <w:szCs w:val="24"/>
      <w:lang w:eastAsia="en-US"/>
    </w:rPr>
  </w:style>
  <w:style w:type="paragraph" w:styleId="Kommentarsmne">
    <w:name w:val="annotation subject"/>
    <w:basedOn w:val="Kommentarer"/>
    <w:next w:val="Kommentarer"/>
    <w:link w:val="KommentarsmneChar"/>
    <w:uiPriority w:val="99"/>
    <w:semiHidden/>
    <w:unhideWhenUsed/>
    <w:rsid w:val="007A3042"/>
    <w:rPr>
      <w:b/>
      <w:bCs/>
    </w:rPr>
  </w:style>
  <w:style w:type="character" w:customStyle="1" w:styleId="KommentarsmneChar">
    <w:name w:val="Kommentarsämne Char"/>
    <w:basedOn w:val="KommentarerChar"/>
    <w:link w:val="Kommentarsmne"/>
    <w:uiPriority w:val="99"/>
    <w:semiHidden/>
    <w:rsid w:val="007A3042"/>
    <w:rPr>
      <w:rFonts w:ascii="Georgia" w:hAnsi="Georgia"/>
      <w:b/>
      <w:bCs/>
      <w:lang w:eastAsia="en-US"/>
    </w:rPr>
  </w:style>
  <w:style w:type="paragraph" w:customStyle="1" w:styleId="Normal1">
    <w:name w:val="Normal1"/>
    <w:aliases w:val=" webb,webb,Normal (webb)1"/>
    <w:basedOn w:val="Normal"/>
    <w:rsid w:val="007A304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dyTextChar">
    <w:name w:val="Body Text Char"/>
    <w:basedOn w:val="Standardstycketeckensnitt"/>
    <w:rsid w:val="007A3042"/>
    <w:rPr>
      <w:rFonts w:ascii="Georgia" w:hAnsi="Georgia"/>
      <w:szCs w:val="22"/>
      <w:lang w:eastAsia="en-US"/>
    </w:rPr>
  </w:style>
  <w:style w:type="character" w:customStyle="1" w:styleId="FotnotstextChar">
    <w:name w:val="Fotnotstext Char"/>
    <w:basedOn w:val="Standardstycketeckensnitt"/>
    <w:link w:val="Fotnotstext"/>
    <w:uiPriority w:val="99"/>
    <w:semiHidden/>
    <w:rsid w:val="007A3042"/>
    <w:rPr>
      <w:rFonts w:ascii="Georgia" w:hAnsi="Georgia"/>
      <w:lang w:eastAsia="en-US"/>
    </w:rPr>
  </w:style>
  <w:style w:type="paragraph" w:styleId="Fotnotstext">
    <w:name w:val="footnote text"/>
    <w:basedOn w:val="Normal"/>
    <w:link w:val="FotnotstextChar"/>
    <w:uiPriority w:val="99"/>
    <w:semiHidden/>
    <w:unhideWhenUsed/>
    <w:rsid w:val="007A3042"/>
    <w:pPr>
      <w:spacing w:line="240" w:lineRule="auto"/>
    </w:pPr>
    <w:rPr>
      <w:szCs w:val="20"/>
    </w:rPr>
  </w:style>
  <w:style w:type="character" w:customStyle="1" w:styleId="FotnotstextChar1">
    <w:name w:val="Fotnotstext Char1"/>
    <w:basedOn w:val="Standardstycketeckensnitt"/>
    <w:uiPriority w:val="99"/>
    <w:semiHidden/>
    <w:rsid w:val="007A3042"/>
    <w:rPr>
      <w:rFonts w:ascii="Georgia" w:hAnsi="Georgia"/>
      <w:lang w:eastAsia="en-US"/>
    </w:rPr>
  </w:style>
  <w:style w:type="paragraph" w:customStyle="1" w:styleId="Rubrik3b">
    <w:name w:val="Rubrik 3b"/>
    <w:basedOn w:val="Normal"/>
    <w:next w:val="Brdtext"/>
    <w:uiPriority w:val="1"/>
    <w:qFormat/>
    <w:rsid w:val="007A3042"/>
    <w:pPr>
      <w:widowControl w:val="0"/>
      <w:numPr>
        <w:ilvl w:val="1"/>
      </w:numPr>
      <w:tabs>
        <w:tab w:val="left" w:pos="1299"/>
      </w:tabs>
      <w:spacing w:before="69" w:line="240" w:lineRule="auto"/>
      <w:ind w:left="1224" w:hanging="504"/>
      <w:outlineLvl w:val="0"/>
    </w:pPr>
    <w:rPr>
      <w:rFonts w:ascii="Arial" w:eastAsia="Arial" w:hAnsi="Arial" w:cstheme="minorBidi"/>
      <w:bCs/>
      <w:i/>
      <w:sz w:val="24"/>
      <w:szCs w:val="24"/>
    </w:rPr>
  </w:style>
  <w:style w:type="character" w:styleId="Fotnotsreferens">
    <w:name w:val="footnote reference"/>
    <w:basedOn w:val="Standardstycketeckensnitt"/>
    <w:uiPriority w:val="99"/>
    <w:semiHidden/>
    <w:unhideWhenUsed/>
    <w:rsid w:val="007A304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character" w:styleId="Kommentarsreferens">
    <w:name w:val="annotation reference"/>
    <w:basedOn w:val="Standardstycketeckensnitt"/>
    <w:semiHidden/>
    <w:unhideWhenUsed/>
    <w:rsid w:val="007C1FB9"/>
    <w:rPr>
      <w:sz w:val="16"/>
      <w:szCs w:val="16"/>
    </w:rPr>
  </w:style>
  <w:style w:type="paragraph" w:styleId="Kommentarer">
    <w:name w:val="annotation text"/>
    <w:basedOn w:val="Normal"/>
    <w:link w:val="KommentarerChar"/>
    <w:unhideWhenUsed/>
    <w:rsid w:val="007C1FB9"/>
    <w:pPr>
      <w:spacing w:line="240" w:lineRule="auto"/>
    </w:pPr>
    <w:rPr>
      <w:szCs w:val="20"/>
    </w:rPr>
  </w:style>
  <w:style w:type="character" w:customStyle="1" w:styleId="KommentarerChar">
    <w:name w:val="Kommentarer Char"/>
    <w:basedOn w:val="Standardstycketeckensnitt"/>
    <w:link w:val="Kommentarer"/>
    <w:rsid w:val="007C1FB9"/>
    <w:rPr>
      <w:rFonts w:ascii="Georgia" w:hAnsi="Georgia"/>
      <w:lang w:eastAsia="en-US"/>
    </w:rPr>
  </w:style>
  <w:style w:type="paragraph" w:styleId="Beskrivning">
    <w:name w:val="caption"/>
    <w:basedOn w:val="Normal"/>
    <w:next w:val="Normal"/>
    <w:uiPriority w:val="35"/>
    <w:unhideWhenUsed/>
    <w:qFormat/>
    <w:rsid w:val="003C3375"/>
    <w:pPr>
      <w:spacing w:after="200" w:line="240" w:lineRule="auto"/>
    </w:pPr>
    <w:rPr>
      <w:b/>
      <w:bCs/>
      <w:color w:val="4F81BD" w:themeColor="accent1"/>
      <w:sz w:val="18"/>
      <w:szCs w:val="18"/>
    </w:rPr>
  </w:style>
  <w:style w:type="paragraph" w:customStyle="1" w:styleId="Default">
    <w:name w:val="Default"/>
    <w:rsid w:val="0031241E"/>
    <w:pPr>
      <w:autoSpaceDE w:val="0"/>
      <w:autoSpaceDN w:val="0"/>
      <w:adjustRightInd w:val="0"/>
    </w:pPr>
    <w:rPr>
      <w:rFonts w:ascii="Times New Roman" w:eastAsiaTheme="minorHAnsi" w:hAnsi="Times New Roman"/>
      <w:color w:val="000000"/>
      <w:sz w:val="24"/>
      <w:szCs w:val="24"/>
      <w:lang w:eastAsia="en-US"/>
    </w:rPr>
  </w:style>
  <w:style w:type="paragraph" w:styleId="Kommentarsmne">
    <w:name w:val="annotation subject"/>
    <w:basedOn w:val="Kommentarer"/>
    <w:next w:val="Kommentarer"/>
    <w:link w:val="KommentarsmneChar"/>
    <w:uiPriority w:val="99"/>
    <w:semiHidden/>
    <w:unhideWhenUsed/>
    <w:rsid w:val="007A3042"/>
    <w:rPr>
      <w:b/>
      <w:bCs/>
    </w:rPr>
  </w:style>
  <w:style w:type="character" w:customStyle="1" w:styleId="KommentarsmneChar">
    <w:name w:val="Kommentarsämne Char"/>
    <w:basedOn w:val="KommentarerChar"/>
    <w:link w:val="Kommentarsmne"/>
    <w:uiPriority w:val="99"/>
    <w:semiHidden/>
    <w:rsid w:val="007A3042"/>
    <w:rPr>
      <w:rFonts w:ascii="Georgia" w:hAnsi="Georgia"/>
      <w:b/>
      <w:bCs/>
      <w:lang w:eastAsia="en-US"/>
    </w:rPr>
  </w:style>
  <w:style w:type="paragraph" w:customStyle="1" w:styleId="Normal1">
    <w:name w:val="Normal1"/>
    <w:aliases w:val=" webb,webb,Normal (webb)1"/>
    <w:basedOn w:val="Normal"/>
    <w:rsid w:val="007A3042"/>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BodyTextChar">
    <w:name w:val="Body Text Char"/>
    <w:basedOn w:val="Standardstycketeckensnitt"/>
    <w:rsid w:val="007A3042"/>
    <w:rPr>
      <w:rFonts w:ascii="Georgia" w:hAnsi="Georgia"/>
      <w:szCs w:val="22"/>
      <w:lang w:eastAsia="en-US"/>
    </w:rPr>
  </w:style>
  <w:style w:type="character" w:customStyle="1" w:styleId="FotnotstextChar">
    <w:name w:val="Fotnotstext Char"/>
    <w:basedOn w:val="Standardstycketeckensnitt"/>
    <w:link w:val="Fotnotstext"/>
    <w:uiPriority w:val="99"/>
    <w:semiHidden/>
    <w:rsid w:val="007A3042"/>
    <w:rPr>
      <w:rFonts w:ascii="Georgia" w:hAnsi="Georgia"/>
      <w:lang w:eastAsia="en-US"/>
    </w:rPr>
  </w:style>
  <w:style w:type="paragraph" w:styleId="Fotnotstext">
    <w:name w:val="footnote text"/>
    <w:basedOn w:val="Normal"/>
    <w:link w:val="FotnotstextChar"/>
    <w:uiPriority w:val="99"/>
    <w:semiHidden/>
    <w:unhideWhenUsed/>
    <w:rsid w:val="007A3042"/>
    <w:pPr>
      <w:spacing w:line="240" w:lineRule="auto"/>
    </w:pPr>
    <w:rPr>
      <w:szCs w:val="20"/>
    </w:rPr>
  </w:style>
  <w:style w:type="character" w:customStyle="1" w:styleId="FotnotstextChar1">
    <w:name w:val="Fotnotstext Char1"/>
    <w:basedOn w:val="Standardstycketeckensnitt"/>
    <w:uiPriority w:val="99"/>
    <w:semiHidden/>
    <w:rsid w:val="007A3042"/>
    <w:rPr>
      <w:rFonts w:ascii="Georgia" w:hAnsi="Georgia"/>
      <w:lang w:eastAsia="en-US"/>
    </w:rPr>
  </w:style>
  <w:style w:type="paragraph" w:customStyle="1" w:styleId="Rubrik3b">
    <w:name w:val="Rubrik 3b"/>
    <w:basedOn w:val="Normal"/>
    <w:next w:val="Brdtext"/>
    <w:uiPriority w:val="1"/>
    <w:qFormat/>
    <w:rsid w:val="007A3042"/>
    <w:pPr>
      <w:widowControl w:val="0"/>
      <w:numPr>
        <w:ilvl w:val="1"/>
      </w:numPr>
      <w:tabs>
        <w:tab w:val="left" w:pos="1299"/>
      </w:tabs>
      <w:spacing w:before="69" w:line="240" w:lineRule="auto"/>
      <w:ind w:left="1224" w:hanging="504"/>
      <w:outlineLvl w:val="0"/>
    </w:pPr>
    <w:rPr>
      <w:rFonts w:ascii="Arial" w:eastAsia="Arial" w:hAnsi="Arial" w:cstheme="minorBidi"/>
      <w:bCs/>
      <w:i/>
      <w:sz w:val="24"/>
      <w:szCs w:val="24"/>
    </w:rPr>
  </w:style>
  <w:style w:type="character" w:styleId="Fotnotsreferens">
    <w:name w:val="footnote reference"/>
    <w:basedOn w:val="Standardstycketeckensnitt"/>
    <w:uiPriority w:val="99"/>
    <w:semiHidden/>
    <w:unhideWhenUsed/>
    <w:rsid w:val="007A30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777975">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 w:id="1009679442">
      <w:bodyDiv w:val="1"/>
      <w:marLeft w:val="0"/>
      <w:marRight w:val="0"/>
      <w:marTop w:val="0"/>
      <w:marBottom w:val="0"/>
      <w:divBdr>
        <w:top w:val="none" w:sz="0" w:space="0" w:color="auto"/>
        <w:left w:val="none" w:sz="0" w:space="0" w:color="auto"/>
        <w:bottom w:val="none" w:sz="0" w:space="0" w:color="auto"/>
        <w:right w:val="none" w:sz="0" w:space="0" w:color="auto"/>
      </w:divBdr>
    </w:div>
    <w:div w:id="1042168623">
      <w:bodyDiv w:val="1"/>
      <w:marLeft w:val="0"/>
      <w:marRight w:val="0"/>
      <w:marTop w:val="0"/>
      <w:marBottom w:val="0"/>
      <w:divBdr>
        <w:top w:val="none" w:sz="0" w:space="0" w:color="auto"/>
        <w:left w:val="none" w:sz="0" w:space="0" w:color="auto"/>
        <w:bottom w:val="none" w:sz="0" w:space="0" w:color="auto"/>
        <w:right w:val="none" w:sz="0" w:space="0" w:color="auto"/>
      </w:divBdr>
    </w:div>
    <w:div w:id="1052534427">
      <w:bodyDiv w:val="1"/>
      <w:marLeft w:val="0"/>
      <w:marRight w:val="0"/>
      <w:marTop w:val="0"/>
      <w:marBottom w:val="0"/>
      <w:divBdr>
        <w:top w:val="none" w:sz="0" w:space="0" w:color="auto"/>
        <w:left w:val="none" w:sz="0" w:space="0" w:color="auto"/>
        <w:bottom w:val="none" w:sz="0" w:space="0" w:color="auto"/>
        <w:right w:val="none" w:sz="0" w:space="0" w:color="auto"/>
      </w:divBdr>
    </w:div>
    <w:div w:id="1930500774">
      <w:bodyDiv w:val="1"/>
      <w:marLeft w:val="0"/>
      <w:marRight w:val="0"/>
      <w:marTop w:val="0"/>
      <w:marBottom w:val="0"/>
      <w:divBdr>
        <w:top w:val="none" w:sz="0" w:space="0" w:color="auto"/>
        <w:left w:val="none" w:sz="0" w:space="0" w:color="auto"/>
        <w:bottom w:val="none" w:sz="0" w:space="0" w:color="auto"/>
        <w:right w:val="none" w:sz="0" w:space="0" w:color="auto"/>
      </w:divBdr>
    </w:div>
    <w:div w:id="205457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rivta.se/documents/ARK_0001/RIV_Tekniska_Anvisningar_Oversikt_revD.pdf"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rivta.se/documents/ARK_0001"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79A038-79C9-41EE-8D85-3D841D344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4358</TotalTime>
  <Pages>45</Pages>
  <Words>8116</Words>
  <Characters>43015</Characters>
  <Application>Microsoft Office Word</Application>
  <DocSecurity>0</DocSecurity>
  <Lines>358</Lines>
  <Paragraphs>102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Hantera hälsorelaterade tillstånd, basuppgifter clinicalprocess:healthcond:basic</vt:lpstr>
      <vt:lpstr>Dokumentnamn(Title)</vt:lpstr>
    </vt:vector>
  </TitlesOfParts>
  <Company>Inera AB</Company>
  <LinksUpToDate>false</LinksUpToDate>
  <CharactersWithSpaces>51029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Hantera hälsorelaterade tillstånd, basuppgifter clinicalprocess:healthcond:basic</dc:title>
  <dc:subject>Arkitektur</dc:subject>
  <dc:creator>Inera AR</dc:creator>
  <cp:keywords>TKB,Arkitektur, Krav</cp:keywords>
  <cp:lastModifiedBy>Björn Genfors</cp:lastModifiedBy>
  <cp:revision>50</cp:revision>
  <dcterms:created xsi:type="dcterms:W3CDTF">2014-12-05T10:29:00Z</dcterms:created>
  <dcterms:modified xsi:type="dcterms:W3CDTF">2014-12-15T16:11:00Z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basuppgifter tillstånd </vt:lpwstr>
  </property>
  <property fmtid="{D5CDD505-2E9C-101B-9397-08002B2CF9AE}" pid="4" name="domain_2">
    <vt:lpwstr>healthcond</vt:lpwstr>
  </property>
  <property fmtid="{D5CDD505-2E9C-101B-9397-08002B2CF9AE}" pid="5" name="domain_1">
    <vt:lpwstr>clinicalprocess</vt:lpwstr>
  </property>
  <property fmtid="{D5CDD505-2E9C-101B-9397-08002B2CF9AE}" pid="6" name="svenamn">
    <vt:lpwstr>Vård- och omsorg kärnprocess:hantera hälsorelaterade tillstånd:basuppgifter</vt:lpwstr>
  </property>
  <property fmtid="{D5CDD505-2E9C-101B-9397-08002B2CF9AE}" pid="7" name="datumpubliserad">
    <vt:lpwstr>2014-10-08</vt:lpwstr>
  </property>
  <property fmtid="{D5CDD505-2E9C-101B-9397-08002B2CF9AE}" pid="8" name="domain_3">
    <vt:lpwstr>basic</vt:lpwstr>
  </property>
  <property fmtid="{D5CDD505-2E9C-101B-9397-08002B2CF9AE}" pid="9" name="version">
    <vt:lpwstr>1.0</vt:lpwstr>
  </property>
</Properties>
</file>