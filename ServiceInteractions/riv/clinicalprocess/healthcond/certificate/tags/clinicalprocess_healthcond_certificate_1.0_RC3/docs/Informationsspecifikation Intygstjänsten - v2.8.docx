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9AE01" w14:textId="77777777" w:rsidR="000B75E3" w:rsidRDefault="00CE5660" w:rsidP="000B75E3">
      <w:r w:rsidRPr="00E152D8">
        <w:t xml:space="preserve"> </w:t>
      </w:r>
    </w:p>
    <w:p w14:paraId="4F2523EB" w14:textId="77777777" w:rsidR="000B75E3" w:rsidRDefault="000B75E3" w:rsidP="000B75E3">
      <w:pPr>
        <w:pStyle w:val="BodyText"/>
        <w:rPr>
          <w:lang w:val="sv-SE"/>
        </w:rPr>
      </w:pPr>
    </w:p>
    <w:p w14:paraId="5EDFDA1E" w14:textId="77777777" w:rsidR="000B75E3" w:rsidRDefault="000B75E3" w:rsidP="000B75E3">
      <w:pPr>
        <w:pStyle w:val="BodyText"/>
        <w:rPr>
          <w:lang w:val="sv-SE"/>
        </w:rPr>
      </w:pPr>
    </w:p>
    <w:p w14:paraId="4CBF9261" w14:textId="77777777" w:rsidR="000B75E3" w:rsidRDefault="000B75E3" w:rsidP="000B75E3">
      <w:pPr>
        <w:pStyle w:val="BodyText"/>
        <w:rPr>
          <w:lang w:val="sv-SE"/>
        </w:rPr>
      </w:pPr>
    </w:p>
    <w:p w14:paraId="6C5F7923" w14:textId="77777777" w:rsidR="000B75E3" w:rsidRPr="000B75E3" w:rsidRDefault="000B75E3" w:rsidP="000B75E3">
      <w:pPr>
        <w:pStyle w:val="Body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14:paraId="09031047" w14:textId="77777777" w:rsidTr="00841F55">
        <w:trPr>
          <w:cantSplit/>
        </w:trPr>
        <w:tc>
          <w:tcPr>
            <w:tcW w:w="284" w:type="dxa"/>
            <w:shd w:val="clear" w:color="auto" w:fill="auto"/>
          </w:tcPr>
          <w:p w14:paraId="25B7351E" w14:textId="77777777" w:rsidR="000B75E3" w:rsidRPr="004A7C1C" w:rsidRDefault="000B75E3" w:rsidP="00841F55">
            <w:pPr>
              <w:pStyle w:val="BodyText"/>
            </w:pPr>
          </w:p>
        </w:tc>
        <w:tc>
          <w:tcPr>
            <w:tcW w:w="7426" w:type="dxa"/>
            <w:shd w:val="clear" w:color="auto" w:fill="auto"/>
          </w:tcPr>
          <w:p w14:paraId="007D8E0E" w14:textId="77777777" w:rsidR="000B75E3" w:rsidRPr="004A7C1C" w:rsidRDefault="00235549" w:rsidP="00841F55">
            <w:pPr>
              <w:pStyle w:val="Title"/>
            </w:pPr>
            <w:r>
              <w:t>Informationsspecifikation</w:t>
            </w:r>
            <w:r w:rsidR="00167AC4">
              <w:t xml:space="preserve"> </w:t>
            </w:r>
            <w:r w:rsidR="00B359BB">
              <w:t>Intygstjänsten</w:t>
            </w:r>
          </w:p>
          <w:p w14:paraId="6BBF4D81" w14:textId="77777777" w:rsidR="00CC3EBD" w:rsidRPr="00CC3EBD" w:rsidRDefault="00BF25F1" w:rsidP="00CC3EBD">
            <w:pPr>
              <w:pStyle w:val="FrsttsbladUnderrubrik0"/>
            </w:pPr>
            <w:r>
              <w:t>Domäninformationsmodell</w:t>
            </w:r>
          </w:p>
          <w:p w14:paraId="250D4454" w14:textId="77777777" w:rsidR="00CC3EBD" w:rsidRPr="00CC3EBD" w:rsidRDefault="00CC3EBD" w:rsidP="00CC3EBD">
            <w:pPr>
              <w:pStyle w:val="BodyText"/>
              <w:rPr>
                <w:lang w:val="sv-SE"/>
              </w:rPr>
            </w:pPr>
          </w:p>
        </w:tc>
      </w:tr>
    </w:tbl>
    <w:p w14:paraId="55942B64" w14:textId="77777777" w:rsidR="000B75E3" w:rsidRDefault="00841F55" w:rsidP="000B75E3">
      <w:r>
        <w:br w:type="textWrapping" w:clear="all"/>
      </w:r>
    </w:p>
    <w:p w14:paraId="30516CA0" w14:textId="77777777" w:rsidR="00C30E14" w:rsidRDefault="00C30E14" w:rsidP="000B75E3">
      <w:pPr>
        <w:pStyle w:val="BodyText"/>
        <w:rPr>
          <w:lang w:val="sv-SE"/>
        </w:rPr>
        <w:sectPr w:rsidR="00C30E14">
          <w:headerReference w:type="default" r:id="rId8"/>
          <w:pgSz w:w="16838" w:h="11906" w:orient="landscape"/>
          <w:pgMar w:top="1701" w:right="2948" w:bottom="1701" w:left="1814" w:header="340" w:footer="0" w:gutter="0"/>
          <w:pgNumType w:start="1"/>
          <w:cols w:space="720"/>
        </w:sectPr>
      </w:pPr>
    </w:p>
    <w:sdt>
      <w:sdtPr>
        <w:rPr>
          <w:rFonts w:ascii="Times New Roman" w:eastAsia="Times New Roman" w:hAnsi="Times New Roman" w:cs="Times New Roman"/>
          <w:b w:val="0"/>
          <w:bCs w:val="0"/>
          <w:color w:val="auto"/>
          <w:sz w:val="22"/>
          <w:szCs w:val="24"/>
          <w:lang w:eastAsia="en-GB"/>
        </w:rPr>
        <w:id w:val="-591011174"/>
        <w:docPartObj>
          <w:docPartGallery w:val="Table of Contents"/>
          <w:docPartUnique/>
        </w:docPartObj>
      </w:sdtPr>
      <w:sdtEndPr/>
      <w:sdtContent>
        <w:p w14:paraId="3EC11309" w14:textId="77777777" w:rsidR="00BC1D44" w:rsidRDefault="00BC1D44">
          <w:pPr>
            <w:pStyle w:val="TOCHeading"/>
          </w:pPr>
          <w:r>
            <w:t>Innehåll</w:t>
          </w:r>
        </w:p>
        <w:p w14:paraId="1004231A" w14:textId="77777777" w:rsidR="00001293" w:rsidRDefault="00BC1D44">
          <w:pPr>
            <w:pStyle w:val="TOC1"/>
            <w:tabs>
              <w:tab w:val="right" w:leader="dot" w:pos="12066"/>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02342449" w:history="1">
            <w:r w:rsidR="00001293" w:rsidRPr="00B976F9">
              <w:rPr>
                <w:rStyle w:val="Hyperlink"/>
                <w:noProof/>
              </w:rPr>
              <w:t>Revisionshistorik</w:t>
            </w:r>
            <w:r w:rsidR="00001293">
              <w:rPr>
                <w:noProof/>
                <w:webHidden/>
              </w:rPr>
              <w:tab/>
            </w:r>
            <w:r w:rsidR="00001293">
              <w:rPr>
                <w:noProof/>
                <w:webHidden/>
              </w:rPr>
              <w:fldChar w:fldCharType="begin"/>
            </w:r>
            <w:r w:rsidR="00001293">
              <w:rPr>
                <w:noProof/>
                <w:webHidden/>
              </w:rPr>
              <w:instrText xml:space="preserve"> PAGEREF _Toc402342449 \h </w:instrText>
            </w:r>
            <w:r w:rsidR="00001293">
              <w:rPr>
                <w:noProof/>
                <w:webHidden/>
              </w:rPr>
            </w:r>
            <w:r w:rsidR="00001293">
              <w:rPr>
                <w:noProof/>
                <w:webHidden/>
              </w:rPr>
              <w:fldChar w:fldCharType="separate"/>
            </w:r>
            <w:r w:rsidR="00001293">
              <w:rPr>
                <w:noProof/>
                <w:webHidden/>
              </w:rPr>
              <w:t>2</w:t>
            </w:r>
            <w:r w:rsidR="00001293">
              <w:rPr>
                <w:noProof/>
                <w:webHidden/>
              </w:rPr>
              <w:fldChar w:fldCharType="end"/>
            </w:r>
          </w:hyperlink>
        </w:p>
        <w:p w14:paraId="09C36654" w14:textId="77777777" w:rsidR="00001293" w:rsidRDefault="004A1205">
          <w:pPr>
            <w:pStyle w:val="TOC1"/>
            <w:tabs>
              <w:tab w:val="right" w:leader="dot" w:pos="12066"/>
            </w:tabs>
            <w:rPr>
              <w:rFonts w:asciiTheme="minorHAnsi" w:eastAsiaTheme="minorEastAsia" w:hAnsiTheme="minorHAnsi" w:cstheme="minorBidi"/>
              <w:b w:val="0"/>
              <w:noProof/>
              <w:color w:val="auto"/>
              <w:sz w:val="22"/>
              <w:szCs w:val="22"/>
              <w:lang w:eastAsia="sv-SE"/>
            </w:rPr>
          </w:pPr>
          <w:hyperlink w:anchor="_Toc402342450" w:history="1">
            <w:r w:rsidR="00001293" w:rsidRPr="00B976F9">
              <w:rPr>
                <w:rStyle w:val="Hyperlink"/>
                <w:noProof/>
              </w:rPr>
              <w:t>Bilagor</w:t>
            </w:r>
            <w:r w:rsidR="00001293">
              <w:rPr>
                <w:noProof/>
                <w:webHidden/>
              </w:rPr>
              <w:tab/>
            </w:r>
            <w:r w:rsidR="00001293">
              <w:rPr>
                <w:noProof/>
                <w:webHidden/>
              </w:rPr>
              <w:fldChar w:fldCharType="begin"/>
            </w:r>
            <w:r w:rsidR="00001293">
              <w:rPr>
                <w:noProof/>
                <w:webHidden/>
              </w:rPr>
              <w:instrText xml:space="preserve"> PAGEREF _Toc402342450 \h </w:instrText>
            </w:r>
            <w:r w:rsidR="00001293">
              <w:rPr>
                <w:noProof/>
                <w:webHidden/>
              </w:rPr>
            </w:r>
            <w:r w:rsidR="00001293">
              <w:rPr>
                <w:noProof/>
                <w:webHidden/>
              </w:rPr>
              <w:fldChar w:fldCharType="separate"/>
            </w:r>
            <w:r w:rsidR="00001293">
              <w:rPr>
                <w:noProof/>
                <w:webHidden/>
              </w:rPr>
              <w:t>8</w:t>
            </w:r>
            <w:r w:rsidR="00001293">
              <w:rPr>
                <w:noProof/>
                <w:webHidden/>
              </w:rPr>
              <w:fldChar w:fldCharType="end"/>
            </w:r>
          </w:hyperlink>
        </w:p>
        <w:p w14:paraId="28395BBD"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51" w:history="1">
            <w:r w:rsidR="00001293" w:rsidRPr="00B976F9">
              <w:rPr>
                <w:rStyle w:val="Hyperlink"/>
                <w:noProof/>
              </w:rPr>
              <w:t>1.</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Inledning</w:t>
            </w:r>
            <w:r w:rsidR="00001293">
              <w:rPr>
                <w:noProof/>
                <w:webHidden/>
              </w:rPr>
              <w:tab/>
            </w:r>
            <w:r w:rsidR="00001293">
              <w:rPr>
                <w:noProof/>
                <w:webHidden/>
              </w:rPr>
              <w:fldChar w:fldCharType="begin"/>
            </w:r>
            <w:r w:rsidR="00001293">
              <w:rPr>
                <w:noProof/>
                <w:webHidden/>
              </w:rPr>
              <w:instrText xml:space="preserve"> PAGEREF _Toc402342451 \h </w:instrText>
            </w:r>
            <w:r w:rsidR="00001293">
              <w:rPr>
                <w:noProof/>
                <w:webHidden/>
              </w:rPr>
            </w:r>
            <w:r w:rsidR="00001293">
              <w:rPr>
                <w:noProof/>
                <w:webHidden/>
              </w:rPr>
              <w:fldChar w:fldCharType="separate"/>
            </w:r>
            <w:r w:rsidR="00001293">
              <w:rPr>
                <w:noProof/>
                <w:webHidden/>
              </w:rPr>
              <w:t>9</w:t>
            </w:r>
            <w:r w:rsidR="00001293">
              <w:rPr>
                <w:noProof/>
                <w:webHidden/>
              </w:rPr>
              <w:fldChar w:fldCharType="end"/>
            </w:r>
          </w:hyperlink>
        </w:p>
        <w:p w14:paraId="3B81367B"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52" w:history="1">
            <w:r w:rsidR="00001293" w:rsidRPr="00B976F9">
              <w:rPr>
                <w:rStyle w:val="Hyperlink"/>
                <w:noProof/>
              </w:rPr>
              <w:t>1.</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Arbetsflöden</w:t>
            </w:r>
            <w:r w:rsidR="00001293">
              <w:rPr>
                <w:noProof/>
                <w:webHidden/>
              </w:rPr>
              <w:tab/>
            </w:r>
            <w:r w:rsidR="00001293">
              <w:rPr>
                <w:noProof/>
                <w:webHidden/>
              </w:rPr>
              <w:fldChar w:fldCharType="begin"/>
            </w:r>
            <w:r w:rsidR="00001293">
              <w:rPr>
                <w:noProof/>
                <w:webHidden/>
              </w:rPr>
              <w:instrText xml:space="preserve"> PAGEREF _Toc402342452 \h </w:instrText>
            </w:r>
            <w:r w:rsidR="00001293">
              <w:rPr>
                <w:noProof/>
                <w:webHidden/>
              </w:rPr>
            </w:r>
            <w:r w:rsidR="00001293">
              <w:rPr>
                <w:noProof/>
                <w:webHidden/>
              </w:rPr>
              <w:fldChar w:fldCharType="separate"/>
            </w:r>
            <w:r w:rsidR="00001293">
              <w:rPr>
                <w:noProof/>
                <w:webHidden/>
              </w:rPr>
              <w:t>10</w:t>
            </w:r>
            <w:r w:rsidR="00001293">
              <w:rPr>
                <w:noProof/>
                <w:webHidden/>
              </w:rPr>
              <w:fldChar w:fldCharType="end"/>
            </w:r>
          </w:hyperlink>
        </w:p>
        <w:p w14:paraId="6713D7D6" w14:textId="77777777" w:rsidR="00001293" w:rsidRDefault="004A1205">
          <w:pPr>
            <w:pStyle w:val="TOC2"/>
            <w:tabs>
              <w:tab w:val="left" w:pos="879"/>
              <w:tab w:val="right" w:leader="dot" w:pos="12066"/>
            </w:tabs>
            <w:rPr>
              <w:rFonts w:asciiTheme="minorHAnsi" w:eastAsiaTheme="minorEastAsia" w:hAnsiTheme="minorHAnsi" w:cstheme="minorBidi"/>
              <w:noProof/>
              <w:color w:val="auto"/>
              <w:sz w:val="22"/>
              <w:szCs w:val="22"/>
              <w:lang w:eastAsia="sv-SE"/>
            </w:rPr>
          </w:pPr>
          <w:hyperlink w:anchor="_Toc402342453" w:history="1">
            <w:r w:rsidR="00001293" w:rsidRPr="00B976F9">
              <w:rPr>
                <w:rStyle w:val="Hyperlink"/>
                <w:noProof/>
              </w:rPr>
              <w:t>1.1</w:t>
            </w:r>
            <w:r w:rsidR="00001293">
              <w:rPr>
                <w:rFonts w:asciiTheme="minorHAnsi" w:eastAsiaTheme="minorEastAsia" w:hAnsiTheme="minorHAnsi" w:cstheme="minorBidi"/>
                <w:noProof/>
                <w:color w:val="auto"/>
                <w:sz w:val="22"/>
                <w:szCs w:val="22"/>
                <w:lang w:eastAsia="sv-SE"/>
              </w:rPr>
              <w:tab/>
            </w:r>
            <w:r w:rsidR="00001293" w:rsidRPr="00B976F9">
              <w:rPr>
                <w:rStyle w:val="Hyperlink"/>
                <w:noProof/>
              </w:rPr>
              <w:t>Skapa intyg</w:t>
            </w:r>
            <w:r w:rsidR="00001293">
              <w:rPr>
                <w:noProof/>
                <w:webHidden/>
              </w:rPr>
              <w:tab/>
            </w:r>
            <w:r w:rsidR="00001293">
              <w:rPr>
                <w:noProof/>
                <w:webHidden/>
              </w:rPr>
              <w:fldChar w:fldCharType="begin"/>
            </w:r>
            <w:r w:rsidR="00001293">
              <w:rPr>
                <w:noProof/>
                <w:webHidden/>
              </w:rPr>
              <w:instrText xml:space="preserve"> PAGEREF _Toc402342453 \h </w:instrText>
            </w:r>
            <w:r w:rsidR="00001293">
              <w:rPr>
                <w:noProof/>
                <w:webHidden/>
              </w:rPr>
            </w:r>
            <w:r w:rsidR="00001293">
              <w:rPr>
                <w:noProof/>
                <w:webHidden/>
              </w:rPr>
              <w:fldChar w:fldCharType="separate"/>
            </w:r>
            <w:r w:rsidR="00001293">
              <w:rPr>
                <w:noProof/>
                <w:webHidden/>
              </w:rPr>
              <w:t>11</w:t>
            </w:r>
            <w:r w:rsidR="00001293">
              <w:rPr>
                <w:noProof/>
                <w:webHidden/>
              </w:rPr>
              <w:fldChar w:fldCharType="end"/>
            </w:r>
          </w:hyperlink>
        </w:p>
        <w:p w14:paraId="7F4C0DB2" w14:textId="77777777" w:rsidR="00001293" w:rsidRDefault="004A1205">
          <w:pPr>
            <w:pStyle w:val="TOC2"/>
            <w:tabs>
              <w:tab w:val="left" w:pos="879"/>
              <w:tab w:val="right" w:leader="dot" w:pos="12066"/>
            </w:tabs>
            <w:rPr>
              <w:rFonts w:asciiTheme="minorHAnsi" w:eastAsiaTheme="minorEastAsia" w:hAnsiTheme="minorHAnsi" w:cstheme="minorBidi"/>
              <w:noProof/>
              <w:color w:val="auto"/>
              <w:sz w:val="22"/>
              <w:szCs w:val="22"/>
              <w:lang w:eastAsia="sv-SE"/>
            </w:rPr>
          </w:pPr>
          <w:hyperlink w:anchor="_Toc402342454" w:history="1">
            <w:r w:rsidR="00001293" w:rsidRPr="00B976F9">
              <w:rPr>
                <w:rStyle w:val="Hyperlink"/>
                <w:noProof/>
              </w:rPr>
              <w:t>1.2</w:t>
            </w:r>
            <w:r w:rsidR="00001293">
              <w:rPr>
                <w:rFonts w:asciiTheme="minorHAnsi" w:eastAsiaTheme="minorEastAsia" w:hAnsiTheme="minorHAnsi" w:cstheme="minorBidi"/>
                <w:noProof/>
                <w:color w:val="auto"/>
                <w:sz w:val="22"/>
                <w:szCs w:val="22"/>
                <w:lang w:eastAsia="sv-SE"/>
              </w:rPr>
              <w:tab/>
            </w:r>
            <w:r w:rsidR="00001293" w:rsidRPr="00B976F9">
              <w:rPr>
                <w:rStyle w:val="Hyperlink"/>
                <w:noProof/>
              </w:rPr>
              <w:t>Visa intyg</w:t>
            </w:r>
            <w:r w:rsidR="00001293">
              <w:rPr>
                <w:noProof/>
                <w:webHidden/>
              </w:rPr>
              <w:tab/>
            </w:r>
            <w:r w:rsidR="00001293">
              <w:rPr>
                <w:noProof/>
                <w:webHidden/>
              </w:rPr>
              <w:fldChar w:fldCharType="begin"/>
            </w:r>
            <w:r w:rsidR="00001293">
              <w:rPr>
                <w:noProof/>
                <w:webHidden/>
              </w:rPr>
              <w:instrText xml:space="preserve"> PAGEREF _Toc402342454 \h </w:instrText>
            </w:r>
            <w:r w:rsidR="00001293">
              <w:rPr>
                <w:noProof/>
                <w:webHidden/>
              </w:rPr>
            </w:r>
            <w:r w:rsidR="00001293">
              <w:rPr>
                <w:noProof/>
                <w:webHidden/>
              </w:rPr>
              <w:fldChar w:fldCharType="separate"/>
            </w:r>
            <w:r w:rsidR="00001293">
              <w:rPr>
                <w:noProof/>
                <w:webHidden/>
              </w:rPr>
              <w:t>14</w:t>
            </w:r>
            <w:r w:rsidR="00001293">
              <w:rPr>
                <w:noProof/>
                <w:webHidden/>
              </w:rPr>
              <w:fldChar w:fldCharType="end"/>
            </w:r>
          </w:hyperlink>
        </w:p>
        <w:p w14:paraId="23B66784" w14:textId="77777777" w:rsidR="00001293" w:rsidRDefault="004A1205">
          <w:pPr>
            <w:pStyle w:val="TOC2"/>
            <w:tabs>
              <w:tab w:val="left" w:pos="879"/>
              <w:tab w:val="right" w:leader="dot" w:pos="12066"/>
            </w:tabs>
            <w:rPr>
              <w:rFonts w:asciiTheme="minorHAnsi" w:eastAsiaTheme="minorEastAsia" w:hAnsiTheme="minorHAnsi" w:cstheme="minorBidi"/>
              <w:noProof/>
              <w:color w:val="auto"/>
              <w:sz w:val="22"/>
              <w:szCs w:val="22"/>
              <w:lang w:eastAsia="sv-SE"/>
            </w:rPr>
          </w:pPr>
          <w:hyperlink w:anchor="_Toc402342455" w:history="1">
            <w:r w:rsidR="00001293" w:rsidRPr="00B976F9">
              <w:rPr>
                <w:rStyle w:val="Hyperlink"/>
                <w:noProof/>
              </w:rPr>
              <w:t>1.3</w:t>
            </w:r>
            <w:r w:rsidR="00001293">
              <w:rPr>
                <w:rFonts w:asciiTheme="minorHAnsi" w:eastAsiaTheme="minorEastAsia" w:hAnsiTheme="minorHAnsi" w:cstheme="minorBidi"/>
                <w:noProof/>
                <w:color w:val="auto"/>
                <w:sz w:val="22"/>
                <w:szCs w:val="22"/>
                <w:lang w:eastAsia="sv-SE"/>
              </w:rPr>
              <w:tab/>
            </w:r>
            <w:r w:rsidR="00001293" w:rsidRPr="00B976F9">
              <w:rPr>
                <w:rStyle w:val="Hyperlink"/>
                <w:noProof/>
              </w:rPr>
              <w:t>Makulera intyg</w:t>
            </w:r>
            <w:r w:rsidR="00001293">
              <w:rPr>
                <w:noProof/>
                <w:webHidden/>
              </w:rPr>
              <w:tab/>
            </w:r>
            <w:r w:rsidR="00001293">
              <w:rPr>
                <w:noProof/>
                <w:webHidden/>
              </w:rPr>
              <w:fldChar w:fldCharType="begin"/>
            </w:r>
            <w:r w:rsidR="00001293">
              <w:rPr>
                <w:noProof/>
                <w:webHidden/>
              </w:rPr>
              <w:instrText xml:space="preserve"> PAGEREF _Toc402342455 \h </w:instrText>
            </w:r>
            <w:r w:rsidR="00001293">
              <w:rPr>
                <w:noProof/>
                <w:webHidden/>
              </w:rPr>
            </w:r>
            <w:r w:rsidR="00001293">
              <w:rPr>
                <w:noProof/>
                <w:webHidden/>
              </w:rPr>
              <w:fldChar w:fldCharType="separate"/>
            </w:r>
            <w:r w:rsidR="00001293">
              <w:rPr>
                <w:noProof/>
                <w:webHidden/>
              </w:rPr>
              <w:t>16</w:t>
            </w:r>
            <w:r w:rsidR="00001293">
              <w:rPr>
                <w:noProof/>
                <w:webHidden/>
              </w:rPr>
              <w:fldChar w:fldCharType="end"/>
            </w:r>
          </w:hyperlink>
        </w:p>
        <w:p w14:paraId="27AE048D"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56" w:history="1">
            <w:r w:rsidR="00001293" w:rsidRPr="00B976F9">
              <w:rPr>
                <w:rStyle w:val="Hyperlink"/>
                <w:noProof/>
              </w:rPr>
              <w:t>2.</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Informationsklassning</w:t>
            </w:r>
            <w:r w:rsidR="00001293">
              <w:rPr>
                <w:noProof/>
                <w:webHidden/>
              </w:rPr>
              <w:tab/>
            </w:r>
            <w:r w:rsidR="00001293">
              <w:rPr>
                <w:noProof/>
                <w:webHidden/>
              </w:rPr>
              <w:fldChar w:fldCharType="begin"/>
            </w:r>
            <w:r w:rsidR="00001293">
              <w:rPr>
                <w:noProof/>
                <w:webHidden/>
              </w:rPr>
              <w:instrText xml:space="preserve"> PAGEREF _Toc402342456 \h </w:instrText>
            </w:r>
            <w:r w:rsidR="00001293">
              <w:rPr>
                <w:noProof/>
                <w:webHidden/>
              </w:rPr>
            </w:r>
            <w:r w:rsidR="00001293">
              <w:rPr>
                <w:noProof/>
                <w:webHidden/>
              </w:rPr>
              <w:fldChar w:fldCharType="separate"/>
            </w:r>
            <w:r w:rsidR="00001293">
              <w:rPr>
                <w:noProof/>
                <w:webHidden/>
              </w:rPr>
              <w:t>1</w:t>
            </w:r>
            <w:r w:rsidR="00001293">
              <w:rPr>
                <w:noProof/>
                <w:webHidden/>
              </w:rPr>
              <w:fldChar w:fldCharType="end"/>
            </w:r>
          </w:hyperlink>
        </w:p>
        <w:p w14:paraId="59F167A4"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57" w:history="1">
            <w:r w:rsidR="00001293" w:rsidRPr="00B976F9">
              <w:rPr>
                <w:rStyle w:val="Hyperlink"/>
                <w:noProof/>
              </w:rPr>
              <w:t>3.</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Domäninformationsmodell</w:t>
            </w:r>
            <w:r w:rsidR="00001293">
              <w:rPr>
                <w:noProof/>
                <w:webHidden/>
              </w:rPr>
              <w:tab/>
            </w:r>
            <w:r w:rsidR="00001293">
              <w:rPr>
                <w:noProof/>
                <w:webHidden/>
              </w:rPr>
              <w:fldChar w:fldCharType="begin"/>
            </w:r>
            <w:r w:rsidR="00001293">
              <w:rPr>
                <w:noProof/>
                <w:webHidden/>
              </w:rPr>
              <w:instrText xml:space="preserve"> PAGEREF _Toc402342457 \h </w:instrText>
            </w:r>
            <w:r w:rsidR="00001293">
              <w:rPr>
                <w:noProof/>
                <w:webHidden/>
              </w:rPr>
            </w:r>
            <w:r w:rsidR="00001293">
              <w:rPr>
                <w:noProof/>
                <w:webHidden/>
              </w:rPr>
              <w:fldChar w:fldCharType="separate"/>
            </w:r>
            <w:r w:rsidR="00001293">
              <w:rPr>
                <w:noProof/>
                <w:webHidden/>
              </w:rPr>
              <w:t>1</w:t>
            </w:r>
            <w:r w:rsidR="00001293">
              <w:rPr>
                <w:noProof/>
                <w:webHidden/>
              </w:rPr>
              <w:fldChar w:fldCharType="end"/>
            </w:r>
          </w:hyperlink>
        </w:p>
        <w:p w14:paraId="1D21F74A" w14:textId="77777777" w:rsidR="00001293" w:rsidRDefault="004A1205">
          <w:pPr>
            <w:pStyle w:val="TOC2"/>
            <w:tabs>
              <w:tab w:val="left" w:pos="879"/>
              <w:tab w:val="right" w:leader="dot" w:pos="12066"/>
            </w:tabs>
            <w:rPr>
              <w:rFonts w:asciiTheme="minorHAnsi" w:eastAsiaTheme="minorEastAsia" w:hAnsiTheme="minorHAnsi" w:cstheme="minorBidi"/>
              <w:noProof/>
              <w:color w:val="auto"/>
              <w:sz w:val="22"/>
              <w:szCs w:val="22"/>
              <w:lang w:eastAsia="sv-SE"/>
            </w:rPr>
          </w:pPr>
          <w:hyperlink w:anchor="_Toc402342458" w:history="1">
            <w:r w:rsidR="00001293" w:rsidRPr="00B976F9">
              <w:rPr>
                <w:rStyle w:val="Hyperlink"/>
                <w:noProof/>
              </w:rPr>
              <w:t>3.1</w:t>
            </w:r>
            <w:r w:rsidR="00001293">
              <w:rPr>
                <w:rFonts w:asciiTheme="minorHAnsi" w:eastAsiaTheme="minorEastAsia" w:hAnsiTheme="minorHAnsi" w:cstheme="minorBidi"/>
                <w:noProof/>
                <w:color w:val="auto"/>
                <w:sz w:val="22"/>
                <w:szCs w:val="22"/>
                <w:lang w:eastAsia="sv-SE"/>
              </w:rPr>
              <w:tab/>
            </w:r>
            <w:r w:rsidR="00001293" w:rsidRPr="00B976F9">
              <w:rPr>
                <w:rStyle w:val="Hyperlink"/>
                <w:noProof/>
              </w:rPr>
              <w:t>Beskrivning av klasser och attribut</w:t>
            </w:r>
            <w:r w:rsidR="00001293">
              <w:rPr>
                <w:noProof/>
                <w:webHidden/>
              </w:rPr>
              <w:tab/>
            </w:r>
            <w:r w:rsidR="00001293">
              <w:rPr>
                <w:noProof/>
                <w:webHidden/>
              </w:rPr>
              <w:fldChar w:fldCharType="begin"/>
            </w:r>
            <w:r w:rsidR="00001293">
              <w:rPr>
                <w:noProof/>
                <w:webHidden/>
              </w:rPr>
              <w:instrText xml:space="preserve"> PAGEREF _Toc402342458 \h </w:instrText>
            </w:r>
            <w:r w:rsidR="00001293">
              <w:rPr>
                <w:noProof/>
                <w:webHidden/>
              </w:rPr>
            </w:r>
            <w:r w:rsidR="00001293">
              <w:rPr>
                <w:noProof/>
                <w:webHidden/>
              </w:rPr>
              <w:fldChar w:fldCharType="separate"/>
            </w:r>
            <w:r w:rsidR="00001293">
              <w:rPr>
                <w:noProof/>
                <w:webHidden/>
              </w:rPr>
              <w:t>3</w:t>
            </w:r>
            <w:r w:rsidR="00001293">
              <w:rPr>
                <w:noProof/>
                <w:webHidden/>
              </w:rPr>
              <w:fldChar w:fldCharType="end"/>
            </w:r>
          </w:hyperlink>
        </w:p>
        <w:p w14:paraId="3B189D43"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59" w:history="1">
            <w:r w:rsidR="00001293" w:rsidRPr="00B976F9">
              <w:rPr>
                <w:rStyle w:val="Hyperlink"/>
                <w:noProof/>
              </w:rPr>
              <w:t>3.1.1</w:t>
            </w:r>
            <w:r w:rsidR="00001293">
              <w:rPr>
                <w:rFonts w:asciiTheme="minorHAnsi" w:eastAsiaTheme="minorEastAsia" w:hAnsiTheme="minorHAnsi" w:cstheme="minorBidi"/>
                <w:noProof/>
                <w:sz w:val="22"/>
                <w:szCs w:val="22"/>
                <w:lang w:eastAsia="sv-SE"/>
              </w:rPr>
              <w:tab/>
            </w:r>
            <w:r w:rsidR="00001293" w:rsidRPr="00B976F9">
              <w:rPr>
                <w:rStyle w:val="Hyperlink"/>
                <w:noProof/>
              </w:rPr>
              <w:t>Aktivitet</w:t>
            </w:r>
            <w:r w:rsidR="00001293">
              <w:rPr>
                <w:noProof/>
                <w:webHidden/>
              </w:rPr>
              <w:tab/>
            </w:r>
            <w:r w:rsidR="00001293">
              <w:rPr>
                <w:noProof/>
                <w:webHidden/>
              </w:rPr>
              <w:fldChar w:fldCharType="begin"/>
            </w:r>
            <w:r w:rsidR="00001293">
              <w:rPr>
                <w:noProof/>
                <w:webHidden/>
              </w:rPr>
              <w:instrText xml:space="preserve"> PAGEREF _Toc402342459 \h </w:instrText>
            </w:r>
            <w:r w:rsidR="00001293">
              <w:rPr>
                <w:noProof/>
                <w:webHidden/>
              </w:rPr>
            </w:r>
            <w:r w:rsidR="00001293">
              <w:rPr>
                <w:noProof/>
                <w:webHidden/>
              </w:rPr>
              <w:fldChar w:fldCharType="separate"/>
            </w:r>
            <w:r w:rsidR="00001293">
              <w:rPr>
                <w:noProof/>
                <w:webHidden/>
              </w:rPr>
              <w:t>3</w:t>
            </w:r>
            <w:r w:rsidR="00001293">
              <w:rPr>
                <w:noProof/>
                <w:webHidden/>
              </w:rPr>
              <w:fldChar w:fldCharType="end"/>
            </w:r>
          </w:hyperlink>
        </w:p>
        <w:p w14:paraId="3A55E2D7"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0" w:history="1">
            <w:r w:rsidR="00001293" w:rsidRPr="00B976F9">
              <w:rPr>
                <w:rStyle w:val="Hyperlink"/>
                <w:noProof/>
              </w:rPr>
              <w:t>3.1.2</w:t>
            </w:r>
            <w:r w:rsidR="00001293">
              <w:rPr>
                <w:rFonts w:asciiTheme="minorHAnsi" w:eastAsiaTheme="minorEastAsia" w:hAnsiTheme="minorHAnsi" w:cstheme="minorBidi"/>
                <w:noProof/>
                <w:sz w:val="22"/>
                <w:szCs w:val="22"/>
                <w:lang w:eastAsia="sv-SE"/>
              </w:rPr>
              <w:tab/>
            </w:r>
            <w:r w:rsidR="00001293" w:rsidRPr="00B976F9">
              <w:rPr>
                <w:rStyle w:val="Hyperlink"/>
                <w:noProof/>
              </w:rPr>
              <w:t>Arbetsgivare</w:t>
            </w:r>
            <w:r w:rsidR="00001293">
              <w:rPr>
                <w:noProof/>
                <w:webHidden/>
              </w:rPr>
              <w:tab/>
            </w:r>
            <w:r w:rsidR="00001293">
              <w:rPr>
                <w:noProof/>
                <w:webHidden/>
              </w:rPr>
              <w:fldChar w:fldCharType="begin"/>
            </w:r>
            <w:r w:rsidR="00001293">
              <w:rPr>
                <w:noProof/>
                <w:webHidden/>
              </w:rPr>
              <w:instrText xml:space="preserve"> PAGEREF _Toc402342460 \h </w:instrText>
            </w:r>
            <w:r w:rsidR="00001293">
              <w:rPr>
                <w:noProof/>
                <w:webHidden/>
              </w:rPr>
            </w:r>
            <w:r w:rsidR="00001293">
              <w:rPr>
                <w:noProof/>
                <w:webHidden/>
              </w:rPr>
              <w:fldChar w:fldCharType="separate"/>
            </w:r>
            <w:r w:rsidR="00001293">
              <w:rPr>
                <w:noProof/>
                <w:webHidden/>
              </w:rPr>
              <w:t>4</w:t>
            </w:r>
            <w:r w:rsidR="00001293">
              <w:rPr>
                <w:noProof/>
                <w:webHidden/>
              </w:rPr>
              <w:fldChar w:fldCharType="end"/>
            </w:r>
          </w:hyperlink>
        </w:p>
        <w:p w14:paraId="0BEC213C"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1" w:history="1">
            <w:r w:rsidR="00001293" w:rsidRPr="00B976F9">
              <w:rPr>
                <w:rStyle w:val="Hyperlink"/>
                <w:noProof/>
              </w:rPr>
              <w:t>3.1.3</w:t>
            </w:r>
            <w:r w:rsidR="00001293">
              <w:rPr>
                <w:rFonts w:asciiTheme="minorHAnsi" w:eastAsiaTheme="minorEastAsia" w:hAnsiTheme="minorHAnsi" w:cstheme="minorBidi"/>
                <w:noProof/>
                <w:sz w:val="22"/>
                <w:szCs w:val="22"/>
                <w:lang w:eastAsia="sv-SE"/>
              </w:rPr>
              <w:tab/>
            </w:r>
            <w:r w:rsidR="00001293" w:rsidRPr="00B976F9">
              <w:rPr>
                <w:rStyle w:val="Hyperlink"/>
                <w:noProof/>
              </w:rPr>
              <w:t>Arbetsuppgift</w:t>
            </w:r>
            <w:r w:rsidR="00001293">
              <w:rPr>
                <w:noProof/>
                <w:webHidden/>
              </w:rPr>
              <w:tab/>
            </w:r>
            <w:r w:rsidR="00001293">
              <w:rPr>
                <w:noProof/>
                <w:webHidden/>
              </w:rPr>
              <w:fldChar w:fldCharType="begin"/>
            </w:r>
            <w:r w:rsidR="00001293">
              <w:rPr>
                <w:noProof/>
                <w:webHidden/>
              </w:rPr>
              <w:instrText xml:space="preserve"> PAGEREF _Toc402342461 \h </w:instrText>
            </w:r>
            <w:r w:rsidR="00001293">
              <w:rPr>
                <w:noProof/>
                <w:webHidden/>
              </w:rPr>
            </w:r>
            <w:r w:rsidR="00001293">
              <w:rPr>
                <w:noProof/>
                <w:webHidden/>
              </w:rPr>
              <w:fldChar w:fldCharType="separate"/>
            </w:r>
            <w:r w:rsidR="00001293">
              <w:rPr>
                <w:noProof/>
                <w:webHidden/>
              </w:rPr>
              <w:t>4</w:t>
            </w:r>
            <w:r w:rsidR="00001293">
              <w:rPr>
                <w:noProof/>
                <w:webHidden/>
              </w:rPr>
              <w:fldChar w:fldCharType="end"/>
            </w:r>
          </w:hyperlink>
        </w:p>
        <w:p w14:paraId="7CC3A713"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2" w:history="1">
            <w:r w:rsidR="00001293" w:rsidRPr="00B976F9">
              <w:rPr>
                <w:rStyle w:val="Hyperlink"/>
                <w:noProof/>
              </w:rPr>
              <w:t>3.1.4</w:t>
            </w:r>
            <w:r w:rsidR="00001293">
              <w:rPr>
                <w:rFonts w:asciiTheme="minorHAnsi" w:eastAsiaTheme="minorEastAsia" w:hAnsiTheme="minorHAnsi" w:cstheme="minorBidi"/>
                <w:noProof/>
                <w:sz w:val="22"/>
                <w:szCs w:val="22"/>
                <w:lang w:eastAsia="sv-SE"/>
              </w:rPr>
              <w:tab/>
            </w:r>
            <w:r w:rsidR="00001293" w:rsidRPr="00B976F9">
              <w:rPr>
                <w:rStyle w:val="Hyperlink"/>
                <w:noProof/>
              </w:rPr>
              <w:t>Arrangemang</w:t>
            </w:r>
            <w:r w:rsidR="00001293">
              <w:rPr>
                <w:noProof/>
                <w:webHidden/>
              </w:rPr>
              <w:tab/>
            </w:r>
            <w:r w:rsidR="00001293">
              <w:rPr>
                <w:noProof/>
                <w:webHidden/>
              </w:rPr>
              <w:fldChar w:fldCharType="begin"/>
            </w:r>
            <w:r w:rsidR="00001293">
              <w:rPr>
                <w:noProof/>
                <w:webHidden/>
              </w:rPr>
              <w:instrText xml:space="preserve"> PAGEREF _Toc402342462 \h </w:instrText>
            </w:r>
            <w:r w:rsidR="00001293">
              <w:rPr>
                <w:noProof/>
                <w:webHidden/>
              </w:rPr>
            </w:r>
            <w:r w:rsidR="00001293">
              <w:rPr>
                <w:noProof/>
                <w:webHidden/>
              </w:rPr>
              <w:fldChar w:fldCharType="separate"/>
            </w:r>
            <w:r w:rsidR="00001293">
              <w:rPr>
                <w:noProof/>
                <w:webHidden/>
              </w:rPr>
              <w:t>5</w:t>
            </w:r>
            <w:r w:rsidR="00001293">
              <w:rPr>
                <w:noProof/>
                <w:webHidden/>
              </w:rPr>
              <w:fldChar w:fldCharType="end"/>
            </w:r>
          </w:hyperlink>
        </w:p>
        <w:p w14:paraId="78ED9184"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3" w:history="1">
            <w:r w:rsidR="00001293" w:rsidRPr="00B976F9">
              <w:rPr>
                <w:rStyle w:val="Hyperlink"/>
                <w:noProof/>
              </w:rPr>
              <w:t>3.1.5</w:t>
            </w:r>
            <w:r w:rsidR="00001293">
              <w:rPr>
                <w:rFonts w:asciiTheme="minorHAnsi" w:eastAsiaTheme="minorEastAsia" w:hAnsiTheme="minorHAnsi" w:cstheme="minorBidi"/>
                <w:noProof/>
                <w:sz w:val="22"/>
                <w:szCs w:val="22"/>
                <w:lang w:eastAsia="sv-SE"/>
              </w:rPr>
              <w:tab/>
            </w:r>
            <w:r w:rsidR="00001293" w:rsidRPr="00B976F9">
              <w:rPr>
                <w:rStyle w:val="Hyperlink"/>
                <w:noProof/>
              </w:rPr>
              <w:t>Beställare</w:t>
            </w:r>
            <w:r w:rsidR="00001293">
              <w:rPr>
                <w:noProof/>
                <w:webHidden/>
              </w:rPr>
              <w:tab/>
            </w:r>
            <w:r w:rsidR="00001293">
              <w:rPr>
                <w:noProof/>
                <w:webHidden/>
              </w:rPr>
              <w:fldChar w:fldCharType="begin"/>
            </w:r>
            <w:r w:rsidR="00001293">
              <w:rPr>
                <w:noProof/>
                <w:webHidden/>
              </w:rPr>
              <w:instrText xml:space="preserve"> PAGEREF _Toc402342463 \h </w:instrText>
            </w:r>
            <w:r w:rsidR="00001293">
              <w:rPr>
                <w:noProof/>
                <w:webHidden/>
              </w:rPr>
            </w:r>
            <w:r w:rsidR="00001293">
              <w:rPr>
                <w:noProof/>
                <w:webHidden/>
              </w:rPr>
              <w:fldChar w:fldCharType="separate"/>
            </w:r>
            <w:r w:rsidR="00001293">
              <w:rPr>
                <w:noProof/>
                <w:webHidden/>
              </w:rPr>
              <w:t>6</w:t>
            </w:r>
            <w:r w:rsidR="00001293">
              <w:rPr>
                <w:noProof/>
                <w:webHidden/>
              </w:rPr>
              <w:fldChar w:fldCharType="end"/>
            </w:r>
          </w:hyperlink>
        </w:p>
        <w:p w14:paraId="4CF45A7B"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4" w:history="1">
            <w:r w:rsidR="00001293" w:rsidRPr="00B976F9">
              <w:rPr>
                <w:rStyle w:val="Hyperlink"/>
                <w:noProof/>
              </w:rPr>
              <w:t>3.1.6</w:t>
            </w:r>
            <w:r w:rsidR="00001293">
              <w:rPr>
                <w:rFonts w:asciiTheme="minorHAnsi" w:eastAsiaTheme="minorEastAsia" w:hAnsiTheme="minorHAnsi" w:cstheme="minorBidi"/>
                <w:noProof/>
                <w:sz w:val="22"/>
                <w:szCs w:val="22"/>
                <w:lang w:eastAsia="sv-SE"/>
              </w:rPr>
              <w:tab/>
            </w:r>
            <w:r w:rsidR="00001293" w:rsidRPr="00B976F9">
              <w:rPr>
                <w:rStyle w:val="Hyperlink"/>
                <w:noProof/>
              </w:rPr>
              <w:t>Betalningsmottagare</w:t>
            </w:r>
            <w:r w:rsidR="00001293">
              <w:rPr>
                <w:noProof/>
                <w:webHidden/>
              </w:rPr>
              <w:tab/>
            </w:r>
            <w:r w:rsidR="00001293">
              <w:rPr>
                <w:noProof/>
                <w:webHidden/>
              </w:rPr>
              <w:fldChar w:fldCharType="begin"/>
            </w:r>
            <w:r w:rsidR="00001293">
              <w:rPr>
                <w:noProof/>
                <w:webHidden/>
              </w:rPr>
              <w:instrText xml:space="preserve"> PAGEREF _Toc402342464 \h </w:instrText>
            </w:r>
            <w:r w:rsidR="00001293">
              <w:rPr>
                <w:noProof/>
                <w:webHidden/>
              </w:rPr>
            </w:r>
            <w:r w:rsidR="00001293">
              <w:rPr>
                <w:noProof/>
                <w:webHidden/>
              </w:rPr>
              <w:fldChar w:fldCharType="separate"/>
            </w:r>
            <w:r w:rsidR="00001293">
              <w:rPr>
                <w:noProof/>
                <w:webHidden/>
              </w:rPr>
              <w:t>6</w:t>
            </w:r>
            <w:r w:rsidR="00001293">
              <w:rPr>
                <w:noProof/>
                <w:webHidden/>
              </w:rPr>
              <w:fldChar w:fldCharType="end"/>
            </w:r>
          </w:hyperlink>
        </w:p>
        <w:p w14:paraId="553FFF51"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5" w:history="1">
            <w:r w:rsidR="00001293" w:rsidRPr="00B976F9">
              <w:rPr>
                <w:rStyle w:val="Hyperlink"/>
                <w:noProof/>
              </w:rPr>
              <w:t>3.1.7</w:t>
            </w:r>
            <w:r w:rsidR="00001293">
              <w:rPr>
                <w:rFonts w:asciiTheme="minorHAnsi" w:eastAsiaTheme="minorEastAsia" w:hAnsiTheme="minorHAnsi" w:cstheme="minorBidi"/>
                <w:noProof/>
                <w:sz w:val="22"/>
                <w:szCs w:val="22"/>
                <w:lang w:eastAsia="sv-SE"/>
              </w:rPr>
              <w:tab/>
            </w:r>
            <w:r w:rsidR="00001293" w:rsidRPr="00B976F9">
              <w:rPr>
                <w:rStyle w:val="Hyperlink"/>
                <w:noProof/>
              </w:rPr>
              <w:t>Bilaga</w:t>
            </w:r>
            <w:r w:rsidR="00001293">
              <w:rPr>
                <w:noProof/>
                <w:webHidden/>
              </w:rPr>
              <w:tab/>
            </w:r>
            <w:r w:rsidR="00001293">
              <w:rPr>
                <w:noProof/>
                <w:webHidden/>
              </w:rPr>
              <w:fldChar w:fldCharType="begin"/>
            </w:r>
            <w:r w:rsidR="00001293">
              <w:rPr>
                <w:noProof/>
                <w:webHidden/>
              </w:rPr>
              <w:instrText xml:space="preserve"> PAGEREF _Toc402342465 \h </w:instrText>
            </w:r>
            <w:r w:rsidR="00001293">
              <w:rPr>
                <w:noProof/>
                <w:webHidden/>
              </w:rPr>
            </w:r>
            <w:r w:rsidR="00001293">
              <w:rPr>
                <w:noProof/>
                <w:webHidden/>
              </w:rPr>
              <w:fldChar w:fldCharType="separate"/>
            </w:r>
            <w:r w:rsidR="00001293">
              <w:rPr>
                <w:noProof/>
                <w:webHidden/>
              </w:rPr>
              <w:t>7</w:t>
            </w:r>
            <w:r w:rsidR="00001293">
              <w:rPr>
                <w:noProof/>
                <w:webHidden/>
              </w:rPr>
              <w:fldChar w:fldCharType="end"/>
            </w:r>
          </w:hyperlink>
        </w:p>
        <w:p w14:paraId="1332B014"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6" w:history="1">
            <w:r w:rsidR="00001293" w:rsidRPr="00B976F9">
              <w:rPr>
                <w:rStyle w:val="Hyperlink"/>
                <w:noProof/>
              </w:rPr>
              <w:t>3.1.8</w:t>
            </w:r>
            <w:r w:rsidR="00001293">
              <w:rPr>
                <w:rFonts w:asciiTheme="minorHAnsi" w:eastAsiaTheme="minorEastAsia" w:hAnsiTheme="minorHAnsi" w:cstheme="minorBidi"/>
                <w:noProof/>
                <w:sz w:val="22"/>
                <w:szCs w:val="22"/>
                <w:lang w:eastAsia="sv-SE"/>
              </w:rPr>
              <w:tab/>
            </w:r>
            <w:r w:rsidR="00001293" w:rsidRPr="00B976F9">
              <w:rPr>
                <w:rStyle w:val="Hyperlink"/>
                <w:noProof/>
              </w:rPr>
              <w:t>Enhet</w:t>
            </w:r>
            <w:r w:rsidR="00001293">
              <w:rPr>
                <w:noProof/>
                <w:webHidden/>
              </w:rPr>
              <w:tab/>
            </w:r>
            <w:r w:rsidR="00001293">
              <w:rPr>
                <w:noProof/>
                <w:webHidden/>
              </w:rPr>
              <w:fldChar w:fldCharType="begin"/>
            </w:r>
            <w:r w:rsidR="00001293">
              <w:rPr>
                <w:noProof/>
                <w:webHidden/>
              </w:rPr>
              <w:instrText xml:space="preserve"> PAGEREF _Toc402342466 \h </w:instrText>
            </w:r>
            <w:r w:rsidR="00001293">
              <w:rPr>
                <w:noProof/>
                <w:webHidden/>
              </w:rPr>
            </w:r>
            <w:r w:rsidR="00001293">
              <w:rPr>
                <w:noProof/>
                <w:webHidden/>
              </w:rPr>
              <w:fldChar w:fldCharType="separate"/>
            </w:r>
            <w:r w:rsidR="00001293">
              <w:rPr>
                <w:noProof/>
                <w:webHidden/>
              </w:rPr>
              <w:t>7</w:t>
            </w:r>
            <w:r w:rsidR="00001293">
              <w:rPr>
                <w:noProof/>
                <w:webHidden/>
              </w:rPr>
              <w:fldChar w:fldCharType="end"/>
            </w:r>
          </w:hyperlink>
        </w:p>
        <w:p w14:paraId="1A99A717"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7" w:history="1">
            <w:r w:rsidR="00001293" w:rsidRPr="00B976F9">
              <w:rPr>
                <w:rStyle w:val="Hyperlink"/>
                <w:noProof/>
              </w:rPr>
              <w:t>3.1.9</w:t>
            </w:r>
            <w:r w:rsidR="00001293">
              <w:rPr>
                <w:rFonts w:asciiTheme="minorHAnsi" w:eastAsiaTheme="minorEastAsia" w:hAnsiTheme="minorHAnsi" w:cstheme="minorBidi"/>
                <w:noProof/>
                <w:sz w:val="22"/>
                <w:szCs w:val="22"/>
                <w:lang w:eastAsia="sv-SE"/>
              </w:rPr>
              <w:tab/>
            </w:r>
            <w:r w:rsidR="00001293" w:rsidRPr="00B976F9">
              <w:rPr>
                <w:rStyle w:val="Hyperlink"/>
                <w:noProof/>
              </w:rPr>
              <w:t>HoS-Personal</w:t>
            </w:r>
            <w:r w:rsidR="00001293">
              <w:rPr>
                <w:noProof/>
                <w:webHidden/>
              </w:rPr>
              <w:tab/>
            </w:r>
            <w:r w:rsidR="00001293">
              <w:rPr>
                <w:noProof/>
                <w:webHidden/>
              </w:rPr>
              <w:fldChar w:fldCharType="begin"/>
            </w:r>
            <w:r w:rsidR="00001293">
              <w:rPr>
                <w:noProof/>
                <w:webHidden/>
              </w:rPr>
              <w:instrText xml:space="preserve"> PAGEREF _Toc402342467 \h </w:instrText>
            </w:r>
            <w:r w:rsidR="00001293">
              <w:rPr>
                <w:noProof/>
                <w:webHidden/>
              </w:rPr>
            </w:r>
            <w:r w:rsidR="00001293">
              <w:rPr>
                <w:noProof/>
                <w:webHidden/>
              </w:rPr>
              <w:fldChar w:fldCharType="separate"/>
            </w:r>
            <w:r w:rsidR="00001293">
              <w:rPr>
                <w:noProof/>
                <w:webHidden/>
              </w:rPr>
              <w:t>8</w:t>
            </w:r>
            <w:r w:rsidR="00001293">
              <w:rPr>
                <w:noProof/>
                <w:webHidden/>
              </w:rPr>
              <w:fldChar w:fldCharType="end"/>
            </w:r>
          </w:hyperlink>
        </w:p>
        <w:p w14:paraId="13ABDD33"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8" w:history="1">
            <w:r w:rsidR="00001293" w:rsidRPr="00B976F9">
              <w:rPr>
                <w:rStyle w:val="Hyperlink"/>
                <w:noProof/>
              </w:rPr>
              <w:t>3.1.10</w:t>
            </w:r>
            <w:r w:rsidR="00001293">
              <w:rPr>
                <w:rFonts w:asciiTheme="minorHAnsi" w:eastAsiaTheme="minorEastAsia" w:hAnsiTheme="minorHAnsi" w:cstheme="minorBidi"/>
                <w:noProof/>
                <w:sz w:val="22"/>
                <w:szCs w:val="22"/>
                <w:lang w:eastAsia="sv-SE"/>
              </w:rPr>
              <w:tab/>
            </w:r>
            <w:r w:rsidR="00001293" w:rsidRPr="00B976F9">
              <w:rPr>
                <w:rStyle w:val="Hyperlink"/>
                <w:noProof/>
              </w:rPr>
              <w:t>Observation</w:t>
            </w:r>
            <w:r w:rsidR="00001293">
              <w:rPr>
                <w:noProof/>
                <w:webHidden/>
              </w:rPr>
              <w:tab/>
            </w:r>
            <w:r w:rsidR="00001293">
              <w:rPr>
                <w:noProof/>
                <w:webHidden/>
              </w:rPr>
              <w:fldChar w:fldCharType="begin"/>
            </w:r>
            <w:r w:rsidR="00001293">
              <w:rPr>
                <w:noProof/>
                <w:webHidden/>
              </w:rPr>
              <w:instrText xml:space="preserve"> PAGEREF _Toc402342468 \h </w:instrText>
            </w:r>
            <w:r w:rsidR="00001293">
              <w:rPr>
                <w:noProof/>
                <w:webHidden/>
              </w:rPr>
            </w:r>
            <w:r w:rsidR="00001293">
              <w:rPr>
                <w:noProof/>
                <w:webHidden/>
              </w:rPr>
              <w:fldChar w:fldCharType="separate"/>
            </w:r>
            <w:r w:rsidR="00001293">
              <w:rPr>
                <w:noProof/>
                <w:webHidden/>
              </w:rPr>
              <w:t>9</w:t>
            </w:r>
            <w:r w:rsidR="00001293">
              <w:rPr>
                <w:noProof/>
                <w:webHidden/>
              </w:rPr>
              <w:fldChar w:fldCharType="end"/>
            </w:r>
          </w:hyperlink>
        </w:p>
        <w:p w14:paraId="435197B6"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69" w:history="1">
            <w:r w:rsidR="00001293" w:rsidRPr="00B976F9">
              <w:rPr>
                <w:rStyle w:val="Hyperlink"/>
                <w:noProof/>
              </w:rPr>
              <w:t>3.1.11</w:t>
            </w:r>
            <w:r w:rsidR="00001293">
              <w:rPr>
                <w:rFonts w:asciiTheme="minorHAnsi" w:eastAsiaTheme="minorEastAsia" w:hAnsiTheme="minorHAnsi" w:cstheme="minorBidi"/>
                <w:noProof/>
                <w:sz w:val="22"/>
                <w:szCs w:val="22"/>
                <w:lang w:eastAsia="sv-SE"/>
              </w:rPr>
              <w:tab/>
            </w:r>
            <w:r w:rsidR="00001293" w:rsidRPr="00B976F9">
              <w:rPr>
                <w:rStyle w:val="Hyperlink"/>
                <w:noProof/>
              </w:rPr>
              <w:t>Observationssamband</w:t>
            </w:r>
            <w:r w:rsidR="00001293">
              <w:rPr>
                <w:noProof/>
                <w:webHidden/>
              </w:rPr>
              <w:tab/>
            </w:r>
            <w:r w:rsidR="00001293">
              <w:rPr>
                <w:noProof/>
                <w:webHidden/>
              </w:rPr>
              <w:fldChar w:fldCharType="begin"/>
            </w:r>
            <w:r w:rsidR="00001293">
              <w:rPr>
                <w:noProof/>
                <w:webHidden/>
              </w:rPr>
              <w:instrText xml:space="preserve"> PAGEREF _Toc402342469 \h </w:instrText>
            </w:r>
            <w:r w:rsidR="00001293">
              <w:rPr>
                <w:noProof/>
                <w:webHidden/>
              </w:rPr>
            </w:r>
            <w:r w:rsidR="00001293">
              <w:rPr>
                <w:noProof/>
                <w:webHidden/>
              </w:rPr>
              <w:fldChar w:fldCharType="separate"/>
            </w:r>
            <w:r w:rsidR="00001293">
              <w:rPr>
                <w:noProof/>
                <w:webHidden/>
              </w:rPr>
              <w:t>12</w:t>
            </w:r>
            <w:r w:rsidR="00001293">
              <w:rPr>
                <w:noProof/>
                <w:webHidden/>
              </w:rPr>
              <w:fldChar w:fldCharType="end"/>
            </w:r>
          </w:hyperlink>
        </w:p>
        <w:p w14:paraId="2C360513"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0" w:history="1">
            <w:r w:rsidR="00001293" w:rsidRPr="00B976F9">
              <w:rPr>
                <w:rStyle w:val="Hyperlink"/>
                <w:noProof/>
              </w:rPr>
              <w:t>3.1.12</w:t>
            </w:r>
            <w:r w:rsidR="00001293">
              <w:rPr>
                <w:rFonts w:asciiTheme="minorHAnsi" w:eastAsiaTheme="minorEastAsia" w:hAnsiTheme="minorHAnsi" w:cstheme="minorBidi"/>
                <w:noProof/>
                <w:sz w:val="22"/>
                <w:szCs w:val="22"/>
                <w:lang w:eastAsia="sv-SE"/>
              </w:rPr>
              <w:tab/>
            </w:r>
            <w:r w:rsidR="00001293" w:rsidRPr="00B976F9">
              <w:rPr>
                <w:rStyle w:val="Hyperlink"/>
                <w:noProof/>
              </w:rPr>
              <w:t>Omfattning</w:t>
            </w:r>
            <w:r w:rsidR="00001293">
              <w:rPr>
                <w:noProof/>
                <w:webHidden/>
              </w:rPr>
              <w:tab/>
            </w:r>
            <w:r w:rsidR="00001293">
              <w:rPr>
                <w:noProof/>
                <w:webHidden/>
              </w:rPr>
              <w:fldChar w:fldCharType="begin"/>
            </w:r>
            <w:r w:rsidR="00001293">
              <w:rPr>
                <w:noProof/>
                <w:webHidden/>
              </w:rPr>
              <w:instrText xml:space="preserve"> PAGEREF _Toc402342470 \h </w:instrText>
            </w:r>
            <w:r w:rsidR="00001293">
              <w:rPr>
                <w:noProof/>
                <w:webHidden/>
              </w:rPr>
            </w:r>
            <w:r w:rsidR="00001293">
              <w:rPr>
                <w:noProof/>
                <w:webHidden/>
              </w:rPr>
              <w:fldChar w:fldCharType="separate"/>
            </w:r>
            <w:r w:rsidR="00001293">
              <w:rPr>
                <w:noProof/>
                <w:webHidden/>
              </w:rPr>
              <w:t>13</w:t>
            </w:r>
            <w:r w:rsidR="00001293">
              <w:rPr>
                <w:noProof/>
                <w:webHidden/>
              </w:rPr>
              <w:fldChar w:fldCharType="end"/>
            </w:r>
          </w:hyperlink>
        </w:p>
        <w:p w14:paraId="2F6D6938"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1" w:history="1">
            <w:r w:rsidR="00001293" w:rsidRPr="00B976F9">
              <w:rPr>
                <w:rStyle w:val="Hyperlink"/>
                <w:noProof/>
              </w:rPr>
              <w:t>3.1.13</w:t>
            </w:r>
            <w:r w:rsidR="00001293">
              <w:rPr>
                <w:rFonts w:asciiTheme="minorHAnsi" w:eastAsiaTheme="minorEastAsia" w:hAnsiTheme="minorHAnsi" w:cstheme="minorBidi"/>
                <w:noProof/>
                <w:sz w:val="22"/>
                <w:szCs w:val="22"/>
                <w:lang w:eastAsia="sv-SE"/>
              </w:rPr>
              <w:tab/>
            </w:r>
            <w:r w:rsidR="00001293" w:rsidRPr="00B976F9">
              <w:rPr>
                <w:rStyle w:val="Hyperlink"/>
                <w:noProof/>
              </w:rPr>
              <w:t>Patient</w:t>
            </w:r>
            <w:r w:rsidR="00001293">
              <w:rPr>
                <w:noProof/>
                <w:webHidden/>
              </w:rPr>
              <w:tab/>
            </w:r>
            <w:r w:rsidR="00001293">
              <w:rPr>
                <w:noProof/>
                <w:webHidden/>
              </w:rPr>
              <w:fldChar w:fldCharType="begin"/>
            </w:r>
            <w:r w:rsidR="00001293">
              <w:rPr>
                <w:noProof/>
                <w:webHidden/>
              </w:rPr>
              <w:instrText xml:space="preserve"> PAGEREF _Toc402342471 \h </w:instrText>
            </w:r>
            <w:r w:rsidR="00001293">
              <w:rPr>
                <w:noProof/>
                <w:webHidden/>
              </w:rPr>
            </w:r>
            <w:r w:rsidR="00001293">
              <w:rPr>
                <w:noProof/>
                <w:webHidden/>
              </w:rPr>
              <w:fldChar w:fldCharType="separate"/>
            </w:r>
            <w:r w:rsidR="00001293">
              <w:rPr>
                <w:noProof/>
                <w:webHidden/>
              </w:rPr>
              <w:t>13</w:t>
            </w:r>
            <w:r w:rsidR="00001293">
              <w:rPr>
                <w:noProof/>
                <w:webHidden/>
              </w:rPr>
              <w:fldChar w:fldCharType="end"/>
            </w:r>
          </w:hyperlink>
        </w:p>
        <w:p w14:paraId="136A4F7B"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2" w:history="1">
            <w:r w:rsidR="00001293" w:rsidRPr="00B976F9">
              <w:rPr>
                <w:rStyle w:val="Hyperlink"/>
                <w:noProof/>
              </w:rPr>
              <w:t>3.1.14</w:t>
            </w:r>
            <w:r w:rsidR="00001293">
              <w:rPr>
                <w:rFonts w:asciiTheme="minorHAnsi" w:eastAsiaTheme="minorEastAsia" w:hAnsiTheme="minorHAnsi" w:cstheme="minorBidi"/>
                <w:noProof/>
                <w:sz w:val="22"/>
                <w:szCs w:val="22"/>
                <w:lang w:eastAsia="sv-SE"/>
              </w:rPr>
              <w:tab/>
            </w:r>
            <w:r w:rsidR="00001293" w:rsidRPr="00B976F9">
              <w:rPr>
                <w:rStyle w:val="Hyperlink"/>
                <w:noProof/>
              </w:rPr>
              <w:t>Patient relation</w:t>
            </w:r>
            <w:r w:rsidR="00001293">
              <w:rPr>
                <w:noProof/>
                <w:webHidden/>
              </w:rPr>
              <w:tab/>
            </w:r>
            <w:r w:rsidR="00001293">
              <w:rPr>
                <w:noProof/>
                <w:webHidden/>
              </w:rPr>
              <w:fldChar w:fldCharType="begin"/>
            </w:r>
            <w:r w:rsidR="00001293">
              <w:rPr>
                <w:noProof/>
                <w:webHidden/>
              </w:rPr>
              <w:instrText xml:space="preserve"> PAGEREF _Toc402342472 \h </w:instrText>
            </w:r>
            <w:r w:rsidR="00001293">
              <w:rPr>
                <w:noProof/>
                <w:webHidden/>
              </w:rPr>
            </w:r>
            <w:r w:rsidR="00001293">
              <w:rPr>
                <w:noProof/>
                <w:webHidden/>
              </w:rPr>
              <w:fldChar w:fldCharType="separate"/>
            </w:r>
            <w:r w:rsidR="00001293">
              <w:rPr>
                <w:noProof/>
                <w:webHidden/>
              </w:rPr>
              <w:t>14</w:t>
            </w:r>
            <w:r w:rsidR="00001293">
              <w:rPr>
                <w:noProof/>
                <w:webHidden/>
              </w:rPr>
              <w:fldChar w:fldCharType="end"/>
            </w:r>
          </w:hyperlink>
        </w:p>
        <w:p w14:paraId="7077D5C2"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3" w:history="1">
            <w:r w:rsidR="00001293" w:rsidRPr="00B976F9">
              <w:rPr>
                <w:rStyle w:val="Hyperlink"/>
                <w:noProof/>
              </w:rPr>
              <w:t>3.1.15</w:t>
            </w:r>
            <w:r w:rsidR="00001293">
              <w:rPr>
                <w:rFonts w:asciiTheme="minorHAnsi" w:eastAsiaTheme="minorEastAsia" w:hAnsiTheme="minorHAnsi" w:cstheme="minorBidi"/>
                <w:noProof/>
                <w:sz w:val="22"/>
                <w:szCs w:val="22"/>
                <w:lang w:eastAsia="sv-SE"/>
              </w:rPr>
              <w:tab/>
            </w:r>
            <w:r w:rsidR="00001293" w:rsidRPr="00B976F9">
              <w:rPr>
                <w:rStyle w:val="Hyperlink"/>
                <w:noProof/>
              </w:rPr>
              <w:t>Referens</w:t>
            </w:r>
            <w:r w:rsidR="00001293">
              <w:rPr>
                <w:noProof/>
                <w:webHidden/>
              </w:rPr>
              <w:tab/>
            </w:r>
            <w:r w:rsidR="00001293">
              <w:rPr>
                <w:noProof/>
                <w:webHidden/>
              </w:rPr>
              <w:fldChar w:fldCharType="begin"/>
            </w:r>
            <w:r w:rsidR="00001293">
              <w:rPr>
                <w:noProof/>
                <w:webHidden/>
              </w:rPr>
              <w:instrText xml:space="preserve"> PAGEREF _Toc402342473 \h </w:instrText>
            </w:r>
            <w:r w:rsidR="00001293">
              <w:rPr>
                <w:noProof/>
                <w:webHidden/>
              </w:rPr>
            </w:r>
            <w:r w:rsidR="00001293">
              <w:rPr>
                <w:noProof/>
                <w:webHidden/>
              </w:rPr>
              <w:fldChar w:fldCharType="separate"/>
            </w:r>
            <w:r w:rsidR="00001293">
              <w:rPr>
                <w:noProof/>
                <w:webHidden/>
              </w:rPr>
              <w:t>15</w:t>
            </w:r>
            <w:r w:rsidR="00001293">
              <w:rPr>
                <w:noProof/>
                <w:webHidden/>
              </w:rPr>
              <w:fldChar w:fldCharType="end"/>
            </w:r>
          </w:hyperlink>
        </w:p>
        <w:p w14:paraId="40505688"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4" w:history="1">
            <w:r w:rsidR="00001293" w:rsidRPr="00B976F9">
              <w:rPr>
                <w:rStyle w:val="Hyperlink"/>
                <w:noProof/>
              </w:rPr>
              <w:t>3.1.16</w:t>
            </w:r>
            <w:r w:rsidR="00001293">
              <w:rPr>
                <w:rFonts w:asciiTheme="minorHAnsi" w:eastAsiaTheme="minorEastAsia" w:hAnsiTheme="minorHAnsi" w:cstheme="minorBidi"/>
                <w:noProof/>
                <w:sz w:val="22"/>
                <w:szCs w:val="22"/>
                <w:lang w:eastAsia="sv-SE"/>
              </w:rPr>
              <w:tab/>
            </w:r>
            <w:r w:rsidR="00001293" w:rsidRPr="00B976F9">
              <w:rPr>
                <w:rStyle w:val="Hyperlink"/>
                <w:noProof/>
              </w:rPr>
              <w:t>Rekommendation</w:t>
            </w:r>
            <w:r w:rsidR="00001293">
              <w:rPr>
                <w:noProof/>
                <w:webHidden/>
              </w:rPr>
              <w:tab/>
            </w:r>
            <w:r w:rsidR="00001293">
              <w:rPr>
                <w:noProof/>
                <w:webHidden/>
              </w:rPr>
              <w:fldChar w:fldCharType="begin"/>
            </w:r>
            <w:r w:rsidR="00001293">
              <w:rPr>
                <w:noProof/>
                <w:webHidden/>
              </w:rPr>
              <w:instrText xml:space="preserve"> PAGEREF _Toc402342474 \h </w:instrText>
            </w:r>
            <w:r w:rsidR="00001293">
              <w:rPr>
                <w:noProof/>
                <w:webHidden/>
              </w:rPr>
            </w:r>
            <w:r w:rsidR="00001293">
              <w:rPr>
                <w:noProof/>
                <w:webHidden/>
              </w:rPr>
              <w:fldChar w:fldCharType="separate"/>
            </w:r>
            <w:r w:rsidR="00001293">
              <w:rPr>
                <w:noProof/>
                <w:webHidden/>
              </w:rPr>
              <w:t>15</w:t>
            </w:r>
            <w:r w:rsidR="00001293">
              <w:rPr>
                <w:noProof/>
                <w:webHidden/>
              </w:rPr>
              <w:fldChar w:fldCharType="end"/>
            </w:r>
          </w:hyperlink>
        </w:p>
        <w:p w14:paraId="65147E57"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5" w:history="1">
            <w:r w:rsidR="00001293" w:rsidRPr="00B976F9">
              <w:rPr>
                <w:rStyle w:val="Hyperlink"/>
                <w:noProof/>
              </w:rPr>
              <w:t>3.1.17</w:t>
            </w:r>
            <w:r w:rsidR="00001293">
              <w:rPr>
                <w:rFonts w:asciiTheme="minorHAnsi" w:eastAsiaTheme="minorEastAsia" w:hAnsiTheme="minorHAnsi" w:cstheme="minorBidi"/>
                <w:noProof/>
                <w:sz w:val="22"/>
                <w:szCs w:val="22"/>
                <w:lang w:eastAsia="sv-SE"/>
              </w:rPr>
              <w:tab/>
            </w:r>
            <w:r w:rsidR="00001293" w:rsidRPr="00B976F9">
              <w:rPr>
                <w:rStyle w:val="Hyperlink"/>
                <w:noProof/>
              </w:rPr>
              <w:t>Substansintag</w:t>
            </w:r>
            <w:r w:rsidR="00001293">
              <w:rPr>
                <w:noProof/>
                <w:webHidden/>
              </w:rPr>
              <w:tab/>
            </w:r>
            <w:r w:rsidR="00001293">
              <w:rPr>
                <w:noProof/>
                <w:webHidden/>
              </w:rPr>
              <w:fldChar w:fldCharType="begin"/>
            </w:r>
            <w:r w:rsidR="00001293">
              <w:rPr>
                <w:noProof/>
                <w:webHidden/>
              </w:rPr>
              <w:instrText xml:space="preserve"> PAGEREF _Toc402342475 \h </w:instrText>
            </w:r>
            <w:r w:rsidR="00001293">
              <w:rPr>
                <w:noProof/>
                <w:webHidden/>
              </w:rPr>
            </w:r>
            <w:r w:rsidR="00001293">
              <w:rPr>
                <w:noProof/>
                <w:webHidden/>
              </w:rPr>
              <w:fldChar w:fldCharType="separate"/>
            </w:r>
            <w:r w:rsidR="00001293">
              <w:rPr>
                <w:noProof/>
                <w:webHidden/>
              </w:rPr>
              <w:t>16</w:t>
            </w:r>
            <w:r w:rsidR="00001293">
              <w:rPr>
                <w:noProof/>
                <w:webHidden/>
              </w:rPr>
              <w:fldChar w:fldCharType="end"/>
            </w:r>
          </w:hyperlink>
        </w:p>
        <w:p w14:paraId="5E3FAEC3"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6" w:history="1">
            <w:r w:rsidR="00001293" w:rsidRPr="00B976F9">
              <w:rPr>
                <w:rStyle w:val="Hyperlink"/>
                <w:noProof/>
              </w:rPr>
              <w:t>3.1.18</w:t>
            </w:r>
            <w:r w:rsidR="00001293">
              <w:rPr>
                <w:rFonts w:asciiTheme="minorHAnsi" w:eastAsiaTheme="minorEastAsia" w:hAnsiTheme="minorHAnsi" w:cstheme="minorBidi"/>
                <w:noProof/>
                <w:sz w:val="22"/>
                <w:szCs w:val="22"/>
                <w:lang w:eastAsia="sv-SE"/>
              </w:rPr>
              <w:tab/>
            </w:r>
            <w:r w:rsidR="00001293" w:rsidRPr="00B976F9">
              <w:rPr>
                <w:rStyle w:val="Hyperlink"/>
                <w:noProof/>
              </w:rPr>
              <w:t>Sysselsättning</w:t>
            </w:r>
            <w:r w:rsidR="00001293">
              <w:rPr>
                <w:noProof/>
                <w:webHidden/>
              </w:rPr>
              <w:tab/>
            </w:r>
            <w:r w:rsidR="00001293">
              <w:rPr>
                <w:noProof/>
                <w:webHidden/>
              </w:rPr>
              <w:fldChar w:fldCharType="begin"/>
            </w:r>
            <w:r w:rsidR="00001293">
              <w:rPr>
                <w:noProof/>
                <w:webHidden/>
              </w:rPr>
              <w:instrText xml:space="preserve"> PAGEREF _Toc402342476 \h </w:instrText>
            </w:r>
            <w:r w:rsidR="00001293">
              <w:rPr>
                <w:noProof/>
                <w:webHidden/>
              </w:rPr>
            </w:r>
            <w:r w:rsidR="00001293">
              <w:rPr>
                <w:noProof/>
                <w:webHidden/>
              </w:rPr>
              <w:fldChar w:fldCharType="separate"/>
            </w:r>
            <w:r w:rsidR="00001293">
              <w:rPr>
                <w:noProof/>
                <w:webHidden/>
              </w:rPr>
              <w:t>16</w:t>
            </w:r>
            <w:r w:rsidR="00001293">
              <w:rPr>
                <w:noProof/>
                <w:webHidden/>
              </w:rPr>
              <w:fldChar w:fldCharType="end"/>
            </w:r>
          </w:hyperlink>
        </w:p>
        <w:p w14:paraId="4C2062E7"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7" w:history="1">
            <w:r w:rsidR="00001293" w:rsidRPr="00B976F9">
              <w:rPr>
                <w:rStyle w:val="Hyperlink"/>
                <w:noProof/>
              </w:rPr>
              <w:t>3.1.19</w:t>
            </w:r>
            <w:r w:rsidR="00001293">
              <w:rPr>
                <w:rFonts w:asciiTheme="minorHAnsi" w:eastAsiaTheme="minorEastAsia" w:hAnsiTheme="minorHAnsi" w:cstheme="minorBidi"/>
                <w:noProof/>
                <w:sz w:val="22"/>
                <w:szCs w:val="22"/>
                <w:lang w:eastAsia="sv-SE"/>
              </w:rPr>
              <w:tab/>
            </w:r>
            <w:r w:rsidR="00001293" w:rsidRPr="00B976F9">
              <w:rPr>
                <w:rStyle w:val="Hyperlink"/>
                <w:noProof/>
              </w:rPr>
              <w:t>Utförarroll</w:t>
            </w:r>
            <w:r w:rsidR="00001293">
              <w:rPr>
                <w:noProof/>
                <w:webHidden/>
              </w:rPr>
              <w:tab/>
            </w:r>
            <w:r w:rsidR="00001293">
              <w:rPr>
                <w:noProof/>
                <w:webHidden/>
              </w:rPr>
              <w:fldChar w:fldCharType="begin"/>
            </w:r>
            <w:r w:rsidR="00001293">
              <w:rPr>
                <w:noProof/>
                <w:webHidden/>
              </w:rPr>
              <w:instrText xml:space="preserve"> PAGEREF _Toc402342477 \h </w:instrText>
            </w:r>
            <w:r w:rsidR="00001293">
              <w:rPr>
                <w:noProof/>
                <w:webHidden/>
              </w:rPr>
            </w:r>
            <w:r w:rsidR="00001293">
              <w:rPr>
                <w:noProof/>
                <w:webHidden/>
              </w:rPr>
              <w:fldChar w:fldCharType="separate"/>
            </w:r>
            <w:r w:rsidR="00001293">
              <w:rPr>
                <w:noProof/>
                <w:webHidden/>
              </w:rPr>
              <w:t>17</w:t>
            </w:r>
            <w:r w:rsidR="00001293">
              <w:rPr>
                <w:noProof/>
                <w:webHidden/>
              </w:rPr>
              <w:fldChar w:fldCharType="end"/>
            </w:r>
          </w:hyperlink>
        </w:p>
        <w:p w14:paraId="117F1F9F"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8" w:history="1">
            <w:r w:rsidR="00001293" w:rsidRPr="00B976F9">
              <w:rPr>
                <w:rStyle w:val="Hyperlink"/>
                <w:noProof/>
              </w:rPr>
              <w:t>3.1.20</w:t>
            </w:r>
            <w:r w:rsidR="00001293">
              <w:rPr>
                <w:rFonts w:asciiTheme="minorHAnsi" w:eastAsiaTheme="minorEastAsia" w:hAnsiTheme="minorHAnsi" w:cstheme="minorBidi"/>
                <w:noProof/>
                <w:sz w:val="22"/>
                <w:szCs w:val="22"/>
                <w:lang w:eastAsia="sv-SE"/>
              </w:rPr>
              <w:tab/>
            </w:r>
            <w:r w:rsidR="00001293" w:rsidRPr="00B976F9">
              <w:rPr>
                <w:rStyle w:val="Hyperlink"/>
                <w:noProof/>
              </w:rPr>
              <w:t>Utlåtande</w:t>
            </w:r>
            <w:r w:rsidR="00001293">
              <w:rPr>
                <w:noProof/>
                <w:webHidden/>
              </w:rPr>
              <w:tab/>
            </w:r>
            <w:r w:rsidR="00001293">
              <w:rPr>
                <w:noProof/>
                <w:webHidden/>
              </w:rPr>
              <w:fldChar w:fldCharType="begin"/>
            </w:r>
            <w:r w:rsidR="00001293">
              <w:rPr>
                <w:noProof/>
                <w:webHidden/>
              </w:rPr>
              <w:instrText xml:space="preserve"> PAGEREF _Toc402342478 \h </w:instrText>
            </w:r>
            <w:r w:rsidR="00001293">
              <w:rPr>
                <w:noProof/>
                <w:webHidden/>
              </w:rPr>
            </w:r>
            <w:r w:rsidR="00001293">
              <w:rPr>
                <w:noProof/>
                <w:webHidden/>
              </w:rPr>
              <w:fldChar w:fldCharType="separate"/>
            </w:r>
            <w:r w:rsidR="00001293">
              <w:rPr>
                <w:noProof/>
                <w:webHidden/>
              </w:rPr>
              <w:t>17</w:t>
            </w:r>
            <w:r w:rsidR="00001293">
              <w:rPr>
                <w:noProof/>
                <w:webHidden/>
              </w:rPr>
              <w:fldChar w:fldCharType="end"/>
            </w:r>
          </w:hyperlink>
        </w:p>
        <w:p w14:paraId="54ECD939"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79" w:history="1">
            <w:r w:rsidR="00001293" w:rsidRPr="00B976F9">
              <w:rPr>
                <w:rStyle w:val="Hyperlink"/>
                <w:noProof/>
              </w:rPr>
              <w:t>3.1.21</w:t>
            </w:r>
            <w:r w:rsidR="00001293">
              <w:rPr>
                <w:rFonts w:asciiTheme="minorHAnsi" w:eastAsiaTheme="minorEastAsia" w:hAnsiTheme="minorHAnsi" w:cstheme="minorBidi"/>
                <w:noProof/>
                <w:sz w:val="22"/>
                <w:szCs w:val="22"/>
                <w:lang w:eastAsia="sv-SE"/>
              </w:rPr>
              <w:tab/>
            </w:r>
            <w:r w:rsidR="00001293" w:rsidRPr="00B976F9">
              <w:rPr>
                <w:rStyle w:val="Hyperlink"/>
                <w:noProof/>
              </w:rPr>
              <w:t>Vårdgivare</w:t>
            </w:r>
            <w:r w:rsidR="00001293">
              <w:rPr>
                <w:noProof/>
                <w:webHidden/>
              </w:rPr>
              <w:tab/>
            </w:r>
            <w:r w:rsidR="00001293">
              <w:rPr>
                <w:noProof/>
                <w:webHidden/>
              </w:rPr>
              <w:fldChar w:fldCharType="begin"/>
            </w:r>
            <w:r w:rsidR="00001293">
              <w:rPr>
                <w:noProof/>
                <w:webHidden/>
              </w:rPr>
              <w:instrText xml:space="preserve"> PAGEREF _Toc402342479 \h </w:instrText>
            </w:r>
            <w:r w:rsidR="00001293">
              <w:rPr>
                <w:noProof/>
                <w:webHidden/>
              </w:rPr>
            </w:r>
            <w:r w:rsidR="00001293">
              <w:rPr>
                <w:noProof/>
                <w:webHidden/>
              </w:rPr>
              <w:fldChar w:fldCharType="separate"/>
            </w:r>
            <w:r w:rsidR="00001293">
              <w:rPr>
                <w:noProof/>
                <w:webHidden/>
              </w:rPr>
              <w:t>18</w:t>
            </w:r>
            <w:r w:rsidR="00001293">
              <w:rPr>
                <w:noProof/>
                <w:webHidden/>
              </w:rPr>
              <w:fldChar w:fldCharType="end"/>
            </w:r>
          </w:hyperlink>
        </w:p>
        <w:p w14:paraId="1D563DF8"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80" w:history="1">
            <w:r w:rsidR="00001293" w:rsidRPr="00B976F9">
              <w:rPr>
                <w:rStyle w:val="Hyperlink"/>
                <w:noProof/>
              </w:rPr>
              <w:t>3.1.22</w:t>
            </w:r>
            <w:r w:rsidR="00001293">
              <w:rPr>
                <w:rFonts w:asciiTheme="minorHAnsi" w:eastAsiaTheme="minorEastAsia" w:hAnsiTheme="minorHAnsi" w:cstheme="minorBidi"/>
                <w:noProof/>
                <w:sz w:val="22"/>
                <w:szCs w:val="22"/>
                <w:lang w:eastAsia="sv-SE"/>
              </w:rPr>
              <w:tab/>
            </w:r>
            <w:r w:rsidR="00001293" w:rsidRPr="00B976F9">
              <w:rPr>
                <w:rStyle w:val="Hyperlink"/>
                <w:noProof/>
              </w:rPr>
              <w:t>Vårdkontakt</w:t>
            </w:r>
            <w:r w:rsidR="00001293">
              <w:rPr>
                <w:noProof/>
                <w:webHidden/>
              </w:rPr>
              <w:tab/>
            </w:r>
            <w:r w:rsidR="00001293">
              <w:rPr>
                <w:noProof/>
                <w:webHidden/>
              </w:rPr>
              <w:fldChar w:fldCharType="begin"/>
            </w:r>
            <w:r w:rsidR="00001293">
              <w:rPr>
                <w:noProof/>
                <w:webHidden/>
              </w:rPr>
              <w:instrText xml:space="preserve"> PAGEREF _Toc402342480 \h </w:instrText>
            </w:r>
            <w:r w:rsidR="00001293">
              <w:rPr>
                <w:noProof/>
                <w:webHidden/>
              </w:rPr>
            </w:r>
            <w:r w:rsidR="00001293">
              <w:rPr>
                <w:noProof/>
                <w:webHidden/>
              </w:rPr>
              <w:fldChar w:fldCharType="separate"/>
            </w:r>
            <w:r w:rsidR="00001293">
              <w:rPr>
                <w:noProof/>
                <w:webHidden/>
              </w:rPr>
              <w:t>19</w:t>
            </w:r>
            <w:r w:rsidR="00001293">
              <w:rPr>
                <w:noProof/>
                <w:webHidden/>
              </w:rPr>
              <w:fldChar w:fldCharType="end"/>
            </w:r>
          </w:hyperlink>
        </w:p>
        <w:p w14:paraId="109419E7" w14:textId="77777777" w:rsidR="00001293" w:rsidRDefault="004A1205">
          <w:pPr>
            <w:pStyle w:val="TOC3"/>
            <w:tabs>
              <w:tab w:val="left" w:pos="1321"/>
              <w:tab w:val="right" w:leader="dot" w:pos="12066"/>
            </w:tabs>
            <w:rPr>
              <w:rFonts w:asciiTheme="minorHAnsi" w:eastAsiaTheme="minorEastAsia" w:hAnsiTheme="minorHAnsi" w:cstheme="minorBidi"/>
              <w:noProof/>
              <w:sz w:val="22"/>
              <w:szCs w:val="22"/>
              <w:lang w:eastAsia="sv-SE"/>
            </w:rPr>
          </w:pPr>
          <w:hyperlink w:anchor="_Toc402342481" w:history="1">
            <w:r w:rsidR="00001293" w:rsidRPr="00B976F9">
              <w:rPr>
                <w:rStyle w:val="Hyperlink"/>
                <w:noProof/>
              </w:rPr>
              <w:t>3.1.23</w:t>
            </w:r>
            <w:r w:rsidR="00001293">
              <w:rPr>
                <w:rFonts w:asciiTheme="minorHAnsi" w:eastAsiaTheme="minorEastAsia" w:hAnsiTheme="minorHAnsi" w:cstheme="minorBidi"/>
                <w:noProof/>
                <w:sz w:val="22"/>
                <w:szCs w:val="22"/>
                <w:lang w:eastAsia="sv-SE"/>
              </w:rPr>
              <w:tab/>
            </w:r>
            <w:r w:rsidR="00001293" w:rsidRPr="00B976F9">
              <w:rPr>
                <w:rStyle w:val="Hyperlink"/>
                <w:noProof/>
              </w:rPr>
              <w:t>Ärende</w:t>
            </w:r>
            <w:r w:rsidR="00001293">
              <w:rPr>
                <w:noProof/>
                <w:webHidden/>
              </w:rPr>
              <w:tab/>
            </w:r>
            <w:r w:rsidR="00001293">
              <w:rPr>
                <w:noProof/>
                <w:webHidden/>
              </w:rPr>
              <w:fldChar w:fldCharType="begin"/>
            </w:r>
            <w:r w:rsidR="00001293">
              <w:rPr>
                <w:noProof/>
                <w:webHidden/>
              </w:rPr>
              <w:instrText xml:space="preserve"> PAGEREF _Toc402342481 \h </w:instrText>
            </w:r>
            <w:r w:rsidR="00001293">
              <w:rPr>
                <w:noProof/>
                <w:webHidden/>
              </w:rPr>
            </w:r>
            <w:r w:rsidR="00001293">
              <w:rPr>
                <w:noProof/>
                <w:webHidden/>
              </w:rPr>
              <w:fldChar w:fldCharType="separate"/>
            </w:r>
            <w:r w:rsidR="00001293">
              <w:rPr>
                <w:noProof/>
                <w:webHidden/>
              </w:rPr>
              <w:t>19</w:t>
            </w:r>
            <w:r w:rsidR="00001293">
              <w:rPr>
                <w:noProof/>
                <w:webHidden/>
              </w:rPr>
              <w:fldChar w:fldCharType="end"/>
            </w:r>
          </w:hyperlink>
        </w:p>
        <w:p w14:paraId="1CB27F59"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82" w:history="1">
            <w:r w:rsidR="00001293" w:rsidRPr="00B976F9">
              <w:rPr>
                <w:rStyle w:val="Hyperlink"/>
                <w:noProof/>
              </w:rPr>
              <w:t>4.</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Förklaring till format</w:t>
            </w:r>
            <w:r w:rsidR="00001293">
              <w:rPr>
                <w:noProof/>
                <w:webHidden/>
              </w:rPr>
              <w:tab/>
            </w:r>
            <w:r w:rsidR="00001293">
              <w:rPr>
                <w:noProof/>
                <w:webHidden/>
              </w:rPr>
              <w:fldChar w:fldCharType="begin"/>
            </w:r>
            <w:r w:rsidR="00001293">
              <w:rPr>
                <w:noProof/>
                <w:webHidden/>
              </w:rPr>
              <w:instrText xml:space="preserve"> PAGEREF _Toc402342482 \h </w:instrText>
            </w:r>
            <w:r w:rsidR="00001293">
              <w:rPr>
                <w:noProof/>
                <w:webHidden/>
              </w:rPr>
            </w:r>
            <w:r w:rsidR="00001293">
              <w:rPr>
                <w:noProof/>
                <w:webHidden/>
              </w:rPr>
              <w:fldChar w:fldCharType="separate"/>
            </w:r>
            <w:r w:rsidR="00001293">
              <w:rPr>
                <w:noProof/>
                <w:webHidden/>
              </w:rPr>
              <w:t>20</w:t>
            </w:r>
            <w:r w:rsidR="00001293">
              <w:rPr>
                <w:noProof/>
                <w:webHidden/>
              </w:rPr>
              <w:fldChar w:fldCharType="end"/>
            </w:r>
          </w:hyperlink>
        </w:p>
        <w:p w14:paraId="06CC374D" w14:textId="77777777" w:rsidR="00001293" w:rsidRDefault="004A1205">
          <w:pPr>
            <w:pStyle w:val="TOC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402342483" w:history="1">
            <w:r w:rsidR="00001293" w:rsidRPr="00B976F9">
              <w:rPr>
                <w:rStyle w:val="Hyperlink"/>
                <w:noProof/>
              </w:rPr>
              <w:t>5.</w:t>
            </w:r>
            <w:r w:rsidR="00001293">
              <w:rPr>
                <w:rFonts w:asciiTheme="minorHAnsi" w:eastAsiaTheme="minorEastAsia" w:hAnsiTheme="minorHAnsi" w:cstheme="minorBidi"/>
                <w:b w:val="0"/>
                <w:noProof/>
                <w:color w:val="auto"/>
                <w:sz w:val="22"/>
                <w:szCs w:val="22"/>
                <w:lang w:eastAsia="sv-SE"/>
              </w:rPr>
              <w:tab/>
            </w:r>
            <w:r w:rsidR="00001293" w:rsidRPr="00B976F9">
              <w:rPr>
                <w:rStyle w:val="Hyperlink"/>
                <w:noProof/>
              </w:rPr>
              <w:t>Klassifikationer, kodverk och identifierare</w:t>
            </w:r>
            <w:r w:rsidR="00001293">
              <w:rPr>
                <w:noProof/>
                <w:webHidden/>
              </w:rPr>
              <w:tab/>
            </w:r>
            <w:r w:rsidR="00001293">
              <w:rPr>
                <w:noProof/>
                <w:webHidden/>
              </w:rPr>
              <w:fldChar w:fldCharType="begin"/>
            </w:r>
            <w:r w:rsidR="00001293">
              <w:rPr>
                <w:noProof/>
                <w:webHidden/>
              </w:rPr>
              <w:instrText xml:space="preserve"> PAGEREF _Toc402342483 \h </w:instrText>
            </w:r>
            <w:r w:rsidR="00001293">
              <w:rPr>
                <w:noProof/>
                <w:webHidden/>
              </w:rPr>
            </w:r>
            <w:r w:rsidR="00001293">
              <w:rPr>
                <w:noProof/>
                <w:webHidden/>
              </w:rPr>
              <w:fldChar w:fldCharType="separate"/>
            </w:r>
            <w:r w:rsidR="00001293">
              <w:rPr>
                <w:noProof/>
                <w:webHidden/>
              </w:rPr>
              <w:t>23</w:t>
            </w:r>
            <w:r w:rsidR="00001293">
              <w:rPr>
                <w:noProof/>
                <w:webHidden/>
              </w:rPr>
              <w:fldChar w:fldCharType="end"/>
            </w:r>
          </w:hyperlink>
        </w:p>
        <w:p w14:paraId="637240C3" w14:textId="77777777" w:rsidR="00001293" w:rsidRDefault="004A1205">
          <w:pPr>
            <w:pStyle w:val="TOC2"/>
            <w:tabs>
              <w:tab w:val="left" w:pos="879"/>
              <w:tab w:val="right" w:leader="dot" w:pos="12066"/>
            </w:tabs>
            <w:rPr>
              <w:rFonts w:asciiTheme="minorHAnsi" w:eastAsiaTheme="minorEastAsia" w:hAnsiTheme="minorHAnsi" w:cstheme="minorBidi"/>
              <w:noProof/>
              <w:color w:val="auto"/>
              <w:sz w:val="22"/>
              <w:szCs w:val="22"/>
              <w:lang w:eastAsia="sv-SE"/>
            </w:rPr>
          </w:pPr>
          <w:hyperlink w:anchor="_Toc402342484" w:history="1">
            <w:r w:rsidR="00001293" w:rsidRPr="00B976F9">
              <w:rPr>
                <w:rStyle w:val="Hyperlink"/>
                <w:noProof/>
              </w:rPr>
              <w:t>5.1</w:t>
            </w:r>
            <w:r w:rsidR="00001293">
              <w:rPr>
                <w:rFonts w:asciiTheme="minorHAnsi" w:eastAsiaTheme="minorEastAsia" w:hAnsiTheme="minorHAnsi" w:cstheme="minorBidi"/>
                <w:noProof/>
                <w:color w:val="auto"/>
                <w:sz w:val="22"/>
                <w:szCs w:val="22"/>
                <w:lang w:eastAsia="sv-SE"/>
              </w:rPr>
              <w:tab/>
            </w:r>
            <w:r w:rsidR="00001293" w:rsidRPr="00B976F9">
              <w:rPr>
                <w:rStyle w:val="Hyperlink"/>
                <w:noProof/>
              </w:rPr>
              <w:t>Identifierare</w:t>
            </w:r>
            <w:r w:rsidR="00001293">
              <w:rPr>
                <w:noProof/>
                <w:webHidden/>
              </w:rPr>
              <w:tab/>
            </w:r>
            <w:r w:rsidR="00001293">
              <w:rPr>
                <w:noProof/>
                <w:webHidden/>
              </w:rPr>
              <w:fldChar w:fldCharType="begin"/>
            </w:r>
            <w:r w:rsidR="00001293">
              <w:rPr>
                <w:noProof/>
                <w:webHidden/>
              </w:rPr>
              <w:instrText xml:space="preserve"> PAGEREF _Toc402342484 \h </w:instrText>
            </w:r>
            <w:r w:rsidR="00001293">
              <w:rPr>
                <w:noProof/>
                <w:webHidden/>
              </w:rPr>
            </w:r>
            <w:r w:rsidR="00001293">
              <w:rPr>
                <w:noProof/>
                <w:webHidden/>
              </w:rPr>
              <w:fldChar w:fldCharType="separate"/>
            </w:r>
            <w:r w:rsidR="00001293">
              <w:rPr>
                <w:noProof/>
                <w:webHidden/>
              </w:rPr>
              <w:t>23</w:t>
            </w:r>
            <w:r w:rsidR="00001293">
              <w:rPr>
                <w:noProof/>
                <w:webHidden/>
              </w:rPr>
              <w:fldChar w:fldCharType="end"/>
            </w:r>
          </w:hyperlink>
        </w:p>
        <w:p w14:paraId="312B7718" w14:textId="77777777" w:rsidR="00BC1D44" w:rsidRDefault="00BC1D44" w:rsidP="00BC1D44">
          <w:pPr>
            <w:rPr>
              <w:b/>
              <w:bCs/>
            </w:rPr>
          </w:pPr>
          <w:r>
            <w:rPr>
              <w:b/>
              <w:bCs/>
            </w:rPr>
            <w:fldChar w:fldCharType="end"/>
          </w:r>
        </w:p>
      </w:sdtContent>
    </w:sdt>
    <w:p w14:paraId="6B84B007" w14:textId="77777777" w:rsidR="006132B3" w:rsidRDefault="006132B3" w:rsidP="00683B70">
      <w:pPr>
        <w:pStyle w:val="Rubrik1Nr"/>
        <w:numPr>
          <w:ilvl w:val="0"/>
          <w:numId w:val="0"/>
        </w:numPr>
        <w:ind w:left="454"/>
      </w:pPr>
      <w:bookmarkStart w:id="0" w:name="_Toc402342449"/>
      <w:r>
        <w:t>Revisionshistorik</w:t>
      </w:r>
      <w:bookmarkEnd w:id="0"/>
    </w:p>
    <w:tbl>
      <w:tblPr>
        <w:tblStyle w:val="TableGrid"/>
        <w:tblW w:w="0" w:type="auto"/>
        <w:tblLook w:val="04A0" w:firstRow="1" w:lastRow="0" w:firstColumn="1" w:lastColumn="0" w:noHBand="0" w:noVBand="1"/>
      </w:tblPr>
      <w:tblGrid>
        <w:gridCol w:w="1101"/>
        <w:gridCol w:w="1275"/>
        <w:gridCol w:w="2552"/>
        <w:gridCol w:w="6662"/>
      </w:tblGrid>
      <w:tr w:rsidR="006132B3" w14:paraId="75529681" w14:textId="77777777" w:rsidTr="00167AC4">
        <w:trPr>
          <w:cnfStyle w:val="100000000000" w:firstRow="1" w:lastRow="0" w:firstColumn="0" w:lastColumn="0" w:oddVBand="0" w:evenVBand="0" w:oddHBand="0" w:evenHBand="0" w:firstRowFirstColumn="0" w:firstRowLastColumn="0" w:lastRowFirstColumn="0" w:lastRowLastColumn="0"/>
        </w:trPr>
        <w:tc>
          <w:tcPr>
            <w:tcW w:w="1101" w:type="dxa"/>
          </w:tcPr>
          <w:p w14:paraId="5C61F45A" w14:textId="77777777" w:rsidR="006132B3" w:rsidRDefault="006132B3" w:rsidP="00917A88">
            <w:pPr>
              <w:pStyle w:val="BodyText"/>
              <w:rPr>
                <w:lang w:val="sv-SE" w:eastAsia="sv-SE"/>
              </w:rPr>
            </w:pPr>
            <w:r>
              <w:rPr>
                <w:lang w:val="sv-SE" w:eastAsia="sv-SE"/>
              </w:rPr>
              <w:t>Version</w:t>
            </w:r>
          </w:p>
        </w:tc>
        <w:tc>
          <w:tcPr>
            <w:tcW w:w="1275" w:type="dxa"/>
          </w:tcPr>
          <w:p w14:paraId="34E80B9E" w14:textId="77777777" w:rsidR="006132B3" w:rsidRDefault="006132B3" w:rsidP="00917A88">
            <w:pPr>
              <w:pStyle w:val="BodyText"/>
              <w:rPr>
                <w:lang w:val="sv-SE" w:eastAsia="sv-SE"/>
              </w:rPr>
            </w:pPr>
            <w:r>
              <w:rPr>
                <w:lang w:val="sv-SE" w:eastAsia="sv-SE"/>
              </w:rPr>
              <w:t>Datum</w:t>
            </w:r>
          </w:p>
        </w:tc>
        <w:tc>
          <w:tcPr>
            <w:tcW w:w="2552" w:type="dxa"/>
          </w:tcPr>
          <w:p w14:paraId="45128DF5" w14:textId="77777777" w:rsidR="006132B3" w:rsidRDefault="006132B3" w:rsidP="00917A88">
            <w:pPr>
              <w:pStyle w:val="BodyText"/>
              <w:rPr>
                <w:lang w:val="sv-SE" w:eastAsia="sv-SE"/>
              </w:rPr>
            </w:pPr>
            <w:r>
              <w:rPr>
                <w:lang w:val="sv-SE" w:eastAsia="sv-SE"/>
              </w:rPr>
              <w:t>Signatur</w:t>
            </w:r>
          </w:p>
        </w:tc>
        <w:tc>
          <w:tcPr>
            <w:tcW w:w="6662" w:type="dxa"/>
          </w:tcPr>
          <w:p w14:paraId="73DCB682" w14:textId="77777777" w:rsidR="006132B3" w:rsidRDefault="006132B3" w:rsidP="00917A88">
            <w:pPr>
              <w:pStyle w:val="BodyText"/>
              <w:rPr>
                <w:lang w:val="sv-SE" w:eastAsia="sv-SE"/>
              </w:rPr>
            </w:pPr>
            <w:r>
              <w:rPr>
                <w:lang w:val="sv-SE" w:eastAsia="sv-SE"/>
              </w:rPr>
              <w:t>Status</w:t>
            </w:r>
          </w:p>
        </w:tc>
      </w:tr>
      <w:tr w:rsidR="006132B3" w:rsidRPr="00B67482" w14:paraId="44435095" w14:textId="77777777" w:rsidTr="00167AC4">
        <w:tc>
          <w:tcPr>
            <w:tcW w:w="1101" w:type="dxa"/>
          </w:tcPr>
          <w:p w14:paraId="7C64C7AC" w14:textId="77777777" w:rsidR="006132B3" w:rsidRPr="00B67482" w:rsidRDefault="00B67482" w:rsidP="00917A88">
            <w:pPr>
              <w:pStyle w:val="BodyText"/>
              <w:rPr>
                <w:rFonts w:ascii="Times New Roman" w:hAnsi="Times New Roman"/>
                <w:lang w:val="sv-SE" w:eastAsia="sv-SE"/>
              </w:rPr>
            </w:pPr>
            <w:r w:rsidRPr="00B67482">
              <w:rPr>
                <w:rFonts w:ascii="Times New Roman" w:hAnsi="Times New Roman"/>
                <w:lang w:val="sv-SE" w:eastAsia="sv-SE"/>
              </w:rPr>
              <w:t>1.0</w:t>
            </w:r>
          </w:p>
        </w:tc>
        <w:tc>
          <w:tcPr>
            <w:tcW w:w="1275" w:type="dxa"/>
          </w:tcPr>
          <w:p w14:paraId="414D1895" w14:textId="77777777" w:rsidR="006132B3" w:rsidRPr="00B67482" w:rsidRDefault="00167AC4" w:rsidP="00917A88">
            <w:pPr>
              <w:pStyle w:val="BodyText"/>
              <w:rPr>
                <w:rFonts w:ascii="Times New Roman" w:hAnsi="Times New Roman"/>
                <w:lang w:val="sv-SE" w:eastAsia="sv-SE"/>
              </w:rPr>
            </w:pPr>
            <w:r>
              <w:rPr>
                <w:rFonts w:ascii="Times New Roman" w:hAnsi="Times New Roman"/>
                <w:lang w:val="sv-SE" w:eastAsia="sv-SE"/>
              </w:rPr>
              <w:t>2013-06-28</w:t>
            </w:r>
          </w:p>
        </w:tc>
        <w:tc>
          <w:tcPr>
            <w:tcW w:w="2552" w:type="dxa"/>
          </w:tcPr>
          <w:p w14:paraId="45B4D2C9" w14:textId="77777777" w:rsidR="006132B3" w:rsidRPr="00B67482" w:rsidRDefault="00167AC4" w:rsidP="00917A88">
            <w:pPr>
              <w:pStyle w:val="Body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Bertilsson, 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6662" w:type="dxa"/>
          </w:tcPr>
          <w:p w14:paraId="45074DDF" w14:textId="77777777" w:rsidR="006132B3" w:rsidRPr="00B67482" w:rsidRDefault="00167AC4" w:rsidP="00917A88">
            <w:pPr>
              <w:pStyle w:val="BodyText"/>
              <w:rPr>
                <w:rFonts w:ascii="Times New Roman" w:hAnsi="Times New Roman"/>
                <w:lang w:val="sv-SE" w:eastAsia="sv-SE"/>
              </w:rPr>
            </w:pPr>
            <w:r>
              <w:rPr>
                <w:rFonts w:ascii="Times New Roman" w:hAnsi="Times New Roman"/>
                <w:lang w:val="sv-SE" w:eastAsia="sv-SE"/>
              </w:rPr>
              <w:t>Första leveransen.</w:t>
            </w:r>
          </w:p>
        </w:tc>
      </w:tr>
      <w:tr w:rsidR="0036408B" w:rsidRPr="00B67482" w14:paraId="194B053E" w14:textId="77777777" w:rsidTr="00167AC4">
        <w:tc>
          <w:tcPr>
            <w:tcW w:w="1101" w:type="dxa"/>
          </w:tcPr>
          <w:p w14:paraId="65774589" w14:textId="77777777" w:rsidR="0036408B" w:rsidRPr="00D46509" w:rsidRDefault="00577358" w:rsidP="00917A88">
            <w:pPr>
              <w:pStyle w:val="BodyText"/>
              <w:rPr>
                <w:rFonts w:ascii="Times New Roman" w:hAnsi="Times New Roman"/>
                <w:lang w:val="sv-SE" w:eastAsia="sv-SE"/>
              </w:rPr>
            </w:pPr>
            <w:r w:rsidRPr="00D46509">
              <w:rPr>
                <w:rFonts w:ascii="Times New Roman" w:hAnsi="Times New Roman"/>
                <w:lang w:val="sv-SE" w:eastAsia="sv-SE"/>
              </w:rPr>
              <w:t>1.1</w:t>
            </w:r>
          </w:p>
        </w:tc>
        <w:tc>
          <w:tcPr>
            <w:tcW w:w="1275" w:type="dxa"/>
          </w:tcPr>
          <w:p w14:paraId="2BB377B5" w14:textId="77777777" w:rsidR="0036408B" w:rsidRPr="00D46509" w:rsidRDefault="00577358" w:rsidP="001D1FAF">
            <w:pPr>
              <w:pStyle w:val="BodyText"/>
              <w:rPr>
                <w:rFonts w:ascii="Times New Roman" w:hAnsi="Times New Roman"/>
                <w:lang w:val="sv-SE" w:eastAsia="sv-SE"/>
              </w:rPr>
            </w:pPr>
            <w:r w:rsidRPr="00D46509">
              <w:rPr>
                <w:rFonts w:ascii="Times New Roman" w:hAnsi="Times New Roman"/>
                <w:lang w:val="sv-SE" w:eastAsia="sv-SE"/>
              </w:rPr>
              <w:t>2013-08-0</w:t>
            </w:r>
            <w:r w:rsidR="001D1FAF">
              <w:rPr>
                <w:rFonts w:ascii="Times New Roman" w:hAnsi="Times New Roman"/>
                <w:lang w:val="sv-SE" w:eastAsia="sv-SE"/>
              </w:rPr>
              <w:t>8</w:t>
            </w:r>
          </w:p>
        </w:tc>
        <w:tc>
          <w:tcPr>
            <w:tcW w:w="2552" w:type="dxa"/>
          </w:tcPr>
          <w:p w14:paraId="1F04138D" w14:textId="77777777" w:rsidR="0036408B" w:rsidRPr="00D46509" w:rsidRDefault="003C0BB6" w:rsidP="00917A88">
            <w:pPr>
              <w:pStyle w:val="Body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 xml:space="preserve">Bertilsson, </w:t>
            </w:r>
            <w:r w:rsidR="004752F7">
              <w:rPr>
                <w:rFonts w:ascii="Times New Roman" w:hAnsi="Times New Roman"/>
                <w:lang w:val="sv-SE" w:eastAsia="sv-SE"/>
              </w:rPr>
              <w:lastRenderedPageBreak/>
              <w:t>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6662" w:type="dxa"/>
          </w:tcPr>
          <w:p w14:paraId="7A6ED5EC" w14:textId="77777777" w:rsidR="004752F7" w:rsidRDefault="004752F7" w:rsidP="00917A88">
            <w:pPr>
              <w:pStyle w:val="BodyText"/>
              <w:rPr>
                <w:rFonts w:ascii="Times New Roman" w:hAnsi="Times New Roman"/>
                <w:lang w:val="sv-SE" w:eastAsia="sv-SE"/>
              </w:rPr>
            </w:pPr>
            <w:r>
              <w:rPr>
                <w:rFonts w:ascii="Times New Roman" w:hAnsi="Times New Roman"/>
                <w:lang w:val="sv-SE" w:eastAsia="sv-SE"/>
              </w:rPr>
              <w:lastRenderedPageBreak/>
              <w:t>Ändringar i version 1.1:</w:t>
            </w:r>
          </w:p>
          <w:p w14:paraId="0911A670" w14:textId="77777777" w:rsidR="0036408B"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lastRenderedPageBreak/>
              <w:t>A</w:t>
            </w:r>
            <w:r w:rsidRPr="00D46509">
              <w:rPr>
                <w:rFonts w:ascii="Times New Roman" w:hAnsi="Times New Roman"/>
                <w:lang w:val="sv-SE" w:eastAsia="sv-SE"/>
              </w:rPr>
              <w:t xml:space="preserve">ttributen Observation.observationskategori samt Observation.observationskod </w:t>
            </w:r>
            <w:r>
              <w:rPr>
                <w:rFonts w:ascii="Times New Roman" w:hAnsi="Times New Roman"/>
                <w:lang w:val="sv-SE" w:eastAsia="sv-SE"/>
              </w:rPr>
              <w:t>har fått u</w:t>
            </w:r>
            <w:r w:rsidR="00577358" w:rsidRPr="00D46509">
              <w:rPr>
                <w:rFonts w:ascii="Times New Roman" w:hAnsi="Times New Roman"/>
                <w:lang w:val="sv-SE" w:eastAsia="sv-SE"/>
              </w:rPr>
              <w:t>ppdaterade</w:t>
            </w:r>
            <w:r>
              <w:rPr>
                <w:rFonts w:ascii="Times New Roman" w:hAnsi="Times New Roman"/>
                <w:lang w:val="sv-SE" w:eastAsia="sv-SE"/>
              </w:rPr>
              <w:t xml:space="preserve"> mer utförliga</w:t>
            </w:r>
            <w:r w:rsidR="00577358" w:rsidRPr="00D46509">
              <w:rPr>
                <w:rFonts w:ascii="Times New Roman" w:hAnsi="Times New Roman"/>
                <w:lang w:val="sv-SE" w:eastAsia="sv-SE"/>
              </w:rPr>
              <w:t xml:space="preserve"> beskrivningar.</w:t>
            </w:r>
          </w:p>
          <w:p w14:paraId="052AD927" w14:textId="77777777" w:rsidR="004752F7"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En association från klassen Aktivitet till klassen Observation har lagts till för att stödja framtida behov av att hålla ihop aktiviteter som sker som ett resultat av observationer.</w:t>
            </w:r>
          </w:p>
          <w:p w14:paraId="57D96510" w14:textId="77777777" w:rsidR="004752F7"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Attributet Utlåtande.skickat datum har lagts till. Attributet läggs till för att stödja lagring av information från MIM FK7263 läkarintyg och rekommenderas inte vid vidareutveckling av nya MIM:ar.</w:t>
            </w:r>
          </w:p>
          <w:p w14:paraId="4A0703FC" w14:textId="77777777" w:rsidR="004752F7"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Klassen Observationssamband har tidigare saknat klassbeskrivning. En sådan har nu lagts till.</w:t>
            </w:r>
          </w:p>
          <w:p w14:paraId="0A30A6FA" w14:textId="77777777" w:rsidR="004752F7"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Attributet Observationssamband.observationssambandskod har fått ändrad multiplicitet från 1 till 0..1.</w:t>
            </w:r>
          </w:p>
          <w:p w14:paraId="078282CA" w14:textId="77777777" w:rsidR="004752F7" w:rsidRDefault="004752F7"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Associationen mellan Observation och Prognos har fått ändrad multiplicitet. En Observation har 0..* Prognos. Tidigare var det begränsat till 0..1.</w:t>
            </w:r>
          </w:p>
          <w:p w14:paraId="34E03B2D" w14:textId="77777777" w:rsidR="00133233" w:rsidRPr="004752F7" w:rsidRDefault="00133233" w:rsidP="00651460">
            <w:pPr>
              <w:pStyle w:val="BodyText"/>
              <w:numPr>
                <w:ilvl w:val="0"/>
                <w:numId w:val="8"/>
              </w:numPr>
              <w:ind w:left="459" w:hanging="284"/>
              <w:rPr>
                <w:rFonts w:ascii="Times New Roman" w:hAnsi="Times New Roman"/>
                <w:lang w:val="sv-SE" w:eastAsia="sv-SE"/>
              </w:rPr>
            </w:pPr>
            <w:r>
              <w:rPr>
                <w:rFonts w:ascii="Times New Roman" w:hAnsi="Times New Roman"/>
                <w:lang w:val="sv-SE" w:eastAsia="sv-SE"/>
              </w:rPr>
              <w:t>Koderna som nämns i MIM för reseintyget har uppdaterats. Samtliga koder som tidigare fanns angivna var felaktigt DescriptionID från SNOMED-CT istället för korrekta ConceptID.</w:t>
            </w:r>
          </w:p>
        </w:tc>
      </w:tr>
      <w:tr w:rsidR="0036408B" w:rsidRPr="009367FF" w14:paraId="079C7AC5" w14:textId="77777777" w:rsidTr="00167AC4">
        <w:tc>
          <w:tcPr>
            <w:tcW w:w="1101" w:type="dxa"/>
          </w:tcPr>
          <w:p w14:paraId="6E14D178" w14:textId="77777777" w:rsidR="0036408B" w:rsidRPr="00D46509" w:rsidRDefault="00E852CC" w:rsidP="00917A88">
            <w:pPr>
              <w:pStyle w:val="BodyText"/>
              <w:rPr>
                <w:rFonts w:ascii="Times New Roman" w:hAnsi="Times New Roman"/>
                <w:lang w:val="sv-SE" w:eastAsia="sv-SE"/>
              </w:rPr>
            </w:pPr>
            <w:r>
              <w:rPr>
                <w:rFonts w:ascii="Times New Roman" w:hAnsi="Times New Roman"/>
                <w:lang w:val="sv-SE" w:eastAsia="sv-SE"/>
              </w:rPr>
              <w:lastRenderedPageBreak/>
              <w:t>1.1.1</w:t>
            </w:r>
          </w:p>
        </w:tc>
        <w:tc>
          <w:tcPr>
            <w:tcW w:w="1275" w:type="dxa"/>
          </w:tcPr>
          <w:p w14:paraId="2FB4E068" w14:textId="77777777" w:rsidR="0036408B" w:rsidRPr="00D46509" w:rsidRDefault="00E852CC" w:rsidP="00917A88">
            <w:pPr>
              <w:pStyle w:val="BodyText"/>
              <w:rPr>
                <w:rFonts w:ascii="Times New Roman" w:hAnsi="Times New Roman"/>
                <w:lang w:val="sv-SE" w:eastAsia="sv-SE"/>
              </w:rPr>
            </w:pPr>
            <w:r>
              <w:rPr>
                <w:rFonts w:ascii="Times New Roman" w:hAnsi="Times New Roman"/>
                <w:lang w:val="sv-SE" w:eastAsia="sv-SE"/>
              </w:rPr>
              <w:t>2013-08-09</w:t>
            </w:r>
          </w:p>
        </w:tc>
        <w:tc>
          <w:tcPr>
            <w:tcW w:w="2552" w:type="dxa"/>
          </w:tcPr>
          <w:p w14:paraId="4911BA57" w14:textId="77777777" w:rsidR="0036408B" w:rsidRPr="00D46509" w:rsidRDefault="00E852CC" w:rsidP="00917A88">
            <w:pPr>
              <w:pStyle w:val="BodyText"/>
              <w:rPr>
                <w:rFonts w:ascii="Times New Roman" w:hAnsi="Times New Roman"/>
                <w:lang w:val="sv-SE" w:eastAsia="sv-SE"/>
              </w:rPr>
            </w:pPr>
            <w:r w:rsidRPr="009367FF">
              <w:rPr>
                <w:rFonts w:ascii="Times New Roman" w:hAnsi="Times New Roman"/>
                <w:lang w:val="sv-SE" w:eastAsia="sv-SE"/>
              </w:rPr>
              <w:t>Zara Sarén</w:t>
            </w:r>
          </w:p>
        </w:tc>
        <w:tc>
          <w:tcPr>
            <w:tcW w:w="6662" w:type="dxa"/>
          </w:tcPr>
          <w:p w14:paraId="48267D29" w14:textId="77777777" w:rsidR="0036408B" w:rsidRPr="00D46509" w:rsidRDefault="00E852CC" w:rsidP="00917A88">
            <w:pPr>
              <w:pStyle w:val="BodyText"/>
              <w:rPr>
                <w:rFonts w:ascii="Times New Roman" w:hAnsi="Times New Roman"/>
                <w:lang w:val="sv-SE" w:eastAsia="sv-SE"/>
              </w:rPr>
            </w:pPr>
            <w:r>
              <w:rPr>
                <w:rFonts w:ascii="Times New Roman" w:hAnsi="Times New Roman"/>
                <w:lang w:val="sv-SE" w:eastAsia="sv-SE"/>
              </w:rPr>
              <w:t>Uppdaterat kolumnen för Kodverk/värdemängd för att korrekt peka på Snomed CT istället för lokala kodverk där så är tillämpligt. Detta för att reflektera dokumentet Koder och klassifikationer.xslx.</w:t>
            </w:r>
          </w:p>
        </w:tc>
      </w:tr>
      <w:tr w:rsidR="00DC79E7" w:rsidRPr="00B67482" w14:paraId="58947049" w14:textId="77777777" w:rsidTr="00167AC4">
        <w:tc>
          <w:tcPr>
            <w:tcW w:w="1101" w:type="dxa"/>
          </w:tcPr>
          <w:p w14:paraId="191E881F" w14:textId="77777777" w:rsidR="00DC79E7" w:rsidRPr="009367FF" w:rsidRDefault="009367FF" w:rsidP="000E4850">
            <w:pPr>
              <w:pStyle w:val="BodyText"/>
              <w:rPr>
                <w:rFonts w:ascii="Times New Roman" w:hAnsi="Times New Roman"/>
                <w:lang w:val="sv-SE" w:eastAsia="sv-SE"/>
              </w:rPr>
            </w:pPr>
            <w:r w:rsidRPr="009367FF">
              <w:rPr>
                <w:rFonts w:ascii="Times New Roman" w:hAnsi="Times New Roman"/>
                <w:lang w:val="sv-SE" w:eastAsia="sv-SE"/>
              </w:rPr>
              <w:t>1.2</w:t>
            </w:r>
          </w:p>
        </w:tc>
        <w:tc>
          <w:tcPr>
            <w:tcW w:w="1275" w:type="dxa"/>
          </w:tcPr>
          <w:p w14:paraId="4358DBB6" w14:textId="77777777" w:rsidR="00DC79E7" w:rsidRPr="009367FF" w:rsidRDefault="009367FF" w:rsidP="00917A88">
            <w:pPr>
              <w:pStyle w:val="BodyText"/>
              <w:rPr>
                <w:rFonts w:ascii="Times New Roman" w:hAnsi="Times New Roman"/>
                <w:lang w:val="sv-SE" w:eastAsia="sv-SE"/>
              </w:rPr>
            </w:pPr>
            <w:r w:rsidRPr="009367FF">
              <w:rPr>
                <w:rFonts w:ascii="Times New Roman" w:hAnsi="Times New Roman"/>
                <w:lang w:val="sv-SE" w:eastAsia="sv-SE"/>
              </w:rPr>
              <w:t>2013-08-14</w:t>
            </w:r>
          </w:p>
        </w:tc>
        <w:tc>
          <w:tcPr>
            <w:tcW w:w="2552" w:type="dxa"/>
          </w:tcPr>
          <w:p w14:paraId="42F1B5C6" w14:textId="77777777" w:rsidR="00DC79E7" w:rsidRPr="009367FF" w:rsidRDefault="009367FF" w:rsidP="00917A88">
            <w:pPr>
              <w:pStyle w:val="BodyText"/>
              <w:rPr>
                <w:rFonts w:ascii="Times New Roman" w:hAnsi="Times New Roman"/>
                <w:lang w:val="sv-SE" w:eastAsia="sv-SE"/>
              </w:rPr>
            </w:pPr>
            <w:r w:rsidRPr="009367FF">
              <w:rPr>
                <w:rFonts w:ascii="Times New Roman" w:hAnsi="Times New Roman"/>
                <w:lang w:val="sv-SE" w:eastAsia="sv-SE"/>
              </w:rPr>
              <w:t>Zara Sarén</w:t>
            </w:r>
          </w:p>
        </w:tc>
        <w:tc>
          <w:tcPr>
            <w:tcW w:w="6662" w:type="dxa"/>
          </w:tcPr>
          <w:p w14:paraId="4DD752E8" w14:textId="77777777" w:rsidR="00DC79E7" w:rsidRPr="009367FF" w:rsidRDefault="009367FF" w:rsidP="00917A88">
            <w:pPr>
              <w:pStyle w:val="BodyText"/>
              <w:rPr>
                <w:rFonts w:ascii="Times New Roman" w:hAnsi="Times New Roman"/>
                <w:lang w:val="sv-SE" w:eastAsia="sv-SE"/>
              </w:rPr>
            </w:pPr>
            <w:r>
              <w:rPr>
                <w:rFonts w:ascii="Times New Roman" w:hAnsi="Times New Roman"/>
                <w:lang w:val="sv-SE" w:eastAsia="sv-SE"/>
              </w:rPr>
              <w:t>Uppdaterat domäninformationsmodellden med tillagda attribut Observation.observation-id samt Aktivitet.aktivitet-id.</w:t>
            </w:r>
          </w:p>
        </w:tc>
      </w:tr>
      <w:tr w:rsidR="0036408B" w:rsidRPr="009367FF" w14:paraId="4BDEF3D6" w14:textId="77777777" w:rsidTr="00167AC4">
        <w:tc>
          <w:tcPr>
            <w:tcW w:w="1101" w:type="dxa"/>
          </w:tcPr>
          <w:p w14:paraId="51A490D6" w14:textId="77777777" w:rsidR="0036408B" w:rsidRPr="00D46509" w:rsidRDefault="00583813" w:rsidP="00917A88">
            <w:pPr>
              <w:pStyle w:val="BodyText"/>
              <w:rPr>
                <w:rFonts w:ascii="Times New Roman" w:hAnsi="Times New Roman"/>
                <w:lang w:val="sv-SE" w:eastAsia="sv-SE"/>
              </w:rPr>
            </w:pPr>
            <w:r>
              <w:rPr>
                <w:rFonts w:ascii="Times New Roman" w:hAnsi="Times New Roman"/>
                <w:lang w:val="sv-SE" w:eastAsia="sv-SE"/>
              </w:rPr>
              <w:t>1.3</w:t>
            </w:r>
          </w:p>
        </w:tc>
        <w:tc>
          <w:tcPr>
            <w:tcW w:w="1275" w:type="dxa"/>
          </w:tcPr>
          <w:p w14:paraId="3155464C" w14:textId="77777777" w:rsidR="0036408B" w:rsidRPr="00D46509" w:rsidRDefault="00583813" w:rsidP="00917A88">
            <w:pPr>
              <w:pStyle w:val="BodyText"/>
              <w:rPr>
                <w:rFonts w:ascii="Times New Roman" w:hAnsi="Times New Roman"/>
                <w:lang w:val="sv-SE" w:eastAsia="sv-SE"/>
              </w:rPr>
            </w:pPr>
            <w:r>
              <w:rPr>
                <w:rFonts w:ascii="Times New Roman" w:hAnsi="Times New Roman"/>
                <w:lang w:val="sv-SE" w:eastAsia="sv-SE"/>
              </w:rPr>
              <w:t>2013-08-16</w:t>
            </w:r>
          </w:p>
        </w:tc>
        <w:tc>
          <w:tcPr>
            <w:tcW w:w="2552" w:type="dxa"/>
          </w:tcPr>
          <w:p w14:paraId="2F76A24F" w14:textId="77777777" w:rsidR="0036408B" w:rsidRPr="00D46509" w:rsidRDefault="00583813" w:rsidP="00917A88">
            <w:pPr>
              <w:pStyle w:val="BodyText"/>
              <w:rPr>
                <w:rFonts w:ascii="Times New Roman" w:hAnsi="Times New Roman"/>
                <w:lang w:val="sv-SE" w:eastAsia="sv-SE"/>
              </w:rPr>
            </w:pPr>
            <w:r>
              <w:rPr>
                <w:rFonts w:ascii="Times New Roman" w:hAnsi="Times New Roman"/>
                <w:lang w:val="sv-SE" w:eastAsia="sv-SE"/>
              </w:rPr>
              <w:t>Carina Sundlöf</w:t>
            </w:r>
          </w:p>
        </w:tc>
        <w:tc>
          <w:tcPr>
            <w:tcW w:w="6662" w:type="dxa"/>
          </w:tcPr>
          <w:p w14:paraId="753D7C39" w14:textId="77777777" w:rsidR="0036408B" w:rsidRDefault="00583813" w:rsidP="00917A88">
            <w:pPr>
              <w:pStyle w:val="BodyText"/>
              <w:rPr>
                <w:rFonts w:ascii="Times New Roman" w:hAnsi="Times New Roman"/>
                <w:lang w:val="sv-SE" w:eastAsia="sv-SE"/>
              </w:rPr>
            </w:pPr>
            <w:r>
              <w:rPr>
                <w:rFonts w:ascii="Times New Roman" w:hAnsi="Times New Roman"/>
                <w:lang w:val="sv-SE" w:eastAsia="sv-SE"/>
              </w:rPr>
              <w:t>Lagt till ny association ”beskrivs av” mellan Aktivitet och Utförarrol</w:t>
            </w:r>
            <w:r w:rsidR="005D6964">
              <w:rPr>
                <w:rFonts w:ascii="Times New Roman" w:hAnsi="Times New Roman"/>
                <w:lang w:val="sv-SE" w:eastAsia="sv-SE"/>
              </w:rPr>
              <w:t>l för att hålla information om att patienten kan ha delgett informationen om aktiviteten.</w:t>
            </w:r>
          </w:p>
          <w:p w14:paraId="52D39A81" w14:textId="77777777" w:rsidR="00583813" w:rsidRDefault="00583813" w:rsidP="00583813">
            <w:pPr>
              <w:pStyle w:val="BodyText"/>
              <w:rPr>
                <w:rFonts w:ascii="Times New Roman" w:hAnsi="Times New Roman"/>
                <w:lang w:val="sv-SE" w:eastAsia="sv-SE"/>
              </w:rPr>
            </w:pPr>
            <w:r>
              <w:rPr>
                <w:rFonts w:ascii="Times New Roman" w:hAnsi="Times New Roman"/>
                <w:lang w:val="sv-SE" w:eastAsia="sv-SE"/>
              </w:rPr>
              <w:t xml:space="preserve">Ändrat meddelandemodellen för reseintyget till att använda </w:t>
            </w:r>
            <w:r>
              <w:rPr>
                <w:rFonts w:ascii="Times New Roman" w:hAnsi="Times New Roman"/>
                <w:lang w:val="sv-SE" w:eastAsia="sv-SE"/>
              </w:rPr>
              <w:lastRenderedPageBreak/>
              <w:t>associationen ”beskrivs av istället för ”utförs av” mellan Aktivitet och Utförarroll.</w:t>
            </w:r>
          </w:p>
          <w:p w14:paraId="1ADB3430" w14:textId="77777777" w:rsidR="00583813" w:rsidRDefault="00583813" w:rsidP="00583813">
            <w:pPr>
              <w:pStyle w:val="BodyText"/>
              <w:rPr>
                <w:rFonts w:ascii="Times New Roman" w:hAnsi="Times New Roman"/>
                <w:lang w:val="sv-SE" w:eastAsia="sv-SE"/>
              </w:rPr>
            </w:pPr>
            <w:r>
              <w:rPr>
                <w:rFonts w:ascii="Times New Roman" w:hAnsi="Times New Roman"/>
                <w:lang w:val="sv-SE" w:eastAsia="sv-SE"/>
              </w:rPr>
              <w:t>Lagt till attributen Observation.observation-id och Aktivitet.aktivitet-id även i meddelandemodellen för reseintyget</w:t>
            </w:r>
            <w:r w:rsidR="00112E13">
              <w:rPr>
                <w:rFonts w:ascii="Times New Roman" w:hAnsi="Times New Roman"/>
                <w:lang w:val="sv-SE" w:eastAsia="sv-SE"/>
              </w:rPr>
              <w:t xml:space="preserve"> med anledning av att detta krävs för att </w:t>
            </w:r>
            <w:r w:rsidR="005D6964">
              <w:rPr>
                <w:rFonts w:ascii="Times New Roman" w:hAnsi="Times New Roman"/>
                <w:lang w:val="sv-SE" w:eastAsia="sv-SE"/>
              </w:rPr>
              <w:t xml:space="preserve">i intygstjänsten </w:t>
            </w:r>
            <w:r w:rsidR="00112E13">
              <w:rPr>
                <w:rFonts w:ascii="Times New Roman" w:hAnsi="Times New Roman"/>
                <w:lang w:val="sv-SE" w:eastAsia="sv-SE"/>
              </w:rPr>
              <w:t>kunna identifiera enskilda observationer och aktiviteter.</w:t>
            </w:r>
          </w:p>
          <w:p w14:paraId="666DC970" w14:textId="77777777" w:rsidR="00DD5BD5" w:rsidRDefault="00DD5BD5" w:rsidP="00DD5BD5">
            <w:pPr>
              <w:pStyle w:val="BodyText"/>
              <w:rPr>
                <w:rFonts w:ascii="Times New Roman" w:hAnsi="Times New Roman"/>
                <w:lang w:val="sv-SE" w:eastAsia="sv-SE"/>
              </w:rPr>
            </w:pPr>
            <w:r>
              <w:rPr>
                <w:rFonts w:ascii="Times New Roman" w:hAnsi="Times New Roman"/>
                <w:lang w:val="sv-SE" w:eastAsia="sv-SE"/>
              </w:rPr>
              <w:t xml:space="preserve">Lagt till ”Komplikation vid graviditet” som tillåtet värde i Observation.observationskod. </w:t>
            </w:r>
          </w:p>
          <w:p w14:paraId="1CD5A9C7" w14:textId="77777777" w:rsidR="00926F84" w:rsidRPr="004C4403" w:rsidRDefault="004C4403" w:rsidP="00DD5BD5">
            <w:pPr>
              <w:pStyle w:val="BodyText"/>
              <w:rPr>
                <w:rFonts w:ascii="Times New Roman" w:hAnsi="Times New Roman"/>
                <w:lang w:val="sv-SE" w:eastAsia="sv-SE"/>
              </w:rPr>
            </w:pPr>
            <w:r>
              <w:rPr>
                <w:rFonts w:ascii="Times New Roman" w:hAnsi="Times New Roman"/>
                <w:lang w:val="sv-SE" w:eastAsia="sv-SE"/>
              </w:rPr>
              <w:t>I meddelandemodellen för reseintyget har klassbeskrivningarna ändrats: I kolumnen ”mappning mot intyget” har en del ändringar gjorts. I kolumnen ”beslutsregel” har en del förtydliganden gjorts.</w:t>
            </w:r>
          </w:p>
        </w:tc>
      </w:tr>
      <w:tr w:rsidR="00F543BB" w:rsidRPr="009367FF" w14:paraId="3326C037" w14:textId="77777777" w:rsidTr="00167AC4">
        <w:tc>
          <w:tcPr>
            <w:tcW w:w="1101" w:type="dxa"/>
          </w:tcPr>
          <w:p w14:paraId="433D2997" w14:textId="77777777" w:rsidR="00F543BB" w:rsidRPr="00F543BB" w:rsidRDefault="00F543BB" w:rsidP="00917A88">
            <w:pPr>
              <w:pStyle w:val="BodyText"/>
              <w:rPr>
                <w:rFonts w:ascii="Times New Roman" w:hAnsi="Times New Roman"/>
                <w:lang w:val="sv-SE" w:eastAsia="sv-SE"/>
              </w:rPr>
            </w:pPr>
            <w:r w:rsidRPr="00F543BB">
              <w:rPr>
                <w:rFonts w:ascii="Times New Roman" w:hAnsi="Times New Roman"/>
                <w:lang w:val="sv-SE" w:eastAsia="sv-SE"/>
              </w:rPr>
              <w:lastRenderedPageBreak/>
              <w:t>1.4</w:t>
            </w:r>
          </w:p>
        </w:tc>
        <w:tc>
          <w:tcPr>
            <w:tcW w:w="1275" w:type="dxa"/>
          </w:tcPr>
          <w:p w14:paraId="1C715F53" w14:textId="77777777" w:rsidR="00F543BB" w:rsidRPr="00F543BB" w:rsidRDefault="00F543BB" w:rsidP="00917A88">
            <w:pPr>
              <w:pStyle w:val="BodyText"/>
              <w:rPr>
                <w:rFonts w:ascii="Times New Roman" w:hAnsi="Times New Roman"/>
                <w:lang w:val="sv-SE" w:eastAsia="sv-SE"/>
              </w:rPr>
            </w:pPr>
            <w:r w:rsidRPr="00F543BB">
              <w:rPr>
                <w:rFonts w:ascii="Times New Roman" w:hAnsi="Times New Roman"/>
                <w:lang w:val="sv-SE" w:eastAsia="sv-SE"/>
              </w:rPr>
              <w:t>2013-08-20</w:t>
            </w:r>
          </w:p>
        </w:tc>
        <w:tc>
          <w:tcPr>
            <w:tcW w:w="2552" w:type="dxa"/>
          </w:tcPr>
          <w:p w14:paraId="4462A1FC" w14:textId="77777777" w:rsidR="001C3E3A" w:rsidRDefault="00F543BB" w:rsidP="00917A88">
            <w:pPr>
              <w:pStyle w:val="BodyText"/>
              <w:rPr>
                <w:rFonts w:ascii="Times New Roman" w:hAnsi="Times New Roman"/>
                <w:lang w:val="sv-SE" w:eastAsia="sv-SE"/>
              </w:rPr>
            </w:pPr>
            <w:r w:rsidRPr="00F543BB">
              <w:rPr>
                <w:rFonts w:ascii="Times New Roman" w:hAnsi="Times New Roman"/>
                <w:lang w:val="sv-SE" w:eastAsia="sv-SE"/>
              </w:rPr>
              <w:t>Zara Sarén</w:t>
            </w:r>
            <w:r w:rsidR="001C3E3A">
              <w:rPr>
                <w:rFonts w:ascii="Times New Roman" w:hAnsi="Times New Roman"/>
                <w:lang w:val="sv-SE" w:eastAsia="sv-SE"/>
              </w:rPr>
              <w:t xml:space="preserve">, </w:t>
            </w:r>
          </w:p>
          <w:p w14:paraId="16ED082E" w14:textId="77777777" w:rsidR="00F543BB" w:rsidRPr="00F543BB" w:rsidRDefault="001C3E3A" w:rsidP="00917A88">
            <w:pPr>
              <w:pStyle w:val="BodyText"/>
              <w:rPr>
                <w:rFonts w:ascii="Times New Roman" w:hAnsi="Times New Roman"/>
                <w:lang w:val="sv-SE" w:eastAsia="sv-SE"/>
              </w:rPr>
            </w:pPr>
            <w:r>
              <w:rPr>
                <w:rFonts w:ascii="Times New Roman" w:hAnsi="Times New Roman"/>
                <w:lang w:val="sv-SE" w:eastAsia="sv-SE"/>
              </w:rPr>
              <w:t>Kristin Schoug Bertilsson</w:t>
            </w:r>
          </w:p>
        </w:tc>
        <w:tc>
          <w:tcPr>
            <w:tcW w:w="6662" w:type="dxa"/>
          </w:tcPr>
          <w:p w14:paraId="1E5F9911" w14:textId="77777777" w:rsidR="00F543BB" w:rsidRDefault="00F543BB" w:rsidP="00917A88">
            <w:pPr>
              <w:pStyle w:val="BodyText"/>
              <w:rPr>
                <w:rFonts w:ascii="Times New Roman" w:hAnsi="Times New Roman"/>
                <w:lang w:val="sv-SE" w:eastAsia="sv-SE"/>
              </w:rPr>
            </w:pPr>
            <w:r>
              <w:rPr>
                <w:rFonts w:ascii="Times New Roman" w:hAnsi="Times New Roman"/>
                <w:lang w:val="sv-SE" w:eastAsia="sv-SE"/>
              </w:rPr>
              <w:t xml:space="preserve">Lagt till Aktivitet.plats som ett icke-återanvändningsbart attribut till domänmodell. Attributet har även lagts till </w:t>
            </w:r>
            <w:r w:rsidR="00151CBA">
              <w:rPr>
                <w:rFonts w:ascii="Times New Roman" w:hAnsi="Times New Roman"/>
                <w:lang w:val="sv-SE" w:eastAsia="sv-SE"/>
              </w:rPr>
              <w:t>i</w:t>
            </w:r>
            <w:r>
              <w:rPr>
                <w:rFonts w:ascii="Times New Roman" w:hAnsi="Times New Roman"/>
                <w:lang w:val="sv-SE" w:eastAsia="sv-SE"/>
              </w:rPr>
              <w:t xml:space="preserve"> MIM för reseläkarintyget.</w:t>
            </w:r>
          </w:p>
          <w:p w14:paraId="547FD82C" w14:textId="77777777" w:rsidR="00F543BB" w:rsidRDefault="00F543BB" w:rsidP="00917A88">
            <w:pPr>
              <w:pStyle w:val="BodyText"/>
              <w:rPr>
                <w:rFonts w:ascii="Times New Roman" w:hAnsi="Times New Roman"/>
                <w:lang w:val="sv-SE" w:eastAsia="sv-SE"/>
              </w:rPr>
            </w:pPr>
            <w:r>
              <w:rPr>
                <w:rFonts w:ascii="Times New Roman" w:hAnsi="Times New Roman"/>
                <w:lang w:val="sv-SE" w:eastAsia="sv-SE"/>
              </w:rPr>
              <w:t>Ändrat multiplicitet på association från Aktivitet till Enhet från 1 till 0..1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14:paraId="4794F643" w14:textId="77777777" w:rsidR="00F543BB" w:rsidRDefault="00F543BB" w:rsidP="00917A88">
            <w:pPr>
              <w:pStyle w:val="BodyText"/>
              <w:rPr>
                <w:rFonts w:ascii="Times New Roman" w:hAnsi="Times New Roman"/>
                <w:lang w:val="sv-SE" w:eastAsia="sv-SE"/>
              </w:rPr>
            </w:pPr>
            <w:r>
              <w:rPr>
                <w:rFonts w:ascii="Times New Roman" w:hAnsi="Times New Roman"/>
                <w:lang w:val="sv-SE" w:eastAsia="sv-SE"/>
              </w:rPr>
              <w:t>Ändrat form på adressuppgifter för Patient samt Patient relation från adress till postadress, postort samt postnummer</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14:paraId="38B83FDB" w14:textId="77777777" w:rsidR="006B1C11" w:rsidRDefault="006B1C11" w:rsidP="00917A88">
            <w:pPr>
              <w:pStyle w:val="BodyText"/>
              <w:rPr>
                <w:rFonts w:ascii="Times New Roman" w:hAnsi="Times New Roman"/>
                <w:lang w:val="sv-SE" w:eastAsia="sv-SE"/>
              </w:rPr>
            </w:pPr>
            <w:r>
              <w:rPr>
                <w:rFonts w:ascii="Times New Roman" w:hAnsi="Times New Roman"/>
                <w:lang w:val="sv-SE" w:eastAsia="sv-SE"/>
              </w:rPr>
              <w:t>Ändrat multiplicitet på Observation.observationskod från 0..1 till 1</w:t>
            </w:r>
            <w:r w:rsidR="00151CBA">
              <w:rPr>
                <w:rFonts w:ascii="Times New Roman" w:hAnsi="Times New Roman"/>
                <w:lang w:val="sv-SE" w:eastAsia="sv-SE"/>
              </w:rPr>
              <w:t xml:space="preserve"> i MIM för reseläkarintyget</w:t>
            </w:r>
            <w:r>
              <w:rPr>
                <w:rFonts w:ascii="Times New Roman" w:hAnsi="Times New Roman"/>
                <w:lang w:val="sv-SE" w:eastAsia="sv-SE"/>
              </w:rPr>
              <w:t>.</w:t>
            </w:r>
          </w:p>
          <w:p w14:paraId="0F769465" w14:textId="77777777" w:rsidR="006B1C11" w:rsidRDefault="006B1C11" w:rsidP="00917A88">
            <w:pPr>
              <w:pStyle w:val="BodyText"/>
              <w:rPr>
                <w:rFonts w:ascii="Times New Roman" w:hAnsi="Times New Roman"/>
                <w:lang w:val="sv-SE" w:eastAsia="sv-SE"/>
              </w:rPr>
            </w:pPr>
            <w:r>
              <w:rPr>
                <w:rFonts w:ascii="Times New Roman" w:hAnsi="Times New Roman"/>
                <w:lang w:val="sv-SE" w:eastAsia="sv-SE"/>
              </w:rPr>
              <w:t>Ändrat multiplicitet på Patient.efternamn samt Patient relation.efternamn från 1..* till 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14:paraId="5327A661" w14:textId="77777777" w:rsidR="00D16705" w:rsidRPr="00F543BB" w:rsidRDefault="00D16705" w:rsidP="00917A88">
            <w:pPr>
              <w:pStyle w:val="BodyText"/>
              <w:rPr>
                <w:rFonts w:ascii="Times New Roman" w:hAnsi="Times New Roman"/>
                <w:lang w:val="sv-SE" w:eastAsia="sv-SE"/>
              </w:rPr>
            </w:pPr>
            <w:r>
              <w:rPr>
                <w:rFonts w:ascii="Times New Roman" w:hAnsi="Times New Roman"/>
                <w:lang w:val="sv-SE" w:eastAsia="sv-SE"/>
              </w:rPr>
              <w:t>I tabellen ”Förklaring till format” har förtydliganden gjorts.</w:t>
            </w:r>
          </w:p>
        </w:tc>
      </w:tr>
      <w:tr w:rsidR="00843FB3" w:rsidRPr="009367FF" w14:paraId="2BCC0AE9" w14:textId="77777777" w:rsidTr="00167AC4">
        <w:tc>
          <w:tcPr>
            <w:tcW w:w="1101" w:type="dxa"/>
          </w:tcPr>
          <w:p w14:paraId="70A8C3D0" w14:textId="77777777" w:rsidR="00843FB3" w:rsidRPr="00843FB3" w:rsidRDefault="00843FB3" w:rsidP="00917A88">
            <w:pPr>
              <w:pStyle w:val="BodyText"/>
              <w:rPr>
                <w:rFonts w:ascii="Times New Roman" w:hAnsi="Times New Roman"/>
                <w:lang w:val="sv-SE" w:eastAsia="sv-SE"/>
              </w:rPr>
            </w:pPr>
            <w:r w:rsidRPr="00843FB3">
              <w:rPr>
                <w:rFonts w:ascii="Times New Roman" w:hAnsi="Times New Roman"/>
                <w:lang w:val="sv-SE" w:eastAsia="sv-SE"/>
              </w:rPr>
              <w:t>1.5</w:t>
            </w:r>
          </w:p>
        </w:tc>
        <w:tc>
          <w:tcPr>
            <w:tcW w:w="1275" w:type="dxa"/>
          </w:tcPr>
          <w:p w14:paraId="156CE77E" w14:textId="77777777" w:rsidR="00843FB3" w:rsidRPr="00843FB3" w:rsidRDefault="00843FB3" w:rsidP="00917A88">
            <w:pPr>
              <w:pStyle w:val="BodyText"/>
              <w:rPr>
                <w:rFonts w:ascii="Times New Roman" w:hAnsi="Times New Roman"/>
                <w:lang w:val="sv-SE" w:eastAsia="sv-SE"/>
              </w:rPr>
            </w:pPr>
            <w:r w:rsidRPr="00843FB3">
              <w:rPr>
                <w:rFonts w:ascii="Times New Roman" w:hAnsi="Times New Roman"/>
                <w:lang w:val="sv-SE" w:eastAsia="sv-SE"/>
              </w:rPr>
              <w:t>2013-09-10</w:t>
            </w:r>
          </w:p>
        </w:tc>
        <w:tc>
          <w:tcPr>
            <w:tcW w:w="2552" w:type="dxa"/>
          </w:tcPr>
          <w:p w14:paraId="0DF99A07" w14:textId="77777777" w:rsidR="00843FB3" w:rsidRPr="00843FB3" w:rsidRDefault="00843FB3" w:rsidP="00917A88">
            <w:pPr>
              <w:pStyle w:val="BodyText"/>
              <w:rPr>
                <w:rFonts w:ascii="Times New Roman" w:hAnsi="Times New Roman"/>
                <w:lang w:val="sv-SE" w:eastAsia="sv-SE"/>
              </w:rPr>
            </w:pPr>
            <w:r w:rsidRPr="00843FB3">
              <w:rPr>
                <w:rFonts w:ascii="Times New Roman" w:hAnsi="Times New Roman"/>
                <w:lang w:val="sv-SE" w:eastAsia="sv-SE"/>
              </w:rPr>
              <w:t>Zara Sarén</w:t>
            </w:r>
          </w:p>
        </w:tc>
        <w:tc>
          <w:tcPr>
            <w:tcW w:w="6662" w:type="dxa"/>
          </w:tcPr>
          <w:p w14:paraId="3B96BC6F" w14:textId="77777777" w:rsidR="00843FB3" w:rsidRDefault="00843FB3" w:rsidP="00917A88">
            <w:pPr>
              <w:pStyle w:val="BodyText"/>
              <w:rPr>
                <w:rFonts w:ascii="Times New Roman" w:hAnsi="Times New Roman"/>
                <w:lang w:val="sv-SE" w:eastAsia="sv-SE"/>
              </w:rPr>
            </w:pPr>
            <w:r>
              <w:rPr>
                <w:rFonts w:ascii="Times New Roman" w:hAnsi="Times New Roman"/>
                <w:lang w:val="sv-SE" w:eastAsia="sv-SE"/>
              </w:rPr>
              <w:t>Dokumentation uppdaterad efter beslutspunkt:</w:t>
            </w:r>
          </w:p>
          <w:p w14:paraId="20C7C984" w14:textId="77777777" w:rsidR="00F17879" w:rsidRDefault="00F17879" w:rsidP="00917A88">
            <w:pPr>
              <w:pStyle w:val="BodyText"/>
              <w:rPr>
                <w:rFonts w:ascii="Times New Roman" w:hAnsi="Times New Roman"/>
                <w:lang w:val="sv-SE" w:eastAsia="sv-SE"/>
              </w:rPr>
            </w:pPr>
            <w:r>
              <w:rPr>
                <w:rFonts w:ascii="Times New Roman" w:hAnsi="Times New Roman"/>
                <w:lang w:val="sv-SE" w:eastAsia="sv-SE"/>
              </w:rPr>
              <w:t>För domäninformationsmodell:</w:t>
            </w:r>
          </w:p>
          <w:p w14:paraId="2B8A829A" w14:textId="77777777" w:rsidR="00843FB3" w:rsidRPr="00843FB3" w:rsidRDefault="00843FB3" w:rsidP="00F17879">
            <w:pPr>
              <w:pStyle w:val="BodyText"/>
              <w:numPr>
                <w:ilvl w:val="0"/>
                <w:numId w:val="10"/>
              </w:numPr>
              <w:rPr>
                <w:rFonts w:ascii="Times New Roman" w:hAnsi="Times New Roman"/>
                <w:lang w:val="sv-SE" w:eastAsia="sv-SE"/>
              </w:rPr>
            </w:pPr>
            <w:r>
              <w:rPr>
                <w:rFonts w:ascii="Times New Roman" w:hAnsi="Times New Roman"/>
                <w:lang w:val="sv-SE" w:eastAsia="sv-SE"/>
              </w:rPr>
              <w:t xml:space="preserve">De delar av </w:t>
            </w:r>
            <w:r w:rsidRPr="00843FB3">
              <w:rPr>
                <w:rFonts w:ascii="Times New Roman" w:hAnsi="Times New Roman"/>
                <w:lang w:val="sv-SE" w:eastAsia="sv-SE"/>
              </w:rPr>
              <w:t xml:space="preserve">domäninformationsmodellen som </w:t>
            </w:r>
            <w:r>
              <w:rPr>
                <w:rFonts w:ascii="Times New Roman" w:hAnsi="Times New Roman"/>
                <w:lang w:val="sv-SE" w:eastAsia="sv-SE"/>
              </w:rPr>
              <w:t xml:space="preserve">kommer implementeras har särskilt från övriga delar. Delar som inte idag </w:t>
            </w:r>
            <w:r>
              <w:rPr>
                <w:rFonts w:ascii="Times New Roman" w:hAnsi="Times New Roman"/>
                <w:lang w:val="sv-SE" w:eastAsia="sv-SE"/>
              </w:rPr>
              <w:lastRenderedPageBreak/>
              <w:t>är aktuella att realisera har markerats med grått</w:t>
            </w:r>
            <w:r w:rsidRPr="00843FB3">
              <w:rPr>
                <w:rFonts w:ascii="Times New Roman" w:hAnsi="Times New Roman"/>
                <w:lang w:val="sv-SE" w:eastAsia="sv-SE"/>
              </w:rPr>
              <w:t xml:space="preserve">. </w:t>
            </w:r>
          </w:p>
          <w:p w14:paraId="7BC129E1" w14:textId="77777777" w:rsidR="00843FB3" w:rsidRDefault="00843FB3" w:rsidP="00F17879">
            <w:pPr>
              <w:pStyle w:val="BodyText"/>
              <w:numPr>
                <w:ilvl w:val="0"/>
                <w:numId w:val="10"/>
              </w:numPr>
              <w:rPr>
                <w:rFonts w:ascii="Times New Roman" w:hAnsi="Times New Roman"/>
                <w:lang w:val="sv-SE" w:eastAsia="sv-SE"/>
              </w:rPr>
            </w:pPr>
            <w:r w:rsidRPr="00843FB3">
              <w:rPr>
                <w:rFonts w:ascii="Times New Roman" w:hAnsi="Times New Roman"/>
                <w:lang w:val="sv-SE" w:eastAsia="sv-SE"/>
              </w:rPr>
              <w:t xml:space="preserve">Aktivitets-id och Observations-id i modellen </w:t>
            </w:r>
            <w:r>
              <w:rPr>
                <w:rFonts w:ascii="Times New Roman" w:hAnsi="Times New Roman"/>
                <w:lang w:val="sv-SE" w:eastAsia="sv-SE"/>
              </w:rPr>
              <w:t xml:space="preserve">har fått </w:t>
            </w:r>
            <w:r w:rsidRPr="00843FB3">
              <w:rPr>
                <w:rFonts w:ascii="Times New Roman" w:hAnsi="Times New Roman"/>
                <w:lang w:val="sv-SE" w:eastAsia="sv-SE"/>
              </w:rPr>
              <w:t>multiplicitet ändra</w:t>
            </w:r>
            <w:r>
              <w:rPr>
                <w:rFonts w:ascii="Times New Roman" w:hAnsi="Times New Roman"/>
                <w:lang w:val="sv-SE" w:eastAsia="sv-SE"/>
              </w:rPr>
              <w:t>d</w:t>
            </w:r>
            <w:r w:rsidRPr="00843FB3">
              <w:rPr>
                <w:rFonts w:ascii="Times New Roman" w:hAnsi="Times New Roman"/>
                <w:lang w:val="sv-SE" w:eastAsia="sv-SE"/>
              </w:rPr>
              <w:t xml:space="preserve"> till 0..1</w:t>
            </w:r>
            <w:r>
              <w:rPr>
                <w:rFonts w:ascii="Times New Roman" w:hAnsi="Times New Roman"/>
                <w:lang w:val="sv-SE" w:eastAsia="sv-SE"/>
              </w:rPr>
              <w:t xml:space="preserve"> (tidigare 1).</w:t>
            </w:r>
          </w:p>
          <w:p w14:paraId="3C709812" w14:textId="77777777" w:rsidR="00843FB3" w:rsidRDefault="00843FB3" w:rsidP="00F17879">
            <w:pPr>
              <w:pStyle w:val="BodyText"/>
              <w:numPr>
                <w:ilvl w:val="0"/>
                <w:numId w:val="10"/>
              </w:numPr>
              <w:rPr>
                <w:rFonts w:ascii="Times New Roman" w:hAnsi="Times New Roman"/>
                <w:lang w:val="sv-SE" w:eastAsia="sv-SE"/>
              </w:rPr>
            </w:pPr>
            <w:r>
              <w:rPr>
                <w:rFonts w:ascii="Times New Roman" w:hAnsi="Times New Roman"/>
                <w:lang w:val="sv-SE" w:eastAsia="sv-SE"/>
              </w:rPr>
              <w:t>Attributet Observation.värde har förändrad datatyp, ANY (tidigare PQ). Vilken datatyp som får användas sedan styrs per implementation i MIM.</w:t>
            </w:r>
          </w:p>
          <w:p w14:paraId="4686C3C7" w14:textId="77777777" w:rsidR="00F17879" w:rsidRDefault="00F17879" w:rsidP="00843FB3">
            <w:pPr>
              <w:pStyle w:val="BodyText"/>
              <w:rPr>
                <w:rFonts w:ascii="Times New Roman" w:hAnsi="Times New Roman"/>
                <w:lang w:val="sv-SE" w:eastAsia="sv-SE"/>
              </w:rPr>
            </w:pPr>
            <w:r>
              <w:rPr>
                <w:rFonts w:ascii="Times New Roman" w:hAnsi="Times New Roman"/>
                <w:lang w:val="sv-SE" w:eastAsia="sv-SE"/>
              </w:rPr>
              <w:t>För meddelandemodell - reseintyg:</w:t>
            </w:r>
          </w:p>
          <w:p w14:paraId="3B118FF2" w14:textId="77777777" w:rsidR="00F17879" w:rsidRPr="00843FB3" w:rsidRDefault="00F17879" w:rsidP="00F17879">
            <w:pPr>
              <w:pStyle w:val="BodyText"/>
              <w:numPr>
                <w:ilvl w:val="0"/>
                <w:numId w:val="9"/>
              </w:numPr>
              <w:rPr>
                <w:rFonts w:ascii="Times New Roman" w:hAnsi="Times New Roman"/>
                <w:lang w:val="sv-SE" w:eastAsia="sv-SE"/>
              </w:rPr>
            </w:pPr>
            <w:r w:rsidRPr="00843FB3">
              <w:rPr>
                <w:rFonts w:ascii="Times New Roman" w:hAnsi="Times New Roman"/>
                <w:lang w:val="sv-SE" w:eastAsia="sv-SE"/>
              </w:rPr>
              <w:t>Aktivitets-id och Observations-id</w:t>
            </w:r>
            <w:r>
              <w:rPr>
                <w:rFonts w:ascii="Times New Roman" w:hAnsi="Times New Roman"/>
                <w:lang w:val="sv-SE" w:eastAsia="sv-SE"/>
              </w:rPr>
              <w:t xml:space="preserve"> har tagits bort från modellen.</w:t>
            </w:r>
          </w:p>
        </w:tc>
      </w:tr>
      <w:tr w:rsidR="00902D63" w:rsidRPr="009367FF" w14:paraId="709B71C6" w14:textId="77777777" w:rsidTr="00167AC4">
        <w:tc>
          <w:tcPr>
            <w:tcW w:w="1101" w:type="dxa"/>
          </w:tcPr>
          <w:p w14:paraId="4DCB57DF" w14:textId="77777777" w:rsidR="00902D63" w:rsidRPr="00902D63" w:rsidRDefault="00537321" w:rsidP="00902D63">
            <w:pPr>
              <w:rPr>
                <w:rFonts w:ascii="Times New Roman" w:hAnsi="Times New Roman"/>
              </w:rPr>
            </w:pPr>
            <w:r>
              <w:rPr>
                <w:rFonts w:ascii="Times New Roman" w:hAnsi="Times New Roman"/>
              </w:rPr>
              <w:lastRenderedPageBreak/>
              <w:t>1.6</w:t>
            </w:r>
          </w:p>
        </w:tc>
        <w:tc>
          <w:tcPr>
            <w:tcW w:w="1275" w:type="dxa"/>
          </w:tcPr>
          <w:p w14:paraId="0CF6EDF1" w14:textId="77777777" w:rsidR="00902D63" w:rsidRPr="00902D63" w:rsidRDefault="00902D63" w:rsidP="00902D63">
            <w:pPr>
              <w:rPr>
                <w:rFonts w:ascii="Times New Roman" w:hAnsi="Times New Roman"/>
              </w:rPr>
            </w:pPr>
            <w:r w:rsidRPr="00902D63">
              <w:rPr>
                <w:rFonts w:ascii="Times New Roman" w:hAnsi="Times New Roman"/>
              </w:rPr>
              <w:t>2013-10-09</w:t>
            </w:r>
          </w:p>
        </w:tc>
        <w:tc>
          <w:tcPr>
            <w:tcW w:w="2552" w:type="dxa"/>
          </w:tcPr>
          <w:p w14:paraId="7812E78D" w14:textId="77777777" w:rsidR="00902D63" w:rsidRPr="00902D63" w:rsidRDefault="00902D63" w:rsidP="00902D63">
            <w:pPr>
              <w:rPr>
                <w:rFonts w:ascii="Times New Roman" w:hAnsi="Times New Roman"/>
              </w:rPr>
            </w:pPr>
            <w:r w:rsidRPr="00902D63">
              <w:rPr>
                <w:rFonts w:ascii="Times New Roman" w:hAnsi="Times New Roman"/>
              </w:rPr>
              <w:t>Kristin Schoug Bertilsson</w:t>
            </w:r>
          </w:p>
        </w:tc>
        <w:tc>
          <w:tcPr>
            <w:tcW w:w="6662" w:type="dxa"/>
          </w:tcPr>
          <w:p w14:paraId="084A047C" w14:textId="77777777" w:rsidR="00902D63" w:rsidRPr="00537321" w:rsidRDefault="00902D63" w:rsidP="00537321">
            <w:pPr>
              <w:pStyle w:val="BodyText"/>
              <w:numPr>
                <w:ilvl w:val="0"/>
                <w:numId w:val="10"/>
              </w:numPr>
              <w:rPr>
                <w:rFonts w:ascii="Times New Roman" w:hAnsi="Times New Roman"/>
                <w:lang w:val="sv-SE" w:eastAsia="sv-SE"/>
              </w:rPr>
            </w:pPr>
            <w:r w:rsidRPr="00537321">
              <w:rPr>
                <w:rFonts w:ascii="Times New Roman" w:hAnsi="Times New Roman"/>
                <w:lang w:val="sv-SE" w:eastAsia="sv-SE"/>
              </w:rPr>
              <w:t>Dokumentationen av meddelandemodellerna lyfts ut som bilagor till domänmodellsdokumentationen. Den inledande texten till dokumentet har uppdaterats i och med detta och en lista med bilagor lagts till.</w:t>
            </w:r>
          </w:p>
          <w:p w14:paraId="1A9AD10E" w14:textId="77777777" w:rsidR="00537321" w:rsidRPr="00537321" w:rsidRDefault="00537321" w:rsidP="00537321">
            <w:pPr>
              <w:pStyle w:val="BodyText"/>
              <w:numPr>
                <w:ilvl w:val="0"/>
                <w:numId w:val="10"/>
              </w:numPr>
              <w:rPr>
                <w:rFonts w:ascii="Times New Roman" w:hAnsi="Times New Roman"/>
                <w:lang w:val="sv-SE" w:eastAsia="sv-SE"/>
              </w:rPr>
            </w:pPr>
            <w:r w:rsidRPr="00537321">
              <w:rPr>
                <w:rFonts w:ascii="Times New Roman" w:hAnsi="Times New Roman"/>
                <w:lang w:val="sv-SE" w:eastAsia="sv-SE"/>
              </w:rPr>
              <w:t xml:space="preserve">Attributet </w:t>
            </w:r>
            <w:r w:rsidR="0064323F">
              <w:rPr>
                <w:rFonts w:ascii="Times New Roman" w:hAnsi="Times New Roman"/>
                <w:lang w:val="sv-SE" w:eastAsia="sv-SE"/>
              </w:rPr>
              <w:t>legitimerad yrkesgrupp</w:t>
            </w:r>
            <w:r w:rsidRPr="00537321">
              <w:rPr>
                <w:rFonts w:ascii="Times New Roman" w:hAnsi="Times New Roman"/>
                <w:lang w:val="sv-SE" w:eastAsia="sv-SE"/>
              </w:rPr>
              <w:t xml:space="preserve"> läggs till i klassen HoS-personal</w:t>
            </w:r>
          </w:p>
          <w:p w14:paraId="4052CEEB" w14:textId="77777777" w:rsidR="00537321" w:rsidRPr="00683B70" w:rsidRDefault="00537321" w:rsidP="00537321">
            <w:pPr>
              <w:pStyle w:val="BodyText"/>
              <w:numPr>
                <w:ilvl w:val="0"/>
                <w:numId w:val="10"/>
              </w:numPr>
              <w:rPr>
                <w:lang w:val="sv-SE"/>
              </w:rPr>
            </w:pPr>
            <w:r w:rsidRPr="00537321">
              <w:rPr>
                <w:rFonts w:ascii="Times New Roman" w:hAnsi="Times New Roman"/>
                <w:lang w:val="sv-SE" w:eastAsia="sv-SE"/>
              </w:rPr>
              <w:t xml:space="preserve">Multipliciteten på attributet förnamn </w:t>
            </w:r>
            <w:r w:rsidR="00BF6757">
              <w:rPr>
                <w:rFonts w:ascii="Times New Roman" w:hAnsi="Times New Roman"/>
                <w:lang w:val="sv-SE" w:eastAsia="sv-SE"/>
              </w:rPr>
              <w:t xml:space="preserve">i klassen Patient </w:t>
            </w:r>
            <w:r w:rsidRPr="00537321">
              <w:rPr>
                <w:rFonts w:ascii="Times New Roman" w:hAnsi="Times New Roman"/>
                <w:lang w:val="sv-SE" w:eastAsia="sv-SE"/>
              </w:rPr>
              <w:t>ändras från 1</w:t>
            </w:r>
            <w:r>
              <w:rPr>
                <w:rFonts w:ascii="Times New Roman" w:hAnsi="Times New Roman"/>
                <w:lang w:val="sv-SE" w:eastAsia="sv-SE"/>
              </w:rPr>
              <w:t>..* till 0..*</w:t>
            </w:r>
          </w:p>
          <w:p w14:paraId="43D8D620" w14:textId="77777777" w:rsidR="00683B70" w:rsidRPr="00537321" w:rsidRDefault="00683B70" w:rsidP="00537321">
            <w:pPr>
              <w:pStyle w:val="BodyText"/>
              <w:numPr>
                <w:ilvl w:val="0"/>
                <w:numId w:val="10"/>
              </w:numPr>
              <w:rPr>
                <w:lang w:val="sv-SE"/>
              </w:rPr>
            </w:pPr>
            <w:r w:rsidRPr="00537321">
              <w:rPr>
                <w:rFonts w:ascii="Times New Roman" w:hAnsi="Times New Roman"/>
                <w:lang w:val="sv-SE" w:eastAsia="sv-SE"/>
              </w:rPr>
              <w:t xml:space="preserve">Multipliciteten på attributet förnamn </w:t>
            </w:r>
            <w:r>
              <w:rPr>
                <w:rFonts w:ascii="Times New Roman" w:hAnsi="Times New Roman"/>
                <w:lang w:val="sv-SE" w:eastAsia="sv-SE"/>
              </w:rPr>
              <w:t xml:space="preserve">i klassen Patient relation </w:t>
            </w:r>
            <w:r w:rsidRPr="00537321">
              <w:rPr>
                <w:rFonts w:ascii="Times New Roman" w:hAnsi="Times New Roman"/>
                <w:lang w:val="sv-SE" w:eastAsia="sv-SE"/>
              </w:rPr>
              <w:t>ändras från 1</w:t>
            </w:r>
            <w:r>
              <w:rPr>
                <w:rFonts w:ascii="Times New Roman" w:hAnsi="Times New Roman"/>
                <w:lang w:val="sv-SE" w:eastAsia="sv-SE"/>
              </w:rPr>
              <w:t>..* till 0..*</w:t>
            </w:r>
          </w:p>
        </w:tc>
      </w:tr>
      <w:tr w:rsidR="00BF25F1" w:rsidRPr="009367FF" w14:paraId="13BCA995" w14:textId="77777777" w:rsidTr="00167AC4">
        <w:tc>
          <w:tcPr>
            <w:tcW w:w="1101" w:type="dxa"/>
          </w:tcPr>
          <w:p w14:paraId="1668A534" w14:textId="77777777" w:rsidR="00BF25F1" w:rsidRPr="00BF25F1" w:rsidRDefault="00BF25F1" w:rsidP="00902D63">
            <w:pPr>
              <w:rPr>
                <w:rFonts w:ascii="Times New Roman" w:hAnsi="Times New Roman"/>
              </w:rPr>
            </w:pPr>
            <w:r w:rsidRPr="00BF25F1">
              <w:rPr>
                <w:rFonts w:ascii="Times New Roman" w:hAnsi="Times New Roman"/>
              </w:rPr>
              <w:t>1.7</w:t>
            </w:r>
          </w:p>
        </w:tc>
        <w:tc>
          <w:tcPr>
            <w:tcW w:w="1275" w:type="dxa"/>
          </w:tcPr>
          <w:p w14:paraId="47968180" w14:textId="77777777" w:rsidR="00BF25F1" w:rsidRPr="00BF25F1" w:rsidRDefault="00BF25F1" w:rsidP="00902D63">
            <w:pPr>
              <w:rPr>
                <w:rFonts w:ascii="Times New Roman" w:hAnsi="Times New Roman"/>
              </w:rPr>
            </w:pPr>
            <w:r w:rsidRPr="00BF25F1">
              <w:rPr>
                <w:rFonts w:ascii="Times New Roman" w:hAnsi="Times New Roman"/>
              </w:rPr>
              <w:t>2013-11-07</w:t>
            </w:r>
          </w:p>
        </w:tc>
        <w:tc>
          <w:tcPr>
            <w:tcW w:w="2552" w:type="dxa"/>
          </w:tcPr>
          <w:p w14:paraId="73F2DB85" w14:textId="77777777" w:rsidR="00BF25F1" w:rsidRPr="00BF25F1" w:rsidRDefault="00BF25F1" w:rsidP="00902D63">
            <w:pPr>
              <w:rPr>
                <w:rFonts w:ascii="Times New Roman" w:hAnsi="Times New Roman"/>
              </w:rPr>
            </w:pPr>
            <w:r w:rsidRPr="00BF25F1">
              <w:rPr>
                <w:rFonts w:ascii="Times New Roman" w:hAnsi="Times New Roman"/>
              </w:rPr>
              <w:t>Zara Sarén</w:t>
            </w:r>
          </w:p>
        </w:tc>
        <w:tc>
          <w:tcPr>
            <w:tcW w:w="6662" w:type="dxa"/>
          </w:tcPr>
          <w:p w14:paraId="46DC7D38" w14:textId="77777777" w:rsidR="00BF25F1" w:rsidRPr="00BF25F1" w:rsidRDefault="00BF25F1" w:rsidP="00BF25F1">
            <w:pPr>
              <w:rPr>
                <w:rFonts w:ascii="Times New Roman" w:hAnsi="Times New Roman"/>
              </w:rPr>
            </w:pPr>
            <w:r w:rsidRPr="0063222F">
              <w:rPr>
                <w:rFonts w:ascii="Times New Roman" w:hAnsi="Times New Roman"/>
                <w:lang w:eastAsia="sv-SE"/>
              </w:rPr>
              <w:t xml:space="preserve">Multipliciteten för datatypen II har korrigerats. II@root </w:t>
            </w:r>
            <w:r>
              <w:rPr>
                <w:rFonts w:ascii="Times New Roman" w:hAnsi="Times New Roman"/>
                <w:lang w:eastAsia="sv-SE"/>
              </w:rPr>
              <w:t>ska vara</w:t>
            </w:r>
            <w:r w:rsidRPr="0063222F">
              <w:rPr>
                <w:rFonts w:ascii="Times New Roman" w:hAnsi="Times New Roman"/>
                <w:lang w:eastAsia="sv-SE"/>
              </w:rPr>
              <w:t xml:space="preserve"> 1 och II@extension </w:t>
            </w:r>
            <w:r>
              <w:rPr>
                <w:rFonts w:ascii="Times New Roman" w:hAnsi="Times New Roman"/>
                <w:lang w:eastAsia="sv-SE"/>
              </w:rPr>
              <w:t xml:space="preserve">ska vara </w:t>
            </w:r>
            <w:r w:rsidRPr="0063222F">
              <w:rPr>
                <w:rFonts w:ascii="Times New Roman" w:hAnsi="Times New Roman"/>
                <w:lang w:eastAsia="sv-SE"/>
              </w:rPr>
              <w:t>0..1.</w:t>
            </w:r>
          </w:p>
        </w:tc>
      </w:tr>
      <w:tr w:rsidR="00F02DEE" w:rsidRPr="009367FF" w14:paraId="4B839C86" w14:textId="77777777" w:rsidTr="00167AC4">
        <w:tc>
          <w:tcPr>
            <w:tcW w:w="1101" w:type="dxa"/>
          </w:tcPr>
          <w:p w14:paraId="47C2839C" w14:textId="77777777" w:rsidR="00F02DEE" w:rsidRPr="00F02DEE" w:rsidRDefault="00F02DEE" w:rsidP="00902D63">
            <w:pPr>
              <w:rPr>
                <w:rFonts w:ascii="Times New Roman" w:hAnsi="Times New Roman"/>
              </w:rPr>
            </w:pPr>
            <w:r w:rsidRPr="00F02DEE">
              <w:rPr>
                <w:rFonts w:ascii="Times New Roman" w:hAnsi="Times New Roman"/>
              </w:rPr>
              <w:t>1.8</w:t>
            </w:r>
          </w:p>
        </w:tc>
        <w:tc>
          <w:tcPr>
            <w:tcW w:w="1275" w:type="dxa"/>
          </w:tcPr>
          <w:p w14:paraId="0C3FC048" w14:textId="77777777" w:rsidR="00F02DEE" w:rsidRPr="00F02DEE" w:rsidRDefault="00F02DEE" w:rsidP="00F02DEE">
            <w:pPr>
              <w:rPr>
                <w:rFonts w:ascii="Times New Roman" w:hAnsi="Times New Roman"/>
              </w:rPr>
            </w:pPr>
            <w:r w:rsidRPr="00F02DEE">
              <w:rPr>
                <w:rFonts w:ascii="Times New Roman" w:hAnsi="Times New Roman"/>
              </w:rPr>
              <w:t>2013-11-26</w:t>
            </w:r>
          </w:p>
        </w:tc>
        <w:tc>
          <w:tcPr>
            <w:tcW w:w="2552" w:type="dxa"/>
          </w:tcPr>
          <w:p w14:paraId="04C03E03" w14:textId="77777777" w:rsidR="00F02DEE" w:rsidRPr="00F02DEE" w:rsidRDefault="00F02DEE" w:rsidP="00902D63">
            <w:pPr>
              <w:rPr>
                <w:rFonts w:ascii="Times New Roman" w:hAnsi="Times New Roman"/>
              </w:rPr>
            </w:pPr>
            <w:r>
              <w:rPr>
                <w:rFonts w:ascii="Times New Roman" w:hAnsi="Times New Roman"/>
              </w:rPr>
              <w:t>Zara Sarén</w:t>
            </w:r>
          </w:p>
        </w:tc>
        <w:tc>
          <w:tcPr>
            <w:tcW w:w="6662" w:type="dxa"/>
          </w:tcPr>
          <w:p w14:paraId="5E17A0E0" w14:textId="77777777" w:rsidR="00F02DEE" w:rsidRPr="00F02DEE" w:rsidRDefault="00F02DEE" w:rsidP="00BF25F1">
            <w:pPr>
              <w:rPr>
                <w:rFonts w:ascii="Times New Roman" w:hAnsi="Times New Roman"/>
              </w:rPr>
            </w:pPr>
            <w:r>
              <w:rPr>
                <w:rFonts w:ascii="Times New Roman" w:hAnsi="Times New Roman"/>
              </w:rPr>
              <w:t>Tagit bort klassen Prognos. Framöver kommer prognos representeras som en Observation.</w:t>
            </w:r>
          </w:p>
        </w:tc>
      </w:tr>
      <w:tr w:rsidR="0089009B" w:rsidRPr="009367FF" w14:paraId="134A9B88" w14:textId="77777777" w:rsidTr="00167AC4">
        <w:tc>
          <w:tcPr>
            <w:tcW w:w="1101" w:type="dxa"/>
          </w:tcPr>
          <w:p w14:paraId="131890C8" w14:textId="77777777" w:rsidR="0089009B" w:rsidRPr="0089009B" w:rsidRDefault="0089009B" w:rsidP="00902D63">
            <w:pPr>
              <w:rPr>
                <w:rFonts w:ascii="Times New Roman" w:hAnsi="Times New Roman"/>
              </w:rPr>
            </w:pPr>
            <w:r w:rsidRPr="0089009B">
              <w:rPr>
                <w:rFonts w:ascii="Times New Roman" w:hAnsi="Times New Roman"/>
              </w:rPr>
              <w:t>2.0</w:t>
            </w:r>
          </w:p>
        </w:tc>
        <w:tc>
          <w:tcPr>
            <w:tcW w:w="1275" w:type="dxa"/>
          </w:tcPr>
          <w:p w14:paraId="307702CD" w14:textId="77777777" w:rsidR="0089009B" w:rsidRPr="0089009B" w:rsidRDefault="0089009B" w:rsidP="00F02DEE">
            <w:pPr>
              <w:rPr>
                <w:rFonts w:ascii="Times New Roman" w:hAnsi="Times New Roman"/>
              </w:rPr>
            </w:pPr>
            <w:r>
              <w:rPr>
                <w:rFonts w:ascii="Times New Roman" w:hAnsi="Times New Roman"/>
              </w:rPr>
              <w:t>2014-01-08</w:t>
            </w:r>
          </w:p>
        </w:tc>
        <w:tc>
          <w:tcPr>
            <w:tcW w:w="2552" w:type="dxa"/>
          </w:tcPr>
          <w:p w14:paraId="60B34A83" w14:textId="77777777" w:rsidR="0089009B" w:rsidRPr="0089009B" w:rsidRDefault="0089009B" w:rsidP="00902D63">
            <w:pPr>
              <w:rPr>
                <w:rFonts w:ascii="Times New Roman" w:hAnsi="Times New Roman"/>
              </w:rPr>
            </w:pPr>
            <w:r>
              <w:rPr>
                <w:rFonts w:ascii="Times New Roman" w:hAnsi="Times New Roman"/>
              </w:rPr>
              <w:t>Carina Sundlöf</w:t>
            </w:r>
          </w:p>
        </w:tc>
        <w:tc>
          <w:tcPr>
            <w:tcW w:w="6662" w:type="dxa"/>
          </w:tcPr>
          <w:p w14:paraId="593E6DD6" w14:textId="77777777" w:rsidR="0089009B" w:rsidRDefault="0089009B" w:rsidP="00BF25F1">
            <w:pPr>
              <w:rPr>
                <w:rFonts w:ascii="Times New Roman" w:hAnsi="Times New Roman"/>
              </w:rPr>
            </w:pPr>
            <w:r>
              <w:rPr>
                <w:rFonts w:ascii="Times New Roman" w:hAnsi="Times New Roman"/>
              </w:rPr>
              <w:t>Ändringar pga Transportstyrelsens intyg:</w:t>
            </w:r>
          </w:p>
          <w:p w14:paraId="4B089A4F"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Nytt attribut id-kontroll i klassen Vårdkontakt</w:t>
            </w:r>
          </w:p>
          <w:p w14:paraId="2414B44C"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Nytt attribut värde i klassen Rekommendation</w:t>
            </w:r>
          </w:p>
          <w:p w14:paraId="49559B27"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lastRenderedPageBreak/>
              <w:t>Ny klass Bilaga</w:t>
            </w:r>
          </w:p>
          <w:p w14:paraId="742E154F"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Nytt attribut intyget avser i klassen Utlåtande</w:t>
            </w:r>
          </w:p>
          <w:p w14:paraId="26F4785A"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Nya attribut förekomst, metod och tid i klassen Aktivitet</w:t>
            </w:r>
          </w:p>
          <w:p w14:paraId="0BB9E9E4"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Nytt attribut specialitet i klassen HoS-personal</w:t>
            </w:r>
          </w:p>
          <w:p w14:paraId="764E9775"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Nytt attribut lateralitet i klassen Observation</w:t>
            </w:r>
          </w:p>
          <w:p w14:paraId="40155638" w14:textId="77777777" w:rsidR="0089009B" w:rsidRPr="007C50AA" w:rsidRDefault="0089009B" w:rsidP="007C50AA">
            <w:pPr>
              <w:pStyle w:val="BodyText"/>
              <w:numPr>
                <w:ilvl w:val="0"/>
                <w:numId w:val="10"/>
              </w:numPr>
              <w:rPr>
                <w:rFonts w:ascii="Times New Roman" w:hAnsi="Times New Roman"/>
                <w:lang w:val="sv-SE" w:eastAsia="sv-SE"/>
              </w:rPr>
            </w:pPr>
            <w:r w:rsidRPr="007C50AA">
              <w:rPr>
                <w:rFonts w:ascii="Times New Roman" w:hAnsi="Times New Roman"/>
                <w:lang w:val="sv-SE" w:eastAsia="sv-SE"/>
              </w:rPr>
              <w:t xml:space="preserve">Attributet aktivitet-id i klassen </w:t>
            </w:r>
            <w:r w:rsidR="007C50AA">
              <w:rPr>
                <w:rFonts w:ascii="Times New Roman" w:hAnsi="Times New Roman"/>
                <w:lang w:val="sv-SE" w:eastAsia="sv-SE"/>
              </w:rPr>
              <w:t>A</w:t>
            </w:r>
            <w:r w:rsidRPr="007C50AA">
              <w:rPr>
                <w:rFonts w:ascii="Times New Roman" w:hAnsi="Times New Roman"/>
                <w:lang w:val="sv-SE" w:eastAsia="sv-SE"/>
              </w:rPr>
              <w:t>ktivitet har ändrat färg från grått till rosa, vilket innebär att detta attribut nu används</w:t>
            </w:r>
          </w:p>
          <w:p w14:paraId="0D997FC8" w14:textId="77777777" w:rsidR="0089009B" w:rsidRPr="00BC5332" w:rsidRDefault="0089009B" w:rsidP="007C50AA">
            <w:pPr>
              <w:pStyle w:val="BodyText"/>
              <w:numPr>
                <w:ilvl w:val="0"/>
                <w:numId w:val="10"/>
              </w:numPr>
              <w:rPr>
                <w:lang w:val="sv-SE"/>
              </w:rPr>
            </w:pPr>
            <w:r w:rsidRPr="007C50AA">
              <w:rPr>
                <w:rFonts w:ascii="Times New Roman" w:hAnsi="Times New Roman"/>
                <w:lang w:val="sv-SE" w:eastAsia="sv-SE"/>
              </w:rPr>
              <w:t>Attributen observation-id, observati</w:t>
            </w:r>
            <w:r w:rsidR="007C50AA">
              <w:rPr>
                <w:rFonts w:ascii="Times New Roman" w:hAnsi="Times New Roman"/>
                <w:lang w:val="sv-SE" w:eastAsia="sv-SE"/>
              </w:rPr>
              <w:t>onstid och förekomst i klassen O</w:t>
            </w:r>
            <w:r w:rsidRPr="007C50AA">
              <w:rPr>
                <w:rFonts w:ascii="Times New Roman" w:hAnsi="Times New Roman"/>
                <w:lang w:val="sv-SE" w:eastAsia="sv-SE"/>
              </w:rPr>
              <w:t>bservation har ändrat färg från grått till rosa, vilket innebär att dessa attribut nu används</w:t>
            </w:r>
          </w:p>
          <w:p w14:paraId="54C7E28A" w14:textId="77777777" w:rsidR="00BC5332" w:rsidRPr="007C50AA" w:rsidRDefault="00BC5332" w:rsidP="00BC5332">
            <w:r w:rsidRPr="00BC5332">
              <w:rPr>
                <w:rFonts w:ascii="Times New Roman" w:hAnsi="Times New Roman"/>
              </w:rPr>
              <w:t>Har även ändrat attributen befattning och legitimerad yrkesgrupp i klassen HoS-personal från 0..1 till 0..* (Det är så det ser ut i HSA:s informationsmodell, och vi vill därmed att vår DIM följer den strukturen).</w:t>
            </w:r>
            <w:r w:rsidRPr="00BC5332">
              <w:rPr>
                <w:rFonts w:ascii="Times New Roman" w:hAnsi="Times New Roman"/>
              </w:rPr>
              <w:tab/>
            </w:r>
            <w:r>
              <w:tab/>
            </w:r>
          </w:p>
        </w:tc>
      </w:tr>
      <w:tr w:rsidR="00BC5332" w:rsidRPr="009367FF" w14:paraId="064A4A93" w14:textId="77777777" w:rsidTr="00167AC4">
        <w:tc>
          <w:tcPr>
            <w:tcW w:w="1101" w:type="dxa"/>
          </w:tcPr>
          <w:p w14:paraId="303D6A41" w14:textId="77777777" w:rsidR="00BC5332" w:rsidRPr="00E90F49" w:rsidRDefault="00E90F49" w:rsidP="00902D63">
            <w:pPr>
              <w:rPr>
                <w:rFonts w:ascii="Times New Roman" w:hAnsi="Times New Roman"/>
              </w:rPr>
            </w:pPr>
            <w:r w:rsidRPr="00E90F49">
              <w:rPr>
                <w:rFonts w:ascii="Times New Roman" w:hAnsi="Times New Roman"/>
              </w:rPr>
              <w:lastRenderedPageBreak/>
              <w:t>2.1</w:t>
            </w:r>
          </w:p>
        </w:tc>
        <w:tc>
          <w:tcPr>
            <w:tcW w:w="1275" w:type="dxa"/>
          </w:tcPr>
          <w:p w14:paraId="3F21FBC8" w14:textId="77777777" w:rsidR="00BC5332" w:rsidRPr="00E90F49" w:rsidRDefault="00E90F49" w:rsidP="00F02DEE">
            <w:pPr>
              <w:rPr>
                <w:rFonts w:ascii="Times New Roman" w:hAnsi="Times New Roman"/>
              </w:rPr>
            </w:pPr>
            <w:r w:rsidRPr="00E90F49">
              <w:rPr>
                <w:rFonts w:ascii="Times New Roman" w:hAnsi="Times New Roman"/>
              </w:rPr>
              <w:t>2014-02-07</w:t>
            </w:r>
          </w:p>
        </w:tc>
        <w:tc>
          <w:tcPr>
            <w:tcW w:w="2552" w:type="dxa"/>
          </w:tcPr>
          <w:p w14:paraId="15C4FC07" w14:textId="77777777" w:rsidR="00BC5332" w:rsidRPr="00E90F49" w:rsidRDefault="00E90F49" w:rsidP="00902D63">
            <w:pPr>
              <w:rPr>
                <w:rFonts w:ascii="Times New Roman" w:hAnsi="Times New Roman"/>
              </w:rPr>
            </w:pPr>
            <w:r>
              <w:rPr>
                <w:rFonts w:ascii="Times New Roman" w:hAnsi="Times New Roman"/>
              </w:rPr>
              <w:t>Carina Sundlöf</w:t>
            </w:r>
          </w:p>
        </w:tc>
        <w:tc>
          <w:tcPr>
            <w:tcW w:w="6662" w:type="dxa"/>
          </w:tcPr>
          <w:p w14:paraId="41056040" w14:textId="77777777" w:rsidR="00BC5332" w:rsidRPr="00E90F49" w:rsidRDefault="00E90F49" w:rsidP="00BF25F1">
            <w:pPr>
              <w:rPr>
                <w:rFonts w:ascii="Times New Roman" w:hAnsi="Times New Roman"/>
              </w:rPr>
            </w:pPr>
            <w:r>
              <w:rPr>
                <w:rFonts w:ascii="Times New Roman" w:hAnsi="Times New Roman"/>
              </w:rPr>
              <w:t>Lagt till en ny relation, refererar till, från Utlåtande till Utlåtande.</w:t>
            </w:r>
          </w:p>
        </w:tc>
      </w:tr>
      <w:tr w:rsidR="008A5F04" w:rsidRPr="008A5F04" w14:paraId="5275F675" w14:textId="77777777" w:rsidTr="00167AC4">
        <w:tc>
          <w:tcPr>
            <w:tcW w:w="1101" w:type="dxa"/>
          </w:tcPr>
          <w:p w14:paraId="6B1B9C47" w14:textId="77777777" w:rsidR="008A5F04" w:rsidRPr="008A5F04" w:rsidRDefault="008A5F04" w:rsidP="00902D63">
            <w:pPr>
              <w:rPr>
                <w:rFonts w:ascii="Times New Roman" w:hAnsi="Times New Roman"/>
              </w:rPr>
            </w:pPr>
            <w:r w:rsidRPr="00820939">
              <w:rPr>
                <w:rFonts w:ascii="Times New Roman" w:hAnsi="Times New Roman"/>
              </w:rPr>
              <w:t>2.2</w:t>
            </w:r>
          </w:p>
        </w:tc>
        <w:tc>
          <w:tcPr>
            <w:tcW w:w="1275" w:type="dxa"/>
          </w:tcPr>
          <w:p w14:paraId="1D473672" w14:textId="77777777" w:rsidR="008A5F04" w:rsidRPr="008A5F04" w:rsidRDefault="008A5F04" w:rsidP="00F02DEE">
            <w:pPr>
              <w:rPr>
                <w:rFonts w:ascii="Times New Roman" w:hAnsi="Times New Roman"/>
              </w:rPr>
            </w:pPr>
            <w:r w:rsidRPr="00820939">
              <w:rPr>
                <w:rFonts w:ascii="Times New Roman" w:hAnsi="Times New Roman"/>
              </w:rPr>
              <w:t>2014-02-26</w:t>
            </w:r>
          </w:p>
        </w:tc>
        <w:tc>
          <w:tcPr>
            <w:tcW w:w="2552" w:type="dxa"/>
          </w:tcPr>
          <w:p w14:paraId="5000878F" w14:textId="77777777" w:rsidR="008A5F04" w:rsidRPr="008A5F04" w:rsidRDefault="008A5F04" w:rsidP="00902D63">
            <w:pPr>
              <w:rPr>
                <w:rFonts w:ascii="Times New Roman" w:hAnsi="Times New Roman"/>
              </w:rPr>
            </w:pPr>
            <w:r w:rsidRPr="00820939">
              <w:rPr>
                <w:rFonts w:ascii="Times New Roman" w:hAnsi="Times New Roman"/>
              </w:rPr>
              <w:t>Mathias Sautermeister</w:t>
            </w:r>
          </w:p>
        </w:tc>
        <w:tc>
          <w:tcPr>
            <w:tcW w:w="6662" w:type="dxa"/>
          </w:tcPr>
          <w:p w14:paraId="3F5D521D" w14:textId="77777777" w:rsidR="008A5F04" w:rsidRPr="00820939" w:rsidRDefault="00F068CE" w:rsidP="00F068CE">
            <w:pPr>
              <w:rPr>
                <w:rFonts w:ascii="Times New Roman" w:hAnsi="Times New Roman"/>
              </w:rPr>
            </w:pPr>
            <w:r w:rsidRPr="00820939">
              <w:rPr>
                <w:rFonts w:ascii="Times New Roman" w:hAnsi="Times New Roman"/>
              </w:rPr>
              <w:t>Lagt till attributen version och utgåva i klassen Utlåtande</w:t>
            </w:r>
            <w:r w:rsidR="00820939" w:rsidRPr="00820939">
              <w:rPr>
                <w:rFonts w:ascii="Times New Roman" w:hAnsi="Times New Roman"/>
              </w:rPr>
              <w:t>.</w:t>
            </w:r>
          </w:p>
          <w:p w14:paraId="7A240237" w14:textId="77777777" w:rsidR="00820939" w:rsidRPr="00820939" w:rsidRDefault="00820939" w:rsidP="00820939">
            <w:pPr>
              <w:rPr>
                <w:rFonts w:ascii="Times New Roman" w:hAnsi="Times New Roman"/>
              </w:rPr>
            </w:pPr>
            <w:r w:rsidRPr="00820939">
              <w:rPr>
                <w:rFonts w:ascii="Times New Roman" w:hAnsi="Times New Roman"/>
              </w:rPr>
              <w:t>Lagt till attributet körkortsbehörighet i klassen Rekommendation.</w:t>
            </w:r>
          </w:p>
        </w:tc>
      </w:tr>
      <w:tr w:rsidR="00D951DD" w14:paraId="749739AA" w14:textId="77777777" w:rsidTr="00D951DD">
        <w:tc>
          <w:tcPr>
            <w:tcW w:w="1101" w:type="dxa"/>
          </w:tcPr>
          <w:p w14:paraId="127CD7B9" w14:textId="77777777" w:rsidR="00D951DD" w:rsidRPr="00D951DD" w:rsidRDefault="00D951DD" w:rsidP="00F816DF">
            <w:pPr>
              <w:rPr>
                <w:rFonts w:ascii="Times New Roman" w:hAnsi="Times New Roman"/>
              </w:rPr>
            </w:pPr>
            <w:r w:rsidRPr="00D951DD">
              <w:rPr>
                <w:rFonts w:ascii="Times New Roman" w:hAnsi="Times New Roman"/>
              </w:rPr>
              <w:t>2.3</w:t>
            </w:r>
          </w:p>
        </w:tc>
        <w:tc>
          <w:tcPr>
            <w:tcW w:w="1275" w:type="dxa"/>
          </w:tcPr>
          <w:p w14:paraId="5A6C994A" w14:textId="77777777" w:rsidR="00D951DD" w:rsidRPr="00D951DD" w:rsidRDefault="00D951DD" w:rsidP="00F816DF">
            <w:pPr>
              <w:rPr>
                <w:rFonts w:ascii="Times New Roman" w:hAnsi="Times New Roman"/>
              </w:rPr>
            </w:pPr>
            <w:r w:rsidRPr="00D951DD">
              <w:rPr>
                <w:rFonts w:ascii="Times New Roman" w:hAnsi="Times New Roman"/>
              </w:rPr>
              <w:t>2014-03-07</w:t>
            </w:r>
          </w:p>
        </w:tc>
        <w:tc>
          <w:tcPr>
            <w:tcW w:w="2552" w:type="dxa"/>
          </w:tcPr>
          <w:p w14:paraId="134197DC" w14:textId="77777777" w:rsidR="00D951DD" w:rsidRPr="00D951DD" w:rsidRDefault="00D951DD" w:rsidP="00F816DF">
            <w:pPr>
              <w:rPr>
                <w:rFonts w:ascii="Times New Roman" w:hAnsi="Times New Roman"/>
              </w:rPr>
            </w:pPr>
            <w:r w:rsidRPr="00D951DD">
              <w:rPr>
                <w:rFonts w:ascii="Times New Roman" w:hAnsi="Times New Roman"/>
              </w:rPr>
              <w:t>Kristin S Bertilsson</w:t>
            </w:r>
          </w:p>
        </w:tc>
        <w:tc>
          <w:tcPr>
            <w:tcW w:w="6662" w:type="dxa"/>
          </w:tcPr>
          <w:p w14:paraId="566B7C95" w14:textId="77777777" w:rsidR="00D951DD" w:rsidRPr="00D951DD" w:rsidRDefault="00D951DD" w:rsidP="00F816DF">
            <w:pPr>
              <w:rPr>
                <w:rFonts w:ascii="Times New Roman" w:hAnsi="Times New Roman"/>
              </w:rPr>
            </w:pPr>
            <w:r w:rsidRPr="00D951DD">
              <w:rPr>
                <w:rFonts w:ascii="Times New Roman" w:hAnsi="Times New Roman"/>
              </w:rPr>
              <w:t xml:space="preserve">Ändrat tillbaka till att värdeattributet används i klassen Rekommendation D (Patienten uppfyller kraven) och därmed tagit bort attributet körkortsbehörighet. </w:t>
            </w:r>
          </w:p>
        </w:tc>
      </w:tr>
      <w:tr w:rsidR="00832B66" w14:paraId="1F7E5461" w14:textId="77777777" w:rsidTr="00D951DD">
        <w:tc>
          <w:tcPr>
            <w:tcW w:w="1101" w:type="dxa"/>
          </w:tcPr>
          <w:p w14:paraId="688C3148" w14:textId="77777777" w:rsidR="00832B66" w:rsidRPr="00832B66" w:rsidRDefault="00832B66" w:rsidP="00F816DF">
            <w:pPr>
              <w:rPr>
                <w:rFonts w:ascii="Times New Roman" w:hAnsi="Times New Roman"/>
              </w:rPr>
            </w:pPr>
            <w:r w:rsidRPr="00832B66">
              <w:rPr>
                <w:rFonts w:ascii="Times New Roman" w:hAnsi="Times New Roman"/>
              </w:rPr>
              <w:t>2.4</w:t>
            </w:r>
          </w:p>
        </w:tc>
        <w:tc>
          <w:tcPr>
            <w:tcW w:w="1275" w:type="dxa"/>
          </w:tcPr>
          <w:p w14:paraId="654B812E" w14:textId="77777777" w:rsidR="00832B66" w:rsidRPr="00832B66" w:rsidRDefault="00832B66" w:rsidP="00F816DF">
            <w:pPr>
              <w:rPr>
                <w:rFonts w:ascii="Times New Roman" w:hAnsi="Times New Roman"/>
              </w:rPr>
            </w:pPr>
            <w:r w:rsidRPr="00832B66">
              <w:rPr>
                <w:rFonts w:ascii="Times New Roman" w:hAnsi="Times New Roman"/>
              </w:rPr>
              <w:t>2014-03-12</w:t>
            </w:r>
          </w:p>
        </w:tc>
        <w:tc>
          <w:tcPr>
            <w:tcW w:w="2552" w:type="dxa"/>
          </w:tcPr>
          <w:p w14:paraId="1CA79C60" w14:textId="77777777" w:rsidR="00832B66" w:rsidRPr="00832B66" w:rsidRDefault="00832B66" w:rsidP="00F816DF">
            <w:pPr>
              <w:rPr>
                <w:rFonts w:ascii="Times New Roman" w:hAnsi="Times New Roman"/>
              </w:rPr>
            </w:pPr>
            <w:r w:rsidRPr="00832B66">
              <w:rPr>
                <w:rFonts w:ascii="Times New Roman" w:hAnsi="Times New Roman"/>
              </w:rPr>
              <w:t>Zara Sarén</w:t>
            </w:r>
          </w:p>
        </w:tc>
        <w:tc>
          <w:tcPr>
            <w:tcW w:w="6662" w:type="dxa"/>
          </w:tcPr>
          <w:p w14:paraId="6526E078" w14:textId="77777777" w:rsidR="00832B66" w:rsidRPr="00832B66" w:rsidRDefault="00832B66" w:rsidP="00F816DF">
            <w:pPr>
              <w:rPr>
                <w:rFonts w:ascii="Times New Roman" w:hAnsi="Times New Roman"/>
              </w:rPr>
            </w:pPr>
            <w:r w:rsidRPr="00832B66">
              <w:rPr>
                <w:rFonts w:ascii="Times New Roman" w:hAnsi="Times New Roman"/>
              </w:rPr>
              <w:t>Uppdaterat datatypen för Arbetsplatskod från ST till II. Se förklaring i tabellen för klassen Enhet.</w:t>
            </w:r>
          </w:p>
        </w:tc>
      </w:tr>
      <w:tr w:rsidR="0056222B" w14:paraId="0BF5D8BE" w14:textId="77777777" w:rsidTr="00D951DD">
        <w:tc>
          <w:tcPr>
            <w:tcW w:w="1101" w:type="dxa"/>
          </w:tcPr>
          <w:p w14:paraId="4C77DF96" w14:textId="77777777" w:rsidR="0056222B" w:rsidRPr="0056222B" w:rsidRDefault="0056222B" w:rsidP="00F816DF">
            <w:pPr>
              <w:rPr>
                <w:rFonts w:ascii="Times New Roman" w:hAnsi="Times New Roman"/>
              </w:rPr>
            </w:pPr>
            <w:r w:rsidRPr="0056222B">
              <w:rPr>
                <w:rFonts w:ascii="Times New Roman" w:hAnsi="Times New Roman"/>
              </w:rPr>
              <w:t>2.5</w:t>
            </w:r>
          </w:p>
        </w:tc>
        <w:tc>
          <w:tcPr>
            <w:tcW w:w="1275" w:type="dxa"/>
          </w:tcPr>
          <w:p w14:paraId="2DC948DF" w14:textId="77777777" w:rsidR="0056222B" w:rsidRPr="0056222B" w:rsidRDefault="0056222B" w:rsidP="00F816DF">
            <w:pPr>
              <w:rPr>
                <w:rFonts w:ascii="Times New Roman" w:hAnsi="Times New Roman"/>
              </w:rPr>
            </w:pPr>
            <w:r w:rsidRPr="0056222B">
              <w:rPr>
                <w:rFonts w:ascii="Times New Roman" w:hAnsi="Times New Roman"/>
              </w:rPr>
              <w:t>2014-08-07</w:t>
            </w:r>
          </w:p>
        </w:tc>
        <w:tc>
          <w:tcPr>
            <w:tcW w:w="2552" w:type="dxa"/>
          </w:tcPr>
          <w:p w14:paraId="1DFD6283" w14:textId="77777777" w:rsidR="0056222B" w:rsidRPr="0056222B" w:rsidRDefault="0056222B" w:rsidP="00F816DF">
            <w:pPr>
              <w:rPr>
                <w:rFonts w:ascii="Times New Roman" w:hAnsi="Times New Roman"/>
              </w:rPr>
            </w:pPr>
            <w:r w:rsidRPr="00D951DD">
              <w:rPr>
                <w:rFonts w:ascii="Times New Roman" w:hAnsi="Times New Roman"/>
              </w:rPr>
              <w:t>Kristin S Bertilsson</w:t>
            </w:r>
          </w:p>
        </w:tc>
        <w:tc>
          <w:tcPr>
            <w:tcW w:w="6662" w:type="dxa"/>
          </w:tcPr>
          <w:p w14:paraId="1CB90AB7" w14:textId="77777777" w:rsidR="00235549" w:rsidRDefault="00235549" w:rsidP="00235549">
            <w:pPr>
              <w:rPr>
                <w:rFonts w:ascii="Times New Roman" w:hAnsi="Times New Roman"/>
              </w:rPr>
            </w:pPr>
            <w:r w:rsidRPr="002B2AC4">
              <w:rPr>
                <w:rFonts w:ascii="Times New Roman" w:hAnsi="Times New Roman"/>
              </w:rPr>
              <w:t>Uppdaterat dokumentet till en informationsspecifikation</w:t>
            </w:r>
            <w:r>
              <w:rPr>
                <w:rFonts w:ascii="Times New Roman" w:hAnsi="Times New Roman"/>
              </w:rPr>
              <w:t xml:space="preserve"> och därmed även bytt namn på dokumentet</w:t>
            </w:r>
            <w:r w:rsidRPr="002B2AC4">
              <w:rPr>
                <w:rFonts w:ascii="Times New Roman" w:hAnsi="Times New Roman"/>
              </w:rPr>
              <w:t>. Avsnitt med arbetsflöden och info</w:t>
            </w:r>
            <w:r>
              <w:rPr>
                <w:rFonts w:ascii="Times New Roman" w:hAnsi="Times New Roman"/>
              </w:rPr>
              <w:t>rmationssäkerhet har lagts till och en del layoutjusteringar har gjorts.</w:t>
            </w:r>
          </w:p>
          <w:p w14:paraId="01DCE121" w14:textId="77777777" w:rsidR="00046486" w:rsidRDefault="00046486" w:rsidP="00F816DF">
            <w:pPr>
              <w:rPr>
                <w:rFonts w:ascii="Times New Roman" w:hAnsi="Times New Roman"/>
              </w:rPr>
            </w:pPr>
            <w:r>
              <w:rPr>
                <w:rFonts w:ascii="Times New Roman" w:hAnsi="Times New Roman"/>
              </w:rPr>
              <w:lastRenderedPageBreak/>
              <w:t>Uppdaterat listan med bilagor.</w:t>
            </w:r>
          </w:p>
          <w:p w14:paraId="11B56FE1" w14:textId="77777777" w:rsidR="002B2AC4" w:rsidRDefault="002B2AC4" w:rsidP="00F816DF">
            <w:pPr>
              <w:rPr>
                <w:rFonts w:ascii="Times New Roman" w:hAnsi="Times New Roman"/>
              </w:rPr>
            </w:pPr>
            <w:r>
              <w:rPr>
                <w:rFonts w:ascii="Times New Roman" w:hAnsi="Times New Roman"/>
              </w:rPr>
              <w:t>Uppdaterat inledningen till att dokumentationen gäller projektet Intygstjänster 2014-2015.</w:t>
            </w:r>
          </w:p>
          <w:p w14:paraId="7891C9C1" w14:textId="77777777" w:rsidR="0056222B" w:rsidRPr="0056222B" w:rsidRDefault="0056222B" w:rsidP="00F816DF">
            <w:pPr>
              <w:rPr>
                <w:rFonts w:ascii="Times New Roman" w:hAnsi="Times New Roman"/>
              </w:rPr>
            </w:pPr>
            <w:r>
              <w:rPr>
                <w:rFonts w:ascii="Times New Roman" w:hAnsi="Times New Roman"/>
              </w:rPr>
              <w:t>Lagt till attributet kommentar i klassen Observation. Anledningen är ett arv från tidigare implementation av FK7263 som orsakar att vi behöver hålla två olika texter i samma observation.</w:t>
            </w:r>
          </w:p>
        </w:tc>
      </w:tr>
      <w:tr w:rsidR="00A116F3" w14:paraId="4379CAD5" w14:textId="77777777" w:rsidTr="00D951DD">
        <w:tc>
          <w:tcPr>
            <w:tcW w:w="1101" w:type="dxa"/>
          </w:tcPr>
          <w:p w14:paraId="7188AC97" w14:textId="77777777" w:rsidR="00A116F3" w:rsidRPr="00A116F3" w:rsidRDefault="00A116F3" w:rsidP="00F816DF">
            <w:pPr>
              <w:rPr>
                <w:rFonts w:ascii="Times New Roman" w:hAnsi="Times New Roman"/>
              </w:rPr>
            </w:pPr>
            <w:r w:rsidRPr="00A116F3">
              <w:rPr>
                <w:rFonts w:ascii="Times New Roman" w:hAnsi="Times New Roman"/>
              </w:rPr>
              <w:lastRenderedPageBreak/>
              <w:t>2.6</w:t>
            </w:r>
          </w:p>
        </w:tc>
        <w:tc>
          <w:tcPr>
            <w:tcW w:w="1275" w:type="dxa"/>
          </w:tcPr>
          <w:p w14:paraId="23520635" w14:textId="77777777" w:rsidR="00A116F3" w:rsidRPr="00A116F3" w:rsidRDefault="00A116F3" w:rsidP="00F816DF">
            <w:pPr>
              <w:rPr>
                <w:rFonts w:ascii="Times New Roman" w:hAnsi="Times New Roman"/>
              </w:rPr>
            </w:pPr>
            <w:r w:rsidRPr="00A116F3">
              <w:rPr>
                <w:rFonts w:ascii="Times New Roman" w:hAnsi="Times New Roman"/>
              </w:rPr>
              <w:t>2014-10-14</w:t>
            </w:r>
          </w:p>
        </w:tc>
        <w:tc>
          <w:tcPr>
            <w:tcW w:w="2552" w:type="dxa"/>
          </w:tcPr>
          <w:p w14:paraId="1CC4E1B8" w14:textId="77777777" w:rsidR="00A116F3" w:rsidRPr="00A116F3" w:rsidRDefault="00A116F3" w:rsidP="00A116F3">
            <w:pPr>
              <w:rPr>
                <w:rFonts w:ascii="Times New Roman" w:hAnsi="Times New Roman"/>
              </w:rPr>
            </w:pPr>
            <w:r w:rsidRPr="00A116F3">
              <w:rPr>
                <w:rFonts w:ascii="Times New Roman" w:hAnsi="Times New Roman"/>
              </w:rPr>
              <w:t>Carina Sundl</w:t>
            </w:r>
            <w:r>
              <w:rPr>
                <w:rFonts w:ascii="Times New Roman" w:hAnsi="Times New Roman"/>
              </w:rPr>
              <w:t>öf</w:t>
            </w:r>
          </w:p>
        </w:tc>
        <w:tc>
          <w:tcPr>
            <w:tcW w:w="6662" w:type="dxa"/>
          </w:tcPr>
          <w:p w14:paraId="481407BD" w14:textId="77777777" w:rsidR="00A116F3" w:rsidRPr="00A116F3" w:rsidRDefault="00A116F3" w:rsidP="00235549">
            <w:pPr>
              <w:rPr>
                <w:rFonts w:ascii="Times New Roman" w:hAnsi="Times New Roman"/>
              </w:rPr>
            </w:pPr>
            <w:r>
              <w:rPr>
                <w:rFonts w:ascii="Times New Roman" w:hAnsi="Times New Roman"/>
              </w:rPr>
              <w:t>Har bytt namn på arbetsflödet ”Rätta intyg” till ”Makulera intyg”.</w:t>
            </w:r>
          </w:p>
        </w:tc>
      </w:tr>
      <w:tr w:rsidR="001E6CF8" w14:paraId="5B854CB4" w14:textId="77777777" w:rsidTr="00D951DD">
        <w:tc>
          <w:tcPr>
            <w:tcW w:w="1101" w:type="dxa"/>
          </w:tcPr>
          <w:p w14:paraId="326719CF" w14:textId="77777777" w:rsidR="001E6CF8" w:rsidRPr="002731D5" w:rsidRDefault="001E6CF8" w:rsidP="00212EF3">
            <w:pPr>
              <w:rPr>
                <w:rFonts w:ascii="Times New Roman" w:hAnsi="Times New Roman"/>
              </w:rPr>
            </w:pPr>
            <w:r w:rsidRPr="002731D5">
              <w:rPr>
                <w:rFonts w:ascii="Times New Roman" w:hAnsi="Times New Roman"/>
              </w:rPr>
              <w:t>2.6.1</w:t>
            </w:r>
          </w:p>
        </w:tc>
        <w:tc>
          <w:tcPr>
            <w:tcW w:w="1275" w:type="dxa"/>
          </w:tcPr>
          <w:p w14:paraId="3855D82A" w14:textId="77777777" w:rsidR="001E6CF8" w:rsidRPr="002731D5" w:rsidRDefault="001E6CF8" w:rsidP="00212EF3">
            <w:pPr>
              <w:rPr>
                <w:rFonts w:ascii="Times New Roman" w:hAnsi="Times New Roman"/>
              </w:rPr>
            </w:pPr>
            <w:r w:rsidRPr="002731D5">
              <w:rPr>
                <w:rFonts w:ascii="Times New Roman" w:hAnsi="Times New Roman"/>
              </w:rPr>
              <w:t>2014-10-22</w:t>
            </w:r>
          </w:p>
        </w:tc>
        <w:tc>
          <w:tcPr>
            <w:tcW w:w="2552" w:type="dxa"/>
          </w:tcPr>
          <w:p w14:paraId="5052A56A" w14:textId="77777777" w:rsidR="001E6CF8" w:rsidRPr="002731D5" w:rsidRDefault="001E6CF8" w:rsidP="00212EF3">
            <w:pPr>
              <w:rPr>
                <w:rFonts w:ascii="Times New Roman" w:hAnsi="Times New Roman"/>
              </w:rPr>
            </w:pPr>
            <w:r>
              <w:rPr>
                <w:rFonts w:ascii="Times New Roman" w:hAnsi="Times New Roman"/>
              </w:rPr>
              <w:t>Carina Sundlöf</w:t>
            </w:r>
          </w:p>
        </w:tc>
        <w:tc>
          <w:tcPr>
            <w:tcW w:w="6662" w:type="dxa"/>
          </w:tcPr>
          <w:p w14:paraId="0DA0AB67" w14:textId="77777777" w:rsidR="001E6CF8" w:rsidRDefault="001E6CF8" w:rsidP="00212EF3">
            <w:pPr>
              <w:rPr>
                <w:rFonts w:ascii="Times New Roman" w:hAnsi="Times New Roman"/>
              </w:rPr>
            </w:pPr>
            <w:r>
              <w:rPr>
                <w:rFonts w:ascii="Times New Roman" w:hAnsi="Times New Roman"/>
              </w:rPr>
              <w:t>Gjort följande ändringar efter VIS-granskning:</w:t>
            </w:r>
          </w:p>
          <w:p w14:paraId="67DC445D" w14:textId="77777777" w:rsidR="001E6CF8" w:rsidRPr="005B423E" w:rsidRDefault="001E6CF8" w:rsidP="001E6CF8">
            <w:pPr>
              <w:pStyle w:val="ListBullet"/>
              <w:tabs>
                <w:tab w:val="num" w:pos="567"/>
              </w:tabs>
              <w:ind w:left="567" w:hanging="207"/>
              <w:rPr>
                <w:rFonts w:ascii="Times New Roman" w:hAnsi="Times New Roman"/>
              </w:rPr>
            </w:pPr>
            <w:r w:rsidRPr="005B423E">
              <w:rPr>
                <w:rFonts w:ascii="Times New Roman" w:hAnsi="Times New Roman"/>
              </w:rPr>
              <w:t>Har i avsnittet ”Domäninformationsmodell” lagt till text som beskriver vad färgerna i modellen har för betydelse.</w:t>
            </w:r>
          </w:p>
          <w:p w14:paraId="08379B99" w14:textId="77777777" w:rsidR="001E6CF8" w:rsidRPr="00B768E6" w:rsidRDefault="001E6CF8" w:rsidP="001E6CF8">
            <w:pPr>
              <w:pStyle w:val="ListBullet"/>
              <w:tabs>
                <w:tab w:val="num" w:pos="567"/>
              </w:tabs>
              <w:ind w:left="567" w:hanging="207"/>
            </w:pPr>
            <w:r w:rsidRPr="005B423E">
              <w:rPr>
                <w:rFonts w:ascii="Times New Roman" w:hAnsi="Times New Roman"/>
              </w:rPr>
              <w:t>I avsnittet ”Vem äger informationen som hanteras?” har meningen ”Det författarstöd i Webcert som kan användas vid skapande av intyget förvaltas av Inera” tagits bort, eftersom den var felaktigt. I avsnittet har ”information som lagras i webcert” ändrats till ”Information som lagras i Intygstjänsten”.</w:t>
            </w:r>
          </w:p>
          <w:p w14:paraId="58590111" w14:textId="77777777" w:rsidR="001E6CF8" w:rsidRPr="008319AC" w:rsidRDefault="001E6CF8" w:rsidP="001E6CF8">
            <w:pPr>
              <w:pStyle w:val="ListBullet"/>
              <w:tabs>
                <w:tab w:val="num" w:pos="567"/>
              </w:tabs>
              <w:ind w:left="567" w:hanging="207"/>
              <w:rPr>
                <w:rFonts w:ascii="Times New Roman" w:hAnsi="Times New Roman"/>
              </w:rPr>
            </w:pPr>
            <w:r w:rsidRPr="00046D84">
              <w:rPr>
                <w:rFonts w:ascii="Times New Roman" w:hAnsi="Times New Roman"/>
              </w:rPr>
              <w:t>Har flyttat text från avsnittet ”Arbetsflöden” till avsnittet ”Inledning”.</w:t>
            </w:r>
          </w:p>
          <w:p w14:paraId="698AC3C3" w14:textId="77777777" w:rsidR="001E6CF8" w:rsidRPr="00B768E6" w:rsidRDefault="001E6CF8" w:rsidP="001E6CF8">
            <w:pPr>
              <w:pStyle w:val="ListBullet"/>
              <w:tabs>
                <w:tab w:val="num" w:pos="567"/>
              </w:tabs>
              <w:ind w:left="567" w:hanging="207"/>
            </w:pPr>
            <w:r w:rsidRPr="008319AC">
              <w:rPr>
                <w:rFonts w:ascii="Times New Roman" w:hAnsi="Times New Roman"/>
              </w:rPr>
              <w:t>Har i avsnittet ”Arbetsflöden</w:t>
            </w:r>
            <w:r>
              <w:rPr>
                <w:rFonts w:ascii="Times New Roman" w:hAnsi="Times New Roman"/>
              </w:rPr>
              <w:t>”</w:t>
            </w:r>
            <w:r w:rsidRPr="008319AC">
              <w:rPr>
                <w:rFonts w:ascii="Times New Roman" w:hAnsi="Times New Roman"/>
              </w:rPr>
              <w:t xml:space="preserve"> kompletterat med text som beskriver varför datalagret Intygstjänst behövs</w:t>
            </w:r>
            <w:r>
              <w:rPr>
                <w:rFonts w:ascii="Times New Roman" w:hAnsi="Times New Roman"/>
              </w:rPr>
              <w:t>.</w:t>
            </w:r>
          </w:p>
          <w:p w14:paraId="0B8500D6" w14:textId="77777777" w:rsidR="001E6CF8" w:rsidRPr="00B768E6" w:rsidRDefault="001E6CF8" w:rsidP="001E6CF8">
            <w:pPr>
              <w:pStyle w:val="ListBullet"/>
              <w:tabs>
                <w:tab w:val="num" w:pos="567"/>
              </w:tabs>
              <w:ind w:left="567" w:hanging="207"/>
            </w:pPr>
            <w:r>
              <w:rPr>
                <w:rFonts w:ascii="Times New Roman" w:hAnsi="Times New Roman"/>
              </w:rPr>
              <w:t>Har justerat tidigare mindre ”slarvfel” i beskrivningarna av arbetsflödena.</w:t>
            </w:r>
          </w:p>
          <w:p w14:paraId="087DC1ED" w14:textId="77777777" w:rsidR="001E6CF8" w:rsidRPr="005B423E" w:rsidRDefault="001E6CF8" w:rsidP="001E6CF8">
            <w:pPr>
              <w:pStyle w:val="ListBullet"/>
              <w:tabs>
                <w:tab w:val="num" w:pos="567"/>
              </w:tabs>
              <w:ind w:left="567" w:hanging="207"/>
            </w:pPr>
            <w:r>
              <w:rPr>
                <w:rFonts w:ascii="Times New Roman" w:hAnsi="Times New Roman"/>
              </w:rPr>
              <w:t>Viss syntax och vissa begrepp i arbetsflödena är ändrade för att synka med tjänstekontraktsbeskrivningen.</w:t>
            </w:r>
          </w:p>
        </w:tc>
      </w:tr>
      <w:tr w:rsidR="001E6CF8" w14:paraId="1EDFC3EC" w14:textId="77777777" w:rsidTr="00D951DD">
        <w:tc>
          <w:tcPr>
            <w:tcW w:w="1101" w:type="dxa"/>
          </w:tcPr>
          <w:p w14:paraId="23DC8AA8" w14:textId="77777777" w:rsidR="001E6CF8" w:rsidRPr="00DD067A" w:rsidRDefault="001E6CF8" w:rsidP="00DD067A">
            <w:pPr>
              <w:pStyle w:val="BodyText"/>
              <w:rPr>
                <w:rFonts w:ascii="Times New Roman" w:hAnsi="Times New Roman"/>
              </w:rPr>
            </w:pPr>
            <w:r w:rsidRPr="00DD067A">
              <w:rPr>
                <w:rFonts w:ascii="Times New Roman" w:hAnsi="Times New Roman"/>
              </w:rPr>
              <w:t>2.7</w:t>
            </w:r>
          </w:p>
        </w:tc>
        <w:tc>
          <w:tcPr>
            <w:tcW w:w="1275" w:type="dxa"/>
          </w:tcPr>
          <w:p w14:paraId="5EC00CC5" w14:textId="77777777" w:rsidR="001E6CF8" w:rsidRPr="00DD067A" w:rsidRDefault="001E6CF8" w:rsidP="00F816DF">
            <w:pPr>
              <w:rPr>
                <w:rFonts w:ascii="Times New Roman" w:hAnsi="Times New Roman"/>
              </w:rPr>
            </w:pPr>
            <w:r w:rsidRPr="00DD067A">
              <w:rPr>
                <w:rFonts w:ascii="Times New Roman" w:hAnsi="Times New Roman"/>
              </w:rPr>
              <w:t>2014-10-17</w:t>
            </w:r>
          </w:p>
        </w:tc>
        <w:tc>
          <w:tcPr>
            <w:tcW w:w="2552" w:type="dxa"/>
          </w:tcPr>
          <w:p w14:paraId="08B6D52F" w14:textId="77777777" w:rsidR="001E6CF8" w:rsidRPr="00DD067A" w:rsidRDefault="001E6CF8" w:rsidP="00A116F3">
            <w:pPr>
              <w:rPr>
                <w:rFonts w:ascii="Times New Roman" w:hAnsi="Times New Roman"/>
              </w:rPr>
            </w:pPr>
            <w:r w:rsidRPr="00DD067A">
              <w:rPr>
                <w:rFonts w:ascii="Times New Roman" w:hAnsi="Times New Roman"/>
              </w:rPr>
              <w:t>Emmy Damberg</w:t>
            </w:r>
          </w:p>
        </w:tc>
        <w:tc>
          <w:tcPr>
            <w:tcW w:w="6662" w:type="dxa"/>
          </w:tcPr>
          <w:p w14:paraId="691D29F6" w14:textId="77777777" w:rsidR="001E6CF8" w:rsidRPr="00DD067A" w:rsidRDefault="001E6CF8" w:rsidP="003162D3">
            <w:pPr>
              <w:rPr>
                <w:rFonts w:ascii="Times New Roman" w:hAnsi="Times New Roman"/>
              </w:rPr>
            </w:pPr>
            <w:r w:rsidRPr="00DD067A">
              <w:rPr>
                <w:rFonts w:ascii="Times New Roman" w:hAnsi="Times New Roman"/>
              </w:rPr>
              <w:t xml:space="preserve">Lagt till </w:t>
            </w:r>
            <w:r>
              <w:rPr>
                <w:rFonts w:ascii="Times New Roman" w:hAnsi="Times New Roman"/>
              </w:rPr>
              <w:t>klassen Ärende med attributet ärendenummer</w:t>
            </w:r>
            <w:r w:rsidR="008B0148">
              <w:rPr>
                <w:rFonts w:ascii="Times New Roman" w:hAnsi="Times New Roman"/>
              </w:rPr>
              <w:t xml:space="preserve"> och klassen Beställning med attributet frågeställning</w:t>
            </w:r>
            <w:r>
              <w:rPr>
                <w:rFonts w:ascii="Times New Roman" w:hAnsi="Times New Roman"/>
              </w:rPr>
              <w:t>,</w:t>
            </w:r>
            <w:r w:rsidR="008B0148">
              <w:rPr>
                <w:rFonts w:ascii="Times New Roman" w:hAnsi="Times New Roman"/>
              </w:rPr>
              <w:t xml:space="preserve"> eftersom de</w:t>
            </w:r>
            <w:r w:rsidRPr="00DD067A">
              <w:rPr>
                <w:rFonts w:ascii="Times New Roman" w:hAnsi="Times New Roman"/>
              </w:rPr>
              <w:t xml:space="preserve"> används i TMU, SLU och AFU.</w:t>
            </w:r>
          </w:p>
        </w:tc>
      </w:tr>
      <w:tr w:rsidR="00236B41" w14:paraId="13132B49" w14:textId="77777777" w:rsidTr="00D951DD">
        <w:tc>
          <w:tcPr>
            <w:tcW w:w="1101" w:type="dxa"/>
          </w:tcPr>
          <w:p w14:paraId="096BEA63" w14:textId="77777777" w:rsidR="00236B41" w:rsidRPr="00236B41" w:rsidRDefault="00236B41" w:rsidP="00DD067A">
            <w:pPr>
              <w:pStyle w:val="BodyText"/>
              <w:rPr>
                <w:rFonts w:ascii="Times New Roman" w:hAnsi="Times New Roman"/>
              </w:rPr>
            </w:pPr>
            <w:r w:rsidRPr="00236B41">
              <w:rPr>
                <w:rFonts w:ascii="Times New Roman" w:hAnsi="Times New Roman"/>
              </w:rPr>
              <w:t>2.7.1</w:t>
            </w:r>
          </w:p>
        </w:tc>
        <w:tc>
          <w:tcPr>
            <w:tcW w:w="1275" w:type="dxa"/>
          </w:tcPr>
          <w:p w14:paraId="0C0B8D8B" w14:textId="77777777" w:rsidR="00236B41" w:rsidRPr="00236B41" w:rsidRDefault="00236B41" w:rsidP="00F816DF">
            <w:pPr>
              <w:rPr>
                <w:rFonts w:ascii="Times New Roman" w:hAnsi="Times New Roman"/>
              </w:rPr>
            </w:pPr>
            <w:r w:rsidRPr="00236B41">
              <w:rPr>
                <w:rFonts w:ascii="Times New Roman" w:hAnsi="Times New Roman"/>
              </w:rPr>
              <w:t>2014-12-18</w:t>
            </w:r>
          </w:p>
        </w:tc>
        <w:tc>
          <w:tcPr>
            <w:tcW w:w="2552" w:type="dxa"/>
          </w:tcPr>
          <w:p w14:paraId="3241BC1A" w14:textId="77777777" w:rsidR="00236B41" w:rsidRPr="00372356" w:rsidRDefault="00236B41" w:rsidP="00A116F3">
            <w:pPr>
              <w:rPr>
                <w:rFonts w:ascii="Times New Roman" w:hAnsi="Times New Roman"/>
              </w:rPr>
            </w:pPr>
            <w:r w:rsidRPr="00372356">
              <w:rPr>
                <w:rFonts w:ascii="Times New Roman" w:hAnsi="Times New Roman"/>
              </w:rPr>
              <w:t>Emmy Damberg</w:t>
            </w:r>
          </w:p>
        </w:tc>
        <w:tc>
          <w:tcPr>
            <w:tcW w:w="6662" w:type="dxa"/>
          </w:tcPr>
          <w:p w14:paraId="1EDA0A8A" w14:textId="77777777" w:rsidR="00236B41" w:rsidRPr="00372356" w:rsidRDefault="00372356" w:rsidP="003162D3">
            <w:pPr>
              <w:rPr>
                <w:rFonts w:ascii="Times New Roman" w:hAnsi="Times New Roman"/>
              </w:rPr>
            </w:pPr>
            <w:r w:rsidRPr="00372356">
              <w:rPr>
                <w:rFonts w:ascii="Times New Roman" w:hAnsi="Times New Roman"/>
              </w:rPr>
              <w:t xml:space="preserve">Lagt till attributen referens-id och referensperiod under klassen </w:t>
            </w:r>
            <w:r w:rsidRPr="00372356">
              <w:rPr>
                <w:rFonts w:ascii="Times New Roman" w:hAnsi="Times New Roman"/>
              </w:rPr>
              <w:lastRenderedPageBreak/>
              <w:t>Referens.</w:t>
            </w:r>
          </w:p>
          <w:p w14:paraId="2DD3027C" w14:textId="77777777" w:rsidR="00372356" w:rsidRPr="00372356" w:rsidRDefault="00372356" w:rsidP="00372356">
            <w:pPr>
              <w:pStyle w:val="BodyText"/>
              <w:rPr>
                <w:rFonts w:ascii="Times New Roman" w:hAnsi="Times New Roman"/>
                <w:lang w:val="sv-SE"/>
              </w:rPr>
            </w:pPr>
            <w:r w:rsidRPr="00372356">
              <w:rPr>
                <w:rFonts w:ascii="Times New Roman" w:hAnsi="Times New Roman"/>
                <w:lang w:val="sv-SE"/>
              </w:rPr>
              <w:t>Referens.beskrivning, Aktivitet.aktivitetsstatus och klassen Substansintag är inte längre utgråade.</w:t>
            </w:r>
          </w:p>
        </w:tc>
      </w:tr>
      <w:tr w:rsidR="00DA40F2" w14:paraId="5A6B0CEB" w14:textId="77777777" w:rsidTr="00D951DD">
        <w:tc>
          <w:tcPr>
            <w:tcW w:w="1101" w:type="dxa"/>
          </w:tcPr>
          <w:p w14:paraId="617059FF" w14:textId="77777777" w:rsidR="00DA40F2" w:rsidRPr="00DA40F2" w:rsidRDefault="00DA40F2" w:rsidP="00DA40F2">
            <w:pPr>
              <w:pStyle w:val="BodyText"/>
              <w:rPr>
                <w:rFonts w:ascii="Times New Roman" w:hAnsi="Times New Roman"/>
              </w:rPr>
            </w:pPr>
            <w:r w:rsidRPr="00DA40F2">
              <w:rPr>
                <w:rFonts w:ascii="Times New Roman" w:hAnsi="Times New Roman"/>
              </w:rPr>
              <w:lastRenderedPageBreak/>
              <w:t>2.8</w:t>
            </w:r>
          </w:p>
        </w:tc>
        <w:tc>
          <w:tcPr>
            <w:tcW w:w="1275" w:type="dxa"/>
          </w:tcPr>
          <w:p w14:paraId="2E397A9B" w14:textId="77777777" w:rsidR="00DA40F2" w:rsidRPr="003D7256" w:rsidRDefault="00DA40F2" w:rsidP="00DA40F2">
            <w:pPr>
              <w:pStyle w:val="BodyText"/>
              <w:rPr>
                <w:rFonts w:ascii="Times New Roman" w:hAnsi="Times New Roman"/>
                <w:lang w:val="sv-SE"/>
              </w:rPr>
            </w:pPr>
            <w:r w:rsidRPr="003D7256">
              <w:rPr>
                <w:rFonts w:ascii="Times New Roman" w:hAnsi="Times New Roman"/>
                <w:lang w:val="sv-SE"/>
              </w:rPr>
              <w:t>2015-01-22</w:t>
            </w:r>
          </w:p>
        </w:tc>
        <w:tc>
          <w:tcPr>
            <w:tcW w:w="2552" w:type="dxa"/>
          </w:tcPr>
          <w:p w14:paraId="6E216685" w14:textId="77777777" w:rsidR="00DA40F2" w:rsidRPr="003D7256" w:rsidRDefault="00DA40F2" w:rsidP="00DA40F2">
            <w:pPr>
              <w:pStyle w:val="BodyText"/>
              <w:rPr>
                <w:rFonts w:ascii="Times New Roman" w:hAnsi="Times New Roman"/>
                <w:lang w:val="sv-SE"/>
              </w:rPr>
            </w:pPr>
            <w:r w:rsidRPr="003D7256">
              <w:rPr>
                <w:rFonts w:ascii="Times New Roman" w:hAnsi="Times New Roman"/>
                <w:lang w:val="sv-SE"/>
              </w:rPr>
              <w:t>Emmy Damberg</w:t>
            </w:r>
            <w:r w:rsidR="001754BC">
              <w:rPr>
                <w:rFonts w:ascii="Times New Roman" w:hAnsi="Times New Roman"/>
                <w:lang w:val="sv-SE"/>
              </w:rPr>
              <w:t>, Carina Sundlöf</w:t>
            </w:r>
          </w:p>
        </w:tc>
        <w:tc>
          <w:tcPr>
            <w:tcW w:w="6662" w:type="dxa"/>
          </w:tcPr>
          <w:p w14:paraId="1266F0D5" w14:textId="77777777" w:rsidR="00DA40F2" w:rsidRDefault="00DA40F2" w:rsidP="00DA40F2">
            <w:pPr>
              <w:pStyle w:val="BodyText"/>
              <w:rPr>
                <w:rFonts w:ascii="Times New Roman" w:hAnsi="Times New Roman"/>
                <w:lang w:val="sv-SE"/>
              </w:rPr>
            </w:pPr>
            <w:r>
              <w:rPr>
                <w:rFonts w:ascii="Times New Roman" w:hAnsi="Times New Roman"/>
                <w:lang w:val="sv-SE"/>
              </w:rPr>
              <w:t>Gjort följande ändringar efter VIS-granskning:</w:t>
            </w:r>
          </w:p>
          <w:p w14:paraId="1231E03E" w14:textId="77777777" w:rsidR="00DA40F2" w:rsidRDefault="00DA40F2" w:rsidP="00DA40F2">
            <w:pPr>
              <w:pStyle w:val="BodyText"/>
              <w:rPr>
                <w:rFonts w:ascii="Times New Roman" w:hAnsi="Times New Roman"/>
                <w:lang w:val="sv-SE"/>
              </w:rPr>
            </w:pPr>
            <w:r w:rsidRPr="003D7256">
              <w:rPr>
                <w:rFonts w:ascii="Times New Roman" w:hAnsi="Times New Roman"/>
                <w:lang w:val="sv-SE"/>
              </w:rPr>
              <w:t xml:space="preserve">Skrivit ut innehåll i root och extension för attributen </w:t>
            </w:r>
            <w:r w:rsidR="00E054C7">
              <w:rPr>
                <w:rFonts w:ascii="Times New Roman" w:hAnsi="Times New Roman"/>
                <w:lang w:val="sv-SE"/>
              </w:rPr>
              <w:t xml:space="preserve">Aktivitet.aktivitet-id, </w:t>
            </w:r>
            <w:r w:rsidRPr="003D7256">
              <w:rPr>
                <w:rFonts w:ascii="Times New Roman" w:hAnsi="Times New Roman"/>
                <w:lang w:val="sv-SE"/>
              </w:rPr>
              <w:t>Enhet.enhets-id, HoS-Personal.personal-id,</w:t>
            </w:r>
            <w:r w:rsidR="00E054C7">
              <w:rPr>
                <w:rFonts w:ascii="Times New Roman" w:hAnsi="Times New Roman"/>
                <w:lang w:val="sv-SE"/>
              </w:rPr>
              <w:t xml:space="preserve"> Observation.observation-id,</w:t>
            </w:r>
            <w:r w:rsidRPr="003D7256">
              <w:rPr>
                <w:rFonts w:ascii="Times New Roman" w:hAnsi="Times New Roman"/>
                <w:lang w:val="sv-SE"/>
              </w:rPr>
              <w:t xml:space="preserve"> Patient.person-id, </w:t>
            </w:r>
            <w:r w:rsidR="00E054C7">
              <w:rPr>
                <w:rFonts w:ascii="Times New Roman" w:hAnsi="Times New Roman"/>
                <w:lang w:val="sv-SE"/>
              </w:rPr>
              <w:t>Patient relation.person-id, Utlåtande.utlåtande-id, Vårdgivare.vårdgivarens id och Ärende.ärendenummer.</w:t>
            </w:r>
          </w:p>
          <w:p w14:paraId="1E745B3B" w14:textId="77777777" w:rsidR="001754BC" w:rsidRDefault="001754BC" w:rsidP="001754BC">
            <w:pPr>
              <w:pStyle w:val="BodyText"/>
              <w:rPr>
                <w:ins w:id="1" w:author="Kristin Schoug Bertilsson" w:date="2015-01-27T10:38:00Z"/>
                <w:rFonts w:ascii="Times New Roman" w:hAnsi="Times New Roman"/>
                <w:lang w:val="sv-SE"/>
              </w:rPr>
            </w:pPr>
            <w:r>
              <w:rPr>
                <w:rFonts w:ascii="Times New Roman" w:hAnsi="Times New Roman"/>
                <w:lang w:val="sv-SE"/>
              </w:rPr>
              <w:t>Tagit bort meningen ”</w:t>
            </w:r>
            <w:r w:rsidRPr="001754BC">
              <w:rPr>
                <w:rFonts w:ascii="Times New Roman" w:hAnsi="Times New Roman"/>
                <w:lang w:val="sv-SE"/>
              </w:rPr>
              <w:t>Används för att beskriva samband med andra klasser”</w:t>
            </w:r>
            <w:r>
              <w:rPr>
                <w:rFonts w:ascii="Times New Roman" w:hAnsi="Times New Roman"/>
                <w:lang w:val="sv-SE"/>
              </w:rPr>
              <w:t xml:space="preserve"> i beskrivningen</w:t>
            </w:r>
            <w:r w:rsidRPr="001754BC">
              <w:rPr>
                <w:rFonts w:ascii="Times New Roman" w:hAnsi="Times New Roman"/>
                <w:lang w:val="sv-SE"/>
              </w:rPr>
              <w:t xml:space="preserve"> för aktivitet-id och observation-id.</w:t>
            </w:r>
          </w:p>
          <w:p w14:paraId="70DC9C74" w14:textId="77777777" w:rsidR="00211C3E" w:rsidRPr="001754BC" w:rsidRDefault="00211C3E" w:rsidP="007665B9">
            <w:pPr>
              <w:pStyle w:val="BodyText"/>
              <w:rPr>
                <w:rFonts w:ascii="Times New Roman" w:hAnsi="Times New Roman"/>
                <w:lang w:val="sv-SE"/>
              </w:rPr>
            </w:pPr>
            <w:ins w:id="2" w:author="Kristin Schoug Bertilsson" w:date="2015-01-27T10:38:00Z">
              <w:r>
                <w:rPr>
                  <w:rFonts w:ascii="Times New Roman" w:hAnsi="Times New Roman"/>
                  <w:lang w:val="sv-SE"/>
                </w:rPr>
                <w:t>Infört datatyperna DateType</w:t>
              </w:r>
            </w:ins>
            <w:r w:rsidR="007665B9">
              <w:rPr>
                <w:rFonts w:ascii="Times New Roman" w:hAnsi="Times New Roman"/>
                <w:lang w:val="sv-SE"/>
              </w:rPr>
              <w:t xml:space="preserve">, </w:t>
            </w:r>
            <w:ins w:id="3" w:author="Kristin Schoug Bertilsson" w:date="2015-01-27T10:38:00Z">
              <w:r>
                <w:rPr>
                  <w:rFonts w:ascii="Times New Roman" w:hAnsi="Times New Roman"/>
                  <w:lang w:val="sv-SE"/>
                </w:rPr>
                <w:t xml:space="preserve"> </w:t>
              </w:r>
            </w:ins>
            <w:ins w:id="4" w:author="Kristin Schoug Bertilsson" w:date="2015-01-27T10:39:00Z">
              <w:r>
                <w:rPr>
                  <w:rFonts w:ascii="Times New Roman" w:hAnsi="Times New Roman"/>
                  <w:lang w:val="sv-SE"/>
                </w:rPr>
                <w:t>DatePeriodType</w:t>
              </w:r>
            </w:ins>
            <w:r w:rsidR="007665B9">
              <w:rPr>
                <w:rFonts w:ascii="Times New Roman" w:hAnsi="Times New Roman"/>
                <w:lang w:val="sv-SE"/>
              </w:rPr>
              <w:t xml:space="preserve"> och PartialDatePeriodType</w:t>
            </w:r>
            <w:ins w:id="5" w:author="Kristin Schoug Bertilsson" w:date="2015-01-27T10:39:00Z">
              <w:r>
                <w:rPr>
                  <w:rFonts w:ascii="Times New Roman" w:hAnsi="Times New Roman"/>
                  <w:lang w:val="sv-SE"/>
                </w:rPr>
                <w:t xml:space="preserve"> för att beskriva datum.</w:t>
              </w:r>
            </w:ins>
          </w:p>
        </w:tc>
      </w:tr>
    </w:tbl>
    <w:p w14:paraId="57DB7A19" w14:textId="77777777" w:rsidR="0084014C" w:rsidRDefault="0084014C" w:rsidP="002B2AC4">
      <w:r>
        <w:br w:type="page"/>
      </w:r>
    </w:p>
    <w:p w14:paraId="19E7EC0C" w14:textId="77777777" w:rsidR="00046486" w:rsidRPr="00046486" w:rsidRDefault="00683B70" w:rsidP="00046486">
      <w:pPr>
        <w:pStyle w:val="Rubrik1Nr"/>
        <w:numPr>
          <w:ilvl w:val="0"/>
          <w:numId w:val="0"/>
        </w:numPr>
        <w:ind w:left="454"/>
      </w:pPr>
      <w:bookmarkStart w:id="6" w:name="_Toc402342450"/>
      <w:r>
        <w:lastRenderedPageBreak/>
        <w:t>Bilagor</w:t>
      </w:r>
      <w:bookmarkEnd w:id="6"/>
    </w:p>
    <w:tbl>
      <w:tblPr>
        <w:tblStyle w:val="TableGrid"/>
        <w:tblW w:w="0" w:type="auto"/>
        <w:tblLook w:val="04A0" w:firstRow="1" w:lastRow="0" w:firstColumn="1" w:lastColumn="0" w:noHBand="0" w:noVBand="1"/>
      </w:tblPr>
      <w:tblGrid>
        <w:gridCol w:w="4928"/>
        <w:gridCol w:w="6662"/>
      </w:tblGrid>
      <w:tr w:rsidR="00683B70" w14:paraId="6939E540" w14:textId="77777777" w:rsidTr="00683B70">
        <w:trPr>
          <w:cnfStyle w:val="100000000000" w:firstRow="1" w:lastRow="0" w:firstColumn="0" w:lastColumn="0" w:oddVBand="0" w:evenVBand="0" w:oddHBand="0" w:evenHBand="0" w:firstRowFirstColumn="0" w:firstRowLastColumn="0" w:lastRowFirstColumn="0" w:lastRowLastColumn="0"/>
        </w:trPr>
        <w:tc>
          <w:tcPr>
            <w:tcW w:w="4928" w:type="dxa"/>
          </w:tcPr>
          <w:p w14:paraId="71574F77" w14:textId="77777777" w:rsidR="00683B70" w:rsidRDefault="00683B70" w:rsidP="0089009B">
            <w:pPr>
              <w:pStyle w:val="BodyText"/>
              <w:rPr>
                <w:lang w:val="sv-SE" w:eastAsia="sv-SE"/>
              </w:rPr>
            </w:pPr>
            <w:r>
              <w:rPr>
                <w:lang w:val="sv-SE" w:eastAsia="sv-SE"/>
              </w:rPr>
              <w:t>Namn</w:t>
            </w:r>
          </w:p>
        </w:tc>
        <w:tc>
          <w:tcPr>
            <w:tcW w:w="6662" w:type="dxa"/>
          </w:tcPr>
          <w:p w14:paraId="3D907088" w14:textId="77777777" w:rsidR="00683B70" w:rsidRDefault="00683B70" w:rsidP="0089009B">
            <w:pPr>
              <w:pStyle w:val="BodyText"/>
              <w:rPr>
                <w:lang w:val="sv-SE" w:eastAsia="sv-SE"/>
              </w:rPr>
            </w:pPr>
            <w:r>
              <w:rPr>
                <w:lang w:val="sv-SE" w:eastAsia="sv-SE"/>
              </w:rPr>
              <w:t>Beskrivning</w:t>
            </w:r>
          </w:p>
        </w:tc>
      </w:tr>
      <w:tr w:rsidR="00683B70" w:rsidRPr="00B67482" w14:paraId="752BFBAE" w14:textId="77777777" w:rsidTr="0089009B">
        <w:tc>
          <w:tcPr>
            <w:tcW w:w="4928" w:type="dxa"/>
          </w:tcPr>
          <w:p w14:paraId="6D1CABE7" w14:textId="77777777" w:rsidR="00683B70" w:rsidRPr="00683B70" w:rsidRDefault="00683B70" w:rsidP="0089009B">
            <w:pPr>
              <w:pStyle w:val="BodyText"/>
              <w:rPr>
                <w:rFonts w:ascii="Times New Roman" w:hAnsi="Times New Roman"/>
                <w:lang w:val="sv-SE" w:eastAsia="sv-SE"/>
              </w:rPr>
            </w:pPr>
            <w:r w:rsidRPr="00683B70">
              <w:rPr>
                <w:rFonts w:ascii="Times New Roman" w:hAnsi="Times New Roman"/>
                <w:lang w:val="sv-SE" w:eastAsia="sv-SE"/>
              </w:rPr>
              <w:t>Koder och klassifikationer</w:t>
            </w:r>
            <w:r>
              <w:rPr>
                <w:rFonts w:ascii="Times New Roman" w:hAnsi="Times New Roman"/>
                <w:lang w:val="sv-SE" w:eastAsia="sv-SE"/>
              </w:rPr>
              <w:t>.xslx</w:t>
            </w:r>
          </w:p>
        </w:tc>
        <w:tc>
          <w:tcPr>
            <w:tcW w:w="6662" w:type="dxa"/>
          </w:tcPr>
          <w:p w14:paraId="7FFBAD15" w14:textId="77777777" w:rsidR="00683B70" w:rsidRPr="00683B70" w:rsidRDefault="00683B70" w:rsidP="0089009B">
            <w:pPr>
              <w:pStyle w:val="BodyText"/>
              <w:rPr>
                <w:rFonts w:ascii="Times New Roman" w:hAnsi="Times New Roman"/>
                <w:lang w:val="sv-SE" w:eastAsia="sv-SE"/>
              </w:rPr>
            </w:pPr>
            <w:r w:rsidRPr="00683B70">
              <w:rPr>
                <w:rFonts w:ascii="Times New Roman" w:hAnsi="Times New Roman"/>
                <w:lang w:val="sv-SE" w:eastAsia="sv-SE"/>
              </w:rPr>
              <w:t>Förteckning av de koder som används</w:t>
            </w:r>
            <w:r>
              <w:rPr>
                <w:rFonts w:ascii="Times New Roman" w:hAnsi="Times New Roman"/>
                <w:lang w:val="sv-SE" w:eastAsia="sv-SE"/>
              </w:rPr>
              <w:t xml:space="preserve"> av attribut med formatet CV</w:t>
            </w:r>
            <w:r w:rsidRPr="00683B70">
              <w:rPr>
                <w:rFonts w:ascii="Times New Roman" w:hAnsi="Times New Roman"/>
                <w:lang w:val="sv-SE" w:eastAsia="sv-SE"/>
              </w:rPr>
              <w:t xml:space="preserve"> i domäninformationsmodellen</w:t>
            </w:r>
            <w:r>
              <w:rPr>
                <w:rFonts w:ascii="Times New Roman" w:hAnsi="Times New Roman"/>
                <w:lang w:val="sv-SE" w:eastAsia="sv-SE"/>
              </w:rPr>
              <w:t>.</w:t>
            </w:r>
          </w:p>
        </w:tc>
      </w:tr>
      <w:tr w:rsidR="00683B70" w:rsidRPr="00B67482" w14:paraId="6872BF01" w14:textId="77777777" w:rsidTr="00683B70">
        <w:tc>
          <w:tcPr>
            <w:tcW w:w="4928" w:type="dxa"/>
          </w:tcPr>
          <w:p w14:paraId="3363488F" w14:textId="77777777" w:rsidR="00683B70" w:rsidRPr="00B67482" w:rsidRDefault="00683B70" w:rsidP="0089009B">
            <w:pPr>
              <w:pStyle w:val="BodyText"/>
              <w:rPr>
                <w:rFonts w:ascii="Times New Roman" w:hAnsi="Times New Roman"/>
                <w:lang w:val="sv-SE" w:eastAsia="sv-SE"/>
              </w:rPr>
            </w:pPr>
            <w:r>
              <w:rPr>
                <w:rFonts w:ascii="Times New Roman" w:hAnsi="Times New Roman"/>
                <w:lang w:val="sv-SE" w:eastAsia="sv-SE"/>
              </w:rPr>
              <w:t>Meddelandeinformationsmodell – Läkarintyg vid avbeställd resa.docx</w:t>
            </w:r>
          </w:p>
        </w:tc>
        <w:tc>
          <w:tcPr>
            <w:tcW w:w="6662" w:type="dxa"/>
          </w:tcPr>
          <w:p w14:paraId="02E363A7" w14:textId="77777777" w:rsidR="00683B70" w:rsidRPr="00B67482" w:rsidRDefault="00683B70" w:rsidP="0089009B">
            <w:pPr>
              <w:pStyle w:val="BodyText"/>
              <w:rPr>
                <w:rFonts w:ascii="Times New Roman" w:hAnsi="Times New Roman"/>
                <w:lang w:val="sv-SE" w:eastAsia="sv-SE"/>
              </w:rPr>
            </w:pPr>
            <w:r>
              <w:rPr>
                <w:rFonts w:ascii="Times New Roman" w:hAnsi="Times New Roman"/>
                <w:lang w:val="sv-SE" w:eastAsia="sv-SE"/>
              </w:rPr>
              <w:t>Beskrivning av den information som hanteras i intyget ”Läkarintyg vid avbeställd resa”.</w:t>
            </w:r>
          </w:p>
        </w:tc>
      </w:tr>
      <w:tr w:rsidR="007C50AA" w:rsidRPr="00B67482" w14:paraId="1DE70722" w14:textId="77777777" w:rsidTr="00683B70">
        <w:tc>
          <w:tcPr>
            <w:tcW w:w="4928" w:type="dxa"/>
          </w:tcPr>
          <w:p w14:paraId="15167231" w14:textId="77777777" w:rsidR="007C50AA" w:rsidRPr="00F8599D" w:rsidRDefault="002B2AC4" w:rsidP="0089009B">
            <w:pPr>
              <w:pStyle w:val="BodyText"/>
              <w:rPr>
                <w:rFonts w:ascii="Times New Roman" w:hAnsi="Times New Roman"/>
                <w:lang w:val="sv-SE" w:eastAsia="sv-SE"/>
              </w:rPr>
            </w:pPr>
            <w:r>
              <w:rPr>
                <w:rFonts w:ascii="Times New Roman" w:hAnsi="Times New Roman"/>
                <w:lang w:val="sv-SE" w:eastAsia="sv-SE"/>
              </w:rPr>
              <w:t>Informationsspecifikation</w:t>
            </w:r>
            <w:r w:rsidR="00F8599D" w:rsidRPr="00F8599D">
              <w:rPr>
                <w:rFonts w:ascii="Times New Roman" w:hAnsi="Times New Roman"/>
                <w:lang w:val="sv-SE" w:eastAsia="sv-SE"/>
              </w:rPr>
              <w:t xml:space="preserve"> Läkarintyg diabetes avseende lämpligheten att inneha körkort</w:t>
            </w:r>
            <w:r w:rsidR="00F8599D">
              <w:rPr>
                <w:rFonts w:ascii="Times New Roman" w:hAnsi="Times New Roman"/>
                <w:lang w:val="sv-SE" w:eastAsia="sv-SE"/>
              </w:rPr>
              <w:t>.docx</w:t>
            </w:r>
          </w:p>
        </w:tc>
        <w:tc>
          <w:tcPr>
            <w:tcW w:w="6662" w:type="dxa"/>
          </w:tcPr>
          <w:p w14:paraId="192790B4" w14:textId="77777777" w:rsidR="007C50AA" w:rsidRPr="00F8599D" w:rsidRDefault="00F8599D" w:rsidP="00F8599D">
            <w:pPr>
              <w:pStyle w:val="BodyText"/>
              <w:rPr>
                <w:rFonts w:ascii="Times New Roman" w:hAnsi="Times New Roman"/>
                <w:lang w:val="sv-SE" w:eastAsia="sv-SE"/>
              </w:rPr>
            </w:pPr>
            <w:r>
              <w:rPr>
                <w:rFonts w:ascii="Times New Roman" w:hAnsi="Times New Roman"/>
                <w:lang w:val="sv-SE" w:eastAsia="sv-SE"/>
              </w:rPr>
              <w:t>Beskrivning av den information som hanteras i Transportstyrelsens intyg ”Läkarintyg diabetes avseende lämpligheten att inneha körkort m.m” (TSTRK1031).</w:t>
            </w:r>
          </w:p>
        </w:tc>
      </w:tr>
      <w:tr w:rsidR="00F8599D" w:rsidRPr="00B67482" w14:paraId="780E87B6" w14:textId="77777777" w:rsidTr="00683B70">
        <w:tc>
          <w:tcPr>
            <w:tcW w:w="4928" w:type="dxa"/>
          </w:tcPr>
          <w:p w14:paraId="4309709A" w14:textId="77777777" w:rsidR="00F8599D" w:rsidRPr="00F8599D" w:rsidRDefault="002B2AC4" w:rsidP="0089009B">
            <w:pPr>
              <w:pStyle w:val="BodyText"/>
              <w:rPr>
                <w:rFonts w:ascii="Times New Roman" w:hAnsi="Times New Roman"/>
                <w:lang w:val="sv-SE" w:eastAsia="sv-SE"/>
              </w:rPr>
            </w:pPr>
            <w:r>
              <w:rPr>
                <w:rFonts w:ascii="Times New Roman" w:hAnsi="Times New Roman"/>
                <w:lang w:val="sv-SE" w:eastAsia="sv-SE"/>
              </w:rPr>
              <w:t>Informationsspecifikation</w:t>
            </w:r>
            <w:r w:rsidR="00F8599D" w:rsidRPr="00F8599D">
              <w:rPr>
                <w:rFonts w:ascii="Times New Roman" w:hAnsi="Times New Roman"/>
                <w:lang w:val="sv-SE" w:eastAsia="sv-SE"/>
              </w:rPr>
              <w:t xml:space="preserve"> Läkarintyg avseende högre körkortsbehörigheter eller taxiförarlegitimation</w:t>
            </w:r>
            <w:r w:rsidR="00F8599D">
              <w:rPr>
                <w:rFonts w:ascii="Times New Roman" w:hAnsi="Times New Roman"/>
                <w:lang w:val="sv-SE" w:eastAsia="sv-SE"/>
              </w:rPr>
              <w:t>.docx</w:t>
            </w:r>
          </w:p>
        </w:tc>
        <w:tc>
          <w:tcPr>
            <w:tcW w:w="6662" w:type="dxa"/>
          </w:tcPr>
          <w:p w14:paraId="5C31A833" w14:textId="77777777" w:rsidR="00F8599D" w:rsidRPr="00F8599D" w:rsidRDefault="00F8599D" w:rsidP="00F8599D">
            <w:pPr>
              <w:pStyle w:val="BodyText"/>
              <w:rPr>
                <w:rFonts w:ascii="Times New Roman" w:hAnsi="Times New Roman"/>
                <w:lang w:val="sv-SE" w:eastAsia="sv-SE"/>
              </w:rPr>
            </w:pPr>
            <w:r>
              <w:rPr>
                <w:rFonts w:ascii="Times New Roman" w:hAnsi="Times New Roman"/>
                <w:lang w:val="sv-SE" w:eastAsia="sv-SE"/>
              </w:rPr>
              <w:t>Beskrivning av den information som hanteras i Transportstyrelsens intyg ”Läkarintyg</w:t>
            </w:r>
            <w:r>
              <w:rPr>
                <w:rFonts w:ascii="Times New Roman" w:hAnsi="Times New Roman"/>
                <w:lang w:val="sv-SE" w:eastAsia="sv-SE"/>
              </w:rPr>
              <w:br/>
              <w:t xml:space="preserve">- avseende högre körkortsbehörigheter eller taxiförarlegitimation </w:t>
            </w:r>
            <w:r>
              <w:rPr>
                <w:rFonts w:ascii="Times New Roman" w:hAnsi="Times New Roman"/>
                <w:lang w:val="sv-SE" w:eastAsia="sv-SE"/>
              </w:rPr>
              <w:br/>
              <w:t>- på begäran från Transportsytelsen” (TSTRK1007).</w:t>
            </w:r>
          </w:p>
        </w:tc>
      </w:tr>
      <w:tr w:rsidR="002B2AC4" w:rsidRPr="00B67482" w14:paraId="6A46EF15" w14:textId="77777777" w:rsidTr="00683B70">
        <w:tc>
          <w:tcPr>
            <w:tcW w:w="4928" w:type="dxa"/>
          </w:tcPr>
          <w:p w14:paraId="6079537E" w14:textId="77777777" w:rsidR="002B2AC4" w:rsidRPr="002B2AC4" w:rsidRDefault="002B2AC4" w:rsidP="0089009B">
            <w:pPr>
              <w:pStyle w:val="BodyText"/>
              <w:rPr>
                <w:rFonts w:ascii="Times New Roman" w:hAnsi="Times New Roman"/>
                <w:lang w:val="sv-SE" w:eastAsia="sv-SE"/>
              </w:rPr>
            </w:pPr>
            <w:r w:rsidRPr="002B2AC4">
              <w:rPr>
                <w:rFonts w:ascii="Times New Roman" w:hAnsi="Times New Roman"/>
                <w:lang w:val="sv-SE" w:eastAsia="sv-SE"/>
              </w:rPr>
              <w:t>Informationsspecifikation FK7263.docx</w:t>
            </w:r>
          </w:p>
        </w:tc>
        <w:tc>
          <w:tcPr>
            <w:tcW w:w="6662" w:type="dxa"/>
          </w:tcPr>
          <w:p w14:paraId="2984E4B6" w14:textId="77777777" w:rsidR="002B2AC4" w:rsidRPr="002B2AC4" w:rsidRDefault="002B2AC4" w:rsidP="002B2AC4">
            <w:pPr>
              <w:pStyle w:val="BodyText"/>
              <w:rPr>
                <w:rFonts w:ascii="Times New Roman" w:hAnsi="Times New Roman"/>
                <w:lang w:val="sv-SE" w:eastAsia="sv-SE"/>
              </w:rPr>
            </w:pPr>
            <w:r>
              <w:rPr>
                <w:rFonts w:ascii="Times New Roman" w:hAnsi="Times New Roman"/>
                <w:lang w:val="sv-SE" w:eastAsia="sv-SE"/>
              </w:rPr>
              <w:t>Beskrivning av den information som hanteras i Försäkringskassans intyg FK7263.</w:t>
            </w:r>
          </w:p>
        </w:tc>
      </w:tr>
    </w:tbl>
    <w:p w14:paraId="3E4EF815" w14:textId="77777777" w:rsidR="00683B70" w:rsidRDefault="00683B70" w:rsidP="00683B70">
      <w:pPr>
        <w:pStyle w:val="BodyText"/>
        <w:rPr>
          <w:lang w:val="sv-SE"/>
        </w:rPr>
      </w:pPr>
      <w:r>
        <w:rPr>
          <w:lang w:val="sv-SE"/>
        </w:rPr>
        <w:br w:type="page"/>
      </w:r>
    </w:p>
    <w:p w14:paraId="76901657" w14:textId="77777777" w:rsidR="000011EF" w:rsidRDefault="000011EF" w:rsidP="000011EF">
      <w:pPr>
        <w:pStyle w:val="Rubrik1Nr"/>
      </w:pPr>
      <w:bookmarkStart w:id="7" w:name="_Toc402342451"/>
      <w:r>
        <w:lastRenderedPageBreak/>
        <w:t>Inledning</w:t>
      </w:r>
      <w:bookmarkEnd w:id="7"/>
    </w:p>
    <w:p w14:paraId="10B60A35" w14:textId="77777777" w:rsidR="001E6CF8" w:rsidRDefault="001E6CF8" w:rsidP="001E6CF8">
      <w:r w:rsidRPr="007557B9">
        <w:t>Detta dokument beskriver domänen Intygstjänster som hanterar olika typer av intyg</w:t>
      </w:r>
      <w:r>
        <w:t>. R</w:t>
      </w:r>
      <w:r w:rsidRPr="007557B9">
        <w:t>espektive intyg beskrivs i separata informationsspecifikationer.</w:t>
      </w:r>
    </w:p>
    <w:p w14:paraId="32B25DCF" w14:textId="77777777" w:rsidR="001E6CF8" w:rsidRPr="00AB752E" w:rsidRDefault="001E6CF8" w:rsidP="001E6CF8">
      <w:r>
        <w:t>D</w:t>
      </w:r>
      <w:r w:rsidRPr="00AB752E">
        <w:t xml:space="preserve">okument </w:t>
      </w:r>
      <w:r>
        <w:t>innehåller en beskrivning av</w:t>
      </w:r>
      <w:r w:rsidRPr="00AB752E">
        <w:t xml:space="preserve"> de arbetsflöden och tillhörande information som är gemensam för samtliga intyg</w:t>
      </w:r>
      <w:r>
        <w:t>.</w:t>
      </w:r>
    </w:p>
    <w:p w14:paraId="7FC59DC5" w14:textId="77777777" w:rsidR="000011EF" w:rsidRDefault="001E6CF8" w:rsidP="000011EF">
      <w:pPr>
        <w:pStyle w:val="BodyText"/>
        <w:rPr>
          <w:lang w:val="sv-SE"/>
        </w:rPr>
      </w:pPr>
      <w:r>
        <w:rPr>
          <w:lang w:val="sv-SE"/>
        </w:rPr>
        <w:t>D</w:t>
      </w:r>
      <w:r w:rsidR="000011EF" w:rsidRPr="00D131DE">
        <w:rPr>
          <w:lang w:val="sv-SE"/>
        </w:rPr>
        <w:t xml:space="preserve">okument beskriver </w:t>
      </w:r>
      <w:r>
        <w:rPr>
          <w:lang w:val="sv-SE"/>
        </w:rPr>
        <w:t xml:space="preserve">även </w:t>
      </w:r>
      <w:r w:rsidR="000011EF" w:rsidRPr="00D131DE">
        <w:rPr>
          <w:lang w:val="sv-SE"/>
        </w:rPr>
        <w:t>de</w:t>
      </w:r>
      <w:r w:rsidR="00902D63">
        <w:rPr>
          <w:lang w:val="sv-SE"/>
        </w:rPr>
        <w:t>n</w:t>
      </w:r>
      <w:r w:rsidR="000011EF" w:rsidRPr="00D131DE">
        <w:rPr>
          <w:lang w:val="sv-SE"/>
        </w:rPr>
        <w:t xml:space="preserve"> </w:t>
      </w:r>
      <w:r w:rsidR="00902D63">
        <w:rPr>
          <w:lang w:val="sv-SE"/>
        </w:rPr>
        <w:t>domäninformationsmodell</w:t>
      </w:r>
      <w:r w:rsidR="000011EF" w:rsidRPr="00D131DE">
        <w:rPr>
          <w:lang w:val="sv-SE"/>
        </w:rPr>
        <w:t xml:space="preserve"> som är styrande för projektet Intygstjä</w:t>
      </w:r>
      <w:r w:rsidR="002B2AC4">
        <w:rPr>
          <w:lang w:val="sv-SE"/>
        </w:rPr>
        <w:t>nster 2014-2015</w:t>
      </w:r>
      <w:r w:rsidR="00902D63">
        <w:rPr>
          <w:lang w:val="sv-SE"/>
        </w:rPr>
        <w:t>. D</w:t>
      </w:r>
      <w:r w:rsidR="000011EF" w:rsidRPr="00D131DE">
        <w:rPr>
          <w:lang w:val="sv-SE"/>
        </w:rPr>
        <w:t>omäninformationsmodellen</w:t>
      </w:r>
      <w:r w:rsidR="00902D63">
        <w:rPr>
          <w:lang w:val="sv-SE"/>
        </w:rPr>
        <w:t xml:space="preserve"> </w:t>
      </w:r>
      <w:r w:rsidR="000011EF" w:rsidRPr="00D131DE">
        <w:rPr>
          <w:lang w:val="sv-SE"/>
        </w:rPr>
        <w:t>beskriver de</w:t>
      </w:r>
      <w:r w:rsidR="00902D63">
        <w:rPr>
          <w:lang w:val="sv-SE"/>
        </w:rPr>
        <w:t>t totala</w:t>
      </w:r>
      <w:r w:rsidR="000011EF" w:rsidRPr="00D131DE">
        <w:rPr>
          <w:lang w:val="sv-SE"/>
        </w:rPr>
        <w:t xml:space="preserve"> information</w:t>
      </w:r>
      <w:r w:rsidR="00902D63">
        <w:rPr>
          <w:lang w:val="sv-SE"/>
        </w:rPr>
        <w:t>sbehovet</w:t>
      </w:r>
      <w:r w:rsidR="000011EF" w:rsidRPr="00D131DE">
        <w:rPr>
          <w:lang w:val="sv-SE"/>
        </w:rPr>
        <w:t xml:space="preserve"> (även viss information som kanske idag inte behövs i något </w:t>
      </w:r>
      <w:r w:rsidR="00902D63">
        <w:rPr>
          <w:lang w:val="sv-SE"/>
        </w:rPr>
        <w:t>meddelande). D</w:t>
      </w:r>
      <w:r w:rsidR="000011EF" w:rsidRPr="00D131DE">
        <w:rPr>
          <w:lang w:val="sv-SE"/>
        </w:rPr>
        <w:t>e meddelandemodeller som tagits fram</w:t>
      </w:r>
      <w:r w:rsidR="00902D63">
        <w:rPr>
          <w:lang w:val="sv-SE"/>
        </w:rPr>
        <w:t xml:space="preserve">, baserat på domäninformationsmodellen, beskrivs i separata </w:t>
      </w:r>
      <w:r w:rsidR="00046486">
        <w:rPr>
          <w:lang w:val="sv-SE"/>
        </w:rPr>
        <w:t>informationsspecifikationer som återfinns som bilagor</w:t>
      </w:r>
      <w:r w:rsidR="000011EF" w:rsidRPr="00D131DE">
        <w:rPr>
          <w:lang w:val="sv-SE"/>
        </w:rPr>
        <w:t xml:space="preserve">. </w:t>
      </w:r>
      <w:r w:rsidR="00902D63">
        <w:rPr>
          <w:lang w:val="sv-SE"/>
        </w:rPr>
        <w:t>Meddelandemodellerna är delmängder av domänmodellen</w:t>
      </w:r>
      <w:r w:rsidR="000011EF" w:rsidRPr="00D131DE">
        <w:rPr>
          <w:lang w:val="sv-SE"/>
        </w:rPr>
        <w:t xml:space="preserve"> och har delvis andra krav på multiplicitet som styr dess tillämpning.</w:t>
      </w:r>
    </w:p>
    <w:p w14:paraId="5B428B05" w14:textId="77777777" w:rsidR="00B87171" w:rsidRPr="00B87171" w:rsidRDefault="00B87171" w:rsidP="000011EF">
      <w:pPr>
        <w:pStyle w:val="BodyText"/>
        <w:rPr>
          <w:b/>
          <w:lang w:val="sv-SE"/>
        </w:rPr>
      </w:pPr>
      <w:r w:rsidRPr="00B87171">
        <w:rPr>
          <w:b/>
          <w:lang w:val="sv-SE"/>
        </w:rPr>
        <w:t>Observera att både domäninformationsmodellen och den efterföljande dokumentationen har delar i form av klasser och attribut som vi inte implementerar i nuläge. Dessa klasser och attribut är markerade med grå fär</w:t>
      </w:r>
      <w:r>
        <w:rPr>
          <w:b/>
          <w:lang w:val="sv-SE"/>
        </w:rPr>
        <w:t>g</w:t>
      </w:r>
      <w:r w:rsidRPr="00B87171">
        <w:rPr>
          <w:b/>
          <w:lang w:val="sv-SE"/>
        </w:rPr>
        <w:t>.</w:t>
      </w:r>
    </w:p>
    <w:p w14:paraId="22DC33C8" w14:textId="77777777" w:rsidR="000011EF" w:rsidRPr="0036408B" w:rsidRDefault="000011EF" w:rsidP="000011EF">
      <w:pPr>
        <w:pStyle w:val="BodyText"/>
        <w:rPr>
          <w:b/>
          <w:lang w:val="sv-SE"/>
        </w:rPr>
      </w:pPr>
      <w:r w:rsidRPr="0036408B">
        <w:rPr>
          <w:b/>
          <w:lang w:val="sv-SE"/>
        </w:rPr>
        <w:t xml:space="preserve">Observera att hur datatyperna ska användas beskrivs i </w:t>
      </w:r>
      <w:r w:rsidR="0036408B" w:rsidRPr="0036408B">
        <w:rPr>
          <w:b/>
          <w:lang w:val="sv-SE"/>
        </w:rPr>
        <w:t>avsnitt 5.</w:t>
      </w:r>
    </w:p>
    <w:p w14:paraId="74BB47E2" w14:textId="77777777" w:rsidR="0036408B" w:rsidRDefault="000011EF" w:rsidP="0036408B">
      <w:pPr>
        <w:pStyle w:val="BodyText"/>
        <w:rPr>
          <w:lang w:val="sv-SE"/>
        </w:rPr>
      </w:pPr>
      <w:r w:rsidRPr="0036408B">
        <w:rPr>
          <w:lang w:val="sv-SE"/>
        </w:rPr>
        <w:t xml:space="preserve">Som en bilaga till detta dokument finns excelarket </w:t>
      </w:r>
      <w:r w:rsidRPr="0036408B">
        <w:rPr>
          <w:i/>
          <w:lang w:val="sv-SE"/>
        </w:rPr>
        <w:t>Koder och klassifikationer.xslx</w:t>
      </w:r>
      <w:r w:rsidRPr="0036408B">
        <w:rPr>
          <w:lang w:val="sv-SE"/>
        </w:rPr>
        <w:t xml:space="preserve"> som beskriver innehållet i de kodverk (KV) som refereras till i detta dokument.</w:t>
      </w:r>
    </w:p>
    <w:p w14:paraId="4FC1AD33" w14:textId="77777777" w:rsidR="00FF5B07" w:rsidRDefault="00FF5B07">
      <w:pPr>
        <w:spacing w:before="0" w:after="0"/>
        <w:rPr>
          <w:rFonts w:ascii="Arial" w:hAnsi="Arial" w:cs="Arial"/>
          <w:kern w:val="32"/>
          <w:sz w:val="36"/>
          <w:szCs w:val="32"/>
        </w:rPr>
      </w:pPr>
      <w:bookmarkStart w:id="8" w:name="_Toc385255080"/>
      <w:r>
        <w:br w:type="page"/>
      </w:r>
    </w:p>
    <w:p w14:paraId="541E605B" w14:textId="77777777" w:rsidR="00FF5B07" w:rsidRDefault="00FF5B07" w:rsidP="00FF5B07">
      <w:pPr>
        <w:pStyle w:val="Rubrik1Nr"/>
        <w:numPr>
          <w:ilvl w:val="0"/>
          <w:numId w:val="13"/>
        </w:numPr>
      </w:pPr>
      <w:bookmarkStart w:id="9" w:name="_Toc402342452"/>
      <w:r>
        <w:lastRenderedPageBreak/>
        <w:t>Arbetsflöden</w:t>
      </w:r>
      <w:bookmarkEnd w:id="8"/>
      <w:bookmarkEnd w:id="9"/>
    </w:p>
    <w:p w14:paraId="2C63734D" w14:textId="77777777" w:rsidR="00FF5B07" w:rsidRDefault="00AA7101" w:rsidP="00FF5B07">
      <w:r>
        <w:t>Dessa flöden är på en väldigt övergripande nivå då det är upp till respektive journalsystem att implementera detaljer i flöden och funktionalitet på önskat sätt.</w:t>
      </w:r>
    </w:p>
    <w:p w14:paraId="7E4B2E8E" w14:textId="77777777" w:rsidR="00212EF3" w:rsidRDefault="00212EF3" w:rsidP="00212EF3">
      <w:pPr>
        <w:pStyle w:val="BodyText"/>
        <w:rPr>
          <w:lang w:val="sv-SE"/>
        </w:rPr>
      </w:pPr>
      <w:r>
        <w:rPr>
          <w:lang w:val="sv-SE"/>
        </w:rPr>
        <w:t>Notera att det i arbetsflödena finns två datalager som hanterar lagring av intygsinformation:</w:t>
      </w:r>
    </w:p>
    <w:p w14:paraId="2545F8C5" w14:textId="77777777" w:rsidR="00212EF3" w:rsidRDefault="00212EF3" w:rsidP="00212EF3">
      <w:pPr>
        <w:pStyle w:val="ListBullet"/>
        <w:tabs>
          <w:tab w:val="num" w:pos="567"/>
        </w:tabs>
        <w:ind w:left="567" w:hanging="207"/>
      </w:pPr>
      <w:r>
        <w:t>Journalsystem – Håller information om intygsutkast samt signerade intyg. Denna information betraktas som intygsoriginal.</w:t>
      </w:r>
    </w:p>
    <w:p w14:paraId="086568B9" w14:textId="77777777" w:rsidR="00212EF3" w:rsidRDefault="00212EF3" w:rsidP="00212EF3">
      <w:pPr>
        <w:pStyle w:val="ListBullet"/>
        <w:tabs>
          <w:tab w:val="num" w:pos="567"/>
        </w:tabs>
        <w:ind w:left="567" w:hanging="207"/>
      </w:pPr>
      <w:r>
        <w:t>Intygstjänst – När ett intygsutkast har signerats så skickas en kopia av det signerade intyget till Intygstjänsten. Från Intygstjänsten kan invånaren, via Mina intyg, nå sitt intyg och skicka det till mottagaren (exempelvis Försäkringskassan). Intyget tillförs då information om att det har skickats till mottagaren.</w:t>
      </w:r>
    </w:p>
    <w:p w14:paraId="356F3BCD" w14:textId="77777777" w:rsidR="00212EF3" w:rsidRPr="00AB752E" w:rsidRDefault="00212EF3" w:rsidP="00212EF3">
      <w:r>
        <w:t>Arbetsflödena visar att information för att lista och titta på intyg hämtas från båda datalagren. Intygsutkast hämtas från journalsystemet. Signerade intyg hämtas alltid från Intygstjänsten, och det görs för att få information om intyget har skickats till mottagaren. Att intyget är skickat till mottagaren är nämligen förutsättningen för att fråga-svarsfunktionen</w:t>
      </w:r>
      <w:r>
        <w:rPr>
          <w:rStyle w:val="FootnoteReference"/>
        </w:rPr>
        <w:footnoteReference w:id="1"/>
      </w:r>
      <w:r>
        <w:t xml:space="preserve"> ska kunna användas.</w:t>
      </w:r>
    </w:p>
    <w:p w14:paraId="075602F7" w14:textId="77777777" w:rsidR="00212EF3" w:rsidRPr="00212EF3" w:rsidRDefault="00212EF3" w:rsidP="00212EF3">
      <w:pPr>
        <w:pStyle w:val="BodyText"/>
        <w:rPr>
          <w:lang w:val="sv-SE"/>
        </w:rPr>
      </w:pPr>
    </w:p>
    <w:p w14:paraId="09BC68E5" w14:textId="77777777" w:rsidR="00FF5B07" w:rsidRDefault="00FF5B07" w:rsidP="00FF5B07">
      <w:pPr>
        <w:pStyle w:val="Rubrik2Nr"/>
        <w:numPr>
          <w:ilvl w:val="1"/>
          <w:numId w:val="13"/>
        </w:numPr>
      </w:pPr>
      <w:bookmarkStart w:id="10" w:name="_Toc385255081"/>
      <w:bookmarkStart w:id="11" w:name="_Toc402342453"/>
      <w:r>
        <w:lastRenderedPageBreak/>
        <w:t>Skapa intyg</w:t>
      </w:r>
      <w:bookmarkEnd w:id="10"/>
      <w:bookmarkEnd w:id="11"/>
    </w:p>
    <w:p w14:paraId="1C10BE49" w14:textId="77777777" w:rsidR="00FF5B07" w:rsidRPr="00FF5B07" w:rsidRDefault="00212EF3" w:rsidP="00FF5B07">
      <w:pPr>
        <w:rPr>
          <w:lang w:eastAsia="sv-SE"/>
        </w:rPr>
      </w:pPr>
      <w:r>
        <w:rPr>
          <w:noProof/>
          <w:lang w:eastAsia="sv-SE"/>
        </w:rPr>
        <w:drawing>
          <wp:inline distT="0" distB="0" distL="0" distR="0" wp14:anchorId="091FA95A" wp14:editId="1EB09ACB">
            <wp:extent cx="7668260" cy="3914775"/>
            <wp:effectExtent l="0" t="0" r="889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pa intyg.jpg"/>
                    <pic:cNvPicPr/>
                  </pic:nvPicPr>
                  <pic:blipFill>
                    <a:blip r:embed="rId9">
                      <a:extLst>
                        <a:ext uri="{28A0092B-C50C-407E-A947-70E740481C1C}">
                          <a14:useLocalDpi xmlns:a14="http://schemas.microsoft.com/office/drawing/2010/main" val="0"/>
                        </a:ext>
                      </a:extLst>
                    </a:blip>
                    <a:stretch>
                      <a:fillRect/>
                    </a:stretch>
                  </pic:blipFill>
                  <pic:spPr>
                    <a:xfrm>
                      <a:off x="0" y="0"/>
                      <a:ext cx="7668260" cy="3914775"/>
                    </a:xfrm>
                    <a:prstGeom prst="rect">
                      <a:avLst/>
                    </a:prstGeom>
                  </pic:spPr>
                </pic:pic>
              </a:graphicData>
            </a:graphic>
          </wp:inline>
        </w:drawing>
      </w:r>
    </w:p>
    <w:p w14:paraId="4960A6A0" w14:textId="77777777" w:rsidR="00FF5B07" w:rsidRPr="00235549" w:rsidRDefault="00FF5B07" w:rsidP="00FF5B07">
      <w:pPr>
        <w:pStyle w:val="BodyText"/>
        <w:rPr>
          <w:lang w:val="sv-SE"/>
        </w:rPr>
      </w:pPr>
      <w:bookmarkStart w:id="12" w:name="_Toc384823556"/>
      <w:r w:rsidRPr="00235549">
        <w:rPr>
          <w:lang w:val="sv-SE"/>
        </w:rPr>
        <w:t xml:space="preserve"> </w:t>
      </w:r>
    </w:p>
    <w:p w14:paraId="1BE51321" w14:textId="77777777" w:rsidR="00FF5B07" w:rsidRPr="00BC1D44" w:rsidRDefault="00FF5B07" w:rsidP="00BC1D44">
      <w:pPr>
        <w:rPr>
          <w:rFonts w:ascii="Arial" w:hAnsi="Arial" w:cs="Arial"/>
          <w:b/>
        </w:rPr>
      </w:pPr>
      <w:bookmarkStart w:id="13" w:name="_Toc385255082"/>
      <w:r w:rsidRPr="00BC1D44">
        <w:rPr>
          <w:rFonts w:ascii="Arial" w:hAnsi="Arial" w:cs="Arial"/>
          <w:b/>
        </w:rPr>
        <w:t>Roller (de som representeras av simbanor i grafen)</w:t>
      </w:r>
      <w:bookmarkEnd w:id="12"/>
      <w:bookmarkEnd w:id="13"/>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14:paraId="69BED546"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3E1BAC02"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46A2AC75"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FF5B07" w:rsidRPr="00B0395C" w14:paraId="58126AC8" w14:textId="77777777" w:rsidTr="00B0395C">
        <w:tc>
          <w:tcPr>
            <w:tcW w:w="4322" w:type="dxa"/>
            <w:hideMark/>
          </w:tcPr>
          <w:p w14:paraId="5908D74A"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Hälso- och sjukvårdspersonal</w:t>
            </w:r>
          </w:p>
        </w:tc>
        <w:tc>
          <w:tcPr>
            <w:tcW w:w="9394" w:type="dxa"/>
            <w:hideMark/>
          </w:tcPr>
          <w:p w14:paraId="43380B33"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 xml:space="preserve">Den hälso- och sjukvårdspersonal som interagerar med patienten och medverkar i arbete med att bedöma </w:t>
            </w:r>
            <w:r w:rsidRPr="00B0395C">
              <w:rPr>
                <w:rFonts w:ascii="Times New Roman" w:hAnsi="Times New Roman"/>
                <w:sz w:val="20"/>
                <w:szCs w:val="20"/>
                <w:lang w:eastAsia="sv-SE"/>
              </w:rPr>
              <w:lastRenderedPageBreak/>
              <w:t>patientens tillstånd och ta fram läkarintyget. I vissa lägen måste Hälso- och sjukvårdspersonal vara en läkare. I dessa fall anges det i arbetssteget.</w:t>
            </w:r>
          </w:p>
        </w:tc>
      </w:tr>
      <w:tr w:rsidR="00FF5B07" w:rsidRPr="00B0395C" w14:paraId="0B076C27" w14:textId="77777777" w:rsidTr="00B0395C">
        <w:tc>
          <w:tcPr>
            <w:tcW w:w="4322" w:type="dxa"/>
            <w:hideMark/>
          </w:tcPr>
          <w:p w14:paraId="559770E4"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lastRenderedPageBreak/>
              <w:t>Patient</w:t>
            </w:r>
          </w:p>
        </w:tc>
        <w:tc>
          <w:tcPr>
            <w:tcW w:w="9394" w:type="dxa"/>
          </w:tcPr>
          <w:p w14:paraId="2DD2CCCC"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Den person som upplever ett hälsoproblem och av den anledningen uppsöker hälso- och sjukvården för att erhålla ett intyg.</w:t>
            </w:r>
          </w:p>
        </w:tc>
      </w:tr>
      <w:tr w:rsidR="00212EF3" w:rsidRPr="00B0395C" w14:paraId="1939801F" w14:textId="77777777" w:rsidTr="00B0395C">
        <w:tc>
          <w:tcPr>
            <w:tcW w:w="4322" w:type="dxa"/>
          </w:tcPr>
          <w:p w14:paraId="36CCD6EE" w14:textId="77777777" w:rsidR="00212EF3" w:rsidRPr="00FF5124" w:rsidRDefault="00212EF3" w:rsidP="00212EF3">
            <w:pPr>
              <w:rPr>
                <w:rFonts w:ascii="Times New Roman" w:hAnsi="Times New Roman"/>
                <w:sz w:val="20"/>
                <w:szCs w:val="20"/>
                <w:lang w:eastAsia="sv-SE"/>
              </w:rPr>
            </w:pPr>
            <w:r w:rsidRPr="00B768E6">
              <w:rPr>
                <w:rFonts w:ascii="Times New Roman" w:hAnsi="Times New Roman"/>
                <w:sz w:val="20"/>
                <w:szCs w:val="20"/>
                <w:lang w:eastAsia="sv-SE"/>
              </w:rPr>
              <w:t>Mottagare av intyg</w:t>
            </w:r>
          </w:p>
        </w:tc>
        <w:tc>
          <w:tcPr>
            <w:tcW w:w="9394" w:type="dxa"/>
          </w:tcPr>
          <w:p w14:paraId="6B5E3C3A" w14:textId="77777777" w:rsidR="00212EF3" w:rsidRPr="00FF5124" w:rsidRDefault="00212EF3" w:rsidP="00212EF3">
            <w:pPr>
              <w:rPr>
                <w:rFonts w:ascii="Times New Roman" w:hAnsi="Times New Roman"/>
                <w:sz w:val="20"/>
                <w:szCs w:val="20"/>
                <w:lang w:eastAsia="sv-SE"/>
              </w:rPr>
            </w:pPr>
            <w:r w:rsidRPr="00B768E6">
              <w:rPr>
                <w:rFonts w:ascii="Times New Roman" w:hAnsi="Times New Roman"/>
                <w:sz w:val="20"/>
                <w:szCs w:val="20"/>
                <w:lang w:eastAsia="sv-SE"/>
              </w:rPr>
              <w:t>Den organisation som är mottagare av ett intyg. En mottagare kan t.ex. vara Försäkringskassan eller Transportstyrelsen.</w:t>
            </w:r>
          </w:p>
        </w:tc>
      </w:tr>
    </w:tbl>
    <w:p w14:paraId="4DF4F343" w14:textId="77777777" w:rsidR="00BC1D44" w:rsidRDefault="00BC1D44" w:rsidP="00BC1D44">
      <w:pPr>
        <w:rPr>
          <w:rFonts w:ascii="Arial" w:hAnsi="Arial" w:cs="Arial"/>
          <w:b/>
        </w:rPr>
      </w:pPr>
      <w:bookmarkStart w:id="14" w:name="_Toc375147244"/>
      <w:bookmarkStart w:id="15" w:name="_Toc385255083"/>
      <w:bookmarkStart w:id="16" w:name="_Toc384823557"/>
    </w:p>
    <w:p w14:paraId="49252E8D" w14:textId="77777777" w:rsidR="00FF5B07" w:rsidRPr="00BC1D44" w:rsidRDefault="00FF5B07" w:rsidP="00BC1D44">
      <w:pPr>
        <w:rPr>
          <w:rFonts w:ascii="Arial" w:hAnsi="Arial" w:cs="Arial"/>
          <w:b/>
        </w:rPr>
      </w:pPr>
      <w:r w:rsidRPr="00BC1D44">
        <w:rPr>
          <w:rFonts w:ascii="Arial" w:hAnsi="Arial" w:cs="Arial"/>
          <w:b/>
        </w:rPr>
        <w:t>Arbetssteg</w:t>
      </w:r>
      <w:bookmarkEnd w:id="14"/>
      <w:bookmarkEnd w:id="15"/>
      <w:bookmarkEnd w:id="16"/>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B0395C" w:rsidRPr="00B0395C" w14:paraId="21B87962" w14:textId="77777777"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14:paraId="3277AF90"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6616" w:type="dxa"/>
            <w:shd w:val="clear" w:color="auto" w:fill="D9D9D9" w:themeFill="background1" w:themeFillShade="D9"/>
            <w:hideMark/>
          </w:tcPr>
          <w:p w14:paraId="34970712"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14:paraId="20F71CA0"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14:paraId="4311ECDC"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Information som används</w:t>
            </w:r>
          </w:p>
        </w:tc>
      </w:tr>
      <w:tr w:rsidR="00FF5B07" w:rsidRPr="00B0395C" w14:paraId="0E354FFC" w14:textId="77777777" w:rsidTr="00B0395C">
        <w:tc>
          <w:tcPr>
            <w:tcW w:w="2257" w:type="dxa"/>
          </w:tcPr>
          <w:p w14:paraId="3D1566B0"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Ordna tid för vårdkontakt</w:t>
            </w:r>
          </w:p>
        </w:tc>
        <w:tc>
          <w:tcPr>
            <w:tcW w:w="6616" w:type="dxa"/>
          </w:tcPr>
          <w:p w14:paraId="79114FB7"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Patienten kontaktar hälso- och sjukvården och bokar en tid för vårdkon</w:t>
            </w:r>
            <w:r w:rsidR="00212EF3">
              <w:rPr>
                <w:rFonts w:ascii="Times New Roman" w:hAnsi="Times New Roman"/>
                <w:sz w:val="20"/>
                <w:szCs w:val="20"/>
                <w:lang w:eastAsia="sv-SE"/>
              </w:rPr>
              <w:t>t</w:t>
            </w:r>
            <w:r w:rsidRPr="00B0395C">
              <w:rPr>
                <w:rFonts w:ascii="Times New Roman" w:hAnsi="Times New Roman"/>
                <w:sz w:val="20"/>
                <w:szCs w:val="20"/>
                <w:lang w:eastAsia="sv-SE"/>
              </w:rPr>
              <w:t>akt.</w:t>
            </w:r>
          </w:p>
        </w:tc>
        <w:tc>
          <w:tcPr>
            <w:tcW w:w="2447" w:type="dxa"/>
          </w:tcPr>
          <w:p w14:paraId="282C2142" w14:textId="77777777" w:rsidR="00FF5B07" w:rsidRPr="00B0395C" w:rsidRDefault="00FF5B07">
            <w:pPr>
              <w:rPr>
                <w:rFonts w:ascii="Times New Roman" w:hAnsi="Times New Roman"/>
                <w:sz w:val="20"/>
                <w:szCs w:val="20"/>
                <w:lang w:eastAsia="sv-SE"/>
              </w:rPr>
            </w:pPr>
          </w:p>
        </w:tc>
        <w:tc>
          <w:tcPr>
            <w:tcW w:w="2396" w:type="dxa"/>
          </w:tcPr>
          <w:p w14:paraId="4004AB88" w14:textId="77777777" w:rsidR="00FF5B07" w:rsidRPr="00B0395C" w:rsidRDefault="00FF5B07">
            <w:pPr>
              <w:rPr>
                <w:rFonts w:ascii="Times New Roman" w:hAnsi="Times New Roman"/>
                <w:sz w:val="20"/>
                <w:szCs w:val="20"/>
                <w:lang w:eastAsia="sv-SE"/>
              </w:rPr>
            </w:pPr>
          </w:p>
        </w:tc>
      </w:tr>
      <w:tr w:rsidR="00FF5B07" w:rsidRPr="00B0395C" w14:paraId="4A21D704" w14:textId="77777777" w:rsidTr="00B0395C">
        <w:tc>
          <w:tcPr>
            <w:tcW w:w="2257" w:type="dxa"/>
          </w:tcPr>
          <w:p w14:paraId="2E4A2647"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Skapa elektroniskt intyg</w:t>
            </w:r>
          </w:p>
        </w:tc>
        <w:tc>
          <w:tcPr>
            <w:tcW w:w="6616" w:type="dxa"/>
          </w:tcPr>
          <w:p w14:paraId="6DAB4051"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skapar ett elektroniskt intyg.</w:t>
            </w:r>
          </w:p>
        </w:tc>
        <w:tc>
          <w:tcPr>
            <w:tcW w:w="2447" w:type="dxa"/>
          </w:tcPr>
          <w:p w14:paraId="5DCF4B0D" w14:textId="77777777" w:rsidR="00FF5B07" w:rsidRPr="00B0395C" w:rsidRDefault="00FF5B07">
            <w:pPr>
              <w:rPr>
                <w:rFonts w:ascii="Times New Roman" w:hAnsi="Times New Roman"/>
                <w:sz w:val="20"/>
                <w:szCs w:val="20"/>
                <w:lang w:eastAsia="sv-SE"/>
              </w:rPr>
            </w:pPr>
          </w:p>
        </w:tc>
        <w:tc>
          <w:tcPr>
            <w:tcW w:w="2396" w:type="dxa"/>
          </w:tcPr>
          <w:p w14:paraId="747F13A7" w14:textId="77777777" w:rsidR="00FF5B07" w:rsidRPr="00B0395C" w:rsidRDefault="00FF5B07">
            <w:pPr>
              <w:rPr>
                <w:rFonts w:ascii="Times New Roman" w:hAnsi="Times New Roman"/>
                <w:sz w:val="20"/>
                <w:szCs w:val="20"/>
                <w:lang w:eastAsia="sv-SE"/>
              </w:rPr>
            </w:pPr>
          </w:p>
        </w:tc>
      </w:tr>
      <w:tr w:rsidR="00FF5B07" w:rsidRPr="00B0395C" w14:paraId="0172E8BB" w14:textId="77777777" w:rsidTr="00B0395C">
        <w:tc>
          <w:tcPr>
            <w:tcW w:w="2257" w:type="dxa"/>
          </w:tcPr>
          <w:p w14:paraId="0F429D48"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Spara och signera intyg</w:t>
            </w:r>
          </w:p>
        </w:tc>
        <w:tc>
          <w:tcPr>
            <w:tcW w:w="6616" w:type="dxa"/>
          </w:tcPr>
          <w:p w14:paraId="09988B0E"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Läkare signerar intyget.</w:t>
            </w:r>
          </w:p>
        </w:tc>
        <w:tc>
          <w:tcPr>
            <w:tcW w:w="2447" w:type="dxa"/>
          </w:tcPr>
          <w:p w14:paraId="3C1B5EE5"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c>
          <w:tcPr>
            <w:tcW w:w="2396" w:type="dxa"/>
          </w:tcPr>
          <w:p w14:paraId="0114439F" w14:textId="77777777" w:rsidR="00FF5B07" w:rsidRPr="00B0395C" w:rsidRDefault="00FF5B07">
            <w:pPr>
              <w:rPr>
                <w:rFonts w:ascii="Times New Roman" w:hAnsi="Times New Roman"/>
                <w:sz w:val="20"/>
                <w:szCs w:val="20"/>
                <w:lang w:eastAsia="sv-SE"/>
              </w:rPr>
            </w:pPr>
          </w:p>
        </w:tc>
      </w:tr>
      <w:tr w:rsidR="00FF5B07" w:rsidRPr="00B0395C" w14:paraId="2E1C311C" w14:textId="77777777" w:rsidTr="00B0395C">
        <w:tc>
          <w:tcPr>
            <w:tcW w:w="2257" w:type="dxa"/>
          </w:tcPr>
          <w:p w14:paraId="305709BB"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Vilja ha utskrift av intyg</w:t>
            </w:r>
          </w:p>
        </w:tc>
        <w:tc>
          <w:tcPr>
            <w:tcW w:w="6616" w:type="dxa"/>
          </w:tcPr>
          <w:p w14:paraId="161D07F7"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Patienten önskar få intyget utskrivet på papper.</w:t>
            </w:r>
          </w:p>
        </w:tc>
        <w:tc>
          <w:tcPr>
            <w:tcW w:w="2447" w:type="dxa"/>
          </w:tcPr>
          <w:p w14:paraId="72C73C52" w14:textId="77777777" w:rsidR="00FF5B07" w:rsidRPr="00B0395C" w:rsidRDefault="00FF5B07">
            <w:pPr>
              <w:rPr>
                <w:rFonts w:ascii="Times New Roman" w:hAnsi="Times New Roman"/>
                <w:sz w:val="20"/>
                <w:szCs w:val="20"/>
                <w:lang w:eastAsia="sv-SE"/>
              </w:rPr>
            </w:pPr>
          </w:p>
        </w:tc>
        <w:tc>
          <w:tcPr>
            <w:tcW w:w="2396" w:type="dxa"/>
          </w:tcPr>
          <w:p w14:paraId="60621714" w14:textId="77777777" w:rsidR="00FF5B07" w:rsidRPr="00B0395C" w:rsidRDefault="00FF5B07">
            <w:pPr>
              <w:rPr>
                <w:rFonts w:ascii="Times New Roman" w:hAnsi="Times New Roman"/>
                <w:sz w:val="20"/>
                <w:szCs w:val="20"/>
                <w:lang w:eastAsia="sv-SE"/>
              </w:rPr>
            </w:pPr>
          </w:p>
        </w:tc>
      </w:tr>
      <w:tr w:rsidR="00901BF1" w:rsidRPr="00B0395C" w14:paraId="391B91D2" w14:textId="77777777" w:rsidTr="00B0395C">
        <w:tc>
          <w:tcPr>
            <w:tcW w:w="2257" w:type="dxa"/>
          </w:tcPr>
          <w:p w14:paraId="0A94C6A8"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Skriva ut och skriva under intyg</w:t>
            </w:r>
          </w:p>
        </w:tc>
        <w:tc>
          <w:tcPr>
            <w:tcW w:w="6616" w:type="dxa"/>
          </w:tcPr>
          <w:p w14:paraId="0895D973"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skriver ut intyget och läkare skriver under.</w:t>
            </w:r>
          </w:p>
        </w:tc>
        <w:tc>
          <w:tcPr>
            <w:tcW w:w="2447" w:type="dxa"/>
          </w:tcPr>
          <w:p w14:paraId="77C3D004" w14:textId="77777777" w:rsidR="00901BF1" w:rsidRPr="00B0395C" w:rsidRDefault="00901BF1">
            <w:pPr>
              <w:rPr>
                <w:rFonts w:ascii="Times New Roman" w:hAnsi="Times New Roman"/>
                <w:sz w:val="20"/>
                <w:szCs w:val="20"/>
                <w:lang w:eastAsia="sv-SE"/>
              </w:rPr>
            </w:pPr>
          </w:p>
        </w:tc>
        <w:tc>
          <w:tcPr>
            <w:tcW w:w="2396" w:type="dxa"/>
          </w:tcPr>
          <w:p w14:paraId="2E100EFB"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r w:rsidR="00901BF1" w:rsidRPr="00B0395C" w14:paraId="5F590F76" w14:textId="77777777" w:rsidTr="00B0395C">
        <w:tc>
          <w:tcPr>
            <w:tcW w:w="2257" w:type="dxa"/>
          </w:tcPr>
          <w:p w14:paraId="71B5E892"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 till mottagare</w:t>
            </w:r>
          </w:p>
        </w:tc>
        <w:tc>
          <w:tcPr>
            <w:tcW w:w="6616" w:type="dxa"/>
          </w:tcPr>
          <w:p w14:paraId="6AA82D96"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Intyget skickas via Intygstjänsten till aktuell mottagare. Antingen görs detta av Hälso- och sjukvårdspersonal eller av patienten.</w:t>
            </w:r>
          </w:p>
        </w:tc>
        <w:tc>
          <w:tcPr>
            <w:tcW w:w="2447" w:type="dxa"/>
          </w:tcPr>
          <w:p w14:paraId="50E9B9C5"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w:t>
            </w:r>
          </w:p>
        </w:tc>
        <w:tc>
          <w:tcPr>
            <w:tcW w:w="2396" w:type="dxa"/>
          </w:tcPr>
          <w:p w14:paraId="31889215"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r w:rsidR="00901BF1" w:rsidRPr="00B0395C" w14:paraId="7B892B80" w14:textId="77777777" w:rsidTr="00B0395C">
        <w:tc>
          <w:tcPr>
            <w:tcW w:w="2257" w:type="dxa"/>
          </w:tcPr>
          <w:p w14:paraId="76B307EB"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Behov av att intyget går direkt till mottagare</w:t>
            </w:r>
          </w:p>
        </w:tc>
        <w:tc>
          <w:tcPr>
            <w:tcW w:w="6616" w:type="dxa"/>
          </w:tcPr>
          <w:p w14:paraId="4D43AB58"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Patienten önskar att Hälso- och sjukvårdspersonal skickar intyget direkt till aktuell mottagare.</w:t>
            </w:r>
          </w:p>
        </w:tc>
        <w:tc>
          <w:tcPr>
            <w:tcW w:w="2447" w:type="dxa"/>
          </w:tcPr>
          <w:p w14:paraId="38113B3E" w14:textId="77777777" w:rsidR="00901BF1" w:rsidRPr="00B0395C" w:rsidRDefault="00901BF1">
            <w:pPr>
              <w:rPr>
                <w:rFonts w:ascii="Times New Roman" w:hAnsi="Times New Roman"/>
                <w:sz w:val="20"/>
                <w:szCs w:val="20"/>
                <w:lang w:eastAsia="sv-SE"/>
              </w:rPr>
            </w:pPr>
          </w:p>
        </w:tc>
        <w:tc>
          <w:tcPr>
            <w:tcW w:w="2396" w:type="dxa"/>
          </w:tcPr>
          <w:p w14:paraId="081A7F10" w14:textId="77777777" w:rsidR="00901BF1" w:rsidRPr="00B0395C" w:rsidRDefault="00901BF1">
            <w:pPr>
              <w:rPr>
                <w:rFonts w:ascii="Times New Roman" w:hAnsi="Times New Roman"/>
                <w:sz w:val="20"/>
                <w:szCs w:val="20"/>
                <w:lang w:eastAsia="sv-SE"/>
              </w:rPr>
            </w:pPr>
          </w:p>
        </w:tc>
      </w:tr>
      <w:tr w:rsidR="00901BF1" w:rsidRPr="00B0395C" w14:paraId="751932DF" w14:textId="77777777" w:rsidTr="00B0395C">
        <w:tc>
          <w:tcPr>
            <w:tcW w:w="2257" w:type="dxa"/>
          </w:tcPr>
          <w:p w14:paraId="5856D186"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Inhämta samtycke att skicka intyg direkt till mottagare</w:t>
            </w:r>
          </w:p>
        </w:tc>
        <w:tc>
          <w:tcPr>
            <w:tcW w:w="6616" w:type="dxa"/>
          </w:tcPr>
          <w:p w14:paraId="15B0DD9F"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inhämtar patientens samtycke för att ha möjlighet att skicka intyget direkt.</w:t>
            </w:r>
          </w:p>
        </w:tc>
        <w:tc>
          <w:tcPr>
            <w:tcW w:w="2447" w:type="dxa"/>
          </w:tcPr>
          <w:p w14:paraId="3D32CB5E"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Samtycke</w:t>
            </w:r>
          </w:p>
        </w:tc>
        <w:tc>
          <w:tcPr>
            <w:tcW w:w="2396" w:type="dxa"/>
          </w:tcPr>
          <w:p w14:paraId="60B0AE3D" w14:textId="77777777" w:rsidR="00901BF1" w:rsidRPr="00B0395C" w:rsidRDefault="00901BF1">
            <w:pPr>
              <w:rPr>
                <w:rFonts w:ascii="Times New Roman" w:hAnsi="Times New Roman"/>
                <w:sz w:val="20"/>
                <w:szCs w:val="20"/>
                <w:lang w:eastAsia="sv-SE"/>
              </w:rPr>
            </w:pPr>
          </w:p>
        </w:tc>
      </w:tr>
      <w:tr w:rsidR="00901BF1" w:rsidRPr="00B0395C" w14:paraId="652F7DAF" w14:textId="77777777" w:rsidTr="00B0395C">
        <w:tc>
          <w:tcPr>
            <w:tcW w:w="2257" w:type="dxa"/>
          </w:tcPr>
          <w:p w14:paraId="62C1979C"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Ta emot intyg</w:t>
            </w:r>
          </w:p>
        </w:tc>
        <w:tc>
          <w:tcPr>
            <w:tcW w:w="6616" w:type="dxa"/>
          </w:tcPr>
          <w:p w14:paraId="37E22C97"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Aktuell mottagares system tar emot intyget. I fallet när patienten får intyget på papper är hen mottagare av det.</w:t>
            </w:r>
          </w:p>
        </w:tc>
        <w:tc>
          <w:tcPr>
            <w:tcW w:w="2447" w:type="dxa"/>
          </w:tcPr>
          <w:p w14:paraId="7AD56C6D"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 (i de fall då det är ett system som tar emot intyget och lagrar det lokalt)</w:t>
            </w:r>
          </w:p>
        </w:tc>
        <w:tc>
          <w:tcPr>
            <w:tcW w:w="2396" w:type="dxa"/>
          </w:tcPr>
          <w:p w14:paraId="68AD8E0D"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bl>
    <w:p w14:paraId="69F5912B" w14:textId="77777777" w:rsidR="00BC1D44" w:rsidRDefault="00BC1D44" w:rsidP="00BC1D44">
      <w:pPr>
        <w:rPr>
          <w:rFonts w:ascii="Arial" w:hAnsi="Arial" w:cs="Arial"/>
          <w:b/>
        </w:rPr>
      </w:pPr>
      <w:bookmarkStart w:id="17" w:name="_Toc385255084"/>
      <w:bookmarkStart w:id="18" w:name="_Toc384823558"/>
      <w:bookmarkStart w:id="19" w:name="_Toc375147245"/>
    </w:p>
    <w:p w14:paraId="0CCEFC5C" w14:textId="77777777" w:rsidR="00FF5B07" w:rsidRPr="00BC1D44" w:rsidRDefault="00FF5B07" w:rsidP="00BC1D44">
      <w:pPr>
        <w:rPr>
          <w:rFonts w:ascii="Arial" w:hAnsi="Arial" w:cs="Arial"/>
          <w:b/>
        </w:rPr>
      </w:pPr>
      <w:r w:rsidRPr="00BC1D44">
        <w:rPr>
          <w:rFonts w:ascii="Arial" w:hAnsi="Arial" w:cs="Arial"/>
          <w:b/>
        </w:rPr>
        <w:t>Informationsmängd</w:t>
      </w:r>
      <w:bookmarkEnd w:id="17"/>
      <w:bookmarkEnd w:id="18"/>
      <w:bookmarkEnd w:id="19"/>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14:paraId="45169086"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7BB411D0"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461C41D6"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FF5B07" w:rsidRPr="00B0395C" w14:paraId="36BA8401" w14:textId="77777777" w:rsidTr="00B0395C">
        <w:tc>
          <w:tcPr>
            <w:tcW w:w="4322" w:type="dxa"/>
            <w:hideMark/>
          </w:tcPr>
          <w:p w14:paraId="0DB34018"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Samtycke</w:t>
            </w:r>
          </w:p>
        </w:tc>
        <w:tc>
          <w:tcPr>
            <w:tcW w:w="9394" w:type="dxa"/>
            <w:hideMark/>
          </w:tcPr>
          <w:p w14:paraId="30AEA346" w14:textId="77777777" w:rsidR="00FF5B07" w:rsidRPr="00B0395C" w:rsidRDefault="00FF5B07">
            <w:pPr>
              <w:rPr>
                <w:rFonts w:ascii="Times New Roman" w:hAnsi="Times New Roman"/>
                <w:b/>
                <w:sz w:val="20"/>
                <w:szCs w:val="20"/>
                <w:lang w:eastAsia="sv-SE"/>
              </w:rPr>
            </w:pPr>
            <w:r w:rsidRPr="00B0395C">
              <w:rPr>
                <w:rFonts w:ascii="Times New Roman" w:hAnsi="Times New Roman"/>
                <w:sz w:val="20"/>
                <w:szCs w:val="20"/>
                <w:lang w:eastAsia="sv-SE"/>
              </w:rPr>
              <w:t>Information om att patienten har gett sitt samtycke till att intyget skickas direkt till mottagaren.</w:t>
            </w:r>
          </w:p>
        </w:tc>
      </w:tr>
      <w:tr w:rsidR="00FF5B07" w:rsidRPr="00B0395C" w14:paraId="61FFFF2B" w14:textId="77777777" w:rsidTr="00B0395C">
        <w:tc>
          <w:tcPr>
            <w:tcW w:w="4322" w:type="dxa"/>
            <w:hideMark/>
          </w:tcPr>
          <w:p w14:paraId="2C66F075" w14:textId="77777777"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Intyg</w:t>
            </w:r>
          </w:p>
        </w:tc>
        <w:tc>
          <w:tcPr>
            <w:tcW w:w="9394" w:type="dxa"/>
            <w:hideMark/>
          </w:tcPr>
          <w:p w14:paraId="04238708" w14:textId="77777777"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Ett komplett, sparat och signerat intyg.</w:t>
            </w:r>
          </w:p>
        </w:tc>
      </w:tr>
      <w:tr w:rsidR="00901BF1" w:rsidRPr="00B0395C" w14:paraId="1F6127D3" w14:textId="77777777" w:rsidTr="00B0395C">
        <w:tc>
          <w:tcPr>
            <w:tcW w:w="4322" w:type="dxa"/>
          </w:tcPr>
          <w:p w14:paraId="34ECF67A" w14:textId="77777777"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w:t>
            </w:r>
          </w:p>
        </w:tc>
        <w:tc>
          <w:tcPr>
            <w:tcW w:w="9394" w:type="dxa"/>
          </w:tcPr>
          <w:p w14:paraId="01B888B5" w14:textId="77777777" w:rsidR="00901BF1" w:rsidRPr="00B0395C" w:rsidRDefault="005E2E87" w:rsidP="005E2E87">
            <w:pPr>
              <w:rPr>
                <w:rFonts w:ascii="Times New Roman" w:hAnsi="Times New Roman"/>
                <w:sz w:val="20"/>
                <w:szCs w:val="20"/>
                <w:lang w:eastAsia="sv-SE"/>
              </w:rPr>
            </w:pPr>
            <w:r w:rsidRPr="00B0395C">
              <w:rPr>
                <w:rFonts w:ascii="Times New Roman" w:hAnsi="Times New Roman"/>
                <w:sz w:val="20"/>
                <w:szCs w:val="20"/>
                <w:lang w:eastAsia="sv-SE"/>
              </w:rPr>
              <w:t>Meddelande till Intygstjänsten att skicka ett intyg till aktuell mottagare.</w:t>
            </w:r>
          </w:p>
        </w:tc>
      </w:tr>
    </w:tbl>
    <w:p w14:paraId="6D41999A" w14:textId="77777777" w:rsidR="00BC1D44" w:rsidRDefault="00BC1D44" w:rsidP="00BC1D44">
      <w:pPr>
        <w:rPr>
          <w:rFonts w:ascii="Arial" w:hAnsi="Arial" w:cs="Arial"/>
          <w:b/>
        </w:rPr>
      </w:pPr>
      <w:bookmarkStart w:id="20" w:name="_Toc385255085"/>
      <w:bookmarkStart w:id="21" w:name="_Toc384823559"/>
      <w:bookmarkStart w:id="22" w:name="_Toc375147246"/>
    </w:p>
    <w:p w14:paraId="08AE9286" w14:textId="77777777" w:rsidR="00FF5B07" w:rsidRPr="00BC1D44" w:rsidRDefault="00FF5B07" w:rsidP="00BC1D44">
      <w:pPr>
        <w:rPr>
          <w:rFonts w:ascii="Arial" w:hAnsi="Arial" w:cs="Arial"/>
          <w:b/>
        </w:rPr>
      </w:pPr>
      <w:r w:rsidRPr="00BC1D44">
        <w:rPr>
          <w:rFonts w:ascii="Arial" w:hAnsi="Arial" w:cs="Arial"/>
          <w:b/>
        </w:rPr>
        <w:t>Informationslager</w:t>
      </w:r>
      <w:bookmarkEnd w:id="20"/>
      <w:bookmarkEnd w:id="21"/>
      <w:bookmarkEnd w:id="22"/>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14:paraId="324E0600"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2C37CF9C"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74245E99" w14:textId="77777777"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212EF3" w:rsidRPr="00B0395C" w14:paraId="1B406B43" w14:textId="77777777" w:rsidTr="00B0395C">
        <w:tc>
          <w:tcPr>
            <w:tcW w:w="4322" w:type="dxa"/>
            <w:hideMark/>
          </w:tcPr>
          <w:p w14:paraId="7648EF8F" w14:textId="77777777" w:rsidR="00212EF3" w:rsidRPr="00FF5124" w:rsidRDefault="00212EF3" w:rsidP="00212EF3">
            <w:pPr>
              <w:rPr>
                <w:rFonts w:ascii="Times New Roman" w:hAnsi="Times New Roman"/>
                <w:sz w:val="20"/>
                <w:szCs w:val="20"/>
                <w:lang w:eastAsia="sv-SE"/>
              </w:rPr>
            </w:pPr>
            <w:r>
              <w:rPr>
                <w:rFonts w:ascii="Times New Roman" w:hAnsi="Times New Roman"/>
                <w:sz w:val="20"/>
                <w:szCs w:val="20"/>
                <w:lang w:eastAsia="sv-SE"/>
              </w:rPr>
              <w:t>Vårdsystem</w:t>
            </w:r>
          </w:p>
        </w:tc>
        <w:tc>
          <w:tcPr>
            <w:tcW w:w="9394" w:type="dxa"/>
            <w:hideMark/>
          </w:tcPr>
          <w:p w14:paraId="671B3EAD" w14:textId="77777777" w:rsidR="00212EF3" w:rsidRPr="00FF5124" w:rsidRDefault="00212EF3" w:rsidP="00212EF3">
            <w:pPr>
              <w:rPr>
                <w:rFonts w:ascii="Times New Roman" w:hAnsi="Times New Roman"/>
                <w:sz w:val="20"/>
                <w:szCs w:val="20"/>
                <w:lang w:eastAsia="sv-SE"/>
              </w:rPr>
            </w:pPr>
            <w:r w:rsidRPr="00B0395C">
              <w:rPr>
                <w:rFonts w:ascii="Times New Roman" w:hAnsi="Times New Roman"/>
                <w:sz w:val="20"/>
                <w:szCs w:val="20"/>
                <w:lang w:eastAsia="sv-SE"/>
              </w:rPr>
              <w:t>Det system som Hälso- och sjukvårdspersonal använder för att hantera patientjournaler.</w:t>
            </w:r>
            <w:r>
              <w:rPr>
                <w:rFonts w:ascii="Times New Roman" w:hAnsi="Times New Roman"/>
                <w:sz w:val="20"/>
                <w:szCs w:val="20"/>
                <w:lang w:eastAsia="sv-SE"/>
              </w:rPr>
              <w:t xml:space="preserve"> Ett vårdsystem kan hantera såväl intygsutkast som signerade intyg.</w:t>
            </w:r>
          </w:p>
        </w:tc>
      </w:tr>
      <w:tr w:rsidR="00212EF3" w:rsidRPr="00B0395C" w14:paraId="51080DC4" w14:textId="77777777" w:rsidTr="00B0395C">
        <w:tc>
          <w:tcPr>
            <w:tcW w:w="4322" w:type="dxa"/>
            <w:hideMark/>
          </w:tcPr>
          <w:p w14:paraId="115F98D9" w14:textId="77777777" w:rsidR="00212EF3" w:rsidRPr="00B0395C" w:rsidRDefault="00212EF3">
            <w:pPr>
              <w:rPr>
                <w:rFonts w:ascii="Times New Roman" w:hAnsi="Times New Roman"/>
                <w:sz w:val="20"/>
                <w:szCs w:val="20"/>
                <w:lang w:eastAsia="sv-SE"/>
              </w:rPr>
            </w:pPr>
            <w:r w:rsidRPr="00B0395C">
              <w:rPr>
                <w:rFonts w:ascii="Times New Roman" w:hAnsi="Times New Roman"/>
                <w:sz w:val="20"/>
                <w:szCs w:val="20"/>
                <w:lang w:eastAsia="sv-SE"/>
              </w:rPr>
              <w:t>Intygstjänsten</w:t>
            </w:r>
          </w:p>
        </w:tc>
        <w:tc>
          <w:tcPr>
            <w:tcW w:w="9394" w:type="dxa"/>
            <w:hideMark/>
          </w:tcPr>
          <w:p w14:paraId="1B777674" w14:textId="77777777" w:rsidR="00212EF3" w:rsidRPr="00B0395C" w:rsidRDefault="00212EF3">
            <w:pPr>
              <w:rPr>
                <w:rFonts w:ascii="Times New Roman" w:hAnsi="Times New Roman"/>
                <w:sz w:val="20"/>
                <w:szCs w:val="20"/>
                <w:lang w:eastAsia="sv-SE"/>
              </w:rPr>
            </w:pPr>
            <w:r w:rsidRPr="00B0395C">
              <w:rPr>
                <w:rFonts w:ascii="Times New Roman" w:hAnsi="Times New Roman"/>
                <w:sz w:val="20"/>
                <w:szCs w:val="20"/>
                <w:lang w:eastAsia="sv-SE"/>
              </w:rPr>
              <w:t xml:space="preserve">Tjänst där alla </w:t>
            </w:r>
            <w:r>
              <w:rPr>
                <w:rFonts w:ascii="Times New Roman" w:hAnsi="Times New Roman"/>
                <w:sz w:val="20"/>
                <w:szCs w:val="20"/>
                <w:lang w:eastAsia="sv-SE"/>
              </w:rPr>
              <w:t xml:space="preserve">signerade </w:t>
            </w:r>
            <w:r w:rsidRPr="00B0395C">
              <w:rPr>
                <w:rFonts w:ascii="Times New Roman" w:hAnsi="Times New Roman"/>
                <w:sz w:val="20"/>
                <w:szCs w:val="20"/>
                <w:lang w:eastAsia="sv-SE"/>
              </w:rPr>
              <w:t>intyg lagras och från vilken patienten själv kan nå sina intyg.</w:t>
            </w:r>
          </w:p>
        </w:tc>
      </w:tr>
      <w:tr w:rsidR="00212EF3" w:rsidRPr="00B0395C" w14:paraId="53EBC473" w14:textId="77777777" w:rsidTr="00B0395C">
        <w:tc>
          <w:tcPr>
            <w:tcW w:w="4322" w:type="dxa"/>
          </w:tcPr>
          <w:p w14:paraId="3D04F8F0" w14:textId="77777777" w:rsidR="00212EF3" w:rsidRPr="00FF5124" w:rsidRDefault="00212EF3" w:rsidP="00212EF3">
            <w:pPr>
              <w:rPr>
                <w:rFonts w:ascii="Times New Roman" w:hAnsi="Times New Roman"/>
                <w:sz w:val="20"/>
                <w:szCs w:val="20"/>
                <w:lang w:eastAsia="sv-SE"/>
              </w:rPr>
            </w:pPr>
            <w:r w:rsidRPr="00B768E6">
              <w:rPr>
                <w:rFonts w:ascii="Times New Roman" w:hAnsi="Times New Roman"/>
                <w:sz w:val="20"/>
                <w:szCs w:val="20"/>
                <w:lang w:eastAsia="sv-SE"/>
              </w:rPr>
              <w:t>System hos mottagare av intyg</w:t>
            </w:r>
          </w:p>
        </w:tc>
        <w:tc>
          <w:tcPr>
            <w:tcW w:w="9394" w:type="dxa"/>
          </w:tcPr>
          <w:p w14:paraId="02CED5C6" w14:textId="77777777" w:rsidR="00212EF3" w:rsidRPr="00FF5124" w:rsidRDefault="00212EF3" w:rsidP="00212EF3">
            <w:pPr>
              <w:rPr>
                <w:rFonts w:ascii="Times New Roman" w:hAnsi="Times New Roman"/>
                <w:sz w:val="20"/>
                <w:szCs w:val="20"/>
                <w:lang w:eastAsia="sv-SE"/>
              </w:rPr>
            </w:pPr>
            <w:r w:rsidRPr="00B768E6">
              <w:rPr>
                <w:rFonts w:ascii="Times New Roman" w:hAnsi="Times New Roman"/>
                <w:sz w:val="20"/>
                <w:szCs w:val="20"/>
                <w:lang w:eastAsia="sv-SE"/>
              </w:rPr>
              <w:t>Det system som är mottagare av det elektroniska intyget.</w:t>
            </w:r>
          </w:p>
        </w:tc>
      </w:tr>
    </w:tbl>
    <w:p w14:paraId="16DC607A" w14:textId="77777777" w:rsidR="00FF5B07" w:rsidRPr="00FF5B07" w:rsidRDefault="00FF5B07" w:rsidP="00FF5B07">
      <w:pPr>
        <w:pStyle w:val="BodyText"/>
        <w:rPr>
          <w:lang w:val="sv-SE"/>
        </w:rPr>
      </w:pPr>
    </w:p>
    <w:p w14:paraId="1F6DD3A2" w14:textId="77777777" w:rsidR="00FF5B07" w:rsidRDefault="00FF5B07" w:rsidP="00FF5B07">
      <w:pPr>
        <w:pStyle w:val="Rubrik2Nr"/>
        <w:numPr>
          <w:ilvl w:val="1"/>
          <w:numId w:val="13"/>
        </w:numPr>
      </w:pPr>
      <w:bookmarkStart w:id="23" w:name="_Toc385255086"/>
      <w:bookmarkStart w:id="24" w:name="_Toc402342454"/>
      <w:r>
        <w:lastRenderedPageBreak/>
        <w:t>Visa intyg</w:t>
      </w:r>
      <w:bookmarkEnd w:id="23"/>
      <w:bookmarkEnd w:id="24"/>
    </w:p>
    <w:p w14:paraId="535CA0E0" w14:textId="77777777" w:rsidR="00FF5B07" w:rsidRDefault="00212EF3" w:rsidP="00FF5B07">
      <w:pPr>
        <w:pStyle w:val="BodyText"/>
        <w:rPr>
          <w:lang w:eastAsia="sv-SE"/>
        </w:rPr>
      </w:pPr>
      <w:r>
        <w:rPr>
          <w:noProof/>
          <w:lang w:val="sv-SE" w:eastAsia="sv-SE"/>
        </w:rPr>
        <w:drawing>
          <wp:inline distT="0" distB="0" distL="0" distR="0" wp14:anchorId="782F20F4" wp14:editId="43102E38">
            <wp:extent cx="7239000" cy="32194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intyg.jpg"/>
                    <pic:cNvPicPr/>
                  </pic:nvPicPr>
                  <pic:blipFill>
                    <a:blip r:embed="rId10">
                      <a:extLst>
                        <a:ext uri="{28A0092B-C50C-407E-A947-70E740481C1C}">
                          <a14:useLocalDpi xmlns:a14="http://schemas.microsoft.com/office/drawing/2010/main" val="0"/>
                        </a:ext>
                      </a:extLst>
                    </a:blip>
                    <a:stretch>
                      <a:fillRect/>
                    </a:stretch>
                  </pic:blipFill>
                  <pic:spPr>
                    <a:xfrm>
                      <a:off x="0" y="0"/>
                      <a:ext cx="7239000" cy="3219450"/>
                    </a:xfrm>
                    <a:prstGeom prst="rect">
                      <a:avLst/>
                    </a:prstGeom>
                  </pic:spPr>
                </pic:pic>
              </a:graphicData>
            </a:graphic>
          </wp:inline>
        </w:drawing>
      </w:r>
    </w:p>
    <w:p w14:paraId="2394A5F7" w14:textId="77777777" w:rsidR="00BC1D44" w:rsidRDefault="00BC1D44" w:rsidP="00BC1D44">
      <w:pPr>
        <w:rPr>
          <w:rFonts w:ascii="Arial" w:hAnsi="Arial" w:cs="Arial"/>
          <w:b/>
        </w:rPr>
      </w:pPr>
      <w:bookmarkStart w:id="25" w:name="_Toc385255087"/>
    </w:p>
    <w:p w14:paraId="18AFC07C" w14:textId="77777777" w:rsidR="004A7563" w:rsidRPr="00BC1D44" w:rsidRDefault="004A7563" w:rsidP="00BC1D44">
      <w:pPr>
        <w:rPr>
          <w:rFonts w:ascii="Arial" w:hAnsi="Arial" w:cs="Arial"/>
          <w:b/>
        </w:rPr>
      </w:pPr>
      <w:r w:rsidRPr="00BC1D44">
        <w:rPr>
          <w:rFonts w:ascii="Arial" w:hAnsi="Arial" w:cs="Arial"/>
          <w:b/>
        </w:rPr>
        <w:t>Roller (de som representeras av simbanor i grafen)</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14:paraId="59496E55"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29782107"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0097C411"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4A7563" w:rsidRPr="00431F26" w14:paraId="352983C1" w14:textId="77777777" w:rsidTr="00431F26">
        <w:tc>
          <w:tcPr>
            <w:tcW w:w="4322" w:type="dxa"/>
            <w:hideMark/>
          </w:tcPr>
          <w:p w14:paraId="711A8885"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w:t>
            </w:r>
          </w:p>
        </w:tc>
        <w:tc>
          <w:tcPr>
            <w:tcW w:w="9394" w:type="dxa"/>
            <w:hideMark/>
          </w:tcPr>
          <w:p w14:paraId="21F45339"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14:paraId="14B058FC" w14:textId="77777777" w:rsidR="00BC1D44" w:rsidRDefault="00BC1D44" w:rsidP="00BC1D44">
      <w:pPr>
        <w:rPr>
          <w:rFonts w:ascii="Arial" w:hAnsi="Arial" w:cs="Arial"/>
          <w:b/>
        </w:rPr>
      </w:pPr>
    </w:p>
    <w:p w14:paraId="4C52752B" w14:textId="77777777" w:rsidR="004A7563" w:rsidRPr="00BC1D44" w:rsidRDefault="004A7563" w:rsidP="00BC1D44">
      <w:pPr>
        <w:rPr>
          <w:rFonts w:ascii="Arial" w:hAnsi="Arial" w:cs="Arial"/>
          <w:b/>
        </w:rPr>
      </w:pPr>
      <w:r w:rsidRPr="00BC1D44">
        <w:rPr>
          <w:rFonts w:ascii="Arial" w:hAnsi="Arial" w:cs="Arial"/>
          <w:b/>
        </w:rPr>
        <w:t>Arbetssteg</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431F26" w:rsidRPr="00431F26" w14:paraId="3C0A93E3" w14:textId="77777777"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14:paraId="1265C040"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lastRenderedPageBreak/>
              <w:t>Namn/Beteckning</w:t>
            </w:r>
          </w:p>
        </w:tc>
        <w:tc>
          <w:tcPr>
            <w:tcW w:w="6616" w:type="dxa"/>
            <w:shd w:val="clear" w:color="auto" w:fill="D9D9D9" w:themeFill="background1" w:themeFillShade="D9"/>
            <w:hideMark/>
          </w:tcPr>
          <w:p w14:paraId="648D119E"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14:paraId="12E9C759"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14:paraId="2D9158DB"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används</w:t>
            </w:r>
          </w:p>
        </w:tc>
      </w:tr>
      <w:tr w:rsidR="004A7563" w:rsidRPr="00431F26" w14:paraId="0A64DC96" w14:textId="77777777" w:rsidTr="00431F26">
        <w:tc>
          <w:tcPr>
            <w:tcW w:w="2257" w:type="dxa"/>
          </w:tcPr>
          <w:p w14:paraId="7CD84C7E"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Söka intyg</w:t>
            </w:r>
          </w:p>
        </w:tc>
        <w:tc>
          <w:tcPr>
            <w:tcW w:w="6616" w:type="dxa"/>
          </w:tcPr>
          <w:p w14:paraId="10FB8699" w14:textId="77777777" w:rsidR="004A7563" w:rsidRPr="00431F26" w:rsidRDefault="004A7563" w:rsidP="004A7563">
            <w:pPr>
              <w:rPr>
                <w:rFonts w:ascii="Times New Roman" w:hAnsi="Times New Roman"/>
                <w:sz w:val="20"/>
                <w:szCs w:val="20"/>
                <w:lang w:eastAsia="sv-SE"/>
              </w:rPr>
            </w:pPr>
            <w:r w:rsidRPr="00431F26">
              <w:rPr>
                <w:rFonts w:ascii="Times New Roman" w:hAnsi="Times New Roman"/>
                <w:sz w:val="20"/>
                <w:szCs w:val="20"/>
                <w:lang w:eastAsia="sv-SE"/>
              </w:rPr>
              <w:t>Hälso- och sjukvårdspersonal söker efter aktuellt intyg.</w:t>
            </w:r>
          </w:p>
        </w:tc>
        <w:tc>
          <w:tcPr>
            <w:tcW w:w="2447" w:type="dxa"/>
          </w:tcPr>
          <w:p w14:paraId="1C6742C6"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2396" w:type="dxa"/>
          </w:tcPr>
          <w:p w14:paraId="40795955" w14:textId="77777777" w:rsidR="004A7563" w:rsidRPr="00431F26" w:rsidRDefault="004A7563" w:rsidP="00B0395C">
            <w:pPr>
              <w:rPr>
                <w:rFonts w:ascii="Times New Roman" w:hAnsi="Times New Roman"/>
                <w:sz w:val="20"/>
                <w:szCs w:val="20"/>
                <w:lang w:eastAsia="sv-SE"/>
              </w:rPr>
            </w:pPr>
          </w:p>
        </w:tc>
      </w:tr>
      <w:tr w:rsidR="004A7563" w:rsidRPr="00431F26" w14:paraId="03F8C1CD" w14:textId="77777777" w:rsidTr="00431F26">
        <w:tc>
          <w:tcPr>
            <w:tcW w:w="2257" w:type="dxa"/>
          </w:tcPr>
          <w:p w14:paraId="5A6F1DA3"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Titta på lista med intyg</w:t>
            </w:r>
          </w:p>
        </w:tc>
        <w:tc>
          <w:tcPr>
            <w:tcW w:w="6616" w:type="dxa"/>
          </w:tcPr>
          <w:p w14:paraId="73D0EA6D"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ser en lista med de intyg som utfärdats på aktuell patient och som hen har behörighet att se.</w:t>
            </w:r>
          </w:p>
        </w:tc>
        <w:tc>
          <w:tcPr>
            <w:tcW w:w="2447" w:type="dxa"/>
          </w:tcPr>
          <w:p w14:paraId="30BE4D3D" w14:textId="77777777" w:rsidR="004A7563" w:rsidRPr="00431F26" w:rsidRDefault="004A7563" w:rsidP="00B0395C">
            <w:pPr>
              <w:rPr>
                <w:rFonts w:ascii="Times New Roman" w:hAnsi="Times New Roman"/>
                <w:sz w:val="20"/>
                <w:szCs w:val="20"/>
                <w:lang w:eastAsia="sv-SE"/>
              </w:rPr>
            </w:pPr>
          </w:p>
        </w:tc>
        <w:tc>
          <w:tcPr>
            <w:tcW w:w="2396" w:type="dxa"/>
          </w:tcPr>
          <w:p w14:paraId="0FA5D788" w14:textId="77777777"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Lista med intyg</w:t>
            </w:r>
          </w:p>
          <w:p w14:paraId="684A42FD" w14:textId="77777777" w:rsidR="00F83B2E" w:rsidRPr="00431F26" w:rsidRDefault="00F83B2E" w:rsidP="00F83B2E">
            <w:pPr>
              <w:pStyle w:val="BodyText"/>
              <w:rPr>
                <w:rFonts w:ascii="Times New Roman" w:hAnsi="Times New Roman"/>
                <w:sz w:val="20"/>
                <w:szCs w:val="20"/>
                <w:lang w:val="sv-SE" w:eastAsia="sv-SE"/>
              </w:rPr>
            </w:pPr>
            <w:r w:rsidRPr="00431F26">
              <w:rPr>
                <w:rFonts w:ascii="Times New Roman" w:hAnsi="Times New Roman"/>
                <w:sz w:val="20"/>
                <w:szCs w:val="20"/>
                <w:lang w:val="sv-SE" w:eastAsia="sv-SE"/>
              </w:rPr>
              <w:t>Lista med intygsutkast</w:t>
            </w:r>
          </w:p>
        </w:tc>
      </w:tr>
      <w:tr w:rsidR="004A7563" w:rsidRPr="00431F26" w14:paraId="22552698" w14:textId="77777777" w:rsidTr="00431F26">
        <w:tc>
          <w:tcPr>
            <w:tcW w:w="2257" w:type="dxa"/>
          </w:tcPr>
          <w:p w14:paraId="792F796F" w14:textId="77777777"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Välja intyg</w:t>
            </w:r>
          </w:p>
        </w:tc>
        <w:tc>
          <w:tcPr>
            <w:tcW w:w="6616" w:type="dxa"/>
          </w:tcPr>
          <w:p w14:paraId="2D529EB9" w14:textId="77777777"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väljer ett intyg från listan.</w:t>
            </w:r>
          </w:p>
        </w:tc>
        <w:tc>
          <w:tcPr>
            <w:tcW w:w="2447" w:type="dxa"/>
          </w:tcPr>
          <w:p w14:paraId="559FDB60" w14:textId="77777777"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Intygs-id</w:t>
            </w:r>
          </w:p>
        </w:tc>
        <w:tc>
          <w:tcPr>
            <w:tcW w:w="2396" w:type="dxa"/>
          </w:tcPr>
          <w:p w14:paraId="70AFC63E" w14:textId="77777777" w:rsidR="004A7563" w:rsidRPr="00431F26" w:rsidRDefault="004A7563" w:rsidP="00B0395C">
            <w:pPr>
              <w:rPr>
                <w:rFonts w:ascii="Times New Roman" w:hAnsi="Times New Roman"/>
                <w:sz w:val="20"/>
                <w:szCs w:val="20"/>
                <w:lang w:eastAsia="sv-SE"/>
              </w:rPr>
            </w:pPr>
          </w:p>
        </w:tc>
      </w:tr>
      <w:tr w:rsidR="004A7563" w:rsidRPr="00431F26" w14:paraId="51EDB9D4" w14:textId="77777777" w:rsidTr="00431F26">
        <w:tc>
          <w:tcPr>
            <w:tcW w:w="2257" w:type="dxa"/>
          </w:tcPr>
          <w:p w14:paraId="37B6689D" w14:textId="77777777"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Titta på intyget</w:t>
            </w:r>
          </w:p>
        </w:tc>
        <w:tc>
          <w:tcPr>
            <w:tcW w:w="6616" w:type="dxa"/>
          </w:tcPr>
          <w:p w14:paraId="6BD82F3E" w14:textId="77777777" w:rsidR="004A7563" w:rsidRPr="00431F26" w:rsidRDefault="004A7563" w:rsidP="00F83B2E">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w:t>
            </w:r>
            <w:r w:rsidR="00F83B2E" w:rsidRPr="00431F26">
              <w:rPr>
                <w:rFonts w:ascii="Times New Roman" w:hAnsi="Times New Roman"/>
                <w:sz w:val="20"/>
                <w:szCs w:val="20"/>
                <w:lang w:eastAsia="sv-SE"/>
              </w:rPr>
              <w:t>tittar på intyget.</w:t>
            </w:r>
          </w:p>
        </w:tc>
        <w:tc>
          <w:tcPr>
            <w:tcW w:w="2447" w:type="dxa"/>
          </w:tcPr>
          <w:p w14:paraId="5F99400D" w14:textId="77777777" w:rsidR="004A7563" w:rsidRPr="00431F26" w:rsidRDefault="004A7563" w:rsidP="00B0395C">
            <w:pPr>
              <w:rPr>
                <w:rFonts w:ascii="Times New Roman" w:hAnsi="Times New Roman"/>
                <w:sz w:val="20"/>
                <w:szCs w:val="20"/>
                <w:lang w:eastAsia="sv-SE"/>
              </w:rPr>
            </w:pPr>
          </w:p>
        </w:tc>
        <w:tc>
          <w:tcPr>
            <w:tcW w:w="2396" w:type="dxa"/>
          </w:tcPr>
          <w:p w14:paraId="153B2D88"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Intyg</w:t>
            </w:r>
          </w:p>
          <w:p w14:paraId="1A4E8915" w14:textId="77777777" w:rsidR="00F83B2E" w:rsidRPr="00431F26" w:rsidRDefault="00F83B2E" w:rsidP="00F83B2E">
            <w:pPr>
              <w:pStyle w:val="BodyText"/>
              <w:rPr>
                <w:rFonts w:ascii="Times New Roman" w:hAnsi="Times New Roman"/>
                <w:sz w:val="20"/>
                <w:szCs w:val="20"/>
                <w:lang w:val="sv-SE" w:eastAsia="sv-SE"/>
              </w:rPr>
            </w:pPr>
            <w:r w:rsidRPr="00431F26">
              <w:rPr>
                <w:rFonts w:ascii="Times New Roman" w:hAnsi="Times New Roman"/>
                <w:sz w:val="20"/>
                <w:szCs w:val="20"/>
                <w:lang w:val="sv-SE" w:eastAsia="sv-SE"/>
              </w:rPr>
              <w:t>Intygsutkast</w:t>
            </w:r>
          </w:p>
        </w:tc>
      </w:tr>
    </w:tbl>
    <w:p w14:paraId="27FED3A2" w14:textId="77777777" w:rsidR="00BC1D44" w:rsidRDefault="00BC1D44" w:rsidP="00BC1D44">
      <w:pPr>
        <w:rPr>
          <w:rFonts w:ascii="Arial" w:hAnsi="Arial" w:cs="Arial"/>
          <w:b/>
        </w:rPr>
      </w:pPr>
    </w:p>
    <w:p w14:paraId="7609AA9E" w14:textId="77777777" w:rsidR="004A7563" w:rsidRPr="00BC1D44" w:rsidRDefault="004A7563" w:rsidP="00BC1D44">
      <w:pPr>
        <w:rPr>
          <w:rFonts w:ascii="Arial" w:hAnsi="Arial" w:cs="Arial"/>
          <w:b/>
        </w:rPr>
      </w:pPr>
      <w:r w:rsidRPr="00BC1D44">
        <w:rPr>
          <w:rFonts w:ascii="Arial" w:hAnsi="Arial" w:cs="Arial"/>
          <w:b/>
        </w:rPr>
        <w:t>Informationsmängd</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14:paraId="2B9F9B34"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6BE35526"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0B46866C"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14:paraId="75171B8A" w14:textId="77777777" w:rsidTr="00431F26">
        <w:tc>
          <w:tcPr>
            <w:tcW w:w="4322" w:type="dxa"/>
          </w:tcPr>
          <w:p w14:paraId="2511D5AF"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9394" w:type="dxa"/>
          </w:tcPr>
          <w:p w14:paraId="383F7277"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Patientens person-id.</w:t>
            </w:r>
          </w:p>
        </w:tc>
      </w:tr>
      <w:tr w:rsidR="004A7563" w:rsidRPr="00431F26" w14:paraId="19E5FF84" w14:textId="77777777" w:rsidTr="00431F26">
        <w:tc>
          <w:tcPr>
            <w:tcW w:w="4322" w:type="dxa"/>
            <w:hideMark/>
          </w:tcPr>
          <w:p w14:paraId="128874F2" w14:textId="77777777" w:rsidR="004A7563" w:rsidRPr="00431F26" w:rsidRDefault="00137C53" w:rsidP="00212EF3">
            <w:pPr>
              <w:rPr>
                <w:rFonts w:ascii="Times New Roman" w:hAnsi="Times New Roman"/>
                <w:sz w:val="20"/>
                <w:szCs w:val="20"/>
                <w:lang w:eastAsia="sv-SE"/>
              </w:rPr>
            </w:pPr>
            <w:r w:rsidRPr="00431F26">
              <w:rPr>
                <w:rFonts w:ascii="Times New Roman" w:hAnsi="Times New Roman"/>
                <w:sz w:val="20"/>
                <w:szCs w:val="20"/>
                <w:lang w:eastAsia="sv-SE"/>
              </w:rPr>
              <w:t xml:space="preserve">Lista med </w:t>
            </w:r>
            <w:r w:rsidR="00212EF3">
              <w:rPr>
                <w:rFonts w:ascii="Times New Roman" w:hAnsi="Times New Roman"/>
                <w:sz w:val="20"/>
                <w:szCs w:val="20"/>
                <w:lang w:eastAsia="sv-SE"/>
              </w:rPr>
              <w:t>tillgängliga</w:t>
            </w:r>
            <w:r w:rsidRPr="00431F26">
              <w:rPr>
                <w:rFonts w:ascii="Times New Roman" w:hAnsi="Times New Roman"/>
                <w:sz w:val="20"/>
                <w:szCs w:val="20"/>
                <w:lang w:eastAsia="sv-SE"/>
              </w:rPr>
              <w:t>i</w:t>
            </w:r>
            <w:r w:rsidR="004A7563" w:rsidRPr="00431F26">
              <w:rPr>
                <w:rFonts w:ascii="Times New Roman" w:hAnsi="Times New Roman"/>
                <w:sz w:val="20"/>
                <w:szCs w:val="20"/>
                <w:lang w:eastAsia="sv-SE"/>
              </w:rPr>
              <w:t>ntyg</w:t>
            </w:r>
          </w:p>
        </w:tc>
        <w:tc>
          <w:tcPr>
            <w:tcW w:w="9394" w:type="dxa"/>
            <w:hideMark/>
          </w:tcPr>
          <w:p w14:paraId="17FB2C7A" w14:textId="77777777" w:rsidR="004A756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signerade intyg utfärdade för en viss patient.</w:t>
            </w:r>
          </w:p>
        </w:tc>
      </w:tr>
      <w:tr w:rsidR="00137C53" w:rsidRPr="00431F26" w14:paraId="221AB779" w14:textId="77777777" w:rsidTr="00431F26">
        <w:tc>
          <w:tcPr>
            <w:tcW w:w="4322" w:type="dxa"/>
          </w:tcPr>
          <w:p w14:paraId="27883176"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 xml:space="preserve">Lista med </w:t>
            </w:r>
            <w:r w:rsidR="00212EF3">
              <w:rPr>
                <w:rFonts w:ascii="Times New Roman" w:hAnsi="Times New Roman"/>
                <w:sz w:val="20"/>
                <w:szCs w:val="20"/>
                <w:lang w:eastAsia="sv-SE"/>
              </w:rPr>
              <w:t xml:space="preserve">tillgängliga </w:t>
            </w:r>
            <w:r w:rsidRPr="00431F26">
              <w:rPr>
                <w:rFonts w:ascii="Times New Roman" w:hAnsi="Times New Roman"/>
                <w:sz w:val="20"/>
                <w:szCs w:val="20"/>
                <w:lang w:eastAsia="sv-SE"/>
              </w:rPr>
              <w:t>intygsutkast</w:t>
            </w:r>
          </w:p>
        </w:tc>
        <w:tc>
          <w:tcPr>
            <w:tcW w:w="9394" w:type="dxa"/>
          </w:tcPr>
          <w:p w14:paraId="2EDE52C9" w14:textId="77777777" w:rsidR="00137C5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intygsutkast skapade för en viss patient.</w:t>
            </w:r>
          </w:p>
        </w:tc>
      </w:tr>
      <w:tr w:rsidR="00212EF3" w:rsidRPr="00431F26" w14:paraId="5EF34B26" w14:textId="77777777" w:rsidTr="00431F26">
        <w:tc>
          <w:tcPr>
            <w:tcW w:w="4322" w:type="dxa"/>
          </w:tcPr>
          <w:p w14:paraId="75FD5740" w14:textId="77777777" w:rsidR="00212EF3" w:rsidRPr="00FF5124" w:rsidRDefault="00212EF3" w:rsidP="00212EF3">
            <w:pPr>
              <w:rPr>
                <w:rFonts w:ascii="Times New Roman" w:hAnsi="Times New Roman"/>
                <w:sz w:val="20"/>
                <w:szCs w:val="20"/>
                <w:lang w:eastAsia="sv-SE"/>
              </w:rPr>
            </w:pPr>
            <w:r w:rsidRPr="00212EF3">
              <w:rPr>
                <w:rFonts w:ascii="Times New Roman" w:hAnsi="Times New Roman"/>
                <w:sz w:val="20"/>
                <w:szCs w:val="20"/>
                <w:lang w:eastAsia="sv-SE"/>
              </w:rPr>
              <w:t>Intygs-id</w:t>
            </w:r>
          </w:p>
        </w:tc>
        <w:tc>
          <w:tcPr>
            <w:tcW w:w="9394" w:type="dxa"/>
          </w:tcPr>
          <w:p w14:paraId="1309183B" w14:textId="77777777" w:rsidR="00212EF3" w:rsidRPr="00FF5124" w:rsidRDefault="00212EF3" w:rsidP="00212EF3">
            <w:pPr>
              <w:rPr>
                <w:rFonts w:ascii="Times New Roman" w:hAnsi="Times New Roman"/>
                <w:sz w:val="20"/>
                <w:szCs w:val="20"/>
                <w:lang w:eastAsia="sv-SE"/>
              </w:rPr>
            </w:pPr>
            <w:r>
              <w:rPr>
                <w:rFonts w:ascii="Times New Roman" w:hAnsi="Times New Roman"/>
                <w:sz w:val="20"/>
                <w:szCs w:val="20"/>
                <w:lang w:eastAsia="sv-SE"/>
              </w:rPr>
              <w:t>Identifierare för ett specifikt intyg eller intygsutkast.</w:t>
            </w:r>
          </w:p>
        </w:tc>
      </w:tr>
      <w:tr w:rsidR="00212EF3" w:rsidRPr="00431F26" w14:paraId="3A090875" w14:textId="77777777" w:rsidTr="00431F26">
        <w:tc>
          <w:tcPr>
            <w:tcW w:w="4322" w:type="dxa"/>
          </w:tcPr>
          <w:p w14:paraId="3696E817" w14:textId="77777777" w:rsidR="00212EF3" w:rsidRPr="00FF5124" w:rsidRDefault="00212EF3" w:rsidP="00212EF3">
            <w:pPr>
              <w:rPr>
                <w:rFonts w:ascii="Times New Roman" w:hAnsi="Times New Roman"/>
                <w:sz w:val="20"/>
                <w:szCs w:val="20"/>
                <w:lang w:eastAsia="sv-SE"/>
              </w:rPr>
            </w:pPr>
            <w:r w:rsidRPr="00212EF3">
              <w:rPr>
                <w:rFonts w:ascii="Times New Roman" w:hAnsi="Times New Roman"/>
                <w:sz w:val="20"/>
                <w:szCs w:val="20"/>
                <w:lang w:eastAsia="sv-SE"/>
              </w:rPr>
              <w:t>Intyg</w:t>
            </w:r>
          </w:p>
        </w:tc>
        <w:tc>
          <w:tcPr>
            <w:tcW w:w="9394" w:type="dxa"/>
          </w:tcPr>
          <w:p w14:paraId="56529ACA" w14:textId="77777777" w:rsidR="00212EF3" w:rsidRPr="00FF5124" w:rsidRDefault="00212EF3" w:rsidP="00212EF3">
            <w:pPr>
              <w:rPr>
                <w:rFonts w:ascii="Times New Roman" w:hAnsi="Times New Roman"/>
                <w:sz w:val="20"/>
                <w:szCs w:val="20"/>
                <w:lang w:eastAsia="sv-SE"/>
              </w:rPr>
            </w:pPr>
            <w:r w:rsidRPr="00431F26">
              <w:rPr>
                <w:rFonts w:ascii="Times New Roman" w:hAnsi="Times New Roman"/>
                <w:sz w:val="20"/>
                <w:szCs w:val="20"/>
                <w:lang w:eastAsia="sv-SE"/>
              </w:rPr>
              <w:t>Ett komplett, sparat och signerat intyg.</w:t>
            </w:r>
          </w:p>
        </w:tc>
      </w:tr>
      <w:tr w:rsidR="00212EF3" w:rsidRPr="00431F26" w14:paraId="69E971FD" w14:textId="77777777" w:rsidTr="00431F26">
        <w:tc>
          <w:tcPr>
            <w:tcW w:w="4322" w:type="dxa"/>
          </w:tcPr>
          <w:p w14:paraId="07963884" w14:textId="77777777" w:rsidR="00212EF3" w:rsidRPr="00FF5124" w:rsidRDefault="00212EF3" w:rsidP="00212EF3">
            <w:pPr>
              <w:rPr>
                <w:rFonts w:ascii="Times New Roman" w:hAnsi="Times New Roman"/>
                <w:sz w:val="20"/>
                <w:szCs w:val="20"/>
                <w:lang w:eastAsia="sv-SE"/>
              </w:rPr>
            </w:pPr>
            <w:r w:rsidRPr="00212EF3">
              <w:rPr>
                <w:rFonts w:ascii="Times New Roman" w:hAnsi="Times New Roman"/>
                <w:sz w:val="20"/>
                <w:szCs w:val="20"/>
                <w:lang w:eastAsia="sv-SE"/>
              </w:rPr>
              <w:t>Intygsutkast</w:t>
            </w:r>
          </w:p>
        </w:tc>
        <w:tc>
          <w:tcPr>
            <w:tcW w:w="9394" w:type="dxa"/>
          </w:tcPr>
          <w:p w14:paraId="2902C26C" w14:textId="77777777" w:rsidR="00212EF3" w:rsidRPr="00FF5124" w:rsidRDefault="00212EF3" w:rsidP="00212EF3">
            <w:pPr>
              <w:rPr>
                <w:rFonts w:ascii="Times New Roman" w:hAnsi="Times New Roman"/>
                <w:sz w:val="20"/>
                <w:szCs w:val="20"/>
                <w:lang w:eastAsia="sv-SE"/>
              </w:rPr>
            </w:pPr>
            <w:r w:rsidRPr="00212EF3">
              <w:rPr>
                <w:rFonts w:ascii="Times New Roman" w:hAnsi="Times New Roman"/>
                <w:sz w:val="20"/>
                <w:szCs w:val="20"/>
                <w:lang w:eastAsia="sv-SE"/>
              </w:rPr>
              <w:t>Ett sparat men inte signerat intyg som endast finns lagrat i aktuellt journalsystem.</w:t>
            </w:r>
          </w:p>
        </w:tc>
      </w:tr>
    </w:tbl>
    <w:p w14:paraId="3BC6DF10" w14:textId="77777777" w:rsidR="00BC1D44" w:rsidRDefault="00BC1D44" w:rsidP="00BC1D44">
      <w:pPr>
        <w:rPr>
          <w:rFonts w:ascii="Arial" w:hAnsi="Arial" w:cs="Arial"/>
          <w:b/>
        </w:rPr>
      </w:pPr>
    </w:p>
    <w:p w14:paraId="57682EB8" w14:textId="77777777" w:rsidR="004A7563" w:rsidRPr="00BC1D44" w:rsidRDefault="004A7563" w:rsidP="00BC1D44">
      <w:pPr>
        <w:rPr>
          <w:rFonts w:ascii="Arial" w:hAnsi="Arial" w:cs="Arial"/>
          <w:b/>
        </w:rPr>
      </w:pPr>
      <w:r w:rsidRPr="00BC1D44">
        <w:rPr>
          <w:rFonts w:ascii="Arial" w:hAnsi="Arial" w:cs="Arial"/>
          <w:b/>
        </w:rPr>
        <w:t>Informationslager</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14:paraId="55A2AAED"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52D534BD"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58552614" w14:textId="77777777"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4A7563" w:rsidRPr="00431F26" w14:paraId="3C5C9178" w14:textId="77777777" w:rsidTr="00431F26">
        <w:tc>
          <w:tcPr>
            <w:tcW w:w="4322" w:type="dxa"/>
            <w:hideMark/>
          </w:tcPr>
          <w:p w14:paraId="5C8421E2" w14:textId="77777777" w:rsidR="004A7563" w:rsidRPr="00431F26" w:rsidRDefault="00212EF3" w:rsidP="00B0395C">
            <w:pPr>
              <w:rPr>
                <w:rFonts w:ascii="Times New Roman" w:hAnsi="Times New Roman"/>
                <w:sz w:val="20"/>
                <w:szCs w:val="20"/>
                <w:lang w:eastAsia="sv-SE"/>
              </w:rPr>
            </w:pPr>
            <w:r>
              <w:rPr>
                <w:rFonts w:ascii="Times New Roman" w:hAnsi="Times New Roman"/>
                <w:sz w:val="20"/>
                <w:szCs w:val="20"/>
                <w:lang w:eastAsia="sv-SE"/>
              </w:rPr>
              <w:t>Vårdsystem</w:t>
            </w:r>
          </w:p>
        </w:tc>
        <w:tc>
          <w:tcPr>
            <w:tcW w:w="9394" w:type="dxa"/>
            <w:hideMark/>
          </w:tcPr>
          <w:p w14:paraId="5414C87F" w14:textId="77777777" w:rsidR="004A7563" w:rsidRPr="00431F26" w:rsidRDefault="00212EF3" w:rsidP="00B0395C">
            <w:pPr>
              <w:rPr>
                <w:rFonts w:ascii="Times New Roman" w:hAnsi="Times New Roman"/>
                <w:sz w:val="20"/>
                <w:szCs w:val="20"/>
                <w:lang w:eastAsia="sv-SE"/>
              </w:rPr>
            </w:pPr>
            <w:r w:rsidRPr="00431F26">
              <w:rPr>
                <w:rFonts w:ascii="Times New Roman" w:hAnsi="Times New Roman"/>
                <w:sz w:val="20"/>
                <w:szCs w:val="20"/>
                <w:lang w:eastAsia="sv-SE"/>
              </w:rPr>
              <w:t>Det system som Hälso- och sjukvårdspersonal använder för att hantera patientjournaler.</w:t>
            </w:r>
            <w:r>
              <w:rPr>
                <w:rFonts w:ascii="Times New Roman" w:hAnsi="Times New Roman"/>
                <w:sz w:val="20"/>
                <w:szCs w:val="20"/>
                <w:lang w:eastAsia="sv-SE"/>
              </w:rPr>
              <w:t xml:space="preserve"> Ett vårdsystem kan hantera såväl intygsutkast som signerade intyg.</w:t>
            </w:r>
          </w:p>
        </w:tc>
      </w:tr>
      <w:tr w:rsidR="004A7563" w:rsidRPr="00431F26" w14:paraId="0AA491C3" w14:textId="77777777" w:rsidTr="00431F26">
        <w:tc>
          <w:tcPr>
            <w:tcW w:w="4322" w:type="dxa"/>
            <w:hideMark/>
          </w:tcPr>
          <w:p w14:paraId="4645808F" w14:textId="77777777" w:rsidR="004A756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Intygstjänsten</w:t>
            </w:r>
          </w:p>
        </w:tc>
        <w:tc>
          <w:tcPr>
            <w:tcW w:w="9394" w:type="dxa"/>
            <w:hideMark/>
          </w:tcPr>
          <w:p w14:paraId="7361D13A" w14:textId="77777777"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Tjänst där alla</w:t>
            </w:r>
            <w:r w:rsidR="00212EF3">
              <w:rPr>
                <w:rFonts w:ascii="Times New Roman" w:hAnsi="Times New Roman"/>
                <w:sz w:val="20"/>
                <w:szCs w:val="20"/>
                <w:lang w:eastAsia="sv-SE"/>
              </w:rPr>
              <w:t>signerade</w:t>
            </w:r>
            <w:r w:rsidRPr="00431F26">
              <w:rPr>
                <w:rFonts w:ascii="Times New Roman" w:hAnsi="Times New Roman"/>
                <w:sz w:val="20"/>
                <w:szCs w:val="20"/>
                <w:lang w:eastAsia="sv-SE"/>
              </w:rPr>
              <w:t xml:space="preserve"> intyg lagras och från vilken patienten själv kan nå sina intyg.</w:t>
            </w:r>
          </w:p>
        </w:tc>
      </w:tr>
    </w:tbl>
    <w:p w14:paraId="6678AAB2" w14:textId="77777777" w:rsidR="004A7563" w:rsidRDefault="004A7563" w:rsidP="004A7563"/>
    <w:p w14:paraId="3E396C18" w14:textId="77777777" w:rsidR="00FF5B07" w:rsidRDefault="00A116F3" w:rsidP="00FF5B07">
      <w:pPr>
        <w:pStyle w:val="Rubrik2Nr"/>
        <w:numPr>
          <w:ilvl w:val="1"/>
          <w:numId w:val="13"/>
        </w:numPr>
      </w:pPr>
      <w:bookmarkStart w:id="26" w:name="_Toc402342455"/>
      <w:r>
        <w:lastRenderedPageBreak/>
        <w:t>Makulera</w:t>
      </w:r>
      <w:r w:rsidR="00FF5B07">
        <w:t xml:space="preserve"> intyg</w:t>
      </w:r>
      <w:bookmarkEnd w:id="25"/>
      <w:bookmarkEnd w:id="26"/>
    </w:p>
    <w:p w14:paraId="3BF4B11B" w14:textId="77777777" w:rsidR="00FF5B07" w:rsidRDefault="00212EF3" w:rsidP="00FF5B07">
      <w:pPr>
        <w:rPr>
          <w:lang w:eastAsia="sv-SE"/>
        </w:rPr>
      </w:pPr>
      <w:r>
        <w:rPr>
          <w:noProof/>
          <w:lang w:eastAsia="sv-SE"/>
        </w:rPr>
        <w:drawing>
          <wp:inline distT="0" distB="0" distL="0" distR="0" wp14:anchorId="5ECA04AA" wp14:editId="0721E44C">
            <wp:extent cx="6953250" cy="302895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ulera intyg.jpg"/>
                    <pic:cNvPicPr/>
                  </pic:nvPicPr>
                  <pic:blipFill>
                    <a:blip r:embed="rId11">
                      <a:extLst>
                        <a:ext uri="{28A0092B-C50C-407E-A947-70E740481C1C}">
                          <a14:useLocalDpi xmlns:a14="http://schemas.microsoft.com/office/drawing/2010/main" val="0"/>
                        </a:ext>
                      </a:extLst>
                    </a:blip>
                    <a:stretch>
                      <a:fillRect/>
                    </a:stretch>
                  </pic:blipFill>
                  <pic:spPr>
                    <a:xfrm>
                      <a:off x="0" y="0"/>
                      <a:ext cx="6953250" cy="3028950"/>
                    </a:xfrm>
                    <a:prstGeom prst="rect">
                      <a:avLst/>
                    </a:prstGeom>
                  </pic:spPr>
                </pic:pic>
              </a:graphicData>
            </a:graphic>
          </wp:inline>
        </w:drawing>
      </w:r>
    </w:p>
    <w:p w14:paraId="353B313A" w14:textId="77777777" w:rsidR="00FF5B07" w:rsidRDefault="00FF5B07" w:rsidP="00FF5B07">
      <w:pPr>
        <w:spacing w:before="0" w:after="0"/>
        <w:rPr>
          <w:lang w:eastAsia="sv-SE"/>
        </w:rPr>
      </w:pPr>
    </w:p>
    <w:p w14:paraId="3ADC3E6F" w14:textId="77777777" w:rsidR="00BC1D44" w:rsidRDefault="00BC1D44" w:rsidP="00BC1D44">
      <w:pPr>
        <w:rPr>
          <w:rFonts w:ascii="Arial" w:hAnsi="Arial" w:cs="Arial"/>
          <w:b/>
        </w:rPr>
      </w:pPr>
    </w:p>
    <w:p w14:paraId="2E54034A" w14:textId="77777777" w:rsidR="00137C53" w:rsidRPr="00BC1D44" w:rsidRDefault="00137C53" w:rsidP="00BC1D44">
      <w:pPr>
        <w:rPr>
          <w:rFonts w:ascii="Arial" w:hAnsi="Arial" w:cs="Arial"/>
          <w:b/>
        </w:rPr>
      </w:pPr>
      <w:r w:rsidRPr="00BC1D44">
        <w:rPr>
          <w:rFonts w:ascii="Arial" w:hAnsi="Arial" w:cs="Arial"/>
          <w:b/>
        </w:rPr>
        <w:t>Roller (de som representeras av simbanor i grafen)</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14:paraId="5198C976"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680EF4FD"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20D97636"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14:paraId="41D2A0BD" w14:textId="77777777" w:rsidTr="00431F26">
        <w:tc>
          <w:tcPr>
            <w:tcW w:w="4322" w:type="dxa"/>
            <w:hideMark/>
          </w:tcPr>
          <w:p w14:paraId="6D759785"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w:t>
            </w:r>
          </w:p>
        </w:tc>
        <w:tc>
          <w:tcPr>
            <w:tcW w:w="9394" w:type="dxa"/>
            <w:hideMark/>
          </w:tcPr>
          <w:p w14:paraId="5342B97C"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14:paraId="486D5291" w14:textId="77777777" w:rsidR="00BC1D44" w:rsidRDefault="00BC1D44" w:rsidP="00BC1D44">
      <w:pPr>
        <w:rPr>
          <w:rFonts w:ascii="Arial" w:hAnsi="Arial" w:cs="Arial"/>
          <w:b/>
        </w:rPr>
      </w:pPr>
    </w:p>
    <w:p w14:paraId="250571B3" w14:textId="77777777" w:rsidR="00137C53" w:rsidRPr="00BC1D44" w:rsidRDefault="00137C53" w:rsidP="00BC1D44">
      <w:pPr>
        <w:rPr>
          <w:rFonts w:ascii="Arial" w:hAnsi="Arial" w:cs="Arial"/>
          <w:b/>
        </w:rPr>
      </w:pPr>
      <w:r w:rsidRPr="00BC1D44">
        <w:rPr>
          <w:rFonts w:ascii="Arial" w:hAnsi="Arial" w:cs="Arial"/>
          <w:b/>
        </w:rPr>
        <w:t>Arbetssteg</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431F26" w:rsidRPr="00431F26" w14:paraId="3CB84D42" w14:textId="77777777"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14:paraId="5CE79E84"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lastRenderedPageBreak/>
              <w:t>Namn/Beteckning</w:t>
            </w:r>
          </w:p>
        </w:tc>
        <w:tc>
          <w:tcPr>
            <w:tcW w:w="6616" w:type="dxa"/>
            <w:shd w:val="clear" w:color="auto" w:fill="D9D9D9" w:themeFill="background1" w:themeFillShade="D9"/>
            <w:hideMark/>
          </w:tcPr>
          <w:p w14:paraId="3CB91A86"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14:paraId="243B6817"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14:paraId="1614F2EE"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används</w:t>
            </w:r>
          </w:p>
        </w:tc>
      </w:tr>
      <w:tr w:rsidR="00137C53" w:rsidRPr="00431F26" w14:paraId="52476816" w14:textId="77777777" w:rsidTr="00431F26">
        <w:tc>
          <w:tcPr>
            <w:tcW w:w="2257" w:type="dxa"/>
          </w:tcPr>
          <w:p w14:paraId="0578AAAE"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Söka intyg</w:t>
            </w:r>
          </w:p>
        </w:tc>
        <w:tc>
          <w:tcPr>
            <w:tcW w:w="6616" w:type="dxa"/>
          </w:tcPr>
          <w:p w14:paraId="0138968D"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söker efter aktuellt intyg.</w:t>
            </w:r>
          </w:p>
        </w:tc>
        <w:tc>
          <w:tcPr>
            <w:tcW w:w="2447" w:type="dxa"/>
          </w:tcPr>
          <w:p w14:paraId="72F461AE"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2396" w:type="dxa"/>
          </w:tcPr>
          <w:p w14:paraId="245454D6" w14:textId="77777777" w:rsidR="00137C53" w:rsidRPr="00431F26" w:rsidRDefault="00137C53" w:rsidP="00B0395C">
            <w:pPr>
              <w:rPr>
                <w:rFonts w:ascii="Times New Roman" w:hAnsi="Times New Roman"/>
                <w:sz w:val="20"/>
                <w:szCs w:val="20"/>
                <w:lang w:eastAsia="sv-SE"/>
              </w:rPr>
            </w:pPr>
          </w:p>
        </w:tc>
      </w:tr>
      <w:tr w:rsidR="00137C53" w:rsidRPr="00431F26" w14:paraId="63C38B4D" w14:textId="77777777" w:rsidTr="00431F26">
        <w:tc>
          <w:tcPr>
            <w:tcW w:w="2257" w:type="dxa"/>
          </w:tcPr>
          <w:p w14:paraId="187105BC"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Titta på lista med intyg</w:t>
            </w:r>
          </w:p>
        </w:tc>
        <w:tc>
          <w:tcPr>
            <w:tcW w:w="6616" w:type="dxa"/>
          </w:tcPr>
          <w:p w14:paraId="42F5CCCC"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ser en lista med de intyg som utfärdats på aktuell patient och som hen har behörighet att se.</w:t>
            </w:r>
          </w:p>
        </w:tc>
        <w:tc>
          <w:tcPr>
            <w:tcW w:w="2447" w:type="dxa"/>
          </w:tcPr>
          <w:p w14:paraId="6ABE7D3B" w14:textId="77777777" w:rsidR="00137C53" w:rsidRPr="00431F26" w:rsidRDefault="00137C53" w:rsidP="00B0395C">
            <w:pPr>
              <w:rPr>
                <w:rFonts w:ascii="Times New Roman" w:hAnsi="Times New Roman"/>
                <w:sz w:val="20"/>
                <w:szCs w:val="20"/>
                <w:lang w:eastAsia="sv-SE"/>
              </w:rPr>
            </w:pPr>
          </w:p>
        </w:tc>
        <w:tc>
          <w:tcPr>
            <w:tcW w:w="2396" w:type="dxa"/>
          </w:tcPr>
          <w:p w14:paraId="28D73972" w14:textId="77777777"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 xml:space="preserve">Lista </w:t>
            </w:r>
            <w:r w:rsidR="002E7247" w:rsidRPr="00431F26">
              <w:rPr>
                <w:rFonts w:ascii="Times New Roman" w:hAnsi="Times New Roman"/>
                <w:sz w:val="20"/>
                <w:szCs w:val="20"/>
                <w:lang w:eastAsia="sv-SE"/>
              </w:rPr>
              <w:t>med intyg</w:t>
            </w:r>
          </w:p>
        </w:tc>
      </w:tr>
      <w:tr w:rsidR="00137C53" w:rsidRPr="00431F26" w14:paraId="5E469934" w14:textId="77777777" w:rsidTr="00431F26">
        <w:tc>
          <w:tcPr>
            <w:tcW w:w="2257" w:type="dxa"/>
          </w:tcPr>
          <w:p w14:paraId="5FC3EE59" w14:textId="77777777" w:rsidR="00137C53" w:rsidRPr="00431F26" w:rsidRDefault="00137C53" w:rsidP="00A116F3">
            <w:pPr>
              <w:rPr>
                <w:rFonts w:ascii="Times New Roman" w:hAnsi="Times New Roman"/>
                <w:sz w:val="20"/>
                <w:szCs w:val="20"/>
                <w:lang w:eastAsia="sv-SE"/>
              </w:rPr>
            </w:pPr>
            <w:r w:rsidRPr="00431F26">
              <w:rPr>
                <w:rFonts w:ascii="Times New Roman" w:hAnsi="Times New Roman"/>
                <w:sz w:val="20"/>
                <w:szCs w:val="20"/>
                <w:lang w:eastAsia="sv-SE"/>
              </w:rPr>
              <w:t>Välja intyg</w:t>
            </w:r>
            <w:r w:rsidR="002E7247" w:rsidRPr="00431F26">
              <w:rPr>
                <w:rFonts w:ascii="Times New Roman" w:hAnsi="Times New Roman"/>
                <w:sz w:val="20"/>
                <w:szCs w:val="20"/>
                <w:lang w:eastAsia="sv-SE"/>
              </w:rPr>
              <w:t xml:space="preserve"> att </w:t>
            </w:r>
            <w:r w:rsidR="00A116F3">
              <w:rPr>
                <w:rFonts w:ascii="Times New Roman" w:hAnsi="Times New Roman"/>
                <w:sz w:val="20"/>
                <w:szCs w:val="20"/>
                <w:lang w:eastAsia="sv-SE"/>
              </w:rPr>
              <w:t>makulera</w:t>
            </w:r>
          </w:p>
        </w:tc>
        <w:tc>
          <w:tcPr>
            <w:tcW w:w="6616" w:type="dxa"/>
          </w:tcPr>
          <w:p w14:paraId="7A9BC351" w14:textId="77777777" w:rsidR="00137C53" w:rsidRPr="00431F26" w:rsidRDefault="00137C53" w:rsidP="00A116F3">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väljer </w:t>
            </w:r>
            <w:r w:rsidR="002E7247" w:rsidRPr="00431F26">
              <w:rPr>
                <w:rFonts w:ascii="Times New Roman" w:hAnsi="Times New Roman"/>
                <w:sz w:val="20"/>
                <w:szCs w:val="20"/>
                <w:lang w:eastAsia="sv-SE"/>
              </w:rPr>
              <w:t xml:space="preserve">det intyg som ska </w:t>
            </w:r>
            <w:r w:rsidR="00A116F3">
              <w:rPr>
                <w:rFonts w:ascii="Times New Roman" w:hAnsi="Times New Roman"/>
                <w:sz w:val="20"/>
                <w:szCs w:val="20"/>
                <w:lang w:eastAsia="sv-SE"/>
              </w:rPr>
              <w:t>makuleras</w:t>
            </w:r>
            <w:r w:rsidR="002E7247" w:rsidRPr="00431F26">
              <w:rPr>
                <w:rFonts w:ascii="Times New Roman" w:hAnsi="Times New Roman"/>
                <w:sz w:val="20"/>
                <w:szCs w:val="20"/>
                <w:lang w:eastAsia="sv-SE"/>
              </w:rPr>
              <w:t>.</w:t>
            </w:r>
          </w:p>
        </w:tc>
        <w:tc>
          <w:tcPr>
            <w:tcW w:w="2447" w:type="dxa"/>
          </w:tcPr>
          <w:p w14:paraId="44A0E559"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Intygs-id</w:t>
            </w:r>
          </w:p>
        </w:tc>
        <w:tc>
          <w:tcPr>
            <w:tcW w:w="2396" w:type="dxa"/>
          </w:tcPr>
          <w:p w14:paraId="6B8B68F6" w14:textId="77777777" w:rsidR="00137C53" w:rsidRPr="00431F26" w:rsidRDefault="00137C53" w:rsidP="00B0395C">
            <w:pPr>
              <w:rPr>
                <w:rFonts w:ascii="Times New Roman" w:hAnsi="Times New Roman"/>
                <w:sz w:val="20"/>
                <w:szCs w:val="20"/>
                <w:lang w:eastAsia="sv-SE"/>
              </w:rPr>
            </w:pPr>
          </w:p>
        </w:tc>
      </w:tr>
      <w:tr w:rsidR="00137C53" w:rsidRPr="00431F26" w14:paraId="04EF0459" w14:textId="77777777" w:rsidTr="00431F26">
        <w:tc>
          <w:tcPr>
            <w:tcW w:w="2257" w:type="dxa"/>
          </w:tcPr>
          <w:p w14:paraId="55705933" w14:textId="77777777" w:rsidR="00137C53" w:rsidRPr="00431F26" w:rsidRDefault="00212EF3" w:rsidP="00B0395C">
            <w:pPr>
              <w:rPr>
                <w:rFonts w:ascii="Times New Roman" w:hAnsi="Times New Roman"/>
                <w:sz w:val="20"/>
                <w:szCs w:val="20"/>
                <w:lang w:eastAsia="sv-SE"/>
              </w:rPr>
            </w:pPr>
            <w:r>
              <w:rPr>
                <w:rFonts w:ascii="Times New Roman" w:hAnsi="Times New Roman"/>
                <w:sz w:val="20"/>
                <w:szCs w:val="20"/>
                <w:lang w:eastAsia="sv-SE"/>
              </w:rPr>
              <w:t>Genomföra makulering</w:t>
            </w:r>
          </w:p>
        </w:tc>
        <w:tc>
          <w:tcPr>
            <w:tcW w:w="6616" w:type="dxa"/>
          </w:tcPr>
          <w:p w14:paraId="521AD64A" w14:textId="77777777" w:rsidR="00137C53" w:rsidRPr="00431F26" w:rsidRDefault="00137C53" w:rsidP="00212EF3">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w:t>
            </w:r>
            <w:r w:rsidR="002E7247" w:rsidRPr="00431F26">
              <w:rPr>
                <w:rFonts w:ascii="Times New Roman" w:hAnsi="Times New Roman"/>
                <w:sz w:val="20"/>
                <w:szCs w:val="20"/>
                <w:lang w:eastAsia="sv-SE"/>
              </w:rPr>
              <w:t xml:space="preserve">genomför </w:t>
            </w:r>
            <w:r w:rsidR="00212EF3">
              <w:rPr>
                <w:rFonts w:ascii="Times New Roman" w:hAnsi="Times New Roman"/>
                <w:sz w:val="20"/>
                <w:szCs w:val="20"/>
                <w:lang w:eastAsia="sv-SE"/>
              </w:rPr>
              <w:t>en makulering</w:t>
            </w:r>
            <w:r w:rsidR="002E7247" w:rsidRPr="00431F26">
              <w:rPr>
                <w:rFonts w:ascii="Times New Roman" w:hAnsi="Times New Roman"/>
                <w:sz w:val="20"/>
                <w:szCs w:val="20"/>
                <w:lang w:eastAsia="sv-SE"/>
              </w:rPr>
              <w:t xml:space="preserve"> av intyget.</w:t>
            </w:r>
          </w:p>
        </w:tc>
        <w:tc>
          <w:tcPr>
            <w:tcW w:w="2447" w:type="dxa"/>
          </w:tcPr>
          <w:p w14:paraId="6A9BA9C6" w14:textId="77777777" w:rsidR="00137C53" w:rsidRPr="00431F26" w:rsidRDefault="00137C53" w:rsidP="00B0395C">
            <w:pPr>
              <w:rPr>
                <w:rFonts w:ascii="Times New Roman" w:hAnsi="Times New Roman"/>
                <w:sz w:val="20"/>
                <w:szCs w:val="20"/>
                <w:lang w:eastAsia="sv-SE"/>
              </w:rPr>
            </w:pPr>
          </w:p>
        </w:tc>
        <w:tc>
          <w:tcPr>
            <w:tcW w:w="2396" w:type="dxa"/>
          </w:tcPr>
          <w:p w14:paraId="70CD0969" w14:textId="77777777"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Intyg</w:t>
            </w:r>
          </w:p>
        </w:tc>
      </w:tr>
    </w:tbl>
    <w:p w14:paraId="60867FE7" w14:textId="77777777" w:rsidR="00BC1D44" w:rsidRDefault="00BC1D44" w:rsidP="00BC1D44">
      <w:pPr>
        <w:rPr>
          <w:rFonts w:ascii="Arial" w:hAnsi="Arial" w:cs="Arial"/>
          <w:b/>
        </w:rPr>
      </w:pPr>
    </w:p>
    <w:p w14:paraId="22E5BC41" w14:textId="77777777" w:rsidR="00137C53" w:rsidRPr="00BC1D44" w:rsidRDefault="00137C53" w:rsidP="00BC1D44">
      <w:pPr>
        <w:rPr>
          <w:rFonts w:ascii="Arial" w:hAnsi="Arial" w:cs="Arial"/>
          <w:b/>
        </w:rPr>
      </w:pPr>
      <w:r w:rsidRPr="00BC1D44">
        <w:rPr>
          <w:rFonts w:ascii="Arial" w:hAnsi="Arial" w:cs="Arial"/>
          <w:b/>
        </w:rPr>
        <w:t>Informationsmängd</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14:paraId="4DB6DC06"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6273BC57"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14:paraId="0D0D2E53" w14:textId="77777777"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14:paraId="0A024A50" w14:textId="77777777" w:rsidTr="00431F26">
        <w:tc>
          <w:tcPr>
            <w:tcW w:w="4322" w:type="dxa"/>
          </w:tcPr>
          <w:p w14:paraId="7B23C305"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9394" w:type="dxa"/>
          </w:tcPr>
          <w:p w14:paraId="25FD85CA"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Patientens person-id.</w:t>
            </w:r>
          </w:p>
        </w:tc>
      </w:tr>
      <w:tr w:rsidR="00137C53" w:rsidRPr="00431F26" w14:paraId="160A6E1E" w14:textId="77777777" w:rsidTr="00431F26">
        <w:tc>
          <w:tcPr>
            <w:tcW w:w="4322" w:type="dxa"/>
            <w:hideMark/>
          </w:tcPr>
          <w:p w14:paraId="14E98DD2"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Lista med intyg</w:t>
            </w:r>
          </w:p>
        </w:tc>
        <w:tc>
          <w:tcPr>
            <w:tcW w:w="9394" w:type="dxa"/>
            <w:hideMark/>
          </w:tcPr>
          <w:p w14:paraId="5EF271F3"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signerade intyg utfärdade för en viss patient.</w:t>
            </w:r>
          </w:p>
        </w:tc>
      </w:tr>
      <w:tr w:rsidR="00212EF3" w:rsidRPr="00431F26" w14:paraId="13D77FA9" w14:textId="77777777" w:rsidTr="00431F26">
        <w:tc>
          <w:tcPr>
            <w:tcW w:w="4322" w:type="dxa"/>
          </w:tcPr>
          <w:p w14:paraId="292F2B86" w14:textId="77777777" w:rsidR="00212EF3" w:rsidRPr="004B5177" w:rsidRDefault="00212EF3" w:rsidP="00212EF3">
            <w:pPr>
              <w:rPr>
                <w:rFonts w:ascii="Times New Roman" w:hAnsi="Times New Roman"/>
                <w:sz w:val="20"/>
                <w:szCs w:val="20"/>
                <w:lang w:eastAsia="sv-SE"/>
              </w:rPr>
            </w:pPr>
            <w:r w:rsidRPr="004B5177">
              <w:rPr>
                <w:rFonts w:ascii="Times New Roman" w:hAnsi="Times New Roman"/>
                <w:sz w:val="20"/>
                <w:szCs w:val="20"/>
                <w:lang w:eastAsia="sv-SE"/>
              </w:rPr>
              <w:t>Intygs-id</w:t>
            </w:r>
          </w:p>
        </w:tc>
        <w:tc>
          <w:tcPr>
            <w:tcW w:w="9394" w:type="dxa"/>
          </w:tcPr>
          <w:p w14:paraId="11A5771E" w14:textId="77777777" w:rsidR="00212EF3" w:rsidRPr="004B5177" w:rsidRDefault="00212EF3" w:rsidP="00212EF3">
            <w:pPr>
              <w:rPr>
                <w:rFonts w:ascii="Times New Roman" w:hAnsi="Times New Roman"/>
                <w:sz w:val="20"/>
                <w:szCs w:val="20"/>
                <w:lang w:eastAsia="sv-SE"/>
              </w:rPr>
            </w:pPr>
            <w:r>
              <w:rPr>
                <w:rFonts w:ascii="Times New Roman" w:hAnsi="Times New Roman"/>
                <w:sz w:val="20"/>
                <w:szCs w:val="20"/>
                <w:lang w:eastAsia="sv-SE"/>
              </w:rPr>
              <w:t>Identifierare för ett specifikt intyg eller intygsutkast.</w:t>
            </w:r>
          </w:p>
        </w:tc>
      </w:tr>
      <w:tr w:rsidR="002E7247" w:rsidRPr="00431F26" w14:paraId="51B1CFF3" w14:textId="77777777" w:rsidTr="00431F26">
        <w:tc>
          <w:tcPr>
            <w:tcW w:w="4322" w:type="dxa"/>
            <w:hideMark/>
          </w:tcPr>
          <w:p w14:paraId="4D492DFE" w14:textId="77777777" w:rsidR="002E7247" w:rsidRPr="00431F26" w:rsidRDefault="002E7247" w:rsidP="00B0395C">
            <w:pPr>
              <w:rPr>
                <w:rFonts w:ascii="Times New Roman" w:hAnsi="Times New Roman"/>
                <w:sz w:val="20"/>
                <w:szCs w:val="20"/>
                <w:lang w:eastAsia="sv-SE"/>
              </w:rPr>
            </w:pPr>
            <w:r w:rsidRPr="00431F26">
              <w:rPr>
                <w:rFonts w:ascii="Times New Roman" w:hAnsi="Times New Roman"/>
                <w:sz w:val="20"/>
                <w:szCs w:val="20"/>
                <w:lang w:eastAsia="sv-SE"/>
              </w:rPr>
              <w:t>Intyg</w:t>
            </w:r>
          </w:p>
        </w:tc>
        <w:tc>
          <w:tcPr>
            <w:tcW w:w="9394" w:type="dxa"/>
            <w:hideMark/>
          </w:tcPr>
          <w:p w14:paraId="0B763A93" w14:textId="77777777" w:rsidR="002E7247" w:rsidRPr="00431F26" w:rsidRDefault="002E7247" w:rsidP="00B0395C">
            <w:pPr>
              <w:rPr>
                <w:rFonts w:ascii="Times New Roman" w:hAnsi="Times New Roman"/>
                <w:sz w:val="20"/>
                <w:szCs w:val="20"/>
                <w:lang w:eastAsia="sv-SE"/>
              </w:rPr>
            </w:pPr>
            <w:r w:rsidRPr="00431F26">
              <w:rPr>
                <w:rFonts w:ascii="Times New Roman" w:hAnsi="Times New Roman"/>
                <w:sz w:val="20"/>
                <w:szCs w:val="20"/>
                <w:lang w:eastAsia="sv-SE"/>
              </w:rPr>
              <w:t>Ett komplett, sparat och signerat intyg.</w:t>
            </w:r>
          </w:p>
        </w:tc>
      </w:tr>
      <w:tr w:rsidR="00212EF3" w:rsidRPr="00431F26" w14:paraId="4761DC4F" w14:textId="77777777" w:rsidTr="00431F26">
        <w:tc>
          <w:tcPr>
            <w:tcW w:w="4322" w:type="dxa"/>
          </w:tcPr>
          <w:p w14:paraId="2D83801C" w14:textId="77777777" w:rsidR="00212EF3" w:rsidRPr="00FF5124" w:rsidRDefault="00212EF3" w:rsidP="00212EF3">
            <w:pPr>
              <w:rPr>
                <w:rFonts w:ascii="Times New Roman" w:hAnsi="Times New Roman"/>
                <w:sz w:val="20"/>
                <w:szCs w:val="20"/>
                <w:lang w:eastAsia="sv-SE"/>
              </w:rPr>
            </w:pPr>
            <w:r w:rsidRPr="00BB6974">
              <w:rPr>
                <w:rFonts w:ascii="Times New Roman" w:hAnsi="Times New Roman"/>
                <w:sz w:val="20"/>
                <w:szCs w:val="20"/>
                <w:lang w:eastAsia="sv-SE"/>
              </w:rPr>
              <w:t>Makuler</w:t>
            </w:r>
            <w:r>
              <w:rPr>
                <w:rFonts w:ascii="Times New Roman" w:hAnsi="Times New Roman"/>
                <w:sz w:val="20"/>
                <w:szCs w:val="20"/>
                <w:lang w:eastAsia="sv-SE"/>
              </w:rPr>
              <w:t>a intyg</w:t>
            </w:r>
          </w:p>
        </w:tc>
        <w:tc>
          <w:tcPr>
            <w:tcW w:w="9394" w:type="dxa"/>
          </w:tcPr>
          <w:p w14:paraId="28D67C0E" w14:textId="77777777" w:rsidR="00212EF3" w:rsidRPr="00FF5124" w:rsidRDefault="00212EF3" w:rsidP="00745995">
            <w:pPr>
              <w:rPr>
                <w:rFonts w:ascii="Times New Roman" w:hAnsi="Times New Roman"/>
                <w:sz w:val="20"/>
                <w:szCs w:val="20"/>
                <w:lang w:eastAsia="sv-SE"/>
              </w:rPr>
            </w:pPr>
            <w:r w:rsidRPr="00B0395C">
              <w:rPr>
                <w:rFonts w:ascii="Times New Roman" w:hAnsi="Times New Roman"/>
                <w:sz w:val="20"/>
                <w:szCs w:val="20"/>
                <w:lang w:eastAsia="sv-SE"/>
              </w:rPr>
              <w:t xml:space="preserve">Meddelande till </w:t>
            </w:r>
            <w:r w:rsidR="00745995">
              <w:rPr>
                <w:rFonts w:ascii="Times New Roman" w:hAnsi="Times New Roman"/>
                <w:sz w:val="20"/>
                <w:szCs w:val="20"/>
                <w:lang w:eastAsia="sv-SE"/>
              </w:rPr>
              <w:t>tjänst</w:t>
            </w:r>
            <w:r w:rsidRPr="00B0395C">
              <w:rPr>
                <w:rFonts w:ascii="Times New Roman" w:hAnsi="Times New Roman"/>
                <w:sz w:val="20"/>
                <w:szCs w:val="20"/>
                <w:lang w:eastAsia="sv-SE"/>
              </w:rPr>
              <w:t xml:space="preserve"> att </w:t>
            </w:r>
            <w:r>
              <w:rPr>
                <w:rFonts w:ascii="Times New Roman" w:hAnsi="Times New Roman"/>
                <w:sz w:val="20"/>
                <w:szCs w:val="20"/>
                <w:lang w:eastAsia="sv-SE"/>
              </w:rPr>
              <w:t>makulera ett intyg</w:t>
            </w:r>
            <w:r w:rsidRPr="00B0395C">
              <w:rPr>
                <w:rFonts w:ascii="Times New Roman" w:hAnsi="Times New Roman"/>
                <w:sz w:val="20"/>
                <w:szCs w:val="20"/>
                <w:lang w:eastAsia="sv-SE"/>
              </w:rPr>
              <w:t>.</w:t>
            </w:r>
          </w:p>
        </w:tc>
      </w:tr>
    </w:tbl>
    <w:p w14:paraId="104D9785" w14:textId="77777777" w:rsidR="00BC1D44" w:rsidRDefault="00BC1D44" w:rsidP="00BC1D44">
      <w:pPr>
        <w:rPr>
          <w:rFonts w:ascii="Arial" w:hAnsi="Arial" w:cs="Arial"/>
          <w:b/>
        </w:rPr>
      </w:pPr>
    </w:p>
    <w:p w14:paraId="0BBA9479" w14:textId="77777777" w:rsidR="00137C53" w:rsidRPr="00BC1D44" w:rsidRDefault="00137C53" w:rsidP="00BC1D44">
      <w:pPr>
        <w:rPr>
          <w:rFonts w:ascii="Arial" w:hAnsi="Arial" w:cs="Arial"/>
          <w:b/>
        </w:rPr>
      </w:pPr>
      <w:r w:rsidRPr="00BC1D44">
        <w:rPr>
          <w:rFonts w:ascii="Arial" w:hAnsi="Arial" w:cs="Arial"/>
          <w:b/>
        </w:rPr>
        <w:t>Informationslager</w:t>
      </w:r>
    </w:p>
    <w:tbl>
      <w:tblPr>
        <w:tblStyle w:val="TableGrid"/>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137C53" w:rsidRPr="00431F26" w14:paraId="33D443A4" w14:textId="77777777"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14:paraId="0FDEA08E" w14:textId="77777777" w:rsidR="00137C53" w:rsidRPr="00431F26" w:rsidRDefault="00137C53" w:rsidP="00B0395C">
            <w:pPr>
              <w:rPr>
                <w:rFonts w:ascii="Times New Roman" w:hAnsi="Times New Roman"/>
                <w:b w:val="0"/>
                <w:color w:val="000000"/>
                <w:sz w:val="20"/>
                <w:szCs w:val="20"/>
              </w:rPr>
            </w:pPr>
            <w:r w:rsidRPr="00431F26">
              <w:rPr>
                <w:rFonts w:ascii="Times New Roman" w:hAnsi="Times New Roman"/>
                <w:b w:val="0"/>
                <w:color w:val="000000"/>
                <w:sz w:val="20"/>
                <w:szCs w:val="20"/>
              </w:rPr>
              <w:t>Namn/beteckning</w:t>
            </w:r>
          </w:p>
        </w:tc>
        <w:tc>
          <w:tcPr>
            <w:tcW w:w="9394" w:type="dxa"/>
            <w:shd w:val="clear" w:color="auto" w:fill="D9D9D9" w:themeFill="background1" w:themeFillShade="D9"/>
            <w:hideMark/>
          </w:tcPr>
          <w:p w14:paraId="6AC21CB5" w14:textId="77777777" w:rsidR="00137C53" w:rsidRPr="00431F26" w:rsidRDefault="00137C53" w:rsidP="00B0395C">
            <w:pPr>
              <w:rPr>
                <w:rFonts w:ascii="Times New Roman" w:hAnsi="Times New Roman"/>
                <w:b w:val="0"/>
                <w:color w:val="000000"/>
                <w:sz w:val="20"/>
                <w:szCs w:val="20"/>
              </w:rPr>
            </w:pPr>
            <w:r w:rsidRPr="00431F26">
              <w:rPr>
                <w:rFonts w:ascii="Times New Roman" w:hAnsi="Times New Roman"/>
                <w:b w:val="0"/>
                <w:color w:val="000000"/>
                <w:sz w:val="20"/>
                <w:szCs w:val="20"/>
              </w:rPr>
              <w:t>Beskrivning</w:t>
            </w:r>
          </w:p>
        </w:tc>
      </w:tr>
      <w:tr w:rsidR="00137C53" w:rsidRPr="00431F26" w14:paraId="5D825907" w14:textId="77777777" w:rsidTr="00431F26">
        <w:tc>
          <w:tcPr>
            <w:tcW w:w="4322" w:type="dxa"/>
            <w:hideMark/>
          </w:tcPr>
          <w:p w14:paraId="7133B607" w14:textId="77777777" w:rsidR="00137C53" w:rsidRPr="00431F26" w:rsidRDefault="00212EF3" w:rsidP="00B0395C">
            <w:pPr>
              <w:rPr>
                <w:rFonts w:ascii="Times New Roman" w:eastAsia="Arial Unicode MS" w:hAnsi="Times New Roman"/>
                <w:sz w:val="20"/>
                <w:szCs w:val="20"/>
              </w:rPr>
            </w:pPr>
            <w:r>
              <w:rPr>
                <w:rFonts w:ascii="Times New Roman" w:eastAsia="Arial Unicode MS" w:hAnsi="Times New Roman"/>
                <w:sz w:val="20"/>
                <w:szCs w:val="20"/>
              </w:rPr>
              <w:t>Vårdsystem</w:t>
            </w:r>
          </w:p>
        </w:tc>
        <w:tc>
          <w:tcPr>
            <w:tcW w:w="9394" w:type="dxa"/>
            <w:hideMark/>
          </w:tcPr>
          <w:p w14:paraId="67DB275F" w14:textId="77777777" w:rsidR="00137C53" w:rsidRPr="00431F26" w:rsidRDefault="00212EF3" w:rsidP="00B0395C">
            <w:pPr>
              <w:rPr>
                <w:rFonts w:ascii="Times New Roman" w:eastAsia="Arial Unicode MS" w:hAnsi="Times New Roman"/>
                <w:sz w:val="20"/>
                <w:szCs w:val="20"/>
              </w:rPr>
            </w:pPr>
            <w:r w:rsidRPr="00431F26">
              <w:rPr>
                <w:rFonts w:ascii="Times New Roman" w:eastAsia="Arial Unicode MS" w:hAnsi="Times New Roman"/>
                <w:sz w:val="20"/>
                <w:szCs w:val="20"/>
              </w:rPr>
              <w:t>Det system som Hälso- och sjukvårdspersonal använder för att hantera patientjournaler.</w:t>
            </w:r>
            <w:r w:rsidRPr="00B0395C">
              <w:rPr>
                <w:rFonts w:ascii="Times New Roman" w:hAnsi="Times New Roman"/>
                <w:sz w:val="20"/>
                <w:szCs w:val="20"/>
                <w:lang w:eastAsia="sv-SE"/>
              </w:rPr>
              <w:t xml:space="preserve"> </w:t>
            </w:r>
            <w:r>
              <w:rPr>
                <w:rFonts w:ascii="Times New Roman" w:hAnsi="Times New Roman"/>
                <w:sz w:val="20"/>
                <w:szCs w:val="20"/>
                <w:lang w:eastAsia="sv-SE"/>
              </w:rPr>
              <w:t>Ett vårdsystem kan hantera såväl intygsutkast som signerade intyg.</w:t>
            </w:r>
          </w:p>
        </w:tc>
      </w:tr>
      <w:tr w:rsidR="00137C53" w:rsidRPr="00431F26" w14:paraId="1427D283" w14:textId="77777777" w:rsidTr="00431F26">
        <w:tc>
          <w:tcPr>
            <w:tcW w:w="4322" w:type="dxa"/>
            <w:hideMark/>
          </w:tcPr>
          <w:p w14:paraId="6C9E427F"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Intygstjänsten</w:t>
            </w:r>
          </w:p>
        </w:tc>
        <w:tc>
          <w:tcPr>
            <w:tcW w:w="9394" w:type="dxa"/>
            <w:hideMark/>
          </w:tcPr>
          <w:p w14:paraId="0E6A03FE" w14:textId="77777777"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 xml:space="preserve">Tjänst där alla </w:t>
            </w:r>
            <w:r w:rsidR="00F32C3A">
              <w:rPr>
                <w:rFonts w:ascii="Times New Roman" w:hAnsi="Times New Roman"/>
                <w:sz w:val="20"/>
                <w:szCs w:val="20"/>
                <w:lang w:eastAsia="sv-SE"/>
              </w:rPr>
              <w:t xml:space="preserve">signerade </w:t>
            </w:r>
            <w:r w:rsidRPr="00431F26">
              <w:rPr>
                <w:rFonts w:ascii="Times New Roman" w:hAnsi="Times New Roman"/>
                <w:sz w:val="20"/>
                <w:szCs w:val="20"/>
                <w:lang w:eastAsia="sv-SE"/>
              </w:rPr>
              <w:t>intyg lagras och från vilken patienten själv kan nå sina intyg.</w:t>
            </w:r>
          </w:p>
        </w:tc>
      </w:tr>
    </w:tbl>
    <w:p w14:paraId="56C397A6" w14:textId="77777777" w:rsidR="00137C53" w:rsidRPr="00137C53" w:rsidRDefault="00137C53" w:rsidP="00137C53">
      <w:pPr>
        <w:pStyle w:val="BodyText"/>
        <w:rPr>
          <w:lang w:val="sv-SE" w:eastAsia="sv-SE"/>
        </w:rPr>
        <w:sectPr w:rsidR="00137C53" w:rsidRPr="00137C53">
          <w:pgSz w:w="16838" w:h="11906" w:orient="landscape"/>
          <w:pgMar w:top="1701" w:right="2948" w:bottom="1701" w:left="1814" w:header="340" w:footer="0" w:gutter="0"/>
          <w:pgNumType w:start="1"/>
          <w:cols w:space="720"/>
        </w:sectPr>
      </w:pPr>
    </w:p>
    <w:p w14:paraId="289D8DA7" w14:textId="77777777" w:rsidR="00FF5B07" w:rsidRDefault="00FF5B07" w:rsidP="00FF5B07">
      <w:pPr>
        <w:pStyle w:val="Rubrik1Nr"/>
        <w:numPr>
          <w:ilvl w:val="0"/>
          <w:numId w:val="13"/>
        </w:numPr>
      </w:pPr>
      <w:bookmarkStart w:id="27" w:name="_Toc385255088"/>
      <w:bookmarkStart w:id="28" w:name="_Toc402342456"/>
      <w:r>
        <w:lastRenderedPageBreak/>
        <w:t>Informationsklassning</w:t>
      </w:r>
      <w:bookmarkEnd w:id="27"/>
      <w:bookmarkEnd w:id="28"/>
    </w:p>
    <w:p w14:paraId="3F500B0C" w14:textId="77777777" w:rsidR="00FF5B07" w:rsidRPr="00FF5B07" w:rsidRDefault="00FF5B07" w:rsidP="00FF5B07">
      <w:pPr>
        <w:pStyle w:val="BodyText"/>
        <w:rPr>
          <w:color w:val="00A9A7" w:themeColor="accent1"/>
          <w:sz w:val="28"/>
          <w:szCs w:val="28"/>
          <w:lang w:val="sv-SE"/>
        </w:rPr>
      </w:pPr>
      <w:r w:rsidRPr="00FF5B07">
        <w:rPr>
          <w:sz w:val="28"/>
          <w:szCs w:val="28"/>
          <w:lang w:val="sv-SE"/>
        </w:rPr>
        <w:t>Vilken typ av information hanteras?</w:t>
      </w:r>
    </w:p>
    <w:p w14:paraId="7CC49ADB" w14:textId="77777777" w:rsidR="00FF5B07" w:rsidRPr="00FF5B07" w:rsidRDefault="00FF5B07" w:rsidP="00FF5B07">
      <w:pPr>
        <w:pStyle w:val="BodyText"/>
        <w:rPr>
          <w:lang w:val="sv-SE"/>
        </w:rPr>
      </w:pPr>
      <w:r w:rsidRPr="00FF5B07">
        <w:rPr>
          <w:lang w:val="sv-SE"/>
        </w:rPr>
        <w:t>Domänen Intygstjänster omfattar information som hanteras i något av de intyg som tjänsten hanterar. De olika intygen används i olika syften och de beskrivs mer i detalj i respektive intygs informationsspecifikation.</w:t>
      </w:r>
    </w:p>
    <w:p w14:paraId="1D75B90C" w14:textId="77777777" w:rsidR="00FF5B07" w:rsidRPr="00FF5B07" w:rsidRDefault="00FF5B07" w:rsidP="00FF5B07">
      <w:pPr>
        <w:pStyle w:val="BodyText"/>
        <w:rPr>
          <w:lang w:val="sv-SE"/>
        </w:rPr>
      </w:pPr>
      <w:r w:rsidRPr="00FF5B07">
        <w:rPr>
          <w:lang w:val="sv-SE"/>
        </w:rPr>
        <w:t xml:space="preserve">Den information som hanteras i intygen är av typen personuppgifter och patientdata. När ett intyg utfärdas så sparas originalintyget i ett vårdsystem och en kopia lagras i Intygstjänsten. </w:t>
      </w:r>
    </w:p>
    <w:p w14:paraId="4848D401" w14:textId="77777777" w:rsidR="00FF5B07" w:rsidRPr="00FF5B07" w:rsidRDefault="00FF5B07" w:rsidP="00FF5B07">
      <w:pPr>
        <w:pStyle w:val="BodyText"/>
        <w:rPr>
          <w:lang w:val="sv-SE"/>
        </w:rPr>
      </w:pPr>
      <w:r w:rsidRPr="00FF5B07">
        <w:rPr>
          <w:lang w:val="sv-SE"/>
        </w:rPr>
        <w:t>Informationen beskrivs djupare i kapitel 3, Informationsmodell.</w:t>
      </w:r>
    </w:p>
    <w:p w14:paraId="2CFA119E" w14:textId="77777777" w:rsidR="00FF5B07" w:rsidRPr="00FF5B07" w:rsidRDefault="00FF5B07" w:rsidP="00FF5B07">
      <w:pPr>
        <w:pStyle w:val="BodyText"/>
        <w:rPr>
          <w:lang w:val="sv-SE"/>
        </w:rPr>
      </w:pPr>
    </w:p>
    <w:p w14:paraId="1082996B" w14:textId="77777777" w:rsidR="00FF5B07" w:rsidRPr="00FF5B07" w:rsidRDefault="00FF5B07" w:rsidP="00FF5B07">
      <w:pPr>
        <w:pStyle w:val="BodyText"/>
        <w:rPr>
          <w:sz w:val="28"/>
          <w:szCs w:val="28"/>
          <w:lang w:val="sv-SE"/>
        </w:rPr>
      </w:pPr>
      <w:r w:rsidRPr="00FF5B07">
        <w:rPr>
          <w:sz w:val="28"/>
          <w:szCs w:val="28"/>
          <w:lang w:val="sv-SE"/>
        </w:rPr>
        <w:t xml:space="preserve">Vilka/vilket lagrum hanteras informationen inom? </w:t>
      </w:r>
    </w:p>
    <w:p w14:paraId="7D444821" w14:textId="77777777" w:rsidR="00FF5B07" w:rsidRPr="00FF5B07" w:rsidRDefault="00FF5B07" w:rsidP="00FF5B07">
      <w:pPr>
        <w:pStyle w:val="BodyText"/>
        <w:rPr>
          <w:lang w:val="sv-SE"/>
        </w:rPr>
      </w:pPr>
      <w:r w:rsidRPr="00FF5B07">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14:paraId="3F9004E9" w14:textId="77777777" w:rsidR="00FF5B07" w:rsidRPr="00FF5B07" w:rsidRDefault="00FF5B07" w:rsidP="00FF5B07">
      <w:pPr>
        <w:pStyle w:val="BodyText"/>
        <w:rPr>
          <w:lang w:val="sv-SE"/>
        </w:rPr>
      </w:pPr>
      <w:r w:rsidRPr="00FF5B07">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14:paraId="13194047" w14:textId="77777777" w:rsidR="00FF5B07" w:rsidRPr="00FF5B07" w:rsidRDefault="00FF5B07" w:rsidP="00FF5B07">
      <w:pPr>
        <w:pStyle w:val="BodyText"/>
        <w:rPr>
          <w:lang w:val="sv-SE"/>
        </w:rPr>
      </w:pPr>
      <w:r w:rsidRPr="00FF5B07">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14:paraId="4AC3B145" w14:textId="77777777" w:rsidR="00FF5B07" w:rsidRPr="00FF5B07" w:rsidRDefault="00FF5B07" w:rsidP="00FF5B07">
      <w:pPr>
        <w:pStyle w:val="BodyText"/>
        <w:rPr>
          <w:highlight w:val="yellow"/>
          <w:lang w:val="sv-SE"/>
        </w:rPr>
      </w:pPr>
    </w:p>
    <w:p w14:paraId="507476DD" w14:textId="77777777" w:rsidR="00FF5B07" w:rsidRPr="00FF5B07" w:rsidRDefault="00FF5B07" w:rsidP="00FF5B07">
      <w:pPr>
        <w:pStyle w:val="BodyText"/>
        <w:rPr>
          <w:sz w:val="28"/>
          <w:szCs w:val="28"/>
          <w:lang w:val="sv-SE"/>
        </w:rPr>
      </w:pPr>
      <w:r w:rsidRPr="00FF5B07">
        <w:rPr>
          <w:sz w:val="28"/>
          <w:szCs w:val="28"/>
          <w:lang w:val="sv-SE"/>
        </w:rPr>
        <w:t xml:space="preserve">Vem äger informationen som hanteras? </w:t>
      </w:r>
    </w:p>
    <w:p w14:paraId="1F00CB1D" w14:textId="77777777" w:rsidR="00FF5B07" w:rsidRPr="00FF5B07" w:rsidRDefault="00FF5B07" w:rsidP="00FF5B07">
      <w:pPr>
        <w:pStyle w:val="BodyText"/>
        <w:rPr>
          <w:lang w:val="sv-SE"/>
        </w:rPr>
      </w:pPr>
      <w:r w:rsidRPr="00FF5B07">
        <w:rPr>
          <w:lang w:val="sv-SE"/>
        </w:rPr>
        <w:t xml:space="preserve">Informationen som lagras i </w:t>
      </w:r>
      <w:r w:rsidR="00F32C3A">
        <w:rPr>
          <w:lang w:val="sv-SE"/>
        </w:rPr>
        <w:t>Intygstjänsten</w:t>
      </w:r>
      <w:r w:rsidRPr="00FF5B07">
        <w:rPr>
          <w:lang w:val="sv-SE"/>
        </w:rPr>
        <w:t xml:space="preserve"> ägs av respektive vårdgivare </w:t>
      </w:r>
      <w:r w:rsidR="00F32C3A">
        <w:rPr>
          <w:lang w:val="sv-SE"/>
        </w:rPr>
        <w:t>men</w:t>
      </w:r>
      <w:r w:rsidRPr="00FF5B07">
        <w:rPr>
          <w:lang w:val="sv-SE"/>
        </w:rPr>
        <w:t xml:space="preserve"> behandlas av Inera i egenskap av personuppgiftsbiträde. Då vårdgivaren är personuppgiftsansvarig har denne det yttersta ansvaret för information som behandlas i vårdsystemet och som tillhör vårdgivaren.</w:t>
      </w:r>
    </w:p>
    <w:p w14:paraId="7C7CCE4E" w14:textId="77777777" w:rsidR="00FF5B07" w:rsidRPr="00FF5B07" w:rsidRDefault="00FF5B07" w:rsidP="00FF5B07">
      <w:pPr>
        <w:pStyle w:val="BodyText"/>
        <w:rPr>
          <w:lang w:val="sv-SE"/>
        </w:rPr>
      </w:pPr>
      <w:r w:rsidRPr="00FF5B07">
        <w:rPr>
          <w:lang w:val="sv-SE"/>
        </w:rPr>
        <w:t>Om vårdgivaren väljer att implementera skapandet av detta intyg i egna system (exempelvis journalsystem), så ägs förstås informationen av aktuell vårdgivare. Vårdgivaren ansvarar då även för förvaltningen av den implementation som gjorts i eget system.</w:t>
      </w:r>
    </w:p>
    <w:p w14:paraId="5B037E12" w14:textId="77777777" w:rsidR="00FF5B07" w:rsidRDefault="00FF5B07" w:rsidP="00FF5B07">
      <w:pPr>
        <w:spacing w:before="0" w:after="0"/>
        <w:rPr>
          <w:rFonts w:ascii="Arial" w:hAnsi="Arial" w:cs="Arial"/>
          <w:kern w:val="32"/>
          <w:sz w:val="36"/>
          <w:szCs w:val="32"/>
        </w:rPr>
        <w:sectPr w:rsidR="00FF5B07">
          <w:pgSz w:w="11906" w:h="16838"/>
          <w:pgMar w:top="2948" w:right="1701" w:bottom="1814" w:left="1701" w:header="340" w:footer="0" w:gutter="0"/>
          <w:pgNumType w:start="1"/>
          <w:cols w:space="720"/>
        </w:sectPr>
      </w:pPr>
    </w:p>
    <w:p w14:paraId="30085C92" w14:textId="77777777" w:rsidR="00FF5B07" w:rsidRDefault="00FF5B07" w:rsidP="0036408B">
      <w:pPr>
        <w:pStyle w:val="BodyText"/>
        <w:rPr>
          <w:lang w:val="sv-SE"/>
        </w:rPr>
      </w:pPr>
    </w:p>
    <w:p w14:paraId="4BD41352" w14:textId="77777777" w:rsidR="000011EF" w:rsidRDefault="00CE7BE3" w:rsidP="0036408B">
      <w:pPr>
        <w:pStyle w:val="Rubrik1Nr"/>
      </w:pPr>
      <w:bookmarkStart w:id="29" w:name="_Toc402342457"/>
      <w:r>
        <w:t>D</w:t>
      </w:r>
      <w:r w:rsidR="000011EF" w:rsidRPr="0036408B">
        <w:t>omäninformationsmodell</w:t>
      </w:r>
      <w:bookmarkEnd w:id="29"/>
    </w:p>
    <w:p w14:paraId="21F6192B" w14:textId="77777777" w:rsidR="00F32C3A" w:rsidRDefault="00F32C3A" w:rsidP="00F32C3A">
      <w:pPr>
        <w:rPr>
          <w:lang w:eastAsia="sv-SE"/>
        </w:rPr>
      </w:pPr>
      <w:r>
        <w:rPr>
          <w:lang w:eastAsia="sv-SE"/>
        </w:rPr>
        <w:t>Blå klasser innehåller signifikant medicinsk information och bör gå att återanvända (rent innehållsmässigt).</w:t>
      </w:r>
    </w:p>
    <w:p w14:paraId="79303B11" w14:textId="77777777" w:rsidR="00F32C3A" w:rsidRDefault="00F32C3A" w:rsidP="00F32C3A">
      <w:pPr>
        <w:rPr>
          <w:lang w:eastAsia="sv-SE"/>
        </w:rPr>
      </w:pPr>
      <w:r>
        <w:rPr>
          <w:lang w:eastAsia="sv-SE"/>
        </w:rPr>
        <w:t>Rosa klasser och attribut är specifika för särskilda behov och behöver inte gå att återanvända.</w:t>
      </w:r>
    </w:p>
    <w:p w14:paraId="4A570113" w14:textId="77777777" w:rsidR="00F32C3A" w:rsidRPr="00370CCC" w:rsidRDefault="00F32C3A" w:rsidP="00F32C3A">
      <w:pPr>
        <w:rPr>
          <w:lang w:eastAsia="sv-SE"/>
        </w:rPr>
      </w:pPr>
      <w:r>
        <w:rPr>
          <w:lang w:eastAsia="sv-SE"/>
        </w:rPr>
        <w:t>Grå klasser och attribut används inte av några MIM:ar i dagsläget och kan på sikt komma att uppdateras/förändras på sikt när det bl</w:t>
      </w:r>
      <w:r w:rsidR="0061300C">
        <w:rPr>
          <w:lang w:eastAsia="sv-SE"/>
        </w:rPr>
        <w:t>ir dags att implementera dessa.</w:t>
      </w:r>
    </w:p>
    <w:p w14:paraId="06D10029" w14:textId="77777777" w:rsidR="00F32C3A" w:rsidRPr="00F32C3A" w:rsidRDefault="00F32C3A" w:rsidP="00F32C3A"/>
    <w:p w14:paraId="1AFFD899" w14:textId="77777777" w:rsidR="000011EF" w:rsidRPr="00E4235B" w:rsidRDefault="000060CA" w:rsidP="000011EF">
      <w:r>
        <w:rPr>
          <w:noProof/>
          <w:lang w:eastAsia="sv-SE"/>
        </w:rPr>
        <w:lastRenderedPageBreak/>
        <w:drawing>
          <wp:inline distT="0" distB="0" distL="0" distR="0" wp14:anchorId="3A3FF8B9" wp14:editId="4335A520">
            <wp:extent cx="6276975" cy="48093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äninformationsmodell.jpg"/>
                    <pic:cNvPicPr/>
                  </pic:nvPicPr>
                  <pic:blipFill>
                    <a:blip r:embed="rId12">
                      <a:extLst>
                        <a:ext uri="{28A0092B-C50C-407E-A947-70E740481C1C}">
                          <a14:useLocalDpi xmlns:a14="http://schemas.microsoft.com/office/drawing/2010/main" val="0"/>
                        </a:ext>
                      </a:extLst>
                    </a:blip>
                    <a:stretch>
                      <a:fillRect/>
                    </a:stretch>
                  </pic:blipFill>
                  <pic:spPr>
                    <a:xfrm>
                      <a:off x="0" y="0"/>
                      <a:ext cx="6282291" cy="4813461"/>
                    </a:xfrm>
                    <a:prstGeom prst="rect">
                      <a:avLst/>
                    </a:prstGeom>
                  </pic:spPr>
                </pic:pic>
              </a:graphicData>
            </a:graphic>
          </wp:inline>
        </w:drawing>
      </w:r>
      <w:bookmarkStart w:id="30" w:name="_GoBack"/>
      <w:bookmarkEnd w:id="30"/>
    </w:p>
    <w:p w14:paraId="642525CB" w14:textId="77777777" w:rsidR="000011EF" w:rsidRPr="00E4235B" w:rsidRDefault="000011EF" w:rsidP="00EA0710">
      <w:pPr>
        <w:pStyle w:val="Rubrik2Nr"/>
      </w:pPr>
      <w:bookmarkStart w:id="31" w:name="_Toc282079670"/>
      <w:bookmarkStart w:id="32" w:name="_Toc284335094"/>
      <w:bookmarkStart w:id="33" w:name="_Toc402342458"/>
      <w:bookmarkStart w:id="34" w:name="_Toc280000784"/>
      <w:r w:rsidRPr="00E4235B">
        <w:lastRenderedPageBreak/>
        <w:t>Beskrivning av klasser och attribut</w:t>
      </w:r>
      <w:bookmarkEnd w:id="31"/>
      <w:bookmarkEnd w:id="32"/>
      <w:bookmarkEnd w:id="33"/>
    </w:p>
    <w:p w14:paraId="0027D024" w14:textId="77777777" w:rsidR="000011EF" w:rsidRPr="000011EF" w:rsidRDefault="000011EF" w:rsidP="000011EF">
      <w:pPr>
        <w:pStyle w:val="BodyText"/>
        <w:rPr>
          <w:lang w:val="sv-SE"/>
        </w:rPr>
      </w:pPr>
      <w:r w:rsidRPr="000011EF">
        <w:rPr>
          <w:lang w:val="sv-SE"/>
        </w:rPr>
        <w:t xml:space="preserve">I detta avsnitt ges en detaljerad beskrivning av samtliga klasser och attribut. </w:t>
      </w:r>
      <w:bookmarkStart w:id="35" w:name="_Toc282079671"/>
      <w:bookmarkStart w:id="36" w:name="_Toc284335095"/>
    </w:p>
    <w:p w14:paraId="12689E11" w14:textId="77777777" w:rsidR="000011EF" w:rsidRPr="00E4235B" w:rsidRDefault="000011EF" w:rsidP="00EA0710">
      <w:pPr>
        <w:pStyle w:val="Rubrik3Nr"/>
        <w:rPr>
          <w:noProof/>
        </w:rPr>
      </w:pPr>
      <w:bookmarkStart w:id="37" w:name="_Toc402342459"/>
      <w:r w:rsidRPr="00E4235B">
        <w:rPr>
          <w:noProof/>
        </w:rPr>
        <w:t>Aktivitet</w:t>
      </w:r>
      <w:bookmarkEnd w:id="34"/>
      <w:bookmarkEnd w:id="35"/>
      <w:bookmarkEnd w:id="36"/>
      <w:bookmarkEnd w:id="37"/>
    </w:p>
    <w:p w14:paraId="5284B35D" w14:textId="77777777" w:rsidR="000011EF" w:rsidRPr="00E4235B" w:rsidRDefault="000011EF" w:rsidP="000011EF">
      <w:pPr>
        <w:rPr>
          <w:i/>
        </w:rPr>
      </w:pPr>
      <w:r w:rsidRPr="00E4235B">
        <w:t>Klassen Aktivitet beskriver de aktiviteter som är relevanta för utlåtandet som har utförts, utförs eller planeras utföras. En aktivitet kan även vara föreskriven eller rekommenderad.</w:t>
      </w:r>
      <w:r w:rsidRPr="00E4235B">
        <w:rPr>
          <w:i/>
        </w:rPr>
        <w:t xml:space="preserve"> Klassen motsvarar klassen Aktivitet i V-TIM 2.2. </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4B896860" w14:textId="77777777" w:rsidTr="00181B3F">
        <w:trPr>
          <w:trHeight w:val="217"/>
        </w:trPr>
        <w:tc>
          <w:tcPr>
            <w:tcW w:w="2545" w:type="dxa"/>
            <w:shd w:val="pct25" w:color="auto" w:fill="auto"/>
            <w:tcMar>
              <w:top w:w="15" w:type="dxa"/>
              <w:left w:w="15" w:type="dxa"/>
              <w:bottom w:w="0" w:type="dxa"/>
              <w:right w:w="15" w:type="dxa"/>
            </w:tcMar>
          </w:tcPr>
          <w:p w14:paraId="47E1E00A" w14:textId="77777777" w:rsidR="000011EF" w:rsidRPr="00046486" w:rsidRDefault="000011EF" w:rsidP="00181B3F">
            <w:pPr>
              <w:rPr>
                <w:rFonts w:eastAsia="Arial Unicode MS"/>
                <w:color w:val="000000"/>
                <w:sz w:val="20"/>
                <w:highlight w:val="lightGray"/>
              </w:rPr>
            </w:pPr>
            <w:r w:rsidRPr="00046486">
              <w:rPr>
                <w:color w:val="000000"/>
                <w:sz w:val="20"/>
                <w:highlight w:val="lightGray"/>
              </w:rPr>
              <w:t>Att</w:t>
            </w:r>
            <w:r w:rsidRPr="00046486">
              <w:rPr>
                <w:color w:val="000000"/>
                <w:sz w:val="20"/>
                <w:highlight w:val="lightGray"/>
                <w:bdr w:val="single" w:sz="4" w:space="0" w:color="C0C0C0"/>
              </w:rPr>
              <w:t>ribut</w:t>
            </w:r>
          </w:p>
        </w:tc>
        <w:tc>
          <w:tcPr>
            <w:tcW w:w="3410" w:type="dxa"/>
            <w:shd w:val="pct25" w:color="auto" w:fill="auto"/>
            <w:tcMar>
              <w:top w:w="15" w:type="dxa"/>
              <w:left w:w="15" w:type="dxa"/>
              <w:bottom w:w="0" w:type="dxa"/>
              <w:right w:w="15" w:type="dxa"/>
            </w:tcMar>
          </w:tcPr>
          <w:p w14:paraId="3F5CC935" w14:textId="77777777" w:rsidR="000011EF" w:rsidRPr="00046486" w:rsidRDefault="000011EF" w:rsidP="00181B3F">
            <w:pPr>
              <w:jc w:val="center"/>
              <w:rPr>
                <w:color w:val="000000"/>
                <w:sz w:val="20"/>
                <w:highlight w:val="lightGray"/>
              </w:rPr>
            </w:pPr>
            <w:r w:rsidRPr="00046486">
              <w:rPr>
                <w:color w:val="000000"/>
                <w:sz w:val="20"/>
                <w:highlight w:val="lightGray"/>
              </w:rPr>
              <w:t>Beskrivning</w:t>
            </w:r>
          </w:p>
        </w:tc>
        <w:tc>
          <w:tcPr>
            <w:tcW w:w="1320" w:type="dxa"/>
            <w:shd w:val="pct25" w:color="auto" w:fill="auto"/>
            <w:tcMar>
              <w:top w:w="15" w:type="dxa"/>
              <w:left w:w="15" w:type="dxa"/>
              <w:bottom w:w="0" w:type="dxa"/>
              <w:right w:w="15" w:type="dxa"/>
            </w:tcMar>
          </w:tcPr>
          <w:p w14:paraId="659FCD78" w14:textId="77777777" w:rsidR="000011EF" w:rsidRPr="00046486" w:rsidRDefault="000011EF" w:rsidP="00181B3F">
            <w:pPr>
              <w:jc w:val="center"/>
              <w:rPr>
                <w:rFonts w:eastAsia="Arial Unicode MS"/>
                <w:color w:val="000000"/>
                <w:sz w:val="20"/>
                <w:highlight w:val="lightGray"/>
              </w:rPr>
            </w:pPr>
            <w:r w:rsidRPr="00046486">
              <w:rPr>
                <w:color w:val="000000"/>
                <w:sz w:val="20"/>
                <w:highlight w:val="lightGray"/>
              </w:rPr>
              <w:t>Format</w:t>
            </w:r>
          </w:p>
        </w:tc>
        <w:tc>
          <w:tcPr>
            <w:tcW w:w="770" w:type="dxa"/>
            <w:shd w:val="pct25" w:color="auto" w:fill="auto"/>
            <w:tcMar>
              <w:top w:w="15" w:type="dxa"/>
              <w:left w:w="15" w:type="dxa"/>
              <w:bottom w:w="0" w:type="dxa"/>
              <w:right w:w="15" w:type="dxa"/>
            </w:tcMar>
          </w:tcPr>
          <w:p w14:paraId="3E9A5EEB" w14:textId="77777777" w:rsidR="000011EF" w:rsidRPr="00046486" w:rsidRDefault="000011EF" w:rsidP="00181B3F">
            <w:pPr>
              <w:jc w:val="center"/>
              <w:rPr>
                <w:color w:val="000000"/>
                <w:sz w:val="20"/>
                <w:highlight w:val="lightGray"/>
              </w:rPr>
            </w:pPr>
            <w:r w:rsidRPr="00046486">
              <w:rPr>
                <w:color w:val="000000"/>
                <w:sz w:val="20"/>
                <w:highlight w:val="lightGray"/>
              </w:rPr>
              <w:t>Mult</w:t>
            </w:r>
          </w:p>
        </w:tc>
        <w:tc>
          <w:tcPr>
            <w:tcW w:w="3190" w:type="dxa"/>
            <w:shd w:val="pct25" w:color="auto" w:fill="auto"/>
            <w:tcMar>
              <w:top w:w="15" w:type="dxa"/>
              <w:left w:w="15" w:type="dxa"/>
              <w:bottom w:w="0" w:type="dxa"/>
              <w:right w:w="15" w:type="dxa"/>
            </w:tcMar>
          </w:tcPr>
          <w:p w14:paraId="43382D8B" w14:textId="77777777" w:rsidR="000011EF" w:rsidRPr="00046486" w:rsidRDefault="000011EF" w:rsidP="00181B3F">
            <w:pPr>
              <w:rPr>
                <w:rFonts w:eastAsia="Arial Unicode MS"/>
                <w:color w:val="000000"/>
                <w:sz w:val="20"/>
                <w:highlight w:val="lightGray"/>
              </w:rPr>
            </w:pPr>
            <w:r w:rsidRPr="00046486">
              <w:rPr>
                <w:color w:val="000000"/>
                <w:sz w:val="20"/>
                <w:highlight w:val="lightGray"/>
              </w:rPr>
              <w:t>Kodverk/värdemängd</w:t>
            </w:r>
          </w:p>
        </w:tc>
        <w:tc>
          <w:tcPr>
            <w:tcW w:w="2750" w:type="dxa"/>
            <w:shd w:val="pct25" w:color="auto" w:fill="auto"/>
            <w:tcMar>
              <w:top w:w="15" w:type="dxa"/>
              <w:left w:w="15" w:type="dxa"/>
              <w:bottom w:w="0" w:type="dxa"/>
              <w:right w:w="15" w:type="dxa"/>
            </w:tcMar>
          </w:tcPr>
          <w:p w14:paraId="5D3814F8" w14:textId="77777777" w:rsidR="000011EF" w:rsidRPr="00E4235B" w:rsidRDefault="000011EF" w:rsidP="00181B3F">
            <w:pPr>
              <w:rPr>
                <w:rFonts w:eastAsia="Arial Unicode MS"/>
                <w:color w:val="000000"/>
                <w:sz w:val="20"/>
              </w:rPr>
            </w:pPr>
            <w:r w:rsidRPr="00046486">
              <w:rPr>
                <w:color w:val="000000"/>
                <w:sz w:val="20"/>
                <w:highlight w:val="lightGray"/>
              </w:rPr>
              <w:t>Beslutsregel</w:t>
            </w:r>
          </w:p>
        </w:tc>
      </w:tr>
      <w:tr w:rsidR="00893C96" w:rsidRPr="00F8599D" w14:paraId="7D16E981" w14:textId="77777777" w:rsidTr="00181B3F">
        <w:trPr>
          <w:trHeight w:val="217"/>
        </w:trPr>
        <w:tc>
          <w:tcPr>
            <w:tcW w:w="2545" w:type="dxa"/>
            <w:tcMar>
              <w:top w:w="15" w:type="dxa"/>
              <w:left w:w="15" w:type="dxa"/>
              <w:bottom w:w="0" w:type="dxa"/>
              <w:right w:w="15" w:type="dxa"/>
            </w:tcMar>
          </w:tcPr>
          <w:p w14:paraId="7176157F" w14:textId="77777777" w:rsidR="009367FF" w:rsidRPr="00F8599D" w:rsidRDefault="009367FF" w:rsidP="00181B3F">
            <w:pPr>
              <w:rPr>
                <w:rFonts w:eastAsia="Arial Unicode MS"/>
                <w:sz w:val="20"/>
              </w:rPr>
            </w:pPr>
            <w:r w:rsidRPr="00F8599D">
              <w:rPr>
                <w:rFonts w:eastAsia="Arial Unicode MS"/>
                <w:sz w:val="20"/>
              </w:rPr>
              <w:t>aktivitet-id</w:t>
            </w:r>
          </w:p>
        </w:tc>
        <w:tc>
          <w:tcPr>
            <w:tcW w:w="3410" w:type="dxa"/>
            <w:tcMar>
              <w:top w:w="15" w:type="dxa"/>
              <w:left w:w="15" w:type="dxa"/>
              <w:bottom w:w="0" w:type="dxa"/>
              <w:right w:w="15" w:type="dxa"/>
            </w:tcMar>
          </w:tcPr>
          <w:p w14:paraId="5A23952F" w14:textId="77777777" w:rsidR="009367FF" w:rsidRPr="00F8599D" w:rsidRDefault="009367FF" w:rsidP="001754BC">
            <w:pPr>
              <w:rPr>
                <w:rFonts w:eastAsia="Arial Unicode MS"/>
                <w:sz w:val="20"/>
              </w:rPr>
            </w:pPr>
            <w:r w:rsidRPr="00F8599D">
              <w:rPr>
                <w:rFonts w:eastAsia="Arial Unicode MS"/>
                <w:sz w:val="20"/>
              </w:rPr>
              <w:t xml:space="preserve">Identifierare för aktivitet. </w:t>
            </w:r>
          </w:p>
        </w:tc>
        <w:tc>
          <w:tcPr>
            <w:tcW w:w="1320" w:type="dxa"/>
            <w:tcMar>
              <w:top w:w="15" w:type="dxa"/>
              <w:left w:w="15" w:type="dxa"/>
              <w:bottom w:w="0" w:type="dxa"/>
              <w:right w:w="15" w:type="dxa"/>
            </w:tcMar>
          </w:tcPr>
          <w:p w14:paraId="221F0338" w14:textId="77777777" w:rsidR="009367FF" w:rsidRPr="00F8599D" w:rsidRDefault="009367FF" w:rsidP="00181B3F">
            <w:pPr>
              <w:jc w:val="center"/>
              <w:rPr>
                <w:rFonts w:eastAsia="Arial Unicode MS"/>
                <w:sz w:val="20"/>
              </w:rPr>
            </w:pPr>
            <w:r w:rsidRPr="00F8599D">
              <w:rPr>
                <w:rFonts w:eastAsia="Arial Unicode MS"/>
                <w:sz w:val="20"/>
              </w:rPr>
              <w:t>II</w:t>
            </w:r>
          </w:p>
        </w:tc>
        <w:tc>
          <w:tcPr>
            <w:tcW w:w="770" w:type="dxa"/>
            <w:tcMar>
              <w:top w:w="15" w:type="dxa"/>
              <w:left w:w="15" w:type="dxa"/>
              <w:bottom w:w="0" w:type="dxa"/>
              <w:right w:w="15" w:type="dxa"/>
            </w:tcMar>
          </w:tcPr>
          <w:p w14:paraId="1ACB3857" w14:textId="77777777" w:rsidR="009367FF" w:rsidRPr="00F8599D" w:rsidRDefault="005D4293" w:rsidP="00181B3F">
            <w:pPr>
              <w:jc w:val="center"/>
              <w:rPr>
                <w:rFonts w:eastAsia="Arial Unicode MS"/>
                <w:sz w:val="20"/>
              </w:rPr>
            </w:pPr>
            <w:r w:rsidRPr="00F8599D">
              <w:rPr>
                <w:rFonts w:eastAsia="Arial Unicode MS"/>
                <w:sz w:val="20"/>
              </w:rPr>
              <w:t>0..</w:t>
            </w:r>
            <w:r w:rsidR="009367FF" w:rsidRPr="00F8599D">
              <w:rPr>
                <w:rFonts w:eastAsia="Arial Unicode MS"/>
                <w:sz w:val="20"/>
              </w:rPr>
              <w:t>1</w:t>
            </w:r>
          </w:p>
        </w:tc>
        <w:tc>
          <w:tcPr>
            <w:tcW w:w="3190" w:type="dxa"/>
            <w:tcMar>
              <w:top w:w="15" w:type="dxa"/>
              <w:left w:w="15" w:type="dxa"/>
              <w:bottom w:w="0" w:type="dxa"/>
              <w:right w:w="15" w:type="dxa"/>
            </w:tcMar>
          </w:tcPr>
          <w:p w14:paraId="013D0F8A" w14:textId="77777777" w:rsidR="00D0752E" w:rsidRPr="00D0752E" w:rsidRDefault="00D0752E" w:rsidP="00D0752E">
            <w:pPr>
              <w:rPr>
                <w:rFonts w:eastAsia="Arial Unicode MS"/>
                <w:sz w:val="20"/>
              </w:rPr>
            </w:pPr>
            <w:r w:rsidRPr="00D0752E">
              <w:rPr>
                <w:rFonts w:eastAsia="Arial Unicode MS"/>
                <w:sz w:val="20"/>
              </w:rPr>
              <w:t>root = ”1.2.752.129.2.1.2.1”</w:t>
            </w:r>
          </w:p>
          <w:p w14:paraId="1E89E1E0" w14:textId="77777777" w:rsidR="009367FF" w:rsidRPr="00F8599D" w:rsidRDefault="00D0752E" w:rsidP="00D0752E">
            <w:pPr>
              <w:rPr>
                <w:rFonts w:eastAsia="Arial Unicode MS"/>
                <w:sz w:val="20"/>
              </w:rPr>
            </w:pPr>
            <w:r w:rsidRPr="00D0752E">
              <w:rPr>
                <w:rFonts w:eastAsia="Arial Unicode MS"/>
                <w:sz w:val="20"/>
              </w:rPr>
              <w:t>extension = aktivitet-id:t</w:t>
            </w:r>
          </w:p>
        </w:tc>
        <w:tc>
          <w:tcPr>
            <w:tcW w:w="2750" w:type="dxa"/>
            <w:tcMar>
              <w:top w:w="15" w:type="dxa"/>
              <w:left w:w="15" w:type="dxa"/>
              <w:bottom w:w="0" w:type="dxa"/>
              <w:right w:w="15" w:type="dxa"/>
            </w:tcMar>
          </w:tcPr>
          <w:p w14:paraId="2AAAFF75" w14:textId="77777777" w:rsidR="009367FF" w:rsidRPr="00F8599D" w:rsidRDefault="00CD70F0" w:rsidP="00CD70F0">
            <w:pPr>
              <w:rPr>
                <w:rFonts w:eastAsia="Arial Unicode MS"/>
                <w:sz w:val="20"/>
              </w:rPr>
            </w:pPr>
            <w:r w:rsidRPr="00F8599D">
              <w:rPr>
                <w:rFonts w:eastAsia="Arial Unicode MS"/>
                <w:sz w:val="20"/>
              </w:rPr>
              <w:t>Attributet ska skapas när ett intyg skickas från det skapande systemet. Identifieraren måste vara unik</w:t>
            </w:r>
            <w:r w:rsidR="009367FF" w:rsidRPr="00F8599D">
              <w:rPr>
                <w:rFonts w:eastAsia="Arial Unicode MS"/>
                <w:sz w:val="20"/>
              </w:rPr>
              <w:t xml:space="preserve"> </w:t>
            </w:r>
            <w:r w:rsidRPr="00F8599D">
              <w:rPr>
                <w:rFonts w:eastAsia="Arial Unicode MS"/>
                <w:sz w:val="20"/>
              </w:rPr>
              <w:t>inom intyget.</w:t>
            </w:r>
          </w:p>
        </w:tc>
      </w:tr>
      <w:tr w:rsidR="009367FF" w:rsidRPr="00E4235B" w14:paraId="2FD54A17" w14:textId="77777777" w:rsidTr="009367FF">
        <w:trPr>
          <w:trHeight w:val="217"/>
        </w:trPr>
        <w:tc>
          <w:tcPr>
            <w:tcW w:w="2545" w:type="dxa"/>
            <w:tcMar>
              <w:top w:w="15" w:type="dxa"/>
              <w:left w:w="15" w:type="dxa"/>
              <w:bottom w:w="0" w:type="dxa"/>
              <w:right w:w="15" w:type="dxa"/>
            </w:tcMar>
          </w:tcPr>
          <w:p w14:paraId="7308F2AF" w14:textId="77777777" w:rsidR="009367FF" w:rsidRPr="00E4235B" w:rsidRDefault="006C5828" w:rsidP="009367FF">
            <w:pPr>
              <w:rPr>
                <w:rFonts w:eastAsia="Arial Unicode MS"/>
                <w:color w:val="000000"/>
                <w:sz w:val="20"/>
              </w:rPr>
            </w:pPr>
            <w:r w:rsidRPr="00E4235B">
              <w:rPr>
                <w:rFonts w:eastAsia="Arial Unicode MS"/>
                <w:color w:val="000000"/>
                <w:sz w:val="20"/>
              </w:rPr>
              <w:t>A</w:t>
            </w:r>
            <w:r w:rsidR="009367FF" w:rsidRPr="00E4235B">
              <w:rPr>
                <w:rFonts w:eastAsia="Arial Unicode MS"/>
                <w:color w:val="000000"/>
                <w:sz w:val="20"/>
              </w:rPr>
              <w:t>ktivitetskod</w:t>
            </w:r>
          </w:p>
        </w:tc>
        <w:tc>
          <w:tcPr>
            <w:tcW w:w="3410" w:type="dxa"/>
            <w:tcMar>
              <w:top w:w="15" w:type="dxa"/>
              <w:left w:w="15" w:type="dxa"/>
              <w:bottom w:w="0" w:type="dxa"/>
              <w:right w:w="15" w:type="dxa"/>
            </w:tcMar>
          </w:tcPr>
          <w:p w14:paraId="39530CB3" w14:textId="77777777" w:rsidR="009367FF" w:rsidRPr="00E4235B" w:rsidRDefault="009367FF" w:rsidP="009367FF">
            <w:pPr>
              <w:rPr>
                <w:rFonts w:eastAsia="Arial Unicode MS"/>
                <w:color w:val="000000"/>
                <w:sz w:val="20"/>
              </w:rPr>
            </w:pPr>
            <w:r w:rsidRPr="00E4235B">
              <w:rPr>
                <w:rFonts w:eastAsia="Arial Unicode MS"/>
                <w:color w:val="000000"/>
                <w:sz w:val="20"/>
              </w:rPr>
              <w:t>Kod och klartext som anger vilken aktivitet som avses</w:t>
            </w:r>
          </w:p>
        </w:tc>
        <w:tc>
          <w:tcPr>
            <w:tcW w:w="1320" w:type="dxa"/>
            <w:tcMar>
              <w:top w:w="15" w:type="dxa"/>
              <w:left w:w="15" w:type="dxa"/>
              <w:bottom w:w="0" w:type="dxa"/>
              <w:right w:w="15" w:type="dxa"/>
            </w:tcMar>
          </w:tcPr>
          <w:p w14:paraId="421B02DF" w14:textId="77777777" w:rsidR="009367FF" w:rsidRPr="00E4235B" w:rsidRDefault="009367FF" w:rsidP="009367F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214A08AB" w14:textId="77777777" w:rsidR="009367FF" w:rsidRPr="00E4235B" w:rsidRDefault="009367FF" w:rsidP="009367F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303B51ED" w14:textId="77777777" w:rsidR="009367FF" w:rsidRPr="00E4235B" w:rsidDel="000E3FC6" w:rsidRDefault="009367FF" w:rsidP="009367FF">
            <w:pPr>
              <w:rPr>
                <w:rFonts w:eastAsia="Arial Unicode MS"/>
                <w:color w:val="000000"/>
                <w:sz w:val="20"/>
              </w:rPr>
            </w:pPr>
            <w:r w:rsidRPr="00E4235B">
              <w:rPr>
                <w:rFonts w:eastAsia="Arial Unicode MS"/>
                <w:color w:val="000000"/>
                <w:sz w:val="20"/>
              </w:rPr>
              <w:t>Snomed CT</w:t>
            </w:r>
            <w:r w:rsidRPr="00E4235B">
              <w:rPr>
                <w:rFonts w:eastAsia="Arial Unicode MS"/>
                <w:color w:val="000000"/>
                <w:sz w:val="20"/>
              </w:rPr>
              <w:br/>
              <w:t>KVÅ</w:t>
            </w:r>
            <w:r w:rsidRPr="00E4235B">
              <w:rPr>
                <w:rFonts w:eastAsia="Arial Unicode MS"/>
                <w:color w:val="000000"/>
                <w:sz w:val="20"/>
              </w:rPr>
              <w:br/>
              <w:t>KV Aktiviteter Intyg</w:t>
            </w:r>
          </w:p>
          <w:p w14:paraId="6EC2C7B6" w14:textId="77777777" w:rsidR="009367FF" w:rsidRPr="00E4235B" w:rsidRDefault="009367FF" w:rsidP="009367FF">
            <w:pPr>
              <w:rPr>
                <w:rFonts w:eastAsia="Arial Unicode MS"/>
                <w:color w:val="000000"/>
                <w:sz w:val="20"/>
              </w:rPr>
            </w:pPr>
          </w:p>
        </w:tc>
        <w:tc>
          <w:tcPr>
            <w:tcW w:w="2750" w:type="dxa"/>
            <w:tcMar>
              <w:top w:w="15" w:type="dxa"/>
              <w:left w:w="15" w:type="dxa"/>
              <w:bottom w:w="0" w:type="dxa"/>
              <w:right w:w="15" w:type="dxa"/>
            </w:tcMar>
          </w:tcPr>
          <w:p w14:paraId="4174906C" w14:textId="77777777" w:rsidR="009367FF" w:rsidRPr="00E4235B" w:rsidRDefault="009367FF" w:rsidP="009367FF">
            <w:pPr>
              <w:rPr>
                <w:rFonts w:eastAsia="Arial Unicode MS"/>
                <w:color w:val="000000"/>
                <w:sz w:val="20"/>
              </w:rPr>
            </w:pPr>
          </w:p>
        </w:tc>
      </w:tr>
      <w:tr w:rsidR="000011EF" w:rsidRPr="00E4235B" w14:paraId="0D2E4059" w14:textId="77777777" w:rsidTr="00181B3F">
        <w:trPr>
          <w:trHeight w:val="217"/>
        </w:trPr>
        <w:tc>
          <w:tcPr>
            <w:tcW w:w="2545" w:type="dxa"/>
            <w:tcMar>
              <w:top w:w="15" w:type="dxa"/>
              <w:left w:w="15" w:type="dxa"/>
              <w:bottom w:w="0" w:type="dxa"/>
              <w:right w:w="15" w:type="dxa"/>
            </w:tcMar>
          </w:tcPr>
          <w:p w14:paraId="24881971" w14:textId="77777777" w:rsidR="000011EF" w:rsidRPr="00E4235B" w:rsidRDefault="006C5828" w:rsidP="00181B3F">
            <w:pPr>
              <w:spacing w:before="40" w:after="40"/>
              <w:ind w:right="57"/>
              <w:rPr>
                <w:rFonts w:eastAsia="Arial Unicode MS"/>
                <w:color w:val="000000"/>
                <w:sz w:val="20"/>
              </w:rPr>
            </w:pPr>
            <w:r w:rsidRPr="00E4235B">
              <w:rPr>
                <w:rFonts w:eastAsia="Arial Unicode MS"/>
                <w:color w:val="000000"/>
                <w:sz w:val="20"/>
              </w:rPr>
              <w:t>A</w:t>
            </w:r>
            <w:r w:rsidR="000011EF" w:rsidRPr="00E4235B">
              <w:rPr>
                <w:rFonts w:eastAsia="Arial Unicode MS"/>
                <w:color w:val="000000"/>
                <w:sz w:val="20"/>
              </w:rPr>
              <w:t>ktivitetstid</w:t>
            </w:r>
          </w:p>
        </w:tc>
        <w:tc>
          <w:tcPr>
            <w:tcW w:w="3410" w:type="dxa"/>
            <w:tcMar>
              <w:top w:w="15" w:type="dxa"/>
              <w:left w:w="15" w:type="dxa"/>
              <w:bottom w:w="0" w:type="dxa"/>
              <w:right w:w="15" w:type="dxa"/>
            </w:tcMar>
          </w:tcPr>
          <w:p w14:paraId="1444C9AA" w14:textId="77777777"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Tid som anger när aktiviteten utförs</w:t>
            </w:r>
          </w:p>
        </w:tc>
        <w:tc>
          <w:tcPr>
            <w:tcW w:w="1320" w:type="dxa"/>
            <w:tcMar>
              <w:top w:w="15" w:type="dxa"/>
              <w:left w:w="15" w:type="dxa"/>
              <w:bottom w:w="0" w:type="dxa"/>
              <w:right w:w="15" w:type="dxa"/>
            </w:tcMar>
          </w:tcPr>
          <w:p w14:paraId="2DF9286B" w14:textId="77777777" w:rsidR="000011EF" w:rsidRPr="00E4235B" w:rsidRDefault="000011EF" w:rsidP="00435F66">
            <w:pPr>
              <w:tabs>
                <w:tab w:val="left" w:pos="4111"/>
              </w:tabs>
              <w:jc w:val="center"/>
              <w:rPr>
                <w:rFonts w:eastAsia="Arial Unicode MS"/>
                <w:color w:val="000000"/>
                <w:sz w:val="20"/>
              </w:rPr>
            </w:pPr>
            <w:del w:id="38" w:author="Kristin Schoug Bertilsson" w:date="2015-01-27T10:20:00Z">
              <w:r w:rsidRPr="00E4235B" w:rsidDel="00B31285">
                <w:rPr>
                  <w:rFonts w:eastAsia="Arial Unicode MS"/>
                  <w:color w:val="000000"/>
                  <w:sz w:val="20"/>
                </w:rPr>
                <w:delText>IVL_TS</w:delText>
              </w:r>
            </w:del>
            <w:ins w:id="39" w:author="Kristin Schoug Bertilsson" w:date="2015-01-27T10:46:00Z">
              <w:r w:rsidR="00435F66">
                <w:rPr>
                  <w:rFonts w:eastAsia="Arial Unicode MS"/>
                  <w:color w:val="000000"/>
                  <w:sz w:val="20"/>
                </w:rPr>
                <w:t>PartialDatePeriodType</w:t>
              </w:r>
            </w:ins>
          </w:p>
        </w:tc>
        <w:tc>
          <w:tcPr>
            <w:tcW w:w="770" w:type="dxa"/>
            <w:tcMar>
              <w:top w:w="15" w:type="dxa"/>
              <w:left w:w="15" w:type="dxa"/>
              <w:bottom w:w="0" w:type="dxa"/>
              <w:right w:w="15" w:type="dxa"/>
            </w:tcMar>
          </w:tcPr>
          <w:p w14:paraId="4A906A69"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214F1A4F"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72B10C35" w14:textId="77777777" w:rsidR="000011EF" w:rsidRPr="00E4235B" w:rsidRDefault="00EC4781" w:rsidP="00181B3F">
            <w:pPr>
              <w:tabs>
                <w:tab w:val="left" w:pos="4111"/>
              </w:tabs>
              <w:rPr>
                <w:rFonts w:eastAsia="Arial Unicode MS"/>
                <w:color w:val="000000"/>
                <w:sz w:val="20"/>
              </w:rPr>
            </w:pPr>
            <w:r>
              <w:rPr>
                <w:rFonts w:eastAsia="Arial Unicode MS"/>
                <w:color w:val="000000"/>
                <w:sz w:val="20"/>
              </w:rPr>
              <w:t>Om tiden för aktiviteten är en tidpunkt då anges denna som både start- och slutpunkt i intervallet.</w:t>
            </w:r>
          </w:p>
        </w:tc>
      </w:tr>
      <w:tr w:rsidR="000011EF" w:rsidRPr="00E4235B" w14:paraId="606C6D9C" w14:textId="77777777" w:rsidTr="00181B3F">
        <w:trPr>
          <w:trHeight w:val="217"/>
        </w:trPr>
        <w:tc>
          <w:tcPr>
            <w:tcW w:w="2545" w:type="dxa"/>
            <w:tcMar>
              <w:top w:w="15" w:type="dxa"/>
              <w:left w:w="15" w:type="dxa"/>
              <w:bottom w:w="0" w:type="dxa"/>
              <w:right w:w="15" w:type="dxa"/>
            </w:tcMar>
          </w:tcPr>
          <w:p w14:paraId="426749CF" w14:textId="77777777" w:rsidR="000011EF" w:rsidRPr="00E4235B" w:rsidRDefault="006C5828" w:rsidP="00181B3F">
            <w:pPr>
              <w:tabs>
                <w:tab w:val="left" w:pos="4111"/>
              </w:tabs>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eskrivning</w:t>
            </w:r>
          </w:p>
        </w:tc>
        <w:tc>
          <w:tcPr>
            <w:tcW w:w="3410" w:type="dxa"/>
            <w:tcMar>
              <w:top w:w="15" w:type="dxa"/>
              <w:left w:w="15" w:type="dxa"/>
              <w:bottom w:w="0" w:type="dxa"/>
              <w:right w:w="15" w:type="dxa"/>
            </w:tcMar>
          </w:tcPr>
          <w:p w14:paraId="0F875BE0"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 av aktiviteten</w:t>
            </w:r>
          </w:p>
        </w:tc>
        <w:tc>
          <w:tcPr>
            <w:tcW w:w="1320" w:type="dxa"/>
            <w:tcMar>
              <w:top w:w="15" w:type="dxa"/>
              <w:left w:w="15" w:type="dxa"/>
              <w:bottom w:w="0" w:type="dxa"/>
              <w:right w:w="15" w:type="dxa"/>
            </w:tcMar>
          </w:tcPr>
          <w:p w14:paraId="56DC5366"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D7864A4"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6EB9D9B1"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6AE14DA4"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w:t>
            </w:r>
          </w:p>
        </w:tc>
      </w:tr>
      <w:tr w:rsidR="00B87171" w:rsidRPr="00B87171" w14:paraId="34EAA74E" w14:textId="77777777" w:rsidTr="00181B3F">
        <w:trPr>
          <w:trHeight w:val="217"/>
        </w:trPr>
        <w:tc>
          <w:tcPr>
            <w:tcW w:w="2545" w:type="dxa"/>
            <w:tcMar>
              <w:top w:w="15" w:type="dxa"/>
              <w:left w:w="15" w:type="dxa"/>
              <w:bottom w:w="0" w:type="dxa"/>
              <w:right w:w="15" w:type="dxa"/>
            </w:tcMar>
          </w:tcPr>
          <w:p w14:paraId="3AB5DC34" w14:textId="77777777" w:rsidR="000011EF" w:rsidRPr="00236B41" w:rsidRDefault="006C5828" w:rsidP="00181B3F">
            <w:pPr>
              <w:spacing w:before="40" w:after="40"/>
              <w:ind w:right="57"/>
              <w:rPr>
                <w:rFonts w:eastAsia="Arial Unicode MS"/>
                <w:sz w:val="20"/>
              </w:rPr>
            </w:pPr>
            <w:r w:rsidRPr="00236B41">
              <w:rPr>
                <w:rFonts w:eastAsia="Arial Unicode MS"/>
                <w:sz w:val="20"/>
              </w:rPr>
              <w:t>A</w:t>
            </w:r>
            <w:r w:rsidR="000011EF" w:rsidRPr="00236B41">
              <w:rPr>
                <w:rFonts w:eastAsia="Arial Unicode MS"/>
                <w:sz w:val="20"/>
              </w:rPr>
              <w:t>ktivitetsstatus</w:t>
            </w:r>
          </w:p>
        </w:tc>
        <w:tc>
          <w:tcPr>
            <w:tcW w:w="3410" w:type="dxa"/>
            <w:tcMar>
              <w:top w:w="15" w:type="dxa"/>
              <w:left w:w="15" w:type="dxa"/>
              <w:bottom w:w="0" w:type="dxa"/>
              <w:right w:w="15" w:type="dxa"/>
            </w:tcMar>
          </w:tcPr>
          <w:p w14:paraId="6DCD8B42" w14:textId="77777777" w:rsidR="000011EF" w:rsidRPr="00236B41" w:rsidRDefault="000011EF" w:rsidP="00181B3F">
            <w:pPr>
              <w:spacing w:before="40" w:after="40"/>
              <w:ind w:right="57"/>
              <w:rPr>
                <w:rFonts w:eastAsia="Arial Unicode MS"/>
                <w:sz w:val="20"/>
              </w:rPr>
            </w:pPr>
            <w:r w:rsidRPr="00236B41">
              <w:rPr>
                <w:rFonts w:eastAsia="Arial Unicode MS"/>
                <w:sz w:val="20"/>
              </w:rPr>
              <w:t>Kod och text som anger om aktiviteten är rekommenderad, planerad eller utförd</w:t>
            </w:r>
          </w:p>
        </w:tc>
        <w:tc>
          <w:tcPr>
            <w:tcW w:w="1320" w:type="dxa"/>
            <w:tcMar>
              <w:top w:w="15" w:type="dxa"/>
              <w:left w:w="15" w:type="dxa"/>
              <w:bottom w:w="0" w:type="dxa"/>
              <w:right w:w="15" w:type="dxa"/>
            </w:tcMar>
          </w:tcPr>
          <w:p w14:paraId="0164510D" w14:textId="77777777" w:rsidR="000011EF" w:rsidRPr="00236B41" w:rsidRDefault="000011EF" w:rsidP="00181B3F">
            <w:pPr>
              <w:spacing w:before="40" w:after="40"/>
              <w:ind w:left="57" w:right="57"/>
              <w:jc w:val="center"/>
              <w:rPr>
                <w:rFonts w:eastAsia="Arial Unicode MS"/>
                <w:sz w:val="20"/>
              </w:rPr>
            </w:pPr>
            <w:r w:rsidRPr="00236B41">
              <w:rPr>
                <w:rFonts w:eastAsia="Arial Unicode MS"/>
                <w:sz w:val="20"/>
              </w:rPr>
              <w:t>CV</w:t>
            </w:r>
          </w:p>
        </w:tc>
        <w:tc>
          <w:tcPr>
            <w:tcW w:w="770" w:type="dxa"/>
            <w:tcMar>
              <w:top w:w="15" w:type="dxa"/>
              <w:left w:w="15" w:type="dxa"/>
              <w:bottom w:w="0" w:type="dxa"/>
              <w:right w:w="15" w:type="dxa"/>
            </w:tcMar>
          </w:tcPr>
          <w:p w14:paraId="00860CC2" w14:textId="77777777" w:rsidR="000011EF" w:rsidRPr="00236B41" w:rsidRDefault="000011EF" w:rsidP="00181B3F">
            <w:pPr>
              <w:tabs>
                <w:tab w:val="left" w:pos="4111"/>
              </w:tabs>
              <w:jc w:val="center"/>
              <w:rPr>
                <w:rFonts w:eastAsia="Arial Unicode MS"/>
                <w:sz w:val="20"/>
              </w:rPr>
            </w:pPr>
            <w:r w:rsidRPr="00236B41">
              <w:rPr>
                <w:rFonts w:eastAsia="Arial Unicode MS"/>
                <w:sz w:val="20"/>
              </w:rPr>
              <w:t>0..1</w:t>
            </w:r>
          </w:p>
        </w:tc>
        <w:tc>
          <w:tcPr>
            <w:tcW w:w="3190" w:type="dxa"/>
            <w:tcMar>
              <w:top w:w="15" w:type="dxa"/>
              <w:left w:w="15" w:type="dxa"/>
              <w:bottom w:w="0" w:type="dxa"/>
              <w:right w:w="15" w:type="dxa"/>
            </w:tcMar>
          </w:tcPr>
          <w:p w14:paraId="31A42853" w14:textId="77777777" w:rsidR="000011EF" w:rsidRPr="00236B41" w:rsidRDefault="000011EF" w:rsidP="00181B3F">
            <w:pPr>
              <w:tabs>
                <w:tab w:val="left" w:pos="4111"/>
              </w:tabs>
              <w:rPr>
                <w:rFonts w:eastAsia="Arial Unicode MS"/>
                <w:sz w:val="20"/>
              </w:rPr>
            </w:pPr>
            <w:r w:rsidRPr="00236B41">
              <w:rPr>
                <w:rFonts w:eastAsia="Arial Unicode MS"/>
                <w:sz w:val="20"/>
              </w:rPr>
              <w:t>KV Aktivitetsstatus</w:t>
            </w:r>
          </w:p>
        </w:tc>
        <w:tc>
          <w:tcPr>
            <w:tcW w:w="2750" w:type="dxa"/>
            <w:tcMar>
              <w:top w:w="15" w:type="dxa"/>
              <w:left w:w="15" w:type="dxa"/>
              <w:bottom w:w="0" w:type="dxa"/>
              <w:right w:w="15" w:type="dxa"/>
            </w:tcMar>
          </w:tcPr>
          <w:p w14:paraId="01ABBFD3" w14:textId="77777777" w:rsidR="000011EF" w:rsidRPr="00236B41" w:rsidRDefault="000011EF" w:rsidP="00181B3F">
            <w:pPr>
              <w:tabs>
                <w:tab w:val="left" w:pos="4111"/>
              </w:tabs>
              <w:rPr>
                <w:rFonts w:eastAsia="Arial Unicode MS"/>
                <w:sz w:val="20"/>
              </w:rPr>
            </w:pPr>
          </w:p>
        </w:tc>
      </w:tr>
      <w:tr w:rsidR="00B87171" w:rsidRPr="00B87171" w14:paraId="25A5366D" w14:textId="77777777" w:rsidTr="00181B3F">
        <w:trPr>
          <w:trHeight w:val="217"/>
        </w:trPr>
        <w:tc>
          <w:tcPr>
            <w:tcW w:w="2545" w:type="dxa"/>
            <w:tcMar>
              <w:top w:w="15" w:type="dxa"/>
              <w:left w:w="15" w:type="dxa"/>
              <w:bottom w:w="0" w:type="dxa"/>
              <w:right w:w="15" w:type="dxa"/>
            </w:tcMar>
          </w:tcPr>
          <w:p w14:paraId="29212C86" w14:textId="77777777" w:rsidR="000011EF" w:rsidRPr="00B87171" w:rsidRDefault="006C5828"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M</w:t>
            </w:r>
            <w:r w:rsidR="000011EF" w:rsidRPr="00B87171">
              <w:rPr>
                <w:rFonts w:eastAsia="Arial Unicode MS"/>
                <w:color w:val="A6A6A6" w:themeColor="background1" w:themeShade="A6"/>
                <w:sz w:val="20"/>
              </w:rPr>
              <w:t>otivering</w:t>
            </w:r>
          </w:p>
        </w:tc>
        <w:tc>
          <w:tcPr>
            <w:tcW w:w="3410" w:type="dxa"/>
            <w:tcMar>
              <w:top w:w="15" w:type="dxa"/>
              <w:left w:w="15" w:type="dxa"/>
              <w:bottom w:w="0" w:type="dxa"/>
              <w:right w:w="15" w:type="dxa"/>
            </w:tcMar>
          </w:tcPr>
          <w:p w14:paraId="78B5E6F5" w14:textId="77777777"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beskriver vad som motiverar genomförandet av aktiviteten</w:t>
            </w:r>
          </w:p>
        </w:tc>
        <w:tc>
          <w:tcPr>
            <w:tcW w:w="1320" w:type="dxa"/>
            <w:tcMar>
              <w:top w:w="15" w:type="dxa"/>
              <w:left w:w="15" w:type="dxa"/>
              <w:bottom w:w="0" w:type="dxa"/>
              <w:right w:w="15" w:type="dxa"/>
            </w:tcMar>
          </w:tcPr>
          <w:p w14:paraId="756A3821"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06F83A9C"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7BED2672"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53E8D0F5"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49877ADE" w14:textId="77777777" w:rsidTr="00181B3F">
        <w:trPr>
          <w:trHeight w:val="217"/>
        </w:trPr>
        <w:tc>
          <w:tcPr>
            <w:tcW w:w="2545" w:type="dxa"/>
            <w:tcMar>
              <w:top w:w="15" w:type="dxa"/>
              <w:left w:w="15" w:type="dxa"/>
              <w:bottom w:w="0" w:type="dxa"/>
              <w:right w:w="15" w:type="dxa"/>
            </w:tcMar>
          </w:tcPr>
          <w:p w14:paraId="4E25AAE5" w14:textId="77777777" w:rsidR="000011EF" w:rsidRPr="00B87171" w:rsidRDefault="00211C3E"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lastRenderedPageBreak/>
              <w:t>S</w:t>
            </w:r>
            <w:r w:rsidR="000011EF" w:rsidRPr="00B87171">
              <w:rPr>
                <w:rFonts w:eastAsia="Arial Unicode MS"/>
                <w:color w:val="A6A6A6" w:themeColor="background1" w:themeShade="A6"/>
                <w:sz w:val="20"/>
              </w:rPr>
              <w:t>yfte</w:t>
            </w:r>
          </w:p>
        </w:tc>
        <w:tc>
          <w:tcPr>
            <w:tcW w:w="3410" w:type="dxa"/>
            <w:tcMar>
              <w:top w:w="15" w:type="dxa"/>
              <w:left w:w="15" w:type="dxa"/>
              <w:bottom w:w="0" w:type="dxa"/>
              <w:right w:w="15" w:type="dxa"/>
            </w:tcMar>
          </w:tcPr>
          <w:p w14:paraId="1619EEFB" w14:textId="77777777"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anger syftet med aktiviteten</w:t>
            </w:r>
          </w:p>
        </w:tc>
        <w:tc>
          <w:tcPr>
            <w:tcW w:w="1320" w:type="dxa"/>
            <w:tcMar>
              <w:top w:w="15" w:type="dxa"/>
              <w:left w:w="15" w:type="dxa"/>
              <w:bottom w:w="0" w:type="dxa"/>
              <w:right w:w="15" w:type="dxa"/>
            </w:tcMar>
          </w:tcPr>
          <w:p w14:paraId="7BF1DA36"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084D5151"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1935421B"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2B35C9B2" w14:textId="77777777" w:rsidR="000011EF" w:rsidRPr="00B87171" w:rsidRDefault="000011EF" w:rsidP="00181B3F">
            <w:pPr>
              <w:tabs>
                <w:tab w:val="left" w:pos="4111"/>
              </w:tabs>
              <w:rPr>
                <w:rFonts w:eastAsia="Arial Unicode MS"/>
                <w:color w:val="A6A6A6" w:themeColor="background1" w:themeShade="A6"/>
                <w:sz w:val="20"/>
              </w:rPr>
            </w:pPr>
          </w:p>
        </w:tc>
      </w:tr>
      <w:tr w:rsidR="00F543BB" w:rsidRPr="00E4235B" w14:paraId="0EA4506E" w14:textId="77777777" w:rsidTr="00181B3F">
        <w:trPr>
          <w:trHeight w:val="217"/>
        </w:trPr>
        <w:tc>
          <w:tcPr>
            <w:tcW w:w="2545" w:type="dxa"/>
            <w:tcMar>
              <w:top w:w="15" w:type="dxa"/>
              <w:left w:w="15" w:type="dxa"/>
              <w:bottom w:w="0" w:type="dxa"/>
              <w:right w:w="15" w:type="dxa"/>
            </w:tcMar>
          </w:tcPr>
          <w:p w14:paraId="6D81823E" w14:textId="77777777" w:rsidR="00F543BB" w:rsidRPr="00E4235B" w:rsidRDefault="00211C3E" w:rsidP="00181B3F">
            <w:pPr>
              <w:spacing w:before="40" w:after="40"/>
              <w:ind w:right="57"/>
              <w:rPr>
                <w:rFonts w:eastAsia="Arial Unicode MS"/>
                <w:color w:val="000000"/>
                <w:sz w:val="20"/>
              </w:rPr>
            </w:pPr>
            <w:r>
              <w:rPr>
                <w:rFonts w:eastAsia="Arial Unicode MS"/>
                <w:color w:val="000000"/>
                <w:sz w:val="20"/>
              </w:rPr>
              <w:t>P</w:t>
            </w:r>
            <w:r w:rsidR="00F543BB">
              <w:rPr>
                <w:rFonts w:eastAsia="Arial Unicode MS"/>
                <w:color w:val="000000"/>
                <w:sz w:val="20"/>
              </w:rPr>
              <w:t>lats</w:t>
            </w:r>
          </w:p>
        </w:tc>
        <w:tc>
          <w:tcPr>
            <w:tcW w:w="3410" w:type="dxa"/>
            <w:tcMar>
              <w:top w:w="15" w:type="dxa"/>
              <w:left w:w="15" w:type="dxa"/>
              <w:bottom w:w="0" w:type="dxa"/>
              <w:right w:w="15" w:type="dxa"/>
            </w:tcMar>
          </w:tcPr>
          <w:p w14:paraId="1C6E7E6F" w14:textId="77777777" w:rsidR="00F543BB" w:rsidRPr="00E4235B" w:rsidRDefault="00F543BB" w:rsidP="00181B3F">
            <w:pPr>
              <w:spacing w:before="40" w:after="40"/>
              <w:ind w:right="57"/>
              <w:rPr>
                <w:rFonts w:eastAsia="Arial Unicode MS"/>
                <w:color w:val="000000"/>
                <w:sz w:val="20"/>
              </w:rPr>
            </w:pPr>
            <w:r>
              <w:rPr>
                <w:rFonts w:eastAsia="Arial Unicode MS"/>
                <w:color w:val="000000"/>
                <w:sz w:val="20"/>
              </w:rPr>
              <w:t>Text som anger en plats där aktiviteten ägt rum</w:t>
            </w:r>
          </w:p>
        </w:tc>
        <w:tc>
          <w:tcPr>
            <w:tcW w:w="1320" w:type="dxa"/>
            <w:tcMar>
              <w:top w:w="15" w:type="dxa"/>
              <w:left w:w="15" w:type="dxa"/>
              <w:bottom w:w="0" w:type="dxa"/>
              <w:right w:w="15" w:type="dxa"/>
            </w:tcMar>
          </w:tcPr>
          <w:p w14:paraId="55F5302E" w14:textId="77777777" w:rsidR="00F543BB" w:rsidRPr="00E4235B" w:rsidRDefault="00F543BB" w:rsidP="00181B3F">
            <w:pPr>
              <w:tabs>
                <w:tab w:val="left" w:pos="4111"/>
              </w:tabs>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3A4635F8" w14:textId="77777777" w:rsidR="00F543BB" w:rsidRPr="00E4235B" w:rsidRDefault="00F543BB" w:rsidP="00181B3F">
            <w:pPr>
              <w:tabs>
                <w:tab w:val="left" w:pos="4111"/>
              </w:tabs>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32913C18" w14:textId="77777777" w:rsidR="00F543BB" w:rsidRPr="00E4235B" w:rsidRDefault="00F543BB"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08BB25C3" w14:textId="77777777" w:rsidR="00F543BB" w:rsidRPr="00E4235B" w:rsidRDefault="00F543BB" w:rsidP="00181B3F">
            <w:pPr>
              <w:tabs>
                <w:tab w:val="left" w:pos="4111"/>
              </w:tabs>
              <w:rPr>
                <w:rFonts w:eastAsia="Arial Unicode MS"/>
                <w:color w:val="000000"/>
                <w:sz w:val="20"/>
              </w:rPr>
            </w:pPr>
            <w:r>
              <w:rPr>
                <w:rFonts w:eastAsia="Arial Unicode MS"/>
                <w:color w:val="000000"/>
                <w:sz w:val="20"/>
              </w:rPr>
              <w:t>Attributet är inte del av den återanvändningsbara delen av domänen. Attributet är endast tänkt att användas när det inte går att koppla Aktivitet till Enhet genom association ”utförs vid”.</w:t>
            </w:r>
          </w:p>
        </w:tc>
      </w:tr>
      <w:tr w:rsidR="00893C96" w:rsidRPr="00E4235B" w14:paraId="792FA559" w14:textId="77777777" w:rsidTr="00181B3F">
        <w:trPr>
          <w:trHeight w:val="217"/>
        </w:trPr>
        <w:tc>
          <w:tcPr>
            <w:tcW w:w="2545" w:type="dxa"/>
            <w:tcMar>
              <w:top w:w="15" w:type="dxa"/>
              <w:left w:w="15" w:type="dxa"/>
              <w:bottom w:w="0" w:type="dxa"/>
              <w:right w:w="15" w:type="dxa"/>
            </w:tcMar>
          </w:tcPr>
          <w:p w14:paraId="50AE5457" w14:textId="77777777" w:rsidR="00893C96" w:rsidRDefault="006C5828" w:rsidP="00181B3F">
            <w:pPr>
              <w:spacing w:before="40" w:after="40"/>
              <w:ind w:right="57"/>
              <w:rPr>
                <w:rFonts w:eastAsia="Arial Unicode MS"/>
                <w:color w:val="000000"/>
                <w:sz w:val="20"/>
              </w:rPr>
            </w:pPr>
            <w:r>
              <w:rPr>
                <w:rFonts w:eastAsia="Arial Unicode MS"/>
                <w:color w:val="000000"/>
                <w:sz w:val="20"/>
              </w:rPr>
              <w:t>F</w:t>
            </w:r>
            <w:r w:rsidR="00893C96">
              <w:rPr>
                <w:rFonts w:eastAsia="Arial Unicode MS"/>
                <w:color w:val="000000"/>
                <w:sz w:val="20"/>
              </w:rPr>
              <w:t>örekomst</w:t>
            </w:r>
          </w:p>
        </w:tc>
        <w:tc>
          <w:tcPr>
            <w:tcW w:w="3410" w:type="dxa"/>
            <w:tcMar>
              <w:top w:w="15" w:type="dxa"/>
              <w:left w:w="15" w:type="dxa"/>
              <w:bottom w:w="0" w:type="dxa"/>
              <w:right w:w="15" w:type="dxa"/>
            </w:tcMar>
          </w:tcPr>
          <w:p w14:paraId="4AE67947" w14:textId="77777777" w:rsidR="00893C96" w:rsidRPr="005B2286" w:rsidRDefault="00893C96" w:rsidP="000810E8">
            <w:pPr>
              <w:tabs>
                <w:tab w:val="left" w:pos="4111"/>
              </w:tabs>
              <w:rPr>
                <w:rFonts w:eastAsia="Arial Unicode MS"/>
                <w:color w:val="000000"/>
                <w:sz w:val="20"/>
              </w:rPr>
            </w:pPr>
            <w:r w:rsidRPr="005B2286">
              <w:rPr>
                <w:rFonts w:eastAsia="Arial Unicode MS"/>
                <w:color w:val="000000"/>
                <w:sz w:val="20"/>
              </w:rPr>
              <w:t xml:space="preserve">Förekomst används för att beskriva om </w:t>
            </w:r>
            <w:r>
              <w:rPr>
                <w:rFonts w:eastAsia="Arial Unicode MS"/>
                <w:color w:val="000000"/>
                <w:sz w:val="20"/>
              </w:rPr>
              <w:t>aktiviteten</w:t>
            </w:r>
            <w:r w:rsidRPr="005B2286">
              <w:rPr>
                <w:rFonts w:eastAsia="Arial Unicode MS"/>
                <w:color w:val="000000"/>
                <w:sz w:val="20"/>
              </w:rPr>
              <w:t xml:space="preserve"> förekommer eller inte.</w:t>
            </w:r>
          </w:p>
        </w:tc>
        <w:tc>
          <w:tcPr>
            <w:tcW w:w="1320" w:type="dxa"/>
            <w:tcMar>
              <w:top w:w="15" w:type="dxa"/>
              <w:left w:w="15" w:type="dxa"/>
              <w:bottom w:w="0" w:type="dxa"/>
              <w:right w:w="15" w:type="dxa"/>
            </w:tcMar>
          </w:tcPr>
          <w:p w14:paraId="06C7734F" w14:textId="77777777" w:rsidR="00893C96" w:rsidRPr="005B2286" w:rsidRDefault="00893C96" w:rsidP="000810E8">
            <w:pPr>
              <w:tabs>
                <w:tab w:val="left" w:pos="4111"/>
              </w:tabs>
              <w:jc w:val="center"/>
              <w:rPr>
                <w:rFonts w:eastAsia="Arial Unicode MS"/>
                <w:color w:val="000000"/>
                <w:sz w:val="20"/>
              </w:rPr>
            </w:pPr>
            <w:r>
              <w:rPr>
                <w:rFonts w:eastAsia="Arial Unicode MS"/>
                <w:color w:val="000000"/>
                <w:sz w:val="20"/>
              </w:rPr>
              <w:t>BL</w:t>
            </w:r>
          </w:p>
        </w:tc>
        <w:tc>
          <w:tcPr>
            <w:tcW w:w="770" w:type="dxa"/>
            <w:tcMar>
              <w:top w:w="15" w:type="dxa"/>
              <w:left w:w="15" w:type="dxa"/>
              <w:bottom w:w="0" w:type="dxa"/>
              <w:right w:w="15" w:type="dxa"/>
            </w:tcMar>
          </w:tcPr>
          <w:p w14:paraId="2C9F615C" w14:textId="77777777" w:rsidR="00893C96" w:rsidRPr="005B2286" w:rsidRDefault="00893C96" w:rsidP="000810E8">
            <w:pPr>
              <w:tabs>
                <w:tab w:val="left" w:pos="4111"/>
              </w:tabs>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7966E115" w14:textId="77777777" w:rsidR="00893C96" w:rsidRPr="00E4235B" w:rsidRDefault="00893C96"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7AD5DA96" w14:textId="77777777" w:rsidR="00893C96" w:rsidRDefault="00893C96" w:rsidP="00181B3F">
            <w:pPr>
              <w:tabs>
                <w:tab w:val="left" w:pos="4111"/>
              </w:tabs>
              <w:rPr>
                <w:rFonts w:eastAsia="Arial Unicode MS"/>
                <w:color w:val="000000"/>
                <w:sz w:val="20"/>
              </w:rPr>
            </w:pPr>
          </w:p>
        </w:tc>
      </w:tr>
      <w:tr w:rsidR="00893C96" w:rsidRPr="00E4235B" w14:paraId="639F16AD" w14:textId="77777777" w:rsidTr="00181B3F">
        <w:trPr>
          <w:trHeight w:val="217"/>
        </w:trPr>
        <w:tc>
          <w:tcPr>
            <w:tcW w:w="2545" w:type="dxa"/>
            <w:tcMar>
              <w:top w:w="15" w:type="dxa"/>
              <w:left w:w="15" w:type="dxa"/>
              <w:bottom w:w="0" w:type="dxa"/>
              <w:right w:w="15" w:type="dxa"/>
            </w:tcMar>
          </w:tcPr>
          <w:p w14:paraId="33E74716" w14:textId="77777777" w:rsidR="00893C96" w:rsidRDefault="00211C3E" w:rsidP="00893C96">
            <w:pPr>
              <w:spacing w:before="40" w:after="40"/>
              <w:ind w:right="57"/>
              <w:rPr>
                <w:rFonts w:eastAsia="Arial Unicode MS"/>
                <w:color w:val="000000"/>
                <w:sz w:val="20"/>
              </w:rPr>
            </w:pPr>
            <w:r>
              <w:rPr>
                <w:rFonts w:eastAsia="Arial Unicode MS"/>
                <w:color w:val="000000"/>
                <w:sz w:val="20"/>
              </w:rPr>
              <w:t>M</w:t>
            </w:r>
            <w:r w:rsidR="00893C96">
              <w:rPr>
                <w:rFonts w:eastAsia="Arial Unicode MS"/>
                <w:color w:val="000000"/>
                <w:sz w:val="20"/>
              </w:rPr>
              <w:t>etod</w:t>
            </w:r>
          </w:p>
        </w:tc>
        <w:tc>
          <w:tcPr>
            <w:tcW w:w="3410" w:type="dxa"/>
            <w:tcMar>
              <w:top w:w="15" w:type="dxa"/>
              <w:left w:w="15" w:type="dxa"/>
              <w:bottom w:w="0" w:type="dxa"/>
              <w:right w:w="15" w:type="dxa"/>
            </w:tcMar>
          </w:tcPr>
          <w:p w14:paraId="4A9EE54B" w14:textId="77777777" w:rsidR="00893C96" w:rsidRDefault="00893C96" w:rsidP="000810E8">
            <w:pPr>
              <w:spacing w:before="40" w:after="40"/>
              <w:ind w:right="57"/>
              <w:rPr>
                <w:rFonts w:eastAsia="Arial Unicode MS"/>
                <w:color w:val="000000"/>
                <w:sz w:val="20"/>
              </w:rPr>
            </w:pPr>
            <w:r w:rsidRPr="00CE325C">
              <w:rPr>
                <w:rFonts w:eastAsia="Arial Unicode MS"/>
                <w:color w:val="000000"/>
                <w:sz w:val="20"/>
              </w:rPr>
              <w:t>Kod och klartext som anger vilken metod som använts för att utföra aktiviteten</w:t>
            </w:r>
          </w:p>
        </w:tc>
        <w:tc>
          <w:tcPr>
            <w:tcW w:w="1320" w:type="dxa"/>
            <w:tcMar>
              <w:top w:w="15" w:type="dxa"/>
              <w:left w:w="15" w:type="dxa"/>
              <w:bottom w:w="0" w:type="dxa"/>
              <w:right w:w="15" w:type="dxa"/>
            </w:tcMar>
          </w:tcPr>
          <w:p w14:paraId="4CCF40F7" w14:textId="77777777" w:rsidR="00893C96" w:rsidRDefault="00893C96" w:rsidP="000810E8">
            <w:pPr>
              <w:tabs>
                <w:tab w:val="left" w:pos="4111"/>
              </w:tabs>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14:paraId="45FC31F3" w14:textId="77777777" w:rsidR="00893C96" w:rsidRDefault="00893C96" w:rsidP="000810E8">
            <w:pPr>
              <w:tabs>
                <w:tab w:val="left" w:pos="4111"/>
              </w:tabs>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77151888" w14:textId="77777777" w:rsidR="00893C96" w:rsidRPr="00E4235B" w:rsidRDefault="00893C96" w:rsidP="00181B3F">
            <w:pPr>
              <w:tabs>
                <w:tab w:val="left" w:pos="4111"/>
              </w:tabs>
              <w:rPr>
                <w:rFonts w:eastAsia="Arial Unicode MS"/>
                <w:color w:val="000000"/>
                <w:sz w:val="20"/>
              </w:rPr>
            </w:pPr>
            <w:r>
              <w:rPr>
                <w:rFonts w:eastAsia="Arial Unicode MS"/>
                <w:color w:val="000000"/>
                <w:sz w:val="20"/>
              </w:rPr>
              <w:t>KV Metod</w:t>
            </w:r>
          </w:p>
        </w:tc>
        <w:tc>
          <w:tcPr>
            <w:tcW w:w="2750" w:type="dxa"/>
            <w:tcMar>
              <w:top w:w="15" w:type="dxa"/>
              <w:left w:w="15" w:type="dxa"/>
              <w:bottom w:w="0" w:type="dxa"/>
              <w:right w:w="15" w:type="dxa"/>
            </w:tcMar>
          </w:tcPr>
          <w:p w14:paraId="7F5B10C3" w14:textId="77777777" w:rsidR="00893C96" w:rsidRDefault="00893C96" w:rsidP="00181B3F">
            <w:pPr>
              <w:tabs>
                <w:tab w:val="left" w:pos="4111"/>
              </w:tabs>
              <w:rPr>
                <w:rFonts w:eastAsia="Arial Unicode MS"/>
                <w:color w:val="000000"/>
                <w:sz w:val="20"/>
              </w:rPr>
            </w:pPr>
          </w:p>
        </w:tc>
      </w:tr>
      <w:tr w:rsidR="00893C96" w:rsidRPr="00E4235B" w14:paraId="3A800078" w14:textId="77777777" w:rsidTr="00181B3F">
        <w:trPr>
          <w:trHeight w:val="217"/>
        </w:trPr>
        <w:tc>
          <w:tcPr>
            <w:tcW w:w="2545" w:type="dxa"/>
            <w:tcMar>
              <w:top w:w="15" w:type="dxa"/>
              <w:left w:w="15" w:type="dxa"/>
              <w:bottom w:w="0" w:type="dxa"/>
              <w:right w:w="15" w:type="dxa"/>
            </w:tcMar>
          </w:tcPr>
          <w:p w14:paraId="6935E534" w14:textId="77777777" w:rsidR="00893C96" w:rsidRDefault="00211C3E" w:rsidP="00893C96">
            <w:pPr>
              <w:spacing w:before="40" w:after="40"/>
              <w:ind w:right="57"/>
              <w:rPr>
                <w:rFonts w:eastAsia="Arial Unicode MS"/>
                <w:color w:val="000000"/>
                <w:sz w:val="20"/>
              </w:rPr>
            </w:pPr>
            <w:r>
              <w:rPr>
                <w:rFonts w:eastAsia="Arial Unicode MS"/>
                <w:color w:val="000000"/>
                <w:sz w:val="20"/>
              </w:rPr>
              <w:t>T</w:t>
            </w:r>
            <w:r w:rsidR="00893C96">
              <w:rPr>
                <w:rFonts w:eastAsia="Arial Unicode MS"/>
                <w:color w:val="000000"/>
                <w:sz w:val="20"/>
              </w:rPr>
              <w:t>id</w:t>
            </w:r>
          </w:p>
        </w:tc>
        <w:tc>
          <w:tcPr>
            <w:tcW w:w="3410" w:type="dxa"/>
            <w:tcMar>
              <w:top w:w="15" w:type="dxa"/>
              <w:left w:w="15" w:type="dxa"/>
              <w:bottom w:w="0" w:type="dxa"/>
              <w:right w:w="15" w:type="dxa"/>
            </w:tcMar>
          </w:tcPr>
          <w:p w14:paraId="53A6ED7B" w14:textId="77777777" w:rsidR="00893C96" w:rsidRPr="00D131DE" w:rsidRDefault="00893C96" w:rsidP="000810E8">
            <w:pPr>
              <w:rPr>
                <w:rFonts w:eastAsia="Arial Unicode MS"/>
                <w:color w:val="000000"/>
                <w:sz w:val="20"/>
              </w:rPr>
            </w:pPr>
            <w:r w:rsidRPr="00D131DE">
              <w:rPr>
                <w:rFonts w:eastAsia="Arial Unicode MS"/>
                <w:color w:val="000000"/>
                <w:sz w:val="20"/>
              </w:rPr>
              <w:t>Tid som anger när aktiviteten utförs</w:t>
            </w:r>
            <w:r>
              <w:rPr>
                <w:rFonts w:eastAsia="Arial Unicode MS"/>
                <w:color w:val="000000"/>
                <w:sz w:val="20"/>
              </w:rPr>
              <w:t>. Avses hålla tidpunkter som inte kan ges på ett strukturerat format.</w:t>
            </w:r>
          </w:p>
        </w:tc>
        <w:tc>
          <w:tcPr>
            <w:tcW w:w="1320" w:type="dxa"/>
            <w:tcMar>
              <w:top w:w="15" w:type="dxa"/>
              <w:left w:w="15" w:type="dxa"/>
              <w:bottom w:w="0" w:type="dxa"/>
              <w:right w:w="15" w:type="dxa"/>
            </w:tcMar>
          </w:tcPr>
          <w:p w14:paraId="45F16F9C" w14:textId="77777777" w:rsidR="00893C96" w:rsidRPr="00D131DE" w:rsidRDefault="00893C96"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5A538B09" w14:textId="77777777" w:rsidR="00893C96" w:rsidRPr="00D131DE" w:rsidRDefault="00893C96" w:rsidP="000810E8">
            <w:pPr>
              <w:jc w:val="center"/>
              <w:rPr>
                <w:rFonts w:eastAsia="Arial Unicode MS"/>
                <w:color w:val="000000"/>
                <w:sz w:val="20"/>
              </w:rPr>
            </w:pPr>
            <w:r w:rsidRPr="00D131DE">
              <w:rPr>
                <w:rFonts w:eastAsia="Arial Unicode MS"/>
                <w:color w:val="000000"/>
                <w:sz w:val="20"/>
              </w:rPr>
              <w:t>0..1</w:t>
            </w:r>
          </w:p>
        </w:tc>
        <w:tc>
          <w:tcPr>
            <w:tcW w:w="3190" w:type="dxa"/>
            <w:tcMar>
              <w:top w:w="15" w:type="dxa"/>
              <w:left w:w="15" w:type="dxa"/>
              <w:bottom w:w="0" w:type="dxa"/>
              <w:right w:w="15" w:type="dxa"/>
            </w:tcMar>
          </w:tcPr>
          <w:p w14:paraId="5209D087" w14:textId="77777777" w:rsidR="00893C96" w:rsidRPr="00E4235B" w:rsidRDefault="00893C96"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5D91B956" w14:textId="77777777" w:rsidR="00893C96" w:rsidRDefault="00893C96" w:rsidP="00181B3F">
            <w:pPr>
              <w:tabs>
                <w:tab w:val="left" w:pos="4111"/>
              </w:tabs>
              <w:rPr>
                <w:rFonts w:eastAsia="Arial Unicode MS"/>
                <w:color w:val="000000"/>
                <w:sz w:val="20"/>
              </w:rPr>
            </w:pPr>
          </w:p>
        </w:tc>
      </w:tr>
    </w:tbl>
    <w:p w14:paraId="5B9EC878" w14:textId="77777777" w:rsidR="000011EF" w:rsidRPr="00B87171" w:rsidRDefault="000011EF" w:rsidP="00EA0710">
      <w:pPr>
        <w:pStyle w:val="Rubrik3Nr"/>
        <w:rPr>
          <w:noProof/>
          <w:color w:val="A6A6A6" w:themeColor="background1" w:themeShade="A6"/>
        </w:rPr>
      </w:pPr>
      <w:bookmarkStart w:id="40" w:name="_Toc280000787"/>
      <w:bookmarkStart w:id="41" w:name="_Toc282079675"/>
      <w:bookmarkStart w:id="42" w:name="_Toc284335099"/>
      <w:bookmarkStart w:id="43" w:name="_Toc402342460"/>
      <w:bookmarkStart w:id="44" w:name="_Toc176141591"/>
      <w:bookmarkStart w:id="45" w:name="_Toc182360205"/>
      <w:bookmarkStart w:id="46" w:name="_Toc182360364"/>
      <w:bookmarkStart w:id="47" w:name="_Toc182362290"/>
      <w:bookmarkStart w:id="48" w:name="_Toc185645914"/>
      <w:bookmarkStart w:id="49" w:name="_Toc261276651"/>
      <w:bookmarkStart w:id="50" w:name="_Toc176141590"/>
      <w:r w:rsidRPr="00B87171">
        <w:rPr>
          <w:noProof/>
          <w:color w:val="A6A6A6" w:themeColor="background1" w:themeShade="A6"/>
        </w:rPr>
        <w:t>Arbetsgivare</w:t>
      </w:r>
      <w:bookmarkEnd w:id="40"/>
      <w:bookmarkEnd w:id="41"/>
      <w:bookmarkEnd w:id="42"/>
      <w:bookmarkEnd w:id="43"/>
    </w:p>
    <w:p w14:paraId="757D8B5E" w14:textId="77777777" w:rsidR="000011EF" w:rsidRPr="00B87171" w:rsidRDefault="000011EF" w:rsidP="000011EF">
      <w:pPr>
        <w:spacing w:after="120"/>
        <w:rPr>
          <w:color w:val="A6A6A6" w:themeColor="background1" w:themeShade="A6"/>
        </w:rPr>
      </w:pPr>
      <w:r w:rsidRPr="00B87171">
        <w:rPr>
          <w:color w:val="A6A6A6" w:themeColor="background1" w:themeShade="A6"/>
        </w:rPr>
        <w:t xml:space="preserve">Klassen Arbetsgivare innehåller information om en arbetsgivare som patienten har.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14:paraId="45753394" w14:textId="77777777" w:rsidTr="00181B3F">
        <w:trPr>
          <w:trHeight w:val="217"/>
        </w:trPr>
        <w:tc>
          <w:tcPr>
            <w:tcW w:w="2545" w:type="dxa"/>
            <w:shd w:val="pct25" w:color="auto" w:fill="auto"/>
            <w:tcMar>
              <w:top w:w="15" w:type="dxa"/>
              <w:left w:w="15" w:type="dxa"/>
              <w:bottom w:w="0" w:type="dxa"/>
              <w:right w:w="15" w:type="dxa"/>
            </w:tcMar>
          </w:tcPr>
          <w:p w14:paraId="6C5884F0"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14:paraId="1AF0EBB1"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14:paraId="278EAC8F" w14:textId="77777777"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14:paraId="277EB9D3"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Mult</w:t>
            </w:r>
          </w:p>
        </w:tc>
        <w:tc>
          <w:tcPr>
            <w:tcW w:w="3190" w:type="dxa"/>
            <w:shd w:val="pct25" w:color="auto" w:fill="auto"/>
            <w:tcMar>
              <w:top w:w="15" w:type="dxa"/>
              <w:left w:w="15" w:type="dxa"/>
              <w:bottom w:w="0" w:type="dxa"/>
              <w:right w:w="15" w:type="dxa"/>
            </w:tcMar>
          </w:tcPr>
          <w:p w14:paraId="43AB9F41"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Kodverk/värdemängd</w:t>
            </w:r>
          </w:p>
        </w:tc>
        <w:tc>
          <w:tcPr>
            <w:tcW w:w="2750" w:type="dxa"/>
            <w:shd w:val="pct25" w:color="auto" w:fill="auto"/>
            <w:tcMar>
              <w:top w:w="15" w:type="dxa"/>
              <w:left w:w="15" w:type="dxa"/>
              <w:bottom w:w="0" w:type="dxa"/>
              <w:right w:w="15" w:type="dxa"/>
            </w:tcMar>
          </w:tcPr>
          <w:p w14:paraId="2A096505"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14:paraId="2BC2D89D" w14:textId="77777777" w:rsidTr="00181B3F">
        <w:trPr>
          <w:trHeight w:val="217"/>
        </w:trPr>
        <w:tc>
          <w:tcPr>
            <w:tcW w:w="2545" w:type="dxa"/>
            <w:tcMar>
              <w:top w:w="15" w:type="dxa"/>
              <w:left w:w="15" w:type="dxa"/>
              <w:bottom w:w="0" w:type="dxa"/>
              <w:right w:w="15" w:type="dxa"/>
            </w:tcMar>
          </w:tcPr>
          <w:p w14:paraId="3C488889" w14:textId="77777777" w:rsidR="000011EF" w:rsidRPr="00B87171" w:rsidRDefault="006C5828"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w:t>
            </w:r>
            <w:r w:rsidR="000011EF" w:rsidRPr="00B87171">
              <w:rPr>
                <w:rFonts w:eastAsia="Arial Unicode MS"/>
                <w:color w:val="A6A6A6" w:themeColor="background1" w:themeShade="A6"/>
                <w:sz w:val="20"/>
              </w:rPr>
              <w:t>rbetsgivarenamn</w:t>
            </w:r>
          </w:p>
        </w:tc>
        <w:tc>
          <w:tcPr>
            <w:tcW w:w="3410" w:type="dxa"/>
            <w:tcMar>
              <w:top w:w="15" w:type="dxa"/>
              <w:left w:w="15" w:type="dxa"/>
              <w:bottom w:w="0" w:type="dxa"/>
              <w:right w:w="15" w:type="dxa"/>
            </w:tcMar>
          </w:tcPr>
          <w:p w14:paraId="45AACC75"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Text som anger arbetsgivarens namn</w:t>
            </w:r>
          </w:p>
        </w:tc>
        <w:tc>
          <w:tcPr>
            <w:tcW w:w="1320" w:type="dxa"/>
            <w:tcMar>
              <w:top w:w="15" w:type="dxa"/>
              <w:left w:w="15" w:type="dxa"/>
              <w:bottom w:w="0" w:type="dxa"/>
              <w:right w:w="15" w:type="dxa"/>
            </w:tcMar>
          </w:tcPr>
          <w:p w14:paraId="4472726E" w14:textId="77777777"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759CBC33" w14:textId="77777777"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14:paraId="18ECF35B" w14:textId="77777777" w:rsidR="000011EF" w:rsidRPr="00B87171" w:rsidRDefault="000011EF" w:rsidP="00181B3F">
            <w:pPr>
              <w:rPr>
                <w:rFonts w:eastAsia="Arial Unicode MS"/>
                <w:color w:val="A6A6A6" w:themeColor="background1" w:themeShade="A6"/>
                <w:sz w:val="20"/>
              </w:rPr>
            </w:pPr>
          </w:p>
        </w:tc>
        <w:tc>
          <w:tcPr>
            <w:tcW w:w="2750" w:type="dxa"/>
            <w:tcMar>
              <w:top w:w="15" w:type="dxa"/>
              <w:left w:w="15" w:type="dxa"/>
              <w:bottom w:w="0" w:type="dxa"/>
              <w:right w:w="15" w:type="dxa"/>
            </w:tcMar>
          </w:tcPr>
          <w:p w14:paraId="5540A33A" w14:textId="77777777" w:rsidR="000011EF" w:rsidRPr="00B87171" w:rsidRDefault="000011EF" w:rsidP="00181B3F">
            <w:pPr>
              <w:rPr>
                <w:rFonts w:eastAsia="Arial Unicode MS"/>
                <w:color w:val="A6A6A6" w:themeColor="background1" w:themeShade="A6"/>
                <w:sz w:val="20"/>
              </w:rPr>
            </w:pPr>
          </w:p>
        </w:tc>
      </w:tr>
    </w:tbl>
    <w:p w14:paraId="6CFCD221" w14:textId="77777777" w:rsidR="000011EF" w:rsidRPr="00E4235B" w:rsidRDefault="000011EF" w:rsidP="00EA0710">
      <w:pPr>
        <w:pStyle w:val="Rubrik3Nr"/>
        <w:rPr>
          <w:noProof/>
        </w:rPr>
      </w:pPr>
      <w:bookmarkStart w:id="51" w:name="_Toc280000788"/>
      <w:bookmarkStart w:id="52" w:name="_Toc282079676"/>
      <w:bookmarkStart w:id="53" w:name="_Toc284335100"/>
      <w:bookmarkStart w:id="54" w:name="_Toc402342461"/>
      <w:bookmarkStart w:id="55" w:name="_Toc176141581"/>
      <w:bookmarkStart w:id="56" w:name="_Toc182360187"/>
      <w:bookmarkStart w:id="57" w:name="_Toc182360347"/>
      <w:bookmarkStart w:id="58" w:name="_Toc182362273"/>
      <w:bookmarkStart w:id="59" w:name="_Toc185645917"/>
      <w:bookmarkStart w:id="60" w:name="_Toc261276653"/>
      <w:bookmarkStart w:id="61" w:name="_Toc280000790"/>
      <w:bookmarkStart w:id="62" w:name="_Toc282079678"/>
      <w:bookmarkStart w:id="63" w:name="_Toc284335102"/>
      <w:bookmarkStart w:id="64" w:name="_Toc176141594"/>
      <w:bookmarkStart w:id="65" w:name="_Toc182360207"/>
      <w:bookmarkStart w:id="66" w:name="_Toc182360366"/>
      <w:bookmarkStart w:id="67" w:name="_Toc182362292"/>
      <w:bookmarkEnd w:id="44"/>
      <w:bookmarkEnd w:id="45"/>
      <w:bookmarkEnd w:id="46"/>
      <w:bookmarkEnd w:id="47"/>
      <w:bookmarkEnd w:id="48"/>
      <w:bookmarkEnd w:id="49"/>
      <w:r w:rsidRPr="00E4235B">
        <w:rPr>
          <w:noProof/>
        </w:rPr>
        <w:t>Arbetsuppgift</w:t>
      </w:r>
      <w:bookmarkEnd w:id="51"/>
      <w:bookmarkEnd w:id="52"/>
      <w:bookmarkEnd w:id="53"/>
      <w:bookmarkEnd w:id="54"/>
    </w:p>
    <w:p w14:paraId="3A1626B0" w14:textId="77777777" w:rsidR="000011EF" w:rsidRPr="00E4235B" w:rsidRDefault="000011EF" w:rsidP="000011EF">
      <w:pPr>
        <w:spacing w:after="120"/>
        <w:rPr>
          <w:i/>
        </w:rPr>
      </w:pPr>
      <w:r w:rsidRPr="00E4235B">
        <w:t>Klassen Arbetsuppgift innehåller information om patientens arbetsuppgifter vid tiden för sjukskrivningen.</w:t>
      </w:r>
      <w:r w:rsidRPr="00E4235B">
        <w:rPr>
          <w:i/>
        </w:rPr>
        <w:t xml:space="preserve"> 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52850E3B" w14:textId="77777777" w:rsidTr="00181B3F">
        <w:trPr>
          <w:trHeight w:val="217"/>
        </w:trPr>
        <w:tc>
          <w:tcPr>
            <w:tcW w:w="2545" w:type="dxa"/>
            <w:shd w:val="pct25" w:color="auto" w:fill="auto"/>
            <w:tcMar>
              <w:top w:w="15" w:type="dxa"/>
              <w:left w:w="15" w:type="dxa"/>
              <w:bottom w:w="0" w:type="dxa"/>
              <w:right w:w="15" w:type="dxa"/>
            </w:tcMar>
          </w:tcPr>
          <w:p w14:paraId="7ED6FA96"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185845BB"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0D77C684"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4707768B"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045B7C01"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44B0ED1B"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0F2ACB1B" w14:textId="77777777" w:rsidTr="00181B3F">
        <w:trPr>
          <w:trHeight w:val="217"/>
        </w:trPr>
        <w:tc>
          <w:tcPr>
            <w:tcW w:w="2545" w:type="dxa"/>
            <w:tcMar>
              <w:top w:w="15" w:type="dxa"/>
              <w:left w:w="15" w:type="dxa"/>
              <w:bottom w:w="0" w:type="dxa"/>
              <w:right w:w="15" w:type="dxa"/>
            </w:tcMar>
          </w:tcPr>
          <w:p w14:paraId="557FDD13"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typ av arbetsuppgift</w:t>
            </w:r>
          </w:p>
        </w:tc>
        <w:tc>
          <w:tcPr>
            <w:tcW w:w="3410" w:type="dxa"/>
            <w:tcMar>
              <w:top w:w="15" w:type="dxa"/>
              <w:left w:w="15" w:type="dxa"/>
              <w:bottom w:w="0" w:type="dxa"/>
              <w:right w:w="15" w:type="dxa"/>
            </w:tcMar>
          </w:tcPr>
          <w:p w14:paraId="25511478"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1320" w:type="dxa"/>
            <w:tcMar>
              <w:top w:w="15" w:type="dxa"/>
              <w:left w:w="15" w:type="dxa"/>
              <w:bottom w:w="0" w:type="dxa"/>
              <w:right w:w="15" w:type="dxa"/>
            </w:tcMar>
          </w:tcPr>
          <w:p w14:paraId="328B0F05"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1BCBFAFA"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7B67F938"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5ED0E695" w14:textId="77777777" w:rsidR="000011EF" w:rsidRPr="00E4235B" w:rsidRDefault="000011EF" w:rsidP="00181B3F">
            <w:pPr>
              <w:tabs>
                <w:tab w:val="left" w:pos="4111"/>
              </w:tabs>
              <w:rPr>
                <w:rFonts w:eastAsia="Arial Unicode MS"/>
                <w:color w:val="000000"/>
                <w:sz w:val="20"/>
              </w:rPr>
            </w:pPr>
          </w:p>
        </w:tc>
      </w:tr>
    </w:tbl>
    <w:p w14:paraId="77BE90A4" w14:textId="77777777" w:rsidR="000011EF" w:rsidRPr="00E4235B" w:rsidRDefault="000011EF" w:rsidP="00EA0710">
      <w:pPr>
        <w:pStyle w:val="Rubrik3Nr"/>
        <w:rPr>
          <w:noProof/>
        </w:rPr>
      </w:pPr>
      <w:bookmarkStart w:id="68" w:name="_Toc402342462"/>
      <w:r w:rsidRPr="00E4235B">
        <w:rPr>
          <w:noProof/>
        </w:rPr>
        <w:t>Arrangemang</w:t>
      </w:r>
      <w:bookmarkEnd w:id="68"/>
    </w:p>
    <w:p w14:paraId="64BFC881" w14:textId="77777777" w:rsidR="000011EF" w:rsidRPr="00E4235B" w:rsidRDefault="000011EF" w:rsidP="000011EF">
      <w:pPr>
        <w:spacing w:after="120"/>
      </w:pPr>
      <w:r w:rsidRPr="00E4235B">
        <w:t xml:space="preserve">Klassen Arrangemang håller information om en bokning eller reservation av exempelvis en resa eller ett arrangemang.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01C374F6" w14:textId="77777777" w:rsidTr="00181B3F">
        <w:trPr>
          <w:trHeight w:val="217"/>
        </w:trPr>
        <w:tc>
          <w:tcPr>
            <w:tcW w:w="2545" w:type="dxa"/>
            <w:shd w:val="pct25" w:color="auto" w:fill="auto"/>
            <w:tcMar>
              <w:top w:w="15" w:type="dxa"/>
              <w:left w:w="15" w:type="dxa"/>
              <w:bottom w:w="0" w:type="dxa"/>
              <w:right w:w="15" w:type="dxa"/>
            </w:tcMar>
          </w:tcPr>
          <w:p w14:paraId="2C7BF07B"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29C55C93"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137D4E98"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493CD2DE"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3D726A96"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696FD175"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2C14152D" w14:textId="77777777" w:rsidTr="00181B3F">
        <w:trPr>
          <w:trHeight w:val="217"/>
        </w:trPr>
        <w:tc>
          <w:tcPr>
            <w:tcW w:w="2545" w:type="dxa"/>
            <w:tcMar>
              <w:top w:w="15" w:type="dxa"/>
              <w:left w:w="15" w:type="dxa"/>
              <w:bottom w:w="0" w:type="dxa"/>
              <w:right w:w="15" w:type="dxa"/>
            </w:tcMar>
          </w:tcPr>
          <w:p w14:paraId="426AB3B8" w14:textId="77777777" w:rsidR="000011EF" w:rsidRPr="00E4235B" w:rsidRDefault="00B13575" w:rsidP="00181B3F">
            <w:pPr>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okningsreferens</w:t>
            </w:r>
          </w:p>
        </w:tc>
        <w:tc>
          <w:tcPr>
            <w:tcW w:w="3410" w:type="dxa"/>
            <w:tcMar>
              <w:top w:w="15" w:type="dxa"/>
              <w:left w:w="15" w:type="dxa"/>
              <w:bottom w:w="0" w:type="dxa"/>
              <w:right w:w="15" w:type="dxa"/>
            </w:tcMar>
          </w:tcPr>
          <w:p w14:paraId="127D7616" w14:textId="77777777"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Bokningsreferensen ges vid bokning av arrangemanget och utgör en för arrangören unik identifierare av arrangemanget</w:t>
            </w:r>
          </w:p>
        </w:tc>
        <w:tc>
          <w:tcPr>
            <w:tcW w:w="1320" w:type="dxa"/>
            <w:tcMar>
              <w:top w:w="15" w:type="dxa"/>
              <w:left w:w="15" w:type="dxa"/>
              <w:bottom w:w="0" w:type="dxa"/>
              <w:right w:w="15" w:type="dxa"/>
            </w:tcMar>
          </w:tcPr>
          <w:p w14:paraId="7227E51C"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7F8D4912"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6A3938F0"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304A43B4" w14:textId="77777777" w:rsidR="000011EF" w:rsidRPr="00E4235B" w:rsidRDefault="000011EF" w:rsidP="00181B3F">
            <w:pPr>
              <w:rPr>
                <w:rFonts w:eastAsia="Arial Unicode MS"/>
                <w:color w:val="000000"/>
                <w:sz w:val="20"/>
              </w:rPr>
            </w:pPr>
          </w:p>
        </w:tc>
      </w:tr>
      <w:tr w:rsidR="000011EF" w:rsidRPr="00E4235B" w14:paraId="60375A0E" w14:textId="77777777" w:rsidTr="00181B3F">
        <w:trPr>
          <w:trHeight w:val="217"/>
        </w:trPr>
        <w:tc>
          <w:tcPr>
            <w:tcW w:w="2545" w:type="dxa"/>
            <w:tcMar>
              <w:top w:w="15" w:type="dxa"/>
              <w:left w:w="15" w:type="dxa"/>
              <w:bottom w:w="0" w:type="dxa"/>
              <w:right w:w="15" w:type="dxa"/>
            </w:tcMar>
          </w:tcPr>
          <w:p w14:paraId="197D2F73" w14:textId="77777777" w:rsidR="000011EF" w:rsidRPr="00E4235B" w:rsidRDefault="00B13575" w:rsidP="00181B3F">
            <w:pPr>
              <w:spacing w:before="40" w:after="40"/>
              <w:ind w:left="57" w:right="57"/>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okningsdatum</w:t>
            </w:r>
          </w:p>
        </w:tc>
        <w:tc>
          <w:tcPr>
            <w:tcW w:w="3410" w:type="dxa"/>
            <w:tcMar>
              <w:top w:w="15" w:type="dxa"/>
              <w:left w:w="15" w:type="dxa"/>
              <w:bottom w:w="0" w:type="dxa"/>
              <w:right w:w="15" w:type="dxa"/>
            </w:tcMar>
          </w:tcPr>
          <w:p w14:paraId="729208EB"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datum då arrangemanget bokades</w:t>
            </w:r>
          </w:p>
        </w:tc>
        <w:tc>
          <w:tcPr>
            <w:tcW w:w="1320" w:type="dxa"/>
            <w:tcMar>
              <w:top w:w="15" w:type="dxa"/>
              <w:left w:w="15" w:type="dxa"/>
              <w:bottom w:w="0" w:type="dxa"/>
              <w:right w:w="15" w:type="dxa"/>
            </w:tcMar>
          </w:tcPr>
          <w:p w14:paraId="676D1DC6" w14:textId="77777777" w:rsidR="000011EF" w:rsidRPr="00E4235B" w:rsidRDefault="006B45BD" w:rsidP="00181B3F">
            <w:pPr>
              <w:jc w:val="center"/>
              <w:rPr>
                <w:rFonts w:eastAsia="Arial Unicode MS"/>
                <w:color w:val="000000"/>
                <w:sz w:val="20"/>
              </w:rPr>
            </w:pPr>
            <w:r>
              <w:rPr>
                <w:rFonts w:eastAsia="Arial Unicode MS"/>
                <w:color w:val="000000"/>
                <w:sz w:val="20"/>
              </w:rPr>
              <w:t>DT</w:t>
            </w:r>
          </w:p>
        </w:tc>
        <w:tc>
          <w:tcPr>
            <w:tcW w:w="770" w:type="dxa"/>
            <w:tcMar>
              <w:top w:w="15" w:type="dxa"/>
              <w:left w:w="15" w:type="dxa"/>
              <w:bottom w:w="0" w:type="dxa"/>
              <w:right w:w="15" w:type="dxa"/>
            </w:tcMar>
          </w:tcPr>
          <w:p w14:paraId="601C1F4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31E7D0CA"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2541967F" w14:textId="77777777" w:rsidR="000011EF" w:rsidRPr="00E4235B" w:rsidRDefault="000011EF" w:rsidP="00181B3F">
            <w:pPr>
              <w:rPr>
                <w:rFonts w:eastAsia="Arial Unicode MS"/>
                <w:color w:val="000000"/>
                <w:sz w:val="20"/>
              </w:rPr>
            </w:pPr>
          </w:p>
        </w:tc>
      </w:tr>
      <w:tr w:rsidR="000011EF" w:rsidRPr="00E4235B" w14:paraId="3242D624" w14:textId="77777777" w:rsidTr="00181B3F">
        <w:trPr>
          <w:trHeight w:val="217"/>
        </w:trPr>
        <w:tc>
          <w:tcPr>
            <w:tcW w:w="2545" w:type="dxa"/>
            <w:tcMar>
              <w:top w:w="15" w:type="dxa"/>
              <w:left w:w="15" w:type="dxa"/>
              <w:bottom w:w="0" w:type="dxa"/>
              <w:right w:w="15" w:type="dxa"/>
            </w:tcMar>
          </w:tcPr>
          <w:p w14:paraId="4686B5B5" w14:textId="77777777" w:rsidR="000011EF" w:rsidRPr="00E4235B" w:rsidRDefault="00B13575" w:rsidP="00181B3F">
            <w:pPr>
              <w:spacing w:before="40" w:after="40"/>
              <w:ind w:left="57" w:right="57"/>
              <w:rPr>
                <w:rFonts w:eastAsia="Arial Unicode MS"/>
                <w:color w:val="000000"/>
                <w:sz w:val="20"/>
              </w:rPr>
            </w:pPr>
            <w:r w:rsidRPr="00E4235B">
              <w:rPr>
                <w:rFonts w:eastAsia="Arial Unicode MS"/>
                <w:color w:val="000000"/>
                <w:sz w:val="20"/>
              </w:rPr>
              <w:t>A</w:t>
            </w:r>
            <w:r w:rsidR="000011EF" w:rsidRPr="00E4235B">
              <w:rPr>
                <w:rFonts w:eastAsia="Arial Unicode MS"/>
                <w:color w:val="000000"/>
                <w:sz w:val="20"/>
              </w:rPr>
              <w:t>rrangemangstid</w:t>
            </w:r>
          </w:p>
        </w:tc>
        <w:tc>
          <w:tcPr>
            <w:tcW w:w="3410" w:type="dxa"/>
            <w:tcMar>
              <w:top w:w="15" w:type="dxa"/>
              <w:left w:w="15" w:type="dxa"/>
              <w:bottom w:w="0" w:type="dxa"/>
              <w:right w:w="15" w:type="dxa"/>
            </w:tcMar>
          </w:tcPr>
          <w:p w14:paraId="38F5CCCD"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tidintervall då arrangemanget kommer att äga rum</w:t>
            </w:r>
          </w:p>
        </w:tc>
        <w:tc>
          <w:tcPr>
            <w:tcW w:w="1320" w:type="dxa"/>
            <w:tcMar>
              <w:top w:w="15" w:type="dxa"/>
              <w:left w:w="15" w:type="dxa"/>
              <w:bottom w:w="0" w:type="dxa"/>
              <w:right w:w="15" w:type="dxa"/>
            </w:tcMar>
          </w:tcPr>
          <w:p w14:paraId="48BEAB77" w14:textId="77777777" w:rsidR="000011EF" w:rsidRPr="00E4235B" w:rsidRDefault="00B31285" w:rsidP="00B31285">
            <w:pPr>
              <w:jc w:val="center"/>
              <w:rPr>
                <w:rFonts w:eastAsia="Arial Unicode MS"/>
                <w:color w:val="000000"/>
                <w:sz w:val="20"/>
              </w:rPr>
            </w:pPr>
            <w:ins w:id="69" w:author="Kristin Schoug Bertilsson" w:date="2015-01-27T10:20:00Z">
              <w:r>
                <w:rPr>
                  <w:rFonts w:eastAsia="Arial Unicode MS"/>
                  <w:color w:val="000000"/>
                  <w:sz w:val="20"/>
                </w:rPr>
                <w:t>Date</w:t>
              </w:r>
            </w:ins>
            <w:ins w:id="70" w:author="Kristin Schoug Bertilsson" w:date="2015-01-27T10:40:00Z">
              <w:r w:rsidR="00435F66">
                <w:rPr>
                  <w:rFonts w:eastAsia="Arial Unicode MS"/>
                  <w:color w:val="000000"/>
                  <w:sz w:val="20"/>
                </w:rPr>
                <w:t>Period</w:t>
              </w:r>
            </w:ins>
            <w:ins w:id="71" w:author="Kristin Schoug Bertilsson" w:date="2015-01-27T10:20:00Z">
              <w:r>
                <w:rPr>
                  <w:rFonts w:eastAsia="Arial Unicode MS"/>
                  <w:color w:val="000000"/>
                  <w:sz w:val="20"/>
                </w:rPr>
                <w:t>T</w:t>
              </w:r>
            </w:ins>
            <w:del w:id="72" w:author="Kristin Schoug Bertilsson" w:date="2015-01-27T10:20:00Z">
              <w:r w:rsidR="000011EF" w:rsidRPr="00E4235B" w:rsidDel="00B31285">
                <w:rPr>
                  <w:rFonts w:eastAsia="Arial Unicode MS"/>
                  <w:color w:val="000000"/>
                  <w:sz w:val="20"/>
                </w:rPr>
                <w:delText>I</w:delText>
              </w:r>
            </w:del>
            <w:ins w:id="73" w:author="Kristin Schoug Bertilsson" w:date="2015-01-27T10:21:00Z">
              <w:r>
                <w:rPr>
                  <w:rFonts w:eastAsia="Arial Unicode MS"/>
                  <w:color w:val="000000"/>
                  <w:sz w:val="20"/>
                </w:rPr>
                <w:t>ype</w:t>
              </w:r>
            </w:ins>
            <w:del w:id="74" w:author="Kristin Schoug Bertilsson" w:date="2015-01-27T10:20:00Z">
              <w:r w:rsidR="000011EF" w:rsidRPr="00E4235B" w:rsidDel="00B31285">
                <w:rPr>
                  <w:rFonts w:eastAsia="Arial Unicode MS"/>
                  <w:color w:val="000000"/>
                  <w:sz w:val="20"/>
                </w:rPr>
                <w:delText>VL_TS</w:delText>
              </w:r>
            </w:del>
          </w:p>
        </w:tc>
        <w:tc>
          <w:tcPr>
            <w:tcW w:w="770" w:type="dxa"/>
            <w:tcMar>
              <w:top w:w="15" w:type="dxa"/>
              <w:left w:w="15" w:type="dxa"/>
              <w:bottom w:w="0" w:type="dxa"/>
              <w:right w:w="15" w:type="dxa"/>
            </w:tcMar>
          </w:tcPr>
          <w:p w14:paraId="55C4C9A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978C1D7"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28B13B76" w14:textId="77777777" w:rsidR="000011EF" w:rsidRPr="00E4235B" w:rsidRDefault="000011EF" w:rsidP="00181B3F">
            <w:pPr>
              <w:rPr>
                <w:rFonts w:eastAsia="Arial Unicode MS"/>
                <w:color w:val="000000"/>
                <w:sz w:val="20"/>
              </w:rPr>
            </w:pPr>
          </w:p>
        </w:tc>
      </w:tr>
      <w:tr w:rsidR="000011EF" w:rsidRPr="00E4235B" w14:paraId="1FF0BCB5" w14:textId="77777777" w:rsidTr="00181B3F">
        <w:trPr>
          <w:trHeight w:val="217"/>
        </w:trPr>
        <w:tc>
          <w:tcPr>
            <w:tcW w:w="2545" w:type="dxa"/>
            <w:tcMar>
              <w:top w:w="15" w:type="dxa"/>
              <w:left w:w="15" w:type="dxa"/>
              <w:bottom w:w="0" w:type="dxa"/>
              <w:right w:w="15" w:type="dxa"/>
            </w:tcMar>
          </w:tcPr>
          <w:p w14:paraId="491DE65D" w14:textId="77777777" w:rsidR="000011EF" w:rsidRPr="00E4235B" w:rsidRDefault="006C5828" w:rsidP="00181B3F">
            <w:pPr>
              <w:spacing w:before="40" w:after="40"/>
              <w:ind w:left="57" w:right="57"/>
              <w:rPr>
                <w:rFonts w:eastAsia="Arial Unicode MS"/>
                <w:color w:val="000000"/>
                <w:sz w:val="20"/>
              </w:rPr>
            </w:pPr>
            <w:r w:rsidRPr="00E4235B">
              <w:rPr>
                <w:rFonts w:eastAsia="Arial Unicode MS"/>
                <w:color w:val="000000"/>
                <w:sz w:val="20"/>
              </w:rPr>
              <w:t>A</w:t>
            </w:r>
            <w:r w:rsidR="000011EF" w:rsidRPr="00E4235B">
              <w:rPr>
                <w:rFonts w:eastAsia="Arial Unicode MS"/>
                <w:color w:val="000000"/>
                <w:sz w:val="20"/>
              </w:rPr>
              <w:t>vbeställningsdatum</w:t>
            </w:r>
          </w:p>
        </w:tc>
        <w:tc>
          <w:tcPr>
            <w:tcW w:w="3410" w:type="dxa"/>
            <w:tcMar>
              <w:top w:w="15" w:type="dxa"/>
              <w:left w:w="15" w:type="dxa"/>
              <w:bottom w:w="0" w:type="dxa"/>
              <w:right w:w="15" w:type="dxa"/>
            </w:tcMar>
          </w:tcPr>
          <w:p w14:paraId="1B1B5BF9"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datum då arrangemanget avbokades</w:t>
            </w:r>
          </w:p>
        </w:tc>
        <w:tc>
          <w:tcPr>
            <w:tcW w:w="1320" w:type="dxa"/>
            <w:tcMar>
              <w:top w:w="15" w:type="dxa"/>
              <w:left w:w="15" w:type="dxa"/>
              <w:bottom w:w="0" w:type="dxa"/>
              <w:right w:w="15" w:type="dxa"/>
            </w:tcMar>
          </w:tcPr>
          <w:p w14:paraId="03A41F4D" w14:textId="77777777" w:rsidR="000011EF" w:rsidRPr="00E4235B" w:rsidRDefault="006B45BD" w:rsidP="00181B3F">
            <w:pPr>
              <w:jc w:val="center"/>
              <w:rPr>
                <w:rFonts w:eastAsia="Arial Unicode MS"/>
                <w:color w:val="000000"/>
                <w:sz w:val="20"/>
              </w:rPr>
            </w:pPr>
            <w:r>
              <w:rPr>
                <w:rFonts w:eastAsia="Arial Unicode MS"/>
                <w:color w:val="000000"/>
                <w:sz w:val="20"/>
              </w:rPr>
              <w:t>DT</w:t>
            </w:r>
          </w:p>
        </w:tc>
        <w:tc>
          <w:tcPr>
            <w:tcW w:w="770" w:type="dxa"/>
            <w:tcMar>
              <w:top w:w="15" w:type="dxa"/>
              <w:left w:w="15" w:type="dxa"/>
              <w:bottom w:w="0" w:type="dxa"/>
              <w:right w:w="15" w:type="dxa"/>
            </w:tcMar>
          </w:tcPr>
          <w:p w14:paraId="4A51772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32551D7D"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065903BA" w14:textId="77777777" w:rsidR="000011EF" w:rsidRPr="00E4235B" w:rsidRDefault="000011EF" w:rsidP="00181B3F">
            <w:pPr>
              <w:rPr>
                <w:rFonts w:eastAsia="Arial Unicode MS"/>
                <w:color w:val="000000"/>
                <w:sz w:val="20"/>
              </w:rPr>
            </w:pPr>
          </w:p>
        </w:tc>
      </w:tr>
      <w:tr w:rsidR="000011EF" w:rsidRPr="00E4235B" w14:paraId="41F5052F" w14:textId="77777777" w:rsidTr="00181B3F">
        <w:trPr>
          <w:trHeight w:val="217"/>
        </w:trPr>
        <w:tc>
          <w:tcPr>
            <w:tcW w:w="2545" w:type="dxa"/>
            <w:tcMar>
              <w:top w:w="15" w:type="dxa"/>
              <w:left w:w="15" w:type="dxa"/>
              <w:bottom w:w="0" w:type="dxa"/>
              <w:right w:w="15" w:type="dxa"/>
            </w:tcMar>
          </w:tcPr>
          <w:p w14:paraId="71841FD4" w14:textId="77777777" w:rsidR="000011EF" w:rsidRPr="00E4235B" w:rsidRDefault="00B13575" w:rsidP="00181B3F">
            <w:pPr>
              <w:spacing w:before="40" w:after="40"/>
              <w:ind w:left="57" w:right="57"/>
              <w:rPr>
                <w:rFonts w:eastAsia="Arial Unicode MS"/>
                <w:color w:val="000000"/>
                <w:sz w:val="20"/>
              </w:rPr>
            </w:pPr>
            <w:r w:rsidRPr="00E4235B">
              <w:rPr>
                <w:rFonts w:eastAsia="Arial Unicode MS"/>
                <w:color w:val="000000"/>
                <w:sz w:val="20"/>
              </w:rPr>
              <w:t>A</w:t>
            </w:r>
            <w:r w:rsidR="000011EF" w:rsidRPr="00E4235B">
              <w:rPr>
                <w:rFonts w:eastAsia="Arial Unicode MS"/>
                <w:color w:val="000000"/>
                <w:sz w:val="20"/>
              </w:rPr>
              <w:t>rrangemangstyp</w:t>
            </w:r>
          </w:p>
        </w:tc>
        <w:tc>
          <w:tcPr>
            <w:tcW w:w="3410" w:type="dxa"/>
            <w:tcMar>
              <w:top w:w="15" w:type="dxa"/>
              <w:left w:w="15" w:type="dxa"/>
              <w:bottom w:w="0" w:type="dxa"/>
              <w:right w:w="15" w:type="dxa"/>
            </w:tcMar>
          </w:tcPr>
          <w:p w14:paraId="74C5EB11"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Angivelse av vilken typ av arrangemang som avses</w:t>
            </w:r>
          </w:p>
        </w:tc>
        <w:tc>
          <w:tcPr>
            <w:tcW w:w="1320" w:type="dxa"/>
            <w:tcMar>
              <w:top w:w="15" w:type="dxa"/>
              <w:left w:w="15" w:type="dxa"/>
              <w:bottom w:w="0" w:type="dxa"/>
              <w:right w:w="15" w:type="dxa"/>
            </w:tcMar>
          </w:tcPr>
          <w:p w14:paraId="67D7F079"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6231313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1438F979" w14:textId="77777777" w:rsidR="000011EF" w:rsidRPr="00E4235B" w:rsidRDefault="000011EF" w:rsidP="00181B3F">
            <w:pPr>
              <w:rPr>
                <w:rFonts w:eastAsia="Arial Unicode MS"/>
                <w:color w:val="000000"/>
                <w:sz w:val="20"/>
              </w:rPr>
            </w:pPr>
            <w:r w:rsidRPr="00E4235B">
              <w:rPr>
                <w:rFonts w:eastAsia="Arial Unicode MS"/>
                <w:color w:val="000000"/>
                <w:sz w:val="20"/>
              </w:rPr>
              <w:t>Snomed CT</w:t>
            </w:r>
            <w:r w:rsidRPr="00E4235B">
              <w:rPr>
                <w:rFonts w:eastAsia="Arial Unicode MS"/>
                <w:color w:val="000000"/>
                <w:sz w:val="20"/>
              </w:rPr>
              <w:br/>
              <w:t>KV Arrangemangstyp Intyg</w:t>
            </w:r>
          </w:p>
        </w:tc>
        <w:tc>
          <w:tcPr>
            <w:tcW w:w="2750" w:type="dxa"/>
            <w:tcMar>
              <w:top w:w="15" w:type="dxa"/>
              <w:left w:w="15" w:type="dxa"/>
              <w:bottom w:w="0" w:type="dxa"/>
              <w:right w:w="15" w:type="dxa"/>
            </w:tcMar>
          </w:tcPr>
          <w:p w14:paraId="68C7542C" w14:textId="77777777" w:rsidR="000011EF" w:rsidRPr="00E4235B" w:rsidRDefault="000011EF" w:rsidP="00181B3F">
            <w:pPr>
              <w:rPr>
                <w:rFonts w:eastAsia="Arial Unicode MS"/>
                <w:color w:val="000000"/>
                <w:sz w:val="20"/>
              </w:rPr>
            </w:pPr>
          </w:p>
        </w:tc>
      </w:tr>
      <w:tr w:rsidR="000011EF" w:rsidRPr="00E4235B" w14:paraId="38339CB0" w14:textId="77777777" w:rsidTr="00181B3F">
        <w:trPr>
          <w:trHeight w:val="217"/>
        </w:trPr>
        <w:tc>
          <w:tcPr>
            <w:tcW w:w="2545" w:type="dxa"/>
            <w:tcMar>
              <w:top w:w="15" w:type="dxa"/>
              <w:left w:w="15" w:type="dxa"/>
              <w:bottom w:w="0" w:type="dxa"/>
              <w:right w:w="15" w:type="dxa"/>
            </w:tcMar>
          </w:tcPr>
          <w:p w14:paraId="6FD4B6CF" w14:textId="77777777" w:rsidR="000011EF" w:rsidRPr="00E4235B" w:rsidRDefault="00B13575" w:rsidP="00181B3F">
            <w:pPr>
              <w:spacing w:before="40" w:after="40"/>
              <w:ind w:left="57" w:right="57"/>
              <w:rPr>
                <w:rFonts w:eastAsia="Arial Unicode MS"/>
                <w:color w:val="000000"/>
                <w:sz w:val="20"/>
              </w:rPr>
            </w:pPr>
            <w:r w:rsidRPr="00E4235B">
              <w:rPr>
                <w:rFonts w:eastAsia="Arial Unicode MS"/>
                <w:color w:val="000000"/>
                <w:sz w:val="20"/>
              </w:rPr>
              <w:t>P</w:t>
            </w:r>
            <w:r w:rsidR="000011EF" w:rsidRPr="00E4235B">
              <w:rPr>
                <w:rFonts w:eastAsia="Arial Unicode MS"/>
                <w:color w:val="000000"/>
                <w:sz w:val="20"/>
              </w:rPr>
              <w:t>lats</w:t>
            </w:r>
          </w:p>
        </w:tc>
        <w:tc>
          <w:tcPr>
            <w:tcW w:w="3410" w:type="dxa"/>
            <w:tcMar>
              <w:top w:w="15" w:type="dxa"/>
              <w:left w:w="15" w:type="dxa"/>
              <w:bottom w:w="0" w:type="dxa"/>
              <w:right w:w="15" w:type="dxa"/>
            </w:tcMar>
          </w:tcPr>
          <w:p w14:paraId="4E762221"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Text som anger till vilken destination en resa går eller på vilken plats ett arrangemang kommer att äga rum</w:t>
            </w:r>
          </w:p>
        </w:tc>
        <w:tc>
          <w:tcPr>
            <w:tcW w:w="1320" w:type="dxa"/>
            <w:tcMar>
              <w:top w:w="15" w:type="dxa"/>
              <w:left w:w="15" w:type="dxa"/>
              <w:bottom w:w="0" w:type="dxa"/>
              <w:right w:w="15" w:type="dxa"/>
            </w:tcMar>
          </w:tcPr>
          <w:p w14:paraId="25081A7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2EB1B5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5084E4F2"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154FF9EC" w14:textId="77777777" w:rsidR="000011EF" w:rsidRPr="00E4235B" w:rsidRDefault="000011EF" w:rsidP="00181B3F">
            <w:pPr>
              <w:rPr>
                <w:rFonts w:eastAsia="Arial Unicode MS"/>
                <w:color w:val="000000"/>
                <w:sz w:val="20"/>
              </w:rPr>
            </w:pPr>
          </w:p>
        </w:tc>
      </w:tr>
    </w:tbl>
    <w:p w14:paraId="2F0EF07E" w14:textId="77777777" w:rsidR="000011EF" w:rsidRPr="00B87171" w:rsidRDefault="000011EF" w:rsidP="00EA0710">
      <w:pPr>
        <w:pStyle w:val="Rubrik3Nr"/>
        <w:rPr>
          <w:noProof/>
          <w:color w:val="A6A6A6" w:themeColor="background1" w:themeShade="A6"/>
        </w:rPr>
      </w:pPr>
      <w:bookmarkStart w:id="75" w:name="_Toc402342463"/>
      <w:r w:rsidRPr="00B87171">
        <w:rPr>
          <w:noProof/>
          <w:color w:val="A6A6A6" w:themeColor="background1" w:themeShade="A6"/>
        </w:rPr>
        <w:lastRenderedPageBreak/>
        <w:t>Beställare</w:t>
      </w:r>
      <w:bookmarkEnd w:id="75"/>
    </w:p>
    <w:p w14:paraId="6B2CE278" w14:textId="77777777"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Beställare håller information om den som önskar få ett intyg utfärdat.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14:paraId="39674865" w14:textId="77777777" w:rsidTr="00181B3F">
        <w:trPr>
          <w:trHeight w:val="217"/>
        </w:trPr>
        <w:tc>
          <w:tcPr>
            <w:tcW w:w="2545" w:type="dxa"/>
            <w:shd w:val="pct25" w:color="auto" w:fill="auto"/>
            <w:tcMar>
              <w:top w:w="15" w:type="dxa"/>
              <w:left w:w="15" w:type="dxa"/>
              <w:bottom w:w="0" w:type="dxa"/>
              <w:right w:w="15" w:type="dxa"/>
            </w:tcMar>
          </w:tcPr>
          <w:p w14:paraId="33F9077C"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14:paraId="73A0FD7B"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14:paraId="022944EF" w14:textId="77777777"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14:paraId="04463203"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Mult</w:t>
            </w:r>
          </w:p>
        </w:tc>
        <w:tc>
          <w:tcPr>
            <w:tcW w:w="3190" w:type="dxa"/>
            <w:shd w:val="pct25" w:color="auto" w:fill="auto"/>
            <w:tcMar>
              <w:top w:w="15" w:type="dxa"/>
              <w:left w:w="15" w:type="dxa"/>
              <w:bottom w:w="0" w:type="dxa"/>
              <w:right w:w="15" w:type="dxa"/>
            </w:tcMar>
          </w:tcPr>
          <w:p w14:paraId="13F93E83"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Kodverk/värdemängd</w:t>
            </w:r>
          </w:p>
        </w:tc>
        <w:tc>
          <w:tcPr>
            <w:tcW w:w="2750" w:type="dxa"/>
            <w:shd w:val="pct25" w:color="auto" w:fill="auto"/>
            <w:tcMar>
              <w:top w:w="15" w:type="dxa"/>
              <w:left w:w="15" w:type="dxa"/>
              <w:bottom w:w="0" w:type="dxa"/>
              <w:right w:w="15" w:type="dxa"/>
            </w:tcMar>
          </w:tcPr>
          <w:p w14:paraId="5BDFF282"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14:paraId="30F3E8A7" w14:textId="77777777" w:rsidTr="00181B3F">
        <w:trPr>
          <w:trHeight w:val="217"/>
        </w:trPr>
        <w:tc>
          <w:tcPr>
            <w:tcW w:w="2545" w:type="dxa"/>
            <w:tcMar>
              <w:top w:w="15" w:type="dxa"/>
              <w:left w:w="15" w:type="dxa"/>
              <w:bottom w:w="0" w:type="dxa"/>
              <w:right w:w="15" w:type="dxa"/>
            </w:tcMar>
          </w:tcPr>
          <w:p w14:paraId="4A5120B5"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typ av beställare</w:t>
            </w:r>
          </w:p>
        </w:tc>
        <w:tc>
          <w:tcPr>
            <w:tcW w:w="3410" w:type="dxa"/>
            <w:tcMar>
              <w:top w:w="15" w:type="dxa"/>
              <w:left w:w="15" w:type="dxa"/>
              <w:bottom w:w="0" w:type="dxa"/>
              <w:right w:w="15" w:type="dxa"/>
            </w:tcMar>
          </w:tcPr>
          <w:p w14:paraId="2560ADAD"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beskriver vilken roll beställaren av intyget har.</w:t>
            </w:r>
          </w:p>
        </w:tc>
        <w:tc>
          <w:tcPr>
            <w:tcW w:w="1320" w:type="dxa"/>
            <w:tcMar>
              <w:top w:w="15" w:type="dxa"/>
              <w:left w:w="15" w:type="dxa"/>
              <w:bottom w:w="0" w:type="dxa"/>
              <w:right w:w="15" w:type="dxa"/>
            </w:tcMar>
          </w:tcPr>
          <w:p w14:paraId="08F38B3C"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14:paraId="023137EB"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14:paraId="353AF1E9"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Beställare Intyg</w:t>
            </w:r>
          </w:p>
        </w:tc>
        <w:tc>
          <w:tcPr>
            <w:tcW w:w="2750" w:type="dxa"/>
            <w:tcMar>
              <w:top w:w="15" w:type="dxa"/>
              <w:left w:w="15" w:type="dxa"/>
              <w:bottom w:w="0" w:type="dxa"/>
              <w:right w:w="15" w:type="dxa"/>
            </w:tcMar>
          </w:tcPr>
          <w:p w14:paraId="315F52B0" w14:textId="77777777" w:rsidR="000011EF" w:rsidRPr="00B87171" w:rsidRDefault="000011EF" w:rsidP="00181B3F">
            <w:pPr>
              <w:tabs>
                <w:tab w:val="left" w:pos="4111"/>
              </w:tabs>
              <w:rPr>
                <w:rFonts w:eastAsia="Arial Unicode MS"/>
                <w:color w:val="A6A6A6" w:themeColor="background1" w:themeShade="A6"/>
                <w:sz w:val="20"/>
              </w:rPr>
            </w:pPr>
          </w:p>
        </w:tc>
      </w:tr>
    </w:tbl>
    <w:p w14:paraId="183129C9" w14:textId="77777777" w:rsidR="00201DE2" w:rsidRDefault="00201DE2" w:rsidP="00EA0710">
      <w:pPr>
        <w:pStyle w:val="Rubrik3Nr"/>
        <w:rPr>
          <w:noProof/>
        </w:rPr>
      </w:pPr>
      <w:bookmarkStart w:id="76" w:name="_Toc402342464"/>
      <w:r w:rsidRPr="00201DE2">
        <w:rPr>
          <w:noProof/>
        </w:rPr>
        <w:t>Beställning</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201DE2" w:rsidRPr="00E4235B" w14:paraId="108319C4" w14:textId="77777777" w:rsidTr="00236B41">
        <w:trPr>
          <w:trHeight w:val="217"/>
        </w:trPr>
        <w:tc>
          <w:tcPr>
            <w:tcW w:w="2545" w:type="dxa"/>
            <w:shd w:val="clear" w:color="auto" w:fill="BFBFBF" w:themeFill="background1" w:themeFillShade="BF"/>
            <w:tcMar>
              <w:top w:w="15" w:type="dxa"/>
              <w:left w:w="15" w:type="dxa"/>
              <w:bottom w:w="0" w:type="dxa"/>
              <w:right w:w="15" w:type="dxa"/>
            </w:tcMar>
          </w:tcPr>
          <w:p w14:paraId="311CB2B3" w14:textId="77777777" w:rsidR="00201DE2" w:rsidRPr="00E4235B" w:rsidRDefault="00201DE2" w:rsidP="00236B41">
            <w:pPr>
              <w:rPr>
                <w:rFonts w:eastAsia="Arial Unicode MS"/>
                <w:color w:val="000000"/>
                <w:sz w:val="20"/>
              </w:rPr>
            </w:pPr>
            <w:r>
              <w:rPr>
                <w:color w:val="000000"/>
                <w:sz w:val="20"/>
              </w:rPr>
              <w:t>Attribut</w:t>
            </w:r>
          </w:p>
        </w:tc>
        <w:tc>
          <w:tcPr>
            <w:tcW w:w="3410" w:type="dxa"/>
            <w:shd w:val="clear" w:color="auto" w:fill="BFBFBF" w:themeFill="background1" w:themeFillShade="BF"/>
            <w:tcMar>
              <w:top w:w="15" w:type="dxa"/>
              <w:left w:w="15" w:type="dxa"/>
              <w:bottom w:w="0" w:type="dxa"/>
              <w:right w:w="15" w:type="dxa"/>
            </w:tcMar>
          </w:tcPr>
          <w:p w14:paraId="35005D16" w14:textId="77777777" w:rsidR="00201DE2" w:rsidRPr="00E4235B" w:rsidRDefault="00201DE2" w:rsidP="00236B41">
            <w:pPr>
              <w:jc w:val="center"/>
              <w:rPr>
                <w:color w:val="000000"/>
                <w:sz w:val="20"/>
              </w:rPr>
            </w:pPr>
            <w:r w:rsidRPr="00E4235B">
              <w:rPr>
                <w:color w:val="000000"/>
                <w:sz w:val="20"/>
              </w:rPr>
              <w:t>Beskrivning</w:t>
            </w:r>
          </w:p>
        </w:tc>
        <w:tc>
          <w:tcPr>
            <w:tcW w:w="1320" w:type="dxa"/>
            <w:shd w:val="clear" w:color="auto" w:fill="BFBFBF" w:themeFill="background1" w:themeFillShade="BF"/>
            <w:tcMar>
              <w:top w:w="15" w:type="dxa"/>
              <w:left w:w="15" w:type="dxa"/>
              <w:bottom w:w="0" w:type="dxa"/>
              <w:right w:w="15" w:type="dxa"/>
            </w:tcMar>
          </w:tcPr>
          <w:p w14:paraId="69FFE996" w14:textId="77777777" w:rsidR="00201DE2" w:rsidRPr="00E4235B" w:rsidRDefault="00201DE2" w:rsidP="00236B41">
            <w:pPr>
              <w:jc w:val="center"/>
              <w:rPr>
                <w:rFonts w:eastAsia="Arial Unicode MS"/>
                <w:color w:val="000000"/>
                <w:sz w:val="20"/>
              </w:rPr>
            </w:pPr>
            <w:r w:rsidRPr="00E4235B">
              <w:rPr>
                <w:color w:val="000000"/>
                <w:sz w:val="20"/>
              </w:rPr>
              <w:t>Format</w:t>
            </w:r>
          </w:p>
        </w:tc>
        <w:tc>
          <w:tcPr>
            <w:tcW w:w="770" w:type="dxa"/>
            <w:shd w:val="clear" w:color="auto" w:fill="BFBFBF" w:themeFill="background1" w:themeFillShade="BF"/>
            <w:tcMar>
              <w:top w:w="15" w:type="dxa"/>
              <w:left w:w="15" w:type="dxa"/>
              <w:bottom w:w="0" w:type="dxa"/>
              <w:right w:w="15" w:type="dxa"/>
            </w:tcMar>
          </w:tcPr>
          <w:p w14:paraId="19B0FC1B" w14:textId="77777777" w:rsidR="00201DE2" w:rsidRPr="00E4235B" w:rsidRDefault="00201DE2" w:rsidP="00236B41">
            <w:pPr>
              <w:jc w:val="center"/>
              <w:rPr>
                <w:color w:val="000000"/>
                <w:sz w:val="20"/>
              </w:rPr>
            </w:pPr>
            <w:r w:rsidRPr="00E4235B">
              <w:rPr>
                <w:color w:val="000000"/>
                <w:sz w:val="20"/>
              </w:rPr>
              <w:t>Mult</w:t>
            </w:r>
          </w:p>
        </w:tc>
        <w:tc>
          <w:tcPr>
            <w:tcW w:w="3190" w:type="dxa"/>
            <w:shd w:val="clear" w:color="auto" w:fill="BFBFBF" w:themeFill="background1" w:themeFillShade="BF"/>
            <w:tcMar>
              <w:top w:w="15" w:type="dxa"/>
              <w:left w:w="15" w:type="dxa"/>
              <w:bottom w:w="0" w:type="dxa"/>
              <w:right w:w="15" w:type="dxa"/>
            </w:tcMar>
          </w:tcPr>
          <w:p w14:paraId="35C45EC4" w14:textId="77777777" w:rsidR="00201DE2" w:rsidRPr="00E4235B" w:rsidRDefault="00201DE2" w:rsidP="00236B41">
            <w:pPr>
              <w:rPr>
                <w:rFonts w:eastAsia="Arial Unicode MS"/>
                <w:color w:val="000000"/>
                <w:sz w:val="20"/>
              </w:rPr>
            </w:pPr>
            <w:r w:rsidRPr="00E4235B">
              <w:rPr>
                <w:color w:val="000000"/>
                <w:sz w:val="20"/>
              </w:rPr>
              <w:t>Kodverk/värdemängd</w:t>
            </w:r>
          </w:p>
        </w:tc>
        <w:tc>
          <w:tcPr>
            <w:tcW w:w="2750" w:type="dxa"/>
            <w:shd w:val="clear" w:color="auto" w:fill="BFBFBF" w:themeFill="background1" w:themeFillShade="BF"/>
            <w:tcMar>
              <w:top w:w="15" w:type="dxa"/>
              <w:left w:w="15" w:type="dxa"/>
              <w:bottom w:w="0" w:type="dxa"/>
              <w:right w:w="15" w:type="dxa"/>
            </w:tcMar>
          </w:tcPr>
          <w:p w14:paraId="49745F91" w14:textId="77777777" w:rsidR="00201DE2" w:rsidRPr="00E4235B" w:rsidRDefault="00201DE2" w:rsidP="00236B41">
            <w:pPr>
              <w:rPr>
                <w:rFonts w:eastAsia="Arial Unicode MS"/>
                <w:color w:val="000000"/>
                <w:sz w:val="20"/>
              </w:rPr>
            </w:pPr>
            <w:r w:rsidRPr="00E4235B">
              <w:rPr>
                <w:color w:val="000000"/>
                <w:sz w:val="20"/>
              </w:rPr>
              <w:t>Beslutsregel</w:t>
            </w:r>
          </w:p>
        </w:tc>
      </w:tr>
      <w:tr w:rsidR="00201DE2" w14:paraId="5AC91AED" w14:textId="77777777" w:rsidTr="00236B41">
        <w:trPr>
          <w:trHeight w:val="217"/>
        </w:trPr>
        <w:tc>
          <w:tcPr>
            <w:tcW w:w="2545" w:type="dxa"/>
            <w:shd w:val="clear" w:color="auto" w:fill="auto"/>
            <w:tcMar>
              <w:top w:w="15" w:type="dxa"/>
              <w:left w:w="15" w:type="dxa"/>
              <w:bottom w:w="0" w:type="dxa"/>
              <w:right w:w="15" w:type="dxa"/>
            </w:tcMar>
          </w:tcPr>
          <w:p w14:paraId="108030C0" w14:textId="77777777" w:rsidR="00201DE2" w:rsidRDefault="00B13575" w:rsidP="00236B41">
            <w:pPr>
              <w:rPr>
                <w:rFonts w:eastAsia="Arial Unicode MS"/>
                <w:color w:val="000000"/>
                <w:sz w:val="20"/>
              </w:rPr>
            </w:pPr>
            <w:r>
              <w:rPr>
                <w:rFonts w:eastAsia="Arial Unicode MS"/>
                <w:color w:val="000000"/>
                <w:sz w:val="20"/>
              </w:rPr>
              <w:t>F</w:t>
            </w:r>
            <w:r w:rsidR="00201DE2">
              <w:rPr>
                <w:rFonts w:eastAsia="Arial Unicode MS"/>
                <w:color w:val="000000"/>
                <w:sz w:val="20"/>
              </w:rPr>
              <w:t>rågeställning</w:t>
            </w:r>
          </w:p>
        </w:tc>
        <w:tc>
          <w:tcPr>
            <w:tcW w:w="3410" w:type="dxa"/>
            <w:tcMar>
              <w:top w:w="15" w:type="dxa"/>
              <w:left w:w="15" w:type="dxa"/>
              <w:bottom w:w="0" w:type="dxa"/>
              <w:right w:w="15" w:type="dxa"/>
            </w:tcMar>
          </w:tcPr>
          <w:p w14:paraId="20DAE03D" w14:textId="77777777" w:rsidR="00201DE2" w:rsidRDefault="00201DE2" w:rsidP="00236B41">
            <w:pPr>
              <w:rPr>
                <w:rFonts w:eastAsia="Arial Unicode MS"/>
                <w:color w:val="000000"/>
                <w:sz w:val="20"/>
              </w:rPr>
            </w:pPr>
            <w:r>
              <w:rPr>
                <w:rFonts w:eastAsia="Arial Unicode MS"/>
                <w:color w:val="000000"/>
                <w:szCs w:val="22"/>
              </w:rPr>
              <w:t>Frågeställning som beställningen baseras på.</w:t>
            </w:r>
          </w:p>
        </w:tc>
        <w:tc>
          <w:tcPr>
            <w:tcW w:w="1320" w:type="dxa"/>
            <w:tcMar>
              <w:top w:w="15" w:type="dxa"/>
              <w:left w:w="15" w:type="dxa"/>
              <w:bottom w:w="0" w:type="dxa"/>
              <w:right w:w="15" w:type="dxa"/>
            </w:tcMar>
          </w:tcPr>
          <w:p w14:paraId="07D93744" w14:textId="77777777" w:rsidR="00201DE2" w:rsidRDefault="00201DE2" w:rsidP="00236B41">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3329DA89" w14:textId="77777777" w:rsidR="00201DE2" w:rsidRDefault="00201DE2" w:rsidP="00236B41">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14:paraId="67B18166" w14:textId="77777777" w:rsidR="00201DE2" w:rsidRDefault="00201DE2" w:rsidP="00236B41">
            <w:pPr>
              <w:rPr>
                <w:rFonts w:eastAsia="Arial Unicode MS"/>
                <w:color w:val="000000"/>
                <w:sz w:val="20"/>
              </w:rPr>
            </w:pPr>
          </w:p>
        </w:tc>
        <w:tc>
          <w:tcPr>
            <w:tcW w:w="2750" w:type="dxa"/>
            <w:tcMar>
              <w:top w:w="15" w:type="dxa"/>
              <w:left w:w="15" w:type="dxa"/>
              <w:bottom w:w="0" w:type="dxa"/>
              <w:right w:w="15" w:type="dxa"/>
            </w:tcMar>
          </w:tcPr>
          <w:p w14:paraId="1FBE18C6" w14:textId="77777777" w:rsidR="00201DE2" w:rsidRDefault="00201DE2" w:rsidP="00201DE2">
            <w:pPr>
              <w:rPr>
                <w:rFonts w:eastAsia="Arial Unicode MS"/>
                <w:color w:val="000000"/>
                <w:sz w:val="20"/>
              </w:rPr>
            </w:pPr>
            <w:r>
              <w:rPr>
                <w:rFonts w:eastAsia="Arial Unicode MS"/>
                <w:color w:val="000000"/>
                <w:sz w:val="20"/>
              </w:rPr>
              <w:t>Används för närvarande för intyget FK7431 (AFU utvidgad undersökning).</w:t>
            </w:r>
          </w:p>
        </w:tc>
      </w:tr>
    </w:tbl>
    <w:p w14:paraId="701ADC5F" w14:textId="77777777" w:rsidR="00201DE2" w:rsidRPr="00201DE2" w:rsidRDefault="00201DE2" w:rsidP="00201DE2">
      <w:pPr>
        <w:rPr>
          <w:lang w:eastAsia="sv-SE"/>
        </w:rPr>
      </w:pPr>
    </w:p>
    <w:p w14:paraId="51852664" w14:textId="77777777" w:rsidR="000011EF" w:rsidRPr="00B87171" w:rsidRDefault="000011EF" w:rsidP="00EA0710">
      <w:pPr>
        <w:pStyle w:val="Rubrik3Nr"/>
        <w:rPr>
          <w:noProof/>
          <w:color w:val="A6A6A6" w:themeColor="background1" w:themeShade="A6"/>
        </w:rPr>
      </w:pPr>
      <w:r w:rsidRPr="00B87171">
        <w:rPr>
          <w:noProof/>
          <w:color w:val="A6A6A6" w:themeColor="background1" w:themeShade="A6"/>
        </w:rPr>
        <w:t>Betalningsmottagare</w:t>
      </w:r>
      <w:bookmarkEnd w:id="76"/>
    </w:p>
    <w:p w14:paraId="7C1EAA28" w14:textId="77777777"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Betalningsmottagare innehåller information om den betalningsmottagare som intyget har.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14:paraId="7B4F79AA" w14:textId="77777777" w:rsidTr="00181B3F">
        <w:trPr>
          <w:trHeight w:val="217"/>
        </w:trPr>
        <w:tc>
          <w:tcPr>
            <w:tcW w:w="2545" w:type="dxa"/>
            <w:shd w:val="pct25" w:color="auto" w:fill="auto"/>
            <w:tcMar>
              <w:top w:w="15" w:type="dxa"/>
              <w:left w:w="15" w:type="dxa"/>
              <w:bottom w:w="0" w:type="dxa"/>
              <w:right w:w="15" w:type="dxa"/>
            </w:tcMar>
          </w:tcPr>
          <w:p w14:paraId="3F72CCF2"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14:paraId="322D490A"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14:paraId="0E57D868" w14:textId="77777777"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14:paraId="5B15C41A"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Mult</w:t>
            </w:r>
          </w:p>
        </w:tc>
        <w:tc>
          <w:tcPr>
            <w:tcW w:w="3190" w:type="dxa"/>
            <w:shd w:val="pct25" w:color="auto" w:fill="auto"/>
            <w:tcMar>
              <w:top w:w="15" w:type="dxa"/>
              <w:left w:w="15" w:type="dxa"/>
              <w:bottom w:w="0" w:type="dxa"/>
              <w:right w:w="15" w:type="dxa"/>
            </w:tcMar>
          </w:tcPr>
          <w:p w14:paraId="6D110DBB"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Kodverk/värdemängd</w:t>
            </w:r>
          </w:p>
        </w:tc>
        <w:tc>
          <w:tcPr>
            <w:tcW w:w="2750" w:type="dxa"/>
            <w:shd w:val="pct25" w:color="auto" w:fill="auto"/>
            <w:tcMar>
              <w:top w:w="15" w:type="dxa"/>
              <w:left w:w="15" w:type="dxa"/>
              <w:bottom w:w="0" w:type="dxa"/>
              <w:right w:w="15" w:type="dxa"/>
            </w:tcMar>
          </w:tcPr>
          <w:p w14:paraId="4248BB8A"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14:paraId="00453E49" w14:textId="77777777" w:rsidTr="00181B3F">
        <w:trPr>
          <w:trHeight w:val="217"/>
        </w:trPr>
        <w:tc>
          <w:tcPr>
            <w:tcW w:w="2545" w:type="dxa"/>
            <w:tcMar>
              <w:top w:w="15" w:type="dxa"/>
              <w:left w:w="15" w:type="dxa"/>
              <w:bottom w:w="0" w:type="dxa"/>
              <w:right w:w="15" w:type="dxa"/>
            </w:tcMar>
          </w:tcPr>
          <w:p w14:paraId="32FB7B79"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N</w:t>
            </w:r>
            <w:r w:rsidR="000011EF" w:rsidRPr="00B87171">
              <w:rPr>
                <w:rFonts w:eastAsia="Arial Unicode MS"/>
                <w:color w:val="A6A6A6" w:themeColor="background1" w:themeShade="A6"/>
                <w:sz w:val="20"/>
              </w:rPr>
              <w:t>amn</w:t>
            </w:r>
          </w:p>
        </w:tc>
        <w:tc>
          <w:tcPr>
            <w:tcW w:w="3410" w:type="dxa"/>
            <w:tcMar>
              <w:top w:w="15" w:type="dxa"/>
              <w:left w:w="15" w:type="dxa"/>
              <w:bottom w:w="0" w:type="dxa"/>
              <w:right w:w="15" w:type="dxa"/>
            </w:tcMar>
          </w:tcPr>
          <w:p w14:paraId="74BCAF97"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fullständiga namn.</w:t>
            </w:r>
          </w:p>
        </w:tc>
        <w:tc>
          <w:tcPr>
            <w:tcW w:w="1320" w:type="dxa"/>
            <w:tcMar>
              <w:top w:w="15" w:type="dxa"/>
              <w:left w:w="15" w:type="dxa"/>
              <w:bottom w:w="0" w:type="dxa"/>
              <w:right w:w="15" w:type="dxa"/>
            </w:tcMar>
          </w:tcPr>
          <w:p w14:paraId="05A91D82"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43DDBC33"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14:paraId="2C89BE4E"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3B567EA4"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0F7DE2E2" w14:textId="77777777" w:rsidTr="00181B3F">
        <w:trPr>
          <w:trHeight w:val="217"/>
        </w:trPr>
        <w:tc>
          <w:tcPr>
            <w:tcW w:w="2545" w:type="dxa"/>
            <w:tcMar>
              <w:top w:w="15" w:type="dxa"/>
              <w:left w:w="15" w:type="dxa"/>
              <w:bottom w:w="0" w:type="dxa"/>
              <w:right w:w="15" w:type="dxa"/>
            </w:tcMar>
          </w:tcPr>
          <w:p w14:paraId="7B732ECA"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w:t>
            </w:r>
            <w:r w:rsidR="000011EF" w:rsidRPr="00B87171">
              <w:rPr>
                <w:rFonts w:eastAsia="Arial Unicode MS"/>
                <w:color w:val="A6A6A6" w:themeColor="background1" w:themeShade="A6"/>
                <w:sz w:val="20"/>
              </w:rPr>
              <w:t>ostadress</w:t>
            </w:r>
          </w:p>
        </w:tc>
        <w:tc>
          <w:tcPr>
            <w:tcW w:w="3410" w:type="dxa"/>
            <w:tcMar>
              <w:top w:w="15" w:type="dxa"/>
              <w:left w:w="15" w:type="dxa"/>
              <w:bottom w:w="0" w:type="dxa"/>
              <w:right w:w="15" w:type="dxa"/>
            </w:tcMar>
          </w:tcPr>
          <w:p w14:paraId="0CD6E509"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postadress.</w:t>
            </w:r>
          </w:p>
        </w:tc>
        <w:tc>
          <w:tcPr>
            <w:tcW w:w="1320" w:type="dxa"/>
            <w:tcMar>
              <w:top w:w="15" w:type="dxa"/>
              <w:left w:w="15" w:type="dxa"/>
              <w:bottom w:w="0" w:type="dxa"/>
              <w:right w:w="15" w:type="dxa"/>
            </w:tcMar>
          </w:tcPr>
          <w:p w14:paraId="2B1D507B"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1EA539BB"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43A47381"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16EFFB06"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523CBDA4" w14:textId="77777777" w:rsidTr="00181B3F">
        <w:trPr>
          <w:trHeight w:val="217"/>
        </w:trPr>
        <w:tc>
          <w:tcPr>
            <w:tcW w:w="2545" w:type="dxa"/>
            <w:tcMar>
              <w:top w:w="15" w:type="dxa"/>
              <w:left w:w="15" w:type="dxa"/>
              <w:bottom w:w="0" w:type="dxa"/>
              <w:right w:w="15" w:type="dxa"/>
            </w:tcMar>
          </w:tcPr>
          <w:p w14:paraId="6B75B970"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w:t>
            </w:r>
            <w:r w:rsidR="000011EF" w:rsidRPr="00B87171">
              <w:rPr>
                <w:rFonts w:eastAsia="Arial Unicode MS"/>
                <w:color w:val="A6A6A6" w:themeColor="background1" w:themeShade="A6"/>
                <w:sz w:val="20"/>
              </w:rPr>
              <w:t>ostnummer</w:t>
            </w:r>
          </w:p>
        </w:tc>
        <w:tc>
          <w:tcPr>
            <w:tcW w:w="3410" w:type="dxa"/>
            <w:tcMar>
              <w:top w:w="15" w:type="dxa"/>
              <w:left w:w="15" w:type="dxa"/>
              <w:bottom w:w="0" w:type="dxa"/>
              <w:right w:w="15" w:type="dxa"/>
            </w:tcMar>
          </w:tcPr>
          <w:p w14:paraId="1E57E684"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postnummer.</w:t>
            </w:r>
          </w:p>
        </w:tc>
        <w:tc>
          <w:tcPr>
            <w:tcW w:w="1320" w:type="dxa"/>
            <w:tcMar>
              <w:top w:w="15" w:type="dxa"/>
              <w:left w:w="15" w:type="dxa"/>
              <w:bottom w:w="0" w:type="dxa"/>
              <w:right w:w="15" w:type="dxa"/>
            </w:tcMar>
          </w:tcPr>
          <w:p w14:paraId="2D330DED"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1AAA0AE0"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086FFBAF"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4B1726EA"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514EB0DB" w14:textId="77777777" w:rsidTr="00181B3F">
        <w:trPr>
          <w:trHeight w:val="217"/>
        </w:trPr>
        <w:tc>
          <w:tcPr>
            <w:tcW w:w="2545" w:type="dxa"/>
            <w:tcMar>
              <w:top w:w="15" w:type="dxa"/>
              <w:left w:w="15" w:type="dxa"/>
              <w:bottom w:w="0" w:type="dxa"/>
              <w:right w:w="15" w:type="dxa"/>
            </w:tcMar>
          </w:tcPr>
          <w:p w14:paraId="7F442639"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w:t>
            </w:r>
            <w:r w:rsidR="000011EF" w:rsidRPr="00B87171">
              <w:rPr>
                <w:rFonts w:eastAsia="Arial Unicode MS"/>
                <w:color w:val="A6A6A6" w:themeColor="background1" w:themeShade="A6"/>
                <w:sz w:val="20"/>
              </w:rPr>
              <w:t>ostort</w:t>
            </w:r>
          </w:p>
        </w:tc>
        <w:tc>
          <w:tcPr>
            <w:tcW w:w="3410" w:type="dxa"/>
            <w:tcMar>
              <w:top w:w="15" w:type="dxa"/>
              <w:left w:w="15" w:type="dxa"/>
              <w:bottom w:w="0" w:type="dxa"/>
              <w:right w:w="15" w:type="dxa"/>
            </w:tcMar>
          </w:tcPr>
          <w:p w14:paraId="747B5D41"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postort.</w:t>
            </w:r>
          </w:p>
        </w:tc>
        <w:tc>
          <w:tcPr>
            <w:tcW w:w="1320" w:type="dxa"/>
            <w:tcMar>
              <w:top w:w="15" w:type="dxa"/>
              <w:left w:w="15" w:type="dxa"/>
              <w:bottom w:w="0" w:type="dxa"/>
              <w:right w:w="15" w:type="dxa"/>
            </w:tcMar>
          </w:tcPr>
          <w:p w14:paraId="3BB56CE4"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3A1F3E6C"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5BAA75AC"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3571296B"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26CBB039" w14:textId="77777777" w:rsidTr="00181B3F">
        <w:trPr>
          <w:trHeight w:val="217"/>
        </w:trPr>
        <w:tc>
          <w:tcPr>
            <w:tcW w:w="2545" w:type="dxa"/>
            <w:tcMar>
              <w:top w:w="15" w:type="dxa"/>
              <w:left w:w="15" w:type="dxa"/>
              <w:bottom w:w="0" w:type="dxa"/>
              <w:right w:w="15" w:type="dxa"/>
            </w:tcMar>
          </w:tcPr>
          <w:p w14:paraId="52E3AA3C" w14:textId="77777777" w:rsidR="000011EF" w:rsidRPr="00B87171" w:rsidRDefault="006C5828"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O</w:t>
            </w:r>
            <w:r w:rsidR="000011EF" w:rsidRPr="00B87171">
              <w:rPr>
                <w:rFonts w:eastAsia="Arial Unicode MS"/>
                <w:color w:val="A6A6A6" w:themeColor="background1" w:themeShade="A6"/>
                <w:sz w:val="20"/>
              </w:rPr>
              <w:t>rganisationsnummer</w:t>
            </w:r>
          </w:p>
        </w:tc>
        <w:tc>
          <w:tcPr>
            <w:tcW w:w="3410" w:type="dxa"/>
            <w:tcMar>
              <w:top w:w="15" w:type="dxa"/>
              <w:left w:w="15" w:type="dxa"/>
              <w:bottom w:w="0" w:type="dxa"/>
              <w:right w:w="15" w:type="dxa"/>
            </w:tcMar>
          </w:tcPr>
          <w:p w14:paraId="03069020"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 xml:space="preserve">Betalningsmottagarens </w:t>
            </w:r>
            <w:r w:rsidRPr="00B87171">
              <w:rPr>
                <w:rFonts w:eastAsia="Arial Unicode MS"/>
                <w:color w:val="A6A6A6" w:themeColor="background1" w:themeShade="A6"/>
                <w:sz w:val="20"/>
              </w:rPr>
              <w:lastRenderedPageBreak/>
              <w:t>organisationsnummer.</w:t>
            </w:r>
          </w:p>
        </w:tc>
        <w:tc>
          <w:tcPr>
            <w:tcW w:w="1320" w:type="dxa"/>
            <w:tcMar>
              <w:top w:w="15" w:type="dxa"/>
              <w:left w:w="15" w:type="dxa"/>
              <w:bottom w:w="0" w:type="dxa"/>
              <w:right w:w="15" w:type="dxa"/>
            </w:tcMar>
          </w:tcPr>
          <w:p w14:paraId="2DD3C450"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lastRenderedPageBreak/>
              <w:t>II</w:t>
            </w:r>
          </w:p>
        </w:tc>
        <w:tc>
          <w:tcPr>
            <w:tcW w:w="770" w:type="dxa"/>
            <w:tcMar>
              <w:top w:w="15" w:type="dxa"/>
              <w:left w:w="15" w:type="dxa"/>
              <w:bottom w:w="0" w:type="dxa"/>
              <w:right w:w="15" w:type="dxa"/>
            </w:tcMar>
          </w:tcPr>
          <w:p w14:paraId="301EFCBE"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2FD2E109"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480FF235"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3A8D9F60" w14:textId="77777777" w:rsidTr="00181B3F">
        <w:trPr>
          <w:trHeight w:val="217"/>
        </w:trPr>
        <w:tc>
          <w:tcPr>
            <w:tcW w:w="2545" w:type="dxa"/>
            <w:tcMar>
              <w:top w:w="15" w:type="dxa"/>
              <w:left w:w="15" w:type="dxa"/>
              <w:bottom w:w="0" w:type="dxa"/>
              <w:right w:w="15" w:type="dxa"/>
            </w:tcMar>
          </w:tcPr>
          <w:p w14:paraId="6F3453CB"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lastRenderedPageBreak/>
              <w:t>plusgiro/postgiro</w:t>
            </w:r>
          </w:p>
        </w:tc>
        <w:tc>
          <w:tcPr>
            <w:tcW w:w="3410" w:type="dxa"/>
            <w:tcMar>
              <w:top w:w="15" w:type="dxa"/>
              <w:left w:w="15" w:type="dxa"/>
              <w:bottom w:w="0" w:type="dxa"/>
              <w:right w:w="15" w:type="dxa"/>
            </w:tcMar>
          </w:tcPr>
          <w:p w14:paraId="457F91D3"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plusgiro/postgiro.</w:t>
            </w:r>
          </w:p>
        </w:tc>
        <w:tc>
          <w:tcPr>
            <w:tcW w:w="1320" w:type="dxa"/>
            <w:tcMar>
              <w:top w:w="15" w:type="dxa"/>
              <w:left w:w="15" w:type="dxa"/>
              <w:bottom w:w="0" w:type="dxa"/>
              <w:right w:w="15" w:type="dxa"/>
            </w:tcMar>
          </w:tcPr>
          <w:p w14:paraId="4A0A27E4"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14:paraId="02A92050"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2D493F4E"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6E0E6D8D"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2CA6C291" w14:textId="77777777" w:rsidTr="00181B3F">
        <w:trPr>
          <w:trHeight w:val="217"/>
        </w:trPr>
        <w:tc>
          <w:tcPr>
            <w:tcW w:w="2545" w:type="dxa"/>
            <w:tcMar>
              <w:top w:w="15" w:type="dxa"/>
              <w:left w:w="15" w:type="dxa"/>
              <w:bottom w:w="0" w:type="dxa"/>
              <w:right w:w="15" w:type="dxa"/>
            </w:tcMar>
          </w:tcPr>
          <w:p w14:paraId="6628081B"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begärt arvode</w:t>
            </w:r>
          </w:p>
        </w:tc>
        <w:tc>
          <w:tcPr>
            <w:tcW w:w="3410" w:type="dxa"/>
            <w:tcMar>
              <w:top w:w="15" w:type="dxa"/>
              <w:left w:w="15" w:type="dxa"/>
              <w:bottom w:w="0" w:type="dxa"/>
              <w:right w:w="15" w:type="dxa"/>
            </w:tcMar>
          </w:tcPr>
          <w:p w14:paraId="28CBD2AB"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Information om betalningsmottagaren begärt arvode eller ej.</w:t>
            </w:r>
          </w:p>
        </w:tc>
        <w:tc>
          <w:tcPr>
            <w:tcW w:w="1320" w:type="dxa"/>
            <w:tcMar>
              <w:top w:w="15" w:type="dxa"/>
              <w:left w:w="15" w:type="dxa"/>
              <w:bottom w:w="0" w:type="dxa"/>
              <w:right w:w="15" w:type="dxa"/>
            </w:tcMar>
          </w:tcPr>
          <w:p w14:paraId="2E5DC250"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70" w:type="dxa"/>
            <w:tcMar>
              <w:top w:w="15" w:type="dxa"/>
              <w:left w:w="15" w:type="dxa"/>
              <w:bottom w:w="0" w:type="dxa"/>
              <w:right w:w="15" w:type="dxa"/>
            </w:tcMar>
          </w:tcPr>
          <w:p w14:paraId="5DF448E2"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7F9CED6D"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424D5AF2"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5D1D6FF4" w14:textId="77777777" w:rsidTr="00181B3F">
        <w:trPr>
          <w:trHeight w:val="217"/>
        </w:trPr>
        <w:tc>
          <w:tcPr>
            <w:tcW w:w="2545" w:type="dxa"/>
            <w:tcMar>
              <w:top w:w="15" w:type="dxa"/>
              <w:left w:w="15" w:type="dxa"/>
              <w:bottom w:w="0" w:type="dxa"/>
              <w:right w:w="15" w:type="dxa"/>
            </w:tcMar>
          </w:tcPr>
          <w:p w14:paraId="1483078D"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arvode begärt</w:t>
            </w:r>
          </w:p>
        </w:tc>
        <w:tc>
          <w:tcPr>
            <w:tcW w:w="3410" w:type="dxa"/>
            <w:tcMar>
              <w:top w:w="15" w:type="dxa"/>
              <w:left w:w="15" w:type="dxa"/>
              <w:bottom w:w="0" w:type="dxa"/>
              <w:right w:w="15" w:type="dxa"/>
            </w:tcMar>
          </w:tcPr>
          <w:p w14:paraId="01C55BA8"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Den summa som betalningsmottagaren begärt.</w:t>
            </w:r>
          </w:p>
        </w:tc>
        <w:tc>
          <w:tcPr>
            <w:tcW w:w="1320" w:type="dxa"/>
            <w:tcMar>
              <w:top w:w="15" w:type="dxa"/>
              <w:left w:w="15" w:type="dxa"/>
              <w:bottom w:w="0" w:type="dxa"/>
              <w:right w:w="15" w:type="dxa"/>
            </w:tcMar>
          </w:tcPr>
          <w:p w14:paraId="0B59EEB0"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 xml:space="preserve"> ST</w:t>
            </w:r>
          </w:p>
        </w:tc>
        <w:tc>
          <w:tcPr>
            <w:tcW w:w="770" w:type="dxa"/>
            <w:tcMar>
              <w:top w:w="15" w:type="dxa"/>
              <w:left w:w="15" w:type="dxa"/>
              <w:bottom w:w="0" w:type="dxa"/>
              <w:right w:w="15" w:type="dxa"/>
            </w:tcMar>
          </w:tcPr>
          <w:p w14:paraId="14268154"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243C1E24"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315D233C"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4D13ED50" w14:textId="77777777" w:rsidTr="00181B3F">
        <w:trPr>
          <w:trHeight w:val="217"/>
        </w:trPr>
        <w:tc>
          <w:tcPr>
            <w:tcW w:w="2545" w:type="dxa"/>
            <w:tcMar>
              <w:top w:w="15" w:type="dxa"/>
              <w:left w:w="15" w:type="dxa"/>
              <w:bottom w:w="0" w:type="dxa"/>
              <w:right w:w="15" w:type="dxa"/>
            </w:tcMar>
          </w:tcPr>
          <w:p w14:paraId="4D5CB9D8"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S</w:t>
            </w:r>
            <w:r w:rsidR="000011EF" w:rsidRPr="00B87171">
              <w:rPr>
                <w:rFonts w:eastAsia="Arial Unicode MS"/>
                <w:color w:val="A6A6A6" w:themeColor="background1" w:themeShade="A6"/>
                <w:sz w:val="20"/>
              </w:rPr>
              <w:t>kattesedel</w:t>
            </w:r>
          </w:p>
        </w:tc>
        <w:tc>
          <w:tcPr>
            <w:tcW w:w="3410" w:type="dxa"/>
            <w:tcMar>
              <w:top w:w="15" w:type="dxa"/>
              <w:left w:w="15" w:type="dxa"/>
              <w:bottom w:w="0" w:type="dxa"/>
              <w:right w:w="15" w:type="dxa"/>
            </w:tcMar>
          </w:tcPr>
          <w:p w14:paraId="79527FA9"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anger vilken typ av skattesedel betalningsmottagaren har.</w:t>
            </w:r>
          </w:p>
        </w:tc>
        <w:tc>
          <w:tcPr>
            <w:tcW w:w="1320" w:type="dxa"/>
            <w:tcMar>
              <w:top w:w="15" w:type="dxa"/>
              <w:left w:w="15" w:type="dxa"/>
              <w:bottom w:w="0" w:type="dxa"/>
              <w:right w:w="15" w:type="dxa"/>
            </w:tcMar>
          </w:tcPr>
          <w:p w14:paraId="6CF881AF"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14:paraId="14940A31"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0E57B7C5"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Skattesedel Intyg</w:t>
            </w:r>
          </w:p>
        </w:tc>
        <w:tc>
          <w:tcPr>
            <w:tcW w:w="2750" w:type="dxa"/>
            <w:tcMar>
              <w:top w:w="15" w:type="dxa"/>
              <w:left w:w="15" w:type="dxa"/>
              <w:bottom w:w="0" w:type="dxa"/>
              <w:right w:w="15" w:type="dxa"/>
            </w:tcMar>
          </w:tcPr>
          <w:p w14:paraId="5631BC5C" w14:textId="77777777" w:rsidR="000011EF" w:rsidRPr="00B87171" w:rsidRDefault="000011EF" w:rsidP="00181B3F">
            <w:pPr>
              <w:tabs>
                <w:tab w:val="left" w:pos="4111"/>
              </w:tabs>
              <w:rPr>
                <w:rFonts w:eastAsia="Arial Unicode MS"/>
                <w:color w:val="A6A6A6" w:themeColor="background1" w:themeShade="A6"/>
                <w:sz w:val="20"/>
              </w:rPr>
            </w:pPr>
          </w:p>
        </w:tc>
      </w:tr>
    </w:tbl>
    <w:p w14:paraId="1083F261" w14:textId="77777777" w:rsidR="00BF1BC9" w:rsidRDefault="00BF1BC9" w:rsidP="00EA0710">
      <w:pPr>
        <w:pStyle w:val="Rubrik3Nr"/>
        <w:rPr>
          <w:noProof/>
        </w:rPr>
      </w:pPr>
      <w:bookmarkStart w:id="77" w:name="_Toc402342465"/>
      <w:r>
        <w:rPr>
          <w:noProof/>
        </w:rPr>
        <w:t>Bilaga</w:t>
      </w:r>
      <w:bookmarkEnd w:id="77"/>
    </w:p>
    <w:p w14:paraId="30F61E53" w14:textId="77777777" w:rsidR="00FB773E" w:rsidRPr="00712AA7" w:rsidRDefault="00FB773E" w:rsidP="00FB773E">
      <w:pPr>
        <w:rPr>
          <w:i/>
        </w:rPr>
      </w:pPr>
      <w:r w:rsidRPr="00712AA7">
        <w:t xml:space="preserve">Klassen Bilaga håller information om </w:t>
      </w:r>
      <w:r>
        <w:t>bilaga till intyget finns</w:t>
      </w:r>
      <w:r w:rsidRPr="00712AA7">
        <w:t xml:space="preserve">. </w:t>
      </w:r>
      <w:r w:rsidRPr="00712AA7">
        <w:rPr>
          <w:i/>
        </w:rPr>
        <w:t>Klassen har ingen motsvarighet i V-TIM</w:t>
      </w:r>
      <w:r>
        <w:rPr>
          <w:i/>
        </w:rPr>
        <w:t>.</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F1BC9" w:rsidRPr="00E4235B" w14:paraId="2E59038D" w14:textId="77777777" w:rsidTr="000810E8">
        <w:trPr>
          <w:trHeight w:val="217"/>
        </w:trPr>
        <w:tc>
          <w:tcPr>
            <w:tcW w:w="2545" w:type="dxa"/>
            <w:shd w:val="pct25" w:color="auto" w:fill="auto"/>
            <w:tcMar>
              <w:top w:w="15" w:type="dxa"/>
              <w:left w:w="15" w:type="dxa"/>
              <w:bottom w:w="0" w:type="dxa"/>
              <w:right w:w="15" w:type="dxa"/>
            </w:tcMar>
          </w:tcPr>
          <w:p w14:paraId="6CF61AA2" w14:textId="77777777" w:rsidR="00BF1BC9" w:rsidRPr="00E4235B" w:rsidRDefault="00BF1BC9" w:rsidP="000810E8">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3868B9CE" w14:textId="77777777" w:rsidR="00BF1BC9" w:rsidRPr="00E4235B" w:rsidRDefault="00BF1BC9" w:rsidP="000810E8">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24ACDE8B" w14:textId="77777777" w:rsidR="00BF1BC9" w:rsidRPr="00E4235B" w:rsidRDefault="00BF1BC9" w:rsidP="000810E8">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16E231A5" w14:textId="77777777" w:rsidR="00BF1BC9" w:rsidRPr="00E4235B" w:rsidRDefault="00BF1BC9" w:rsidP="000810E8">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7E9754CA" w14:textId="77777777" w:rsidR="00BF1BC9" w:rsidRPr="00E4235B" w:rsidRDefault="00BF1BC9" w:rsidP="000810E8">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0E9CBF06" w14:textId="77777777" w:rsidR="00BF1BC9" w:rsidRPr="00E4235B" w:rsidRDefault="00BF1BC9" w:rsidP="000810E8">
            <w:pPr>
              <w:rPr>
                <w:rFonts w:eastAsia="Arial Unicode MS"/>
                <w:color w:val="000000"/>
                <w:sz w:val="20"/>
              </w:rPr>
            </w:pPr>
            <w:r w:rsidRPr="00E4235B">
              <w:rPr>
                <w:color w:val="000000"/>
                <w:sz w:val="20"/>
              </w:rPr>
              <w:t>Beslutsregel</w:t>
            </w:r>
          </w:p>
        </w:tc>
      </w:tr>
      <w:tr w:rsidR="00FB773E" w:rsidRPr="00E4235B" w14:paraId="18F9FF7C" w14:textId="77777777" w:rsidTr="000810E8">
        <w:trPr>
          <w:trHeight w:val="217"/>
        </w:trPr>
        <w:tc>
          <w:tcPr>
            <w:tcW w:w="2545" w:type="dxa"/>
            <w:tcMar>
              <w:top w:w="15" w:type="dxa"/>
              <w:left w:w="15" w:type="dxa"/>
              <w:bottom w:w="0" w:type="dxa"/>
              <w:right w:w="15" w:type="dxa"/>
            </w:tcMar>
          </w:tcPr>
          <w:p w14:paraId="27E9FECF" w14:textId="77777777" w:rsidR="00FB773E" w:rsidRPr="00D131DE" w:rsidRDefault="00B13575" w:rsidP="000810E8">
            <w:pPr>
              <w:rPr>
                <w:rFonts w:eastAsia="Arial Unicode MS"/>
                <w:color w:val="000000"/>
                <w:sz w:val="20"/>
              </w:rPr>
            </w:pPr>
            <w:r>
              <w:rPr>
                <w:rFonts w:eastAsia="Arial Unicode MS"/>
                <w:color w:val="000000"/>
                <w:sz w:val="20"/>
              </w:rPr>
              <w:t>B</w:t>
            </w:r>
            <w:r w:rsidR="00FB773E">
              <w:rPr>
                <w:rFonts w:eastAsia="Arial Unicode MS"/>
                <w:color w:val="000000"/>
                <w:sz w:val="20"/>
              </w:rPr>
              <w:t>ilagetyp</w:t>
            </w:r>
          </w:p>
        </w:tc>
        <w:tc>
          <w:tcPr>
            <w:tcW w:w="3410" w:type="dxa"/>
            <w:tcMar>
              <w:top w:w="15" w:type="dxa"/>
              <w:left w:w="15" w:type="dxa"/>
              <w:bottom w:w="0" w:type="dxa"/>
              <w:right w:w="15" w:type="dxa"/>
            </w:tcMar>
          </w:tcPr>
          <w:p w14:paraId="56E102B8" w14:textId="77777777" w:rsidR="00FB773E" w:rsidRPr="00D131DE" w:rsidRDefault="00FB773E" w:rsidP="000810E8">
            <w:pPr>
              <w:rPr>
                <w:rFonts w:eastAsia="Arial Unicode MS"/>
                <w:color w:val="000000"/>
                <w:sz w:val="20"/>
              </w:rPr>
            </w:pPr>
            <w:r w:rsidRPr="00D131DE">
              <w:rPr>
                <w:rFonts w:eastAsia="Arial Unicode MS"/>
                <w:color w:val="000000"/>
                <w:sz w:val="20"/>
              </w:rPr>
              <w:t>Kod och klartext som a</w:t>
            </w:r>
            <w:r>
              <w:rPr>
                <w:rFonts w:eastAsia="Arial Unicode MS"/>
                <w:color w:val="000000"/>
                <w:sz w:val="20"/>
              </w:rPr>
              <w:t>nger vilken bilaga som avses</w:t>
            </w:r>
          </w:p>
        </w:tc>
        <w:tc>
          <w:tcPr>
            <w:tcW w:w="1320" w:type="dxa"/>
            <w:tcMar>
              <w:top w:w="15" w:type="dxa"/>
              <w:left w:w="15" w:type="dxa"/>
              <w:bottom w:w="0" w:type="dxa"/>
              <w:right w:w="15" w:type="dxa"/>
            </w:tcMar>
          </w:tcPr>
          <w:p w14:paraId="11323D8A" w14:textId="77777777" w:rsidR="00FB773E" w:rsidRPr="00D131DE" w:rsidRDefault="00FB773E" w:rsidP="000810E8">
            <w:pPr>
              <w:jc w:val="center"/>
              <w:rPr>
                <w:rFonts w:eastAsia="Arial Unicode MS"/>
                <w:color w:val="000000"/>
                <w:sz w:val="20"/>
              </w:rPr>
            </w:pPr>
            <w:r w:rsidRPr="00D131DE">
              <w:rPr>
                <w:rFonts w:eastAsia="Arial Unicode MS"/>
                <w:color w:val="000000"/>
                <w:sz w:val="20"/>
              </w:rPr>
              <w:t>CV</w:t>
            </w:r>
          </w:p>
        </w:tc>
        <w:tc>
          <w:tcPr>
            <w:tcW w:w="770" w:type="dxa"/>
            <w:tcMar>
              <w:top w:w="15" w:type="dxa"/>
              <w:left w:w="15" w:type="dxa"/>
              <w:bottom w:w="0" w:type="dxa"/>
              <w:right w:w="15" w:type="dxa"/>
            </w:tcMar>
          </w:tcPr>
          <w:p w14:paraId="4F6F91CD" w14:textId="77777777" w:rsidR="00FB773E" w:rsidRPr="00D131DE" w:rsidRDefault="00FB773E" w:rsidP="000810E8">
            <w:pPr>
              <w:jc w:val="center"/>
              <w:rPr>
                <w:rFonts w:eastAsia="Arial Unicode MS"/>
                <w:color w:val="000000"/>
                <w:sz w:val="20"/>
              </w:rPr>
            </w:pPr>
            <w:r w:rsidRPr="00D131DE">
              <w:rPr>
                <w:rFonts w:eastAsia="Arial Unicode MS"/>
                <w:color w:val="000000"/>
                <w:sz w:val="20"/>
              </w:rPr>
              <w:t>1</w:t>
            </w:r>
          </w:p>
        </w:tc>
        <w:tc>
          <w:tcPr>
            <w:tcW w:w="3190" w:type="dxa"/>
            <w:tcMar>
              <w:top w:w="15" w:type="dxa"/>
              <w:left w:w="15" w:type="dxa"/>
              <w:bottom w:w="0" w:type="dxa"/>
              <w:right w:w="15" w:type="dxa"/>
            </w:tcMar>
          </w:tcPr>
          <w:p w14:paraId="063947EF" w14:textId="77777777" w:rsidR="00FB773E" w:rsidRPr="003F7B60" w:rsidRDefault="00FB773E" w:rsidP="000810E8">
            <w:pPr>
              <w:rPr>
                <w:rFonts w:eastAsia="Arial Unicode MS"/>
                <w:color w:val="000000"/>
                <w:sz w:val="20"/>
              </w:rPr>
            </w:pPr>
            <w:r>
              <w:rPr>
                <w:rFonts w:eastAsia="Arial Unicode MS"/>
                <w:color w:val="000000"/>
                <w:sz w:val="20"/>
              </w:rPr>
              <w:t>Kv bilaga</w:t>
            </w:r>
          </w:p>
          <w:p w14:paraId="5E8942DC" w14:textId="77777777" w:rsidR="00FB773E" w:rsidRPr="004411ED" w:rsidRDefault="00FB773E" w:rsidP="000810E8">
            <w:pPr>
              <w:rPr>
                <w:rFonts w:eastAsia="Arial Unicode MS"/>
                <w:color w:val="000000"/>
                <w:sz w:val="20"/>
              </w:rPr>
            </w:pPr>
          </w:p>
        </w:tc>
        <w:tc>
          <w:tcPr>
            <w:tcW w:w="2750" w:type="dxa"/>
            <w:tcMar>
              <w:top w:w="15" w:type="dxa"/>
              <w:left w:w="15" w:type="dxa"/>
              <w:bottom w:w="0" w:type="dxa"/>
              <w:right w:w="15" w:type="dxa"/>
            </w:tcMar>
          </w:tcPr>
          <w:p w14:paraId="52D6E41D" w14:textId="77777777" w:rsidR="00FB773E" w:rsidRPr="00E4235B" w:rsidRDefault="00FB773E" w:rsidP="000810E8">
            <w:pPr>
              <w:rPr>
                <w:rFonts w:eastAsia="Arial Unicode MS"/>
                <w:color w:val="000000"/>
                <w:sz w:val="20"/>
              </w:rPr>
            </w:pPr>
          </w:p>
        </w:tc>
      </w:tr>
      <w:tr w:rsidR="00FB773E" w:rsidRPr="00E4235B" w14:paraId="24C82E5B" w14:textId="77777777" w:rsidTr="000810E8">
        <w:trPr>
          <w:trHeight w:val="217"/>
        </w:trPr>
        <w:tc>
          <w:tcPr>
            <w:tcW w:w="2545" w:type="dxa"/>
            <w:tcMar>
              <w:top w:w="15" w:type="dxa"/>
              <w:left w:w="15" w:type="dxa"/>
              <w:bottom w:w="0" w:type="dxa"/>
              <w:right w:w="15" w:type="dxa"/>
            </w:tcMar>
          </w:tcPr>
          <w:p w14:paraId="49CAEE72" w14:textId="77777777" w:rsidR="00FB773E" w:rsidRDefault="00B13575" w:rsidP="000810E8">
            <w:pPr>
              <w:rPr>
                <w:rFonts w:eastAsia="Arial Unicode MS"/>
                <w:color w:val="000000"/>
                <w:sz w:val="20"/>
              </w:rPr>
            </w:pPr>
            <w:r>
              <w:rPr>
                <w:rFonts w:eastAsia="Arial Unicode MS"/>
                <w:color w:val="000000"/>
                <w:sz w:val="20"/>
              </w:rPr>
              <w:t>F</w:t>
            </w:r>
            <w:r w:rsidR="00FB773E">
              <w:rPr>
                <w:rFonts w:eastAsia="Arial Unicode MS"/>
                <w:color w:val="000000"/>
                <w:sz w:val="20"/>
              </w:rPr>
              <w:t>örekomst</w:t>
            </w:r>
          </w:p>
        </w:tc>
        <w:tc>
          <w:tcPr>
            <w:tcW w:w="3410" w:type="dxa"/>
            <w:tcMar>
              <w:top w:w="15" w:type="dxa"/>
              <w:left w:w="15" w:type="dxa"/>
              <w:bottom w:w="0" w:type="dxa"/>
              <w:right w:w="15" w:type="dxa"/>
            </w:tcMar>
          </w:tcPr>
          <w:p w14:paraId="092A6050" w14:textId="77777777" w:rsidR="00FB773E" w:rsidRPr="00D131DE" w:rsidRDefault="00FB773E" w:rsidP="000810E8">
            <w:pPr>
              <w:rPr>
                <w:rFonts w:eastAsia="Arial Unicode MS"/>
                <w:color w:val="000000"/>
                <w:sz w:val="20"/>
              </w:rPr>
            </w:pPr>
            <w:r w:rsidRPr="005B2286">
              <w:rPr>
                <w:rFonts w:eastAsia="Arial Unicode MS"/>
                <w:color w:val="000000"/>
                <w:sz w:val="20"/>
              </w:rPr>
              <w:t xml:space="preserve">Förekomst används för att beskriva om </w:t>
            </w:r>
            <w:r>
              <w:rPr>
                <w:rFonts w:eastAsia="Arial Unicode MS"/>
                <w:color w:val="000000"/>
                <w:sz w:val="20"/>
              </w:rPr>
              <w:t>bilagan förekommer eller inte</w:t>
            </w:r>
          </w:p>
        </w:tc>
        <w:tc>
          <w:tcPr>
            <w:tcW w:w="1320" w:type="dxa"/>
            <w:tcMar>
              <w:top w:w="15" w:type="dxa"/>
              <w:left w:w="15" w:type="dxa"/>
              <w:bottom w:w="0" w:type="dxa"/>
              <w:right w:w="15" w:type="dxa"/>
            </w:tcMar>
          </w:tcPr>
          <w:p w14:paraId="39BD88D2" w14:textId="77777777" w:rsidR="00FB773E" w:rsidRPr="00D131DE" w:rsidRDefault="00FB773E" w:rsidP="000810E8">
            <w:pPr>
              <w:jc w:val="center"/>
              <w:rPr>
                <w:rFonts w:eastAsia="Arial Unicode MS"/>
                <w:color w:val="000000"/>
                <w:sz w:val="20"/>
              </w:rPr>
            </w:pPr>
            <w:r>
              <w:rPr>
                <w:rFonts w:eastAsia="Arial Unicode MS"/>
                <w:color w:val="000000"/>
                <w:sz w:val="20"/>
              </w:rPr>
              <w:t>BL</w:t>
            </w:r>
          </w:p>
        </w:tc>
        <w:tc>
          <w:tcPr>
            <w:tcW w:w="770" w:type="dxa"/>
            <w:tcMar>
              <w:top w:w="15" w:type="dxa"/>
              <w:left w:w="15" w:type="dxa"/>
              <w:bottom w:w="0" w:type="dxa"/>
              <w:right w:w="15" w:type="dxa"/>
            </w:tcMar>
          </w:tcPr>
          <w:p w14:paraId="3736BD20" w14:textId="77777777" w:rsidR="00FB773E" w:rsidRPr="00D131DE" w:rsidRDefault="00FB773E" w:rsidP="000810E8">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14:paraId="4A02507D" w14:textId="77777777" w:rsidR="00FB773E" w:rsidRPr="003F7B60" w:rsidRDefault="00FB773E" w:rsidP="000810E8">
            <w:pPr>
              <w:rPr>
                <w:rFonts w:eastAsia="Arial Unicode MS"/>
                <w:color w:val="000000"/>
                <w:sz w:val="20"/>
              </w:rPr>
            </w:pPr>
          </w:p>
        </w:tc>
        <w:tc>
          <w:tcPr>
            <w:tcW w:w="2750" w:type="dxa"/>
            <w:tcMar>
              <w:top w:w="15" w:type="dxa"/>
              <w:left w:w="15" w:type="dxa"/>
              <w:bottom w:w="0" w:type="dxa"/>
              <w:right w:w="15" w:type="dxa"/>
            </w:tcMar>
          </w:tcPr>
          <w:p w14:paraId="55D69969" w14:textId="77777777" w:rsidR="00FB773E" w:rsidRPr="00E4235B" w:rsidRDefault="00FB773E" w:rsidP="000810E8">
            <w:pPr>
              <w:rPr>
                <w:rFonts w:eastAsia="Arial Unicode MS"/>
                <w:color w:val="000000"/>
                <w:sz w:val="20"/>
              </w:rPr>
            </w:pPr>
          </w:p>
        </w:tc>
      </w:tr>
    </w:tbl>
    <w:p w14:paraId="2EA73167" w14:textId="77777777" w:rsidR="000011EF" w:rsidRPr="00E4235B" w:rsidRDefault="000011EF" w:rsidP="00EA0710">
      <w:pPr>
        <w:pStyle w:val="Rubrik3Nr"/>
        <w:rPr>
          <w:noProof/>
        </w:rPr>
      </w:pPr>
      <w:bookmarkStart w:id="78" w:name="_Toc402342466"/>
      <w:r w:rsidRPr="00E4235B">
        <w:rPr>
          <w:noProof/>
        </w:rPr>
        <w:t>Enhet</w:t>
      </w:r>
      <w:bookmarkEnd w:id="55"/>
      <w:bookmarkEnd w:id="56"/>
      <w:bookmarkEnd w:id="57"/>
      <w:bookmarkEnd w:id="58"/>
      <w:bookmarkEnd w:id="59"/>
      <w:bookmarkEnd w:id="60"/>
      <w:bookmarkEnd w:id="61"/>
      <w:bookmarkEnd w:id="62"/>
      <w:bookmarkEnd w:id="63"/>
      <w:bookmarkEnd w:id="78"/>
    </w:p>
    <w:p w14:paraId="5F1EF5D0" w14:textId="77777777" w:rsidR="000011EF" w:rsidRPr="00E4235B" w:rsidRDefault="000011EF" w:rsidP="000011EF">
      <w:pPr>
        <w:spacing w:after="120"/>
        <w:rPr>
          <w:i/>
        </w:rPr>
      </w:pPr>
      <w:r w:rsidRPr="00E4235B">
        <w:t xml:space="preserve">Klassen Enhet innehåller information om förekommande hälso- och sjukvårdsenheter. </w:t>
      </w:r>
      <w:r w:rsidRPr="00E4235B">
        <w:rPr>
          <w:i/>
        </w:rPr>
        <w:t>Klassen motsvarar Enhet i V-TIM 2.2.</w:t>
      </w:r>
      <w:r w:rsidRPr="00E4235B">
        <w:t xml:space="preserve"> </w:t>
      </w:r>
      <w:r w:rsidRPr="00E4235B">
        <w:rPr>
          <w:i/>
        </w:rPr>
        <w:t>Klassen motsvarar Enhet i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7CD7E31D" w14:textId="77777777" w:rsidTr="00181B3F">
        <w:trPr>
          <w:trHeight w:val="217"/>
        </w:trPr>
        <w:tc>
          <w:tcPr>
            <w:tcW w:w="2545" w:type="dxa"/>
            <w:shd w:val="pct25" w:color="auto" w:fill="auto"/>
            <w:tcMar>
              <w:top w:w="15" w:type="dxa"/>
              <w:left w:w="15" w:type="dxa"/>
              <w:bottom w:w="0" w:type="dxa"/>
              <w:right w:w="15" w:type="dxa"/>
            </w:tcMar>
          </w:tcPr>
          <w:p w14:paraId="41C90BA6"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58D0A609"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577E9317"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2DDDC1CF"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2F60DD9E"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3222D1D0"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5781ED41" w14:textId="77777777" w:rsidTr="00181B3F">
        <w:trPr>
          <w:trHeight w:val="217"/>
        </w:trPr>
        <w:tc>
          <w:tcPr>
            <w:tcW w:w="2545" w:type="dxa"/>
            <w:tcMar>
              <w:top w:w="15" w:type="dxa"/>
              <w:left w:w="15" w:type="dxa"/>
              <w:bottom w:w="0" w:type="dxa"/>
              <w:right w:w="15" w:type="dxa"/>
            </w:tcMar>
          </w:tcPr>
          <w:p w14:paraId="0130C57A" w14:textId="77777777" w:rsidR="000011EF" w:rsidRPr="00E4235B" w:rsidRDefault="000011EF" w:rsidP="00181B3F">
            <w:pPr>
              <w:rPr>
                <w:rFonts w:eastAsia="Arial Unicode MS"/>
                <w:color w:val="000000"/>
                <w:sz w:val="20"/>
              </w:rPr>
            </w:pPr>
            <w:r w:rsidRPr="00E4235B">
              <w:rPr>
                <w:rFonts w:eastAsia="Arial Unicode MS"/>
                <w:color w:val="000000"/>
                <w:sz w:val="20"/>
              </w:rPr>
              <w:t>enhets-id</w:t>
            </w:r>
          </w:p>
        </w:tc>
        <w:tc>
          <w:tcPr>
            <w:tcW w:w="3410" w:type="dxa"/>
            <w:tcMar>
              <w:top w:w="15" w:type="dxa"/>
              <w:left w:w="15" w:type="dxa"/>
              <w:bottom w:w="0" w:type="dxa"/>
              <w:right w:w="15" w:type="dxa"/>
            </w:tcMar>
          </w:tcPr>
          <w:p w14:paraId="47148933" w14:textId="77777777" w:rsidR="000011EF" w:rsidRPr="00E4235B" w:rsidRDefault="000011EF" w:rsidP="00181B3F">
            <w:pPr>
              <w:rPr>
                <w:rFonts w:eastAsia="Arial Unicode MS"/>
                <w:color w:val="000000"/>
                <w:sz w:val="20"/>
              </w:rPr>
            </w:pPr>
            <w:r w:rsidRPr="00E4235B">
              <w:rPr>
                <w:rFonts w:eastAsia="Arial Unicode MS"/>
                <w:color w:val="000000"/>
                <w:sz w:val="20"/>
              </w:rPr>
              <w:t>Identitetsbeteckning för enheten.</w:t>
            </w:r>
          </w:p>
        </w:tc>
        <w:tc>
          <w:tcPr>
            <w:tcW w:w="1320" w:type="dxa"/>
            <w:tcMar>
              <w:top w:w="15" w:type="dxa"/>
              <w:left w:w="15" w:type="dxa"/>
              <w:bottom w:w="0" w:type="dxa"/>
              <w:right w:w="15" w:type="dxa"/>
            </w:tcMar>
          </w:tcPr>
          <w:p w14:paraId="79E045FD"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2BE9E5C2"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47201E37" w14:textId="77777777" w:rsidR="000011EF" w:rsidRDefault="000011EF" w:rsidP="00181B3F">
            <w:pPr>
              <w:rPr>
                <w:rFonts w:eastAsia="Arial Unicode MS"/>
                <w:color w:val="000000"/>
                <w:sz w:val="20"/>
              </w:rPr>
            </w:pPr>
            <w:r w:rsidRPr="00E4235B">
              <w:rPr>
                <w:rFonts w:eastAsia="Arial Unicode MS"/>
                <w:color w:val="000000"/>
                <w:sz w:val="20"/>
              </w:rPr>
              <w:t>HSA-id</w:t>
            </w:r>
          </w:p>
          <w:p w14:paraId="3633FC8C" w14:textId="77777777" w:rsidR="00DA40F2" w:rsidRPr="00DA40F2" w:rsidRDefault="00DA40F2" w:rsidP="00DA40F2">
            <w:pPr>
              <w:pStyle w:val="BodyText"/>
              <w:rPr>
                <w:rFonts w:eastAsia="Arial Unicode MS"/>
                <w:sz w:val="20"/>
                <w:szCs w:val="20"/>
                <w:lang w:val="sv-SE"/>
              </w:rPr>
            </w:pPr>
            <w:r w:rsidRPr="00DA40F2">
              <w:rPr>
                <w:rFonts w:eastAsia="Arial Unicode MS"/>
                <w:sz w:val="20"/>
                <w:szCs w:val="20"/>
                <w:lang w:val="sv-SE"/>
              </w:rPr>
              <w:lastRenderedPageBreak/>
              <w:t>root = ”1.2.752.129.2.1.4.1”</w:t>
            </w:r>
          </w:p>
          <w:p w14:paraId="036C552A" w14:textId="77777777" w:rsidR="00DA40F2" w:rsidRPr="00DA40F2" w:rsidRDefault="00DA40F2" w:rsidP="00DA40F2">
            <w:pPr>
              <w:pStyle w:val="BodyText"/>
              <w:rPr>
                <w:rFonts w:eastAsia="Arial Unicode MS"/>
                <w:lang w:val="sv-SE"/>
              </w:rPr>
            </w:pPr>
            <w:r w:rsidRPr="00DA40F2">
              <w:rPr>
                <w:rFonts w:eastAsia="Arial Unicode MS"/>
                <w:sz w:val="20"/>
                <w:szCs w:val="20"/>
                <w:lang w:val="sv-SE"/>
              </w:rPr>
              <w:t>extension = HSA-id:t</w:t>
            </w:r>
          </w:p>
        </w:tc>
        <w:tc>
          <w:tcPr>
            <w:tcW w:w="2750" w:type="dxa"/>
            <w:tcMar>
              <w:top w:w="15" w:type="dxa"/>
              <w:left w:w="15" w:type="dxa"/>
              <w:bottom w:w="0" w:type="dxa"/>
              <w:right w:w="15" w:type="dxa"/>
            </w:tcMar>
          </w:tcPr>
          <w:p w14:paraId="6E0BD89D" w14:textId="77777777" w:rsidR="000011EF" w:rsidRPr="00E4235B" w:rsidRDefault="000011EF" w:rsidP="00181B3F">
            <w:pPr>
              <w:rPr>
                <w:rFonts w:eastAsia="Arial Unicode MS"/>
                <w:color w:val="000000"/>
                <w:sz w:val="20"/>
              </w:rPr>
            </w:pPr>
          </w:p>
        </w:tc>
      </w:tr>
      <w:tr w:rsidR="000011EF" w:rsidRPr="00E4235B" w14:paraId="696014CF" w14:textId="77777777" w:rsidTr="00181B3F">
        <w:trPr>
          <w:trHeight w:val="217"/>
        </w:trPr>
        <w:tc>
          <w:tcPr>
            <w:tcW w:w="2545" w:type="dxa"/>
            <w:tcMar>
              <w:top w:w="15" w:type="dxa"/>
              <w:left w:w="15" w:type="dxa"/>
              <w:bottom w:w="0" w:type="dxa"/>
              <w:right w:w="15" w:type="dxa"/>
            </w:tcMar>
          </w:tcPr>
          <w:p w14:paraId="2E77B7F2" w14:textId="77777777" w:rsidR="000011EF" w:rsidRPr="00E4235B" w:rsidRDefault="00B13575" w:rsidP="00181B3F">
            <w:pPr>
              <w:rPr>
                <w:rFonts w:eastAsia="Arial Unicode MS"/>
                <w:color w:val="000000"/>
                <w:sz w:val="20"/>
              </w:rPr>
            </w:pPr>
            <w:r w:rsidRPr="00E4235B">
              <w:rPr>
                <w:rFonts w:eastAsia="Arial Unicode MS"/>
                <w:color w:val="000000"/>
                <w:sz w:val="20"/>
              </w:rPr>
              <w:lastRenderedPageBreak/>
              <w:t>A</w:t>
            </w:r>
            <w:r w:rsidR="000011EF" w:rsidRPr="00E4235B">
              <w:rPr>
                <w:rFonts w:eastAsia="Arial Unicode MS"/>
                <w:color w:val="000000"/>
                <w:sz w:val="20"/>
              </w:rPr>
              <w:t>rbetsplatskod</w:t>
            </w:r>
          </w:p>
        </w:tc>
        <w:tc>
          <w:tcPr>
            <w:tcW w:w="3410" w:type="dxa"/>
            <w:tcMar>
              <w:top w:w="15" w:type="dxa"/>
              <w:left w:w="15" w:type="dxa"/>
              <w:bottom w:w="0" w:type="dxa"/>
              <w:right w:w="15" w:type="dxa"/>
            </w:tcMar>
          </w:tcPr>
          <w:p w14:paraId="41D896E1" w14:textId="77777777" w:rsidR="000011EF" w:rsidRPr="00E4235B" w:rsidRDefault="000011EF" w:rsidP="00832B66">
            <w:pPr>
              <w:rPr>
                <w:rFonts w:eastAsia="Arial Unicode MS"/>
                <w:color w:val="000000"/>
                <w:sz w:val="20"/>
              </w:rPr>
            </w:pPr>
            <w:r w:rsidRPr="00E4235B">
              <w:rPr>
                <w:rFonts w:eastAsia="Arial Unicode MS"/>
                <w:color w:val="000000"/>
                <w:sz w:val="20"/>
              </w:rPr>
              <w:t xml:space="preserve">Alternativ identitetsbeteckning för enhet. </w:t>
            </w:r>
          </w:p>
        </w:tc>
        <w:tc>
          <w:tcPr>
            <w:tcW w:w="1320" w:type="dxa"/>
            <w:tcMar>
              <w:top w:w="15" w:type="dxa"/>
              <w:left w:w="15" w:type="dxa"/>
              <w:bottom w:w="0" w:type="dxa"/>
              <w:right w:w="15" w:type="dxa"/>
            </w:tcMar>
          </w:tcPr>
          <w:p w14:paraId="2D211905" w14:textId="77777777" w:rsidR="000011EF" w:rsidRPr="00E4235B" w:rsidRDefault="00832B66" w:rsidP="00181B3F">
            <w:pPr>
              <w:jc w:val="center"/>
              <w:rPr>
                <w:rFonts w:eastAsia="Arial Unicode MS"/>
                <w:color w:val="000000"/>
                <w:sz w:val="20"/>
              </w:rPr>
            </w:pPr>
            <w:r>
              <w:rPr>
                <w:rFonts w:eastAsia="Arial Unicode MS"/>
                <w:color w:val="000000"/>
                <w:sz w:val="20"/>
              </w:rPr>
              <w:t>II</w:t>
            </w:r>
          </w:p>
        </w:tc>
        <w:tc>
          <w:tcPr>
            <w:tcW w:w="770" w:type="dxa"/>
            <w:tcMar>
              <w:top w:w="15" w:type="dxa"/>
              <w:left w:w="15" w:type="dxa"/>
              <w:bottom w:w="0" w:type="dxa"/>
              <w:right w:w="15" w:type="dxa"/>
            </w:tcMar>
          </w:tcPr>
          <w:p w14:paraId="69C9A224"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75E2A4C" w14:textId="77777777" w:rsidR="000011EF" w:rsidRDefault="000011EF" w:rsidP="00181B3F">
            <w:pPr>
              <w:rPr>
                <w:rFonts w:eastAsia="Arial Unicode MS"/>
                <w:color w:val="000000"/>
                <w:sz w:val="20"/>
              </w:rPr>
            </w:pPr>
            <w:r w:rsidRPr="00E4235B">
              <w:rPr>
                <w:rFonts w:eastAsia="Arial Unicode MS"/>
                <w:color w:val="000000"/>
                <w:sz w:val="20"/>
              </w:rPr>
              <w:t>Arbetsplatskod</w:t>
            </w:r>
          </w:p>
          <w:p w14:paraId="7289A309" w14:textId="77777777" w:rsidR="006714CC" w:rsidRDefault="006714CC" w:rsidP="006714CC">
            <w:pPr>
              <w:pStyle w:val="BodyText"/>
              <w:rPr>
                <w:rFonts w:eastAsia="Arial Unicode MS"/>
                <w:sz w:val="20"/>
                <w:szCs w:val="20"/>
              </w:rPr>
            </w:pPr>
            <w:r>
              <w:rPr>
                <w:rFonts w:eastAsia="Arial Unicode MS"/>
                <w:sz w:val="20"/>
                <w:szCs w:val="20"/>
              </w:rPr>
              <w:t>root = ”1.2.752.29.4.71”</w:t>
            </w:r>
          </w:p>
          <w:p w14:paraId="2540932C" w14:textId="77777777" w:rsidR="006714CC" w:rsidRPr="006714CC" w:rsidRDefault="006714CC" w:rsidP="006714CC">
            <w:pPr>
              <w:pStyle w:val="BodyText"/>
              <w:rPr>
                <w:rFonts w:eastAsia="Arial Unicode MS"/>
                <w:lang w:val="sv-SE"/>
              </w:rPr>
            </w:pPr>
            <w:r>
              <w:rPr>
                <w:rFonts w:eastAsia="Arial Unicode MS"/>
                <w:sz w:val="20"/>
                <w:szCs w:val="20"/>
              </w:rPr>
              <w:t>extension = arbetsplatskoden</w:t>
            </w:r>
          </w:p>
        </w:tc>
        <w:tc>
          <w:tcPr>
            <w:tcW w:w="2750" w:type="dxa"/>
            <w:tcMar>
              <w:top w:w="15" w:type="dxa"/>
              <w:left w:w="15" w:type="dxa"/>
              <w:bottom w:w="0" w:type="dxa"/>
              <w:right w:w="15" w:type="dxa"/>
            </w:tcMar>
          </w:tcPr>
          <w:p w14:paraId="395ABF0C" w14:textId="77777777" w:rsidR="000011EF" w:rsidRPr="00E4235B" w:rsidRDefault="00832B66" w:rsidP="00832B66">
            <w:pPr>
              <w:rPr>
                <w:rFonts w:eastAsia="Arial Unicode MS"/>
                <w:color w:val="000000"/>
                <w:sz w:val="20"/>
              </w:rPr>
            </w:pPr>
            <w:r>
              <w:rPr>
                <w:rFonts w:eastAsia="Arial Unicode MS"/>
                <w:color w:val="000000"/>
                <w:sz w:val="20"/>
              </w:rPr>
              <w:t xml:space="preserve">Vi avråder starkt från användning av detta attribut vid implementering av nya intyg. Attributet har datatypen II endast pga att den tidigare implementationen av FK 7263 har denna datatyp. Koden kan inte </w:t>
            </w:r>
            <w:r w:rsidRPr="00E4235B">
              <w:rPr>
                <w:rFonts w:eastAsia="Arial Unicode MS"/>
                <w:color w:val="000000"/>
                <w:sz w:val="20"/>
              </w:rPr>
              <w:t xml:space="preserve">garanteras vara unik på samma sätt som HSA-id </w:t>
            </w:r>
            <w:r>
              <w:rPr>
                <w:rFonts w:eastAsia="Arial Unicode MS"/>
                <w:color w:val="000000"/>
                <w:sz w:val="20"/>
              </w:rPr>
              <w:t>och bör inte användas för att identifiera enheten.</w:t>
            </w:r>
          </w:p>
        </w:tc>
      </w:tr>
      <w:tr w:rsidR="000011EF" w:rsidRPr="00E4235B" w14:paraId="58A55EAB" w14:textId="77777777" w:rsidTr="00181B3F">
        <w:trPr>
          <w:trHeight w:val="217"/>
        </w:trPr>
        <w:tc>
          <w:tcPr>
            <w:tcW w:w="2545" w:type="dxa"/>
            <w:tcMar>
              <w:top w:w="15" w:type="dxa"/>
              <w:left w:w="15" w:type="dxa"/>
              <w:bottom w:w="0" w:type="dxa"/>
              <w:right w:w="15" w:type="dxa"/>
            </w:tcMar>
          </w:tcPr>
          <w:p w14:paraId="260B4728" w14:textId="77777777" w:rsidR="000011EF" w:rsidRPr="00E4235B" w:rsidRDefault="00B13575" w:rsidP="00181B3F">
            <w:pPr>
              <w:rPr>
                <w:rFonts w:eastAsia="Arial Unicode MS"/>
                <w:color w:val="000000"/>
                <w:sz w:val="20"/>
              </w:rPr>
            </w:pPr>
            <w:r w:rsidRPr="00E4235B">
              <w:rPr>
                <w:rFonts w:eastAsia="Arial Unicode MS"/>
                <w:color w:val="000000"/>
                <w:sz w:val="20"/>
              </w:rPr>
              <w:t>E</w:t>
            </w:r>
            <w:r w:rsidR="000011EF" w:rsidRPr="00E4235B">
              <w:rPr>
                <w:rFonts w:eastAsia="Arial Unicode MS"/>
                <w:color w:val="000000"/>
                <w:sz w:val="20"/>
              </w:rPr>
              <w:t>nhetsnamn</w:t>
            </w:r>
          </w:p>
        </w:tc>
        <w:tc>
          <w:tcPr>
            <w:tcW w:w="3410" w:type="dxa"/>
            <w:tcMar>
              <w:top w:w="15" w:type="dxa"/>
              <w:left w:w="15" w:type="dxa"/>
              <w:bottom w:w="0" w:type="dxa"/>
              <w:right w:w="15" w:type="dxa"/>
            </w:tcMar>
          </w:tcPr>
          <w:p w14:paraId="19B589F9" w14:textId="77777777" w:rsidR="000011EF" w:rsidRPr="00E4235B" w:rsidRDefault="000011EF" w:rsidP="00181B3F">
            <w:pPr>
              <w:rPr>
                <w:rFonts w:eastAsia="Arial Unicode MS"/>
                <w:color w:val="000000"/>
                <w:sz w:val="20"/>
              </w:rPr>
            </w:pPr>
            <w:r w:rsidRPr="00E4235B">
              <w:rPr>
                <w:rFonts w:eastAsia="Arial Unicode MS"/>
                <w:color w:val="000000"/>
                <w:sz w:val="20"/>
              </w:rPr>
              <w:t>Enhetens officiella eller vedertagna namn</w:t>
            </w:r>
          </w:p>
        </w:tc>
        <w:tc>
          <w:tcPr>
            <w:tcW w:w="1320" w:type="dxa"/>
            <w:tcMar>
              <w:top w:w="15" w:type="dxa"/>
              <w:left w:w="15" w:type="dxa"/>
              <w:bottom w:w="0" w:type="dxa"/>
              <w:right w:w="15" w:type="dxa"/>
            </w:tcMar>
          </w:tcPr>
          <w:p w14:paraId="647AD10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6B1BC87"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7B9A6FB7"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6EBCB62A" w14:textId="77777777" w:rsidR="000011EF" w:rsidRPr="00E4235B" w:rsidRDefault="000011EF" w:rsidP="00181B3F">
            <w:pPr>
              <w:rPr>
                <w:rFonts w:eastAsia="Arial Unicode MS"/>
                <w:color w:val="000000"/>
                <w:sz w:val="20"/>
                <w:highlight w:val="yellow"/>
              </w:rPr>
            </w:pPr>
          </w:p>
        </w:tc>
      </w:tr>
      <w:tr w:rsidR="000011EF" w:rsidRPr="00E4235B" w14:paraId="0E50B951" w14:textId="77777777" w:rsidTr="00181B3F">
        <w:trPr>
          <w:trHeight w:val="217"/>
        </w:trPr>
        <w:tc>
          <w:tcPr>
            <w:tcW w:w="2545" w:type="dxa"/>
            <w:tcMar>
              <w:top w:w="15" w:type="dxa"/>
              <w:left w:w="15" w:type="dxa"/>
              <w:bottom w:w="0" w:type="dxa"/>
              <w:right w:w="15" w:type="dxa"/>
            </w:tcMar>
          </w:tcPr>
          <w:p w14:paraId="5B2DB83C" w14:textId="77777777" w:rsidR="000011EF" w:rsidRPr="00E4235B" w:rsidRDefault="00B13575" w:rsidP="00181B3F">
            <w:pPr>
              <w:rPr>
                <w:rFonts w:eastAsia="Arial Unicode MS"/>
                <w:color w:val="000000"/>
                <w:sz w:val="20"/>
              </w:rPr>
            </w:pPr>
            <w:r w:rsidRPr="00E4235B">
              <w:rPr>
                <w:rFonts w:eastAsia="Arial Unicode MS"/>
                <w:color w:val="000000"/>
                <w:sz w:val="20"/>
              </w:rPr>
              <w:t>P</w:t>
            </w:r>
            <w:r w:rsidR="000011EF" w:rsidRPr="00E4235B">
              <w:rPr>
                <w:rFonts w:eastAsia="Arial Unicode MS"/>
                <w:color w:val="000000"/>
                <w:sz w:val="20"/>
              </w:rPr>
              <w:t>ostadress</w:t>
            </w:r>
          </w:p>
        </w:tc>
        <w:tc>
          <w:tcPr>
            <w:tcW w:w="3410" w:type="dxa"/>
            <w:tcMar>
              <w:top w:w="15" w:type="dxa"/>
              <w:left w:w="15" w:type="dxa"/>
              <w:bottom w:w="0" w:type="dxa"/>
              <w:right w:w="15" w:type="dxa"/>
            </w:tcMar>
          </w:tcPr>
          <w:p w14:paraId="0401C824" w14:textId="77777777" w:rsidR="000011EF" w:rsidRPr="003C0BB6" w:rsidRDefault="003C0BB6" w:rsidP="00181B3F">
            <w:pPr>
              <w:rPr>
                <w:rFonts w:eastAsia="Arial Unicode MS"/>
                <w:color w:val="000000"/>
                <w:sz w:val="20"/>
              </w:rPr>
            </w:pPr>
            <w:r>
              <w:rPr>
                <w:rFonts w:eastAsia="Arial Unicode MS"/>
                <w:color w:val="000000"/>
                <w:sz w:val="20"/>
              </w:rPr>
              <w:t>Enhetens postadress</w:t>
            </w:r>
          </w:p>
        </w:tc>
        <w:tc>
          <w:tcPr>
            <w:tcW w:w="1320" w:type="dxa"/>
            <w:tcMar>
              <w:top w:w="15" w:type="dxa"/>
              <w:left w:w="15" w:type="dxa"/>
              <w:bottom w:w="0" w:type="dxa"/>
              <w:right w:w="15" w:type="dxa"/>
            </w:tcMar>
          </w:tcPr>
          <w:p w14:paraId="5367C799"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F610D1A"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59407416"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18B26170" w14:textId="77777777" w:rsidR="000011EF" w:rsidRPr="00E4235B" w:rsidRDefault="000011EF" w:rsidP="00181B3F">
            <w:pPr>
              <w:rPr>
                <w:rFonts w:eastAsia="Arial Unicode MS"/>
                <w:color w:val="000000"/>
                <w:sz w:val="20"/>
                <w:highlight w:val="yellow"/>
              </w:rPr>
            </w:pPr>
          </w:p>
        </w:tc>
      </w:tr>
      <w:tr w:rsidR="000011EF" w:rsidRPr="00E4235B" w14:paraId="3CE80E0C" w14:textId="77777777" w:rsidTr="00181B3F">
        <w:trPr>
          <w:trHeight w:val="217"/>
        </w:trPr>
        <w:tc>
          <w:tcPr>
            <w:tcW w:w="2545" w:type="dxa"/>
            <w:tcMar>
              <w:top w:w="15" w:type="dxa"/>
              <w:left w:w="15" w:type="dxa"/>
              <w:bottom w:w="0" w:type="dxa"/>
              <w:right w:w="15" w:type="dxa"/>
            </w:tcMar>
          </w:tcPr>
          <w:p w14:paraId="49E211AC" w14:textId="77777777" w:rsidR="000011EF" w:rsidRPr="00E4235B" w:rsidRDefault="00B13575" w:rsidP="00181B3F">
            <w:pPr>
              <w:rPr>
                <w:rFonts w:eastAsia="Arial Unicode MS"/>
                <w:color w:val="000000"/>
                <w:sz w:val="20"/>
              </w:rPr>
            </w:pPr>
            <w:r w:rsidRPr="00E4235B">
              <w:rPr>
                <w:rFonts w:eastAsia="Arial Unicode MS"/>
                <w:color w:val="000000"/>
                <w:sz w:val="20"/>
              </w:rPr>
              <w:t>P</w:t>
            </w:r>
            <w:r w:rsidR="000011EF" w:rsidRPr="00E4235B">
              <w:rPr>
                <w:rFonts w:eastAsia="Arial Unicode MS"/>
                <w:color w:val="000000"/>
                <w:sz w:val="20"/>
              </w:rPr>
              <w:t>ostnummer</w:t>
            </w:r>
          </w:p>
        </w:tc>
        <w:tc>
          <w:tcPr>
            <w:tcW w:w="3410" w:type="dxa"/>
            <w:tcMar>
              <w:top w:w="15" w:type="dxa"/>
              <w:left w:w="15" w:type="dxa"/>
              <w:bottom w:w="0" w:type="dxa"/>
              <w:right w:w="15" w:type="dxa"/>
            </w:tcMar>
          </w:tcPr>
          <w:p w14:paraId="00CCC4A3" w14:textId="77777777" w:rsidR="000011EF" w:rsidRPr="00E4235B" w:rsidRDefault="000011EF" w:rsidP="00181B3F">
            <w:pPr>
              <w:rPr>
                <w:rFonts w:eastAsia="Arial Unicode MS"/>
                <w:color w:val="000000"/>
                <w:sz w:val="20"/>
              </w:rPr>
            </w:pPr>
            <w:r w:rsidRPr="00E4235B">
              <w:rPr>
                <w:rFonts w:eastAsia="Arial Unicode MS"/>
                <w:color w:val="000000"/>
                <w:sz w:val="20"/>
              </w:rPr>
              <w:t>Enhetens postnummer</w:t>
            </w:r>
          </w:p>
        </w:tc>
        <w:tc>
          <w:tcPr>
            <w:tcW w:w="1320" w:type="dxa"/>
            <w:tcMar>
              <w:top w:w="15" w:type="dxa"/>
              <w:left w:w="15" w:type="dxa"/>
              <w:bottom w:w="0" w:type="dxa"/>
              <w:right w:w="15" w:type="dxa"/>
            </w:tcMar>
          </w:tcPr>
          <w:p w14:paraId="4AA049D3"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023D0EBB"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B6ACA29"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4ADA89DF" w14:textId="77777777" w:rsidR="000011EF" w:rsidRPr="00E4235B" w:rsidRDefault="000011EF" w:rsidP="00181B3F">
            <w:pPr>
              <w:rPr>
                <w:rFonts w:eastAsia="Arial Unicode MS"/>
                <w:color w:val="000000"/>
                <w:sz w:val="20"/>
                <w:highlight w:val="yellow"/>
              </w:rPr>
            </w:pPr>
          </w:p>
        </w:tc>
      </w:tr>
      <w:tr w:rsidR="000011EF" w:rsidRPr="00E4235B" w14:paraId="367115FC" w14:textId="77777777" w:rsidTr="00181B3F">
        <w:trPr>
          <w:trHeight w:val="217"/>
        </w:trPr>
        <w:tc>
          <w:tcPr>
            <w:tcW w:w="2545" w:type="dxa"/>
            <w:tcMar>
              <w:top w:w="15" w:type="dxa"/>
              <w:left w:w="15" w:type="dxa"/>
              <w:bottom w:w="0" w:type="dxa"/>
              <w:right w:w="15" w:type="dxa"/>
            </w:tcMar>
          </w:tcPr>
          <w:p w14:paraId="2D6FBAA0" w14:textId="77777777" w:rsidR="000011EF" w:rsidRPr="00E4235B" w:rsidRDefault="00B13575" w:rsidP="00181B3F">
            <w:pPr>
              <w:rPr>
                <w:rFonts w:eastAsia="Arial Unicode MS"/>
                <w:color w:val="000000"/>
                <w:sz w:val="20"/>
              </w:rPr>
            </w:pPr>
            <w:r w:rsidRPr="00E4235B">
              <w:rPr>
                <w:rFonts w:eastAsia="Arial Unicode MS"/>
                <w:color w:val="000000"/>
                <w:sz w:val="20"/>
              </w:rPr>
              <w:t>P</w:t>
            </w:r>
            <w:r w:rsidR="000011EF" w:rsidRPr="00E4235B">
              <w:rPr>
                <w:rFonts w:eastAsia="Arial Unicode MS"/>
                <w:color w:val="000000"/>
                <w:sz w:val="20"/>
              </w:rPr>
              <w:t>ostort</w:t>
            </w:r>
          </w:p>
        </w:tc>
        <w:tc>
          <w:tcPr>
            <w:tcW w:w="3410" w:type="dxa"/>
            <w:tcMar>
              <w:top w:w="15" w:type="dxa"/>
              <w:left w:w="15" w:type="dxa"/>
              <w:bottom w:w="0" w:type="dxa"/>
              <w:right w:w="15" w:type="dxa"/>
            </w:tcMar>
          </w:tcPr>
          <w:p w14:paraId="325764EB" w14:textId="77777777" w:rsidR="000011EF" w:rsidRPr="00E4235B" w:rsidRDefault="000011EF" w:rsidP="00181B3F">
            <w:pPr>
              <w:rPr>
                <w:rFonts w:eastAsia="Arial Unicode MS"/>
                <w:color w:val="000000"/>
                <w:sz w:val="20"/>
              </w:rPr>
            </w:pPr>
            <w:r w:rsidRPr="00E4235B">
              <w:rPr>
                <w:rFonts w:eastAsia="Arial Unicode MS"/>
                <w:color w:val="000000"/>
                <w:sz w:val="20"/>
              </w:rPr>
              <w:t>Enhetens postort</w:t>
            </w:r>
          </w:p>
        </w:tc>
        <w:tc>
          <w:tcPr>
            <w:tcW w:w="1320" w:type="dxa"/>
            <w:tcMar>
              <w:top w:w="15" w:type="dxa"/>
              <w:left w:w="15" w:type="dxa"/>
              <w:bottom w:w="0" w:type="dxa"/>
              <w:right w:w="15" w:type="dxa"/>
            </w:tcMar>
          </w:tcPr>
          <w:p w14:paraId="5DC7483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12A2C57"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09F3CE97"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6949272F" w14:textId="77777777" w:rsidR="000011EF" w:rsidRPr="00E4235B" w:rsidRDefault="000011EF" w:rsidP="00181B3F">
            <w:pPr>
              <w:rPr>
                <w:rFonts w:eastAsia="Arial Unicode MS"/>
                <w:color w:val="000000"/>
                <w:sz w:val="20"/>
                <w:highlight w:val="yellow"/>
              </w:rPr>
            </w:pPr>
          </w:p>
        </w:tc>
      </w:tr>
      <w:tr w:rsidR="000011EF" w:rsidRPr="00E4235B" w14:paraId="64156885" w14:textId="77777777" w:rsidTr="00181B3F">
        <w:trPr>
          <w:trHeight w:val="217"/>
        </w:trPr>
        <w:tc>
          <w:tcPr>
            <w:tcW w:w="2545" w:type="dxa"/>
            <w:shd w:val="clear" w:color="auto" w:fill="auto"/>
            <w:tcMar>
              <w:top w:w="15" w:type="dxa"/>
              <w:left w:w="15" w:type="dxa"/>
              <w:bottom w:w="0" w:type="dxa"/>
              <w:right w:w="15" w:type="dxa"/>
            </w:tcMar>
          </w:tcPr>
          <w:p w14:paraId="2B652B35" w14:textId="77777777" w:rsidR="000011EF" w:rsidRPr="00E4235B" w:rsidRDefault="00B13575" w:rsidP="00181B3F">
            <w:pPr>
              <w:rPr>
                <w:rFonts w:eastAsia="Arial Unicode MS"/>
                <w:color w:val="000000"/>
                <w:sz w:val="20"/>
              </w:rPr>
            </w:pPr>
            <w:r w:rsidRPr="00E4235B">
              <w:rPr>
                <w:rFonts w:eastAsia="Arial Unicode MS"/>
                <w:color w:val="000000"/>
                <w:sz w:val="20"/>
              </w:rPr>
              <w:t>T</w:t>
            </w:r>
            <w:r w:rsidR="000011EF" w:rsidRPr="00E4235B">
              <w:rPr>
                <w:rFonts w:eastAsia="Arial Unicode MS"/>
                <w:color w:val="000000"/>
                <w:sz w:val="20"/>
              </w:rPr>
              <w:t>elefonnummer</w:t>
            </w:r>
          </w:p>
        </w:tc>
        <w:tc>
          <w:tcPr>
            <w:tcW w:w="3410" w:type="dxa"/>
            <w:tcMar>
              <w:top w:w="15" w:type="dxa"/>
              <w:left w:w="15" w:type="dxa"/>
              <w:bottom w:w="0" w:type="dxa"/>
              <w:right w:w="15" w:type="dxa"/>
            </w:tcMar>
          </w:tcPr>
          <w:p w14:paraId="63374EBE" w14:textId="77777777" w:rsidR="000011EF" w:rsidRPr="00E4235B" w:rsidRDefault="000011EF" w:rsidP="00181B3F">
            <w:pPr>
              <w:rPr>
                <w:rFonts w:eastAsia="Arial Unicode MS"/>
                <w:color w:val="000000"/>
                <w:sz w:val="20"/>
              </w:rPr>
            </w:pPr>
            <w:r w:rsidRPr="00E4235B">
              <w:rPr>
                <w:rFonts w:eastAsia="Arial Unicode MS"/>
                <w:color w:val="000000"/>
                <w:sz w:val="20"/>
              </w:rPr>
              <w:t xml:space="preserve">Enhetens telefonnummer </w:t>
            </w:r>
          </w:p>
        </w:tc>
        <w:tc>
          <w:tcPr>
            <w:tcW w:w="1320" w:type="dxa"/>
            <w:tcMar>
              <w:top w:w="15" w:type="dxa"/>
              <w:left w:w="15" w:type="dxa"/>
              <w:bottom w:w="0" w:type="dxa"/>
              <w:right w:w="15" w:type="dxa"/>
            </w:tcMar>
          </w:tcPr>
          <w:p w14:paraId="5BD4BB98" w14:textId="77777777" w:rsidR="000011EF" w:rsidRPr="00E4235B" w:rsidRDefault="000011EF" w:rsidP="00181B3F">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0B2D97A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6F1EB40E"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07EE829D" w14:textId="77777777" w:rsidR="000011EF" w:rsidRPr="00E4235B" w:rsidRDefault="000011EF" w:rsidP="00181B3F">
            <w:pPr>
              <w:rPr>
                <w:rFonts w:eastAsia="Arial Unicode MS"/>
                <w:color w:val="000000"/>
                <w:sz w:val="20"/>
                <w:highlight w:val="yellow"/>
              </w:rPr>
            </w:pPr>
          </w:p>
        </w:tc>
      </w:tr>
      <w:tr w:rsidR="000011EF" w:rsidRPr="00E4235B" w14:paraId="0160D547" w14:textId="77777777" w:rsidTr="00181B3F">
        <w:trPr>
          <w:trHeight w:val="217"/>
        </w:trPr>
        <w:tc>
          <w:tcPr>
            <w:tcW w:w="2545" w:type="dxa"/>
            <w:shd w:val="clear" w:color="auto" w:fill="auto"/>
            <w:tcMar>
              <w:top w:w="15" w:type="dxa"/>
              <w:left w:w="15" w:type="dxa"/>
              <w:bottom w:w="0" w:type="dxa"/>
              <w:right w:w="15" w:type="dxa"/>
            </w:tcMar>
          </w:tcPr>
          <w:p w14:paraId="2457ABF5" w14:textId="77777777" w:rsidR="000011EF" w:rsidRPr="00E4235B" w:rsidRDefault="00B13575" w:rsidP="00181B3F">
            <w:pPr>
              <w:rPr>
                <w:rFonts w:eastAsia="Arial Unicode MS"/>
                <w:color w:val="000000"/>
                <w:sz w:val="20"/>
              </w:rPr>
            </w:pPr>
            <w:r w:rsidRPr="00E4235B">
              <w:rPr>
                <w:rFonts w:eastAsia="Arial Unicode MS"/>
                <w:color w:val="000000"/>
                <w:sz w:val="20"/>
              </w:rPr>
              <w:t>E</w:t>
            </w:r>
            <w:r w:rsidR="000011EF" w:rsidRPr="00E4235B">
              <w:rPr>
                <w:rFonts w:eastAsia="Arial Unicode MS"/>
                <w:color w:val="000000"/>
                <w:sz w:val="20"/>
              </w:rPr>
              <w:t>post</w:t>
            </w:r>
          </w:p>
        </w:tc>
        <w:tc>
          <w:tcPr>
            <w:tcW w:w="3410" w:type="dxa"/>
            <w:tcMar>
              <w:top w:w="15" w:type="dxa"/>
              <w:left w:w="15" w:type="dxa"/>
              <w:bottom w:w="0" w:type="dxa"/>
              <w:right w:w="15" w:type="dxa"/>
            </w:tcMar>
          </w:tcPr>
          <w:p w14:paraId="526C9039" w14:textId="77777777" w:rsidR="000011EF" w:rsidRPr="00E4235B" w:rsidRDefault="000011EF" w:rsidP="00181B3F">
            <w:pPr>
              <w:rPr>
                <w:rFonts w:eastAsia="Arial Unicode MS"/>
                <w:color w:val="000000"/>
                <w:sz w:val="20"/>
              </w:rPr>
            </w:pPr>
            <w:r w:rsidRPr="00E4235B">
              <w:rPr>
                <w:rFonts w:eastAsia="Arial Unicode MS"/>
                <w:color w:val="000000"/>
                <w:sz w:val="20"/>
              </w:rPr>
              <w:t>Enhetens epostadress</w:t>
            </w:r>
          </w:p>
        </w:tc>
        <w:tc>
          <w:tcPr>
            <w:tcW w:w="1320" w:type="dxa"/>
            <w:tcMar>
              <w:top w:w="15" w:type="dxa"/>
              <w:left w:w="15" w:type="dxa"/>
              <w:bottom w:w="0" w:type="dxa"/>
              <w:right w:w="15" w:type="dxa"/>
            </w:tcMar>
          </w:tcPr>
          <w:p w14:paraId="29E5B9B8" w14:textId="77777777" w:rsidR="000011EF" w:rsidRPr="00E4235B" w:rsidRDefault="000011EF" w:rsidP="00181B3F">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6D12879B"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AE93540"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5FACC079" w14:textId="77777777" w:rsidR="000011EF" w:rsidRPr="00E4235B" w:rsidRDefault="000011EF" w:rsidP="00181B3F">
            <w:pPr>
              <w:rPr>
                <w:rFonts w:eastAsia="Arial Unicode MS"/>
                <w:color w:val="000000"/>
                <w:sz w:val="20"/>
                <w:highlight w:val="yellow"/>
              </w:rPr>
            </w:pPr>
          </w:p>
        </w:tc>
      </w:tr>
    </w:tbl>
    <w:p w14:paraId="7AE2A6CF" w14:textId="77777777" w:rsidR="000011EF" w:rsidRPr="00E4235B" w:rsidRDefault="000011EF" w:rsidP="00EA0710">
      <w:pPr>
        <w:pStyle w:val="Rubrik3Nr"/>
        <w:rPr>
          <w:noProof/>
        </w:rPr>
      </w:pPr>
      <w:bookmarkStart w:id="79" w:name="_Toc182360194"/>
      <w:bookmarkStart w:id="80" w:name="_Toc182360354"/>
      <w:bookmarkStart w:id="81" w:name="_Toc182362280"/>
      <w:bookmarkStart w:id="82" w:name="_Toc185645925"/>
      <w:bookmarkStart w:id="83" w:name="_Toc261276655"/>
      <w:bookmarkStart w:id="84" w:name="_Toc280000792"/>
      <w:bookmarkStart w:id="85" w:name="_Toc282079681"/>
      <w:bookmarkStart w:id="86" w:name="_Toc284335105"/>
      <w:bookmarkStart w:id="87" w:name="_Toc402342467"/>
      <w:bookmarkEnd w:id="50"/>
      <w:bookmarkEnd w:id="64"/>
      <w:bookmarkEnd w:id="65"/>
      <w:bookmarkEnd w:id="66"/>
      <w:bookmarkEnd w:id="67"/>
      <w:r w:rsidRPr="00E4235B">
        <w:rPr>
          <w:noProof/>
        </w:rPr>
        <w:t>HoS-Personal</w:t>
      </w:r>
      <w:bookmarkEnd w:id="79"/>
      <w:bookmarkEnd w:id="80"/>
      <w:bookmarkEnd w:id="81"/>
      <w:bookmarkEnd w:id="82"/>
      <w:bookmarkEnd w:id="83"/>
      <w:bookmarkEnd w:id="84"/>
      <w:bookmarkEnd w:id="85"/>
      <w:bookmarkEnd w:id="86"/>
      <w:bookmarkEnd w:id="87"/>
    </w:p>
    <w:p w14:paraId="64263EDF" w14:textId="77777777" w:rsidR="000011EF" w:rsidRPr="00E4235B" w:rsidRDefault="000011EF" w:rsidP="000011EF">
      <w:pPr>
        <w:spacing w:after="120"/>
        <w:rPr>
          <w:i/>
        </w:rPr>
      </w:pPr>
      <w:r w:rsidRPr="00E4235B">
        <w:t xml:space="preserve">Klassen HoS-Personal innehåller information om hälso- och sjukvårdspersonal som har skrivit eller deltagit i framtagandet av ett utlåtande. Notera att det finns två associationer till klassen Utlåtande som styr vilken typ av medverkan i ett utlåtande som HoS-Personal har. </w:t>
      </w:r>
      <w:r w:rsidRPr="00E4235B">
        <w:rPr>
          <w:i/>
        </w:rPr>
        <w:t>Klassen motsvarar Personal i V-TIM 2.2. Klassen motsvarar Person i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49676111" w14:textId="77777777" w:rsidTr="00181B3F">
        <w:trPr>
          <w:trHeight w:val="217"/>
        </w:trPr>
        <w:tc>
          <w:tcPr>
            <w:tcW w:w="2545" w:type="dxa"/>
            <w:shd w:val="pct25" w:color="auto" w:fill="auto"/>
            <w:tcMar>
              <w:top w:w="15" w:type="dxa"/>
              <w:left w:w="15" w:type="dxa"/>
              <w:bottom w:w="0" w:type="dxa"/>
              <w:right w:w="15" w:type="dxa"/>
            </w:tcMar>
          </w:tcPr>
          <w:p w14:paraId="2A46D724"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7AB849A8"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0AEE9A1C"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7E9AE32F"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170A7910"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07D31F60"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34728A76" w14:textId="77777777" w:rsidTr="00181B3F">
        <w:trPr>
          <w:trHeight w:val="217"/>
        </w:trPr>
        <w:tc>
          <w:tcPr>
            <w:tcW w:w="2545" w:type="dxa"/>
            <w:tcMar>
              <w:top w:w="15" w:type="dxa"/>
              <w:left w:w="15" w:type="dxa"/>
              <w:bottom w:w="0" w:type="dxa"/>
              <w:right w:w="15" w:type="dxa"/>
            </w:tcMar>
          </w:tcPr>
          <w:p w14:paraId="1E03B60D" w14:textId="77777777" w:rsidR="000011EF" w:rsidRPr="00E4235B" w:rsidRDefault="000011EF" w:rsidP="00181B3F">
            <w:pPr>
              <w:rPr>
                <w:rFonts w:eastAsia="Arial Unicode MS"/>
                <w:color w:val="000000"/>
                <w:sz w:val="20"/>
              </w:rPr>
            </w:pPr>
            <w:r w:rsidRPr="00E4235B">
              <w:rPr>
                <w:rFonts w:eastAsia="Arial Unicode MS"/>
                <w:color w:val="000000"/>
                <w:sz w:val="20"/>
              </w:rPr>
              <w:t>personal-id</w:t>
            </w:r>
          </w:p>
        </w:tc>
        <w:tc>
          <w:tcPr>
            <w:tcW w:w="3410" w:type="dxa"/>
            <w:tcMar>
              <w:top w:w="15" w:type="dxa"/>
              <w:left w:w="15" w:type="dxa"/>
              <w:bottom w:w="0" w:type="dxa"/>
              <w:right w:w="15" w:type="dxa"/>
            </w:tcMar>
          </w:tcPr>
          <w:p w14:paraId="0F6BC148" w14:textId="77777777" w:rsidR="000011EF" w:rsidRPr="00E4235B" w:rsidRDefault="000011EF" w:rsidP="00181B3F">
            <w:pPr>
              <w:rPr>
                <w:rFonts w:eastAsia="Batang"/>
                <w:sz w:val="20"/>
                <w:lang w:eastAsia="ko-KR"/>
              </w:rPr>
            </w:pPr>
            <w:r w:rsidRPr="00E4235B">
              <w:rPr>
                <w:color w:val="000000"/>
                <w:sz w:val="20"/>
              </w:rPr>
              <w:t xml:space="preserve">Identitetsbeteckning för hälso- </w:t>
            </w:r>
            <w:r w:rsidRPr="00E4235B">
              <w:rPr>
                <w:rFonts w:eastAsia="Arial Unicode MS"/>
                <w:color w:val="000000"/>
                <w:sz w:val="20"/>
              </w:rPr>
              <w:t>och sjukvårdspersonal.</w:t>
            </w:r>
          </w:p>
        </w:tc>
        <w:tc>
          <w:tcPr>
            <w:tcW w:w="1320" w:type="dxa"/>
            <w:tcMar>
              <w:top w:w="15" w:type="dxa"/>
              <w:left w:w="15" w:type="dxa"/>
              <w:bottom w:w="0" w:type="dxa"/>
              <w:right w:w="15" w:type="dxa"/>
            </w:tcMar>
          </w:tcPr>
          <w:p w14:paraId="33E28F3E"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159E1E2F"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6DF8B0B0" w14:textId="77777777" w:rsidR="000011EF" w:rsidRDefault="00DA40F2" w:rsidP="00181B3F">
            <w:pPr>
              <w:rPr>
                <w:rFonts w:eastAsia="Arial Unicode MS"/>
                <w:color w:val="000000"/>
                <w:sz w:val="20"/>
              </w:rPr>
            </w:pPr>
            <w:r>
              <w:rPr>
                <w:rFonts w:eastAsia="Arial Unicode MS"/>
                <w:color w:val="000000"/>
                <w:sz w:val="20"/>
              </w:rPr>
              <w:t>HSA-id</w:t>
            </w:r>
          </w:p>
          <w:p w14:paraId="789F31F1" w14:textId="77777777" w:rsidR="00DA40F2" w:rsidRPr="00DA40F2" w:rsidRDefault="00DA40F2" w:rsidP="00DA40F2">
            <w:pPr>
              <w:pStyle w:val="BodyText"/>
              <w:rPr>
                <w:rFonts w:eastAsia="Arial Unicode MS"/>
                <w:sz w:val="20"/>
                <w:szCs w:val="20"/>
                <w:lang w:val="sv-SE"/>
              </w:rPr>
            </w:pPr>
            <w:r w:rsidRPr="00DA40F2">
              <w:rPr>
                <w:rFonts w:eastAsia="Arial Unicode MS"/>
                <w:sz w:val="20"/>
                <w:szCs w:val="20"/>
                <w:lang w:val="sv-SE"/>
              </w:rPr>
              <w:t>root = ”1.2.752.129.2.1.4.1”</w:t>
            </w:r>
          </w:p>
          <w:p w14:paraId="0E4BDADF" w14:textId="77777777" w:rsidR="000011EF" w:rsidRPr="00DA40F2" w:rsidRDefault="00DA40F2" w:rsidP="00DA40F2">
            <w:pPr>
              <w:pStyle w:val="BodyText"/>
              <w:rPr>
                <w:rFonts w:eastAsia="Arial Unicode MS"/>
                <w:lang w:val="sv-SE"/>
              </w:rPr>
            </w:pPr>
            <w:r w:rsidRPr="00DA40F2">
              <w:rPr>
                <w:rFonts w:eastAsia="Arial Unicode MS"/>
                <w:sz w:val="20"/>
                <w:szCs w:val="20"/>
                <w:lang w:val="sv-SE"/>
              </w:rPr>
              <w:t>extension = HSA-id:t</w:t>
            </w:r>
          </w:p>
        </w:tc>
        <w:tc>
          <w:tcPr>
            <w:tcW w:w="2750" w:type="dxa"/>
            <w:tcMar>
              <w:top w:w="15" w:type="dxa"/>
              <w:left w:w="15" w:type="dxa"/>
              <w:bottom w:w="0" w:type="dxa"/>
              <w:right w:w="15" w:type="dxa"/>
            </w:tcMar>
          </w:tcPr>
          <w:p w14:paraId="0F185B48" w14:textId="77777777" w:rsidR="000011EF" w:rsidRPr="00E4235B" w:rsidRDefault="000011EF" w:rsidP="00181B3F">
            <w:pPr>
              <w:rPr>
                <w:rFonts w:eastAsia="Arial Unicode MS"/>
                <w:color w:val="000000"/>
                <w:sz w:val="20"/>
              </w:rPr>
            </w:pPr>
          </w:p>
        </w:tc>
      </w:tr>
      <w:tr w:rsidR="000011EF" w:rsidRPr="00E4235B" w14:paraId="1F81F1B5" w14:textId="77777777" w:rsidTr="00181B3F">
        <w:trPr>
          <w:trHeight w:val="217"/>
        </w:trPr>
        <w:tc>
          <w:tcPr>
            <w:tcW w:w="2545" w:type="dxa"/>
            <w:tcMar>
              <w:top w:w="15" w:type="dxa"/>
              <w:left w:w="15" w:type="dxa"/>
              <w:bottom w:w="0" w:type="dxa"/>
              <w:right w:w="15" w:type="dxa"/>
            </w:tcMar>
          </w:tcPr>
          <w:p w14:paraId="29369847" w14:textId="77777777" w:rsidR="000011EF" w:rsidRPr="00E4235B" w:rsidRDefault="00B13575" w:rsidP="00181B3F">
            <w:pPr>
              <w:rPr>
                <w:rFonts w:eastAsia="Arial Unicode MS"/>
                <w:color w:val="000000"/>
                <w:sz w:val="20"/>
              </w:rPr>
            </w:pPr>
            <w:r w:rsidRPr="00E4235B">
              <w:rPr>
                <w:rFonts w:eastAsia="Arial Unicode MS"/>
                <w:color w:val="000000"/>
                <w:sz w:val="20"/>
              </w:rPr>
              <w:t>F</w:t>
            </w:r>
            <w:r w:rsidR="000011EF" w:rsidRPr="00E4235B">
              <w:rPr>
                <w:rFonts w:eastAsia="Arial Unicode MS"/>
                <w:color w:val="000000"/>
                <w:sz w:val="20"/>
              </w:rPr>
              <w:t>örskrivarkod</w:t>
            </w:r>
          </w:p>
        </w:tc>
        <w:tc>
          <w:tcPr>
            <w:tcW w:w="3410" w:type="dxa"/>
            <w:tcMar>
              <w:top w:w="15" w:type="dxa"/>
              <w:left w:w="15" w:type="dxa"/>
              <w:bottom w:w="0" w:type="dxa"/>
              <w:right w:w="15" w:type="dxa"/>
            </w:tcMar>
          </w:tcPr>
          <w:p w14:paraId="2E7C933E" w14:textId="77777777" w:rsidR="000011EF" w:rsidRPr="00E4235B" w:rsidRDefault="000011EF" w:rsidP="00181B3F">
            <w:pPr>
              <w:rPr>
                <w:rFonts w:eastAsia="Arial Unicode MS"/>
                <w:color w:val="000000"/>
                <w:sz w:val="20"/>
              </w:rPr>
            </w:pPr>
            <w:r w:rsidRPr="00E4235B">
              <w:rPr>
                <w:rFonts w:eastAsia="Arial Unicode MS"/>
                <w:color w:val="000000"/>
                <w:sz w:val="20"/>
              </w:rPr>
              <w:t>Alternativ identitetsbeteckning för HoS-Personal. Då koden inte kan garanteras vara unik på samma sätt som HSA-id lagras inte denna som en instansidentiferare.</w:t>
            </w:r>
          </w:p>
        </w:tc>
        <w:tc>
          <w:tcPr>
            <w:tcW w:w="1320" w:type="dxa"/>
            <w:tcMar>
              <w:top w:w="15" w:type="dxa"/>
              <w:left w:w="15" w:type="dxa"/>
              <w:bottom w:w="0" w:type="dxa"/>
              <w:right w:w="15" w:type="dxa"/>
            </w:tcMar>
          </w:tcPr>
          <w:p w14:paraId="7C2974E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D75E74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0F358AD9" w14:textId="77777777" w:rsidR="000011EF" w:rsidRPr="00E4235B" w:rsidRDefault="000011EF" w:rsidP="00181B3F">
            <w:pPr>
              <w:rPr>
                <w:rFonts w:eastAsia="Arial Unicode MS"/>
                <w:color w:val="000000"/>
                <w:sz w:val="20"/>
              </w:rPr>
            </w:pPr>
            <w:r w:rsidRPr="00E4235B">
              <w:rPr>
                <w:rFonts w:eastAsia="Arial Unicode MS"/>
                <w:color w:val="000000"/>
                <w:sz w:val="20"/>
              </w:rPr>
              <w:t>Förskrivarkod</w:t>
            </w:r>
          </w:p>
        </w:tc>
        <w:tc>
          <w:tcPr>
            <w:tcW w:w="2750" w:type="dxa"/>
            <w:tcMar>
              <w:top w:w="15" w:type="dxa"/>
              <w:left w:w="15" w:type="dxa"/>
              <w:bottom w:w="0" w:type="dxa"/>
              <w:right w:w="15" w:type="dxa"/>
            </w:tcMar>
          </w:tcPr>
          <w:p w14:paraId="141C5F55" w14:textId="77777777" w:rsidR="000011EF" w:rsidRPr="00E4235B" w:rsidRDefault="000011EF" w:rsidP="00181B3F">
            <w:pPr>
              <w:rPr>
                <w:rFonts w:eastAsia="Arial Unicode MS"/>
                <w:color w:val="000000"/>
                <w:sz w:val="20"/>
              </w:rPr>
            </w:pPr>
          </w:p>
        </w:tc>
      </w:tr>
      <w:tr w:rsidR="000011EF" w:rsidRPr="00E4235B" w14:paraId="56D95C90" w14:textId="77777777" w:rsidTr="00181B3F">
        <w:trPr>
          <w:trHeight w:val="217"/>
        </w:trPr>
        <w:tc>
          <w:tcPr>
            <w:tcW w:w="2545" w:type="dxa"/>
            <w:tcMar>
              <w:top w:w="15" w:type="dxa"/>
              <w:left w:w="15" w:type="dxa"/>
              <w:bottom w:w="0" w:type="dxa"/>
              <w:right w:w="15" w:type="dxa"/>
            </w:tcMar>
          </w:tcPr>
          <w:p w14:paraId="57227E93" w14:textId="77777777" w:rsidR="000011EF" w:rsidRPr="00E4235B" w:rsidRDefault="000011EF" w:rsidP="00181B3F">
            <w:pPr>
              <w:rPr>
                <w:rFonts w:eastAsia="Arial Unicode MS"/>
                <w:color w:val="000000"/>
                <w:sz w:val="20"/>
              </w:rPr>
            </w:pPr>
            <w:r w:rsidRPr="00E4235B">
              <w:rPr>
                <w:rFonts w:eastAsia="Arial Unicode MS"/>
                <w:color w:val="000000"/>
                <w:sz w:val="20"/>
              </w:rPr>
              <w:t>fullständigt namn</w:t>
            </w:r>
          </w:p>
        </w:tc>
        <w:tc>
          <w:tcPr>
            <w:tcW w:w="3410" w:type="dxa"/>
            <w:tcMar>
              <w:top w:w="15" w:type="dxa"/>
              <w:left w:w="15" w:type="dxa"/>
              <w:bottom w:w="0" w:type="dxa"/>
              <w:right w:w="15" w:type="dxa"/>
            </w:tcMar>
          </w:tcPr>
          <w:p w14:paraId="615EB4BA" w14:textId="77777777" w:rsidR="000011EF" w:rsidRPr="00E4235B" w:rsidRDefault="000011EF" w:rsidP="00181B3F">
            <w:pPr>
              <w:rPr>
                <w:rFonts w:eastAsia="Arial Unicode MS"/>
                <w:color w:val="000000"/>
                <w:sz w:val="20"/>
              </w:rPr>
            </w:pPr>
            <w:r w:rsidRPr="00E4235B">
              <w:rPr>
                <w:rFonts w:eastAsia="Arial Unicode MS"/>
                <w:color w:val="000000"/>
                <w:sz w:val="20"/>
              </w:rPr>
              <w:t>Personalens alla förnamn, mellannamn och efternamn.</w:t>
            </w:r>
          </w:p>
        </w:tc>
        <w:tc>
          <w:tcPr>
            <w:tcW w:w="1320" w:type="dxa"/>
            <w:tcMar>
              <w:top w:w="15" w:type="dxa"/>
              <w:left w:w="15" w:type="dxa"/>
              <w:bottom w:w="0" w:type="dxa"/>
              <w:right w:w="15" w:type="dxa"/>
            </w:tcMar>
          </w:tcPr>
          <w:p w14:paraId="09482FEC"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316316E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4171544F"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33BC38BC" w14:textId="77777777" w:rsidR="000011EF" w:rsidRPr="00E4235B" w:rsidRDefault="000011EF" w:rsidP="00181B3F">
            <w:pPr>
              <w:rPr>
                <w:rFonts w:eastAsia="Arial Unicode MS"/>
                <w:color w:val="000000"/>
                <w:sz w:val="20"/>
              </w:rPr>
            </w:pPr>
            <w:r w:rsidRPr="00E4235B">
              <w:rPr>
                <w:rFonts w:eastAsia="Arial Unicode MS"/>
                <w:color w:val="000000"/>
                <w:sz w:val="20"/>
              </w:rPr>
              <w:t>Personens samtliga förnamn, mellannamn och efternamn hämtas från HSA via HSA-id, får inte skrivas in manuellt.</w:t>
            </w:r>
          </w:p>
        </w:tc>
      </w:tr>
      <w:tr w:rsidR="000011EF" w:rsidRPr="00E4235B" w14:paraId="120883E5" w14:textId="77777777" w:rsidTr="00181B3F">
        <w:trPr>
          <w:trHeight w:val="217"/>
        </w:trPr>
        <w:tc>
          <w:tcPr>
            <w:tcW w:w="2545" w:type="dxa"/>
            <w:tcMar>
              <w:top w:w="15" w:type="dxa"/>
              <w:left w:w="15" w:type="dxa"/>
              <w:bottom w:w="0" w:type="dxa"/>
              <w:right w:w="15" w:type="dxa"/>
            </w:tcMar>
          </w:tcPr>
          <w:p w14:paraId="6BC0D91A" w14:textId="77777777" w:rsidR="000011EF" w:rsidRPr="00E4235B" w:rsidRDefault="00B13575" w:rsidP="00181B3F">
            <w:pPr>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efattning</w:t>
            </w:r>
          </w:p>
        </w:tc>
        <w:tc>
          <w:tcPr>
            <w:tcW w:w="3410" w:type="dxa"/>
            <w:tcMar>
              <w:top w:w="15" w:type="dxa"/>
              <w:left w:w="15" w:type="dxa"/>
              <w:bottom w:w="0" w:type="dxa"/>
              <w:right w:w="15" w:type="dxa"/>
            </w:tcMar>
          </w:tcPr>
          <w:p w14:paraId="60559DA6" w14:textId="77777777" w:rsidR="000011EF" w:rsidRPr="00E4235B" w:rsidRDefault="000011EF" w:rsidP="00181B3F">
            <w:pPr>
              <w:rPr>
                <w:rFonts w:eastAsia="Arial Unicode MS"/>
                <w:color w:val="000000"/>
                <w:sz w:val="20"/>
              </w:rPr>
            </w:pPr>
            <w:r w:rsidRPr="00E4235B">
              <w:rPr>
                <w:rFonts w:eastAsia="Arial Unicode MS"/>
                <w:color w:val="000000"/>
                <w:sz w:val="20"/>
              </w:rPr>
              <w:t>Kod och text som anger personens befattning</w:t>
            </w:r>
            <w:r w:rsidR="00537321">
              <w:rPr>
                <w:rFonts w:eastAsia="Arial Unicode MS"/>
                <w:color w:val="000000"/>
                <w:sz w:val="20"/>
              </w:rPr>
              <w:t>.</w:t>
            </w:r>
          </w:p>
        </w:tc>
        <w:tc>
          <w:tcPr>
            <w:tcW w:w="1320" w:type="dxa"/>
            <w:tcMar>
              <w:top w:w="15" w:type="dxa"/>
              <w:left w:w="15" w:type="dxa"/>
              <w:bottom w:w="0" w:type="dxa"/>
              <w:right w:w="15" w:type="dxa"/>
            </w:tcMar>
          </w:tcPr>
          <w:p w14:paraId="4F8DD60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0F589387" w14:textId="77777777" w:rsidR="000011EF" w:rsidRPr="00E4235B" w:rsidRDefault="00BC5332" w:rsidP="00181B3F">
            <w:pPr>
              <w:jc w:val="center"/>
              <w:rPr>
                <w:rFonts w:eastAsia="Arial Unicode MS"/>
                <w:color w:val="000000"/>
                <w:sz w:val="20"/>
              </w:rPr>
            </w:pPr>
            <w:r>
              <w:rPr>
                <w:rFonts w:eastAsia="Arial Unicode MS"/>
                <w:color w:val="000000"/>
                <w:sz w:val="20"/>
              </w:rPr>
              <w:t>0..*</w:t>
            </w:r>
          </w:p>
        </w:tc>
        <w:tc>
          <w:tcPr>
            <w:tcW w:w="3190" w:type="dxa"/>
            <w:tcMar>
              <w:top w:w="15" w:type="dxa"/>
              <w:left w:w="15" w:type="dxa"/>
              <w:bottom w:w="0" w:type="dxa"/>
              <w:right w:w="15" w:type="dxa"/>
            </w:tcMar>
          </w:tcPr>
          <w:p w14:paraId="5420525F" w14:textId="77777777" w:rsidR="000011EF" w:rsidRPr="00E4235B" w:rsidRDefault="00EE50E8" w:rsidP="00181B3F">
            <w:pPr>
              <w:rPr>
                <w:rFonts w:eastAsia="Arial Unicode MS"/>
                <w:color w:val="000000"/>
                <w:sz w:val="20"/>
              </w:rPr>
            </w:pPr>
            <w:r>
              <w:rPr>
                <w:rFonts w:eastAsia="Arial Unicode MS"/>
                <w:color w:val="000000"/>
                <w:sz w:val="20"/>
              </w:rPr>
              <w:t>Befattning HSA 3.1</w:t>
            </w:r>
          </w:p>
        </w:tc>
        <w:tc>
          <w:tcPr>
            <w:tcW w:w="2750" w:type="dxa"/>
            <w:tcMar>
              <w:top w:w="15" w:type="dxa"/>
              <w:left w:w="15" w:type="dxa"/>
              <w:bottom w:w="0" w:type="dxa"/>
              <w:right w:w="15" w:type="dxa"/>
            </w:tcMar>
          </w:tcPr>
          <w:p w14:paraId="7704E66B" w14:textId="77777777" w:rsidR="000011EF" w:rsidRPr="00E4235B" w:rsidRDefault="000011EF" w:rsidP="00181B3F">
            <w:pPr>
              <w:rPr>
                <w:rFonts w:eastAsia="Arial Unicode MS"/>
                <w:color w:val="000000"/>
                <w:sz w:val="20"/>
              </w:rPr>
            </w:pPr>
          </w:p>
        </w:tc>
      </w:tr>
      <w:tr w:rsidR="00537321" w:rsidRPr="00E4235B" w14:paraId="64F9C552" w14:textId="77777777" w:rsidTr="00181B3F">
        <w:trPr>
          <w:trHeight w:val="217"/>
        </w:trPr>
        <w:tc>
          <w:tcPr>
            <w:tcW w:w="2545" w:type="dxa"/>
            <w:tcMar>
              <w:top w:w="15" w:type="dxa"/>
              <w:left w:w="15" w:type="dxa"/>
              <w:bottom w:w="0" w:type="dxa"/>
              <w:right w:w="15" w:type="dxa"/>
            </w:tcMar>
          </w:tcPr>
          <w:p w14:paraId="6BB8A6C1" w14:textId="77777777" w:rsidR="00537321" w:rsidRPr="00E4235B" w:rsidRDefault="00537321" w:rsidP="00181B3F">
            <w:pPr>
              <w:rPr>
                <w:rFonts w:eastAsia="Arial Unicode MS"/>
                <w:color w:val="000000"/>
                <w:sz w:val="20"/>
              </w:rPr>
            </w:pPr>
            <w:r>
              <w:rPr>
                <w:rFonts w:eastAsia="Arial Unicode MS"/>
                <w:color w:val="000000"/>
                <w:sz w:val="20"/>
              </w:rPr>
              <w:t>legitimerad yrkesgrupp</w:t>
            </w:r>
          </w:p>
        </w:tc>
        <w:tc>
          <w:tcPr>
            <w:tcW w:w="3410" w:type="dxa"/>
            <w:tcMar>
              <w:top w:w="15" w:type="dxa"/>
              <w:left w:w="15" w:type="dxa"/>
              <w:bottom w:w="0" w:type="dxa"/>
              <w:right w:w="15" w:type="dxa"/>
            </w:tcMar>
          </w:tcPr>
          <w:p w14:paraId="25E22DA8" w14:textId="77777777" w:rsidR="00537321" w:rsidRPr="00E4235B" w:rsidRDefault="00CB5EB6" w:rsidP="00181B3F">
            <w:pPr>
              <w:rPr>
                <w:rFonts w:eastAsia="Arial Unicode MS"/>
                <w:color w:val="000000"/>
                <w:sz w:val="20"/>
              </w:rPr>
            </w:pPr>
            <w:r>
              <w:rPr>
                <w:rFonts w:eastAsia="Arial Unicode MS"/>
                <w:color w:val="000000"/>
                <w:sz w:val="20"/>
              </w:rPr>
              <w:t>Kod och text som anger den</w:t>
            </w:r>
            <w:r w:rsidR="00537321">
              <w:rPr>
                <w:rFonts w:eastAsia="Arial Unicode MS"/>
                <w:color w:val="000000"/>
                <w:sz w:val="20"/>
              </w:rPr>
              <w:t xml:space="preserve"> legitimerad yrkesgrupp som personen tillhör.</w:t>
            </w:r>
          </w:p>
        </w:tc>
        <w:tc>
          <w:tcPr>
            <w:tcW w:w="1320" w:type="dxa"/>
            <w:tcMar>
              <w:top w:w="15" w:type="dxa"/>
              <w:left w:w="15" w:type="dxa"/>
              <w:bottom w:w="0" w:type="dxa"/>
              <w:right w:w="15" w:type="dxa"/>
            </w:tcMar>
          </w:tcPr>
          <w:p w14:paraId="70FE3D1A" w14:textId="77777777" w:rsidR="00537321" w:rsidRPr="00E4235B" w:rsidRDefault="00537321" w:rsidP="00181B3F">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14:paraId="647AFBB0" w14:textId="77777777" w:rsidR="00537321" w:rsidRPr="00E4235B" w:rsidRDefault="00BC5332" w:rsidP="00181B3F">
            <w:pPr>
              <w:jc w:val="center"/>
              <w:rPr>
                <w:rFonts w:eastAsia="Arial Unicode MS"/>
                <w:color w:val="000000"/>
                <w:sz w:val="20"/>
              </w:rPr>
            </w:pPr>
            <w:r>
              <w:rPr>
                <w:rFonts w:eastAsia="Arial Unicode MS"/>
                <w:color w:val="000000"/>
                <w:sz w:val="20"/>
              </w:rPr>
              <w:t>0..*</w:t>
            </w:r>
          </w:p>
        </w:tc>
        <w:tc>
          <w:tcPr>
            <w:tcW w:w="3190" w:type="dxa"/>
            <w:tcMar>
              <w:top w:w="15" w:type="dxa"/>
              <w:left w:w="15" w:type="dxa"/>
              <w:bottom w:w="0" w:type="dxa"/>
              <w:right w:w="15" w:type="dxa"/>
            </w:tcMar>
          </w:tcPr>
          <w:p w14:paraId="5D1688D8" w14:textId="77777777" w:rsidR="00537321" w:rsidRPr="00E4235B" w:rsidRDefault="00EE50E8" w:rsidP="00181B3F">
            <w:pPr>
              <w:rPr>
                <w:rFonts w:eastAsia="Arial Unicode MS"/>
                <w:color w:val="000000"/>
                <w:sz w:val="20"/>
              </w:rPr>
            </w:pPr>
            <w:r>
              <w:rPr>
                <w:rFonts w:eastAsia="Arial Unicode MS"/>
                <w:color w:val="000000"/>
                <w:sz w:val="20"/>
              </w:rPr>
              <w:t>Legitimerad yrkesgrupp HSA 3.1</w:t>
            </w:r>
          </w:p>
        </w:tc>
        <w:tc>
          <w:tcPr>
            <w:tcW w:w="2750" w:type="dxa"/>
            <w:tcMar>
              <w:top w:w="15" w:type="dxa"/>
              <w:left w:w="15" w:type="dxa"/>
              <w:bottom w:w="0" w:type="dxa"/>
              <w:right w:w="15" w:type="dxa"/>
            </w:tcMar>
          </w:tcPr>
          <w:p w14:paraId="448CB49D" w14:textId="77777777" w:rsidR="00537321" w:rsidRPr="00E4235B" w:rsidRDefault="00537321" w:rsidP="00181B3F">
            <w:pPr>
              <w:rPr>
                <w:rFonts w:eastAsia="Arial Unicode MS"/>
                <w:color w:val="000000"/>
                <w:sz w:val="20"/>
              </w:rPr>
            </w:pPr>
          </w:p>
        </w:tc>
      </w:tr>
      <w:tr w:rsidR="00893C96" w:rsidRPr="00E4235B" w14:paraId="5149F816" w14:textId="77777777" w:rsidTr="00181B3F">
        <w:trPr>
          <w:trHeight w:val="217"/>
        </w:trPr>
        <w:tc>
          <w:tcPr>
            <w:tcW w:w="2545" w:type="dxa"/>
            <w:tcMar>
              <w:top w:w="15" w:type="dxa"/>
              <w:left w:w="15" w:type="dxa"/>
              <w:bottom w:w="0" w:type="dxa"/>
              <w:right w:w="15" w:type="dxa"/>
            </w:tcMar>
          </w:tcPr>
          <w:p w14:paraId="5D13D645" w14:textId="77777777" w:rsidR="00893C96" w:rsidRDefault="00B13575" w:rsidP="00181B3F">
            <w:pPr>
              <w:rPr>
                <w:rFonts w:eastAsia="Arial Unicode MS"/>
                <w:color w:val="000000"/>
                <w:sz w:val="20"/>
              </w:rPr>
            </w:pPr>
            <w:r>
              <w:rPr>
                <w:rFonts w:eastAsia="Arial Unicode MS"/>
                <w:color w:val="000000"/>
                <w:sz w:val="20"/>
              </w:rPr>
              <w:t>S</w:t>
            </w:r>
            <w:r w:rsidR="00893C96">
              <w:rPr>
                <w:rFonts w:eastAsia="Arial Unicode MS"/>
                <w:color w:val="000000"/>
                <w:sz w:val="20"/>
              </w:rPr>
              <w:t>pecialitet</w:t>
            </w:r>
          </w:p>
        </w:tc>
        <w:tc>
          <w:tcPr>
            <w:tcW w:w="3410" w:type="dxa"/>
            <w:tcMar>
              <w:top w:w="15" w:type="dxa"/>
              <w:left w:w="15" w:type="dxa"/>
              <w:bottom w:w="0" w:type="dxa"/>
              <w:right w:w="15" w:type="dxa"/>
            </w:tcMar>
          </w:tcPr>
          <w:p w14:paraId="5D0FFC17" w14:textId="77777777" w:rsidR="00893C96" w:rsidRPr="00D131DE" w:rsidRDefault="00893C96" w:rsidP="000810E8">
            <w:pPr>
              <w:rPr>
                <w:rFonts w:eastAsia="Arial Unicode MS"/>
                <w:color w:val="000000"/>
                <w:sz w:val="20"/>
              </w:rPr>
            </w:pPr>
            <w:r>
              <w:rPr>
                <w:rFonts w:eastAsia="Arial Unicode MS"/>
                <w:color w:val="000000"/>
                <w:sz w:val="20"/>
              </w:rPr>
              <w:t>Kod och text som anger personens specialitet.</w:t>
            </w:r>
          </w:p>
        </w:tc>
        <w:tc>
          <w:tcPr>
            <w:tcW w:w="1320" w:type="dxa"/>
            <w:tcMar>
              <w:top w:w="15" w:type="dxa"/>
              <w:left w:w="15" w:type="dxa"/>
              <w:bottom w:w="0" w:type="dxa"/>
              <w:right w:w="15" w:type="dxa"/>
            </w:tcMar>
          </w:tcPr>
          <w:p w14:paraId="4946F531" w14:textId="77777777" w:rsidR="00893C96" w:rsidRPr="00D131DE" w:rsidRDefault="00893C96"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14:paraId="423935C9" w14:textId="77777777" w:rsidR="00893C96" w:rsidRPr="00D131DE" w:rsidRDefault="00893C96" w:rsidP="000810E8">
            <w:pPr>
              <w:jc w:val="center"/>
              <w:rPr>
                <w:rFonts w:eastAsia="Arial Unicode MS"/>
                <w:color w:val="000000"/>
                <w:sz w:val="20"/>
              </w:rPr>
            </w:pPr>
            <w:r>
              <w:rPr>
                <w:rFonts w:eastAsia="Arial Unicode MS"/>
                <w:color w:val="000000"/>
                <w:sz w:val="20"/>
              </w:rPr>
              <w:t>0..*</w:t>
            </w:r>
          </w:p>
        </w:tc>
        <w:tc>
          <w:tcPr>
            <w:tcW w:w="3190" w:type="dxa"/>
            <w:tcMar>
              <w:top w:w="15" w:type="dxa"/>
              <w:left w:w="15" w:type="dxa"/>
              <w:bottom w:w="0" w:type="dxa"/>
              <w:right w:w="15" w:type="dxa"/>
            </w:tcMar>
          </w:tcPr>
          <w:p w14:paraId="27D149D2" w14:textId="77777777" w:rsidR="00893C96" w:rsidRDefault="00893C96" w:rsidP="000810E8">
            <w:pPr>
              <w:rPr>
                <w:rFonts w:eastAsia="Arial Unicode MS"/>
                <w:color w:val="000000"/>
                <w:sz w:val="20"/>
              </w:rPr>
            </w:pPr>
            <w:r>
              <w:rPr>
                <w:rFonts w:eastAsia="Arial Unicode MS"/>
                <w:color w:val="000000"/>
                <w:sz w:val="20"/>
              </w:rPr>
              <w:t>Enligt HSA</w:t>
            </w:r>
          </w:p>
          <w:p w14:paraId="2309C30D" w14:textId="77777777" w:rsidR="00893C96" w:rsidRPr="006E2538" w:rsidRDefault="00893C96" w:rsidP="000810E8">
            <w:pPr>
              <w:pStyle w:val="BodyText"/>
              <w:rPr>
                <w:rFonts w:eastAsia="Arial Unicode MS"/>
                <w:lang w:val="sv-SE"/>
              </w:rPr>
            </w:pPr>
          </w:p>
        </w:tc>
        <w:tc>
          <w:tcPr>
            <w:tcW w:w="2750" w:type="dxa"/>
            <w:tcMar>
              <w:top w:w="15" w:type="dxa"/>
              <w:left w:w="15" w:type="dxa"/>
              <w:bottom w:w="0" w:type="dxa"/>
              <w:right w:w="15" w:type="dxa"/>
            </w:tcMar>
          </w:tcPr>
          <w:p w14:paraId="488C8152" w14:textId="77777777" w:rsidR="00893C96" w:rsidRPr="00E4235B" w:rsidRDefault="00893C96" w:rsidP="00181B3F">
            <w:pPr>
              <w:rPr>
                <w:rFonts w:eastAsia="Arial Unicode MS"/>
                <w:color w:val="000000"/>
                <w:sz w:val="20"/>
              </w:rPr>
            </w:pPr>
          </w:p>
        </w:tc>
      </w:tr>
    </w:tbl>
    <w:p w14:paraId="1DBF40E8" w14:textId="77777777" w:rsidR="000011EF" w:rsidRPr="00E4235B" w:rsidRDefault="000011EF" w:rsidP="00EA0710">
      <w:pPr>
        <w:pStyle w:val="Rubrik3Nr"/>
        <w:rPr>
          <w:noProof/>
        </w:rPr>
      </w:pPr>
      <w:bookmarkStart w:id="88" w:name="_Toc402342468"/>
      <w:bookmarkStart w:id="89" w:name="_Toc280000795"/>
      <w:bookmarkStart w:id="90" w:name="_Toc282079685"/>
      <w:bookmarkStart w:id="91" w:name="_Toc284335109"/>
      <w:bookmarkStart w:id="92" w:name="_Toc176141584"/>
      <w:bookmarkStart w:id="93" w:name="_Toc182360193"/>
      <w:bookmarkStart w:id="94" w:name="_Toc182360353"/>
      <w:bookmarkStart w:id="95" w:name="_Toc182362279"/>
      <w:bookmarkStart w:id="96" w:name="_Toc185645924"/>
      <w:bookmarkStart w:id="97" w:name="_Toc261276658"/>
      <w:bookmarkStart w:id="98" w:name="_Toc176141601"/>
      <w:bookmarkStart w:id="99" w:name="_Toc182360214"/>
      <w:bookmarkStart w:id="100" w:name="_Toc182360373"/>
      <w:bookmarkStart w:id="101" w:name="_Toc182362299"/>
      <w:r w:rsidRPr="00E4235B">
        <w:rPr>
          <w:noProof/>
        </w:rPr>
        <w:t>Observation</w:t>
      </w:r>
      <w:bookmarkEnd w:id="88"/>
    </w:p>
    <w:p w14:paraId="4D29C0BF" w14:textId="77777777" w:rsidR="000011EF" w:rsidRPr="00E4235B" w:rsidRDefault="000011EF" w:rsidP="000011EF">
      <w:pPr>
        <w:spacing w:after="120"/>
      </w:pPr>
      <w:r w:rsidRPr="00E4235B">
        <w:t xml:space="preserve">Klassen Observation håller information om patientens hälsotillstånd. Klassen kan både användas för beskrivningar av uppfattade tillstånd såsom observationer samt bedömda tillstånd som diagnos, funktionsnedsättning och aktivitetsbegränsning. </w:t>
      </w:r>
      <w:r w:rsidRPr="00E4235B">
        <w:rPr>
          <w:i/>
        </w:rPr>
        <w:t xml:space="preserve">Klassen omfattar information som hör till olika klasser i V-TIM. Anledningen till att ha detta i en och samma klass är dels att informationen i intygen inte </w:t>
      </w:r>
      <w:r w:rsidRPr="00E4235B">
        <w:rPr>
          <w:i/>
        </w:rPr>
        <w:lastRenderedPageBreak/>
        <w:t>är tillräckligt specifik för att vara möjlig att kategorisera och dels att det i det här sammanhanget inte är nödvändigt att sära på de olika informationskategorierna.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306A2D18" w14:textId="77777777" w:rsidTr="00DC46E4">
        <w:trPr>
          <w:trHeight w:val="217"/>
        </w:trPr>
        <w:tc>
          <w:tcPr>
            <w:tcW w:w="2545" w:type="dxa"/>
            <w:shd w:val="pct25" w:color="auto" w:fill="auto"/>
            <w:tcMar>
              <w:top w:w="15" w:type="dxa"/>
              <w:left w:w="15" w:type="dxa"/>
              <w:bottom w:w="0" w:type="dxa"/>
              <w:right w:w="15" w:type="dxa"/>
            </w:tcMar>
          </w:tcPr>
          <w:p w14:paraId="55D44FA1"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4CFFB113"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0838FABA"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0CF7565D"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07B8E862"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5BB7ACB9" w14:textId="77777777" w:rsidR="000011EF" w:rsidRPr="00E4235B" w:rsidRDefault="000011EF" w:rsidP="00181B3F">
            <w:pPr>
              <w:rPr>
                <w:rFonts w:eastAsia="Arial Unicode MS"/>
                <w:color w:val="000000"/>
                <w:sz w:val="20"/>
              </w:rPr>
            </w:pPr>
            <w:r w:rsidRPr="00E4235B">
              <w:rPr>
                <w:color w:val="000000"/>
                <w:sz w:val="20"/>
              </w:rPr>
              <w:t>Beslutsregel</w:t>
            </w:r>
          </w:p>
        </w:tc>
      </w:tr>
      <w:tr w:rsidR="00602242" w:rsidRPr="00C75D6E" w14:paraId="46ECD5B7" w14:textId="77777777" w:rsidTr="000153CF">
        <w:trPr>
          <w:trHeight w:val="217"/>
        </w:trPr>
        <w:tc>
          <w:tcPr>
            <w:tcW w:w="2545" w:type="dxa"/>
            <w:tcMar>
              <w:top w:w="15" w:type="dxa"/>
              <w:left w:w="15" w:type="dxa"/>
              <w:bottom w:w="0" w:type="dxa"/>
              <w:right w:w="15" w:type="dxa"/>
            </w:tcMar>
          </w:tcPr>
          <w:p w14:paraId="7450BD2B" w14:textId="77777777" w:rsidR="00036EB6" w:rsidRPr="00C75D6E" w:rsidRDefault="00036EB6" w:rsidP="000153CF">
            <w:pPr>
              <w:rPr>
                <w:rFonts w:eastAsia="Arial Unicode MS"/>
                <w:sz w:val="20"/>
              </w:rPr>
            </w:pPr>
            <w:r w:rsidRPr="00C75D6E">
              <w:rPr>
                <w:rFonts w:eastAsia="Arial Unicode MS"/>
                <w:sz w:val="20"/>
              </w:rPr>
              <w:t>observation-id</w:t>
            </w:r>
          </w:p>
        </w:tc>
        <w:tc>
          <w:tcPr>
            <w:tcW w:w="3410" w:type="dxa"/>
            <w:tcMar>
              <w:top w:w="15" w:type="dxa"/>
              <w:left w:w="15" w:type="dxa"/>
              <w:bottom w:w="0" w:type="dxa"/>
              <w:right w:w="15" w:type="dxa"/>
            </w:tcMar>
          </w:tcPr>
          <w:p w14:paraId="58761773" w14:textId="77777777" w:rsidR="00036EB6" w:rsidRPr="00C75D6E" w:rsidRDefault="00036EB6" w:rsidP="001754BC">
            <w:pPr>
              <w:rPr>
                <w:rFonts w:eastAsia="Arial Unicode MS"/>
                <w:sz w:val="20"/>
              </w:rPr>
            </w:pPr>
            <w:r w:rsidRPr="00C75D6E">
              <w:rPr>
                <w:rFonts w:eastAsia="Arial Unicode MS"/>
                <w:sz w:val="20"/>
              </w:rPr>
              <w:t xml:space="preserve">Identifierare för observation. </w:t>
            </w:r>
          </w:p>
        </w:tc>
        <w:tc>
          <w:tcPr>
            <w:tcW w:w="1320" w:type="dxa"/>
            <w:tcMar>
              <w:top w:w="15" w:type="dxa"/>
              <w:left w:w="15" w:type="dxa"/>
              <w:bottom w:w="0" w:type="dxa"/>
              <w:right w:w="15" w:type="dxa"/>
            </w:tcMar>
          </w:tcPr>
          <w:p w14:paraId="456E884B" w14:textId="77777777" w:rsidR="00036EB6" w:rsidRPr="00C75D6E" w:rsidRDefault="00036EB6" w:rsidP="000153CF">
            <w:pPr>
              <w:jc w:val="center"/>
              <w:rPr>
                <w:rFonts w:eastAsia="Arial Unicode MS"/>
                <w:sz w:val="20"/>
              </w:rPr>
            </w:pPr>
            <w:r w:rsidRPr="00C75D6E">
              <w:rPr>
                <w:rFonts w:eastAsia="Arial Unicode MS"/>
                <w:sz w:val="20"/>
              </w:rPr>
              <w:t>II</w:t>
            </w:r>
          </w:p>
        </w:tc>
        <w:tc>
          <w:tcPr>
            <w:tcW w:w="770" w:type="dxa"/>
            <w:tcMar>
              <w:top w:w="15" w:type="dxa"/>
              <w:left w:w="15" w:type="dxa"/>
              <w:bottom w:w="0" w:type="dxa"/>
              <w:right w:w="15" w:type="dxa"/>
            </w:tcMar>
          </w:tcPr>
          <w:p w14:paraId="3C6F8634" w14:textId="77777777" w:rsidR="00036EB6" w:rsidRPr="00C75D6E" w:rsidRDefault="005D4293" w:rsidP="000153CF">
            <w:pPr>
              <w:jc w:val="center"/>
              <w:rPr>
                <w:rFonts w:eastAsia="Arial Unicode MS"/>
                <w:sz w:val="20"/>
              </w:rPr>
            </w:pPr>
            <w:r w:rsidRPr="00C75D6E">
              <w:rPr>
                <w:rFonts w:eastAsia="Arial Unicode MS"/>
                <w:sz w:val="20"/>
              </w:rPr>
              <w:t>0..</w:t>
            </w:r>
            <w:r w:rsidR="00036EB6" w:rsidRPr="00C75D6E">
              <w:rPr>
                <w:rFonts w:eastAsia="Arial Unicode MS"/>
                <w:sz w:val="20"/>
              </w:rPr>
              <w:t>1</w:t>
            </w:r>
          </w:p>
        </w:tc>
        <w:tc>
          <w:tcPr>
            <w:tcW w:w="3190" w:type="dxa"/>
            <w:tcMar>
              <w:top w:w="15" w:type="dxa"/>
              <w:left w:w="15" w:type="dxa"/>
              <w:bottom w:w="0" w:type="dxa"/>
              <w:right w:w="15" w:type="dxa"/>
            </w:tcMar>
          </w:tcPr>
          <w:p w14:paraId="1D7C5461" w14:textId="77777777" w:rsidR="00D0752E" w:rsidRPr="001754BC" w:rsidRDefault="00D0752E" w:rsidP="00D0752E">
            <w:pPr>
              <w:rPr>
                <w:rFonts w:eastAsia="Arial Unicode MS"/>
                <w:sz w:val="20"/>
                <w:lang w:val="en-US"/>
              </w:rPr>
            </w:pPr>
            <w:r w:rsidRPr="001754BC">
              <w:rPr>
                <w:rFonts w:eastAsia="Arial Unicode MS"/>
                <w:sz w:val="20"/>
                <w:lang w:val="en-US"/>
              </w:rPr>
              <w:t>root = ”1.2.752.129.2.1.2.1”</w:t>
            </w:r>
          </w:p>
          <w:p w14:paraId="45BDDEC3" w14:textId="77777777" w:rsidR="00036EB6" w:rsidRPr="001754BC" w:rsidRDefault="00D0752E" w:rsidP="00D0752E">
            <w:pPr>
              <w:rPr>
                <w:rFonts w:eastAsia="Arial Unicode MS"/>
                <w:sz w:val="20"/>
                <w:lang w:val="en-US"/>
              </w:rPr>
            </w:pPr>
            <w:r w:rsidRPr="001754BC">
              <w:rPr>
                <w:rFonts w:eastAsia="Arial Unicode MS"/>
                <w:sz w:val="20"/>
                <w:lang w:val="en-US"/>
              </w:rPr>
              <w:t>extension = observation-id:t</w:t>
            </w:r>
          </w:p>
        </w:tc>
        <w:tc>
          <w:tcPr>
            <w:tcW w:w="2750" w:type="dxa"/>
            <w:tcMar>
              <w:top w:w="15" w:type="dxa"/>
              <w:left w:w="15" w:type="dxa"/>
              <w:bottom w:w="0" w:type="dxa"/>
              <w:right w:w="15" w:type="dxa"/>
            </w:tcMar>
          </w:tcPr>
          <w:p w14:paraId="2017AA4B" w14:textId="77777777" w:rsidR="00036EB6" w:rsidRPr="00C75D6E" w:rsidRDefault="00CD70F0" w:rsidP="00036EB6">
            <w:pPr>
              <w:rPr>
                <w:rFonts w:eastAsia="Arial Unicode MS"/>
                <w:sz w:val="20"/>
              </w:rPr>
            </w:pPr>
            <w:r w:rsidRPr="00C75D6E">
              <w:rPr>
                <w:rFonts w:eastAsia="Arial Unicode MS"/>
                <w:sz w:val="20"/>
              </w:rPr>
              <w:t>Attributet ska skapas när ett intyg skickas från det skapande systemet. Identifieraren måste vara unikt inom intyget.</w:t>
            </w:r>
          </w:p>
        </w:tc>
      </w:tr>
      <w:tr w:rsidR="00DC46E4" w14:paraId="64300C89" w14:textId="77777777" w:rsidTr="00DC4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6CF987D" w14:textId="77777777" w:rsidR="00DC46E4" w:rsidRDefault="006C5828">
            <w:pPr>
              <w:rPr>
                <w:rFonts w:ascii="Calibri" w:eastAsiaTheme="minorHAnsi" w:hAnsi="Calibri"/>
                <w:color w:val="000000"/>
                <w:sz w:val="20"/>
                <w:szCs w:val="20"/>
              </w:rPr>
            </w:pPr>
            <w:r>
              <w:rPr>
                <w:color w:val="000000"/>
                <w:sz w:val="20"/>
                <w:szCs w:val="20"/>
              </w:rPr>
              <w:t>O</w:t>
            </w:r>
            <w:r w:rsidR="00DC46E4">
              <w:rPr>
                <w:color w:val="000000"/>
                <w:sz w:val="20"/>
                <w:szCs w:val="20"/>
              </w:rPr>
              <w:t>bservationskategori</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14:paraId="6519A011" w14:textId="77777777" w:rsidR="00DC46E4" w:rsidRDefault="00DC46E4">
            <w:pPr>
              <w:rPr>
                <w:rFonts w:ascii="Calibri" w:eastAsiaTheme="minorHAnsi" w:hAnsi="Calibri"/>
                <w:i/>
                <w:iCs/>
                <w:color w:val="000000"/>
                <w:sz w:val="20"/>
                <w:szCs w:val="20"/>
              </w:rPr>
            </w:pPr>
            <w:r w:rsidRPr="00782369">
              <w:rPr>
                <w:sz w:val="20"/>
                <w:szCs w:val="20"/>
              </w:rPr>
              <w:t xml:space="preserve">Övergripande beskrivning av vilken typ av observation </w:t>
            </w:r>
            <w:r>
              <w:rPr>
                <w:color w:val="000000"/>
                <w:sz w:val="20"/>
                <w:szCs w:val="20"/>
              </w:rPr>
              <w:t xml:space="preserve">som avses. </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14:paraId="231E8FE8" w14:textId="77777777" w:rsidR="00DC46E4" w:rsidRDefault="00DC46E4">
            <w:pPr>
              <w:jc w:val="center"/>
              <w:rPr>
                <w:rFonts w:ascii="Calibri" w:eastAsiaTheme="minorHAnsi" w:hAnsi="Calibri"/>
                <w:color w:val="000000"/>
                <w:sz w:val="20"/>
                <w:szCs w:val="20"/>
              </w:rPr>
            </w:pPr>
            <w:r>
              <w:rPr>
                <w:color w:val="000000"/>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14:paraId="6683880D" w14:textId="77777777" w:rsidR="00DC46E4" w:rsidRDefault="00DC46E4">
            <w:pPr>
              <w:jc w:val="center"/>
              <w:rPr>
                <w:rFonts w:ascii="Calibri" w:eastAsiaTheme="minorHAnsi" w:hAnsi="Calibri"/>
                <w:color w:val="000000"/>
                <w:sz w:val="20"/>
                <w:szCs w:val="20"/>
              </w:rPr>
            </w:pPr>
            <w:r>
              <w:rPr>
                <w:color w:val="000000"/>
                <w:sz w:val="20"/>
                <w:szCs w:val="20"/>
              </w:rPr>
              <w:t>0..1</w:t>
            </w:r>
          </w:p>
          <w:p w14:paraId="5F075395" w14:textId="77777777" w:rsidR="00DC46E4" w:rsidRDefault="00DC46E4">
            <w:pPr>
              <w:pStyle w:val="BodyText"/>
              <w:jc w:val="center"/>
            </w:pPr>
            <w:r>
              <w:rPr>
                <w:color w:val="000000"/>
                <w:sz w:val="20"/>
                <w:szCs w:val="20"/>
              </w:rPr>
              <w:t>Se besluts-regel</w:t>
            </w:r>
          </w:p>
        </w:tc>
        <w:tc>
          <w:tcPr>
            <w:tcW w:w="3190" w:type="dxa"/>
            <w:tcBorders>
              <w:top w:val="nil"/>
              <w:left w:val="nil"/>
              <w:bottom w:val="single" w:sz="8" w:space="0" w:color="auto"/>
              <w:right w:val="single" w:sz="8" w:space="0" w:color="auto"/>
            </w:tcBorders>
            <w:tcMar>
              <w:top w:w="15" w:type="dxa"/>
              <w:left w:w="15" w:type="dxa"/>
              <w:bottom w:w="0" w:type="dxa"/>
              <w:right w:w="15" w:type="dxa"/>
            </w:tcMar>
            <w:hideMark/>
          </w:tcPr>
          <w:p w14:paraId="371E5472" w14:textId="77777777" w:rsidR="00333548" w:rsidRDefault="00333548">
            <w:pPr>
              <w:rPr>
                <w:color w:val="000000"/>
                <w:sz w:val="20"/>
                <w:szCs w:val="20"/>
              </w:rPr>
            </w:pPr>
            <w:r>
              <w:rPr>
                <w:color w:val="000000"/>
                <w:sz w:val="20"/>
                <w:szCs w:val="20"/>
              </w:rPr>
              <w:t>Snomed CT</w:t>
            </w:r>
          </w:p>
          <w:p w14:paraId="219A60AC" w14:textId="77777777" w:rsidR="00DC46E4" w:rsidRDefault="00DC46E4">
            <w:pPr>
              <w:rPr>
                <w:rFonts w:ascii="Calibri" w:eastAsiaTheme="minorHAnsi" w:hAnsi="Calibri"/>
                <w:color w:val="000000"/>
                <w:sz w:val="20"/>
                <w:szCs w:val="20"/>
              </w:rPr>
            </w:pPr>
            <w:r>
              <w:rPr>
                <w:color w:val="000000"/>
                <w:sz w:val="20"/>
                <w:szCs w:val="20"/>
              </w:rPr>
              <w:t>KV Observationskategori intyg</w:t>
            </w:r>
          </w:p>
        </w:tc>
        <w:tc>
          <w:tcPr>
            <w:tcW w:w="2750" w:type="dxa"/>
            <w:tcBorders>
              <w:top w:val="nil"/>
              <w:left w:val="nil"/>
              <w:bottom w:val="single" w:sz="8" w:space="0" w:color="auto"/>
              <w:right w:val="single" w:sz="8" w:space="0" w:color="auto"/>
            </w:tcBorders>
            <w:tcMar>
              <w:top w:w="15" w:type="dxa"/>
              <w:left w:w="15" w:type="dxa"/>
              <w:bottom w:w="0" w:type="dxa"/>
              <w:right w:w="15" w:type="dxa"/>
            </w:tcMar>
          </w:tcPr>
          <w:p w14:paraId="3A7B765C" w14:textId="77777777" w:rsidR="00DC46E4" w:rsidRPr="00DC46E4" w:rsidRDefault="00DC46E4">
            <w:pPr>
              <w:rPr>
                <w:rFonts w:ascii="Calibri" w:eastAsiaTheme="minorHAnsi" w:hAnsi="Calibri"/>
                <w:sz w:val="20"/>
                <w:szCs w:val="20"/>
                <w:lang w:eastAsia="en-US"/>
              </w:rPr>
            </w:pPr>
            <w:r w:rsidRPr="00DC46E4">
              <w:rPr>
                <w:sz w:val="20"/>
                <w:szCs w:val="20"/>
              </w:rPr>
              <w:t>Något av attributen observationskategori och observationskod måste vara angivet för varje Observation.</w:t>
            </w:r>
          </w:p>
          <w:p w14:paraId="2D787307" w14:textId="77777777" w:rsidR="00DC46E4" w:rsidRPr="00DC46E4" w:rsidRDefault="00DC46E4">
            <w:pPr>
              <w:rPr>
                <w:sz w:val="20"/>
                <w:szCs w:val="20"/>
                <w:lang w:eastAsia="en-US"/>
              </w:rPr>
            </w:pPr>
            <w:r w:rsidRPr="00DC46E4">
              <w:rPr>
                <w:sz w:val="20"/>
                <w:szCs w:val="20"/>
              </w:rPr>
              <w:t>Attributet används i de fall då man önskar att kategorisera en observation som kan specificeras ytterligare med hjälp av attributet  observationskod.</w:t>
            </w:r>
          </w:p>
          <w:p w14:paraId="00E19196" w14:textId="77777777" w:rsidR="00DC46E4" w:rsidRPr="00DC46E4" w:rsidRDefault="00DC46E4">
            <w:pPr>
              <w:rPr>
                <w:sz w:val="20"/>
                <w:szCs w:val="20"/>
              </w:rPr>
            </w:pPr>
            <w:r w:rsidRPr="00DC46E4">
              <w:rPr>
                <w:sz w:val="20"/>
                <w:szCs w:val="20"/>
              </w:rPr>
              <w:t>Om det är möjligt att särskilja observationer med hjälp av enbart observationskoden utan att använda sig av observations-kategori är observationskategori inte nödvändig att använda.</w:t>
            </w:r>
          </w:p>
          <w:p w14:paraId="689AEA40" w14:textId="77777777" w:rsidR="00DC46E4" w:rsidRPr="00DC46E4" w:rsidRDefault="00DC46E4">
            <w:pPr>
              <w:rPr>
                <w:sz w:val="20"/>
                <w:szCs w:val="20"/>
              </w:rPr>
            </w:pPr>
            <w:r w:rsidRPr="00DC46E4">
              <w:rPr>
                <w:sz w:val="20"/>
                <w:szCs w:val="20"/>
              </w:rPr>
              <w:t>Attributet behövs eftersom det inte alltid är möjligt att med hjälp av OID eller kod på attributet observationskod kategorisera en viss observation (t.ex. då koder från SCT används).</w:t>
            </w:r>
          </w:p>
          <w:p w14:paraId="1A199363" w14:textId="77777777" w:rsidR="00DC46E4" w:rsidRPr="00DC46E4" w:rsidRDefault="00DC46E4">
            <w:pPr>
              <w:rPr>
                <w:sz w:val="20"/>
                <w:szCs w:val="20"/>
              </w:rPr>
            </w:pPr>
          </w:p>
          <w:p w14:paraId="6237FEC0" w14:textId="77777777" w:rsidR="00DC46E4" w:rsidRPr="00DC46E4" w:rsidRDefault="00DC46E4">
            <w:pPr>
              <w:rPr>
                <w:sz w:val="20"/>
                <w:szCs w:val="20"/>
              </w:rPr>
            </w:pPr>
            <w:r w:rsidRPr="00DC46E4">
              <w:rPr>
                <w:sz w:val="20"/>
                <w:szCs w:val="20"/>
              </w:rPr>
              <w:t xml:space="preserve">Exempel: </w:t>
            </w:r>
          </w:p>
          <w:p w14:paraId="1934F806" w14:textId="77777777" w:rsidR="00DC46E4" w:rsidRPr="00DC46E4" w:rsidRDefault="00DC46E4">
            <w:pPr>
              <w:rPr>
                <w:sz w:val="20"/>
                <w:szCs w:val="20"/>
              </w:rPr>
            </w:pPr>
            <w:r w:rsidRPr="00DC46E4">
              <w:rPr>
                <w:sz w:val="20"/>
                <w:szCs w:val="20"/>
              </w:rPr>
              <w:t>1) Till en början vill man endast ange en aktivitetsbegränsning med en textuell beskrivning. I detta fall anges Aktivitetsbegränsning som kategori. På sikt, då man vill kunna specificera aktivitetsbegränsningen mer i detalj, anger man en mer detaljerad kod i attributet observationskod.</w:t>
            </w:r>
          </w:p>
          <w:p w14:paraId="201BC3B7" w14:textId="77777777" w:rsidR="00DC46E4" w:rsidRPr="00DC46E4" w:rsidRDefault="00DC46E4">
            <w:pPr>
              <w:rPr>
                <w:rFonts w:ascii="Calibri" w:eastAsiaTheme="minorHAnsi" w:hAnsi="Calibri"/>
                <w:sz w:val="20"/>
                <w:szCs w:val="20"/>
              </w:rPr>
            </w:pPr>
            <w:r w:rsidRPr="00DC46E4">
              <w:t>2) En</w:t>
            </w:r>
            <w:r w:rsidRPr="00DC46E4">
              <w:rPr>
                <w:sz w:val="20"/>
                <w:szCs w:val="20"/>
              </w:rPr>
              <w:t xml:space="preserve"> arbetsförmåga ska inte detaljeras ytterligare och därför anges Arbetsförmåga i observationskoden och ingen kategori behöver anges.</w:t>
            </w:r>
          </w:p>
        </w:tc>
      </w:tr>
      <w:tr w:rsidR="00DC46E4" w14:paraId="2A01A0F6" w14:textId="77777777" w:rsidTr="00DC4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25DC16F" w14:textId="77777777" w:rsidR="00DC46E4" w:rsidRDefault="00B13575">
            <w:pPr>
              <w:rPr>
                <w:rFonts w:ascii="Calibri" w:eastAsiaTheme="minorHAnsi" w:hAnsi="Calibri"/>
                <w:color w:val="000000"/>
                <w:sz w:val="20"/>
                <w:szCs w:val="20"/>
              </w:rPr>
            </w:pPr>
            <w:r>
              <w:rPr>
                <w:color w:val="000000"/>
                <w:sz w:val="20"/>
                <w:szCs w:val="20"/>
              </w:rPr>
              <w:lastRenderedPageBreak/>
              <w:t>O</w:t>
            </w:r>
            <w:r w:rsidR="00DC46E4">
              <w:rPr>
                <w:color w:val="000000"/>
                <w:sz w:val="20"/>
                <w:szCs w:val="20"/>
              </w:rPr>
              <w:t>bservationskod</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14:paraId="01D274C1" w14:textId="77777777" w:rsidR="00DC46E4" w:rsidRDefault="00DC46E4">
            <w:pPr>
              <w:rPr>
                <w:rFonts w:ascii="Calibri" w:eastAsiaTheme="minorHAnsi" w:hAnsi="Calibri"/>
                <w:i/>
                <w:iCs/>
                <w:color w:val="000000"/>
                <w:sz w:val="20"/>
                <w:szCs w:val="20"/>
              </w:rPr>
            </w:pPr>
            <w:r>
              <w:rPr>
                <w:color w:val="000000"/>
                <w:sz w:val="20"/>
                <w:szCs w:val="20"/>
              </w:rPr>
              <w:t>Kod och text som anger aktuell observation</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14:paraId="01D5B0C9" w14:textId="77777777" w:rsidR="00DC46E4" w:rsidRDefault="00DC46E4">
            <w:pPr>
              <w:jc w:val="center"/>
              <w:rPr>
                <w:rFonts w:ascii="Calibri" w:eastAsiaTheme="minorHAnsi" w:hAnsi="Calibri"/>
                <w:color w:val="000000"/>
                <w:sz w:val="20"/>
                <w:szCs w:val="20"/>
              </w:rPr>
            </w:pPr>
            <w:r>
              <w:rPr>
                <w:color w:val="000000"/>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14:paraId="7DEBC9FD" w14:textId="77777777" w:rsidR="00DC46E4" w:rsidRDefault="00DC46E4">
            <w:pPr>
              <w:jc w:val="center"/>
              <w:rPr>
                <w:rFonts w:ascii="Calibri" w:eastAsiaTheme="minorHAnsi" w:hAnsi="Calibri"/>
                <w:color w:val="000000"/>
                <w:sz w:val="20"/>
                <w:szCs w:val="20"/>
              </w:rPr>
            </w:pPr>
            <w:r>
              <w:rPr>
                <w:color w:val="000000"/>
                <w:sz w:val="20"/>
                <w:szCs w:val="20"/>
              </w:rPr>
              <w:t>0..1</w:t>
            </w:r>
          </w:p>
          <w:p w14:paraId="59B0DDDF" w14:textId="77777777" w:rsidR="00DC46E4" w:rsidRDefault="00DC46E4">
            <w:pPr>
              <w:jc w:val="center"/>
              <w:rPr>
                <w:rFonts w:ascii="Calibri" w:eastAsiaTheme="minorHAnsi" w:hAnsi="Calibri"/>
                <w:szCs w:val="22"/>
              </w:rPr>
            </w:pPr>
            <w:r>
              <w:rPr>
                <w:color w:val="000000"/>
                <w:sz w:val="20"/>
                <w:szCs w:val="20"/>
              </w:rPr>
              <w:t>Se besluts-regel</w:t>
            </w:r>
          </w:p>
        </w:tc>
        <w:tc>
          <w:tcPr>
            <w:tcW w:w="3190" w:type="dxa"/>
            <w:tcBorders>
              <w:top w:val="nil"/>
              <w:left w:val="nil"/>
              <w:bottom w:val="single" w:sz="8" w:space="0" w:color="auto"/>
              <w:right w:val="single" w:sz="8" w:space="0" w:color="auto"/>
            </w:tcBorders>
            <w:tcMar>
              <w:top w:w="15" w:type="dxa"/>
              <w:left w:w="15" w:type="dxa"/>
              <w:bottom w:w="0" w:type="dxa"/>
              <w:right w:w="15" w:type="dxa"/>
            </w:tcMar>
          </w:tcPr>
          <w:p w14:paraId="713CAD05" w14:textId="77777777" w:rsidR="00DC46E4" w:rsidRDefault="00DC46E4">
            <w:pPr>
              <w:rPr>
                <w:rFonts w:ascii="Calibri" w:eastAsiaTheme="minorHAnsi" w:hAnsi="Calibri"/>
                <w:color w:val="000000"/>
                <w:sz w:val="20"/>
                <w:szCs w:val="20"/>
              </w:rPr>
            </w:pPr>
            <w:r>
              <w:rPr>
                <w:color w:val="000000"/>
                <w:sz w:val="20"/>
                <w:szCs w:val="20"/>
              </w:rPr>
              <w:t>ICD-10-SE (Används när diagnoser efterfrågas i intygen)</w:t>
            </w:r>
            <w:r>
              <w:rPr>
                <w:color w:val="000000"/>
                <w:sz w:val="20"/>
                <w:szCs w:val="20"/>
              </w:rPr>
              <w:br/>
              <w:t>ICF (Används när funktionsnedsättningar och aktivitetsbegränsningar efterfrågas i intygen)</w:t>
            </w:r>
            <w:r>
              <w:rPr>
                <w:color w:val="000000"/>
                <w:sz w:val="20"/>
                <w:szCs w:val="20"/>
              </w:rPr>
              <w:br/>
              <w:t>SNOMED CT (Används i de fall då lämpliga koder inte återfinns i ICD10-SE eller ICF)</w:t>
            </w:r>
            <w:r>
              <w:rPr>
                <w:color w:val="000000"/>
                <w:sz w:val="20"/>
                <w:szCs w:val="20"/>
              </w:rPr>
              <w:br/>
              <w:t>KV Observationskod Intyg (Används då nationella koder inte finns att tillgå)</w:t>
            </w:r>
          </w:p>
          <w:p w14:paraId="3FC68011" w14:textId="77777777" w:rsidR="00DC46E4" w:rsidRDefault="00DC46E4">
            <w:pPr>
              <w:rPr>
                <w:rFonts w:ascii="Calibri" w:eastAsiaTheme="minorHAnsi" w:hAnsi="Calibri"/>
                <w:color w:val="000000"/>
                <w:sz w:val="20"/>
                <w:szCs w:val="20"/>
              </w:rPr>
            </w:pPr>
          </w:p>
        </w:tc>
        <w:tc>
          <w:tcPr>
            <w:tcW w:w="2750" w:type="dxa"/>
            <w:tcBorders>
              <w:top w:val="nil"/>
              <w:left w:val="nil"/>
              <w:bottom w:val="single" w:sz="8" w:space="0" w:color="auto"/>
              <w:right w:val="single" w:sz="8" w:space="0" w:color="auto"/>
            </w:tcBorders>
            <w:tcMar>
              <w:top w:w="15" w:type="dxa"/>
              <w:left w:w="15" w:type="dxa"/>
              <w:bottom w:w="0" w:type="dxa"/>
              <w:right w:w="15" w:type="dxa"/>
            </w:tcMar>
            <w:hideMark/>
          </w:tcPr>
          <w:p w14:paraId="3D2BF1B4" w14:textId="77777777" w:rsidR="00DC46E4" w:rsidRPr="00DC46E4" w:rsidRDefault="00DC46E4" w:rsidP="00DC46E4">
            <w:pPr>
              <w:rPr>
                <w:rFonts w:ascii="Calibri" w:eastAsiaTheme="minorHAnsi" w:hAnsi="Calibri"/>
                <w:sz w:val="20"/>
                <w:szCs w:val="20"/>
                <w:lang w:eastAsia="en-US"/>
              </w:rPr>
            </w:pPr>
            <w:r w:rsidRPr="00DC46E4">
              <w:rPr>
                <w:sz w:val="20"/>
                <w:szCs w:val="20"/>
              </w:rPr>
              <w:lastRenderedPageBreak/>
              <w:t>Något av attributen observationskategori och observationskod måste vara angivet för varje Observation.</w:t>
            </w:r>
          </w:p>
          <w:p w14:paraId="59E464F3" w14:textId="77777777" w:rsidR="00DC46E4" w:rsidRPr="00DC46E4" w:rsidRDefault="00DC46E4">
            <w:pPr>
              <w:rPr>
                <w:rFonts w:ascii="Calibri" w:eastAsiaTheme="minorHAnsi" w:hAnsi="Calibri"/>
                <w:sz w:val="20"/>
                <w:szCs w:val="20"/>
              </w:rPr>
            </w:pPr>
          </w:p>
        </w:tc>
      </w:tr>
      <w:tr w:rsidR="00602242" w:rsidRPr="00C75D6E" w14:paraId="403CAA42" w14:textId="77777777" w:rsidTr="00DC46E4">
        <w:trPr>
          <w:trHeight w:val="217"/>
        </w:trPr>
        <w:tc>
          <w:tcPr>
            <w:tcW w:w="2545" w:type="dxa"/>
            <w:tcMar>
              <w:top w:w="15" w:type="dxa"/>
              <w:left w:w="15" w:type="dxa"/>
              <w:bottom w:w="0" w:type="dxa"/>
              <w:right w:w="15" w:type="dxa"/>
            </w:tcMar>
          </w:tcPr>
          <w:p w14:paraId="1B88B950" w14:textId="77777777" w:rsidR="000011EF" w:rsidRPr="00C75D6E" w:rsidRDefault="00B13575" w:rsidP="00181B3F">
            <w:pPr>
              <w:tabs>
                <w:tab w:val="left" w:pos="4111"/>
              </w:tabs>
              <w:rPr>
                <w:rFonts w:eastAsia="Arial Unicode MS"/>
                <w:sz w:val="20"/>
              </w:rPr>
            </w:pPr>
            <w:r w:rsidRPr="00C75D6E">
              <w:rPr>
                <w:rFonts w:eastAsia="Arial Unicode MS"/>
                <w:sz w:val="20"/>
              </w:rPr>
              <w:lastRenderedPageBreak/>
              <w:t>O</w:t>
            </w:r>
            <w:r w:rsidR="000011EF" w:rsidRPr="00C75D6E">
              <w:rPr>
                <w:rFonts w:eastAsia="Arial Unicode MS"/>
                <w:sz w:val="20"/>
              </w:rPr>
              <w:t>bservationstid</w:t>
            </w:r>
          </w:p>
        </w:tc>
        <w:tc>
          <w:tcPr>
            <w:tcW w:w="3410" w:type="dxa"/>
            <w:tcMar>
              <w:top w:w="15" w:type="dxa"/>
              <w:left w:w="15" w:type="dxa"/>
              <w:bottom w:w="0" w:type="dxa"/>
              <w:right w:w="15" w:type="dxa"/>
            </w:tcMar>
          </w:tcPr>
          <w:p w14:paraId="6739F186" w14:textId="77777777" w:rsidR="000011EF" w:rsidRPr="00C75D6E" w:rsidRDefault="000011EF" w:rsidP="00181B3F">
            <w:pPr>
              <w:tabs>
                <w:tab w:val="left" w:pos="4111"/>
              </w:tabs>
              <w:rPr>
                <w:rFonts w:eastAsia="Arial Unicode MS"/>
                <w:i/>
                <w:sz w:val="20"/>
              </w:rPr>
            </w:pPr>
            <w:del w:id="102" w:author="Kristin Schoug Bertilsson" w:date="2015-01-27T10:23:00Z">
              <w:r w:rsidRPr="00C75D6E" w:rsidDel="00B31285">
                <w:rPr>
                  <w:rFonts w:eastAsia="Arial Unicode MS"/>
                  <w:sz w:val="20"/>
                </w:rPr>
                <w:delText xml:space="preserve">Tidpunkt </w:delText>
              </w:r>
            </w:del>
            <w:ins w:id="103" w:author="Kristin Schoug Bertilsson" w:date="2015-01-27T10:23:00Z">
              <w:r w:rsidR="00B31285">
                <w:rPr>
                  <w:rFonts w:eastAsia="Arial Unicode MS"/>
                  <w:sz w:val="20"/>
                </w:rPr>
                <w:t>Datum</w:t>
              </w:r>
              <w:r w:rsidR="00B31285" w:rsidRPr="00C75D6E">
                <w:rPr>
                  <w:rFonts w:eastAsia="Arial Unicode MS"/>
                  <w:sz w:val="20"/>
                </w:rPr>
                <w:t xml:space="preserve"> </w:t>
              </w:r>
            </w:ins>
            <w:r w:rsidRPr="00C75D6E">
              <w:rPr>
                <w:rFonts w:eastAsia="Arial Unicode MS"/>
                <w:sz w:val="20"/>
              </w:rPr>
              <w:t>då observationen genomfördes</w:t>
            </w:r>
          </w:p>
        </w:tc>
        <w:tc>
          <w:tcPr>
            <w:tcW w:w="1320" w:type="dxa"/>
            <w:tcMar>
              <w:top w:w="15" w:type="dxa"/>
              <w:left w:w="15" w:type="dxa"/>
              <w:bottom w:w="0" w:type="dxa"/>
              <w:right w:w="15" w:type="dxa"/>
            </w:tcMar>
          </w:tcPr>
          <w:p w14:paraId="34F39C1D" w14:textId="77777777" w:rsidR="000011EF" w:rsidRPr="00C75D6E" w:rsidRDefault="00B31285" w:rsidP="00B31285">
            <w:pPr>
              <w:tabs>
                <w:tab w:val="left" w:pos="4111"/>
              </w:tabs>
              <w:jc w:val="center"/>
              <w:rPr>
                <w:rFonts w:eastAsia="Arial Unicode MS"/>
                <w:sz w:val="20"/>
              </w:rPr>
            </w:pPr>
            <w:ins w:id="104" w:author="Kristin Schoug Bertilsson" w:date="2015-01-27T10:22:00Z">
              <w:r>
                <w:rPr>
                  <w:rFonts w:eastAsia="Arial Unicode MS"/>
                  <w:sz w:val="20"/>
                </w:rPr>
                <w:t>DateType</w:t>
              </w:r>
            </w:ins>
            <w:del w:id="105" w:author="Kristin Schoug Bertilsson" w:date="2015-01-27T10:22:00Z">
              <w:r w:rsidR="000011EF" w:rsidRPr="00C75D6E" w:rsidDel="00B31285">
                <w:rPr>
                  <w:rFonts w:eastAsia="Arial Unicode MS"/>
                  <w:sz w:val="20"/>
                </w:rPr>
                <w:delText>TS</w:delText>
              </w:r>
            </w:del>
          </w:p>
        </w:tc>
        <w:tc>
          <w:tcPr>
            <w:tcW w:w="770" w:type="dxa"/>
            <w:tcMar>
              <w:top w:w="15" w:type="dxa"/>
              <w:left w:w="15" w:type="dxa"/>
              <w:bottom w:w="0" w:type="dxa"/>
              <w:right w:w="15" w:type="dxa"/>
            </w:tcMar>
          </w:tcPr>
          <w:p w14:paraId="00B8D6BC" w14:textId="77777777" w:rsidR="000011EF" w:rsidRPr="00C75D6E" w:rsidRDefault="000011EF" w:rsidP="00181B3F">
            <w:pPr>
              <w:tabs>
                <w:tab w:val="left" w:pos="4111"/>
              </w:tabs>
              <w:jc w:val="center"/>
              <w:rPr>
                <w:rFonts w:eastAsia="Arial Unicode MS"/>
                <w:sz w:val="20"/>
              </w:rPr>
            </w:pPr>
            <w:r w:rsidRPr="00C75D6E">
              <w:rPr>
                <w:rFonts w:eastAsia="Arial Unicode MS"/>
                <w:sz w:val="20"/>
              </w:rPr>
              <w:t>0..1</w:t>
            </w:r>
          </w:p>
        </w:tc>
        <w:tc>
          <w:tcPr>
            <w:tcW w:w="3190" w:type="dxa"/>
            <w:tcMar>
              <w:top w:w="15" w:type="dxa"/>
              <w:left w:w="15" w:type="dxa"/>
              <w:bottom w:w="0" w:type="dxa"/>
              <w:right w:w="15" w:type="dxa"/>
            </w:tcMar>
          </w:tcPr>
          <w:p w14:paraId="4E12A7BD" w14:textId="77777777" w:rsidR="000011EF" w:rsidRPr="00C75D6E" w:rsidRDefault="000011EF" w:rsidP="00181B3F">
            <w:pPr>
              <w:tabs>
                <w:tab w:val="left" w:pos="4111"/>
              </w:tabs>
              <w:rPr>
                <w:rFonts w:eastAsia="Arial Unicode MS"/>
                <w:sz w:val="20"/>
              </w:rPr>
            </w:pPr>
          </w:p>
        </w:tc>
        <w:tc>
          <w:tcPr>
            <w:tcW w:w="2750" w:type="dxa"/>
            <w:tcMar>
              <w:top w:w="15" w:type="dxa"/>
              <w:left w:w="15" w:type="dxa"/>
              <w:bottom w:w="0" w:type="dxa"/>
              <w:right w:w="15" w:type="dxa"/>
            </w:tcMar>
          </w:tcPr>
          <w:p w14:paraId="3CB9D567" w14:textId="77777777" w:rsidR="000011EF" w:rsidRPr="00C75D6E" w:rsidRDefault="000011EF" w:rsidP="00181B3F">
            <w:pPr>
              <w:tabs>
                <w:tab w:val="left" w:pos="4111"/>
              </w:tabs>
              <w:rPr>
                <w:rFonts w:eastAsia="Arial Unicode MS"/>
                <w:sz w:val="20"/>
              </w:rPr>
            </w:pPr>
          </w:p>
        </w:tc>
      </w:tr>
      <w:tr w:rsidR="000011EF" w:rsidRPr="00E4235B" w14:paraId="11155A31" w14:textId="77777777" w:rsidTr="00DC46E4">
        <w:trPr>
          <w:trHeight w:val="217"/>
        </w:trPr>
        <w:tc>
          <w:tcPr>
            <w:tcW w:w="2545" w:type="dxa"/>
            <w:tcMar>
              <w:top w:w="15" w:type="dxa"/>
              <w:left w:w="15" w:type="dxa"/>
              <w:bottom w:w="0" w:type="dxa"/>
              <w:right w:w="15" w:type="dxa"/>
            </w:tcMar>
          </w:tcPr>
          <w:p w14:paraId="725C77A5" w14:textId="77777777" w:rsidR="000011EF" w:rsidRPr="00E4235B" w:rsidRDefault="00B13575" w:rsidP="00181B3F">
            <w:pPr>
              <w:tabs>
                <w:tab w:val="left" w:pos="4111"/>
              </w:tabs>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eskrivning</w:t>
            </w:r>
          </w:p>
        </w:tc>
        <w:tc>
          <w:tcPr>
            <w:tcW w:w="3410" w:type="dxa"/>
            <w:tcMar>
              <w:top w:w="15" w:type="dxa"/>
              <w:left w:w="15" w:type="dxa"/>
              <w:bottom w:w="0" w:type="dxa"/>
              <w:right w:w="15" w:type="dxa"/>
            </w:tcMar>
          </w:tcPr>
          <w:p w14:paraId="6066F4B1"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 av observationen</w:t>
            </w:r>
          </w:p>
        </w:tc>
        <w:tc>
          <w:tcPr>
            <w:tcW w:w="1320" w:type="dxa"/>
            <w:tcMar>
              <w:top w:w="15" w:type="dxa"/>
              <w:left w:w="15" w:type="dxa"/>
              <w:bottom w:w="0" w:type="dxa"/>
              <w:right w:w="15" w:type="dxa"/>
            </w:tcMar>
          </w:tcPr>
          <w:p w14:paraId="68C61EF6"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139EBC74"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4BB075FF"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4BAB98E5" w14:textId="77777777" w:rsidR="000011EF" w:rsidRPr="00E4235B" w:rsidRDefault="000011EF" w:rsidP="00181B3F">
            <w:pPr>
              <w:tabs>
                <w:tab w:val="left" w:pos="4111"/>
              </w:tabs>
              <w:rPr>
                <w:rFonts w:eastAsia="Arial Unicode MS"/>
                <w:color w:val="000000"/>
                <w:sz w:val="20"/>
              </w:rPr>
            </w:pPr>
          </w:p>
        </w:tc>
      </w:tr>
      <w:tr w:rsidR="000011EF" w:rsidRPr="00E4235B" w14:paraId="13A7E782" w14:textId="77777777" w:rsidTr="00DC46E4">
        <w:trPr>
          <w:trHeight w:val="217"/>
        </w:trPr>
        <w:tc>
          <w:tcPr>
            <w:tcW w:w="2545" w:type="dxa"/>
            <w:tcMar>
              <w:top w:w="15" w:type="dxa"/>
              <w:left w:w="15" w:type="dxa"/>
              <w:bottom w:w="0" w:type="dxa"/>
              <w:right w:w="15" w:type="dxa"/>
            </w:tcMar>
          </w:tcPr>
          <w:p w14:paraId="7B31CAD6" w14:textId="77777777" w:rsidR="000011EF" w:rsidRPr="00E4235B" w:rsidRDefault="00B13575" w:rsidP="00181B3F">
            <w:pPr>
              <w:tabs>
                <w:tab w:val="left" w:pos="4111"/>
              </w:tabs>
              <w:rPr>
                <w:rFonts w:eastAsia="Arial Unicode MS"/>
                <w:color w:val="000000"/>
                <w:sz w:val="20"/>
              </w:rPr>
            </w:pPr>
            <w:r w:rsidRPr="00E4235B">
              <w:rPr>
                <w:rFonts w:eastAsia="Arial Unicode MS"/>
                <w:color w:val="000000"/>
                <w:sz w:val="20"/>
              </w:rPr>
              <w:t>O</w:t>
            </w:r>
            <w:r w:rsidR="000011EF" w:rsidRPr="00E4235B">
              <w:rPr>
                <w:rFonts w:eastAsia="Arial Unicode MS"/>
                <w:color w:val="000000"/>
                <w:sz w:val="20"/>
              </w:rPr>
              <w:t>bservationsperiod</w:t>
            </w:r>
          </w:p>
        </w:tc>
        <w:tc>
          <w:tcPr>
            <w:tcW w:w="3410" w:type="dxa"/>
            <w:tcMar>
              <w:top w:w="15" w:type="dxa"/>
              <w:left w:w="15" w:type="dxa"/>
              <w:bottom w:w="0" w:type="dxa"/>
              <w:right w:w="15" w:type="dxa"/>
            </w:tcMar>
          </w:tcPr>
          <w:p w14:paraId="403F670F"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Period under vilken observationen är aktuell eller varaktig.</w:t>
            </w:r>
          </w:p>
        </w:tc>
        <w:tc>
          <w:tcPr>
            <w:tcW w:w="1320" w:type="dxa"/>
            <w:tcMar>
              <w:top w:w="15" w:type="dxa"/>
              <w:left w:w="15" w:type="dxa"/>
              <w:bottom w:w="0" w:type="dxa"/>
              <w:right w:w="15" w:type="dxa"/>
            </w:tcMar>
          </w:tcPr>
          <w:p w14:paraId="5B6172E7" w14:textId="77777777" w:rsidR="000011EF" w:rsidRPr="00E4235B" w:rsidRDefault="00435F66" w:rsidP="00B31285">
            <w:pPr>
              <w:tabs>
                <w:tab w:val="left" w:pos="4111"/>
              </w:tabs>
              <w:jc w:val="center"/>
              <w:rPr>
                <w:rFonts w:eastAsia="Arial Unicode MS"/>
                <w:color w:val="000000"/>
                <w:sz w:val="20"/>
              </w:rPr>
            </w:pPr>
            <w:ins w:id="106" w:author="Kristin Schoug Bertilsson" w:date="2015-01-27T10:47:00Z">
              <w:r>
                <w:rPr>
                  <w:rFonts w:eastAsia="Arial Unicode MS"/>
                  <w:color w:val="000000"/>
                  <w:sz w:val="20"/>
                </w:rPr>
                <w:t>PartialDatePeriodType</w:t>
              </w:r>
            </w:ins>
            <w:del w:id="107" w:author="Kristin Schoug Bertilsson" w:date="2015-01-27T10:23:00Z">
              <w:r w:rsidR="000011EF" w:rsidRPr="00E4235B" w:rsidDel="00B31285">
                <w:rPr>
                  <w:rFonts w:eastAsia="Arial Unicode MS"/>
                  <w:color w:val="000000"/>
                  <w:sz w:val="20"/>
                </w:rPr>
                <w:delText>IVL_TS</w:delText>
              </w:r>
            </w:del>
          </w:p>
        </w:tc>
        <w:tc>
          <w:tcPr>
            <w:tcW w:w="770" w:type="dxa"/>
            <w:tcMar>
              <w:top w:w="15" w:type="dxa"/>
              <w:left w:w="15" w:type="dxa"/>
              <w:bottom w:w="0" w:type="dxa"/>
              <w:right w:w="15" w:type="dxa"/>
            </w:tcMar>
          </w:tcPr>
          <w:p w14:paraId="4481FA8F"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49761657"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5243F201" w14:textId="77777777" w:rsidR="000011EF" w:rsidRPr="00E4235B" w:rsidRDefault="000011EF" w:rsidP="00181B3F">
            <w:pPr>
              <w:tabs>
                <w:tab w:val="left" w:pos="4111"/>
              </w:tabs>
              <w:rPr>
                <w:rFonts w:eastAsia="Arial Unicode MS"/>
                <w:color w:val="000000"/>
                <w:sz w:val="20"/>
              </w:rPr>
            </w:pPr>
          </w:p>
        </w:tc>
      </w:tr>
      <w:tr w:rsidR="000011EF" w:rsidRPr="00E4235B" w14:paraId="077931F3" w14:textId="77777777" w:rsidTr="00DC46E4">
        <w:trPr>
          <w:trHeight w:val="217"/>
        </w:trPr>
        <w:tc>
          <w:tcPr>
            <w:tcW w:w="2545" w:type="dxa"/>
            <w:tcMar>
              <w:top w:w="15" w:type="dxa"/>
              <w:left w:w="15" w:type="dxa"/>
              <w:bottom w:w="0" w:type="dxa"/>
              <w:right w:w="15" w:type="dxa"/>
            </w:tcMar>
          </w:tcPr>
          <w:p w14:paraId="2B692338" w14:textId="77777777" w:rsidR="000011EF" w:rsidRPr="00E4235B" w:rsidRDefault="00B13575" w:rsidP="00181B3F">
            <w:pPr>
              <w:tabs>
                <w:tab w:val="left" w:pos="4111"/>
              </w:tabs>
              <w:rPr>
                <w:rFonts w:eastAsia="Arial Unicode MS"/>
                <w:color w:val="000000"/>
                <w:sz w:val="20"/>
              </w:rPr>
            </w:pPr>
            <w:r w:rsidRPr="00E4235B">
              <w:rPr>
                <w:rFonts w:eastAsia="Arial Unicode MS"/>
                <w:color w:val="000000"/>
                <w:sz w:val="20"/>
              </w:rPr>
              <w:t>V</w:t>
            </w:r>
            <w:r w:rsidR="000011EF" w:rsidRPr="00E4235B">
              <w:rPr>
                <w:rFonts w:eastAsia="Arial Unicode MS"/>
                <w:color w:val="000000"/>
                <w:sz w:val="20"/>
              </w:rPr>
              <w:t>ärde</w:t>
            </w:r>
          </w:p>
        </w:tc>
        <w:tc>
          <w:tcPr>
            <w:tcW w:w="3410" w:type="dxa"/>
            <w:tcMar>
              <w:top w:w="15" w:type="dxa"/>
              <w:left w:w="15" w:type="dxa"/>
              <w:bottom w:w="0" w:type="dxa"/>
              <w:right w:w="15" w:type="dxa"/>
            </w:tcMar>
          </w:tcPr>
          <w:p w14:paraId="7B78EFA3"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Värde som är resultat av observationen.</w:t>
            </w:r>
          </w:p>
        </w:tc>
        <w:tc>
          <w:tcPr>
            <w:tcW w:w="1320" w:type="dxa"/>
            <w:tcMar>
              <w:top w:w="15" w:type="dxa"/>
              <w:left w:w="15" w:type="dxa"/>
              <w:bottom w:w="0" w:type="dxa"/>
              <w:right w:w="15" w:type="dxa"/>
            </w:tcMar>
          </w:tcPr>
          <w:p w14:paraId="698E2750" w14:textId="77777777" w:rsidR="000011EF" w:rsidRPr="00E4235B" w:rsidRDefault="005D4293" w:rsidP="00181B3F">
            <w:pPr>
              <w:tabs>
                <w:tab w:val="left" w:pos="4111"/>
              </w:tabs>
              <w:jc w:val="center"/>
              <w:rPr>
                <w:rFonts w:eastAsia="Arial Unicode MS"/>
                <w:color w:val="000000"/>
                <w:sz w:val="20"/>
              </w:rPr>
            </w:pPr>
            <w:r>
              <w:rPr>
                <w:rFonts w:eastAsia="Arial Unicode MS"/>
                <w:color w:val="000000"/>
                <w:sz w:val="20"/>
              </w:rPr>
              <w:t>ANY</w:t>
            </w:r>
          </w:p>
        </w:tc>
        <w:tc>
          <w:tcPr>
            <w:tcW w:w="770" w:type="dxa"/>
            <w:tcMar>
              <w:top w:w="15" w:type="dxa"/>
              <w:left w:w="15" w:type="dxa"/>
              <w:bottom w:w="0" w:type="dxa"/>
              <w:right w:w="15" w:type="dxa"/>
            </w:tcMar>
          </w:tcPr>
          <w:p w14:paraId="0D8725DF"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
        </w:tc>
        <w:tc>
          <w:tcPr>
            <w:tcW w:w="3190" w:type="dxa"/>
            <w:tcMar>
              <w:top w:w="15" w:type="dxa"/>
              <w:left w:w="15" w:type="dxa"/>
              <w:bottom w:w="0" w:type="dxa"/>
              <w:right w:w="15" w:type="dxa"/>
            </w:tcMar>
          </w:tcPr>
          <w:p w14:paraId="14C48E84" w14:textId="77777777"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14:paraId="539C21C3" w14:textId="77777777" w:rsidR="005D4293" w:rsidRDefault="005D4293" w:rsidP="00181B3F">
            <w:pPr>
              <w:tabs>
                <w:tab w:val="left" w:pos="4111"/>
              </w:tabs>
              <w:rPr>
                <w:rFonts w:eastAsia="Arial Unicode MS"/>
                <w:color w:val="000000"/>
                <w:sz w:val="20"/>
              </w:rPr>
            </w:pPr>
            <w:r>
              <w:rPr>
                <w:rFonts w:eastAsia="Arial Unicode MS"/>
                <w:color w:val="000000"/>
                <w:sz w:val="20"/>
              </w:rPr>
              <w:t xml:space="preserve">Datatypen på värde-attributet styrs av tillämpningen i en viss MIM. </w:t>
            </w:r>
          </w:p>
          <w:p w14:paraId="27C81E71" w14:textId="77777777" w:rsidR="005D4293" w:rsidRDefault="005D4293" w:rsidP="00181B3F">
            <w:pPr>
              <w:tabs>
                <w:tab w:val="left" w:pos="4111"/>
              </w:tabs>
              <w:rPr>
                <w:rFonts w:eastAsia="Arial Unicode MS"/>
                <w:color w:val="000000"/>
                <w:sz w:val="20"/>
              </w:rPr>
            </w:pPr>
          </w:p>
          <w:p w14:paraId="43449E68" w14:textId="77777777" w:rsidR="000011EF" w:rsidRDefault="005D4293" w:rsidP="00181B3F">
            <w:pPr>
              <w:tabs>
                <w:tab w:val="left" w:pos="4111"/>
              </w:tabs>
              <w:rPr>
                <w:rFonts w:eastAsia="Arial Unicode MS"/>
                <w:color w:val="000000"/>
                <w:sz w:val="20"/>
              </w:rPr>
            </w:pPr>
            <w:r>
              <w:rPr>
                <w:rFonts w:eastAsia="Arial Unicode MS"/>
                <w:color w:val="000000"/>
                <w:sz w:val="20"/>
              </w:rPr>
              <w:t>Om värde motsvarar PQ</w:t>
            </w:r>
            <w:r w:rsidR="004E1B77">
              <w:rPr>
                <w:rFonts w:eastAsia="Arial Unicode MS"/>
                <w:color w:val="000000"/>
                <w:sz w:val="20"/>
              </w:rPr>
              <w:t xml:space="preserve"> ska attributet value ange det värde som avses och attributet unit ska ange vilken måttenhet som anges. Unit ska beskrivas med måttenheter enligt UCUM:</w:t>
            </w:r>
          </w:p>
          <w:p w14:paraId="3A7DCEF4" w14:textId="77777777" w:rsidR="004E1B77" w:rsidRPr="004E1B77" w:rsidRDefault="001378A8" w:rsidP="004E1B77">
            <w:pPr>
              <w:pStyle w:val="BodyText"/>
              <w:rPr>
                <w:rFonts w:eastAsia="Arial Unicode MS"/>
                <w:lang w:val="sv-SE"/>
              </w:rPr>
            </w:pPr>
            <w:r>
              <w:fldChar w:fldCharType="begin"/>
            </w:r>
            <w:r w:rsidRPr="00C11186">
              <w:rPr>
                <w:lang w:val="sv-SE"/>
                <w:rPrChange w:id="108" w:author="Kristin Schoug Bertilsson" w:date="2015-01-27T10:50:00Z">
                  <w:rPr/>
                </w:rPrChange>
              </w:rPr>
              <w:instrText xml:space="preserve"> HYPERLINK "http://unitsofmeasure.org/ucum.html" </w:instrText>
            </w:r>
            <w:r>
              <w:fldChar w:fldCharType="separate"/>
            </w:r>
            <w:r w:rsidR="004E1B77" w:rsidRPr="005D4293">
              <w:rPr>
                <w:rStyle w:val="Hyperlink"/>
                <w:rFonts w:eastAsia="Arial Unicode MS"/>
                <w:sz w:val="18"/>
              </w:rPr>
              <w:t>http://unitsofmeasure.org/ucum.html</w:t>
            </w:r>
            <w:r>
              <w:rPr>
                <w:rStyle w:val="Hyperlink"/>
                <w:rFonts w:eastAsia="Arial Unicode MS"/>
                <w:sz w:val="18"/>
              </w:rPr>
              <w:fldChar w:fldCharType="end"/>
            </w:r>
            <w:r w:rsidR="004E1B77" w:rsidRPr="005D4293">
              <w:rPr>
                <w:rFonts w:eastAsia="Arial Unicode MS"/>
                <w:sz w:val="18"/>
                <w:lang w:val="sv-SE"/>
              </w:rPr>
              <w:t xml:space="preserve"> </w:t>
            </w:r>
          </w:p>
        </w:tc>
      </w:tr>
      <w:tr w:rsidR="00602242" w:rsidRPr="00C75D6E" w14:paraId="70676169" w14:textId="77777777" w:rsidTr="00DC46E4">
        <w:trPr>
          <w:trHeight w:val="217"/>
        </w:trPr>
        <w:tc>
          <w:tcPr>
            <w:tcW w:w="2545" w:type="dxa"/>
            <w:tcMar>
              <w:top w:w="15" w:type="dxa"/>
              <w:left w:w="15" w:type="dxa"/>
              <w:bottom w:w="0" w:type="dxa"/>
              <w:right w:w="15" w:type="dxa"/>
            </w:tcMar>
          </w:tcPr>
          <w:p w14:paraId="4F7DD972" w14:textId="77777777" w:rsidR="000011EF" w:rsidRPr="00C75D6E" w:rsidRDefault="00B13575" w:rsidP="00181B3F">
            <w:pPr>
              <w:tabs>
                <w:tab w:val="left" w:pos="4111"/>
              </w:tabs>
              <w:rPr>
                <w:rFonts w:eastAsia="Arial Unicode MS"/>
                <w:sz w:val="20"/>
              </w:rPr>
            </w:pPr>
            <w:r w:rsidRPr="00C75D6E">
              <w:rPr>
                <w:rFonts w:eastAsia="Arial Unicode MS"/>
                <w:sz w:val="20"/>
              </w:rPr>
              <w:t>F</w:t>
            </w:r>
            <w:r w:rsidR="000011EF" w:rsidRPr="00C75D6E">
              <w:rPr>
                <w:rFonts w:eastAsia="Arial Unicode MS"/>
                <w:sz w:val="20"/>
              </w:rPr>
              <w:t>örekomst</w:t>
            </w:r>
          </w:p>
        </w:tc>
        <w:tc>
          <w:tcPr>
            <w:tcW w:w="3410" w:type="dxa"/>
            <w:tcMar>
              <w:top w:w="15" w:type="dxa"/>
              <w:left w:w="15" w:type="dxa"/>
              <w:bottom w:w="0" w:type="dxa"/>
              <w:right w:w="15" w:type="dxa"/>
            </w:tcMar>
          </w:tcPr>
          <w:p w14:paraId="2A0BBDA9" w14:textId="77777777" w:rsidR="000011EF" w:rsidRPr="00C75D6E" w:rsidRDefault="000011EF" w:rsidP="00181B3F">
            <w:pPr>
              <w:tabs>
                <w:tab w:val="left" w:pos="4111"/>
              </w:tabs>
              <w:rPr>
                <w:rFonts w:eastAsia="Arial Unicode MS"/>
                <w:sz w:val="20"/>
              </w:rPr>
            </w:pPr>
            <w:r w:rsidRPr="00C75D6E">
              <w:rPr>
                <w:rFonts w:eastAsia="Arial Unicode MS"/>
                <w:sz w:val="20"/>
              </w:rPr>
              <w:t>Förekomst används för att beskriva om observationen förekommer eller inte.</w:t>
            </w:r>
          </w:p>
        </w:tc>
        <w:tc>
          <w:tcPr>
            <w:tcW w:w="1320" w:type="dxa"/>
            <w:tcMar>
              <w:top w:w="15" w:type="dxa"/>
              <w:left w:w="15" w:type="dxa"/>
              <w:bottom w:w="0" w:type="dxa"/>
              <w:right w:w="15" w:type="dxa"/>
            </w:tcMar>
          </w:tcPr>
          <w:p w14:paraId="1F77CEAB" w14:textId="77777777" w:rsidR="000011EF" w:rsidRPr="00C75D6E" w:rsidRDefault="000011EF" w:rsidP="00181B3F">
            <w:pPr>
              <w:tabs>
                <w:tab w:val="left" w:pos="4111"/>
              </w:tabs>
              <w:jc w:val="center"/>
              <w:rPr>
                <w:rFonts w:eastAsia="Arial Unicode MS"/>
                <w:sz w:val="20"/>
              </w:rPr>
            </w:pPr>
            <w:r w:rsidRPr="00C75D6E">
              <w:rPr>
                <w:rFonts w:eastAsia="Arial Unicode MS"/>
                <w:sz w:val="20"/>
              </w:rPr>
              <w:t>BL</w:t>
            </w:r>
          </w:p>
        </w:tc>
        <w:tc>
          <w:tcPr>
            <w:tcW w:w="770" w:type="dxa"/>
            <w:tcMar>
              <w:top w:w="15" w:type="dxa"/>
              <w:left w:w="15" w:type="dxa"/>
              <w:bottom w:w="0" w:type="dxa"/>
              <w:right w:w="15" w:type="dxa"/>
            </w:tcMar>
          </w:tcPr>
          <w:p w14:paraId="52403A88" w14:textId="77777777" w:rsidR="000011EF" w:rsidRPr="00C75D6E" w:rsidRDefault="000011EF" w:rsidP="00181B3F">
            <w:pPr>
              <w:tabs>
                <w:tab w:val="left" w:pos="4111"/>
              </w:tabs>
              <w:jc w:val="center"/>
              <w:rPr>
                <w:rFonts w:eastAsia="Arial Unicode MS"/>
                <w:sz w:val="20"/>
              </w:rPr>
            </w:pPr>
            <w:r w:rsidRPr="00C75D6E">
              <w:rPr>
                <w:rFonts w:eastAsia="Arial Unicode MS"/>
                <w:sz w:val="20"/>
              </w:rPr>
              <w:t>0..1</w:t>
            </w:r>
          </w:p>
        </w:tc>
        <w:tc>
          <w:tcPr>
            <w:tcW w:w="3190" w:type="dxa"/>
            <w:tcMar>
              <w:top w:w="15" w:type="dxa"/>
              <w:left w:w="15" w:type="dxa"/>
              <w:bottom w:w="0" w:type="dxa"/>
              <w:right w:w="15" w:type="dxa"/>
            </w:tcMar>
          </w:tcPr>
          <w:p w14:paraId="05124708" w14:textId="77777777" w:rsidR="000011EF" w:rsidRPr="00C75D6E" w:rsidRDefault="000011EF" w:rsidP="00181B3F">
            <w:pPr>
              <w:tabs>
                <w:tab w:val="left" w:pos="4111"/>
              </w:tabs>
              <w:rPr>
                <w:rFonts w:eastAsia="Arial Unicode MS"/>
                <w:sz w:val="20"/>
              </w:rPr>
            </w:pPr>
          </w:p>
        </w:tc>
        <w:tc>
          <w:tcPr>
            <w:tcW w:w="2750" w:type="dxa"/>
            <w:tcMar>
              <w:top w:w="15" w:type="dxa"/>
              <w:left w:w="15" w:type="dxa"/>
              <w:bottom w:w="0" w:type="dxa"/>
              <w:right w:w="15" w:type="dxa"/>
            </w:tcMar>
          </w:tcPr>
          <w:p w14:paraId="293BA64B" w14:textId="77777777" w:rsidR="000011EF" w:rsidRPr="00C75D6E" w:rsidRDefault="000011EF" w:rsidP="00181B3F">
            <w:pPr>
              <w:tabs>
                <w:tab w:val="left" w:pos="4111"/>
              </w:tabs>
              <w:rPr>
                <w:rFonts w:eastAsia="Arial Unicode MS"/>
                <w:sz w:val="20"/>
              </w:rPr>
            </w:pPr>
          </w:p>
        </w:tc>
      </w:tr>
      <w:tr w:rsidR="004E5CDD" w:rsidRPr="00602242" w14:paraId="76036BE2" w14:textId="77777777" w:rsidTr="00FF5B07">
        <w:trPr>
          <w:trHeight w:val="217"/>
        </w:trPr>
        <w:tc>
          <w:tcPr>
            <w:tcW w:w="2545" w:type="dxa"/>
            <w:tcMar>
              <w:top w:w="15" w:type="dxa"/>
              <w:left w:w="15" w:type="dxa"/>
              <w:bottom w:w="0" w:type="dxa"/>
              <w:right w:w="15" w:type="dxa"/>
            </w:tcMar>
          </w:tcPr>
          <w:p w14:paraId="4910F500" w14:textId="77777777" w:rsidR="004E5CDD" w:rsidRPr="00602242" w:rsidRDefault="00B13575" w:rsidP="00FF5B07">
            <w:pPr>
              <w:spacing w:before="40" w:after="40"/>
              <w:ind w:right="57"/>
              <w:rPr>
                <w:rFonts w:eastAsia="Arial Unicode MS"/>
                <w:sz w:val="20"/>
              </w:rPr>
            </w:pPr>
            <w:r>
              <w:rPr>
                <w:rFonts w:eastAsia="Arial Unicode MS"/>
                <w:sz w:val="20"/>
              </w:rPr>
              <w:t>K</w:t>
            </w:r>
            <w:r w:rsidR="004E5CDD">
              <w:rPr>
                <w:rFonts w:eastAsia="Arial Unicode MS"/>
                <w:sz w:val="20"/>
              </w:rPr>
              <w:t>ommentar</w:t>
            </w:r>
          </w:p>
        </w:tc>
        <w:tc>
          <w:tcPr>
            <w:tcW w:w="3410" w:type="dxa"/>
            <w:tcMar>
              <w:top w:w="15" w:type="dxa"/>
              <w:left w:w="15" w:type="dxa"/>
              <w:bottom w:w="0" w:type="dxa"/>
              <w:right w:w="15" w:type="dxa"/>
            </w:tcMar>
          </w:tcPr>
          <w:p w14:paraId="2A93E495" w14:textId="77777777" w:rsidR="004E5CDD" w:rsidRPr="00602242" w:rsidRDefault="004E5CDD" w:rsidP="00FF5B07">
            <w:pPr>
              <w:rPr>
                <w:rFonts w:eastAsia="Arial Unicode MS"/>
                <w:sz w:val="20"/>
              </w:rPr>
            </w:pPr>
            <w:r>
              <w:rPr>
                <w:rFonts w:eastAsia="Arial Unicode MS"/>
                <w:sz w:val="20"/>
              </w:rPr>
              <w:t>Övrig information som rör observationen.</w:t>
            </w:r>
          </w:p>
        </w:tc>
        <w:tc>
          <w:tcPr>
            <w:tcW w:w="1320" w:type="dxa"/>
            <w:tcMar>
              <w:top w:w="15" w:type="dxa"/>
              <w:left w:w="15" w:type="dxa"/>
              <w:bottom w:w="0" w:type="dxa"/>
              <w:right w:w="15" w:type="dxa"/>
            </w:tcMar>
          </w:tcPr>
          <w:p w14:paraId="06B4EAF8" w14:textId="77777777" w:rsidR="004E5CDD" w:rsidRPr="00602242" w:rsidRDefault="004E5CDD" w:rsidP="00FF5B07">
            <w:pPr>
              <w:jc w:val="center"/>
              <w:rPr>
                <w:rFonts w:eastAsia="Arial Unicode MS"/>
                <w:sz w:val="20"/>
              </w:rPr>
            </w:pPr>
            <w:r>
              <w:rPr>
                <w:rFonts w:eastAsia="Arial Unicode MS"/>
                <w:sz w:val="20"/>
              </w:rPr>
              <w:t>ST</w:t>
            </w:r>
          </w:p>
        </w:tc>
        <w:tc>
          <w:tcPr>
            <w:tcW w:w="770" w:type="dxa"/>
            <w:tcMar>
              <w:top w:w="15" w:type="dxa"/>
              <w:left w:w="15" w:type="dxa"/>
              <w:bottom w:w="0" w:type="dxa"/>
              <w:right w:w="15" w:type="dxa"/>
            </w:tcMar>
          </w:tcPr>
          <w:p w14:paraId="65A6E077" w14:textId="77777777" w:rsidR="004E5CDD" w:rsidRPr="00602242" w:rsidRDefault="004E5CDD" w:rsidP="00FF5B07">
            <w:pPr>
              <w:jc w:val="center"/>
              <w:rPr>
                <w:rFonts w:eastAsia="Arial Unicode MS"/>
                <w:sz w:val="20"/>
              </w:rPr>
            </w:pPr>
            <w:r>
              <w:rPr>
                <w:rFonts w:eastAsia="Arial Unicode MS"/>
                <w:sz w:val="20"/>
              </w:rPr>
              <w:t>0..1</w:t>
            </w:r>
          </w:p>
        </w:tc>
        <w:tc>
          <w:tcPr>
            <w:tcW w:w="3190" w:type="dxa"/>
            <w:tcMar>
              <w:top w:w="15" w:type="dxa"/>
              <w:left w:w="15" w:type="dxa"/>
              <w:bottom w:w="0" w:type="dxa"/>
              <w:right w:w="15" w:type="dxa"/>
            </w:tcMar>
          </w:tcPr>
          <w:p w14:paraId="4DFE3429" w14:textId="77777777" w:rsidR="004E5CDD" w:rsidRPr="00602242" w:rsidRDefault="004E5CDD" w:rsidP="00FF5B07">
            <w:pPr>
              <w:rPr>
                <w:rFonts w:eastAsia="Arial Unicode MS"/>
                <w:sz w:val="20"/>
              </w:rPr>
            </w:pPr>
          </w:p>
        </w:tc>
        <w:tc>
          <w:tcPr>
            <w:tcW w:w="2750" w:type="dxa"/>
            <w:tcMar>
              <w:top w:w="15" w:type="dxa"/>
              <w:left w:w="15" w:type="dxa"/>
              <w:bottom w:w="0" w:type="dxa"/>
              <w:right w:w="15" w:type="dxa"/>
            </w:tcMar>
          </w:tcPr>
          <w:p w14:paraId="2C23D732" w14:textId="77777777" w:rsidR="004E5CDD" w:rsidRPr="00602242" w:rsidRDefault="004E5CDD" w:rsidP="00FF5B07">
            <w:pPr>
              <w:spacing w:before="40" w:after="40"/>
              <w:ind w:left="57" w:right="57"/>
              <w:rPr>
                <w:rFonts w:eastAsia="Arial Unicode MS"/>
                <w:sz w:val="20"/>
              </w:rPr>
            </w:pPr>
          </w:p>
        </w:tc>
      </w:tr>
      <w:tr w:rsidR="00B87171" w:rsidRPr="00B87171" w14:paraId="6C86D3E4" w14:textId="77777777" w:rsidTr="00DC46E4">
        <w:trPr>
          <w:trHeight w:val="217"/>
        </w:trPr>
        <w:tc>
          <w:tcPr>
            <w:tcW w:w="2545" w:type="dxa"/>
            <w:tcMar>
              <w:top w:w="15" w:type="dxa"/>
              <w:left w:w="15" w:type="dxa"/>
              <w:bottom w:w="0" w:type="dxa"/>
              <w:right w:w="15" w:type="dxa"/>
            </w:tcMar>
          </w:tcPr>
          <w:p w14:paraId="7C4EAB51" w14:textId="77777777"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patienten instämmer</w:t>
            </w:r>
          </w:p>
        </w:tc>
        <w:tc>
          <w:tcPr>
            <w:tcW w:w="3410" w:type="dxa"/>
            <w:tcMar>
              <w:top w:w="15" w:type="dxa"/>
              <w:left w:w="15" w:type="dxa"/>
              <w:bottom w:w="0" w:type="dxa"/>
              <w:right w:w="15" w:type="dxa"/>
            </w:tcMar>
          </w:tcPr>
          <w:p w14:paraId="710F4A1E"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Värde som anger om patienten instämmer med den bedömning som redovisas</w:t>
            </w:r>
          </w:p>
        </w:tc>
        <w:tc>
          <w:tcPr>
            <w:tcW w:w="1320" w:type="dxa"/>
            <w:tcMar>
              <w:top w:w="15" w:type="dxa"/>
              <w:left w:w="15" w:type="dxa"/>
              <w:bottom w:w="0" w:type="dxa"/>
              <w:right w:w="15" w:type="dxa"/>
            </w:tcMar>
          </w:tcPr>
          <w:p w14:paraId="729B5F4D" w14:textId="77777777" w:rsidR="000011EF" w:rsidRPr="00B87171" w:rsidRDefault="000011EF"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70" w:type="dxa"/>
            <w:tcMar>
              <w:top w:w="15" w:type="dxa"/>
              <w:left w:w="15" w:type="dxa"/>
              <w:bottom w:w="0" w:type="dxa"/>
              <w:right w:w="15" w:type="dxa"/>
            </w:tcMar>
          </w:tcPr>
          <w:p w14:paraId="4DA3F74C" w14:textId="77777777" w:rsidR="000011EF" w:rsidRPr="00B87171" w:rsidRDefault="000011EF"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2652EEDC"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True = Ja</w:t>
            </w:r>
          </w:p>
          <w:p w14:paraId="56A23600"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False = Nej</w:t>
            </w:r>
          </w:p>
        </w:tc>
        <w:tc>
          <w:tcPr>
            <w:tcW w:w="2750" w:type="dxa"/>
            <w:tcMar>
              <w:top w:w="15" w:type="dxa"/>
              <w:left w:w="15" w:type="dxa"/>
              <w:bottom w:w="0" w:type="dxa"/>
              <w:right w:w="15" w:type="dxa"/>
            </w:tcMar>
          </w:tcPr>
          <w:p w14:paraId="27FE942A" w14:textId="77777777" w:rsidR="000011EF" w:rsidRPr="00B87171" w:rsidRDefault="000011EF" w:rsidP="00181B3F">
            <w:pPr>
              <w:spacing w:before="40" w:after="40"/>
              <w:ind w:left="57" w:right="57"/>
              <w:rPr>
                <w:rFonts w:eastAsia="Arial Unicode MS"/>
                <w:color w:val="A6A6A6" w:themeColor="background1" w:themeShade="A6"/>
                <w:sz w:val="20"/>
              </w:rPr>
            </w:pPr>
          </w:p>
        </w:tc>
      </w:tr>
      <w:tr w:rsidR="00602242" w:rsidRPr="00602242" w14:paraId="403B5946" w14:textId="77777777" w:rsidTr="00DC46E4">
        <w:trPr>
          <w:trHeight w:val="217"/>
        </w:trPr>
        <w:tc>
          <w:tcPr>
            <w:tcW w:w="2545" w:type="dxa"/>
            <w:tcMar>
              <w:top w:w="15" w:type="dxa"/>
              <w:left w:w="15" w:type="dxa"/>
              <w:bottom w:w="0" w:type="dxa"/>
              <w:right w:w="15" w:type="dxa"/>
            </w:tcMar>
          </w:tcPr>
          <w:p w14:paraId="0B7BBA5B" w14:textId="77777777" w:rsidR="00602242" w:rsidRPr="00602242" w:rsidRDefault="00B13575" w:rsidP="00181B3F">
            <w:pPr>
              <w:spacing w:before="40" w:after="40"/>
              <w:ind w:right="57"/>
              <w:rPr>
                <w:rFonts w:eastAsia="Arial Unicode MS"/>
                <w:sz w:val="20"/>
              </w:rPr>
            </w:pPr>
            <w:r w:rsidRPr="00602242">
              <w:rPr>
                <w:rFonts w:eastAsia="Arial Unicode MS"/>
                <w:sz w:val="20"/>
              </w:rPr>
              <w:t>L</w:t>
            </w:r>
            <w:r w:rsidR="00602242" w:rsidRPr="00602242">
              <w:rPr>
                <w:rFonts w:eastAsia="Arial Unicode MS"/>
                <w:sz w:val="20"/>
              </w:rPr>
              <w:t>ateralitet</w:t>
            </w:r>
          </w:p>
        </w:tc>
        <w:tc>
          <w:tcPr>
            <w:tcW w:w="3410" w:type="dxa"/>
            <w:tcMar>
              <w:top w:w="15" w:type="dxa"/>
              <w:left w:w="15" w:type="dxa"/>
              <w:bottom w:w="0" w:type="dxa"/>
              <w:right w:w="15" w:type="dxa"/>
            </w:tcMar>
          </w:tcPr>
          <w:p w14:paraId="24A8F786" w14:textId="77777777" w:rsidR="00602242" w:rsidRPr="00602242" w:rsidRDefault="00602242" w:rsidP="000810E8">
            <w:pPr>
              <w:rPr>
                <w:rFonts w:eastAsia="Arial Unicode MS"/>
                <w:sz w:val="20"/>
              </w:rPr>
            </w:pPr>
            <w:r w:rsidRPr="00602242">
              <w:rPr>
                <w:rFonts w:eastAsia="Arial Unicode MS"/>
                <w:sz w:val="20"/>
              </w:rPr>
              <w:t>Kod och text som anger anatomiskt läge (höger, vänster)</w:t>
            </w:r>
            <w:r w:rsidR="00927712">
              <w:rPr>
                <w:rFonts w:eastAsia="Arial Unicode MS"/>
                <w:sz w:val="20"/>
              </w:rPr>
              <w:t>.</w:t>
            </w:r>
          </w:p>
        </w:tc>
        <w:tc>
          <w:tcPr>
            <w:tcW w:w="1320" w:type="dxa"/>
            <w:tcMar>
              <w:top w:w="15" w:type="dxa"/>
              <w:left w:w="15" w:type="dxa"/>
              <w:bottom w:w="0" w:type="dxa"/>
              <w:right w:w="15" w:type="dxa"/>
            </w:tcMar>
          </w:tcPr>
          <w:p w14:paraId="012C8795" w14:textId="77777777" w:rsidR="00602242" w:rsidRPr="00602242" w:rsidRDefault="00602242" w:rsidP="000810E8">
            <w:pPr>
              <w:jc w:val="center"/>
              <w:rPr>
                <w:rFonts w:eastAsia="Arial Unicode MS"/>
                <w:sz w:val="20"/>
              </w:rPr>
            </w:pPr>
            <w:r w:rsidRPr="00602242">
              <w:rPr>
                <w:rFonts w:eastAsia="Arial Unicode MS"/>
                <w:sz w:val="20"/>
              </w:rPr>
              <w:t>CV</w:t>
            </w:r>
          </w:p>
        </w:tc>
        <w:tc>
          <w:tcPr>
            <w:tcW w:w="770" w:type="dxa"/>
            <w:tcMar>
              <w:top w:w="15" w:type="dxa"/>
              <w:left w:w="15" w:type="dxa"/>
              <w:bottom w:w="0" w:type="dxa"/>
              <w:right w:w="15" w:type="dxa"/>
            </w:tcMar>
          </w:tcPr>
          <w:p w14:paraId="2459FF93" w14:textId="77777777" w:rsidR="00602242" w:rsidRPr="00602242" w:rsidRDefault="00602242" w:rsidP="000810E8">
            <w:pPr>
              <w:jc w:val="center"/>
              <w:rPr>
                <w:rFonts w:eastAsia="Arial Unicode MS"/>
                <w:sz w:val="20"/>
              </w:rPr>
            </w:pPr>
            <w:r w:rsidRPr="00602242">
              <w:rPr>
                <w:rFonts w:eastAsia="Arial Unicode MS"/>
                <w:sz w:val="20"/>
              </w:rPr>
              <w:t>0..1</w:t>
            </w:r>
          </w:p>
        </w:tc>
        <w:tc>
          <w:tcPr>
            <w:tcW w:w="3190" w:type="dxa"/>
            <w:tcMar>
              <w:top w:w="15" w:type="dxa"/>
              <w:left w:w="15" w:type="dxa"/>
              <w:bottom w:w="0" w:type="dxa"/>
              <w:right w:w="15" w:type="dxa"/>
            </w:tcMar>
          </w:tcPr>
          <w:p w14:paraId="2BAE76D5" w14:textId="77777777" w:rsidR="00602242" w:rsidRPr="00602242" w:rsidRDefault="00602242" w:rsidP="000810E8">
            <w:pPr>
              <w:rPr>
                <w:rFonts w:eastAsia="Arial Unicode MS"/>
                <w:sz w:val="20"/>
              </w:rPr>
            </w:pPr>
            <w:r w:rsidRPr="00602242">
              <w:rPr>
                <w:rFonts w:eastAsia="Arial Unicode MS"/>
                <w:sz w:val="20"/>
              </w:rPr>
              <w:t>SNOMED-CT</w:t>
            </w:r>
          </w:p>
        </w:tc>
        <w:tc>
          <w:tcPr>
            <w:tcW w:w="2750" w:type="dxa"/>
            <w:tcMar>
              <w:top w:w="15" w:type="dxa"/>
              <w:left w:w="15" w:type="dxa"/>
              <w:bottom w:w="0" w:type="dxa"/>
              <w:right w:w="15" w:type="dxa"/>
            </w:tcMar>
          </w:tcPr>
          <w:p w14:paraId="5F1192D8" w14:textId="77777777" w:rsidR="00602242" w:rsidRPr="00602242" w:rsidRDefault="00602242" w:rsidP="00181B3F">
            <w:pPr>
              <w:spacing w:before="40" w:after="40"/>
              <w:ind w:left="57" w:right="57"/>
              <w:rPr>
                <w:rFonts w:eastAsia="Arial Unicode MS"/>
                <w:sz w:val="20"/>
              </w:rPr>
            </w:pPr>
          </w:p>
        </w:tc>
      </w:tr>
    </w:tbl>
    <w:p w14:paraId="3FDCAAB2" w14:textId="77777777" w:rsidR="00782369" w:rsidRPr="00B87171" w:rsidRDefault="00782369" w:rsidP="00782369">
      <w:pPr>
        <w:pStyle w:val="Rubrik3Nr"/>
        <w:rPr>
          <w:noProof/>
          <w:color w:val="A6A6A6" w:themeColor="background1" w:themeShade="A6"/>
        </w:rPr>
      </w:pPr>
      <w:bookmarkStart w:id="109" w:name="_Toc402342469"/>
      <w:r w:rsidRPr="00B87171">
        <w:rPr>
          <w:noProof/>
          <w:color w:val="A6A6A6" w:themeColor="background1" w:themeShade="A6"/>
        </w:rPr>
        <w:lastRenderedPageBreak/>
        <w:t>Observationssamband</w:t>
      </w:r>
      <w:bookmarkEnd w:id="109"/>
    </w:p>
    <w:p w14:paraId="0F8D4775" w14:textId="77777777" w:rsidR="00782369" w:rsidRPr="00B87171" w:rsidRDefault="00782369" w:rsidP="00782369">
      <w:pPr>
        <w:spacing w:after="120"/>
        <w:rPr>
          <w:color w:val="A6A6A6" w:themeColor="background1" w:themeShade="A6"/>
        </w:rPr>
      </w:pPr>
      <w:r w:rsidRPr="00B87171">
        <w:rPr>
          <w:color w:val="A6A6A6" w:themeColor="background1" w:themeShade="A6"/>
        </w:rPr>
        <w:t xml:space="preserve">Klassen Observationssamband håller information om patientens hälsotillstånd. Klassen kan både användas för beskrivningar av uppfattade tillstånd såsom observationer samt bedömda tillstånd som diagnos, funktionsnedsättning och aktivitetsbegränsning. </w:t>
      </w:r>
      <w:r w:rsidRPr="00B87171">
        <w:rPr>
          <w:i/>
          <w:color w:val="A6A6A6" w:themeColor="background1" w:themeShade="A6"/>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14:paraId="0F241A79" w14:textId="77777777" w:rsidTr="00782369">
        <w:trPr>
          <w:trHeight w:val="217"/>
        </w:trPr>
        <w:tc>
          <w:tcPr>
            <w:tcW w:w="2545" w:type="dxa"/>
            <w:shd w:val="pct25" w:color="auto" w:fill="auto"/>
            <w:tcMar>
              <w:top w:w="15" w:type="dxa"/>
              <w:left w:w="15" w:type="dxa"/>
              <w:bottom w:w="0" w:type="dxa"/>
              <w:right w:w="15" w:type="dxa"/>
            </w:tcMar>
          </w:tcPr>
          <w:p w14:paraId="39FB1059" w14:textId="77777777" w:rsidR="00782369" w:rsidRPr="00B87171" w:rsidRDefault="00782369" w:rsidP="00782369">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14:paraId="6FAEECB0" w14:textId="77777777" w:rsidR="00782369" w:rsidRPr="00B87171" w:rsidRDefault="00782369" w:rsidP="00782369">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14:paraId="24BB0B48" w14:textId="77777777" w:rsidR="00782369" w:rsidRPr="00B87171" w:rsidRDefault="00782369" w:rsidP="00782369">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14:paraId="36ACA000" w14:textId="77777777" w:rsidR="00782369" w:rsidRPr="00B87171" w:rsidRDefault="00782369" w:rsidP="00782369">
            <w:pPr>
              <w:jc w:val="center"/>
              <w:rPr>
                <w:color w:val="A6A6A6" w:themeColor="background1" w:themeShade="A6"/>
                <w:sz w:val="20"/>
              </w:rPr>
            </w:pPr>
            <w:r w:rsidRPr="00B87171">
              <w:rPr>
                <w:color w:val="A6A6A6" w:themeColor="background1" w:themeShade="A6"/>
                <w:sz w:val="20"/>
              </w:rPr>
              <w:t>Mult</w:t>
            </w:r>
          </w:p>
        </w:tc>
        <w:tc>
          <w:tcPr>
            <w:tcW w:w="3190" w:type="dxa"/>
            <w:shd w:val="pct25" w:color="auto" w:fill="auto"/>
            <w:tcMar>
              <w:top w:w="15" w:type="dxa"/>
              <w:left w:w="15" w:type="dxa"/>
              <w:bottom w:w="0" w:type="dxa"/>
              <w:right w:w="15" w:type="dxa"/>
            </w:tcMar>
          </w:tcPr>
          <w:p w14:paraId="1782E77C" w14:textId="77777777" w:rsidR="00782369" w:rsidRPr="00B87171" w:rsidRDefault="00782369" w:rsidP="00782369">
            <w:pPr>
              <w:rPr>
                <w:rFonts w:eastAsia="Arial Unicode MS"/>
                <w:color w:val="A6A6A6" w:themeColor="background1" w:themeShade="A6"/>
                <w:sz w:val="20"/>
              </w:rPr>
            </w:pPr>
            <w:r w:rsidRPr="00B87171">
              <w:rPr>
                <w:color w:val="A6A6A6" w:themeColor="background1" w:themeShade="A6"/>
                <w:sz w:val="20"/>
              </w:rPr>
              <w:t>Kodverk/värdemängd</w:t>
            </w:r>
          </w:p>
        </w:tc>
        <w:tc>
          <w:tcPr>
            <w:tcW w:w="2750" w:type="dxa"/>
            <w:shd w:val="pct25" w:color="auto" w:fill="auto"/>
            <w:tcMar>
              <w:top w:w="15" w:type="dxa"/>
              <w:left w:w="15" w:type="dxa"/>
              <w:bottom w:w="0" w:type="dxa"/>
              <w:right w:w="15" w:type="dxa"/>
            </w:tcMar>
          </w:tcPr>
          <w:p w14:paraId="13F73E77" w14:textId="77777777" w:rsidR="00782369" w:rsidRPr="00B87171" w:rsidRDefault="00782369" w:rsidP="00782369">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14:paraId="1760B304" w14:textId="77777777" w:rsidTr="00782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718531E" w14:textId="77777777" w:rsidR="00782369" w:rsidRPr="00B87171" w:rsidRDefault="00782369"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observationssambandskod</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14:paraId="7B39AAD1" w14:textId="77777777" w:rsidR="00782369" w:rsidRPr="00B87171" w:rsidRDefault="00782369" w:rsidP="00782369">
            <w:pPr>
              <w:rPr>
                <w:rFonts w:ascii="Calibri" w:eastAsiaTheme="minorHAnsi" w:hAnsi="Calibri"/>
                <w:i/>
                <w:iCs/>
                <w:color w:val="A6A6A6" w:themeColor="background1" w:themeShade="A6"/>
                <w:sz w:val="20"/>
                <w:szCs w:val="20"/>
              </w:rPr>
            </w:pPr>
            <w:r w:rsidRPr="00B87171">
              <w:rPr>
                <w:color w:val="A6A6A6" w:themeColor="background1" w:themeShade="A6"/>
                <w:sz w:val="20"/>
                <w:szCs w:val="20"/>
              </w:rPr>
              <w:t xml:space="preserve">Kod som beskriver hur de två Observationerna relaterar till varandra. </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14:paraId="6E5B1D1E" w14:textId="77777777" w:rsidR="00782369" w:rsidRPr="00B87171" w:rsidRDefault="00782369"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14:paraId="3878F837" w14:textId="77777777" w:rsidR="00782369" w:rsidRPr="00B87171" w:rsidRDefault="00782369"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0..1</w:t>
            </w:r>
          </w:p>
        </w:tc>
        <w:tc>
          <w:tcPr>
            <w:tcW w:w="3190" w:type="dxa"/>
            <w:tcBorders>
              <w:top w:val="nil"/>
              <w:left w:val="nil"/>
              <w:bottom w:val="single" w:sz="8" w:space="0" w:color="auto"/>
              <w:right w:val="single" w:sz="8" w:space="0" w:color="auto"/>
            </w:tcBorders>
            <w:tcMar>
              <w:top w:w="15" w:type="dxa"/>
              <w:left w:w="15" w:type="dxa"/>
              <w:bottom w:w="0" w:type="dxa"/>
              <w:right w:w="15" w:type="dxa"/>
            </w:tcMar>
            <w:hideMark/>
          </w:tcPr>
          <w:p w14:paraId="13D73A9D" w14:textId="77777777" w:rsidR="00782369" w:rsidRPr="00B87171" w:rsidRDefault="00782369"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KV Samband</w:t>
            </w:r>
          </w:p>
        </w:tc>
        <w:tc>
          <w:tcPr>
            <w:tcW w:w="2750" w:type="dxa"/>
            <w:tcBorders>
              <w:top w:val="nil"/>
              <w:left w:val="nil"/>
              <w:bottom w:val="single" w:sz="8" w:space="0" w:color="auto"/>
              <w:right w:val="single" w:sz="8" w:space="0" w:color="auto"/>
            </w:tcBorders>
            <w:tcMar>
              <w:top w:w="15" w:type="dxa"/>
              <w:left w:w="15" w:type="dxa"/>
              <w:bottom w:w="0" w:type="dxa"/>
              <w:right w:w="15" w:type="dxa"/>
            </w:tcMar>
          </w:tcPr>
          <w:p w14:paraId="42F04A57" w14:textId="77777777" w:rsidR="00782369" w:rsidRPr="00B87171" w:rsidRDefault="00782369" w:rsidP="00782369">
            <w:pPr>
              <w:rPr>
                <w:rFonts w:ascii="Calibri" w:eastAsiaTheme="minorHAnsi" w:hAnsi="Calibri"/>
                <w:color w:val="A6A6A6" w:themeColor="background1" w:themeShade="A6"/>
                <w:sz w:val="20"/>
                <w:szCs w:val="20"/>
              </w:rPr>
            </w:pPr>
          </w:p>
        </w:tc>
      </w:tr>
    </w:tbl>
    <w:p w14:paraId="73C057E6" w14:textId="77777777" w:rsidR="000011EF" w:rsidRPr="00B87171" w:rsidRDefault="000011EF" w:rsidP="00EA0710">
      <w:pPr>
        <w:pStyle w:val="Rubrik3Nr"/>
        <w:rPr>
          <w:noProof/>
          <w:color w:val="A6A6A6" w:themeColor="background1" w:themeShade="A6"/>
        </w:rPr>
      </w:pPr>
      <w:bookmarkStart w:id="110" w:name="_Toc402342470"/>
      <w:r w:rsidRPr="00B87171">
        <w:rPr>
          <w:noProof/>
          <w:color w:val="A6A6A6" w:themeColor="background1" w:themeShade="A6"/>
        </w:rPr>
        <w:t>Omfattning</w:t>
      </w:r>
      <w:bookmarkEnd w:id="89"/>
      <w:bookmarkEnd w:id="90"/>
      <w:bookmarkEnd w:id="91"/>
      <w:bookmarkEnd w:id="110"/>
    </w:p>
    <w:p w14:paraId="34F8FC48" w14:textId="77777777" w:rsidR="000011EF" w:rsidRPr="00B87171" w:rsidRDefault="000011EF" w:rsidP="000011EF">
      <w:pPr>
        <w:spacing w:after="120"/>
        <w:rPr>
          <w:color w:val="A6A6A6" w:themeColor="background1" w:themeShade="A6"/>
        </w:rPr>
      </w:pPr>
      <w:r w:rsidRPr="00B87171">
        <w:rPr>
          <w:color w:val="A6A6A6" w:themeColor="background1" w:themeShade="A6"/>
        </w:rPr>
        <w:t xml:space="preserve">Klassen Omfattning innehåller information om en aktivitets omfattning.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14:paraId="06DEB08D" w14:textId="77777777" w:rsidTr="00181B3F">
        <w:trPr>
          <w:trHeight w:val="217"/>
        </w:trPr>
        <w:tc>
          <w:tcPr>
            <w:tcW w:w="2545" w:type="dxa"/>
            <w:shd w:val="pct25" w:color="auto" w:fill="auto"/>
            <w:tcMar>
              <w:top w:w="15" w:type="dxa"/>
              <w:left w:w="15" w:type="dxa"/>
              <w:bottom w:w="0" w:type="dxa"/>
              <w:right w:w="15" w:type="dxa"/>
            </w:tcMar>
          </w:tcPr>
          <w:p w14:paraId="4EF31505"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14:paraId="5E7A49DD"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14:paraId="14709674" w14:textId="77777777"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14:paraId="3E489A96" w14:textId="77777777" w:rsidR="000011EF" w:rsidRPr="00B87171" w:rsidRDefault="000011EF" w:rsidP="00181B3F">
            <w:pPr>
              <w:jc w:val="center"/>
              <w:rPr>
                <w:color w:val="A6A6A6" w:themeColor="background1" w:themeShade="A6"/>
                <w:sz w:val="20"/>
              </w:rPr>
            </w:pPr>
            <w:r w:rsidRPr="00B87171">
              <w:rPr>
                <w:color w:val="A6A6A6" w:themeColor="background1" w:themeShade="A6"/>
                <w:sz w:val="20"/>
              </w:rPr>
              <w:t>Mult</w:t>
            </w:r>
          </w:p>
        </w:tc>
        <w:tc>
          <w:tcPr>
            <w:tcW w:w="3190" w:type="dxa"/>
            <w:shd w:val="pct25" w:color="auto" w:fill="auto"/>
            <w:tcMar>
              <w:top w:w="15" w:type="dxa"/>
              <w:left w:w="15" w:type="dxa"/>
              <w:bottom w:w="0" w:type="dxa"/>
              <w:right w:w="15" w:type="dxa"/>
            </w:tcMar>
          </w:tcPr>
          <w:p w14:paraId="025F3A0C"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Kodverk/värdemängd</w:t>
            </w:r>
          </w:p>
        </w:tc>
        <w:tc>
          <w:tcPr>
            <w:tcW w:w="2750" w:type="dxa"/>
            <w:shd w:val="pct25" w:color="auto" w:fill="auto"/>
            <w:tcMar>
              <w:top w:w="15" w:type="dxa"/>
              <w:left w:w="15" w:type="dxa"/>
              <w:bottom w:w="0" w:type="dxa"/>
              <w:right w:w="15" w:type="dxa"/>
            </w:tcMar>
          </w:tcPr>
          <w:p w14:paraId="1A4291C3" w14:textId="77777777"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14:paraId="3BE095A2" w14:textId="77777777" w:rsidTr="00181B3F">
        <w:trPr>
          <w:trHeight w:val="217"/>
        </w:trPr>
        <w:tc>
          <w:tcPr>
            <w:tcW w:w="2545" w:type="dxa"/>
            <w:tcMar>
              <w:top w:w="15" w:type="dxa"/>
              <w:left w:w="15" w:type="dxa"/>
              <w:bottom w:w="0" w:type="dxa"/>
              <w:right w:w="15" w:type="dxa"/>
            </w:tcMar>
          </w:tcPr>
          <w:p w14:paraId="2827B903"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behandlingstillfällen</w:t>
            </w:r>
          </w:p>
        </w:tc>
        <w:tc>
          <w:tcPr>
            <w:tcW w:w="3410" w:type="dxa"/>
            <w:tcMar>
              <w:top w:w="15" w:type="dxa"/>
              <w:left w:w="15" w:type="dxa"/>
              <w:bottom w:w="0" w:type="dxa"/>
              <w:right w:w="15" w:type="dxa"/>
            </w:tcMar>
          </w:tcPr>
          <w:p w14:paraId="16F16CE0"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gånger en viss aktivitet ska utföras.</w:t>
            </w:r>
          </w:p>
        </w:tc>
        <w:tc>
          <w:tcPr>
            <w:tcW w:w="1320" w:type="dxa"/>
            <w:tcMar>
              <w:top w:w="15" w:type="dxa"/>
              <w:left w:w="15" w:type="dxa"/>
              <w:bottom w:w="0" w:type="dxa"/>
              <w:right w:w="15" w:type="dxa"/>
            </w:tcMar>
          </w:tcPr>
          <w:p w14:paraId="46EA9D79"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INT</w:t>
            </w:r>
          </w:p>
        </w:tc>
        <w:tc>
          <w:tcPr>
            <w:tcW w:w="770" w:type="dxa"/>
            <w:tcMar>
              <w:top w:w="15" w:type="dxa"/>
              <w:left w:w="15" w:type="dxa"/>
              <w:bottom w:w="0" w:type="dxa"/>
              <w:right w:w="15" w:type="dxa"/>
            </w:tcMar>
          </w:tcPr>
          <w:p w14:paraId="31A80B77"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16CCAC46"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44F9BD51"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0BB33835" w14:textId="77777777" w:rsidTr="00181B3F">
        <w:trPr>
          <w:trHeight w:val="217"/>
        </w:trPr>
        <w:tc>
          <w:tcPr>
            <w:tcW w:w="2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D92D16"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gånger per vecka</w:t>
            </w:r>
          </w:p>
        </w:tc>
        <w:tc>
          <w:tcPr>
            <w:tcW w:w="34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A37889"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gången en viss aktivitet ska utföras per vecka.</w:t>
            </w:r>
          </w:p>
        </w:tc>
        <w:tc>
          <w:tcPr>
            <w:tcW w:w="1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540DEA"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INT</w:t>
            </w:r>
          </w:p>
        </w:tc>
        <w:tc>
          <w:tcPr>
            <w:tcW w:w="7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A6A472"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3FF8C78"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BCB687" w14:textId="77777777" w:rsidR="000011EF" w:rsidRPr="00B87171" w:rsidRDefault="000011EF" w:rsidP="00181B3F">
            <w:pPr>
              <w:tabs>
                <w:tab w:val="left" w:pos="4111"/>
              </w:tabs>
              <w:rPr>
                <w:rFonts w:eastAsia="Arial Unicode MS"/>
                <w:color w:val="A6A6A6" w:themeColor="background1" w:themeShade="A6"/>
                <w:sz w:val="20"/>
              </w:rPr>
            </w:pPr>
          </w:p>
        </w:tc>
      </w:tr>
      <w:tr w:rsidR="00B87171" w:rsidRPr="00B87171" w14:paraId="142285C9" w14:textId="77777777" w:rsidTr="00181B3F">
        <w:trPr>
          <w:trHeight w:val="217"/>
        </w:trPr>
        <w:tc>
          <w:tcPr>
            <w:tcW w:w="2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57FF097"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timmar per dag</w:t>
            </w:r>
          </w:p>
        </w:tc>
        <w:tc>
          <w:tcPr>
            <w:tcW w:w="34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3DB88E" w14:textId="77777777"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timmar en viss aktivitet ska utföras per dag.</w:t>
            </w:r>
          </w:p>
        </w:tc>
        <w:tc>
          <w:tcPr>
            <w:tcW w:w="1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2DE086A"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INT</w:t>
            </w:r>
          </w:p>
        </w:tc>
        <w:tc>
          <w:tcPr>
            <w:tcW w:w="7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AF58268"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989697"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D6024A" w14:textId="77777777" w:rsidR="000011EF" w:rsidRPr="00B87171" w:rsidRDefault="000011EF" w:rsidP="00181B3F">
            <w:pPr>
              <w:tabs>
                <w:tab w:val="left" w:pos="4111"/>
              </w:tabs>
              <w:rPr>
                <w:rFonts w:eastAsia="Arial Unicode MS"/>
                <w:color w:val="A6A6A6" w:themeColor="background1" w:themeShade="A6"/>
                <w:sz w:val="20"/>
              </w:rPr>
            </w:pPr>
          </w:p>
        </w:tc>
      </w:tr>
    </w:tbl>
    <w:p w14:paraId="0B732CA4" w14:textId="77777777" w:rsidR="000011EF" w:rsidRPr="00E4235B" w:rsidRDefault="000011EF" w:rsidP="00EA0710">
      <w:pPr>
        <w:pStyle w:val="Rubrik3Nr"/>
        <w:rPr>
          <w:noProof/>
        </w:rPr>
      </w:pPr>
      <w:bookmarkStart w:id="111" w:name="_Toc280000796"/>
      <w:bookmarkStart w:id="112" w:name="_Toc282079686"/>
      <w:bookmarkStart w:id="113" w:name="_Toc284335110"/>
      <w:bookmarkStart w:id="114" w:name="_Toc402342471"/>
      <w:bookmarkStart w:id="115" w:name="_Toc282079687"/>
      <w:bookmarkStart w:id="116" w:name="_Toc284335111"/>
      <w:bookmarkStart w:id="117" w:name="_Toc261276659"/>
      <w:bookmarkStart w:id="118" w:name="_Toc280000797"/>
      <w:bookmarkEnd w:id="92"/>
      <w:bookmarkEnd w:id="93"/>
      <w:bookmarkEnd w:id="94"/>
      <w:bookmarkEnd w:id="95"/>
      <w:bookmarkEnd w:id="96"/>
      <w:bookmarkEnd w:id="97"/>
      <w:r w:rsidRPr="00E4235B">
        <w:rPr>
          <w:noProof/>
        </w:rPr>
        <w:lastRenderedPageBreak/>
        <w:t>Patient</w:t>
      </w:r>
      <w:bookmarkEnd w:id="111"/>
      <w:bookmarkEnd w:id="112"/>
      <w:bookmarkEnd w:id="113"/>
      <w:bookmarkEnd w:id="114"/>
    </w:p>
    <w:p w14:paraId="5C844108" w14:textId="77777777" w:rsidR="000011EF" w:rsidRPr="00E4235B" w:rsidRDefault="000011EF" w:rsidP="000011EF">
      <w:pPr>
        <w:spacing w:after="120"/>
        <w:rPr>
          <w:i/>
        </w:rPr>
      </w:pPr>
      <w:r w:rsidRPr="00E4235B">
        <w:t>Klassen Patient innehåller uppgifter som behövs för att kunna identifiera den patient som utlåtandet gäller.</w:t>
      </w:r>
      <w:r w:rsidRPr="00E4235B">
        <w:rPr>
          <w:i/>
        </w:rPr>
        <w:t xml:space="preserve"> Klassen motsvarar Patient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1BD3C2A2" w14:textId="77777777" w:rsidTr="00181B3F">
        <w:trPr>
          <w:trHeight w:val="217"/>
        </w:trPr>
        <w:tc>
          <w:tcPr>
            <w:tcW w:w="2545" w:type="dxa"/>
            <w:shd w:val="pct25" w:color="auto" w:fill="auto"/>
            <w:tcMar>
              <w:top w:w="15" w:type="dxa"/>
              <w:left w:w="15" w:type="dxa"/>
              <w:bottom w:w="0" w:type="dxa"/>
              <w:right w:w="15" w:type="dxa"/>
            </w:tcMar>
          </w:tcPr>
          <w:p w14:paraId="58BFA540"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4B335DD1"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0CA30567"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6512F82A"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23C7427E"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2E4EB072"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7EF73BB2" w14:textId="77777777" w:rsidTr="00181B3F">
        <w:trPr>
          <w:trHeight w:val="217"/>
        </w:trPr>
        <w:tc>
          <w:tcPr>
            <w:tcW w:w="2545" w:type="dxa"/>
            <w:tcMar>
              <w:top w:w="15" w:type="dxa"/>
              <w:left w:w="15" w:type="dxa"/>
              <w:bottom w:w="0" w:type="dxa"/>
              <w:right w:w="15" w:type="dxa"/>
            </w:tcMar>
          </w:tcPr>
          <w:p w14:paraId="25DE83B1" w14:textId="77777777" w:rsidR="000011EF" w:rsidRPr="00E4235B" w:rsidRDefault="000011EF" w:rsidP="00181B3F">
            <w:pPr>
              <w:rPr>
                <w:rFonts w:eastAsia="Arial Unicode MS"/>
                <w:color w:val="000000"/>
                <w:sz w:val="20"/>
              </w:rPr>
            </w:pPr>
            <w:r w:rsidRPr="00E4235B">
              <w:rPr>
                <w:rFonts w:eastAsia="Arial Unicode MS"/>
                <w:color w:val="000000"/>
                <w:sz w:val="20"/>
              </w:rPr>
              <w:t>person-id</w:t>
            </w:r>
          </w:p>
        </w:tc>
        <w:tc>
          <w:tcPr>
            <w:tcW w:w="3410" w:type="dxa"/>
            <w:tcMar>
              <w:top w:w="15" w:type="dxa"/>
              <w:left w:w="15" w:type="dxa"/>
              <w:bottom w:w="0" w:type="dxa"/>
              <w:right w:w="15" w:type="dxa"/>
            </w:tcMar>
          </w:tcPr>
          <w:p w14:paraId="646ED1AC" w14:textId="77777777" w:rsidR="000011EF" w:rsidRPr="00E4235B" w:rsidRDefault="000011EF" w:rsidP="00181B3F">
            <w:pPr>
              <w:rPr>
                <w:rFonts w:eastAsia="Arial Unicode MS"/>
                <w:color w:val="000000"/>
                <w:sz w:val="20"/>
              </w:rPr>
            </w:pPr>
            <w:r w:rsidRPr="00E4235B">
              <w:rPr>
                <w:rFonts w:eastAsia="Arial Unicode MS"/>
                <w:color w:val="000000"/>
                <w:sz w:val="20"/>
              </w:rPr>
              <w:t>Identitetsbeteckning för patienten.</w:t>
            </w:r>
          </w:p>
        </w:tc>
        <w:tc>
          <w:tcPr>
            <w:tcW w:w="1320" w:type="dxa"/>
            <w:tcMar>
              <w:top w:w="15" w:type="dxa"/>
              <w:left w:w="15" w:type="dxa"/>
              <w:bottom w:w="0" w:type="dxa"/>
              <w:right w:w="15" w:type="dxa"/>
            </w:tcMar>
          </w:tcPr>
          <w:p w14:paraId="0A6EB26B"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53BF5ACF"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6F0B89EB" w14:textId="77777777" w:rsidR="000011EF" w:rsidRDefault="000011EF" w:rsidP="00B82A32">
            <w:pPr>
              <w:rPr>
                <w:rFonts w:eastAsia="Arial Unicode MS"/>
                <w:sz w:val="20"/>
              </w:rPr>
            </w:pPr>
            <w:r w:rsidRPr="00E4235B">
              <w:rPr>
                <w:rFonts w:eastAsia="Arial Unicode MS"/>
                <w:sz w:val="20"/>
              </w:rPr>
              <w:t xml:space="preserve">Personnummer enligt </w:t>
            </w:r>
            <w:r w:rsidR="00B82A32">
              <w:rPr>
                <w:rFonts w:eastAsia="Arial Unicode MS"/>
                <w:sz w:val="20"/>
              </w:rPr>
              <w:t>SKV</w:t>
            </w:r>
            <w:r w:rsidRPr="00E4235B">
              <w:rPr>
                <w:rFonts w:eastAsia="Arial Unicode MS"/>
                <w:sz w:val="20"/>
              </w:rPr>
              <w:t xml:space="preserve"> 704 </w:t>
            </w:r>
            <w:r w:rsidRPr="00E4235B">
              <w:rPr>
                <w:rFonts w:eastAsia="Arial Unicode MS"/>
                <w:sz w:val="20"/>
              </w:rPr>
              <w:br/>
              <w:t xml:space="preserve">Samordningsnummer enligt </w:t>
            </w:r>
            <w:r w:rsidR="00B82A32">
              <w:rPr>
                <w:rFonts w:eastAsia="Arial Unicode MS"/>
                <w:sz w:val="20"/>
              </w:rPr>
              <w:t>SKV</w:t>
            </w:r>
            <w:r w:rsidRPr="00E4235B">
              <w:rPr>
                <w:rFonts w:eastAsia="Arial Unicode MS"/>
                <w:sz w:val="20"/>
              </w:rPr>
              <w:t xml:space="preserve"> 707</w:t>
            </w:r>
          </w:p>
          <w:p w14:paraId="28B6EA98" w14:textId="77777777" w:rsidR="00DA40F2" w:rsidRPr="00DA40F2" w:rsidRDefault="00DA40F2" w:rsidP="00DA40F2">
            <w:pPr>
              <w:pStyle w:val="BodyText"/>
              <w:rPr>
                <w:rFonts w:eastAsia="Arial Unicode MS"/>
                <w:sz w:val="20"/>
                <w:szCs w:val="20"/>
                <w:lang w:val="sv-SE"/>
              </w:rPr>
            </w:pPr>
            <w:r w:rsidRPr="00DA40F2">
              <w:rPr>
                <w:rFonts w:eastAsia="Arial Unicode MS"/>
                <w:sz w:val="20"/>
                <w:szCs w:val="20"/>
                <w:lang w:val="sv-SE"/>
              </w:rPr>
              <w:t>root = ”1.2.752.129.2.1.3.1” (personnummer) alt. ”1.2.752.129.2.1.3.3” (samordningsnummer)</w:t>
            </w:r>
          </w:p>
          <w:p w14:paraId="0C528431" w14:textId="77777777" w:rsidR="00DA40F2" w:rsidRPr="00DA40F2" w:rsidRDefault="00DA40F2" w:rsidP="00DA40F2">
            <w:pPr>
              <w:pStyle w:val="BodyText"/>
              <w:rPr>
                <w:rFonts w:eastAsia="Arial Unicode MS"/>
                <w:lang w:val="sv-SE"/>
              </w:rPr>
            </w:pPr>
            <w:r w:rsidRPr="00DA40F2">
              <w:rPr>
                <w:rFonts w:eastAsia="Arial Unicode MS"/>
                <w:sz w:val="20"/>
                <w:szCs w:val="20"/>
                <w:lang w:val="sv-SE"/>
              </w:rPr>
              <w:t>extension = patientens identitet</w:t>
            </w:r>
          </w:p>
        </w:tc>
        <w:tc>
          <w:tcPr>
            <w:tcW w:w="2750" w:type="dxa"/>
            <w:tcMar>
              <w:top w:w="15" w:type="dxa"/>
              <w:left w:w="15" w:type="dxa"/>
              <w:bottom w:w="0" w:type="dxa"/>
              <w:right w:w="15" w:type="dxa"/>
            </w:tcMar>
          </w:tcPr>
          <w:p w14:paraId="54A5FD67" w14:textId="77777777" w:rsidR="000011EF" w:rsidRPr="00E4235B" w:rsidRDefault="000011EF" w:rsidP="00181B3F">
            <w:pPr>
              <w:rPr>
                <w:rFonts w:eastAsia="Arial Unicode MS"/>
                <w:color w:val="000000"/>
                <w:sz w:val="20"/>
              </w:rPr>
            </w:pPr>
          </w:p>
        </w:tc>
      </w:tr>
      <w:tr w:rsidR="000011EF" w:rsidRPr="00E4235B" w14:paraId="38119E80" w14:textId="77777777" w:rsidTr="00181B3F">
        <w:trPr>
          <w:trHeight w:val="217"/>
        </w:trPr>
        <w:tc>
          <w:tcPr>
            <w:tcW w:w="2545" w:type="dxa"/>
            <w:tcMar>
              <w:top w:w="15" w:type="dxa"/>
              <w:left w:w="15" w:type="dxa"/>
              <w:bottom w:w="0" w:type="dxa"/>
              <w:right w:w="15" w:type="dxa"/>
            </w:tcMar>
          </w:tcPr>
          <w:p w14:paraId="6DBA0F5A" w14:textId="77777777" w:rsidR="000011EF" w:rsidRPr="00E4235B" w:rsidRDefault="00B13575" w:rsidP="00181B3F">
            <w:pPr>
              <w:rPr>
                <w:rFonts w:eastAsia="Arial Unicode MS"/>
                <w:color w:val="000000"/>
                <w:sz w:val="20"/>
              </w:rPr>
            </w:pPr>
            <w:r w:rsidRPr="00E4235B">
              <w:rPr>
                <w:rFonts w:eastAsia="Arial Unicode MS"/>
                <w:color w:val="000000"/>
                <w:sz w:val="20"/>
              </w:rPr>
              <w:t>F</w:t>
            </w:r>
            <w:r w:rsidR="000011EF" w:rsidRPr="00E4235B">
              <w:rPr>
                <w:rFonts w:eastAsia="Arial Unicode MS"/>
                <w:color w:val="000000"/>
                <w:sz w:val="20"/>
              </w:rPr>
              <w:t>örnamn</w:t>
            </w:r>
          </w:p>
        </w:tc>
        <w:tc>
          <w:tcPr>
            <w:tcW w:w="3410" w:type="dxa"/>
            <w:tcMar>
              <w:top w:w="15" w:type="dxa"/>
              <w:left w:w="15" w:type="dxa"/>
              <w:bottom w:w="0" w:type="dxa"/>
              <w:right w:w="15" w:type="dxa"/>
            </w:tcMar>
          </w:tcPr>
          <w:p w14:paraId="15EBDAEC" w14:textId="77777777" w:rsidR="000011EF" w:rsidRPr="00E4235B" w:rsidRDefault="000011EF" w:rsidP="00181B3F">
            <w:pPr>
              <w:rPr>
                <w:rFonts w:eastAsia="Arial Unicode MS"/>
                <w:color w:val="000000"/>
                <w:sz w:val="20"/>
              </w:rPr>
            </w:pPr>
            <w:r w:rsidRPr="00E4235B">
              <w:rPr>
                <w:rFonts w:eastAsia="Arial Unicode MS"/>
                <w:color w:val="000000"/>
                <w:sz w:val="20"/>
              </w:rPr>
              <w:t>Patientens förnamn.</w:t>
            </w:r>
          </w:p>
        </w:tc>
        <w:tc>
          <w:tcPr>
            <w:tcW w:w="1320" w:type="dxa"/>
            <w:tcMar>
              <w:top w:w="15" w:type="dxa"/>
              <w:left w:w="15" w:type="dxa"/>
              <w:bottom w:w="0" w:type="dxa"/>
              <w:right w:w="15" w:type="dxa"/>
            </w:tcMar>
          </w:tcPr>
          <w:p w14:paraId="143A4084"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19C9C4F3" w14:textId="77777777" w:rsidR="000011EF" w:rsidRPr="00E4235B" w:rsidRDefault="00EE50E8" w:rsidP="00181B3F">
            <w:pPr>
              <w:jc w:val="center"/>
              <w:rPr>
                <w:rFonts w:eastAsia="Arial Unicode MS"/>
                <w:color w:val="000000"/>
                <w:sz w:val="20"/>
              </w:rPr>
            </w:pPr>
            <w:r>
              <w:rPr>
                <w:rFonts w:eastAsia="Arial Unicode MS"/>
                <w:color w:val="000000"/>
                <w:sz w:val="20"/>
              </w:rPr>
              <w:t>0</w:t>
            </w:r>
            <w:r w:rsidR="000011EF" w:rsidRPr="00E4235B">
              <w:rPr>
                <w:rFonts w:eastAsia="Arial Unicode MS"/>
                <w:color w:val="000000"/>
                <w:sz w:val="20"/>
              </w:rPr>
              <w:t>..*</w:t>
            </w:r>
          </w:p>
        </w:tc>
        <w:tc>
          <w:tcPr>
            <w:tcW w:w="3190" w:type="dxa"/>
            <w:tcMar>
              <w:top w:w="15" w:type="dxa"/>
              <w:left w:w="15" w:type="dxa"/>
              <w:bottom w:w="0" w:type="dxa"/>
              <w:right w:w="15" w:type="dxa"/>
            </w:tcMar>
          </w:tcPr>
          <w:p w14:paraId="6C954C35"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3699745B" w14:textId="77777777" w:rsidR="000011EF" w:rsidRPr="00E4235B" w:rsidRDefault="000011EF" w:rsidP="00181B3F">
            <w:pPr>
              <w:rPr>
                <w:rFonts w:eastAsia="Arial Unicode MS"/>
                <w:color w:val="000000"/>
                <w:sz w:val="20"/>
              </w:rPr>
            </w:pPr>
          </w:p>
        </w:tc>
      </w:tr>
      <w:tr w:rsidR="000011EF" w:rsidRPr="00E4235B" w14:paraId="4B13BCCF" w14:textId="77777777" w:rsidTr="00181B3F">
        <w:trPr>
          <w:trHeight w:val="217"/>
        </w:trPr>
        <w:tc>
          <w:tcPr>
            <w:tcW w:w="2545" w:type="dxa"/>
            <w:tcMar>
              <w:top w:w="15" w:type="dxa"/>
              <w:left w:w="15" w:type="dxa"/>
              <w:bottom w:w="0" w:type="dxa"/>
              <w:right w:w="15" w:type="dxa"/>
            </w:tcMar>
          </w:tcPr>
          <w:p w14:paraId="16FA6D5E" w14:textId="77777777" w:rsidR="000011EF" w:rsidRPr="00E4235B" w:rsidRDefault="00B13575" w:rsidP="00181B3F">
            <w:pPr>
              <w:rPr>
                <w:rFonts w:eastAsia="Arial Unicode MS"/>
                <w:color w:val="000000"/>
                <w:sz w:val="20"/>
              </w:rPr>
            </w:pPr>
            <w:r w:rsidRPr="00E4235B">
              <w:rPr>
                <w:rFonts w:eastAsia="Arial Unicode MS"/>
                <w:color w:val="000000"/>
                <w:sz w:val="20"/>
              </w:rPr>
              <w:t>E</w:t>
            </w:r>
            <w:r w:rsidR="000011EF" w:rsidRPr="00E4235B">
              <w:rPr>
                <w:rFonts w:eastAsia="Arial Unicode MS"/>
                <w:color w:val="000000"/>
                <w:sz w:val="20"/>
              </w:rPr>
              <w:t>fternamn</w:t>
            </w:r>
          </w:p>
        </w:tc>
        <w:tc>
          <w:tcPr>
            <w:tcW w:w="3410" w:type="dxa"/>
            <w:tcMar>
              <w:top w:w="15" w:type="dxa"/>
              <w:left w:w="15" w:type="dxa"/>
              <w:bottom w:w="0" w:type="dxa"/>
              <w:right w:w="15" w:type="dxa"/>
            </w:tcMar>
          </w:tcPr>
          <w:p w14:paraId="204272F6" w14:textId="77777777" w:rsidR="000011EF" w:rsidRPr="00E4235B" w:rsidRDefault="000011EF" w:rsidP="00181B3F">
            <w:pPr>
              <w:rPr>
                <w:rFonts w:eastAsia="Arial Unicode MS"/>
                <w:color w:val="000000"/>
                <w:sz w:val="20"/>
              </w:rPr>
            </w:pPr>
            <w:r w:rsidRPr="00E4235B">
              <w:rPr>
                <w:rFonts w:eastAsia="Arial Unicode MS"/>
                <w:color w:val="000000"/>
                <w:sz w:val="20"/>
              </w:rPr>
              <w:t>Patientens efternamn.</w:t>
            </w:r>
          </w:p>
        </w:tc>
        <w:tc>
          <w:tcPr>
            <w:tcW w:w="1320" w:type="dxa"/>
            <w:tcMar>
              <w:top w:w="15" w:type="dxa"/>
              <w:left w:w="15" w:type="dxa"/>
              <w:bottom w:w="0" w:type="dxa"/>
              <w:right w:w="15" w:type="dxa"/>
            </w:tcMar>
          </w:tcPr>
          <w:p w14:paraId="3041099B"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A1A48AA" w14:textId="77777777" w:rsidR="000011EF" w:rsidRPr="00E4235B" w:rsidRDefault="002124A5" w:rsidP="00181B3F">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14:paraId="6D6274ED" w14:textId="77777777" w:rsidR="000011EF" w:rsidRPr="00E4235B" w:rsidRDefault="000011EF" w:rsidP="00181B3F">
            <w:pPr>
              <w:rPr>
                <w:rFonts w:eastAsia="Arial Unicode MS"/>
                <w:sz w:val="20"/>
              </w:rPr>
            </w:pPr>
          </w:p>
        </w:tc>
        <w:tc>
          <w:tcPr>
            <w:tcW w:w="2750" w:type="dxa"/>
            <w:tcMar>
              <w:top w:w="15" w:type="dxa"/>
              <w:left w:w="15" w:type="dxa"/>
              <w:bottom w:w="0" w:type="dxa"/>
              <w:right w:w="15" w:type="dxa"/>
            </w:tcMar>
          </w:tcPr>
          <w:p w14:paraId="752C99C3" w14:textId="77777777" w:rsidR="000011EF" w:rsidRPr="00E4235B" w:rsidRDefault="000011EF" w:rsidP="00181B3F">
            <w:pPr>
              <w:rPr>
                <w:rFonts w:eastAsia="Arial Unicode MS"/>
                <w:color w:val="000000"/>
                <w:sz w:val="20"/>
              </w:rPr>
            </w:pPr>
          </w:p>
        </w:tc>
      </w:tr>
      <w:tr w:rsidR="000011EF" w:rsidRPr="00E4235B" w14:paraId="72A4DD25" w14:textId="77777777" w:rsidTr="00181B3F">
        <w:trPr>
          <w:trHeight w:val="217"/>
        </w:trPr>
        <w:tc>
          <w:tcPr>
            <w:tcW w:w="2545" w:type="dxa"/>
            <w:tcMar>
              <w:top w:w="15" w:type="dxa"/>
              <w:left w:w="15" w:type="dxa"/>
              <w:bottom w:w="0" w:type="dxa"/>
              <w:right w:w="15" w:type="dxa"/>
            </w:tcMar>
          </w:tcPr>
          <w:p w14:paraId="4F3F2B7D" w14:textId="77777777" w:rsidR="000011EF" w:rsidRPr="00E4235B" w:rsidRDefault="00B13575" w:rsidP="00181B3F">
            <w:pPr>
              <w:rPr>
                <w:rFonts w:eastAsia="Arial Unicode MS"/>
                <w:color w:val="000000"/>
                <w:sz w:val="20"/>
              </w:rPr>
            </w:pPr>
            <w:r w:rsidRPr="00E4235B">
              <w:rPr>
                <w:rFonts w:eastAsia="Arial Unicode MS"/>
                <w:color w:val="000000"/>
                <w:sz w:val="20"/>
              </w:rPr>
              <w:t>M</w:t>
            </w:r>
            <w:r w:rsidR="000011EF" w:rsidRPr="00E4235B">
              <w:rPr>
                <w:rFonts w:eastAsia="Arial Unicode MS"/>
                <w:color w:val="000000"/>
                <w:sz w:val="20"/>
              </w:rPr>
              <w:t>ellannamn</w:t>
            </w:r>
          </w:p>
        </w:tc>
        <w:tc>
          <w:tcPr>
            <w:tcW w:w="3410" w:type="dxa"/>
            <w:tcMar>
              <w:top w:w="15" w:type="dxa"/>
              <w:left w:w="15" w:type="dxa"/>
              <w:bottom w:w="0" w:type="dxa"/>
              <w:right w:w="15" w:type="dxa"/>
            </w:tcMar>
          </w:tcPr>
          <w:p w14:paraId="45742F87" w14:textId="77777777" w:rsidR="000011EF" w:rsidRPr="00E4235B" w:rsidRDefault="000011EF" w:rsidP="00181B3F">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1320" w:type="dxa"/>
            <w:tcMar>
              <w:top w:w="15" w:type="dxa"/>
              <w:left w:w="15" w:type="dxa"/>
              <w:bottom w:w="0" w:type="dxa"/>
              <w:right w:w="15" w:type="dxa"/>
            </w:tcMar>
          </w:tcPr>
          <w:p w14:paraId="15503513"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110C403"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w:t>
            </w:r>
          </w:p>
        </w:tc>
        <w:tc>
          <w:tcPr>
            <w:tcW w:w="3190" w:type="dxa"/>
            <w:tcMar>
              <w:top w:w="15" w:type="dxa"/>
              <w:left w:w="15" w:type="dxa"/>
              <w:bottom w:w="0" w:type="dxa"/>
              <w:right w:w="15" w:type="dxa"/>
            </w:tcMar>
          </w:tcPr>
          <w:p w14:paraId="3B3C8414" w14:textId="77777777" w:rsidR="000011EF" w:rsidRPr="00E4235B" w:rsidRDefault="000011EF" w:rsidP="00181B3F">
            <w:pPr>
              <w:rPr>
                <w:rFonts w:eastAsia="Arial Unicode MS"/>
                <w:sz w:val="20"/>
              </w:rPr>
            </w:pPr>
          </w:p>
        </w:tc>
        <w:tc>
          <w:tcPr>
            <w:tcW w:w="2750" w:type="dxa"/>
            <w:tcMar>
              <w:top w:w="15" w:type="dxa"/>
              <w:left w:w="15" w:type="dxa"/>
              <w:bottom w:w="0" w:type="dxa"/>
              <w:right w:w="15" w:type="dxa"/>
            </w:tcMar>
          </w:tcPr>
          <w:p w14:paraId="1BA3B6B4" w14:textId="77777777" w:rsidR="000011EF" w:rsidRPr="00E4235B" w:rsidRDefault="000011EF" w:rsidP="00181B3F">
            <w:pPr>
              <w:rPr>
                <w:rFonts w:eastAsia="Arial Unicode MS"/>
                <w:sz w:val="20"/>
              </w:rPr>
            </w:pPr>
          </w:p>
        </w:tc>
      </w:tr>
      <w:tr w:rsidR="00F543BB" w:rsidRPr="00E4235B" w14:paraId="34CCAAAB" w14:textId="77777777" w:rsidTr="00AD3D90">
        <w:trPr>
          <w:trHeight w:val="217"/>
        </w:trPr>
        <w:tc>
          <w:tcPr>
            <w:tcW w:w="2545" w:type="dxa"/>
            <w:tcMar>
              <w:top w:w="15" w:type="dxa"/>
              <w:left w:w="15" w:type="dxa"/>
              <w:bottom w:w="0" w:type="dxa"/>
              <w:right w:w="15" w:type="dxa"/>
            </w:tcMar>
          </w:tcPr>
          <w:p w14:paraId="39C4D8C4" w14:textId="77777777" w:rsidR="00F543BB" w:rsidRPr="00E4235B" w:rsidRDefault="00B13575" w:rsidP="00AD3D90">
            <w:pPr>
              <w:rPr>
                <w:rFonts w:eastAsia="Arial Unicode MS"/>
                <w:color w:val="000000"/>
                <w:sz w:val="20"/>
              </w:rPr>
            </w:pPr>
            <w:r w:rsidRPr="00E4235B">
              <w:rPr>
                <w:rFonts w:eastAsia="Arial Unicode MS"/>
                <w:color w:val="000000"/>
                <w:sz w:val="20"/>
              </w:rPr>
              <w:t>P</w:t>
            </w:r>
            <w:r w:rsidR="00F543BB" w:rsidRPr="00E4235B">
              <w:rPr>
                <w:rFonts w:eastAsia="Arial Unicode MS"/>
                <w:color w:val="000000"/>
                <w:sz w:val="20"/>
              </w:rPr>
              <w:t>ostadress</w:t>
            </w:r>
          </w:p>
        </w:tc>
        <w:tc>
          <w:tcPr>
            <w:tcW w:w="3410" w:type="dxa"/>
            <w:tcMar>
              <w:top w:w="15" w:type="dxa"/>
              <w:left w:w="15" w:type="dxa"/>
              <w:bottom w:w="0" w:type="dxa"/>
              <w:right w:w="15" w:type="dxa"/>
            </w:tcMar>
          </w:tcPr>
          <w:p w14:paraId="4FBCA8A6" w14:textId="77777777" w:rsidR="00F543BB" w:rsidRPr="003C0BB6" w:rsidRDefault="00F10245" w:rsidP="00AD3D90">
            <w:pPr>
              <w:rPr>
                <w:rFonts w:eastAsia="Arial Unicode MS"/>
                <w:color w:val="000000"/>
                <w:sz w:val="20"/>
              </w:rPr>
            </w:pPr>
            <w:r>
              <w:rPr>
                <w:rFonts w:eastAsia="Arial Unicode MS"/>
                <w:color w:val="000000"/>
                <w:sz w:val="20"/>
              </w:rPr>
              <w:t>Patientens</w:t>
            </w:r>
            <w:r w:rsidR="00F543BB">
              <w:rPr>
                <w:rFonts w:eastAsia="Arial Unicode MS"/>
                <w:color w:val="000000"/>
                <w:sz w:val="20"/>
              </w:rPr>
              <w:t xml:space="preserve"> postadress</w:t>
            </w:r>
          </w:p>
        </w:tc>
        <w:tc>
          <w:tcPr>
            <w:tcW w:w="1320" w:type="dxa"/>
            <w:tcMar>
              <w:top w:w="15" w:type="dxa"/>
              <w:left w:w="15" w:type="dxa"/>
              <w:bottom w:w="0" w:type="dxa"/>
              <w:right w:w="15" w:type="dxa"/>
            </w:tcMar>
          </w:tcPr>
          <w:p w14:paraId="139ED328"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F1759C1"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4DDB321B"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6D1E0C59" w14:textId="77777777" w:rsidR="00F543BB" w:rsidRPr="00E4235B" w:rsidRDefault="00F543BB" w:rsidP="00AD3D90">
            <w:pPr>
              <w:rPr>
                <w:rFonts w:eastAsia="Arial Unicode MS"/>
                <w:color w:val="000000"/>
                <w:sz w:val="20"/>
                <w:highlight w:val="yellow"/>
              </w:rPr>
            </w:pPr>
          </w:p>
        </w:tc>
      </w:tr>
      <w:tr w:rsidR="00F543BB" w:rsidRPr="00E4235B" w14:paraId="3C0EAD07" w14:textId="77777777" w:rsidTr="00AD3D90">
        <w:trPr>
          <w:trHeight w:val="217"/>
        </w:trPr>
        <w:tc>
          <w:tcPr>
            <w:tcW w:w="2545" w:type="dxa"/>
            <w:tcMar>
              <w:top w:w="15" w:type="dxa"/>
              <w:left w:w="15" w:type="dxa"/>
              <w:bottom w:w="0" w:type="dxa"/>
              <w:right w:w="15" w:type="dxa"/>
            </w:tcMar>
          </w:tcPr>
          <w:p w14:paraId="2ABC312C" w14:textId="77777777" w:rsidR="00F543BB" w:rsidRPr="00E4235B" w:rsidRDefault="00B13575" w:rsidP="00AD3D90">
            <w:pPr>
              <w:rPr>
                <w:rFonts w:eastAsia="Arial Unicode MS"/>
                <w:color w:val="000000"/>
                <w:sz w:val="20"/>
              </w:rPr>
            </w:pPr>
            <w:r w:rsidRPr="00E4235B">
              <w:rPr>
                <w:rFonts w:eastAsia="Arial Unicode MS"/>
                <w:color w:val="000000"/>
                <w:sz w:val="20"/>
              </w:rPr>
              <w:t>P</w:t>
            </w:r>
            <w:r w:rsidR="00F543BB" w:rsidRPr="00E4235B">
              <w:rPr>
                <w:rFonts w:eastAsia="Arial Unicode MS"/>
                <w:color w:val="000000"/>
                <w:sz w:val="20"/>
              </w:rPr>
              <w:t>ostnummer</w:t>
            </w:r>
          </w:p>
        </w:tc>
        <w:tc>
          <w:tcPr>
            <w:tcW w:w="3410" w:type="dxa"/>
            <w:tcMar>
              <w:top w:w="15" w:type="dxa"/>
              <w:left w:w="15" w:type="dxa"/>
              <w:bottom w:w="0" w:type="dxa"/>
              <w:right w:w="15" w:type="dxa"/>
            </w:tcMar>
          </w:tcPr>
          <w:p w14:paraId="10B730AA" w14:textId="77777777" w:rsidR="00F543BB" w:rsidRPr="00E4235B" w:rsidRDefault="00F10245" w:rsidP="00AD3D90">
            <w:pPr>
              <w:rPr>
                <w:rFonts w:eastAsia="Arial Unicode MS"/>
                <w:color w:val="000000"/>
                <w:sz w:val="20"/>
              </w:rPr>
            </w:pPr>
            <w:r>
              <w:rPr>
                <w:rFonts w:eastAsia="Arial Unicode MS"/>
                <w:color w:val="000000"/>
                <w:sz w:val="20"/>
              </w:rPr>
              <w:t>Patientens</w:t>
            </w:r>
            <w:r w:rsidR="00F543BB" w:rsidRPr="00E4235B">
              <w:rPr>
                <w:rFonts w:eastAsia="Arial Unicode MS"/>
                <w:color w:val="000000"/>
                <w:sz w:val="20"/>
              </w:rPr>
              <w:t xml:space="preserve"> postnummer</w:t>
            </w:r>
          </w:p>
        </w:tc>
        <w:tc>
          <w:tcPr>
            <w:tcW w:w="1320" w:type="dxa"/>
            <w:tcMar>
              <w:top w:w="15" w:type="dxa"/>
              <w:left w:w="15" w:type="dxa"/>
              <w:bottom w:w="0" w:type="dxa"/>
              <w:right w:w="15" w:type="dxa"/>
            </w:tcMar>
          </w:tcPr>
          <w:p w14:paraId="5ED2AEC4"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3877A35"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0F681767"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27567D39" w14:textId="77777777" w:rsidR="00F543BB" w:rsidRPr="00E4235B" w:rsidRDefault="00F543BB" w:rsidP="00AD3D90">
            <w:pPr>
              <w:rPr>
                <w:rFonts w:eastAsia="Arial Unicode MS"/>
                <w:color w:val="000000"/>
                <w:sz w:val="20"/>
                <w:highlight w:val="yellow"/>
              </w:rPr>
            </w:pPr>
          </w:p>
        </w:tc>
      </w:tr>
      <w:tr w:rsidR="00F543BB" w:rsidRPr="00E4235B" w14:paraId="384B5F07" w14:textId="77777777" w:rsidTr="00AD3D90">
        <w:trPr>
          <w:trHeight w:val="217"/>
        </w:trPr>
        <w:tc>
          <w:tcPr>
            <w:tcW w:w="2545" w:type="dxa"/>
            <w:tcMar>
              <w:top w:w="15" w:type="dxa"/>
              <w:left w:w="15" w:type="dxa"/>
              <w:bottom w:w="0" w:type="dxa"/>
              <w:right w:w="15" w:type="dxa"/>
            </w:tcMar>
          </w:tcPr>
          <w:p w14:paraId="1A10BDA9" w14:textId="77777777" w:rsidR="00F543BB" w:rsidRPr="00E4235B" w:rsidRDefault="00B13575" w:rsidP="00AD3D90">
            <w:pPr>
              <w:rPr>
                <w:rFonts w:eastAsia="Arial Unicode MS"/>
                <w:color w:val="000000"/>
                <w:sz w:val="20"/>
              </w:rPr>
            </w:pPr>
            <w:r w:rsidRPr="00E4235B">
              <w:rPr>
                <w:rFonts w:eastAsia="Arial Unicode MS"/>
                <w:color w:val="000000"/>
                <w:sz w:val="20"/>
              </w:rPr>
              <w:t>P</w:t>
            </w:r>
            <w:r w:rsidR="00F543BB" w:rsidRPr="00E4235B">
              <w:rPr>
                <w:rFonts w:eastAsia="Arial Unicode MS"/>
                <w:color w:val="000000"/>
                <w:sz w:val="20"/>
              </w:rPr>
              <w:t>ostort</w:t>
            </w:r>
          </w:p>
        </w:tc>
        <w:tc>
          <w:tcPr>
            <w:tcW w:w="3410" w:type="dxa"/>
            <w:tcMar>
              <w:top w:w="15" w:type="dxa"/>
              <w:left w:w="15" w:type="dxa"/>
              <w:bottom w:w="0" w:type="dxa"/>
              <w:right w:w="15" w:type="dxa"/>
            </w:tcMar>
          </w:tcPr>
          <w:p w14:paraId="0F48C740" w14:textId="77777777" w:rsidR="00F543BB" w:rsidRPr="00E4235B" w:rsidRDefault="00F10245" w:rsidP="00AD3D90">
            <w:pPr>
              <w:rPr>
                <w:rFonts w:eastAsia="Arial Unicode MS"/>
                <w:color w:val="000000"/>
                <w:sz w:val="20"/>
              </w:rPr>
            </w:pPr>
            <w:r>
              <w:rPr>
                <w:rFonts w:eastAsia="Arial Unicode MS"/>
                <w:color w:val="000000"/>
                <w:sz w:val="20"/>
              </w:rPr>
              <w:t>Patientens</w:t>
            </w:r>
            <w:r w:rsidR="00F543BB" w:rsidRPr="00E4235B">
              <w:rPr>
                <w:rFonts w:eastAsia="Arial Unicode MS"/>
                <w:color w:val="000000"/>
                <w:sz w:val="20"/>
              </w:rPr>
              <w:t xml:space="preserve"> postort</w:t>
            </w:r>
          </w:p>
        </w:tc>
        <w:tc>
          <w:tcPr>
            <w:tcW w:w="1320" w:type="dxa"/>
            <w:tcMar>
              <w:top w:w="15" w:type="dxa"/>
              <w:left w:w="15" w:type="dxa"/>
              <w:bottom w:w="0" w:type="dxa"/>
              <w:right w:w="15" w:type="dxa"/>
            </w:tcMar>
          </w:tcPr>
          <w:p w14:paraId="7610A755"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77F053D9"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59CDA24B"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40D7F7D4" w14:textId="77777777" w:rsidR="00F543BB" w:rsidRPr="00E4235B" w:rsidRDefault="00F543BB" w:rsidP="00AD3D90">
            <w:pPr>
              <w:rPr>
                <w:rFonts w:eastAsia="Arial Unicode MS"/>
                <w:color w:val="000000"/>
                <w:sz w:val="20"/>
                <w:highlight w:val="yellow"/>
              </w:rPr>
            </w:pPr>
          </w:p>
        </w:tc>
      </w:tr>
    </w:tbl>
    <w:p w14:paraId="3E894F4F" w14:textId="77777777" w:rsidR="000011EF" w:rsidRPr="00E4235B" w:rsidRDefault="000011EF" w:rsidP="00EA0710">
      <w:pPr>
        <w:pStyle w:val="Rubrik3Nr"/>
        <w:rPr>
          <w:noProof/>
        </w:rPr>
      </w:pPr>
      <w:bookmarkStart w:id="119" w:name="_Toc402342472"/>
      <w:r w:rsidRPr="00E4235B">
        <w:rPr>
          <w:noProof/>
        </w:rPr>
        <w:t>Patient relation</w:t>
      </w:r>
      <w:bookmarkEnd w:id="119"/>
    </w:p>
    <w:p w14:paraId="34B45348" w14:textId="77777777" w:rsidR="000011EF" w:rsidRPr="00E4235B" w:rsidRDefault="000011EF" w:rsidP="000011EF">
      <w:pPr>
        <w:spacing w:after="120"/>
        <w:rPr>
          <w:i/>
        </w:rPr>
      </w:pPr>
      <w:r w:rsidRPr="00E4235B">
        <w:t>Klassen Patient relation beskriver information om vilka relationer en person kan ha till patienten. Klassen har alltid ett samband med klassen Patient.</w:t>
      </w:r>
      <w:r w:rsidRPr="00E4235B">
        <w:rPr>
          <w:i/>
        </w:rPr>
        <w:t xml:space="preserve"> Klassen motsvarar Patient relation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199CD1CA" w14:textId="77777777" w:rsidTr="00181B3F">
        <w:trPr>
          <w:trHeight w:val="217"/>
        </w:trPr>
        <w:tc>
          <w:tcPr>
            <w:tcW w:w="2545" w:type="dxa"/>
            <w:shd w:val="pct25" w:color="auto" w:fill="auto"/>
            <w:tcMar>
              <w:top w:w="15" w:type="dxa"/>
              <w:left w:w="15" w:type="dxa"/>
              <w:bottom w:w="0" w:type="dxa"/>
              <w:right w:w="15" w:type="dxa"/>
            </w:tcMar>
          </w:tcPr>
          <w:p w14:paraId="04EBB2DF"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6139D3F3"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0285014D"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438F894A"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7492BD10"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3C6C1635"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2EC19D11" w14:textId="77777777" w:rsidTr="00181B3F">
        <w:trPr>
          <w:trHeight w:val="217"/>
        </w:trPr>
        <w:tc>
          <w:tcPr>
            <w:tcW w:w="2545" w:type="dxa"/>
            <w:tcMar>
              <w:top w:w="15" w:type="dxa"/>
              <w:left w:w="15" w:type="dxa"/>
              <w:bottom w:w="0" w:type="dxa"/>
              <w:right w:w="15" w:type="dxa"/>
            </w:tcMar>
          </w:tcPr>
          <w:p w14:paraId="3028E064" w14:textId="77777777" w:rsidR="000011EF" w:rsidRPr="00E4235B" w:rsidRDefault="00B13575" w:rsidP="00181B3F">
            <w:pPr>
              <w:rPr>
                <w:rFonts w:eastAsia="Arial Unicode MS"/>
                <w:color w:val="000000"/>
                <w:sz w:val="20"/>
              </w:rPr>
            </w:pPr>
            <w:r w:rsidRPr="00E4235B">
              <w:rPr>
                <w:rFonts w:eastAsia="Arial Unicode MS"/>
                <w:color w:val="000000"/>
                <w:sz w:val="20"/>
              </w:rPr>
              <w:t>R</w:t>
            </w:r>
            <w:r w:rsidR="000011EF" w:rsidRPr="00E4235B">
              <w:rPr>
                <w:rFonts w:eastAsia="Arial Unicode MS"/>
                <w:color w:val="000000"/>
                <w:sz w:val="20"/>
              </w:rPr>
              <w:t>elationskategori</w:t>
            </w:r>
          </w:p>
        </w:tc>
        <w:tc>
          <w:tcPr>
            <w:tcW w:w="3410" w:type="dxa"/>
            <w:tcMar>
              <w:top w:w="15" w:type="dxa"/>
              <w:left w:w="15" w:type="dxa"/>
              <w:bottom w:w="0" w:type="dxa"/>
              <w:right w:w="15" w:type="dxa"/>
            </w:tcMar>
          </w:tcPr>
          <w:p w14:paraId="2B352409" w14:textId="77777777" w:rsidR="000011EF" w:rsidRPr="00E4235B" w:rsidRDefault="000011EF" w:rsidP="00181B3F">
            <w:pPr>
              <w:rPr>
                <w:rFonts w:eastAsia="Arial Unicode MS"/>
                <w:color w:val="000000"/>
                <w:sz w:val="20"/>
              </w:rPr>
            </w:pPr>
            <w:r w:rsidRPr="00E4235B">
              <w:rPr>
                <w:rFonts w:eastAsia="Arial Unicode MS"/>
                <w:color w:val="000000"/>
                <w:sz w:val="20"/>
              </w:rPr>
              <w:t>Kod och klartext som anger kategori av relation</w:t>
            </w:r>
          </w:p>
        </w:tc>
        <w:tc>
          <w:tcPr>
            <w:tcW w:w="1320" w:type="dxa"/>
            <w:tcMar>
              <w:top w:w="15" w:type="dxa"/>
              <w:left w:w="15" w:type="dxa"/>
              <w:bottom w:w="0" w:type="dxa"/>
              <w:right w:w="15" w:type="dxa"/>
            </w:tcMar>
          </w:tcPr>
          <w:p w14:paraId="30B44097"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0E1EBA19"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4BD6115F" w14:textId="77777777" w:rsidR="000011EF" w:rsidRPr="00E4235B" w:rsidRDefault="000011EF" w:rsidP="00181B3F">
            <w:pPr>
              <w:rPr>
                <w:rFonts w:eastAsia="Arial Unicode MS"/>
                <w:sz w:val="20"/>
              </w:rPr>
            </w:pPr>
            <w:r w:rsidRPr="00E4235B">
              <w:rPr>
                <w:rFonts w:eastAsia="Arial Unicode MS"/>
                <w:sz w:val="20"/>
              </w:rPr>
              <w:t xml:space="preserve">kv relationskategori </w:t>
            </w:r>
          </w:p>
          <w:p w14:paraId="6E653D81" w14:textId="77777777" w:rsidR="000011EF" w:rsidRPr="00E4235B" w:rsidRDefault="000011EF" w:rsidP="00181B3F">
            <w:pPr>
              <w:rPr>
                <w:rFonts w:eastAsia="Arial Unicode MS"/>
                <w:sz w:val="20"/>
              </w:rPr>
            </w:pPr>
            <w:r w:rsidRPr="00E4235B">
              <w:rPr>
                <w:rFonts w:eastAsia="Arial Unicode MS"/>
                <w:sz w:val="20"/>
              </w:rPr>
              <w:t>Tillåtna värden: närstående, släktskap, företrädare</w:t>
            </w:r>
          </w:p>
        </w:tc>
        <w:tc>
          <w:tcPr>
            <w:tcW w:w="2750" w:type="dxa"/>
            <w:tcMar>
              <w:top w:w="15" w:type="dxa"/>
              <w:left w:w="15" w:type="dxa"/>
              <w:bottom w:w="0" w:type="dxa"/>
              <w:right w:w="15" w:type="dxa"/>
            </w:tcMar>
          </w:tcPr>
          <w:p w14:paraId="3CF56F75" w14:textId="77777777" w:rsidR="000011EF" w:rsidRPr="00E4235B" w:rsidRDefault="000011EF" w:rsidP="00181B3F">
            <w:pPr>
              <w:rPr>
                <w:rFonts w:eastAsia="Arial Unicode MS"/>
                <w:color w:val="000000"/>
                <w:sz w:val="20"/>
              </w:rPr>
            </w:pPr>
          </w:p>
        </w:tc>
      </w:tr>
      <w:tr w:rsidR="000011EF" w:rsidRPr="00E4235B" w14:paraId="70C79A2A" w14:textId="77777777" w:rsidTr="00181B3F">
        <w:trPr>
          <w:trHeight w:val="217"/>
        </w:trPr>
        <w:tc>
          <w:tcPr>
            <w:tcW w:w="2545" w:type="dxa"/>
            <w:tcMar>
              <w:top w:w="15" w:type="dxa"/>
              <w:left w:w="15" w:type="dxa"/>
              <w:bottom w:w="0" w:type="dxa"/>
              <w:right w:w="15" w:type="dxa"/>
            </w:tcMar>
          </w:tcPr>
          <w:p w14:paraId="54B36C8B" w14:textId="77777777" w:rsidR="000011EF" w:rsidRPr="00E4235B" w:rsidRDefault="000011EF" w:rsidP="00181B3F">
            <w:pPr>
              <w:rPr>
                <w:rFonts w:eastAsia="Arial Unicode MS"/>
                <w:color w:val="000000"/>
                <w:sz w:val="20"/>
              </w:rPr>
            </w:pPr>
            <w:r w:rsidRPr="00E4235B">
              <w:rPr>
                <w:rFonts w:eastAsia="Arial Unicode MS"/>
                <w:color w:val="000000"/>
                <w:sz w:val="20"/>
              </w:rPr>
              <w:t>relation typ</w:t>
            </w:r>
          </w:p>
        </w:tc>
        <w:tc>
          <w:tcPr>
            <w:tcW w:w="3410" w:type="dxa"/>
            <w:tcMar>
              <w:top w:w="15" w:type="dxa"/>
              <w:left w:w="15" w:type="dxa"/>
              <w:bottom w:w="0" w:type="dxa"/>
              <w:right w:w="15" w:type="dxa"/>
            </w:tcMar>
          </w:tcPr>
          <w:p w14:paraId="0257E266" w14:textId="77777777" w:rsidR="000011EF" w:rsidRPr="00E4235B" w:rsidRDefault="000011EF" w:rsidP="00181B3F">
            <w:pPr>
              <w:rPr>
                <w:rFonts w:eastAsia="Arial Unicode MS"/>
                <w:color w:val="000000"/>
                <w:sz w:val="20"/>
              </w:rPr>
            </w:pPr>
            <w:r w:rsidRPr="00E4235B">
              <w:rPr>
                <w:rFonts w:eastAsia="Arial Unicode MS"/>
                <w:color w:val="000000"/>
                <w:sz w:val="20"/>
              </w:rPr>
              <w:t>Kod och klartext som anger vilken typ av relation som avses per kategori</w:t>
            </w:r>
          </w:p>
        </w:tc>
        <w:tc>
          <w:tcPr>
            <w:tcW w:w="1320" w:type="dxa"/>
            <w:tcMar>
              <w:top w:w="15" w:type="dxa"/>
              <w:left w:w="15" w:type="dxa"/>
              <w:bottom w:w="0" w:type="dxa"/>
              <w:right w:w="15" w:type="dxa"/>
            </w:tcMar>
          </w:tcPr>
          <w:p w14:paraId="009504A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6FDF2FFD"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6040E0C8" w14:textId="77777777" w:rsidR="000011EF" w:rsidRPr="00E4235B" w:rsidRDefault="000011EF" w:rsidP="00181B3F">
            <w:pPr>
              <w:rPr>
                <w:rFonts w:eastAsia="Arial Unicode MS"/>
                <w:color w:val="000000"/>
                <w:sz w:val="20"/>
              </w:rPr>
            </w:pPr>
            <w:r w:rsidRPr="00E4235B">
              <w:rPr>
                <w:rFonts w:eastAsia="Arial Unicode MS"/>
                <w:color w:val="000000"/>
                <w:sz w:val="20"/>
              </w:rPr>
              <w:t xml:space="preserve">kv närståenderelation </w:t>
            </w:r>
            <w:r w:rsidRPr="00E4235B">
              <w:rPr>
                <w:rFonts w:eastAsia="Arial Unicode MS"/>
                <w:color w:val="000000"/>
                <w:sz w:val="20"/>
              </w:rPr>
              <w:br/>
              <w:t xml:space="preserve">kv släktrelation </w:t>
            </w:r>
            <w:r w:rsidRPr="00E4235B">
              <w:rPr>
                <w:rFonts w:eastAsia="Arial Unicode MS"/>
                <w:color w:val="000000"/>
                <w:sz w:val="20"/>
              </w:rPr>
              <w:br/>
              <w:t xml:space="preserve">kv företrädare </w:t>
            </w:r>
            <w:r w:rsidRPr="00E4235B">
              <w:rPr>
                <w:rFonts w:eastAsia="Arial Unicode MS"/>
                <w:color w:val="000000"/>
                <w:sz w:val="20"/>
              </w:rPr>
              <w:br/>
            </w:r>
          </w:p>
        </w:tc>
        <w:tc>
          <w:tcPr>
            <w:tcW w:w="2750" w:type="dxa"/>
            <w:tcMar>
              <w:top w:w="15" w:type="dxa"/>
              <w:left w:w="15" w:type="dxa"/>
              <w:bottom w:w="0" w:type="dxa"/>
              <w:right w:w="15" w:type="dxa"/>
            </w:tcMar>
          </w:tcPr>
          <w:p w14:paraId="33FC4AA0" w14:textId="77777777" w:rsidR="000011EF" w:rsidRPr="00E4235B" w:rsidRDefault="000011EF" w:rsidP="00181B3F">
            <w:pPr>
              <w:rPr>
                <w:rFonts w:eastAsia="Arial Unicode MS"/>
                <w:color w:val="000000"/>
                <w:sz w:val="20"/>
              </w:rPr>
            </w:pPr>
          </w:p>
        </w:tc>
      </w:tr>
      <w:tr w:rsidR="000011EF" w:rsidRPr="00E4235B" w14:paraId="5F597896" w14:textId="77777777" w:rsidTr="00181B3F">
        <w:trPr>
          <w:trHeight w:val="217"/>
        </w:trPr>
        <w:tc>
          <w:tcPr>
            <w:tcW w:w="2545" w:type="dxa"/>
            <w:tcMar>
              <w:top w:w="15" w:type="dxa"/>
              <w:left w:w="15" w:type="dxa"/>
              <w:bottom w:w="0" w:type="dxa"/>
              <w:right w:w="15" w:type="dxa"/>
            </w:tcMar>
          </w:tcPr>
          <w:p w14:paraId="34722662" w14:textId="77777777" w:rsidR="000011EF" w:rsidRPr="00E4235B" w:rsidRDefault="000011EF" w:rsidP="00181B3F">
            <w:pPr>
              <w:rPr>
                <w:rFonts w:eastAsia="Arial Unicode MS"/>
                <w:color w:val="000000"/>
                <w:sz w:val="20"/>
              </w:rPr>
            </w:pPr>
            <w:r w:rsidRPr="00E4235B">
              <w:rPr>
                <w:rFonts w:eastAsia="Arial Unicode MS"/>
                <w:color w:val="000000"/>
                <w:sz w:val="20"/>
              </w:rPr>
              <w:t>person-id</w:t>
            </w:r>
          </w:p>
        </w:tc>
        <w:tc>
          <w:tcPr>
            <w:tcW w:w="3410" w:type="dxa"/>
            <w:tcMar>
              <w:top w:w="15" w:type="dxa"/>
              <w:left w:w="15" w:type="dxa"/>
              <w:bottom w:w="0" w:type="dxa"/>
              <w:right w:w="15" w:type="dxa"/>
            </w:tcMar>
          </w:tcPr>
          <w:p w14:paraId="1A375173" w14:textId="77777777" w:rsidR="000011EF" w:rsidRPr="00E4235B" w:rsidRDefault="000011EF" w:rsidP="00181B3F">
            <w:pPr>
              <w:rPr>
                <w:rFonts w:eastAsia="Arial Unicode MS"/>
                <w:color w:val="000000"/>
                <w:sz w:val="20"/>
              </w:rPr>
            </w:pPr>
            <w:r w:rsidRPr="00E4235B">
              <w:rPr>
                <w:rFonts w:eastAsia="Arial Unicode MS"/>
                <w:color w:val="000000"/>
                <w:sz w:val="20"/>
              </w:rPr>
              <w:t>Identifikation på personen</w:t>
            </w:r>
          </w:p>
        </w:tc>
        <w:tc>
          <w:tcPr>
            <w:tcW w:w="1320" w:type="dxa"/>
            <w:tcMar>
              <w:top w:w="15" w:type="dxa"/>
              <w:left w:w="15" w:type="dxa"/>
              <w:bottom w:w="0" w:type="dxa"/>
              <w:right w:w="15" w:type="dxa"/>
            </w:tcMar>
          </w:tcPr>
          <w:p w14:paraId="573C661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43248A5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6BDC2895" w14:textId="77777777" w:rsidR="000011EF" w:rsidRDefault="000011EF" w:rsidP="00181B3F">
            <w:pPr>
              <w:rPr>
                <w:rFonts w:eastAsia="Arial Unicode MS"/>
                <w:sz w:val="20"/>
              </w:rPr>
            </w:pPr>
            <w:r w:rsidRPr="00E4235B">
              <w:rPr>
                <w:rFonts w:eastAsia="Arial Unicode MS"/>
                <w:sz w:val="20"/>
              </w:rPr>
              <w:t>Personnummer enligt SKV 704 Samordningsnummer enligt SKV 707</w:t>
            </w:r>
          </w:p>
          <w:p w14:paraId="780DDB6E" w14:textId="77777777" w:rsidR="00D0752E" w:rsidRPr="00DA40F2" w:rsidRDefault="00D0752E" w:rsidP="00D0752E">
            <w:pPr>
              <w:pStyle w:val="BodyText"/>
              <w:rPr>
                <w:rFonts w:eastAsia="Arial Unicode MS"/>
                <w:sz w:val="20"/>
                <w:szCs w:val="20"/>
                <w:lang w:val="sv-SE"/>
              </w:rPr>
            </w:pPr>
            <w:r w:rsidRPr="00DA40F2">
              <w:rPr>
                <w:rFonts w:eastAsia="Arial Unicode MS"/>
                <w:sz w:val="20"/>
                <w:szCs w:val="20"/>
                <w:lang w:val="sv-SE"/>
              </w:rPr>
              <w:t>root = ”1.2.752.129.2.1.3.1” (personnummer) alt. ”1.2.752.129.2.1.3.3” (samordningsnummer)</w:t>
            </w:r>
          </w:p>
          <w:p w14:paraId="46A7FC2D" w14:textId="77777777" w:rsidR="00D0752E" w:rsidRPr="00D0752E" w:rsidRDefault="00D0752E" w:rsidP="00D0752E">
            <w:pPr>
              <w:pStyle w:val="BodyText"/>
              <w:rPr>
                <w:rFonts w:eastAsia="Arial Unicode MS"/>
                <w:lang w:val="sv-SE"/>
              </w:rPr>
            </w:pPr>
            <w:r w:rsidRPr="00DA40F2">
              <w:rPr>
                <w:rFonts w:eastAsia="Arial Unicode MS"/>
                <w:sz w:val="20"/>
                <w:szCs w:val="20"/>
                <w:lang w:val="sv-SE"/>
              </w:rPr>
              <w:t>extension = patientens identitet</w:t>
            </w:r>
          </w:p>
        </w:tc>
        <w:tc>
          <w:tcPr>
            <w:tcW w:w="2750" w:type="dxa"/>
            <w:tcMar>
              <w:top w:w="15" w:type="dxa"/>
              <w:left w:w="15" w:type="dxa"/>
              <w:bottom w:w="0" w:type="dxa"/>
              <w:right w:w="15" w:type="dxa"/>
            </w:tcMar>
          </w:tcPr>
          <w:p w14:paraId="358235DF" w14:textId="77777777" w:rsidR="000011EF" w:rsidRPr="00E4235B" w:rsidRDefault="000011EF" w:rsidP="00181B3F">
            <w:pPr>
              <w:rPr>
                <w:rFonts w:eastAsia="Arial Unicode MS"/>
                <w:sz w:val="20"/>
              </w:rPr>
            </w:pPr>
          </w:p>
        </w:tc>
      </w:tr>
      <w:tr w:rsidR="000011EF" w:rsidRPr="00E4235B" w14:paraId="3DBFED49" w14:textId="77777777" w:rsidTr="00181B3F">
        <w:trPr>
          <w:trHeight w:val="217"/>
        </w:trPr>
        <w:tc>
          <w:tcPr>
            <w:tcW w:w="2545" w:type="dxa"/>
            <w:tcMar>
              <w:top w:w="15" w:type="dxa"/>
              <w:left w:w="15" w:type="dxa"/>
              <w:bottom w:w="0" w:type="dxa"/>
              <w:right w:w="15" w:type="dxa"/>
            </w:tcMar>
          </w:tcPr>
          <w:p w14:paraId="067404C3" w14:textId="77777777" w:rsidR="000011EF" w:rsidRPr="00E4235B" w:rsidRDefault="00B13575" w:rsidP="00181B3F">
            <w:pPr>
              <w:rPr>
                <w:rFonts w:eastAsia="Arial Unicode MS"/>
                <w:color w:val="000000"/>
                <w:sz w:val="20"/>
              </w:rPr>
            </w:pPr>
            <w:r w:rsidRPr="00E4235B">
              <w:rPr>
                <w:rFonts w:eastAsia="Arial Unicode MS"/>
                <w:color w:val="000000"/>
                <w:sz w:val="20"/>
              </w:rPr>
              <w:t>F</w:t>
            </w:r>
            <w:r w:rsidR="000011EF" w:rsidRPr="00E4235B">
              <w:rPr>
                <w:rFonts w:eastAsia="Arial Unicode MS"/>
                <w:color w:val="000000"/>
                <w:sz w:val="20"/>
              </w:rPr>
              <w:t>örnamn</w:t>
            </w:r>
          </w:p>
        </w:tc>
        <w:tc>
          <w:tcPr>
            <w:tcW w:w="3410" w:type="dxa"/>
            <w:tcMar>
              <w:top w:w="15" w:type="dxa"/>
              <w:left w:w="15" w:type="dxa"/>
              <w:bottom w:w="0" w:type="dxa"/>
              <w:right w:w="15" w:type="dxa"/>
            </w:tcMar>
          </w:tcPr>
          <w:p w14:paraId="2BE76064" w14:textId="77777777" w:rsidR="000011EF" w:rsidRPr="00E4235B" w:rsidRDefault="000011EF" w:rsidP="00181B3F">
            <w:pPr>
              <w:rPr>
                <w:rFonts w:eastAsia="Arial Unicode MS"/>
                <w:color w:val="000000"/>
                <w:sz w:val="20"/>
              </w:rPr>
            </w:pPr>
            <w:r w:rsidRPr="00E4235B">
              <w:rPr>
                <w:rFonts w:eastAsia="Arial Unicode MS"/>
                <w:color w:val="000000"/>
                <w:sz w:val="20"/>
              </w:rPr>
              <w:t>Förnamn på person som patient har relation med</w:t>
            </w:r>
          </w:p>
        </w:tc>
        <w:tc>
          <w:tcPr>
            <w:tcW w:w="1320" w:type="dxa"/>
            <w:tcMar>
              <w:top w:w="15" w:type="dxa"/>
              <w:left w:w="15" w:type="dxa"/>
              <w:bottom w:w="0" w:type="dxa"/>
              <w:right w:w="15" w:type="dxa"/>
            </w:tcMar>
          </w:tcPr>
          <w:p w14:paraId="6669B4F7"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0050635E" w14:textId="77777777" w:rsidR="000011EF" w:rsidRPr="00E4235B" w:rsidRDefault="00172E6C" w:rsidP="00181B3F">
            <w:pPr>
              <w:jc w:val="center"/>
              <w:rPr>
                <w:rFonts w:eastAsia="Arial Unicode MS"/>
                <w:color w:val="000000"/>
                <w:sz w:val="20"/>
              </w:rPr>
            </w:pPr>
            <w:r>
              <w:rPr>
                <w:rFonts w:eastAsia="Arial Unicode MS"/>
                <w:color w:val="000000"/>
                <w:sz w:val="20"/>
              </w:rPr>
              <w:t>0</w:t>
            </w:r>
            <w:r w:rsidR="000011EF" w:rsidRPr="00E4235B">
              <w:rPr>
                <w:rFonts w:eastAsia="Arial Unicode MS"/>
                <w:color w:val="000000"/>
                <w:sz w:val="20"/>
              </w:rPr>
              <w:t>..*</w:t>
            </w:r>
          </w:p>
        </w:tc>
        <w:tc>
          <w:tcPr>
            <w:tcW w:w="3190" w:type="dxa"/>
            <w:tcMar>
              <w:top w:w="15" w:type="dxa"/>
              <w:left w:w="15" w:type="dxa"/>
              <w:bottom w:w="0" w:type="dxa"/>
              <w:right w:w="15" w:type="dxa"/>
            </w:tcMar>
          </w:tcPr>
          <w:p w14:paraId="2700B563"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613B5F32" w14:textId="77777777" w:rsidR="000011EF" w:rsidRPr="00E4235B" w:rsidRDefault="000011EF" w:rsidP="00181B3F">
            <w:pPr>
              <w:rPr>
                <w:rFonts w:eastAsia="Arial Unicode MS"/>
                <w:color w:val="000000"/>
                <w:sz w:val="20"/>
              </w:rPr>
            </w:pPr>
          </w:p>
        </w:tc>
      </w:tr>
      <w:tr w:rsidR="000011EF" w:rsidRPr="00E4235B" w14:paraId="53B344B9" w14:textId="77777777" w:rsidTr="00181B3F">
        <w:trPr>
          <w:trHeight w:val="217"/>
        </w:trPr>
        <w:tc>
          <w:tcPr>
            <w:tcW w:w="2545" w:type="dxa"/>
            <w:tcMar>
              <w:top w:w="15" w:type="dxa"/>
              <w:left w:w="15" w:type="dxa"/>
              <w:bottom w:w="0" w:type="dxa"/>
              <w:right w:w="15" w:type="dxa"/>
            </w:tcMar>
          </w:tcPr>
          <w:p w14:paraId="06FEE77C" w14:textId="77777777" w:rsidR="000011EF" w:rsidRPr="00E4235B" w:rsidRDefault="00B13575" w:rsidP="00181B3F">
            <w:pPr>
              <w:rPr>
                <w:rFonts w:eastAsia="Arial Unicode MS"/>
                <w:color w:val="000000"/>
                <w:sz w:val="20"/>
              </w:rPr>
            </w:pPr>
            <w:r w:rsidRPr="00E4235B">
              <w:rPr>
                <w:rFonts w:eastAsia="Arial Unicode MS"/>
                <w:color w:val="000000"/>
                <w:sz w:val="20"/>
              </w:rPr>
              <w:t>E</w:t>
            </w:r>
            <w:r w:rsidR="000011EF" w:rsidRPr="00E4235B">
              <w:rPr>
                <w:rFonts w:eastAsia="Arial Unicode MS"/>
                <w:color w:val="000000"/>
                <w:sz w:val="20"/>
              </w:rPr>
              <w:t>fternamn</w:t>
            </w:r>
          </w:p>
        </w:tc>
        <w:tc>
          <w:tcPr>
            <w:tcW w:w="3410" w:type="dxa"/>
            <w:tcMar>
              <w:top w:w="15" w:type="dxa"/>
              <w:left w:w="15" w:type="dxa"/>
              <w:bottom w:w="0" w:type="dxa"/>
              <w:right w:w="15" w:type="dxa"/>
            </w:tcMar>
          </w:tcPr>
          <w:p w14:paraId="7C032AFA" w14:textId="77777777" w:rsidR="000011EF" w:rsidRPr="00E4235B" w:rsidRDefault="000011EF" w:rsidP="00181B3F">
            <w:pPr>
              <w:rPr>
                <w:rFonts w:eastAsia="Arial Unicode MS"/>
                <w:color w:val="000000"/>
                <w:sz w:val="20"/>
              </w:rPr>
            </w:pPr>
            <w:r w:rsidRPr="00E4235B">
              <w:rPr>
                <w:rFonts w:eastAsia="Arial Unicode MS"/>
                <w:color w:val="000000"/>
                <w:sz w:val="20"/>
              </w:rPr>
              <w:t>Efternamn på person som patient har relation med</w:t>
            </w:r>
          </w:p>
        </w:tc>
        <w:tc>
          <w:tcPr>
            <w:tcW w:w="1320" w:type="dxa"/>
            <w:tcMar>
              <w:top w:w="15" w:type="dxa"/>
              <w:left w:w="15" w:type="dxa"/>
              <w:bottom w:w="0" w:type="dxa"/>
              <w:right w:w="15" w:type="dxa"/>
            </w:tcMar>
          </w:tcPr>
          <w:p w14:paraId="2094BC19"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0500C78E" w14:textId="77777777" w:rsidR="000011EF" w:rsidRPr="00E4235B" w:rsidRDefault="00172E6C" w:rsidP="00181B3F">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14:paraId="09F4361B" w14:textId="77777777" w:rsidR="000011EF" w:rsidRPr="00E4235B" w:rsidRDefault="000011EF" w:rsidP="00181B3F">
            <w:pPr>
              <w:rPr>
                <w:rFonts w:eastAsia="Arial Unicode MS"/>
                <w:sz w:val="20"/>
              </w:rPr>
            </w:pPr>
          </w:p>
        </w:tc>
        <w:tc>
          <w:tcPr>
            <w:tcW w:w="2750" w:type="dxa"/>
            <w:tcMar>
              <w:top w:w="15" w:type="dxa"/>
              <w:left w:w="15" w:type="dxa"/>
              <w:bottom w:w="0" w:type="dxa"/>
              <w:right w:w="15" w:type="dxa"/>
            </w:tcMar>
          </w:tcPr>
          <w:p w14:paraId="78CC6107" w14:textId="77777777" w:rsidR="000011EF" w:rsidRPr="00E4235B" w:rsidRDefault="000011EF" w:rsidP="00181B3F">
            <w:pPr>
              <w:rPr>
                <w:rFonts w:eastAsia="Arial Unicode MS"/>
                <w:color w:val="000000"/>
                <w:sz w:val="20"/>
              </w:rPr>
            </w:pPr>
          </w:p>
        </w:tc>
      </w:tr>
      <w:tr w:rsidR="000011EF" w:rsidRPr="00E4235B" w14:paraId="5CCCE939" w14:textId="77777777" w:rsidTr="00181B3F">
        <w:trPr>
          <w:trHeight w:val="217"/>
        </w:trPr>
        <w:tc>
          <w:tcPr>
            <w:tcW w:w="2545" w:type="dxa"/>
            <w:tcMar>
              <w:top w:w="15" w:type="dxa"/>
              <w:left w:w="15" w:type="dxa"/>
              <w:bottom w:w="0" w:type="dxa"/>
              <w:right w:w="15" w:type="dxa"/>
            </w:tcMar>
          </w:tcPr>
          <w:p w14:paraId="1F605EBA" w14:textId="77777777" w:rsidR="000011EF" w:rsidRPr="00E4235B" w:rsidRDefault="00B13575" w:rsidP="00181B3F">
            <w:pPr>
              <w:rPr>
                <w:rFonts w:eastAsia="Arial Unicode MS"/>
                <w:color w:val="000000"/>
                <w:sz w:val="20"/>
              </w:rPr>
            </w:pPr>
            <w:r w:rsidRPr="00E4235B">
              <w:rPr>
                <w:rFonts w:eastAsia="Arial Unicode MS"/>
                <w:color w:val="000000"/>
                <w:sz w:val="20"/>
              </w:rPr>
              <w:t>M</w:t>
            </w:r>
            <w:r w:rsidR="000011EF" w:rsidRPr="00E4235B">
              <w:rPr>
                <w:rFonts w:eastAsia="Arial Unicode MS"/>
                <w:color w:val="000000"/>
                <w:sz w:val="20"/>
              </w:rPr>
              <w:t>ellannamn</w:t>
            </w:r>
          </w:p>
        </w:tc>
        <w:tc>
          <w:tcPr>
            <w:tcW w:w="3410" w:type="dxa"/>
            <w:tcMar>
              <w:top w:w="15" w:type="dxa"/>
              <w:left w:w="15" w:type="dxa"/>
              <w:bottom w:w="0" w:type="dxa"/>
              <w:right w:w="15" w:type="dxa"/>
            </w:tcMar>
          </w:tcPr>
          <w:p w14:paraId="4F1EC02A" w14:textId="77777777" w:rsidR="000011EF" w:rsidRPr="00E4235B" w:rsidRDefault="000011EF" w:rsidP="00181B3F">
            <w:pPr>
              <w:rPr>
                <w:rFonts w:eastAsia="Arial Unicode MS"/>
                <w:color w:val="000000"/>
                <w:sz w:val="20"/>
              </w:rPr>
            </w:pPr>
            <w:r w:rsidRPr="00E4235B">
              <w:rPr>
                <w:rFonts w:eastAsia="Arial Unicode MS"/>
                <w:color w:val="000000"/>
                <w:sz w:val="20"/>
              </w:rPr>
              <w:t>Mellannamn på person som patient har relation med. Mellannamn är t.ex. ett tidigare efternamn (före giftemål) eller, för barn, ett efternamn som bara den ena föräldern bär</w:t>
            </w:r>
          </w:p>
        </w:tc>
        <w:tc>
          <w:tcPr>
            <w:tcW w:w="1320" w:type="dxa"/>
            <w:tcMar>
              <w:top w:w="15" w:type="dxa"/>
              <w:left w:w="15" w:type="dxa"/>
              <w:bottom w:w="0" w:type="dxa"/>
              <w:right w:w="15" w:type="dxa"/>
            </w:tcMar>
          </w:tcPr>
          <w:p w14:paraId="69BEE6BE"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BA6FEE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w:t>
            </w:r>
          </w:p>
        </w:tc>
        <w:tc>
          <w:tcPr>
            <w:tcW w:w="3190" w:type="dxa"/>
            <w:tcMar>
              <w:top w:w="15" w:type="dxa"/>
              <w:left w:w="15" w:type="dxa"/>
              <w:bottom w:w="0" w:type="dxa"/>
              <w:right w:w="15" w:type="dxa"/>
            </w:tcMar>
          </w:tcPr>
          <w:p w14:paraId="308DFC19" w14:textId="77777777" w:rsidR="000011EF" w:rsidRPr="00E4235B" w:rsidRDefault="000011EF" w:rsidP="00181B3F">
            <w:pPr>
              <w:rPr>
                <w:rFonts w:eastAsia="Arial Unicode MS"/>
                <w:sz w:val="20"/>
              </w:rPr>
            </w:pPr>
          </w:p>
        </w:tc>
        <w:tc>
          <w:tcPr>
            <w:tcW w:w="2750" w:type="dxa"/>
            <w:tcMar>
              <w:top w:w="15" w:type="dxa"/>
              <w:left w:w="15" w:type="dxa"/>
              <w:bottom w:w="0" w:type="dxa"/>
              <w:right w:w="15" w:type="dxa"/>
            </w:tcMar>
          </w:tcPr>
          <w:p w14:paraId="520D218C" w14:textId="77777777" w:rsidR="000011EF" w:rsidRPr="00E4235B" w:rsidRDefault="000011EF" w:rsidP="00181B3F">
            <w:pPr>
              <w:rPr>
                <w:rFonts w:eastAsia="Arial Unicode MS"/>
                <w:sz w:val="20"/>
              </w:rPr>
            </w:pPr>
          </w:p>
        </w:tc>
      </w:tr>
      <w:tr w:rsidR="00F543BB" w:rsidRPr="00E4235B" w14:paraId="2F7421D6" w14:textId="77777777" w:rsidTr="00AD3D90">
        <w:trPr>
          <w:trHeight w:val="217"/>
        </w:trPr>
        <w:tc>
          <w:tcPr>
            <w:tcW w:w="2545" w:type="dxa"/>
            <w:tcMar>
              <w:top w:w="15" w:type="dxa"/>
              <w:left w:w="15" w:type="dxa"/>
              <w:bottom w:w="0" w:type="dxa"/>
              <w:right w:w="15" w:type="dxa"/>
            </w:tcMar>
          </w:tcPr>
          <w:p w14:paraId="3C1C2917" w14:textId="77777777" w:rsidR="00F543BB" w:rsidRPr="00E4235B" w:rsidRDefault="00B13575" w:rsidP="00AD3D90">
            <w:pPr>
              <w:rPr>
                <w:rFonts w:eastAsia="Arial Unicode MS"/>
                <w:color w:val="000000"/>
                <w:sz w:val="20"/>
              </w:rPr>
            </w:pPr>
            <w:r w:rsidRPr="00E4235B">
              <w:rPr>
                <w:rFonts w:eastAsia="Arial Unicode MS"/>
                <w:color w:val="000000"/>
                <w:sz w:val="20"/>
              </w:rPr>
              <w:t>P</w:t>
            </w:r>
            <w:r w:rsidR="00F543BB" w:rsidRPr="00E4235B">
              <w:rPr>
                <w:rFonts w:eastAsia="Arial Unicode MS"/>
                <w:color w:val="000000"/>
                <w:sz w:val="20"/>
              </w:rPr>
              <w:t>ostadress</w:t>
            </w:r>
          </w:p>
        </w:tc>
        <w:tc>
          <w:tcPr>
            <w:tcW w:w="3410" w:type="dxa"/>
            <w:tcMar>
              <w:top w:w="15" w:type="dxa"/>
              <w:left w:w="15" w:type="dxa"/>
              <w:bottom w:w="0" w:type="dxa"/>
              <w:right w:w="15" w:type="dxa"/>
            </w:tcMar>
          </w:tcPr>
          <w:p w14:paraId="1F613B16" w14:textId="77777777" w:rsidR="00F543BB" w:rsidRPr="003C0BB6" w:rsidRDefault="00F10245" w:rsidP="00AD3D90">
            <w:pPr>
              <w:rPr>
                <w:rFonts w:eastAsia="Arial Unicode MS"/>
                <w:color w:val="000000"/>
                <w:sz w:val="20"/>
              </w:rPr>
            </w:pPr>
            <w:r>
              <w:rPr>
                <w:rFonts w:eastAsia="Arial Unicode MS"/>
                <w:color w:val="000000"/>
                <w:sz w:val="20"/>
              </w:rPr>
              <w:t>P</w:t>
            </w:r>
            <w:r w:rsidR="00F543BB">
              <w:rPr>
                <w:rFonts w:eastAsia="Arial Unicode MS"/>
                <w:color w:val="000000"/>
                <w:sz w:val="20"/>
              </w:rPr>
              <w:t>ostadress</w:t>
            </w:r>
            <w:r>
              <w:rPr>
                <w:rFonts w:eastAsia="Arial Unicode MS"/>
                <w:color w:val="000000"/>
                <w:sz w:val="20"/>
              </w:rPr>
              <w:t xml:space="preserve">en till den person som patient </w:t>
            </w:r>
            <w:r>
              <w:rPr>
                <w:rFonts w:eastAsia="Arial Unicode MS"/>
                <w:color w:val="000000"/>
                <w:sz w:val="20"/>
              </w:rPr>
              <w:lastRenderedPageBreak/>
              <w:t>har relation med</w:t>
            </w:r>
          </w:p>
        </w:tc>
        <w:tc>
          <w:tcPr>
            <w:tcW w:w="1320" w:type="dxa"/>
            <w:tcMar>
              <w:top w:w="15" w:type="dxa"/>
              <w:left w:w="15" w:type="dxa"/>
              <w:bottom w:w="0" w:type="dxa"/>
              <w:right w:w="15" w:type="dxa"/>
            </w:tcMar>
          </w:tcPr>
          <w:p w14:paraId="70248BC3"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lastRenderedPageBreak/>
              <w:t>ST</w:t>
            </w:r>
          </w:p>
        </w:tc>
        <w:tc>
          <w:tcPr>
            <w:tcW w:w="770" w:type="dxa"/>
            <w:tcMar>
              <w:top w:w="15" w:type="dxa"/>
              <w:left w:w="15" w:type="dxa"/>
              <w:bottom w:w="0" w:type="dxa"/>
              <w:right w:w="15" w:type="dxa"/>
            </w:tcMar>
          </w:tcPr>
          <w:p w14:paraId="4512B0B3"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9119C6A"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33AA8319" w14:textId="77777777" w:rsidR="00F543BB" w:rsidRPr="00E4235B" w:rsidRDefault="00F543BB" w:rsidP="00AD3D90">
            <w:pPr>
              <w:rPr>
                <w:rFonts w:eastAsia="Arial Unicode MS"/>
                <w:color w:val="000000"/>
                <w:sz w:val="20"/>
                <w:highlight w:val="yellow"/>
              </w:rPr>
            </w:pPr>
          </w:p>
        </w:tc>
      </w:tr>
      <w:tr w:rsidR="00F543BB" w:rsidRPr="00E4235B" w14:paraId="3BBEF24C" w14:textId="77777777" w:rsidTr="00AD3D90">
        <w:trPr>
          <w:trHeight w:val="217"/>
        </w:trPr>
        <w:tc>
          <w:tcPr>
            <w:tcW w:w="2545" w:type="dxa"/>
            <w:tcMar>
              <w:top w:w="15" w:type="dxa"/>
              <w:left w:w="15" w:type="dxa"/>
              <w:bottom w:w="0" w:type="dxa"/>
              <w:right w:w="15" w:type="dxa"/>
            </w:tcMar>
          </w:tcPr>
          <w:p w14:paraId="1542DAB9" w14:textId="77777777" w:rsidR="00F543BB" w:rsidRPr="00E4235B" w:rsidRDefault="00B13575" w:rsidP="00AD3D90">
            <w:pPr>
              <w:rPr>
                <w:rFonts w:eastAsia="Arial Unicode MS"/>
                <w:color w:val="000000"/>
                <w:sz w:val="20"/>
              </w:rPr>
            </w:pPr>
            <w:r w:rsidRPr="00E4235B">
              <w:rPr>
                <w:rFonts w:eastAsia="Arial Unicode MS"/>
                <w:color w:val="000000"/>
                <w:sz w:val="20"/>
              </w:rPr>
              <w:lastRenderedPageBreak/>
              <w:t>P</w:t>
            </w:r>
            <w:r w:rsidR="00F543BB" w:rsidRPr="00E4235B">
              <w:rPr>
                <w:rFonts w:eastAsia="Arial Unicode MS"/>
                <w:color w:val="000000"/>
                <w:sz w:val="20"/>
              </w:rPr>
              <w:t>ostnummer</w:t>
            </w:r>
          </w:p>
        </w:tc>
        <w:tc>
          <w:tcPr>
            <w:tcW w:w="3410" w:type="dxa"/>
            <w:tcMar>
              <w:top w:w="15" w:type="dxa"/>
              <w:left w:w="15" w:type="dxa"/>
              <w:bottom w:w="0" w:type="dxa"/>
              <w:right w:w="15" w:type="dxa"/>
            </w:tcMar>
          </w:tcPr>
          <w:p w14:paraId="40CDA5BA" w14:textId="77777777" w:rsidR="00F543BB" w:rsidRPr="00E4235B" w:rsidRDefault="00F10245" w:rsidP="00AD3D90">
            <w:pPr>
              <w:rPr>
                <w:rFonts w:eastAsia="Arial Unicode MS"/>
                <w:color w:val="000000"/>
                <w:sz w:val="20"/>
              </w:rPr>
            </w:pPr>
            <w:r>
              <w:rPr>
                <w:rFonts w:eastAsia="Arial Unicode MS"/>
                <w:color w:val="000000"/>
                <w:sz w:val="20"/>
              </w:rPr>
              <w:t>P</w:t>
            </w:r>
            <w:r w:rsidR="00F543BB" w:rsidRPr="00E4235B">
              <w:rPr>
                <w:rFonts w:eastAsia="Arial Unicode MS"/>
                <w:color w:val="000000"/>
                <w:sz w:val="20"/>
              </w:rPr>
              <w:t>ostnummer</w:t>
            </w:r>
            <w:r>
              <w:rPr>
                <w:rFonts w:eastAsia="Arial Unicode MS"/>
                <w:color w:val="000000"/>
                <w:sz w:val="20"/>
              </w:rPr>
              <w:t xml:space="preserve"> till den person som patient har relation med</w:t>
            </w:r>
          </w:p>
        </w:tc>
        <w:tc>
          <w:tcPr>
            <w:tcW w:w="1320" w:type="dxa"/>
            <w:tcMar>
              <w:top w:w="15" w:type="dxa"/>
              <w:left w:w="15" w:type="dxa"/>
              <w:bottom w:w="0" w:type="dxa"/>
              <w:right w:w="15" w:type="dxa"/>
            </w:tcMar>
          </w:tcPr>
          <w:p w14:paraId="2C5BA517"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2D938FF"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726C8013"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477A5941" w14:textId="77777777" w:rsidR="00F543BB" w:rsidRPr="00E4235B" w:rsidRDefault="00F543BB" w:rsidP="00AD3D90">
            <w:pPr>
              <w:rPr>
                <w:rFonts w:eastAsia="Arial Unicode MS"/>
                <w:color w:val="000000"/>
                <w:sz w:val="20"/>
                <w:highlight w:val="yellow"/>
              </w:rPr>
            </w:pPr>
          </w:p>
        </w:tc>
      </w:tr>
      <w:tr w:rsidR="00F543BB" w:rsidRPr="00E4235B" w14:paraId="4D371938" w14:textId="77777777" w:rsidTr="00AD3D90">
        <w:trPr>
          <w:trHeight w:val="217"/>
        </w:trPr>
        <w:tc>
          <w:tcPr>
            <w:tcW w:w="2545" w:type="dxa"/>
            <w:tcMar>
              <w:top w:w="15" w:type="dxa"/>
              <w:left w:w="15" w:type="dxa"/>
              <w:bottom w:w="0" w:type="dxa"/>
              <w:right w:w="15" w:type="dxa"/>
            </w:tcMar>
          </w:tcPr>
          <w:p w14:paraId="276225BA" w14:textId="77777777" w:rsidR="00F543BB" w:rsidRPr="00E4235B" w:rsidRDefault="00B13575" w:rsidP="00AD3D90">
            <w:pPr>
              <w:rPr>
                <w:rFonts w:eastAsia="Arial Unicode MS"/>
                <w:color w:val="000000"/>
                <w:sz w:val="20"/>
              </w:rPr>
            </w:pPr>
            <w:r w:rsidRPr="00E4235B">
              <w:rPr>
                <w:rFonts w:eastAsia="Arial Unicode MS"/>
                <w:color w:val="000000"/>
                <w:sz w:val="20"/>
              </w:rPr>
              <w:t>P</w:t>
            </w:r>
            <w:r w:rsidR="00F543BB" w:rsidRPr="00E4235B">
              <w:rPr>
                <w:rFonts w:eastAsia="Arial Unicode MS"/>
                <w:color w:val="000000"/>
                <w:sz w:val="20"/>
              </w:rPr>
              <w:t>ostort</w:t>
            </w:r>
          </w:p>
        </w:tc>
        <w:tc>
          <w:tcPr>
            <w:tcW w:w="3410" w:type="dxa"/>
            <w:tcMar>
              <w:top w:w="15" w:type="dxa"/>
              <w:left w:w="15" w:type="dxa"/>
              <w:bottom w:w="0" w:type="dxa"/>
              <w:right w:w="15" w:type="dxa"/>
            </w:tcMar>
          </w:tcPr>
          <w:p w14:paraId="7B4E1B6C" w14:textId="77777777" w:rsidR="00F543BB" w:rsidRPr="00E4235B" w:rsidRDefault="00F10245" w:rsidP="00AD3D90">
            <w:pPr>
              <w:rPr>
                <w:rFonts w:eastAsia="Arial Unicode MS"/>
                <w:color w:val="000000"/>
                <w:sz w:val="20"/>
              </w:rPr>
            </w:pPr>
            <w:r>
              <w:rPr>
                <w:rFonts w:eastAsia="Arial Unicode MS"/>
                <w:color w:val="000000"/>
                <w:sz w:val="20"/>
              </w:rPr>
              <w:t>P</w:t>
            </w:r>
            <w:r w:rsidR="00F543BB" w:rsidRPr="00E4235B">
              <w:rPr>
                <w:rFonts w:eastAsia="Arial Unicode MS"/>
                <w:color w:val="000000"/>
                <w:sz w:val="20"/>
              </w:rPr>
              <w:t>ostort</w:t>
            </w:r>
            <w:r>
              <w:rPr>
                <w:rFonts w:eastAsia="Arial Unicode MS"/>
                <w:color w:val="000000"/>
                <w:sz w:val="20"/>
              </w:rPr>
              <w:t xml:space="preserve"> för den person som patient har relation med</w:t>
            </w:r>
          </w:p>
        </w:tc>
        <w:tc>
          <w:tcPr>
            <w:tcW w:w="1320" w:type="dxa"/>
            <w:tcMar>
              <w:top w:w="15" w:type="dxa"/>
              <w:left w:w="15" w:type="dxa"/>
              <w:bottom w:w="0" w:type="dxa"/>
              <w:right w:w="15" w:type="dxa"/>
            </w:tcMar>
          </w:tcPr>
          <w:p w14:paraId="7E7EE9AE"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65D7A455" w14:textId="77777777" w:rsidR="00F543BB" w:rsidRPr="00E4235B" w:rsidRDefault="00F543BB" w:rsidP="00AD3D90">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1CC82EEB" w14:textId="77777777"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14:paraId="46BC9F46" w14:textId="77777777" w:rsidR="00F543BB" w:rsidRPr="00E4235B" w:rsidRDefault="00F543BB" w:rsidP="00AD3D90">
            <w:pPr>
              <w:rPr>
                <w:rFonts w:eastAsia="Arial Unicode MS"/>
                <w:color w:val="000000"/>
                <w:sz w:val="20"/>
                <w:highlight w:val="yellow"/>
              </w:rPr>
            </w:pPr>
          </w:p>
        </w:tc>
      </w:tr>
    </w:tbl>
    <w:p w14:paraId="55CF5C8C" w14:textId="77777777" w:rsidR="000011EF" w:rsidRPr="00E4235B" w:rsidRDefault="000011EF" w:rsidP="00EA0710">
      <w:pPr>
        <w:pStyle w:val="Rubrik3Nr"/>
        <w:rPr>
          <w:noProof/>
        </w:rPr>
      </w:pPr>
      <w:bookmarkStart w:id="120" w:name="_Toc282079688"/>
      <w:bookmarkStart w:id="121" w:name="_Toc284335112"/>
      <w:bookmarkStart w:id="122" w:name="_Toc402342473"/>
      <w:bookmarkEnd w:id="115"/>
      <w:bookmarkEnd w:id="116"/>
      <w:r w:rsidRPr="00E4235B">
        <w:rPr>
          <w:noProof/>
        </w:rPr>
        <w:t>Referens</w:t>
      </w:r>
      <w:bookmarkEnd w:id="117"/>
      <w:bookmarkEnd w:id="118"/>
      <w:bookmarkEnd w:id="120"/>
      <w:bookmarkEnd w:id="121"/>
      <w:bookmarkEnd w:id="122"/>
    </w:p>
    <w:p w14:paraId="0F1E5395" w14:textId="77777777" w:rsidR="000011EF" w:rsidRPr="00E4235B" w:rsidRDefault="000011EF" w:rsidP="000011EF">
      <w:pPr>
        <w:spacing w:after="120"/>
      </w:pPr>
      <w:r w:rsidRPr="00E4235B">
        <w:t>Klassen Referens innehåller information om en referens som utlåtandet kan baseras på.</w:t>
      </w:r>
      <w:r w:rsidRPr="00E4235B">
        <w:rPr>
          <w:i/>
        </w:rPr>
        <w:t xml:space="preserve"> Klassen har ingen motsvarighet i V-TIM 2.0.</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5550F1B6" w14:textId="77777777" w:rsidTr="00181B3F">
        <w:trPr>
          <w:trHeight w:val="217"/>
        </w:trPr>
        <w:tc>
          <w:tcPr>
            <w:tcW w:w="2545" w:type="dxa"/>
            <w:shd w:val="pct25" w:color="auto" w:fill="auto"/>
            <w:tcMar>
              <w:top w:w="15" w:type="dxa"/>
              <w:left w:w="15" w:type="dxa"/>
              <w:bottom w:w="0" w:type="dxa"/>
              <w:right w:w="15" w:type="dxa"/>
            </w:tcMar>
          </w:tcPr>
          <w:p w14:paraId="1979441D"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5C36BCDD"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3AF84A32"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624326D2"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45352B24"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23C4F0A7"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71D056E0" w14:textId="77777777" w:rsidTr="00181B3F">
        <w:trPr>
          <w:trHeight w:val="217"/>
        </w:trPr>
        <w:tc>
          <w:tcPr>
            <w:tcW w:w="2545" w:type="dxa"/>
            <w:tcMar>
              <w:top w:w="15" w:type="dxa"/>
              <w:left w:w="15" w:type="dxa"/>
              <w:bottom w:w="0" w:type="dxa"/>
              <w:right w:w="15" w:type="dxa"/>
            </w:tcMar>
          </w:tcPr>
          <w:p w14:paraId="1D55B20E" w14:textId="77777777" w:rsidR="000011EF" w:rsidRPr="00B87171" w:rsidRDefault="00B13575" w:rsidP="00B87171">
            <w:pPr>
              <w:autoSpaceDE w:val="0"/>
              <w:autoSpaceDN w:val="0"/>
              <w:adjustRightInd w:val="0"/>
              <w:ind w:left="70"/>
              <w:rPr>
                <w:rFonts w:eastAsia="Batang"/>
                <w:sz w:val="20"/>
                <w:lang w:eastAsia="ko-KR"/>
              </w:rPr>
            </w:pPr>
            <w:r w:rsidRPr="00B87171">
              <w:rPr>
                <w:rFonts w:eastAsia="Batang"/>
                <w:sz w:val="20"/>
                <w:lang w:eastAsia="ko-KR"/>
              </w:rPr>
              <w:t>R</w:t>
            </w:r>
            <w:r w:rsidR="000011EF" w:rsidRPr="00B87171">
              <w:rPr>
                <w:rFonts w:eastAsia="Batang"/>
                <w:sz w:val="20"/>
                <w:lang w:eastAsia="ko-KR"/>
              </w:rPr>
              <w:t>eferenstyp</w:t>
            </w:r>
          </w:p>
        </w:tc>
        <w:tc>
          <w:tcPr>
            <w:tcW w:w="3410" w:type="dxa"/>
            <w:tcMar>
              <w:top w:w="15" w:type="dxa"/>
              <w:left w:w="15" w:type="dxa"/>
              <w:bottom w:w="0" w:type="dxa"/>
              <w:right w:w="15" w:type="dxa"/>
            </w:tcMar>
          </w:tcPr>
          <w:p w14:paraId="7B9C7BE1" w14:textId="77777777"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Kod och klartext som anger vilken typ referensen är av.</w:t>
            </w:r>
          </w:p>
        </w:tc>
        <w:tc>
          <w:tcPr>
            <w:tcW w:w="1320" w:type="dxa"/>
            <w:tcMar>
              <w:top w:w="15" w:type="dxa"/>
              <w:left w:w="15" w:type="dxa"/>
              <w:bottom w:w="0" w:type="dxa"/>
              <w:right w:w="15" w:type="dxa"/>
            </w:tcMar>
          </w:tcPr>
          <w:p w14:paraId="3D495ACD"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422D524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5FB92AAE" w14:textId="77777777" w:rsidR="000011EF" w:rsidRPr="00E4235B" w:rsidRDefault="00333548" w:rsidP="00181B3F">
            <w:pPr>
              <w:rPr>
                <w:rFonts w:eastAsia="Arial Unicode MS"/>
                <w:color w:val="000000"/>
                <w:sz w:val="20"/>
              </w:rPr>
            </w:pPr>
            <w:r>
              <w:rPr>
                <w:rFonts w:eastAsia="Arial Unicode MS"/>
                <w:color w:val="000000"/>
                <w:sz w:val="20"/>
              </w:rPr>
              <w:t>Snomed CT</w:t>
            </w:r>
          </w:p>
        </w:tc>
        <w:tc>
          <w:tcPr>
            <w:tcW w:w="2750" w:type="dxa"/>
            <w:tcMar>
              <w:top w:w="15" w:type="dxa"/>
              <w:left w:w="15" w:type="dxa"/>
              <w:bottom w:w="0" w:type="dxa"/>
              <w:right w:w="15" w:type="dxa"/>
            </w:tcMar>
          </w:tcPr>
          <w:p w14:paraId="5DA72F59" w14:textId="77777777" w:rsidR="000011EF" w:rsidRPr="00E4235B" w:rsidRDefault="000011EF" w:rsidP="00181B3F">
            <w:pPr>
              <w:rPr>
                <w:rFonts w:eastAsia="Arial Unicode MS"/>
                <w:color w:val="000000"/>
                <w:sz w:val="20"/>
              </w:rPr>
            </w:pPr>
          </w:p>
        </w:tc>
      </w:tr>
      <w:tr w:rsidR="00236B41" w:rsidRPr="00E4235B" w14:paraId="7C412DB2" w14:textId="77777777" w:rsidTr="00181B3F">
        <w:trPr>
          <w:trHeight w:val="217"/>
        </w:trPr>
        <w:tc>
          <w:tcPr>
            <w:tcW w:w="2545" w:type="dxa"/>
            <w:tcMar>
              <w:top w:w="15" w:type="dxa"/>
              <w:left w:w="15" w:type="dxa"/>
              <w:bottom w:w="0" w:type="dxa"/>
              <w:right w:w="15" w:type="dxa"/>
            </w:tcMar>
          </w:tcPr>
          <w:p w14:paraId="60A1BEA4" w14:textId="77777777" w:rsidR="00236B41" w:rsidRPr="00B87171" w:rsidRDefault="00236B41" w:rsidP="00B87171">
            <w:pPr>
              <w:autoSpaceDE w:val="0"/>
              <w:autoSpaceDN w:val="0"/>
              <w:adjustRightInd w:val="0"/>
              <w:ind w:left="70"/>
              <w:rPr>
                <w:rFonts w:eastAsia="Batang"/>
                <w:sz w:val="20"/>
                <w:lang w:eastAsia="ko-KR"/>
              </w:rPr>
            </w:pPr>
            <w:r>
              <w:rPr>
                <w:rFonts w:eastAsia="Batang"/>
                <w:sz w:val="20"/>
                <w:lang w:eastAsia="ko-KR"/>
              </w:rPr>
              <w:t>referens-id</w:t>
            </w:r>
          </w:p>
        </w:tc>
        <w:tc>
          <w:tcPr>
            <w:tcW w:w="3410" w:type="dxa"/>
            <w:tcMar>
              <w:top w:w="15" w:type="dxa"/>
              <w:left w:w="15" w:type="dxa"/>
              <w:bottom w:w="0" w:type="dxa"/>
              <w:right w:w="15" w:type="dxa"/>
            </w:tcMar>
          </w:tcPr>
          <w:p w14:paraId="381B8FBE" w14:textId="77777777" w:rsidR="00236B41" w:rsidRPr="00E4235B" w:rsidRDefault="00236B41" w:rsidP="00236B41">
            <w:pPr>
              <w:autoSpaceDE w:val="0"/>
              <w:autoSpaceDN w:val="0"/>
              <w:adjustRightInd w:val="0"/>
              <w:rPr>
                <w:rFonts w:eastAsia="Batang"/>
                <w:sz w:val="20"/>
                <w:lang w:eastAsia="ko-KR"/>
              </w:rPr>
            </w:pPr>
            <w:r w:rsidRPr="00F8599D">
              <w:rPr>
                <w:rFonts w:eastAsia="Arial Unicode MS"/>
                <w:sz w:val="20"/>
              </w:rPr>
              <w:t xml:space="preserve">Identifierare för </w:t>
            </w:r>
            <w:r>
              <w:rPr>
                <w:rFonts w:eastAsia="Arial Unicode MS"/>
                <w:sz w:val="20"/>
              </w:rPr>
              <w:t>referens</w:t>
            </w:r>
            <w:r w:rsidRPr="00F8599D">
              <w:rPr>
                <w:rFonts w:eastAsia="Arial Unicode MS"/>
                <w:sz w:val="20"/>
              </w:rPr>
              <w:t>. Används för att beskriva samband med andra klasser</w:t>
            </w:r>
            <w:r>
              <w:rPr>
                <w:rFonts w:eastAsia="Arial Unicode MS"/>
                <w:sz w:val="20"/>
              </w:rPr>
              <w:t>.</w:t>
            </w:r>
          </w:p>
        </w:tc>
        <w:tc>
          <w:tcPr>
            <w:tcW w:w="1320" w:type="dxa"/>
            <w:tcMar>
              <w:top w:w="15" w:type="dxa"/>
              <w:left w:w="15" w:type="dxa"/>
              <w:bottom w:w="0" w:type="dxa"/>
              <w:right w:w="15" w:type="dxa"/>
            </w:tcMar>
          </w:tcPr>
          <w:p w14:paraId="146630A9" w14:textId="77777777" w:rsidR="00236B41" w:rsidRPr="00E4235B" w:rsidRDefault="00236B41" w:rsidP="00181B3F">
            <w:pPr>
              <w:jc w:val="center"/>
              <w:rPr>
                <w:rFonts w:eastAsia="Arial Unicode MS"/>
                <w:color w:val="000000"/>
                <w:sz w:val="20"/>
              </w:rPr>
            </w:pPr>
            <w:r>
              <w:rPr>
                <w:rFonts w:eastAsia="Arial Unicode MS"/>
                <w:color w:val="000000"/>
                <w:sz w:val="20"/>
              </w:rPr>
              <w:t>II</w:t>
            </w:r>
          </w:p>
        </w:tc>
        <w:tc>
          <w:tcPr>
            <w:tcW w:w="770" w:type="dxa"/>
            <w:tcMar>
              <w:top w:w="15" w:type="dxa"/>
              <w:left w:w="15" w:type="dxa"/>
              <w:bottom w:w="0" w:type="dxa"/>
              <w:right w:w="15" w:type="dxa"/>
            </w:tcMar>
          </w:tcPr>
          <w:p w14:paraId="2F65858F" w14:textId="77777777" w:rsidR="00236B41" w:rsidRPr="00E4235B" w:rsidRDefault="00236B41" w:rsidP="00181B3F">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64C18155" w14:textId="77777777" w:rsidR="00236B41" w:rsidRDefault="00236B41" w:rsidP="00181B3F">
            <w:pPr>
              <w:rPr>
                <w:rFonts w:eastAsia="Arial Unicode MS"/>
                <w:color w:val="000000"/>
                <w:sz w:val="20"/>
              </w:rPr>
            </w:pPr>
          </w:p>
        </w:tc>
        <w:tc>
          <w:tcPr>
            <w:tcW w:w="2750" w:type="dxa"/>
            <w:tcMar>
              <w:top w:w="15" w:type="dxa"/>
              <w:left w:w="15" w:type="dxa"/>
              <w:bottom w:w="0" w:type="dxa"/>
              <w:right w:w="15" w:type="dxa"/>
            </w:tcMar>
          </w:tcPr>
          <w:p w14:paraId="6E8B9788" w14:textId="77777777" w:rsidR="00236B41" w:rsidRPr="00E4235B" w:rsidRDefault="00236B41" w:rsidP="00181B3F">
            <w:pPr>
              <w:rPr>
                <w:rFonts w:eastAsia="Arial Unicode MS"/>
                <w:color w:val="000000"/>
                <w:sz w:val="20"/>
              </w:rPr>
            </w:pPr>
          </w:p>
        </w:tc>
      </w:tr>
      <w:tr w:rsidR="000011EF" w:rsidRPr="00E4235B" w14:paraId="4962CC90" w14:textId="77777777" w:rsidTr="00181B3F">
        <w:trPr>
          <w:trHeight w:val="217"/>
        </w:trPr>
        <w:tc>
          <w:tcPr>
            <w:tcW w:w="2545" w:type="dxa"/>
            <w:tcMar>
              <w:top w:w="15" w:type="dxa"/>
              <w:left w:w="15" w:type="dxa"/>
              <w:bottom w:w="0" w:type="dxa"/>
              <w:right w:w="15" w:type="dxa"/>
            </w:tcMar>
          </w:tcPr>
          <w:p w14:paraId="6B82F814" w14:textId="77777777" w:rsidR="000011EF" w:rsidRPr="00B87171" w:rsidRDefault="00B13575" w:rsidP="00B87171">
            <w:pPr>
              <w:autoSpaceDE w:val="0"/>
              <w:autoSpaceDN w:val="0"/>
              <w:adjustRightInd w:val="0"/>
              <w:ind w:left="70"/>
              <w:rPr>
                <w:rFonts w:eastAsia="Batang"/>
                <w:sz w:val="20"/>
                <w:lang w:eastAsia="ko-KR"/>
              </w:rPr>
            </w:pPr>
            <w:r>
              <w:rPr>
                <w:rFonts w:eastAsia="Batang"/>
                <w:sz w:val="20"/>
                <w:lang w:eastAsia="ko-KR"/>
              </w:rPr>
              <w:t>R</w:t>
            </w:r>
            <w:r w:rsidR="00236B41">
              <w:rPr>
                <w:rFonts w:eastAsia="Batang"/>
                <w:sz w:val="20"/>
                <w:lang w:eastAsia="ko-KR"/>
              </w:rPr>
              <w:t>eferens</w:t>
            </w:r>
            <w:r w:rsidR="00B87171" w:rsidRPr="00B87171">
              <w:rPr>
                <w:rFonts w:eastAsia="Batang"/>
                <w:sz w:val="20"/>
                <w:lang w:eastAsia="ko-KR"/>
              </w:rPr>
              <w:t>d</w:t>
            </w:r>
            <w:r w:rsidR="000011EF" w:rsidRPr="00B87171">
              <w:rPr>
                <w:rFonts w:eastAsia="Batang"/>
                <w:sz w:val="20"/>
                <w:lang w:eastAsia="ko-KR"/>
              </w:rPr>
              <w:t>atum</w:t>
            </w:r>
          </w:p>
        </w:tc>
        <w:tc>
          <w:tcPr>
            <w:tcW w:w="3410" w:type="dxa"/>
            <w:tcMar>
              <w:top w:w="15" w:type="dxa"/>
              <w:left w:w="15" w:type="dxa"/>
              <w:bottom w:w="0" w:type="dxa"/>
              <w:right w:w="15" w:type="dxa"/>
            </w:tcMar>
          </w:tcPr>
          <w:p w14:paraId="1A73FF32" w14:textId="77777777"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Det datum som referensen är daterad till.</w:t>
            </w:r>
          </w:p>
        </w:tc>
        <w:tc>
          <w:tcPr>
            <w:tcW w:w="1320" w:type="dxa"/>
            <w:tcMar>
              <w:top w:w="15" w:type="dxa"/>
              <w:left w:w="15" w:type="dxa"/>
              <w:bottom w:w="0" w:type="dxa"/>
              <w:right w:w="15" w:type="dxa"/>
            </w:tcMar>
          </w:tcPr>
          <w:p w14:paraId="6F11D23D" w14:textId="77777777" w:rsidR="000011EF" w:rsidRPr="00E4235B" w:rsidRDefault="00DA40F2" w:rsidP="00181B3F">
            <w:pPr>
              <w:jc w:val="center"/>
              <w:rPr>
                <w:rFonts w:eastAsia="Arial Unicode MS"/>
                <w:color w:val="000000"/>
                <w:sz w:val="20"/>
              </w:rPr>
            </w:pPr>
            <w:commentRangeStart w:id="123"/>
            <w:r>
              <w:rPr>
                <w:rFonts w:eastAsia="Arial Unicode MS"/>
                <w:color w:val="000000"/>
                <w:sz w:val="20"/>
              </w:rPr>
              <w:t>DT</w:t>
            </w:r>
            <w:commentRangeEnd w:id="123"/>
            <w:r w:rsidR="00CC2F57">
              <w:rPr>
                <w:rStyle w:val="CommentReference"/>
              </w:rPr>
              <w:commentReference w:id="123"/>
            </w:r>
            <w:ins w:id="124" w:author="Kristin Schoug Bertilsson" w:date="2015-01-27T10:30:00Z">
              <w:r w:rsidR="00B13575">
                <w:rPr>
                  <w:rFonts w:eastAsia="Arial Unicode MS"/>
                  <w:color w:val="000000"/>
                  <w:sz w:val="20"/>
                </w:rPr>
                <w:t>DateType</w:t>
              </w:r>
            </w:ins>
          </w:p>
        </w:tc>
        <w:tc>
          <w:tcPr>
            <w:tcW w:w="770" w:type="dxa"/>
            <w:tcMar>
              <w:top w:w="15" w:type="dxa"/>
              <w:left w:w="15" w:type="dxa"/>
              <w:bottom w:w="0" w:type="dxa"/>
              <w:right w:w="15" w:type="dxa"/>
            </w:tcMar>
          </w:tcPr>
          <w:p w14:paraId="19BB6D64"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4660594A"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794E3C0E" w14:textId="77777777" w:rsidR="000011EF" w:rsidRPr="00E4235B" w:rsidRDefault="000011EF" w:rsidP="00181B3F">
            <w:pPr>
              <w:rPr>
                <w:rFonts w:eastAsia="Arial Unicode MS"/>
                <w:color w:val="000000"/>
                <w:sz w:val="20"/>
              </w:rPr>
            </w:pPr>
          </w:p>
        </w:tc>
      </w:tr>
      <w:tr w:rsidR="00236B41" w:rsidRPr="00E4235B" w14:paraId="1BAEAA02" w14:textId="77777777" w:rsidTr="00181B3F">
        <w:trPr>
          <w:trHeight w:val="217"/>
        </w:trPr>
        <w:tc>
          <w:tcPr>
            <w:tcW w:w="2545" w:type="dxa"/>
            <w:tcMar>
              <w:top w:w="15" w:type="dxa"/>
              <w:left w:w="15" w:type="dxa"/>
              <w:bottom w:w="0" w:type="dxa"/>
              <w:right w:w="15" w:type="dxa"/>
            </w:tcMar>
          </w:tcPr>
          <w:p w14:paraId="6E4E844E" w14:textId="77777777" w:rsidR="00236B41" w:rsidRDefault="00B13575" w:rsidP="00B87171">
            <w:pPr>
              <w:autoSpaceDE w:val="0"/>
              <w:autoSpaceDN w:val="0"/>
              <w:adjustRightInd w:val="0"/>
              <w:ind w:left="70"/>
              <w:rPr>
                <w:rFonts w:eastAsia="Batang"/>
                <w:sz w:val="20"/>
                <w:lang w:eastAsia="ko-KR"/>
              </w:rPr>
            </w:pPr>
            <w:r>
              <w:rPr>
                <w:rFonts w:eastAsia="Batang"/>
                <w:sz w:val="20"/>
                <w:lang w:eastAsia="ko-KR"/>
              </w:rPr>
              <w:t>R</w:t>
            </w:r>
            <w:r w:rsidR="00236B41">
              <w:rPr>
                <w:rFonts w:eastAsia="Batang"/>
                <w:sz w:val="20"/>
                <w:lang w:eastAsia="ko-KR"/>
              </w:rPr>
              <w:t>eferensperiod</w:t>
            </w:r>
          </w:p>
        </w:tc>
        <w:tc>
          <w:tcPr>
            <w:tcW w:w="3410" w:type="dxa"/>
            <w:tcMar>
              <w:top w:w="15" w:type="dxa"/>
              <w:left w:w="15" w:type="dxa"/>
              <w:bottom w:w="0" w:type="dxa"/>
              <w:right w:w="15" w:type="dxa"/>
            </w:tcMar>
          </w:tcPr>
          <w:p w14:paraId="553695ED" w14:textId="77777777" w:rsidR="00236B41" w:rsidRPr="00E4235B" w:rsidRDefault="00236B41" w:rsidP="00181B3F">
            <w:pPr>
              <w:autoSpaceDE w:val="0"/>
              <w:autoSpaceDN w:val="0"/>
              <w:adjustRightInd w:val="0"/>
              <w:rPr>
                <w:rFonts w:eastAsia="Batang"/>
                <w:sz w:val="20"/>
                <w:lang w:eastAsia="ko-KR"/>
              </w:rPr>
            </w:pPr>
            <w:r>
              <w:rPr>
                <w:rFonts w:eastAsia="Batang"/>
                <w:sz w:val="20"/>
                <w:lang w:eastAsia="ko-KR"/>
              </w:rPr>
              <w:t>Det datumintervall som referensen är daterad till.</w:t>
            </w:r>
          </w:p>
        </w:tc>
        <w:tc>
          <w:tcPr>
            <w:tcW w:w="1320" w:type="dxa"/>
            <w:tcMar>
              <w:top w:w="15" w:type="dxa"/>
              <w:left w:w="15" w:type="dxa"/>
              <w:bottom w:w="0" w:type="dxa"/>
              <w:right w:w="15" w:type="dxa"/>
            </w:tcMar>
          </w:tcPr>
          <w:p w14:paraId="2A228D06" w14:textId="77777777" w:rsidR="00236B41" w:rsidRPr="00E4235B" w:rsidRDefault="00236B41" w:rsidP="00181B3F">
            <w:pPr>
              <w:jc w:val="center"/>
              <w:rPr>
                <w:rFonts w:eastAsia="Arial Unicode MS"/>
                <w:color w:val="000000"/>
                <w:sz w:val="20"/>
              </w:rPr>
            </w:pPr>
            <w:r>
              <w:rPr>
                <w:rFonts w:eastAsia="Arial Unicode MS"/>
                <w:color w:val="000000"/>
                <w:sz w:val="20"/>
              </w:rPr>
              <w:t>IVL_TS</w:t>
            </w:r>
          </w:p>
        </w:tc>
        <w:tc>
          <w:tcPr>
            <w:tcW w:w="770" w:type="dxa"/>
            <w:tcMar>
              <w:top w:w="15" w:type="dxa"/>
              <w:left w:w="15" w:type="dxa"/>
              <w:bottom w:w="0" w:type="dxa"/>
              <w:right w:w="15" w:type="dxa"/>
            </w:tcMar>
          </w:tcPr>
          <w:p w14:paraId="0A88F68D" w14:textId="77777777" w:rsidR="00236B41" w:rsidRPr="00E4235B" w:rsidRDefault="00236B41" w:rsidP="00181B3F">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43672AC2" w14:textId="77777777" w:rsidR="00236B41" w:rsidRPr="00E4235B" w:rsidRDefault="00236B41" w:rsidP="00181B3F">
            <w:pPr>
              <w:rPr>
                <w:rFonts w:eastAsia="Arial Unicode MS"/>
                <w:color w:val="000000"/>
                <w:sz w:val="20"/>
              </w:rPr>
            </w:pPr>
          </w:p>
        </w:tc>
        <w:tc>
          <w:tcPr>
            <w:tcW w:w="2750" w:type="dxa"/>
            <w:tcMar>
              <w:top w:w="15" w:type="dxa"/>
              <w:left w:w="15" w:type="dxa"/>
              <w:bottom w:w="0" w:type="dxa"/>
              <w:right w:w="15" w:type="dxa"/>
            </w:tcMar>
          </w:tcPr>
          <w:p w14:paraId="67E01C68" w14:textId="77777777" w:rsidR="00236B41" w:rsidRPr="00E4235B" w:rsidRDefault="00236B41" w:rsidP="00181B3F">
            <w:pPr>
              <w:rPr>
                <w:rFonts w:eastAsia="Arial Unicode MS"/>
                <w:color w:val="000000"/>
                <w:sz w:val="20"/>
              </w:rPr>
            </w:pPr>
          </w:p>
        </w:tc>
      </w:tr>
      <w:tr w:rsidR="00B87171" w:rsidRPr="00B87171" w14:paraId="01D11D94" w14:textId="77777777" w:rsidTr="00181B3F">
        <w:trPr>
          <w:trHeight w:val="217"/>
        </w:trPr>
        <w:tc>
          <w:tcPr>
            <w:tcW w:w="2545" w:type="dxa"/>
            <w:tcMar>
              <w:top w:w="15" w:type="dxa"/>
              <w:left w:w="15" w:type="dxa"/>
              <w:bottom w:w="0" w:type="dxa"/>
              <w:right w:w="15" w:type="dxa"/>
            </w:tcMar>
          </w:tcPr>
          <w:p w14:paraId="16BCDB9B" w14:textId="77777777" w:rsidR="000011EF" w:rsidRPr="00236B41" w:rsidRDefault="00B13575" w:rsidP="00181B3F">
            <w:pPr>
              <w:spacing w:before="40" w:after="40"/>
              <w:ind w:left="57" w:right="57"/>
              <w:rPr>
                <w:rFonts w:eastAsia="Arial Unicode MS"/>
                <w:sz w:val="20"/>
              </w:rPr>
            </w:pPr>
            <w:r w:rsidRPr="00236B41">
              <w:rPr>
                <w:rFonts w:eastAsia="Arial Unicode MS"/>
                <w:sz w:val="20"/>
              </w:rPr>
              <w:t>B</w:t>
            </w:r>
            <w:r w:rsidR="000011EF" w:rsidRPr="00236B41">
              <w:rPr>
                <w:rFonts w:eastAsia="Arial Unicode MS"/>
                <w:sz w:val="20"/>
              </w:rPr>
              <w:t>eskrivning</w:t>
            </w:r>
          </w:p>
        </w:tc>
        <w:tc>
          <w:tcPr>
            <w:tcW w:w="3410" w:type="dxa"/>
            <w:tcMar>
              <w:top w:w="15" w:type="dxa"/>
              <w:left w:w="15" w:type="dxa"/>
              <w:bottom w:w="0" w:type="dxa"/>
              <w:right w:w="15" w:type="dxa"/>
            </w:tcMar>
          </w:tcPr>
          <w:p w14:paraId="66418AB8" w14:textId="77777777" w:rsidR="000011EF" w:rsidRPr="00236B41" w:rsidRDefault="000011EF" w:rsidP="00181B3F">
            <w:pPr>
              <w:spacing w:before="40" w:after="40"/>
              <w:ind w:left="57" w:right="57"/>
              <w:rPr>
                <w:rFonts w:eastAsia="Arial Unicode MS"/>
                <w:sz w:val="20"/>
              </w:rPr>
            </w:pPr>
            <w:r w:rsidRPr="00236B41">
              <w:rPr>
                <w:rFonts w:eastAsia="Arial Unicode MS"/>
                <w:sz w:val="20"/>
              </w:rPr>
              <w:t>Text som omfattar en beskrivning av eller en kommentar till referensen</w:t>
            </w:r>
          </w:p>
        </w:tc>
        <w:tc>
          <w:tcPr>
            <w:tcW w:w="1320" w:type="dxa"/>
            <w:tcMar>
              <w:top w:w="15" w:type="dxa"/>
              <w:left w:w="15" w:type="dxa"/>
              <w:bottom w:w="0" w:type="dxa"/>
              <w:right w:w="15" w:type="dxa"/>
            </w:tcMar>
          </w:tcPr>
          <w:p w14:paraId="7B73A4A2" w14:textId="77777777" w:rsidR="000011EF" w:rsidRPr="00236B41" w:rsidRDefault="000011EF" w:rsidP="00181B3F">
            <w:pPr>
              <w:jc w:val="center"/>
              <w:rPr>
                <w:rFonts w:eastAsia="Arial Unicode MS"/>
                <w:sz w:val="20"/>
              </w:rPr>
            </w:pPr>
            <w:r w:rsidRPr="00236B41">
              <w:rPr>
                <w:rFonts w:eastAsia="Arial Unicode MS"/>
                <w:sz w:val="20"/>
              </w:rPr>
              <w:t>ST</w:t>
            </w:r>
          </w:p>
        </w:tc>
        <w:tc>
          <w:tcPr>
            <w:tcW w:w="770" w:type="dxa"/>
            <w:tcMar>
              <w:top w:w="15" w:type="dxa"/>
              <w:left w:w="15" w:type="dxa"/>
              <w:bottom w:w="0" w:type="dxa"/>
              <w:right w:w="15" w:type="dxa"/>
            </w:tcMar>
          </w:tcPr>
          <w:p w14:paraId="1E7FDB5B" w14:textId="77777777" w:rsidR="000011EF" w:rsidRPr="00236B41" w:rsidRDefault="000011EF" w:rsidP="00181B3F">
            <w:pPr>
              <w:jc w:val="center"/>
              <w:rPr>
                <w:rFonts w:eastAsia="Arial Unicode MS"/>
                <w:sz w:val="20"/>
              </w:rPr>
            </w:pPr>
            <w:r w:rsidRPr="00236B41">
              <w:rPr>
                <w:rFonts w:eastAsia="Arial Unicode MS"/>
                <w:sz w:val="20"/>
              </w:rPr>
              <w:t>0..1</w:t>
            </w:r>
          </w:p>
        </w:tc>
        <w:tc>
          <w:tcPr>
            <w:tcW w:w="3190" w:type="dxa"/>
            <w:tcMar>
              <w:top w:w="15" w:type="dxa"/>
              <w:left w:w="15" w:type="dxa"/>
              <w:bottom w:w="0" w:type="dxa"/>
              <w:right w:w="15" w:type="dxa"/>
            </w:tcMar>
          </w:tcPr>
          <w:p w14:paraId="2A0EF951" w14:textId="77777777" w:rsidR="000011EF" w:rsidRPr="00236B41" w:rsidRDefault="000011EF" w:rsidP="00181B3F">
            <w:pPr>
              <w:rPr>
                <w:rFonts w:eastAsia="Arial Unicode MS"/>
                <w:sz w:val="20"/>
              </w:rPr>
            </w:pPr>
          </w:p>
        </w:tc>
        <w:tc>
          <w:tcPr>
            <w:tcW w:w="2750" w:type="dxa"/>
            <w:tcMar>
              <w:top w:w="15" w:type="dxa"/>
              <w:left w:w="15" w:type="dxa"/>
              <w:bottom w:w="0" w:type="dxa"/>
              <w:right w:w="15" w:type="dxa"/>
            </w:tcMar>
          </w:tcPr>
          <w:p w14:paraId="1B7F684D" w14:textId="77777777" w:rsidR="000011EF" w:rsidRPr="00236B41" w:rsidRDefault="000011EF" w:rsidP="00181B3F">
            <w:pPr>
              <w:rPr>
                <w:rFonts w:eastAsia="Arial Unicode MS"/>
                <w:sz w:val="20"/>
              </w:rPr>
            </w:pPr>
          </w:p>
        </w:tc>
      </w:tr>
    </w:tbl>
    <w:p w14:paraId="4E6874CE" w14:textId="77777777" w:rsidR="000011EF" w:rsidRPr="00E4235B" w:rsidRDefault="000011EF" w:rsidP="00EA0710">
      <w:pPr>
        <w:pStyle w:val="Rubrik3Nr"/>
        <w:rPr>
          <w:noProof/>
        </w:rPr>
      </w:pPr>
      <w:bookmarkStart w:id="125" w:name="_Toc402342474"/>
      <w:bookmarkStart w:id="126" w:name="_Toc280000798"/>
      <w:bookmarkStart w:id="127" w:name="_Toc282079689"/>
      <w:bookmarkStart w:id="128" w:name="_Toc284335113"/>
      <w:bookmarkStart w:id="129" w:name="_Toc185645928"/>
      <w:bookmarkStart w:id="130" w:name="_Toc261276660"/>
      <w:bookmarkStart w:id="131" w:name="_Toc182360197"/>
      <w:bookmarkStart w:id="132" w:name="_Toc182360357"/>
      <w:bookmarkStart w:id="133" w:name="_Toc182362283"/>
      <w:bookmarkStart w:id="134" w:name="_Toc185645927"/>
      <w:r w:rsidRPr="00E4235B">
        <w:rPr>
          <w:noProof/>
        </w:rPr>
        <w:t>Rekommendation</w:t>
      </w:r>
      <w:bookmarkEnd w:id="125"/>
    </w:p>
    <w:p w14:paraId="1855EBF7" w14:textId="77777777" w:rsidR="000011EF" w:rsidRPr="00E4235B" w:rsidRDefault="000011EF" w:rsidP="000011EF">
      <w:pPr>
        <w:spacing w:after="120"/>
        <w:rPr>
          <w:i/>
        </w:rPr>
      </w:pPr>
      <w:r w:rsidRPr="00E4235B">
        <w:t xml:space="preserve">Klassen Rekommendation håller information om en rekommendation intygsutfärdaren gör utifrån det som redovisas i intyget.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4DF7C633" w14:textId="77777777" w:rsidTr="00181B3F">
        <w:trPr>
          <w:trHeight w:val="217"/>
        </w:trPr>
        <w:tc>
          <w:tcPr>
            <w:tcW w:w="2545" w:type="dxa"/>
            <w:shd w:val="pct25" w:color="auto" w:fill="auto"/>
            <w:tcMar>
              <w:top w:w="15" w:type="dxa"/>
              <w:left w:w="15" w:type="dxa"/>
              <w:bottom w:w="0" w:type="dxa"/>
              <w:right w:w="15" w:type="dxa"/>
            </w:tcMar>
          </w:tcPr>
          <w:p w14:paraId="334A2724"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3ECC63B3"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421998C7"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6B06E075"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01DDE45D"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388E8101"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409E6EB3" w14:textId="77777777" w:rsidTr="00181B3F">
        <w:trPr>
          <w:trHeight w:val="217"/>
        </w:trPr>
        <w:tc>
          <w:tcPr>
            <w:tcW w:w="2545" w:type="dxa"/>
            <w:tcMar>
              <w:top w:w="15" w:type="dxa"/>
              <w:left w:w="15" w:type="dxa"/>
              <w:bottom w:w="0" w:type="dxa"/>
              <w:right w:w="15" w:type="dxa"/>
            </w:tcMar>
          </w:tcPr>
          <w:p w14:paraId="357B8445" w14:textId="77777777" w:rsidR="000011EF" w:rsidRPr="00E4235B" w:rsidRDefault="006C5828" w:rsidP="00181B3F">
            <w:pPr>
              <w:rPr>
                <w:rFonts w:eastAsia="Arial Unicode MS"/>
                <w:color w:val="000000"/>
                <w:sz w:val="20"/>
              </w:rPr>
            </w:pPr>
            <w:r w:rsidRPr="00E4235B">
              <w:rPr>
                <w:rFonts w:eastAsia="Arial Unicode MS"/>
                <w:color w:val="000000"/>
                <w:sz w:val="20"/>
              </w:rPr>
              <w:t>R</w:t>
            </w:r>
            <w:r w:rsidR="000011EF" w:rsidRPr="00E4235B">
              <w:rPr>
                <w:rFonts w:eastAsia="Arial Unicode MS"/>
                <w:color w:val="000000"/>
                <w:sz w:val="20"/>
              </w:rPr>
              <w:t>ekommendationskod</w:t>
            </w:r>
          </w:p>
        </w:tc>
        <w:tc>
          <w:tcPr>
            <w:tcW w:w="3410" w:type="dxa"/>
            <w:tcMar>
              <w:top w:w="15" w:type="dxa"/>
              <w:left w:w="15" w:type="dxa"/>
              <w:bottom w:w="0" w:type="dxa"/>
              <w:right w:w="15" w:type="dxa"/>
            </w:tcMar>
          </w:tcPr>
          <w:p w14:paraId="5E8E1A90" w14:textId="77777777"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Kod och klartext som beskriver den rekommendation som intygsutfärdaren har gjort</w:t>
            </w:r>
          </w:p>
        </w:tc>
        <w:tc>
          <w:tcPr>
            <w:tcW w:w="1320" w:type="dxa"/>
            <w:tcMar>
              <w:top w:w="15" w:type="dxa"/>
              <w:left w:w="15" w:type="dxa"/>
              <w:bottom w:w="0" w:type="dxa"/>
              <w:right w:w="15" w:type="dxa"/>
            </w:tcMar>
          </w:tcPr>
          <w:p w14:paraId="0C9DFBCE"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23D1BA1F"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3FDDF826" w14:textId="77777777" w:rsidR="000011EF" w:rsidRPr="00E4235B" w:rsidRDefault="000011EF" w:rsidP="00181B3F">
            <w:pPr>
              <w:rPr>
                <w:rFonts w:eastAsia="Arial Unicode MS"/>
                <w:color w:val="000000"/>
                <w:sz w:val="20"/>
              </w:rPr>
            </w:pPr>
            <w:r w:rsidRPr="00E4235B">
              <w:rPr>
                <w:rFonts w:eastAsia="Arial Unicode MS"/>
                <w:color w:val="000000"/>
                <w:sz w:val="20"/>
              </w:rPr>
              <w:t>KV Rekommendation intyg</w:t>
            </w:r>
          </w:p>
        </w:tc>
        <w:tc>
          <w:tcPr>
            <w:tcW w:w="2750" w:type="dxa"/>
            <w:tcMar>
              <w:top w:w="15" w:type="dxa"/>
              <w:left w:w="15" w:type="dxa"/>
              <w:bottom w:w="0" w:type="dxa"/>
              <w:right w:w="15" w:type="dxa"/>
            </w:tcMar>
          </w:tcPr>
          <w:p w14:paraId="4185AF2F" w14:textId="77777777" w:rsidR="000011EF" w:rsidRPr="00E4235B" w:rsidRDefault="000011EF" w:rsidP="00181B3F">
            <w:pPr>
              <w:rPr>
                <w:rFonts w:eastAsia="Arial Unicode MS"/>
                <w:color w:val="000000"/>
                <w:sz w:val="20"/>
              </w:rPr>
            </w:pPr>
          </w:p>
        </w:tc>
      </w:tr>
      <w:tr w:rsidR="000011EF" w:rsidRPr="00E4235B" w14:paraId="6C69240F" w14:textId="77777777" w:rsidTr="00181B3F">
        <w:trPr>
          <w:trHeight w:val="217"/>
        </w:trPr>
        <w:tc>
          <w:tcPr>
            <w:tcW w:w="2545" w:type="dxa"/>
            <w:tcMar>
              <w:top w:w="15" w:type="dxa"/>
              <w:left w:w="15" w:type="dxa"/>
              <w:bottom w:w="0" w:type="dxa"/>
              <w:right w:w="15" w:type="dxa"/>
            </w:tcMar>
          </w:tcPr>
          <w:p w14:paraId="19098D97" w14:textId="77777777" w:rsidR="000011EF" w:rsidRPr="00E4235B" w:rsidRDefault="00B13575" w:rsidP="00181B3F">
            <w:pPr>
              <w:spacing w:before="40" w:after="40"/>
              <w:ind w:right="57"/>
              <w:rPr>
                <w:rFonts w:eastAsia="Arial Unicode MS"/>
                <w:color w:val="000000"/>
                <w:sz w:val="20"/>
              </w:rPr>
            </w:pPr>
            <w:r w:rsidRPr="00E4235B">
              <w:rPr>
                <w:rFonts w:eastAsia="Arial Unicode MS"/>
                <w:color w:val="000000"/>
                <w:sz w:val="20"/>
              </w:rPr>
              <w:t>B</w:t>
            </w:r>
            <w:r w:rsidR="000011EF" w:rsidRPr="00E4235B">
              <w:rPr>
                <w:rFonts w:eastAsia="Arial Unicode MS"/>
                <w:color w:val="000000"/>
                <w:sz w:val="20"/>
              </w:rPr>
              <w:t>eskrivning</w:t>
            </w:r>
          </w:p>
        </w:tc>
        <w:tc>
          <w:tcPr>
            <w:tcW w:w="3410" w:type="dxa"/>
            <w:tcMar>
              <w:top w:w="15" w:type="dxa"/>
              <w:left w:w="15" w:type="dxa"/>
              <w:bottom w:w="0" w:type="dxa"/>
              <w:right w:w="15" w:type="dxa"/>
            </w:tcMar>
          </w:tcPr>
          <w:p w14:paraId="1E89950D"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Text som omfattar en beskrivning av eller en kommentar till rekommendationen</w:t>
            </w:r>
          </w:p>
        </w:tc>
        <w:tc>
          <w:tcPr>
            <w:tcW w:w="1320" w:type="dxa"/>
            <w:tcMar>
              <w:top w:w="15" w:type="dxa"/>
              <w:left w:w="15" w:type="dxa"/>
              <w:bottom w:w="0" w:type="dxa"/>
              <w:right w:w="15" w:type="dxa"/>
            </w:tcMar>
          </w:tcPr>
          <w:p w14:paraId="1F27DA3C"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56EBE059"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320AAB25"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5E548B19" w14:textId="77777777" w:rsidR="000011EF" w:rsidRPr="00E4235B" w:rsidRDefault="000011EF" w:rsidP="00181B3F">
            <w:pPr>
              <w:rPr>
                <w:rFonts w:eastAsia="Arial Unicode MS"/>
                <w:color w:val="000000"/>
                <w:sz w:val="20"/>
              </w:rPr>
            </w:pPr>
          </w:p>
        </w:tc>
      </w:tr>
      <w:tr w:rsidR="000011EF" w:rsidRPr="00E4235B" w14:paraId="5D22CF32" w14:textId="77777777" w:rsidTr="00181B3F">
        <w:trPr>
          <w:trHeight w:val="217"/>
        </w:trPr>
        <w:tc>
          <w:tcPr>
            <w:tcW w:w="2545" w:type="dxa"/>
            <w:tcMar>
              <w:top w:w="15" w:type="dxa"/>
              <w:left w:w="15" w:type="dxa"/>
              <w:bottom w:w="0" w:type="dxa"/>
              <w:right w:w="15" w:type="dxa"/>
            </w:tcMar>
          </w:tcPr>
          <w:p w14:paraId="18993575" w14:textId="77777777" w:rsidR="000011EF" w:rsidRPr="00E4235B" w:rsidRDefault="00B13575" w:rsidP="00181B3F">
            <w:pPr>
              <w:spacing w:before="40" w:after="40"/>
              <w:ind w:right="57"/>
              <w:rPr>
                <w:rFonts w:eastAsia="Arial Unicode MS"/>
                <w:color w:val="000000"/>
                <w:sz w:val="20"/>
              </w:rPr>
            </w:pPr>
            <w:r w:rsidRPr="00E4235B">
              <w:rPr>
                <w:rFonts w:eastAsia="Arial Unicode MS"/>
                <w:color w:val="000000"/>
                <w:sz w:val="20"/>
              </w:rPr>
              <w:t>S</w:t>
            </w:r>
            <w:r w:rsidR="000011EF" w:rsidRPr="00E4235B">
              <w:rPr>
                <w:rFonts w:eastAsia="Arial Unicode MS"/>
                <w:color w:val="000000"/>
                <w:sz w:val="20"/>
              </w:rPr>
              <w:t>jukdomskännedom</w:t>
            </w:r>
          </w:p>
        </w:tc>
        <w:tc>
          <w:tcPr>
            <w:tcW w:w="3410" w:type="dxa"/>
            <w:tcMar>
              <w:top w:w="15" w:type="dxa"/>
              <w:left w:w="15" w:type="dxa"/>
              <w:bottom w:w="0" w:type="dxa"/>
              <w:right w:w="15" w:type="dxa"/>
            </w:tcMar>
          </w:tcPr>
          <w:p w14:paraId="48A49375" w14:textId="77777777"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Kod och klartext som beskriver om aktuell sjukdom/komplikation som rekommendationen baseras på är känd sedan tidigare</w:t>
            </w:r>
          </w:p>
        </w:tc>
        <w:tc>
          <w:tcPr>
            <w:tcW w:w="1320" w:type="dxa"/>
            <w:tcMar>
              <w:top w:w="15" w:type="dxa"/>
              <w:left w:w="15" w:type="dxa"/>
              <w:bottom w:w="0" w:type="dxa"/>
              <w:right w:w="15" w:type="dxa"/>
            </w:tcMar>
          </w:tcPr>
          <w:p w14:paraId="6CB9D40E"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3009142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6756C168" w14:textId="77777777" w:rsidR="000011EF" w:rsidRPr="00E4235B" w:rsidRDefault="000011EF" w:rsidP="00181B3F">
            <w:pPr>
              <w:rPr>
                <w:rFonts w:eastAsia="Arial Unicode MS"/>
                <w:color w:val="000000"/>
                <w:sz w:val="20"/>
              </w:rPr>
            </w:pPr>
            <w:r w:rsidRPr="00E4235B">
              <w:rPr>
                <w:rFonts w:eastAsia="Arial Unicode MS"/>
                <w:color w:val="000000"/>
                <w:sz w:val="20"/>
              </w:rPr>
              <w:t>KV Sjukdomsdomskännedom intyg</w:t>
            </w:r>
          </w:p>
        </w:tc>
        <w:tc>
          <w:tcPr>
            <w:tcW w:w="2750" w:type="dxa"/>
            <w:tcMar>
              <w:top w:w="15" w:type="dxa"/>
              <w:left w:w="15" w:type="dxa"/>
              <w:bottom w:w="0" w:type="dxa"/>
              <w:right w:w="15" w:type="dxa"/>
            </w:tcMar>
          </w:tcPr>
          <w:p w14:paraId="06469730" w14:textId="77777777" w:rsidR="000011EF" w:rsidRPr="00E4235B" w:rsidRDefault="000011EF" w:rsidP="00181B3F">
            <w:pPr>
              <w:rPr>
                <w:rFonts w:eastAsia="Arial Unicode MS"/>
                <w:color w:val="000000"/>
                <w:sz w:val="20"/>
              </w:rPr>
            </w:pPr>
          </w:p>
        </w:tc>
      </w:tr>
      <w:tr w:rsidR="00602242" w:rsidRPr="00E4235B" w14:paraId="7680EDE9" w14:textId="77777777" w:rsidTr="00181B3F">
        <w:trPr>
          <w:trHeight w:val="217"/>
        </w:trPr>
        <w:tc>
          <w:tcPr>
            <w:tcW w:w="2545" w:type="dxa"/>
            <w:tcMar>
              <w:top w:w="15" w:type="dxa"/>
              <w:left w:w="15" w:type="dxa"/>
              <w:bottom w:w="0" w:type="dxa"/>
              <w:right w:w="15" w:type="dxa"/>
            </w:tcMar>
          </w:tcPr>
          <w:p w14:paraId="1B73AB4D" w14:textId="77777777" w:rsidR="00602242" w:rsidRPr="00E4235B" w:rsidRDefault="00B13575" w:rsidP="00181B3F">
            <w:pPr>
              <w:spacing w:before="40" w:after="40"/>
              <w:ind w:right="57"/>
              <w:rPr>
                <w:rFonts w:eastAsia="Arial Unicode MS"/>
                <w:color w:val="000000"/>
                <w:sz w:val="20"/>
              </w:rPr>
            </w:pPr>
            <w:r>
              <w:rPr>
                <w:rFonts w:eastAsia="Arial Unicode MS"/>
                <w:color w:val="000000"/>
                <w:sz w:val="20"/>
              </w:rPr>
              <w:t>V</w:t>
            </w:r>
            <w:r w:rsidR="00602242">
              <w:rPr>
                <w:rFonts w:eastAsia="Arial Unicode MS"/>
                <w:color w:val="000000"/>
                <w:sz w:val="20"/>
              </w:rPr>
              <w:t>ärde</w:t>
            </w:r>
          </w:p>
        </w:tc>
        <w:tc>
          <w:tcPr>
            <w:tcW w:w="3410" w:type="dxa"/>
            <w:tcMar>
              <w:top w:w="15" w:type="dxa"/>
              <w:left w:w="15" w:type="dxa"/>
              <w:bottom w:w="0" w:type="dxa"/>
              <w:right w:w="15" w:type="dxa"/>
            </w:tcMar>
          </w:tcPr>
          <w:p w14:paraId="3F7F5F4C" w14:textId="77777777" w:rsidR="00602242" w:rsidRPr="00D131DE" w:rsidRDefault="00602242" w:rsidP="000810E8">
            <w:pPr>
              <w:ind w:left="57"/>
              <w:rPr>
                <w:rFonts w:eastAsia="Arial Unicode MS"/>
                <w:color w:val="000000"/>
                <w:sz w:val="20"/>
              </w:rPr>
            </w:pPr>
            <w:r w:rsidRPr="00804821">
              <w:rPr>
                <w:rFonts w:eastAsia="Arial Unicode MS"/>
                <w:color w:val="000000"/>
                <w:sz w:val="20"/>
              </w:rPr>
              <w:t>Värde som beskriver innehållet i rekommendationen</w:t>
            </w:r>
          </w:p>
        </w:tc>
        <w:tc>
          <w:tcPr>
            <w:tcW w:w="1320" w:type="dxa"/>
            <w:tcMar>
              <w:top w:w="15" w:type="dxa"/>
              <w:left w:w="15" w:type="dxa"/>
              <w:bottom w:w="0" w:type="dxa"/>
              <w:right w:w="15" w:type="dxa"/>
            </w:tcMar>
          </w:tcPr>
          <w:p w14:paraId="1477B48A" w14:textId="77777777" w:rsidR="00602242" w:rsidRPr="00D131DE" w:rsidRDefault="00602242" w:rsidP="000810E8">
            <w:pPr>
              <w:jc w:val="center"/>
              <w:rPr>
                <w:rFonts w:eastAsia="Arial Unicode MS"/>
                <w:color w:val="000000"/>
                <w:sz w:val="20"/>
              </w:rPr>
            </w:pPr>
            <w:r>
              <w:rPr>
                <w:rFonts w:eastAsia="Arial Unicode MS"/>
                <w:color w:val="000000"/>
                <w:sz w:val="20"/>
              </w:rPr>
              <w:t>ANY</w:t>
            </w:r>
          </w:p>
        </w:tc>
        <w:tc>
          <w:tcPr>
            <w:tcW w:w="770" w:type="dxa"/>
            <w:tcMar>
              <w:top w:w="15" w:type="dxa"/>
              <w:left w:w="15" w:type="dxa"/>
              <w:bottom w:w="0" w:type="dxa"/>
              <w:right w:w="15" w:type="dxa"/>
            </w:tcMar>
          </w:tcPr>
          <w:p w14:paraId="4F55C203" w14:textId="77777777" w:rsidR="00602242" w:rsidRPr="00D131DE" w:rsidRDefault="00602242" w:rsidP="000810E8">
            <w:pPr>
              <w:jc w:val="center"/>
              <w:rPr>
                <w:rFonts w:eastAsia="Arial Unicode MS"/>
                <w:color w:val="000000"/>
                <w:sz w:val="20"/>
              </w:rPr>
            </w:pPr>
            <w:r>
              <w:rPr>
                <w:rFonts w:eastAsia="Arial Unicode MS"/>
                <w:color w:val="000000"/>
                <w:sz w:val="20"/>
              </w:rPr>
              <w:t>0..*</w:t>
            </w:r>
          </w:p>
        </w:tc>
        <w:tc>
          <w:tcPr>
            <w:tcW w:w="3190" w:type="dxa"/>
            <w:tcMar>
              <w:top w:w="15" w:type="dxa"/>
              <w:left w:w="15" w:type="dxa"/>
              <w:bottom w:w="0" w:type="dxa"/>
              <w:right w:w="15" w:type="dxa"/>
            </w:tcMar>
          </w:tcPr>
          <w:p w14:paraId="2800C98E" w14:textId="77777777" w:rsidR="00602242" w:rsidRPr="00D131DE" w:rsidRDefault="00602242" w:rsidP="000810E8">
            <w:pPr>
              <w:rPr>
                <w:rFonts w:eastAsia="Arial Unicode MS"/>
                <w:color w:val="000000"/>
                <w:sz w:val="20"/>
              </w:rPr>
            </w:pPr>
          </w:p>
        </w:tc>
        <w:tc>
          <w:tcPr>
            <w:tcW w:w="2750" w:type="dxa"/>
            <w:tcMar>
              <w:top w:w="15" w:type="dxa"/>
              <w:left w:w="15" w:type="dxa"/>
              <w:bottom w:w="0" w:type="dxa"/>
              <w:right w:w="15" w:type="dxa"/>
            </w:tcMar>
          </w:tcPr>
          <w:p w14:paraId="4141059B" w14:textId="77777777" w:rsidR="00602242" w:rsidRPr="00D131DE" w:rsidRDefault="00602242" w:rsidP="000810E8">
            <w:pPr>
              <w:rPr>
                <w:rFonts w:eastAsia="Arial Unicode MS"/>
                <w:color w:val="000000"/>
                <w:sz w:val="20"/>
              </w:rPr>
            </w:pPr>
          </w:p>
        </w:tc>
      </w:tr>
    </w:tbl>
    <w:p w14:paraId="4B340558" w14:textId="77777777" w:rsidR="000011EF" w:rsidRPr="00236B41" w:rsidRDefault="000011EF" w:rsidP="00EA0710">
      <w:pPr>
        <w:pStyle w:val="Rubrik3Nr"/>
        <w:rPr>
          <w:noProof/>
        </w:rPr>
      </w:pPr>
      <w:bookmarkStart w:id="135" w:name="_Toc402342475"/>
      <w:r w:rsidRPr="00236B41">
        <w:rPr>
          <w:noProof/>
        </w:rPr>
        <w:t>Substansintag</w:t>
      </w:r>
      <w:bookmarkEnd w:id="126"/>
      <w:bookmarkEnd w:id="127"/>
      <w:bookmarkEnd w:id="128"/>
      <w:bookmarkEnd w:id="135"/>
    </w:p>
    <w:p w14:paraId="25BDEAFF" w14:textId="77777777" w:rsidR="000011EF" w:rsidRPr="00236B41" w:rsidRDefault="000011EF" w:rsidP="000011EF">
      <w:pPr>
        <w:spacing w:after="120"/>
      </w:pPr>
      <w:r w:rsidRPr="00236B41">
        <w:t xml:space="preserve">Klassen Substansintag innehåller information om patientens intag av en viss substans. </w:t>
      </w:r>
      <w:r w:rsidRPr="00236B41">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236B41" w:rsidRPr="00236B41" w14:paraId="6493673A" w14:textId="77777777" w:rsidTr="00181B3F">
        <w:trPr>
          <w:trHeight w:val="217"/>
        </w:trPr>
        <w:tc>
          <w:tcPr>
            <w:tcW w:w="2545" w:type="dxa"/>
            <w:shd w:val="pct25" w:color="auto" w:fill="auto"/>
            <w:tcMar>
              <w:top w:w="15" w:type="dxa"/>
              <w:left w:w="15" w:type="dxa"/>
              <w:bottom w:w="0" w:type="dxa"/>
              <w:right w:w="15" w:type="dxa"/>
            </w:tcMar>
          </w:tcPr>
          <w:p w14:paraId="01ECECF1" w14:textId="77777777" w:rsidR="000011EF" w:rsidRPr="00236B41" w:rsidRDefault="000011EF" w:rsidP="00181B3F">
            <w:pPr>
              <w:rPr>
                <w:rFonts w:eastAsia="Arial Unicode MS"/>
                <w:sz w:val="20"/>
              </w:rPr>
            </w:pPr>
            <w:r w:rsidRPr="00236B41">
              <w:rPr>
                <w:sz w:val="20"/>
              </w:rPr>
              <w:t>Att</w:t>
            </w:r>
            <w:r w:rsidRPr="00236B41">
              <w:rPr>
                <w:sz w:val="20"/>
                <w:bdr w:val="single" w:sz="4" w:space="0" w:color="C0C0C0"/>
              </w:rPr>
              <w:t>ribut</w:t>
            </w:r>
          </w:p>
        </w:tc>
        <w:tc>
          <w:tcPr>
            <w:tcW w:w="3410" w:type="dxa"/>
            <w:shd w:val="pct25" w:color="auto" w:fill="auto"/>
            <w:tcMar>
              <w:top w:w="15" w:type="dxa"/>
              <w:left w:w="15" w:type="dxa"/>
              <w:bottom w:w="0" w:type="dxa"/>
              <w:right w:w="15" w:type="dxa"/>
            </w:tcMar>
          </w:tcPr>
          <w:p w14:paraId="794A84C8" w14:textId="77777777" w:rsidR="000011EF" w:rsidRPr="00236B41" w:rsidRDefault="000011EF" w:rsidP="00181B3F">
            <w:pPr>
              <w:jc w:val="center"/>
              <w:rPr>
                <w:sz w:val="20"/>
              </w:rPr>
            </w:pPr>
            <w:r w:rsidRPr="00236B41">
              <w:rPr>
                <w:sz w:val="20"/>
              </w:rPr>
              <w:t>Beskrivning</w:t>
            </w:r>
          </w:p>
        </w:tc>
        <w:tc>
          <w:tcPr>
            <w:tcW w:w="1320" w:type="dxa"/>
            <w:shd w:val="pct25" w:color="auto" w:fill="auto"/>
            <w:tcMar>
              <w:top w:w="15" w:type="dxa"/>
              <w:left w:w="15" w:type="dxa"/>
              <w:bottom w:w="0" w:type="dxa"/>
              <w:right w:w="15" w:type="dxa"/>
            </w:tcMar>
          </w:tcPr>
          <w:p w14:paraId="3AD4E572" w14:textId="77777777" w:rsidR="000011EF" w:rsidRPr="00236B41" w:rsidRDefault="000011EF" w:rsidP="00181B3F">
            <w:pPr>
              <w:jc w:val="center"/>
              <w:rPr>
                <w:rFonts w:eastAsia="Arial Unicode MS"/>
                <w:sz w:val="20"/>
              </w:rPr>
            </w:pPr>
            <w:r w:rsidRPr="00236B41">
              <w:rPr>
                <w:sz w:val="20"/>
              </w:rPr>
              <w:t>Format</w:t>
            </w:r>
          </w:p>
        </w:tc>
        <w:tc>
          <w:tcPr>
            <w:tcW w:w="770" w:type="dxa"/>
            <w:shd w:val="pct25" w:color="auto" w:fill="auto"/>
            <w:tcMar>
              <w:top w:w="15" w:type="dxa"/>
              <w:left w:w="15" w:type="dxa"/>
              <w:bottom w:w="0" w:type="dxa"/>
              <w:right w:w="15" w:type="dxa"/>
            </w:tcMar>
          </w:tcPr>
          <w:p w14:paraId="1473097A" w14:textId="77777777" w:rsidR="000011EF" w:rsidRPr="00236B41" w:rsidRDefault="000011EF" w:rsidP="00181B3F">
            <w:pPr>
              <w:jc w:val="center"/>
              <w:rPr>
                <w:sz w:val="20"/>
              </w:rPr>
            </w:pPr>
            <w:r w:rsidRPr="00236B41">
              <w:rPr>
                <w:sz w:val="20"/>
              </w:rPr>
              <w:t>Mult</w:t>
            </w:r>
          </w:p>
        </w:tc>
        <w:tc>
          <w:tcPr>
            <w:tcW w:w="3190" w:type="dxa"/>
            <w:shd w:val="pct25" w:color="auto" w:fill="auto"/>
            <w:tcMar>
              <w:top w:w="15" w:type="dxa"/>
              <w:left w:w="15" w:type="dxa"/>
              <w:bottom w:w="0" w:type="dxa"/>
              <w:right w:w="15" w:type="dxa"/>
            </w:tcMar>
          </w:tcPr>
          <w:p w14:paraId="1C3F569A" w14:textId="77777777" w:rsidR="000011EF" w:rsidRPr="00236B41" w:rsidRDefault="000011EF" w:rsidP="00181B3F">
            <w:pPr>
              <w:rPr>
                <w:rFonts w:eastAsia="Arial Unicode MS"/>
                <w:sz w:val="20"/>
              </w:rPr>
            </w:pPr>
            <w:r w:rsidRPr="00236B41">
              <w:rPr>
                <w:sz w:val="20"/>
              </w:rPr>
              <w:t>Kodverk/värdemängd</w:t>
            </w:r>
          </w:p>
        </w:tc>
        <w:tc>
          <w:tcPr>
            <w:tcW w:w="2750" w:type="dxa"/>
            <w:shd w:val="pct25" w:color="auto" w:fill="auto"/>
            <w:tcMar>
              <w:top w:w="15" w:type="dxa"/>
              <w:left w:w="15" w:type="dxa"/>
              <w:bottom w:w="0" w:type="dxa"/>
              <w:right w:w="15" w:type="dxa"/>
            </w:tcMar>
          </w:tcPr>
          <w:p w14:paraId="44EA1E26" w14:textId="77777777" w:rsidR="000011EF" w:rsidRPr="00236B41" w:rsidRDefault="000011EF" w:rsidP="00181B3F">
            <w:pPr>
              <w:rPr>
                <w:rFonts w:eastAsia="Arial Unicode MS"/>
                <w:sz w:val="20"/>
              </w:rPr>
            </w:pPr>
            <w:r w:rsidRPr="00236B41">
              <w:rPr>
                <w:sz w:val="20"/>
              </w:rPr>
              <w:t>Beslutsregel</w:t>
            </w:r>
          </w:p>
        </w:tc>
      </w:tr>
      <w:tr w:rsidR="00236B41" w:rsidRPr="00236B41" w14:paraId="181A6681" w14:textId="77777777" w:rsidTr="00181B3F">
        <w:trPr>
          <w:trHeight w:val="217"/>
        </w:trPr>
        <w:tc>
          <w:tcPr>
            <w:tcW w:w="2545" w:type="dxa"/>
            <w:tcMar>
              <w:top w:w="15" w:type="dxa"/>
              <w:left w:w="15" w:type="dxa"/>
              <w:bottom w:w="0" w:type="dxa"/>
              <w:right w:w="15" w:type="dxa"/>
            </w:tcMar>
          </w:tcPr>
          <w:p w14:paraId="05EC0A98" w14:textId="77777777" w:rsidR="000011EF" w:rsidRPr="00236B41" w:rsidRDefault="000011EF" w:rsidP="00181B3F">
            <w:pPr>
              <w:spacing w:before="40" w:after="40"/>
              <w:ind w:left="57" w:right="57"/>
              <w:rPr>
                <w:rFonts w:eastAsia="Arial Unicode MS"/>
                <w:sz w:val="20"/>
              </w:rPr>
            </w:pPr>
            <w:r w:rsidRPr="00236B41">
              <w:rPr>
                <w:rFonts w:eastAsia="Arial Unicode MS"/>
                <w:sz w:val="20"/>
              </w:rPr>
              <w:t>typ av substans</w:t>
            </w:r>
          </w:p>
        </w:tc>
        <w:tc>
          <w:tcPr>
            <w:tcW w:w="3410" w:type="dxa"/>
            <w:tcMar>
              <w:top w:w="15" w:type="dxa"/>
              <w:left w:w="15" w:type="dxa"/>
              <w:bottom w:w="0" w:type="dxa"/>
              <w:right w:w="15" w:type="dxa"/>
            </w:tcMar>
          </w:tcPr>
          <w:p w14:paraId="4B5F199F" w14:textId="77777777" w:rsidR="000011EF" w:rsidRPr="00236B41" w:rsidRDefault="000011EF" w:rsidP="00181B3F">
            <w:pPr>
              <w:autoSpaceDE w:val="0"/>
              <w:autoSpaceDN w:val="0"/>
              <w:adjustRightInd w:val="0"/>
              <w:spacing w:before="40" w:after="40"/>
              <w:ind w:left="57" w:right="57"/>
              <w:rPr>
                <w:sz w:val="20"/>
              </w:rPr>
            </w:pPr>
            <w:r w:rsidRPr="00236B41">
              <w:rPr>
                <w:sz w:val="20"/>
              </w:rPr>
              <w:t>Kod och text som anger typ av substans.</w:t>
            </w:r>
          </w:p>
        </w:tc>
        <w:tc>
          <w:tcPr>
            <w:tcW w:w="1320" w:type="dxa"/>
            <w:tcMar>
              <w:top w:w="15" w:type="dxa"/>
              <w:left w:w="15" w:type="dxa"/>
              <w:bottom w:w="0" w:type="dxa"/>
              <w:right w:w="15" w:type="dxa"/>
            </w:tcMar>
          </w:tcPr>
          <w:p w14:paraId="1A66CFA4" w14:textId="77777777" w:rsidR="000011EF" w:rsidRPr="00236B41" w:rsidRDefault="000011EF" w:rsidP="00181B3F">
            <w:pPr>
              <w:jc w:val="center"/>
              <w:rPr>
                <w:rFonts w:eastAsia="Arial Unicode MS"/>
                <w:sz w:val="20"/>
              </w:rPr>
            </w:pPr>
            <w:r w:rsidRPr="00236B41">
              <w:rPr>
                <w:rFonts w:eastAsia="Arial Unicode MS"/>
                <w:sz w:val="20"/>
              </w:rPr>
              <w:t>CV</w:t>
            </w:r>
          </w:p>
        </w:tc>
        <w:tc>
          <w:tcPr>
            <w:tcW w:w="770" w:type="dxa"/>
            <w:tcMar>
              <w:top w:w="15" w:type="dxa"/>
              <w:left w:w="15" w:type="dxa"/>
              <w:bottom w:w="0" w:type="dxa"/>
              <w:right w:w="15" w:type="dxa"/>
            </w:tcMar>
          </w:tcPr>
          <w:p w14:paraId="7538891D" w14:textId="77777777" w:rsidR="000011EF" w:rsidRPr="00236B41" w:rsidRDefault="000011EF" w:rsidP="00181B3F">
            <w:pPr>
              <w:jc w:val="center"/>
              <w:rPr>
                <w:rFonts w:eastAsia="Arial Unicode MS"/>
                <w:sz w:val="20"/>
              </w:rPr>
            </w:pPr>
            <w:r w:rsidRPr="00236B41">
              <w:rPr>
                <w:rFonts w:eastAsia="Arial Unicode MS"/>
                <w:sz w:val="20"/>
              </w:rPr>
              <w:t>1</w:t>
            </w:r>
          </w:p>
        </w:tc>
        <w:tc>
          <w:tcPr>
            <w:tcW w:w="3190" w:type="dxa"/>
            <w:tcMar>
              <w:top w:w="15" w:type="dxa"/>
              <w:left w:w="15" w:type="dxa"/>
              <w:bottom w:w="0" w:type="dxa"/>
              <w:right w:w="15" w:type="dxa"/>
            </w:tcMar>
          </w:tcPr>
          <w:p w14:paraId="14F102C4" w14:textId="77777777" w:rsidR="000011EF" w:rsidRPr="00236B41" w:rsidRDefault="00333548" w:rsidP="00333548">
            <w:pPr>
              <w:rPr>
                <w:rFonts w:eastAsia="Arial Unicode MS"/>
                <w:sz w:val="20"/>
              </w:rPr>
            </w:pPr>
            <w:r w:rsidRPr="00236B41">
              <w:rPr>
                <w:rFonts w:eastAsia="Arial Unicode MS"/>
                <w:sz w:val="20"/>
              </w:rPr>
              <w:t>KV Substans Intyg</w:t>
            </w:r>
            <w:r w:rsidRPr="00236B41">
              <w:rPr>
                <w:rFonts w:eastAsia="Arial Unicode MS"/>
                <w:sz w:val="20"/>
              </w:rPr>
              <w:br/>
              <w:t>Snomed</w:t>
            </w:r>
            <w:r w:rsidR="000011EF" w:rsidRPr="00236B41">
              <w:rPr>
                <w:rFonts w:eastAsia="Arial Unicode MS"/>
                <w:sz w:val="20"/>
              </w:rPr>
              <w:t xml:space="preserve"> CT</w:t>
            </w:r>
          </w:p>
        </w:tc>
        <w:tc>
          <w:tcPr>
            <w:tcW w:w="2750" w:type="dxa"/>
            <w:tcMar>
              <w:top w:w="15" w:type="dxa"/>
              <w:left w:w="15" w:type="dxa"/>
              <w:bottom w:w="0" w:type="dxa"/>
              <w:right w:w="15" w:type="dxa"/>
            </w:tcMar>
          </w:tcPr>
          <w:p w14:paraId="7D03DBF6" w14:textId="77777777" w:rsidR="000011EF" w:rsidRPr="00236B41" w:rsidRDefault="000011EF" w:rsidP="00181B3F">
            <w:pPr>
              <w:rPr>
                <w:rFonts w:eastAsia="Arial Unicode MS"/>
                <w:sz w:val="20"/>
              </w:rPr>
            </w:pPr>
          </w:p>
        </w:tc>
      </w:tr>
      <w:tr w:rsidR="00236B41" w:rsidRPr="00236B41" w14:paraId="5CCFECEB" w14:textId="77777777" w:rsidTr="00181B3F">
        <w:trPr>
          <w:trHeight w:val="217"/>
        </w:trPr>
        <w:tc>
          <w:tcPr>
            <w:tcW w:w="2545" w:type="dxa"/>
            <w:tcMar>
              <w:top w:w="15" w:type="dxa"/>
              <w:left w:w="15" w:type="dxa"/>
              <w:bottom w:w="0" w:type="dxa"/>
              <w:right w:w="15" w:type="dxa"/>
            </w:tcMar>
          </w:tcPr>
          <w:p w14:paraId="47DB1956" w14:textId="77777777" w:rsidR="000011EF" w:rsidRPr="00236B41" w:rsidRDefault="00B13575" w:rsidP="00181B3F">
            <w:pPr>
              <w:spacing w:before="40" w:after="40"/>
              <w:ind w:left="57" w:right="57"/>
              <w:rPr>
                <w:rFonts w:eastAsia="Arial Unicode MS"/>
                <w:sz w:val="20"/>
              </w:rPr>
            </w:pPr>
            <w:r w:rsidRPr="00236B41">
              <w:rPr>
                <w:rFonts w:eastAsia="Arial Unicode MS"/>
                <w:sz w:val="20"/>
              </w:rPr>
              <w:t>B</w:t>
            </w:r>
            <w:r w:rsidR="000011EF" w:rsidRPr="00236B41">
              <w:rPr>
                <w:rFonts w:eastAsia="Arial Unicode MS"/>
                <w:sz w:val="20"/>
              </w:rPr>
              <w:t>eskrivning</w:t>
            </w:r>
          </w:p>
        </w:tc>
        <w:tc>
          <w:tcPr>
            <w:tcW w:w="3410" w:type="dxa"/>
            <w:tcMar>
              <w:top w:w="15" w:type="dxa"/>
              <w:left w:w="15" w:type="dxa"/>
              <w:bottom w:w="0" w:type="dxa"/>
              <w:right w:w="15" w:type="dxa"/>
            </w:tcMar>
          </w:tcPr>
          <w:p w14:paraId="3B67D41B" w14:textId="77777777" w:rsidR="000011EF" w:rsidRPr="00236B41" w:rsidRDefault="000011EF" w:rsidP="00181B3F">
            <w:pPr>
              <w:autoSpaceDE w:val="0"/>
              <w:autoSpaceDN w:val="0"/>
              <w:adjustRightInd w:val="0"/>
              <w:spacing w:before="40" w:after="40"/>
              <w:ind w:left="57" w:right="57"/>
              <w:rPr>
                <w:sz w:val="20"/>
              </w:rPr>
            </w:pPr>
            <w:r w:rsidRPr="00236B41">
              <w:rPr>
                <w:sz w:val="20"/>
              </w:rPr>
              <w:t>Text som beskriver substansintaget ytterligare</w:t>
            </w:r>
          </w:p>
        </w:tc>
        <w:tc>
          <w:tcPr>
            <w:tcW w:w="1320" w:type="dxa"/>
            <w:tcMar>
              <w:top w:w="15" w:type="dxa"/>
              <w:left w:w="15" w:type="dxa"/>
              <w:bottom w:w="0" w:type="dxa"/>
              <w:right w:w="15" w:type="dxa"/>
            </w:tcMar>
          </w:tcPr>
          <w:p w14:paraId="1940DDD0" w14:textId="77777777" w:rsidR="000011EF" w:rsidRPr="00236B41" w:rsidRDefault="000011EF" w:rsidP="00181B3F">
            <w:pPr>
              <w:jc w:val="center"/>
              <w:rPr>
                <w:rFonts w:eastAsia="Arial Unicode MS"/>
                <w:sz w:val="20"/>
              </w:rPr>
            </w:pPr>
            <w:r w:rsidRPr="00236B41">
              <w:rPr>
                <w:rFonts w:eastAsia="Arial Unicode MS"/>
                <w:sz w:val="20"/>
              </w:rPr>
              <w:t>ST</w:t>
            </w:r>
          </w:p>
        </w:tc>
        <w:tc>
          <w:tcPr>
            <w:tcW w:w="770" w:type="dxa"/>
            <w:tcMar>
              <w:top w:w="15" w:type="dxa"/>
              <w:left w:w="15" w:type="dxa"/>
              <w:bottom w:w="0" w:type="dxa"/>
              <w:right w:w="15" w:type="dxa"/>
            </w:tcMar>
          </w:tcPr>
          <w:p w14:paraId="688A2B68" w14:textId="77777777" w:rsidR="000011EF" w:rsidRPr="00236B41" w:rsidRDefault="000011EF" w:rsidP="00181B3F">
            <w:pPr>
              <w:jc w:val="center"/>
              <w:rPr>
                <w:rFonts w:eastAsia="Arial Unicode MS"/>
                <w:sz w:val="20"/>
              </w:rPr>
            </w:pPr>
            <w:r w:rsidRPr="00236B41">
              <w:rPr>
                <w:rFonts w:eastAsia="Arial Unicode MS"/>
                <w:sz w:val="20"/>
              </w:rPr>
              <w:t>0..1</w:t>
            </w:r>
          </w:p>
        </w:tc>
        <w:tc>
          <w:tcPr>
            <w:tcW w:w="3190" w:type="dxa"/>
            <w:tcMar>
              <w:top w:w="15" w:type="dxa"/>
              <w:left w:w="15" w:type="dxa"/>
              <w:bottom w:w="0" w:type="dxa"/>
              <w:right w:w="15" w:type="dxa"/>
            </w:tcMar>
          </w:tcPr>
          <w:p w14:paraId="17B0337D" w14:textId="77777777" w:rsidR="000011EF" w:rsidRPr="00236B41" w:rsidRDefault="000011EF" w:rsidP="00181B3F">
            <w:pPr>
              <w:rPr>
                <w:rFonts w:eastAsia="Arial Unicode MS"/>
                <w:sz w:val="20"/>
              </w:rPr>
            </w:pPr>
          </w:p>
        </w:tc>
        <w:tc>
          <w:tcPr>
            <w:tcW w:w="2750" w:type="dxa"/>
            <w:tcMar>
              <w:top w:w="15" w:type="dxa"/>
              <w:left w:w="15" w:type="dxa"/>
              <w:bottom w:w="0" w:type="dxa"/>
              <w:right w:w="15" w:type="dxa"/>
            </w:tcMar>
          </w:tcPr>
          <w:p w14:paraId="5DB3FBCE" w14:textId="77777777" w:rsidR="000011EF" w:rsidRPr="00236B41" w:rsidRDefault="000011EF" w:rsidP="00181B3F">
            <w:pPr>
              <w:rPr>
                <w:rFonts w:eastAsia="Arial Unicode MS"/>
                <w:sz w:val="20"/>
              </w:rPr>
            </w:pPr>
          </w:p>
        </w:tc>
      </w:tr>
    </w:tbl>
    <w:p w14:paraId="2FC0E078" w14:textId="77777777" w:rsidR="000011EF" w:rsidRPr="00E4235B" w:rsidRDefault="000011EF" w:rsidP="00EA0710">
      <w:pPr>
        <w:pStyle w:val="Rubrik3Nr"/>
        <w:rPr>
          <w:noProof/>
        </w:rPr>
      </w:pPr>
      <w:bookmarkStart w:id="136" w:name="_Toc280000799"/>
      <w:bookmarkStart w:id="137" w:name="_Toc282079690"/>
      <w:bookmarkStart w:id="138" w:name="_Toc284335114"/>
      <w:bookmarkStart w:id="139" w:name="_Toc402342476"/>
      <w:r w:rsidRPr="00E4235B">
        <w:rPr>
          <w:noProof/>
        </w:rPr>
        <w:t>Sysselsättning</w:t>
      </w:r>
      <w:bookmarkEnd w:id="129"/>
      <w:bookmarkEnd w:id="130"/>
      <w:bookmarkEnd w:id="136"/>
      <w:bookmarkEnd w:id="137"/>
      <w:bookmarkEnd w:id="138"/>
      <w:bookmarkEnd w:id="139"/>
    </w:p>
    <w:p w14:paraId="1570210E" w14:textId="77777777" w:rsidR="000011EF" w:rsidRPr="00E4235B" w:rsidRDefault="000011EF" w:rsidP="000011EF">
      <w:pPr>
        <w:spacing w:after="120"/>
      </w:pPr>
      <w:r w:rsidRPr="00E4235B">
        <w:t xml:space="preserve">Klassen Sysselsättning innehåller information om patientens aktuella sysselsättning.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7A7A156D" w14:textId="77777777" w:rsidTr="00181B3F">
        <w:trPr>
          <w:trHeight w:val="217"/>
        </w:trPr>
        <w:tc>
          <w:tcPr>
            <w:tcW w:w="2545" w:type="dxa"/>
            <w:shd w:val="pct25" w:color="auto" w:fill="auto"/>
            <w:tcMar>
              <w:top w:w="15" w:type="dxa"/>
              <w:left w:w="15" w:type="dxa"/>
              <w:bottom w:w="0" w:type="dxa"/>
              <w:right w:w="15" w:type="dxa"/>
            </w:tcMar>
          </w:tcPr>
          <w:p w14:paraId="09B0D82D"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6061F1C4"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2884C79E"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08EAC2F5"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3145DA37"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5FD14612"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6536C282" w14:textId="77777777" w:rsidTr="00181B3F">
        <w:trPr>
          <w:trHeight w:val="217"/>
        </w:trPr>
        <w:tc>
          <w:tcPr>
            <w:tcW w:w="2545" w:type="dxa"/>
            <w:tcMar>
              <w:top w:w="15" w:type="dxa"/>
              <w:left w:w="15" w:type="dxa"/>
              <w:bottom w:w="0" w:type="dxa"/>
              <w:right w:w="15" w:type="dxa"/>
            </w:tcMar>
          </w:tcPr>
          <w:p w14:paraId="3894DE39"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typ av sysselsättning</w:t>
            </w:r>
          </w:p>
        </w:tc>
        <w:tc>
          <w:tcPr>
            <w:tcW w:w="3410" w:type="dxa"/>
            <w:tcMar>
              <w:top w:w="15" w:type="dxa"/>
              <w:left w:w="15" w:type="dxa"/>
              <w:bottom w:w="0" w:type="dxa"/>
              <w:right w:w="15" w:type="dxa"/>
            </w:tcMar>
          </w:tcPr>
          <w:p w14:paraId="421E12A3"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Kod och klartext för vilken typ av sysselsättning som patientens arbetsförmåga bedöms utifrån.</w:t>
            </w:r>
          </w:p>
        </w:tc>
        <w:tc>
          <w:tcPr>
            <w:tcW w:w="1320" w:type="dxa"/>
            <w:tcMar>
              <w:top w:w="15" w:type="dxa"/>
              <w:left w:w="15" w:type="dxa"/>
              <w:bottom w:w="0" w:type="dxa"/>
              <w:right w:w="15" w:type="dxa"/>
            </w:tcMar>
          </w:tcPr>
          <w:p w14:paraId="16BDE091"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0D5CDCFE"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3E96A63C" w14:textId="77777777" w:rsidR="000011EF" w:rsidRPr="00E4235B" w:rsidRDefault="00333548" w:rsidP="00181B3F">
            <w:pPr>
              <w:tabs>
                <w:tab w:val="left" w:pos="4111"/>
              </w:tabs>
              <w:rPr>
                <w:rFonts w:eastAsia="Arial Unicode MS"/>
                <w:color w:val="000000"/>
                <w:sz w:val="20"/>
              </w:rPr>
            </w:pPr>
            <w:r>
              <w:rPr>
                <w:rFonts w:eastAsia="Arial Unicode MS"/>
                <w:color w:val="000000"/>
                <w:sz w:val="20"/>
              </w:rPr>
              <w:t>Snomed CT</w:t>
            </w:r>
          </w:p>
        </w:tc>
        <w:tc>
          <w:tcPr>
            <w:tcW w:w="2750" w:type="dxa"/>
            <w:tcMar>
              <w:top w:w="15" w:type="dxa"/>
              <w:left w:w="15" w:type="dxa"/>
              <w:bottom w:w="0" w:type="dxa"/>
              <w:right w:w="15" w:type="dxa"/>
            </w:tcMar>
          </w:tcPr>
          <w:p w14:paraId="34741AD9"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För värdet Nuvarande arbete måste arbetsuppgifter anges.</w:t>
            </w:r>
          </w:p>
        </w:tc>
      </w:tr>
      <w:tr w:rsidR="00B87171" w:rsidRPr="00B87171" w14:paraId="01E363D1" w14:textId="77777777" w:rsidTr="00181B3F">
        <w:trPr>
          <w:trHeight w:val="217"/>
        </w:trPr>
        <w:tc>
          <w:tcPr>
            <w:tcW w:w="2545" w:type="dxa"/>
            <w:tcMar>
              <w:top w:w="15" w:type="dxa"/>
              <w:left w:w="15" w:type="dxa"/>
              <w:bottom w:w="0" w:type="dxa"/>
              <w:right w:w="15" w:type="dxa"/>
            </w:tcMar>
          </w:tcPr>
          <w:p w14:paraId="00D0E09A" w14:textId="77777777" w:rsidR="000011EF" w:rsidRPr="00B87171" w:rsidRDefault="00B13575"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w:t>
            </w:r>
            <w:r w:rsidR="000011EF" w:rsidRPr="00B87171">
              <w:rPr>
                <w:rFonts w:eastAsia="Arial Unicode MS"/>
                <w:color w:val="A6A6A6" w:themeColor="background1" w:themeShade="A6"/>
                <w:sz w:val="20"/>
              </w:rPr>
              <w:t>atum</w:t>
            </w:r>
          </w:p>
        </w:tc>
        <w:tc>
          <w:tcPr>
            <w:tcW w:w="3410" w:type="dxa"/>
            <w:tcMar>
              <w:top w:w="15" w:type="dxa"/>
              <w:left w:w="15" w:type="dxa"/>
              <w:bottom w:w="0" w:type="dxa"/>
              <w:right w:w="15" w:type="dxa"/>
            </w:tcMar>
          </w:tcPr>
          <w:p w14:paraId="68453295" w14:textId="77777777"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Datum då den beskrivna sysselsättningen noterades</w:t>
            </w:r>
          </w:p>
        </w:tc>
        <w:tc>
          <w:tcPr>
            <w:tcW w:w="1320" w:type="dxa"/>
            <w:tcMar>
              <w:top w:w="15" w:type="dxa"/>
              <w:left w:w="15" w:type="dxa"/>
              <w:bottom w:w="0" w:type="dxa"/>
              <w:right w:w="15" w:type="dxa"/>
            </w:tcMar>
          </w:tcPr>
          <w:p w14:paraId="41B278A3" w14:textId="77777777" w:rsidR="000011EF" w:rsidRPr="00B87171" w:rsidRDefault="006B45BD" w:rsidP="00181B3F">
            <w:pPr>
              <w:tabs>
                <w:tab w:val="left" w:pos="4111"/>
              </w:tabs>
              <w:jc w:val="center"/>
              <w:rPr>
                <w:rFonts w:eastAsia="Arial Unicode MS"/>
                <w:color w:val="A6A6A6" w:themeColor="background1" w:themeShade="A6"/>
                <w:sz w:val="20"/>
              </w:rPr>
            </w:pPr>
            <w:r>
              <w:rPr>
                <w:rFonts w:eastAsia="Arial Unicode MS"/>
                <w:color w:val="A6A6A6" w:themeColor="background1" w:themeShade="A6"/>
                <w:sz w:val="20"/>
              </w:rPr>
              <w:t>D</w:t>
            </w:r>
            <w:ins w:id="140" w:author="Kristin Schoug Bertilsson" w:date="2015-01-27T10:36:00Z">
              <w:r w:rsidR="00B13575">
                <w:rPr>
                  <w:rFonts w:eastAsia="Arial Unicode MS"/>
                  <w:color w:val="A6A6A6" w:themeColor="background1" w:themeShade="A6"/>
                  <w:sz w:val="20"/>
                </w:rPr>
                <w:t>ateType</w:t>
              </w:r>
            </w:ins>
            <w:del w:id="141" w:author="Kristin Schoug Bertilsson" w:date="2015-01-27T10:36:00Z">
              <w:r w:rsidDel="00B13575">
                <w:rPr>
                  <w:rFonts w:eastAsia="Arial Unicode MS"/>
                  <w:color w:val="A6A6A6" w:themeColor="background1" w:themeShade="A6"/>
                  <w:sz w:val="20"/>
                </w:rPr>
                <w:delText>T</w:delText>
              </w:r>
            </w:del>
          </w:p>
        </w:tc>
        <w:tc>
          <w:tcPr>
            <w:tcW w:w="770" w:type="dxa"/>
            <w:tcMar>
              <w:top w:w="15" w:type="dxa"/>
              <w:left w:w="15" w:type="dxa"/>
              <w:bottom w:w="0" w:type="dxa"/>
              <w:right w:w="15" w:type="dxa"/>
            </w:tcMar>
          </w:tcPr>
          <w:p w14:paraId="76CAE9D7" w14:textId="77777777"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0..1</w:t>
            </w:r>
          </w:p>
        </w:tc>
        <w:tc>
          <w:tcPr>
            <w:tcW w:w="3190" w:type="dxa"/>
            <w:tcMar>
              <w:top w:w="15" w:type="dxa"/>
              <w:left w:w="15" w:type="dxa"/>
              <w:bottom w:w="0" w:type="dxa"/>
              <w:right w:w="15" w:type="dxa"/>
            </w:tcMar>
          </w:tcPr>
          <w:p w14:paraId="6179DB22" w14:textId="77777777"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14:paraId="1AD89546" w14:textId="77777777" w:rsidR="000011EF" w:rsidRPr="00B87171" w:rsidRDefault="000011EF" w:rsidP="00181B3F">
            <w:pPr>
              <w:tabs>
                <w:tab w:val="left" w:pos="4111"/>
              </w:tabs>
              <w:rPr>
                <w:rFonts w:eastAsia="Arial Unicode MS"/>
                <w:color w:val="A6A6A6" w:themeColor="background1" w:themeShade="A6"/>
                <w:sz w:val="20"/>
              </w:rPr>
            </w:pPr>
          </w:p>
        </w:tc>
      </w:tr>
    </w:tbl>
    <w:p w14:paraId="0B79040C" w14:textId="77777777" w:rsidR="000011EF" w:rsidRPr="00E4235B" w:rsidRDefault="000011EF" w:rsidP="00EA0710">
      <w:pPr>
        <w:pStyle w:val="Rubrik3Nr"/>
        <w:rPr>
          <w:noProof/>
        </w:rPr>
      </w:pPr>
      <w:bookmarkStart w:id="142" w:name="_Toc402342477"/>
      <w:bookmarkStart w:id="143" w:name="_Toc261276656"/>
      <w:bookmarkStart w:id="144" w:name="_Toc280000793"/>
      <w:bookmarkStart w:id="145" w:name="_Toc282079682"/>
      <w:bookmarkStart w:id="146" w:name="_Toc284335106"/>
      <w:bookmarkStart w:id="147" w:name="_Toc261276661"/>
      <w:bookmarkStart w:id="148" w:name="_Toc280000800"/>
      <w:bookmarkStart w:id="149" w:name="_Toc282079691"/>
      <w:bookmarkStart w:id="150" w:name="_Toc284335115"/>
      <w:r w:rsidRPr="00E4235B">
        <w:rPr>
          <w:noProof/>
        </w:rPr>
        <w:t>Utförarroll</w:t>
      </w:r>
      <w:bookmarkEnd w:id="142"/>
    </w:p>
    <w:p w14:paraId="3C9CFFE7" w14:textId="77777777" w:rsidR="000011EF" w:rsidRPr="00E4235B" w:rsidRDefault="000011EF" w:rsidP="000011EF">
      <w:pPr>
        <w:spacing w:after="120"/>
      </w:pPr>
      <w:r w:rsidRPr="00E4235B">
        <w:t xml:space="preserve">Klassen Utförarroll används för att beskriva vilken roll som utför något.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7DE54E41" w14:textId="77777777" w:rsidTr="00181B3F">
        <w:trPr>
          <w:trHeight w:val="217"/>
        </w:trPr>
        <w:tc>
          <w:tcPr>
            <w:tcW w:w="2545" w:type="dxa"/>
            <w:shd w:val="pct25" w:color="auto" w:fill="auto"/>
            <w:tcMar>
              <w:top w:w="15" w:type="dxa"/>
              <w:left w:w="15" w:type="dxa"/>
              <w:bottom w:w="0" w:type="dxa"/>
              <w:right w:w="15" w:type="dxa"/>
            </w:tcMar>
          </w:tcPr>
          <w:p w14:paraId="6E120C95"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4579B294"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68C4BABE"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5E3D0933"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6696E53B"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45E5045D"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735A9075" w14:textId="77777777" w:rsidTr="00181B3F">
        <w:trPr>
          <w:trHeight w:val="217"/>
        </w:trPr>
        <w:tc>
          <w:tcPr>
            <w:tcW w:w="2545" w:type="dxa"/>
            <w:tcMar>
              <w:top w:w="15" w:type="dxa"/>
              <w:left w:w="15" w:type="dxa"/>
              <w:bottom w:w="0" w:type="dxa"/>
              <w:right w:w="15" w:type="dxa"/>
            </w:tcMar>
          </w:tcPr>
          <w:p w14:paraId="60F81816" w14:textId="77777777" w:rsidR="000011EF" w:rsidRPr="00E4235B" w:rsidRDefault="00B13575" w:rsidP="00181B3F">
            <w:pPr>
              <w:tabs>
                <w:tab w:val="left" w:pos="4111"/>
              </w:tabs>
              <w:rPr>
                <w:rFonts w:eastAsia="Arial Unicode MS"/>
                <w:color w:val="000000"/>
                <w:sz w:val="20"/>
              </w:rPr>
            </w:pPr>
            <w:r w:rsidRPr="00E4235B">
              <w:rPr>
                <w:rFonts w:eastAsia="Arial Unicode MS"/>
                <w:color w:val="000000"/>
                <w:sz w:val="20"/>
              </w:rPr>
              <w:t>U</w:t>
            </w:r>
            <w:r w:rsidR="000011EF" w:rsidRPr="00E4235B">
              <w:rPr>
                <w:rFonts w:eastAsia="Arial Unicode MS"/>
                <w:color w:val="000000"/>
                <w:sz w:val="20"/>
              </w:rPr>
              <w:t>tförartyp</w:t>
            </w:r>
          </w:p>
        </w:tc>
        <w:tc>
          <w:tcPr>
            <w:tcW w:w="3410" w:type="dxa"/>
            <w:tcMar>
              <w:top w:w="15" w:type="dxa"/>
              <w:left w:w="15" w:type="dxa"/>
              <w:bottom w:w="0" w:type="dxa"/>
              <w:right w:w="15" w:type="dxa"/>
            </w:tcMar>
          </w:tcPr>
          <w:p w14:paraId="28C0E33A" w14:textId="77777777"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Typ av utförare som utfört eller deltagit i något.</w:t>
            </w:r>
          </w:p>
        </w:tc>
        <w:tc>
          <w:tcPr>
            <w:tcW w:w="1320" w:type="dxa"/>
            <w:tcMar>
              <w:top w:w="15" w:type="dxa"/>
              <w:left w:w="15" w:type="dxa"/>
              <w:bottom w:w="0" w:type="dxa"/>
              <w:right w:w="15" w:type="dxa"/>
            </w:tcMar>
          </w:tcPr>
          <w:p w14:paraId="0AD9FCBE"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67C1C23D" w14:textId="77777777"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0F45875D" w14:textId="77777777" w:rsidR="000011EF" w:rsidRPr="00E4235B" w:rsidRDefault="00333548" w:rsidP="00181B3F">
            <w:pPr>
              <w:tabs>
                <w:tab w:val="left" w:pos="4111"/>
              </w:tabs>
              <w:rPr>
                <w:rFonts w:eastAsia="Arial Unicode MS"/>
                <w:color w:val="000000"/>
                <w:sz w:val="20"/>
              </w:rPr>
            </w:pPr>
            <w:r>
              <w:rPr>
                <w:rFonts w:eastAsia="Arial Unicode MS"/>
                <w:color w:val="000000"/>
                <w:sz w:val="20"/>
              </w:rPr>
              <w:t>Snomed CT</w:t>
            </w:r>
          </w:p>
        </w:tc>
        <w:tc>
          <w:tcPr>
            <w:tcW w:w="2750" w:type="dxa"/>
            <w:tcMar>
              <w:top w:w="15" w:type="dxa"/>
              <w:left w:w="15" w:type="dxa"/>
              <w:bottom w:w="0" w:type="dxa"/>
              <w:right w:w="15" w:type="dxa"/>
            </w:tcMar>
          </w:tcPr>
          <w:p w14:paraId="7966AF28" w14:textId="77777777" w:rsidR="000011EF" w:rsidRPr="00E4235B" w:rsidRDefault="000011EF" w:rsidP="00181B3F">
            <w:pPr>
              <w:tabs>
                <w:tab w:val="left" w:pos="4111"/>
              </w:tabs>
              <w:rPr>
                <w:rFonts w:eastAsia="Arial Unicode MS"/>
                <w:color w:val="000000"/>
                <w:sz w:val="20"/>
              </w:rPr>
            </w:pPr>
          </w:p>
        </w:tc>
      </w:tr>
    </w:tbl>
    <w:p w14:paraId="7464CD50" w14:textId="77777777" w:rsidR="000011EF" w:rsidRPr="00E4235B" w:rsidRDefault="000011EF" w:rsidP="00EA0710">
      <w:pPr>
        <w:pStyle w:val="Rubrik3Nr"/>
        <w:rPr>
          <w:noProof/>
        </w:rPr>
      </w:pPr>
      <w:bookmarkStart w:id="151" w:name="_Toc402342478"/>
      <w:r w:rsidRPr="00E4235B">
        <w:rPr>
          <w:noProof/>
        </w:rPr>
        <w:t>Utlåtande</w:t>
      </w:r>
      <w:bookmarkEnd w:id="143"/>
      <w:bookmarkEnd w:id="144"/>
      <w:bookmarkEnd w:id="145"/>
      <w:bookmarkEnd w:id="146"/>
      <w:bookmarkEnd w:id="151"/>
    </w:p>
    <w:p w14:paraId="5A257D28" w14:textId="77777777" w:rsidR="000011EF" w:rsidRPr="00E4235B" w:rsidRDefault="000011EF" w:rsidP="000011EF">
      <w:pPr>
        <w:spacing w:after="120"/>
        <w:rPr>
          <w:i/>
        </w:rPr>
      </w:pPr>
      <w:r w:rsidRPr="00E4235B">
        <w:t xml:space="preserve">Klassen Utlåtande håller övergripande information om ett utlåtande, dvs. hela den informationsmängd som ska kommuniceras mellan vården och intygsmottagaren vid ett visst tillfälle. Ett utlåtande utfärdas oftast av en läkare men även andra vårdprofessioner kan ta fram utlåtanden. Även intyg bedöms som utlåtande enligt denna modell. </w:t>
      </w:r>
      <w:r w:rsidRPr="00E4235B">
        <w:rPr>
          <w:i/>
        </w:rPr>
        <w:t>Klassen motsvarar Framställan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59CC80BF" w14:textId="77777777" w:rsidTr="00181B3F">
        <w:trPr>
          <w:trHeight w:val="217"/>
        </w:trPr>
        <w:tc>
          <w:tcPr>
            <w:tcW w:w="2545" w:type="dxa"/>
            <w:shd w:val="pct25" w:color="auto" w:fill="auto"/>
            <w:tcMar>
              <w:top w:w="15" w:type="dxa"/>
              <w:left w:w="15" w:type="dxa"/>
              <w:bottom w:w="0" w:type="dxa"/>
              <w:right w:w="15" w:type="dxa"/>
            </w:tcMar>
          </w:tcPr>
          <w:p w14:paraId="6B3F548D"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779B8A13"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250CE7A0"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7B1EAE2D"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630CF85F"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03A13074"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5EBFC3EE" w14:textId="77777777" w:rsidTr="00181B3F">
        <w:trPr>
          <w:trHeight w:val="217"/>
        </w:trPr>
        <w:tc>
          <w:tcPr>
            <w:tcW w:w="2545" w:type="dxa"/>
            <w:tcMar>
              <w:top w:w="15" w:type="dxa"/>
              <w:left w:w="15" w:type="dxa"/>
              <w:bottom w:w="0" w:type="dxa"/>
              <w:right w:w="15" w:type="dxa"/>
            </w:tcMar>
          </w:tcPr>
          <w:p w14:paraId="1573F87B" w14:textId="77777777" w:rsidR="000011EF" w:rsidRPr="00E4235B" w:rsidRDefault="000011EF" w:rsidP="00181B3F">
            <w:pPr>
              <w:jc w:val="both"/>
              <w:rPr>
                <w:rFonts w:eastAsia="Arial Unicode MS"/>
                <w:color w:val="000000"/>
                <w:sz w:val="20"/>
              </w:rPr>
            </w:pPr>
            <w:r w:rsidRPr="00E4235B">
              <w:rPr>
                <w:rFonts w:eastAsia="Arial Unicode MS"/>
                <w:color w:val="000000"/>
                <w:sz w:val="20"/>
              </w:rPr>
              <w:t>utlåtande-id</w:t>
            </w:r>
          </w:p>
        </w:tc>
        <w:tc>
          <w:tcPr>
            <w:tcW w:w="3410" w:type="dxa"/>
            <w:tcMar>
              <w:top w:w="15" w:type="dxa"/>
              <w:left w:w="15" w:type="dxa"/>
              <w:bottom w:w="0" w:type="dxa"/>
              <w:right w:w="15" w:type="dxa"/>
            </w:tcMar>
          </w:tcPr>
          <w:p w14:paraId="1D10390A" w14:textId="77777777" w:rsidR="000011EF" w:rsidRPr="00E4235B" w:rsidRDefault="000011EF" w:rsidP="00181B3F">
            <w:pPr>
              <w:rPr>
                <w:rFonts w:eastAsia="Arial Unicode MS"/>
                <w:color w:val="000000"/>
                <w:sz w:val="20"/>
              </w:rPr>
            </w:pPr>
            <w:r w:rsidRPr="00E4235B">
              <w:rPr>
                <w:rFonts w:eastAsia="Arial Unicode MS"/>
                <w:color w:val="000000"/>
                <w:sz w:val="20"/>
              </w:rPr>
              <w:t>Utlåtandets id</w:t>
            </w:r>
          </w:p>
        </w:tc>
        <w:tc>
          <w:tcPr>
            <w:tcW w:w="1320" w:type="dxa"/>
            <w:tcMar>
              <w:top w:w="15" w:type="dxa"/>
              <w:left w:w="15" w:type="dxa"/>
              <w:bottom w:w="0" w:type="dxa"/>
              <w:right w:w="15" w:type="dxa"/>
            </w:tcMar>
          </w:tcPr>
          <w:p w14:paraId="1268EA82"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5DF947B4" w14:textId="77777777" w:rsidR="000011EF" w:rsidRPr="00DA40F2" w:rsidRDefault="000011EF" w:rsidP="00181B3F">
            <w:pPr>
              <w:jc w:val="center"/>
              <w:rPr>
                <w:rFonts w:eastAsia="Arial Unicode MS"/>
                <w:color w:val="000000"/>
                <w:sz w:val="20"/>
              </w:rPr>
            </w:pPr>
            <w:r w:rsidRPr="00DA40F2">
              <w:rPr>
                <w:rFonts w:eastAsia="Arial Unicode MS"/>
                <w:color w:val="000000"/>
                <w:sz w:val="20"/>
              </w:rPr>
              <w:t>1</w:t>
            </w:r>
          </w:p>
        </w:tc>
        <w:tc>
          <w:tcPr>
            <w:tcW w:w="3190" w:type="dxa"/>
            <w:tcMar>
              <w:top w:w="15" w:type="dxa"/>
              <w:left w:w="15" w:type="dxa"/>
              <w:bottom w:w="0" w:type="dxa"/>
              <w:right w:w="15" w:type="dxa"/>
            </w:tcMar>
          </w:tcPr>
          <w:p w14:paraId="3F40B35C" w14:textId="77777777" w:rsidR="00DA40F2" w:rsidRPr="00DA40F2" w:rsidRDefault="00DA40F2" w:rsidP="00DA40F2">
            <w:pPr>
              <w:rPr>
                <w:rFonts w:eastAsia="Arial Unicode MS"/>
                <w:color w:val="000000"/>
                <w:sz w:val="20"/>
              </w:rPr>
            </w:pPr>
            <w:r w:rsidRPr="00DA40F2">
              <w:rPr>
                <w:rFonts w:eastAsia="Arial Unicode MS"/>
                <w:color w:val="000000"/>
                <w:sz w:val="20"/>
              </w:rPr>
              <w:t>root = utlåtandets id</w:t>
            </w:r>
          </w:p>
          <w:p w14:paraId="302DAAA3" w14:textId="77777777" w:rsidR="000011EF" w:rsidRPr="00DA40F2" w:rsidRDefault="00DA40F2" w:rsidP="00DA40F2">
            <w:pPr>
              <w:rPr>
                <w:rFonts w:eastAsia="Arial Unicode MS"/>
                <w:color w:val="000000"/>
                <w:sz w:val="20"/>
              </w:rPr>
            </w:pPr>
            <w:r w:rsidRPr="00DA40F2">
              <w:rPr>
                <w:rFonts w:eastAsia="Arial Unicode MS"/>
                <w:color w:val="000000"/>
                <w:sz w:val="20"/>
              </w:rPr>
              <w:t>extension = optional, används ej</w:t>
            </w:r>
          </w:p>
        </w:tc>
        <w:tc>
          <w:tcPr>
            <w:tcW w:w="2750" w:type="dxa"/>
            <w:tcMar>
              <w:top w:w="15" w:type="dxa"/>
              <w:left w:w="15" w:type="dxa"/>
              <w:bottom w:w="0" w:type="dxa"/>
              <w:right w:w="15" w:type="dxa"/>
            </w:tcMar>
          </w:tcPr>
          <w:p w14:paraId="62F7FD5D" w14:textId="77777777" w:rsidR="000011EF" w:rsidRPr="00E4235B" w:rsidRDefault="000011EF" w:rsidP="00181B3F">
            <w:pPr>
              <w:rPr>
                <w:rFonts w:eastAsia="Arial Unicode MS"/>
                <w:color w:val="000000"/>
                <w:sz w:val="20"/>
              </w:rPr>
            </w:pPr>
            <w:r w:rsidRPr="00E4235B">
              <w:rPr>
                <w:rFonts w:eastAsia="Arial Unicode MS"/>
                <w:color w:val="000000"/>
                <w:sz w:val="20"/>
              </w:rPr>
              <w:t>Attributet efterfrågas inte i blanketten, utan generas i vårdens system och används som referensnummer när vården och mottagaren kommunicerar om ett specifikt intyg.</w:t>
            </w:r>
          </w:p>
        </w:tc>
      </w:tr>
      <w:tr w:rsidR="000011EF" w:rsidRPr="00E4235B" w14:paraId="63FD0EC5" w14:textId="77777777" w:rsidTr="00181B3F">
        <w:trPr>
          <w:trHeight w:val="217"/>
        </w:trPr>
        <w:tc>
          <w:tcPr>
            <w:tcW w:w="2545" w:type="dxa"/>
            <w:tcMar>
              <w:top w:w="15" w:type="dxa"/>
              <w:left w:w="15" w:type="dxa"/>
              <w:bottom w:w="0" w:type="dxa"/>
              <w:right w:w="15" w:type="dxa"/>
            </w:tcMar>
          </w:tcPr>
          <w:p w14:paraId="7DCC77EB" w14:textId="77777777" w:rsidR="000011EF" w:rsidRPr="00E4235B" w:rsidRDefault="000011EF" w:rsidP="00181B3F">
            <w:pPr>
              <w:jc w:val="both"/>
              <w:rPr>
                <w:rFonts w:eastAsia="Arial Unicode MS"/>
                <w:color w:val="000000"/>
                <w:sz w:val="20"/>
              </w:rPr>
            </w:pPr>
            <w:r w:rsidRPr="00E4235B">
              <w:rPr>
                <w:rFonts w:eastAsia="Arial Unicode MS"/>
                <w:color w:val="000000"/>
                <w:sz w:val="20"/>
              </w:rPr>
              <w:lastRenderedPageBreak/>
              <w:t>typ av utlåtande</w:t>
            </w:r>
          </w:p>
        </w:tc>
        <w:tc>
          <w:tcPr>
            <w:tcW w:w="3410" w:type="dxa"/>
            <w:tcMar>
              <w:top w:w="15" w:type="dxa"/>
              <w:left w:w="15" w:type="dxa"/>
              <w:bottom w:w="0" w:type="dxa"/>
              <w:right w:w="15" w:type="dxa"/>
            </w:tcMar>
          </w:tcPr>
          <w:p w14:paraId="2821793E" w14:textId="77777777" w:rsidR="000011EF" w:rsidRPr="00E4235B" w:rsidRDefault="000011EF" w:rsidP="00181B3F">
            <w:pPr>
              <w:rPr>
                <w:rFonts w:eastAsia="Arial Unicode MS"/>
                <w:color w:val="000000"/>
                <w:sz w:val="20"/>
              </w:rPr>
            </w:pPr>
            <w:r w:rsidRPr="00E4235B">
              <w:rPr>
                <w:rFonts w:eastAsia="Arial Unicode MS"/>
                <w:color w:val="000000"/>
                <w:sz w:val="20"/>
              </w:rPr>
              <w:t>Kod och klartext för vilken typ av utlåtande som avses.</w:t>
            </w:r>
          </w:p>
        </w:tc>
        <w:tc>
          <w:tcPr>
            <w:tcW w:w="1320" w:type="dxa"/>
            <w:tcMar>
              <w:top w:w="15" w:type="dxa"/>
              <w:left w:w="15" w:type="dxa"/>
              <w:bottom w:w="0" w:type="dxa"/>
              <w:right w:w="15" w:type="dxa"/>
            </w:tcMar>
          </w:tcPr>
          <w:p w14:paraId="2735179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3AD5D99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39083285" w14:textId="77777777" w:rsidR="000011EF" w:rsidRPr="00E4235B" w:rsidRDefault="000011EF" w:rsidP="00181B3F">
            <w:pPr>
              <w:spacing w:before="40" w:after="40"/>
              <w:ind w:right="57"/>
              <w:rPr>
                <w:rFonts w:eastAsia="Arial Unicode MS"/>
                <w:color w:val="000000"/>
                <w:sz w:val="20"/>
              </w:rPr>
            </w:pPr>
            <w:r w:rsidRPr="00E4235B">
              <w:rPr>
                <w:color w:val="000000"/>
                <w:sz w:val="20"/>
              </w:rPr>
              <w:t>KV Utlåtandetyp</w:t>
            </w:r>
            <w:r w:rsidRPr="00E4235B">
              <w:rPr>
                <w:rFonts w:eastAsia="Arial Unicode MS"/>
                <w:color w:val="000000"/>
                <w:sz w:val="20"/>
              </w:rPr>
              <w:t xml:space="preserve"> Intyg</w:t>
            </w:r>
          </w:p>
          <w:p w14:paraId="0A86DD8E"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72EE3DC4" w14:textId="77777777" w:rsidR="000011EF" w:rsidRPr="00E4235B" w:rsidRDefault="000011EF" w:rsidP="00181B3F">
            <w:pPr>
              <w:rPr>
                <w:rFonts w:eastAsia="Arial Unicode MS"/>
                <w:color w:val="000000"/>
                <w:sz w:val="20"/>
              </w:rPr>
            </w:pPr>
          </w:p>
          <w:p w14:paraId="38C47659" w14:textId="77777777" w:rsidR="000011EF" w:rsidRPr="00E4235B" w:rsidRDefault="000011EF" w:rsidP="00181B3F">
            <w:pPr>
              <w:rPr>
                <w:rFonts w:eastAsia="Arial Unicode MS"/>
                <w:color w:val="000000"/>
                <w:sz w:val="20"/>
              </w:rPr>
            </w:pPr>
          </w:p>
        </w:tc>
      </w:tr>
      <w:tr w:rsidR="000011EF" w:rsidRPr="00E4235B" w14:paraId="20BF3F63" w14:textId="77777777" w:rsidTr="00181B3F">
        <w:trPr>
          <w:trHeight w:val="217"/>
        </w:trPr>
        <w:tc>
          <w:tcPr>
            <w:tcW w:w="2545" w:type="dxa"/>
            <w:tcMar>
              <w:top w:w="15" w:type="dxa"/>
              <w:left w:w="15" w:type="dxa"/>
              <w:bottom w:w="0" w:type="dxa"/>
              <w:right w:w="15" w:type="dxa"/>
            </w:tcMar>
          </w:tcPr>
          <w:p w14:paraId="7E2C7E9E" w14:textId="77777777"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kommentar utlåtande</w:t>
            </w:r>
          </w:p>
        </w:tc>
        <w:tc>
          <w:tcPr>
            <w:tcW w:w="3410" w:type="dxa"/>
            <w:tcMar>
              <w:top w:w="15" w:type="dxa"/>
              <w:left w:w="15" w:type="dxa"/>
              <w:bottom w:w="0" w:type="dxa"/>
              <w:right w:w="15" w:type="dxa"/>
            </w:tcMar>
          </w:tcPr>
          <w:p w14:paraId="0C02788D" w14:textId="77777777"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Text med kommentarer som är relevanta att tillföra utlåtandet.</w:t>
            </w:r>
          </w:p>
          <w:p w14:paraId="55D76428" w14:textId="77777777" w:rsidR="000011EF" w:rsidRPr="00E4235B" w:rsidRDefault="000011EF" w:rsidP="00181B3F">
            <w:pPr>
              <w:spacing w:before="40" w:after="40"/>
              <w:ind w:right="57"/>
              <w:rPr>
                <w:rFonts w:eastAsia="Arial Unicode MS"/>
                <w:color w:val="000000"/>
                <w:sz w:val="20"/>
              </w:rPr>
            </w:pPr>
          </w:p>
        </w:tc>
        <w:tc>
          <w:tcPr>
            <w:tcW w:w="1320" w:type="dxa"/>
            <w:tcMar>
              <w:top w:w="15" w:type="dxa"/>
              <w:left w:w="15" w:type="dxa"/>
              <w:bottom w:w="0" w:type="dxa"/>
              <w:right w:w="15" w:type="dxa"/>
            </w:tcMar>
          </w:tcPr>
          <w:p w14:paraId="432A2F71"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446AE4E2"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w:t>
            </w:r>
          </w:p>
        </w:tc>
        <w:tc>
          <w:tcPr>
            <w:tcW w:w="3190" w:type="dxa"/>
            <w:tcMar>
              <w:top w:w="15" w:type="dxa"/>
              <w:left w:w="15" w:type="dxa"/>
              <w:bottom w:w="0" w:type="dxa"/>
              <w:right w:w="15" w:type="dxa"/>
            </w:tcMar>
          </w:tcPr>
          <w:p w14:paraId="53DB7BFB"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263029C5" w14:textId="77777777" w:rsidR="000011EF" w:rsidRPr="00E4235B" w:rsidRDefault="000011EF" w:rsidP="00181B3F">
            <w:pPr>
              <w:rPr>
                <w:rFonts w:eastAsia="Arial Unicode MS"/>
                <w:color w:val="000000"/>
                <w:sz w:val="20"/>
              </w:rPr>
            </w:pPr>
            <w:r w:rsidRPr="00E4235B">
              <w:rPr>
                <w:rFonts w:eastAsia="Arial Unicode MS"/>
                <w:color w:val="000000"/>
                <w:sz w:val="20"/>
              </w:rPr>
              <w:t>Motsvarar dagens fält ”Övriga upplysningar” som finns i flertalet blanketter.</w:t>
            </w:r>
          </w:p>
        </w:tc>
      </w:tr>
      <w:tr w:rsidR="000011EF" w:rsidRPr="00E4235B" w14:paraId="6E853CBE" w14:textId="77777777" w:rsidTr="00181B3F">
        <w:trPr>
          <w:trHeight w:val="217"/>
        </w:trPr>
        <w:tc>
          <w:tcPr>
            <w:tcW w:w="2545" w:type="dxa"/>
            <w:shd w:val="clear" w:color="auto" w:fill="auto"/>
            <w:tcMar>
              <w:top w:w="15" w:type="dxa"/>
              <w:left w:w="15" w:type="dxa"/>
              <w:bottom w:w="0" w:type="dxa"/>
              <w:right w:w="15" w:type="dxa"/>
            </w:tcMar>
          </w:tcPr>
          <w:p w14:paraId="63EF841E" w14:textId="77777777" w:rsidR="000011EF" w:rsidRPr="00E4235B" w:rsidRDefault="00B13575" w:rsidP="00782369">
            <w:pPr>
              <w:rPr>
                <w:rFonts w:eastAsia="Arial Unicode MS"/>
                <w:color w:val="000000"/>
                <w:sz w:val="20"/>
              </w:rPr>
            </w:pPr>
            <w:r>
              <w:rPr>
                <w:rFonts w:eastAsia="Arial Unicode MS"/>
                <w:color w:val="000000"/>
                <w:sz w:val="20"/>
              </w:rPr>
              <w:t>S</w:t>
            </w:r>
            <w:r w:rsidR="000011EF" w:rsidRPr="00E4235B">
              <w:rPr>
                <w:rFonts w:eastAsia="Arial Unicode MS"/>
                <w:color w:val="000000"/>
                <w:sz w:val="20"/>
              </w:rPr>
              <w:t>igneringsdatum</w:t>
            </w:r>
          </w:p>
        </w:tc>
        <w:tc>
          <w:tcPr>
            <w:tcW w:w="3410" w:type="dxa"/>
            <w:tcMar>
              <w:top w:w="15" w:type="dxa"/>
              <w:left w:w="15" w:type="dxa"/>
              <w:bottom w:w="0" w:type="dxa"/>
              <w:right w:w="15" w:type="dxa"/>
            </w:tcMar>
          </w:tcPr>
          <w:p w14:paraId="76AC53DA" w14:textId="77777777" w:rsidR="000011EF" w:rsidRPr="00E4235B" w:rsidRDefault="000011EF" w:rsidP="00181B3F">
            <w:pPr>
              <w:rPr>
                <w:rFonts w:eastAsia="Arial Unicode MS"/>
                <w:color w:val="000000"/>
                <w:sz w:val="20"/>
              </w:rPr>
            </w:pPr>
            <w:r w:rsidRPr="00E4235B">
              <w:rPr>
                <w:rFonts w:eastAsia="Arial Unicode MS"/>
                <w:color w:val="000000"/>
                <w:sz w:val="20"/>
              </w:rPr>
              <w:t>Datum då det kliniska dokumentet signerades</w:t>
            </w:r>
          </w:p>
        </w:tc>
        <w:tc>
          <w:tcPr>
            <w:tcW w:w="1320" w:type="dxa"/>
            <w:tcMar>
              <w:top w:w="15" w:type="dxa"/>
              <w:left w:w="15" w:type="dxa"/>
              <w:bottom w:w="0" w:type="dxa"/>
              <w:right w:w="15" w:type="dxa"/>
            </w:tcMar>
          </w:tcPr>
          <w:p w14:paraId="4C19D40C"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TS</w:t>
            </w:r>
          </w:p>
        </w:tc>
        <w:tc>
          <w:tcPr>
            <w:tcW w:w="770" w:type="dxa"/>
            <w:tcMar>
              <w:top w:w="15" w:type="dxa"/>
              <w:left w:w="15" w:type="dxa"/>
              <w:bottom w:w="0" w:type="dxa"/>
              <w:right w:w="15" w:type="dxa"/>
            </w:tcMar>
          </w:tcPr>
          <w:p w14:paraId="15E8A1F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189A066E" w14:textId="77777777" w:rsidR="000011EF" w:rsidRPr="00E4235B" w:rsidRDefault="000011EF" w:rsidP="00181B3F">
            <w:pPr>
              <w:rPr>
                <w:rFonts w:eastAsia="Arial Unicode MS"/>
                <w:color w:val="000000"/>
                <w:sz w:val="20"/>
              </w:rPr>
            </w:pPr>
            <w:r w:rsidRPr="00E4235B">
              <w:rPr>
                <w:rFonts w:eastAsia="Arial Unicode MS"/>
                <w:color w:val="000000"/>
                <w:sz w:val="20"/>
              </w:rPr>
              <w:t>Datum i formatet ÅÅÅÅMMDD.</w:t>
            </w:r>
          </w:p>
        </w:tc>
        <w:tc>
          <w:tcPr>
            <w:tcW w:w="2750" w:type="dxa"/>
            <w:tcMar>
              <w:top w:w="15" w:type="dxa"/>
              <w:left w:w="15" w:type="dxa"/>
              <w:bottom w:w="0" w:type="dxa"/>
              <w:right w:w="15" w:type="dxa"/>
            </w:tcMar>
          </w:tcPr>
          <w:p w14:paraId="67F555F1" w14:textId="77777777" w:rsidR="000011EF" w:rsidRPr="00E4235B" w:rsidRDefault="000011EF" w:rsidP="00181B3F">
            <w:pPr>
              <w:rPr>
                <w:rFonts w:eastAsia="Arial Unicode MS"/>
                <w:color w:val="000000"/>
                <w:sz w:val="20"/>
              </w:rPr>
            </w:pPr>
            <w:r w:rsidRPr="00E4235B">
              <w:rPr>
                <w:rFonts w:eastAsia="Arial Unicode MS"/>
                <w:color w:val="000000"/>
                <w:sz w:val="20"/>
              </w:rPr>
              <w:t>Observera att den elektroniska signaturen inte finns med i själva meddelandet och därför inte heller som attribut här.</w:t>
            </w:r>
          </w:p>
          <w:p w14:paraId="49EEF04B" w14:textId="77777777" w:rsidR="000011EF" w:rsidRPr="00E4235B" w:rsidRDefault="000011EF" w:rsidP="00181B3F">
            <w:pPr>
              <w:rPr>
                <w:rFonts w:eastAsia="Arial Unicode MS"/>
                <w:color w:val="000000"/>
                <w:sz w:val="20"/>
              </w:rPr>
            </w:pPr>
          </w:p>
        </w:tc>
      </w:tr>
      <w:tr w:rsidR="00782369" w:rsidRPr="00E4235B" w14:paraId="14A1FEB7" w14:textId="77777777" w:rsidTr="00181B3F">
        <w:trPr>
          <w:trHeight w:val="217"/>
        </w:trPr>
        <w:tc>
          <w:tcPr>
            <w:tcW w:w="2545" w:type="dxa"/>
            <w:shd w:val="clear" w:color="auto" w:fill="auto"/>
            <w:tcMar>
              <w:top w:w="15" w:type="dxa"/>
              <w:left w:w="15" w:type="dxa"/>
              <w:bottom w:w="0" w:type="dxa"/>
              <w:right w:w="15" w:type="dxa"/>
            </w:tcMar>
          </w:tcPr>
          <w:p w14:paraId="08783A84" w14:textId="77777777" w:rsidR="00782369" w:rsidRPr="00E4235B" w:rsidRDefault="00782369" w:rsidP="00181B3F">
            <w:pPr>
              <w:rPr>
                <w:rFonts w:eastAsia="Arial Unicode MS"/>
                <w:color w:val="000000"/>
                <w:sz w:val="20"/>
              </w:rPr>
            </w:pPr>
            <w:r>
              <w:rPr>
                <w:rFonts w:eastAsia="Arial Unicode MS"/>
                <w:color w:val="000000"/>
                <w:sz w:val="20"/>
              </w:rPr>
              <w:t>skickat datum</w:t>
            </w:r>
          </w:p>
        </w:tc>
        <w:tc>
          <w:tcPr>
            <w:tcW w:w="3410" w:type="dxa"/>
            <w:tcMar>
              <w:top w:w="15" w:type="dxa"/>
              <w:left w:w="15" w:type="dxa"/>
              <w:bottom w:w="0" w:type="dxa"/>
              <w:right w:w="15" w:type="dxa"/>
            </w:tcMar>
          </w:tcPr>
          <w:p w14:paraId="0769863D" w14:textId="77777777" w:rsidR="00782369" w:rsidRPr="00E4235B" w:rsidRDefault="00782369" w:rsidP="004752F7">
            <w:pPr>
              <w:rPr>
                <w:rFonts w:eastAsia="Arial Unicode MS"/>
                <w:color w:val="000000"/>
                <w:sz w:val="20"/>
              </w:rPr>
            </w:pPr>
            <w:r>
              <w:rPr>
                <w:rFonts w:eastAsia="Arial Unicode MS"/>
                <w:color w:val="000000"/>
                <w:sz w:val="20"/>
              </w:rPr>
              <w:t xml:space="preserve">Tidpunkt då utlåtandet har skickats från </w:t>
            </w:r>
            <w:r w:rsidR="004752F7">
              <w:rPr>
                <w:rFonts w:eastAsia="Arial Unicode MS"/>
                <w:color w:val="000000"/>
                <w:sz w:val="20"/>
              </w:rPr>
              <w:t>journalsystemet</w:t>
            </w:r>
            <w:r>
              <w:rPr>
                <w:rFonts w:eastAsia="Arial Unicode MS"/>
                <w:color w:val="000000"/>
                <w:sz w:val="20"/>
              </w:rPr>
              <w:t xml:space="preserve">. </w:t>
            </w:r>
          </w:p>
        </w:tc>
        <w:tc>
          <w:tcPr>
            <w:tcW w:w="1320" w:type="dxa"/>
            <w:tcMar>
              <w:top w:w="15" w:type="dxa"/>
              <w:left w:w="15" w:type="dxa"/>
              <w:bottom w:w="0" w:type="dxa"/>
              <w:right w:w="15" w:type="dxa"/>
            </w:tcMar>
          </w:tcPr>
          <w:p w14:paraId="764F930C" w14:textId="77777777" w:rsidR="00782369" w:rsidRPr="00E4235B" w:rsidRDefault="00782369" w:rsidP="00181B3F">
            <w:pPr>
              <w:jc w:val="center"/>
              <w:rPr>
                <w:rFonts w:eastAsia="Arial Unicode MS"/>
                <w:color w:val="000000"/>
                <w:sz w:val="20"/>
              </w:rPr>
            </w:pPr>
            <w:r>
              <w:rPr>
                <w:rFonts w:eastAsia="Arial Unicode MS"/>
                <w:color w:val="000000"/>
                <w:sz w:val="20"/>
              </w:rPr>
              <w:t>TS</w:t>
            </w:r>
          </w:p>
        </w:tc>
        <w:tc>
          <w:tcPr>
            <w:tcW w:w="770" w:type="dxa"/>
            <w:tcMar>
              <w:top w:w="15" w:type="dxa"/>
              <w:left w:w="15" w:type="dxa"/>
              <w:bottom w:w="0" w:type="dxa"/>
              <w:right w:w="15" w:type="dxa"/>
            </w:tcMar>
          </w:tcPr>
          <w:p w14:paraId="65C918BC" w14:textId="77777777" w:rsidR="00782369" w:rsidRPr="00E4235B" w:rsidRDefault="00782369" w:rsidP="00181B3F">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6EC6DB5B" w14:textId="77777777" w:rsidR="00782369" w:rsidRPr="00E4235B" w:rsidRDefault="00782369" w:rsidP="00181B3F">
            <w:pPr>
              <w:rPr>
                <w:rFonts w:eastAsia="Arial Unicode MS"/>
                <w:color w:val="000000"/>
                <w:sz w:val="20"/>
              </w:rPr>
            </w:pPr>
          </w:p>
        </w:tc>
        <w:tc>
          <w:tcPr>
            <w:tcW w:w="2750" w:type="dxa"/>
            <w:tcMar>
              <w:top w:w="15" w:type="dxa"/>
              <w:left w:w="15" w:type="dxa"/>
              <w:bottom w:w="0" w:type="dxa"/>
              <w:right w:w="15" w:type="dxa"/>
            </w:tcMar>
          </w:tcPr>
          <w:p w14:paraId="5DDA23F3" w14:textId="77777777" w:rsidR="004752F7" w:rsidRPr="004752F7" w:rsidRDefault="00782369" w:rsidP="004752F7">
            <w:pPr>
              <w:rPr>
                <w:rFonts w:eastAsia="Arial Unicode MS"/>
              </w:rPr>
            </w:pPr>
            <w:r>
              <w:rPr>
                <w:rFonts w:eastAsia="Arial Unicode MS"/>
                <w:color w:val="000000"/>
                <w:sz w:val="20"/>
              </w:rPr>
              <w:t xml:space="preserve">Observera att detta attribut inte rekommenderas för användning framöver då transaktionstiden inte bör </w:t>
            </w:r>
            <w:r w:rsidR="004752F7">
              <w:rPr>
                <w:rFonts w:eastAsia="Arial Unicode MS"/>
                <w:color w:val="000000"/>
                <w:sz w:val="20"/>
              </w:rPr>
              <w:t>vara del av meddelandets innehåll. Denna typ av information bör förmedlas i kuvertet.</w:t>
            </w:r>
            <w:r w:rsidR="004752F7" w:rsidRPr="004752F7">
              <w:rPr>
                <w:rFonts w:eastAsia="Arial Unicode MS"/>
              </w:rPr>
              <w:t xml:space="preserve"> </w:t>
            </w:r>
          </w:p>
        </w:tc>
      </w:tr>
      <w:tr w:rsidR="000D5850" w:rsidRPr="00E4235B" w14:paraId="77A8752C" w14:textId="77777777" w:rsidTr="00181B3F">
        <w:trPr>
          <w:trHeight w:val="217"/>
        </w:trPr>
        <w:tc>
          <w:tcPr>
            <w:tcW w:w="2545" w:type="dxa"/>
            <w:shd w:val="clear" w:color="auto" w:fill="auto"/>
            <w:tcMar>
              <w:top w:w="15" w:type="dxa"/>
              <w:left w:w="15" w:type="dxa"/>
              <w:bottom w:w="0" w:type="dxa"/>
              <w:right w:w="15" w:type="dxa"/>
            </w:tcMar>
          </w:tcPr>
          <w:p w14:paraId="25B5795D" w14:textId="77777777" w:rsidR="000D5850" w:rsidRDefault="000D5850" w:rsidP="00181B3F">
            <w:pPr>
              <w:rPr>
                <w:rFonts w:eastAsia="Arial Unicode MS"/>
                <w:color w:val="000000"/>
                <w:sz w:val="20"/>
              </w:rPr>
            </w:pPr>
            <w:r>
              <w:rPr>
                <w:rFonts w:eastAsia="Arial Unicode MS"/>
                <w:color w:val="000000"/>
                <w:sz w:val="20"/>
              </w:rPr>
              <w:t>intyget avser</w:t>
            </w:r>
          </w:p>
        </w:tc>
        <w:tc>
          <w:tcPr>
            <w:tcW w:w="3410" w:type="dxa"/>
            <w:tcMar>
              <w:top w:w="15" w:type="dxa"/>
              <w:left w:w="15" w:type="dxa"/>
              <w:bottom w:w="0" w:type="dxa"/>
              <w:right w:w="15" w:type="dxa"/>
            </w:tcMar>
          </w:tcPr>
          <w:p w14:paraId="3DFDB82E" w14:textId="77777777" w:rsidR="000D5850" w:rsidRPr="00D131DE" w:rsidRDefault="000D5850" w:rsidP="000D5850">
            <w:pPr>
              <w:rPr>
                <w:rFonts w:eastAsia="Arial Unicode MS"/>
                <w:color w:val="000000"/>
                <w:sz w:val="20"/>
              </w:rPr>
            </w:pPr>
            <w:r>
              <w:rPr>
                <w:rFonts w:eastAsia="Arial Unicode MS"/>
                <w:color w:val="000000"/>
                <w:sz w:val="20"/>
              </w:rPr>
              <w:t>Anger vad intyget avser</w:t>
            </w:r>
          </w:p>
        </w:tc>
        <w:tc>
          <w:tcPr>
            <w:tcW w:w="1320" w:type="dxa"/>
            <w:tcMar>
              <w:top w:w="15" w:type="dxa"/>
              <w:left w:w="15" w:type="dxa"/>
              <w:bottom w:w="0" w:type="dxa"/>
              <w:right w:w="15" w:type="dxa"/>
            </w:tcMar>
          </w:tcPr>
          <w:p w14:paraId="498F9CEB" w14:textId="77777777" w:rsidR="000D5850" w:rsidRPr="00D131DE" w:rsidRDefault="000D5850"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14:paraId="2583C5E7" w14:textId="77777777" w:rsidR="000D5850" w:rsidRPr="00D131DE" w:rsidRDefault="000D5850" w:rsidP="000D5850">
            <w:pPr>
              <w:jc w:val="center"/>
              <w:rPr>
                <w:rFonts w:eastAsia="Arial Unicode MS"/>
                <w:color w:val="000000"/>
                <w:sz w:val="20"/>
              </w:rPr>
            </w:pPr>
            <w:r>
              <w:rPr>
                <w:rFonts w:eastAsia="Arial Unicode MS"/>
                <w:color w:val="000000"/>
                <w:sz w:val="20"/>
              </w:rPr>
              <w:t>0..*</w:t>
            </w:r>
          </w:p>
        </w:tc>
        <w:tc>
          <w:tcPr>
            <w:tcW w:w="3190" w:type="dxa"/>
            <w:tcMar>
              <w:top w:w="15" w:type="dxa"/>
              <w:left w:w="15" w:type="dxa"/>
              <w:bottom w:w="0" w:type="dxa"/>
              <w:right w:w="15" w:type="dxa"/>
            </w:tcMar>
          </w:tcPr>
          <w:p w14:paraId="4B4C0349" w14:textId="77777777" w:rsidR="000D5850" w:rsidRPr="000D5850" w:rsidRDefault="000D5850" w:rsidP="000810E8">
            <w:pPr>
              <w:rPr>
                <w:rFonts w:eastAsia="Arial Unicode MS"/>
                <w:color w:val="000000"/>
                <w:sz w:val="20"/>
              </w:rPr>
            </w:pPr>
            <w:r>
              <w:rPr>
                <w:rFonts w:eastAsia="Arial Unicode MS"/>
                <w:color w:val="000000"/>
                <w:sz w:val="20"/>
              </w:rPr>
              <w:t>KV intyget avser</w:t>
            </w:r>
          </w:p>
        </w:tc>
        <w:tc>
          <w:tcPr>
            <w:tcW w:w="2750" w:type="dxa"/>
            <w:tcMar>
              <w:top w:w="15" w:type="dxa"/>
              <w:left w:w="15" w:type="dxa"/>
              <w:bottom w:w="0" w:type="dxa"/>
              <w:right w:w="15" w:type="dxa"/>
            </w:tcMar>
          </w:tcPr>
          <w:p w14:paraId="3E26F597" w14:textId="77777777" w:rsidR="000D5850" w:rsidRDefault="000D5850" w:rsidP="004752F7">
            <w:pPr>
              <w:rPr>
                <w:rFonts w:eastAsia="Arial Unicode MS"/>
                <w:color w:val="000000"/>
                <w:sz w:val="20"/>
              </w:rPr>
            </w:pPr>
          </w:p>
        </w:tc>
      </w:tr>
      <w:tr w:rsidR="001B7935" w:rsidRPr="00E4235B" w14:paraId="3EDFC9E7" w14:textId="77777777" w:rsidTr="00181B3F">
        <w:trPr>
          <w:trHeight w:val="217"/>
        </w:trPr>
        <w:tc>
          <w:tcPr>
            <w:tcW w:w="2545" w:type="dxa"/>
            <w:shd w:val="clear" w:color="auto" w:fill="auto"/>
            <w:tcMar>
              <w:top w:w="15" w:type="dxa"/>
              <w:left w:w="15" w:type="dxa"/>
              <w:bottom w:w="0" w:type="dxa"/>
              <w:right w:w="15" w:type="dxa"/>
            </w:tcMar>
          </w:tcPr>
          <w:p w14:paraId="14A41897" w14:textId="77777777" w:rsidR="001B7935" w:rsidRDefault="00B13575" w:rsidP="00181B3F">
            <w:pPr>
              <w:rPr>
                <w:rFonts w:eastAsia="Arial Unicode MS"/>
                <w:color w:val="000000"/>
                <w:sz w:val="20"/>
              </w:rPr>
            </w:pPr>
            <w:r>
              <w:rPr>
                <w:rFonts w:eastAsia="Arial Unicode MS"/>
                <w:color w:val="000000"/>
                <w:sz w:val="20"/>
              </w:rPr>
              <w:t>V</w:t>
            </w:r>
            <w:r w:rsidR="001B7935">
              <w:rPr>
                <w:rFonts w:eastAsia="Arial Unicode MS"/>
                <w:color w:val="000000"/>
                <w:sz w:val="20"/>
              </w:rPr>
              <w:t>ersion</w:t>
            </w:r>
          </w:p>
        </w:tc>
        <w:tc>
          <w:tcPr>
            <w:tcW w:w="3410" w:type="dxa"/>
            <w:tcMar>
              <w:top w:w="15" w:type="dxa"/>
              <w:left w:w="15" w:type="dxa"/>
              <w:bottom w:w="0" w:type="dxa"/>
              <w:right w:w="15" w:type="dxa"/>
            </w:tcMar>
          </w:tcPr>
          <w:p w14:paraId="76501937" w14:textId="77777777" w:rsidR="001B7935" w:rsidRDefault="000810E8" w:rsidP="000D5850">
            <w:pPr>
              <w:rPr>
                <w:rFonts w:eastAsia="Arial Unicode MS"/>
                <w:color w:val="000000"/>
                <w:sz w:val="20"/>
              </w:rPr>
            </w:pPr>
            <w:r>
              <w:rPr>
                <w:rFonts w:eastAsia="Arial Unicode MS"/>
                <w:color w:val="000000"/>
                <w:sz w:val="20"/>
              </w:rPr>
              <w:t>Version av utlåtandet</w:t>
            </w:r>
          </w:p>
        </w:tc>
        <w:tc>
          <w:tcPr>
            <w:tcW w:w="1320" w:type="dxa"/>
            <w:tcMar>
              <w:top w:w="15" w:type="dxa"/>
              <w:left w:w="15" w:type="dxa"/>
              <w:bottom w:w="0" w:type="dxa"/>
              <w:right w:w="15" w:type="dxa"/>
            </w:tcMar>
          </w:tcPr>
          <w:p w14:paraId="79E4544E" w14:textId="77777777" w:rsidR="001B7935" w:rsidRDefault="001B7935"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478321F5" w14:textId="77777777" w:rsidR="001B7935" w:rsidRDefault="001B7935" w:rsidP="000D5850">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0CBA83F5" w14:textId="77777777" w:rsidR="001B7935" w:rsidRDefault="001B7935" w:rsidP="000810E8">
            <w:pPr>
              <w:rPr>
                <w:rFonts w:eastAsia="Arial Unicode MS"/>
                <w:color w:val="000000"/>
                <w:sz w:val="20"/>
              </w:rPr>
            </w:pPr>
          </w:p>
        </w:tc>
        <w:tc>
          <w:tcPr>
            <w:tcW w:w="2750" w:type="dxa"/>
            <w:tcMar>
              <w:top w:w="15" w:type="dxa"/>
              <w:left w:w="15" w:type="dxa"/>
              <w:bottom w:w="0" w:type="dxa"/>
              <w:right w:w="15" w:type="dxa"/>
            </w:tcMar>
          </w:tcPr>
          <w:p w14:paraId="6A64FA36" w14:textId="77777777" w:rsidR="001B7935" w:rsidRDefault="001B7935" w:rsidP="004752F7">
            <w:pPr>
              <w:rPr>
                <w:rFonts w:eastAsia="Arial Unicode MS"/>
                <w:color w:val="000000"/>
                <w:sz w:val="20"/>
              </w:rPr>
            </w:pPr>
          </w:p>
        </w:tc>
      </w:tr>
      <w:tr w:rsidR="001B7935" w:rsidRPr="00E4235B" w14:paraId="3E606864" w14:textId="77777777" w:rsidTr="00181B3F">
        <w:trPr>
          <w:trHeight w:val="217"/>
        </w:trPr>
        <w:tc>
          <w:tcPr>
            <w:tcW w:w="2545" w:type="dxa"/>
            <w:shd w:val="clear" w:color="auto" w:fill="auto"/>
            <w:tcMar>
              <w:top w:w="15" w:type="dxa"/>
              <w:left w:w="15" w:type="dxa"/>
              <w:bottom w:w="0" w:type="dxa"/>
              <w:right w:w="15" w:type="dxa"/>
            </w:tcMar>
          </w:tcPr>
          <w:p w14:paraId="2A51660E" w14:textId="77777777" w:rsidR="001B7935" w:rsidRDefault="00B13575" w:rsidP="00181B3F">
            <w:pPr>
              <w:rPr>
                <w:rFonts w:eastAsia="Arial Unicode MS"/>
                <w:color w:val="000000"/>
                <w:sz w:val="20"/>
              </w:rPr>
            </w:pPr>
            <w:r>
              <w:rPr>
                <w:rFonts w:eastAsia="Arial Unicode MS"/>
                <w:color w:val="000000"/>
                <w:sz w:val="20"/>
              </w:rPr>
              <w:t>U</w:t>
            </w:r>
            <w:r w:rsidR="001B7935">
              <w:rPr>
                <w:rFonts w:eastAsia="Arial Unicode MS"/>
                <w:color w:val="000000"/>
                <w:sz w:val="20"/>
              </w:rPr>
              <w:t>tgåva</w:t>
            </w:r>
          </w:p>
        </w:tc>
        <w:tc>
          <w:tcPr>
            <w:tcW w:w="3410" w:type="dxa"/>
            <w:tcMar>
              <w:top w:w="15" w:type="dxa"/>
              <w:left w:w="15" w:type="dxa"/>
              <w:bottom w:w="0" w:type="dxa"/>
              <w:right w:w="15" w:type="dxa"/>
            </w:tcMar>
          </w:tcPr>
          <w:p w14:paraId="0FC4F756" w14:textId="77777777" w:rsidR="001B7935" w:rsidRDefault="000810E8" w:rsidP="000D5850">
            <w:pPr>
              <w:rPr>
                <w:rFonts w:eastAsia="Arial Unicode MS"/>
                <w:color w:val="000000"/>
                <w:sz w:val="20"/>
              </w:rPr>
            </w:pPr>
            <w:r>
              <w:rPr>
                <w:rFonts w:eastAsia="Arial Unicode MS"/>
                <w:color w:val="000000"/>
                <w:sz w:val="20"/>
              </w:rPr>
              <w:t xml:space="preserve">Utgåva av </w:t>
            </w:r>
            <w:r w:rsidR="002640D9">
              <w:rPr>
                <w:rFonts w:eastAsia="Arial Unicode MS"/>
                <w:color w:val="000000"/>
                <w:sz w:val="20"/>
              </w:rPr>
              <w:t>utlåtandet</w:t>
            </w:r>
          </w:p>
        </w:tc>
        <w:tc>
          <w:tcPr>
            <w:tcW w:w="1320" w:type="dxa"/>
            <w:tcMar>
              <w:top w:w="15" w:type="dxa"/>
              <w:left w:w="15" w:type="dxa"/>
              <w:bottom w:w="0" w:type="dxa"/>
              <w:right w:w="15" w:type="dxa"/>
            </w:tcMar>
          </w:tcPr>
          <w:p w14:paraId="12516654" w14:textId="77777777" w:rsidR="001B7935" w:rsidRDefault="001B7935"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14:paraId="57CF4DF3" w14:textId="77777777" w:rsidR="001B7935" w:rsidRDefault="001B7935" w:rsidP="000D5850">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46EE4E46" w14:textId="77777777" w:rsidR="001B7935" w:rsidRDefault="001B7935" w:rsidP="000810E8">
            <w:pPr>
              <w:rPr>
                <w:rFonts w:eastAsia="Arial Unicode MS"/>
                <w:color w:val="000000"/>
                <w:sz w:val="20"/>
              </w:rPr>
            </w:pPr>
          </w:p>
        </w:tc>
        <w:tc>
          <w:tcPr>
            <w:tcW w:w="2750" w:type="dxa"/>
            <w:tcMar>
              <w:top w:w="15" w:type="dxa"/>
              <w:left w:w="15" w:type="dxa"/>
              <w:bottom w:w="0" w:type="dxa"/>
              <w:right w:w="15" w:type="dxa"/>
            </w:tcMar>
          </w:tcPr>
          <w:p w14:paraId="3F3DBBF4" w14:textId="77777777" w:rsidR="001B7935" w:rsidRDefault="001B7935" w:rsidP="004752F7">
            <w:pPr>
              <w:rPr>
                <w:rFonts w:eastAsia="Arial Unicode MS"/>
                <w:color w:val="000000"/>
                <w:sz w:val="20"/>
              </w:rPr>
            </w:pPr>
          </w:p>
        </w:tc>
      </w:tr>
    </w:tbl>
    <w:p w14:paraId="13919B9F" w14:textId="77777777" w:rsidR="000011EF" w:rsidRPr="00E4235B" w:rsidRDefault="000011EF" w:rsidP="00EA0710">
      <w:pPr>
        <w:pStyle w:val="Rubrik3Nr"/>
        <w:rPr>
          <w:noProof/>
        </w:rPr>
      </w:pPr>
      <w:bookmarkStart w:id="152" w:name="_Toc402342479"/>
      <w:r w:rsidRPr="00E4235B">
        <w:rPr>
          <w:noProof/>
        </w:rPr>
        <w:t>Vårdgivare</w:t>
      </w:r>
      <w:bookmarkEnd w:id="147"/>
      <w:bookmarkEnd w:id="148"/>
      <w:bookmarkEnd w:id="149"/>
      <w:bookmarkEnd w:id="150"/>
      <w:bookmarkEnd w:id="152"/>
    </w:p>
    <w:p w14:paraId="540BEDB0" w14:textId="77777777" w:rsidR="000011EF" w:rsidRPr="00E4235B" w:rsidRDefault="000011EF" w:rsidP="000011EF">
      <w:pPr>
        <w:spacing w:after="120"/>
      </w:pPr>
      <w:r w:rsidRPr="00E4235B">
        <w:t>Klassen Vårdgivare innehåller information om den vårdgivare som aktuell vårdenhet hör till.</w:t>
      </w:r>
      <w:r w:rsidRPr="00E4235B">
        <w:rPr>
          <w:i/>
        </w:rPr>
        <w:t xml:space="preserve"> Klassen motsvarar Enhet i V-TIM 2.2 (pekar på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12FC509F" w14:textId="77777777" w:rsidTr="00181B3F">
        <w:trPr>
          <w:trHeight w:val="217"/>
        </w:trPr>
        <w:tc>
          <w:tcPr>
            <w:tcW w:w="2545" w:type="dxa"/>
            <w:shd w:val="pct25" w:color="auto" w:fill="auto"/>
            <w:tcMar>
              <w:top w:w="15" w:type="dxa"/>
              <w:left w:w="15" w:type="dxa"/>
              <w:bottom w:w="0" w:type="dxa"/>
              <w:right w:w="15" w:type="dxa"/>
            </w:tcMar>
          </w:tcPr>
          <w:p w14:paraId="68AA6B5A" w14:textId="77777777"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6CE5438B"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325D2242"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39F81412"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7D26C50F"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5362DE70"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6C39EA17" w14:textId="77777777" w:rsidTr="00181B3F">
        <w:trPr>
          <w:trHeight w:val="217"/>
        </w:trPr>
        <w:tc>
          <w:tcPr>
            <w:tcW w:w="2545" w:type="dxa"/>
            <w:shd w:val="clear" w:color="auto" w:fill="auto"/>
            <w:tcMar>
              <w:top w:w="15" w:type="dxa"/>
              <w:left w:w="15" w:type="dxa"/>
              <w:bottom w:w="0" w:type="dxa"/>
              <w:right w:w="15" w:type="dxa"/>
            </w:tcMar>
          </w:tcPr>
          <w:p w14:paraId="74ADA6BF" w14:textId="77777777" w:rsidR="000011EF" w:rsidRPr="00E4235B" w:rsidRDefault="000011EF" w:rsidP="00181B3F">
            <w:pPr>
              <w:rPr>
                <w:rFonts w:eastAsia="Arial Unicode MS"/>
                <w:color w:val="000000"/>
                <w:sz w:val="20"/>
              </w:rPr>
            </w:pPr>
            <w:r w:rsidRPr="00E4235B">
              <w:rPr>
                <w:rFonts w:eastAsia="Arial Unicode MS"/>
                <w:color w:val="000000"/>
                <w:sz w:val="20"/>
              </w:rPr>
              <w:t>vårdgivare-id</w:t>
            </w:r>
          </w:p>
        </w:tc>
        <w:tc>
          <w:tcPr>
            <w:tcW w:w="3410" w:type="dxa"/>
            <w:tcMar>
              <w:top w:w="15" w:type="dxa"/>
              <w:left w:w="15" w:type="dxa"/>
              <w:bottom w:w="0" w:type="dxa"/>
              <w:right w:w="15" w:type="dxa"/>
            </w:tcMar>
          </w:tcPr>
          <w:p w14:paraId="44E2D610" w14:textId="77777777" w:rsidR="000011EF" w:rsidRPr="00E4235B" w:rsidRDefault="000011EF" w:rsidP="00181B3F">
            <w:pPr>
              <w:autoSpaceDE w:val="0"/>
              <w:autoSpaceDN w:val="0"/>
              <w:adjustRightInd w:val="0"/>
              <w:rPr>
                <w:sz w:val="20"/>
              </w:rPr>
            </w:pPr>
            <w:r w:rsidRPr="00E4235B">
              <w:rPr>
                <w:sz w:val="20"/>
              </w:rPr>
              <w:t>Vårdgivarens id.</w:t>
            </w:r>
          </w:p>
        </w:tc>
        <w:tc>
          <w:tcPr>
            <w:tcW w:w="1320" w:type="dxa"/>
            <w:tcMar>
              <w:top w:w="15" w:type="dxa"/>
              <w:left w:w="15" w:type="dxa"/>
              <w:bottom w:w="0" w:type="dxa"/>
              <w:right w:w="15" w:type="dxa"/>
            </w:tcMar>
          </w:tcPr>
          <w:p w14:paraId="4D3AF436"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14:paraId="69B791A2"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425AE1C6" w14:textId="77777777" w:rsidR="000011EF" w:rsidRDefault="000011EF" w:rsidP="00181B3F">
            <w:pPr>
              <w:rPr>
                <w:rFonts w:eastAsia="Arial Unicode MS"/>
                <w:color w:val="000000"/>
                <w:sz w:val="20"/>
              </w:rPr>
            </w:pPr>
            <w:r w:rsidRPr="00E4235B">
              <w:rPr>
                <w:rFonts w:eastAsia="Arial Unicode MS"/>
                <w:color w:val="000000"/>
                <w:sz w:val="20"/>
              </w:rPr>
              <w:t>HSA-id</w:t>
            </w:r>
          </w:p>
          <w:p w14:paraId="33942E50" w14:textId="77777777" w:rsidR="00DA40F2" w:rsidRPr="00DA40F2" w:rsidRDefault="00DA40F2" w:rsidP="00DA40F2">
            <w:pPr>
              <w:pStyle w:val="BodyText"/>
              <w:rPr>
                <w:rFonts w:eastAsia="Arial Unicode MS"/>
                <w:sz w:val="20"/>
                <w:szCs w:val="20"/>
                <w:lang w:val="sv-SE"/>
              </w:rPr>
            </w:pPr>
            <w:r w:rsidRPr="00DA40F2">
              <w:rPr>
                <w:rFonts w:eastAsia="Arial Unicode MS"/>
                <w:sz w:val="20"/>
                <w:szCs w:val="20"/>
                <w:lang w:val="sv-SE"/>
              </w:rPr>
              <w:t>root = ”1.2.752.129.2.1.4.1”</w:t>
            </w:r>
          </w:p>
          <w:p w14:paraId="56C1948B" w14:textId="77777777" w:rsidR="00DA40F2" w:rsidRPr="00DA40F2" w:rsidRDefault="00DA40F2" w:rsidP="00DA40F2">
            <w:pPr>
              <w:pStyle w:val="BodyText"/>
              <w:rPr>
                <w:rFonts w:eastAsia="Arial Unicode MS"/>
                <w:lang w:val="sv-SE"/>
              </w:rPr>
            </w:pPr>
            <w:r w:rsidRPr="00DA40F2">
              <w:rPr>
                <w:rFonts w:eastAsia="Arial Unicode MS"/>
                <w:sz w:val="20"/>
                <w:szCs w:val="20"/>
                <w:lang w:val="sv-SE"/>
              </w:rPr>
              <w:t>extension = HSA-id:t</w:t>
            </w:r>
          </w:p>
        </w:tc>
        <w:tc>
          <w:tcPr>
            <w:tcW w:w="2750" w:type="dxa"/>
            <w:tcMar>
              <w:top w:w="15" w:type="dxa"/>
              <w:left w:w="15" w:type="dxa"/>
              <w:bottom w:w="0" w:type="dxa"/>
              <w:right w:w="15" w:type="dxa"/>
            </w:tcMar>
          </w:tcPr>
          <w:p w14:paraId="5B6C7E66" w14:textId="77777777" w:rsidR="000011EF" w:rsidRPr="00E4235B" w:rsidRDefault="000011EF" w:rsidP="00181B3F">
            <w:pPr>
              <w:rPr>
                <w:rFonts w:eastAsia="Arial Unicode MS"/>
                <w:color w:val="000000"/>
                <w:sz w:val="20"/>
              </w:rPr>
            </w:pPr>
          </w:p>
        </w:tc>
      </w:tr>
      <w:tr w:rsidR="000011EF" w:rsidRPr="00E4235B" w14:paraId="7AD647C5" w14:textId="77777777" w:rsidTr="00181B3F">
        <w:trPr>
          <w:trHeight w:val="217"/>
        </w:trPr>
        <w:tc>
          <w:tcPr>
            <w:tcW w:w="2545" w:type="dxa"/>
            <w:shd w:val="clear" w:color="auto" w:fill="auto"/>
            <w:tcMar>
              <w:top w:w="15" w:type="dxa"/>
              <w:left w:w="15" w:type="dxa"/>
              <w:bottom w:w="0" w:type="dxa"/>
              <w:right w:w="15" w:type="dxa"/>
            </w:tcMar>
          </w:tcPr>
          <w:p w14:paraId="04D668CC" w14:textId="77777777" w:rsidR="000011EF" w:rsidRPr="00E4235B" w:rsidRDefault="00B13575"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årdgivarnamn</w:t>
            </w:r>
          </w:p>
        </w:tc>
        <w:tc>
          <w:tcPr>
            <w:tcW w:w="3410" w:type="dxa"/>
            <w:tcMar>
              <w:top w:w="15" w:type="dxa"/>
              <w:left w:w="15" w:type="dxa"/>
              <w:bottom w:w="0" w:type="dxa"/>
              <w:right w:w="15" w:type="dxa"/>
            </w:tcMar>
          </w:tcPr>
          <w:p w14:paraId="307F1814" w14:textId="77777777" w:rsidR="000011EF" w:rsidRPr="00E4235B" w:rsidRDefault="000011EF" w:rsidP="00181B3F">
            <w:pPr>
              <w:autoSpaceDE w:val="0"/>
              <w:autoSpaceDN w:val="0"/>
              <w:adjustRightInd w:val="0"/>
              <w:rPr>
                <w:sz w:val="20"/>
              </w:rPr>
            </w:pPr>
            <w:r w:rsidRPr="00E4235B">
              <w:rPr>
                <w:sz w:val="20"/>
              </w:rPr>
              <w:t>Vårdgivarens namn.</w:t>
            </w:r>
          </w:p>
        </w:tc>
        <w:tc>
          <w:tcPr>
            <w:tcW w:w="1320" w:type="dxa"/>
            <w:tcMar>
              <w:top w:w="15" w:type="dxa"/>
              <w:left w:w="15" w:type="dxa"/>
              <w:bottom w:w="0" w:type="dxa"/>
              <w:right w:w="15" w:type="dxa"/>
            </w:tcMar>
          </w:tcPr>
          <w:p w14:paraId="16CB731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14:paraId="1609DE5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13A38BEC"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043B87D2" w14:textId="77777777" w:rsidR="000011EF" w:rsidRPr="00E4235B" w:rsidRDefault="000011EF" w:rsidP="00181B3F">
            <w:pPr>
              <w:rPr>
                <w:rFonts w:eastAsia="Arial Unicode MS"/>
                <w:color w:val="000000"/>
                <w:sz w:val="20"/>
              </w:rPr>
            </w:pPr>
          </w:p>
        </w:tc>
      </w:tr>
    </w:tbl>
    <w:p w14:paraId="098C5186" w14:textId="77777777" w:rsidR="000011EF" w:rsidRPr="00E4235B" w:rsidRDefault="000011EF" w:rsidP="00EA0710">
      <w:pPr>
        <w:pStyle w:val="Rubrik3Nr"/>
        <w:rPr>
          <w:noProof/>
        </w:rPr>
      </w:pPr>
      <w:bookmarkStart w:id="153" w:name="_Toc261276662"/>
      <w:bookmarkStart w:id="154" w:name="_Toc280000801"/>
      <w:bookmarkStart w:id="155" w:name="_Toc282079692"/>
      <w:bookmarkStart w:id="156" w:name="_Toc284335116"/>
      <w:bookmarkStart w:id="157" w:name="_Toc402342480"/>
      <w:bookmarkEnd w:id="98"/>
      <w:bookmarkEnd w:id="99"/>
      <w:bookmarkEnd w:id="100"/>
      <w:bookmarkEnd w:id="101"/>
      <w:bookmarkEnd w:id="131"/>
      <w:bookmarkEnd w:id="132"/>
      <w:bookmarkEnd w:id="133"/>
      <w:bookmarkEnd w:id="134"/>
      <w:r w:rsidRPr="00E4235B">
        <w:rPr>
          <w:noProof/>
        </w:rPr>
        <w:t>Vårdkontakt</w:t>
      </w:r>
      <w:bookmarkEnd w:id="153"/>
      <w:bookmarkEnd w:id="154"/>
      <w:bookmarkEnd w:id="155"/>
      <w:bookmarkEnd w:id="156"/>
      <w:bookmarkEnd w:id="157"/>
    </w:p>
    <w:p w14:paraId="67202605" w14:textId="77777777" w:rsidR="000011EF" w:rsidRPr="00E4235B" w:rsidRDefault="000011EF" w:rsidP="000011EF">
      <w:pPr>
        <w:spacing w:after="120"/>
        <w:rPr>
          <w:i/>
        </w:rPr>
      </w:pPr>
      <w:r w:rsidRPr="00E4235B">
        <w:t xml:space="preserve">Klassen Vårdkontakt innehåller administrativ information om den vårdkontakt som utlåtandet kan baseras på. </w:t>
      </w:r>
      <w:r w:rsidRPr="00E4235B">
        <w:rPr>
          <w:i/>
        </w:rPr>
        <w:t>Klassen motsvarar Kontakt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14:paraId="400E6BA7" w14:textId="77777777" w:rsidTr="00181B3F">
        <w:trPr>
          <w:trHeight w:val="217"/>
        </w:trPr>
        <w:tc>
          <w:tcPr>
            <w:tcW w:w="2545" w:type="dxa"/>
            <w:shd w:val="pct25" w:color="auto" w:fill="auto"/>
            <w:tcMar>
              <w:top w:w="15" w:type="dxa"/>
              <w:left w:w="15" w:type="dxa"/>
              <w:bottom w:w="0" w:type="dxa"/>
              <w:right w:w="15" w:type="dxa"/>
            </w:tcMar>
          </w:tcPr>
          <w:p w14:paraId="575F6B53" w14:textId="77777777"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14:paraId="02A5435F" w14:textId="77777777"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14:paraId="19163C6D" w14:textId="77777777"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14:paraId="0518DBD3" w14:textId="77777777" w:rsidR="000011EF" w:rsidRPr="00E4235B" w:rsidRDefault="000011EF" w:rsidP="00181B3F">
            <w:pPr>
              <w:jc w:val="center"/>
              <w:rPr>
                <w:color w:val="000000"/>
                <w:sz w:val="20"/>
              </w:rPr>
            </w:pPr>
            <w:r w:rsidRPr="00E4235B">
              <w:rPr>
                <w:color w:val="000000"/>
                <w:sz w:val="20"/>
              </w:rPr>
              <w:t>Mult</w:t>
            </w:r>
          </w:p>
        </w:tc>
        <w:tc>
          <w:tcPr>
            <w:tcW w:w="3190" w:type="dxa"/>
            <w:shd w:val="pct25" w:color="auto" w:fill="auto"/>
            <w:tcMar>
              <w:top w:w="15" w:type="dxa"/>
              <w:left w:w="15" w:type="dxa"/>
              <w:bottom w:w="0" w:type="dxa"/>
              <w:right w:w="15" w:type="dxa"/>
            </w:tcMar>
          </w:tcPr>
          <w:p w14:paraId="25B5D6F1" w14:textId="77777777" w:rsidR="000011EF" w:rsidRPr="00E4235B" w:rsidRDefault="000011EF" w:rsidP="00181B3F">
            <w:pPr>
              <w:rPr>
                <w:rFonts w:eastAsia="Arial Unicode MS"/>
                <w:color w:val="000000"/>
                <w:sz w:val="20"/>
              </w:rPr>
            </w:pPr>
            <w:r w:rsidRPr="00E4235B">
              <w:rPr>
                <w:color w:val="000000"/>
                <w:sz w:val="20"/>
              </w:rPr>
              <w:t>Kodverk/värdemängd</w:t>
            </w:r>
          </w:p>
        </w:tc>
        <w:tc>
          <w:tcPr>
            <w:tcW w:w="2750" w:type="dxa"/>
            <w:shd w:val="pct25" w:color="auto" w:fill="auto"/>
            <w:tcMar>
              <w:top w:w="15" w:type="dxa"/>
              <w:left w:w="15" w:type="dxa"/>
              <w:bottom w:w="0" w:type="dxa"/>
              <w:right w:w="15" w:type="dxa"/>
            </w:tcMar>
          </w:tcPr>
          <w:p w14:paraId="4C03923F" w14:textId="77777777"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14:paraId="66FF44A2" w14:textId="77777777" w:rsidTr="00181B3F">
        <w:trPr>
          <w:trHeight w:val="217"/>
        </w:trPr>
        <w:tc>
          <w:tcPr>
            <w:tcW w:w="2545" w:type="dxa"/>
            <w:shd w:val="clear" w:color="auto" w:fill="auto"/>
            <w:tcMar>
              <w:top w:w="15" w:type="dxa"/>
              <w:left w:w="15" w:type="dxa"/>
              <w:bottom w:w="0" w:type="dxa"/>
              <w:right w:w="15" w:type="dxa"/>
            </w:tcMar>
          </w:tcPr>
          <w:p w14:paraId="0444CDAC" w14:textId="77777777" w:rsidR="000011EF" w:rsidRPr="00E4235B" w:rsidRDefault="00B13575"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årdkontakttyp</w:t>
            </w:r>
          </w:p>
        </w:tc>
        <w:tc>
          <w:tcPr>
            <w:tcW w:w="3410" w:type="dxa"/>
            <w:tcMar>
              <w:top w:w="15" w:type="dxa"/>
              <w:left w:w="15" w:type="dxa"/>
              <w:bottom w:w="0" w:type="dxa"/>
              <w:right w:w="15" w:type="dxa"/>
            </w:tcMar>
          </w:tcPr>
          <w:p w14:paraId="5E92F774" w14:textId="77777777" w:rsidR="000011EF" w:rsidRPr="00333548" w:rsidRDefault="000011EF" w:rsidP="00333548">
            <w:pPr>
              <w:autoSpaceDE w:val="0"/>
              <w:autoSpaceDN w:val="0"/>
              <w:adjustRightInd w:val="0"/>
              <w:rPr>
                <w:sz w:val="20"/>
              </w:rPr>
            </w:pPr>
            <w:r w:rsidRPr="00E4235B">
              <w:rPr>
                <w:sz w:val="20"/>
              </w:rPr>
              <w:t>Kod och klartext som anger på vilket sätt vårdkontakten är planerad att ske alternativt skedde.</w:t>
            </w:r>
          </w:p>
        </w:tc>
        <w:tc>
          <w:tcPr>
            <w:tcW w:w="1320" w:type="dxa"/>
            <w:tcMar>
              <w:top w:w="15" w:type="dxa"/>
              <w:left w:w="15" w:type="dxa"/>
              <w:bottom w:w="0" w:type="dxa"/>
              <w:right w:w="15" w:type="dxa"/>
            </w:tcMar>
          </w:tcPr>
          <w:p w14:paraId="472C1148"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14:paraId="009FBF77"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14:paraId="0B80F693" w14:textId="77777777" w:rsidR="000011EF" w:rsidRPr="00E4235B" w:rsidRDefault="00333548" w:rsidP="00181B3F">
            <w:pPr>
              <w:rPr>
                <w:color w:val="000000"/>
                <w:sz w:val="20"/>
              </w:rPr>
            </w:pPr>
            <w:r>
              <w:rPr>
                <w:color w:val="000000"/>
                <w:sz w:val="20"/>
              </w:rPr>
              <w:t>Snomed CT</w:t>
            </w:r>
          </w:p>
        </w:tc>
        <w:tc>
          <w:tcPr>
            <w:tcW w:w="2750" w:type="dxa"/>
            <w:tcMar>
              <w:top w:w="15" w:type="dxa"/>
              <w:left w:w="15" w:type="dxa"/>
              <w:bottom w:w="0" w:type="dxa"/>
              <w:right w:w="15" w:type="dxa"/>
            </w:tcMar>
          </w:tcPr>
          <w:p w14:paraId="6D801DAC" w14:textId="77777777" w:rsidR="000011EF" w:rsidRPr="00E4235B" w:rsidRDefault="000011EF" w:rsidP="00181B3F">
            <w:pPr>
              <w:rPr>
                <w:rFonts w:eastAsia="Arial Unicode MS"/>
                <w:color w:val="000000"/>
                <w:sz w:val="20"/>
              </w:rPr>
            </w:pPr>
          </w:p>
        </w:tc>
      </w:tr>
      <w:tr w:rsidR="000011EF" w:rsidRPr="00E4235B" w14:paraId="5C7B44C3" w14:textId="77777777" w:rsidTr="00181B3F">
        <w:trPr>
          <w:trHeight w:val="217"/>
        </w:trPr>
        <w:tc>
          <w:tcPr>
            <w:tcW w:w="2545" w:type="dxa"/>
            <w:shd w:val="clear" w:color="auto" w:fill="auto"/>
            <w:tcMar>
              <w:top w:w="15" w:type="dxa"/>
              <w:left w:w="15" w:type="dxa"/>
              <w:bottom w:w="0" w:type="dxa"/>
              <w:right w:w="15" w:type="dxa"/>
            </w:tcMar>
          </w:tcPr>
          <w:p w14:paraId="69F8E7B8" w14:textId="77777777" w:rsidR="000011EF" w:rsidRPr="00E4235B" w:rsidRDefault="00B13575"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årdkontaktstid</w:t>
            </w:r>
          </w:p>
        </w:tc>
        <w:tc>
          <w:tcPr>
            <w:tcW w:w="3410" w:type="dxa"/>
            <w:tcMar>
              <w:top w:w="15" w:type="dxa"/>
              <w:left w:w="15" w:type="dxa"/>
              <w:bottom w:w="0" w:type="dxa"/>
              <w:right w:w="15" w:type="dxa"/>
            </w:tcMar>
          </w:tcPr>
          <w:p w14:paraId="0CDE7B21" w14:textId="77777777" w:rsidR="000011EF" w:rsidRPr="00E4235B" w:rsidRDefault="000011EF" w:rsidP="00181B3F">
            <w:pPr>
              <w:rPr>
                <w:rFonts w:eastAsia="Arial Unicode MS"/>
                <w:color w:val="000000"/>
                <w:sz w:val="20"/>
              </w:rPr>
            </w:pPr>
            <w:r w:rsidRPr="00E4235B">
              <w:rPr>
                <w:rFonts w:eastAsia="Arial Unicode MS"/>
                <w:color w:val="000000"/>
                <w:sz w:val="20"/>
              </w:rPr>
              <w:t>Tid för vårdkontaktens start och ev. slut.</w:t>
            </w:r>
          </w:p>
        </w:tc>
        <w:tc>
          <w:tcPr>
            <w:tcW w:w="1320" w:type="dxa"/>
            <w:tcMar>
              <w:top w:w="15" w:type="dxa"/>
              <w:left w:w="15" w:type="dxa"/>
              <w:bottom w:w="0" w:type="dxa"/>
              <w:right w:w="15" w:type="dxa"/>
            </w:tcMar>
          </w:tcPr>
          <w:p w14:paraId="4E264913" w14:textId="77777777" w:rsidR="000011EF" w:rsidRPr="00E4235B" w:rsidRDefault="00435F66" w:rsidP="00B13575">
            <w:pPr>
              <w:jc w:val="center"/>
              <w:rPr>
                <w:rFonts w:eastAsia="Arial Unicode MS"/>
                <w:color w:val="000000"/>
                <w:sz w:val="20"/>
              </w:rPr>
            </w:pPr>
            <w:ins w:id="158" w:author="Kristin Schoug Bertilsson" w:date="2015-01-27T10:45:00Z">
              <w:r>
                <w:rPr>
                  <w:rFonts w:eastAsia="Arial Unicode MS"/>
                  <w:color w:val="000000"/>
                  <w:sz w:val="20"/>
                </w:rPr>
                <w:t>DatePeriodType</w:t>
              </w:r>
            </w:ins>
            <w:del w:id="159" w:author="Kristin Schoug Bertilsson" w:date="2015-01-27T10:36:00Z">
              <w:r w:rsidR="000011EF" w:rsidRPr="00E4235B" w:rsidDel="00B13575">
                <w:rPr>
                  <w:rFonts w:eastAsia="Arial Unicode MS"/>
                  <w:color w:val="000000"/>
                  <w:sz w:val="20"/>
                </w:rPr>
                <w:delText>IVL_TS</w:delText>
              </w:r>
            </w:del>
          </w:p>
        </w:tc>
        <w:tc>
          <w:tcPr>
            <w:tcW w:w="770" w:type="dxa"/>
            <w:tcMar>
              <w:top w:w="15" w:type="dxa"/>
              <w:left w:w="15" w:type="dxa"/>
              <w:bottom w:w="0" w:type="dxa"/>
              <w:right w:w="15" w:type="dxa"/>
            </w:tcMar>
          </w:tcPr>
          <w:p w14:paraId="2DCE3E90" w14:textId="77777777" w:rsidR="000011EF" w:rsidRPr="00E4235B" w:rsidRDefault="000011EF" w:rsidP="00181B3F">
            <w:pPr>
              <w:jc w:val="center"/>
              <w:rPr>
                <w:rFonts w:eastAsia="Arial Unicode MS"/>
                <w:color w:val="000000"/>
                <w:sz w:val="20"/>
              </w:rPr>
            </w:pPr>
            <w:r w:rsidRPr="00E4235B">
              <w:rPr>
                <w:rFonts w:eastAsia="Arial Unicode MS"/>
                <w:color w:val="000000"/>
                <w:sz w:val="20"/>
              </w:rPr>
              <w:t>0..1</w:t>
            </w:r>
          </w:p>
        </w:tc>
        <w:tc>
          <w:tcPr>
            <w:tcW w:w="3190" w:type="dxa"/>
            <w:tcMar>
              <w:top w:w="15" w:type="dxa"/>
              <w:left w:w="15" w:type="dxa"/>
              <w:bottom w:w="0" w:type="dxa"/>
              <w:right w:w="15" w:type="dxa"/>
            </w:tcMar>
          </w:tcPr>
          <w:p w14:paraId="5C42D9ED" w14:textId="77777777"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14:paraId="0BAF3B1B" w14:textId="77777777" w:rsidR="000011EF" w:rsidRPr="00E4235B" w:rsidRDefault="000011EF" w:rsidP="00181B3F">
            <w:pPr>
              <w:rPr>
                <w:rFonts w:eastAsia="Arial Unicode MS"/>
                <w:color w:val="000000"/>
                <w:sz w:val="20"/>
              </w:rPr>
            </w:pPr>
            <w:r w:rsidRPr="00E4235B">
              <w:rPr>
                <w:rFonts w:eastAsia="Arial Unicode MS"/>
                <w:color w:val="000000"/>
                <w:sz w:val="20"/>
              </w:rPr>
              <w:t>Anges som datum i intygen.</w:t>
            </w:r>
          </w:p>
        </w:tc>
      </w:tr>
      <w:tr w:rsidR="000D5850" w:rsidRPr="00E4235B" w14:paraId="1CB4A3CF" w14:textId="77777777" w:rsidTr="00181B3F">
        <w:trPr>
          <w:trHeight w:val="217"/>
        </w:trPr>
        <w:tc>
          <w:tcPr>
            <w:tcW w:w="2545" w:type="dxa"/>
            <w:shd w:val="clear" w:color="auto" w:fill="auto"/>
            <w:tcMar>
              <w:top w:w="15" w:type="dxa"/>
              <w:left w:w="15" w:type="dxa"/>
              <w:bottom w:w="0" w:type="dxa"/>
              <w:right w:w="15" w:type="dxa"/>
            </w:tcMar>
          </w:tcPr>
          <w:p w14:paraId="0009D166" w14:textId="77777777" w:rsidR="000D5850" w:rsidRPr="00E4235B" w:rsidRDefault="000D5850" w:rsidP="00181B3F">
            <w:pPr>
              <w:rPr>
                <w:rFonts w:eastAsia="Arial Unicode MS"/>
                <w:color w:val="000000"/>
                <w:sz w:val="20"/>
              </w:rPr>
            </w:pPr>
            <w:r>
              <w:rPr>
                <w:rFonts w:eastAsia="Arial Unicode MS"/>
                <w:color w:val="000000"/>
                <w:sz w:val="20"/>
              </w:rPr>
              <w:t>id-kontroll</w:t>
            </w:r>
          </w:p>
        </w:tc>
        <w:tc>
          <w:tcPr>
            <w:tcW w:w="3410" w:type="dxa"/>
            <w:tcMar>
              <w:top w:w="15" w:type="dxa"/>
              <w:left w:w="15" w:type="dxa"/>
              <w:bottom w:w="0" w:type="dxa"/>
              <w:right w:w="15" w:type="dxa"/>
            </w:tcMar>
          </w:tcPr>
          <w:p w14:paraId="13B2E064" w14:textId="77777777" w:rsidR="000D5850" w:rsidRPr="00D131DE" w:rsidRDefault="000D5850" w:rsidP="000810E8">
            <w:pPr>
              <w:rPr>
                <w:rFonts w:eastAsia="Arial Unicode MS"/>
                <w:color w:val="000000"/>
                <w:sz w:val="20"/>
              </w:rPr>
            </w:pPr>
            <w:r>
              <w:rPr>
                <w:rFonts w:eastAsia="Arial Unicode MS"/>
                <w:color w:val="000000"/>
                <w:sz w:val="20"/>
              </w:rPr>
              <w:t>Anger hur patienten har styrkt sin identitet</w:t>
            </w:r>
          </w:p>
        </w:tc>
        <w:tc>
          <w:tcPr>
            <w:tcW w:w="1320" w:type="dxa"/>
            <w:tcMar>
              <w:top w:w="15" w:type="dxa"/>
              <w:left w:w="15" w:type="dxa"/>
              <w:bottom w:w="0" w:type="dxa"/>
              <w:right w:w="15" w:type="dxa"/>
            </w:tcMar>
          </w:tcPr>
          <w:p w14:paraId="505727DB" w14:textId="77777777" w:rsidR="000D5850" w:rsidRPr="00D131DE" w:rsidRDefault="000D5850"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14:paraId="3AA0E7A7" w14:textId="77777777" w:rsidR="000D5850" w:rsidRPr="00D131DE" w:rsidRDefault="000D5850" w:rsidP="000810E8">
            <w:pPr>
              <w:jc w:val="center"/>
              <w:rPr>
                <w:rFonts w:eastAsia="Arial Unicode MS"/>
                <w:color w:val="000000"/>
                <w:sz w:val="20"/>
              </w:rPr>
            </w:pPr>
            <w:r>
              <w:rPr>
                <w:rFonts w:eastAsia="Arial Unicode MS"/>
                <w:color w:val="000000"/>
                <w:sz w:val="20"/>
              </w:rPr>
              <w:t>0..1</w:t>
            </w:r>
          </w:p>
        </w:tc>
        <w:tc>
          <w:tcPr>
            <w:tcW w:w="3190" w:type="dxa"/>
            <w:tcMar>
              <w:top w:w="15" w:type="dxa"/>
              <w:left w:w="15" w:type="dxa"/>
              <w:bottom w:w="0" w:type="dxa"/>
              <w:right w:w="15" w:type="dxa"/>
            </w:tcMar>
          </w:tcPr>
          <w:p w14:paraId="49E3B2EE" w14:textId="77777777" w:rsidR="000D5850" w:rsidRPr="00D131DE" w:rsidRDefault="000D5850" w:rsidP="000810E8">
            <w:pPr>
              <w:rPr>
                <w:rFonts w:eastAsia="Arial Unicode MS"/>
                <w:color w:val="000000"/>
                <w:sz w:val="20"/>
              </w:rPr>
            </w:pPr>
            <w:r>
              <w:rPr>
                <w:rFonts w:eastAsia="Arial Unicode MS"/>
                <w:color w:val="000000"/>
                <w:sz w:val="20"/>
              </w:rPr>
              <w:t>KV id kontroll</w:t>
            </w:r>
          </w:p>
        </w:tc>
        <w:tc>
          <w:tcPr>
            <w:tcW w:w="2750" w:type="dxa"/>
            <w:tcMar>
              <w:top w:w="15" w:type="dxa"/>
              <w:left w:w="15" w:type="dxa"/>
              <w:bottom w:w="0" w:type="dxa"/>
              <w:right w:w="15" w:type="dxa"/>
            </w:tcMar>
          </w:tcPr>
          <w:p w14:paraId="3F543651" w14:textId="77777777" w:rsidR="000D5850" w:rsidRPr="00E4235B" w:rsidRDefault="000D5850" w:rsidP="00181B3F">
            <w:pPr>
              <w:rPr>
                <w:rFonts w:eastAsia="Arial Unicode MS"/>
                <w:color w:val="000000"/>
                <w:sz w:val="20"/>
              </w:rPr>
            </w:pPr>
          </w:p>
        </w:tc>
      </w:tr>
    </w:tbl>
    <w:p w14:paraId="58FD02A1" w14:textId="77777777" w:rsidR="00942430" w:rsidRDefault="003162D3" w:rsidP="00942430">
      <w:pPr>
        <w:pStyle w:val="Rubrik3Nr"/>
      </w:pPr>
      <w:bookmarkStart w:id="160" w:name="_Toc402342481"/>
      <w:r>
        <w:t>Ärende</w:t>
      </w:r>
      <w:bookmarkEnd w:id="160"/>
    </w:p>
    <w:p w14:paraId="7D5AD0CC" w14:textId="77777777" w:rsidR="00942430" w:rsidRPr="00942430" w:rsidRDefault="00942430" w:rsidP="00942430">
      <w:pPr>
        <w:rPr>
          <w:lang w:eastAsia="sv-SE"/>
        </w:rPr>
      </w:pPr>
      <w:r>
        <w:rPr>
          <w:lang w:eastAsia="sv-SE"/>
        </w:rPr>
        <w:t>Klassen Ärende innehåller information om det ärende på Försäkringskassan som utlåtandet tillhör.</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3162D3" w14:paraId="3A1818E4" w14:textId="77777777" w:rsidTr="003162D3">
        <w:trPr>
          <w:trHeight w:val="217"/>
        </w:trPr>
        <w:tc>
          <w:tcPr>
            <w:tcW w:w="2545" w:type="dxa"/>
            <w:shd w:val="clear" w:color="auto" w:fill="BFBFBF" w:themeFill="background1" w:themeFillShade="BF"/>
            <w:tcMar>
              <w:top w:w="15" w:type="dxa"/>
              <w:left w:w="15" w:type="dxa"/>
              <w:bottom w:w="0" w:type="dxa"/>
              <w:right w:w="15" w:type="dxa"/>
            </w:tcMar>
          </w:tcPr>
          <w:p w14:paraId="20091B0C" w14:textId="77777777" w:rsidR="003162D3" w:rsidRPr="00E4235B" w:rsidRDefault="003162D3" w:rsidP="003162D3">
            <w:pPr>
              <w:rPr>
                <w:rFonts w:eastAsia="Arial Unicode MS"/>
                <w:color w:val="000000"/>
                <w:sz w:val="20"/>
              </w:rPr>
            </w:pPr>
            <w:r>
              <w:rPr>
                <w:color w:val="000000"/>
                <w:sz w:val="20"/>
              </w:rPr>
              <w:t>Attribut</w:t>
            </w:r>
          </w:p>
        </w:tc>
        <w:tc>
          <w:tcPr>
            <w:tcW w:w="3410" w:type="dxa"/>
            <w:shd w:val="clear" w:color="auto" w:fill="BFBFBF" w:themeFill="background1" w:themeFillShade="BF"/>
            <w:tcMar>
              <w:top w:w="15" w:type="dxa"/>
              <w:left w:w="15" w:type="dxa"/>
              <w:bottom w:w="0" w:type="dxa"/>
              <w:right w:w="15" w:type="dxa"/>
            </w:tcMar>
          </w:tcPr>
          <w:p w14:paraId="185F556E" w14:textId="77777777" w:rsidR="003162D3" w:rsidRPr="00E4235B" w:rsidRDefault="003162D3" w:rsidP="003162D3">
            <w:pPr>
              <w:jc w:val="center"/>
              <w:rPr>
                <w:color w:val="000000"/>
                <w:sz w:val="20"/>
              </w:rPr>
            </w:pPr>
            <w:r w:rsidRPr="00E4235B">
              <w:rPr>
                <w:color w:val="000000"/>
                <w:sz w:val="20"/>
              </w:rPr>
              <w:t>Beskrivning</w:t>
            </w:r>
          </w:p>
        </w:tc>
        <w:tc>
          <w:tcPr>
            <w:tcW w:w="1320" w:type="dxa"/>
            <w:shd w:val="clear" w:color="auto" w:fill="BFBFBF" w:themeFill="background1" w:themeFillShade="BF"/>
            <w:tcMar>
              <w:top w:w="15" w:type="dxa"/>
              <w:left w:w="15" w:type="dxa"/>
              <w:bottom w:w="0" w:type="dxa"/>
              <w:right w:w="15" w:type="dxa"/>
            </w:tcMar>
          </w:tcPr>
          <w:p w14:paraId="1C5D2E09" w14:textId="77777777" w:rsidR="003162D3" w:rsidRPr="00E4235B" w:rsidRDefault="003162D3" w:rsidP="003162D3">
            <w:pPr>
              <w:jc w:val="center"/>
              <w:rPr>
                <w:rFonts w:eastAsia="Arial Unicode MS"/>
                <w:color w:val="000000"/>
                <w:sz w:val="20"/>
              </w:rPr>
            </w:pPr>
            <w:r w:rsidRPr="00E4235B">
              <w:rPr>
                <w:color w:val="000000"/>
                <w:sz w:val="20"/>
              </w:rPr>
              <w:t>Format</w:t>
            </w:r>
          </w:p>
        </w:tc>
        <w:tc>
          <w:tcPr>
            <w:tcW w:w="770" w:type="dxa"/>
            <w:shd w:val="clear" w:color="auto" w:fill="BFBFBF" w:themeFill="background1" w:themeFillShade="BF"/>
            <w:tcMar>
              <w:top w:w="15" w:type="dxa"/>
              <w:left w:w="15" w:type="dxa"/>
              <w:bottom w:w="0" w:type="dxa"/>
              <w:right w:w="15" w:type="dxa"/>
            </w:tcMar>
          </w:tcPr>
          <w:p w14:paraId="3DBBD747" w14:textId="77777777" w:rsidR="003162D3" w:rsidRPr="00E4235B" w:rsidRDefault="003162D3" w:rsidP="003162D3">
            <w:pPr>
              <w:jc w:val="center"/>
              <w:rPr>
                <w:color w:val="000000"/>
                <w:sz w:val="20"/>
              </w:rPr>
            </w:pPr>
            <w:r w:rsidRPr="00E4235B">
              <w:rPr>
                <w:color w:val="000000"/>
                <w:sz w:val="20"/>
              </w:rPr>
              <w:t>Mult</w:t>
            </w:r>
          </w:p>
        </w:tc>
        <w:tc>
          <w:tcPr>
            <w:tcW w:w="3190" w:type="dxa"/>
            <w:shd w:val="clear" w:color="auto" w:fill="BFBFBF" w:themeFill="background1" w:themeFillShade="BF"/>
            <w:tcMar>
              <w:top w:w="15" w:type="dxa"/>
              <w:left w:w="15" w:type="dxa"/>
              <w:bottom w:w="0" w:type="dxa"/>
              <w:right w:w="15" w:type="dxa"/>
            </w:tcMar>
          </w:tcPr>
          <w:p w14:paraId="6A3E879F" w14:textId="77777777" w:rsidR="003162D3" w:rsidRPr="00E4235B" w:rsidRDefault="003162D3" w:rsidP="003162D3">
            <w:pPr>
              <w:rPr>
                <w:rFonts w:eastAsia="Arial Unicode MS"/>
                <w:color w:val="000000"/>
                <w:sz w:val="20"/>
              </w:rPr>
            </w:pPr>
            <w:r w:rsidRPr="00E4235B">
              <w:rPr>
                <w:color w:val="000000"/>
                <w:sz w:val="20"/>
              </w:rPr>
              <w:t>Kodverk/värdemängd</w:t>
            </w:r>
          </w:p>
        </w:tc>
        <w:tc>
          <w:tcPr>
            <w:tcW w:w="2750" w:type="dxa"/>
            <w:shd w:val="clear" w:color="auto" w:fill="BFBFBF" w:themeFill="background1" w:themeFillShade="BF"/>
            <w:tcMar>
              <w:top w:w="15" w:type="dxa"/>
              <w:left w:w="15" w:type="dxa"/>
              <w:bottom w:w="0" w:type="dxa"/>
              <w:right w:w="15" w:type="dxa"/>
            </w:tcMar>
          </w:tcPr>
          <w:p w14:paraId="7BE5CDE1" w14:textId="77777777" w:rsidR="003162D3" w:rsidRPr="00E4235B" w:rsidRDefault="003162D3" w:rsidP="003162D3">
            <w:pPr>
              <w:rPr>
                <w:rFonts w:eastAsia="Arial Unicode MS"/>
                <w:color w:val="000000"/>
                <w:sz w:val="20"/>
              </w:rPr>
            </w:pPr>
            <w:r w:rsidRPr="00E4235B">
              <w:rPr>
                <w:color w:val="000000"/>
                <w:sz w:val="20"/>
              </w:rPr>
              <w:t>Beslutsregel</w:t>
            </w:r>
          </w:p>
        </w:tc>
      </w:tr>
      <w:tr w:rsidR="003162D3" w14:paraId="1B36B958" w14:textId="77777777" w:rsidTr="00212EF3">
        <w:trPr>
          <w:trHeight w:val="217"/>
        </w:trPr>
        <w:tc>
          <w:tcPr>
            <w:tcW w:w="2545" w:type="dxa"/>
            <w:shd w:val="clear" w:color="auto" w:fill="auto"/>
            <w:tcMar>
              <w:top w:w="15" w:type="dxa"/>
              <w:left w:w="15" w:type="dxa"/>
              <w:bottom w:w="0" w:type="dxa"/>
              <w:right w:w="15" w:type="dxa"/>
            </w:tcMar>
          </w:tcPr>
          <w:p w14:paraId="497FA8E3" w14:textId="77777777" w:rsidR="003162D3" w:rsidRDefault="00B13575" w:rsidP="003162D3">
            <w:pPr>
              <w:rPr>
                <w:rFonts w:eastAsia="Arial Unicode MS"/>
                <w:color w:val="000000"/>
                <w:sz w:val="20"/>
              </w:rPr>
            </w:pPr>
            <w:r>
              <w:rPr>
                <w:rFonts w:eastAsia="Arial Unicode MS"/>
                <w:color w:val="000000"/>
                <w:sz w:val="20"/>
              </w:rPr>
              <w:t>Ä</w:t>
            </w:r>
            <w:r w:rsidR="003162D3">
              <w:rPr>
                <w:rFonts w:eastAsia="Arial Unicode MS"/>
                <w:color w:val="000000"/>
                <w:sz w:val="20"/>
              </w:rPr>
              <w:t>rendenummer</w:t>
            </w:r>
          </w:p>
        </w:tc>
        <w:tc>
          <w:tcPr>
            <w:tcW w:w="3410" w:type="dxa"/>
            <w:tcMar>
              <w:top w:w="15" w:type="dxa"/>
              <w:left w:w="15" w:type="dxa"/>
              <w:bottom w:w="0" w:type="dxa"/>
              <w:right w:w="15" w:type="dxa"/>
            </w:tcMar>
          </w:tcPr>
          <w:p w14:paraId="417EDFEF" w14:textId="77777777" w:rsidR="003162D3" w:rsidRDefault="003162D3" w:rsidP="00942430">
            <w:pPr>
              <w:rPr>
                <w:rFonts w:eastAsia="Arial Unicode MS"/>
                <w:color w:val="000000"/>
                <w:sz w:val="20"/>
              </w:rPr>
            </w:pPr>
            <w:r>
              <w:rPr>
                <w:rFonts w:eastAsia="Arial Unicode MS"/>
                <w:color w:val="000000"/>
                <w:sz w:val="20"/>
              </w:rPr>
              <w:t xml:space="preserve">Identifierare för det ärende på </w:t>
            </w:r>
            <w:r>
              <w:rPr>
                <w:rFonts w:eastAsia="Arial Unicode MS"/>
                <w:color w:val="000000"/>
                <w:sz w:val="20"/>
              </w:rPr>
              <w:lastRenderedPageBreak/>
              <w:t xml:space="preserve">Försäkringskassan som </w:t>
            </w:r>
            <w:r w:rsidR="00942430">
              <w:rPr>
                <w:rFonts w:eastAsia="Arial Unicode MS"/>
                <w:color w:val="000000"/>
                <w:sz w:val="20"/>
              </w:rPr>
              <w:t>utlåtandet</w:t>
            </w:r>
            <w:r>
              <w:rPr>
                <w:rFonts w:eastAsia="Arial Unicode MS"/>
                <w:color w:val="000000"/>
                <w:sz w:val="20"/>
              </w:rPr>
              <w:t xml:space="preserve"> tillhör.</w:t>
            </w:r>
          </w:p>
        </w:tc>
        <w:tc>
          <w:tcPr>
            <w:tcW w:w="1320" w:type="dxa"/>
            <w:tcMar>
              <w:top w:w="15" w:type="dxa"/>
              <w:left w:w="15" w:type="dxa"/>
              <w:bottom w:w="0" w:type="dxa"/>
              <w:right w:w="15" w:type="dxa"/>
            </w:tcMar>
          </w:tcPr>
          <w:p w14:paraId="3B61BB00" w14:textId="77777777" w:rsidR="003162D3" w:rsidRDefault="003162D3" w:rsidP="003162D3">
            <w:pPr>
              <w:jc w:val="center"/>
              <w:rPr>
                <w:rFonts w:eastAsia="Arial Unicode MS"/>
                <w:color w:val="000000"/>
                <w:sz w:val="20"/>
              </w:rPr>
            </w:pPr>
            <w:r>
              <w:rPr>
                <w:rFonts w:eastAsia="Arial Unicode MS"/>
                <w:color w:val="000000"/>
                <w:sz w:val="20"/>
              </w:rPr>
              <w:lastRenderedPageBreak/>
              <w:t>II</w:t>
            </w:r>
          </w:p>
        </w:tc>
        <w:tc>
          <w:tcPr>
            <w:tcW w:w="770" w:type="dxa"/>
            <w:tcMar>
              <w:top w:w="15" w:type="dxa"/>
              <w:left w:w="15" w:type="dxa"/>
              <w:bottom w:w="0" w:type="dxa"/>
              <w:right w:w="15" w:type="dxa"/>
            </w:tcMar>
          </w:tcPr>
          <w:p w14:paraId="2F4FCD69" w14:textId="77777777" w:rsidR="003162D3" w:rsidRDefault="003162D3" w:rsidP="003162D3">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14:paraId="238809E4" w14:textId="77777777" w:rsidR="00E054C7" w:rsidRPr="00E054C7" w:rsidRDefault="00E054C7" w:rsidP="003162D3">
            <w:pPr>
              <w:rPr>
                <w:rFonts w:eastAsia="Arial Unicode MS"/>
                <w:color w:val="000000"/>
                <w:sz w:val="20"/>
                <w:szCs w:val="20"/>
                <w:lang w:val="en-US"/>
              </w:rPr>
            </w:pPr>
            <w:r w:rsidRPr="00E054C7">
              <w:rPr>
                <w:rFonts w:eastAsia="Arial Unicode MS"/>
                <w:color w:val="000000"/>
                <w:sz w:val="20"/>
                <w:szCs w:val="20"/>
                <w:lang w:val="en-US"/>
              </w:rPr>
              <w:t xml:space="preserve">root = </w:t>
            </w:r>
          </w:p>
          <w:p w14:paraId="34F03404" w14:textId="77777777" w:rsidR="003162D3" w:rsidRPr="00E054C7" w:rsidRDefault="00E054C7" w:rsidP="00E054C7">
            <w:pPr>
              <w:spacing w:before="0" w:after="0"/>
              <w:rPr>
                <w:sz w:val="20"/>
                <w:szCs w:val="20"/>
                <w:lang w:val="en-US"/>
              </w:rPr>
            </w:pPr>
            <w:r w:rsidRPr="00E054C7">
              <w:rPr>
                <w:sz w:val="20"/>
                <w:szCs w:val="20"/>
                <w:lang w:val="en-US"/>
              </w:rPr>
              <w:lastRenderedPageBreak/>
              <w:t>“1ac99e22-3d6e-441b-897c-1b9709ba6a8f”</w:t>
            </w:r>
          </w:p>
          <w:p w14:paraId="7E083C2A" w14:textId="77777777" w:rsidR="00E054C7" w:rsidRPr="00E054C7" w:rsidRDefault="00E054C7" w:rsidP="00E054C7">
            <w:pPr>
              <w:pStyle w:val="BodyText"/>
              <w:rPr>
                <w:rFonts w:eastAsia="Arial Unicode MS"/>
                <w:lang w:val="en-US" w:eastAsia="sv-SE"/>
              </w:rPr>
            </w:pPr>
            <w:r w:rsidRPr="00E054C7">
              <w:rPr>
                <w:rFonts w:eastAsia="Arial Unicode MS"/>
                <w:sz w:val="20"/>
                <w:szCs w:val="20"/>
                <w:lang w:val="en-US" w:eastAsia="sv-SE"/>
              </w:rPr>
              <w:t>extension = ärendenumret</w:t>
            </w:r>
          </w:p>
        </w:tc>
        <w:tc>
          <w:tcPr>
            <w:tcW w:w="2750" w:type="dxa"/>
            <w:tcMar>
              <w:top w:w="15" w:type="dxa"/>
              <w:left w:w="15" w:type="dxa"/>
              <w:bottom w:w="0" w:type="dxa"/>
              <w:right w:w="15" w:type="dxa"/>
            </w:tcMar>
          </w:tcPr>
          <w:p w14:paraId="1CF918BD" w14:textId="77777777" w:rsidR="003162D3" w:rsidRDefault="003162D3" w:rsidP="003162D3">
            <w:pPr>
              <w:rPr>
                <w:rFonts w:eastAsia="Arial Unicode MS"/>
                <w:color w:val="000000"/>
                <w:sz w:val="20"/>
              </w:rPr>
            </w:pPr>
            <w:r>
              <w:rPr>
                <w:rFonts w:eastAsia="Arial Unicode MS"/>
                <w:color w:val="000000"/>
                <w:sz w:val="20"/>
              </w:rPr>
              <w:lastRenderedPageBreak/>
              <w:t xml:space="preserve">Används för närvarande för </w:t>
            </w:r>
            <w:r>
              <w:rPr>
                <w:rFonts w:eastAsia="Arial Unicode MS"/>
                <w:color w:val="000000"/>
                <w:sz w:val="20"/>
              </w:rPr>
              <w:lastRenderedPageBreak/>
              <w:t>försäkringsmedicinska utredningar (intygen TMU, SLU, AFU).</w:t>
            </w:r>
          </w:p>
        </w:tc>
      </w:tr>
    </w:tbl>
    <w:p w14:paraId="1D711EAA" w14:textId="77777777" w:rsidR="003162D3" w:rsidRDefault="003162D3">
      <w:pPr>
        <w:spacing w:before="0" w:after="0"/>
        <w:rPr>
          <w:rFonts w:ascii="Arial" w:hAnsi="Arial" w:cs="Arial"/>
          <w:kern w:val="32"/>
          <w:sz w:val="36"/>
          <w:szCs w:val="32"/>
        </w:rPr>
      </w:pPr>
      <w:bookmarkStart w:id="161" w:name="_Toc323214232"/>
      <w:r>
        <w:lastRenderedPageBreak/>
        <w:br w:type="page"/>
      </w:r>
    </w:p>
    <w:p w14:paraId="17B2345B" w14:textId="77777777" w:rsidR="000011EF" w:rsidRDefault="000011EF" w:rsidP="00EA0710">
      <w:pPr>
        <w:pStyle w:val="Rubrik1Nr"/>
      </w:pPr>
      <w:bookmarkStart w:id="162" w:name="_Toc402342482"/>
      <w:r w:rsidRPr="00E4235B">
        <w:lastRenderedPageBreak/>
        <w:t>Förklaring till format</w:t>
      </w:r>
      <w:bookmarkEnd w:id="161"/>
      <w:bookmarkEnd w:id="162"/>
    </w:p>
    <w:p w14:paraId="2A8F3D4F" w14:textId="77777777" w:rsidR="000011EF" w:rsidRPr="000011EF" w:rsidRDefault="000011EF" w:rsidP="000011EF">
      <w:pPr>
        <w:pStyle w:val="BodyText"/>
        <w:rPr>
          <w:sz w:val="20"/>
          <w:lang w:val="sv-SE"/>
        </w:rPr>
      </w:pPr>
      <w:r w:rsidRPr="000011EF">
        <w:rPr>
          <w:sz w:val="20"/>
          <w:lang w:val="sv-SE"/>
        </w:rPr>
        <w:t>Nedan listas de datatyper som till en början används i projektet. Listan med datatyper kan komma att utökas och/eller kompletteras under arbetets gång.</w:t>
      </w:r>
    </w:p>
    <w:p w14:paraId="542FC6A8" w14:textId="77777777" w:rsidR="000011EF" w:rsidRDefault="000011EF" w:rsidP="000011EF">
      <w:pPr>
        <w:pStyle w:val="BodyText"/>
        <w:rPr>
          <w:sz w:val="20"/>
          <w:lang w:val="sv-SE"/>
        </w:rPr>
      </w:pPr>
      <w:r w:rsidRPr="000011EF">
        <w:rPr>
          <w:sz w:val="20"/>
          <w:lang w:val="sv-SE"/>
        </w:rPr>
        <w:t xml:space="preserve">Nedanstående format för tidpunkter/tidsintervall utgår från ISO 8601 om inte annat anges. För information om ISO 8601 se t.ex. </w:t>
      </w:r>
      <w:r w:rsidR="001378A8">
        <w:fldChar w:fldCharType="begin"/>
      </w:r>
      <w:r w:rsidR="001378A8" w:rsidRPr="00C11186">
        <w:rPr>
          <w:lang w:val="sv-SE"/>
          <w:rPrChange w:id="163" w:author="Kristin Schoug Bertilsson" w:date="2015-01-27T10:50:00Z">
            <w:rPr/>
          </w:rPrChange>
        </w:rPr>
        <w:instrText xml:space="preserve"> HYPERLINK "http://en.wikipedia.org/wiki./ISO_8601" </w:instrText>
      </w:r>
      <w:r w:rsidR="001378A8">
        <w:fldChar w:fldCharType="separate"/>
      </w:r>
      <w:r w:rsidRPr="000011EF">
        <w:rPr>
          <w:sz w:val="20"/>
          <w:lang w:val="sv-SE"/>
        </w:rPr>
        <w:t>http://en.wikipedia.org/wiki./ISO_8601</w:t>
      </w:r>
      <w:r w:rsidR="001378A8">
        <w:rPr>
          <w:sz w:val="20"/>
          <w:lang w:val="sv-SE"/>
        </w:rPr>
        <w:fldChar w:fldCharType="end"/>
      </w:r>
      <w:r w:rsidR="00685590">
        <w:rPr>
          <w:sz w:val="20"/>
          <w:lang w:val="sv-SE"/>
        </w:rPr>
        <w:t>.</w:t>
      </w:r>
    </w:p>
    <w:p w14:paraId="47E4F565" w14:textId="77777777" w:rsidR="00685590" w:rsidRPr="000011EF" w:rsidRDefault="00685590" w:rsidP="000011EF">
      <w:pPr>
        <w:pStyle w:val="BodyText"/>
        <w:rPr>
          <w:sz w:val="20"/>
          <w:lang w:val="sv-SE"/>
        </w:rPr>
      </w:pPr>
      <w:r>
        <w:rPr>
          <w:sz w:val="20"/>
          <w:lang w:val="sv-SE"/>
        </w:rPr>
        <w:t xml:space="preserve">För att beskriva datum och datumintervall används </w:t>
      </w:r>
      <w:ins w:id="164" w:author="Kristin Schoug Bertilsson" w:date="2015-01-27T10:51:00Z">
        <w:r w:rsidR="00C11186">
          <w:rPr>
            <w:sz w:val="20"/>
            <w:lang w:val="sv-SE"/>
          </w:rPr>
          <w:t xml:space="preserve">så långt det varit möjligt </w:t>
        </w:r>
      </w:ins>
      <w:r>
        <w:rPr>
          <w:sz w:val="20"/>
          <w:lang w:val="sv-SE"/>
        </w:rPr>
        <w:t>defactodatatype</w:t>
      </w:r>
      <w:ins w:id="165" w:author="Kristin Schoug Bertilsson" w:date="2015-01-27T10:50:00Z">
        <w:r w:rsidR="00C11186">
          <w:rPr>
            <w:sz w:val="20"/>
            <w:lang w:val="sv-SE"/>
          </w:rPr>
          <w:t>r</w:t>
        </w:r>
      </w:ins>
      <w:del w:id="166" w:author="Kristin Schoug Bertilsson" w:date="2015-01-27T10:50:00Z">
        <w:r w:rsidDel="00C11186">
          <w:rPr>
            <w:sz w:val="20"/>
            <w:lang w:val="sv-SE"/>
          </w:rPr>
          <w:delText>n</w:delText>
        </w:r>
      </w:del>
      <w:r>
        <w:rPr>
          <w:sz w:val="20"/>
          <w:lang w:val="sv-SE"/>
        </w:rPr>
        <w:t xml:space="preserve"> från RIV Tekniska Anvisningar. Dessa datatyper fanns inte tillgängliga när informationsmodellen togs fram vilket är anledningen till att de inte tillämpas fullt ut.</w:t>
      </w:r>
      <w:ins w:id="167" w:author="Kristin Schoug Bertilsson" w:date="2015-01-27T10:51:00Z">
        <w:r w:rsidR="00C11186">
          <w:rPr>
            <w:sz w:val="20"/>
            <w:lang w:val="sv-SE"/>
          </w:rPr>
          <w:t xml:space="preserve"> Datatypen PartialDatePeriodType är definierad av projektet.</w:t>
        </w:r>
      </w:ins>
    </w:p>
    <w:tbl>
      <w:tblPr>
        <w:tblW w:w="136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2048"/>
      </w:tblGrid>
      <w:tr w:rsidR="000011EF" w:rsidRPr="00B415D3" w14:paraId="7BD76D5F" w14:textId="77777777" w:rsidTr="00B415D3">
        <w:trPr>
          <w:trHeight w:val="498"/>
        </w:trPr>
        <w:tc>
          <w:tcPr>
            <w:tcW w:w="1560" w:type="dxa"/>
            <w:shd w:val="clear" w:color="auto" w:fill="D9D9D9" w:themeFill="background1" w:themeFillShade="D9"/>
            <w:vAlign w:val="center"/>
          </w:tcPr>
          <w:p w14:paraId="35A6FFC7" w14:textId="77777777" w:rsidR="000011EF" w:rsidRPr="00B415D3" w:rsidRDefault="000011EF" w:rsidP="00B415D3">
            <w:pPr>
              <w:jc w:val="center"/>
              <w:rPr>
                <w:rFonts w:eastAsia="Arial Unicode MS"/>
                <w:color w:val="000000"/>
                <w:sz w:val="20"/>
              </w:rPr>
            </w:pPr>
            <w:r w:rsidRPr="00B415D3">
              <w:rPr>
                <w:rFonts w:eastAsia="Arial Unicode MS"/>
                <w:color w:val="000000"/>
                <w:sz w:val="20"/>
              </w:rPr>
              <w:t>Datatyp enligt ISO</w:t>
            </w:r>
          </w:p>
        </w:tc>
        <w:tc>
          <w:tcPr>
            <w:tcW w:w="12048" w:type="dxa"/>
            <w:shd w:val="clear" w:color="auto" w:fill="D9D9D9" w:themeFill="background1" w:themeFillShade="D9"/>
            <w:vAlign w:val="center"/>
          </w:tcPr>
          <w:p w14:paraId="62AF5832" w14:textId="77777777" w:rsidR="000011EF" w:rsidRPr="00B415D3" w:rsidRDefault="000011EF" w:rsidP="00B415D3">
            <w:pPr>
              <w:jc w:val="center"/>
              <w:rPr>
                <w:rFonts w:eastAsia="Arial Unicode MS"/>
                <w:color w:val="000000"/>
                <w:sz w:val="20"/>
              </w:rPr>
            </w:pPr>
            <w:r w:rsidRPr="00B415D3">
              <w:rPr>
                <w:rFonts w:eastAsia="Arial Unicode MS"/>
                <w:color w:val="000000"/>
                <w:sz w:val="20"/>
              </w:rPr>
              <w:t>Förklaring</w:t>
            </w:r>
          </w:p>
        </w:tc>
      </w:tr>
      <w:tr w:rsidR="000011EF" w:rsidRPr="00C31F4D" w14:paraId="274ED5AA" w14:textId="77777777" w:rsidTr="00181B3F">
        <w:tc>
          <w:tcPr>
            <w:tcW w:w="1560" w:type="dxa"/>
          </w:tcPr>
          <w:p w14:paraId="128BD558"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BL</w:t>
            </w:r>
          </w:p>
        </w:tc>
        <w:tc>
          <w:tcPr>
            <w:tcW w:w="12048" w:type="dxa"/>
          </w:tcPr>
          <w:p w14:paraId="19843FF4"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Används för att ange sant, falskt eller null.</w:t>
            </w:r>
          </w:p>
          <w:p w14:paraId="019622D9"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Möjliga värden:</w:t>
            </w:r>
          </w:p>
          <w:p w14:paraId="77C3A2F0" w14:textId="77777777" w:rsidR="000011EF" w:rsidRPr="00C31F4D" w:rsidRDefault="000011EF" w:rsidP="00AD3D90">
            <w:pPr>
              <w:spacing w:before="120" w:after="120"/>
              <w:rPr>
                <w:rFonts w:eastAsia="Arial Unicode MS"/>
                <w:color w:val="000000"/>
                <w:sz w:val="20"/>
              </w:rPr>
            </w:pPr>
            <w:r w:rsidRPr="00C31F4D">
              <w:rPr>
                <w:rFonts w:eastAsia="Arial Unicode MS"/>
                <w:color w:val="000000"/>
                <w:sz w:val="20"/>
              </w:rPr>
              <w:t>true</w:t>
            </w:r>
            <w:r w:rsidRPr="00C31F4D">
              <w:rPr>
                <w:rFonts w:eastAsia="Arial Unicode MS"/>
                <w:color w:val="000000"/>
                <w:sz w:val="20"/>
              </w:rPr>
              <w:br/>
              <w:t>false</w:t>
            </w:r>
            <w:r w:rsidRPr="00C31F4D">
              <w:rPr>
                <w:rFonts w:eastAsia="Arial Unicode MS"/>
                <w:color w:val="000000"/>
                <w:sz w:val="20"/>
              </w:rPr>
              <w:br/>
              <w:t>NULL (</w:t>
            </w:r>
            <w:r w:rsidR="00AD3D90">
              <w:rPr>
                <w:rFonts w:eastAsia="Arial Unicode MS"/>
                <w:color w:val="000000"/>
                <w:sz w:val="20"/>
              </w:rPr>
              <w:t>Fixt värde: UNK (Unknown)</w:t>
            </w:r>
            <w:r w:rsidRPr="00C31F4D">
              <w:rPr>
                <w:rFonts w:eastAsia="Arial Unicode MS"/>
                <w:color w:val="000000"/>
                <w:sz w:val="20"/>
              </w:rPr>
              <w:t>)</w:t>
            </w:r>
          </w:p>
        </w:tc>
      </w:tr>
      <w:tr w:rsidR="000011EF" w:rsidRPr="00C31F4D" w14:paraId="2B26C804" w14:textId="77777777" w:rsidTr="00181B3F">
        <w:trPr>
          <w:trHeight w:val="4381"/>
        </w:trPr>
        <w:tc>
          <w:tcPr>
            <w:tcW w:w="1560" w:type="dxa"/>
          </w:tcPr>
          <w:p w14:paraId="16679F2C"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2048" w:type="dxa"/>
          </w:tcPr>
          <w:p w14:paraId="2052083E"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Identifiering av berört kodverk/klassifikation (genom OID) samt aktuell kod och text</w:t>
            </w:r>
          </w:p>
          <w:tbl>
            <w:tblPr>
              <w:tblStyle w:val="TableTheme"/>
              <w:tblW w:w="9989" w:type="dxa"/>
              <w:tblLayout w:type="fixed"/>
              <w:tblLook w:val="01E0" w:firstRow="1" w:lastRow="1" w:firstColumn="1" w:lastColumn="1" w:noHBand="0" w:noVBand="0"/>
            </w:tblPr>
            <w:tblGrid>
              <w:gridCol w:w="1767"/>
              <w:gridCol w:w="851"/>
              <w:gridCol w:w="7371"/>
            </w:tblGrid>
            <w:tr w:rsidR="00AD3D90" w:rsidRPr="00C31F4D" w14:paraId="7ABDC367" w14:textId="77777777" w:rsidTr="00AD3D90">
              <w:tc>
                <w:tcPr>
                  <w:tcW w:w="1767" w:type="dxa"/>
                </w:tcPr>
                <w:p w14:paraId="06130147" w14:textId="77777777"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14:paraId="2224B099"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Mult</w:t>
                  </w:r>
                </w:p>
              </w:tc>
              <w:tc>
                <w:tcPr>
                  <w:tcW w:w="7371" w:type="dxa"/>
                </w:tcPr>
                <w:p w14:paraId="7497B313" w14:textId="77777777"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14:paraId="5707554E" w14:textId="77777777" w:rsidTr="00AD3D90">
              <w:tc>
                <w:tcPr>
                  <w:tcW w:w="1767" w:type="dxa"/>
                </w:tcPr>
                <w:p w14:paraId="5CFE4F03" w14:textId="77777777" w:rsidR="00AD3D90" w:rsidRPr="00AD3D90" w:rsidRDefault="00AD3D90" w:rsidP="00895CF9">
                  <w:pPr>
                    <w:spacing w:before="120" w:after="120" w:line="276" w:lineRule="auto"/>
                    <w:rPr>
                      <w:rFonts w:eastAsia="Arial Unicode MS"/>
                      <w:color w:val="000000"/>
                      <w:sz w:val="20"/>
                      <w:szCs w:val="20"/>
                    </w:rPr>
                  </w:pPr>
                  <w:r w:rsidRPr="00AD3D90">
                    <w:rPr>
                      <w:rFonts w:eastAsia="Arial Unicode MS"/>
                      <w:color w:val="000000"/>
                      <w:sz w:val="20"/>
                      <w:szCs w:val="20"/>
                    </w:rPr>
                    <w:t>code</w:t>
                  </w:r>
                </w:p>
              </w:tc>
              <w:tc>
                <w:tcPr>
                  <w:tcW w:w="851" w:type="dxa"/>
                </w:tcPr>
                <w:p w14:paraId="232A0507"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14:paraId="1E0F9657" w14:textId="77777777" w:rsidR="00AD3D90" w:rsidRPr="00AD3D90" w:rsidRDefault="00AD3D90" w:rsidP="00895CF9">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AD3D90" w:rsidRPr="00C31F4D" w14:paraId="0B0770FF" w14:textId="77777777" w:rsidTr="00AD3D90">
              <w:tc>
                <w:tcPr>
                  <w:tcW w:w="1767" w:type="dxa"/>
                </w:tcPr>
                <w:p w14:paraId="4F607909"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displayName</w:t>
                  </w:r>
                </w:p>
              </w:tc>
              <w:tc>
                <w:tcPr>
                  <w:tcW w:w="851" w:type="dxa"/>
                </w:tcPr>
                <w:p w14:paraId="43103718"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14:paraId="601E71FA"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AD3D90" w:rsidRPr="00C31F4D" w14:paraId="27BFD1E0" w14:textId="77777777" w:rsidTr="00AD3D90">
              <w:tc>
                <w:tcPr>
                  <w:tcW w:w="1767" w:type="dxa"/>
                </w:tcPr>
                <w:p w14:paraId="37868CB3"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codeSystem</w:t>
                  </w:r>
                </w:p>
              </w:tc>
              <w:tc>
                <w:tcPr>
                  <w:tcW w:w="851" w:type="dxa"/>
                </w:tcPr>
                <w:p w14:paraId="3FD0935B"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14:paraId="3FB1EC37"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identifiering av berört kodverk/klassifikation (OID eller UUID)</w:t>
                  </w:r>
                </w:p>
              </w:tc>
            </w:tr>
            <w:tr w:rsidR="00AD3D90" w:rsidRPr="00C31F4D" w14:paraId="2913DB8D" w14:textId="77777777" w:rsidTr="00AD3D90">
              <w:tc>
                <w:tcPr>
                  <w:tcW w:w="1767" w:type="dxa"/>
                </w:tcPr>
                <w:p w14:paraId="04E33454"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codeSystem</w:t>
                  </w:r>
                  <w:r w:rsidRPr="00AD3D90">
                    <w:rPr>
                      <w:rFonts w:eastAsia="Arial Unicode MS"/>
                      <w:color w:val="000000"/>
                      <w:sz w:val="20"/>
                      <w:szCs w:val="20"/>
                    </w:rPr>
                    <w:br/>
                    <w:t>Version</w:t>
                  </w:r>
                </w:p>
              </w:tc>
              <w:tc>
                <w:tcPr>
                  <w:tcW w:w="851" w:type="dxa"/>
                </w:tcPr>
                <w:p w14:paraId="1B5B259A"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14:paraId="12BE496F"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AD3D90" w:rsidRPr="00C31F4D" w14:paraId="60FDB49F" w14:textId="77777777" w:rsidTr="00AD3D90">
              <w:tc>
                <w:tcPr>
                  <w:tcW w:w="1767" w:type="dxa"/>
                </w:tcPr>
                <w:p w14:paraId="79DA7AD9"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originalText</w:t>
                  </w:r>
                </w:p>
              </w:tc>
              <w:tc>
                <w:tcPr>
                  <w:tcW w:w="851" w:type="dxa"/>
                </w:tcPr>
                <w:p w14:paraId="4DA7D3BD" w14:textId="77777777"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14:paraId="3A72CBB5"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14:paraId="000717C0" w14:textId="77777777" w:rsidR="000011EF" w:rsidRPr="00C31F4D" w:rsidRDefault="000011EF" w:rsidP="00181B3F">
            <w:pPr>
              <w:spacing w:before="120" w:after="120"/>
              <w:rPr>
                <w:rFonts w:eastAsia="Arial Unicode MS"/>
                <w:color w:val="000000"/>
                <w:sz w:val="20"/>
              </w:rPr>
            </w:pPr>
          </w:p>
        </w:tc>
      </w:tr>
      <w:tr w:rsidR="000011EF" w:rsidRPr="00C31F4D" w14:paraId="57552231" w14:textId="77777777" w:rsidTr="00181B3F">
        <w:trPr>
          <w:trHeight w:val="2686"/>
        </w:trPr>
        <w:tc>
          <w:tcPr>
            <w:tcW w:w="1560" w:type="dxa"/>
          </w:tcPr>
          <w:p w14:paraId="09D3FBD4"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II</w:t>
            </w:r>
          </w:p>
        </w:tc>
        <w:tc>
          <w:tcPr>
            <w:tcW w:w="12048" w:type="dxa"/>
          </w:tcPr>
          <w:p w14:paraId="2470A1E0"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14:paraId="0FFEC826"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t>root = ” 1.2.752.129.2.1.3.1</w:t>
            </w:r>
            <w:r w:rsidRPr="00C31F4D">
              <w:rPr>
                <w:rFonts w:eastAsia="Arial Unicode MS"/>
                <w:color w:val="000000"/>
                <w:sz w:val="20"/>
              </w:rPr>
              <w:br/>
              <w:t>extension = ”191212121212”</w:t>
            </w:r>
          </w:p>
          <w:tbl>
            <w:tblPr>
              <w:tblStyle w:val="TableTheme"/>
              <w:tblW w:w="10276" w:type="dxa"/>
              <w:tblLayout w:type="fixed"/>
              <w:tblLook w:val="01E0" w:firstRow="1" w:lastRow="1" w:firstColumn="1" w:lastColumn="1" w:noHBand="0" w:noVBand="0"/>
            </w:tblPr>
            <w:tblGrid>
              <w:gridCol w:w="1200"/>
              <w:gridCol w:w="851"/>
              <w:gridCol w:w="8225"/>
            </w:tblGrid>
            <w:tr w:rsidR="00AD3D90" w:rsidRPr="00C31F4D" w14:paraId="7455F2AB" w14:textId="77777777" w:rsidTr="00AD3D90">
              <w:tc>
                <w:tcPr>
                  <w:tcW w:w="1200" w:type="dxa"/>
                </w:tcPr>
                <w:p w14:paraId="3C510F01" w14:textId="77777777"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14:paraId="0CB971DB" w14:textId="77777777" w:rsid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Mult</w:t>
                  </w:r>
                </w:p>
              </w:tc>
              <w:tc>
                <w:tcPr>
                  <w:tcW w:w="8225" w:type="dxa"/>
                </w:tcPr>
                <w:p w14:paraId="4151A5E4" w14:textId="77777777"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14:paraId="16A4D954" w14:textId="77777777" w:rsidTr="00AD3D90">
              <w:tc>
                <w:tcPr>
                  <w:tcW w:w="1200" w:type="dxa"/>
                </w:tcPr>
                <w:p w14:paraId="204B77F8"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root</w:t>
                  </w:r>
                </w:p>
              </w:tc>
              <w:tc>
                <w:tcPr>
                  <w:tcW w:w="851" w:type="dxa"/>
                </w:tcPr>
                <w:p w14:paraId="0A4623AA" w14:textId="77777777"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14:paraId="3FD2D792"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AD3D90" w:rsidRPr="00C31F4D" w14:paraId="647B255C" w14:textId="77777777" w:rsidTr="00AD3D90">
              <w:tc>
                <w:tcPr>
                  <w:tcW w:w="1200" w:type="dxa"/>
                </w:tcPr>
                <w:p w14:paraId="4D322476"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14:paraId="17AD9E82" w14:textId="77777777"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0..</w:t>
                  </w:r>
                  <w:r w:rsidR="00AD3D90">
                    <w:rPr>
                      <w:rFonts w:eastAsia="Arial Unicode MS"/>
                      <w:color w:val="000000"/>
                      <w:sz w:val="20"/>
                      <w:szCs w:val="20"/>
                    </w:rPr>
                    <w:t>1</w:t>
                  </w:r>
                </w:p>
              </w:tc>
              <w:tc>
                <w:tcPr>
                  <w:tcW w:w="8225" w:type="dxa"/>
                </w:tcPr>
                <w:p w14:paraId="7AA69A52" w14:textId="77777777"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14:paraId="63553813" w14:textId="77777777" w:rsidR="000011EF" w:rsidRPr="00C31F4D" w:rsidRDefault="000011EF" w:rsidP="00181B3F">
            <w:pPr>
              <w:spacing w:before="120" w:after="120"/>
              <w:rPr>
                <w:rFonts w:eastAsia="Arial Unicode MS"/>
                <w:color w:val="000000"/>
                <w:sz w:val="20"/>
              </w:rPr>
            </w:pPr>
          </w:p>
        </w:tc>
      </w:tr>
      <w:tr w:rsidR="000011EF" w:rsidRPr="00C31F4D" w14:paraId="6247DC4A" w14:textId="77777777" w:rsidTr="00181B3F">
        <w:tc>
          <w:tcPr>
            <w:tcW w:w="1560" w:type="dxa"/>
          </w:tcPr>
          <w:p w14:paraId="780DA437"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PQ</w:t>
            </w:r>
          </w:p>
        </w:tc>
        <w:tc>
          <w:tcPr>
            <w:tcW w:w="12048" w:type="dxa"/>
          </w:tcPr>
          <w:p w14:paraId="3E61B9D5"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leTheme"/>
              <w:tblW w:w="5027" w:type="dxa"/>
              <w:tblLayout w:type="fixed"/>
              <w:tblLook w:val="01E0" w:firstRow="1" w:lastRow="1" w:firstColumn="1" w:lastColumn="1" w:noHBand="0" w:noVBand="0"/>
            </w:tblPr>
            <w:tblGrid>
              <w:gridCol w:w="1059"/>
              <w:gridCol w:w="708"/>
              <w:gridCol w:w="3260"/>
            </w:tblGrid>
            <w:tr w:rsidR="00AD3D90" w:rsidRPr="00C31F4D" w14:paraId="4B89058D" w14:textId="77777777" w:rsidTr="00B211C0">
              <w:tc>
                <w:tcPr>
                  <w:tcW w:w="1059" w:type="dxa"/>
                </w:tcPr>
                <w:p w14:paraId="4622F0ED" w14:textId="77777777"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14:paraId="4581980D" w14:textId="77777777" w:rsidR="00AD3D90" w:rsidRPr="00AD3D90" w:rsidRDefault="00B211C0"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Mult</w:t>
                  </w:r>
                </w:p>
              </w:tc>
              <w:tc>
                <w:tcPr>
                  <w:tcW w:w="3260" w:type="dxa"/>
                </w:tcPr>
                <w:p w14:paraId="17B31067" w14:textId="77777777"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AD3D90" w:rsidRPr="00C31F4D" w14:paraId="1E6E398A" w14:textId="77777777" w:rsidTr="00B211C0">
              <w:tc>
                <w:tcPr>
                  <w:tcW w:w="1059" w:type="dxa"/>
                </w:tcPr>
                <w:p w14:paraId="62A6CCA9" w14:textId="77777777"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value</w:t>
                  </w:r>
                </w:p>
              </w:tc>
              <w:tc>
                <w:tcPr>
                  <w:tcW w:w="708" w:type="dxa"/>
                </w:tcPr>
                <w:p w14:paraId="34065273" w14:textId="77777777" w:rsidR="00AD3D90" w:rsidRPr="00AD3D90" w:rsidRDefault="00B211C0"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14:paraId="7195E48F" w14:textId="77777777"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AD3D90" w:rsidRPr="00C31F4D" w14:paraId="5B15421A" w14:textId="77777777" w:rsidTr="00B211C0">
              <w:tc>
                <w:tcPr>
                  <w:tcW w:w="1059" w:type="dxa"/>
                </w:tcPr>
                <w:p w14:paraId="05A212B7" w14:textId="77777777"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unit</w:t>
                  </w:r>
                </w:p>
              </w:tc>
              <w:tc>
                <w:tcPr>
                  <w:tcW w:w="708" w:type="dxa"/>
                </w:tcPr>
                <w:p w14:paraId="35B4B712" w14:textId="77777777" w:rsidR="00AD3D90" w:rsidRPr="00AD3D90" w:rsidRDefault="00413523"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r w:rsidR="00B211C0">
                    <w:rPr>
                      <w:rFonts w:eastAsia="Arial Unicode MS"/>
                      <w:color w:val="000000"/>
                      <w:sz w:val="20"/>
                      <w:szCs w:val="20"/>
                      <w:lang w:eastAsia="en-US"/>
                    </w:rPr>
                    <w:t>1</w:t>
                  </w:r>
                </w:p>
              </w:tc>
              <w:tc>
                <w:tcPr>
                  <w:tcW w:w="3260" w:type="dxa"/>
                </w:tcPr>
                <w:p w14:paraId="70DFF70B" w14:textId="77777777"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14:paraId="5995C8DE" w14:textId="77777777" w:rsidR="000011EF" w:rsidRPr="00C31F4D" w:rsidRDefault="000011EF" w:rsidP="00181B3F">
            <w:pPr>
              <w:spacing w:before="120" w:after="120"/>
              <w:rPr>
                <w:rFonts w:eastAsia="Arial Unicode MS"/>
                <w:color w:val="000000"/>
                <w:sz w:val="20"/>
              </w:rPr>
            </w:pPr>
          </w:p>
        </w:tc>
      </w:tr>
      <w:tr w:rsidR="000011EF" w:rsidRPr="00C31F4D" w14:paraId="0CBE7621" w14:textId="77777777" w:rsidTr="00181B3F">
        <w:tc>
          <w:tcPr>
            <w:tcW w:w="1560" w:type="dxa"/>
          </w:tcPr>
          <w:p w14:paraId="79DAF572"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ST</w:t>
            </w:r>
          </w:p>
        </w:tc>
        <w:tc>
          <w:tcPr>
            <w:tcW w:w="12048" w:type="dxa"/>
          </w:tcPr>
          <w:p w14:paraId="60070C33"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Fritext</w:t>
            </w:r>
          </w:p>
          <w:p w14:paraId="096BEF0D" w14:textId="77777777" w:rsidR="000011EF" w:rsidRPr="00C31F4D" w:rsidRDefault="000011EF" w:rsidP="00181B3F">
            <w:pPr>
              <w:spacing w:before="120" w:after="120"/>
              <w:rPr>
                <w:rFonts w:eastAsia="Arial Unicode MS"/>
                <w:color w:val="000000"/>
                <w:sz w:val="20"/>
              </w:rPr>
            </w:pPr>
          </w:p>
        </w:tc>
      </w:tr>
      <w:tr w:rsidR="000011EF" w:rsidRPr="00C31F4D" w14:paraId="50838454" w14:textId="77777777" w:rsidTr="00181B3F">
        <w:tc>
          <w:tcPr>
            <w:tcW w:w="1560" w:type="dxa"/>
          </w:tcPr>
          <w:p w14:paraId="01C69081"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TS</w:t>
            </w:r>
          </w:p>
        </w:tc>
        <w:tc>
          <w:tcPr>
            <w:tcW w:w="12048" w:type="dxa"/>
          </w:tcPr>
          <w:p w14:paraId="39A26766"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Angivelse av datum och klockslag med exaktheten sekund. Formatet </w:t>
            </w:r>
            <w:r w:rsidR="00B211C0">
              <w:rPr>
                <w:rFonts w:eastAsia="Arial Unicode MS"/>
                <w:color w:val="000000"/>
                <w:sz w:val="20"/>
              </w:rPr>
              <w:t>är ÅÅÅÅMMDDThhmmss</w:t>
            </w:r>
          </w:p>
          <w:p w14:paraId="26659949"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Det är tillåtet att ange tidpunkt med lägre pr</w:t>
            </w:r>
            <w:r w:rsidR="00B211C0">
              <w:rPr>
                <w:rFonts w:eastAsia="Arial Unicode MS"/>
                <w:color w:val="000000"/>
                <w:sz w:val="20"/>
              </w:rPr>
              <w:t>ecision, dvs minut eller timme.</w:t>
            </w:r>
          </w:p>
          <w:p w14:paraId="22B65F36"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Exempel: ÅÅÅÅMMDDThhmm eller ÅÅÅÅMMDDThh</w:t>
            </w:r>
          </w:p>
          <w:p w14:paraId="496F5E5A" w14:textId="77777777" w:rsidR="000011EF" w:rsidRPr="00C31F4D" w:rsidRDefault="000011EF" w:rsidP="00181B3F">
            <w:pPr>
              <w:spacing w:before="120" w:after="120"/>
              <w:rPr>
                <w:rFonts w:eastAsia="Arial Unicode MS"/>
                <w:color w:val="000000"/>
                <w:sz w:val="20"/>
              </w:rPr>
            </w:pPr>
            <w:r w:rsidRPr="00B211C0">
              <w:rPr>
                <w:rFonts w:eastAsia="Arial Unicode MS"/>
                <w:color w:val="000000"/>
                <w:sz w:val="20"/>
              </w:rPr>
              <w:t>Detta format är enligt ISO8601.</w:t>
            </w:r>
          </w:p>
        </w:tc>
      </w:tr>
      <w:tr w:rsidR="000011EF" w:rsidRPr="00C31F4D" w14:paraId="67A216BE" w14:textId="77777777"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607857FD"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IVL &lt;TS&gt;</w:t>
            </w:r>
          </w:p>
        </w:tc>
        <w:tc>
          <w:tcPr>
            <w:tcW w:w="12048" w:type="dxa"/>
            <w:tcBorders>
              <w:top w:val="single" w:sz="4" w:space="0" w:color="auto"/>
              <w:left w:val="single" w:sz="4" w:space="0" w:color="auto"/>
              <w:bottom w:val="single" w:sz="4" w:space="0" w:color="auto"/>
              <w:right w:val="single" w:sz="4" w:space="0" w:color="auto"/>
            </w:tcBorders>
          </w:tcPr>
          <w:p w14:paraId="03D47E13"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ett tidsintervall</w:t>
            </w:r>
          </w:p>
          <w:tbl>
            <w:tblPr>
              <w:tblStyle w:val="TableTheme"/>
              <w:tblW w:w="5028" w:type="dxa"/>
              <w:tblLayout w:type="fixed"/>
              <w:tblLook w:val="01E0" w:firstRow="1" w:lastRow="1" w:firstColumn="1" w:lastColumn="1" w:noHBand="0" w:noVBand="0"/>
            </w:tblPr>
            <w:tblGrid>
              <w:gridCol w:w="1059"/>
              <w:gridCol w:w="708"/>
              <w:gridCol w:w="3261"/>
            </w:tblGrid>
            <w:tr w:rsidR="00B211C0" w:rsidRPr="00B211C0" w14:paraId="3D7491B0" w14:textId="77777777" w:rsidTr="00B211C0">
              <w:tc>
                <w:tcPr>
                  <w:tcW w:w="1059" w:type="dxa"/>
                </w:tcPr>
                <w:p w14:paraId="09F5475E" w14:textId="77777777"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14:paraId="21BF97EC" w14:textId="77777777"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Mult</w:t>
                  </w:r>
                </w:p>
              </w:tc>
              <w:tc>
                <w:tcPr>
                  <w:tcW w:w="3261" w:type="dxa"/>
                </w:tcPr>
                <w:p w14:paraId="4E340A1B" w14:textId="77777777"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B211C0" w:rsidRPr="00B211C0" w14:paraId="7EFB92AA" w14:textId="77777777" w:rsidTr="00B211C0">
              <w:tc>
                <w:tcPr>
                  <w:tcW w:w="1059" w:type="dxa"/>
                </w:tcPr>
                <w:p w14:paraId="3C05EBA6" w14:textId="77777777" w:rsidR="00B211C0" w:rsidRPr="00B211C0" w:rsidRDefault="00C11186"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L</w:t>
                  </w:r>
                  <w:r w:rsidR="00B211C0" w:rsidRPr="00B211C0">
                    <w:rPr>
                      <w:rFonts w:eastAsia="Arial Unicode MS"/>
                      <w:color w:val="000000"/>
                      <w:sz w:val="20"/>
                      <w:szCs w:val="20"/>
                      <w:lang w:eastAsia="en-US"/>
                    </w:rPr>
                    <w:t>ow</w:t>
                  </w:r>
                </w:p>
              </w:tc>
              <w:tc>
                <w:tcPr>
                  <w:tcW w:w="708" w:type="dxa"/>
                </w:tcPr>
                <w:p w14:paraId="4A2E098F" w14:textId="77777777"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0..1</w:t>
                  </w:r>
                </w:p>
              </w:tc>
              <w:tc>
                <w:tcPr>
                  <w:tcW w:w="3261" w:type="dxa"/>
                </w:tcPr>
                <w:p w14:paraId="63318D03" w14:textId="77777777"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B211C0" w:rsidRPr="00B211C0" w14:paraId="6A1E6CBB" w14:textId="77777777" w:rsidTr="00B211C0">
              <w:tc>
                <w:tcPr>
                  <w:tcW w:w="1059" w:type="dxa"/>
                </w:tcPr>
                <w:p w14:paraId="14367726" w14:textId="77777777" w:rsidR="00B211C0" w:rsidRPr="00B211C0" w:rsidRDefault="00C11186"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H</w:t>
                  </w:r>
                  <w:r w:rsidR="00B211C0" w:rsidRPr="00B211C0">
                    <w:rPr>
                      <w:rFonts w:eastAsia="Arial Unicode MS"/>
                      <w:color w:val="000000"/>
                      <w:sz w:val="20"/>
                      <w:szCs w:val="20"/>
                      <w:lang w:eastAsia="en-US"/>
                    </w:rPr>
                    <w:t>igh</w:t>
                  </w:r>
                </w:p>
              </w:tc>
              <w:tc>
                <w:tcPr>
                  <w:tcW w:w="708" w:type="dxa"/>
                </w:tcPr>
                <w:p w14:paraId="0885BC28" w14:textId="77777777"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0..1</w:t>
                  </w:r>
                </w:p>
              </w:tc>
              <w:tc>
                <w:tcPr>
                  <w:tcW w:w="3261" w:type="dxa"/>
                </w:tcPr>
                <w:p w14:paraId="0D900BB9" w14:textId="77777777"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14:paraId="2C3E2870" w14:textId="77777777" w:rsidR="000011EF" w:rsidRPr="00C31F4D" w:rsidRDefault="00B211C0" w:rsidP="00B211C0">
            <w:pPr>
              <w:spacing w:before="120" w:after="120"/>
              <w:rPr>
                <w:rFonts w:eastAsia="Arial Unicode MS"/>
                <w:color w:val="000000"/>
                <w:sz w:val="20"/>
              </w:rPr>
            </w:pPr>
            <w:r>
              <w:rPr>
                <w:rFonts w:eastAsia="Arial Unicode MS"/>
                <w:color w:val="000000"/>
                <w:sz w:val="20"/>
              </w:rPr>
              <w:t>Om en tidpunkt behöver anges mhja datatypen IVL&lt;TS&gt; sätts tidpunkten i både low och high.</w:t>
            </w:r>
          </w:p>
        </w:tc>
      </w:tr>
      <w:tr w:rsidR="00CC2F57" w:rsidRPr="00C11186" w14:paraId="0823D2B6" w14:textId="77777777"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504F70DB" w14:textId="77777777" w:rsidR="00CC2F57" w:rsidRPr="00C31F4D" w:rsidRDefault="00CC2F57" w:rsidP="00181B3F">
            <w:pPr>
              <w:spacing w:before="120" w:after="120"/>
              <w:jc w:val="center"/>
              <w:rPr>
                <w:rFonts w:eastAsia="Arial Unicode MS"/>
                <w:color w:val="000000"/>
                <w:sz w:val="20"/>
              </w:rPr>
            </w:pPr>
            <w:r>
              <w:rPr>
                <w:rFonts w:eastAsia="Arial Unicode MS"/>
                <w:color w:val="000000"/>
                <w:sz w:val="20"/>
              </w:rPr>
              <w:t>DateType</w:t>
            </w:r>
          </w:p>
        </w:tc>
        <w:tc>
          <w:tcPr>
            <w:tcW w:w="12048" w:type="dxa"/>
            <w:tcBorders>
              <w:top w:val="single" w:sz="4" w:space="0" w:color="auto"/>
              <w:left w:val="single" w:sz="4" w:space="0" w:color="auto"/>
              <w:bottom w:val="single" w:sz="4" w:space="0" w:color="auto"/>
              <w:right w:val="single" w:sz="4" w:space="0" w:color="auto"/>
            </w:tcBorders>
          </w:tcPr>
          <w:p w14:paraId="12A968BD" w14:textId="77777777" w:rsidR="00685590" w:rsidRPr="00C11186" w:rsidRDefault="00C11186" w:rsidP="00C11186">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C11186" w:rsidRPr="00C11186" w14:paraId="4BF3B6A7" w14:textId="77777777"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61573E7F" w14:textId="77777777" w:rsidR="00C11186" w:rsidRDefault="00C11186" w:rsidP="00181B3F">
            <w:pPr>
              <w:spacing w:before="120" w:after="120"/>
              <w:jc w:val="center"/>
              <w:rPr>
                <w:rFonts w:eastAsia="Arial Unicode MS"/>
                <w:color w:val="000000"/>
                <w:sz w:val="20"/>
              </w:rPr>
            </w:pPr>
            <w:r>
              <w:rPr>
                <w:rFonts w:eastAsia="Arial Unicode MS"/>
                <w:color w:val="000000"/>
                <w:sz w:val="20"/>
              </w:rPr>
              <w:lastRenderedPageBreak/>
              <w:t>Partial DateType</w:t>
            </w:r>
          </w:p>
        </w:tc>
        <w:tc>
          <w:tcPr>
            <w:tcW w:w="12048" w:type="dxa"/>
            <w:tcBorders>
              <w:top w:val="single" w:sz="4" w:space="0" w:color="auto"/>
              <w:left w:val="single" w:sz="4" w:space="0" w:color="auto"/>
              <w:bottom w:val="single" w:sz="4" w:space="0" w:color="auto"/>
              <w:right w:val="single" w:sz="4" w:space="0" w:color="auto"/>
            </w:tcBorders>
          </w:tcPr>
          <w:p w14:paraId="6B0578AF" w14:textId="77777777" w:rsidR="00C11186" w:rsidRPr="00C11186" w:rsidRDefault="00C11186" w:rsidP="00C11186">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CC2F57" w:rsidRPr="00C11186" w14:paraId="4D35CCFA" w14:textId="77777777"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5FB2FFDB" w14:textId="77777777" w:rsidR="00CC2F57" w:rsidRDefault="00CC2F57" w:rsidP="00181B3F">
            <w:pPr>
              <w:spacing w:before="120" w:after="120"/>
              <w:jc w:val="center"/>
              <w:rPr>
                <w:rFonts w:eastAsia="Arial Unicode MS"/>
                <w:color w:val="000000"/>
                <w:sz w:val="20"/>
              </w:rPr>
            </w:pPr>
            <w:r>
              <w:rPr>
                <w:rFonts w:eastAsia="Arial Unicode MS"/>
                <w:color w:val="000000"/>
                <w:sz w:val="20"/>
              </w:rPr>
              <w:t>DatePeriodType</w:t>
            </w:r>
          </w:p>
        </w:tc>
        <w:tc>
          <w:tcPr>
            <w:tcW w:w="12048" w:type="dxa"/>
            <w:tcBorders>
              <w:top w:val="single" w:sz="4" w:space="0" w:color="auto"/>
              <w:left w:val="single" w:sz="4" w:space="0" w:color="auto"/>
              <w:bottom w:val="single" w:sz="4" w:space="0" w:color="auto"/>
              <w:right w:val="single" w:sz="4" w:space="0" w:color="auto"/>
            </w:tcBorders>
          </w:tcPr>
          <w:p w14:paraId="710E5091" w14:textId="77777777" w:rsidR="00CC2F57" w:rsidRPr="00C31F4D" w:rsidRDefault="00C11186" w:rsidP="00C11186">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C11186" w:rsidRPr="00C11186" w14:paraId="6CCC298F" w14:textId="77777777" w:rsidTr="0057785C">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240567DE" w14:textId="77777777" w:rsidR="00C11186" w:rsidRDefault="00C11186" w:rsidP="0057785C">
            <w:pPr>
              <w:spacing w:before="120" w:after="120"/>
              <w:jc w:val="center"/>
              <w:rPr>
                <w:rFonts w:eastAsia="Arial Unicode MS"/>
                <w:color w:val="000000"/>
                <w:sz w:val="20"/>
              </w:rPr>
            </w:pPr>
            <w:r>
              <w:rPr>
                <w:rFonts w:eastAsia="Arial Unicode MS"/>
                <w:color w:val="000000"/>
                <w:sz w:val="20"/>
              </w:rPr>
              <w:t>PartialDatePeriodType</w:t>
            </w:r>
          </w:p>
        </w:tc>
        <w:tc>
          <w:tcPr>
            <w:tcW w:w="12048" w:type="dxa"/>
            <w:tcBorders>
              <w:top w:val="single" w:sz="4" w:space="0" w:color="auto"/>
              <w:left w:val="single" w:sz="4" w:space="0" w:color="auto"/>
              <w:bottom w:val="single" w:sz="4" w:space="0" w:color="auto"/>
              <w:right w:val="single" w:sz="4" w:space="0" w:color="auto"/>
            </w:tcBorders>
          </w:tcPr>
          <w:p w14:paraId="7E6E6957" w14:textId="77777777" w:rsidR="00C11186" w:rsidRPr="00C11186" w:rsidRDefault="00C11186" w:rsidP="00C11186">
            <w:pPr>
              <w:spacing w:before="120" w:after="120"/>
              <w:rPr>
                <w:rFonts w:eastAsia="Arial Unicode MS"/>
                <w:color w:val="000000"/>
                <w:sz w:val="20"/>
              </w:rPr>
            </w:pPr>
            <w:r w:rsidRPr="00C11186">
              <w:rPr>
                <w:rFonts w:eastAsia="Arial Unicode MS"/>
                <w:color w:val="000000"/>
                <w:sz w:val="20"/>
              </w:rPr>
              <w:t>Datumintervall med möjligheten att minska precisionen till att endast ange månad eller år.</w:t>
            </w:r>
          </w:p>
        </w:tc>
      </w:tr>
      <w:tr w:rsidR="000011EF" w:rsidRPr="00C31F4D" w14:paraId="4AC43949" w14:textId="77777777"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14:paraId="6F6355FF" w14:textId="77777777"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INT</w:t>
            </w:r>
          </w:p>
        </w:tc>
        <w:tc>
          <w:tcPr>
            <w:tcW w:w="12048" w:type="dxa"/>
            <w:tcBorders>
              <w:top w:val="single" w:sz="4" w:space="0" w:color="auto"/>
              <w:left w:val="single" w:sz="4" w:space="0" w:color="auto"/>
              <w:bottom w:val="single" w:sz="4" w:space="0" w:color="auto"/>
              <w:right w:val="single" w:sz="4" w:space="0" w:color="auto"/>
            </w:tcBorders>
          </w:tcPr>
          <w:p w14:paraId="50E70C00" w14:textId="77777777" w:rsidR="000011EF" w:rsidRPr="00C31F4D" w:rsidRDefault="000011EF" w:rsidP="00181B3F">
            <w:pPr>
              <w:spacing w:before="120" w:after="120"/>
              <w:rPr>
                <w:rFonts w:eastAsia="Arial Unicode MS"/>
                <w:color w:val="000000"/>
                <w:sz w:val="20"/>
              </w:rPr>
            </w:pPr>
            <w:r w:rsidRPr="00C31F4D">
              <w:rPr>
                <w:rFonts w:eastAsia="Arial Unicode MS"/>
                <w:color w:val="000000"/>
                <w:sz w:val="20"/>
              </w:rPr>
              <w:t>Heltal</w:t>
            </w:r>
          </w:p>
        </w:tc>
      </w:tr>
    </w:tbl>
    <w:p w14:paraId="64D684D4" w14:textId="77777777" w:rsidR="000011EF" w:rsidRPr="00E4235B" w:rsidRDefault="000011EF" w:rsidP="00EA0710">
      <w:pPr>
        <w:pStyle w:val="Rubrik1Nr"/>
      </w:pPr>
      <w:bookmarkStart w:id="168" w:name="_Toc138576302"/>
      <w:bookmarkStart w:id="169" w:name="_Toc292304268"/>
      <w:bookmarkStart w:id="170" w:name="_Toc402342483"/>
      <w:r w:rsidRPr="00E4235B">
        <w:t>Klassifikationer, kodverk</w:t>
      </w:r>
      <w:bookmarkEnd w:id="168"/>
      <w:r w:rsidRPr="00E4235B">
        <w:t xml:space="preserve"> och identifierare</w:t>
      </w:r>
      <w:bookmarkEnd w:id="169"/>
      <w:bookmarkEnd w:id="170"/>
    </w:p>
    <w:p w14:paraId="14B294A8" w14:textId="77777777" w:rsidR="000011EF" w:rsidRPr="000011EF" w:rsidRDefault="000011EF" w:rsidP="000011EF">
      <w:pPr>
        <w:pStyle w:val="BodyText"/>
        <w:rPr>
          <w:lang w:val="sv-SE"/>
        </w:rPr>
      </w:pPr>
      <w:r w:rsidRPr="000011EF">
        <w:rPr>
          <w:lang w:val="sv-SE"/>
        </w:rPr>
        <w:t>Klassifikationer och kodverk inkl. begreppssystem och identifikationssystem som hanteras i informationsutbytet.</w:t>
      </w:r>
    </w:p>
    <w:p w14:paraId="21FDAA21" w14:textId="77777777" w:rsidR="000011EF" w:rsidRPr="000011EF" w:rsidRDefault="000011EF" w:rsidP="000011EF">
      <w:pPr>
        <w:pStyle w:val="BodyText"/>
        <w:rPr>
          <w:i/>
          <w:lang w:val="sv-SE"/>
        </w:rPr>
      </w:pPr>
      <w:r w:rsidRPr="000011EF">
        <w:rPr>
          <w:lang w:val="sv-SE"/>
        </w:rPr>
        <w:t xml:space="preserve">För koder och klassifikationer se bilaga </w:t>
      </w:r>
      <w:r w:rsidRPr="000011EF">
        <w:rPr>
          <w:i/>
          <w:lang w:val="sv-SE"/>
        </w:rPr>
        <w:t>Koder och klassifikationer.xslx.</w:t>
      </w:r>
    </w:p>
    <w:p w14:paraId="1B747734" w14:textId="77777777" w:rsidR="000011EF" w:rsidRPr="00E4235B" w:rsidRDefault="000011EF" w:rsidP="00EA0710">
      <w:pPr>
        <w:pStyle w:val="Rubrik2Nr"/>
      </w:pPr>
      <w:bookmarkStart w:id="171" w:name="_Toc292304271"/>
      <w:bookmarkStart w:id="172" w:name="_Toc402342484"/>
      <w:r w:rsidRPr="00E4235B">
        <w:t>Identifierare</w:t>
      </w:r>
      <w:bookmarkEnd w:id="171"/>
      <w:bookmarkEnd w:id="172"/>
    </w:p>
    <w:tbl>
      <w:tblPr>
        <w:tblW w:w="1346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977"/>
        <w:gridCol w:w="2126"/>
        <w:gridCol w:w="3828"/>
        <w:gridCol w:w="4536"/>
      </w:tblGrid>
      <w:tr w:rsidR="000011EF" w:rsidRPr="00EE12C4" w14:paraId="31E00487" w14:textId="77777777" w:rsidTr="00B211C0">
        <w:trPr>
          <w:tblHeader/>
        </w:trPr>
        <w:tc>
          <w:tcPr>
            <w:tcW w:w="2977" w:type="dxa"/>
            <w:shd w:val="clear" w:color="auto" w:fill="D9D9D9" w:themeFill="background1" w:themeFillShade="D9"/>
          </w:tcPr>
          <w:p w14:paraId="5E0DB6BE" w14:textId="77777777" w:rsidR="000011EF" w:rsidRPr="00EE12C4" w:rsidRDefault="000011EF" w:rsidP="00EE12C4">
            <w:pPr>
              <w:rPr>
                <w:rFonts w:eastAsia="Arial Unicode MS"/>
                <w:color w:val="000000"/>
                <w:sz w:val="20"/>
              </w:rPr>
            </w:pPr>
            <w:r w:rsidRPr="00EE12C4">
              <w:rPr>
                <w:rFonts w:eastAsia="Arial Unicode MS"/>
                <w:color w:val="000000"/>
                <w:sz w:val="20"/>
              </w:rPr>
              <w:t>Namn</w:t>
            </w:r>
          </w:p>
        </w:tc>
        <w:tc>
          <w:tcPr>
            <w:tcW w:w="2126" w:type="dxa"/>
            <w:shd w:val="clear" w:color="auto" w:fill="D9D9D9" w:themeFill="background1" w:themeFillShade="D9"/>
          </w:tcPr>
          <w:p w14:paraId="4F288159" w14:textId="77777777" w:rsidR="000011EF" w:rsidRPr="00EE12C4" w:rsidRDefault="000011EF" w:rsidP="00EE12C4">
            <w:pPr>
              <w:rPr>
                <w:rFonts w:eastAsia="Arial Unicode MS"/>
                <w:color w:val="000000"/>
                <w:sz w:val="20"/>
              </w:rPr>
            </w:pPr>
            <w:r w:rsidRPr="00EE12C4">
              <w:rPr>
                <w:rFonts w:eastAsia="Arial Unicode MS"/>
                <w:color w:val="000000"/>
                <w:sz w:val="20"/>
              </w:rPr>
              <w:t>OID</w:t>
            </w:r>
          </w:p>
        </w:tc>
        <w:tc>
          <w:tcPr>
            <w:tcW w:w="3828" w:type="dxa"/>
            <w:shd w:val="clear" w:color="auto" w:fill="D9D9D9" w:themeFill="background1" w:themeFillShade="D9"/>
          </w:tcPr>
          <w:p w14:paraId="5FF70381" w14:textId="77777777" w:rsidR="000011EF" w:rsidRPr="00EE12C4" w:rsidRDefault="000011EF" w:rsidP="00EE12C4">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14:paraId="224E5357" w14:textId="77777777" w:rsidR="000011EF" w:rsidRPr="00EE12C4" w:rsidRDefault="000011EF" w:rsidP="00EE12C4">
            <w:pPr>
              <w:rPr>
                <w:rFonts w:eastAsia="Arial Unicode MS"/>
                <w:color w:val="000000"/>
                <w:sz w:val="20"/>
              </w:rPr>
            </w:pPr>
            <w:r w:rsidRPr="00EE12C4">
              <w:rPr>
                <w:rFonts w:eastAsia="Arial Unicode MS"/>
                <w:color w:val="000000"/>
                <w:sz w:val="20"/>
              </w:rPr>
              <w:t>Innehåll</w:t>
            </w:r>
          </w:p>
        </w:tc>
      </w:tr>
      <w:tr w:rsidR="000011EF" w:rsidRPr="00E4235B" w14:paraId="639C0194" w14:textId="77777777" w:rsidTr="00B211C0">
        <w:tc>
          <w:tcPr>
            <w:tcW w:w="2977" w:type="dxa"/>
            <w:shd w:val="clear" w:color="auto" w:fill="auto"/>
          </w:tcPr>
          <w:p w14:paraId="7A1A734D" w14:textId="77777777" w:rsidR="000011EF" w:rsidRPr="00E4235B" w:rsidRDefault="000011EF" w:rsidP="00181B3F">
            <w:pPr>
              <w:spacing w:after="0"/>
              <w:rPr>
                <w:sz w:val="20"/>
              </w:rPr>
            </w:pPr>
            <w:r w:rsidRPr="00E4235B">
              <w:rPr>
                <w:sz w:val="20"/>
              </w:rPr>
              <w:t>HSA-id</w:t>
            </w:r>
          </w:p>
        </w:tc>
        <w:tc>
          <w:tcPr>
            <w:tcW w:w="2126" w:type="dxa"/>
            <w:shd w:val="clear" w:color="auto" w:fill="auto"/>
          </w:tcPr>
          <w:p w14:paraId="63C63D04"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3828" w:type="dxa"/>
            <w:shd w:val="clear" w:color="auto" w:fill="auto"/>
          </w:tcPr>
          <w:p w14:paraId="471FBFF5" w14:textId="77777777" w:rsidR="000011EF" w:rsidRPr="00E4235B" w:rsidRDefault="000011EF" w:rsidP="00181B3F">
            <w:pPr>
              <w:autoSpaceDE w:val="0"/>
              <w:autoSpaceDN w:val="0"/>
              <w:adjustRightInd w:val="0"/>
              <w:spacing w:after="0"/>
              <w:rPr>
                <w:sz w:val="20"/>
              </w:rPr>
            </w:pPr>
            <w:r w:rsidRPr="00E4235B">
              <w:rPr>
                <w:sz w:val="20"/>
              </w:rPr>
              <w:t xml:space="preserve">Inera, förvaltningsgrupp HSA </w:t>
            </w:r>
          </w:p>
          <w:p w14:paraId="2813FD5C"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14:paraId="21EB86B8"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HSA-id för objekt i HSA-katalogen såsom personer, roller, funktioner, enheter mfl.</w:t>
            </w:r>
          </w:p>
        </w:tc>
      </w:tr>
      <w:tr w:rsidR="000011EF" w:rsidRPr="00E4235B" w14:paraId="69267323" w14:textId="77777777" w:rsidTr="00B211C0">
        <w:tc>
          <w:tcPr>
            <w:tcW w:w="2977" w:type="dxa"/>
            <w:shd w:val="clear" w:color="auto" w:fill="auto"/>
          </w:tcPr>
          <w:p w14:paraId="72F58891" w14:textId="77777777" w:rsidR="000011EF" w:rsidRPr="00E4235B" w:rsidRDefault="000011EF" w:rsidP="00181B3F">
            <w:pPr>
              <w:spacing w:after="0"/>
              <w:rPr>
                <w:sz w:val="20"/>
              </w:rPr>
            </w:pPr>
            <w:r w:rsidRPr="00E4235B">
              <w:rPr>
                <w:sz w:val="20"/>
              </w:rPr>
              <w:t>Icke-nationell identifierare Org+lokalt unikt id</w:t>
            </w:r>
          </w:p>
        </w:tc>
        <w:tc>
          <w:tcPr>
            <w:tcW w:w="2126" w:type="dxa"/>
            <w:shd w:val="clear" w:color="auto" w:fill="auto"/>
          </w:tcPr>
          <w:p w14:paraId="508521E7"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3828" w:type="dxa"/>
            <w:shd w:val="clear" w:color="auto" w:fill="auto"/>
          </w:tcPr>
          <w:p w14:paraId="1E72853E" w14:textId="77777777" w:rsidR="000011EF" w:rsidRPr="00E4235B" w:rsidRDefault="000011EF" w:rsidP="00181B3F">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14:paraId="2A6E6BB3"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0011EF" w:rsidRPr="00E4235B" w14:paraId="6A425A63" w14:textId="77777777" w:rsidTr="00B211C0">
        <w:tc>
          <w:tcPr>
            <w:tcW w:w="2977" w:type="dxa"/>
            <w:shd w:val="clear" w:color="auto" w:fill="auto"/>
          </w:tcPr>
          <w:p w14:paraId="031C0000" w14:textId="77777777" w:rsidR="000011EF" w:rsidRPr="00B211C0" w:rsidRDefault="000011EF" w:rsidP="00181B3F">
            <w:pPr>
              <w:pStyle w:val="TOC1"/>
              <w:keepNext/>
              <w:spacing w:before="0" w:after="0"/>
              <w:rPr>
                <w:rFonts w:ascii="Times New Roman" w:hAnsi="Times New Roman"/>
                <w:b w:val="0"/>
                <w:color w:val="auto"/>
              </w:rPr>
            </w:pPr>
            <w:r w:rsidRPr="00B211C0">
              <w:rPr>
                <w:rFonts w:ascii="Times New Roman" w:hAnsi="Times New Roman"/>
                <w:b w:val="0"/>
                <w:color w:val="auto"/>
              </w:rPr>
              <w:t>Person-</w:t>
            </w:r>
          </w:p>
          <w:p w14:paraId="6438C442"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2126" w:type="dxa"/>
            <w:shd w:val="clear" w:color="auto" w:fill="auto"/>
          </w:tcPr>
          <w:p w14:paraId="70CE0406"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3828" w:type="dxa"/>
            <w:shd w:val="clear" w:color="auto" w:fill="auto"/>
          </w:tcPr>
          <w:p w14:paraId="2A7D482D" w14:textId="77777777"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14:paraId="2346B2B4"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Person-id för någon som är folkbokförd i Sverige enligt SKV704</w:t>
            </w:r>
          </w:p>
        </w:tc>
      </w:tr>
      <w:tr w:rsidR="000011EF" w:rsidRPr="00E4235B" w14:paraId="4F108F01" w14:textId="77777777" w:rsidTr="00B211C0">
        <w:tc>
          <w:tcPr>
            <w:tcW w:w="2977" w:type="dxa"/>
            <w:shd w:val="clear" w:color="auto" w:fill="auto"/>
          </w:tcPr>
          <w:p w14:paraId="0E926E3F" w14:textId="77777777" w:rsidR="000011EF" w:rsidRPr="00E4235B" w:rsidRDefault="000011EF" w:rsidP="00181B3F">
            <w:pPr>
              <w:spacing w:after="0"/>
              <w:rPr>
                <w:sz w:val="20"/>
              </w:rPr>
            </w:pPr>
            <w:r w:rsidRPr="00E4235B">
              <w:rPr>
                <w:sz w:val="20"/>
              </w:rPr>
              <w:t>Samordnings-</w:t>
            </w:r>
          </w:p>
          <w:p w14:paraId="229C180B"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2126" w:type="dxa"/>
            <w:shd w:val="clear" w:color="auto" w:fill="auto"/>
          </w:tcPr>
          <w:p w14:paraId="59531777" w14:textId="77777777"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3828" w:type="dxa"/>
            <w:shd w:val="clear" w:color="auto" w:fill="auto"/>
          </w:tcPr>
          <w:p w14:paraId="63B81648" w14:textId="77777777"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14:paraId="283BB122" w14:textId="77777777" w:rsidR="000011EF" w:rsidRPr="00E4235B" w:rsidRDefault="000011EF" w:rsidP="00181B3F">
            <w:pPr>
              <w:autoSpaceDE w:val="0"/>
              <w:autoSpaceDN w:val="0"/>
              <w:adjustRightInd w:val="0"/>
              <w:spacing w:after="0"/>
              <w:rPr>
                <w:sz w:val="20"/>
              </w:rPr>
            </w:pPr>
            <w:r w:rsidRPr="00E4235B">
              <w:rPr>
                <w:sz w:val="20"/>
              </w:rPr>
              <w:t>Person-id för någon som inte är eller har varit fol</w:t>
            </w:r>
            <w:r w:rsidR="00B82A32">
              <w:rPr>
                <w:sz w:val="20"/>
              </w:rPr>
              <w:t>kbokförd i Sverige enligt SKV707</w:t>
            </w:r>
          </w:p>
          <w:p w14:paraId="15072B30" w14:textId="77777777" w:rsidR="000011EF" w:rsidRPr="00E4235B" w:rsidRDefault="000011EF" w:rsidP="00181B3F">
            <w:pPr>
              <w:autoSpaceDE w:val="0"/>
              <w:autoSpaceDN w:val="0"/>
              <w:adjustRightInd w:val="0"/>
              <w:spacing w:after="0"/>
              <w:rPr>
                <w:sz w:val="20"/>
              </w:rPr>
            </w:pPr>
            <w:r w:rsidRPr="00E4235B">
              <w:rPr>
                <w:sz w:val="20"/>
              </w:rPr>
              <w:lastRenderedPageBreak/>
              <w:t>Samordningsnummer tilldelas av Skatteverket på begäran av en myndighet.</w:t>
            </w:r>
          </w:p>
        </w:tc>
      </w:tr>
    </w:tbl>
    <w:p w14:paraId="494AE68A" w14:textId="77777777" w:rsidR="000011EF" w:rsidRPr="00E4235B" w:rsidRDefault="000011EF" w:rsidP="000011EF"/>
    <w:p w14:paraId="597B196B" w14:textId="77777777" w:rsidR="000011EF" w:rsidRPr="000011EF" w:rsidRDefault="000011EF" w:rsidP="000011EF">
      <w:pPr>
        <w:pStyle w:val="BodyText"/>
        <w:rPr>
          <w:lang w:val="sv-SE"/>
        </w:rPr>
      </w:pPr>
    </w:p>
    <w:p w14:paraId="628AFD2E" w14:textId="77777777" w:rsidR="000011EF" w:rsidRPr="000011EF" w:rsidRDefault="000011EF" w:rsidP="000011EF">
      <w:pPr>
        <w:pStyle w:val="BodyText"/>
        <w:rPr>
          <w:b/>
          <w:color w:val="FFFFFF" w:themeColor="background1"/>
          <w:szCs w:val="22"/>
          <w:lang w:val="sv-SE"/>
        </w:rPr>
      </w:pPr>
    </w:p>
    <w:sectPr w:rsidR="000011EF" w:rsidRPr="000011EF" w:rsidSect="007F29D9">
      <w:headerReference w:type="even" r:id="rId15"/>
      <w:headerReference w:type="default" r:id="rId16"/>
      <w:footerReference w:type="even" r:id="rId17"/>
      <w:footerReference w:type="default" r:id="rId18"/>
      <w:headerReference w:type="first" r:id="rId19"/>
      <w:footerReference w:type="first" r:id="rId20"/>
      <w:pgSz w:w="16838" w:h="11906" w:orient="landscape" w:code="9"/>
      <w:pgMar w:top="1701" w:right="2948" w:bottom="1701" w:left="1814" w:header="340" w:footer="0"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3" w:author="Kristin Schoug Bertilsson" w:date="2015-01-27T08:55:00Z" w:initials="KSB">
    <w:p w14:paraId="049329B9" w14:textId="77777777" w:rsidR="00B31285" w:rsidRDefault="00B31285">
      <w:pPr>
        <w:pStyle w:val="CommentText"/>
      </w:pPr>
      <w:r>
        <w:rPr>
          <w:rStyle w:val="CommentReference"/>
        </w:rPr>
        <w:annotationRef/>
      </w:r>
      <w:r>
        <w:t>Lägg in ny bild på DIM:en.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9329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AF315" w14:textId="77777777" w:rsidR="004A1205" w:rsidRDefault="004A1205" w:rsidP="00C15048">
      <w:r>
        <w:separator/>
      </w:r>
    </w:p>
    <w:p w14:paraId="1B2C5070" w14:textId="77777777" w:rsidR="004A1205" w:rsidRDefault="004A1205" w:rsidP="00C15048"/>
    <w:p w14:paraId="0E168A12" w14:textId="77777777" w:rsidR="004A1205" w:rsidRDefault="004A1205" w:rsidP="00C15048"/>
  </w:endnote>
  <w:endnote w:type="continuationSeparator" w:id="0">
    <w:p w14:paraId="60A606E9" w14:textId="77777777" w:rsidR="004A1205" w:rsidRDefault="004A1205" w:rsidP="00C15048">
      <w:r>
        <w:continuationSeparator/>
      </w:r>
    </w:p>
    <w:p w14:paraId="5C6402BE" w14:textId="77777777" w:rsidR="004A1205" w:rsidRDefault="004A1205" w:rsidP="00C15048"/>
    <w:p w14:paraId="03CA14A9" w14:textId="77777777" w:rsidR="004A1205" w:rsidRDefault="004A1205"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08582" w14:textId="77777777" w:rsidR="00B31285" w:rsidRDefault="00B312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B31285" w:rsidRPr="004A7C1C" w14:paraId="59BADEFA" w14:textId="77777777" w:rsidTr="00B16F63">
      <w:trPr>
        <w:trHeight w:val="629"/>
      </w:trPr>
      <w:tc>
        <w:tcPr>
          <w:tcW w:w="1702" w:type="dxa"/>
        </w:tcPr>
        <w:p w14:paraId="5E7400CC" w14:textId="77777777" w:rsidR="00B31285" w:rsidRPr="004A7C1C" w:rsidRDefault="00B31285" w:rsidP="00C15048">
          <w:pPr>
            <w:pStyle w:val="Footer"/>
            <w:rPr>
              <w:lang w:val="sv-SE"/>
            </w:rPr>
          </w:pPr>
          <w:r w:rsidRPr="004A7C1C">
            <w:rPr>
              <w:lang w:val="sv-SE"/>
            </w:rPr>
            <w:t>Inera AB</w:t>
          </w:r>
        </w:p>
      </w:tc>
      <w:tc>
        <w:tcPr>
          <w:tcW w:w="2384" w:type="dxa"/>
        </w:tcPr>
        <w:p w14:paraId="234F7AF0" w14:textId="77777777" w:rsidR="00B31285" w:rsidRPr="004A7C1C" w:rsidRDefault="00B31285" w:rsidP="00C15048">
          <w:pPr>
            <w:pStyle w:val="Footer"/>
            <w:rPr>
              <w:lang w:val="sv-SE"/>
            </w:rPr>
          </w:pPr>
          <w:r w:rsidRPr="004A7C1C">
            <w:rPr>
              <w:lang w:val="sv-SE"/>
            </w:rPr>
            <w:t>Box 177 03</w:t>
          </w:r>
        </w:p>
        <w:p w14:paraId="3B2C0116" w14:textId="77777777" w:rsidR="00B31285" w:rsidRPr="004A7C1C" w:rsidRDefault="00B31285" w:rsidP="00C15048">
          <w:pPr>
            <w:pStyle w:val="Footer"/>
            <w:rPr>
              <w:lang w:val="sv-SE"/>
            </w:rPr>
          </w:pPr>
          <w:r w:rsidRPr="004A7C1C">
            <w:rPr>
              <w:lang w:val="sv-SE"/>
            </w:rPr>
            <w:t>Östgötagatan 12</w:t>
          </w:r>
        </w:p>
        <w:p w14:paraId="22326FCD" w14:textId="77777777" w:rsidR="00B31285" w:rsidRPr="004A7C1C" w:rsidRDefault="00B31285" w:rsidP="00C15048">
          <w:pPr>
            <w:pStyle w:val="Footer"/>
            <w:rPr>
              <w:lang w:val="sv-SE"/>
            </w:rPr>
          </w:pPr>
          <w:r w:rsidRPr="004A7C1C">
            <w:rPr>
              <w:lang w:val="sv-SE"/>
            </w:rPr>
            <w:t>118 93 Stockholm</w:t>
          </w:r>
        </w:p>
      </w:tc>
      <w:tc>
        <w:tcPr>
          <w:tcW w:w="2293" w:type="dxa"/>
        </w:tcPr>
        <w:p w14:paraId="03F7D7E7" w14:textId="77777777" w:rsidR="00B31285" w:rsidRPr="0091623E" w:rsidRDefault="00B31285" w:rsidP="00C15048">
          <w:pPr>
            <w:pStyle w:val="Footer"/>
            <w:rPr>
              <w:lang w:val="en-US"/>
            </w:rPr>
          </w:pPr>
          <w:r w:rsidRPr="0091623E">
            <w:rPr>
              <w:lang w:val="en-US"/>
            </w:rPr>
            <w:t>Tel 08 452 71 60</w:t>
          </w:r>
        </w:p>
        <w:p w14:paraId="562276E2" w14:textId="77777777" w:rsidR="00B31285" w:rsidRPr="0091623E" w:rsidRDefault="00B31285" w:rsidP="00C15048">
          <w:pPr>
            <w:pStyle w:val="Footer"/>
            <w:rPr>
              <w:lang w:val="en-US"/>
            </w:rPr>
          </w:pPr>
          <w:r w:rsidRPr="0091623E">
            <w:rPr>
              <w:lang w:val="en-US"/>
            </w:rPr>
            <w:t>info@inera.se</w:t>
          </w:r>
        </w:p>
        <w:p w14:paraId="03379E43" w14:textId="77777777" w:rsidR="00B31285" w:rsidRPr="0091623E" w:rsidRDefault="00B31285" w:rsidP="00C15048">
          <w:pPr>
            <w:pStyle w:val="Footer"/>
            <w:rPr>
              <w:lang w:val="en-US"/>
            </w:rPr>
          </w:pPr>
          <w:r w:rsidRPr="0091623E">
            <w:rPr>
              <w:lang w:val="en-US"/>
            </w:rPr>
            <w:t xml:space="preserve">www.inera.se </w:t>
          </w:r>
        </w:p>
      </w:tc>
      <w:tc>
        <w:tcPr>
          <w:tcW w:w="2410" w:type="dxa"/>
        </w:tcPr>
        <w:p w14:paraId="07BF21DF" w14:textId="77777777" w:rsidR="00B31285" w:rsidRPr="004A7C1C" w:rsidRDefault="00B31285" w:rsidP="00C15048">
          <w:pPr>
            <w:pStyle w:val="Footer"/>
            <w:rPr>
              <w:lang w:val="sv-SE"/>
            </w:rPr>
          </w:pPr>
          <w:r w:rsidRPr="004A7C1C">
            <w:rPr>
              <w:lang w:val="sv-SE"/>
            </w:rPr>
            <w:t>Organisationsnummer</w:t>
          </w:r>
        </w:p>
        <w:p w14:paraId="4A831DF6" w14:textId="77777777" w:rsidR="00B31285" w:rsidRPr="004A7C1C" w:rsidRDefault="00B31285" w:rsidP="00C15048">
          <w:pPr>
            <w:pStyle w:val="Footer"/>
            <w:rPr>
              <w:lang w:val="sv-SE"/>
            </w:rPr>
          </w:pPr>
          <w:r w:rsidRPr="004A7C1C">
            <w:rPr>
              <w:lang w:val="sv-SE"/>
            </w:rPr>
            <w:t>556559-4230</w:t>
          </w:r>
        </w:p>
        <w:p w14:paraId="23214ECF" w14:textId="77777777" w:rsidR="00B31285" w:rsidRPr="004A7C1C" w:rsidRDefault="00B31285" w:rsidP="00C15048">
          <w:pPr>
            <w:pStyle w:val="Footer"/>
            <w:rPr>
              <w:lang w:val="sv-SE"/>
            </w:rPr>
          </w:pPr>
        </w:p>
      </w:tc>
      <w:tc>
        <w:tcPr>
          <w:tcW w:w="1134" w:type="dxa"/>
        </w:tcPr>
        <w:p w14:paraId="4FD92DB2" w14:textId="77777777" w:rsidR="00B31285" w:rsidRPr="004A7C1C" w:rsidRDefault="00B31285" w:rsidP="00C15048">
          <w:pPr>
            <w:pStyle w:val="Footer"/>
            <w:rPr>
              <w:rStyle w:val="PageNumber"/>
              <w:lang w:val="sv-SE"/>
            </w:rPr>
          </w:pPr>
          <w:r w:rsidRPr="004A7C1C">
            <w:rPr>
              <w:lang w:val="sv-SE"/>
            </w:rPr>
            <w:t xml:space="preserve"> </w:t>
          </w:r>
          <w:r w:rsidRPr="004A7C1C">
            <w:rPr>
              <w:rStyle w:val="PageNumber"/>
              <w:lang w:val="sv-SE"/>
            </w:rPr>
            <w:t xml:space="preserve">Sid </w:t>
          </w:r>
          <w:r w:rsidRPr="004A7C1C">
            <w:rPr>
              <w:rStyle w:val="PageNumber"/>
              <w:lang w:val="sv-SE"/>
            </w:rPr>
            <w:fldChar w:fldCharType="begin"/>
          </w:r>
          <w:r w:rsidRPr="004A7C1C">
            <w:rPr>
              <w:rStyle w:val="PageNumber"/>
              <w:lang w:val="sv-SE"/>
            </w:rPr>
            <w:instrText xml:space="preserve"> PAGE </w:instrText>
          </w:r>
          <w:r w:rsidRPr="004A7C1C">
            <w:rPr>
              <w:rStyle w:val="PageNumber"/>
              <w:lang w:val="sv-SE"/>
            </w:rPr>
            <w:fldChar w:fldCharType="separate"/>
          </w:r>
          <w:r w:rsidR="000060CA">
            <w:rPr>
              <w:rStyle w:val="PageNumber"/>
              <w:noProof/>
              <w:lang w:val="sv-SE"/>
            </w:rPr>
            <w:t>1</w:t>
          </w:r>
          <w:r w:rsidRPr="004A7C1C">
            <w:rPr>
              <w:rStyle w:val="PageNumber"/>
              <w:lang w:val="sv-SE"/>
            </w:rPr>
            <w:fldChar w:fldCharType="end"/>
          </w:r>
          <w:r w:rsidRPr="004A7C1C">
            <w:rPr>
              <w:rStyle w:val="PageNumber"/>
              <w:lang w:val="sv-SE"/>
            </w:rPr>
            <w:t>/</w:t>
          </w:r>
          <w:r w:rsidRPr="004A7C1C">
            <w:rPr>
              <w:rStyle w:val="PageNumber"/>
              <w:lang w:val="sv-SE"/>
            </w:rPr>
            <w:fldChar w:fldCharType="begin"/>
          </w:r>
          <w:r w:rsidRPr="004A7C1C">
            <w:rPr>
              <w:rStyle w:val="PageNumber"/>
              <w:lang w:val="sv-SE"/>
            </w:rPr>
            <w:instrText xml:space="preserve"> NUMPAGES </w:instrText>
          </w:r>
          <w:r w:rsidRPr="004A7C1C">
            <w:rPr>
              <w:rStyle w:val="PageNumber"/>
              <w:lang w:val="sv-SE"/>
            </w:rPr>
            <w:fldChar w:fldCharType="separate"/>
          </w:r>
          <w:r w:rsidR="000060CA">
            <w:rPr>
              <w:rStyle w:val="PageNumber"/>
              <w:noProof/>
              <w:lang w:val="sv-SE"/>
            </w:rPr>
            <w:t>46</w:t>
          </w:r>
          <w:r w:rsidRPr="004A7C1C">
            <w:rPr>
              <w:rStyle w:val="PageNumber"/>
              <w:lang w:val="sv-SE"/>
            </w:rPr>
            <w:fldChar w:fldCharType="end"/>
          </w:r>
        </w:p>
      </w:tc>
    </w:tr>
  </w:tbl>
  <w:p w14:paraId="71090A70" w14:textId="77777777" w:rsidR="00B31285" w:rsidRPr="004A7C1C" w:rsidRDefault="00B31285" w:rsidP="00C15048"/>
  <w:p w14:paraId="02E260EE" w14:textId="77777777" w:rsidR="00B31285" w:rsidRPr="004A7C1C" w:rsidRDefault="00B31285" w:rsidP="00C15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E1559" w14:textId="77777777" w:rsidR="00B31285" w:rsidRDefault="00B31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691AF" w14:textId="77777777" w:rsidR="004A1205" w:rsidRDefault="004A1205" w:rsidP="00C15048">
      <w:r>
        <w:separator/>
      </w:r>
    </w:p>
    <w:p w14:paraId="149FE20F" w14:textId="77777777" w:rsidR="004A1205" w:rsidRDefault="004A1205" w:rsidP="00C15048"/>
    <w:p w14:paraId="54B01A1D" w14:textId="77777777" w:rsidR="004A1205" w:rsidRDefault="004A1205" w:rsidP="00C15048"/>
  </w:footnote>
  <w:footnote w:type="continuationSeparator" w:id="0">
    <w:p w14:paraId="63D578B6" w14:textId="77777777" w:rsidR="004A1205" w:rsidRDefault="004A1205" w:rsidP="00C15048">
      <w:r>
        <w:continuationSeparator/>
      </w:r>
    </w:p>
    <w:p w14:paraId="0F84C7EC" w14:textId="77777777" w:rsidR="004A1205" w:rsidRDefault="004A1205" w:rsidP="00C15048"/>
    <w:p w14:paraId="73F65F21" w14:textId="77777777" w:rsidR="004A1205" w:rsidRDefault="004A1205" w:rsidP="00C15048"/>
  </w:footnote>
  <w:footnote w:id="1">
    <w:p w14:paraId="57853511" w14:textId="77777777" w:rsidR="00B31285" w:rsidRDefault="00B31285" w:rsidP="00212EF3">
      <w:pPr>
        <w:pStyle w:val="FootnoteText"/>
      </w:pPr>
      <w:r>
        <w:rPr>
          <w:rStyle w:val="FootnoteReference"/>
        </w:rPr>
        <w:footnoteRef/>
      </w:r>
      <w:r>
        <w:t xml:space="preserve"> Funktion som gör det möjligt för vården och mottagaren att kommunicera frågor och svar om ett intyg.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13" w:type="dxa"/>
      <w:tblInd w:w="-792" w:type="dxa"/>
      <w:tblLayout w:type="fixed"/>
      <w:tblLook w:val="01E0" w:firstRow="1" w:lastRow="1" w:firstColumn="1" w:lastColumn="1" w:noHBand="0" w:noVBand="0"/>
    </w:tblPr>
    <w:tblGrid>
      <w:gridCol w:w="2013"/>
    </w:tblGrid>
    <w:tr w:rsidR="00B31285" w14:paraId="5A5AF4A9" w14:textId="77777777" w:rsidTr="00C30E14">
      <w:trPr>
        <w:trHeight w:hRule="exact" w:val="1446"/>
      </w:trPr>
      <w:tc>
        <w:tcPr>
          <w:tcW w:w="2013" w:type="dxa"/>
          <w:tcBorders>
            <w:top w:val="nil"/>
            <w:left w:val="nil"/>
            <w:bottom w:val="nil"/>
            <w:right w:val="nil"/>
          </w:tcBorders>
          <w:vAlign w:val="center"/>
        </w:tcPr>
        <w:p w14:paraId="529C89B0" w14:textId="77777777" w:rsidR="00B31285" w:rsidRDefault="00B31285" w:rsidP="00A116F3">
          <w:pPr>
            <w:pStyle w:val="Header"/>
          </w:pPr>
          <w:r>
            <w:rPr>
              <w:noProof/>
              <w:lang w:eastAsia="sv-SE"/>
            </w:rPr>
            <w:drawing>
              <wp:inline distT="0" distB="0" distL="0" distR="0" wp14:anchorId="4F30953A" wp14:editId="15D9B9EC">
                <wp:extent cx="1091565" cy="8655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6E68DB6C" w14:textId="77777777" w:rsidR="00B31285" w:rsidRPr="00A116F3" w:rsidRDefault="00B31285" w:rsidP="00A116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6243" w14:textId="77777777" w:rsidR="00B31285" w:rsidRDefault="00B31285" w:rsidP="00C15048"/>
  <w:p w14:paraId="66B48D16" w14:textId="77777777" w:rsidR="00B31285" w:rsidRDefault="00B31285"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34"/>
    </w:tblGrid>
    <w:tr w:rsidR="00B31285" w:rsidRPr="00333716" w14:paraId="7A80170D" w14:textId="77777777" w:rsidTr="00B16F63">
      <w:trPr>
        <w:trHeight w:hRule="exact" w:val="539"/>
      </w:trPr>
      <w:tc>
        <w:tcPr>
          <w:tcW w:w="2459" w:type="dxa"/>
          <w:tcBorders>
            <w:top w:val="nil"/>
            <w:bottom w:val="nil"/>
          </w:tcBorders>
        </w:tcPr>
        <w:p w14:paraId="7DC1E53B" w14:textId="77777777" w:rsidR="00B31285" w:rsidRPr="00333716" w:rsidRDefault="00B31285" w:rsidP="00C15048">
          <w:pPr>
            <w:pStyle w:val="Footer"/>
          </w:pPr>
        </w:p>
        <w:p w14:paraId="1283FADA" w14:textId="77777777" w:rsidR="00B31285" w:rsidRPr="00333716" w:rsidRDefault="00B31285" w:rsidP="00C15048">
          <w:pPr>
            <w:pStyle w:val="Footer"/>
          </w:pPr>
        </w:p>
      </w:tc>
      <w:tc>
        <w:tcPr>
          <w:tcW w:w="4678" w:type="dxa"/>
          <w:tcBorders>
            <w:top w:val="nil"/>
            <w:bottom w:val="nil"/>
          </w:tcBorders>
        </w:tcPr>
        <w:p w14:paraId="6C3B3EC1" w14:textId="77777777" w:rsidR="00B31285" w:rsidRPr="009210CB" w:rsidRDefault="00B31285" w:rsidP="00E33C28">
          <w:pPr>
            <w:pStyle w:val="Footer"/>
            <w:rPr>
              <w:lang w:val="sv-SE"/>
            </w:rPr>
          </w:pPr>
          <w:r>
            <w:rPr>
              <w:lang w:val="sv-SE"/>
            </w:rPr>
            <w:t>Informationsmodeller</w:t>
          </w:r>
          <w:r w:rsidRPr="004D1005">
            <w:rPr>
              <w:lang w:val="sv-SE"/>
            </w:rPr>
            <w:br/>
          </w:r>
          <w:r>
            <w:rPr>
              <w:lang w:val="sv-SE"/>
            </w:rPr>
            <w:t>Version: 2.6</w:t>
          </w:r>
        </w:p>
      </w:tc>
      <w:tc>
        <w:tcPr>
          <w:tcW w:w="2410" w:type="dxa"/>
          <w:tcBorders>
            <w:top w:val="nil"/>
            <w:bottom w:val="nil"/>
          </w:tcBorders>
        </w:tcPr>
        <w:p w14:paraId="37E36FD8" w14:textId="77777777" w:rsidR="00B31285" w:rsidRDefault="00B31285" w:rsidP="006302C9">
          <w:pPr>
            <w:pStyle w:val="Footer"/>
            <w:tabs>
              <w:tab w:val="clear" w:pos="4153"/>
              <w:tab w:val="clear" w:pos="8306"/>
              <w:tab w:val="center" w:pos="1097"/>
            </w:tabs>
            <w:rPr>
              <w:lang w:val="sv-SE"/>
            </w:rPr>
          </w:pPr>
          <w:r>
            <w:rPr>
              <w:lang w:val="sv-SE"/>
            </w:rPr>
            <w:t>Författare:</w:t>
          </w:r>
        </w:p>
        <w:p w14:paraId="2B468384" w14:textId="77777777" w:rsidR="00B31285" w:rsidRPr="006302C9" w:rsidRDefault="00B31285" w:rsidP="00167AC4">
          <w:pPr>
            <w:pStyle w:val="Footer"/>
            <w:tabs>
              <w:tab w:val="clear" w:pos="4153"/>
              <w:tab w:val="clear" w:pos="8306"/>
              <w:tab w:val="center" w:pos="1097"/>
            </w:tabs>
            <w:rPr>
              <w:lang w:val="sv-SE"/>
            </w:rPr>
          </w:pPr>
          <w:r>
            <w:rPr>
              <w:lang w:val="sv-SE"/>
            </w:rPr>
            <w:t>Kristin Schoug Bertilsson,</w:t>
          </w:r>
          <w:r>
            <w:rPr>
              <w:lang w:val="sv-SE"/>
            </w:rPr>
            <w:br/>
            <w:t>Zara Sarén, Carina Sundlöf</w:t>
          </w:r>
        </w:p>
      </w:tc>
      <w:tc>
        <w:tcPr>
          <w:tcW w:w="1134" w:type="dxa"/>
          <w:tcBorders>
            <w:top w:val="nil"/>
            <w:bottom w:val="nil"/>
          </w:tcBorders>
        </w:tcPr>
        <w:p w14:paraId="4B3034D2" w14:textId="77777777" w:rsidR="00B31285" w:rsidRPr="001F54EF" w:rsidRDefault="00B31285" w:rsidP="00C15048">
          <w:pPr>
            <w:pStyle w:val="Footer"/>
            <w:rPr>
              <w:lang w:val="sv-SE"/>
            </w:rPr>
          </w:pPr>
          <w:r w:rsidRPr="001F54EF">
            <w:rPr>
              <w:lang w:val="sv-SE"/>
            </w:rPr>
            <w:t>Senast ändrad</w:t>
          </w:r>
        </w:p>
        <w:p w14:paraId="13673C46" w14:textId="77777777" w:rsidR="00B31285" w:rsidRPr="001F54EF" w:rsidRDefault="00B31285" w:rsidP="006302C9">
          <w:pPr>
            <w:pStyle w:val="Footer"/>
            <w:rPr>
              <w:lang w:val="sv-SE"/>
            </w:rPr>
          </w:pPr>
          <w:r>
            <w:rPr>
              <w:lang w:val="sv-SE"/>
            </w:rPr>
            <w:fldChar w:fldCharType="begin"/>
          </w:r>
          <w:r>
            <w:rPr>
              <w:lang w:val="sv-SE"/>
            </w:rPr>
            <w:instrText xml:space="preserve"> TIME \@ "yyyy-MM-dd" </w:instrText>
          </w:r>
          <w:r>
            <w:rPr>
              <w:lang w:val="sv-SE"/>
            </w:rPr>
            <w:fldChar w:fldCharType="separate"/>
          </w:r>
          <w:r w:rsidR="000060CA">
            <w:rPr>
              <w:noProof/>
              <w:lang w:val="sv-SE"/>
            </w:rPr>
            <w:t>2015-01-28</w:t>
          </w:r>
          <w:r>
            <w:rPr>
              <w:lang w:val="sv-SE"/>
            </w:rPr>
            <w:fldChar w:fldCharType="end"/>
          </w:r>
        </w:p>
      </w:tc>
    </w:tr>
    <w:tr w:rsidR="00B31285" w:rsidRPr="00144360" w14:paraId="0A86A2C5" w14:textId="77777777" w:rsidTr="00B16F63">
      <w:tblPrEx>
        <w:tblBorders>
          <w:insideH w:val="none" w:sz="0" w:space="0" w:color="auto"/>
          <w:insideV w:val="none" w:sz="0" w:space="0" w:color="auto"/>
        </w:tblBorders>
      </w:tblPrEx>
      <w:trPr>
        <w:gridAfter w:val="2"/>
        <w:wAfter w:w="3544" w:type="dxa"/>
        <w:trHeight w:hRule="exact" w:val="1361"/>
      </w:trPr>
      <w:tc>
        <w:tcPr>
          <w:tcW w:w="2459" w:type="dxa"/>
          <w:tcBorders>
            <w:top w:val="nil"/>
            <w:left w:val="nil"/>
            <w:bottom w:val="nil"/>
            <w:right w:val="nil"/>
          </w:tcBorders>
          <w:vAlign w:val="bottom"/>
        </w:tcPr>
        <w:p w14:paraId="1F0154D2" w14:textId="77777777" w:rsidR="00B31285" w:rsidRDefault="00B31285" w:rsidP="00C15048">
          <w:pPr>
            <w:pStyle w:val="Header"/>
          </w:pPr>
          <w:r>
            <w:rPr>
              <w:noProof/>
              <w:lang w:eastAsia="sv-SE"/>
            </w:rPr>
            <w:drawing>
              <wp:inline distT="0" distB="0" distL="0" distR="0" wp14:anchorId="5CBE6322" wp14:editId="0EEDE55F">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14:paraId="111FC2F3" w14:textId="77777777" w:rsidR="00B31285" w:rsidRDefault="00B31285" w:rsidP="00C15048">
          <w:pPr>
            <w:pStyle w:val="Header"/>
          </w:pPr>
        </w:p>
      </w:tc>
    </w:tr>
  </w:tbl>
  <w:p w14:paraId="6A1F25C6" w14:textId="77777777" w:rsidR="00B31285" w:rsidRDefault="00B31285" w:rsidP="00C15048">
    <w:pPr>
      <w:pStyle w:val="Header"/>
    </w:pPr>
  </w:p>
  <w:p w14:paraId="47F8FE56" w14:textId="77777777" w:rsidR="00B31285" w:rsidRDefault="00B31285" w:rsidP="00C1504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792" w:type="dxa"/>
      <w:tblLayout w:type="fixed"/>
      <w:tblLook w:val="01E0" w:firstRow="1" w:lastRow="1" w:firstColumn="1" w:lastColumn="1" w:noHBand="0" w:noVBand="0"/>
    </w:tblPr>
    <w:tblGrid>
      <w:gridCol w:w="3240"/>
      <w:gridCol w:w="3060"/>
      <w:gridCol w:w="3060"/>
      <w:gridCol w:w="900"/>
    </w:tblGrid>
    <w:tr w:rsidR="00B31285" w:rsidRPr="00144360" w14:paraId="36C59808" w14:textId="77777777">
      <w:trPr>
        <w:trHeight w:hRule="exact" w:val="454"/>
      </w:trPr>
      <w:tc>
        <w:tcPr>
          <w:tcW w:w="3240" w:type="dxa"/>
          <w:tcBorders>
            <w:top w:val="nil"/>
            <w:left w:val="nil"/>
            <w:bottom w:val="nil"/>
            <w:right w:val="nil"/>
          </w:tcBorders>
        </w:tcPr>
        <w:p w14:paraId="2C118A2D" w14:textId="77777777" w:rsidR="00B31285" w:rsidRPr="002D1CAF" w:rsidRDefault="00B31285" w:rsidP="00C15048">
          <w:pPr>
            <w:pStyle w:val="Header"/>
          </w:pPr>
        </w:p>
      </w:tc>
      <w:tc>
        <w:tcPr>
          <w:tcW w:w="3060" w:type="dxa"/>
          <w:tcBorders>
            <w:top w:val="nil"/>
            <w:left w:val="nil"/>
            <w:bottom w:val="nil"/>
            <w:right w:val="nil"/>
          </w:tcBorders>
        </w:tcPr>
        <w:p w14:paraId="37EEB1DF" w14:textId="77777777" w:rsidR="00B31285" w:rsidRPr="00E123DA" w:rsidRDefault="00B31285" w:rsidP="00C15048">
          <w:pPr>
            <w:pStyle w:val="Header"/>
          </w:pPr>
        </w:p>
      </w:tc>
      <w:tc>
        <w:tcPr>
          <w:tcW w:w="3060" w:type="dxa"/>
          <w:tcBorders>
            <w:top w:val="nil"/>
            <w:left w:val="nil"/>
            <w:bottom w:val="nil"/>
            <w:right w:val="nil"/>
          </w:tcBorders>
        </w:tcPr>
        <w:p w14:paraId="5B2A8377" w14:textId="77777777" w:rsidR="00B31285" w:rsidRPr="00E123DA" w:rsidRDefault="00B31285" w:rsidP="00C15048">
          <w:pPr>
            <w:pStyle w:val="Header"/>
          </w:pPr>
        </w:p>
      </w:tc>
      <w:tc>
        <w:tcPr>
          <w:tcW w:w="900" w:type="dxa"/>
          <w:tcBorders>
            <w:top w:val="nil"/>
            <w:left w:val="nil"/>
            <w:bottom w:val="nil"/>
            <w:right w:val="nil"/>
          </w:tcBorders>
        </w:tcPr>
        <w:p w14:paraId="090242B4" w14:textId="77777777" w:rsidR="00B31285" w:rsidRPr="00E123DA" w:rsidRDefault="00B31285" w:rsidP="00C15048">
          <w:pPr>
            <w:pStyle w:val="Header"/>
          </w:pPr>
        </w:p>
      </w:tc>
    </w:tr>
    <w:tr w:rsidR="00B31285" w:rsidRPr="00144360" w14:paraId="4E6290D4" w14:textId="77777777">
      <w:trPr>
        <w:gridAfter w:val="3"/>
        <w:wAfter w:w="7020" w:type="dxa"/>
        <w:trHeight w:hRule="exact" w:val="1361"/>
      </w:trPr>
      <w:tc>
        <w:tcPr>
          <w:tcW w:w="3240" w:type="dxa"/>
          <w:tcBorders>
            <w:top w:val="nil"/>
            <w:left w:val="nil"/>
            <w:bottom w:val="nil"/>
            <w:right w:val="nil"/>
          </w:tcBorders>
          <w:vAlign w:val="bottom"/>
        </w:tcPr>
        <w:p w14:paraId="55663DED" w14:textId="77777777" w:rsidR="00B31285" w:rsidRDefault="00B31285" w:rsidP="00C15048">
          <w:pPr>
            <w:pStyle w:val="Header"/>
          </w:pPr>
        </w:p>
      </w:tc>
    </w:tr>
  </w:tbl>
  <w:p w14:paraId="365AE5CA" w14:textId="77777777" w:rsidR="00B31285" w:rsidRDefault="00B31285" w:rsidP="00C15048">
    <w:pPr>
      <w:pStyle w:val="Header"/>
    </w:pPr>
  </w:p>
  <w:p w14:paraId="582E48E1" w14:textId="77777777" w:rsidR="00B31285" w:rsidRPr="00144360" w:rsidRDefault="00B31285"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9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BE3B72"/>
    <w:multiLevelType w:val="hybridMultilevel"/>
    <w:tmpl w:val="467204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709702B"/>
    <w:multiLevelType w:val="hybridMultilevel"/>
    <w:tmpl w:val="CE009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7">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CD6D8B"/>
    <w:multiLevelType w:val="hybridMultilevel"/>
    <w:tmpl w:val="61E898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11"/>
  </w:num>
  <w:num w:numId="2">
    <w:abstractNumId w:val="6"/>
  </w:num>
  <w:num w:numId="3">
    <w:abstractNumId w:val="4"/>
  </w:num>
  <w:num w:numId="4">
    <w:abstractNumId w:val="10"/>
  </w:num>
  <w:num w:numId="5">
    <w:abstractNumId w:val="0"/>
  </w:num>
  <w:num w:numId="6">
    <w:abstractNumId w:val="2"/>
  </w:num>
  <w:num w:numId="7">
    <w:abstractNumId w:val="7"/>
  </w:num>
  <w:num w:numId="8">
    <w:abstractNumId w:val="3"/>
  </w:num>
  <w:num w:numId="9">
    <w:abstractNumId w:val="1"/>
  </w:num>
  <w:num w:numId="10">
    <w:abstractNumId w:val="8"/>
  </w:num>
  <w:num w:numId="11">
    <w:abstractNumId w:val="5"/>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293"/>
    <w:rsid w:val="00001ECC"/>
    <w:rsid w:val="00004227"/>
    <w:rsid w:val="000060CA"/>
    <w:rsid w:val="000146B1"/>
    <w:rsid w:val="000153CF"/>
    <w:rsid w:val="00020563"/>
    <w:rsid w:val="000231AF"/>
    <w:rsid w:val="00025347"/>
    <w:rsid w:val="000304C9"/>
    <w:rsid w:val="000321A2"/>
    <w:rsid w:val="00036EB6"/>
    <w:rsid w:val="00040592"/>
    <w:rsid w:val="0004312F"/>
    <w:rsid w:val="000437A5"/>
    <w:rsid w:val="00046486"/>
    <w:rsid w:val="00051C70"/>
    <w:rsid w:val="000610C1"/>
    <w:rsid w:val="00066A88"/>
    <w:rsid w:val="00070AD8"/>
    <w:rsid w:val="00072907"/>
    <w:rsid w:val="00074AED"/>
    <w:rsid w:val="000753E2"/>
    <w:rsid w:val="000778A6"/>
    <w:rsid w:val="000810E8"/>
    <w:rsid w:val="000838C7"/>
    <w:rsid w:val="000848FE"/>
    <w:rsid w:val="00084D4C"/>
    <w:rsid w:val="000917BE"/>
    <w:rsid w:val="000927B9"/>
    <w:rsid w:val="000929CC"/>
    <w:rsid w:val="0009676B"/>
    <w:rsid w:val="000A360C"/>
    <w:rsid w:val="000A5E63"/>
    <w:rsid w:val="000A7F19"/>
    <w:rsid w:val="000B1315"/>
    <w:rsid w:val="000B5E45"/>
    <w:rsid w:val="000B75E3"/>
    <w:rsid w:val="000C0B90"/>
    <w:rsid w:val="000C415D"/>
    <w:rsid w:val="000C46BB"/>
    <w:rsid w:val="000C5934"/>
    <w:rsid w:val="000C7C21"/>
    <w:rsid w:val="000C7EBE"/>
    <w:rsid w:val="000D13AC"/>
    <w:rsid w:val="000D4413"/>
    <w:rsid w:val="000D4585"/>
    <w:rsid w:val="000D5850"/>
    <w:rsid w:val="000D5C92"/>
    <w:rsid w:val="000D68C0"/>
    <w:rsid w:val="000E1776"/>
    <w:rsid w:val="000E4174"/>
    <w:rsid w:val="000E4850"/>
    <w:rsid w:val="000E6AFC"/>
    <w:rsid w:val="000F0090"/>
    <w:rsid w:val="000F0CAE"/>
    <w:rsid w:val="0010028B"/>
    <w:rsid w:val="0010428B"/>
    <w:rsid w:val="00104E54"/>
    <w:rsid w:val="001050DD"/>
    <w:rsid w:val="00110A33"/>
    <w:rsid w:val="00112E13"/>
    <w:rsid w:val="001150B1"/>
    <w:rsid w:val="00115718"/>
    <w:rsid w:val="0011673C"/>
    <w:rsid w:val="00122231"/>
    <w:rsid w:val="00124AF0"/>
    <w:rsid w:val="00127745"/>
    <w:rsid w:val="00133233"/>
    <w:rsid w:val="001333A4"/>
    <w:rsid w:val="001378A8"/>
    <w:rsid w:val="00137C53"/>
    <w:rsid w:val="001419DA"/>
    <w:rsid w:val="00144360"/>
    <w:rsid w:val="00144BD5"/>
    <w:rsid w:val="0014548C"/>
    <w:rsid w:val="001471F9"/>
    <w:rsid w:val="00151CBA"/>
    <w:rsid w:val="00152B7B"/>
    <w:rsid w:val="001560F6"/>
    <w:rsid w:val="001613FB"/>
    <w:rsid w:val="00162DF2"/>
    <w:rsid w:val="00167AC4"/>
    <w:rsid w:val="00172E6C"/>
    <w:rsid w:val="00174DA4"/>
    <w:rsid w:val="001754BC"/>
    <w:rsid w:val="00176A67"/>
    <w:rsid w:val="0017735B"/>
    <w:rsid w:val="00181B3F"/>
    <w:rsid w:val="001845E5"/>
    <w:rsid w:val="00185C3E"/>
    <w:rsid w:val="0018796B"/>
    <w:rsid w:val="00195FF9"/>
    <w:rsid w:val="001B1FCB"/>
    <w:rsid w:val="001B2728"/>
    <w:rsid w:val="001B7935"/>
    <w:rsid w:val="001C3E3A"/>
    <w:rsid w:val="001C72D8"/>
    <w:rsid w:val="001D1FAF"/>
    <w:rsid w:val="001D5C9D"/>
    <w:rsid w:val="001D7586"/>
    <w:rsid w:val="001E1DAA"/>
    <w:rsid w:val="001E6CF8"/>
    <w:rsid w:val="001E7969"/>
    <w:rsid w:val="001F542E"/>
    <w:rsid w:val="001F54EF"/>
    <w:rsid w:val="001F5CE8"/>
    <w:rsid w:val="001F757D"/>
    <w:rsid w:val="001F78CD"/>
    <w:rsid w:val="001F7A09"/>
    <w:rsid w:val="00201DE2"/>
    <w:rsid w:val="00204B52"/>
    <w:rsid w:val="0021120B"/>
    <w:rsid w:val="00211C3E"/>
    <w:rsid w:val="002124A5"/>
    <w:rsid w:val="00212EF3"/>
    <w:rsid w:val="00214259"/>
    <w:rsid w:val="002261C9"/>
    <w:rsid w:val="0023223E"/>
    <w:rsid w:val="00233192"/>
    <w:rsid w:val="00235549"/>
    <w:rsid w:val="00236B41"/>
    <w:rsid w:val="0024032B"/>
    <w:rsid w:val="00242BD0"/>
    <w:rsid w:val="00243B6C"/>
    <w:rsid w:val="00250D72"/>
    <w:rsid w:val="002516C6"/>
    <w:rsid w:val="00252575"/>
    <w:rsid w:val="002537DE"/>
    <w:rsid w:val="002604AB"/>
    <w:rsid w:val="002640D9"/>
    <w:rsid w:val="00264D83"/>
    <w:rsid w:val="00267C20"/>
    <w:rsid w:val="00271287"/>
    <w:rsid w:val="002731B6"/>
    <w:rsid w:val="002870DE"/>
    <w:rsid w:val="002876DE"/>
    <w:rsid w:val="00290373"/>
    <w:rsid w:val="0029121D"/>
    <w:rsid w:val="00295D82"/>
    <w:rsid w:val="0029690C"/>
    <w:rsid w:val="002A38D5"/>
    <w:rsid w:val="002A4921"/>
    <w:rsid w:val="002A512F"/>
    <w:rsid w:val="002A6CAB"/>
    <w:rsid w:val="002B1094"/>
    <w:rsid w:val="002B2AC4"/>
    <w:rsid w:val="002B4489"/>
    <w:rsid w:val="002B4701"/>
    <w:rsid w:val="002B72F3"/>
    <w:rsid w:val="002B779D"/>
    <w:rsid w:val="002C47FA"/>
    <w:rsid w:val="002C69AB"/>
    <w:rsid w:val="002C6DC5"/>
    <w:rsid w:val="002C722B"/>
    <w:rsid w:val="002D1CAF"/>
    <w:rsid w:val="002D2FA8"/>
    <w:rsid w:val="002D32EC"/>
    <w:rsid w:val="002D43B3"/>
    <w:rsid w:val="002E1F81"/>
    <w:rsid w:val="002E35E1"/>
    <w:rsid w:val="002E3DF8"/>
    <w:rsid w:val="002E7247"/>
    <w:rsid w:val="002F760C"/>
    <w:rsid w:val="003017C6"/>
    <w:rsid w:val="00302E96"/>
    <w:rsid w:val="0030329A"/>
    <w:rsid w:val="00305B15"/>
    <w:rsid w:val="00307C5E"/>
    <w:rsid w:val="00310672"/>
    <w:rsid w:val="003121C3"/>
    <w:rsid w:val="003162D3"/>
    <w:rsid w:val="003208D6"/>
    <w:rsid w:val="00320DB7"/>
    <w:rsid w:val="00333548"/>
    <w:rsid w:val="00333716"/>
    <w:rsid w:val="00337587"/>
    <w:rsid w:val="00340ADE"/>
    <w:rsid w:val="003432B2"/>
    <w:rsid w:val="00343777"/>
    <w:rsid w:val="003441CA"/>
    <w:rsid w:val="00345C1E"/>
    <w:rsid w:val="00345F35"/>
    <w:rsid w:val="00347469"/>
    <w:rsid w:val="00350620"/>
    <w:rsid w:val="003526B6"/>
    <w:rsid w:val="00352CED"/>
    <w:rsid w:val="00354FDE"/>
    <w:rsid w:val="00357B9A"/>
    <w:rsid w:val="00360D43"/>
    <w:rsid w:val="0036408B"/>
    <w:rsid w:val="003657D7"/>
    <w:rsid w:val="00370FDE"/>
    <w:rsid w:val="00372356"/>
    <w:rsid w:val="00374328"/>
    <w:rsid w:val="003772E5"/>
    <w:rsid w:val="003815C5"/>
    <w:rsid w:val="00382BCF"/>
    <w:rsid w:val="00385CD7"/>
    <w:rsid w:val="00386191"/>
    <w:rsid w:val="003872CE"/>
    <w:rsid w:val="00392753"/>
    <w:rsid w:val="003A05D5"/>
    <w:rsid w:val="003A3B70"/>
    <w:rsid w:val="003A43B8"/>
    <w:rsid w:val="003B1A4D"/>
    <w:rsid w:val="003B5FF4"/>
    <w:rsid w:val="003C0177"/>
    <w:rsid w:val="003C0BB6"/>
    <w:rsid w:val="003C1FC3"/>
    <w:rsid w:val="003C34CB"/>
    <w:rsid w:val="003C3F05"/>
    <w:rsid w:val="003C78B7"/>
    <w:rsid w:val="003D0BF4"/>
    <w:rsid w:val="003E1F55"/>
    <w:rsid w:val="003E4573"/>
    <w:rsid w:val="003E573A"/>
    <w:rsid w:val="003E5C0F"/>
    <w:rsid w:val="003E6261"/>
    <w:rsid w:val="003F4431"/>
    <w:rsid w:val="003F5BF4"/>
    <w:rsid w:val="0040097D"/>
    <w:rsid w:val="004019CD"/>
    <w:rsid w:val="004023CA"/>
    <w:rsid w:val="00404B1B"/>
    <w:rsid w:val="00406E18"/>
    <w:rsid w:val="00413523"/>
    <w:rsid w:val="004167A1"/>
    <w:rsid w:val="00422232"/>
    <w:rsid w:val="00423088"/>
    <w:rsid w:val="00424378"/>
    <w:rsid w:val="00424F93"/>
    <w:rsid w:val="004276D7"/>
    <w:rsid w:val="004307DA"/>
    <w:rsid w:val="00431F26"/>
    <w:rsid w:val="00431F92"/>
    <w:rsid w:val="004327B7"/>
    <w:rsid w:val="00434B16"/>
    <w:rsid w:val="00435F6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77D1C"/>
    <w:rsid w:val="00480044"/>
    <w:rsid w:val="00481753"/>
    <w:rsid w:val="00484B05"/>
    <w:rsid w:val="00495331"/>
    <w:rsid w:val="00497A3B"/>
    <w:rsid w:val="004A05D3"/>
    <w:rsid w:val="004A1205"/>
    <w:rsid w:val="004A756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E5CDD"/>
    <w:rsid w:val="004F02FF"/>
    <w:rsid w:val="004F2732"/>
    <w:rsid w:val="004F49FE"/>
    <w:rsid w:val="004F74E7"/>
    <w:rsid w:val="004F764F"/>
    <w:rsid w:val="00504E9E"/>
    <w:rsid w:val="00522B64"/>
    <w:rsid w:val="005244EB"/>
    <w:rsid w:val="00524F0D"/>
    <w:rsid w:val="005314F5"/>
    <w:rsid w:val="00531EFA"/>
    <w:rsid w:val="005320FC"/>
    <w:rsid w:val="00535525"/>
    <w:rsid w:val="00537321"/>
    <w:rsid w:val="00537879"/>
    <w:rsid w:val="0054331B"/>
    <w:rsid w:val="00545A55"/>
    <w:rsid w:val="00554ABF"/>
    <w:rsid w:val="00557235"/>
    <w:rsid w:val="00561E20"/>
    <w:rsid w:val="0056222B"/>
    <w:rsid w:val="00562927"/>
    <w:rsid w:val="005634DB"/>
    <w:rsid w:val="005636F2"/>
    <w:rsid w:val="005647B2"/>
    <w:rsid w:val="00567047"/>
    <w:rsid w:val="00570215"/>
    <w:rsid w:val="00577358"/>
    <w:rsid w:val="005778E4"/>
    <w:rsid w:val="005816A3"/>
    <w:rsid w:val="00583813"/>
    <w:rsid w:val="00586C93"/>
    <w:rsid w:val="0059082A"/>
    <w:rsid w:val="00591780"/>
    <w:rsid w:val="005921EC"/>
    <w:rsid w:val="00593F38"/>
    <w:rsid w:val="005A032B"/>
    <w:rsid w:val="005A0821"/>
    <w:rsid w:val="005A2879"/>
    <w:rsid w:val="005A64D4"/>
    <w:rsid w:val="005B0B2D"/>
    <w:rsid w:val="005B4045"/>
    <w:rsid w:val="005B49F8"/>
    <w:rsid w:val="005B725C"/>
    <w:rsid w:val="005B784A"/>
    <w:rsid w:val="005C1A9F"/>
    <w:rsid w:val="005C323C"/>
    <w:rsid w:val="005C68C6"/>
    <w:rsid w:val="005D064B"/>
    <w:rsid w:val="005D4293"/>
    <w:rsid w:val="005D5E60"/>
    <w:rsid w:val="005D6964"/>
    <w:rsid w:val="005E2E87"/>
    <w:rsid w:val="005E47E7"/>
    <w:rsid w:val="005E4EB3"/>
    <w:rsid w:val="005E71F4"/>
    <w:rsid w:val="005F07BF"/>
    <w:rsid w:val="005F43A1"/>
    <w:rsid w:val="005F4DD4"/>
    <w:rsid w:val="005F7B47"/>
    <w:rsid w:val="00601824"/>
    <w:rsid w:val="00602242"/>
    <w:rsid w:val="00604800"/>
    <w:rsid w:val="00604F70"/>
    <w:rsid w:val="00611088"/>
    <w:rsid w:val="0061136D"/>
    <w:rsid w:val="0061300C"/>
    <w:rsid w:val="006132B3"/>
    <w:rsid w:val="006210F1"/>
    <w:rsid w:val="006233AF"/>
    <w:rsid w:val="006237CE"/>
    <w:rsid w:val="006302C9"/>
    <w:rsid w:val="00630E61"/>
    <w:rsid w:val="00636AFC"/>
    <w:rsid w:val="00640358"/>
    <w:rsid w:val="006406AC"/>
    <w:rsid w:val="0064323F"/>
    <w:rsid w:val="00651460"/>
    <w:rsid w:val="00655A28"/>
    <w:rsid w:val="00656CF4"/>
    <w:rsid w:val="00662E95"/>
    <w:rsid w:val="006660F6"/>
    <w:rsid w:val="006714CC"/>
    <w:rsid w:val="00672DE3"/>
    <w:rsid w:val="00674FFA"/>
    <w:rsid w:val="0067746C"/>
    <w:rsid w:val="006829D5"/>
    <w:rsid w:val="00682CC6"/>
    <w:rsid w:val="00683B70"/>
    <w:rsid w:val="00685590"/>
    <w:rsid w:val="006876F4"/>
    <w:rsid w:val="00691D38"/>
    <w:rsid w:val="00696625"/>
    <w:rsid w:val="006A1C01"/>
    <w:rsid w:val="006A1F81"/>
    <w:rsid w:val="006A389B"/>
    <w:rsid w:val="006B1C11"/>
    <w:rsid w:val="006B45BD"/>
    <w:rsid w:val="006C23DB"/>
    <w:rsid w:val="006C4354"/>
    <w:rsid w:val="006C4773"/>
    <w:rsid w:val="006C5828"/>
    <w:rsid w:val="006D1023"/>
    <w:rsid w:val="006D3D5A"/>
    <w:rsid w:val="006D5434"/>
    <w:rsid w:val="006E21B0"/>
    <w:rsid w:val="006E69BB"/>
    <w:rsid w:val="006F39DA"/>
    <w:rsid w:val="006F63CB"/>
    <w:rsid w:val="006F6BF9"/>
    <w:rsid w:val="006F71AA"/>
    <w:rsid w:val="00702487"/>
    <w:rsid w:val="00702FDE"/>
    <w:rsid w:val="007046C7"/>
    <w:rsid w:val="00705C35"/>
    <w:rsid w:val="007079A8"/>
    <w:rsid w:val="00710D25"/>
    <w:rsid w:val="00715282"/>
    <w:rsid w:val="007165D1"/>
    <w:rsid w:val="00727FA5"/>
    <w:rsid w:val="00731FEF"/>
    <w:rsid w:val="0073419E"/>
    <w:rsid w:val="0074419E"/>
    <w:rsid w:val="00745995"/>
    <w:rsid w:val="0074710D"/>
    <w:rsid w:val="007474B7"/>
    <w:rsid w:val="00750834"/>
    <w:rsid w:val="007560CB"/>
    <w:rsid w:val="00761667"/>
    <w:rsid w:val="0076353E"/>
    <w:rsid w:val="00764B55"/>
    <w:rsid w:val="00765DDC"/>
    <w:rsid w:val="007665B9"/>
    <w:rsid w:val="00774BE0"/>
    <w:rsid w:val="00777137"/>
    <w:rsid w:val="00777FE4"/>
    <w:rsid w:val="007807ED"/>
    <w:rsid w:val="00780A71"/>
    <w:rsid w:val="00782369"/>
    <w:rsid w:val="007840BF"/>
    <w:rsid w:val="0078694F"/>
    <w:rsid w:val="00790475"/>
    <w:rsid w:val="0079530B"/>
    <w:rsid w:val="0079550A"/>
    <w:rsid w:val="007A2BF2"/>
    <w:rsid w:val="007A5AB5"/>
    <w:rsid w:val="007B17AE"/>
    <w:rsid w:val="007B5D0B"/>
    <w:rsid w:val="007B6521"/>
    <w:rsid w:val="007C4962"/>
    <w:rsid w:val="007C50AA"/>
    <w:rsid w:val="007D1069"/>
    <w:rsid w:val="007D1ED9"/>
    <w:rsid w:val="007D3B46"/>
    <w:rsid w:val="007D5509"/>
    <w:rsid w:val="007D6590"/>
    <w:rsid w:val="007D76B5"/>
    <w:rsid w:val="007D783D"/>
    <w:rsid w:val="007E10BA"/>
    <w:rsid w:val="007E1B9F"/>
    <w:rsid w:val="007F103C"/>
    <w:rsid w:val="007F1186"/>
    <w:rsid w:val="007F246F"/>
    <w:rsid w:val="007F29D9"/>
    <w:rsid w:val="007F3CB8"/>
    <w:rsid w:val="008008E8"/>
    <w:rsid w:val="00800FEE"/>
    <w:rsid w:val="008055B4"/>
    <w:rsid w:val="00806491"/>
    <w:rsid w:val="00807538"/>
    <w:rsid w:val="00811A36"/>
    <w:rsid w:val="00813DD9"/>
    <w:rsid w:val="00815A4A"/>
    <w:rsid w:val="00820939"/>
    <w:rsid w:val="00826188"/>
    <w:rsid w:val="00826AFF"/>
    <w:rsid w:val="00832B66"/>
    <w:rsid w:val="0083686A"/>
    <w:rsid w:val="0084014C"/>
    <w:rsid w:val="00841F55"/>
    <w:rsid w:val="00843FB3"/>
    <w:rsid w:val="00856437"/>
    <w:rsid w:val="0085719D"/>
    <w:rsid w:val="0086277B"/>
    <w:rsid w:val="00862C61"/>
    <w:rsid w:val="00865E46"/>
    <w:rsid w:val="008679ED"/>
    <w:rsid w:val="00871099"/>
    <w:rsid w:val="00874119"/>
    <w:rsid w:val="00880085"/>
    <w:rsid w:val="008814F9"/>
    <w:rsid w:val="0088630E"/>
    <w:rsid w:val="0089009B"/>
    <w:rsid w:val="00890AB6"/>
    <w:rsid w:val="00893C96"/>
    <w:rsid w:val="0089429B"/>
    <w:rsid w:val="00895CF9"/>
    <w:rsid w:val="008A40AB"/>
    <w:rsid w:val="008A5F04"/>
    <w:rsid w:val="008A65C3"/>
    <w:rsid w:val="008A6A83"/>
    <w:rsid w:val="008B0148"/>
    <w:rsid w:val="008C336E"/>
    <w:rsid w:val="008C40D9"/>
    <w:rsid w:val="008C6F28"/>
    <w:rsid w:val="008D1435"/>
    <w:rsid w:val="008D2C37"/>
    <w:rsid w:val="008E4989"/>
    <w:rsid w:val="008E5170"/>
    <w:rsid w:val="008F3976"/>
    <w:rsid w:val="008F5601"/>
    <w:rsid w:val="009013BB"/>
    <w:rsid w:val="00901BF1"/>
    <w:rsid w:val="00902D63"/>
    <w:rsid w:val="00903A8C"/>
    <w:rsid w:val="00905D82"/>
    <w:rsid w:val="009106DB"/>
    <w:rsid w:val="009155B2"/>
    <w:rsid w:val="0091623E"/>
    <w:rsid w:val="00916DDE"/>
    <w:rsid w:val="00917A88"/>
    <w:rsid w:val="009210CB"/>
    <w:rsid w:val="00926F84"/>
    <w:rsid w:val="00927712"/>
    <w:rsid w:val="00930DEB"/>
    <w:rsid w:val="00933C93"/>
    <w:rsid w:val="009367FF"/>
    <w:rsid w:val="00937364"/>
    <w:rsid w:val="00942224"/>
    <w:rsid w:val="00942430"/>
    <w:rsid w:val="00947FAA"/>
    <w:rsid w:val="00947FBE"/>
    <w:rsid w:val="0095188A"/>
    <w:rsid w:val="00954C0C"/>
    <w:rsid w:val="00961C67"/>
    <w:rsid w:val="009654D1"/>
    <w:rsid w:val="00966FB8"/>
    <w:rsid w:val="009677B8"/>
    <w:rsid w:val="00967AC6"/>
    <w:rsid w:val="00985322"/>
    <w:rsid w:val="00986721"/>
    <w:rsid w:val="009908AB"/>
    <w:rsid w:val="009A0859"/>
    <w:rsid w:val="009A28C7"/>
    <w:rsid w:val="009A50D2"/>
    <w:rsid w:val="009B1EE3"/>
    <w:rsid w:val="009B5F16"/>
    <w:rsid w:val="009C0B13"/>
    <w:rsid w:val="009C0E9A"/>
    <w:rsid w:val="009C7FFA"/>
    <w:rsid w:val="009D2B37"/>
    <w:rsid w:val="009E4E31"/>
    <w:rsid w:val="009E765F"/>
    <w:rsid w:val="00A0263D"/>
    <w:rsid w:val="00A07E8F"/>
    <w:rsid w:val="00A10931"/>
    <w:rsid w:val="00A116F3"/>
    <w:rsid w:val="00A12DBA"/>
    <w:rsid w:val="00A141E6"/>
    <w:rsid w:val="00A15E99"/>
    <w:rsid w:val="00A1759F"/>
    <w:rsid w:val="00A233EE"/>
    <w:rsid w:val="00A246B3"/>
    <w:rsid w:val="00A35F05"/>
    <w:rsid w:val="00A37DD6"/>
    <w:rsid w:val="00A37EE9"/>
    <w:rsid w:val="00A4265D"/>
    <w:rsid w:val="00A4469C"/>
    <w:rsid w:val="00A5360F"/>
    <w:rsid w:val="00A53BB4"/>
    <w:rsid w:val="00A5683B"/>
    <w:rsid w:val="00A641FE"/>
    <w:rsid w:val="00A704DE"/>
    <w:rsid w:val="00A7690C"/>
    <w:rsid w:val="00A76D3E"/>
    <w:rsid w:val="00A854DE"/>
    <w:rsid w:val="00A868E4"/>
    <w:rsid w:val="00A90638"/>
    <w:rsid w:val="00A90E90"/>
    <w:rsid w:val="00A97A01"/>
    <w:rsid w:val="00AA16A8"/>
    <w:rsid w:val="00AA3206"/>
    <w:rsid w:val="00AA4AED"/>
    <w:rsid w:val="00AA7101"/>
    <w:rsid w:val="00AC3F7D"/>
    <w:rsid w:val="00AC4D2D"/>
    <w:rsid w:val="00AC5535"/>
    <w:rsid w:val="00AC6983"/>
    <w:rsid w:val="00AD072A"/>
    <w:rsid w:val="00AD3D90"/>
    <w:rsid w:val="00AD3E83"/>
    <w:rsid w:val="00AD52C2"/>
    <w:rsid w:val="00AD701A"/>
    <w:rsid w:val="00B02126"/>
    <w:rsid w:val="00B03635"/>
    <w:rsid w:val="00B0395C"/>
    <w:rsid w:val="00B0708C"/>
    <w:rsid w:val="00B13575"/>
    <w:rsid w:val="00B16F63"/>
    <w:rsid w:val="00B201E6"/>
    <w:rsid w:val="00B211C0"/>
    <w:rsid w:val="00B23AAE"/>
    <w:rsid w:val="00B23DB9"/>
    <w:rsid w:val="00B31285"/>
    <w:rsid w:val="00B318E6"/>
    <w:rsid w:val="00B3201D"/>
    <w:rsid w:val="00B359BB"/>
    <w:rsid w:val="00B415D3"/>
    <w:rsid w:val="00B4562C"/>
    <w:rsid w:val="00B47003"/>
    <w:rsid w:val="00B55B65"/>
    <w:rsid w:val="00B60546"/>
    <w:rsid w:val="00B6207B"/>
    <w:rsid w:val="00B63972"/>
    <w:rsid w:val="00B66F6F"/>
    <w:rsid w:val="00B67482"/>
    <w:rsid w:val="00B71CD5"/>
    <w:rsid w:val="00B720A7"/>
    <w:rsid w:val="00B7236F"/>
    <w:rsid w:val="00B73302"/>
    <w:rsid w:val="00B81400"/>
    <w:rsid w:val="00B82A32"/>
    <w:rsid w:val="00B83BB4"/>
    <w:rsid w:val="00B83E1B"/>
    <w:rsid w:val="00B87171"/>
    <w:rsid w:val="00B87E51"/>
    <w:rsid w:val="00B957BE"/>
    <w:rsid w:val="00B9611C"/>
    <w:rsid w:val="00B967C3"/>
    <w:rsid w:val="00B97701"/>
    <w:rsid w:val="00BA2833"/>
    <w:rsid w:val="00BB5A06"/>
    <w:rsid w:val="00BC1D44"/>
    <w:rsid w:val="00BC1D83"/>
    <w:rsid w:val="00BC5332"/>
    <w:rsid w:val="00BD7C4A"/>
    <w:rsid w:val="00BE6519"/>
    <w:rsid w:val="00BF05F7"/>
    <w:rsid w:val="00BF1BC9"/>
    <w:rsid w:val="00BF25F1"/>
    <w:rsid w:val="00BF3CE3"/>
    <w:rsid w:val="00BF455C"/>
    <w:rsid w:val="00BF6757"/>
    <w:rsid w:val="00BF7DD1"/>
    <w:rsid w:val="00C07B7E"/>
    <w:rsid w:val="00C07E72"/>
    <w:rsid w:val="00C11186"/>
    <w:rsid w:val="00C12092"/>
    <w:rsid w:val="00C138E6"/>
    <w:rsid w:val="00C15048"/>
    <w:rsid w:val="00C16AFA"/>
    <w:rsid w:val="00C211C2"/>
    <w:rsid w:val="00C30E14"/>
    <w:rsid w:val="00C346A8"/>
    <w:rsid w:val="00C3510A"/>
    <w:rsid w:val="00C3718E"/>
    <w:rsid w:val="00C37941"/>
    <w:rsid w:val="00C450DF"/>
    <w:rsid w:val="00C55727"/>
    <w:rsid w:val="00C635DE"/>
    <w:rsid w:val="00C66275"/>
    <w:rsid w:val="00C71E10"/>
    <w:rsid w:val="00C75D6E"/>
    <w:rsid w:val="00C80D74"/>
    <w:rsid w:val="00C86683"/>
    <w:rsid w:val="00C94A5C"/>
    <w:rsid w:val="00C961F5"/>
    <w:rsid w:val="00CA263C"/>
    <w:rsid w:val="00CA2E69"/>
    <w:rsid w:val="00CB37FC"/>
    <w:rsid w:val="00CB5EB6"/>
    <w:rsid w:val="00CB71E0"/>
    <w:rsid w:val="00CC0216"/>
    <w:rsid w:val="00CC2F57"/>
    <w:rsid w:val="00CC3EBD"/>
    <w:rsid w:val="00CC4FF8"/>
    <w:rsid w:val="00CC5010"/>
    <w:rsid w:val="00CC7894"/>
    <w:rsid w:val="00CD0298"/>
    <w:rsid w:val="00CD0F93"/>
    <w:rsid w:val="00CD1534"/>
    <w:rsid w:val="00CD33C7"/>
    <w:rsid w:val="00CD55DD"/>
    <w:rsid w:val="00CD6646"/>
    <w:rsid w:val="00CD70F0"/>
    <w:rsid w:val="00CE12F7"/>
    <w:rsid w:val="00CE34E8"/>
    <w:rsid w:val="00CE3D80"/>
    <w:rsid w:val="00CE3E8E"/>
    <w:rsid w:val="00CE4044"/>
    <w:rsid w:val="00CE5660"/>
    <w:rsid w:val="00CE6CC6"/>
    <w:rsid w:val="00CE7BE3"/>
    <w:rsid w:val="00CF19C2"/>
    <w:rsid w:val="00D0207B"/>
    <w:rsid w:val="00D049F3"/>
    <w:rsid w:val="00D04D21"/>
    <w:rsid w:val="00D06CE2"/>
    <w:rsid w:val="00D0752E"/>
    <w:rsid w:val="00D103B1"/>
    <w:rsid w:val="00D131DE"/>
    <w:rsid w:val="00D16705"/>
    <w:rsid w:val="00D20F1F"/>
    <w:rsid w:val="00D22B85"/>
    <w:rsid w:val="00D27724"/>
    <w:rsid w:val="00D27C91"/>
    <w:rsid w:val="00D34E1D"/>
    <w:rsid w:val="00D366CD"/>
    <w:rsid w:val="00D42333"/>
    <w:rsid w:val="00D44647"/>
    <w:rsid w:val="00D46509"/>
    <w:rsid w:val="00D46B63"/>
    <w:rsid w:val="00D46E78"/>
    <w:rsid w:val="00D47AD5"/>
    <w:rsid w:val="00D51160"/>
    <w:rsid w:val="00D51370"/>
    <w:rsid w:val="00D56684"/>
    <w:rsid w:val="00D56B6D"/>
    <w:rsid w:val="00D601DC"/>
    <w:rsid w:val="00D61133"/>
    <w:rsid w:val="00D618C7"/>
    <w:rsid w:val="00D636FC"/>
    <w:rsid w:val="00D63E12"/>
    <w:rsid w:val="00D658D8"/>
    <w:rsid w:val="00D70AEF"/>
    <w:rsid w:val="00D72CB4"/>
    <w:rsid w:val="00D74D0C"/>
    <w:rsid w:val="00D7533B"/>
    <w:rsid w:val="00D83D2E"/>
    <w:rsid w:val="00D8778C"/>
    <w:rsid w:val="00D87FDF"/>
    <w:rsid w:val="00D91D5E"/>
    <w:rsid w:val="00D951DD"/>
    <w:rsid w:val="00DA15C5"/>
    <w:rsid w:val="00DA40F2"/>
    <w:rsid w:val="00DA7395"/>
    <w:rsid w:val="00DB0385"/>
    <w:rsid w:val="00DB4D5C"/>
    <w:rsid w:val="00DB4E49"/>
    <w:rsid w:val="00DB5304"/>
    <w:rsid w:val="00DC001E"/>
    <w:rsid w:val="00DC305E"/>
    <w:rsid w:val="00DC46E4"/>
    <w:rsid w:val="00DC710E"/>
    <w:rsid w:val="00DC79E7"/>
    <w:rsid w:val="00DD067A"/>
    <w:rsid w:val="00DD5BD5"/>
    <w:rsid w:val="00DD614B"/>
    <w:rsid w:val="00DD6F80"/>
    <w:rsid w:val="00DD746E"/>
    <w:rsid w:val="00DD74A5"/>
    <w:rsid w:val="00DD7794"/>
    <w:rsid w:val="00DD7975"/>
    <w:rsid w:val="00DE0233"/>
    <w:rsid w:val="00DE2580"/>
    <w:rsid w:val="00DE372C"/>
    <w:rsid w:val="00DE47EC"/>
    <w:rsid w:val="00DF18EF"/>
    <w:rsid w:val="00DF1A0C"/>
    <w:rsid w:val="00DF4C32"/>
    <w:rsid w:val="00E02FD5"/>
    <w:rsid w:val="00E031EA"/>
    <w:rsid w:val="00E054C7"/>
    <w:rsid w:val="00E1002D"/>
    <w:rsid w:val="00E123DA"/>
    <w:rsid w:val="00E152D8"/>
    <w:rsid w:val="00E24452"/>
    <w:rsid w:val="00E255E5"/>
    <w:rsid w:val="00E2607E"/>
    <w:rsid w:val="00E26245"/>
    <w:rsid w:val="00E27C54"/>
    <w:rsid w:val="00E308BE"/>
    <w:rsid w:val="00E31BAF"/>
    <w:rsid w:val="00E3257D"/>
    <w:rsid w:val="00E325F4"/>
    <w:rsid w:val="00E33C28"/>
    <w:rsid w:val="00E343BB"/>
    <w:rsid w:val="00E347A2"/>
    <w:rsid w:val="00E350B7"/>
    <w:rsid w:val="00E35B04"/>
    <w:rsid w:val="00E36B43"/>
    <w:rsid w:val="00E37B08"/>
    <w:rsid w:val="00E435D9"/>
    <w:rsid w:val="00E43FAE"/>
    <w:rsid w:val="00E440D1"/>
    <w:rsid w:val="00E5148C"/>
    <w:rsid w:val="00E5401A"/>
    <w:rsid w:val="00E54135"/>
    <w:rsid w:val="00E557D1"/>
    <w:rsid w:val="00E558D7"/>
    <w:rsid w:val="00E56F62"/>
    <w:rsid w:val="00E6059B"/>
    <w:rsid w:val="00E609E9"/>
    <w:rsid w:val="00E61829"/>
    <w:rsid w:val="00E62D27"/>
    <w:rsid w:val="00E723CA"/>
    <w:rsid w:val="00E733F6"/>
    <w:rsid w:val="00E75F85"/>
    <w:rsid w:val="00E76691"/>
    <w:rsid w:val="00E81C30"/>
    <w:rsid w:val="00E85144"/>
    <w:rsid w:val="00E852CC"/>
    <w:rsid w:val="00E87956"/>
    <w:rsid w:val="00E90F49"/>
    <w:rsid w:val="00E94A60"/>
    <w:rsid w:val="00EA039A"/>
    <w:rsid w:val="00EA0710"/>
    <w:rsid w:val="00EA375D"/>
    <w:rsid w:val="00EB44BC"/>
    <w:rsid w:val="00EB4EBC"/>
    <w:rsid w:val="00EB67C7"/>
    <w:rsid w:val="00EB690E"/>
    <w:rsid w:val="00EB72D9"/>
    <w:rsid w:val="00EC0578"/>
    <w:rsid w:val="00EC19C6"/>
    <w:rsid w:val="00EC2B90"/>
    <w:rsid w:val="00EC4781"/>
    <w:rsid w:val="00EC5077"/>
    <w:rsid w:val="00EC5E7A"/>
    <w:rsid w:val="00EC615D"/>
    <w:rsid w:val="00EC6F81"/>
    <w:rsid w:val="00ED1F7E"/>
    <w:rsid w:val="00ED2C4A"/>
    <w:rsid w:val="00ED3F7F"/>
    <w:rsid w:val="00EE12C4"/>
    <w:rsid w:val="00EE50E8"/>
    <w:rsid w:val="00EF431E"/>
    <w:rsid w:val="00EF774A"/>
    <w:rsid w:val="00F010E3"/>
    <w:rsid w:val="00F02DEE"/>
    <w:rsid w:val="00F044D5"/>
    <w:rsid w:val="00F068CE"/>
    <w:rsid w:val="00F10245"/>
    <w:rsid w:val="00F10E7B"/>
    <w:rsid w:val="00F121A8"/>
    <w:rsid w:val="00F1522A"/>
    <w:rsid w:val="00F1674A"/>
    <w:rsid w:val="00F17879"/>
    <w:rsid w:val="00F209E0"/>
    <w:rsid w:val="00F254C3"/>
    <w:rsid w:val="00F30EF7"/>
    <w:rsid w:val="00F32C3A"/>
    <w:rsid w:val="00F46DD0"/>
    <w:rsid w:val="00F47DCD"/>
    <w:rsid w:val="00F50257"/>
    <w:rsid w:val="00F517C5"/>
    <w:rsid w:val="00F539E3"/>
    <w:rsid w:val="00F543BB"/>
    <w:rsid w:val="00F56BB8"/>
    <w:rsid w:val="00F5751F"/>
    <w:rsid w:val="00F6314A"/>
    <w:rsid w:val="00F64FED"/>
    <w:rsid w:val="00F75926"/>
    <w:rsid w:val="00F7758C"/>
    <w:rsid w:val="00F816DE"/>
    <w:rsid w:val="00F816DF"/>
    <w:rsid w:val="00F83B2E"/>
    <w:rsid w:val="00F8545B"/>
    <w:rsid w:val="00F8599D"/>
    <w:rsid w:val="00F92754"/>
    <w:rsid w:val="00F95101"/>
    <w:rsid w:val="00FA363D"/>
    <w:rsid w:val="00FA66C6"/>
    <w:rsid w:val="00FB307C"/>
    <w:rsid w:val="00FB68B4"/>
    <w:rsid w:val="00FB773E"/>
    <w:rsid w:val="00FC10B6"/>
    <w:rsid w:val="00FC1ABF"/>
    <w:rsid w:val="00FC2B29"/>
    <w:rsid w:val="00FC536D"/>
    <w:rsid w:val="00FC5D1B"/>
    <w:rsid w:val="00FD05CB"/>
    <w:rsid w:val="00FD28F3"/>
    <w:rsid w:val="00FD4719"/>
    <w:rsid w:val="00FE0E5C"/>
    <w:rsid w:val="00FE3B00"/>
    <w:rsid w:val="00FE4D08"/>
    <w:rsid w:val="00FE5185"/>
    <w:rsid w:val="00FF3F3F"/>
    <w:rsid w:val="00FF5B07"/>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4:docId w14:val="0DF77EE3"/>
  <w15:docId w15:val="{CF426AF0-91A2-40EC-8F73-2A0440F3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FF7D99"/>
    <w:pPr>
      <w:spacing w:before="20" w:after="100"/>
    </w:pPr>
    <w:rPr>
      <w:sz w:val="22"/>
      <w:szCs w:val="24"/>
      <w:lang w:eastAsia="en-GB"/>
    </w:rPr>
  </w:style>
  <w:style w:type="paragraph" w:styleId="Heading1">
    <w:name w:val="heading 1"/>
    <w:aliases w:val="h1,l1"/>
    <w:basedOn w:val="BodyText"/>
    <w:next w:val="Normal"/>
    <w:link w:val="Heading1Char"/>
    <w:uiPriority w:val="9"/>
    <w:qFormat/>
    <w:rsid w:val="00AD701A"/>
    <w:pPr>
      <w:keepNext/>
      <w:spacing w:before="600" w:after="160"/>
      <w:outlineLvl w:val="0"/>
    </w:pPr>
    <w:rPr>
      <w:rFonts w:ascii="Arial" w:hAnsi="Arial" w:cs="Arial"/>
      <w:bCs/>
      <w:kern w:val="32"/>
      <w:sz w:val="36"/>
      <w:szCs w:val="32"/>
      <w:lang w:val="sv-SE"/>
    </w:rPr>
  </w:style>
  <w:style w:type="paragraph" w:styleId="Heading2">
    <w:name w:val="heading 2"/>
    <w:aliases w:val="UNDERRUBRIK 1-2"/>
    <w:basedOn w:val="BodyText"/>
    <w:next w:val="Normal"/>
    <w:link w:val="Heading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Heading3">
    <w:name w:val="heading 3"/>
    <w:basedOn w:val="BodyText"/>
    <w:next w:val="Normal"/>
    <w:link w:val="Heading3Char"/>
    <w:uiPriority w:val="9"/>
    <w:qFormat/>
    <w:rsid w:val="00FF7D99"/>
    <w:pPr>
      <w:keepNext/>
      <w:tabs>
        <w:tab w:val="left" w:pos="794"/>
      </w:tabs>
      <w:spacing w:before="400" w:after="0"/>
      <w:outlineLvl w:val="2"/>
    </w:pPr>
    <w:rPr>
      <w:rFonts w:ascii="Arial" w:hAnsi="Arial" w:cs="Arial"/>
      <w:b/>
      <w:bCs/>
      <w:szCs w:val="26"/>
      <w:lang w:val="sv-SE"/>
    </w:rPr>
  </w:style>
  <w:style w:type="paragraph" w:styleId="Heading4">
    <w:name w:val="heading 4"/>
    <w:basedOn w:val="Heading3"/>
    <w:next w:val="Normal"/>
    <w:link w:val="Heading4Char"/>
    <w:uiPriority w:val="9"/>
    <w:qFormat/>
    <w:rsid w:val="008F5601"/>
    <w:pPr>
      <w:numPr>
        <w:ilvl w:val="3"/>
      </w:numPr>
      <w:spacing w:before="360"/>
      <w:outlineLvl w:val="3"/>
    </w:pPr>
  </w:style>
  <w:style w:type="paragraph" w:styleId="Heading5">
    <w:name w:val="heading 5"/>
    <w:basedOn w:val="Heading4"/>
    <w:next w:val="Normal"/>
    <w:link w:val="Heading5Char"/>
    <w:qFormat/>
    <w:rsid w:val="008F5601"/>
    <w:pPr>
      <w:numPr>
        <w:ilvl w:val="4"/>
      </w:numPr>
      <w:spacing w:before="240"/>
      <w:outlineLvl w:val="4"/>
    </w:pPr>
  </w:style>
  <w:style w:type="paragraph" w:styleId="Heading6">
    <w:name w:val="heading 6"/>
    <w:basedOn w:val="Normal"/>
    <w:next w:val="Normal"/>
    <w:link w:val="Heading6Char"/>
    <w:qFormat/>
    <w:rsid w:val="008F5601"/>
    <w:pPr>
      <w:numPr>
        <w:ilvl w:val="5"/>
        <w:numId w:val="5"/>
      </w:numPr>
      <w:spacing w:before="120" w:after="60"/>
      <w:outlineLvl w:val="5"/>
    </w:pPr>
    <w:rPr>
      <w:b/>
      <w:bCs/>
      <w:szCs w:val="22"/>
    </w:rPr>
  </w:style>
  <w:style w:type="paragraph" w:styleId="Heading7">
    <w:name w:val="heading 7"/>
    <w:basedOn w:val="Normal"/>
    <w:next w:val="Normal"/>
    <w:link w:val="Heading7Char"/>
    <w:qFormat/>
    <w:rsid w:val="008F5601"/>
    <w:pPr>
      <w:numPr>
        <w:ilvl w:val="6"/>
        <w:numId w:val="5"/>
      </w:numPr>
      <w:spacing w:before="240" w:after="60"/>
      <w:outlineLvl w:val="6"/>
    </w:pPr>
    <w:rPr>
      <w:sz w:val="24"/>
    </w:rPr>
  </w:style>
  <w:style w:type="paragraph" w:styleId="Heading8">
    <w:name w:val="heading 8"/>
    <w:basedOn w:val="Normal"/>
    <w:next w:val="Normal"/>
    <w:link w:val="Heading8Char"/>
    <w:qFormat/>
    <w:rsid w:val="008F5601"/>
    <w:pPr>
      <w:numPr>
        <w:ilvl w:val="7"/>
        <w:numId w:val="5"/>
      </w:numPr>
      <w:spacing w:before="240" w:after="60"/>
      <w:outlineLvl w:val="7"/>
    </w:pPr>
    <w:rPr>
      <w:iCs/>
      <w:sz w:val="24"/>
    </w:rPr>
  </w:style>
  <w:style w:type="paragraph" w:styleId="Heading9">
    <w:name w:val="heading 9"/>
    <w:basedOn w:val="Normal"/>
    <w:next w:val="Normal"/>
    <w:link w:val="Heading9Char"/>
    <w:qFormat/>
    <w:rsid w:val="008F5601"/>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465985"/>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lang w:val="sv-SE"/>
    </w:rPr>
  </w:style>
  <w:style w:type="paragraph" w:styleId="Footer">
    <w:name w:val="footer"/>
    <w:basedOn w:val="BodyText"/>
    <w:link w:val="FooterChar"/>
    <w:uiPriority w:val="99"/>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F7D99"/>
    <w:rPr>
      <w:rFonts w:ascii="Times New Roman" w:hAnsi="Times New Roman"/>
      <w:color w:val="CD5227"/>
      <w:sz w:val="22"/>
      <w:u w:val="single"/>
      <w:lang w:val="sv-SE"/>
    </w:rPr>
  </w:style>
  <w:style w:type="character" w:styleId="FollowedHyperlink">
    <w:name w:val="FollowedHyperlink"/>
    <w:uiPriority w:val="99"/>
    <w:semiHidden/>
    <w:rsid w:val="00524F0D"/>
    <w:rPr>
      <w:rFonts w:ascii="Times New Roman" w:hAnsi="Times New Roman"/>
      <w:color w:val="CD5227"/>
      <w:sz w:val="22"/>
      <w:u w:val="single"/>
    </w:rPr>
  </w:style>
  <w:style w:type="paragraph" w:styleId="ListBullet">
    <w:name w:val="List Bullet"/>
    <w:basedOn w:val="BodyText"/>
    <w:qFormat/>
    <w:rsid w:val="00FF7D99"/>
    <w:pPr>
      <w:numPr>
        <w:numId w:val="1"/>
      </w:numPr>
      <w:tabs>
        <w:tab w:val="clear" w:pos="567"/>
      </w:tabs>
      <w:ind w:left="692" w:hanging="335"/>
      <w:contextualSpacing/>
    </w:pPr>
    <w:rPr>
      <w:lang w:val="sv-SE"/>
    </w:r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FF7D99"/>
    <w:pPr>
      <w:numPr>
        <w:numId w:val="2"/>
      </w:numPr>
    </w:pPr>
    <w:rPr>
      <w:lang w:val="sv-SE"/>
    </w:rPr>
  </w:style>
  <w:style w:type="paragraph" w:styleId="BodyText">
    <w:name w:val="Body Text"/>
    <w:basedOn w:val="Normal"/>
    <w:link w:val="BodyTextChar"/>
    <w:qFormat/>
    <w:rsid w:val="000D68C0"/>
    <w:rPr>
      <w:lang w:val="en-GB"/>
    </w:rPr>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NoList"/>
    <w:semiHidden/>
    <w:rsid w:val="00B4562C"/>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Heading1"/>
    <w:next w:val="Normal"/>
    <w:qFormat/>
    <w:rsid w:val="00FF7D99"/>
    <w:pPr>
      <w:numPr>
        <w:numId w:val="6"/>
      </w:numPr>
    </w:pPr>
    <w:rPr>
      <w:bCs w:val="0"/>
    </w:rPr>
  </w:style>
  <w:style w:type="paragraph" w:customStyle="1" w:styleId="Rubrik3Nr">
    <w:name w:val="Rubrik 3 Nr"/>
    <w:basedOn w:val="Heading3"/>
    <w:next w:val="Normal"/>
    <w:qFormat/>
    <w:rsid w:val="00FF7D99"/>
    <w:pPr>
      <w:numPr>
        <w:ilvl w:val="2"/>
        <w:numId w:val="6"/>
      </w:numPr>
    </w:pPr>
    <w:rPr>
      <w:bCs w:val="0"/>
      <w:iCs/>
      <w:lang w:eastAsia="sv-SE"/>
    </w:rPr>
  </w:style>
  <w:style w:type="paragraph" w:styleId="IndexHeading">
    <w:name w:val="index heading"/>
    <w:basedOn w:val="Normal"/>
    <w:next w:val="BodyText"/>
    <w:rsid w:val="00465985"/>
    <w:pPr>
      <w:spacing w:before="600" w:after="160"/>
    </w:pPr>
    <w:rPr>
      <w:rFonts w:ascii="Arial" w:hAnsi="Arial"/>
      <w:b/>
      <w:bCs/>
      <w:sz w:val="36"/>
    </w:rPr>
  </w:style>
  <w:style w:type="paragraph" w:styleId="Title">
    <w:name w:val="Title"/>
    <w:aliases w:val="Försättsblad Rubrik"/>
    <w:basedOn w:val="Normal"/>
    <w:next w:val="BodyText"/>
    <w:link w:val="TitleChar"/>
    <w:rsid w:val="00477063"/>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477063"/>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uiPriority w:val="99"/>
    <w:rsid w:val="0076353E"/>
    <w:pPr>
      <w:spacing w:before="0" w:after="0"/>
    </w:pPr>
    <w:rPr>
      <w:rFonts w:ascii="Tahoma" w:hAnsi="Tahoma" w:cs="Tahoma"/>
      <w:sz w:val="16"/>
      <w:szCs w:val="16"/>
    </w:rPr>
  </w:style>
  <w:style w:type="character" w:customStyle="1" w:styleId="BalloonTextChar">
    <w:name w:val="Balloon Text Char"/>
    <w:link w:val="BalloonText"/>
    <w:uiPriority w:val="99"/>
    <w:rsid w:val="0076353E"/>
    <w:rPr>
      <w:rFonts w:ascii="Tahoma" w:hAnsi="Tahoma" w:cs="Tahoma"/>
      <w:sz w:val="16"/>
      <w:szCs w:val="16"/>
      <w:lang w:eastAsia="en-GB"/>
    </w:rPr>
  </w:style>
  <w:style w:type="character" w:customStyle="1" w:styleId="BodyTextChar">
    <w:name w:val="Body Text Char"/>
    <w:link w:val="BodyText"/>
    <w:rsid w:val="000927B9"/>
    <w:rPr>
      <w:sz w:val="22"/>
      <w:szCs w:val="24"/>
      <w:lang w:val="en-GB" w:eastAsia="en-GB"/>
    </w:rPr>
  </w:style>
  <w:style w:type="table" w:styleId="TableGrid">
    <w:name w:val="Table Grid"/>
    <w:basedOn w:val="TableNorma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ceholderText">
    <w:name w:val="Placeholder Text"/>
    <w:basedOn w:val="DefaultParagraphFont"/>
    <w:uiPriority w:val="99"/>
    <w:semiHidden/>
    <w:rsid w:val="00110A33"/>
    <w:rPr>
      <w:color w:val="808080"/>
    </w:rPr>
  </w:style>
  <w:style w:type="paragraph" w:styleId="TOCHeading">
    <w:name w:val="TOC Heading"/>
    <w:basedOn w:val="Heading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Heading2"/>
    <w:next w:val="Normal"/>
    <w:qFormat/>
    <w:rsid w:val="00FF7D99"/>
    <w:pPr>
      <w:numPr>
        <w:ilvl w:val="1"/>
        <w:numId w:val="6"/>
      </w:numPr>
    </w:pPr>
    <w:rPr>
      <w:lang w:eastAsia="sv-SE"/>
    </w:rPr>
  </w:style>
  <w:style w:type="character" w:styleId="CommentReference">
    <w:name w:val="annotation reference"/>
    <w:basedOn w:val="DefaultParagraphFont"/>
    <w:rsid w:val="001F78CD"/>
    <w:rPr>
      <w:sz w:val="16"/>
      <w:szCs w:val="16"/>
    </w:rPr>
  </w:style>
  <w:style w:type="paragraph" w:styleId="CommentText">
    <w:name w:val="annotation text"/>
    <w:basedOn w:val="Normal"/>
    <w:link w:val="CommentTextChar"/>
    <w:rsid w:val="001F78CD"/>
    <w:rPr>
      <w:sz w:val="20"/>
      <w:szCs w:val="20"/>
    </w:rPr>
  </w:style>
  <w:style w:type="character" w:customStyle="1" w:styleId="CommentTextChar">
    <w:name w:val="Comment Text Char"/>
    <w:basedOn w:val="DefaultParagraphFont"/>
    <w:link w:val="CommentText"/>
    <w:rsid w:val="001F78CD"/>
    <w:rPr>
      <w:lang w:eastAsia="en-GB"/>
    </w:rPr>
  </w:style>
  <w:style w:type="paragraph" w:styleId="CommentSubject">
    <w:name w:val="annotation subject"/>
    <w:basedOn w:val="CommentText"/>
    <w:next w:val="CommentText"/>
    <w:link w:val="CommentSubjectChar"/>
    <w:uiPriority w:val="99"/>
    <w:rsid w:val="00FE5185"/>
    <w:rPr>
      <w:b/>
      <w:bCs/>
    </w:rPr>
  </w:style>
  <w:style w:type="character" w:customStyle="1" w:styleId="CommentSubjectChar">
    <w:name w:val="Comment Subject Char"/>
    <w:basedOn w:val="CommentTextChar"/>
    <w:link w:val="CommentSubject"/>
    <w:uiPriority w:val="99"/>
    <w:rsid w:val="00FE5185"/>
    <w:rPr>
      <w:b/>
      <w:bCs/>
      <w:lang w:eastAsia="en-GB"/>
    </w:rPr>
  </w:style>
  <w:style w:type="paragraph" w:customStyle="1" w:styleId="FrsttsbladUnderrubrik0">
    <w:name w:val="Försättsblad Underrubrik"/>
    <w:basedOn w:val="Normal"/>
    <w:next w:val="Body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otnoteText">
    <w:name w:val="footnote text"/>
    <w:basedOn w:val="Normal"/>
    <w:link w:val="Footnote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otnoteTextChar">
    <w:name w:val="Footnote Text Char"/>
    <w:basedOn w:val="DefaultParagraphFont"/>
    <w:link w:val="FootnoteText"/>
    <w:rsid w:val="001F542E"/>
    <w:rPr>
      <w:rFonts w:asciiTheme="minorHAnsi" w:eastAsiaTheme="minorEastAsia" w:hAnsiTheme="minorHAnsi" w:cstheme="minorBidi"/>
    </w:rPr>
  </w:style>
  <w:style w:type="character" w:styleId="FootnoteReference">
    <w:name w:val="footnote reference"/>
    <w:basedOn w:val="DefaultParagraphFont"/>
    <w:unhideWhenUsed/>
    <w:rsid w:val="001F542E"/>
    <w:rPr>
      <w:vertAlign w:val="superscript"/>
    </w:rPr>
  </w:style>
  <w:style w:type="paragraph" w:styleId="ListParagraph">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Heading1"/>
    <w:next w:val="Body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Heading2"/>
    <w:next w:val="Body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Heading3"/>
    <w:next w:val="Body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Heading4"/>
    <w:next w:val="Body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Heading2Char">
    <w:name w:val="Heading 2 Char"/>
    <w:aliases w:val="UNDERRUBRIK 1-2 Char"/>
    <w:basedOn w:val="DefaultParagraphFont"/>
    <w:link w:val="Heading2"/>
    <w:uiPriority w:val="9"/>
    <w:rsid w:val="000011EF"/>
    <w:rPr>
      <w:rFonts w:ascii="Arial" w:hAnsi="Arial" w:cs="Arial"/>
      <w:bCs/>
      <w:iCs/>
      <w:sz w:val="28"/>
      <w:szCs w:val="28"/>
      <w:lang w:eastAsia="en-GB"/>
    </w:rPr>
  </w:style>
  <w:style w:type="character" w:customStyle="1" w:styleId="Heading3Char">
    <w:name w:val="Heading 3 Char"/>
    <w:basedOn w:val="DefaultParagraphFont"/>
    <w:link w:val="Heading3"/>
    <w:uiPriority w:val="9"/>
    <w:rsid w:val="000011EF"/>
    <w:rPr>
      <w:rFonts w:ascii="Arial" w:hAnsi="Arial" w:cs="Arial"/>
      <w:b/>
      <w:bCs/>
      <w:sz w:val="22"/>
      <w:szCs w:val="26"/>
      <w:lang w:eastAsia="en-GB"/>
    </w:rPr>
  </w:style>
  <w:style w:type="character" w:customStyle="1" w:styleId="Heading4Char">
    <w:name w:val="Heading 4 Char"/>
    <w:basedOn w:val="DefaultParagraphFont"/>
    <w:link w:val="Heading4"/>
    <w:uiPriority w:val="9"/>
    <w:rsid w:val="000011EF"/>
    <w:rPr>
      <w:rFonts w:ascii="Arial" w:hAnsi="Arial" w:cs="Arial"/>
      <w:b/>
      <w:bCs/>
      <w:sz w:val="22"/>
      <w:szCs w:val="26"/>
      <w:lang w:eastAsia="en-GB"/>
    </w:rPr>
  </w:style>
  <w:style w:type="paragraph" w:styleId="BodyText3">
    <w:name w:val="Body Text 3"/>
    <w:basedOn w:val="Normal"/>
    <w:link w:val="Body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rsid w:val="000011EF"/>
    <w:rPr>
      <w:rFonts w:asciiTheme="minorHAnsi" w:eastAsiaTheme="minorHAnsi" w:hAnsiTheme="minorHAnsi" w:cstheme="minorBidi"/>
      <w:sz w:val="16"/>
      <w:szCs w:val="16"/>
      <w:lang w:eastAsia="en-US"/>
    </w:rPr>
  </w:style>
  <w:style w:type="character" w:customStyle="1" w:styleId="Heading5Char">
    <w:name w:val="Heading 5 Char"/>
    <w:basedOn w:val="DefaultParagraphFont"/>
    <w:link w:val="Heading5"/>
    <w:rsid w:val="000011EF"/>
    <w:rPr>
      <w:rFonts w:ascii="Arial" w:hAnsi="Arial" w:cs="Arial"/>
      <w:b/>
      <w:bCs/>
      <w:sz w:val="22"/>
      <w:szCs w:val="26"/>
      <w:lang w:eastAsia="en-GB"/>
    </w:rPr>
  </w:style>
  <w:style w:type="character" w:customStyle="1" w:styleId="Heading6Char">
    <w:name w:val="Heading 6 Char"/>
    <w:basedOn w:val="DefaultParagraphFont"/>
    <w:link w:val="Heading6"/>
    <w:rsid w:val="000011EF"/>
    <w:rPr>
      <w:b/>
      <w:bCs/>
      <w:sz w:val="22"/>
      <w:szCs w:val="22"/>
      <w:lang w:eastAsia="en-GB"/>
    </w:rPr>
  </w:style>
  <w:style w:type="character" w:customStyle="1" w:styleId="Heading7Char">
    <w:name w:val="Heading 7 Char"/>
    <w:basedOn w:val="DefaultParagraphFont"/>
    <w:link w:val="Heading7"/>
    <w:rsid w:val="000011EF"/>
    <w:rPr>
      <w:sz w:val="24"/>
      <w:szCs w:val="24"/>
      <w:lang w:eastAsia="en-GB"/>
    </w:rPr>
  </w:style>
  <w:style w:type="character" w:customStyle="1" w:styleId="Heading8Char">
    <w:name w:val="Heading 8 Char"/>
    <w:basedOn w:val="DefaultParagraphFont"/>
    <w:link w:val="Heading8"/>
    <w:rsid w:val="000011EF"/>
    <w:rPr>
      <w:iCs/>
      <w:sz w:val="24"/>
      <w:szCs w:val="24"/>
      <w:lang w:eastAsia="en-GB"/>
    </w:rPr>
  </w:style>
  <w:style w:type="character" w:customStyle="1" w:styleId="Heading9Char">
    <w:name w:val="Heading 9 Char"/>
    <w:basedOn w:val="DefaultParagraphFont"/>
    <w:link w:val="Heading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Caption">
    <w:name w:val="caption"/>
    <w:basedOn w:val="Normal"/>
    <w:next w:val="Normal"/>
    <w:qFormat/>
    <w:rsid w:val="000011EF"/>
    <w:pPr>
      <w:spacing w:before="0" w:after="120"/>
    </w:pPr>
    <w:rPr>
      <w:i/>
      <w:iCs/>
      <w:sz w:val="20"/>
      <w:szCs w:val="20"/>
      <w:lang w:eastAsia="sv-SE"/>
    </w:rPr>
  </w:style>
  <w:style w:type="character" w:customStyle="1" w:styleId="code1">
    <w:name w:val="code1"/>
    <w:basedOn w:val="DefaultParagraphFont"/>
    <w:rsid w:val="000011EF"/>
    <w:rPr>
      <w:rFonts w:ascii="Courier New" w:hAnsi="Courier New" w:cs="Courier New" w:hint="default"/>
      <w:sz w:val="23"/>
      <w:szCs w:val="23"/>
    </w:rPr>
  </w:style>
  <w:style w:type="character" w:customStyle="1" w:styleId="HeaderChar">
    <w:name w:val="Header Char"/>
    <w:basedOn w:val="DefaultParagraphFont"/>
    <w:link w:val="Header"/>
    <w:uiPriority w:val="99"/>
    <w:rsid w:val="000011EF"/>
    <w:rPr>
      <w:rFonts w:ascii="Arial" w:hAnsi="Arial"/>
      <w:color w:val="00A9A7"/>
      <w:sz w:val="14"/>
      <w:szCs w:val="24"/>
      <w:lang w:eastAsia="en-GB"/>
    </w:rPr>
  </w:style>
  <w:style w:type="character" w:customStyle="1" w:styleId="FooterChar">
    <w:name w:val="Footer Char"/>
    <w:basedOn w:val="DefaultParagraphFont"/>
    <w:link w:val="Footer"/>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TableElegant">
    <w:name w:val="Table Elegant"/>
    <w:basedOn w:val="TableNorma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5590"/>
    <w:rPr>
      <w:b/>
      <w:bCs/>
    </w:rPr>
  </w:style>
  <w:style w:type="paragraph" w:styleId="NormalWeb">
    <w:name w:val="Normal (Web)"/>
    <w:basedOn w:val="Normal"/>
    <w:uiPriority w:val="99"/>
    <w:unhideWhenUsed/>
    <w:rsid w:val="00685590"/>
    <w:pPr>
      <w:spacing w:before="100" w:beforeAutospacing="1" w:afterAutospacing="1"/>
    </w:pPr>
    <w:rPr>
      <w:sz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8867">
      <w:bodyDiv w:val="1"/>
      <w:marLeft w:val="0"/>
      <w:marRight w:val="0"/>
      <w:marTop w:val="0"/>
      <w:marBottom w:val="0"/>
      <w:divBdr>
        <w:top w:val="none" w:sz="0" w:space="0" w:color="auto"/>
        <w:left w:val="none" w:sz="0" w:space="0" w:color="auto"/>
        <w:bottom w:val="none" w:sz="0" w:space="0" w:color="auto"/>
        <w:right w:val="none" w:sz="0" w:space="0" w:color="auto"/>
      </w:divBdr>
    </w:div>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112671826">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752746823">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380279790">
      <w:bodyDiv w:val="1"/>
      <w:marLeft w:val="0"/>
      <w:marRight w:val="0"/>
      <w:marTop w:val="0"/>
      <w:marBottom w:val="0"/>
      <w:divBdr>
        <w:top w:val="none" w:sz="0" w:space="0" w:color="auto"/>
        <w:left w:val="none" w:sz="0" w:space="0" w:color="auto"/>
        <w:bottom w:val="none" w:sz="0" w:space="0" w:color="auto"/>
        <w:right w:val="none" w:sz="0" w:space="0" w:color="auto"/>
      </w:divBdr>
    </w:div>
    <w:div w:id="1401636590">
      <w:bodyDiv w:val="1"/>
      <w:marLeft w:val="0"/>
      <w:marRight w:val="0"/>
      <w:marTop w:val="0"/>
      <w:marBottom w:val="0"/>
      <w:divBdr>
        <w:top w:val="none" w:sz="0" w:space="0" w:color="auto"/>
        <w:left w:val="none" w:sz="0" w:space="0" w:color="auto"/>
        <w:bottom w:val="none" w:sz="0" w:space="0" w:color="auto"/>
        <w:right w:val="none" w:sz="0" w:space="0" w:color="auto"/>
      </w:divBdr>
    </w:div>
    <w:div w:id="1419793935">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29774244">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 w:id="21412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3.jpg"/><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E6EF-4E1B-44AC-87D1-D44B7A37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46</Pages>
  <Words>7426</Words>
  <Characters>39358</Characters>
  <Application>Microsoft Office Word</Application>
  <DocSecurity>0</DocSecurity>
  <Lines>327</Lines>
  <Paragraphs>93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HP</Company>
  <LinksUpToDate>false</LinksUpToDate>
  <CharactersWithSpaces>46691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Emmy Damberg</cp:lastModifiedBy>
  <cp:revision>7</cp:revision>
  <cp:lastPrinted>2012-03-29T16:27:00Z</cp:lastPrinted>
  <dcterms:created xsi:type="dcterms:W3CDTF">2015-01-27T09:04:00Z</dcterms:created>
  <dcterms:modified xsi:type="dcterms:W3CDTF">2015-01-28T07:08:00Z</dcterms:modified>
</cp:coreProperties>
</file>