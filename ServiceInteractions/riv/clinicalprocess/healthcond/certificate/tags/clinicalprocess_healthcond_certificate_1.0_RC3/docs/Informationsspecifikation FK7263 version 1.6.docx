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E3" w:rsidRDefault="00CE5660" w:rsidP="000B75E3">
      <w:r w:rsidRPr="00E152D8">
        <w:t xml:space="preserve"> </w:t>
      </w:r>
    </w:p>
    <w:p w:rsidR="000B75E3" w:rsidRDefault="000B75E3" w:rsidP="000B75E3">
      <w:pPr>
        <w:pStyle w:val="BodyText"/>
        <w:rPr>
          <w:lang w:val="sv-SE"/>
        </w:rPr>
      </w:pPr>
    </w:p>
    <w:p w:rsidR="000B75E3" w:rsidRDefault="000B75E3" w:rsidP="000B75E3">
      <w:pPr>
        <w:pStyle w:val="BodyText"/>
        <w:rPr>
          <w:lang w:val="sv-SE"/>
        </w:rPr>
      </w:pPr>
    </w:p>
    <w:p w:rsidR="000B75E3" w:rsidRDefault="000B75E3" w:rsidP="000B75E3">
      <w:pPr>
        <w:pStyle w:val="BodyText"/>
        <w:rPr>
          <w:lang w:val="sv-SE"/>
        </w:rPr>
      </w:pPr>
    </w:p>
    <w:p w:rsidR="000B75E3" w:rsidRPr="000B75E3" w:rsidRDefault="000B75E3" w:rsidP="000B75E3">
      <w:pPr>
        <w:pStyle w:val="BodyText"/>
        <w:rPr>
          <w:lang w:val="sv-SE"/>
        </w:rPr>
      </w:pPr>
    </w:p>
    <w:tbl>
      <w:tblPr>
        <w:tblpPr w:leftFromText="141" w:rightFromText="141" w:vertAnchor="text" w:tblpX="1951" w:tblpY="1"/>
        <w:tblOverlap w:val="never"/>
        <w:tblW w:w="7710" w:type="dxa"/>
        <w:tblBorders>
          <w:left w:val="single" w:sz="18" w:space="0" w:color="00A9A7"/>
        </w:tblBorders>
        <w:tblLook w:val="0400" w:firstRow="0" w:lastRow="0" w:firstColumn="0" w:lastColumn="0" w:noHBand="0" w:noVBand="1"/>
      </w:tblPr>
      <w:tblGrid>
        <w:gridCol w:w="284"/>
        <w:gridCol w:w="7426"/>
      </w:tblGrid>
      <w:tr w:rsidR="000B75E3" w:rsidRPr="004A7C1C" w:rsidTr="00841F55">
        <w:trPr>
          <w:cantSplit/>
        </w:trPr>
        <w:tc>
          <w:tcPr>
            <w:tcW w:w="284" w:type="dxa"/>
            <w:shd w:val="clear" w:color="auto" w:fill="auto"/>
          </w:tcPr>
          <w:p w:rsidR="000B75E3" w:rsidRPr="004A7C1C" w:rsidRDefault="000B75E3" w:rsidP="00841F55">
            <w:pPr>
              <w:pStyle w:val="BodyText"/>
            </w:pPr>
          </w:p>
        </w:tc>
        <w:tc>
          <w:tcPr>
            <w:tcW w:w="7426" w:type="dxa"/>
            <w:shd w:val="clear" w:color="auto" w:fill="auto"/>
          </w:tcPr>
          <w:p w:rsidR="006B63E8" w:rsidRPr="006B63E8" w:rsidRDefault="00C273E3" w:rsidP="00C273E3">
            <w:pPr>
              <w:pStyle w:val="Title"/>
            </w:pPr>
            <w:r>
              <w:t>Informationsspecifikation</w:t>
            </w:r>
            <w:r w:rsidR="00483E40">
              <w:t xml:space="preserve"> </w:t>
            </w:r>
            <w:r w:rsidR="006B63E8">
              <w:t>FK 7263</w:t>
            </w:r>
          </w:p>
        </w:tc>
      </w:tr>
    </w:tbl>
    <w:p w:rsidR="000B75E3" w:rsidRDefault="00841F55" w:rsidP="000B75E3">
      <w:r>
        <w:br w:type="textWrapping" w:clear="all"/>
      </w:r>
    </w:p>
    <w:p w:rsidR="000B75E3" w:rsidRPr="000B75E3" w:rsidRDefault="000B75E3" w:rsidP="000B75E3">
      <w:pPr>
        <w:pStyle w:val="BodyText"/>
        <w:rPr>
          <w:lang w:val="sv-SE"/>
        </w:rPr>
      </w:pPr>
      <w:r w:rsidRPr="000B75E3">
        <w:rPr>
          <w:lang w:val="sv-SE"/>
        </w:rPr>
        <w:br w:type="page"/>
      </w:r>
    </w:p>
    <w:sdt>
      <w:sdtPr>
        <w:rPr>
          <w:rFonts w:ascii="Times New Roman" w:eastAsia="Times New Roman" w:hAnsi="Times New Roman" w:cs="Times New Roman"/>
          <w:b w:val="0"/>
          <w:bCs w:val="0"/>
          <w:color w:val="auto"/>
          <w:sz w:val="22"/>
          <w:szCs w:val="24"/>
          <w:lang w:eastAsia="en-GB"/>
        </w:rPr>
        <w:id w:val="-1708245335"/>
        <w:docPartObj>
          <w:docPartGallery w:val="Table of Contents"/>
          <w:docPartUnique/>
        </w:docPartObj>
      </w:sdtPr>
      <w:sdtEndPr/>
      <w:sdtContent>
        <w:p w:rsidR="00295D82" w:rsidRDefault="00295D82">
          <w:pPr>
            <w:pStyle w:val="TOCHeading"/>
          </w:pPr>
          <w:r>
            <w:t>Innehåll</w:t>
          </w:r>
        </w:p>
        <w:p w:rsidR="00EA7817" w:rsidRDefault="00295D82">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fldChar w:fldCharType="begin"/>
          </w:r>
          <w:r>
            <w:instrText xml:space="preserve"> TOC \o "1-3" \h \z \u </w:instrText>
          </w:r>
          <w:r>
            <w:fldChar w:fldCharType="separate"/>
          </w:r>
          <w:hyperlink w:anchor="_Toc395160831" w:history="1">
            <w:r w:rsidR="00EA7817" w:rsidRPr="002439E9">
              <w:rPr>
                <w:rStyle w:val="Hyperlink"/>
                <w:noProof/>
              </w:rPr>
              <w:t>1.</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Arbetsflöden</w:t>
            </w:r>
            <w:r w:rsidR="00EA7817">
              <w:rPr>
                <w:noProof/>
                <w:webHidden/>
              </w:rPr>
              <w:tab/>
            </w:r>
            <w:r w:rsidR="00EA7817">
              <w:rPr>
                <w:noProof/>
                <w:webHidden/>
              </w:rPr>
              <w:fldChar w:fldCharType="begin"/>
            </w:r>
            <w:r w:rsidR="00EA7817">
              <w:rPr>
                <w:noProof/>
                <w:webHidden/>
              </w:rPr>
              <w:instrText xml:space="preserve"> PAGEREF _Toc395160831 \h </w:instrText>
            </w:r>
            <w:r w:rsidR="00EA7817">
              <w:rPr>
                <w:noProof/>
                <w:webHidden/>
              </w:rPr>
            </w:r>
            <w:r w:rsidR="00EA7817">
              <w:rPr>
                <w:noProof/>
                <w:webHidden/>
              </w:rPr>
              <w:fldChar w:fldCharType="separate"/>
            </w:r>
            <w:r w:rsidR="00EA7817">
              <w:rPr>
                <w:noProof/>
                <w:webHidden/>
              </w:rPr>
              <w:t>6</w:t>
            </w:r>
            <w:r w:rsidR="00EA7817">
              <w:rPr>
                <w:noProof/>
                <w:webHidden/>
              </w:rPr>
              <w:fldChar w:fldCharType="end"/>
            </w:r>
          </w:hyperlink>
        </w:p>
        <w:p w:rsidR="00EA7817" w:rsidRDefault="00895680">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32" w:history="1">
            <w:r w:rsidR="00EA7817" w:rsidRPr="002439E9">
              <w:rPr>
                <w:rStyle w:val="Hyperlink"/>
                <w:noProof/>
              </w:rPr>
              <w:t>2.</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Informationsklassning</w:t>
            </w:r>
            <w:r w:rsidR="00EA7817">
              <w:rPr>
                <w:noProof/>
                <w:webHidden/>
              </w:rPr>
              <w:tab/>
            </w:r>
            <w:r w:rsidR="00EA7817">
              <w:rPr>
                <w:noProof/>
                <w:webHidden/>
              </w:rPr>
              <w:fldChar w:fldCharType="begin"/>
            </w:r>
            <w:r w:rsidR="00EA7817">
              <w:rPr>
                <w:noProof/>
                <w:webHidden/>
              </w:rPr>
              <w:instrText xml:space="preserve"> PAGEREF _Toc395160832 \h </w:instrText>
            </w:r>
            <w:r w:rsidR="00EA7817">
              <w:rPr>
                <w:noProof/>
                <w:webHidden/>
              </w:rPr>
            </w:r>
            <w:r w:rsidR="00EA7817">
              <w:rPr>
                <w:noProof/>
                <w:webHidden/>
              </w:rPr>
              <w:fldChar w:fldCharType="separate"/>
            </w:r>
            <w:r w:rsidR="00EA7817">
              <w:rPr>
                <w:noProof/>
                <w:webHidden/>
              </w:rPr>
              <w:t>7</w:t>
            </w:r>
            <w:r w:rsidR="00EA7817">
              <w:rPr>
                <w:noProof/>
                <w:webHidden/>
              </w:rPr>
              <w:fldChar w:fldCharType="end"/>
            </w:r>
          </w:hyperlink>
        </w:p>
        <w:p w:rsidR="00EA7817" w:rsidRDefault="00895680">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33" w:history="1">
            <w:r w:rsidR="00EA7817" w:rsidRPr="002439E9">
              <w:rPr>
                <w:rStyle w:val="Hyperlink"/>
                <w:noProof/>
              </w:rPr>
              <w:t>3.</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Informationsmodell</w:t>
            </w:r>
            <w:r w:rsidR="00EA7817">
              <w:rPr>
                <w:noProof/>
                <w:webHidden/>
              </w:rPr>
              <w:tab/>
            </w:r>
            <w:r w:rsidR="00EA7817">
              <w:rPr>
                <w:noProof/>
                <w:webHidden/>
              </w:rPr>
              <w:fldChar w:fldCharType="begin"/>
            </w:r>
            <w:r w:rsidR="00EA7817">
              <w:rPr>
                <w:noProof/>
                <w:webHidden/>
              </w:rPr>
              <w:instrText xml:space="preserve"> PAGEREF _Toc395160833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4" w:history="1">
            <w:r w:rsidR="00EA7817" w:rsidRPr="002439E9">
              <w:rPr>
                <w:rStyle w:val="Hyperlink"/>
                <w:noProof/>
              </w:rPr>
              <w:t>3.1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Domäninformationsmodell</w:t>
            </w:r>
            <w:r w:rsidR="00EA7817">
              <w:rPr>
                <w:noProof/>
                <w:webHidden/>
              </w:rPr>
              <w:tab/>
            </w:r>
            <w:r w:rsidR="00EA7817">
              <w:rPr>
                <w:noProof/>
                <w:webHidden/>
              </w:rPr>
              <w:fldChar w:fldCharType="begin"/>
            </w:r>
            <w:r w:rsidR="00EA7817">
              <w:rPr>
                <w:noProof/>
                <w:webHidden/>
              </w:rPr>
              <w:instrText xml:space="preserve"> PAGEREF _Toc395160834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5" w:history="1">
            <w:r w:rsidR="00EA7817" w:rsidRPr="002439E9">
              <w:rPr>
                <w:rStyle w:val="Hyperlink"/>
                <w:noProof/>
              </w:rPr>
              <w:t>3.2</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Verksamhetsorienterad meddelandeinformationsmodell  (V-MIM), Försäkringskassans intyg FK7263</w:t>
            </w:r>
            <w:r w:rsidR="00EA7817">
              <w:rPr>
                <w:noProof/>
                <w:webHidden/>
              </w:rPr>
              <w:tab/>
            </w:r>
            <w:r w:rsidR="00EA7817">
              <w:rPr>
                <w:noProof/>
                <w:webHidden/>
              </w:rPr>
              <w:fldChar w:fldCharType="begin"/>
            </w:r>
            <w:r w:rsidR="00EA7817">
              <w:rPr>
                <w:noProof/>
                <w:webHidden/>
              </w:rPr>
              <w:instrText xml:space="preserve"> PAGEREF _Toc395160835 \h </w:instrText>
            </w:r>
            <w:r w:rsidR="00EA7817">
              <w:rPr>
                <w:noProof/>
                <w:webHidden/>
              </w:rPr>
            </w:r>
            <w:r w:rsidR="00EA7817">
              <w:rPr>
                <w:noProof/>
                <w:webHidden/>
              </w:rPr>
              <w:fldChar w:fldCharType="separate"/>
            </w:r>
            <w:r w:rsidR="00EA7817">
              <w:rPr>
                <w:noProof/>
                <w:webHidden/>
              </w:rPr>
              <w:t>8</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6" w:history="1">
            <w:r w:rsidR="00EA7817" w:rsidRPr="002439E9">
              <w:rPr>
                <w:rStyle w:val="Hyperlink"/>
                <w:noProof/>
              </w:rPr>
              <w:t>3.3</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(Avstängning enligt SmL)</w:t>
            </w:r>
            <w:r w:rsidR="00EA7817">
              <w:rPr>
                <w:noProof/>
                <w:webHidden/>
              </w:rPr>
              <w:tab/>
            </w:r>
            <w:r w:rsidR="00EA7817">
              <w:rPr>
                <w:noProof/>
                <w:webHidden/>
              </w:rPr>
              <w:fldChar w:fldCharType="begin"/>
            </w:r>
            <w:r w:rsidR="00EA7817">
              <w:rPr>
                <w:noProof/>
                <w:webHidden/>
              </w:rPr>
              <w:instrText xml:space="preserve"> PAGEREF _Toc395160836 \h </w:instrText>
            </w:r>
            <w:r w:rsidR="00EA7817">
              <w:rPr>
                <w:noProof/>
                <w:webHidden/>
              </w:rPr>
            </w:r>
            <w:r w:rsidR="00EA7817">
              <w:rPr>
                <w:noProof/>
                <w:webHidden/>
              </w:rPr>
              <w:fldChar w:fldCharType="separate"/>
            </w:r>
            <w:r w:rsidR="00EA7817">
              <w:rPr>
                <w:noProof/>
                <w:webHidden/>
              </w:rPr>
              <w:t>10</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7" w:history="1">
            <w:r w:rsidR="00EA7817" w:rsidRPr="002439E9">
              <w:rPr>
                <w:rStyle w:val="Hyperlink"/>
                <w:noProof/>
              </w:rPr>
              <w:t>3.4</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(Kontakt, Arbetsförmedling)</w:t>
            </w:r>
            <w:r w:rsidR="00EA7817">
              <w:rPr>
                <w:noProof/>
                <w:webHidden/>
              </w:rPr>
              <w:tab/>
            </w:r>
            <w:r w:rsidR="00EA7817">
              <w:rPr>
                <w:noProof/>
                <w:webHidden/>
              </w:rPr>
              <w:fldChar w:fldCharType="begin"/>
            </w:r>
            <w:r w:rsidR="00EA7817">
              <w:rPr>
                <w:noProof/>
                <w:webHidden/>
              </w:rPr>
              <w:instrText xml:space="preserve"> PAGEREF _Toc395160837 \h </w:instrText>
            </w:r>
            <w:r w:rsidR="00EA7817">
              <w:rPr>
                <w:noProof/>
                <w:webHidden/>
              </w:rPr>
            </w:r>
            <w:r w:rsidR="00EA7817">
              <w:rPr>
                <w:noProof/>
                <w:webHidden/>
              </w:rPr>
              <w:fldChar w:fldCharType="separate"/>
            </w:r>
            <w:r w:rsidR="00EA7817">
              <w:rPr>
                <w:noProof/>
                <w:webHidden/>
              </w:rPr>
              <w:t>10</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8" w:history="1">
            <w:r w:rsidR="00EA7817" w:rsidRPr="002439E9">
              <w:rPr>
                <w:rStyle w:val="Hyperlink"/>
                <w:noProof/>
              </w:rPr>
              <w:t>3.5</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(Kontakt, företagshälsovård)</w:t>
            </w:r>
            <w:r w:rsidR="00EA7817">
              <w:rPr>
                <w:noProof/>
                <w:webHidden/>
              </w:rPr>
              <w:tab/>
            </w:r>
            <w:r w:rsidR="00EA7817">
              <w:rPr>
                <w:noProof/>
                <w:webHidden/>
              </w:rPr>
              <w:fldChar w:fldCharType="begin"/>
            </w:r>
            <w:r w:rsidR="00EA7817">
              <w:rPr>
                <w:noProof/>
                <w:webHidden/>
              </w:rPr>
              <w:instrText xml:space="preserve"> PAGEREF _Toc395160838 \h </w:instrText>
            </w:r>
            <w:r w:rsidR="00EA7817">
              <w:rPr>
                <w:noProof/>
                <w:webHidden/>
              </w:rPr>
            </w:r>
            <w:r w:rsidR="00EA7817">
              <w:rPr>
                <w:noProof/>
                <w:webHidden/>
              </w:rPr>
              <w:fldChar w:fldCharType="separate"/>
            </w:r>
            <w:r w:rsidR="00EA7817">
              <w:rPr>
                <w:noProof/>
                <w:webHidden/>
              </w:rPr>
              <w:t>11</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39" w:history="1">
            <w:r w:rsidR="00EA7817" w:rsidRPr="002439E9">
              <w:rPr>
                <w:rStyle w:val="Hyperlink"/>
                <w:noProof/>
              </w:rPr>
              <w:t>3.6</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(Övrigt)</w:t>
            </w:r>
            <w:r w:rsidR="00EA7817">
              <w:rPr>
                <w:noProof/>
                <w:webHidden/>
              </w:rPr>
              <w:tab/>
            </w:r>
            <w:r w:rsidR="00EA7817">
              <w:rPr>
                <w:noProof/>
                <w:webHidden/>
              </w:rPr>
              <w:fldChar w:fldCharType="begin"/>
            </w:r>
            <w:r w:rsidR="00EA7817">
              <w:rPr>
                <w:noProof/>
                <w:webHidden/>
              </w:rPr>
              <w:instrText xml:space="preserve"> PAGEREF _Toc395160839 \h </w:instrText>
            </w:r>
            <w:r w:rsidR="00EA7817">
              <w:rPr>
                <w:noProof/>
                <w:webHidden/>
              </w:rPr>
            </w:r>
            <w:r w:rsidR="00EA7817">
              <w:rPr>
                <w:noProof/>
                <w:webHidden/>
              </w:rPr>
              <w:fldChar w:fldCharType="separate"/>
            </w:r>
            <w:r w:rsidR="00EA7817">
              <w:rPr>
                <w:noProof/>
                <w:webHidden/>
              </w:rPr>
              <w:t>11</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0" w:history="1">
            <w:r w:rsidR="00EA7817" w:rsidRPr="002439E9">
              <w:rPr>
                <w:rStyle w:val="Hyperlink"/>
                <w:noProof/>
              </w:rPr>
              <w:t>3.7</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(Åtgärd)</w:t>
            </w:r>
            <w:r w:rsidR="00EA7817">
              <w:rPr>
                <w:noProof/>
                <w:webHidden/>
              </w:rPr>
              <w:tab/>
            </w:r>
            <w:r w:rsidR="00EA7817">
              <w:rPr>
                <w:noProof/>
                <w:webHidden/>
              </w:rPr>
              <w:fldChar w:fldCharType="begin"/>
            </w:r>
            <w:r w:rsidR="00EA7817">
              <w:rPr>
                <w:noProof/>
                <w:webHidden/>
              </w:rPr>
              <w:instrText xml:space="preserve"> PAGEREF _Toc395160840 \h </w:instrText>
            </w:r>
            <w:r w:rsidR="00EA7817">
              <w:rPr>
                <w:noProof/>
                <w:webHidden/>
              </w:rPr>
            </w:r>
            <w:r w:rsidR="00EA7817">
              <w:rPr>
                <w:noProof/>
                <w:webHidden/>
              </w:rPr>
              <w:fldChar w:fldCharType="separate"/>
            </w:r>
            <w:r w:rsidR="00EA7817">
              <w:rPr>
                <w:noProof/>
                <w:webHidden/>
              </w:rPr>
              <w:t>12</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1" w:history="1">
            <w:r w:rsidR="00EA7817" w:rsidRPr="002439E9">
              <w:rPr>
                <w:rStyle w:val="Hyperlink"/>
                <w:noProof/>
              </w:rPr>
              <w:t>3.8</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(Arbetsinriktad rehab)</w:t>
            </w:r>
            <w:r w:rsidR="00EA7817">
              <w:rPr>
                <w:noProof/>
                <w:webHidden/>
              </w:rPr>
              <w:tab/>
            </w:r>
            <w:r w:rsidR="00EA7817">
              <w:rPr>
                <w:noProof/>
                <w:webHidden/>
              </w:rPr>
              <w:fldChar w:fldCharType="begin"/>
            </w:r>
            <w:r w:rsidR="00EA7817">
              <w:rPr>
                <w:noProof/>
                <w:webHidden/>
              </w:rPr>
              <w:instrText xml:space="preserve"> PAGEREF _Toc395160841 \h </w:instrText>
            </w:r>
            <w:r w:rsidR="00EA7817">
              <w:rPr>
                <w:noProof/>
                <w:webHidden/>
              </w:rPr>
            </w:r>
            <w:r w:rsidR="00EA7817">
              <w:rPr>
                <w:noProof/>
                <w:webHidden/>
              </w:rPr>
              <w:fldChar w:fldCharType="separate"/>
            </w:r>
            <w:r w:rsidR="00EA7817">
              <w:rPr>
                <w:noProof/>
                <w:webHidden/>
              </w:rPr>
              <w:t>12</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2" w:history="1">
            <w:r w:rsidR="00EA7817" w:rsidRPr="002439E9">
              <w:rPr>
                <w:rStyle w:val="Hyperlink"/>
                <w:noProof/>
              </w:rPr>
              <w:t>3.9</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(Förändrat ressätt)</w:t>
            </w:r>
            <w:r w:rsidR="00EA7817">
              <w:rPr>
                <w:noProof/>
                <w:webHidden/>
              </w:rPr>
              <w:tab/>
            </w:r>
            <w:r w:rsidR="00EA7817">
              <w:rPr>
                <w:noProof/>
                <w:webHidden/>
              </w:rPr>
              <w:fldChar w:fldCharType="begin"/>
            </w:r>
            <w:r w:rsidR="00EA7817">
              <w:rPr>
                <w:noProof/>
                <w:webHidden/>
              </w:rPr>
              <w:instrText xml:space="preserve"> PAGEREF _Toc395160842 \h </w:instrText>
            </w:r>
            <w:r w:rsidR="00EA7817">
              <w:rPr>
                <w:noProof/>
                <w:webHidden/>
              </w:rPr>
            </w:r>
            <w:r w:rsidR="00EA7817">
              <w:rPr>
                <w:noProof/>
                <w:webHidden/>
              </w:rPr>
              <w:fldChar w:fldCharType="separate"/>
            </w:r>
            <w:r w:rsidR="00EA7817">
              <w:rPr>
                <w:noProof/>
                <w:webHidden/>
              </w:rPr>
              <w:t>13</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3" w:history="1">
            <w:r w:rsidR="00EA7817" w:rsidRPr="002439E9">
              <w:rPr>
                <w:rStyle w:val="Hyperlink"/>
                <w:noProof/>
              </w:rPr>
              <w:t>3.10</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Aktivitet (Kontakt med FK)</w:t>
            </w:r>
            <w:r w:rsidR="00EA7817">
              <w:rPr>
                <w:noProof/>
                <w:webHidden/>
              </w:rPr>
              <w:tab/>
            </w:r>
            <w:r w:rsidR="00EA7817">
              <w:rPr>
                <w:noProof/>
                <w:webHidden/>
              </w:rPr>
              <w:fldChar w:fldCharType="begin"/>
            </w:r>
            <w:r w:rsidR="00EA7817">
              <w:rPr>
                <w:noProof/>
                <w:webHidden/>
              </w:rPr>
              <w:instrText xml:space="preserve"> PAGEREF _Toc395160843 \h </w:instrText>
            </w:r>
            <w:r w:rsidR="00EA7817">
              <w:rPr>
                <w:noProof/>
                <w:webHidden/>
              </w:rPr>
            </w:r>
            <w:r w:rsidR="00EA7817">
              <w:rPr>
                <w:noProof/>
                <w:webHidden/>
              </w:rPr>
              <w:fldChar w:fldCharType="separate"/>
            </w:r>
            <w:r w:rsidR="00EA7817">
              <w:rPr>
                <w:noProof/>
                <w:webHidden/>
              </w:rPr>
              <w:t>14</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4" w:history="1">
            <w:r w:rsidR="00EA7817" w:rsidRPr="002439E9">
              <w:rPr>
                <w:rStyle w:val="Hyperlink"/>
                <w:noProof/>
              </w:rPr>
              <w:t>3.11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Arbetsuppgift</w:t>
            </w:r>
            <w:r w:rsidR="00EA7817">
              <w:rPr>
                <w:noProof/>
                <w:webHidden/>
              </w:rPr>
              <w:tab/>
            </w:r>
            <w:r w:rsidR="00EA7817">
              <w:rPr>
                <w:noProof/>
                <w:webHidden/>
              </w:rPr>
              <w:fldChar w:fldCharType="begin"/>
            </w:r>
            <w:r w:rsidR="00EA7817">
              <w:rPr>
                <w:noProof/>
                <w:webHidden/>
              </w:rPr>
              <w:instrText xml:space="preserve"> PAGEREF _Toc395160844 \h </w:instrText>
            </w:r>
            <w:r w:rsidR="00EA7817">
              <w:rPr>
                <w:noProof/>
                <w:webHidden/>
              </w:rPr>
            </w:r>
            <w:r w:rsidR="00EA7817">
              <w:rPr>
                <w:noProof/>
                <w:webHidden/>
              </w:rPr>
              <w:fldChar w:fldCharType="separate"/>
            </w:r>
            <w:r w:rsidR="00EA7817">
              <w:rPr>
                <w:noProof/>
                <w:webHidden/>
              </w:rPr>
              <w:t>14</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5" w:history="1">
            <w:r w:rsidR="00EA7817" w:rsidRPr="002439E9">
              <w:rPr>
                <w:rStyle w:val="Hyperlink"/>
                <w:noProof/>
              </w:rPr>
              <w:t>3.12</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Enhet</w:t>
            </w:r>
            <w:r w:rsidR="00EA7817">
              <w:rPr>
                <w:noProof/>
                <w:webHidden/>
              </w:rPr>
              <w:tab/>
            </w:r>
            <w:r w:rsidR="00EA7817">
              <w:rPr>
                <w:noProof/>
                <w:webHidden/>
              </w:rPr>
              <w:fldChar w:fldCharType="begin"/>
            </w:r>
            <w:r w:rsidR="00EA7817">
              <w:rPr>
                <w:noProof/>
                <w:webHidden/>
              </w:rPr>
              <w:instrText xml:space="preserve"> PAGEREF _Toc395160845 \h </w:instrText>
            </w:r>
            <w:r w:rsidR="00EA7817">
              <w:rPr>
                <w:noProof/>
                <w:webHidden/>
              </w:rPr>
            </w:r>
            <w:r w:rsidR="00EA7817">
              <w:rPr>
                <w:noProof/>
                <w:webHidden/>
              </w:rPr>
              <w:fldChar w:fldCharType="separate"/>
            </w:r>
            <w:r w:rsidR="00EA7817">
              <w:rPr>
                <w:noProof/>
                <w:webHidden/>
              </w:rPr>
              <w:t>15</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6" w:history="1">
            <w:r w:rsidR="00EA7817" w:rsidRPr="002439E9">
              <w:rPr>
                <w:rStyle w:val="Hyperlink"/>
                <w:noProof/>
              </w:rPr>
              <w:t>3.13</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HoS-Personal</w:t>
            </w:r>
            <w:r w:rsidR="00EA7817">
              <w:rPr>
                <w:noProof/>
                <w:webHidden/>
              </w:rPr>
              <w:tab/>
            </w:r>
            <w:r w:rsidR="00EA7817">
              <w:rPr>
                <w:noProof/>
                <w:webHidden/>
              </w:rPr>
              <w:fldChar w:fldCharType="begin"/>
            </w:r>
            <w:r w:rsidR="00EA7817">
              <w:rPr>
                <w:noProof/>
                <w:webHidden/>
              </w:rPr>
              <w:instrText xml:space="preserve"> PAGEREF _Toc395160846 \h </w:instrText>
            </w:r>
            <w:r w:rsidR="00EA7817">
              <w:rPr>
                <w:noProof/>
                <w:webHidden/>
              </w:rPr>
            </w:r>
            <w:r w:rsidR="00EA7817">
              <w:rPr>
                <w:noProof/>
                <w:webHidden/>
              </w:rPr>
              <w:fldChar w:fldCharType="separate"/>
            </w:r>
            <w:r w:rsidR="00EA7817">
              <w:rPr>
                <w:noProof/>
                <w:webHidden/>
              </w:rPr>
              <w:t>16</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7" w:history="1">
            <w:r w:rsidR="00EA7817" w:rsidRPr="002439E9">
              <w:rPr>
                <w:rStyle w:val="Hyperlink"/>
                <w:noProof/>
              </w:rPr>
              <w:t>3.14</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(Diagnos)</w:t>
            </w:r>
            <w:r w:rsidR="00EA7817">
              <w:rPr>
                <w:noProof/>
                <w:webHidden/>
              </w:rPr>
              <w:tab/>
            </w:r>
            <w:r w:rsidR="00EA7817">
              <w:rPr>
                <w:noProof/>
                <w:webHidden/>
              </w:rPr>
              <w:fldChar w:fldCharType="begin"/>
            </w:r>
            <w:r w:rsidR="00EA7817">
              <w:rPr>
                <w:noProof/>
                <w:webHidden/>
              </w:rPr>
              <w:instrText xml:space="preserve"> PAGEREF _Toc395160847 \h </w:instrText>
            </w:r>
            <w:r w:rsidR="00EA7817">
              <w:rPr>
                <w:noProof/>
                <w:webHidden/>
              </w:rPr>
            </w:r>
            <w:r w:rsidR="00EA7817">
              <w:rPr>
                <w:noProof/>
                <w:webHidden/>
              </w:rPr>
              <w:fldChar w:fldCharType="separate"/>
            </w:r>
            <w:r w:rsidR="00EA7817">
              <w:rPr>
                <w:noProof/>
                <w:webHidden/>
              </w:rPr>
              <w:t>16</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8" w:history="1">
            <w:r w:rsidR="00EA7817" w:rsidRPr="002439E9">
              <w:rPr>
                <w:rStyle w:val="Hyperlink"/>
                <w:noProof/>
              </w:rPr>
              <w:t>3.15</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(Bidiagnos)</w:t>
            </w:r>
            <w:r w:rsidR="00EA7817">
              <w:rPr>
                <w:noProof/>
                <w:webHidden/>
              </w:rPr>
              <w:tab/>
            </w:r>
            <w:r w:rsidR="00EA7817">
              <w:rPr>
                <w:noProof/>
                <w:webHidden/>
              </w:rPr>
              <w:fldChar w:fldCharType="begin"/>
            </w:r>
            <w:r w:rsidR="00EA7817">
              <w:rPr>
                <w:noProof/>
                <w:webHidden/>
              </w:rPr>
              <w:instrText xml:space="preserve"> PAGEREF _Toc395160848 \h </w:instrText>
            </w:r>
            <w:r w:rsidR="00EA7817">
              <w:rPr>
                <w:noProof/>
                <w:webHidden/>
              </w:rPr>
            </w:r>
            <w:r w:rsidR="00EA7817">
              <w:rPr>
                <w:noProof/>
                <w:webHidden/>
              </w:rPr>
              <w:fldChar w:fldCharType="separate"/>
            </w:r>
            <w:r w:rsidR="00EA7817">
              <w:rPr>
                <w:noProof/>
                <w:webHidden/>
              </w:rPr>
              <w:t>17</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49" w:history="1">
            <w:r w:rsidR="00EA7817" w:rsidRPr="002439E9">
              <w:rPr>
                <w:rStyle w:val="Hyperlink"/>
                <w:noProof/>
              </w:rPr>
              <w:t>3.16</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(Sjukdomsförlopp)</w:t>
            </w:r>
            <w:r w:rsidR="00EA7817">
              <w:rPr>
                <w:noProof/>
                <w:webHidden/>
              </w:rPr>
              <w:tab/>
            </w:r>
            <w:r w:rsidR="00EA7817">
              <w:rPr>
                <w:noProof/>
                <w:webHidden/>
              </w:rPr>
              <w:fldChar w:fldCharType="begin"/>
            </w:r>
            <w:r w:rsidR="00EA7817">
              <w:rPr>
                <w:noProof/>
                <w:webHidden/>
              </w:rPr>
              <w:instrText xml:space="preserve"> PAGEREF _Toc395160849 \h </w:instrText>
            </w:r>
            <w:r w:rsidR="00EA7817">
              <w:rPr>
                <w:noProof/>
                <w:webHidden/>
              </w:rPr>
            </w:r>
            <w:r w:rsidR="00EA7817">
              <w:rPr>
                <w:noProof/>
                <w:webHidden/>
              </w:rPr>
              <w:fldChar w:fldCharType="separate"/>
            </w:r>
            <w:r w:rsidR="00EA7817">
              <w:rPr>
                <w:noProof/>
                <w:webHidden/>
              </w:rPr>
              <w:t>17</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0" w:history="1">
            <w:r w:rsidR="00EA7817" w:rsidRPr="002439E9">
              <w:rPr>
                <w:rStyle w:val="Hyperlink"/>
                <w:noProof/>
              </w:rPr>
              <w:t>3.17</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(Funktionsnedsättning)</w:t>
            </w:r>
            <w:r w:rsidR="00EA7817">
              <w:rPr>
                <w:noProof/>
                <w:webHidden/>
              </w:rPr>
              <w:tab/>
            </w:r>
            <w:r w:rsidR="00EA7817">
              <w:rPr>
                <w:noProof/>
                <w:webHidden/>
              </w:rPr>
              <w:fldChar w:fldCharType="begin"/>
            </w:r>
            <w:r w:rsidR="00EA7817">
              <w:rPr>
                <w:noProof/>
                <w:webHidden/>
              </w:rPr>
              <w:instrText xml:space="preserve"> PAGEREF _Toc395160850 \h </w:instrText>
            </w:r>
            <w:r w:rsidR="00EA7817">
              <w:rPr>
                <w:noProof/>
                <w:webHidden/>
              </w:rPr>
            </w:r>
            <w:r w:rsidR="00EA7817">
              <w:rPr>
                <w:noProof/>
                <w:webHidden/>
              </w:rPr>
              <w:fldChar w:fldCharType="separate"/>
            </w:r>
            <w:r w:rsidR="00EA7817">
              <w:rPr>
                <w:noProof/>
                <w:webHidden/>
              </w:rPr>
              <w:t>18</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1" w:history="1">
            <w:r w:rsidR="00EA7817" w:rsidRPr="002439E9">
              <w:rPr>
                <w:rStyle w:val="Hyperlink"/>
                <w:noProof/>
              </w:rPr>
              <w:t>3.18</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(Aktivitetsbegränsning)</w:t>
            </w:r>
            <w:r w:rsidR="00EA7817">
              <w:rPr>
                <w:noProof/>
                <w:webHidden/>
              </w:rPr>
              <w:tab/>
            </w:r>
            <w:r w:rsidR="00EA7817">
              <w:rPr>
                <w:noProof/>
                <w:webHidden/>
              </w:rPr>
              <w:fldChar w:fldCharType="begin"/>
            </w:r>
            <w:r w:rsidR="00EA7817">
              <w:rPr>
                <w:noProof/>
                <w:webHidden/>
              </w:rPr>
              <w:instrText xml:space="preserve"> PAGEREF _Toc395160851 \h </w:instrText>
            </w:r>
            <w:r w:rsidR="00EA7817">
              <w:rPr>
                <w:noProof/>
                <w:webHidden/>
              </w:rPr>
            </w:r>
            <w:r w:rsidR="00EA7817">
              <w:rPr>
                <w:noProof/>
                <w:webHidden/>
              </w:rPr>
              <w:fldChar w:fldCharType="separate"/>
            </w:r>
            <w:r w:rsidR="00EA7817">
              <w:rPr>
                <w:noProof/>
                <w:webHidden/>
              </w:rPr>
              <w:t>18</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2" w:history="1">
            <w:r w:rsidR="00EA7817" w:rsidRPr="002439E9">
              <w:rPr>
                <w:rStyle w:val="Hyperlink"/>
                <w:noProof/>
              </w:rPr>
              <w:t>3.19</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(Arbetsförmåga)</w:t>
            </w:r>
            <w:r w:rsidR="00EA7817">
              <w:rPr>
                <w:noProof/>
                <w:webHidden/>
              </w:rPr>
              <w:tab/>
            </w:r>
            <w:r w:rsidR="00EA7817">
              <w:rPr>
                <w:noProof/>
                <w:webHidden/>
              </w:rPr>
              <w:fldChar w:fldCharType="begin"/>
            </w:r>
            <w:r w:rsidR="00EA7817">
              <w:rPr>
                <w:noProof/>
                <w:webHidden/>
              </w:rPr>
              <w:instrText xml:space="preserve"> PAGEREF _Toc395160852 \h </w:instrText>
            </w:r>
            <w:r w:rsidR="00EA7817">
              <w:rPr>
                <w:noProof/>
                <w:webHidden/>
              </w:rPr>
            </w:r>
            <w:r w:rsidR="00EA7817">
              <w:rPr>
                <w:noProof/>
                <w:webHidden/>
              </w:rPr>
              <w:fldChar w:fldCharType="separate"/>
            </w:r>
            <w:r w:rsidR="00EA7817">
              <w:rPr>
                <w:noProof/>
                <w:webHidden/>
              </w:rPr>
              <w:t>19</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3" w:history="1">
            <w:r w:rsidR="00EA7817" w:rsidRPr="002439E9">
              <w:rPr>
                <w:rStyle w:val="Hyperlink"/>
                <w:noProof/>
              </w:rPr>
              <w:t>3.20</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(Prognos)</w:t>
            </w:r>
            <w:r w:rsidR="00EA7817">
              <w:rPr>
                <w:noProof/>
                <w:webHidden/>
              </w:rPr>
              <w:tab/>
            </w:r>
            <w:r w:rsidR="00EA7817">
              <w:rPr>
                <w:noProof/>
                <w:webHidden/>
              </w:rPr>
              <w:fldChar w:fldCharType="begin"/>
            </w:r>
            <w:r w:rsidR="00EA7817">
              <w:rPr>
                <w:noProof/>
                <w:webHidden/>
              </w:rPr>
              <w:instrText xml:space="preserve"> PAGEREF _Toc395160853 \h </w:instrText>
            </w:r>
            <w:r w:rsidR="00EA7817">
              <w:rPr>
                <w:noProof/>
                <w:webHidden/>
              </w:rPr>
            </w:r>
            <w:r w:rsidR="00EA7817">
              <w:rPr>
                <w:noProof/>
                <w:webHidden/>
              </w:rPr>
              <w:fldChar w:fldCharType="separate"/>
            </w:r>
            <w:r w:rsidR="00EA7817">
              <w:rPr>
                <w:noProof/>
                <w:webHidden/>
              </w:rPr>
              <w:t>20</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4" w:history="1">
            <w:r w:rsidR="00EA7817" w:rsidRPr="002439E9">
              <w:rPr>
                <w:rStyle w:val="Hyperlink"/>
                <w:noProof/>
              </w:rPr>
              <w:t>3.21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(Tjänstgöringstid)</w:t>
            </w:r>
            <w:r w:rsidR="00EA7817">
              <w:rPr>
                <w:noProof/>
                <w:webHidden/>
              </w:rPr>
              <w:tab/>
            </w:r>
            <w:r w:rsidR="00EA7817">
              <w:rPr>
                <w:noProof/>
                <w:webHidden/>
              </w:rPr>
              <w:fldChar w:fldCharType="begin"/>
            </w:r>
            <w:r w:rsidR="00EA7817">
              <w:rPr>
                <w:noProof/>
                <w:webHidden/>
              </w:rPr>
              <w:instrText xml:space="preserve"> PAGEREF _Toc395160854 \h </w:instrText>
            </w:r>
            <w:r w:rsidR="00EA7817">
              <w:rPr>
                <w:noProof/>
                <w:webHidden/>
              </w:rPr>
            </w:r>
            <w:r w:rsidR="00EA7817">
              <w:rPr>
                <w:noProof/>
                <w:webHidden/>
              </w:rPr>
              <w:fldChar w:fldCharType="separate"/>
            </w:r>
            <w:r w:rsidR="00EA7817">
              <w:rPr>
                <w:noProof/>
                <w:webHidden/>
              </w:rPr>
              <w:t>22</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5" w:history="1">
            <w:r w:rsidR="00EA7817" w:rsidRPr="002439E9">
              <w:rPr>
                <w:rStyle w:val="Hyperlink"/>
                <w:noProof/>
              </w:rPr>
              <w:t>3.22</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 (Beslutsstöd)</w:t>
            </w:r>
            <w:r w:rsidR="00EA7817">
              <w:rPr>
                <w:noProof/>
                <w:webHidden/>
              </w:rPr>
              <w:tab/>
            </w:r>
            <w:r w:rsidR="00EA7817">
              <w:rPr>
                <w:noProof/>
                <w:webHidden/>
              </w:rPr>
              <w:fldChar w:fldCharType="begin"/>
            </w:r>
            <w:r w:rsidR="00EA7817">
              <w:rPr>
                <w:noProof/>
                <w:webHidden/>
              </w:rPr>
              <w:instrText xml:space="preserve"> PAGEREF _Toc395160855 \h </w:instrText>
            </w:r>
            <w:r w:rsidR="00EA7817">
              <w:rPr>
                <w:noProof/>
                <w:webHidden/>
              </w:rPr>
            </w:r>
            <w:r w:rsidR="00EA7817">
              <w:rPr>
                <w:noProof/>
                <w:webHidden/>
              </w:rPr>
              <w:fldChar w:fldCharType="separate"/>
            </w:r>
            <w:r w:rsidR="00EA7817">
              <w:rPr>
                <w:noProof/>
                <w:webHidden/>
              </w:rPr>
              <w:t>22</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6" w:history="1">
            <w:r w:rsidR="00EA7817" w:rsidRPr="002439E9">
              <w:rPr>
                <w:rStyle w:val="Hyperlink"/>
                <w:noProof/>
              </w:rPr>
              <w:t>3.23</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Observationssamband (för diagnos)</w:t>
            </w:r>
            <w:r w:rsidR="00EA7817">
              <w:rPr>
                <w:noProof/>
                <w:webHidden/>
              </w:rPr>
              <w:tab/>
            </w:r>
            <w:r w:rsidR="00EA7817">
              <w:rPr>
                <w:noProof/>
                <w:webHidden/>
              </w:rPr>
              <w:fldChar w:fldCharType="begin"/>
            </w:r>
            <w:r w:rsidR="00EA7817">
              <w:rPr>
                <w:noProof/>
                <w:webHidden/>
              </w:rPr>
              <w:instrText xml:space="preserve"> PAGEREF _Toc395160856 \h </w:instrText>
            </w:r>
            <w:r w:rsidR="00EA7817">
              <w:rPr>
                <w:noProof/>
                <w:webHidden/>
              </w:rPr>
            </w:r>
            <w:r w:rsidR="00EA7817">
              <w:rPr>
                <w:noProof/>
                <w:webHidden/>
              </w:rPr>
              <w:fldChar w:fldCharType="separate"/>
            </w:r>
            <w:r w:rsidR="00EA7817">
              <w:rPr>
                <w:noProof/>
                <w:webHidden/>
              </w:rPr>
              <w:t>24</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7" w:history="1">
            <w:r w:rsidR="00EA7817" w:rsidRPr="002439E9">
              <w:rPr>
                <w:rStyle w:val="Hyperlink"/>
                <w:noProof/>
              </w:rPr>
              <w:t>3.24</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Patient</w:t>
            </w:r>
            <w:r w:rsidR="00EA7817">
              <w:rPr>
                <w:noProof/>
                <w:webHidden/>
              </w:rPr>
              <w:tab/>
            </w:r>
            <w:r w:rsidR="00EA7817">
              <w:rPr>
                <w:noProof/>
                <w:webHidden/>
              </w:rPr>
              <w:fldChar w:fldCharType="begin"/>
            </w:r>
            <w:r w:rsidR="00EA7817">
              <w:rPr>
                <w:noProof/>
                <w:webHidden/>
              </w:rPr>
              <w:instrText xml:space="preserve"> PAGEREF _Toc395160857 \h </w:instrText>
            </w:r>
            <w:r w:rsidR="00EA7817">
              <w:rPr>
                <w:noProof/>
                <w:webHidden/>
              </w:rPr>
            </w:r>
            <w:r w:rsidR="00EA7817">
              <w:rPr>
                <w:noProof/>
                <w:webHidden/>
              </w:rPr>
              <w:fldChar w:fldCharType="separate"/>
            </w:r>
            <w:r w:rsidR="00EA7817">
              <w:rPr>
                <w:noProof/>
                <w:webHidden/>
              </w:rPr>
              <w:t>24</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8" w:history="1">
            <w:r w:rsidR="00EA7817" w:rsidRPr="002439E9">
              <w:rPr>
                <w:rStyle w:val="Hyperlink"/>
                <w:noProof/>
              </w:rPr>
              <w:t>3.25</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Referens</w:t>
            </w:r>
            <w:r w:rsidR="00EA7817">
              <w:rPr>
                <w:noProof/>
                <w:webHidden/>
              </w:rPr>
              <w:tab/>
            </w:r>
            <w:r w:rsidR="00EA7817">
              <w:rPr>
                <w:noProof/>
                <w:webHidden/>
              </w:rPr>
              <w:fldChar w:fldCharType="begin"/>
            </w:r>
            <w:r w:rsidR="00EA7817">
              <w:rPr>
                <w:noProof/>
                <w:webHidden/>
              </w:rPr>
              <w:instrText xml:space="preserve"> PAGEREF _Toc395160858 \h </w:instrText>
            </w:r>
            <w:r w:rsidR="00EA7817">
              <w:rPr>
                <w:noProof/>
                <w:webHidden/>
              </w:rPr>
            </w:r>
            <w:r w:rsidR="00EA7817">
              <w:rPr>
                <w:noProof/>
                <w:webHidden/>
              </w:rPr>
              <w:fldChar w:fldCharType="separate"/>
            </w:r>
            <w:r w:rsidR="00EA7817">
              <w:rPr>
                <w:noProof/>
                <w:webHidden/>
              </w:rPr>
              <w:t>25</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59" w:history="1">
            <w:r w:rsidR="00EA7817" w:rsidRPr="002439E9">
              <w:rPr>
                <w:rStyle w:val="Hyperlink"/>
                <w:noProof/>
              </w:rPr>
              <w:t>3.26</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Sysselsättning</w:t>
            </w:r>
            <w:r w:rsidR="00EA7817">
              <w:rPr>
                <w:noProof/>
                <w:webHidden/>
              </w:rPr>
              <w:tab/>
            </w:r>
            <w:r w:rsidR="00EA7817">
              <w:rPr>
                <w:noProof/>
                <w:webHidden/>
              </w:rPr>
              <w:fldChar w:fldCharType="begin"/>
            </w:r>
            <w:r w:rsidR="00EA7817">
              <w:rPr>
                <w:noProof/>
                <w:webHidden/>
              </w:rPr>
              <w:instrText xml:space="preserve"> PAGEREF _Toc395160859 \h </w:instrText>
            </w:r>
            <w:r w:rsidR="00EA7817">
              <w:rPr>
                <w:noProof/>
                <w:webHidden/>
              </w:rPr>
            </w:r>
            <w:r w:rsidR="00EA7817">
              <w:rPr>
                <w:noProof/>
                <w:webHidden/>
              </w:rPr>
              <w:fldChar w:fldCharType="separate"/>
            </w:r>
            <w:r w:rsidR="00EA7817">
              <w:rPr>
                <w:noProof/>
                <w:webHidden/>
              </w:rPr>
              <w:t>26</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0" w:history="1">
            <w:r w:rsidR="00EA7817" w:rsidRPr="002439E9">
              <w:rPr>
                <w:rStyle w:val="Hyperlink"/>
                <w:noProof/>
              </w:rPr>
              <w:t>3.27</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Utlåtande</w:t>
            </w:r>
            <w:r w:rsidR="00EA7817">
              <w:rPr>
                <w:noProof/>
                <w:webHidden/>
              </w:rPr>
              <w:tab/>
            </w:r>
            <w:r w:rsidR="00EA7817">
              <w:rPr>
                <w:noProof/>
                <w:webHidden/>
              </w:rPr>
              <w:fldChar w:fldCharType="begin"/>
            </w:r>
            <w:r w:rsidR="00EA7817">
              <w:rPr>
                <w:noProof/>
                <w:webHidden/>
              </w:rPr>
              <w:instrText xml:space="preserve"> PAGEREF _Toc395160860 \h </w:instrText>
            </w:r>
            <w:r w:rsidR="00EA7817">
              <w:rPr>
                <w:noProof/>
                <w:webHidden/>
              </w:rPr>
            </w:r>
            <w:r w:rsidR="00EA7817">
              <w:rPr>
                <w:noProof/>
                <w:webHidden/>
              </w:rPr>
              <w:fldChar w:fldCharType="separate"/>
            </w:r>
            <w:r w:rsidR="00EA7817">
              <w:rPr>
                <w:noProof/>
                <w:webHidden/>
              </w:rPr>
              <w:t>26</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1" w:history="1">
            <w:r w:rsidR="00EA7817" w:rsidRPr="002439E9">
              <w:rPr>
                <w:rStyle w:val="Hyperlink"/>
                <w:noProof/>
              </w:rPr>
              <w:t>3.28</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Vårdgivare</w:t>
            </w:r>
            <w:r w:rsidR="00EA7817">
              <w:rPr>
                <w:noProof/>
                <w:webHidden/>
              </w:rPr>
              <w:tab/>
            </w:r>
            <w:r w:rsidR="00EA7817">
              <w:rPr>
                <w:noProof/>
                <w:webHidden/>
              </w:rPr>
              <w:fldChar w:fldCharType="begin"/>
            </w:r>
            <w:r w:rsidR="00EA7817">
              <w:rPr>
                <w:noProof/>
                <w:webHidden/>
              </w:rPr>
              <w:instrText xml:space="preserve"> PAGEREF _Toc395160861 \h </w:instrText>
            </w:r>
            <w:r w:rsidR="00EA7817">
              <w:rPr>
                <w:noProof/>
                <w:webHidden/>
              </w:rPr>
            </w:r>
            <w:r w:rsidR="00EA7817">
              <w:rPr>
                <w:noProof/>
                <w:webHidden/>
              </w:rPr>
              <w:fldChar w:fldCharType="separate"/>
            </w:r>
            <w:r w:rsidR="00EA7817">
              <w:rPr>
                <w:noProof/>
                <w:webHidden/>
              </w:rPr>
              <w:t>27</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2" w:history="1">
            <w:r w:rsidR="00EA7817" w:rsidRPr="002439E9">
              <w:rPr>
                <w:rStyle w:val="Hyperlink"/>
                <w:noProof/>
              </w:rPr>
              <w:t>3.29</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Vårdkontakt</w:t>
            </w:r>
            <w:r w:rsidR="00EA7817">
              <w:rPr>
                <w:noProof/>
                <w:webHidden/>
              </w:rPr>
              <w:tab/>
            </w:r>
            <w:r w:rsidR="00EA7817">
              <w:rPr>
                <w:noProof/>
                <w:webHidden/>
              </w:rPr>
              <w:fldChar w:fldCharType="begin"/>
            </w:r>
            <w:r w:rsidR="00EA7817">
              <w:rPr>
                <w:noProof/>
                <w:webHidden/>
              </w:rPr>
              <w:instrText xml:space="preserve"> PAGEREF _Toc395160862 \h </w:instrText>
            </w:r>
            <w:r w:rsidR="00EA7817">
              <w:rPr>
                <w:noProof/>
                <w:webHidden/>
              </w:rPr>
            </w:r>
            <w:r w:rsidR="00EA7817">
              <w:rPr>
                <w:noProof/>
                <w:webHidden/>
              </w:rPr>
              <w:fldChar w:fldCharType="separate"/>
            </w:r>
            <w:r w:rsidR="00EA7817">
              <w:rPr>
                <w:noProof/>
                <w:webHidden/>
              </w:rPr>
              <w:t>28</w:t>
            </w:r>
            <w:r w:rsidR="00EA7817">
              <w:rPr>
                <w:noProof/>
                <w:webHidden/>
              </w:rPr>
              <w:fldChar w:fldCharType="end"/>
            </w:r>
          </w:hyperlink>
        </w:p>
        <w:p w:rsidR="00EA7817" w:rsidRDefault="00895680">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63" w:history="1">
            <w:r w:rsidR="00EA7817" w:rsidRPr="002439E9">
              <w:rPr>
                <w:rStyle w:val="Hyperlink"/>
                <w:noProof/>
              </w:rPr>
              <w:t>4.</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Förklaring till format</w:t>
            </w:r>
            <w:r w:rsidR="00EA7817">
              <w:rPr>
                <w:noProof/>
                <w:webHidden/>
              </w:rPr>
              <w:tab/>
            </w:r>
            <w:r w:rsidR="00EA7817">
              <w:rPr>
                <w:noProof/>
                <w:webHidden/>
              </w:rPr>
              <w:fldChar w:fldCharType="begin"/>
            </w:r>
            <w:r w:rsidR="00EA7817">
              <w:rPr>
                <w:noProof/>
                <w:webHidden/>
              </w:rPr>
              <w:instrText xml:space="preserve"> PAGEREF _Toc395160863 \h </w:instrText>
            </w:r>
            <w:r w:rsidR="00EA7817">
              <w:rPr>
                <w:noProof/>
                <w:webHidden/>
              </w:rPr>
            </w:r>
            <w:r w:rsidR="00EA7817">
              <w:rPr>
                <w:noProof/>
                <w:webHidden/>
              </w:rPr>
              <w:fldChar w:fldCharType="separate"/>
            </w:r>
            <w:r w:rsidR="00EA7817">
              <w:rPr>
                <w:noProof/>
                <w:webHidden/>
              </w:rPr>
              <w:t>29</w:t>
            </w:r>
            <w:r w:rsidR="00EA7817">
              <w:rPr>
                <w:noProof/>
                <w:webHidden/>
              </w:rPr>
              <w:fldChar w:fldCharType="end"/>
            </w:r>
          </w:hyperlink>
        </w:p>
        <w:p w:rsidR="00EA7817" w:rsidRDefault="00895680">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hyperlink w:anchor="_Toc395160864" w:history="1">
            <w:r w:rsidR="00EA7817" w:rsidRPr="002439E9">
              <w:rPr>
                <w:rStyle w:val="Hyperlink"/>
                <w:noProof/>
              </w:rPr>
              <w:t>5.</w:t>
            </w:r>
            <w:r w:rsidR="00EA7817">
              <w:rPr>
                <w:rFonts w:asciiTheme="minorHAnsi" w:eastAsiaTheme="minorEastAsia" w:hAnsiTheme="minorHAnsi" w:cstheme="minorBidi"/>
                <w:b w:val="0"/>
                <w:noProof/>
                <w:color w:val="auto"/>
                <w:sz w:val="22"/>
                <w:szCs w:val="22"/>
                <w:lang w:eastAsia="sv-SE"/>
              </w:rPr>
              <w:tab/>
            </w:r>
            <w:r w:rsidR="00EA7817" w:rsidRPr="002439E9">
              <w:rPr>
                <w:rStyle w:val="Hyperlink"/>
                <w:noProof/>
              </w:rPr>
              <w:t>Klassifikationer, kodverk och identifierare</w:t>
            </w:r>
            <w:r w:rsidR="00EA7817">
              <w:rPr>
                <w:noProof/>
                <w:webHidden/>
              </w:rPr>
              <w:tab/>
            </w:r>
            <w:r w:rsidR="00EA7817">
              <w:rPr>
                <w:noProof/>
                <w:webHidden/>
              </w:rPr>
              <w:fldChar w:fldCharType="begin"/>
            </w:r>
            <w:r w:rsidR="00EA7817">
              <w:rPr>
                <w:noProof/>
                <w:webHidden/>
              </w:rPr>
              <w:instrText xml:space="preserve"> PAGEREF _Toc395160864 \h </w:instrText>
            </w:r>
            <w:r w:rsidR="00EA7817">
              <w:rPr>
                <w:noProof/>
                <w:webHidden/>
              </w:rPr>
            </w:r>
            <w:r w:rsidR="00EA7817">
              <w:rPr>
                <w:noProof/>
                <w:webHidden/>
              </w:rPr>
              <w:fldChar w:fldCharType="separate"/>
            </w:r>
            <w:r w:rsidR="00EA7817">
              <w:rPr>
                <w:noProof/>
                <w:webHidden/>
              </w:rPr>
              <w:t>32</w:t>
            </w:r>
            <w:r w:rsidR="00EA7817">
              <w:rPr>
                <w:noProof/>
                <w:webHidden/>
              </w:rPr>
              <w:fldChar w:fldCharType="end"/>
            </w:r>
          </w:hyperlink>
        </w:p>
        <w:p w:rsidR="00EA7817" w:rsidRDefault="00895680">
          <w:pPr>
            <w:pStyle w:val="TOC2"/>
            <w:tabs>
              <w:tab w:val="left" w:pos="879"/>
              <w:tab w:val="right" w:leader="dot" w:pos="8494"/>
            </w:tabs>
            <w:rPr>
              <w:rFonts w:asciiTheme="minorHAnsi" w:eastAsiaTheme="minorEastAsia" w:hAnsiTheme="minorHAnsi" w:cstheme="minorBidi"/>
              <w:noProof/>
              <w:color w:val="auto"/>
              <w:sz w:val="22"/>
              <w:szCs w:val="22"/>
              <w:lang w:eastAsia="sv-SE"/>
            </w:rPr>
          </w:pPr>
          <w:hyperlink w:anchor="_Toc395160865" w:history="1">
            <w:r w:rsidR="00EA7817" w:rsidRPr="002439E9">
              <w:rPr>
                <w:rStyle w:val="Hyperlink"/>
                <w:noProof/>
              </w:rPr>
              <w:t>5.1</w:t>
            </w:r>
            <w:r w:rsidR="00EA7817">
              <w:rPr>
                <w:rFonts w:asciiTheme="minorHAnsi" w:eastAsiaTheme="minorEastAsia" w:hAnsiTheme="minorHAnsi" w:cstheme="minorBidi"/>
                <w:noProof/>
                <w:color w:val="auto"/>
                <w:sz w:val="22"/>
                <w:szCs w:val="22"/>
                <w:lang w:eastAsia="sv-SE"/>
              </w:rPr>
              <w:tab/>
            </w:r>
            <w:r w:rsidR="00EA7817" w:rsidRPr="002439E9">
              <w:rPr>
                <w:rStyle w:val="Hyperlink"/>
                <w:noProof/>
              </w:rPr>
              <w:t>Identifierare</w:t>
            </w:r>
            <w:r w:rsidR="00EA7817">
              <w:rPr>
                <w:noProof/>
                <w:webHidden/>
              </w:rPr>
              <w:tab/>
            </w:r>
            <w:r w:rsidR="00EA7817">
              <w:rPr>
                <w:noProof/>
                <w:webHidden/>
              </w:rPr>
              <w:fldChar w:fldCharType="begin"/>
            </w:r>
            <w:r w:rsidR="00EA7817">
              <w:rPr>
                <w:noProof/>
                <w:webHidden/>
              </w:rPr>
              <w:instrText xml:space="preserve"> PAGEREF _Toc395160865 \h </w:instrText>
            </w:r>
            <w:r w:rsidR="00EA7817">
              <w:rPr>
                <w:noProof/>
                <w:webHidden/>
              </w:rPr>
            </w:r>
            <w:r w:rsidR="00EA7817">
              <w:rPr>
                <w:noProof/>
                <w:webHidden/>
              </w:rPr>
              <w:fldChar w:fldCharType="separate"/>
            </w:r>
            <w:r w:rsidR="00EA7817">
              <w:rPr>
                <w:noProof/>
                <w:webHidden/>
              </w:rPr>
              <w:t>33</w:t>
            </w:r>
            <w:r w:rsidR="00EA7817">
              <w:rPr>
                <w:noProof/>
                <w:webHidden/>
              </w:rPr>
              <w:fldChar w:fldCharType="end"/>
            </w:r>
          </w:hyperlink>
        </w:p>
        <w:p w:rsidR="00295D82" w:rsidRDefault="00295D82">
          <w:r>
            <w:rPr>
              <w:b/>
              <w:bCs/>
            </w:rPr>
            <w:fldChar w:fldCharType="end"/>
          </w:r>
        </w:p>
      </w:sdtContent>
    </w:sdt>
    <w:p w:rsidR="00DA1EB3" w:rsidRDefault="00DA1EB3">
      <w:pPr>
        <w:spacing w:before="0" w:after="0"/>
        <w:rPr>
          <w:rFonts w:ascii="Arial" w:hAnsi="Arial" w:cs="Arial"/>
          <w:kern w:val="32"/>
          <w:sz w:val="36"/>
          <w:szCs w:val="32"/>
        </w:rPr>
      </w:pPr>
      <w:r>
        <w:br w:type="page"/>
      </w:r>
    </w:p>
    <w:p w:rsidR="00483E40" w:rsidRPr="00361DFE" w:rsidRDefault="006132B3" w:rsidP="00361DFE">
      <w:pPr>
        <w:pStyle w:val="BodyText"/>
        <w:rPr>
          <w:sz w:val="36"/>
          <w:szCs w:val="36"/>
        </w:rPr>
      </w:pPr>
      <w:r w:rsidRPr="00361DFE">
        <w:rPr>
          <w:sz w:val="36"/>
          <w:szCs w:val="36"/>
        </w:rPr>
        <w:lastRenderedPageBreak/>
        <w:t>Revisionshistorik</w:t>
      </w:r>
    </w:p>
    <w:tbl>
      <w:tblPr>
        <w:tblStyle w:val="TableGrid"/>
        <w:tblW w:w="0" w:type="auto"/>
        <w:tblLook w:val="04A0" w:firstRow="1" w:lastRow="0" w:firstColumn="1" w:lastColumn="0" w:noHBand="0" w:noVBand="1"/>
      </w:tblPr>
      <w:tblGrid>
        <w:gridCol w:w="1048"/>
        <w:gridCol w:w="1157"/>
        <w:gridCol w:w="1435"/>
        <w:gridCol w:w="5080"/>
      </w:tblGrid>
      <w:tr w:rsidR="006132B3" w:rsidTr="00BF7B16">
        <w:trPr>
          <w:cnfStyle w:val="100000000000" w:firstRow="1" w:lastRow="0" w:firstColumn="0" w:lastColumn="0" w:oddVBand="0" w:evenVBand="0" w:oddHBand="0" w:evenHBand="0" w:firstRowFirstColumn="0" w:firstRowLastColumn="0" w:lastRowFirstColumn="0" w:lastRowLastColumn="0"/>
        </w:trPr>
        <w:tc>
          <w:tcPr>
            <w:tcW w:w="1048" w:type="dxa"/>
          </w:tcPr>
          <w:p w:rsidR="006132B3" w:rsidRDefault="006132B3" w:rsidP="00917A88">
            <w:pPr>
              <w:pStyle w:val="BodyText"/>
              <w:rPr>
                <w:lang w:val="sv-SE" w:eastAsia="sv-SE"/>
              </w:rPr>
            </w:pPr>
            <w:r>
              <w:rPr>
                <w:lang w:val="sv-SE" w:eastAsia="sv-SE"/>
              </w:rPr>
              <w:t>Version</w:t>
            </w:r>
          </w:p>
        </w:tc>
        <w:tc>
          <w:tcPr>
            <w:tcW w:w="1157" w:type="dxa"/>
          </w:tcPr>
          <w:p w:rsidR="006132B3" w:rsidRDefault="006132B3" w:rsidP="00917A88">
            <w:pPr>
              <w:pStyle w:val="BodyText"/>
              <w:rPr>
                <w:lang w:val="sv-SE" w:eastAsia="sv-SE"/>
              </w:rPr>
            </w:pPr>
            <w:r>
              <w:rPr>
                <w:lang w:val="sv-SE" w:eastAsia="sv-SE"/>
              </w:rPr>
              <w:t>Datum</w:t>
            </w:r>
          </w:p>
        </w:tc>
        <w:tc>
          <w:tcPr>
            <w:tcW w:w="1435" w:type="dxa"/>
          </w:tcPr>
          <w:p w:rsidR="006132B3" w:rsidRDefault="006132B3" w:rsidP="00917A88">
            <w:pPr>
              <w:pStyle w:val="BodyText"/>
              <w:rPr>
                <w:lang w:val="sv-SE" w:eastAsia="sv-SE"/>
              </w:rPr>
            </w:pPr>
            <w:r>
              <w:rPr>
                <w:lang w:val="sv-SE" w:eastAsia="sv-SE"/>
              </w:rPr>
              <w:t>Signatur</w:t>
            </w:r>
          </w:p>
        </w:tc>
        <w:tc>
          <w:tcPr>
            <w:tcW w:w="5080" w:type="dxa"/>
          </w:tcPr>
          <w:p w:rsidR="006132B3" w:rsidRDefault="006132B3" w:rsidP="00917A88">
            <w:pPr>
              <w:pStyle w:val="BodyText"/>
              <w:rPr>
                <w:lang w:val="sv-SE" w:eastAsia="sv-SE"/>
              </w:rPr>
            </w:pPr>
            <w:r>
              <w:rPr>
                <w:lang w:val="sv-SE" w:eastAsia="sv-SE"/>
              </w:rPr>
              <w:t>Status</w:t>
            </w:r>
          </w:p>
        </w:tc>
      </w:tr>
      <w:tr w:rsidR="006132B3" w:rsidRPr="00B956BC" w:rsidTr="00BF7B16">
        <w:tc>
          <w:tcPr>
            <w:tcW w:w="1048" w:type="dxa"/>
          </w:tcPr>
          <w:p w:rsidR="006132B3" w:rsidRPr="00B956BC" w:rsidRDefault="006B63E8" w:rsidP="00F1381D">
            <w:pPr>
              <w:pStyle w:val="BodyText"/>
              <w:rPr>
                <w:rFonts w:ascii="Times New Roman" w:hAnsi="Times New Roman"/>
                <w:lang w:val="sv-SE"/>
              </w:rPr>
            </w:pPr>
            <w:r w:rsidRPr="00B956BC">
              <w:rPr>
                <w:rFonts w:ascii="Times New Roman" w:hAnsi="Times New Roman"/>
                <w:lang w:val="sv-SE"/>
              </w:rPr>
              <w:t>0.</w:t>
            </w:r>
            <w:r w:rsidR="00F1381D" w:rsidRPr="00B956BC">
              <w:rPr>
                <w:rFonts w:ascii="Times New Roman" w:hAnsi="Times New Roman"/>
                <w:lang w:val="sv-SE"/>
              </w:rPr>
              <w:t>9</w:t>
            </w:r>
          </w:p>
        </w:tc>
        <w:tc>
          <w:tcPr>
            <w:tcW w:w="1157" w:type="dxa"/>
          </w:tcPr>
          <w:p w:rsidR="006132B3" w:rsidRPr="00B956BC" w:rsidRDefault="00167AC4" w:rsidP="00FB5D00">
            <w:pPr>
              <w:pStyle w:val="BodyText"/>
              <w:rPr>
                <w:rFonts w:ascii="Times New Roman" w:hAnsi="Times New Roman"/>
                <w:lang w:val="sv-SE"/>
              </w:rPr>
            </w:pPr>
            <w:r w:rsidRPr="00B956BC">
              <w:rPr>
                <w:rFonts w:ascii="Times New Roman" w:hAnsi="Times New Roman"/>
                <w:lang w:val="sv-SE"/>
              </w:rPr>
              <w:t>2013-</w:t>
            </w:r>
            <w:r w:rsidR="006B63E8" w:rsidRPr="00B956BC">
              <w:rPr>
                <w:rFonts w:ascii="Times New Roman" w:hAnsi="Times New Roman"/>
                <w:lang w:val="sv-SE"/>
              </w:rPr>
              <w:t>11</w:t>
            </w:r>
            <w:r w:rsidRPr="00B956BC">
              <w:rPr>
                <w:rFonts w:ascii="Times New Roman" w:hAnsi="Times New Roman"/>
                <w:lang w:val="sv-SE"/>
              </w:rPr>
              <w:t>-2</w:t>
            </w:r>
            <w:r w:rsidR="00FB5D00" w:rsidRPr="00B956BC">
              <w:rPr>
                <w:rFonts w:ascii="Times New Roman" w:hAnsi="Times New Roman"/>
                <w:lang w:val="sv-SE"/>
              </w:rPr>
              <w:t>7</w:t>
            </w:r>
          </w:p>
        </w:tc>
        <w:tc>
          <w:tcPr>
            <w:tcW w:w="1435" w:type="dxa"/>
          </w:tcPr>
          <w:p w:rsidR="006132B3" w:rsidRPr="00B956BC" w:rsidRDefault="004752F7" w:rsidP="006B63E8">
            <w:pPr>
              <w:pStyle w:val="BodyText"/>
              <w:rPr>
                <w:rFonts w:ascii="Times New Roman" w:hAnsi="Times New Roman"/>
                <w:lang w:val="sv-SE"/>
              </w:rPr>
            </w:pPr>
            <w:r w:rsidRPr="00B956BC">
              <w:rPr>
                <w:rFonts w:ascii="Times New Roman" w:hAnsi="Times New Roman"/>
                <w:lang w:val="sv-SE"/>
              </w:rPr>
              <w:t>Zara</w:t>
            </w:r>
            <w:r w:rsidR="006B63E8" w:rsidRPr="00B956BC">
              <w:rPr>
                <w:rFonts w:ascii="Times New Roman" w:hAnsi="Times New Roman"/>
                <w:lang w:val="sv-SE"/>
              </w:rPr>
              <w:t xml:space="preserve"> Sarén</w:t>
            </w:r>
          </w:p>
        </w:tc>
        <w:tc>
          <w:tcPr>
            <w:tcW w:w="5080" w:type="dxa"/>
          </w:tcPr>
          <w:p w:rsidR="006132B3" w:rsidRPr="00B956BC" w:rsidRDefault="006B63E8" w:rsidP="00917A88">
            <w:pPr>
              <w:pStyle w:val="BodyText"/>
              <w:rPr>
                <w:rFonts w:ascii="Times New Roman" w:hAnsi="Times New Roman"/>
                <w:lang w:val="sv-SE"/>
              </w:rPr>
            </w:pPr>
            <w:r w:rsidRPr="00B956BC">
              <w:rPr>
                <w:rFonts w:ascii="Times New Roman" w:hAnsi="Times New Roman"/>
                <w:lang w:val="sv-SE"/>
              </w:rPr>
              <w:t>Skapade dokumentet.</w:t>
            </w:r>
          </w:p>
        </w:tc>
      </w:tr>
      <w:tr w:rsidR="0036408B" w:rsidRPr="00B956BC" w:rsidTr="00BF7B16">
        <w:tc>
          <w:tcPr>
            <w:tcW w:w="1048" w:type="dxa"/>
          </w:tcPr>
          <w:p w:rsidR="0036408B" w:rsidRPr="00B956BC" w:rsidRDefault="000129D5" w:rsidP="0059576B">
            <w:pPr>
              <w:pStyle w:val="BodyText"/>
              <w:rPr>
                <w:rFonts w:ascii="Times New Roman" w:hAnsi="Times New Roman"/>
                <w:lang w:val="sv-SE"/>
              </w:rPr>
            </w:pPr>
            <w:r w:rsidRPr="00B956BC">
              <w:rPr>
                <w:rFonts w:ascii="Times New Roman" w:hAnsi="Times New Roman"/>
                <w:lang w:val="sv-SE"/>
              </w:rPr>
              <w:t>0.</w:t>
            </w:r>
            <w:r w:rsidR="0059576B" w:rsidRPr="00B956BC">
              <w:rPr>
                <w:rFonts w:ascii="Times New Roman" w:hAnsi="Times New Roman"/>
                <w:lang w:val="sv-SE"/>
              </w:rPr>
              <w:t>91</w:t>
            </w:r>
          </w:p>
        </w:tc>
        <w:tc>
          <w:tcPr>
            <w:tcW w:w="1157" w:type="dxa"/>
          </w:tcPr>
          <w:p w:rsidR="0036408B" w:rsidRPr="00B956BC" w:rsidRDefault="000129D5" w:rsidP="001D1FAF">
            <w:pPr>
              <w:pStyle w:val="BodyText"/>
              <w:rPr>
                <w:rFonts w:ascii="Times New Roman" w:hAnsi="Times New Roman"/>
                <w:lang w:val="sv-SE"/>
              </w:rPr>
            </w:pPr>
            <w:r w:rsidRPr="00B956BC">
              <w:rPr>
                <w:rFonts w:ascii="Times New Roman" w:hAnsi="Times New Roman"/>
                <w:lang w:val="sv-SE"/>
              </w:rPr>
              <w:t>2014-01-08</w:t>
            </w:r>
          </w:p>
        </w:tc>
        <w:tc>
          <w:tcPr>
            <w:tcW w:w="1435" w:type="dxa"/>
          </w:tcPr>
          <w:p w:rsidR="0036408B" w:rsidRPr="00B956BC" w:rsidRDefault="000129D5" w:rsidP="00917A88">
            <w:pPr>
              <w:pStyle w:val="BodyText"/>
              <w:rPr>
                <w:rFonts w:ascii="Times New Roman" w:hAnsi="Times New Roman"/>
                <w:lang w:val="sv-SE"/>
              </w:rPr>
            </w:pPr>
            <w:r w:rsidRPr="00B956BC">
              <w:rPr>
                <w:rFonts w:ascii="Times New Roman" w:hAnsi="Times New Roman"/>
                <w:lang w:val="sv-SE"/>
              </w:rPr>
              <w:t>Carina Sundlöf</w:t>
            </w:r>
          </w:p>
        </w:tc>
        <w:tc>
          <w:tcPr>
            <w:tcW w:w="5080" w:type="dxa"/>
          </w:tcPr>
          <w:p w:rsidR="00133233" w:rsidRPr="00B956BC" w:rsidRDefault="000129D5" w:rsidP="006B63E8">
            <w:pPr>
              <w:pStyle w:val="BodyText"/>
              <w:rPr>
                <w:rFonts w:ascii="Times New Roman" w:hAnsi="Times New Roman"/>
                <w:lang w:val="sv-SE"/>
              </w:rPr>
            </w:pPr>
            <w:r w:rsidRPr="00B956BC">
              <w:rPr>
                <w:rFonts w:ascii="Times New Roman" w:hAnsi="Times New Roman"/>
                <w:lang w:val="sv-SE"/>
              </w:rPr>
              <w:t>I klassen patient finns för personnummer och samordningsnummer hänvisningar till Skatteverkets riktlinjer. Har ändrat hänvisningen från RSV704 resp. RSV707 till SKV704 resp. SKV707.</w:t>
            </w:r>
          </w:p>
        </w:tc>
      </w:tr>
      <w:tr w:rsidR="0036408B" w:rsidRPr="00B956BC" w:rsidTr="00BF7B16">
        <w:tc>
          <w:tcPr>
            <w:tcW w:w="1048"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0.92</w:t>
            </w:r>
          </w:p>
        </w:tc>
        <w:tc>
          <w:tcPr>
            <w:tcW w:w="1157"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2014-02-11</w:t>
            </w:r>
          </w:p>
        </w:tc>
        <w:tc>
          <w:tcPr>
            <w:tcW w:w="1435"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Carina Sundlöf</w:t>
            </w:r>
          </w:p>
        </w:tc>
        <w:tc>
          <w:tcPr>
            <w:tcW w:w="5080" w:type="dxa"/>
          </w:tcPr>
          <w:p w:rsidR="0036408B" w:rsidRPr="00B956BC" w:rsidRDefault="003001EC" w:rsidP="00917A88">
            <w:pPr>
              <w:pStyle w:val="BodyText"/>
              <w:rPr>
                <w:rFonts w:ascii="Times New Roman" w:hAnsi="Times New Roman"/>
                <w:lang w:val="sv-SE"/>
              </w:rPr>
            </w:pPr>
            <w:r w:rsidRPr="00B956BC">
              <w:rPr>
                <w:rFonts w:ascii="Times New Roman" w:hAnsi="Times New Roman"/>
                <w:lang w:val="sv-SE"/>
              </w:rPr>
              <w:t>Lagt till ny relation, refererar till mellan Utlåtande och Utlåtande.</w:t>
            </w:r>
          </w:p>
        </w:tc>
      </w:tr>
      <w:tr w:rsidR="00DA1EB3" w:rsidRPr="00B956BC" w:rsidTr="00BF7B16">
        <w:tc>
          <w:tcPr>
            <w:tcW w:w="1048" w:type="dxa"/>
          </w:tcPr>
          <w:p w:rsidR="00DA1EB3" w:rsidRPr="00B956BC" w:rsidRDefault="00DA1EB3" w:rsidP="00917A88">
            <w:pPr>
              <w:pStyle w:val="BodyText"/>
              <w:rPr>
                <w:rFonts w:ascii="Times New Roman" w:hAnsi="Times New Roman"/>
                <w:lang w:val="sv-SE"/>
              </w:rPr>
            </w:pPr>
            <w:r w:rsidRPr="00B956BC">
              <w:rPr>
                <w:rFonts w:ascii="Times New Roman" w:hAnsi="Times New Roman"/>
                <w:lang w:val="sv-SE"/>
              </w:rPr>
              <w:t>0.93</w:t>
            </w:r>
          </w:p>
        </w:tc>
        <w:tc>
          <w:tcPr>
            <w:tcW w:w="1157" w:type="dxa"/>
          </w:tcPr>
          <w:p w:rsidR="00DA1EB3" w:rsidRPr="00B956BC" w:rsidRDefault="00DA1EB3" w:rsidP="00C273E3">
            <w:pPr>
              <w:pStyle w:val="BodyText"/>
              <w:rPr>
                <w:rFonts w:ascii="Times New Roman" w:hAnsi="Times New Roman"/>
                <w:lang w:val="sv-SE"/>
              </w:rPr>
            </w:pPr>
            <w:r w:rsidRPr="00B956BC">
              <w:rPr>
                <w:rFonts w:ascii="Times New Roman" w:hAnsi="Times New Roman"/>
                <w:lang w:val="sv-SE"/>
              </w:rPr>
              <w:t>2014-02-19</w:t>
            </w:r>
          </w:p>
        </w:tc>
        <w:tc>
          <w:tcPr>
            <w:tcW w:w="1435" w:type="dxa"/>
          </w:tcPr>
          <w:p w:rsidR="00DA1EB3" w:rsidRPr="00B956BC" w:rsidRDefault="00DA1EB3" w:rsidP="00C273E3">
            <w:pPr>
              <w:pStyle w:val="BodyText"/>
              <w:rPr>
                <w:rFonts w:ascii="Times New Roman" w:hAnsi="Times New Roman"/>
                <w:lang w:val="sv-SE"/>
              </w:rPr>
            </w:pPr>
            <w:r w:rsidRPr="00B956BC">
              <w:rPr>
                <w:rFonts w:ascii="Times New Roman" w:hAnsi="Times New Roman"/>
                <w:lang w:val="sv-SE"/>
              </w:rPr>
              <w:t>Zara Sarén</w:t>
            </w:r>
          </w:p>
        </w:tc>
        <w:tc>
          <w:tcPr>
            <w:tcW w:w="5080" w:type="dxa"/>
          </w:tcPr>
          <w:p w:rsidR="00DA1EB3" w:rsidRPr="00B956BC" w:rsidRDefault="00DA1EB3" w:rsidP="00C273E3">
            <w:pPr>
              <w:pStyle w:val="BodyText"/>
              <w:rPr>
                <w:rFonts w:ascii="Times New Roman" w:hAnsi="Times New Roman"/>
                <w:lang w:val="sv-SE"/>
              </w:rPr>
            </w:pPr>
            <w:r w:rsidRPr="00B956BC">
              <w:rPr>
                <w:rFonts w:ascii="Times New Roman" w:hAnsi="Times New Roman"/>
                <w:lang w:val="sv-SE"/>
              </w:rPr>
              <w:t>Detaljerat klassbeskrivningarna utifrån dess exakta innehåll.</w:t>
            </w:r>
          </w:p>
        </w:tc>
      </w:tr>
      <w:tr w:rsidR="00DA1EB3" w:rsidRPr="003001EC" w:rsidTr="00BF7B16">
        <w:tc>
          <w:tcPr>
            <w:tcW w:w="1048" w:type="dxa"/>
          </w:tcPr>
          <w:p w:rsidR="00DA1EB3" w:rsidRPr="00B956BC" w:rsidRDefault="00B956BC" w:rsidP="00917A88">
            <w:pPr>
              <w:pStyle w:val="BodyText"/>
              <w:rPr>
                <w:rFonts w:ascii="Times New Roman" w:hAnsi="Times New Roman"/>
                <w:lang w:val="sv-SE"/>
              </w:rPr>
            </w:pPr>
            <w:r w:rsidRPr="00B956BC">
              <w:rPr>
                <w:rFonts w:ascii="Times New Roman" w:hAnsi="Times New Roman"/>
                <w:lang w:val="sv-SE"/>
              </w:rPr>
              <w:t>0.94</w:t>
            </w:r>
          </w:p>
        </w:tc>
        <w:tc>
          <w:tcPr>
            <w:tcW w:w="1157" w:type="dxa"/>
          </w:tcPr>
          <w:p w:rsidR="00B956BC" w:rsidRPr="00B956BC" w:rsidRDefault="00B956BC" w:rsidP="00917A88">
            <w:pPr>
              <w:pStyle w:val="BodyText"/>
              <w:rPr>
                <w:rFonts w:ascii="Times New Roman" w:hAnsi="Times New Roman"/>
                <w:lang w:val="sv-SE"/>
              </w:rPr>
            </w:pPr>
            <w:r>
              <w:rPr>
                <w:rFonts w:ascii="Times New Roman" w:hAnsi="Times New Roman"/>
                <w:lang w:val="sv-SE"/>
              </w:rPr>
              <w:t>2014-03-12</w:t>
            </w:r>
          </w:p>
        </w:tc>
        <w:tc>
          <w:tcPr>
            <w:tcW w:w="1435" w:type="dxa"/>
          </w:tcPr>
          <w:p w:rsidR="00DA1EB3" w:rsidRPr="00B956BC" w:rsidRDefault="00B956BC" w:rsidP="00917A88">
            <w:pPr>
              <w:pStyle w:val="BodyText"/>
              <w:rPr>
                <w:rFonts w:ascii="Times New Roman" w:hAnsi="Times New Roman"/>
                <w:lang w:val="sv-SE"/>
              </w:rPr>
            </w:pPr>
            <w:r>
              <w:rPr>
                <w:rFonts w:ascii="Times New Roman" w:hAnsi="Times New Roman"/>
                <w:lang w:val="sv-SE"/>
              </w:rPr>
              <w:t>Zara Sarén</w:t>
            </w:r>
          </w:p>
        </w:tc>
        <w:tc>
          <w:tcPr>
            <w:tcW w:w="5080" w:type="dxa"/>
          </w:tcPr>
          <w:p w:rsidR="00DA1EB3" w:rsidRPr="00B956BC" w:rsidRDefault="00B956BC" w:rsidP="00917A88">
            <w:pPr>
              <w:pStyle w:val="BodyText"/>
              <w:rPr>
                <w:rFonts w:ascii="Times New Roman" w:hAnsi="Times New Roman"/>
                <w:lang w:val="sv-SE"/>
              </w:rPr>
            </w:pPr>
            <w:r w:rsidRPr="006460F4">
              <w:rPr>
                <w:rFonts w:ascii="Times New Roman" w:hAnsi="Times New Roman"/>
                <w:lang w:val="sv-SE" w:eastAsia="sv-SE"/>
              </w:rPr>
              <w:t>Uppdaterat datatypen för Arbetsplatskod från ST till II.</w:t>
            </w:r>
            <w:r>
              <w:rPr>
                <w:rFonts w:ascii="Times New Roman" w:hAnsi="Times New Roman"/>
                <w:lang w:val="sv-SE" w:eastAsia="sv-SE"/>
              </w:rPr>
              <w:t xml:space="preserve"> Detta på grund av fynd i XSD som visar att implementationen använder II.</w:t>
            </w:r>
          </w:p>
        </w:tc>
      </w:tr>
      <w:tr w:rsidR="00B956BC" w:rsidRPr="00C273E3" w:rsidTr="00BF7B16">
        <w:tc>
          <w:tcPr>
            <w:tcW w:w="1048"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1.0</w:t>
            </w:r>
          </w:p>
        </w:tc>
        <w:tc>
          <w:tcPr>
            <w:tcW w:w="1157"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2014-04-14</w:t>
            </w:r>
          </w:p>
        </w:tc>
        <w:tc>
          <w:tcPr>
            <w:tcW w:w="1435"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Kristin S Bertilsson</w:t>
            </w:r>
          </w:p>
        </w:tc>
        <w:tc>
          <w:tcPr>
            <w:tcW w:w="5080" w:type="dxa"/>
          </w:tcPr>
          <w:p w:rsidR="00B956BC" w:rsidRPr="00C273E3" w:rsidRDefault="00C273E3" w:rsidP="00917A88">
            <w:pPr>
              <w:pStyle w:val="BodyText"/>
              <w:rPr>
                <w:rFonts w:ascii="Times New Roman" w:hAnsi="Times New Roman"/>
                <w:lang w:val="sv-SE"/>
              </w:rPr>
            </w:pPr>
            <w:r w:rsidRPr="00C273E3">
              <w:rPr>
                <w:rFonts w:ascii="Times New Roman" w:hAnsi="Times New Roman"/>
                <w:lang w:val="sv-SE"/>
              </w:rPr>
              <w:t>Uppdaterat dokumentet till en informationsspecifikation. Avsnitt med arbetsflöden och informationssäkerhet har lagts till. Meddelandemodellen är oförändrad sen föregående version.</w:t>
            </w:r>
          </w:p>
        </w:tc>
      </w:tr>
      <w:tr w:rsidR="00AC2B7D" w:rsidRPr="00C273E3" w:rsidTr="00BF7B16">
        <w:tc>
          <w:tcPr>
            <w:tcW w:w="1048" w:type="dxa"/>
          </w:tcPr>
          <w:p w:rsidR="00AC2B7D" w:rsidRPr="00AC2B7D" w:rsidRDefault="00AC2B7D" w:rsidP="00917A88">
            <w:pPr>
              <w:pStyle w:val="BodyText"/>
              <w:rPr>
                <w:rFonts w:ascii="Times New Roman" w:hAnsi="Times New Roman"/>
                <w:lang w:val="sv-SE"/>
              </w:rPr>
            </w:pPr>
            <w:r w:rsidRPr="00AC2B7D">
              <w:rPr>
                <w:rFonts w:ascii="Times New Roman" w:hAnsi="Times New Roman"/>
                <w:lang w:val="sv-SE"/>
              </w:rPr>
              <w:t>1.1</w:t>
            </w:r>
          </w:p>
        </w:tc>
        <w:tc>
          <w:tcPr>
            <w:tcW w:w="1157" w:type="dxa"/>
          </w:tcPr>
          <w:p w:rsidR="00AC2B7D" w:rsidRPr="00AC2B7D" w:rsidRDefault="00AC2B7D" w:rsidP="00917A88">
            <w:pPr>
              <w:pStyle w:val="BodyText"/>
              <w:rPr>
                <w:rFonts w:ascii="Times New Roman" w:hAnsi="Times New Roman"/>
                <w:lang w:val="sv-SE"/>
              </w:rPr>
            </w:pPr>
            <w:r w:rsidRPr="00AC2B7D">
              <w:rPr>
                <w:rFonts w:ascii="Times New Roman" w:hAnsi="Times New Roman"/>
                <w:lang w:val="sv-SE"/>
              </w:rPr>
              <w:t>2014-06-17</w:t>
            </w:r>
          </w:p>
        </w:tc>
        <w:tc>
          <w:tcPr>
            <w:tcW w:w="1435" w:type="dxa"/>
          </w:tcPr>
          <w:p w:rsidR="00AC2B7D" w:rsidRPr="00AC2B7D" w:rsidRDefault="00AC2B7D" w:rsidP="00917A88">
            <w:pPr>
              <w:pStyle w:val="BodyText"/>
              <w:rPr>
                <w:rFonts w:ascii="Times New Roman" w:hAnsi="Times New Roman"/>
                <w:lang w:val="sv-SE"/>
              </w:rPr>
            </w:pPr>
            <w:r w:rsidRPr="00AC2B7D">
              <w:rPr>
                <w:rFonts w:ascii="Times New Roman" w:hAnsi="Times New Roman"/>
                <w:lang w:val="sv-SE"/>
              </w:rPr>
              <w:t>Zara Sarén</w:t>
            </w:r>
          </w:p>
        </w:tc>
        <w:tc>
          <w:tcPr>
            <w:tcW w:w="5080" w:type="dxa"/>
          </w:tcPr>
          <w:p w:rsidR="00AC2B7D" w:rsidRPr="00AC2B7D" w:rsidRDefault="00AC2B7D" w:rsidP="00AC2B7D">
            <w:pPr>
              <w:pStyle w:val="BodyText"/>
              <w:rPr>
                <w:rFonts w:ascii="Times New Roman" w:hAnsi="Times New Roman"/>
                <w:lang w:val="sv-SE"/>
              </w:rPr>
            </w:pPr>
            <w:r w:rsidRPr="00AC2B7D">
              <w:rPr>
                <w:rFonts w:ascii="Times New Roman" w:hAnsi="Times New Roman"/>
                <w:lang w:val="sv-SE"/>
              </w:rPr>
              <w:t>Uppdatera</w:t>
            </w:r>
            <w:r>
              <w:rPr>
                <w:rFonts w:ascii="Times New Roman" w:hAnsi="Times New Roman"/>
                <w:lang w:val="sv-SE"/>
              </w:rPr>
              <w:t>t</w:t>
            </w:r>
            <w:r w:rsidRPr="00AC2B7D">
              <w:rPr>
                <w:rFonts w:ascii="Times New Roman" w:hAnsi="Times New Roman"/>
                <w:lang w:val="sv-SE"/>
              </w:rPr>
              <w:t xml:space="preserve"> klassen Patient med nya attribut för förnamn och mellannamn.</w:t>
            </w:r>
            <w:r>
              <w:rPr>
                <w:rFonts w:ascii="Times New Roman" w:hAnsi="Times New Roman"/>
                <w:lang w:val="sv-SE"/>
              </w:rPr>
              <w:t xml:space="preserve"> Detta för att återspegla domäninformationsmodellen</w:t>
            </w:r>
            <w:r w:rsidR="00DA1D7A">
              <w:rPr>
                <w:rFonts w:ascii="Times New Roman" w:hAnsi="Times New Roman"/>
                <w:lang w:val="sv-SE"/>
              </w:rPr>
              <w:t xml:space="preserve"> och en strukturerad namninformation</w:t>
            </w:r>
            <w:r>
              <w:rPr>
                <w:rFonts w:ascii="Times New Roman" w:hAnsi="Times New Roman"/>
                <w:lang w:val="sv-SE"/>
              </w:rPr>
              <w:t>.</w:t>
            </w:r>
          </w:p>
        </w:tc>
      </w:tr>
      <w:tr w:rsidR="00DA1D7A" w:rsidRPr="00C273E3" w:rsidTr="00BF7B16">
        <w:tc>
          <w:tcPr>
            <w:tcW w:w="1048" w:type="dxa"/>
          </w:tcPr>
          <w:p w:rsidR="00DA1D7A" w:rsidRPr="009C53D2" w:rsidRDefault="00DA1D7A" w:rsidP="00917A88">
            <w:pPr>
              <w:pStyle w:val="BodyText"/>
              <w:rPr>
                <w:rFonts w:ascii="Times New Roman" w:hAnsi="Times New Roman"/>
                <w:lang w:val="sv-SE"/>
              </w:rPr>
            </w:pPr>
            <w:r w:rsidRPr="009C53D2">
              <w:rPr>
                <w:rFonts w:ascii="Times New Roman" w:hAnsi="Times New Roman"/>
                <w:lang w:val="sv-SE"/>
              </w:rPr>
              <w:t>1.2</w:t>
            </w:r>
          </w:p>
        </w:tc>
        <w:tc>
          <w:tcPr>
            <w:tcW w:w="1157" w:type="dxa"/>
          </w:tcPr>
          <w:p w:rsidR="00DA1D7A" w:rsidRPr="009C53D2" w:rsidRDefault="00DA1D7A" w:rsidP="00917A88">
            <w:pPr>
              <w:pStyle w:val="BodyText"/>
              <w:rPr>
                <w:rFonts w:ascii="Times New Roman" w:hAnsi="Times New Roman"/>
                <w:lang w:val="sv-SE"/>
              </w:rPr>
            </w:pPr>
            <w:r w:rsidRPr="009C53D2">
              <w:rPr>
                <w:rFonts w:ascii="Times New Roman" w:hAnsi="Times New Roman"/>
                <w:lang w:val="sv-SE"/>
              </w:rPr>
              <w:t>2014-07-01</w:t>
            </w:r>
          </w:p>
        </w:tc>
        <w:tc>
          <w:tcPr>
            <w:tcW w:w="1435" w:type="dxa"/>
          </w:tcPr>
          <w:p w:rsidR="00DA1D7A" w:rsidRPr="009C53D2" w:rsidRDefault="00DA1D7A" w:rsidP="00917A88">
            <w:pPr>
              <w:pStyle w:val="BodyText"/>
              <w:rPr>
                <w:rFonts w:ascii="Times New Roman" w:hAnsi="Times New Roman"/>
                <w:lang w:val="sv-SE"/>
              </w:rPr>
            </w:pPr>
            <w:r w:rsidRPr="009C53D2">
              <w:rPr>
                <w:rFonts w:ascii="Times New Roman" w:hAnsi="Times New Roman"/>
                <w:lang w:val="sv-SE"/>
              </w:rPr>
              <w:t>Zara Sarén</w:t>
            </w:r>
          </w:p>
        </w:tc>
        <w:tc>
          <w:tcPr>
            <w:tcW w:w="5080" w:type="dxa"/>
          </w:tcPr>
          <w:p w:rsidR="00DA1D7A" w:rsidRPr="009C53D2" w:rsidRDefault="00DA1D7A" w:rsidP="00AC2B7D">
            <w:pPr>
              <w:pStyle w:val="BodyText"/>
              <w:rPr>
                <w:rFonts w:ascii="Times New Roman" w:hAnsi="Times New Roman"/>
                <w:lang w:val="sv-SE"/>
              </w:rPr>
            </w:pPr>
            <w:r w:rsidRPr="009C53D2">
              <w:rPr>
                <w:rFonts w:ascii="Times New Roman" w:hAnsi="Times New Roman"/>
                <w:lang w:val="sv-SE"/>
              </w:rPr>
              <w:t>Uppdateringar enligt:</w:t>
            </w:r>
          </w:p>
          <w:p w:rsidR="00DA1D7A" w:rsidRPr="009C53D2" w:rsidRDefault="00DA1D7A" w:rsidP="00DA1D7A">
            <w:pPr>
              <w:pStyle w:val="BodyText"/>
              <w:numPr>
                <w:ilvl w:val="0"/>
                <w:numId w:val="16"/>
              </w:numPr>
              <w:rPr>
                <w:rFonts w:ascii="Times New Roman" w:hAnsi="Times New Roman"/>
                <w:lang w:val="sv-SE"/>
              </w:rPr>
            </w:pPr>
            <w:r w:rsidRPr="009C53D2">
              <w:rPr>
                <w:rFonts w:ascii="Times New Roman" w:hAnsi="Times New Roman"/>
                <w:lang w:val="sv-SE"/>
              </w:rPr>
              <w:t>Tillägg av attribut Referens.beskrivning för att kunna strukturerat hålla en beskrivning av vad intyg baseras på vid val Annat i fält 4b.</w:t>
            </w:r>
          </w:p>
          <w:p w:rsidR="00DA1D7A" w:rsidRPr="009C53D2" w:rsidRDefault="00F639AF" w:rsidP="00DA1D7A">
            <w:pPr>
              <w:pStyle w:val="BodyText"/>
              <w:numPr>
                <w:ilvl w:val="0"/>
                <w:numId w:val="16"/>
              </w:numPr>
              <w:rPr>
                <w:rFonts w:ascii="Times New Roman" w:hAnsi="Times New Roman"/>
                <w:lang w:val="sv-SE"/>
              </w:rPr>
            </w:pPr>
            <w:r>
              <w:rPr>
                <w:rFonts w:ascii="Times New Roman" w:hAnsi="Times New Roman"/>
                <w:lang w:val="sv-SE"/>
              </w:rPr>
              <w:t>E</w:t>
            </w:r>
            <w:r w:rsidR="009C53D2" w:rsidRPr="009C53D2">
              <w:rPr>
                <w:rFonts w:ascii="Times New Roman" w:hAnsi="Times New Roman"/>
                <w:lang w:val="sv-SE"/>
              </w:rPr>
              <w:t>rsatt Observation (Diagnos) med Observation (Diagnoskod) samt Observation (Diagnosbeskrivning). Kategori-attributet är detsamma men för att kunna hålla flera strukturerade diagnoskoder behövde beskrivningen läggas separat.</w:t>
            </w:r>
          </w:p>
          <w:p w:rsidR="009C53D2" w:rsidRPr="009C53D2" w:rsidRDefault="00F639AF" w:rsidP="009C53D2">
            <w:pPr>
              <w:pStyle w:val="BodyText"/>
              <w:numPr>
                <w:ilvl w:val="0"/>
                <w:numId w:val="16"/>
              </w:numPr>
              <w:rPr>
                <w:rFonts w:ascii="Times New Roman" w:hAnsi="Times New Roman"/>
                <w:lang w:val="sv-SE"/>
              </w:rPr>
            </w:pPr>
            <w:r>
              <w:rPr>
                <w:rFonts w:ascii="Times New Roman" w:hAnsi="Times New Roman"/>
                <w:lang w:val="sv-SE"/>
              </w:rPr>
              <w:t>Tillägg av klass</w:t>
            </w:r>
            <w:r w:rsidR="009C53D2" w:rsidRPr="009C53D2">
              <w:rPr>
                <w:rFonts w:ascii="Times New Roman" w:hAnsi="Times New Roman"/>
                <w:lang w:val="sv-SE"/>
              </w:rPr>
              <w:t xml:space="preserve"> Observationssamband (för diagnos) som möjliggör beskrivandet av samsjuklighet.</w:t>
            </w:r>
          </w:p>
          <w:p w:rsidR="009C53D2" w:rsidRDefault="00F639AF" w:rsidP="00F639AF">
            <w:pPr>
              <w:pStyle w:val="BodyText"/>
              <w:numPr>
                <w:ilvl w:val="0"/>
                <w:numId w:val="16"/>
              </w:numPr>
              <w:rPr>
                <w:rFonts w:ascii="Times New Roman" w:hAnsi="Times New Roman"/>
                <w:lang w:val="sv-SE"/>
              </w:rPr>
            </w:pPr>
            <w:r>
              <w:rPr>
                <w:rFonts w:ascii="Times New Roman" w:hAnsi="Times New Roman"/>
                <w:lang w:val="sv-SE"/>
              </w:rPr>
              <w:t xml:space="preserve">Tillägg av klass </w:t>
            </w:r>
            <w:r w:rsidRPr="00F639AF">
              <w:rPr>
                <w:rFonts w:ascii="Times New Roman" w:hAnsi="Times New Roman"/>
                <w:lang w:val="sv-SE"/>
              </w:rPr>
              <w:t>Observation (Tjänstgöringstid)</w:t>
            </w:r>
            <w:r>
              <w:rPr>
                <w:rFonts w:ascii="Times New Roman" w:hAnsi="Times New Roman"/>
                <w:lang w:val="sv-SE"/>
              </w:rPr>
              <w:t xml:space="preserve"> för att hålla angivande av tjänstgöringstid/arbetstid i Webcert.</w:t>
            </w:r>
          </w:p>
          <w:p w:rsidR="00963512" w:rsidRDefault="00963512" w:rsidP="00F639AF">
            <w:pPr>
              <w:pStyle w:val="BodyText"/>
              <w:numPr>
                <w:ilvl w:val="0"/>
                <w:numId w:val="16"/>
              </w:numPr>
              <w:rPr>
                <w:rFonts w:ascii="Times New Roman" w:hAnsi="Times New Roman"/>
                <w:lang w:val="sv-SE"/>
              </w:rPr>
            </w:pPr>
            <w:r>
              <w:rPr>
                <w:rFonts w:ascii="Times New Roman" w:hAnsi="Times New Roman"/>
                <w:lang w:val="sv-SE"/>
              </w:rPr>
              <w:lastRenderedPageBreak/>
              <w:t>Tillägg av attribut Observation (Arbetsförmåga).beskrivning för att hålla angivande av arbetstidsförläggning i Webcert.</w:t>
            </w:r>
          </w:p>
          <w:p w:rsidR="00E06D19" w:rsidRDefault="00E06D19" w:rsidP="00F639AF">
            <w:pPr>
              <w:pStyle w:val="BodyText"/>
              <w:numPr>
                <w:ilvl w:val="0"/>
                <w:numId w:val="16"/>
              </w:numPr>
              <w:rPr>
                <w:rFonts w:ascii="Times New Roman" w:hAnsi="Times New Roman"/>
                <w:lang w:val="sv-SE"/>
              </w:rPr>
            </w:pPr>
            <w:r>
              <w:rPr>
                <w:rFonts w:ascii="Times New Roman" w:hAnsi="Times New Roman"/>
                <w:lang w:val="sv-SE"/>
              </w:rPr>
              <w:t>Ändrat betydelsen av Observation (Prognos).beskrivning. Tidigare höll detta attribut beskrivning av överskridande av beslutsstödet. Nu ska attributet hålla en motivering om prognosen bedöms som ”Går ej att bedöma”.</w:t>
            </w:r>
          </w:p>
          <w:p w:rsidR="00E06D19" w:rsidRPr="009C53D2" w:rsidRDefault="00E06D19" w:rsidP="00F639AF">
            <w:pPr>
              <w:pStyle w:val="BodyText"/>
              <w:numPr>
                <w:ilvl w:val="0"/>
                <w:numId w:val="16"/>
              </w:numPr>
              <w:rPr>
                <w:rFonts w:ascii="Times New Roman" w:hAnsi="Times New Roman"/>
                <w:lang w:val="sv-SE"/>
              </w:rPr>
            </w:pPr>
            <w:r>
              <w:rPr>
                <w:rFonts w:ascii="Times New Roman" w:hAnsi="Times New Roman"/>
                <w:lang w:val="sv-SE"/>
              </w:rPr>
              <w:t>Tillägg av klass Observation (Beslutsstöd) för att hålla beskrivning om sjukskrivning överskrider beslutsstödets gränser. Ersätter tidigare hållare för denna information i Observation (Prognos).beskrivning.</w:t>
            </w:r>
          </w:p>
        </w:tc>
      </w:tr>
      <w:tr w:rsidR="0005617D" w:rsidRPr="00C273E3" w:rsidTr="00BF7B16">
        <w:tc>
          <w:tcPr>
            <w:tcW w:w="1048" w:type="dxa"/>
          </w:tcPr>
          <w:p w:rsidR="0005617D" w:rsidRPr="00A745F6" w:rsidRDefault="0005617D" w:rsidP="00917A88">
            <w:pPr>
              <w:pStyle w:val="BodyText"/>
              <w:rPr>
                <w:rFonts w:ascii="Times New Roman" w:hAnsi="Times New Roman"/>
                <w:lang w:val="sv-SE"/>
              </w:rPr>
            </w:pPr>
            <w:r w:rsidRPr="00A745F6">
              <w:rPr>
                <w:rFonts w:ascii="Times New Roman" w:hAnsi="Times New Roman"/>
                <w:lang w:val="sv-SE"/>
              </w:rPr>
              <w:lastRenderedPageBreak/>
              <w:t>1.3</w:t>
            </w:r>
          </w:p>
        </w:tc>
        <w:tc>
          <w:tcPr>
            <w:tcW w:w="1157" w:type="dxa"/>
          </w:tcPr>
          <w:p w:rsidR="0005617D" w:rsidRPr="00A745F6" w:rsidRDefault="0005617D" w:rsidP="00A745F6">
            <w:pPr>
              <w:pStyle w:val="BodyText"/>
              <w:rPr>
                <w:rFonts w:ascii="Times New Roman" w:hAnsi="Times New Roman"/>
                <w:lang w:val="sv-SE"/>
              </w:rPr>
            </w:pPr>
            <w:r w:rsidRPr="00A745F6">
              <w:rPr>
                <w:rFonts w:ascii="Times New Roman" w:hAnsi="Times New Roman"/>
                <w:lang w:val="sv-SE"/>
              </w:rPr>
              <w:t>2014-07-</w:t>
            </w:r>
            <w:r w:rsidR="00A745F6" w:rsidRPr="00A745F6">
              <w:rPr>
                <w:rFonts w:ascii="Times New Roman" w:hAnsi="Times New Roman"/>
                <w:lang w:val="sv-SE"/>
              </w:rPr>
              <w:t>18</w:t>
            </w:r>
          </w:p>
        </w:tc>
        <w:tc>
          <w:tcPr>
            <w:tcW w:w="1435" w:type="dxa"/>
          </w:tcPr>
          <w:p w:rsidR="0005617D" w:rsidRPr="00A745F6" w:rsidRDefault="0005617D" w:rsidP="00917A88">
            <w:pPr>
              <w:pStyle w:val="BodyText"/>
              <w:rPr>
                <w:rFonts w:ascii="Times New Roman" w:hAnsi="Times New Roman"/>
                <w:lang w:val="sv-SE"/>
              </w:rPr>
            </w:pPr>
            <w:r w:rsidRPr="00A745F6">
              <w:rPr>
                <w:rFonts w:ascii="Times New Roman" w:hAnsi="Times New Roman"/>
                <w:lang w:val="sv-SE"/>
              </w:rPr>
              <w:t>Zara Sarén</w:t>
            </w:r>
          </w:p>
        </w:tc>
        <w:tc>
          <w:tcPr>
            <w:tcW w:w="5080" w:type="dxa"/>
          </w:tcPr>
          <w:p w:rsidR="0005617D" w:rsidRDefault="0005617D" w:rsidP="000930EB">
            <w:pPr>
              <w:pStyle w:val="BodyText"/>
              <w:rPr>
                <w:rFonts w:ascii="Times New Roman" w:hAnsi="Times New Roman"/>
                <w:lang w:val="sv-SE"/>
              </w:rPr>
            </w:pPr>
            <w:r w:rsidRPr="00A745F6">
              <w:rPr>
                <w:rFonts w:ascii="Times New Roman" w:hAnsi="Times New Roman"/>
                <w:lang w:val="sv-SE"/>
              </w:rPr>
              <w:t>Ersatt klassen Observation (</w:t>
            </w:r>
            <w:r w:rsidR="000930EB" w:rsidRPr="00A745F6">
              <w:rPr>
                <w:rFonts w:ascii="Times New Roman" w:hAnsi="Times New Roman"/>
                <w:lang w:val="sv-SE"/>
              </w:rPr>
              <w:t>D</w:t>
            </w:r>
            <w:r w:rsidRPr="00A745F6">
              <w:rPr>
                <w:rFonts w:ascii="Times New Roman" w:hAnsi="Times New Roman"/>
                <w:lang w:val="sv-SE"/>
              </w:rPr>
              <w:t>iagnoskod) med</w:t>
            </w:r>
            <w:r w:rsidR="000930EB" w:rsidRPr="00A745F6">
              <w:rPr>
                <w:rFonts w:ascii="Times New Roman" w:hAnsi="Times New Roman"/>
                <w:lang w:val="sv-SE"/>
              </w:rPr>
              <w:t xml:space="preserve"> Observation (Diagnos)</w:t>
            </w:r>
            <w:r w:rsidRPr="00A745F6">
              <w:rPr>
                <w:rFonts w:ascii="Times New Roman" w:hAnsi="Times New Roman"/>
                <w:lang w:val="sv-SE"/>
              </w:rPr>
              <w:t xml:space="preserve"> </w:t>
            </w:r>
            <w:r w:rsidR="000930EB" w:rsidRPr="00A745F6">
              <w:rPr>
                <w:rFonts w:ascii="Times New Roman" w:hAnsi="Times New Roman"/>
                <w:lang w:val="sv-SE"/>
              </w:rPr>
              <w:t>för huvuddiagnos som anges samt Observation (Bidiagnos) för ytterligare diagnoser som anges.</w:t>
            </w:r>
          </w:p>
          <w:p w:rsidR="00C83EBE" w:rsidRPr="0005617D" w:rsidRDefault="00C83EBE" w:rsidP="000930EB">
            <w:pPr>
              <w:pStyle w:val="BodyText"/>
              <w:rPr>
                <w:rFonts w:ascii="Times New Roman" w:hAnsi="Times New Roman"/>
                <w:lang w:val="sv-SE"/>
              </w:rPr>
            </w:pPr>
            <w:r>
              <w:rPr>
                <w:rFonts w:ascii="Times New Roman" w:hAnsi="Times New Roman"/>
                <w:lang w:val="sv-SE"/>
              </w:rPr>
              <w:t>Förtydligat formuleringen kring observationssamband för att beskriva hur den ska användas mellan diagnoser och bidiagnoser.</w:t>
            </w:r>
          </w:p>
        </w:tc>
      </w:tr>
      <w:tr w:rsidR="001977A4" w:rsidRPr="00C273E3" w:rsidTr="00BF7B16">
        <w:trPr>
          <w:trHeight w:val="4341"/>
        </w:trPr>
        <w:tc>
          <w:tcPr>
            <w:tcW w:w="1048" w:type="dxa"/>
          </w:tcPr>
          <w:p w:rsidR="001977A4" w:rsidRPr="001977A4" w:rsidRDefault="001977A4" w:rsidP="00917A88">
            <w:pPr>
              <w:pStyle w:val="BodyText"/>
              <w:rPr>
                <w:rFonts w:ascii="Times New Roman" w:hAnsi="Times New Roman"/>
                <w:lang w:val="sv-SE"/>
              </w:rPr>
            </w:pPr>
            <w:r w:rsidRPr="001977A4">
              <w:rPr>
                <w:rFonts w:ascii="Times New Roman" w:hAnsi="Times New Roman"/>
                <w:lang w:val="sv-SE"/>
              </w:rPr>
              <w:t>1.4</w:t>
            </w:r>
          </w:p>
        </w:tc>
        <w:tc>
          <w:tcPr>
            <w:tcW w:w="1157" w:type="dxa"/>
          </w:tcPr>
          <w:p w:rsidR="001977A4" w:rsidRPr="001977A4" w:rsidRDefault="001977A4" w:rsidP="00A745F6">
            <w:pPr>
              <w:pStyle w:val="BodyText"/>
              <w:rPr>
                <w:rFonts w:ascii="Times New Roman" w:hAnsi="Times New Roman"/>
                <w:lang w:val="sv-SE"/>
              </w:rPr>
            </w:pPr>
            <w:r w:rsidRPr="001977A4">
              <w:rPr>
                <w:rFonts w:ascii="Times New Roman" w:hAnsi="Times New Roman"/>
                <w:lang w:val="sv-SE"/>
              </w:rPr>
              <w:t>2014-07-18</w:t>
            </w:r>
          </w:p>
        </w:tc>
        <w:tc>
          <w:tcPr>
            <w:tcW w:w="1435" w:type="dxa"/>
          </w:tcPr>
          <w:p w:rsidR="001977A4" w:rsidRPr="001977A4" w:rsidRDefault="001977A4" w:rsidP="00917A88">
            <w:pPr>
              <w:pStyle w:val="BodyText"/>
              <w:rPr>
                <w:rFonts w:ascii="Times New Roman" w:hAnsi="Times New Roman"/>
                <w:lang w:val="sv-SE"/>
              </w:rPr>
            </w:pPr>
            <w:r>
              <w:rPr>
                <w:rFonts w:ascii="Times New Roman" w:hAnsi="Times New Roman"/>
                <w:lang w:val="sv-SE"/>
              </w:rPr>
              <w:t>Kristin S Bertilsson</w:t>
            </w:r>
          </w:p>
        </w:tc>
        <w:tc>
          <w:tcPr>
            <w:tcW w:w="5080" w:type="dxa"/>
          </w:tcPr>
          <w:p w:rsidR="00B43F99" w:rsidRDefault="00CD43F0" w:rsidP="000930EB">
            <w:pPr>
              <w:pStyle w:val="BodyText"/>
              <w:rPr>
                <w:rFonts w:ascii="Times New Roman" w:hAnsi="Times New Roman"/>
                <w:lang w:val="sv-SE"/>
              </w:rPr>
            </w:pPr>
            <w:r>
              <w:rPr>
                <w:rFonts w:ascii="Times New Roman" w:hAnsi="Times New Roman"/>
                <w:lang w:val="sv-SE"/>
              </w:rPr>
              <w:t>Uppdaterat enligt</w:t>
            </w:r>
            <w:r w:rsidR="00B43F99">
              <w:rPr>
                <w:rFonts w:ascii="Times New Roman" w:hAnsi="Times New Roman"/>
                <w:lang w:val="sv-SE"/>
              </w:rPr>
              <w:t xml:space="preserve"> </w:t>
            </w:r>
            <w:r>
              <w:rPr>
                <w:rFonts w:ascii="Times New Roman" w:hAnsi="Times New Roman"/>
                <w:lang w:val="sv-SE"/>
              </w:rPr>
              <w:t>följande:</w:t>
            </w:r>
          </w:p>
          <w:p w:rsidR="00B43F99" w:rsidRDefault="001977A4" w:rsidP="000930EB">
            <w:pPr>
              <w:pStyle w:val="BodyText"/>
              <w:numPr>
                <w:ilvl w:val="0"/>
                <w:numId w:val="16"/>
              </w:numPr>
              <w:rPr>
                <w:rFonts w:ascii="Times New Roman" w:hAnsi="Times New Roman"/>
                <w:lang w:val="sv-SE"/>
              </w:rPr>
            </w:pPr>
            <w:r>
              <w:rPr>
                <w:rFonts w:ascii="Times New Roman" w:hAnsi="Times New Roman"/>
                <w:lang w:val="sv-SE"/>
              </w:rPr>
              <w:t>Observation(Prognos).beskrivning</w:t>
            </w:r>
            <w:r w:rsidR="00606F0F">
              <w:rPr>
                <w:rFonts w:ascii="Times New Roman" w:hAnsi="Times New Roman"/>
                <w:lang w:val="sv-SE"/>
              </w:rPr>
              <w:t xml:space="preserve"> håller</w:t>
            </w:r>
            <w:r>
              <w:rPr>
                <w:rFonts w:ascii="Times New Roman" w:hAnsi="Times New Roman"/>
                <w:lang w:val="sv-SE"/>
              </w:rPr>
              <w:t xml:space="preserve"> återigen </w:t>
            </w:r>
            <w:r w:rsidR="00606F0F">
              <w:rPr>
                <w:rFonts w:ascii="Times New Roman" w:hAnsi="Times New Roman"/>
                <w:lang w:val="sv-SE"/>
              </w:rPr>
              <w:t>en</w:t>
            </w:r>
            <w:r>
              <w:rPr>
                <w:rFonts w:ascii="Times New Roman" w:hAnsi="Times New Roman"/>
                <w:lang w:val="sv-SE"/>
              </w:rPr>
              <w:t xml:space="preserve"> beskrivning av överskridande av beslutsstödet. Detta för att inte påverka </w:t>
            </w:r>
            <w:r w:rsidR="00606F0F">
              <w:rPr>
                <w:rFonts w:ascii="Times New Roman" w:hAnsi="Times New Roman"/>
                <w:lang w:val="sv-SE"/>
              </w:rPr>
              <w:t>driftsatt</w:t>
            </w:r>
            <w:r>
              <w:rPr>
                <w:rFonts w:ascii="Times New Roman" w:hAnsi="Times New Roman"/>
                <w:lang w:val="sv-SE"/>
              </w:rPr>
              <w:t xml:space="preserve"> lösning i för stor utsträckning.</w:t>
            </w:r>
          </w:p>
          <w:p w:rsidR="00B43F99" w:rsidRDefault="001977A4" w:rsidP="000930EB">
            <w:pPr>
              <w:pStyle w:val="BodyText"/>
              <w:numPr>
                <w:ilvl w:val="0"/>
                <w:numId w:val="16"/>
              </w:numPr>
              <w:rPr>
                <w:rFonts w:ascii="Times New Roman" w:hAnsi="Times New Roman"/>
                <w:lang w:val="sv-SE"/>
              </w:rPr>
            </w:pPr>
            <w:r w:rsidRPr="00B43F99">
              <w:rPr>
                <w:rFonts w:ascii="Times New Roman" w:hAnsi="Times New Roman"/>
                <w:lang w:val="sv-SE"/>
              </w:rPr>
              <w:t>Tagit bort klassen Observation(Beslutsstöd)</w:t>
            </w:r>
          </w:p>
          <w:p w:rsidR="001977A4" w:rsidRDefault="001977A4" w:rsidP="000930EB">
            <w:pPr>
              <w:pStyle w:val="BodyText"/>
              <w:numPr>
                <w:ilvl w:val="0"/>
                <w:numId w:val="16"/>
              </w:numPr>
              <w:rPr>
                <w:rFonts w:ascii="Times New Roman" w:hAnsi="Times New Roman"/>
                <w:lang w:val="sv-SE"/>
              </w:rPr>
            </w:pPr>
            <w:r w:rsidRPr="00B43F99">
              <w:rPr>
                <w:rFonts w:ascii="Times New Roman" w:hAnsi="Times New Roman"/>
                <w:lang w:val="sv-SE"/>
              </w:rPr>
              <w:t xml:space="preserve">Lagt till attribut Observation(Prognos).kommentar för att hålla en motivering till </w:t>
            </w:r>
            <w:r w:rsidR="00CA2056" w:rsidRPr="00B43F99">
              <w:rPr>
                <w:rFonts w:ascii="Times New Roman" w:hAnsi="Times New Roman"/>
                <w:lang w:val="sv-SE"/>
              </w:rPr>
              <w:t>om prognosen bedöms som ”Går ej att bedöma”.</w:t>
            </w:r>
          </w:p>
          <w:p w:rsidR="003340F6" w:rsidRPr="00B43F99" w:rsidRDefault="003340F6" w:rsidP="000930EB">
            <w:pPr>
              <w:pStyle w:val="BodyText"/>
              <w:numPr>
                <w:ilvl w:val="0"/>
                <w:numId w:val="16"/>
              </w:numPr>
              <w:rPr>
                <w:rFonts w:ascii="Times New Roman" w:hAnsi="Times New Roman"/>
                <w:lang w:val="sv-SE"/>
              </w:rPr>
            </w:pPr>
            <w:r>
              <w:rPr>
                <w:rFonts w:ascii="Times New Roman" w:hAnsi="Times New Roman"/>
                <w:lang w:val="sv-SE"/>
              </w:rPr>
              <w:t>Tagit bort klassen Observation(Tjänstgöringstid) då denna inte ska vara en del av intyget utan endast lagras lokalt i intygsapplikationen som ett ifyllnadsstöd.</w:t>
            </w:r>
          </w:p>
        </w:tc>
      </w:tr>
      <w:tr w:rsidR="00BF7B16" w:rsidRPr="00C273E3" w:rsidTr="00BF7B16">
        <w:trPr>
          <w:trHeight w:val="1270"/>
        </w:trPr>
        <w:tc>
          <w:tcPr>
            <w:tcW w:w="1048" w:type="dxa"/>
          </w:tcPr>
          <w:p w:rsidR="00BF7B16" w:rsidRPr="001977A4" w:rsidRDefault="00A160C6" w:rsidP="006B7D19">
            <w:pPr>
              <w:pStyle w:val="BodyText"/>
              <w:rPr>
                <w:rFonts w:ascii="Times New Roman" w:hAnsi="Times New Roman"/>
                <w:lang w:val="sv-SE"/>
              </w:rPr>
            </w:pPr>
            <w:r>
              <w:rPr>
                <w:rFonts w:ascii="Times New Roman" w:hAnsi="Times New Roman"/>
                <w:lang w:val="sv-SE"/>
              </w:rPr>
              <w:t>1.5</w:t>
            </w:r>
          </w:p>
        </w:tc>
        <w:tc>
          <w:tcPr>
            <w:tcW w:w="1157" w:type="dxa"/>
          </w:tcPr>
          <w:p w:rsidR="00BF7B16" w:rsidRPr="001977A4" w:rsidRDefault="00BF7B16" w:rsidP="00BF7B16">
            <w:pPr>
              <w:pStyle w:val="BodyText"/>
              <w:rPr>
                <w:rFonts w:ascii="Times New Roman" w:hAnsi="Times New Roman"/>
                <w:lang w:val="sv-SE"/>
              </w:rPr>
            </w:pPr>
            <w:r w:rsidRPr="001977A4">
              <w:rPr>
                <w:rFonts w:ascii="Times New Roman" w:hAnsi="Times New Roman"/>
                <w:lang w:val="sv-SE"/>
              </w:rPr>
              <w:t>2014-</w:t>
            </w:r>
            <w:r>
              <w:rPr>
                <w:rFonts w:ascii="Times New Roman" w:hAnsi="Times New Roman"/>
                <w:lang w:val="sv-SE"/>
              </w:rPr>
              <w:t>08-14</w:t>
            </w:r>
          </w:p>
        </w:tc>
        <w:tc>
          <w:tcPr>
            <w:tcW w:w="1435" w:type="dxa"/>
          </w:tcPr>
          <w:p w:rsidR="00BF7B16" w:rsidRPr="001977A4" w:rsidRDefault="00BF7B16" w:rsidP="006B7D19">
            <w:pPr>
              <w:pStyle w:val="BodyText"/>
              <w:rPr>
                <w:rFonts w:ascii="Times New Roman" w:hAnsi="Times New Roman"/>
                <w:lang w:val="sv-SE"/>
              </w:rPr>
            </w:pPr>
            <w:r w:rsidRPr="00BF7B16">
              <w:rPr>
                <w:rFonts w:ascii="Times New Roman" w:hAnsi="Times New Roman"/>
                <w:lang w:val="sv-SE"/>
              </w:rPr>
              <w:t>Zara Sarén</w:t>
            </w:r>
          </w:p>
        </w:tc>
        <w:tc>
          <w:tcPr>
            <w:tcW w:w="5080" w:type="dxa"/>
          </w:tcPr>
          <w:p w:rsidR="00BF7B16" w:rsidRDefault="00BF7B16" w:rsidP="006B7D19">
            <w:pPr>
              <w:pStyle w:val="BodyText"/>
              <w:rPr>
                <w:rFonts w:ascii="Times New Roman" w:hAnsi="Times New Roman"/>
                <w:lang w:val="sv-SE"/>
              </w:rPr>
            </w:pPr>
            <w:r>
              <w:rPr>
                <w:rFonts w:ascii="Times New Roman" w:hAnsi="Times New Roman"/>
                <w:lang w:val="sv-SE"/>
              </w:rPr>
              <w:t>Uppdaterat enligt följande:</w:t>
            </w:r>
          </w:p>
          <w:p w:rsidR="00BF7B16" w:rsidRPr="00B43F99" w:rsidRDefault="00BF7B16" w:rsidP="00BF7B16">
            <w:pPr>
              <w:pStyle w:val="BodyText"/>
              <w:numPr>
                <w:ilvl w:val="0"/>
                <w:numId w:val="16"/>
              </w:numPr>
              <w:rPr>
                <w:rFonts w:ascii="Times New Roman" w:hAnsi="Times New Roman"/>
                <w:lang w:val="sv-SE"/>
              </w:rPr>
            </w:pPr>
            <w:r>
              <w:rPr>
                <w:rFonts w:ascii="Times New Roman" w:hAnsi="Times New Roman"/>
                <w:lang w:val="sv-SE"/>
              </w:rPr>
              <w:t>Observation(Diagnos) samt Observation(Bidiagnos) har tillagt attribut observation-id.</w:t>
            </w:r>
          </w:p>
        </w:tc>
      </w:tr>
      <w:tr w:rsidR="00A160C6" w:rsidRPr="00C273E3" w:rsidTr="00BF7B16">
        <w:trPr>
          <w:trHeight w:val="1270"/>
        </w:trPr>
        <w:tc>
          <w:tcPr>
            <w:tcW w:w="1048" w:type="dxa"/>
          </w:tcPr>
          <w:p w:rsidR="00A160C6" w:rsidRPr="003D7256" w:rsidRDefault="00A160C6" w:rsidP="006B7D19">
            <w:pPr>
              <w:pStyle w:val="BodyText"/>
              <w:rPr>
                <w:rFonts w:ascii="Times New Roman" w:hAnsi="Times New Roman"/>
                <w:lang w:val="sv-SE"/>
              </w:rPr>
            </w:pPr>
            <w:r w:rsidRPr="003D7256">
              <w:rPr>
                <w:rFonts w:ascii="Times New Roman" w:hAnsi="Times New Roman"/>
                <w:lang w:val="sv-SE"/>
              </w:rPr>
              <w:lastRenderedPageBreak/>
              <w:t>1.6</w:t>
            </w:r>
          </w:p>
        </w:tc>
        <w:tc>
          <w:tcPr>
            <w:tcW w:w="1157" w:type="dxa"/>
          </w:tcPr>
          <w:p w:rsidR="00A160C6" w:rsidRPr="003D7256" w:rsidRDefault="00A160C6" w:rsidP="00BF7B16">
            <w:pPr>
              <w:pStyle w:val="BodyText"/>
              <w:rPr>
                <w:rFonts w:ascii="Times New Roman" w:hAnsi="Times New Roman"/>
                <w:lang w:val="sv-SE"/>
              </w:rPr>
            </w:pPr>
            <w:r w:rsidRPr="003D7256">
              <w:rPr>
                <w:rFonts w:ascii="Times New Roman" w:hAnsi="Times New Roman"/>
                <w:lang w:val="sv-SE"/>
              </w:rPr>
              <w:t>2015-01-22</w:t>
            </w:r>
          </w:p>
        </w:tc>
        <w:tc>
          <w:tcPr>
            <w:tcW w:w="1435" w:type="dxa"/>
          </w:tcPr>
          <w:p w:rsidR="00A160C6" w:rsidRPr="003D7256" w:rsidRDefault="00A160C6" w:rsidP="006B7D19">
            <w:pPr>
              <w:pStyle w:val="BodyText"/>
              <w:rPr>
                <w:rFonts w:ascii="Times New Roman" w:hAnsi="Times New Roman"/>
                <w:lang w:val="sv-SE"/>
              </w:rPr>
            </w:pPr>
            <w:r w:rsidRPr="003D7256">
              <w:rPr>
                <w:rFonts w:ascii="Times New Roman" w:hAnsi="Times New Roman"/>
                <w:lang w:val="sv-SE"/>
              </w:rPr>
              <w:t>Emmy Damberg</w:t>
            </w:r>
          </w:p>
        </w:tc>
        <w:tc>
          <w:tcPr>
            <w:tcW w:w="5080" w:type="dxa"/>
          </w:tcPr>
          <w:p w:rsidR="002766F0" w:rsidRDefault="002766F0" w:rsidP="006B7D19">
            <w:pPr>
              <w:pStyle w:val="BodyText"/>
              <w:rPr>
                <w:rFonts w:ascii="Times New Roman" w:hAnsi="Times New Roman"/>
                <w:lang w:val="sv-SE"/>
              </w:rPr>
            </w:pPr>
            <w:r>
              <w:rPr>
                <w:rFonts w:ascii="Times New Roman" w:hAnsi="Times New Roman"/>
                <w:lang w:val="sv-SE"/>
              </w:rPr>
              <w:t>Gjort följande ändringar efter VIS-granskning:</w:t>
            </w:r>
          </w:p>
          <w:p w:rsidR="00A160C6" w:rsidRDefault="00A160C6" w:rsidP="00A160C6">
            <w:pPr>
              <w:pStyle w:val="BodyText"/>
              <w:rPr>
                <w:rFonts w:ascii="Times New Roman" w:hAnsi="Times New Roman"/>
                <w:lang w:val="sv-SE"/>
              </w:rPr>
            </w:pPr>
            <w:r w:rsidRPr="003D7256">
              <w:rPr>
                <w:rFonts w:ascii="Times New Roman" w:hAnsi="Times New Roman"/>
                <w:lang w:val="sv-SE"/>
              </w:rPr>
              <w:t>Skrivit ut innehåll i root och extension för attributen Enhet.enhets-id,</w:t>
            </w:r>
            <w:r w:rsidR="000C610F">
              <w:rPr>
                <w:rFonts w:ascii="Times New Roman" w:hAnsi="Times New Roman"/>
                <w:lang w:val="sv-SE"/>
              </w:rPr>
              <w:t xml:space="preserve"> Enhet.arbetsplatskod,</w:t>
            </w:r>
            <w:r w:rsidRPr="003D7256">
              <w:rPr>
                <w:rFonts w:ascii="Times New Roman" w:hAnsi="Times New Roman"/>
                <w:lang w:val="sv-SE"/>
              </w:rPr>
              <w:t xml:space="preserve"> HoS-Personal.personal-id, Patient.person-id, Utlåtande.utlåtande-id och Vårdgivare.vårdgivarens id.</w:t>
            </w:r>
          </w:p>
          <w:p w:rsidR="00907443" w:rsidRPr="003D7256" w:rsidRDefault="00907443" w:rsidP="00A160C6">
            <w:pPr>
              <w:pStyle w:val="BodyText"/>
              <w:rPr>
                <w:rFonts w:ascii="Times New Roman" w:hAnsi="Times New Roman"/>
                <w:lang w:val="sv-SE"/>
              </w:rPr>
            </w:pPr>
            <w:r>
              <w:rPr>
                <w:rFonts w:ascii="Times New Roman" w:hAnsi="Times New Roman"/>
                <w:lang w:val="sv-SE"/>
              </w:rPr>
              <w:t>Infört datatyperna DateType, DatePeriodType och PartialDatePeriodType för att beskriva datum.</w:t>
            </w:r>
          </w:p>
        </w:tc>
      </w:tr>
    </w:tbl>
    <w:p w:rsidR="00803F71" w:rsidRDefault="00803F71">
      <w:pPr>
        <w:spacing w:before="0" w:after="0"/>
        <w:rPr>
          <w:rFonts w:ascii="Arial" w:hAnsi="Arial" w:cs="Arial"/>
          <w:kern w:val="32"/>
          <w:sz w:val="36"/>
          <w:szCs w:val="32"/>
        </w:rPr>
      </w:pPr>
      <w:r>
        <w:br w:type="page"/>
      </w:r>
    </w:p>
    <w:p w:rsidR="000011EF" w:rsidRDefault="00361DFE" w:rsidP="000011EF">
      <w:pPr>
        <w:pStyle w:val="Rubrik1Nr"/>
      </w:pPr>
      <w:bookmarkStart w:id="0" w:name="_Toc395160831"/>
      <w:r>
        <w:lastRenderedPageBreak/>
        <w:t>Arbetsflöden</w:t>
      </w:r>
      <w:bookmarkEnd w:id="0"/>
    </w:p>
    <w:p w:rsidR="00361DFE" w:rsidRPr="00F06290" w:rsidRDefault="00C273E3" w:rsidP="00361DFE">
      <w:pPr>
        <w:pStyle w:val="BodyText"/>
        <w:rPr>
          <w:lang w:val="sv-SE"/>
        </w:rPr>
      </w:pPr>
      <w:r w:rsidRPr="00361DFE">
        <w:rPr>
          <w:lang w:val="sv-SE"/>
        </w:rPr>
        <w:t xml:space="preserve">Denna informationsspecifikation avser </w:t>
      </w:r>
      <w:r w:rsidR="00361DFE" w:rsidRPr="00361DFE">
        <w:rPr>
          <w:lang w:val="sv-SE"/>
        </w:rPr>
        <w:t>Försäkringskassans läkarintyg FK7263.</w:t>
      </w:r>
    </w:p>
    <w:p w:rsidR="00C273E3" w:rsidRDefault="00361DFE" w:rsidP="000011EF">
      <w:pPr>
        <w:pStyle w:val="BodyText"/>
        <w:rPr>
          <w:lang w:val="sv-SE"/>
        </w:rPr>
      </w:pPr>
      <w:r w:rsidRPr="00361DFE">
        <w:rPr>
          <w:lang w:val="sv-SE"/>
        </w:rPr>
        <w:t xml:space="preserve">För detta intyg </w:t>
      </w:r>
      <w:r w:rsidR="00C273E3" w:rsidRPr="00361DFE">
        <w:rPr>
          <w:lang w:val="sv-SE"/>
        </w:rPr>
        <w:t>finns inga specifika ar</w:t>
      </w:r>
      <w:r>
        <w:rPr>
          <w:lang w:val="sv-SE"/>
        </w:rPr>
        <w:t>betsflöden framtagna. D</w:t>
      </w:r>
      <w:r w:rsidR="00C273E3" w:rsidRPr="00361DFE">
        <w:rPr>
          <w:lang w:val="sv-SE"/>
        </w:rPr>
        <w:t xml:space="preserve">e generella arbetsflöden som finns beskrivna i informationsspecifikationen för </w:t>
      </w:r>
      <w:r w:rsidRPr="00361DFE">
        <w:rPr>
          <w:lang w:val="sv-SE"/>
        </w:rPr>
        <w:t>domänen Intygstjänster</w:t>
      </w:r>
      <w:r w:rsidR="00C273E3" w:rsidRPr="00361DFE">
        <w:rPr>
          <w:lang w:val="sv-SE"/>
        </w:rPr>
        <w:t xml:space="preserve">, gäller även för detta intyg. Dessa arbetsflöden beskrivs i dokumentet Informationsspecifikation </w:t>
      </w:r>
      <w:r w:rsidR="00606F0F">
        <w:rPr>
          <w:lang w:val="sv-SE"/>
        </w:rPr>
        <w:t>Intygstjänsten</w:t>
      </w:r>
      <w:r w:rsidR="00C273E3" w:rsidRPr="00361DFE">
        <w:rPr>
          <w:lang w:val="sv-SE"/>
        </w:rPr>
        <w:t>.docx. Se arbetsflödena ”</w:t>
      </w:r>
      <w:r w:rsidR="00F06290">
        <w:rPr>
          <w:lang w:val="sv-SE"/>
        </w:rPr>
        <w:t>Skapa intyg”, ”Visa intyg</w:t>
      </w:r>
      <w:r w:rsidR="00C273E3" w:rsidRPr="00361DFE">
        <w:rPr>
          <w:lang w:val="sv-SE"/>
        </w:rPr>
        <w:t>” samt ”Rätta intyg”.</w:t>
      </w:r>
    </w:p>
    <w:p w:rsidR="00803F71" w:rsidRDefault="00803F71">
      <w:pPr>
        <w:spacing w:before="0" w:after="0"/>
        <w:rPr>
          <w:rFonts w:ascii="Arial" w:hAnsi="Arial" w:cs="Arial"/>
          <w:kern w:val="32"/>
          <w:sz w:val="36"/>
          <w:szCs w:val="32"/>
        </w:rPr>
      </w:pPr>
      <w:bookmarkStart w:id="1" w:name="_Toc323214232"/>
      <w:r>
        <w:br w:type="page"/>
      </w:r>
    </w:p>
    <w:p w:rsidR="00361DFE" w:rsidRDefault="00361DFE" w:rsidP="00361DFE">
      <w:pPr>
        <w:pStyle w:val="Rubrik1Nr"/>
      </w:pPr>
      <w:bookmarkStart w:id="2" w:name="_Toc395160832"/>
      <w:r>
        <w:lastRenderedPageBreak/>
        <w:t>Informationsklassning</w:t>
      </w:r>
      <w:bookmarkEnd w:id="2"/>
    </w:p>
    <w:p w:rsidR="00361DFE" w:rsidRPr="00883AB6" w:rsidRDefault="00361DFE" w:rsidP="00361DFE">
      <w:pPr>
        <w:pStyle w:val="BodyText"/>
        <w:rPr>
          <w:color w:val="00A9A7" w:themeColor="accent1"/>
          <w:sz w:val="28"/>
          <w:szCs w:val="28"/>
          <w:lang w:val="sv-SE"/>
        </w:rPr>
      </w:pPr>
      <w:r w:rsidRPr="00883AB6">
        <w:rPr>
          <w:sz w:val="28"/>
          <w:szCs w:val="28"/>
          <w:lang w:val="sv-SE"/>
        </w:rPr>
        <w:t>Vilken typ av information hanteras</w:t>
      </w:r>
      <w:r w:rsidR="00883AB6" w:rsidRPr="00883AB6">
        <w:rPr>
          <w:sz w:val="28"/>
          <w:szCs w:val="28"/>
          <w:lang w:val="sv-SE"/>
        </w:rPr>
        <w:t>?</w:t>
      </w:r>
    </w:p>
    <w:p w:rsidR="00361DFE" w:rsidRPr="00883AB6" w:rsidRDefault="00361DFE" w:rsidP="00361DFE">
      <w:pPr>
        <w:pStyle w:val="BodyText"/>
        <w:rPr>
          <w:lang w:val="sv-SE"/>
        </w:rPr>
      </w:pPr>
      <w:r w:rsidRPr="00361DFE">
        <w:rPr>
          <w:lang w:val="sv-SE"/>
        </w:rPr>
        <w:t>Intyget FK7263</w:t>
      </w:r>
      <w:r w:rsidR="00883AB6">
        <w:rPr>
          <w:lang w:val="sv-SE"/>
        </w:rPr>
        <w:t xml:space="preserve"> omfattar information som Försäkringskassan använder som underlag i bedömningen av en individs rätt till sjukpenning</w:t>
      </w:r>
      <w:r w:rsidRPr="00361DFE">
        <w:rPr>
          <w:lang w:val="sv-SE"/>
        </w:rPr>
        <w:t xml:space="preserve">. </w:t>
      </w:r>
      <w:r w:rsidRPr="00883AB6">
        <w:rPr>
          <w:lang w:val="sv-SE"/>
        </w:rPr>
        <w:t>I</w:t>
      </w:r>
      <w:r w:rsidR="00883AB6" w:rsidRPr="00883AB6">
        <w:rPr>
          <w:lang w:val="sv-SE"/>
        </w:rPr>
        <w:t xml:space="preserve">ntyget används av </w:t>
      </w:r>
      <w:r w:rsidR="00883AB6">
        <w:rPr>
          <w:lang w:val="sv-SE"/>
        </w:rPr>
        <w:t>personer</w:t>
      </w:r>
      <w:r w:rsidR="00883AB6" w:rsidRPr="00883AB6">
        <w:rPr>
          <w:lang w:val="sv-SE"/>
        </w:rPr>
        <w:t xml:space="preserve"> som avser ansöka om sjukpenning hos Försäkringskassan</w:t>
      </w:r>
      <w:r w:rsidRPr="00883AB6">
        <w:rPr>
          <w:lang w:val="sv-SE"/>
        </w:rPr>
        <w:t xml:space="preserve">. Intyget </w:t>
      </w:r>
      <w:r w:rsidR="00883AB6" w:rsidRPr="00883AB6">
        <w:rPr>
          <w:lang w:val="sv-SE"/>
        </w:rPr>
        <w:t xml:space="preserve">används i vissa </w:t>
      </w:r>
      <w:r w:rsidR="00883AB6">
        <w:rPr>
          <w:lang w:val="sv-SE"/>
        </w:rPr>
        <w:t>fall av andra aktörer i brist på annat lämpligt intyg.</w:t>
      </w:r>
    </w:p>
    <w:p w:rsidR="00361DFE" w:rsidRPr="00883AB6" w:rsidRDefault="00883AB6" w:rsidP="00361DFE">
      <w:pPr>
        <w:pStyle w:val="BodyText"/>
        <w:rPr>
          <w:lang w:val="sv-SE"/>
        </w:rPr>
      </w:pPr>
      <w:r w:rsidRPr="00883AB6">
        <w:rPr>
          <w:lang w:val="sv-SE"/>
        </w:rPr>
        <w:t>Den information som hanteras i int</w:t>
      </w:r>
      <w:r w:rsidR="00361DFE" w:rsidRPr="00883AB6">
        <w:rPr>
          <w:lang w:val="sv-SE"/>
        </w:rPr>
        <w:t xml:space="preserve">yget </w:t>
      </w:r>
      <w:r>
        <w:rPr>
          <w:lang w:val="sv-SE"/>
        </w:rPr>
        <w:t>är av typen</w:t>
      </w:r>
      <w:r w:rsidR="00361DFE" w:rsidRPr="00883AB6">
        <w:rPr>
          <w:lang w:val="sv-SE"/>
        </w:rPr>
        <w:t xml:space="preserve"> personuppgifter och patientdata. När ett intyg av typen </w:t>
      </w:r>
      <w:r w:rsidRPr="00883AB6">
        <w:rPr>
          <w:lang w:val="sv-SE"/>
        </w:rPr>
        <w:t xml:space="preserve">FK7263 </w:t>
      </w:r>
      <w:r w:rsidR="00361DFE" w:rsidRPr="00883AB6">
        <w:rPr>
          <w:lang w:val="sv-SE"/>
        </w:rPr>
        <w:t xml:space="preserve">utfärdas så sparas originalintyget </w:t>
      </w:r>
      <w:r>
        <w:rPr>
          <w:lang w:val="sv-SE"/>
        </w:rPr>
        <w:t>i ett vårdsystem</w:t>
      </w:r>
      <w:r w:rsidR="00361DFE" w:rsidRPr="00883AB6">
        <w:rPr>
          <w:lang w:val="sv-SE"/>
        </w:rPr>
        <w:t xml:space="preserve"> och </w:t>
      </w:r>
      <w:r>
        <w:rPr>
          <w:lang w:val="sv-SE"/>
        </w:rPr>
        <w:t>en kopia</w:t>
      </w:r>
      <w:r w:rsidR="00361DFE" w:rsidRPr="00883AB6">
        <w:rPr>
          <w:lang w:val="sv-SE"/>
        </w:rPr>
        <w:t xml:space="preserve"> lagras i Intygstjänsten. </w:t>
      </w:r>
    </w:p>
    <w:p w:rsidR="00361DFE" w:rsidRPr="00883AB6" w:rsidRDefault="00361DFE" w:rsidP="00361DFE">
      <w:pPr>
        <w:pStyle w:val="BodyText"/>
        <w:rPr>
          <w:lang w:val="sv-SE"/>
        </w:rPr>
      </w:pPr>
    </w:p>
    <w:p w:rsidR="00361DFE" w:rsidRPr="00883AB6" w:rsidRDefault="00361DFE" w:rsidP="00361DFE">
      <w:pPr>
        <w:pStyle w:val="BodyText"/>
        <w:rPr>
          <w:lang w:val="sv-SE"/>
        </w:rPr>
      </w:pPr>
      <w:r w:rsidRPr="00883AB6">
        <w:rPr>
          <w:lang w:val="sv-SE"/>
        </w:rPr>
        <w:t>Informationsinnehållet i intyget beskrivs djupare i kapitel 3, Informationsmodell.</w:t>
      </w:r>
    </w:p>
    <w:p w:rsidR="00361DFE" w:rsidRPr="00883AB6" w:rsidRDefault="00361DFE" w:rsidP="00361DFE">
      <w:pPr>
        <w:pStyle w:val="BodyText"/>
        <w:rPr>
          <w:lang w:val="sv-SE"/>
        </w:rPr>
      </w:pPr>
    </w:p>
    <w:p w:rsidR="00361DFE" w:rsidRPr="00883AB6" w:rsidRDefault="00883AB6" w:rsidP="00361DFE">
      <w:pPr>
        <w:pStyle w:val="BodyText"/>
        <w:rPr>
          <w:sz w:val="28"/>
          <w:szCs w:val="28"/>
          <w:lang w:val="sv-SE"/>
        </w:rPr>
      </w:pPr>
      <w:r>
        <w:rPr>
          <w:sz w:val="28"/>
          <w:szCs w:val="28"/>
          <w:lang w:val="sv-SE"/>
        </w:rPr>
        <w:t>Vilka/v</w:t>
      </w:r>
      <w:r w:rsidR="00361DFE" w:rsidRPr="00883AB6">
        <w:rPr>
          <w:sz w:val="28"/>
          <w:szCs w:val="28"/>
          <w:lang w:val="sv-SE"/>
        </w:rPr>
        <w:t xml:space="preserve">ilket lagrum hanteras informationen inom? </w:t>
      </w:r>
    </w:p>
    <w:p w:rsidR="00361DFE" w:rsidRPr="00883AB6" w:rsidRDefault="00361DFE" w:rsidP="00361DFE">
      <w:pPr>
        <w:pStyle w:val="BodyText"/>
        <w:rPr>
          <w:lang w:val="sv-SE"/>
        </w:rPr>
      </w:pPr>
      <w:r w:rsidRPr="00883AB6">
        <w:rPr>
          <w:lang w:val="sv-SE"/>
        </w:rPr>
        <w:t>Den behandling av personuppgifter som sker inom ramen för detta intyg regleras huvudsakligen av personuppgiftslagen (PUL), patientdatalagen (PDL), offentlighets- och sekretesslagen (OSL) samt patientsäkerhetslagen (PSL). Lagarna ska tillämpas parallellt vid hantering av intyg.</w:t>
      </w:r>
    </w:p>
    <w:p w:rsidR="00361DFE" w:rsidRPr="00053F7E" w:rsidRDefault="00361DFE" w:rsidP="00361DFE">
      <w:pPr>
        <w:pStyle w:val="BodyText"/>
        <w:rPr>
          <w:lang w:val="sv-SE"/>
        </w:rPr>
      </w:pPr>
      <w:r w:rsidRPr="00053F7E">
        <w:rPr>
          <w:lang w:val="sv-SE"/>
        </w:rPr>
        <w:t xml:space="preserve">Härutöver finns föreskrifter från Socialstyrelsen som reglerar bl.a. hur intyg ska utfärdas och vilka krav som ställs på informationssäkerheten inom hälso- och sjukvården. Socialstyrelsens föreskrifter är liksom PUL, PDL, OSL och PSL tvingande. </w:t>
      </w:r>
    </w:p>
    <w:p w:rsidR="00361DFE" w:rsidRPr="00F06290" w:rsidRDefault="00361DFE" w:rsidP="00361DFE">
      <w:pPr>
        <w:pStyle w:val="BodyText"/>
        <w:rPr>
          <w:lang w:val="sv-SE"/>
        </w:rPr>
      </w:pPr>
      <w:r w:rsidRPr="00F06290">
        <w:rPr>
          <w:lang w:val="sv-SE"/>
        </w:rPr>
        <w:t>Som hjälpmedel vid tolkning och tillämpning av PUL och i viss mån PDL ger Datainspektionen ut allmänna råd och rekommendationer avseende personuppgiftsbehandling. Dessa är inte bindande, men då Datainspektionen är tillsynsmyndighet och då dess beslut har stort inflytande på tillämpningen av lagstiftningen bör deras råd och rekommendationer i regel följas.</w:t>
      </w:r>
    </w:p>
    <w:p w:rsidR="00361DFE" w:rsidRPr="00F06290" w:rsidRDefault="00361DFE" w:rsidP="00361DFE">
      <w:pPr>
        <w:pStyle w:val="BodyText"/>
        <w:rPr>
          <w:highlight w:val="yellow"/>
          <w:lang w:val="sv-SE"/>
        </w:rPr>
      </w:pPr>
    </w:p>
    <w:p w:rsidR="00361DFE" w:rsidRPr="00883AB6" w:rsidRDefault="00361DFE" w:rsidP="00361DFE">
      <w:pPr>
        <w:pStyle w:val="BodyText"/>
        <w:rPr>
          <w:sz w:val="28"/>
          <w:szCs w:val="28"/>
          <w:lang w:val="sv-SE"/>
        </w:rPr>
      </w:pPr>
      <w:r w:rsidRPr="00883AB6">
        <w:rPr>
          <w:sz w:val="28"/>
          <w:szCs w:val="28"/>
          <w:lang w:val="sv-SE"/>
        </w:rPr>
        <w:t xml:space="preserve">Vem äger informationen som hanteras? </w:t>
      </w:r>
    </w:p>
    <w:p w:rsidR="00361DFE" w:rsidRPr="00883AB6" w:rsidRDefault="00361DFE" w:rsidP="00361DFE">
      <w:pPr>
        <w:pStyle w:val="BodyText"/>
        <w:rPr>
          <w:lang w:val="sv-SE"/>
        </w:rPr>
      </w:pPr>
      <w:r w:rsidRPr="00F06290">
        <w:rPr>
          <w:lang w:val="sv-SE"/>
        </w:rPr>
        <w:t xml:space="preserve">Det författarstöd i Webcert som kan användas vid skapande av intyget förvaltas av Inera. </w:t>
      </w:r>
      <w:r w:rsidRPr="00883AB6">
        <w:rPr>
          <w:lang w:val="sv-SE"/>
        </w:rPr>
        <w:t>Informationen som lagras i Webcert ägs av respektive vårdgivare</w:t>
      </w:r>
      <w:r w:rsidR="00883AB6">
        <w:rPr>
          <w:lang w:val="sv-SE"/>
        </w:rPr>
        <w:t xml:space="preserve"> och </w:t>
      </w:r>
      <w:r w:rsidRPr="00883AB6">
        <w:rPr>
          <w:lang w:val="sv-SE"/>
        </w:rPr>
        <w:t>behandlas</w:t>
      </w:r>
      <w:r w:rsidR="00883AB6">
        <w:rPr>
          <w:lang w:val="sv-SE"/>
        </w:rPr>
        <w:t xml:space="preserve"> informationen</w:t>
      </w:r>
      <w:r w:rsidRPr="00883AB6">
        <w:rPr>
          <w:lang w:val="sv-SE"/>
        </w:rPr>
        <w:t xml:space="preserve"> av Inera i egenskap av personuppgiftsbiträde. Då vårdgivaren är personuppgiftsansvarig har denne det yttersta ansvaret för information som behandlas i </w:t>
      </w:r>
      <w:r w:rsidR="00883AB6">
        <w:rPr>
          <w:lang w:val="sv-SE"/>
        </w:rPr>
        <w:t>vårdsystemet</w:t>
      </w:r>
      <w:r w:rsidRPr="00883AB6">
        <w:rPr>
          <w:lang w:val="sv-SE"/>
        </w:rPr>
        <w:t xml:space="preserve"> och som tillhör vårdgivaren.</w:t>
      </w:r>
    </w:p>
    <w:p w:rsidR="00803F71" w:rsidRPr="00803F71" w:rsidRDefault="00361DFE" w:rsidP="00803F71">
      <w:pPr>
        <w:pStyle w:val="BodyText"/>
        <w:rPr>
          <w:lang w:val="sv-SE"/>
        </w:rPr>
      </w:pPr>
      <w:r w:rsidRPr="00883AB6">
        <w:rPr>
          <w:lang w:val="sv-SE"/>
        </w:rPr>
        <w:t xml:space="preserve">Om vårdgivaren väljer att implementera skapandet av detta intyg i egna system (exempelvis journalsystem), så ägs förstås informationen av aktuell vårdgivare. </w:t>
      </w:r>
      <w:r w:rsidR="002A06F5">
        <w:rPr>
          <w:lang w:val="sv-SE"/>
        </w:rPr>
        <w:t>Vårdgivaren ansvarar då även</w:t>
      </w:r>
      <w:r w:rsidR="002A06F5" w:rsidRPr="002A06F5">
        <w:rPr>
          <w:lang w:val="sv-SE"/>
        </w:rPr>
        <w:t xml:space="preserve"> </w:t>
      </w:r>
      <w:r w:rsidRPr="002A06F5">
        <w:rPr>
          <w:lang w:val="sv-SE"/>
        </w:rPr>
        <w:t>för förvaltningen av den implementation som gjorts i eget system.</w:t>
      </w:r>
    </w:p>
    <w:p w:rsidR="00803F71" w:rsidRDefault="00803F71" w:rsidP="00361DFE">
      <w:pPr>
        <w:pStyle w:val="Rubrik1Nr"/>
        <w:sectPr w:rsidR="00803F71" w:rsidSect="00803F71">
          <w:headerReference w:type="even" r:id="rId8"/>
          <w:headerReference w:type="default" r:id="rId9"/>
          <w:footerReference w:type="default" r:id="rId10"/>
          <w:headerReference w:type="first" r:id="rId11"/>
          <w:pgSz w:w="11906" w:h="16838" w:code="9"/>
          <w:pgMar w:top="2948" w:right="1701" w:bottom="1814" w:left="1701" w:header="340" w:footer="0" w:gutter="0"/>
          <w:pgNumType w:start="1"/>
          <w:cols w:space="708"/>
          <w:docGrid w:linePitch="360"/>
        </w:sectPr>
      </w:pPr>
    </w:p>
    <w:p w:rsidR="000304C9" w:rsidRDefault="00361DFE" w:rsidP="00361DFE">
      <w:pPr>
        <w:pStyle w:val="Rubrik1Nr"/>
      </w:pPr>
      <w:bookmarkStart w:id="3" w:name="_Toc395160833"/>
      <w:r>
        <w:lastRenderedPageBreak/>
        <w:t>Informationsmodell</w:t>
      </w:r>
      <w:bookmarkEnd w:id="3"/>
    </w:p>
    <w:p w:rsidR="002A06F5" w:rsidRDefault="002A06F5" w:rsidP="002A06F5">
      <w:pPr>
        <w:pStyle w:val="Rubrik2Nr"/>
      </w:pPr>
      <w:bookmarkStart w:id="4" w:name="_Toc395160834"/>
      <w:r>
        <w:t>Domäninformationsmodell</w:t>
      </w:r>
      <w:bookmarkEnd w:id="4"/>
    </w:p>
    <w:p w:rsidR="002A06F5" w:rsidRDefault="002A06F5" w:rsidP="00803F71">
      <w:pPr>
        <w:pStyle w:val="BodyText"/>
        <w:rPr>
          <w:lang w:val="sv-SE"/>
        </w:rPr>
      </w:pPr>
      <w:r w:rsidRPr="002A06F5">
        <w:rPr>
          <w:lang w:val="sv-SE"/>
        </w:rPr>
        <w:t xml:space="preserve">I avsnittet nedan beskrivs den meddelandemodell som används för intyget FK7263. Meddelandemodellen är en direkt delmängd av domäninformationsmodellen som beskrivs i dokumentet </w:t>
      </w:r>
      <w:r w:rsidR="00803F71">
        <w:rPr>
          <w:lang w:val="sv-SE"/>
        </w:rPr>
        <w:t>Informationsspecifikation d</w:t>
      </w:r>
      <w:r w:rsidRPr="002A06F5">
        <w:rPr>
          <w:lang w:val="sv-SE"/>
        </w:rPr>
        <w:t>omäninformationsmodell Intygstjänster.docx.</w:t>
      </w:r>
    </w:p>
    <w:p w:rsidR="00803F71" w:rsidRPr="00803F71" w:rsidRDefault="00803F71" w:rsidP="00803F71">
      <w:pPr>
        <w:pStyle w:val="Rubrik2Nr"/>
      </w:pPr>
      <w:bookmarkStart w:id="5" w:name="_Toc383702528"/>
      <w:bookmarkStart w:id="6" w:name="_Toc395160835"/>
      <w:r>
        <w:t xml:space="preserve">Verksamhetsorienterad meddelandeinformationsmodell </w:t>
      </w:r>
      <w:r>
        <w:br/>
        <w:t xml:space="preserve">(V-MIM), Försäkringskassans intyg </w:t>
      </w:r>
      <w:bookmarkEnd w:id="5"/>
      <w:r>
        <w:t>FK7263</w:t>
      </w:r>
      <w:bookmarkEnd w:id="6"/>
    </w:p>
    <w:p w:rsidR="00803F71" w:rsidRDefault="00803F71" w:rsidP="00361DFE">
      <w:pPr>
        <w:pStyle w:val="BodyText"/>
        <w:rPr>
          <w:lang w:val="sv-SE"/>
        </w:rPr>
      </w:pPr>
      <w:r w:rsidRPr="00803F71">
        <w:rPr>
          <w:lang w:val="sv-SE"/>
        </w:rPr>
        <w:t xml:space="preserve">Meddelandemodellen representerar informationen i det meddelande som kan skickas mellan vården och Försäkringskassan genom intyget </w:t>
      </w:r>
      <w:r>
        <w:rPr>
          <w:lang w:val="sv-SE"/>
        </w:rPr>
        <w:t>FK7263</w:t>
      </w:r>
      <w:r w:rsidRPr="00803F71">
        <w:rPr>
          <w:lang w:val="sv-SE"/>
        </w:rPr>
        <w:t>.</w:t>
      </w:r>
    </w:p>
    <w:p w:rsidR="00361DFE" w:rsidRPr="00803F71" w:rsidRDefault="00361DFE" w:rsidP="00361DFE">
      <w:pPr>
        <w:pStyle w:val="BodyText"/>
        <w:rPr>
          <w:lang w:val="sv-SE"/>
        </w:rPr>
      </w:pPr>
      <w:r w:rsidRPr="00803F71">
        <w:rPr>
          <w:lang w:val="sv-SE"/>
        </w:rPr>
        <w:t xml:space="preserve">De kodverk (CV) som refereras till i detta dokument återfinns i </w:t>
      </w:r>
      <w:r w:rsidRPr="00803F71">
        <w:rPr>
          <w:i/>
          <w:lang w:val="sv-SE"/>
        </w:rPr>
        <w:t>Koder och klassifikationer.xslx</w:t>
      </w:r>
      <w:r w:rsidRPr="00803F71">
        <w:rPr>
          <w:lang w:val="sv-SE"/>
        </w:rPr>
        <w:t>.</w:t>
      </w:r>
    </w:p>
    <w:p w:rsidR="00D60E4B" w:rsidRDefault="001B21B2" w:rsidP="006B63E8">
      <w:pPr>
        <w:pStyle w:val="BodyText"/>
        <w:rPr>
          <w:rFonts w:ascii="Arial" w:hAnsi="Arial" w:cs="Arial"/>
          <w:sz w:val="28"/>
          <w:lang w:val="sv-SE"/>
        </w:rPr>
      </w:pPr>
      <w:r>
        <w:rPr>
          <w:rFonts w:ascii="Arial" w:hAnsi="Arial" w:cs="Arial"/>
          <w:noProof/>
          <w:sz w:val="28"/>
          <w:lang w:val="sv-SE" w:eastAsia="sv-SE"/>
        </w:rPr>
        <w:lastRenderedPageBreak/>
        <w:drawing>
          <wp:inline distT="0" distB="0" distL="0" distR="0">
            <wp:extent cx="6838950" cy="43607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M FK7263 Nya formatet.jpg"/>
                    <pic:cNvPicPr/>
                  </pic:nvPicPr>
                  <pic:blipFill>
                    <a:blip r:embed="rId12">
                      <a:extLst>
                        <a:ext uri="{28A0092B-C50C-407E-A947-70E740481C1C}">
                          <a14:useLocalDpi xmlns:a14="http://schemas.microsoft.com/office/drawing/2010/main" val="0"/>
                        </a:ext>
                      </a:extLst>
                    </a:blip>
                    <a:stretch>
                      <a:fillRect/>
                    </a:stretch>
                  </pic:blipFill>
                  <pic:spPr>
                    <a:xfrm>
                      <a:off x="0" y="0"/>
                      <a:ext cx="6847204" cy="4365974"/>
                    </a:xfrm>
                    <a:prstGeom prst="rect">
                      <a:avLst/>
                    </a:prstGeom>
                  </pic:spPr>
                </pic:pic>
              </a:graphicData>
            </a:graphic>
          </wp:inline>
        </w:drawing>
      </w:r>
    </w:p>
    <w:p w:rsidR="00DA1EB3" w:rsidRPr="00AA58F1" w:rsidRDefault="00DA1EB3" w:rsidP="00DA1EB3">
      <w:pPr>
        <w:pStyle w:val="BodyText"/>
        <w:rPr>
          <w:rFonts w:ascii="Arial" w:hAnsi="Arial" w:cs="Arial"/>
          <w:sz w:val="28"/>
          <w:lang w:val="sv-SE"/>
        </w:rPr>
      </w:pPr>
      <w:r w:rsidRPr="00AA58F1">
        <w:rPr>
          <w:rFonts w:ascii="Arial" w:hAnsi="Arial" w:cs="Arial"/>
          <w:sz w:val="28"/>
          <w:lang w:val="sv-SE"/>
        </w:rPr>
        <w:lastRenderedPageBreak/>
        <w:t>Beskrivning av klasser och attribut</w:t>
      </w:r>
    </w:p>
    <w:p w:rsidR="00DA1EB3" w:rsidRDefault="00DA1EB3" w:rsidP="00DA1EB3">
      <w:pPr>
        <w:pStyle w:val="BodyText"/>
        <w:rPr>
          <w:lang w:val="sv-SE"/>
        </w:rPr>
      </w:pPr>
      <w:r w:rsidRPr="000304C9">
        <w:rPr>
          <w:lang w:val="sv-SE"/>
        </w:rPr>
        <w:t>I detta avsnitt ges en detaljerad beskrivning av</w:t>
      </w:r>
      <w:r w:rsidR="00F06290">
        <w:rPr>
          <w:lang w:val="sv-SE"/>
        </w:rPr>
        <w:t xml:space="preserve"> samtliga klasser och attribut.</w:t>
      </w:r>
    </w:p>
    <w:p w:rsidR="00F06290" w:rsidRPr="000304C9" w:rsidRDefault="00F06290" w:rsidP="00DA1EB3">
      <w:pPr>
        <w:pStyle w:val="BodyText"/>
        <w:rPr>
          <w:lang w:val="sv-SE"/>
        </w:rPr>
      </w:pPr>
      <w:r>
        <w:rPr>
          <w:lang w:val="sv-SE"/>
        </w:rPr>
        <w:t xml:space="preserve">Mappning mot V-TIM 2.2 görs i dokumentationen av domäninformationsmodellen i dokumentet Informationsmodell Intygstjänster.docx. </w:t>
      </w:r>
    </w:p>
    <w:p w:rsidR="00DA1EB3" w:rsidRPr="00FB5D00" w:rsidRDefault="00DA1EB3" w:rsidP="00DA1EB3">
      <w:pPr>
        <w:pStyle w:val="Rubrik2Nr"/>
        <w:rPr>
          <w:noProof/>
        </w:rPr>
      </w:pPr>
      <w:bookmarkStart w:id="7" w:name="_Toc395160836"/>
      <w:bookmarkStart w:id="8" w:name="_Toc280000788"/>
      <w:bookmarkStart w:id="9" w:name="_Toc282079676"/>
      <w:bookmarkStart w:id="10" w:name="_Toc284335100"/>
      <w:bookmarkStart w:id="11" w:name="_Toc373243750"/>
      <w:r w:rsidRPr="00FB5D00">
        <w:rPr>
          <w:noProof/>
        </w:rPr>
        <w:t>Aktivitet (Avstängning enligt SmL)</w:t>
      </w:r>
      <w:bookmarkEnd w:id="7"/>
    </w:p>
    <w:p w:rsidR="00DA1EB3" w:rsidRDefault="00DA1EB3" w:rsidP="00DA1EB3">
      <w:pPr>
        <w:rPr>
          <w:i/>
        </w:rPr>
      </w:pPr>
      <w:r w:rsidRPr="00F7666E">
        <w:t>Klassen Aktivitet</w:t>
      </w:r>
      <w:r>
        <w:t xml:space="preserve"> </w:t>
      </w:r>
      <w:r w:rsidRPr="00FB5D00">
        <w:rPr>
          <w:noProof/>
        </w:rPr>
        <w:t>(Avstängning enligt SmL)</w:t>
      </w:r>
      <w:r w:rsidRPr="00F7666E">
        <w:t xml:space="preserve"> </w:t>
      </w:r>
      <w:r>
        <w:t>håller information om intyget gäller avstängning enligt Smittskyddslagen (fält 1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75"/>
        <w:gridCol w:w="4536"/>
        <w:gridCol w:w="850"/>
        <w:gridCol w:w="992"/>
        <w:gridCol w:w="3119"/>
        <w:gridCol w:w="2835"/>
      </w:tblGrid>
      <w:tr w:rsidR="00DA1EB3" w:rsidRPr="00D131DE" w:rsidTr="009373E3">
        <w:trPr>
          <w:trHeight w:val="217"/>
        </w:trPr>
        <w:tc>
          <w:tcPr>
            <w:tcW w:w="157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4536"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9373E3">
        <w:trPr>
          <w:trHeight w:val="217"/>
        </w:trPr>
        <w:tc>
          <w:tcPr>
            <w:tcW w:w="1575"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4536"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Avstängning enligt SmL pga. Smitta</w:t>
            </w:r>
          </w:p>
          <w:p w:rsidR="00DA1EB3" w:rsidRPr="00AF1D1C" w:rsidRDefault="00DA1EB3" w:rsidP="00C273E3">
            <w:pPr>
              <w:pStyle w:val="BodyText"/>
              <w:rPr>
                <w:rFonts w:eastAsia="Arial Unicode MS"/>
                <w:lang w:val="sv-SE"/>
              </w:rPr>
            </w:pPr>
            <w:r w:rsidRPr="00AF1D1C">
              <w:rPr>
                <w:rFonts w:eastAsia="Arial Unicode MS"/>
                <w:sz w:val="20"/>
                <w:lang w:val="sv-SE"/>
              </w:rPr>
              <w:t>Kod:</w:t>
            </w:r>
            <w:r w:rsidRPr="00AF1D1C">
              <w:rPr>
                <w:sz w:val="20"/>
              </w:rPr>
              <w:t xml:space="preserve"> </w:t>
            </w:r>
            <w:r w:rsidRPr="00AF1D1C">
              <w:rPr>
                <w:rFonts w:eastAsia="Arial Unicode MS"/>
                <w:sz w:val="20"/>
                <w:lang w:val="sv-SE"/>
              </w:rPr>
              <w:t>AKT11</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2" w:name="_Toc395160837"/>
      <w:r w:rsidRPr="00FB5D00">
        <w:rPr>
          <w:noProof/>
        </w:rPr>
        <w:t>Aktivitet (Kontakt, Arbetsförmedling)</w:t>
      </w:r>
      <w:bookmarkEnd w:id="12"/>
    </w:p>
    <w:p w:rsidR="00DA1EB3" w:rsidRDefault="00DA1EB3" w:rsidP="00DA1EB3">
      <w:pPr>
        <w:rPr>
          <w:i/>
        </w:rPr>
      </w:pPr>
      <w:r w:rsidRPr="00F7666E">
        <w:t xml:space="preserve">Klassen Aktivitet </w:t>
      </w:r>
      <w:r w:rsidRPr="00FB5D00">
        <w:rPr>
          <w:noProof/>
        </w:rPr>
        <w:t>(Kontakt, Arbetsförmedling)</w:t>
      </w:r>
      <w:r w:rsidRPr="0065105A">
        <w:t xml:space="preserve"> </w:t>
      </w:r>
      <w:r>
        <w:t>håller information om intyget rekommenderar kontakt med Arbetsförmedlingen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C638E5" w:rsidP="00C273E3">
            <w:pPr>
              <w:rPr>
                <w:rFonts w:eastAsia="Arial Unicode MS"/>
                <w:color w:val="000000"/>
                <w:sz w:val="20"/>
              </w:rPr>
            </w:pPr>
            <w:r w:rsidRPr="00D131DE">
              <w:rPr>
                <w:rFonts w:eastAsia="Arial Unicode MS"/>
                <w:color w:val="000000"/>
                <w:sz w:val="20"/>
              </w:rPr>
              <w:t>A</w:t>
            </w:r>
            <w:r w:rsidR="00DA1EB3" w:rsidRPr="00D131DE">
              <w:rPr>
                <w:rFonts w:eastAsia="Arial Unicode MS"/>
                <w:color w:val="000000"/>
                <w:sz w:val="20"/>
              </w:rPr>
              <w:t>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Patienten bör få kontakt med </w:t>
            </w:r>
            <w:r>
              <w:rPr>
                <w:rFonts w:eastAsia="Arial Unicode MS"/>
                <w:color w:val="000000"/>
                <w:sz w:val="20"/>
              </w:rPr>
              <w:lastRenderedPageBreak/>
              <w:t>Arbetsförmedlingen</w:t>
            </w:r>
          </w:p>
          <w:p w:rsidR="00DA1EB3" w:rsidRPr="00AF1D1C" w:rsidRDefault="00DA1EB3" w:rsidP="00C273E3">
            <w:pPr>
              <w:pStyle w:val="BodyText"/>
              <w:rPr>
                <w:rFonts w:eastAsia="Arial Unicode MS"/>
                <w:lang w:val="sv-SE"/>
              </w:rPr>
            </w:pPr>
            <w:r w:rsidRPr="00AF1D1C">
              <w:rPr>
                <w:rFonts w:eastAsia="Arial Unicode MS"/>
                <w:sz w:val="20"/>
                <w:lang w:val="sv-SE"/>
              </w:rPr>
              <w:t>Kod: AKT7</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3" w:name="_Toc395160838"/>
      <w:r w:rsidRPr="00FB5D00">
        <w:rPr>
          <w:noProof/>
        </w:rPr>
        <w:lastRenderedPageBreak/>
        <w:t>Aktivitet (Kontakt, företagshälsovård)</w:t>
      </w:r>
      <w:bookmarkEnd w:id="13"/>
    </w:p>
    <w:p w:rsidR="00DA1EB3" w:rsidRDefault="00DA1EB3" w:rsidP="00DA1EB3">
      <w:pPr>
        <w:rPr>
          <w:i/>
        </w:rPr>
      </w:pPr>
      <w:r w:rsidRPr="00F7666E">
        <w:t xml:space="preserve">Klassen Aktivitet </w:t>
      </w:r>
      <w:r w:rsidRPr="00FB5D00">
        <w:rPr>
          <w:noProof/>
        </w:rPr>
        <w:t>(Kontakt, företagshälsovård)</w:t>
      </w:r>
      <w:r w:rsidRPr="0065105A">
        <w:t xml:space="preserve"> </w:t>
      </w:r>
      <w:r>
        <w:t xml:space="preserve">håller information om intyget rekommenderar kontakt med </w:t>
      </w:r>
      <w:r w:rsidRPr="00FB5D00">
        <w:rPr>
          <w:noProof/>
        </w:rPr>
        <w:t>företagshälsovård</w:t>
      </w:r>
      <w:r>
        <w:t xml:space="preserve"> (fält 6a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Patienten bör få kontakt med företagshälsovården</w:t>
            </w:r>
          </w:p>
          <w:p w:rsidR="00DA1EB3" w:rsidRPr="00AF1D1C" w:rsidRDefault="00DA1EB3" w:rsidP="00C273E3">
            <w:pPr>
              <w:pStyle w:val="BodyText"/>
              <w:rPr>
                <w:rFonts w:eastAsia="Arial Unicode MS"/>
                <w:lang w:val="sv-SE"/>
              </w:rPr>
            </w:pPr>
            <w:r w:rsidRPr="00AF1D1C">
              <w:rPr>
                <w:rFonts w:eastAsia="Arial Unicode MS"/>
                <w:sz w:val="20"/>
                <w:lang w:val="sv-SE"/>
              </w:rPr>
              <w:t>Kod: AKT6</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4" w:name="_Toc395160839"/>
      <w:r w:rsidRPr="00FB5D00">
        <w:rPr>
          <w:noProof/>
        </w:rPr>
        <w:t>Aktivitet (Övrigt)</w:t>
      </w:r>
      <w:bookmarkEnd w:id="14"/>
    </w:p>
    <w:p w:rsidR="00DA1EB3" w:rsidRDefault="00DA1EB3" w:rsidP="00DA1EB3">
      <w:pPr>
        <w:rPr>
          <w:i/>
        </w:rPr>
      </w:pPr>
      <w:r w:rsidRPr="00F7666E">
        <w:t xml:space="preserve">Klassen Aktivitet </w:t>
      </w:r>
      <w:r w:rsidRPr="00FB5D00">
        <w:rPr>
          <w:noProof/>
        </w:rPr>
        <w:t>(</w:t>
      </w:r>
      <w:r>
        <w:rPr>
          <w:noProof/>
        </w:rPr>
        <w:t>Övrigt</w:t>
      </w:r>
      <w:r w:rsidRPr="00FB5D00">
        <w:rPr>
          <w:noProof/>
        </w:rPr>
        <w:t>)</w:t>
      </w:r>
      <w:r w:rsidRPr="0065105A">
        <w:t xml:space="preserve"> </w:t>
      </w:r>
      <w:r>
        <w:t>håller information om intyget rekommenderar något övrigt (fält 6a i intyget</w:t>
      </w:r>
      <w:r w:rsidR="00F06290">
        <w:t>).</w:t>
      </w:r>
      <w:r>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Övrigt</w:t>
            </w:r>
          </w:p>
          <w:p w:rsidR="00DA1EB3" w:rsidRPr="004411ED"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AKT12</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beskrivning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5" w:name="_Toc395160840"/>
      <w:r w:rsidRPr="00FB5D00">
        <w:rPr>
          <w:noProof/>
        </w:rPr>
        <w:t>Aktivitet (</w:t>
      </w:r>
      <w:r>
        <w:rPr>
          <w:noProof/>
        </w:rPr>
        <w:t>Åtgärd</w:t>
      </w:r>
      <w:r w:rsidRPr="00FB5D00">
        <w:rPr>
          <w:noProof/>
        </w:rPr>
        <w:t>)</w:t>
      </w:r>
      <w:bookmarkEnd w:id="15"/>
    </w:p>
    <w:p w:rsidR="00DA1EB3" w:rsidRDefault="00DA1EB3" w:rsidP="00DA1EB3">
      <w:pPr>
        <w:rPr>
          <w:i/>
        </w:rPr>
      </w:pPr>
      <w:r w:rsidRPr="00F7666E">
        <w:t xml:space="preserve">Klassen Aktivitet </w:t>
      </w:r>
      <w:r w:rsidRPr="00FB5D00">
        <w:rPr>
          <w:noProof/>
        </w:rPr>
        <w:t>(</w:t>
      </w:r>
      <w:r>
        <w:rPr>
          <w:noProof/>
        </w:rPr>
        <w:t>Åtgärd</w:t>
      </w:r>
      <w:r w:rsidRPr="00FB5D00">
        <w:rPr>
          <w:noProof/>
        </w:rPr>
        <w:t>)</w:t>
      </w:r>
      <w:r w:rsidRPr="0065105A">
        <w:t xml:space="preserve"> </w:t>
      </w:r>
      <w:r>
        <w:t>håller information om intyget rekommenderar någon åtgärd (inom eller utanför sjukvården) (fält 6b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C60CC3" w:rsidRDefault="00DA1EB3" w:rsidP="00C273E3">
            <w:pPr>
              <w:jc w:val="center"/>
              <w:rPr>
                <w:rFonts w:eastAsia="Arial Unicode MS"/>
                <w:color w:val="000000"/>
                <w:sz w:val="20"/>
                <w:szCs w:val="20"/>
              </w:rPr>
            </w:pPr>
            <w:r w:rsidRPr="00C60CC3">
              <w:rPr>
                <w:rFonts w:eastAsia="Arial Unicode MS"/>
                <w:color w:val="000000"/>
                <w:sz w:val="20"/>
                <w:szCs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behandling eller åtgärd inom sjukvården</w:t>
            </w:r>
          </w:p>
          <w:p w:rsidR="00DA1EB3" w:rsidRPr="00C60CC3" w:rsidRDefault="00DA1EB3" w:rsidP="00C273E3">
            <w:pPr>
              <w:rPr>
                <w:rFonts w:eastAsia="Arial Unicode MS"/>
                <w:sz w:val="20"/>
                <w:szCs w:val="20"/>
              </w:rPr>
            </w:pPr>
            <w:r w:rsidRPr="00C60CC3">
              <w:rPr>
                <w:rFonts w:eastAsia="Arial Unicode MS"/>
                <w:sz w:val="20"/>
                <w:szCs w:val="20"/>
              </w:rPr>
              <w:t>Kod: AKT1</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Planerad eller pågående annan åtgärd</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 xml:space="preserve">Kod: </w:t>
            </w:r>
            <w:r w:rsidRPr="00C60CC3">
              <w:rPr>
                <w:rFonts w:eastAsia="Arial Unicode MS"/>
                <w:sz w:val="20"/>
                <w:szCs w:val="20"/>
              </w:rPr>
              <w:t>AKT2</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r w:rsidRPr="001E217A">
              <w:rPr>
                <w:rFonts w:eastAsia="Arial Unicode MS"/>
                <w:sz w:val="20"/>
                <w:lang w:val="sv-SE"/>
              </w:rPr>
              <w:t>Aktivitet (Åtgärd) kan finnas en gång per giltig aktivitetskod enligt beskrivning till vänster</w:t>
            </w:r>
            <w:r w:rsidRPr="00C60CC3">
              <w:rPr>
                <w:rFonts w:eastAsia="Arial Unicode MS"/>
                <w:sz w:val="20"/>
                <w:lang w:val="sv-SE"/>
              </w:rPr>
              <w:t>.</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B</w:t>
            </w:r>
            <w:r w:rsidR="00DA1EB3">
              <w:rPr>
                <w:rFonts w:eastAsia="Arial Unicode MS"/>
                <w:color w:val="000000"/>
                <w:sz w:val="20"/>
              </w:rPr>
              <w:t>eskrivning</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 av aktiviteten.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6" w:name="_Toc395160841"/>
      <w:r w:rsidRPr="00FB5D00">
        <w:rPr>
          <w:noProof/>
        </w:rPr>
        <w:t>Aktivitet (</w:t>
      </w:r>
      <w:r>
        <w:rPr>
          <w:noProof/>
        </w:rPr>
        <w:t>Arbetsinriktad rehab</w:t>
      </w:r>
      <w:r w:rsidRPr="00FB5D00">
        <w:rPr>
          <w:noProof/>
        </w:rPr>
        <w:t>)</w:t>
      </w:r>
      <w:bookmarkEnd w:id="16"/>
    </w:p>
    <w:p w:rsidR="00DA1EB3" w:rsidRDefault="00DA1EB3" w:rsidP="00DA1EB3">
      <w:pPr>
        <w:rPr>
          <w:i/>
        </w:rPr>
      </w:pPr>
      <w:r w:rsidRPr="00F7666E">
        <w:t xml:space="preserve">Klassen Aktivitet </w:t>
      </w:r>
      <w:r w:rsidRPr="00FB5D00">
        <w:rPr>
          <w:noProof/>
        </w:rPr>
        <w:t>(</w:t>
      </w:r>
      <w:r>
        <w:rPr>
          <w:noProof/>
        </w:rPr>
        <w:t>Arbetsinriktad rehab</w:t>
      </w:r>
      <w:r w:rsidRPr="00FB5D00">
        <w:rPr>
          <w:noProof/>
        </w:rPr>
        <w:t>)</w:t>
      </w:r>
      <w:r w:rsidRPr="0065105A">
        <w:t xml:space="preserve"> </w:t>
      </w:r>
      <w:r>
        <w:t>håller information om arbetsinriktad rehabilitering är aktuell (fält 7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lastRenderedPageBreak/>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2A4564" w:rsidP="00C273E3">
            <w:pPr>
              <w:rPr>
                <w:rFonts w:eastAsia="Arial Unicode MS"/>
                <w:color w:val="000000"/>
                <w:sz w:val="20"/>
                <w:szCs w:val="20"/>
              </w:rPr>
            </w:pPr>
            <w:r>
              <w:rPr>
                <w:rFonts w:eastAsia="Arial Unicode MS"/>
                <w:color w:val="000000"/>
                <w:sz w:val="20"/>
                <w:szCs w:val="20"/>
              </w:rPr>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aktuell</w:t>
            </w:r>
          </w:p>
          <w:p w:rsidR="00DA1EB3" w:rsidRPr="00C60CC3" w:rsidRDefault="00DA1EB3" w:rsidP="00C273E3">
            <w:pPr>
              <w:rPr>
                <w:rFonts w:eastAsia="Arial Unicode MS"/>
                <w:sz w:val="20"/>
                <w:szCs w:val="20"/>
              </w:rPr>
            </w:pPr>
            <w:r w:rsidRPr="00C60CC3">
              <w:rPr>
                <w:rFonts w:eastAsia="Arial Unicode MS"/>
                <w:sz w:val="20"/>
                <w:szCs w:val="20"/>
              </w:rPr>
              <w:t>Kod: AKT3</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Arbetslivsinriktad rehabilitering är inte aktuell</w:t>
            </w:r>
          </w:p>
          <w:p w:rsidR="00DA1EB3" w:rsidRPr="004C0B26" w:rsidRDefault="00DA1EB3" w:rsidP="00C273E3">
            <w:pPr>
              <w:pStyle w:val="BodyText"/>
              <w:rPr>
                <w:rFonts w:eastAsia="Arial Unicode MS"/>
                <w:sz w:val="20"/>
                <w:szCs w:val="20"/>
                <w:lang w:val="sv-SE"/>
              </w:rPr>
            </w:pPr>
            <w:r w:rsidRPr="00C60CC3">
              <w:rPr>
                <w:rFonts w:eastAsia="Arial Unicode MS"/>
                <w:sz w:val="20"/>
                <w:szCs w:val="20"/>
                <w:lang w:val="sv-SE"/>
              </w:rPr>
              <w:t xml:space="preserve">Kod: </w:t>
            </w:r>
            <w:r w:rsidRPr="004C0B26">
              <w:rPr>
                <w:rFonts w:eastAsia="Arial Unicode MS"/>
                <w:sz w:val="20"/>
                <w:szCs w:val="20"/>
                <w:lang w:val="sv-SE"/>
              </w:rPr>
              <w:t>AKT4</w:t>
            </w:r>
          </w:p>
          <w:p w:rsidR="00DA1EB3" w:rsidRPr="004C0B26" w:rsidRDefault="00DA1EB3" w:rsidP="00C273E3">
            <w:pPr>
              <w:pStyle w:val="BodyText"/>
              <w:rPr>
                <w:rFonts w:eastAsia="Arial Unicode MS"/>
                <w:sz w:val="20"/>
                <w:szCs w:val="20"/>
                <w:lang w:val="sv-SE"/>
              </w:rPr>
            </w:pPr>
            <w:r w:rsidRPr="004C0B26">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Går ej att bedöma om arbetslivsinriktad rehabilitering är aktuell</w:t>
            </w:r>
          </w:p>
          <w:p w:rsidR="00DA1EB3" w:rsidRPr="00C60CC3" w:rsidRDefault="00DA1EB3" w:rsidP="00C273E3">
            <w:pPr>
              <w:pStyle w:val="BodyText"/>
              <w:rPr>
                <w:rFonts w:eastAsia="Arial Unicode MS"/>
                <w:lang w:val="sv-SE"/>
              </w:rPr>
            </w:pPr>
            <w:r w:rsidRPr="00C60CC3">
              <w:rPr>
                <w:rFonts w:eastAsia="Arial Unicode MS"/>
                <w:sz w:val="20"/>
                <w:szCs w:val="20"/>
                <w:lang w:val="sv-SE"/>
              </w:rPr>
              <w:t xml:space="preserve">Kod: </w:t>
            </w:r>
            <w:r w:rsidRPr="00C60CC3">
              <w:rPr>
                <w:rFonts w:eastAsia="Arial Unicode MS"/>
                <w:sz w:val="20"/>
                <w:szCs w:val="20"/>
              </w:rPr>
              <w:t>AKT5</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7" w:name="_Toc395160842"/>
      <w:r w:rsidRPr="00FB5D00">
        <w:rPr>
          <w:noProof/>
        </w:rPr>
        <w:t>Aktivitet (Förändrat ressätt)</w:t>
      </w:r>
      <w:bookmarkEnd w:id="17"/>
    </w:p>
    <w:p w:rsidR="00DA1EB3" w:rsidRDefault="00DA1EB3" w:rsidP="00DA1EB3">
      <w:pPr>
        <w:rPr>
          <w:i/>
        </w:rPr>
      </w:pPr>
      <w:r w:rsidRPr="00F7666E">
        <w:t xml:space="preserve">Klassen Aktivitet </w:t>
      </w:r>
      <w:r w:rsidRPr="00FB5D00">
        <w:rPr>
          <w:noProof/>
        </w:rPr>
        <w:t>(Förändrat ressätt)</w:t>
      </w:r>
      <w:r w:rsidRPr="0065105A">
        <w:t xml:space="preserve"> </w:t>
      </w:r>
      <w:r>
        <w:t>håller information om förändrat ressätt till och från arbetet kan göra det möjligt för patienten att återgå till arbete (fält 11 i intyget)</w:t>
      </w:r>
      <w:r w:rsidRPr="00F7666E">
        <w: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Kod och klartext som anger vilken aktivitet </w:t>
            </w:r>
            <w:r w:rsidRPr="00D131DE">
              <w:rPr>
                <w:rFonts w:eastAsia="Arial Unicode MS"/>
                <w:color w:val="000000"/>
                <w:sz w:val="20"/>
              </w:rPr>
              <w:lastRenderedPageBreak/>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lastRenderedPageBreak/>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C60CC3" w:rsidRDefault="00DA1EB3" w:rsidP="00C273E3">
            <w:pPr>
              <w:rPr>
                <w:rFonts w:eastAsia="Arial Unicode MS"/>
                <w:color w:val="000000"/>
                <w:sz w:val="20"/>
                <w:szCs w:val="20"/>
              </w:rPr>
            </w:pPr>
            <w:r w:rsidRPr="00C60CC3">
              <w:rPr>
                <w:rFonts w:eastAsia="Arial Unicode MS"/>
                <w:color w:val="000000"/>
                <w:sz w:val="20"/>
                <w:szCs w:val="20"/>
              </w:rPr>
              <w:t xml:space="preserve">KV aktiviteter intyg </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lastRenderedPageBreak/>
              <w:t>Kan vara antingen:</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Förändra ressätt till arbetsplatsen är aktuellt</w:t>
            </w:r>
          </w:p>
          <w:p w:rsidR="00DA1EB3" w:rsidRPr="00C60CC3" w:rsidRDefault="00DA1EB3" w:rsidP="00C273E3">
            <w:pPr>
              <w:rPr>
                <w:rFonts w:eastAsia="Arial Unicode MS"/>
                <w:color w:val="000000"/>
                <w:sz w:val="20"/>
                <w:szCs w:val="20"/>
              </w:rPr>
            </w:pPr>
            <w:r w:rsidRPr="00C60CC3">
              <w:rPr>
                <w:rFonts w:eastAsia="Arial Unicode MS"/>
                <w:sz w:val="20"/>
                <w:szCs w:val="20"/>
              </w:rPr>
              <w:t>Kod: AKT8</w:t>
            </w:r>
            <w:r w:rsidRPr="00C60CC3">
              <w:rPr>
                <w:rFonts w:eastAsia="Arial Unicode MS"/>
                <w:color w:val="000000"/>
                <w:sz w:val="20"/>
                <w:szCs w:val="20"/>
              </w:rPr>
              <w:t xml:space="preserve"> </w:t>
            </w:r>
          </w:p>
          <w:p w:rsidR="00DA1EB3" w:rsidRPr="00C60CC3" w:rsidRDefault="00DA1EB3" w:rsidP="00C273E3">
            <w:pPr>
              <w:pStyle w:val="BodyText"/>
              <w:rPr>
                <w:rFonts w:eastAsia="Arial Unicode MS"/>
                <w:sz w:val="20"/>
                <w:szCs w:val="20"/>
                <w:lang w:val="sv-SE"/>
              </w:rPr>
            </w:pPr>
            <w:r w:rsidRPr="00C60CC3">
              <w:rPr>
                <w:rFonts w:eastAsia="Arial Unicode MS"/>
                <w:sz w:val="20"/>
                <w:szCs w:val="20"/>
                <w:lang w:val="sv-SE"/>
              </w:rPr>
              <w:t>eller</w:t>
            </w:r>
          </w:p>
          <w:p w:rsidR="00DA1EB3" w:rsidRPr="00C60CC3" w:rsidRDefault="00DA1EB3" w:rsidP="00C273E3">
            <w:pPr>
              <w:rPr>
                <w:rFonts w:eastAsia="Arial Unicode MS"/>
                <w:color w:val="000000"/>
                <w:sz w:val="20"/>
                <w:szCs w:val="20"/>
              </w:rPr>
            </w:pPr>
            <w:r w:rsidRPr="00C60CC3">
              <w:rPr>
                <w:rFonts w:eastAsia="Arial Unicode MS"/>
                <w:color w:val="000000"/>
                <w:sz w:val="20"/>
                <w:szCs w:val="20"/>
              </w:rPr>
              <w:t>Klartext: Förändra ressätt till arbetsplatsen är ej aktuell</w:t>
            </w:r>
          </w:p>
          <w:p w:rsidR="00DA1EB3" w:rsidRPr="004411ED" w:rsidRDefault="00DA1EB3" w:rsidP="00C273E3">
            <w:pPr>
              <w:rPr>
                <w:rFonts w:eastAsia="Arial Unicode MS"/>
                <w:color w:val="000000"/>
                <w:sz w:val="20"/>
              </w:rPr>
            </w:pPr>
            <w:r w:rsidRPr="00C60CC3">
              <w:rPr>
                <w:rFonts w:eastAsia="Arial Unicode MS"/>
                <w:sz w:val="20"/>
                <w:szCs w:val="20"/>
              </w:rPr>
              <w:t>Kod: AKT9</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8" w:name="_Toc395160843"/>
      <w:r w:rsidRPr="00FB5D00">
        <w:rPr>
          <w:noProof/>
        </w:rPr>
        <w:lastRenderedPageBreak/>
        <w:t>Aktivitet (Kontakt med FK)</w:t>
      </w:r>
      <w:bookmarkEnd w:id="18"/>
    </w:p>
    <w:p w:rsidR="00DA1EB3" w:rsidRDefault="00DA1EB3" w:rsidP="00DA1EB3">
      <w:pPr>
        <w:rPr>
          <w:i/>
        </w:rPr>
      </w:pPr>
      <w:r w:rsidRPr="00F7666E">
        <w:t xml:space="preserve">Klassen Aktivitet </w:t>
      </w:r>
      <w:r>
        <w:rPr>
          <w:noProof/>
        </w:rPr>
        <w:t>(Kontakt med FK</w:t>
      </w:r>
      <w:r w:rsidRPr="00FB5D00">
        <w:rPr>
          <w:noProof/>
        </w:rPr>
        <w:t>)</w:t>
      </w:r>
      <w:r w:rsidRPr="0065105A">
        <w:t xml:space="preserve"> </w:t>
      </w:r>
      <w:r>
        <w:t xml:space="preserve">håller information om intyget rekommenderar kontakt med </w:t>
      </w:r>
      <w:r>
        <w:rPr>
          <w:noProof/>
        </w:rPr>
        <w:t>Försäkringskassan</w:t>
      </w:r>
      <w:r>
        <w:t xml:space="preserve"> (fält 12 i intyget)</w:t>
      </w:r>
      <w:r w:rsidRPr="00F7666E">
        <w:t>.</w:t>
      </w:r>
      <w:r w:rsidRPr="002C4C44">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jc w:val="both"/>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aktivitetskod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klartext som anger vilken aktivitet 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 xml:space="preserve">KV aktiviteter intyg </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F25774">
              <w:rPr>
                <w:rFonts w:eastAsia="Arial Unicode MS"/>
                <w:color w:val="000000"/>
                <w:sz w:val="20"/>
              </w:rPr>
              <w:t>Kontakt med FK är aktuell</w:t>
            </w:r>
          </w:p>
          <w:p w:rsidR="00DA1EB3" w:rsidRPr="00F25774" w:rsidRDefault="00DA1EB3" w:rsidP="00C273E3">
            <w:pPr>
              <w:rPr>
                <w:rFonts w:eastAsia="Arial Unicode MS"/>
                <w:sz w:val="20"/>
              </w:rPr>
            </w:pPr>
            <w:r w:rsidRPr="00AF1D1C">
              <w:rPr>
                <w:rFonts w:eastAsia="Arial Unicode MS"/>
                <w:sz w:val="20"/>
              </w:rPr>
              <w:t xml:space="preserve">Kod: </w:t>
            </w:r>
            <w:r>
              <w:rPr>
                <w:rFonts w:eastAsia="Arial Unicode MS"/>
                <w:sz w:val="20"/>
              </w:rPr>
              <w:t>AKT10</w:t>
            </w:r>
          </w:p>
        </w:tc>
        <w:tc>
          <w:tcPr>
            <w:tcW w:w="2835" w:type="dxa"/>
            <w:tcMar>
              <w:top w:w="15" w:type="dxa"/>
              <w:left w:w="15" w:type="dxa"/>
              <w:bottom w:w="0" w:type="dxa"/>
              <w:right w:w="15" w:type="dxa"/>
            </w:tcMar>
          </w:tcPr>
          <w:p w:rsidR="00DA1EB3" w:rsidRPr="00C635DE" w:rsidRDefault="00DA1EB3" w:rsidP="00C273E3">
            <w:pPr>
              <w:pStyle w:val="BodyText"/>
              <w:rPr>
                <w:rFonts w:eastAsia="Arial Unicode MS"/>
                <w:lang w:val="sv-SE"/>
              </w:rPr>
            </w:pPr>
          </w:p>
        </w:tc>
      </w:tr>
    </w:tbl>
    <w:p w:rsidR="00DA1EB3" w:rsidRPr="00FB5D00" w:rsidRDefault="00DA1EB3" w:rsidP="00DA1EB3">
      <w:pPr>
        <w:pStyle w:val="Rubrik2Nr"/>
        <w:rPr>
          <w:noProof/>
        </w:rPr>
      </w:pPr>
      <w:bookmarkStart w:id="19" w:name="_Toc395160844"/>
      <w:r w:rsidRPr="00FB5D00">
        <w:rPr>
          <w:noProof/>
        </w:rPr>
        <w:t>Arbetsuppgift</w:t>
      </w:r>
      <w:bookmarkEnd w:id="8"/>
      <w:bookmarkEnd w:id="9"/>
      <w:bookmarkEnd w:id="10"/>
      <w:bookmarkEnd w:id="11"/>
      <w:bookmarkEnd w:id="19"/>
    </w:p>
    <w:p w:rsidR="00DA1EB3" w:rsidRPr="00E4235B" w:rsidRDefault="00DA1EB3" w:rsidP="00DA1EB3">
      <w:pPr>
        <w:spacing w:after="120"/>
        <w:rPr>
          <w:i/>
        </w:rPr>
      </w:pPr>
      <w:r w:rsidRPr="00E4235B">
        <w:t>Klassen Arbetsuppgift innehåller information om patientens arbetsuppgifter vid tiden för sjukskrivningen.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5"/>
        <w:gridCol w:w="3566"/>
        <w:gridCol w:w="850"/>
        <w:gridCol w:w="992"/>
        <w:gridCol w:w="3119"/>
        <w:gridCol w:w="2835"/>
      </w:tblGrid>
      <w:tr w:rsidR="00DA1EB3" w:rsidRPr="00E4235B" w:rsidTr="00C273E3">
        <w:trPr>
          <w:trHeight w:val="217"/>
        </w:trPr>
        <w:tc>
          <w:tcPr>
            <w:tcW w:w="254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lastRenderedPageBreak/>
              <w:t>Att</w:t>
            </w:r>
            <w:r w:rsidRPr="00E4235B">
              <w:rPr>
                <w:color w:val="000000"/>
                <w:sz w:val="20"/>
                <w:bdr w:val="single" w:sz="4" w:space="0" w:color="C0C0C0"/>
              </w:rPr>
              <w:t>ribut</w:t>
            </w:r>
          </w:p>
        </w:tc>
        <w:tc>
          <w:tcPr>
            <w:tcW w:w="3566"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DA1EB3" w:rsidRPr="00E4235B" w:rsidRDefault="00DA1EB3" w:rsidP="00C273E3">
            <w:pPr>
              <w:jc w:val="center"/>
              <w:rPr>
                <w:color w:val="000000"/>
                <w:sz w:val="20"/>
              </w:rPr>
            </w:pPr>
            <w:r w:rsidRPr="00E4235B">
              <w:rPr>
                <w:color w:val="000000"/>
                <w:sz w:val="20"/>
              </w:rPr>
              <w:t>Mult</w:t>
            </w:r>
          </w:p>
        </w:tc>
        <w:tc>
          <w:tcPr>
            <w:tcW w:w="3119"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Kodverk/värdemängd</w:t>
            </w:r>
          </w:p>
        </w:tc>
        <w:tc>
          <w:tcPr>
            <w:tcW w:w="2835" w:type="dxa"/>
            <w:shd w:val="pct25" w:color="auto" w:fill="auto"/>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color w:val="000000"/>
                <w:sz w:val="20"/>
              </w:rPr>
              <w:t>Beslutsregel</w:t>
            </w:r>
          </w:p>
        </w:tc>
      </w:tr>
      <w:tr w:rsidR="00DA1EB3" w:rsidRPr="00E4235B" w:rsidTr="00C273E3">
        <w:trPr>
          <w:trHeight w:val="217"/>
        </w:trPr>
        <w:tc>
          <w:tcPr>
            <w:tcW w:w="254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typ av arbetsuppgift</w:t>
            </w:r>
          </w:p>
        </w:tc>
        <w:tc>
          <w:tcPr>
            <w:tcW w:w="3566"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Angivelse av vilken typ av arbetsuppgift som patienten har.</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p>
        </w:tc>
        <w:tc>
          <w:tcPr>
            <w:tcW w:w="2835"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Pr>
                <w:rFonts w:eastAsia="Arial Unicode MS"/>
                <w:color w:val="000000"/>
                <w:sz w:val="20"/>
              </w:rPr>
              <w:t xml:space="preserve">Om Sysselsättning.typ av sysselsättning = </w:t>
            </w:r>
            <w:r w:rsidRPr="00E4235B">
              <w:rPr>
                <w:rFonts w:eastAsia="Arial Unicode MS"/>
                <w:color w:val="000000"/>
                <w:sz w:val="20"/>
              </w:rPr>
              <w:t>Nuvarande arbete</w:t>
            </w:r>
            <w:r>
              <w:rPr>
                <w:rFonts w:eastAsia="Arial Unicode MS"/>
                <w:color w:val="000000"/>
                <w:sz w:val="20"/>
              </w:rPr>
              <w:t xml:space="preserve"> är det obligatoriskt att ange arbetsuppgift.</w:t>
            </w:r>
          </w:p>
        </w:tc>
      </w:tr>
    </w:tbl>
    <w:p w:rsidR="00DA1EB3" w:rsidRPr="00C6374C" w:rsidRDefault="00DA1EB3" w:rsidP="00DA1EB3">
      <w:pPr>
        <w:pStyle w:val="Rubrik2Nr"/>
        <w:rPr>
          <w:noProof/>
        </w:rPr>
      </w:pPr>
      <w:bookmarkStart w:id="20" w:name="_Toc395160845"/>
      <w:r w:rsidRPr="00C6374C">
        <w:rPr>
          <w:noProof/>
        </w:rPr>
        <w:t>Enhet</w:t>
      </w:r>
      <w:bookmarkEnd w:id="20"/>
    </w:p>
    <w:p w:rsidR="00DA1EB3" w:rsidRPr="006F6AD0" w:rsidRDefault="00DA1EB3" w:rsidP="00DA1EB3">
      <w:pPr>
        <w:spacing w:after="120"/>
        <w:rPr>
          <w:i/>
        </w:rPr>
      </w:pPr>
      <w:r w:rsidRPr="00F7666E">
        <w:t>Klassen Enhet innehåller information om förekommande hälso- och sjukvårdsenheter.</w:t>
      </w:r>
      <w: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enhets-id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enheten.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szCs w:val="20"/>
              </w:rPr>
            </w:pPr>
            <w:r w:rsidRPr="00A160C6">
              <w:rPr>
                <w:rFonts w:eastAsia="Arial Unicode MS"/>
                <w:color w:val="000000"/>
                <w:sz w:val="20"/>
                <w:szCs w:val="20"/>
              </w:rPr>
              <w:t>HSA-id</w:t>
            </w:r>
          </w:p>
          <w:p w:rsidR="00A160C6" w:rsidRPr="00A160C6" w:rsidRDefault="00A160C6" w:rsidP="00A160C6">
            <w:pPr>
              <w:rPr>
                <w:sz w:val="20"/>
                <w:szCs w:val="20"/>
              </w:rPr>
            </w:pPr>
            <w:r w:rsidRPr="00A160C6">
              <w:rPr>
                <w:rFonts w:eastAsia="Arial Unicode MS"/>
                <w:color w:val="000000"/>
                <w:sz w:val="20"/>
                <w:szCs w:val="20"/>
              </w:rPr>
              <w:t>root = ”</w:t>
            </w:r>
            <w:r w:rsidRPr="00A160C6">
              <w:rPr>
                <w:sz w:val="20"/>
                <w:szCs w:val="20"/>
              </w:rPr>
              <w:t>1.2.752.129.2.1.4.1”</w:t>
            </w:r>
          </w:p>
          <w:p w:rsidR="00DA1EB3" w:rsidRPr="00A160C6" w:rsidRDefault="00A160C6" w:rsidP="00A160C6">
            <w:pPr>
              <w:pStyle w:val="BodyText"/>
              <w:rPr>
                <w:rFonts w:eastAsia="Arial Unicode MS"/>
                <w:lang w:val="sv-SE"/>
              </w:rPr>
            </w:pPr>
            <w:r w:rsidRPr="00A160C6">
              <w:rPr>
                <w:rFonts w:eastAsia="Arial Unicode MS"/>
                <w:sz w:val="20"/>
                <w:szCs w:val="20"/>
                <w:lang w:val="sv-SE"/>
              </w:rPr>
              <w:t xml:space="preserve">extension </w:t>
            </w:r>
            <w:r>
              <w:rPr>
                <w:rFonts w:eastAsia="Arial Unicode MS"/>
                <w:sz w:val="20"/>
                <w:szCs w:val="20"/>
                <w:lang w:val="sv-SE"/>
              </w:rPr>
              <w:t>= HSA-id:t</w:t>
            </w:r>
          </w:p>
        </w:tc>
        <w:tc>
          <w:tcPr>
            <w:tcW w:w="2835" w:type="dxa"/>
            <w:tcMar>
              <w:top w:w="15" w:type="dxa"/>
              <w:left w:w="15" w:type="dxa"/>
              <w:bottom w:w="0" w:type="dxa"/>
              <w:right w:w="15" w:type="dxa"/>
            </w:tcMar>
          </w:tcPr>
          <w:p w:rsidR="00A160C6" w:rsidRPr="00A160C6" w:rsidRDefault="00A160C6" w:rsidP="00A160C6">
            <w:pPr>
              <w:pStyle w:val="BodyText"/>
              <w:rPr>
                <w:rFonts w:eastAsia="Arial Unicode MS"/>
                <w:sz w:val="20"/>
                <w:szCs w:val="20"/>
                <w:lang w:val="sv-SE"/>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Arbetsplatskod för enheten</w:t>
            </w:r>
          </w:p>
        </w:tc>
        <w:tc>
          <w:tcPr>
            <w:tcW w:w="850" w:type="dxa"/>
            <w:tcMar>
              <w:top w:w="15" w:type="dxa"/>
              <w:left w:w="15" w:type="dxa"/>
              <w:bottom w:w="0" w:type="dxa"/>
              <w:right w:w="15" w:type="dxa"/>
            </w:tcMar>
          </w:tcPr>
          <w:p w:rsidR="00DA1EB3" w:rsidRPr="00D131DE" w:rsidRDefault="00B956BC" w:rsidP="00C273E3">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DA1EB3" w:rsidRPr="000C610F" w:rsidRDefault="000C610F" w:rsidP="00C273E3">
            <w:pPr>
              <w:rPr>
                <w:rFonts w:eastAsia="Arial Unicode MS"/>
                <w:color w:val="000000"/>
                <w:sz w:val="20"/>
                <w:szCs w:val="20"/>
              </w:rPr>
            </w:pPr>
            <w:r w:rsidRPr="000C610F">
              <w:rPr>
                <w:rFonts w:eastAsia="Arial Unicode MS"/>
                <w:color w:val="000000"/>
                <w:sz w:val="20"/>
                <w:szCs w:val="20"/>
              </w:rPr>
              <w:t>root = ”</w:t>
            </w:r>
            <w:r w:rsidRPr="000C610F">
              <w:rPr>
                <w:sz w:val="20"/>
                <w:szCs w:val="20"/>
                <w:lang w:eastAsia="sv-SE"/>
              </w:rPr>
              <w:t xml:space="preserve"> 1.2.752.29.4.71</w:t>
            </w:r>
            <w:r w:rsidRPr="000C610F">
              <w:rPr>
                <w:rFonts w:eastAsia="Arial Unicode MS"/>
                <w:color w:val="000000"/>
                <w:sz w:val="20"/>
                <w:szCs w:val="20"/>
              </w:rPr>
              <w:t>”</w:t>
            </w:r>
          </w:p>
          <w:p w:rsidR="000C610F" w:rsidRPr="000C610F" w:rsidRDefault="000C610F" w:rsidP="000C610F">
            <w:pPr>
              <w:pStyle w:val="BodyText"/>
              <w:rPr>
                <w:rFonts w:eastAsia="Arial Unicode MS"/>
                <w:lang w:val="sv-SE"/>
              </w:rPr>
            </w:pPr>
            <w:r w:rsidRPr="000C610F">
              <w:rPr>
                <w:rFonts w:eastAsia="Arial Unicode MS"/>
                <w:sz w:val="20"/>
                <w:szCs w:val="20"/>
                <w:lang w:val="sv-SE"/>
              </w:rPr>
              <w:t>extension = arbetsplatskoden</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nhetsnamn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officiella eller vedertagna 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Denna information hämtas från inloggningen och är inte möjlig att fylla i manuellt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ostadress</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postnummer</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p</w:t>
            </w:r>
            <w:r w:rsidRPr="00D131DE">
              <w:rPr>
                <w:rFonts w:eastAsia="Arial Unicode MS"/>
                <w:color w:val="000000"/>
                <w:sz w:val="20"/>
              </w:rPr>
              <w:t>ostort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postort</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lastRenderedPageBreak/>
              <w:t>t</w:t>
            </w:r>
            <w:r w:rsidRPr="00D131DE">
              <w:rPr>
                <w:rFonts w:eastAsia="Arial Unicode MS"/>
                <w:color w:val="000000"/>
                <w:sz w:val="20"/>
              </w:rPr>
              <w:t>elefonnummer</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Enhetens telefonnummer </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Tr="00C273E3">
        <w:trPr>
          <w:trHeight w:val="217"/>
        </w:trPr>
        <w:tc>
          <w:tcPr>
            <w:tcW w:w="2567" w:type="dxa"/>
            <w:shd w:val="clear"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e</w:t>
            </w:r>
            <w:r w:rsidRPr="00D131DE">
              <w:rPr>
                <w:rFonts w:eastAsia="Arial Unicode MS"/>
                <w:color w:val="000000"/>
                <w:sz w:val="20"/>
              </w:rPr>
              <w:t>post</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Enhetens epostadress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0..1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1" w:name="_Toc395160846"/>
      <w:r w:rsidRPr="00C60CC3">
        <w:rPr>
          <w:noProof/>
        </w:rPr>
        <w:t>HoS-Personal</w:t>
      </w:r>
      <w:bookmarkEnd w:id="21"/>
    </w:p>
    <w:p w:rsidR="00DA1EB3" w:rsidRDefault="00DA1EB3" w:rsidP="00DA1EB3">
      <w:pPr>
        <w:spacing w:after="120"/>
        <w:rPr>
          <w:i/>
        </w:rPr>
      </w:pPr>
      <w:r w:rsidRPr="00F7666E">
        <w:t>Klassen HoS-Personal innehåller information om hälso- och sjuk</w:t>
      </w:r>
      <w:r>
        <w:t xml:space="preserve">vårdspersonal som har skrivit eller deltagit i framtagandet av ett intyg.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D131DE"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personal-id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Identitetsbeteckning för hälso- och sjukvårdspersonal.</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 xml:space="preserve">HSA-id </w:t>
            </w:r>
          </w:p>
          <w:p w:rsidR="00A160C6" w:rsidRPr="00A160C6" w:rsidRDefault="00A160C6" w:rsidP="00A160C6">
            <w:pPr>
              <w:rPr>
                <w:sz w:val="20"/>
                <w:szCs w:val="20"/>
              </w:rPr>
            </w:pPr>
            <w:r w:rsidRPr="00A160C6">
              <w:rPr>
                <w:rFonts w:eastAsia="Arial Unicode MS"/>
                <w:color w:val="000000"/>
                <w:sz w:val="20"/>
                <w:szCs w:val="20"/>
              </w:rPr>
              <w:t>root = ”</w:t>
            </w:r>
            <w:r w:rsidRPr="00A160C6">
              <w:rPr>
                <w:sz w:val="20"/>
                <w:szCs w:val="20"/>
              </w:rPr>
              <w:t>1.2.752.129.2.1.4.1”</w:t>
            </w:r>
          </w:p>
          <w:p w:rsidR="00DA1EB3" w:rsidRPr="00D131DE" w:rsidRDefault="00A160C6" w:rsidP="00C273E3">
            <w:pPr>
              <w:rPr>
                <w:rFonts w:eastAsia="Arial Unicode MS"/>
                <w:color w:val="000000"/>
                <w:sz w:val="20"/>
              </w:rPr>
            </w:pPr>
            <w:r w:rsidRPr="00A160C6">
              <w:rPr>
                <w:rFonts w:eastAsia="Arial Unicode MS"/>
                <w:sz w:val="20"/>
                <w:szCs w:val="20"/>
              </w:rPr>
              <w:t xml:space="preserve">extension </w:t>
            </w:r>
            <w:r>
              <w:rPr>
                <w:rFonts w:eastAsia="Arial Unicode MS"/>
                <w:sz w:val="20"/>
                <w:szCs w:val="20"/>
              </w:rPr>
              <w:t>= HSA-id:t</w:t>
            </w:r>
          </w:p>
        </w:tc>
        <w:tc>
          <w:tcPr>
            <w:tcW w:w="2835" w:type="dxa"/>
            <w:tcMar>
              <w:top w:w="15" w:type="dxa"/>
              <w:left w:w="15" w:type="dxa"/>
              <w:bottom w:w="0" w:type="dxa"/>
              <w:right w:w="15" w:type="dxa"/>
            </w:tcMar>
          </w:tcPr>
          <w:p w:rsidR="00A160C6" w:rsidRPr="00A160C6" w:rsidRDefault="00DA1EB3" w:rsidP="00A160C6">
            <w:pPr>
              <w:rPr>
                <w:rFonts w:eastAsia="Arial Unicode MS"/>
                <w:color w:val="000000"/>
                <w:sz w:val="20"/>
              </w:rPr>
            </w:pPr>
            <w:r w:rsidRPr="00D131DE">
              <w:rPr>
                <w:rFonts w:eastAsia="Arial Unicode MS"/>
                <w:color w:val="000000"/>
                <w:sz w:val="20"/>
              </w:rPr>
              <w:t>I dag används förskrivarkod på anmodan av SoS, men i det elektroniska intyget ska HSA-id användas.</w:t>
            </w:r>
          </w:p>
        </w:tc>
      </w:tr>
      <w:tr w:rsidR="00DA1EB3" w:rsidRPr="00D131DE"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F</w:t>
            </w:r>
            <w:r w:rsidR="00DA1EB3">
              <w:rPr>
                <w:rFonts w:eastAsia="Arial Unicode MS"/>
                <w:color w:val="000000"/>
                <w:sz w:val="20"/>
              </w:rPr>
              <w:t>örskrivarkod</w:t>
            </w:r>
          </w:p>
        </w:tc>
        <w:tc>
          <w:tcPr>
            <w:tcW w:w="3544"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Alternativ identitetsbeteckning för HoS-Personal. Då koden inte kan garanteras vara unik på samma sätt som HSA-id lagras inte denna som en instansidentiferare.</w:t>
            </w:r>
          </w:p>
        </w:tc>
        <w:tc>
          <w:tcPr>
            <w:tcW w:w="850"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E4235B" w:rsidRDefault="00DA1EB3" w:rsidP="00C273E3">
            <w:pPr>
              <w:jc w:val="center"/>
              <w:rPr>
                <w:rFonts w:eastAsia="Arial Unicode MS"/>
                <w:color w:val="000000"/>
                <w:sz w:val="20"/>
              </w:rPr>
            </w:pPr>
            <w:r w:rsidRPr="00E4235B">
              <w:rPr>
                <w:rFonts w:eastAsia="Arial Unicode MS"/>
                <w:color w:val="000000"/>
                <w:sz w:val="20"/>
              </w:rPr>
              <w:t>0..1</w:t>
            </w:r>
          </w:p>
        </w:tc>
        <w:tc>
          <w:tcPr>
            <w:tcW w:w="3119" w:type="dxa"/>
            <w:tcMar>
              <w:top w:w="15" w:type="dxa"/>
              <w:left w:w="15" w:type="dxa"/>
              <w:bottom w:w="0" w:type="dxa"/>
              <w:right w:w="15" w:type="dxa"/>
            </w:tcMar>
          </w:tcPr>
          <w:p w:rsidR="00DA1EB3" w:rsidRPr="00E4235B" w:rsidRDefault="00DA1EB3" w:rsidP="00C273E3">
            <w:pPr>
              <w:rPr>
                <w:rFonts w:eastAsia="Arial Unicode MS"/>
                <w:color w:val="000000"/>
                <w:sz w:val="20"/>
              </w:rPr>
            </w:pPr>
            <w:r w:rsidRPr="00E4235B">
              <w:rPr>
                <w:rFonts w:eastAsia="Arial Unicode MS"/>
                <w:color w:val="000000"/>
                <w:sz w:val="20"/>
              </w:rPr>
              <w:t>Förskrivarkod</w:t>
            </w: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r w:rsidR="00DA1EB3" w:rsidRPr="00D131DE"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fullständigt namn</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Personalens alla förnamn, mellannamn och efternamn.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Personens samtliga förnamn, mellannamn och efternamn hämtas från HSA via HSA-id, får inte skrivas in manuellt.</w:t>
            </w:r>
          </w:p>
        </w:tc>
      </w:tr>
    </w:tbl>
    <w:p w:rsidR="00DA1EB3" w:rsidRPr="00C60CC3" w:rsidRDefault="00DA1EB3" w:rsidP="00DA1EB3">
      <w:pPr>
        <w:pStyle w:val="Rubrik2Nr"/>
        <w:rPr>
          <w:noProof/>
        </w:rPr>
      </w:pPr>
      <w:bookmarkStart w:id="22" w:name="_Toc395160847"/>
      <w:r w:rsidRPr="00C60CC3">
        <w:rPr>
          <w:noProof/>
        </w:rPr>
        <w:lastRenderedPageBreak/>
        <w:t>Observation (Diagnos)</w:t>
      </w:r>
      <w:bookmarkEnd w:id="22"/>
    </w:p>
    <w:p w:rsidR="00DA1EB3" w:rsidRPr="00862236" w:rsidRDefault="00DA1EB3" w:rsidP="00DA1EB3">
      <w:pPr>
        <w:spacing w:after="120"/>
      </w:pPr>
      <w:r w:rsidRPr="006F6AD0">
        <w:t xml:space="preserve">Klassen </w:t>
      </w:r>
      <w:r>
        <w:t xml:space="preserve">Observation (Diagnos) håller information om den </w:t>
      </w:r>
      <w:r w:rsidR="00A745F6">
        <w:t>första angivna diagnosen</w:t>
      </w:r>
      <w:r>
        <w:t xml:space="preserve"> som int</w:t>
      </w:r>
      <w:r w:rsidR="00F06290">
        <w:t>yget gäller (fält 2 i intyget).</w:t>
      </w:r>
      <w:r w:rsidR="005022A5">
        <w:t xml:space="preserve"> </w:t>
      </w:r>
      <w:r w:rsidR="00A745F6">
        <w:t>Klassen håller även en eventuell fritextbeskrivning kring diagnosen.</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BF7B16" w:rsidTr="006B7D19">
        <w:trPr>
          <w:trHeight w:val="217"/>
        </w:trPr>
        <w:tc>
          <w:tcPr>
            <w:tcW w:w="2567" w:type="dxa"/>
            <w:tcMar>
              <w:top w:w="15" w:type="dxa"/>
              <w:left w:w="15" w:type="dxa"/>
              <w:bottom w:w="0" w:type="dxa"/>
              <w:right w:w="15" w:type="dxa"/>
            </w:tcMar>
          </w:tcPr>
          <w:p w:rsidR="00BF7B16" w:rsidRPr="00D131DE" w:rsidRDefault="00037E3E" w:rsidP="00BF7B16">
            <w:pPr>
              <w:rPr>
                <w:rFonts w:eastAsia="Arial Unicode MS"/>
                <w:color w:val="000000"/>
                <w:sz w:val="20"/>
              </w:rPr>
            </w:pPr>
            <w:r>
              <w:rPr>
                <w:rFonts w:eastAsia="Arial Unicode MS"/>
                <w:color w:val="000000"/>
                <w:sz w:val="20"/>
              </w:rPr>
              <w:t>o</w:t>
            </w:r>
            <w:r w:rsidR="00BF7B16">
              <w:rPr>
                <w:rFonts w:eastAsia="Arial Unicode MS"/>
                <w:color w:val="000000"/>
                <w:sz w:val="20"/>
              </w:rPr>
              <w:t>bservation-id</w:t>
            </w:r>
          </w:p>
        </w:tc>
        <w:tc>
          <w:tcPr>
            <w:tcW w:w="3544" w:type="dxa"/>
            <w:tcMar>
              <w:top w:w="15" w:type="dxa"/>
              <w:left w:w="15" w:type="dxa"/>
              <w:bottom w:w="0" w:type="dxa"/>
              <w:right w:w="15" w:type="dxa"/>
            </w:tcMar>
          </w:tcPr>
          <w:p w:rsidR="00BF7B16" w:rsidRPr="00D131DE" w:rsidRDefault="00BF7B16" w:rsidP="006B7D19">
            <w:pPr>
              <w:rPr>
                <w:rFonts w:eastAsia="Arial Unicode MS"/>
                <w:color w:val="000000"/>
                <w:sz w:val="20"/>
              </w:rPr>
            </w:pPr>
            <w:r>
              <w:rPr>
                <w:sz w:val="20"/>
                <w:szCs w:val="20"/>
              </w:rPr>
              <w:t>Identifierare för observation</w:t>
            </w:r>
          </w:p>
        </w:tc>
        <w:tc>
          <w:tcPr>
            <w:tcW w:w="850" w:type="dxa"/>
            <w:tcMar>
              <w:top w:w="15" w:type="dxa"/>
              <w:left w:w="15" w:type="dxa"/>
              <w:bottom w:w="0" w:type="dxa"/>
              <w:right w:w="15" w:type="dxa"/>
            </w:tcMar>
          </w:tcPr>
          <w:p w:rsidR="00BF7B16" w:rsidRPr="00D131DE" w:rsidRDefault="00BF7B16" w:rsidP="00BF7B16">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BF7B16" w:rsidRPr="00D131DE" w:rsidRDefault="00BF7B16" w:rsidP="006B7D19">
            <w:pPr>
              <w:jc w:val="center"/>
              <w:rPr>
                <w:rFonts w:eastAsia="Arial Unicode MS"/>
                <w:color w:val="000000"/>
                <w:sz w:val="20"/>
              </w:rPr>
            </w:pPr>
            <w:r>
              <w:rPr>
                <w:rFonts w:eastAsia="Arial Unicode MS"/>
                <w:color w:val="000000"/>
                <w:sz w:val="20"/>
              </w:rPr>
              <w:t>0..</w:t>
            </w:r>
            <w:r w:rsidRPr="00D131DE">
              <w:rPr>
                <w:rFonts w:eastAsia="Arial Unicode MS"/>
                <w:color w:val="000000"/>
                <w:sz w:val="20"/>
              </w:rPr>
              <w:t>1</w:t>
            </w:r>
          </w:p>
        </w:tc>
        <w:tc>
          <w:tcPr>
            <w:tcW w:w="3119" w:type="dxa"/>
            <w:tcMar>
              <w:top w:w="15" w:type="dxa"/>
              <w:left w:w="15" w:type="dxa"/>
              <w:bottom w:w="0" w:type="dxa"/>
              <w:right w:w="15" w:type="dxa"/>
            </w:tcMar>
          </w:tcPr>
          <w:p w:rsidR="00BF7B16" w:rsidRPr="00907443" w:rsidRDefault="000C610F" w:rsidP="006B7D19">
            <w:pPr>
              <w:rPr>
                <w:rFonts w:eastAsia="Arial Unicode MS"/>
                <w:color w:val="000000"/>
                <w:sz w:val="20"/>
                <w:szCs w:val="20"/>
                <w:lang w:val="en-US"/>
              </w:rPr>
            </w:pPr>
            <w:r w:rsidRPr="00907443">
              <w:rPr>
                <w:rFonts w:eastAsia="Arial Unicode MS"/>
                <w:color w:val="000000"/>
                <w:sz w:val="20"/>
                <w:szCs w:val="20"/>
                <w:lang w:val="en-US"/>
              </w:rPr>
              <w:t>root = ”1.2.752.129.2.1.2.1”</w:t>
            </w:r>
          </w:p>
          <w:p w:rsidR="000C610F" w:rsidRPr="00907443" w:rsidRDefault="000C610F" w:rsidP="000C610F">
            <w:pPr>
              <w:pStyle w:val="BodyText"/>
              <w:rPr>
                <w:rFonts w:eastAsia="Arial Unicode MS"/>
                <w:lang w:val="en-US"/>
              </w:rPr>
            </w:pPr>
            <w:r w:rsidRPr="00907443">
              <w:rPr>
                <w:rFonts w:eastAsia="Arial Unicode MS"/>
                <w:sz w:val="20"/>
                <w:szCs w:val="20"/>
                <w:lang w:val="en-US"/>
              </w:rPr>
              <w:t>extension = observation-id:t</w:t>
            </w:r>
          </w:p>
        </w:tc>
        <w:tc>
          <w:tcPr>
            <w:tcW w:w="2835" w:type="dxa"/>
            <w:tcMar>
              <w:top w:w="15" w:type="dxa"/>
              <w:left w:w="15" w:type="dxa"/>
              <w:bottom w:w="0" w:type="dxa"/>
              <w:right w:w="15" w:type="dxa"/>
            </w:tcMar>
          </w:tcPr>
          <w:p w:rsidR="00BF7B16" w:rsidRPr="00112E13" w:rsidRDefault="00BF7B16" w:rsidP="00BF7B16">
            <w:pPr>
              <w:rPr>
                <w:rFonts w:eastAsia="Arial Unicode MS"/>
                <w:color w:val="000000"/>
                <w:sz w:val="20"/>
              </w:rPr>
            </w:pPr>
            <w:r>
              <w:rPr>
                <w:rFonts w:eastAsia="Arial Unicode MS"/>
                <w:color w:val="000000"/>
                <w:sz w:val="20"/>
              </w:rPr>
              <w:t>Observation-id måste finnas om samsjuklighet är markerat i intyget (förekomst av klassen Observationssamband (för diagnos).</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Snomed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Diagnos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B26C5">
              <w:rPr>
                <w:rFonts w:eastAsia="Arial Unicode MS"/>
                <w:sz w:val="20"/>
              </w:rPr>
              <w:t>439401001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ICD-10</w:t>
            </w:r>
            <w:r w:rsidR="00606F0F">
              <w:rPr>
                <w:rFonts w:eastAsia="Arial Unicode MS"/>
                <w:color w:val="000000"/>
                <w:sz w:val="20"/>
              </w:rPr>
              <w:t>-SE</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A745F6" w:rsidTr="00C273E3">
        <w:trPr>
          <w:trHeight w:val="217"/>
        </w:trPr>
        <w:tc>
          <w:tcPr>
            <w:tcW w:w="2567" w:type="dxa"/>
            <w:tcMar>
              <w:top w:w="15" w:type="dxa"/>
              <w:left w:w="15" w:type="dxa"/>
              <w:bottom w:w="0" w:type="dxa"/>
              <w:right w:w="15" w:type="dxa"/>
            </w:tcMar>
          </w:tcPr>
          <w:p w:rsidR="00A745F6" w:rsidRDefault="00A745F6"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A745F6" w:rsidRPr="00D131DE" w:rsidRDefault="00A745F6" w:rsidP="00C273E3">
            <w:pPr>
              <w:rPr>
                <w:rFonts w:eastAsia="Arial Unicode MS"/>
                <w:color w:val="000000"/>
                <w:sz w:val="20"/>
              </w:rPr>
            </w:pPr>
            <w:r>
              <w:rPr>
                <w:rFonts w:eastAsia="Arial Unicode MS"/>
                <w:color w:val="000000"/>
                <w:sz w:val="20"/>
              </w:rPr>
              <w:t>Fritextbeskrivning av diagnosen som angivits.</w:t>
            </w:r>
          </w:p>
        </w:tc>
        <w:tc>
          <w:tcPr>
            <w:tcW w:w="850" w:type="dxa"/>
            <w:tcMar>
              <w:top w:w="15" w:type="dxa"/>
              <w:left w:w="15" w:type="dxa"/>
              <w:bottom w:w="0" w:type="dxa"/>
              <w:right w:w="15" w:type="dxa"/>
            </w:tcMar>
          </w:tcPr>
          <w:p w:rsidR="00A745F6" w:rsidRPr="00D131DE" w:rsidRDefault="00A745F6"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A745F6" w:rsidRPr="00D131DE" w:rsidRDefault="00A745F6" w:rsidP="00C273E3">
            <w:pPr>
              <w:jc w:val="center"/>
              <w:rPr>
                <w:rFonts w:eastAsia="Arial Unicode MS"/>
                <w:color w:val="000000"/>
                <w:sz w:val="20"/>
              </w:rPr>
            </w:pPr>
            <w:r>
              <w:rPr>
                <w:rFonts w:eastAsia="Arial Unicode MS"/>
                <w:color w:val="000000"/>
                <w:sz w:val="20"/>
              </w:rPr>
              <w:t>0..1</w:t>
            </w:r>
          </w:p>
        </w:tc>
        <w:tc>
          <w:tcPr>
            <w:tcW w:w="3119" w:type="dxa"/>
            <w:tcMar>
              <w:top w:w="15" w:type="dxa"/>
              <w:left w:w="15" w:type="dxa"/>
              <w:bottom w:w="0" w:type="dxa"/>
              <w:right w:w="15" w:type="dxa"/>
            </w:tcMar>
          </w:tcPr>
          <w:p w:rsidR="00A745F6" w:rsidRDefault="00A745F6" w:rsidP="00C273E3">
            <w:pPr>
              <w:rPr>
                <w:rFonts w:eastAsia="Arial Unicode MS"/>
                <w:color w:val="000000"/>
                <w:sz w:val="20"/>
              </w:rPr>
            </w:pPr>
          </w:p>
        </w:tc>
        <w:tc>
          <w:tcPr>
            <w:tcW w:w="2835" w:type="dxa"/>
            <w:tcMar>
              <w:top w:w="15" w:type="dxa"/>
              <w:left w:w="15" w:type="dxa"/>
              <w:bottom w:w="0" w:type="dxa"/>
              <w:right w:w="15" w:type="dxa"/>
            </w:tcMar>
          </w:tcPr>
          <w:p w:rsidR="00A745F6" w:rsidRPr="00112E13" w:rsidRDefault="00A745F6" w:rsidP="00C273E3">
            <w:pPr>
              <w:rPr>
                <w:rFonts w:eastAsia="Arial Unicode MS"/>
                <w:color w:val="000000"/>
                <w:sz w:val="20"/>
              </w:rPr>
            </w:pPr>
          </w:p>
        </w:tc>
      </w:tr>
    </w:tbl>
    <w:p w:rsidR="005022A5" w:rsidRPr="00C60CC3" w:rsidRDefault="005022A5" w:rsidP="005022A5">
      <w:pPr>
        <w:pStyle w:val="Rubrik2Nr"/>
        <w:rPr>
          <w:noProof/>
        </w:rPr>
      </w:pPr>
      <w:bookmarkStart w:id="23" w:name="_Toc395160848"/>
      <w:r w:rsidRPr="00C60CC3">
        <w:rPr>
          <w:noProof/>
        </w:rPr>
        <w:t>Observation (</w:t>
      </w:r>
      <w:r w:rsidR="00A745F6">
        <w:rPr>
          <w:noProof/>
        </w:rPr>
        <w:t>Bid</w:t>
      </w:r>
      <w:r w:rsidRPr="00C60CC3">
        <w:rPr>
          <w:noProof/>
        </w:rPr>
        <w:t>iagnos)</w:t>
      </w:r>
      <w:bookmarkEnd w:id="23"/>
    </w:p>
    <w:p w:rsidR="005022A5" w:rsidRPr="00862236" w:rsidRDefault="005022A5" w:rsidP="005022A5">
      <w:pPr>
        <w:spacing w:after="120"/>
      </w:pPr>
      <w:r w:rsidRPr="005022A5">
        <w:t>Klassen Observation (</w:t>
      </w:r>
      <w:r w:rsidR="00A745F6">
        <w:rPr>
          <w:noProof/>
        </w:rPr>
        <w:t>Bid</w:t>
      </w:r>
      <w:r w:rsidR="00A745F6" w:rsidRPr="00C60CC3">
        <w:rPr>
          <w:noProof/>
        </w:rPr>
        <w:t>iagnos</w:t>
      </w:r>
      <w:r w:rsidR="00A745F6">
        <w:t>) håller ytterligare diagnoser</w:t>
      </w:r>
      <w:r w:rsidRPr="005022A5">
        <w:t xml:space="preserve"> </w:t>
      </w:r>
      <w:r w:rsidR="00A745F6">
        <w:t xml:space="preserve">(utöver den första diagnosen/huvuddiagnosen) </w:t>
      </w:r>
      <w:r w:rsidRPr="005022A5">
        <w:t xml:space="preserve">som intyget gäller (fält 2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5022A5" w:rsidTr="007B30A9">
        <w:trPr>
          <w:trHeight w:val="217"/>
        </w:trPr>
        <w:tc>
          <w:tcPr>
            <w:tcW w:w="2567"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5022A5" w:rsidRPr="00D131DE" w:rsidRDefault="005022A5" w:rsidP="007B30A9">
            <w:pPr>
              <w:rPr>
                <w:rFonts w:eastAsia="Arial Unicode MS"/>
                <w:color w:val="000000"/>
                <w:sz w:val="20"/>
              </w:rPr>
            </w:pPr>
            <w:r w:rsidRPr="00D131DE">
              <w:rPr>
                <w:rFonts w:eastAsia="Arial Unicode MS"/>
                <w:color w:val="000000"/>
                <w:sz w:val="20"/>
              </w:rPr>
              <w:t>Beslutsregel</w:t>
            </w:r>
          </w:p>
        </w:tc>
      </w:tr>
      <w:tr w:rsidR="00BF7B16" w:rsidTr="006B7D19">
        <w:trPr>
          <w:trHeight w:val="217"/>
        </w:trPr>
        <w:tc>
          <w:tcPr>
            <w:tcW w:w="2567" w:type="dxa"/>
            <w:tcMar>
              <w:top w:w="15" w:type="dxa"/>
              <w:left w:w="15" w:type="dxa"/>
              <w:bottom w:w="0" w:type="dxa"/>
              <w:right w:w="15" w:type="dxa"/>
            </w:tcMar>
          </w:tcPr>
          <w:p w:rsidR="00BF7B16" w:rsidRPr="00D131DE" w:rsidRDefault="00037E3E" w:rsidP="006B7D19">
            <w:pPr>
              <w:rPr>
                <w:rFonts w:eastAsia="Arial Unicode MS"/>
                <w:color w:val="000000"/>
                <w:sz w:val="20"/>
              </w:rPr>
            </w:pPr>
            <w:r>
              <w:rPr>
                <w:rFonts w:eastAsia="Arial Unicode MS"/>
                <w:color w:val="000000"/>
                <w:sz w:val="20"/>
              </w:rPr>
              <w:lastRenderedPageBreak/>
              <w:t>o</w:t>
            </w:r>
            <w:r w:rsidR="00BF7B16">
              <w:rPr>
                <w:rFonts w:eastAsia="Arial Unicode MS"/>
                <w:color w:val="000000"/>
                <w:sz w:val="20"/>
              </w:rPr>
              <w:t>bservation-id</w:t>
            </w:r>
          </w:p>
        </w:tc>
        <w:tc>
          <w:tcPr>
            <w:tcW w:w="3544" w:type="dxa"/>
            <w:tcMar>
              <w:top w:w="15" w:type="dxa"/>
              <w:left w:w="15" w:type="dxa"/>
              <w:bottom w:w="0" w:type="dxa"/>
              <w:right w:w="15" w:type="dxa"/>
            </w:tcMar>
          </w:tcPr>
          <w:p w:rsidR="00BF7B16" w:rsidRPr="00D131DE" w:rsidRDefault="00BF7B16" w:rsidP="006B7D19">
            <w:pPr>
              <w:rPr>
                <w:rFonts w:eastAsia="Arial Unicode MS"/>
                <w:color w:val="000000"/>
                <w:sz w:val="20"/>
              </w:rPr>
            </w:pPr>
            <w:r>
              <w:rPr>
                <w:sz w:val="20"/>
                <w:szCs w:val="20"/>
              </w:rPr>
              <w:t>Identifierare för observation</w:t>
            </w:r>
          </w:p>
        </w:tc>
        <w:tc>
          <w:tcPr>
            <w:tcW w:w="850" w:type="dxa"/>
            <w:tcMar>
              <w:top w:w="15" w:type="dxa"/>
              <w:left w:w="15" w:type="dxa"/>
              <w:bottom w:w="0" w:type="dxa"/>
              <w:right w:w="15" w:type="dxa"/>
            </w:tcMar>
          </w:tcPr>
          <w:p w:rsidR="00BF7B16" w:rsidRPr="00D131DE" w:rsidRDefault="00BF7B16" w:rsidP="006B7D19">
            <w:pPr>
              <w:jc w:val="center"/>
              <w:rPr>
                <w:rFonts w:eastAsia="Arial Unicode MS"/>
                <w:color w:val="000000"/>
                <w:sz w:val="20"/>
              </w:rPr>
            </w:pPr>
            <w:r>
              <w:rPr>
                <w:rFonts w:eastAsia="Arial Unicode MS"/>
                <w:color w:val="000000"/>
                <w:sz w:val="20"/>
              </w:rPr>
              <w:t>II</w:t>
            </w:r>
          </w:p>
        </w:tc>
        <w:tc>
          <w:tcPr>
            <w:tcW w:w="992" w:type="dxa"/>
            <w:tcMar>
              <w:top w:w="15" w:type="dxa"/>
              <w:left w:w="15" w:type="dxa"/>
              <w:bottom w:w="0" w:type="dxa"/>
              <w:right w:w="15" w:type="dxa"/>
            </w:tcMar>
          </w:tcPr>
          <w:p w:rsidR="00BF7B16" w:rsidRPr="00D131DE" w:rsidRDefault="00BF7B16" w:rsidP="006B7D19">
            <w:pPr>
              <w:jc w:val="center"/>
              <w:rPr>
                <w:rFonts w:eastAsia="Arial Unicode MS"/>
                <w:color w:val="000000"/>
                <w:sz w:val="20"/>
              </w:rPr>
            </w:pPr>
            <w:r>
              <w:rPr>
                <w:rFonts w:eastAsia="Arial Unicode MS"/>
                <w:color w:val="000000"/>
                <w:sz w:val="20"/>
              </w:rPr>
              <w:t>0..</w:t>
            </w:r>
            <w:r w:rsidRPr="00D131DE">
              <w:rPr>
                <w:rFonts w:eastAsia="Arial Unicode MS"/>
                <w:color w:val="000000"/>
                <w:sz w:val="20"/>
              </w:rPr>
              <w:t>1</w:t>
            </w:r>
          </w:p>
        </w:tc>
        <w:tc>
          <w:tcPr>
            <w:tcW w:w="3119" w:type="dxa"/>
            <w:tcMar>
              <w:top w:w="15" w:type="dxa"/>
              <w:left w:w="15" w:type="dxa"/>
              <w:bottom w:w="0" w:type="dxa"/>
              <w:right w:w="15" w:type="dxa"/>
            </w:tcMar>
          </w:tcPr>
          <w:p w:rsidR="000C610F" w:rsidRPr="00907443" w:rsidRDefault="000C610F" w:rsidP="000C610F">
            <w:pPr>
              <w:rPr>
                <w:rFonts w:eastAsia="Arial Unicode MS"/>
                <w:color w:val="000000"/>
                <w:sz w:val="20"/>
                <w:lang w:val="en-US"/>
              </w:rPr>
            </w:pPr>
            <w:r w:rsidRPr="00907443">
              <w:rPr>
                <w:rFonts w:eastAsia="Arial Unicode MS"/>
                <w:color w:val="000000"/>
                <w:sz w:val="20"/>
                <w:lang w:val="en-US"/>
              </w:rPr>
              <w:t>root = ”1.2.752.129.2.1.2.1”</w:t>
            </w:r>
          </w:p>
          <w:p w:rsidR="00BF7B16" w:rsidRPr="00907443" w:rsidRDefault="000C610F" w:rsidP="000C610F">
            <w:pPr>
              <w:rPr>
                <w:rFonts w:eastAsia="Arial Unicode MS"/>
                <w:color w:val="000000"/>
                <w:sz w:val="20"/>
                <w:lang w:val="en-US"/>
              </w:rPr>
            </w:pPr>
            <w:r w:rsidRPr="00907443">
              <w:rPr>
                <w:rFonts w:eastAsia="Arial Unicode MS"/>
                <w:color w:val="000000"/>
                <w:sz w:val="20"/>
                <w:lang w:val="en-US"/>
              </w:rPr>
              <w:t>extension = observation-id:t</w:t>
            </w:r>
          </w:p>
        </w:tc>
        <w:tc>
          <w:tcPr>
            <w:tcW w:w="2835" w:type="dxa"/>
            <w:tcMar>
              <w:top w:w="15" w:type="dxa"/>
              <w:left w:w="15" w:type="dxa"/>
              <w:bottom w:w="0" w:type="dxa"/>
              <w:right w:w="15" w:type="dxa"/>
            </w:tcMar>
          </w:tcPr>
          <w:p w:rsidR="00BF7B16" w:rsidRPr="00112E13" w:rsidRDefault="00BF7B16" w:rsidP="006B7D19">
            <w:pPr>
              <w:rPr>
                <w:rFonts w:eastAsia="Arial Unicode MS"/>
                <w:color w:val="000000"/>
                <w:sz w:val="20"/>
              </w:rPr>
            </w:pPr>
            <w:r>
              <w:rPr>
                <w:rFonts w:eastAsia="Arial Unicode MS"/>
                <w:color w:val="000000"/>
                <w:sz w:val="20"/>
              </w:rPr>
              <w:t>Observation-id måste finnas om samsjuklighet är markerat i intyget (förekomst av klassen Observationssamband (för diagnos).</w:t>
            </w:r>
          </w:p>
        </w:tc>
      </w:tr>
      <w:tr w:rsidR="005022A5" w:rsidTr="007B30A9">
        <w:trPr>
          <w:trHeight w:val="217"/>
        </w:trPr>
        <w:tc>
          <w:tcPr>
            <w:tcW w:w="2567" w:type="dxa"/>
            <w:tcMar>
              <w:top w:w="15" w:type="dxa"/>
              <w:left w:w="15" w:type="dxa"/>
              <w:bottom w:w="0" w:type="dxa"/>
              <w:right w:w="15" w:type="dxa"/>
            </w:tcMar>
          </w:tcPr>
          <w:p w:rsidR="005022A5" w:rsidRPr="00D131DE" w:rsidRDefault="005022A5" w:rsidP="007B30A9">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5022A5" w:rsidRPr="00D131DE" w:rsidRDefault="005022A5" w:rsidP="007B30A9">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5022A5" w:rsidRPr="00D131DE" w:rsidRDefault="005022A5" w:rsidP="007B30A9">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5022A5" w:rsidRDefault="005022A5" w:rsidP="007B30A9">
            <w:pPr>
              <w:rPr>
                <w:rFonts w:eastAsia="Arial Unicode MS"/>
                <w:color w:val="000000"/>
                <w:sz w:val="20"/>
              </w:rPr>
            </w:pPr>
            <w:r>
              <w:rPr>
                <w:rFonts w:eastAsia="Arial Unicode MS"/>
                <w:color w:val="000000"/>
                <w:sz w:val="20"/>
              </w:rPr>
              <w:t>Snomed CT</w:t>
            </w:r>
          </w:p>
          <w:p w:rsidR="005022A5" w:rsidRDefault="005022A5" w:rsidP="007B30A9">
            <w:pPr>
              <w:rPr>
                <w:rFonts w:eastAsia="Arial Unicode MS"/>
                <w:color w:val="000000"/>
                <w:sz w:val="20"/>
              </w:rPr>
            </w:pPr>
            <w:r>
              <w:rPr>
                <w:rFonts w:eastAsia="Arial Unicode MS"/>
                <w:color w:val="000000"/>
                <w:sz w:val="20"/>
              </w:rPr>
              <w:t xml:space="preserve">Fixt värde </w:t>
            </w:r>
          </w:p>
          <w:p w:rsidR="005022A5" w:rsidRDefault="005022A5" w:rsidP="007B30A9">
            <w:pPr>
              <w:rPr>
                <w:rFonts w:eastAsia="Arial Unicode MS"/>
                <w:color w:val="000000"/>
                <w:sz w:val="20"/>
              </w:rPr>
            </w:pPr>
            <w:r>
              <w:rPr>
                <w:rFonts w:eastAsia="Arial Unicode MS"/>
                <w:color w:val="000000"/>
                <w:sz w:val="20"/>
              </w:rPr>
              <w:t xml:space="preserve">Klartext: </w:t>
            </w:r>
            <w:r w:rsidR="00A745F6">
              <w:rPr>
                <w:rFonts w:eastAsia="Arial Unicode MS"/>
                <w:color w:val="000000"/>
                <w:sz w:val="20"/>
              </w:rPr>
              <w:t>Bid</w:t>
            </w:r>
            <w:r>
              <w:rPr>
                <w:rFonts w:eastAsia="Arial Unicode MS"/>
                <w:color w:val="000000"/>
                <w:sz w:val="20"/>
              </w:rPr>
              <w:t>iagnos</w:t>
            </w:r>
          </w:p>
          <w:p w:rsidR="005022A5" w:rsidRPr="00D131DE" w:rsidRDefault="005022A5" w:rsidP="007B30A9">
            <w:pPr>
              <w:rPr>
                <w:rFonts w:eastAsia="Arial Unicode MS"/>
                <w:color w:val="000000"/>
                <w:sz w:val="20"/>
              </w:rPr>
            </w:pPr>
            <w:r w:rsidRPr="00AF1D1C">
              <w:rPr>
                <w:rFonts w:eastAsia="Arial Unicode MS"/>
                <w:sz w:val="20"/>
              </w:rPr>
              <w:t xml:space="preserve">Kod: </w:t>
            </w:r>
            <w:r w:rsidR="00A745F6" w:rsidRPr="00A745F6">
              <w:rPr>
                <w:rFonts w:eastAsia="Arial Unicode MS"/>
                <w:sz w:val="20"/>
              </w:rPr>
              <w:t>85097005</w:t>
            </w:r>
          </w:p>
        </w:tc>
        <w:tc>
          <w:tcPr>
            <w:tcW w:w="2835" w:type="dxa"/>
            <w:tcMar>
              <w:top w:w="15" w:type="dxa"/>
              <w:left w:w="15" w:type="dxa"/>
              <w:bottom w:w="0" w:type="dxa"/>
              <w:right w:w="15" w:type="dxa"/>
            </w:tcMar>
          </w:tcPr>
          <w:p w:rsidR="005022A5" w:rsidRPr="00112E13" w:rsidRDefault="005022A5" w:rsidP="007B30A9">
            <w:pPr>
              <w:rPr>
                <w:rFonts w:eastAsia="Arial Unicode MS"/>
                <w:color w:val="000000"/>
                <w:sz w:val="20"/>
              </w:rPr>
            </w:pPr>
          </w:p>
        </w:tc>
      </w:tr>
      <w:tr w:rsidR="00A745F6" w:rsidTr="00EA7817">
        <w:trPr>
          <w:trHeight w:val="217"/>
        </w:trPr>
        <w:tc>
          <w:tcPr>
            <w:tcW w:w="2567" w:type="dxa"/>
            <w:tcMar>
              <w:top w:w="15" w:type="dxa"/>
              <w:left w:w="15" w:type="dxa"/>
              <w:bottom w:w="0" w:type="dxa"/>
              <w:right w:w="15" w:type="dxa"/>
            </w:tcMar>
          </w:tcPr>
          <w:p w:rsidR="00A745F6" w:rsidRPr="00D131DE" w:rsidRDefault="00A745F6" w:rsidP="00EA7817">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A745F6" w:rsidRPr="00D131DE" w:rsidRDefault="00A745F6" w:rsidP="00EA7817">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A745F6" w:rsidRPr="00D131DE" w:rsidRDefault="00A745F6"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A745F6" w:rsidRPr="00D131DE" w:rsidRDefault="00A745F6"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A745F6" w:rsidRPr="00D131DE" w:rsidRDefault="00A745F6" w:rsidP="00A745F6">
            <w:pPr>
              <w:rPr>
                <w:rFonts w:eastAsia="Arial Unicode MS"/>
                <w:color w:val="000000"/>
                <w:sz w:val="20"/>
              </w:rPr>
            </w:pPr>
            <w:r>
              <w:rPr>
                <w:rFonts w:eastAsia="Arial Unicode MS"/>
                <w:color w:val="000000"/>
                <w:sz w:val="20"/>
              </w:rPr>
              <w:t>ICD-10</w:t>
            </w:r>
            <w:r w:rsidR="00606F0F">
              <w:rPr>
                <w:rFonts w:eastAsia="Arial Unicode MS"/>
                <w:color w:val="000000"/>
                <w:sz w:val="20"/>
              </w:rPr>
              <w:t>-SE</w:t>
            </w:r>
          </w:p>
        </w:tc>
        <w:tc>
          <w:tcPr>
            <w:tcW w:w="2835" w:type="dxa"/>
            <w:tcMar>
              <w:top w:w="15" w:type="dxa"/>
              <w:left w:w="15" w:type="dxa"/>
              <w:bottom w:w="0" w:type="dxa"/>
              <w:right w:w="15" w:type="dxa"/>
            </w:tcMar>
          </w:tcPr>
          <w:p w:rsidR="00A745F6" w:rsidRPr="00112E13" w:rsidRDefault="00A745F6" w:rsidP="00EA7817">
            <w:pPr>
              <w:rPr>
                <w:rFonts w:eastAsia="Arial Unicode MS"/>
                <w:color w:val="000000"/>
                <w:sz w:val="20"/>
              </w:rPr>
            </w:pPr>
          </w:p>
        </w:tc>
      </w:tr>
    </w:tbl>
    <w:p w:rsidR="00DA1EB3" w:rsidRPr="00C60CC3" w:rsidRDefault="00DA1EB3" w:rsidP="00DA1EB3">
      <w:pPr>
        <w:pStyle w:val="Rubrik2Nr"/>
        <w:rPr>
          <w:noProof/>
        </w:rPr>
      </w:pPr>
      <w:bookmarkStart w:id="24" w:name="_Toc395160849"/>
      <w:r w:rsidRPr="00C60CC3">
        <w:rPr>
          <w:noProof/>
        </w:rPr>
        <w:t>Observation (Sjukdomsförlopp)</w:t>
      </w:r>
      <w:bookmarkEnd w:id="24"/>
    </w:p>
    <w:p w:rsidR="00DA1EB3" w:rsidRPr="004F6CFE" w:rsidRDefault="00DA1EB3" w:rsidP="00DA1EB3">
      <w:pPr>
        <w:spacing w:after="120"/>
        <w:rPr>
          <w:i/>
        </w:rPr>
      </w:pPr>
      <w:r w:rsidRPr="004F6CFE">
        <w:t>Klassen Observation (</w:t>
      </w:r>
      <w:r>
        <w:t>Sjukdomsförlopp</w:t>
      </w:r>
      <w:r w:rsidRPr="004F6CFE">
        <w:t>) hå</w:t>
      </w:r>
      <w:r>
        <w:t xml:space="preserve">ller information om sjukdomsförlopp </w:t>
      </w:r>
      <w:r w:rsidRPr="004F6CFE">
        <w:t xml:space="preserve">som intyget gäller (fält </w:t>
      </w:r>
      <w:r>
        <w:t>3</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Snomed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Förlopp</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7F6DA5">
              <w:rPr>
                <w:rFonts w:eastAsia="Arial Unicode MS"/>
                <w:sz w:val="20"/>
              </w:rPr>
              <w:t>288524001</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C60CC3" w:rsidRDefault="00DA1EB3" w:rsidP="00DA1EB3">
      <w:pPr>
        <w:pStyle w:val="Rubrik2Nr"/>
        <w:rPr>
          <w:noProof/>
        </w:rPr>
      </w:pPr>
      <w:bookmarkStart w:id="25" w:name="_Toc395160850"/>
      <w:r w:rsidRPr="00C60CC3">
        <w:rPr>
          <w:noProof/>
        </w:rPr>
        <w:lastRenderedPageBreak/>
        <w:t>Observation (Funktionsnedsättning)</w:t>
      </w:r>
      <w:bookmarkEnd w:id="25"/>
    </w:p>
    <w:p w:rsidR="00DA1EB3" w:rsidRPr="00862236" w:rsidRDefault="00DA1EB3" w:rsidP="00DA1EB3">
      <w:pPr>
        <w:spacing w:after="120"/>
      </w:pPr>
      <w:r w:rsidRPr="004F6CFE">
        <w:t>Klassen Observation (</w:t>
      </w:r>
      <w:r w:rsidRPr="00C60CC3">
        <w:rPr>
          <w:noProof/>
        </w:rPr>
        <w:t>Funktionsnedsättning</w:t>
      </w:r>
      <w:r w:rsidRPr="004F6CFE">
        <w:t>) hå</w:t>
      </w:r>
      <w:r>
        <w:t xml:space="preserve">ller information om </w:t>
      </w:r>
      <w:r>
        <w:rPr>
          <w:noProof/>
        </w:rPr>
        <w:t>f</w:t>
      </w:r>
      <w:r w:rsidRPr="00C60CC3">
        <w:rPr>
          <w:noProof/>
        </w:rPr>
        <w:t>unktionsnedsättning</w:t>
      </w:r>
      <w:r>
        <w:rPr>
          <w:noProof/>
        </w:rPr>
        <w:t>ar</w:t>
      </w:r>
      <w:r w:rsidRPr="004F6CFE">
        <w:t xml:space="preserve"> som </w:t>
      </w:r>
      <w:r>
        <w:t xml:space="preserve">påverkar patienten </w:t>
      </w:r>
      <w:r w:rsidRPr="004F6CFE">
        <w:t xml:space="preserve">(fält </w:t>
      </w:r>
      <w:r>
        <w:t>4</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KROPPSFUNKTIONER</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b</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Vid översättning från det tidigare formatet är en observation en funktionsnedsättning när Funktionstillstånd.typ av funktionstillstånd=kroppsfunktion.</w:t>
            </w:r>
          </w:p>
        </w:tc>
      </w:tr>
      <w:tr w:rsidR="00DA1EB3" w:rsidTr="00C273E3">
        <w:trPr>
          <w:trHeight w:val="217"/>
        </w:trPr>
        <w:tc>
          <w:tcPr>
            <w:tcW w:w="2567" w:type="dxa"/>
            <w:tcMar>
              <w:top w:w="15" w:type="dxa"/>
              <w:left w:w="15" w:type="dxa"/>
              <w:bottom w:w="0" w:type="dxa"/>
              <w:right w:w="15" w:type="dxa"/>
            </w:tcMar>
          </w:tcPr>
          <w:p w:rsidR="00DA1EB3" w:rsidRPr="00D131DE" w:rsidRDefault="00A2640B" w:rsidP="00C273E3">
            <w:pPr>
              <w:rPr>
                <w:rFonts w:eastAsia="Arial Unicode MS"/>
                <w:color w:val="000000"/>
                <w:sz w:val="20"/>
              </w:rPr>
            </w:pPr>
            <w:r>
              <w:rPr>
                <w:rFonts w:eastAsia="Arial Unicode MS"/>
                <w:color w:val="000000"/>
                <w:sz w:val="20"/>
              </w:rPr>
              <w:t>B</w:t>
            </w:r>
            <w:r w:rsidR="00DA1EB3">
              <w:rPr>
                <w:rFonts w:eastAsia="Arial Unicode MS"/>
                <w:color w:val="000000"/>
                <w:sz w:val="20"/>
              </w:rPr>
              <w:t>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B81576" w:rsidRDefault="00DA1EB3" w:rsidP="00DA1EB3">
      <w:pPr>
        <w:pStyle w:val="Rubrik2Nr"/>
        <w:rPr>
          <w:noProof/>
        </w:rPr>
      </w:pPr>
      <w:bookmarkStart w:id="26" w:name="_Toc395160851"/>
      <w:r w:rsidRPr="00B81576">
        <w:rPr>
          <w:noProof/>
        </w:rPr>
        <w:t>Observation (Aktivitetsbegränsning)</w:t>
      </w:r>
      <w:bookmarkEnd w:id="26"/>
    </w:p>
    <w:p w:rsidR="00DA1EB3" w:rsidRPr="004F6CFE" w:rsidRDefault="00DA1EB3" w:rsidP="00DA1EB3">
      <w:pPr>
        <w:spacing w:after="120"/>
      </w:pPr>
      <w:r w:rsidRPr="004F6CFE">
        <w:t>Klassen Observation (</w:t>
      </w:r>
      <w:r w:rsidRPr="00B81576">
        <w:rPr>
          <w:noProof/>
        </w:rPr>
        <w:t>Aktivitetsbegränsning</w:t>
      </w:r>
      <w:r w:rsidRPr="004F6CFE">
        <w:t>) hå</w:t>
      </w:r>
      <w:r>
        <w:t xml:space="preserve">ller information om </w:t>
      </w:r>
      <w:r>
        <w:rPr>
          <w:noProof/>
        </w:rPr>
        <w:t>a</w:t>
      </w:r>
      <w:r w:rsidRPr="00B81576">
        <w:rPr>
          <w:noProof/>
        </w:rPr>
        <w:t>ktivitetsbegränsning</w:t>
      </w:r>
      <w:r>
        <w:rPr>
          <w:noProof/>
        </w:rPr>
        <w:t>ar</w:t>
      </w:r>
      <w:r w:rsidRPr="004F6CFE">
        <w:t xml:space="preserve"> som </w:t>
      </w:r>
      <w:r>
        <w:t>påverkar patienten</w:t>
      </w:r>
      <w:r w:rsidRPr="004F6CFE">
        <w:t xml:space="preserve"> (fält </w:t>
      </w:r>
      <w:r>
        <w:t>5</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observationskategori</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782369">
              <w:rPr>
                <w:sz w:val="20"/>
                <w:szCs w:val="20"/>
              </w:rPr>
              <w:t xml:space="preserve">Övergripande beskrivning av vilken typ av observation </w:t>
            </w:r>
            <w:r>
              <w:rPr>
                <w:color w:val="000000"/>
                <w:sz w:val="20"/>
                <w:szCs w:val="20"/>
              </w:rPr>
              <w:t>som avses.</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ICF</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 xml:space="preserve">Klartext: </w:t>
            </w:r>
            <w:r w:rsidRPr="007F6DA5">
              <w:rPr>
                <w:rFonts w:eastAsia="Arial Unicode MS"/>
                <w:color w:val="000000"/>
                <w:sz w:val="20"/>
              </w:rPr>
              <w:t>AKTIVITETER OCH DELAKTIGHET</w:t>
            </w:r>
          </w:p>
          <w:p w:rsidR="00DA1EB3" w:rsidRPr="00D131DE" w:rsidRDefault="00DA1EB3" w:rsidP="00C273E3">
            <w:pPr>
              <w:rPr>
                <w:rFonts w:eastAsia="Arial Unicode MS"/>
                <w:color w:val="000000"/>
                <w:sz w:val="20"/>
              </w:rPr>
            </w:pPr>
            <w:r w:rsidRPr="00AF1D1C">
              <w:rPr>
                <w:rFonts w:eastAsia="Arial Unicode MS"/>
                <w:sz w:val="20"/>
              </w:rPr>
              <w:t xml:space="preserve">Kod: </w:t>
            </w:r>
            <w:r>
              <w:rPr>
                <w:rFonts w:eastAsia="Arial Unicode MS"/>
                <w:sz w:val="20"/>
              </w:rPr>
              <w:t>d</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r>
              <w:rPr>
                <w:rFonts w:eastAsia="Arial Unicode MS"/>
                <w:color w:val="000000"/>
                <w:sz w:val="20"/>
              </w:rPr>
              <w:t>Vid översättning från det tidigare formatet är en observation en aktivitetsbegränsning när Funktionstillstånd.typ av funktionstillstånd=aktivitet</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DA1EB3" w:rsidRPr="00E4235B" w:rsidRDefault="00DA1EB3" w:rsidP="00C273E3">
            <w:pPr>
              <w:tabs>
                <w:tab w:val="left" w:pos="4111"/>
              </w:tabs>
              <w:rPr>
                <w:rFonts w:eastAsia="Arial Unicode MS"/>
                <w:color w:val="000000"/>
                <w:sz w:val="20"/>
              </w:rPr>
            </w:pPr>
            <w:r w:rsidRPr="00E4235B">
              <w:rPr>
                <w:rFonts w:eastAsia="Arial Unicode MS"/>
                <w:color w:val="000000"/>
                <w:sz w:val="20"/>
              </w:rPr>
              <w:t>Beskrivning av observationen</w:t>
            </w:r>
          </w:p>
        </w:tc>
        <w:tc>
          <w:tcPr>
            <w:tcW w:w="850" w:type="dxa"/>
            <w:tcMar>
              <w:top w:w="15" w:type="dxa"/>
              <w:left w:w="15" w:type="dxa"/>
              <w:bottom w:w="0" w:type="dxa"/>
              <w:right w:w="15" w:type="dxa"/>
            </w:tcMar>
          </w:tcPr>
          <w:p w:rsidR="00DA1EB3" w:rsidRPr="00E4235B" w:rsidRDefault="00DA1EB3" w:rsidP="00C273E3">
            <w:pPr>
              <w:tabs>
                <w:tab w:val="left" w:pos="4111"/>
              </w:tabs>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D131DE" w:rsidRDefault="00DA1EB3" w:rsidP="00C273E3">
            <w:pPr>
              <w:rPr>
                <w:rFonts w:eastAsia="Arial Unicode MS"/>
                <w:color w:val="000000"/>
                <w:sz w:val="20"/>
              </w:rPr>
            </w:pPr>
          </w:p>
        </w:tc>
      </w:tr>
    </w:tbl>
    <w:p w:rsidR="00DA1EB3" w:rsidRPr="00981F2F" w:rsidRDefault="00DA1EB3" w:rsidP="00DA1EB3">
      <w:pPr>
        <w:pStyle w:val="Rubrik2Nr"/>
        <w:rPr>
          <w:noProof/>
        </w:rPr>
      </w:pPr>
      <w:bookmarkStart w:id="27" w:name="_Toc395160852"/>
      <w:r w:rsidRPr="00981F2F">
        <w:rPr>
          <w:noProof/>
        </w:rPr>
        <w:lastRenderedPageBreak/>
        <w:t>Observation (Arbetsförmåga)</w:t>
      </w:r>
      <w:bookmarkEnd w:id="27"/>
    </w:p>
    <w:p w:rsidR="00DA1EB3" w:rsidRPr="00981F2F" w:rsidRDefault="00DA1EB3" w:rsidP="00DA1EB3">
      <w:pPr>
        <w:spacing w:after="120"/>
      </w:pPr>
      <w:r w:rsidRPr="004F6CFE">
        <w:t>Klassen Observation (</w:t>
      </w:r>
      <w:r w:rsidRPr="00981F2F">
        <w:rPr>
          <w:noProof/>
        </w:rPr>
        <w:t>Arbetsförmåga</w:t>
      </w:r>
      <w:r w:rsidRPr="004F6CFE">
        <w:t>) hå</w:t>
      </w:r>
      <w:r>
        <w:t xml:space="preserve">llerinformation om </w:t>
      </w:r>
      <w:r>
        <w:rPr>
          <w:noProof/>
        </w:rPr>
        <w:t xml:space="preserve">den arbetsförmåga som deöms </w:t>
      </w:r>
      <w:r>
        <w:t xml:space="preserve">i intyget </w:t>
      </w:r>
      <w:r w:rsidRPr="004F6CFE">
        <w:t xml:space="preserve">(fält </w:t>
      </w:r>
      <w:r>
        <w:t>8b</w:t>
      </w:r>
      <w:r w:rsidRPr="004F6CFE">
        <w:t xml:space="preserve"> i intyget).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RPr="00981F2F" w:rsidTr="00C273E3">
        <w:trPr>
          <w:trHeight w:val="217"/>
        </w:trPr>
        <w:tc>
          <w:tcPr>
            <w:tcW w:w="2567"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Beslutsregel</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observationskod</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CV</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Snomed CT</w:t>
            </w:r>
          </w:p>
          <w:p w:rsidR="00DA1EB3" w:rsidRPr="00981F2F" w:rsidRDefault="00DA1EB3" w:rsidP="00C273E3">
            <w:pPr>
              <w:rPr>
                <w:rFonts w:eastAsia="Arial Unicode MS"/>
                <w:color w:val="000000"/>
                <w:sz w:val="20"/>
              </w:rPr>
            </w:pPr>
            <w:r w:rsidRPr="00981F2F">
              <w:rPr>
                <w:rFonts w:eastAsia="Arial Unicode MS"/>
                <w:color w:val="000000"/>
                <w:sz w:val="20"/>
              </w:rPr>
              <w:t xml:space="preserve">Fixt värde </w:t>
            </w:r>
          </w:p>
          <w:p w:rsidR="00DA1EB3" w:rsidRPr="00981F2F" w:rsidRDefault="00DA1EB3" w:rsidP="00C273E3">
            <w:pPr>
              <w:rPr>
                <w:rFonts w:eastAsia="Arial Unicode MS"/>
                <w:color w:val="000000"/>
                <w:sz w:val="20"/>
              </w:rPr>
            </w:pPr>
            <w:r w:rsidRPr="00981F2F">
              <w:rPr>
                <w:rFonts w:eastAsia="Arial Unicode MS"/>
                <w:color w:val="000000"/>
                <w:sz w:val="20"/>
              </w:rPr>
              <w:t>Klartext: Arbetsförmåga</w:t>
            </w:r>
          </w:p>
          <w:p w:rsidR="00DA1EB3" w:rsidRPr="00981F2F" w:rsidRDefault="00DA1EB3" w:rsidP="00C273E3">
            <w:pPr>
              <w:rPr>
                <w:rFonts w:eastAsia="Arial Unicode MS"/>
                <w:color w:val="000000"/>
                <w:sz w:val="20"/>
              </w:rPr>
            </w:pPr>
            <w:r w:rsidRPr="00981F2F">
              <w:rPr>
                <w:rFonts w:eastAsia="Arial Unicode MS"/>
                <w:sz w:val="20"/>
              </w:rPr>
              <w:t>Kod: 302119000</w:t>
            </w:r>
          </w:p>
        </w:tc>
        <w:tc>
          <w:tcPr>
            <w:tcW w:w="2835" w:type="dxa"/>
            <w:tcMar>
              <w:top w:w="15" w:type="dxa"/>
              <w:left w:w="15" w:type="dxa"/>
              <w:bottom w:w="0" w:type="dxa"/>
              <w:right w:w="15" w:type="dxa"/>
            </w:tcMar>
          </w:tcPr>
          <w:p w:rsidR="00DA1EB3" w:rsidRPr="00981F2F" w:rsidRDefault="00DA1EB3" w:rsidP="00C273E3">
            <w:pPr>
              <w:rPr>
                <w:rFonts w:eastAsia="Arial Unicode MS"/>
                <w:color w:val="000000"/>
                <w:sz w:val="20"/>
              </w:rPr>
            </w:pP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w:t>
            </w:r>
          </w:p>
        </w:tc>
        <w:tc>
          <w:tcPr>
            <w:tcW w:w="3544"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PQ</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Default="00DA1EB3" w:rsidP="00C273E3">
            <w:pPr>
              <w:rPr>
                <w:rFonts w:eastAsia="Arial Unicode MS"/>
                <w:color w:val="000000"/>
                <w:sz w:val="20"/>
              </w:rPr>
            </w:pPr>
            <w:r w:rsidRPr="00A22866">
              <w:rPr>
                <w:rFonts w:eastAsia="Arial Unicode MS"/>
                <w:color w:val="000000"/>
                <w:sz w:val="20"/>
              </w:rPr>
              <w:t>Notera att det</w:t>
            </w:r>
            <w:r>
              <w:rPr>
                <w:rFonts w:eastAsia="Arial Unicode MS"/>
                <w:color w:val="000000"/>
                <w:sz w:val="20"/>
              </w:rPr>
              <w:t xml:space="preserve">ta attribut håller </w:t>
            </w:r>
            <w:r w:rsidRPr="00A22866">
              <w:rPr>
                <w:rFonts w:eastAsia="Arial Unicode MS"/>
                <w:color w:val="000000"/>
                <w:sz w:val="20"/>
              </w:rPr>
              <w:t xml:space="preserve">arbetsförmågan som </w:t>
            </w:r>
            <w:r>
              <w:rPr>
                <w:rFonts w:eastAsia="Arial Unicode MS"/>
                <w:color w:val="000000"/>
                <w:sz w:val="20"/>
              </w:rPr>
              <w:t xml:space="preserve">kvarstår </w:t>
            </w:r>
            <w:r w:rsidRPr="00A22866">
              <w:rPr>
                <w:rFonts w:eastAsia="Arial Unicode MS"/>
                <w:color w:val="000000"/>
                <w:sz w:val="20"/>
              </w:rPr>
              <w:t xml:space="preserve">och inte nedsättningen. </w:t>
            </w:r>
          </w:p>
          <w:p w:rsidR="00DA1EB3" w:rsidRPr="00A22866" w:rsidRDefault="00DA1EB3" w:rsidP="00C273E3">
            <w:pPr>
              <w:rPr>
                <w:rFonts w:eastAsia="Arial Unicode MS"/>
                <w:color w:val="000000"/>
                <w:sz w:val="20"/>
              </w:rPr>
            </w:pPr>
            <w:r>
              <w:rPr>
                <w:rFonts w:eastAsia="Arial Unicode MS"/>
                <w:color w:val="000000"/>
                <w:sz w:val="20"/>
              </w:rPr>
              <w:t>Vid översättning från det tidigare formatet motsvarar Arbetsförmåga nedsättning.nedsättningsgrad=</w:t>
            </w:r>
            <w:r w:rsidRPr="00A22866">
              <w:rPr>
                <w:rFonts w:eastAsia="Arial Unicode MS"/>
                <w:color w:val="000000"/>
                <w:sz w:val="20"/>
              </w:rPr>
              <w:t>25%</w:t>
            </w:r>
            <w:r>
              <w:rPr>
                <w:rFonts w:eastAsia="Arial Unicode MS"/>
                <w:color w:val="000000"/>
                <w:sz w:val="20"/>
              </w:rPr>
              <w:t xml:space="preserve"> Observation.värde</w:t>
            </w:r>
            <w:r w:rsidRPr="00A22866">
              <w:rPr>
                <w:rFonts w:eastAsia="Arial Unicode MS"/>
                <w:color w:val="000000"/>
                <w:sz w:val="20"/>
              </w:rPr>
              <w:t xml:space="preserve">= 75%. Mappningen blir som följer (Arbetsförmåga nedsättning -&gt; Arbetsförmåga): </w:t>
            </w:r>
          </w:p>
          <w:p w:rsidR="00DA1EB3" w:rsidRPr="00981F2F" w:rsidRDefault="00DA1EB3" w:rsidP="00C273E3">
            <w:pPr>
              <w:rPr>
                <w:rFonts w:eastAsia="Arial Unicode MS"/>
                <w:color w:val="000000"/>
                <w:sz w:val="20"/>
              </w:rPr>
            </w:pPr>
            <w:r w:rsidRPr="00A22866">
              <w:rPr>
                <w:rFonts w:eastAsia="Arial Unicode MS"/>
                <w:color w:val="000000"/>
                <w:sz w:val="20"/>
              </w:rPr>
              <w:t>25% -&gt; 75%, 50% -&gt; 50%, 75% -&gt; 25%, 100% -&gt; 0%</w:t>
            </w:r>
          </w:p>
        </w:tc>
      </w:tr>
      <w:tr w:rsidR="00DA1EB3" w:rsidRPr="00981F2F" w:rsidTr="00C273E3">
        <w:trPr>
          <w:trHeight w:val="217"/>
        </w:trPr>
        <w:tc>
          <w:tcPr>
            <w:tcW w:w="2567" w:type="dxa"/>
            <w:tcMar>
              <w:top w:w="15" w:type="dxa"/>
              <w:left w:w="15" w:type="dxa"/>
              <w:bottom w:w="0" w:type="dxa"/>
              <w:right w:w="15" w:type="dxa"/>
            </w:tcMar>
          </w:tcPr>
          <w:p w:rsidR="00DA1EB3" w:rsidRPr="00981F2F" w:rsidRDefault="00DA1EB3" w:rsidP="00C273E3">
            <w:pPr>
              <w:rPr>
                <w:rFonts w:eastAsia="Arial Unicode MS"/>
                <w:color w:val="000000"/>
                <w:sz w:val="20"/>
              </w:rPr>
            </w:pPr>
            <w:r w:rsidRPr="00981F2F">
              <w:rPr>
                <w:rFonts w:eastAsia="Arial Unicode MS"/>
                <w:color w:val="000000"/>
                <w:sz w:val="20"/>
              </w:rPr>
              <w:t>observationsperiod</w:t>
            </w:r>
          </w:p>
        </w:tc>
        <w:tc>
          <w:tcPr>
            <w:tcW w:w="3544" w:type="dxa"/>
            <w:tcMar>
              <w:top w:w="15" w:type="dxa"/>
              <w:left w:w="15" w:type="dxa"/>
              <w:bottom w:w="0" w:type="dxa"/>
              <w:right w:w="15" w:type="dxa"/>
            </w:tcMar>
          </w:tcPr>
          <w:p w:rsidR="00DA1EB3" w:rsidRPr="00981F2F" w:rsidRDefault="00DA1EB3" w:rsidP="00C273E3">
            <w:pPr>
              <w:tabs>
                <w:tab w:val="left" w:pos="4111"/>
              </w:tabs>
              <w:rPr>
                <w:rFonts w:eastAsia="Arial Unicode MS"/>
                <w:color w:val="000000"/>
                <w:sz w:val="20"/>
              </w:rPr>
            </w:pPr>
            <w:r w:rsidRPr="00981F2F">
              <w:rPr>
                <w:rFonts w:eastAsia="Arial Unicode MS"/>
                <w:color w:val="000000"/>
                <w:sz w:val="20"/>
              </w:rPr>
              <w:t>Period under vilken observationen är aktuell eller varaktig.</w:t>
            </w:r>
          </w:p>
        </w:tc>
        <w:tc>
          <w:tcPr>
            <w:tcW w:w="850" w:type="dxa"/>
            <w:tcMar>
              <w:top w:w="15" w:type="dxa"/>
              <w:left w:w="15" w:type="dxa"/>
              <w:bottom w:w="0" w:type="dxa"/>
              <w:right w:w="15" w:type="dxa"/>
            </w:tcMar>
          </w:tcPr>
          <w:p w:rsidR="00DA1EB3" w:rsidRPr="00981F2F" w:rsidRDefault="00907443" w:rsidP="00C273E3">
            <w:pPr>
              <w:tabs>
                <w:tab w:val="left" w:pos="4111"/>
              </w:tabs>
              <w:jc w:val="center"/>
              <w:rPr>
                <w:rFonts w:eastAsia="Arial Unicode MS"/>
                <w:color w:val="000000"/>
                <w:sz w:val="20"/>
              </w:rPr>
            </w:pPr>
            <w:r>
              <w:rPr>
                <w:rFonts w:eastAsia="Arial Unicode MS"/>
                <w:color w:val="000000"/>
                <w:sz w:val="20"/>
              </w:rPr>
              <w:t>PartialDatePeriodType</w:t>
            </w:r>
          </w:p>
        </w:tc>
        <w:tc>
          <w:tcPr>
            <w:tcW w:w="992" w:type="dxa"/>
            <w:tcMar>
              <w:top w:w="15" w:type="dxa"/>
              <w:left w:w="15" w:type="dxa"/>
              <w:bottom w:w="0" w:type="dxa"/>
              <w:right w:w="15" w:type="dxa"/>
            </w:tcMar>
          </w:tcPr>
          <w:p w:rsidR="00DA1EB3" w:rsidRPr="00981F2F" w:rsidRDefault="00DA1EB3" w:rsidP="00C273E3">
            <w:pPr>
              <w:jc w:val="center"/>
              <w:rPr>
                <w:rFonts w:eastAsia="Arial Unicode MS"/>
                <w:color w:val="000000"/>
                <w:sz w:val="20"/>
              </w:rPr>
            </w:pPr>
            <w:r w:rsidRPr="00981F2F">
              <w:rPr>
                <w:rFonts w:eastAsia="Arial Unicode MS"/>
                <w:color w:val="000000"/>
                <w:sz w:val="20"/>
              </w:rPr>
              <w:t>1</w:t>
            </w:r>
          </w:p>
        </w:tc>
        <w:tc>
          <w:tcPr>
            <w:tcW w:w="3119" w:type="dxa"/>
            <w:tcMar>
              <w:top w:w="15" w:type="dxa"/>
              <w:left w:w="15" w:type="dxa"/>
              <w:bottom w:w="0" w:type="dxa"/>
              <w:right w:w="15" w:type="dxa"/>
            </w:tcMar>
          </w:tcPr>
          <w:p w:rsidR="00DA1EB3" w:rsidRPr="00981F2F" w:rsidRDefault="00DA1EB3" w:rsidP="00C273E3">
            <w:pPr>
              <w:rPr>
                <w:rFonts w:eastAsia="Arial Unicode MS"/>
                <w:color w:val="000000"/>
                <w:sz w:val="20"/>
              </w:rPr>
            </w:pPr>
          </w:p>
        </w:tc>
        <w:tc>
          <w:tcPr>
            <w:tcW w:w="2835" w:type="dxa"/>
            <w:tcMar>
              <w:top w:w="15" w:type="dxa"/>
              <w:left w:w="15" w:type="dxa"/>
              <w:bottom w:w="0" w:type="dxa"/>
              <w:right w:w="15" w:type="dxa"/>
            </w:tcMar>
          </w:tcPr>
          <w:p w:rsidR="00DA1EB3" w:rsidRPr="00981F2F" w:rsidRDefault="008241C5" w:rsidP="00C273E3">
            <w:pPr>
              <w:rPr>
                <w:rFonts w:eastAsia="Arial Unicode MS"/>
                <w:color w:val="000000"/>
                <w:sz w:val="20"/>
              </w:rPr>
            </w:pPr>
            <w:r>
              <w:rPr>
                <w:rFonts w:eastAsia="Arial Unicode MS"/>
                <w:color w:val="000000"/>
                <w:sz w:val="20"/>
              </w:rPr>
              <w:t>Datumintervall måste anges (det räcker inte med månads- eller årsintervall).</w:t>
            </w:r>
            <w:bookmarkStart w:id="28" w:name="_GoBack"/>
            <w:bookmarkEnd w:id="28"/>
          </w:p>
        </w:tc>
      </w:tr>
      <w:tr w:rsidR="005A1F67" w:rsidRPr="00981F2F" w:rsidTr="00C273E3">
        <w:trPr>
          <w:trHeight w:val="217"/>
        </w:trPr>
        <w:tc>
          <w:tcPr>
            <w:tcW w:w="2567" w:type="dxa"/>
            <w:tcMar>
              <w:top w:w="15" w:type="dxa"/>
              <w:left w:w="15" w:type="dxa"/>
              <w:bottom w:w="0" w:type="dxa"/>
              <w:right w:w="15" w:type="dxa"/>
            </w:tcMar>
          </w:tcPr>
          <w:p w:rsidR="005A1F67" w:rsidRPr="00981F2F" w:rsidRDefault="005A1F67" w:rsidP="00C273E3">
            <w:pPr>
              <w:rPr>
                <w:rFonts w:eastAsia="Arial Unicode MS"/>
                <w:color w:val="000000"/>
                <w:sz w:val="20"/>
              </w:rPr>
            </w:pPr>
            <w:r>
              <w:rPr>
                <w:rFonts w:eastAsia="Arial Unicode MS"/>
                <w:color w:val="000000"/>
                <w:sz w:val="20"/>
              </w:rPr>
              <w:t>beskrivning</w:t>
            </w:r>
          </w:p>
        </w:tc>
        <w:tc>
          <w:tcPr>
            <w:tcW w:w="3544" w:type="dxa"/>
            <w:tcMar>
              <w:top w:w="15" w:type="dxa"/>
              <w:left w:w="15" w:type="dxa"/>
              <w:bottom w:w="0" w:type="dxa"/>
              <w:right w:w="15" w:type="dxa"/>
            </w:tcMar>
          </w:tcPr>
          <w:p w:rsidR="005A1F67" w:rsidRPr="00981F2F" w:rsidRDefault="005A1F67" w:rsidP="005A1F67">
            <w:pPr>
              <w:tabs>
                <w:tab w:val="left" w:pos="4111"/>
              </w:tabs>
              <w:rPr>
                <w:rFonts w:eastAsia="Arial Unicode MS"/>
                <w:color w:val="000000"/>
                <w:sz w:val="20"/>
              </w:rPr>
            </w:pPr>
            <w:r>
              <w:rPr>
                <w:rFonts w:eastAsia="Arial Unicode MS"/>
                <w:color w:val="000000"/>
                <w:sz w:val="20"/>
              </w:rPr>
              <w:t xml:space="preserve">Beskrivning kopplat till den angivna </w:t>
            </w:r>
            <w:r>
              <w:rPr>
                <w:rFonts w:eastAsia="Arial Unicode MS"/>
                <w:color w:val="000000"/>
                <w:sz w:val="20"/>
              </w:rPr>
              <w:lastRenderedPageBreak/>
              <w:t>arbetsförmågan</w:t>
            </w:r>
          </w:p>
        </w:tc>
        <w:tc>
          <w:tcPr>
            <w:tcW w:w="850" w:type="dxa"/>
            <w:tcMar>
              <w:top w:w="15" w:type="dxa"/>
              <w:left w:w="15" w:type="dxa"/>
              <w:bottom w:w="0" w:type="dxa"/>
              <w:right w:w="15" w:type="dxa"/>
            </w:tcMar>
          </w:tcPr>
          <w:p w:rsidR="005A1F67" w:rsidRPr="00981F2F" w:rsidRDefault="005A1F67" w:rsidP="00C273E3">
            <w:pPr>
              <w:tabs>
                <w:tab w:val="left" w:pos="4111"/>
              </w:tabs>
              <w:jc w:val="center"/>
              <w:rPr>
                <w:rFonts w:eastAsia="Arial Unicode MS"/>
                <w:color w:val="000000"/>
                <w:sz w:val="20"/>
              </w:rPr>
            </w:pPr>
            <w:r>
              <w:rPr>
                <w:rFonts w:eastAsia="Arial Unicode MS"/>
                <w:color w:val="000000"/>
                <w:sz w:val="20"/>
              </w:rPr>
              <w:lastRenderedPageBreak/>
              <w:t>ST</w:t>
            </w:r>
          </w:p>
        </w:tc>
        <w:tc>
          <w:tcPr>
            <w:tcW w:w="992" w:type="dxa"/>
            <w:tcMar>
              <w:top w:w="15" w:type="dxa"/>
              <w:left w:w="15" w:type="dxa"/>
              <w:bottom w:w="0" w:type="dxa"/>
              <w:right w:w="15" w:type="dxa"/>
            </w:tcMar>
          </w:tcPr>
          <w:p w:rsidR="005A1F67" w:rsidRPr="00981F2F" w:rsidRDefault="005A1F67" w:rsidP="00C273E3">
            <w:pPr>
              <w:jc w:val="center"/>
              <w:rPr>
                <w:rFonts w:eastAsia="Arial Unicode MS"/>
                <w:color w:val="000000"/>
                <w:sz w:val="20"/>
              </w:rPr>
            </w:pPr>
            <w:r>
              <w:rPr>
                <w:rFonts w:eastAsia="Arial Unicode MS"/>
                <w:color w:val="000000"/>
                <w:sz w:val="20"/>
              </w:rPr>
              <w:t>0..1</w:t>
            </w:r>
          </w:p>
        </w:tc>
        <w:tc>
          <w:tcPr>
            <w:tcW w:w="3119" w:type="dxa"/>
            <w:tcMar>
              <w:top w:w="15" w:type="dxa"/>
              <w:left w:w="15" w:type="dxa"/>
              <w:bottom w:w="0" w:type="dxa"/>
              <w:right w:w="15" w:type="dxa"/>
            </w:tcMar>
          </w:tcPr>
          <w:p w:rsidR="005A1F67" w:rsidRPr="00981F2F" w:rsidRDefault="005A1F67" w:rsidP="00C273E3">
            <w:pPr>
              <w:rPr>
                <w:rFonts w:eastAsia="Arial Unicode MS"/>
                <w:color w:val="000000"/>
                <w:sz w:val="20"/>
              </w:rPr>
            </w:pPr>
          </w:p>
        </w:tc>
        <w:tc>
          <w:tcPr>
            <w:tcW w:w="2835" w:type="dxa"/>
            <w:tcMar>
              <w:top w:w="15" w:type="dxa"/>
              <w:left w:w="15" w:type="dxa"/>
              <w:bottom w:w="0" w:type="dxa"/>
              <w:right w:w="15" w:type="dxa"/>
            </w:tcMar>
          </w:tcPr>
          <w:p w:rsidR="005A1F67" w:rsidRPr="00981F2F" w:rsidRDefault="005A1F67" w:rsidP="00C273E3">
            <w:pPr>
              <w:rPr>
                <w:rFonts w:eastAsia="Arial Unicode MS"/>
                <w:color w:val="000000"/>
                <w:sz w:val="20"/>
              </w:rPr>
            </w:pPr>
            <w:r>
              <w:rPr>
                <w:rFonts w:eastAsia="Arial Unicode MS"/>
                <w:color w:val="000000"/>
                <w:sz w:val="20"/>
              </w:rPr>
              <w:t xml:space="preserve">Om läkaren har angivet en uppgift </w:t>
            </w:r>
            <w:r>
              <w:rPr>
                <w:rFonts w:eastAsia="Arial Unicode MS"/>
                <w:color w:val="000000"/>
                <w:sz w:val="20"/>
              </w:rPr>
              <w:lastRenderedPageBreak/>
              <w:t>om arbetstidsförläggning ska den lagras i detta attribut.</w:t>
            </w:r>
            <w:r w:rsidR="00963512" w:rsidRPr="009C53D2">
              <w:rPr>
                <w:rStyle w:val="FootnoteReference"/>
                <w:noProof/>
              </w:rPr>
              <w:t xml:space="preserve"> </w:t>
            </w:r>
            <w:r w:rsidR="00963512">
              <w:rPr>
                <w:rStyle w:val="FootnoteReference"/>
                <w:noProof/>
              </w:rPr>
              <w:footnoteReference w:id="1"/>
            </w:r>
          </w:p>
        </w:tc>
      </w:tr>
    </w:tbl>
    <w:p w:rsidR="00DA1EB3" w:rsidRPr="00981F2F" w:rsidRDefault="00DA1EB3" w:rsidP="00DA1EB3">
      <w:pPr>
        <w:pStyle w:val="Rubrik2Nr"/>
        <w:rPr>
          <w:noProof/>
        </w:rPr>
      </w:pPr>
      <w:bookmarkStart w:id="29" w:name="_Toc395160853"/>
      <w:r w:rsidRPr="00981F2F">
        <w:rPr>
          <w:noProof/>
        </w:rPr>
        <w:lastRenderedPageBreak/>
        <w:t>Observation (Prognos)</w:t>
      </w:r>
      <w:bookmarkEnd w:id="29"/>
    </w:p>
    <w:p w:rsidR="00DA1EB3" w:rsidRPr="00862236" w:rsidRDefault="00DA1EB3" w:rsidP="00DA1EB3">
      <w:pPr>
        <w:spacing w:after="120"/>
      </w:pPr>
      <w:r w:rsidRPr="004F6CFE">
        <w:t>Klassen Observation (</w:t>
      </w:r>
      <w:r w:rsidRPr="00981F2F">
        <w:rPr>
          <w:noProof/>
        </w:rPr>
        <w:t>Prognos</w:t>
      </w:r>
      <w:r w:rsidRPr="004F6CFE">
        <w:t>) hå</w:t>
      </w:r>
      <w:r>
        <w:t xml:space="preserve">llerinformation om </w:t>
      </w:r>
      <w:r>
        <w:rPr>
          <w:noProof/>
        </w:rPr>
        <w:t xml:space="preserve">den prognos som deöms </w:t>
      </w:r>
      <w:r>
        <w:t xml:space="preserve">i intyget </w:t>
      </w:r>
      <w:r w:rsidRPr="004F6CFE">
        <w:t xml:space="preserve">(fält </w:t>
      </w:r>
      <w:r>
        <w:t>10</w:t>
      </w:r>
      <w:r w:rsidR="00F06290">
        <w:t xml:space="preserve"> i intyget).</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DA1EB3" w:rsidTr="00C273E3">
        <w:trPr>
          <w:trHeight w:val="217"/>
        </w:trPr>
        <w:tc>
          <w:tcPr>
            <w:tcW w:w="2567"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Beslutsregel</w:t>
            </w:r>
          </w:p>
        </w:tc>
      </w:tr>
      <w:tr w:rsidR="00DA1EB3" w:rsidTr="00C273E3">
        <w:trPr>
          <w:trHeight w:val="217"/>
        </w:trPr>
        <w:tc>
          <w:tcPr>
            <w:tcW w:w="2567"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o</w:t>
            </w:r>
            <w:r w:rsidRPr="00D131DE">
              <w:rPr>
                <w:rFonts w:eastAsia="Arial Unicode MS"/>
                <w:color w:val="000000"/>
                <w:sz w:val="20"/>
              </w:rPr>
              <w:t>bservationskod</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D131DE">
              <w:rPr>
                <w:rFonts w:eastAsia="Arial Unicode MS"/>
                <w:color w:val="000000"/>
                <w:sz w:val="20"/>
              </w:rPr>
              <w:t>Kod och text som anger aktuell observation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Default="00DA1EB3" w:rsidP="00C273E3">
            <w:pPr>
              <w:rPr>
                <w:rFonts w:eastAsia="Arial Unicode MS"/>
                <w:color w:val="000000"/>
                <w:sz w:val="20"/>
              </w:rPr>
            </w:pPr>
            <w:r>
              <w:rPr>
                <w:rFonts w:eastAsia="Arial Unicode MS"/>
                <w:color w:val="000000"/>
                <w:sz w:val="20"/>
              </w:rPr>
              <w:t>Snomed CT</w:t>
            </w:r>
          </w:p>
          <w:p w:rsidR="00DA1EB3" w:rsidRDefault="00DA1EB3" w:rsidP="00C273E3">
            <w:pPr>
              <w:rPr>
                <w:rFonts w:eastAsia="Arial Unicode MS"/>
                <w:color w:val="000000"/>
                <w:sz w:val="20"/>
              </w:rPr>
            </w:pPr>
            <w:r>
              <w:rPr>
                <w:rFonts w:eastAsia="Arial Unicode MS"/>
                <w:color w:val="000000"/>
                <w:sz w:val="20"/>
              </w:rPr>
              <w:t xml:space="preserve">Fixt värde </w:t>
            </w:r>
          </w:p>
          <w:p w:rsidR="00DA1EB3" w:rsidRDefault="00DA1EB3" w:rsidP="00C273E3">
            <w:pPr>
              <w:rPr>
                <w:rFonts w:eastAsia="Arial Unicode MS"/>
                <w:color w:val="000000"/>
                <w:sz w:val="20"/>
              </w:rPr>
            </w:pPr>
            <w:r>
              <w:rPr>
                <w:rFonts w:eastAsia="Arial Unicode MS"/>
                <w:color w:val="000000"/>
                <w:sz w:val="20"/>
              </w:rPr>
              <w:t>Klartext: Prognos</w:t>
            </w:r>
          </w:p>
          <w:p w:rsidR="00DA1EB3" w:rsidRPr="00D131DE" w:rsidRDefault="00DA1EB3" w:rsidP="00C273E3">
            <w:pPr>
              <w:rPr>
                <w:rFonts w:eastAsia="Arial Unicode MS"/>
                <w:color w:val="000000"/>
                <w:sz w:val="20"/>
              </w:rPr>
            </w:pPr>
            <w:r w:rsidRPr="00AF1D1C">
              <w:rPr>
                <w:rFonts w:eastAsia="Arial Unicode MS"/>
                <w:sz w:val="20"/>
              </w:rPr>
              <w:t xml:space="preserve">Kod: </w:t>
            </w:r>
            <w:r w:rsidRPr="00981F2F">
              <w:rPr>
                <w:rFonts w:eastAsia="Arial Unicode MS"/>
                <w:sz w:val="20"/>
              </w:rPr>
              <w:t>170967006</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DA1EB3" w:rsidRPr="00A2640B" w:rsidTr="00C273E3">
        <w:trPr>
          <w:trHeight w:val="217"/>
        </w:trPr>
        <w:tc>
          <w:tcPr>
            <w:tcW w:w="2567" w:type="dxa"/>
            <w:tcMar>
              <w:top w:w="15" w:type="dxa"/>
              <w:left w:w="15" w:type="dxa"/>
              <w:bottom w:w="0" w:type="dxa"/>
              <w:right w:w="15" w:type="dxa"/>
            </w:tcMar>
          </w:tcPr>
          <w:p w:rsidR="00DA1EB3" w:rsidRPr="00A2640B" w:rsidRDefault="00DA1EB3" w:rsidP="00C273E3">
            <w:pPr>
              <w:rPr>
                <w:rFonts w:eastAsia="Arial Unicode MS"/>
                <w:color w:val="000000"/>
                <w:sz w:val="20"/>
                <w:szCs w:val="20"/>
              </w:rPr>
            </w:pPr>
            <w:r w:rsidRPr="00A2640B">
              <w:rPr>
                <w:rFonts w:eastAsia="Arial Unicode MS"/>
                <w:color w:val="000000"/>
                <w:sz w:val="20"/>
                <w:szCs w:val="20"/>
              </w:rPr>
              <w:t>beskrivning</w:t>
            </w:r>
          </w:p>
        </w:tc>
        <w:tc>
          <w:tcPr>
            <w:tcW w:w="3544" w:type="dxa"/>
            <w:tcMar>
              <w:top w:w="15" w:type="dxa"/>
              <w:left w:w="15" w:type="dxa"/>
              <w:bottom w:w="0" w:type="dxa"/>
              <w:right w:w="15" w:type="dxa"/>
            </w:tcMar>
          </w:tcPr>
          <w:p w:rsidR="00DA1EB3" w:rsidRPr="00A2640B" w:rsidRDefault="00DA1EB3" w:rsidP="00C273E3">
            <w:pPr>
              <w:tabs>
                <w:tab w:val="left" w:pos="4111"/>
              </w:tabs>
              <w:rPr>
                <w:rFonts w:eastAsia="Arial Unicode MS"/>
                <w:color w:val="000000"/>
                <w:sz w:val="20"/>
                <w:szCs w:val="20"/>
              </w:rPr>
            </w:pPr>
            <w:r w:rsidRPr="00A2640B">
              <w:rPr>
                <w:rFonts w:eastAsia="Arial Unicode MS"/>
                <w:color w:val="000000"/>
                <w:sz w:val="20"/>
                <w:szCs w:val="20"/>
              </w:rPr>
              <w:t>Beskrivning av observationen</w:t>
            </w:r>
          </w:p>
        </w:tc>
        <w:tc>
          <w:tcPr>
            <w:tcW w:w="850" w:type="dxa"/>
            <w:tcMar>
              <w:top w:w="15" w:type="dxa"/>
              <w:left w:w="15" w:type="dxa"/>
              <w:bottom w:w="0" w:type="dxa"/>
              <w:right w:w="15" w:type="dxa"/>
            </w:tcMar>
          </w:tcPr>
          <w:p w:rsidR="00DA1EB3" w:rsidRPr="00A2640B" w:rsidRDefault="00DA1EB3" w:rsidP="00C273E3">
            <w:pPr>
              <w:tabs>
                <w:tab w:val="left" w:pos="4111"/>
              </w:tabs>
              <w:jc w:val="center"/>
              <w:rPr>
                <w:rFonts w:eastAsia="Arial Unicode MS"/>
                <w:color w:val="000000"/>
                <w:sz w:val="20"/>
                <w:szCs w:val="20"/>
              </w:rPr>
            </w:pPr>
            <w:r w:rsidRPr="00A2640B">
              <w:rPr>
                <w:rFonts w:eastAsia="Arial Unicode MS"/>
                <w:color w:val="000000"/>
                <w:sz w:val="20"/>
                <w:szCs w:val="20"/>
              </w:rPr>
              <w:t>ST</w:t>
            </w:r>
          </w:p>
        </w:tc>
        <w:tc>
          <w:tcPr>
            <w:tcW w:w="992" w:type="dxa"/>
            <w:tcMar>
              <w:top w:w="15" w:type="dxa"/>
              <w:left w:w="15" w:type="dxa"/>
              <w:bottom w:w="0" w:type="dxa"/>
              <w:right w:w="15" w:type="dxa"/>
            </w:tcMar>
          </w:tcPr>
          <w:p w:rsidR="00DA1EB3" w:rsidRPr="00A2640B" w:rsidRDefault="00DA1EB3" w:rsidP="00C273E3">
            <w:pPr>
              <w:jc w:val="center"/>
              <w:rPr>
                <w:rFonts w:eastAsia="Arial Unicode MS"/>
                <w:color w:val="000000"/>
                <w:sz w:val="20"/>
                <w:szCs w:val="20"/>
              </w:rPr>
            </w:pPr>
            <w:r w:rsidRPr="00A2640B">
              <w:rPr>
                <w:rFonts w:eastAsia="Arial Unicode MS"/>
                <w:color w:val="000000"/>
                <w:sz w:val="20"/>
                <w:szCs w:val="20"/>
              </w:rPr>
              <w:t>0..1</w:t>
            </w:r>
          </w:p>
        </w:tc>
        <w:tc>
          <w:tcPr>
            <w:tcW w:w="3119" w:type="dxa"/>
            <w:tcMar>
              <w:top w:w="15" w:type="dxa"/>
              <w:left w:w="15" w:type="dxa"/>
              <w:bottom w:w="0" w:type="dxa"/>
              <w:right w:w="15" w:type="dxa"/>
            </w:tcMar>
          </w:tcPr>
          <w:p w:rsidR="00DA1EB3" w:rsidRPr="00A2640B" w:rsidRDefault="00DA1EB3" w:rsidP="00C273E3">
            <w:pPr>
              <w:rPr>
                <w:rFonts w:eastAsia="Arial Unicode MS"/>
                <w:color w:val="000000"/>
                <w:sz w:val="20"/>
                <w:szCs w:val="20"/>
              </w:rPr>
            </w:pPr>
          </w:p>
        </w:tc>
        <w:tc>
          <w:tcPr>
            <w:tcW w:w="2835" w:type="dxa"/>
            <w:tcMar>
              <w:top w:w="15" w:type="dxa"/>
              <w:left w:w="15" w:type="dxa"/>
              <w:bottom w:w="0" w:type="dxa"/>
              <w:right w:w="15" w:type="dxa"/>
            </w:tcMar>
          </w:tcPr>
          <w:p w:rsidR="005A1F67" w:rsidRPr="00A2640B" w:rsidRDefault="00A2640B" w:rsidP="00B4614D">
            <w:pPr>
              <w:rPr>
                <w:rFonts w:eastAsia="Arial Unicode MS"/>
                <w:sz w:val="20"/>
                <w:szCs w:val="20"/>
              </w:rPr>
            </w:pPr>
            <w:r>
              <w:rPr>
                <w:rFonts w:eastAsia="Arial Unicode MS"/>
                <w:sz w:val="20"/>
                <w:szCs w:val="20"/>
              </w:rPr>
              <w:t>E</w:t>
            </w:r>
            <w:r w:rsidRPr="00A2640B">
              <w:rPr>
                <w:rFonts w:eastAsia="Arial Unicode MS"/>
                <w:sz w:val="20"/>
                <w:szCs w:val="20"/>
              </w:rPr>
              <w:t xml:space="preserve">n </w:t>
            </w:r>
            <w:r w:rsidR="00B4614D">
              <w:rPr>
                <w:rFonts w:eastAsia="Arial Unicode MS"/>
                <w:sz w:val="20"/>
                <w:szCs w:val="20"/>
              </w:rPr>
              <w:t>förklaring</w:t>
            </w:r>
            <w:r w:rsidRPr="00A2640B">
              <w:rPr>
                <w:rFonts w:eastAsia="Arial Unicode MS"/>
                <w:sz w:val="20"/>
                <w:szCs w:val="20"/>
              </w:rPr>
              <w:t xml:space="preserve"> ska ges </w:t>
            </w:r>
            <w:r w:rsidR="00B4614D">
              <w:rPr>
                <w:rFonts w:eastAsia="Arial Unicode MS"/>
                <w:sz w:val="20"/>
                <w:szCs w:val="20"/>
              </w:rPr>
              <w:t>om</w:t>
            </w:r>
            <w:r w:rsidRPr="00A2640B">
              <w:rPr>
                <w:rFonts w:eastAsia="Arial Unicode MS"/>
                <w:sz w:val="20"/>
                <w:szCs w:val="20"/>
              </w:rPr>
              <w:t xml:space="preserve"> patientens arbetsförmåga bedöms vara nedsatt längre tid än det försäkringsmedicinska beslutsstödet anger</w:t>
            </w:r>
            <w:r>
              <w:rPr>
                <w:rFonts w:eastAsia="Arial Unicode MS"/>
                <w:sz w:val="20"/>
                <w:szCs w:val="20"/>
              </w:rPr>
              <w:t xml:space="preserve"> (fält 9 i blanketten)</w:t>
            </w:r>
            <w:r w:rsidRPr="00A2640B">
              <w:rPr>
                <w:rFonts w:eastAsia="Arial Unicode MS"/>
                <w:sz w:val="20"/>
                <w:szCs w:val="20"/>
              </w:rPr>
              <w:t>.</w:t>
            </w:r>
          </w:p>
        </w:tc>
      </w:tr>
      <w:tr w:rsidR="00DA1EB3" w:rsidTr="00C273E3">
        <w:trPr>
          <w:trHeight w:val="217"/>
        </w:trPr>
        <w:tc>
          <w:tcPr>
            <w:tcW w:w="2567" w:type="dxa"/>
            <w:tcMar>
              <w:top w:w="15" w:type="dxa"/>
              <w:left w:w="15" w:type="dxa"/>
              <w:bottom w:w="0" w:type="dxa"/>
              <w:right w:w="15" w:type="dxa"/>
            </w:tcMar>
          </w:tcPr>
          <w:p w:rsidR="00DA1EB3" w:rsidRPr="00D131DE" w:rsidRDefault="00606F0F" w:rsidP="00C273E3">
            <w:pPr>
              <w:rPr>
                <w:rFonts w:eastAsia="Arial Unicode MS"/>
                <w:color w:val="000000"/>
                <w:sz w:val="20"/>
              </w:rPr>
            </w:pPr>
            <w:r>
              <w:rPr>
                <w:rFonts w:eastAsia="Arial Unicode MS"/>
                <w:color w:val="000000"/>
                <w:sz w:val="20"/>
              </w:rPr>
              <w:lastRenderedPageBreak/>
              <w:t>v</w:t>
            </w:r>
            <w:r w:rsidR="00DA1EB3">
              <w:rPr>
                <w:rFonts w:eastAsia="Arial Unicode MS"/>
                <w:color w:val="000000"/>
                <w:sz w:val="20"/>
              </w:rPr>
              <w:t>ärde</w:t>
            </w:r>
          </w:p>
        </w:tc>
        <w:tc>
          <w:tcPr>
            <w:tcW w:w="3544" w:type="dxa"/>
            <w:tcMar>
              <w:top w:w="15" w:type="dxa"/>
              <w:left w:w="15" w:type="dxa"/>
              <w:bottom w:w="0" w:type="dxa"/>
              <w:right w:w="15" w:type="dxa"/>
            </w:tcMar>
          </w:tcPr>
          <w:p w:rsidR="00DA1EB3" w:rsidRPr="00D131DE" w:rsidRDefault="00DA1EB3" w:rsidP="00C273E3">
            <w:pPr>
              <w:rPr>
                <w:rFonts w:eastAsia="Arial Unicode MS"/>
                <w:color w:val="000000"/>
                <w:sz w:val="20"/>
              </w:rPr>
            </w:pPr>
            <w:r w:rsidRPr="00E4235B">
              <w:rPr>
                <w:rFonts w:eastAsia="Arial Unicode MS"/>
                <w:color w:val="000000"/>
                <w:sz w:val="20"/>
              </w:rPr>
              <w:t>Värde som är resultat av observationen.</w:t>
            </w:r>
          </w:p>
        </w:tc>
        <w:tc>
          <w:tcPr>
            <w:tcW w:w="850"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Pr>
                <w:rFonts w:eastAsia="Arial Unicode MS"/>
                <w:color w:val="000000"/>
                <w:sz w:val="20"/>
              </w:rPr>
              <w:t>CV</w:t>
            </w:r>
          </w:p>
        </w:tc>
        <w:tc>
          <w:tcPr>
            <w:tcW w:w="992" w:type="dxa"/>
            <w:tcMar>
              <w:top w:w="15" w:type="dxa"/>
              <w:left w:w="15" w:type="dxa"/>
              <w:bottom w:w="0" w:type="dxa"/>
              <w:right w:w="15" w:type="dxa"/>
            </w:tcMar>
          </w:tcPr>
          <w:p w:rsidR="00DA1EB3" w:rsidRPr="00D131DE" w:rsidRDefault="00DA1EB3" w:rsidP="00C273E3">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DA1EB3" w:rsidRPr="00D131DE" w:rsidRDefault="00DA1EB3" w:rsidP="00C273E3">
            <w:pPr>
              <w:rPr>
                <w:rFonts w:eastAsia="Arial Unicode MS"/>
                <w:color w:val="000000"/>
                <w:sz w:val="20"/>
              </w:rPr>
            </w:pPr>
            <w:r>
              <w:rPr>
                <w:rFonts w:eastAsia="Arial Unicode MS"/>
                <w:color w:val="000000"/>
                <w:sz w:val="20"/>
              </w:rPr>
              <w:t>KV Prognos intyg</w:t>
            </w:r>
          </w:p>
        </w:tc>
        <w:tc>
          <w:tcPr>
            <w:tcW w:w="2835" w:type="dxa"/>
            <w:tcMar>
              <w:top w:w="15" w:type="dxa"/>
              <w:left w:w="15" w:type="dxa"/>
              <w:bottom w:w="0" w:type="dxa"/>
              <w:right w:w="15" w:type="dxa"/>
            </w:tcMar>
          </w:tcPr>
          <w:p w:rsidR="00DA1EB3" w:rsidRPr="00112E13" w:rsidRDefault="00DA1EB3" w:rsidP="00C273E3">
            <w:pPr>
              <w:rPr>
                <w:rFonts w:eastAsia="Arial Unicode MS"/>
                <w:color w:val="000000"/>
                <w:sz w:val="20"/>
              </w:rPr>
            </w:pPr>
          </w:p>
        </w:tc>
      </w:tr>
      <w:tr w:rsidR="00A2640B" w:rsidTr="00C273E3">
        <w:trPr>
          <w:trHeight w:val="217"/>
        </w:trPr>
        <w:tc>
          <w:tcPr>
            <w:tcW w:w="2567" w:type="dxa"/>
            <w:tcMar>
              <w:top w:w="15" w:type="dxa"/>
              <w:left w:w="15" w:type="dxa"/>
              <w:bottom w:w="0" w:type="dxa"/>
              <w:right w:w="15" w:type="dxa"/>
            </w:tcMar>
          </w:tcPr>
          <w:p w:rsidR="00A2640B" w:rsidRDefault="00606F0F" w:rsidP="00C273E3">
            <w:pPr>
              <w:rPr>
                <w:rFonts w:eastAsia="Arial Unicode MS"/>
                <w:color w:val="000000"/>
                <w:sz w:val="20"/>
              </w:rPr>
            </w:pPr>
            <w:r>
              <w:rPr>
                <w:rFonts w:eastAsia="Arial Unicode MS"/>
                <w:color w:val="000000"/>
                <w:sz w:val="20"/>
              </w:rPr>
              <w:t>k</w:t>
            </w:r>
            <w:r w:rsidR="00A2640B">
              <w:rPr>
                <w:rFonts w:eastAsia="Arial Unicode MS"/>
                <w:color w:val="000000"/>
                <w:sz w:val="20"/>
              </w:rPr>
              <w:t>ommentar</w:t>
            </w:r>
          </w:p>
        </w:tc>
        <w:tc>
          <w:tcPr>
            <w:tcW w:w="3544" w:type="dxa"/>
            <w:tcMar>
              <w:top w:w="15" w:type="dxa"/>
              <w:left w:w="15" w:type="dxa"/>
              <w:bottom w:w="0" w:type="dxa"/>
              <w:right w:w="15" w:type="dxa"/>
            </w:tcMar>
          </w:tcPr>
          <w:p w:rsidR="00A2640B" w:rsidRPr="00E4235B" w:rsidRDefault="00A2640B" w:rsidP="00C273E3">
            <w:pPr>
              <w:rPr>
                <w:rFonts w:eastAsia="Arial Unicode MS"/>
                <w:color w:val="000000"/>
                <w:sz w:val="20"/>
              </w:rPr>
            </w:pPr>
            <w:r>
              <w:rPr>
                <w:rFonts w:eastAsia="Arial Unicode MS"/>
                <w:color w:val="000000"/>
                <w:sz w:val="20"/>
              </w:rPr>
              <w:t>Text som håller en kommentar till observationen</w:t>
            </w:r>
          </w:p>
        </w:tc>
        <w:tc>
          <w:tcPr>
            <w:tcW w:w="850" w:type="dxa"/>
            <w:tcMar>
              <w:top w:w="15" w:type="dxa"/>
              <w:left w:w="15" w:type="dxa"/>
              <w:bottom w:w="0" w:type="dxa"/>
              <w:right w:w="15" w:type="dxa"/>
            </w:tcMar>
          </w:tcPr>
          <w:p w:rsidR="00A2640B" w:rsidRDefault="00A2640B" w:rsidP="00C273E3">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A2640B" w:rsidRPr="00D131DE" w:rsidRDefault="00A2640B" w:rsidP="00C273E3">
            <w:pPr>
              <w:jc w:val="center"/>
              <w:rPr>
                <w:rFonts w:eastAsia="Arial Unicode MS"/>
                <w:color w:val="000000"/>
                <w:sz w:val="20"/>
              </w:rPr>
            </w:pPr>
            <w:r>
              <w:rPr>
                <w:rFonts w:eastAsia="Arial Unicode MS"/>
                <w:color w:val="000000"/>
                <w:sz w:val="20"/>
              </w:rPr>
              <w:t>0..1</w:t>
            </w:r>
          </w:p>
        </w:tc>
        <w:tc>
          <w:tcPr>
            <w:tcW w:w="3119" w:type="dxa"/>
            <w:tcMar>
              <w:top w:w="15" w:type="dxa"/>
              <w:left w:w="15" w:type="dxa"/>
              <w:bottom w:w="0" w:type="dxa"/>
              <w:right w:w="15" w:type="dxa"/>
            </w:tcMar>
          </w:tcPr>
          <w:p w:rsidR="00A2640B" w:rsidRDefault="00A2640B" w:rsidP="00C273E3">
            <w:pPr>
              <w:rPr>
                <w:rFonts w:eastAsia="Arial Unicode MS"/>
                <w:color w:val="000000"/>
                <w:sz w:val="20"/>
              </w:rPr>
            </w:pPr>
          </w:p>
        </w:tc>
        <w:tc>
          <w:tcPr>
            <w:tcW w:w="2835" w:type="dxa"/>
            <w:tcMar>
              <w:top w:w="15" w:type="dxa"/>
              <w:left w:w="15" w:type="dxa"/>
              <w:bottom w:w="0" w:type="dxa"/>
              <w:right w:w="15" w:type="dxa"/>
            </w:tcMar>
          </w:tcPr>
          <w:p w:rsidR="00A2640B" w:rsidRPr="00112E13" w:rsidRDefault="00A2640B" w:rsidP="00C273E3">
            <w:pPr>
              <w:rPr>
                <w:rFonts w:eastAsia="Arial Unicode MS"/>
                <w:color w:val="000000"/>
                <w:sz w:val="20"/>
              </w:rPr>
            </w:pPr>
            <w:r>
              <w:rPr>
                <w:rFonts w:eastAsia="Arial Unicode MS"/>
                <w:color w:val="000000"/>
                <w:sz w:val="20"/>
              </w:rPr>
              <w:t xml:space="preserve">Om värde-attributet anges till </w:t>
            </w:r>
            <w:r w:rsidR="00606F0F">
              <w:rPr>
                <w:rFonts w:eastAsia="Arial Unicode MS"/>
                <w:color w:val="000000"/>
                <w:sz w:val="20"/>
              </w:rPr>
              <w:t>”</w:t>
            </w:r>
            <w:r>
              <w:rPr>
                <w:rFonts w:eastAsia="Arial Unicode MS"/>
                <w:color w:val="000000"/>
                <w:sz w:val="20"/>
              </w:rPr>
              <w:t>Går ej att bedöma</w:t>
            </w:r>
            <w:r w:rsidR="00606F0F">
              <w:rPr>
                <w:rFonts w:eastAsia="Arial Unicode MS"/>
                <w:color w:val="000000"/>
                <w:sz w:val="20"/>
              </w:rPr>
              <w:t>”</w:t>
            </w:r>
            <w:r>
              <w:rPr>
                <w:rFonts w:eastAsia="Arial Unicode MS"/>
                <w:color w:val="000000"/>
                <w:sz w:val="20"/>
              </w:rPr>
              <w:t xml:space="preserve"> ska detta attribut användas för att hålla förtydligandet till anledning att det inte går att bedöma prognosen.</w:t>
            </w:r>
          </w:p>
        </w:tc>
      </w:tr>
    </w:tbl>
    <w:p w:rsidR="009373E3" w:rsidRDefault="009373E3" w:rsidP="009373E3">
      <w:pPr>
        <w:rPr>
          <w:noProof/>
        </w:rPr>
      </w:pPr>
    </w:p>
    <w:p w:rsidR="009373E3" w:rsidRDefault="009373E3" w:rsidP="009373E3">
      <w:pPr>
        <w:pStyle w:val="Rubrik2Nr"/>
        <w:rPr>
          <w:noProof/>
        </w:rPr>
      </w:pPr>
      <w:bookmarkStart w:id="30" w:name="_Toc395160856"/>
      <w:r>
        <w:rPr>
          <w:noProof/>
        </w:rPr>
        <w:t>Observationssamband (för diagnos)</w:t>
      </w:r>
      <w:r>
        <w:rPr>
          <w:rStyle w:val="FootnoteReference"/>
          <w:noProof/>
        </w:rPr>
        <w:footnoteReference w:id="2"/>
      </w:r>
      <w:bookmarkEnd w:id="30"/>
    </w:p>
    <w:p w:rsidR="009373E3" w:rsidRPr="005022A5" w:rsidRDefault="009373E3" w:rsidP="009373E3">
      <w:pPr>
        <w:pStyle w:val="BodyText"/>
        <w:rPr>
          <w:lang w:val="sv-SE"/>
        </w:rPr>
      </w:pPr>
      <w:r w:rsidRPr="005022A5">
        <w:rPr>
          <w:lang w:val="sv-SE"/>
        </w:rPr>
        <w:t>Klassen Observationssamband (</w:t>
      </w:r>
      <w:r>
        <w:rPr>
          <w:noProof/>
          <w:lang w:val="sv-SE"/>
        </w:rPr>
        <w:t>för diagnos</w:t>
      </w:r>
      <w:r w:rsidRPr="005022A5">
        <w:rPr>
          <w:lang w:val="sv-SE"/>
        </w:rPr>
        <w:t xml:space="preserve">) </w:t>
      </w:r>
      <w:r>
        <w:rPr>
          <w:lang w:val="sv-SE"/>
        </w:rPr>
        <w:t xml:space="preserve">beskriver om det finns samsjuklighet angiven i intyget. Samsjuklighet indikerar att de kodade diagnoserna påverkar varandra vilket kan ha konsekvenser för hur arbetsförmågan ser ut. Om samsjuklighet är angivet i intyget </w:t>
      </w:r>
      <w:r w:rsidR="007852BC">
        <w:rPr>
          <w:lang w:val="sv-SE"/>
        </w:rPr>
        <w:t>ska</w:t>
      </w:r>
      <w:r>
        <w:rPr>
          <w:lang w:val="sv-SE"/>
        </w:rPr>
        <w:t xml:space="preserve"> samband finnas från varje Observation (Bidiagnos) till den huvudsakliga Observation (Diagnos).</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o</w:t>
            </w:r>
            <w:r w:rsidRPr="00D131DE">
              <w:rPr>
                <w:rFonts w:eastAsia="Arial Unicode MS"/>
                <w:color w:val="000000"/>
                <w:sz w:val="20"/>
              </w:rPr>
              <w:t>bservations</w:t>
            </w:r>
            <w:r>
              <w:rPr>
                <w:rFonts w:eastAsia="Arial Unicode MS"/>
                <w:color w:val="000000"/>
                <w:sz w:val="20"/>
              </w:rPr>
              <w:t>sambands</w:t>
            </w:r>
            <w:r w:rsidRPr="00D131DE">
              <w:rPr>
                <w:rFonts w:eastAsia="Arial Unicode MS"/>
                <w:color w:val="000000"/>
                <w:sz w:val="20"/>
              </w:rPr>
              <w:t>kod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Kod och text som anger vilken typ av samband som observationerna har.</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r>
              <w:rPr>
                <w:rFonts w:eastAsia="Arial Unicode MS"/>
                <w:color w:val="000000"/>
                <w:sz w:val="20"/>
              </w:rPr>
              <w:t>Snomed CT</w:t>
            </w:r>
          </w:p>
          <w:p w:rsidR="009373E3" w:rsidRDefault="009373E3" w:rsidP="00EA7817">
            <w:pPr>
              <w:rPr>
                <w:rFonts w:eastAsia="Arial Unicode MS"/>
                <w:color w:val="000000"/>
                <w:sz w:val="20"/>
              </w:rPr>
            </w:pPr>
            <w:r>
              <w:rPr>
                <w:rFonts w:eastAsia="Arial Unicode MS"/>
                <w:color w:val="000000"/>
                <w:sz w:val="20"/>
              </w:rPr>
              <w:t xml:space="preserve">Fixt värde </w:t>
            </w:r>
          </w:p>
          <w:p w:rsidR="009373E3" w:rsidRDefault="009373E3" w:rsidP="00EA7817">
            <w:pPr>
              <w:rPr>
                <w:rFonts w:eastAsia="Arial Unicode MS"/>
                <w:color w:val="000000"/>
                <w:sz w:val="20"/>
              </w:rPr>
            </w:pPr>
            <w:r>
              <w:rPr>
                <w:rFonts w:eastAsia="Arial Unicode MS"/>
                <w:color w:val="000000"/>
                <w:sz w:val="20"/>
              </w:rPr>
              <w:t>Klartext: komorbida tillstånd</w:t>
            </w:r>
          </w:p>
          <w:p w:rsidR="009373E3" w:rsidRPr="00D131DE" w:rsidRDefault="009373E3" w:rsidP="00EA7817">
            <w:pPr>
              <w:rPr>
                <w:rFonts w:eastAsia="Arial Unicode MS"/>
                <w:color w:val="000000"/>
                <w:sz w:val="20"/>
              </w:rPr>
            </w:pPr>
            <w:r w:rsidRPr="00AF1D1C">
              <w:rPr>
                <w:rFonts w:eastAsia="Arial Unicode MS"/>
                <w:sz w:val="20"/>
              </w:rPr>
              <w:lastRenderedPageBreak/>
              <w:t xml:space="preserve">Kod: </w:t>
            </w:r>
            <w:r w:rsidRPr="00BA61F6">
              <w:rPr>
                <w:rFonts w:eastAsia="Arial Unicode MS"/>
                <w:sz w:val="20"/>
              </w:rPr>
              <w:t>398192003</w:t>
            </w:r>
          </w:p>
        </w:tc>
        <w:tc>
          <w:tcPr>
            <w:tcW w:w="2835" w:type="dxa"/>
            <w:tcMar>
              <w:top w:w="15" w:type="dxa"/>
              <w:left w:w="15" w:type="dxa"/>
              <w:bottom w:w="0" w:type="dxa"/>
              <w:right w:w="15" w:type="dxa"/>
            </w:tcMar>
          </w:tcPr>
          <w:p w:rsidR="009373E3" w:rsidRPr="00112E13" w:rsidRDefault="009373E3" w:rsidP="00EA7817">
            <w:pPr>
              <w:rPr>
                <w:rFonts w:eastAsia="Arial Unicode MS"/>
                <w:color w:val="000000"/>
                <w:sz w:val="20"/>
              </w:rPr>
            </w:pPr>
            <w:r>
              <w:rPr>
                <w:rFonts w:eastAsia="Arial Unicode MS"/>
                <w:color w:val="000000"/>
                <w:sz w:val="20"/>
              </w:rPr>
              <w:lastRenderedPageBreak/>
              <w:t>Klassen behövs när läkaren har markerat att samsjuklighet föreligger i intyget.</w:t>
            </w:r>
          </w:p>
        </w:tc>
      </w:tr>
    </w:tbl>
    <w:p w:rsidR="009373E3" w:rsidRPr="009373E3" w:rsidRDefault="009373E3" w:rsidP="009373E3">
      <w:pPr>
        <w:pStyle w:val="BodyText"/>
        <w:rPr>
          <w:lang w:val="sv-SE"/>
        </w:rPr>
      </w:pPr>
    </w:p>
    <w:p w:rsidR="009373E3" w:rsidRPr="00B81576" w:rsidRDefault="009373E3" w:rsidP="009373E3">
      <w:pPr>
        <w:pStyle w:val="Rubrik2Nr"/>
        <w:rPr>
          <w:noProof/>
        </w:rPr>
      </w:pPr>
      <w:bookmarkStart w:id="31" w:name="_Toc395160857"/>
      <w:r w:rsidRPr="00B81576">
        <w:rPr>
          <w:noProof/>
        </w:rPr>
        <w:t>Patient</w:t>
      </w:r>
      <w:bookmarkEnd w:id="31"/>
    </w:p>
    <w:p w:rsidR="009373E3" w:rsidRDefault="009373E3" w:rsidP="009373E3">
      <w:pPr>
        <w:spacing w:after="120"/>
        <w:rPr>
          <w:i/>
        </w:rPr>
      </w:pPr>
      <w:r w:rsidRPr="00F7666E">
        <w:t>Klassen Patient innehåller uppgifter som behövs för att kunna identifiera den patient</w:t>
      </w:r>
      <w:r>
        <w:t xml:space="preserve"> som utlåtandet gäller.</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D131DE"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person-id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Identitetsbeteckning för patienten.</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r w:rsidRPr="00D131DE">
              <w:rPr>
                <w:rFonts w:eastAsia="Arial Unicode MS"/>
                <w:color w:val="000000"/>
                <w:sz w:val="20"/>
              </w:rPr>
              <w:t xml:space="preserve">Personnummer enligt </w:t>
            </w:r>
            <w:r>
              <w:rPr>
                <w:rFonts w:eastAsia="Arial Unicode MS"/>
                <w:color w:val="000000"/>
                <w:sz w:val="20"/>
              </w:rPr>
              <w:t>SKV</w:t>
            </w:r>
            <w:r w:rsidRPr="00D131DE">
              <w:rPr>
                <w:rFonts w:eastAsia="Arial Unicode MS"/>
                <w:color w:val="000000"/>
                <w:sz w:val="20"/>
              </w:rPr>
              <w:t xml:space="preserve"> 704 </w:t>
            </w:r>
            <w:r w:rsidRPr="00D131DE">
              <w:rPr>
                <w:rFonts w:eastAsia="Arial Unicode MS"/>
                <w:color w:val="000000"/>
                <w:sz w:val="20"/>
              </w:rPr>
              <w:br/>
              <w:t xml:space="preserve">Samordningsnummer enligt </w:t>
            </w:r>
            <w:r>
              <w:rPr>
                <w:rFonts w:eastAsia="Arial Unicode MS"/>
                <w:color w:val="000000"/>
                <w:sz w:val="20"/>
              </w:rPr>
              <w:t>SKV</w:t>
            </w:r>
            <w:r w:rsidRPr="00D131DE">
              <w:rPr>
                <w:rFonts w:eastAsia="Arial Unicode MS"/>
                <w:color w:val="000000"/>
                <w:sz w:val="20"/>
              </w:rPr>
              <w:t xml:space="preserve"> 707</w:t>
            </w:r>
          </w:p>
          <w:p w:rsidR="00A160C6" w:rsidRPr="00A160C6" w:rsidRDefault="00A160C6" w:rsidP="00A160C6">
            <w:pPr>
              <w:rPr>
                <w:sz w:val="20"/>
                <w:szCs w:val="20"/>
              </w:rPr>
            </w:pPr>
            <w:r w:rsidRPr="00A160C6">
              <w:rPr>
                <w:rFonts w:eastAsia="Arial Unicode MS"/>
                <w:color w:val="000000"/>
                <w:sz w:val="20"/>
                <w:szCs w:val="20"/>
              </w:rPr>
              <w:t>root = ”1.2.752.129</w:t>
            </w:r>
            <w:r>
              <w:rPr>
                <w:rFonts w:eastAsia="Arial Unicode MS"/>
                <w:color w:val="000000"/>
                <w:sz w:val="20"/>
                <w:szCs w:val="20"/>
              </w:rPr>
              <w:t>.2.1.3.1” (personnummer) alt. ”</w:t>
            </w:r>
            <w:r w:rsidRPr="00A160C6">
              <w:rPr>
                <w:rFonts w:eastAsia="Arial Unicode MS"/>
                <w:color w:val="000000"/>
                <w:sz w:val="20"/>
                <w:szCs w:val="20"/>
              </w:rPr>
              <w:t>1.2.752.129.2.1.3.3” (samordningsnummer)</w:t>
            </w:r>
          </w:p>
          <w:p w:rsidR="00A160C6" w:rsidRPr="00A160C6" w:rsidRDefault="00A160C6" w:rsidP="00A160C6">
            <w:pPr>
              <w:pStyle w:val="BodyText"/>
              <w:rPr>
                <w:rFonts w:eastAsia="Arial Unicode MS"/>
                <w:lang w:val="sv-SE"/>
              </w:rPr>
            </w:pPr>
            <w:r w:rsidRPr="00A160C6">
              <w:rPr>
                <w:rFonts w:eastAsia="Arial Unicode MS"/>
                <w:sz w:val="20"/>
                <w:szCs w:val="20"/>
                <w:lang w:val="sv-SE"/>
              </w:rPr>
              <w:t xml:space="preserve">extension </w:t>
            </w:r>
            <w:r w:rsidRPr="00907443">
              <w:rPr>
                <w:rFonts w:eastAsia="Arial Unicode MS"/>
                <w:sz w:val="20"/>
                <w:szCs w:val="20"/>
                <w:lang w:val="sv-SE"/>
              </w:rPr>
              <w:t>= patientens identitet</w:t>
            </w:r>
          </w:p>
        </w:tc>
        <w:tc>
          <w:tcPr>
            <w:tcW w:w="2835" w:type="dxa"/>
            <w:tcMar>
              <w:top w:w="15" w:type="dxa"/>
              <w:left w:w="15" w:type="dxa"/>
              <w:bottom w:w="0" w:type="dxa"/>
              <w:right w:w="15" w:type="dxa"/>
            </w:tcMar>
          </w:tcPr>
          <w:p w:rsidR="009373E3" w:rsidRPr="00D131DE" w:rsidRDefault="009373E3" w:rsidP="00A160C6">
            <w:pPr>
              <w:rPr>
                <w:rFonts w:eastAsia="Arial Unicode MS"/>
                <w:color w:val="000000"/>
                <w:sz w:val="20"/>
              </w:rPr>
            </w:pP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e</w:t>
            </w:r>
            <w:r w:rsidRPr="00D131DE">
              <w:rPr>
                <w:rFonts w:eastAsia="Arial Unicode MS"/>
                <w:color w:val="000000"/>
                <w:sz w:val="20"/>
              </w:rPr>
              <w:t>fternamn</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Patientens efternamn.</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Pr>
                <w:rFonts w:eastAsia="Arial Unicode MS"/>
                <w:color w:val="000000"/>
                <w:sz w:val="20"/>
              </w:rPr>
              <w:t>För FK7263 lagras patientens fullständiga namn på attributet efternamn.</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tc>
      </w:tr>
      <w:tr w:rsidR="009373E3" w:rsidRPr="00E4235B" w:rsidTr="00EA7817">
        <w:trPr>
          <w:trHeight w:val="217"/>
        </w:trPr>
        <w:tc>
          <w:tcPr>
            <w:tcW w:w="2567"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lastRenderedPageBreak/>
              <w:t>förnamn</w:t>
            </w:r>
          </w:p>
        </w:tc>
        <w:tc>
          <w:tcPr>
            <w:tcW w:w="3544"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Patientens förnamn.</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ST</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w:t>
            </w:r>
            <w:r w:rsidRPr="00E4235B">
              <w:rPr>
                <w:rFonts w:eastAsia="Arial Unicode MS"/>
                <w:color w:val="000000"/>
                <w:sz w:val="20"/>
              </w:rPr>
              <w:t>..*</w:t>
            </w:r>
            <w:r>
              <w:rPr>
                <w:rStyle w:val="FootnoteReference"/>
                <w:rFonts w:eastAsia="Arial Unicode MS"/>
                <w:color w:val="000000"/>
                <w:sz w:val="20"/>
              </w:rPr>
              <w:footnoteReference w:id="3"/>
            </w:r>
          </w:p>
        </w:tc>
        <w:tc>
          <w:tcPr>
            <w:tcW w:w="3119" w:type="dxa"/>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p>
        </w:tc>
      </w:tr>
      <w:tr w:rsidR="009373E3" w:rsidRPr="00E4235B" w:rsidTr="00EA7817">
        <w:trPr>
          <w:trHeight w:val="217"/>
        </w:trPr>
        <w:tc>
          <w:tcPr>
            <w:tcW w:w="256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mellannamn</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Patientens mellannamn, t.ex. ett tidigare efternamn (före giftemål) eller, för barn, ett efternamn som bara den ena föräldern bär</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ST</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107B30" w:rsidRDefault="009373E3" w:rsidP="00EA7817">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107B30" w:rsidRDefault="009373E3" w:rsidP="00EA7817">
            <w:pPr>
              <w:rPr>
                <w:rFonts w:eastAsia="Arial Unicode MS"/>
                <w:color w:val="000000"/>
                <w:sz w:val="20"/>
              </w:rPr>
            </w:pPr>
          </w:p>
        </w:tc>
      </w:tr>
    </w:tbl>
    <w:p w:rsidR="009373E3" w:rsidRPr="00B81576" w:rsidRDefault="009373E3" w:rsidP="009373E3">
      <w:pPr>
        <w:pStyle w:val="Rubrik2Nr"/>
        <w:rPr>
          <w:noProof/>
        </w:rPr>
      </w:pPr>
      <w:bookmarkStart w:id="32" w:name="_Toc282079688"/>
      <w:bookmarkStart w:id="33" w:name="_Toc284335112"/>
      <w:bookmarkStart w:id="34" w:name="_Toc373243761"/>
      <w:bookmarkStart w:id="35" w:name="_Toc395160858"/>
      <w:r w:rsidRPr="00B81576">
        <w:rPr>
          <w:noProof/>
        </w:rPr>
        <w:t>Referens</w:t>
      </w:r>
      <w:bookmarkEnd w:id="32"/>
      <w:bookmarkEnd w:id="33"/>
      <w:bookmarkEnd w:id="34"/>
      <w:bookmarkEnd w:id="35"/>
    </w:p>
    <w:p w:rsidR="009373E3" w:rsidRPr="00B81576" w:rsidRDefault="009373E3" w:rsidP="009373E3">
      <w:pPr>
        <w:spacing w:after="120"/>
      </w:pPr>
      <w:r w:rsidRPr="00B81576">
        <w:t>Klassen Referens innehåller information om en referens som utlåtandet kan baseras på.</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Mult</w:t>
            </w:r>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Kodverk/värdemängd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sidRPr="00B81576">
              <w:rPr>
                <w:rFonts w:eastAsia="Batang"/>
                <w:sz w:val="20"/>
                <w:lang w:eastAsia="ko-KR"/>
              </w:rPr>
              <w:t>referenstyp</w:t>
            </w:r>
          </w:p>
        </w:tc>
        <w:tc>
          <w:tcPr>
            <w:tcW w:w="3544" w:type="dxa"/>
            <w:tcMar>
              <w:top w:w="15" w:type="dxa"/>
              <w:left w:w="15" w:type="dxa"/>
              <w:bottom w:w="0" w:type="dxa"/>
              <w:right w:w="15" w:type="dxa"/>
            </w:tcMar>
          </w:tcPr>
          <w:p w:rsidR="009373E3" w:rsidRPr="00B81576" w:rsidRDefault="009373E3" w:rsidP="00EA7817">
            <w:pPr>
              <w:autoSpaceDE w:val="0"/>
              <w:autoSpaceDN w:val="0"/>
              <w:adjustRightInd w:val="0"/>
              <w:rPr>
                <w:rFonts w:eastAsia="Batang"/>
                <w:sz w:val="20"/>
                <w:lang w:eastAsia="ko-KR"/>
              </w:rPr>
            </w:pPr>
            <w:r w:rsidRPr="00B81576">
              <w:rPr>
                <w:rFonts w:eastAsia="Batang"/>
                <w:sz w:val="20"/>
                <w:lang w:eastAsia="ko-KR"/>
              </w:rPr>
              <w:t>Kod och klartext som anger vilken typ referensen är av.</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Snomed CT</w:t>
            </w: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sidRPr="00B81576">
              <w:rPr>
                <w:rFonts w:eastAsia="Batang"/>
                <w:sz w:val="20"/>
                <w:lang w:eastAsia="ko-KR"/>
              </w:rPr>
              <w:t>datum</w:t>
            </w:r>
          </w:p>
        </w:tc>
        <w:tc>
          <w:tcPr>
            <w:tcW w:w="3544" w:type="dxa"/>
            <w:tcMar>
              <w:top w:w="15" w:type="dxa"/>
              <w:left w:w="15" w:type="dxa"/>
              <w:bottom w:w="0" w:type="dxa"/>
              <w:right w:w="15" w:type="dxa"/>
            </w:tcMar>
          </w:tcPr>
          <w:p w:rsidR="009373E3" w:rsidRPr="00B81576" w:rsidRDefault="009373E3" w:rsidP="00EA7817">
            <w:pPr>
              <w:autoSpaceDE w:val="0"/>
              <w:autoSpaceDN w:val="0"/>
              <w:adjustRightInd w:val="0"/>
              <w:rPr>
                <w:rFonts w:eastAsia="Batang"/>
                <w:sz w:val="20"/>
                <w:lang w:eastAsia="ko-KR"/>
              </w:rPr>
            </w:pPr>
            <w:r w:rsidRPr="00B81576">
              <w:rPr>
                <w:rFonts w:eastAsia="Batang"/>
                <w:sz w:val="20"/>
                <w:lang w:eastAsia="ko-KR"/>
              </w:rPr>
              <w:t>Det datum som referensen är daterad till.</w:t>
            </w:r>
          </w:p>
        </w:tc>
        <w:tc>
          <w:tcPr>
            <w:tcW w:w="850" w:type="dxa"/>
            <w:tcMar>
              <w:top w:w="15" w:type="dxa"/>
              <w:left w:w="15" w:type="dxa"/>
              <w:bottom w:w="0" w:type="dxa"/>
              <w:right w:w="15" w:type="dxa"/>
            </w:tcMar>
          </w:tcPr>
          <w:p w:rsidR="009373E3" w:rsidRPr="00B81576" w:rsidRDefault="00907443" w:rsidP="00EA7817">
            <w:pPr>
              <w:jc w:val="center"/>
              <w:rPr>
                <w:rFonts w:eastAsia="Arial Unicode MS"/>
                <w:color w:val="000000"/>
                <w:sz w:val="20"/>
              </w:rPr>
            </w:pPr>
            <w:r>
              <w:rPr>
                <w:rFonts w:eastAsia="Arial Unicode MS"/>
                <w:color w:val="000000"/>
                <w:sz w:val="20"/>
              </w:rPr>
              <w:t>DateType</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0..1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0116F9" w:rsidRDefault="009373E3" w:rsidP="00EA7817">
            <w:pPr>
              <w:pStyle w:val="BodyText"/>
              <w:rPr>
                <w:rFonts w:eastAsia="Arial Unicode MS"/>
                <w:lang w:val="sv-SE"/>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autoSpaceDE w:val="0"/>
              <w:autoSpaceDN w:val="0"/>
              <w:adjustRightInd w:val="0"/>
              <w:ind w:left="70"/>
              <w:rPr>
                <w:rFonts w:eastAsia="Batang"/>
                <w:sz w:val="20"/>
                <w:lang w:eastAsia="ko-KR"/>
              </w:rPr>
            </w:pPr>
            <w:r>
              <w:rPr>
                <w:rFonts w:eastAsia="Batang"/>
                <w:sz w:val="20"/>
                <w:lang w:eastAsia="ko-KR"/>
              </w:rPr>
              <w:t>beskrivning</w:t>
            </w:r>
          </w:p>
        </w:tc>
        <w:tc>
          <w:tcPr>
            <w:tcW w:w="3544" w:type="dxa"/>
            <w:tcMar>
              <w:top w:w="15" w:type="dxa"/>
              <w:left w:w="15" w:type="dxa"/>
              <w:bottom w:w="0" w:type="dxa"/>
              <w:right w:w="15" w:type="dxa"/>
            </w:tcMar>
          </w:tcPr>
          <w:p w:rsidR="009373E3" w:rsidRPr="00B81576" w:rsidRDefault="007852BC" w:rsidP="007852BC">
            <w:pPr>
              <w:autoSpaceDE w:val="0"/>
              <w:autoSpaceDN w:val="0"/>
              <w:adjustRightInd w:val="0"/>
              <w:rPr>
                <w:rFonts w:eastAsia="Batang"/>
                <w:sz w:val="20"/>
                <w:lang w:eastAsia="ko-KR"/>
              </w:rPr>
            </w:pPr>
            <w:r>
              <w:rPr>
                <w:rFonts w:eastAsia="Batang"/>
                <w:sz w:val="20"/>
                <w:lang w:eastAsia="ko-KR"/>
              </w:rPr>
              <w:t>En beskrivning av referensen.</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Pr>
                <w:rFonts w:eastAsia="Arial Unicode MS"/>
                <w:color w:val="000000"/>
                <w:sz w:val="20"/>
              </w:rPr>
              <w:t>ST</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Pr>
                <w:rFonts w:eastAsia="Arial Unicode MS"/>
                <w:color w:val="000000"/>
                <w:sz w:val="20"/>
              </w:rPr>
              <w:t>0..1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0116F9" w:rsidRDefault="007852BC" w:rsidP="00EA7817">
            <w:pPr>
              <w:pStyle w:val="BodyText"/>
              <w:rPr>
                <w:rFonts w:eastAsia="Arial Unicode MS"/>
                <w:lang w:val="sv-SE"/>
              </w:rPr>
            </w:pPr>
            <w:r>
              <w:rPr>
                <w:rFonts w:eastAsia="Batang"/>
                <w:sz w:val="20"/>
                <w:lang w:val="sv-SE" w:eastAsia="ko-KR"/>
              </w:rPr>
              <w:t>Om referenstypen är satt till ”A</w:t>
            </w:r>
            <w:r w:rsidR="009373E3" w:rsidRPr="000116F9">
              <w:rPr>
                <w:rFonts w:eastAsia="Batang"/>
                <w:sz w:val="20"/>
                <w:lang w:val="sv-SE" w:eastAsia="ko-KR"/>
              </w:rPr>
              <w:t>nnat</w:t>
            </w:r>
            <w:r>
              <w:rPr>
                <w:rFonts w:eastAsia="Batang"/>
                <w:sz w:val="20"/>
                <w:lang w:val="sv-SE" w:eastAsia="ko-KR"/>
              </w:rPr>
              <w:t>”</w:t>
            </w:r>
            <w:r w:rsidR="009373E3" w:rsidRPr="000116F9">
              <w:rPr>
                <w:rFonts w:eastAsia="Batang"/>
                <w:sz w:val="20"/>
                <w:lang w:val="sv-SE" w:eastAsia="ko-KR"/>
              </w:rPr>
              <w:t xml:space="preserve"> </w:t>
            </w:r>
            <w:r w:rsidR="009373E3">
              <w:rPr>
                <w:rFonts w:eastAsia="Batang"/>
                <w:sz w:val="20"/>
                <w:lang w:val="sv-SE" w:eastAsia="ko-KR"/>
              </w:rPr>
              <w:t>ska detta attribut</w:t>
            </w:r>
            <w:r w:rsidR="009373E3" w:rsidRPr="000116F9">
              <w:rPr>
                <w:rFonts w:eastAsia="Batang"/>
                <w:sz w:val="20"/>
                <w:lang w:val="sv-SE" w:eastAsia="ko-KR"/>
              </w:rPr>
              <w:t xml:space="preserve"> användas för att förklara vilken typ av referens som intyget</w:t>
            </w:r>
            <w:r w:rsidR="009373E3">
              <w:rPr>
                <w:rFonts w:eastAsia="Batang"/>
                <w:sz w:val="20"/>
                <w:lang w:val="sv-SE" w:eastAsia="ko-KR"/>
              </w:rPr>
              <w:t xml:space="preserve"> har som grund.</w:t>
            </w:r>
          </w:p>
        </w:tc>
      </w:tr>
    </w:tbl>
    <w:p w:rsidR="009373E3" w:rsidRPr="00B81576" w:rsidRDefault="009373E3" w:rsidP="009373E3">
      <w:pPr>
        <w:pStyle w:val="Rubrik2Nr"/>
        <w:rPr>
          <w:noProof/>
        </w:rPr>
      </w:pPr>
      <w:bookmarkStart w:id="36" w:name="_Toc280000799"/>
      <w:bookmarkStart w:id="37" w:name="_Toc282079690"/>
      <w:bookmarkStart w:id="38" w:name="_Toc284335114"/>
      <w:bookmarkStart w:id="39" w:name="_Toc373243764"/>
      <w:bookmarkStart w:id="40" w:name="_Toc395160859"/>
      <w:r w:rsidRPr="00B81576">
        <w:rPr>
          <w:noProof/>
        </w:rPr>
        <w:lastRenderedPageBreak/>
        <w:t>Sysselsättning</w:t>
      </w:r>
      <w:bookmarkEnd w:id="36"/>
      <w:bookmarkEnd w:id="37"/>
      <w:bookmarkEnd w:id="38"/>
      <w:bookmarkEnd w:id="39"/>
      <w:bookmarkEnd w:id="40"/>
    </w:p>
    <w:p w:rsidR="009373E3" w:rsidRPr="00B81576" w:rsidRDefault="009373E3" w:rsidP="009373E3">
      <w:pPr>
        <w:spacing w:after="120"/>
      </w:pPr>
      <w:r w:rsidRPr="00B81576">
        <w:t xml:space="preserve">Klassen Sysselsättning innehåller information om patientens aktuella sysselsättning.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Att</w:t>
            </w:r>
            <w:r w:rsidRPr="00B81576">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color w:val="000000"/>
                <w:sz w:val="20"/>
              </w:rPr>
            </w:pPr>
            <w:r w:rsidRPr="00B81576">
              <w:rPr>
                <w:color w:val="000000"/>
                <w:sz w:val="20"/>
              </w:rPr>
              <w:t>Mult</w:t>
            </w:r>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Kodverk/värdemängd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typ av sysselsättning</w:t>
            </w:r>
          </w:p>
        </w:tc>
        <w:tc>
          <w:tcPr>
            <w:tcW w:w="3544"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Kod och klartext för vilken typ av sysselsättning som patientens arbetsförmåga bedöms utifrån.</w:t>
            </w:r>
          </w:p>
        </w:tc>
        <w:tc>
          <w:tcPr>
            <w:tcW w:w="850" w:type="dxa"/>
            <w:tcMar>
              <w:top w:w="15" w:type="dxa"/>
              <w:left w:w="15" w:type="dxa"/>
              <w:bottom w:w="0" w:type="dxa"/>
              <w:right w:w="15" w:type="dxa"/>
            </w:tcMar>
          </w:tcPr>
          <w:p w:rsidR="009373E3" w:rsidRPr="00B81576" w:rsidRDefault="009373E3" w:rsidP="00EA7817">
            <w:pPr>
              <w:tabs>
                <w:tab w:val="left" w:pos="4111"/>
              </w:tabs>
              <w:jc w:val="center"/>
              <w:rPr>
                <w:rFonts w:eastAsia="Arial Unicode MS"/>
                <w:color w:val="000000"/>
                <w:sz w:val="20"/>
              </w:rPr>
            </w:pPr>
            <w:r w:rsidRPr="00B81576">
              <w:rPr>
                <w:rFonts w:eastAsia="Arial Unicode MS"/>
                <w:color w:val="000000"/>
                <w:sz w:val="20"/>
              </w:rPr>
              <w:t>CV</w:t>
            </w:r>
          </w:p>
        </w:tc>
        <w:tc>
          <w:tcPr>
            <w:tcW w:w="992" w:type="dxa"/>
            <w:tcMar>
              <w:top w:w="15" w:type="dxa"/>
              <w:left w:w="15" w:type="dxa"/>
              <w:bottom w:w="0" w:type="dxa"/>
              <w:right w:w="15" w:type="dxa"/>
            </w:tcMar>
          </w:tcPr>
          <w:p w:rsidR="009373E3" w:rsidRPr="00B81576" w:rsidRDefault="009373E3" w:rsidP="00EA7817">
            <w:pPr>
              <w:tabs>
                <w:tab w:val="left" w:pos="4111"/>
              </w:tabs>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Snomed CT</w:t>
            </w:r>
          </w:p>
        </w:tc>
        <w:tc>
          <w:tcPr>
            <w:tcW w:w="2835" w:type="dxa"/>
            <w:tcMar>
              <w:top w:w="15" w:type="dxa"/>
              <w:left w:w="15" w:type="dxa"/>
              <w:bottom w:w="0" w:type="dxa"/>
              <w:right w:w="15" w:type="dxa"/>
            </w:tcMar>
          </w:tcPr>
          <w:p w:rsidR="009373E3" w:rsidRPr="00B81576" w:rsidRDefault="009373E3" w:rsidP="00EA7817">
            <w:pPr>
              <w:tabs>
                <w:tab w:val="left" w:pos="4111"/>
              </w:tabs>
              <w:rPr>
                <w:rFonts w:eastAsia="Arial Unicode MS"/>
                <w:color w:val="000000"/>
                <w:sz w:val="20"/>
              </w:rPr>
            </w:pPr>
            <w:r w:rsidRPr="00B81576">
              <w:rPr>
                <w:rFonts w:eastAsia="Arial Unicode MS"/>
                <w:color w:val="000000"/>
                <w:sz w:val="20"/>
              </w:rPr>
              <w:t>För värdet Nuvarande arbete måste Arbetsuppgift.typ av arbetsuppgift anges.</w:t>
            </w:r>
          </w:p>
        </w:tc>
      </w:tr>
    </w:tbl>
    <w:p w:rsidR="009373E3" w:rsidRPr="00B81576" w:rsidRDefault="009373E3" w:rsidP="009373E3">
      <w:pPr>
        <w:pStyle w:val="Rubrik2Nr"/>
        <w:rPr>
          <w:noProof/>
        </w:rPr>
      </w:pPr>
      <w:bookmarkStart w:id="41" w:name="_Toc395160860"/>
      <w:r w:rsidRPr="00B81576">
        <w:rPr>
          <w:noProof/>
        </w:rPr>
        <w:t>Utlåtande</w:t>
      </w:r>
      <w:bookmarkEnd w:id="41"/>
    </w:p>
    <w:p w:rsidR="009373E3" w:rsidRDefault="009373E3" w:rsidP="009373E3">
      <w:pPr>
        <w:spacing w:after="120"/>
        <w:rPr>
          <w:i/>
        </w:rPr>
      </w:pPr>
      <w:r w:rsidRPr="00F7666E">
        <w:t xml:space="preserve">Klassen </w:t>
      </w:r>
      <w:r>
        <w:t xml:space="preserve">Utlåtande </w:t>
      </w:r>
      <w:r w:rsidRPr="00F7666E">
        <w:t xml:space="preserve">håller övergripande information om ett </w:t>
      </w:r>
      <w:r>
        <w:t>utlåtande</w:t>
      </w:r>
      <w:r w:rsidRPr="00F7666E">
        <w:t xml:space="preserve">, dvs. hela den informationsmängd som ska kommuniceras mellan vården och </w:t>
      </w:r>
      <w:r>
        <w:t xml:space="preserve">intygsmottagaren vid ett visst tillfälle. Ett utlåtande utfärdas oftast av en läkare men även andra vårdprofessioner kan ta fram utlåtanden. Även intyg bedöms som utlåtande enligt denna modell.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D131DE" w:rsidTr="00EA7817">
        <w:trPr>
          <w:trHeight w:val="217"/>
        </w:trPr>
        <w:tc>
          <w:tcPr>
            <w:tcW w:w="2567"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Mult</w:t>
            </w:r>
          </w:p>
        </w:tc>
        <w:tc>
          <w:tcPr>
            <w:tcW w:w="3119"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Beslutsregel</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utlåtande-id</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Utlåtandets id</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II</w:t>
            </w:r>
          </w:p>
        </w:tc>
        <w:tc>
          <w:tcPr>
            <w:tcW w:w="992" w:type="dxa"/>
            <w:tcMar>
              <w:top w:w="15" w:type="dxa"/>
              <w:left w:w="15" w:type="dxa"/>
              <w:bottom w:w="0" w:type="dxa"/>
              <w:right w:w="15" w:type="dxa"/>
            </w:tcMar>
          </w:tcPr>
          <w:p w:rsidR="009373E3" w:rsidRPr="00A160C6" w:rsidRDefault="009373E3" w:rsidP="00EA7817">
            <w:pPr>
              <w:jc w:val="center"/>
              <w:rPr>
                <w:rFonts w:eastAsia="Arial Unicode MS"/>
                <w:color w:val="000000"/>
                <w:sz w:val="20"/>
                <w:szCs w:val="20"/>
              </w:rPr>
            </w:pPr>
            <w:r w:rsidRPr="00A160C6">
              <w:rPr>
                <w:rFonts w:eastAsia="Arial Unicode MS"/>
                <w:color w:val="000000"/>
                <w:sz w:val="20"/>
                <w:szCs w:val="20"/>
              </w:rPr>
              <w:t>1</w:t>
            </w:r>
          </w:p>
        </w:tc>
        <w:tc>
          <w:tcPr>
            <w:tcW w:w="3119" w:type="dxa"/>
            <w:tcMar>
              <w:top w:w="15" w:type="dxa"/>
              <w:left w:w="15" w:type="dxa"/>
              <w:bottom w:w="0" w:type="dxa"/>
              <w:right w:w="15" w:type="dxa"/>
            </w:tcMar>
          </w:tcPr>
          <w:p w:rsidR="009373E3" w:rsidRPr="00A160C6" w:rsidRDefault="00A160C6" w:rsidP="00EA7817">
            <w:pPr>
              <w:rPr>
                <w:rFonts w:eastAsia="Arial Unicode MS"/>
                <w:color w:val="000000"/>
                <w:sz w:val="20"/>
                <w:szCs w:val="20"/>
              </w:rPr>
            </w:pPr>
            <w:r w:rsidRPr="00A160C6">
              <w:rPr>
                <w:rFonts w:eastAsia="Arial Unicode MS"/>
                <w:color w:val="000000"/>
                <w:sz w:val="20"/>
                <w:szCs w:val="20"/>
              </w:rPr>
              <w:t>root =</w:t>
            </w:r>
            <w:r>
              <w:rPr>
                <w:rFonts w:eastAsia="Arial Unicode MS"/>
                <w:color w:val="000000"/>
                <w:sz w:val="20"/>
                <w:szCs w:val="20"/>
              </w:rPr>
              <w:t xml:space="preserve"> utlåtandets id</w:t>
            </w:r>
          </w:p>
          <w:p w:rsidR="00A160C6" w:rsidRPr="00A160C6" w:rsidRDefault="00A160C6" w:rsidP="00A160C6">
            <w:pPr>
              <w:pStyle w:val="BodyText"/>
              <w:rPr>
                <w:rFonts w:eastAsia="Arial Unicode MS"/>
                <w:sz w:val="20"/>
                <w:szCs w:val="20"/>
                <w:lang w:val="sv-SE"/>
              </w:rPr>
            </w:pPr>
            <w:r w:rsidRPr="00A160C6">
              <w:rPr>
                <w:rFonts w:eastAsia="Arial Unicode MS"/>
                <w:sz w:val="20"/>
                <w:szCs w:val="20"/>
                <w:lang w:val="sv-SE"/>
              </w:rPr>
              <w:t xml:space="preserve">extension = </w:t>
            </w:r>
            <w:r>
              <w:rPr>
                <w:rFonts w:eastAsia="Arial Unicode MS"/>
                <w:sz w:val="20"/>
                <w:szCs w:val="20"/>
                <w:lang w:val="sv-SE"/>
              </w:rPr>
              <w:t>optional, används ej</w:t>
            </w:r>
          </w:p>
          <w:p w:rsidR="009373E3" w:rsidRPr="00A160C6" w:rsidRDefault="009373E3" w:rsidP="00EA7817">
            <w:pPr>
              <w:rPr>
                <w:rFonts w:eastAsia="Arial Unicode MS"/>
                <w:sz w:val="20"/>
                <w:szCs w:val="20"/>
              </w:rPr>
            </w:pPr>
          </w:p>
          <w:p w:rsidR="009373E3" w:rsidRPr="00A160C6" w:rsidRDefault="009373E3" w:rsidP="00EA7817">
            <w:pPr>
              <w:rPr>
                <w:rFonts w:eastAsia="Arial Unicode MS"/>
                <w:sz w:val="20"/>
                <w:szCs w:val="20"/>
              </w:rPr>
            </w:pPr>
          </w:p>
          <w:p w:rsidR="009373E3" w:rsidRPr="00A160C6" w:rsidRDefault="009373E3" w:rsidP="00EA7817">
            <w:pPr>
              <w:tabs>
                <w:tab w:val="left" w:pos="988"/>
              </w:tabs>
              <w:rPr>
                <w:rFonts w:eastAsia="Arial Unicode MS"/>
                <w:sz w:val="20"/>
                <w:szCs w:val="20"/>
              </w:rPr>
            </w:pPr>
            <w:r w:rsidRPr="00A160C6">
              <w:rPr>
                <w:rFonts w:eastAsia="Arial Unicode MS"/>
                <w:sz w:val="20"/>
                <w:szCs w:val="20"/>
              </w:rPr>
              <w:tab/>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Attributet efterfrågas inte i blanketten, utan generas i vårdens system och används som referensnummer när vården och mottagaren kommunicerar om ett specifikt intyg (se funktionen för elektronisk ärendekommunikation).</w:t>
            </w: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typ av utlåtande</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Kod och klartext för vilken typ av utlåtande som avses.</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CV</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KV utlåtandetyp intyg</w:t>
            </w:r>
          </w:p>
          <w:p w:rsidR="009373E3" w:rsidRPr="00D131DE" w:rsidRDefault="009373E3" w:rsidP="00EA7817">
            <w:pPr>
              <w:rPr>
                <w:rFonts w:eastAsia="Arial Unicode MS"/>
                <w:color w:val="000000"/>
                <w:sz w:val="20"/>
              </w:rPr>
            </w:pPr>
            <w:r w:rsidRPr="00D131DE">
              <w:rPr>
                <w:rFonts w:eastAsia="Arial Unicode MS"/>
                <w:color w:val="000000"/>
                <w:sz w:val="20"/>
              </w:rPr>
              <w:t>Fixt värde: ”</w:t>
            </w:r>
            <w:r>
              <w:rPr>
                <w:rFonts w:eastAsia="Arial Unicode MS"/>
                <w:color w:val="000000"/>
                <w:sz w:val="20"/>
              </w:rPr>
              <w:t>FK7263</w:t>
            </w:r>
            <w:r w:rsidRPr="00D131DE">
              <w:rPr>
                <w:rFonts w:eastAsia="Arial Unicode MS"/>
                <w:color w:val="000000"/>
                <w:sz w:val="20"/>
              </w:rPr>
              <w:t>”.</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p>
          <w:p w:rsidR="009373E3" w:rsidRPr="00D131DE" w:rsidRDefault="009373E3" w:rsidP="00EA7817">
            <w:pPr>
              <w:rPr>
                <w:rFonts w:eastAsia="Arial Unicode MS"/>
                <w:color w:val="000000"/>
                <w:sz w:val="20"/>
              </w:rPr>
            </w:pPr>
          </w:p>
        </w:tc>
      </w:tr>
      <w:tr w:rsidR="009373E3" w:rsidRPr="00D131DE" w:rsidTr="00EA7817">
        <w:trPr>
          <w:trHeight w:val="217"/>
        </w:trPr>
        <w:tc>
          <w:tcPr>
            <w:tcW w:w="2567"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lastRenderedPageBreak/>
              <w:t>kommentar utlåtande</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Text med kommentarer som är relevanta att tillföra utlåtandet.</w:t>
            </w:r>
          </w:p>
          <w:p w:rsidR="009373E3" w:rsidRPr="00D131DE" w:rsidRDefault="009373E3" w:rsidP="00EA7817">
            <w:pPr>
              <w:rPr>
                <w:rFonts w:eastAsia="Arial Unicode MS"/>
                <w:color w:val="000000"/>
                <w:sz w:val="20"/>
              </w:rPr>
            </w:pP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ST</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0..*</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Motsvarar dagens fält ”Övriga upplysningar” som finns i flertalet blanketter.</w:t>
            </w:r>
          </w:p>
        </w:tc>
      </w:tr>
      <w:tr w:rsidR="009373E3" w:rsidRPr="00D131DE" w:rsidTr="00EA7817">
        <w:trPr>
          <w:trHeight w:val="217"/>
        </w:trPr>
        <w:tc>
          <w:tcPr>
            <w:tcW w:w="2567" w:type="dxa"/>
            <w:shd w:val="clear" w:color="auto" w:fill="auto"/>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signeringsdatum</w:t>
            </w:r>
          </w:p>
        </w:tc>
        <w:tc>
          <w:tcPr>
            <w:tcW w:w="3544"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Datum då det kliniska dokumentet signerades</w:t>
            </w:r>
          </w:p>
        </w:tc>
        <w:tc>
          <w:tcPr>
            <w:tcW w:w="850"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TS</w:t>
            </w:r>
          </w:p>
        </w:tc>
        <w:tc>
          <w:tcPr>
            <w:tcW w:w="992" w:type="dxa"/>
            <w:tcMar>
              <w:top w:w="15" w:type="dxa"/>
              <w:left w:w="15" w:type="dxa"/>
              <w:bottom w:w="0" w:type="dxa"/>
              <w:right w:w="15" w:type="dxa"/>
            </w:tcMar>
          </w:tcPr>
          <w:p w:rsidR="009373E3" w:rsidRPr="00D131DE" w:rsidRDefault="009373E3" w:rsidP="00EA7817">
            <w:pPr>
              <w:jc w:val="center"/>
              <w:rPr>
                <w:rFonts w:eastAsia="Arial Unicode MS"/>
                <w:color w:val="000000"/>
                <w:sz w:val="20"/>
              </w:rPr>
            </w:pPr>
            <w:r w:rsidRPr="00D131DE">
              <w:rPr>
                <w:rFonts w:eastAsia="Arial Unicode MS"/>
                <w:color w:val="000000"/>
                <w:sz w:val="20"/>
              </w:rPr>
              <w:t>1</w:t>
            </w:r>
          </w:p>
        </w:tc>
        <w:tc>
          <w:tcPr>
            <w:tcW w:w="3119"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 xml:space="preserve">Datum i formatet </w:t>
            </w:r>
          </w:p>
          <w:p w:rsidR="009373E3" w:rsidRPr="00D131DE" w:rsidRDefault="009373E3" w:rsidP="00EA7817">
            <w:pPr>
              <w:rPr>
                <w:rFonts w:eastAsia="Arial Unicode MS"/>
                <w:color w:val="000000"/>
                <w:sz w:val="20"/>
              </w:rPr>
            </w:pPr>
            <w:r w:rsidRPr="00D131DE">
              <w:rPr>
                <w:rFonts w:eastAsia="Arial Unicode MS"/>
                <w:color w:val="000000"/>
                <w:sz w:val="20"/>
              </w:rPr>
              <w:t>ÅÅÅÅMMDD.</w:t>
            </w:r>
          </w:p>
        </w:tc>
        <w:tc>
          <w:tcPr>
            <w:tcW w:w="2835" w:type="dxa"/>
            <w:tcMar>
              <w:top w:w="15" w:type="dxa"/>
              <w:left w:w="15" w:type="dxa"/>
              <w:bottom w:w="0" w:type="dxa"/>
              <w:right w:w="15" w:type="dxa"/>
            </w:tcMar>
          </w:tcPr>
          <w:p w:rsidR="009373E3" w:rsidRPr="00D131DE" w:rsidRDefault="009373E3" w:rsidP="00EA7817">
            <w:pPr>
              <w:rPr>
                <w:rFonts w:eastAsia="Arial Unicode MS"/>
                <w:color w:val="000000"/>
                <w:sz w:val="20"/>
              </w:rPr>
            </w:pPr>
            <w:r w:rsidRPr="00D131DE">
              <w:rPr>
                <w:rFonts w:eastAsia="Arial Unicode MS"/>
                <w:color w:val="000000"/>
                <w:sz w:val="20"/>
              </w:rPr>
              <w:t>Observera att den elektroniska signaturen inte finns med i själva meddelandet och därför inte heller som attribut här.</w:t>
            </w:r>
          </w:p>
          <w:p w:rsidR="009373E3" w:rsidRPr="00D131DE" w:rsidRDefault="009373E3" w:rsidP="00EA7817">
            <w:pPr>
              <w:rPr>
                <w:rFonts w:eastAsia="Arial Unicode MS"/>
                <w:color w:val="000000"/>
                <w:sz w:val="20"/>
              </w:rPr>
            </w:pPr>
          </w:p>
        </w:tc>
      </w:tr>
      <w:tr w:rsidR="009373E3" w:rsidRPr="00E4235B" w:rsidTr="00EA7817">
        <w:trPr>
          <w:trHeight w:val="217"/>
        </w:trPr>
        <w:tc>
          <w:tcPr>
            <w:tcW w:w="256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Pr>
                <w:rFonts w:eastAsia="Arial Unicode MS"/>
                <w:color w:val="000000"/>
                <w:sz w:val="20"/>
              </w:rPr>
              <w:t>skickat datum</w:t>
            </w:r>
          </w:p>
        </w:tc>
        <w:tc>
          <w:tcPr>
            <w:tcW w:w="3544"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r>
              <w:rPr>
                <w:rFonts w:eastAsia="Arial Unicode MS"/>
                <w:color w:val="000000"/>
                <w:sz w:val="20"/>
              </w:rPr>
              <w:t xml:space="preserve">Tidpunkt då utlåtandet har skickats från journalsystemet. </w:t>
            </w:r>
          </w:p>
        </w:tc>
        <w:tc>
          <w:tcPr>
            <w:tcW w:w="85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TS</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jc w:val="center"/>
              <w:rPr>
                <w:rFonts w:eastAsia="Arial Unicode MS"/>
                <w:color w:val="000000"/>
                <w:sz w:val="20"/>
              </w:rPr>
            </w:pPr>
            <w:r>
              <w:rPr>
                <w:rFonts w:eastAsia="Arial Unicode MS"/>
                <w:color w:val="000000"/>
                <w:sz w:val="20"/>
              </w:rPr>
              <w:t>0..1</w:t>
            </w:r>
          </w:p>
        </w:tc>
        <w:tc>
          <w:tcPr>
            <w:tcW w:w="311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9373E3" w:rsidRPr="00AA58F1" w:rsidRDefault="009373E3" w:rsidP="00EA7817">
            <w:pPr>
              <w:rPr>
                <w:rFonts w:eastAsia="Arial Unicode MS"/>
                <w:color w:val="000000"/>
                <w:sz w:val="20"/>
              </w:rPr>
            </w:pPr>
          </w:p>
        </w:tc>
      </w:tr>
    </w:tbl>
    <w:p w:rsidR="009373E3" w:rsidRPr="00B81576" w:rsidRDefault="009373E3" w:rsidP="009373E3">
      <w:pPr>
        <w:pStyle w:val="Rubrik2Nr"/>
        <w:rPr>
          <w:noProof/>
        </w:rPr>
      </w:pPr>
      <w:bookmarkStart w:id="42" w:name="_Toc395160861"/>
      <w:r w:rsidRPr="00B81576">
        <w:rPr>
          <w:noProof/>
        </w:rPr>
        <w:t>Vårdgivare</w:t>
      </w:r>
      <w:bookmarkEnd w:id="42"/>
    </w:p>
    <w:p w:rsidR="009373E3" w:rsidRPr="00B81576" w:rsidRDefault="009373E3" w:rsidP="009373E3">
      <w:r w:rsidRPr="00B81576">
        <w:t>Klassen Vårdgivare innehåller information om den vårdgivare som aktuell vårdenhet hör till.</w:t>
      </w:r>
      <w:r w:rsidRPr="00B81576">
        <w:rPr>
          <w:i/>
        </w:rPr>
        <w:t xml:space="preserve"> </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B81576" w:rsidTr="00EA7817">
        <w:trPr>
          <w:trHeight w:val="217"/>
        </w:trPr>
        <w:tc>
          <w:tcPr>
            <w:tcW w:w="2567"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Attribut</w:t>
            </w:r>
          </w:p>
        </w:tc>
        <w:tc>
          <w:tcPr>
            <w:tcW w:w="3544"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Beskrivning</w:t>
            </w:r>
          </w:p>
        </w:tc>
        <w:tc>
          <w:tcPr>
            <w:tcW w:w="850"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Format</w:t>
            </w:r>
          </w:p>
        </w:tc>
        <w:tc>
          <w:tcPr>
            <w:tcW w:w="992" w:type="dxa"/>
            <w:shd w:val="pct25" w:color="auto" w:fill="auto"/>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Mult</w:t>
            </w:r>
          </w:p>
        </w:tc>
        <w:tc>
          <w:tcPr>
            <w:tcW w:w="3119"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Kodverk/värdemängd</w:t>
            </w:r>
          </w:p>
        </w:tc>
        <w:tc>
          <w:tcPr>
            <w:tcW w:w="2835" w:type="dxa"/>
            <w:shd w:val="pct25" w:color="auto" w:fill="auto"/>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Beslutsregel</w:t>
            </w: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id</w:t>
            </w:r>
          </w:p>
        </w:tc>
        <w:tc>
          <w:tcPr>
            <w:tcW w:w="3544"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id.</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II</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Default="009373E3" w:rsidP="00EA7817">
            <w:pPr>
              <w:rPr>
                <w:rFonts w:eastAsia="Arial Unicode MS"/>
                <w:color w:val="000000"/>
                <w:sz w:val="20"/>
              </w:rPr>
            </w:pPr>
            <w:r w:rsidRPr="00B81576">
              <w:rPr>
                <w:rFonts w:eastAsia="Arial Unicode MS"/>
                <w:color w:val="000000"/>
                <w:sz w:val="20"/>
              </w:rPr>
              <w:t>HSA-id</w:t>
            </w:r>
          </w:p>
          <w:p w:rsidR="00A160C6" w:rsidRPr="00A160C6" w:rsidRDefault="00A160C6" w:rsidP="00A160C6">
            <w:pPr>
              <w:rPr>
                <w:sz w:val="20"/>
                <w:szCs w:val="20"/>
              </w:rPr>
            </w:pPr>
            <w:r w:rsidRPr="00A160C6">
              <w:rPr>
                <w:rFonts w:eastAsia="Arial Unicode MS"/>
                <w:color w:val="000000"/>
                <w:sz w:val="20"/>
                <w:szCs w:val="20"/>
              </w:rPr>
              <w:t>root = ”</w:t>
            </w:r>
            <w:r w:rsidRPr="00A160C6">
              <w:rPr>
                <w:sz w:val="20"/>
                <w:szCs w:val="20"/>
              </w:rPr>
              <w:t>1.2.752.129.2.1.4.1”</w:t>
            </w:r>
          </w:p>
          <w:p w:rsidR="00A160C6" w:rsidRPr="00A160C6" w:rsidRDefault="00A160C6" w:rsidP="00A160C6">
            <w:pPr>
              <w:pStyle w:val="BodyText"/>
              <w:rPr>
                <w:rFonts w:eastAsia="Arial Unicode MS"/>
                <w:lang w:val="sv-SE"/>
              </w:rPr>
            </w:pPr>
            <w:r w:rsidRPr="00A160C6">
              <w:rPr>
                <w:rFonts w:eastAsia="Arial Unicode MS"/>
                <w:sz w:val="20"/>
                <w:szCs w:val="20"/>
                <w:lang w:val="sv-SE"/>
              </w:rPr>
              <w:t xml:space="preserve">extension </w:t>
            </w:r>
            <w:r>
              <w:rPr>
                <w:rFonts w:eastAsia="Arial Unicode MS"/>
                <w:sz w:val="20"/>
                <w:szCs w:val="20"/>
                <w:lang w:val="sv-SE"/>
              </w:rPr>
              <w:t>= HSA-id:t</w:t>
            </w: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r w:rsidR="009373E3" w:rsidRPr="00B81576" w:rsidTr="00EA7817">
        <w:trPr>
          <w:trHeight w:val="217"/>
        </w:trPr>
        <w:tc>
          <w:tcPr>
            <w:tcW w:w="2567"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vårdgivarenamn</w:t>
            </w:r>
          </w:p>
        </w:tc>
        <w:tc>
          <w:tcPr>
            <w:tcW w:w="3544" w:type="dxa"/>
            <w:tcMar>
              <w:top w:w="15" w:type="dxa"/>
              <w:left w:w="15" w:type="dxa"/>
              <w:bottom w:w="0" w:type="dxa"/>
              <w:right w:w="15" w:type="dxa"/>
            </w:tcMar>
          </w:tcPr>
          <w:p w:rsidR="009373E3" w:rsidRPr="00B81576" w:rsidRDefault="009373E3" w:rsidP="00EA7817">
            <w:pPr>
              <w:rPr>
                <w:rFonts w:eastAsia="Arial Unicode MS"/>
                <w:color w:val="000000"/>
                <w:sz w:val="20"/>
              </w:rPr>
            </w:pPr>
            <w:r w:rsidRPr="00B81576">
              <w:rPr>
                <w:rFonts w:eastAsia="Arial Unicode MS"/>
                <w:color w:val="000000"/>
                <w:sz w:val="20"/>
              </w:rPr>
              <w:t>Vårdgivarens namn.</w:t>
            </w:r>
          </w:p>
        </w:tc>
        <w:tc>
          <w:tcPr>
            <w:tcW w:w="850"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ST</w:t>
            </w:r>
          </w:p>
        </w:tc>
        <w:tc>
          <w:tcPr>
            <w:tcW w:w="992" w:type="dxa"/>
            <w:tcMar>
              <w:top w:w="15" w:type="dxa"/>
              <w:left w:w="15" w:type="dxa"/>
              <w:bottom w:w="0" w:type="dxa"/>
              <w:right w:w="15" w:type="dxa"/>
            </w:tcMar>
          </w:tcPr>
          <w:p w:rsidR="009373E3" w:rsidRPr="00B81576" w:rsidRDefault="009373E3" w:rsidP="00EA7817">
            <w:pPr>
              <w:jc w:val="center"/>
              <w:rPr>
                <w:rFonts w:eastAsia="Arial Unicode MS"/>
                <w:color w:val="000000"/>
                <w:sz w:val="20"/>
              </w:rPr>
            </w:pPr>
            <w:r w:rsidRPr="00B81576">
              <w:rPr>
                <w:rFonts w:eastAsia="Arial Unicode MS"/>
                <w:color w:val="000000"/>
                <w:sz w:val="20"/>
              </w:rPr>
              <w:t>1</w:t>
            </w:r>
          </w:p>
        </w:tc>
        <w:tc>
          <w:tcPr>
            <w:tcW w:w="3119" w:type="dxa"/>
            <w:tcMar>
              <w:top w:w="15" w:type="dxa"/>
              <w:left w:w="15" w:type="dxa"/>
              <w:bottom w:w="0" w:type="dxa"/>
              <w:right w:w="15" w:type="dxa"/>
            </w:tcMar>
          </w:tcPr>
          <w:p w:rsidR="009373E3" w:rsidRPr="00B81576"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B81576" w:rsidRDefault="009373E3" w:rsidP="00EA7817">
            <w:pPr>
              <w:rPr>
                <w:rFonts w:eastAsia="Arial Unicode MS"/>
                <w:color w:val="000000"/>
                <w:sz w:val="20"/>
              </w:rPr>
            </w:pPr>
          </w:p>
        </w:tc>
      </w:tr>
    </w:tbl>
    <w:p w:rsidR="009373E3" w:rsidRPr="00B81576" w:rsidRDefault="009373E3" w:rsidP="009373E3">
      <w:pPr>
        <w:pStyle w:val="Rubrik2Nr"/>
        <w:rPr>
          <w:noProof/>
        </w:rPr>
      </w:pPr>
      <w:bookmarkStart w:id="43" w:name="_Toc261276662"/>
      <w:bookmarkStart w:id="44" w:name="_Toc280000801"/>
      <w:bookmarkStart w:id="45" w:name="_Toc282079692"/>
      <w:bookmarkStart w:id="46" w:name="_Toc284335116"/>
      <w:bookmarkStart w:id="47" w:name="_Toc373243768"/>
      <w:bookmarkStart w:id="48" w:name="_Toc395160862"/>
      <w:r w:rsidRPr="00B81576">
        <w:rPr>
          <w:noProof/>
        </w:rPr>
        <w:lastRenderedPageBreak/>
        <w:t>Vårdkontakt</w:t>
      </w:r>
      <w:bookmarkEnd w:id="43"/>
      <w:bookmarkEnd w:id="44"/>
      <w:bookmarkEnd w:id="45"/>
      <w:bookmarkEnd w:id="46"/>
      <w:bookmarkEnd w:id="47"/>
      <w:bookmarkEnd w:id="48"/>
    </w:p>
    <w:p w:rsidR="009373E3" w:rsidRPr="00E4235B" w:rsidRDefault="009373E3" w:rsidP="009373E3">
      <w:pPr>
        <w:spacing w:after="120"/>
        <w:rPr>
          <w:i/>
        </w:rPr>
      </w:pPr>
      <w:r w:rsidRPr="00E4235B">
        <w:t>Klassen Vårdkontakt innehåller administrativ information om den vårdkontakt</w:t>
      </w:r>
      <w:r>
        <w:t xml:space="preserve"> som utlåtandet kan baseras på.</w:t>
      </w:r>
    </w:p>
    <w:tbl>
      <w:tblPr>
        <w:tblW w:w="13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7"/>
        <w:gridCol w:w="3544"/>
        <w:gridCol w:w="850"/>
        <w:gridCol w:w="992"/>
        <w:gridCol w:w="3119"/>
        <w:gridCol w:w="2835"/>
      </w:tblGrid>
      <w:tr w:rsidR="009373E3" w:rsidRPr="00E4235B" w:rsidTr="00EA7817">
        <w:trPr>
          <w:trHeight w:val="217"/>
        </w:trPr>
        <w:tc>
          <w:tcPr>
            <w:tcW w:w="2567"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Att</w:t>
            </w:r>
            <w:r w:rsidRPr="00E4235B">
              <w:rPr>
                <w:color w:val="000000"/>
                <w:sz w:val="20"/>
                <w:bdr w:val="single" w:sz="4" w:space="0" w:color="C0C0C0"/>
              </w:rPr>
              <w:t>ribut</w:t>
            </w:r>
          </w:p>
        </w:tc>
        <w:tc>
          <w:tcPr>
            <w:tcW w:w="3544" w:type="dxa"/>
            <w:shd w:val="pct25" w:color="auto" w:fill="auto"/>
            <w:tcMar>
              <w:top w:w="15" w:type="dxa"/>
              <w:left w:w="15" w:type="dxa"/>
              <w:bottom w:w="0" w:type="dxa"/>
              <w:right w:w="15" w:type="dxa"/>
            </w:tcMar>
          </w:tcPr>
          <w:p w:rsidR="009373E3" w:rsidRPr="00E4235B" w:rsidRDefault="009373E3" w:rsidP="00EA7817">
            <w:pPr>
              <w:jc w:val="center"/>
              <w:rPr>
                <w:color w:val="000000"/>
                <w:sz w:val="20"/>
              </w:rPr>
            </w:pPr>
            <w:r w:rsidRPr="00E4235B">
              <w:rPr>
                <w:color w:val="000000"/>
                <w:sz w:val="20"/>
              </w:rPr>
              <w:t>Beskrivning</w:t>
            </w:r>
          </w:p>
        </w:tc>
        <w:tc>
          <w:tcPr>
            <w:tcW w:w="850" w:type="dxa"/>
            <w:shd w:val="pct25" w:color="auto" w:fill="auto"/>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color w:val="000000"/>
                <w:sz w:val="20"/>
              </w:rPr>
              <w:t>Format</w:t>
            </w:r>
          </w:p>
        </w:tc>
        <w:tc>
          <w:tcPr>
            <w:tcW w:w="992" w:type="dxa"/>
            <w:shd w:val="pct25" w:color="auto" w:fill="auto"/>
            <w:tcMar>
              <w:top w:w="15" w:type="dxa"/>
              <w:left w:w="15" w:type="dxa"/>
              <w:bottom w:w="0" w:type="dxa"/>
              <w:right w:w="15" w:type="dxa"/>
            </w:tcMar>
          </w:tcPr>
          <w:p w:rsidR="009373E3" w:rsidRPr="00E4235B" w:rsidRDefault="009373E3" w:rsidP="00EA7817">
            <w:pPr>
              <w:jc w:val="center"/>
              <w:rPr>
                <w:color w:val="000000"/>
                <w:sz w:val="20"/>
              </w:rPr>
            </w:pPr>
            <w:r w:rsidRPr="00E4235B">
              <w:rPr>
                <w:color w:val="000000"/>
                <w:sz w:val="20"/>
              </w:rPr>
              <w:t>Mult</w:t>
            </w:r>
          </w:p>
        </w:tc>
        <w:tc>
          <w:tcPr>
            <w:tcW w:w="3119"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Kodverk/värdemängd</w:t>
            </w:r>
          </w:p>
        </w:tc>
        <w:tc>
          <w:tcPr>
            <w:tcW w:w="2835" w:type="dxa"/>
            <w:shd w:val="pct25"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color w:val="000000"/>
                <w:sz w:val="20"/>
              </w:rPr>
              <w:t>Beslutsregel</w:t>
            </w:r>
          </w:p>
        </w:tc>
      </w:tr>
      <w:tr w:rsidR="009373E3" w:rsidRPr="00E4235B" w:rsidTr="00EA7817">
        <w:trPr>
          <w:trHeight w:val="217"/>
        </w:trPr>
        <w:tc>
          <w:tcPr>
            <w:tcW w:w="2567" w:type="dxa"/>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Vårdkontakttyp</w:t>
            </w:r>
          </w:p>
        </w:tc>
        <w:tc>
          <w:tcPr>
            <w:tcW w:w="3544" w:type="dxa"/>
            <w:tcMar>
              <w:top w:w="15" w:type="dxa"/>
              <w:left w:w="15" w:type="dxa"/>
              <w:bottom w:w="0" w:type="dxa"/>
              <w:right w:w="15" w:type="dxa"/>
            </w:tcMar>
          </w:tcPr>
          <w:p w:rsidR="009373E3" w:rsidRPr="00333548" w:rsidRDefault="009373E3" w:rsidP="00EA7817">
            <w:pPr>
              <w:autoSpaceDE w:val="0"/>
              <w:autoSpaceDN w:val="0"/>
              <w:adjustRightInd w:val="0"/>
              <w:rPr>
                <w:sz w:val="20"/>
              </w:rPr>
            </w:pPr>
            <w:r w:rsidRPr="00E4235B">
              <w:rPr>
                <w:sz w:val="20"/>
              </w:rPr>
              <w:t>Kod och klartext som anger på vilket sätt vårdkontakten är planerad att ske alternativt skedde.</w:t>
            </w:r>
          </w:p>
        </w:tc>
        <w:tc>
          <w:tcPr>
            <w:tcW w:w="850"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CV</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9373E3" w:rsidRPr="00E4235B" w:rsidRDefault="009373E3" w:rsidP="00EA7817">
            <w:pPr>
              <w:rPr>
                <w:color w:val="000000"/>
                <w:sz w:val="20"/>
              </w:rPr>
            </w:pPr>
            <w:r>
              <w:rPr>
                <w:color w:val="000000"/>
                <w:sz w:val="20"/>
              </w:rPr>
              <w:t>Snomed CT</w:t>
            </w: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p>
        </w:tc>
      </w:tr>
      <w:tr w:rsidR="009373E3" w:rsidRPr="00E4235B" w:rsidTr="00EA7817">
        <w:trPr>
          <w:trHeight w:val="217"/>
        </w:trPr>
        <w:tc>
          <w:tcPr>
            <w:tcW w:w="2567" w:type="dxa"/>
            <w:shd w:val="clear" w:color="auto" w:fill="auto"/>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Vårdkontaktstid</w:t>
            </w:r>
          </w:p>
        </w:tc>
        <w:tc>
          <w:tcPr>
            <w:tcW w:w="3544"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Tid för vårdkontaktens start och ev. slut.</w:t>
            </w:r>
          </w:p>
        </w:tc>
        <w:tc>
          <w:tcPr>
            <w:tcW w:w="850" w:type="dxa"/>
            <w:tcMar>
              <w:top w:w="15" w:type="dxa"/>
              <w:left w:w="15" w:type="dxa"/>
              <w:bottom w:w="0" w:type="dxa"/>
              <w:right w:w="15" w:type="dxa"/>
            </w:tcMar>
          </w:tcPr>
          <w:p w:rsidR="009373E3" w:rsidRPr="00E4235B" w:rsidRDefault="00907443" w:rsidP="00EA7817">
            <w:pPr>
              <w:jc w:val="center"/>
              <w:rPr>
                <w:rFonts w:eastAsia="Arial Unicode MS"/>
                <w:color w:val="000000"/>
                <w:sz w:val="20"/>
              </w:rPr>
            </w:pPr>
            <w:r>
              <w:rPr>
                <w:rFonts w:eastAsia="Arial Unicode MS"/>
                <w:color w:val="000000"/>
                <w:sz w:val="20"/>
              </w:rPr>
              <w:t>DatePeriodType</w:t>
            </w:r>
          </w:p>
        </w:tc>
        <w:tc>
          <w:tcPr>
            <w:tcW w:w="992" w:type="dxa"/>
            <w:tcMar>
              <w:top w:w="15" w:type="dxa"/>
              <w:left w:w="15" w:type="dxa"/>
              <w:bottom w:w="0" w:type="dxa"/>
              <w:right w:w="15" w:type="dxa"/>
            </w:tcMar>
          </w:tcPr>
          <w:p w:rsidR="009373E3" w:rsidRPr="00E4235B" w:rsidRDefault="009373E3" w:rsidP="00EA7817">
            <w:pPr>
              <w:jc w:val="center"/>
              <w:rPr>
                <w:rFonts w:eastAsia="Arial Unicode MS"/>
                <w:color w:val="000000"/>
                <w:sz w:val="20"/>
              </w:rPr>
            </w:pPr>
            <w:r w:rsidRPr="00E4235B">
              <w:rPr>
                <w:rFonts w:eastAsia="Arial Unicode MS"/>
                <w:color w:val="000000"/>
                <w:sz w:val="20"/>
              </w:rPr>
              <w:t>1</w:t>
            </w:r>
          </w:p>
        </w:tc>
        <w:tc>
          <w:tcPr>
            <w:tcW w:w="3119" w:type="dxa"/>
            <w:tcMar>
              <w:top w:w="15" w:type="dxa"/>
              <w:left w:w="15" w:type="dxa"/>
              <w:bottom w:w="0" w:type="dxa"/>
              <w:right w:w="15" w:type="dxa"/>
            </w:tcMar>
          </w:tcPr>
          <w:p w:rsidR="009373E3" w:rsidRPr="00E4235B" w:rsidRDefault="009373E3" w:rsidP="00EA7817">
            <w:pPr>
              <w:rPr>
                <w:rFonts w:eastAsia="Arial Unicode MS"/>
                <w:color w:val="000000"/>
                <w:sz w:val="20"/>
              </w:rPr>
            </w:pPr>
          </w:p>
        </w:tc>
        <w:tc>
          <w:tcPr>
            <w:tcW w:w="2835" w:type="dxa"/>
            <w:tcMar>
              <w:top w:w="15" w:type="dxa"/>
              <w:left w:w="15" w:type="dxa"/>
              <w:bottom w:w="0" w:type="dxa"/>
              <w:right w:w="15" w:type="dxa"/>
            </w:tcMar>
          </w:tcPr>
          <w:p w:rsidR="009373E3" w:rsidRPr="00E4235B" w:rsidRDefault="009373E3" w:rsidP="00EA7817">
            <w:pPr>
              <w:rPr>
                <w:rFonts w:eastAsia="Arial Unicode MS"/>
                <w:color w:val="000000"/>
                <w:sz w:val="20"/>
              </w:rPr>
            </w:pPr>
            <w:r w:rsidRPr="00E4235B">
              <w:rPr>
                <w:rFonts w:eastAsia="Arial Unicode MS"/>
                <w:color w:val="000000"/>
                <w:sz w:val="20"/>
              </w:rPr>
              <w:t>Anges som datum i intygen.</w:t>
            </w:r>
          </w:p>
        </w:tc>
      </w:tr>
    </w:tbl>
    <w:p w:rsidR="009373E3" w:rsidRDefault="00DA1EB3" w:rsidP="009373E3">
      <w:pPr>
        <w:pStyle w:val="Rubrik1Nr"/>
      </w:pPr>
      <w:r w:rsidRPr="00B956BC">
        <w:br w:type="page"/>
      </w:r>
      <w:r w:rsidR="000011EF" w:rsidRPr="009373E3">
        <w:lastRenderedPageBreak/>
        <w:cr/>
      </w:r>
      <w:bookmarkEnd w:id="1"/>
      <w:r w:rsidR="009373E3" w:rsidRPr="009373E3">
        <w:t xml:space="preserve"> </w:t>
      </w:r>
      <w:bookmarkStart w:id="49" w:name="_Toc395160863"/>
      <w:r w:rsidR="009373E3" w:rsidRPr="00E4235B">
        <w:t>Förklaring till format</w:t>
      </w:r>
      <w:bookmarkEnd w:id="49"/>
    </w:p>
    <w:p w:rsidR="00FD7529" w:rsidRPr="001B233B" w:rsidRDefault="00FD7529" w:rsidP="00FD7529">
      <w:pPr>
        <w:pStyle w:val="BodyText"/>
        <w:rPr>
          <w:lang w:val="sv-SE"/>
        </w:rPr>
      </w:pPr>
      <w:r w:rsidRPr="001B233B">
        <w:rPr>
          <w:lang w:val="sv-SE"/>
        </w:rPr>
        <w:t>Nedan listas de datatyper som till en början används i projektet. Listan med datatyper kan komma att utökas och/eller kompletteras under arbetets gång.</w:t>
      </w:r>
    </w:p>
    <w:p w:rsidR="00FD7529" w:rsidRPr="001B233B" w:rsidRDefault="00FD7529" w:rsidP="00FD7529">
      <w:pPr>
        <w:pStyle w:val="BodyText"/>
        <w:rPr>
          <w:lang w:val="sv-SE"/>
        </w:rPr>
      </w:pPr>
      <w:r w:rsidRPr="001B233B">
        <w:rPr>
          <w:lang w:val="sv-SE"/>
        </w:rPr>
        <w:t xml:space="preserve">Nedanstående format för tidpunkter/tidsintervall utgår från ISO 8601 om inte annat anges. För information om ISO 8601 se t.ex. </w:t>
      </w:r>
      <w:hyperlink r:id="rId13" w:history="1">
        <w:r w:rsidRPr="001B233B">
          <w:rPr>
            <w:lang w:val="sv-SE"/>
          </w:rPr>
          <w:t>http://en.wikipedia.org/wiki./ISO_8601</w:t>
        </w:r>
      </w:hyperlink>
      <w:r w:rsidRPr="001B233B">
        <w:rPr>
          <w:lang w:val="sv-SE"/>
        </w:rPr>
        <w:t>.</w:t>
      </w:r>
    </w:p>
    <w:p w:rsidR="00FD7529" w:rsidRPr="000011EF" w:rsidRDefault="00FD7529" w:rsidP="00FD7529">
      <w:pPr>
        <w:pStyle w:val="BodyText"/>
      </w:pPr>
      <w:r w:rsidRPr="001B233B">
        <w:rPr>
          <w:lang w:val="sv-SE"/>
        </w:rPr>
        <w:t xml:space="preserve">För att beskriva datum och datumintervall används </w:t>
      </w:r>
      <w:ins w:id="50" w:author="Kristin Schoug Bertilsson" w:date="2015-01-27T10:51:00Z">
        <w:r w:rsidRPr="001B233B">
          <w:rPr>
            <w:lang w:val="sv-SE"/>
          </w:rPr>
          <w:t xml:space="preserve">så långt det varit möjligt </w:t>
        </w:r>
      </w:ins>
      <w:r w:rsidRPr="001B233B">
        <w:rPr>
          <w:lang w:val="sv-SE"/>
        </w:rPr>
        <w:t>defactodatatype</w:t>
      </w:r>
      <w:ins w:id="51" w:author="Kristin Schoug Bertilsson" w:date="2015-01-27T10:50:00Z">
        <w:r w:rsidRPr="001B233B">
          <w:rPr>
            <w:lang w:val="sv-SE"/>
          </w:rPr>
          <w:t>r</w:t>
        </w:r>
      </w:ins>
      <w:del w:id="52" w:author="Kristin Schoug Bertilsson" w:date="2015-01-27T10:50:00Z">
        <w:r w:rsidRPr="001B233B" w:rsidDel="00C11186">
          <w:rPr>
            <w:lang w:val="sv-SE"/>
          </w:rPr>
          <w:delText>n</w:delText>
        </w:r>
      </w:del>
      <w:r w:rsidRPr="001B233B">
        <w:rPr>
          <w:lang w:val="sv-SE"/>
        </w:rPr>
        <w:t xml:space="preserve"> från RIV Tekniska Anvisningar. Dessa datatyper fanns inte tillgängliga när informationsmodellen togs fram vilket är anledningen till att de inte tillämpas fullt ut.</w:t>
      </w:r>
      <w:ins w:id="53" w:author="Kristin Schoug Bertilsson" w:date="2015-01-27T10:51:00Z">
        <w:r w:rsidRPr="001B233B">
          <w:rPr>
            <w:lang w:val="sv-SE"/>
          </w:rPr>
          <w:t xml:space="preserve"> </w:t>
        </w:r>
        <w:r>
          <w:t>Datatypen PartialDatePeriodType är definierad av projektet.</w:t>
        </w:r>
      </w:ins>
    </w:p>
    <w:tbl>
      <w:tblPr>
        <w:tblW w:w="1275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1198"/>
      </w:tblGrid>
      <w:tr w:rsidR="009373E3" w:rsidRPr="00B415D3" w:rsidTr="009373E3">
        <w:trPr>
          <w:trHeight w:val="498"/>
        </w:trPr>
        <w:tc>
          <w:tcPr>
            <w:tcW w:w="1560" w:type="dxa"/>
            <w:shd w:val="clear" w:color="auto" w:fill="D9D9D9" w:themeFill="background1" w:themeFillShade="D9"/>
            <w:vAlign w:val="center"/>
          </w:tcPr>
          <w:p w:rsidR="009373E3" w:rsidRPr="00B415D3" w:rsidRDefault="009373E3" w:rsidP="00EA7817">
            <w:pPr>
              <w:jc w:val="center"/>
              <w:rPr>
                <w:rFonts w:eastAsia="Arial Unicode MS"/>
                <w:color w:val="000000"/>
                <w:sz w:val="20"/>
              </w:rPr>
            </w:pPr>
            <w:r w:rsidRPr="00B415D3">
              <w:rPr>
                <w:rFonts w:eastAsia="Arial Unicode MS"/>
                <w:color w:val="000000"/>
                <w:sz w:val="20"/>
              </w:rPr>
              <w:t>Datatyp enligt ISO</w:t>
            </w:r>
          </w:p>
        </w:tc>
        <w:tc>
          <w:tcPr>
            <w:tcW w:w="11198" w:type="dxa"/>
            <w:shd w:val="clear" w:color="auto" w:fill="D9D9D9" w:themeFill="background1" w:themeFillShade="D9"/>
            <w:vAlign w:val="center"/>
          </w:tcPr>
          <w:p w:rsidR="009373E3" w:rsidRPr="00B415D3" w:rsidRDefault="009373E3" w:rsidP="00EA7817">
            <w:pPr>
              <w:jc w:val="center"/>
              <w:rPr>
                <w:rFonts w:eastAsia="Arial Unicode MS"/>
                <w:color w:val="000000"/>
                <w:sz w:val="20"/>
              </w:rPr>
            </w:pPr>
            <w:r w:rsidRPr="00B415D3">
              <w:rPr>
                <w:rFonts w:eastAsia="Arial Unicode MS"/>
                <w:color w:val="000000"/>
                <w:sz w:val="20"/>
              </w:rPr>
              <w:t>Förklaring</w:t>
            </w: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BL</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Används för att ange sant, falskt eller null.</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Möjliga värden:</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true</w:t>
            </w:r>
            <w:r w:rsidRPr="00C31F4D">
              <w:rPr>
                <w:rFonts w:eastAsia="Arial Unicode MS"/>
                <w:color w:val="000000"/>
                <w:sz w:val="20"/>
              </w:rPr>
              <w:br/>
              <w:t>false</w:t>
            </w:r>
            <w:r w:rsidRPr="00C31F4D">
              <w:rPr>
                <w:rFonts w:eastAsia="Arial Unicode MS"/>
                <w:color w:val="000000"/>
                <w:sz w:val="20"/>
              </w:rPr>
              <w:br/>
              <w:t>NULL (</w:t>
            </w:r>
            <w:r>
              <w:rPr>
                <w:rFonts w:eastAsia="Arial Unicode MS"/>
                <w:color w:val="000000"/>
                <w:sz w:val="20"/>
              </w:rPr>
              <w:t>Fixt värde: UNK (Unknown)</w:t>
            </w:r>
            <w:r w:rsidRPr="00C31F4D">
              <w:rPr>
                <w:rFonts w:eastAsia="Arial Unicode MS"/>
                <w:color w:val="000000"/>
                <w:sz w:val="20"/>
              </w:rPr>
              <w:t>)</w:t>
            </w:r>
          </w:p>
        </w:tc>
      </w:tr>
      <w:tr w:rsidR="009373E3" w:rsidRPr="00C31F4D" w:rsidTr="009373E3">
        <w:trPr>
          <w:trHeight w:val="4381"/>
        </w:trPr>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CV</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Identifiering av berört kodverk/klassifikation (genom OID) samt aktuell kod och text</w:t>
            </w:r>
          </w:p>
          <w:tbl>
            <w:tblPr>
              <w:tblStyle w:val="TableTheme"/>
              <w:tblW w:w="9989" w:type="dxa"/>
              <w:tblLayout w:type="fixed"/>
              <w:tblLook w:val="01E0" w:firstRow="1" w:lastRow="1" w:firstColumn="1" w:lastColumn="1" w:noHBand="0" w:noVBand="0"/>
            </w:tblPr>
            <w:tblGrid>
              <w:gridCol w:w="1767"/>
              <w:gridCol w:w="851"/>
              <w:gridCol w:w="7371"/>
            </w:tblGrid>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Mult</w:t>
                  </w:r>
                </w:p>
              </w:tc>
              <w:tc>
                <w:tcPr>
                  <w:tcW w:w="7371"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code</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aktuellt kodvärde</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displayName</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klartext för koden</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codeSystem</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identifiering av berört kodverk/klassifikation (OID eller UUID)</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codeSystem</w:t>
                  </w:r>
                  <w:r w:rsidRPr="00AD3D90">
                    <w:rPr>
                      <w:rFonts w:eastAsia="Arial Unicode MS"/>
                      <w:color w:val="000000"/>
                      <w:sz w:val="20"/>
                      <w:szCs w:val="20"/>
                    </w:rPr>
                    <w:br/>
                    <w:t>Version</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 version av kodverket</w:t>
                  </w:r>
                </w:p>
              </w:tc>
            </w:tr>
            <w:tr w:rsidR="009373E3" w:rsidRPr="00C31F4D" w:rsidTr="00EA7817">
              <w:tc>
                <w:tcPr>
                  <w:tcW w:w="1767"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originalText</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7371"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Texten i den form som den visas för användaren och som representerar syftet med koden för användaren.</w:t>
                  </w:r>
                </w:p>
              </w:tc>
            </w:tr>
          </w:tbl>
          <w:p w:rsidR="009373E3" w:rsidRPr="00C31F4D" w:rsidRDefault="009373E3" w:rsidP="00EA7817">
            <w:pPr>
              <w:spacing w:before="120" w:after="120"/>
              <w:rPr>
                <w:rFonts w:eastAsia="Arial Unicode MS"/>
                <w:color w:val="000000"/>
                <w:sz w:val="20"/>
              </w:rPr>
            </w:pPr>
          </w:p>
        </w:tc>
      </w:tr>
      <w:tr w:rsidR="009373E3" w:rsidRPr="00C31F4D" w:rsidTr="009373E3">
        <w:trPr>
          <w:trHeight w:val="2686"/>
        </w:trPr>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II</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En unik identifikation av en instans, företeelse eller objekt. T.ex. remissid, personnummer, HSA-id.  </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Exempel personnummer:</w:t>
            </w:r>
            <w:r w:rsidRPr="00C31F4D">
              <w:rPr>
                <w:rFonts w:eastAsia="Arial Unicode MS"/>
                <w:color w:val="000000"/>
                <w:sz w:val="20"/>
              </w:rPr>
              <w:br/>
              <w:t>root = ” 1.2.752.129.2.1.3.1</w:t>
            </w:r>
            <w:r w:rsidRPr="00C31F4D">
              <w:rPr>
                <w:rFonts w:eastAsia="Arial Unicode MS"/>
                <w:color w:val="000000"/>
                <w:sz w:val="20"/>
              </w:rPr>
              <w:br/>
              <w:t>extension = ”191212121212”</w:t>
            </w:r>
          </w:p>
          <w:tbl>
            <w:tblPr>
              <w:tblStyle w:val="TableTheme"/>
              <w:tblW w:w="10276" w:type="dxa"/>
              <w:tblLayout w:type="fixed"/>
              <w:tblLook w:val="01E0" w:firstRow="1" w:lastRow="1" w:firstColumn="1" w:lastColumn="1" w:noHBand="0" w:noVBand="0"/>
            </w:tblPr>
            <w:tblGrid>
              <w:gridCol w:w="1200"/>
              <w:gridCol w:w="851"/>
              <w:gridCol w:w="8225"/>
            </w:tblGrid>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Attribut</w:t>
                  </w:r>
                </w:p>
              </w:tc>
              <w:tc>
                <w:tcPr>
                  <w:tcW w:w="851" w:type="dxa"/>
                </w:tcPr>
                <w:p w:rsidR="009373E3"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Mult</w:t>
                  </w:r>
                </w:p>
              </w:tc>
              <w:tc>
                <w:tcPr>
                  <w:tcW w:w="8225" w:type="dxa"/>
                </w:tcPr>
                <w:p w:rsidR="009373E3" w:rsidRPr="00AD3D90" w:rsidRDefault="009373E3" w:rsidP="00EA7817">
                  <w:pPr>
                    <w:spacing w:before="120" w:after="120" w:line="276" w:lineRule="auto"/>
                    <w:rPr>
                      <w:rFonts w:eastAsia="Arial Unicode MS"/>
                      <w:color w:val="000000"/>
                      <w:sz w:val="20"/>
                      <w:szCs w:val="20"/>
                    </w:rPr>
                  </w:pPr>
                  <w:r>
                    <w:rPr>
                      <w:rFonts w:eastAsia="Arial Unicode MS"/>
                      <w:color w:val="000000"/>
                      <w:sz w:val="20"/>
                      <w:szCs w:val="20"/>
                    </w:rPr>
                    <w:t>Beskrivning</w:t>
                  </w:r>
                </w:p>
              </w:tc>
            </w:tr>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root</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0..1</w:t>
                  </w:r>
                </w:p>
              </w:tc>
              <w:tc>
                <w:tcPr>
                  <w:tcW w:w="8225"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UID som anger den domän inom vilken aktuell identifierare är unik</w:t>
                  </w:r>
                </w:p>
              </w:tc>
            </w:tr>
            <w:tr w:rsidR="009373E3" w:rsidRPr="00C31F4D" w:rsidTr="00EA7817">
              <w:tc>
                <w:tcPr>
                  <w:tcW w:w="1200"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extension</w:t>
                  </w:r>
                </w:p>
              </w:tc>
              <w:tc>
                <w:tcPr>
                  <w:tcW w:w="851" w:type="dxa"/>
                </w:tcPr>
                <w:p w:rsidR="009373E3" w:rsidRPr="00AD3D90" w:rsidRDefault="009373E3" w:rsidP="00EA7817">
                  <w:pPr>
                    <w:spacing w:before="120" w:after="120" w:line="276" w:lineRule="auto"/>
                    <w:jc w:val="center"/>
                    <w:rPr>
                      <w:rFonts w:eastAsia="Arial Unicode MS"/>
                      <w:color w:val="000000"/>
                      <w:sz w:val="20"/>
                      <w:szCs w:val="20"/>
                    </w:rPr>
                  </w:pPr>
                  <w:r>
                    <w:rPr>
                      <w:rFonts w:eastAsia="Arial Unicode MS"/>
                      <w:color w:val="000000"/>
                      <w:sz w:val="20"/>
                      <w:szCs w:val="20"/>
                    </w:rPr>
                    <w:t>1</w:t>
                  </w:r>
                </w:p>
              </w:tc>
              <w:tc>
                <w:tcPr>
                  <w:tcW w:w="8225" w:type="dxa"/>
                </w:tcPr>
                <w:p w:rsidR="009373E3" w:rsidRPr="00AD3D90" w:rsidRDefault="009373E3" w:rsidP="00EA7817">
                  <w:pPr>
                    <w:spacing w:before="120" w:after="120" w:line="276" w:lineRule="auto"/>
                    <w:rPr>
                      <w:rFonts w:eastAsia="Arial Unicode MS"/>
                      <w:color w:val="000000"/>
                      <w:sz w:val="20"/>
                      <w:szCs w:val="20"/>
                    </w:rPr>
                  </w:pPr>
                  <w:r w:rsidRPr="00AD3D90">
                    <w:rPr>
                      <w:rFonts w:eastAsia="Arial Unicode MS"/>
                      <w:color w:val="000000"/>
                      <w:sz w:val="20"/>
                      <w:szCs w:val="20"/>
                    </w:rPr>
                    <w:t>Aktuell identifierare</w:t>
                  </w:r>
                </w:p>
              </w:tc>
            </w:tr>
          </w:tbl>
          <w:p w:rsidR="009373E3" w:rsidRPr="00C31F4D" w:rsidRDefault="009373E3" w:rsidP="00EA7817">
            <w:pPr>
              <w:spacing w:before="120" w:after="120"/>
              <w:rPr>
                <w:rFonts w:eastAsia="Arial Unicode MS"/>
                <w:color w:val="000000"/>
                <w:sz w:val="20"/>
              </w:rPr>
            </w:pP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PQ</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Uttrycker mängd och sort som resultat av en mätning.</w:t>
            </w:r>
          </w:p>
          <w:tbl>
            <w:tblPr>
              <w:tblStyle w:val="TableTheme"/>
              <w:tblW w:w="5027" w:type="dxa"/>
              <w:tblLayout w:type="fixed"/>
              <w:tblLook w:val="01E0" w:firstRow="1" w:lastRow="1" w:firstColumn="1" w:lastColumn="1" w:noHBand="0" w:noVBand="0"/>
            </w:tblPr>
            <w:tblGrid>
              <w:gridCol w:w="1059"/>
              <w:gridCol w:w="708"/>
              <w:gridCol w:w="3260"/>
            </w:tblGrid>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Attribut</w:t>
                  </w:r>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Mult</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Pr>
                      <w:rFonts w:eastAsia="Arial Unicode MS"/>
                      <w:color w:val="000000"/>
                      <w:sz w:val="20"/>
                      <w:szCs w:val="20"/>
                      <w:lang w:eastAsia="en-US"/>
                    </w:rPr>
                    <w:t>Beskrivning</w:t>
                  </w:r>
                </w:p>
              </w:tc>
            </w:tr>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value</w:t>
                  </w:r>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1</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aktuellt värde</w:t>
                  </w:r>
                </w:p>
              </w:tc>
            </w:tr>
            <w:tr w:rsidR="009373E3" w:rsidRPr="00C31F4D" w:rsidTr="00EA7817">
              <w:tc>
                <w:tcPr>
                  <w:tcW w:w="1059"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unit</w:t>
                  </w:r>
                </w:p>
              </w:tc>
              <w:tc>
                <w:tcPr>
                  <w:tcW w:w="708" w:type="dxa"/>
                </w:tcPr>
                <w:p w:rsidR="009373E3" w:rsidRPr="00AD3D90" w:rsidRDefault="009373E3" w:rsidP="00EA7817">
                  <w:pPr>
                    <w:spacing w:before="120" w:after="120" w:line="276" w:lineRule="auto"/>
                    <w:jc w:val="center"/>
                    <w:rPr>
                      <w:rFonts w:eastAsia="Arial Unicode MS"/>
                      <w:color w:val="000000"/>
                      <w:sz w:val="20"/>
                      <w:szCs w:val="20"/>
                      <w:lang w:eastAsia="en-US"/>
                    </w:rPr>
                  </w:pPr>
                  <w:r>
                    <w:rPr>
                      <w:rFonts w:eastAsia="Arial Unicode MS"/>
                      <w:color w:val="000000"/>
                      <w:sz w:val="20"/>
                      <w:szCs w:val="20"/>
                      <w:lang w:eastAsia="en-US"/>
                    </w:rPr>
                    <w:t>0..1</w:t>
                  </w:r>
                </w:p>
              </w:tc>
              <w:tc>
                <w:tcPr>
                  <w:tcW w:w="3260" w:type="dxa"/>
                </w:tcPr>
                <w:p w:rsidR="009373E3" w:rsidRPr="00AD3D90" w:rsidRDefault="009373E3" w:rsidP="00EA7817">
                  <w:pPr>
                    <w:spacing w:before="120" w:after="120" w:line="276" w:lineRule="auto"/>
                    <w:rPr>
                      <w:rFonts w:eastAsia="Arial Unicode MS"/>
                      <w:color w:val="000000"/>
                      <w:sz w:val="20"/>
                      <w:szCs w:val="20"/>
                      <w:lang w:eastAsia="en-US"/>
                    </w:rPr>
                  </w:pPr>
                  <w:r w:rsidRPr="00AD3D90">
                    <w:rPr>
                      <w:rFonts w:eastAsia="Arial Unicode MS"/>
                      <w:color w:val="000000"/>
                      <w:sz w:val="20"/>
                      <w:szCs w:val="20"/>
                      <w:lang w:eastAsia="en-US"/>
                    </w:rPr>
                    <w:t>värdets enhet</w:t>
                  </w:r>
                </w:p>
              </w:tc>
            </w:tr>
          </w:tbl>
          <w:p w:rsidR="009373E3" w:rsidRPr="00C31F4D" w:rsidRDefault="009373E3" w:rsidP="00EA7817">
            <w:pPr>
              <w:spacing w:before="120" w:after="120"/>
              <w:rPr>
                <w:rFonts w:eastAsia="Arial Unicode MS"/>
                <w:color w:val="000000"/>
                <w:sz w:val="20"/>
              </w:rPr>
            </w:pPr>
          </w:p>
        </w:tc>
      </w:tr>
      <w:tr w:rsidR="009373E3" w:rsidRPr="00B76598" w:rsidTr="009373E3">
        <w:tc>
          <w:tcPr>
            <w:tcW w:w="1560" w:type="dxa"/>
          </w:tcPr>
          <w:p w:rsidR="009373E3" w:rsidRPr="00C31F4D" w:rsidRDefault="009373E3" w:rsidP="00EA7817">
            <w:pPr>
              <w:spacing w:before="120" w:after="120"/>
              <w:jc w:val="center"/>
              <w:rPr>
                <w:rFonts w:eastAsia="Arial Unicode MS"/>
                <w:color w:val="000000"/>
                <w:sz w:val="20"/>
              </w:rPr>
            </w:pPr>
            <w:r>
              <w:rPr>
                <w:rFonts w:eastAsia="Arial Unicode MS"/>
                <w:color w:val="000000"/>
                <w:sz w:val="20"/>
              </w:rPr>
              <w:t>REAL</w:t>
            </w:r>
          </w:p>
        </w:tc>
        <w:tc>
          <w:tcPr>
            <w:tcW w:w="11198" w:type="dxa"/>
          </w:tcPr>
          <w:p w:rsidR="009373E3" w:rsidRPr="00B76598" w:rsidRDefault="009373E3" w:rsidP="00EA7817">
            <w:pPr>
              <w:spacing w:before="120" w:after="120"/>
              <w:rPr>
                <w:rFonts w:eastAsia="Arial Unicode MS"/>
                <w:color w:val="000000"/>
                <w:sz w:val="20"/>
              </w:rPr>
            </w:pPr>
            <w:r>
              <w:rPr>
                <w:rFonts w:eastAsia="Arial Unicode MS"/>
                <w:color w:val="000000"/>
                <w:sz w:val="20"/>
              </w:rPr>
              <w:t>Fraktal</w:t>
            </w:r>
            <w:r w:rsidRPr="00B76598">
              <w:rPr>
                <w:rFonts w:eastAsia="Arial Unicode MS"/>
                <w:color w:val="000000"/>
                <w:sz w:val="20"/>
              </w:rPr>
              <w:t xml:space="preserve">, vanligen </w:t>
            </w:r>
            <w:r>
              <w:rPr>
                <w:rFonts w:eastAsia="Arial Unicode MS"/>
                <w:color w:val="000000"/>
                <w:sz w:val="20"/>
              </w:rPr>
              <w:t xml:space="preserve">representerad </w:t>
            </w:r>
            <w:r w:rsidRPr="00B76598">
              <w:rPr>
                <w:rFonts w:eastAsia="Arial Unicode MS"/>
                <w:color w:val="000000"/>
                <w:sz w:val="20"/>
              </w:rPr>
              <w:t>som decimaltal.</w:t>
            </w: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ST</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Fritext</w:t>
            </w:r>
          </w:p>
          <w:p w:rsidR="009373E3" w:rsidRPr="00C31F4D" w:rsidRDefault="009373E3" w:rsidP="00EA7817">
            <w:pPr>
              <w:spacing w:before="120" w:after="120"/>
              <w:rPr>
                <w:rFonts w:eastAsia="Arial Unicode MS"/>
                <w:color w:val="000000"/>
                <w:sz w:val="20"/>
              </w:rPr>
            </w:pPr>
          </w:p>
        </w:tc>
      </w:tr>
      <w:tr w:rsidR="009373E3" w:rsidRPr="00C31F4D" w:rsidTr="009373E3">
        <w:tc>
          <w:tcPr>
            <w:tcW w:w="1560" w:type="dxa"/>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t>TS</w:t>
            </w:r>
          </w:p>
        </w:tc>
        <w:tc>
          <w:tcPr>
            <w:tcW w:w="11198" w:type="dxa"/>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 xml:space="preserve">Angivelse av datum och klockslag med exaktheten sekund. Formatet </w:t>
            </w:r>
            <w:r>
              <w:rPr>
                <w:rFonts w:eastAsia="Arial Unicode MS"/>
                <w:color w:val="000000"/>
                <w:sz w:val="20"/>
              </w:rPr>
              <w:t>är ÅÅÅÅMMDDThhmmss</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lastRenderedPageBreak/>
              <w:t>Det är tillåtet att ange tidpunkt med lägre pr</w:t>
            </w:r>
            <w:r>
              <w:rPr>
                <w:rFonts w:eastAsia="Arial Unicode MS"/>
                <w:color w:val="000000"/>
                <w:sz w:val="20"/>
              </w:rPr>
              <w:t>ecision, dvs minut eller timme.</w:t>
            </w:r>
          </w:p>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Exempel: ÅÅÅÅMMDDThhmm eller ÅÅÅÅMMDDThh</w:t>
            </w:r>
          </w:p>
          <w:p w:rsidR="009373E3" w:rsidRPr="00C31F4D" w:rsidRDefault="009373E3" w:rsidP="00EA7817">
            <w:pPr>
              <w:spacing w:before="120" w:after="120"/>
              <w:rPr>
                <w:rFonts w:eastAsia="Arial Unicode MS"/>
                <w:color w:val="000000"/>
                <w:sz w:val="20"/>
              </w:rPr>
            </w:pPr>
            <w:r w:rsidRPr="00B211C0">
              <w:rPr>
                <w:rFonts w:eastAsia="Arial Unicode MS"/>
                <w:color w:val="000000"/>
                <w:sz w:val="20"/>
              </w:rPr>
              <w:t>Detta format är enligt ISO8601.</w:t>
            </w:r>
          </w:p>
        </w:tc>
      </w:tr>
      <w:tr w:rsidR="009373E3"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jc w:val="center"/>
              <w:rPr>
                <w:rFonts w:eastAsia="Arial Unicode MS"/>
                <w:color w:val="000000"/>
                <w:sz w:val="20"/>
              </w:rPr>
            </w:pPr>
            <w:r w:rsidRPr="00C31F4D">
              <w:rPr>
                <w:rFonts w:eastAsia="Arial Unicode MS"/>
                <w:color w:val="000000"/>
                <w:sz w:val="20"/>
              </w:rPr>
              <w:lastRenderedPageBreak/>
              <w:t>IVL &lt;TS&gt;</w:t>
            </w:r>
          </w:p>
        </w:tc>
        <w:tc>
          <w:tcPr>
            <w:tcW w:w="11198" w:type="dxa"/>
            <w:tcBorders>
              <w:top w:val="single" w:sz="4" w:space="0" w:color="auto"/>
              <w:left w:val="single" w:sz="4" w:space="0" w:color="auto"/>
              <w:bottom w:val="single" w:sz="4" w:space="0" w:color="auto"/>
              <w:right w:val="single" w:sz="4" w:space="0" w:color="auto"/>
            </w:tcBorders>
          </w:tcPr>
          <w:p w:rsidR="009373E3" w:rsidRPr="00C31F4D" w:rsidRDefault="009373E3" w:rsidP="00EA7817">
            <w:pPr>
              <w:spacing w:before="120" w:after="120"/>
              <w:rPr>
                <w:rFonts w:eastAsia="Arial Unicode MS"/>
                <w:color w:val="000000"/>
                <w:sz w:val="20"/>
              </w:rPr>
            </w:pPr>
            <w:r w:rsidRPr="00C31F4D">
              <w:rPr>
                <w:rFonts w:eastAsia="Arial Unicode MS"/>
                <w:color w:val="000000"/>
                <w:sz w:val="20"/>
              </w:rPr>
              <w:t>Angivelse av ett tidsintervall</w:t>
            </w:r>
          </w:p>
          <w:tbl>
            <w:tblPr>
              <w:tblStyle w:val="TableTheme"/>
              <w:tblW w:w="5028" w:type="dxa"/>
              <w:tblLayout w:type="fixed"/>
              <w:tblLook w:val="01E0" w:firstRow="1" w:lastRow="1" w:firstColumn="1" w:lastColumn="1" w:noHBand="0" w:noVBand="0"/>
            </w:tblPr>
            <w:tblGrid>
              <w:gridCol w:w="1059"/>
              <w:gridCol w:w="708"/>
              <w:gridCol w:w="3261"/>
            </w:tblGrid>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Attribut</w:t>
                  </w:r>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Mult</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Beskrivning</w:t>
                  </w:r>
                </w:p>
              </w:tc>
            </w:tr>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low</w:t>
                  </w:r>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0..1</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starttidpunkten i intervallet</w:t>
                  </w:r>
                </w:p>
              </w:tc>
            </w:tr>
            <w:tr w:rsidR="009373E3" w:rsidRPr="00B211C0" w:rsidTr="00EA7817">
              <w:tc>
                <w:tcPr>
                  <w:tcW w:w="1059"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high</w:t>
                  </w:r>
                </w:p>
              </w:tc>
              <w:tc>
                <w:tcPr>
                  <w:tcW w:w="708" w:type="dxa"/>
                </w:tcPr>
                <w:p w:rsidR="009373E3" w:rsidRPr="00B211C0" w:rsidRDefault="009373E3" w:rsidP="00EA7817">
                  <w:pPr>
                    <w:spacing w:before="120" w:after="120" w:line="276" w:lineRule="auto"/>
                    <w:jc w:val="center"/>
                    <w:rPr>
                      <w:rFonts w:eastAsia="Arial Unicode MS"/>
                      <w:color w:val="000000"/>
                      <w:sz w:val="20"/>
                      <w:szCs w:val="20"/>
                      <w:lang w:eastAsia="en-US"/>
                    </w:rPr>
                  </w:pPr>
                  <w:r w:rsidRPr="00B211C0">
                    <w:rPr>
                      <w:rFonts w:eastAsia="Arial Unicode MS"/>
                      <w:color w:val="000000"/>
                      <w:sz w:val="20"/>
                      <w:szCs w:val="20"/>
                      <w:lang w:eastAsia="en-US"/>
                    </w:rPr>
                    <w:t>0..1</w:t>
                  </w:r>
                </w:p>
              </w:tc>
              <w:tc>
                <w:tcPr>
                  <w:tcW w:w="3261" w:type="dxa"/>
                </w:tcPr>
                <w:p w:rsidR="009373E3" w:rsidRPr="00B211C0" w:rsidRDefault="009373E3" w:rsidP="00EA7817">
                  <w:pPr>
                    <w:spacing w:before="120" w:after="120" w:line="276" w:lineRule="auto"/>
                    <w:rPr>
                      <w:rFonts w:eastAsia="Arial Unicode MS"/>
                      <w:color w:val="000000"/>
                      <w:sz w:val="20"/>
                      <w:szCs w:val="20"/>
                      <w:lang w:eastAsia="en-US"/>
                    </w:rPr>
                  </w:pPr>
                  <w:r w:rsidRPr="00B211C0">
                    <w:rPr>
                      <w:rFonts w:eastAsia="Arial Unicode MS"/>
                      <w:color w:val="000000"/>
                      <w:sz w:val="20"/>
                      <w:szCs w:val="20"/>
                      <w:lang w:eastAsia="en-US"/>
                    </w:rPr>
                    <w:t>Avser sluttidpunkten i intervallet</w:t>
                  </w:r>
                </w:p>
              </w:tc>
            </w:tr>
          </w:tbl>
          <w:p w:rsidR="009373E3" w:rsidRPr="00C31F4D" w:rsidRDefault="009373E3" w:rsidP="00EA7817">
            <w:pPr>
              <w:spacing w:before="120" w:after="120"/>
              <w:rPr>
                <w:rFonts w:eastAsia="Arial Unicode MS"/>
                <w:color w:val="000000"/>
                <w:sz w:val="20"/>
              </w:rPr>
            </w:pPr>
            <w:r>
              <w:rPr>
                <w:rFonts w:eastAsia="Arial Unicode MS"/>
                <w:color w:val="000000"/>
                <w:sz w:val="20"/>
              </w:rPr>
              <w:t>Om en tidpunkt behöver anges mhja datatypen IVL&lt;TS&gt; sätts tidpunkten i både low och high.</w:t>
            </w:r>
          </w:p>
        </w:tc>
      </w:tr>
      <w:tr w:rsidR="00FD7529"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FD7529" w:rsidRPr="00C31F4D" w:rsidRDefault="00FD7529" w:rsidP="00FD7529">
            <w:pPr>
              <w:spacing w:before="120" w:after="120"/>
              <w:jc w:val="center"/>
              <w:rPr>
                <w:rFonts w:eastAsia="Arial Unicode MS"/>
                <w:color w:val="000000"/>
                <w:sz w:val="20"/>
              </w:rPr>
            </w:pPr>
            <w:r>
              <w:rPr>
                <w:rFonts w:eastAsia="Arial Unicode MS"/>
                <w:color w:val="000000"/>
                <w:sz w:val="20"/>
              </w:rPr>
              <w:t>DateType</w:t>
            </w:r>
          </w:p>
        </w:tc>
        <w:tc>
          <w:tcPr>
            <w:tcW w:w="11198" w:type="dxa"/>
            <w:tcBorders>
              <w:top w:val="single" w:sz="4" w:space="0" w:color="auto"/>
              <w:left w:val="single" w:sz="4" w:space="0" w:color="auto"/>
              <w:bottom w:val="single" w:sz="4" w:space="0" w:color="auto"/>
              <w:right w:val="single" w:sz="4" w:space="0" w:color="auto"/>
            </w:tcBorders>
          </w:tcPr>
          <w:p w:rsidR="00FD7529" w:rsidRPr="00C11186" w:rsidRDefault="00FD7529" w:rsidP="00FD7529">
            <w:pPr>
              <w:spacing w:before="120" w:after="120"/>
              <w:rPr>
                <w:rFonts w:eastAsia="Arial Unicode MS"/>
                <w:color w:val="000000"/>
                <w:sz w:val="20"/>
              </w:rPr>
            </w:pPr>
            <w:r>
              <w:rPr>
                <w:rFonts w:eastAsia="Arial Unicode MS"/>
                <w:color w:val="000000"/>
                <w:sz w:val="20"/>
              </w:rPr>
              <w:t>Se RIV Tekniska A</w:t>
            </w:r>
            <w:r w:rsidRPr="00C11186">
              <w:rPr>
                <w:rFonts w:eastAsia="Arial Unicode MS"/>
                <w:color w:val="000000"/>
                <w:sz w:val="20"/>
              </w:rPr>
              <w:t>nvisningar.</w:t>
            </w:r>
          </w:p>
        </w:tc>
      </w:tr>
      <w:tr w:rsidR="002A33A9"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2A33A9" w:rsidRDefault="002A33A9" w:rsidP="002A33A9">
            <w:pPr>
              <w:spacing w:before="120" w:after="120"/>
              <w:jc w:val="center"/>
              <w:rPr>
                <w:rFonts w:eastAsia="Arial Unicode MS"/>
                <w:color w:val="000000"/>
                <w:sz w:val="20"/>
              </w:rPr>
            </w:pPr>
            <w:r>
              <w:rPr>
                <w:rFonts w:eastAsia="Arial Unicode MS"/>
                <w:color w:val="000000"/>
                <w:sz w:val="20"/>
              </w:rPr>
              <w:t>Partial DateType</w:t>
            </w:r>
          </w:p>
        </w:tc>
        <w:tc>
          <w:tcPr>
            <w:tcW w:w="11198" w:type="dxa"/>
            <w:tcBorders>
              <w:top w:val="single" w:sz="4" w:space="0" w:color="auto"/>
              <w:left w:val="single" w:sz="4" w:space="0" w:color="auto"/>
              <w:bottom w:val="single" w:sz="4" w:space="0" w:color="auto"/>
              <w:right w:val="single" w:sz="4" w:space="0" w:color="auto"/>
            </w:tcBorders>
          </w:tcPr>
          <w:p w:rsidR="002A33A9" w:rsidRPr="00C11186" w:rsidRDefault="002A33A9" w:rsidP="002A33A9">
            <w:pPr>
              <w:spacing w:before="120" w:after="120"/>
              <w:rPr>
                <w:rFonts w:eastAsia="Arial Unicode MS"/>
                <w:color w:val="000000"/>
                <w:sz w:val="20"/>
              </w:rPr>
            </w:pPr>
            <w:r>
              <w:rPr>
                <w:rFonts w:eastAsia="Arial Unicode MS"/>
                <w:color w:val="000000"/>
                <w:sz w:val="20"/>
              </w:rPr>
              <w:t>Se RIV Tekniska A</w:t>
            </w:r>
            <w:r w:rsidRPr="00C11186">
              <w:rPr>
                <w:rFonts w:eastAsia="Arial Unicode MS"/>
                <w:color w:val="000000"/>
                <w:sz w:val="20"/>
              </w:rPr>
              <w:t>nvisningar.</w:t>
            </w:r>
          </w:p>
        </w:tc>
      </w:tr>
      <w:tr w:rsidR="002A33A9"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2A33A9" w:rsidRDefault="002A33A9" w:rsidP="002A33A9">
            <w:pPr>
              <w:spacing w:before="120" w:after="120"/>
              <w:jc w:val="center"/>
              <w:rPr>
                <w:rFonts w:eastAsia="Arial Unicode MS"/>
                <w:color w:val="000000"/>
                <w:sz w:val="20"/>
              </w:rPr>
            </w:pPr>
            <w:r>
              <w:rPr>
                <w:rFonts w:eastAsia="Arial Unicode MS"/>
                <w:color w:val="000000"/>
                <w:sz w:val="20"/>
              </w:rPr>
              <w:t>DatePeriodType</w:t>
            </w:r>
          </w:p>
        </w:tc>
        <w:tc>
          <w:tcPr>
            <w:tcW w:w="11198" w:type="dxa"/>
            <w:tcBorders>
              <w:top w:val="single" w:sz="4" w:space="0" w:color="auto"/>
              <w:left w:val="single" w:sz="4" w:space="0" w:color="auto"/>
              <w:bottom w:val="single" w:sz="4" w:space="0" w:color="auto"/>
              <w:right w:val="single" w:sz="4" w:space="0" w:color="auto"/>
            </w:tcBorders>
          </w:tcPr>
          <w:p w:rsidR="002A33A9" w:rsidRPr="00C31F4D" w:rsidRDefault="002A33A9" w:rsidP="002A33A9">
            <w:pPr>
              <w:spacing w:before="120" w:after="120"/>
              <w:rPr>
                <w:rFonts w:eastAsia="Arial Unicode MS"/>
                <w:color w:val="000000"/>
                <w:sz w:val="20"/>
              </w:rPr>
            </w:pPr>
            <w:r>
              <w:rPr>
                <w:rFonts w:eastAsia="Arial Unicode MS"/>
                <w:color w:val="000000"/>
                <w:sz w:val="20"/>
              </w:rPr>
              <w:t>Se RIV Tekniska A</w:t>
            </w:r>
            <w:r w:rsidRPr="00C11186">
              <w:rPr>
                <w:rFonts w:eastAsia="Arial Unicode MS"/>
                <w:color w:val="000000"/>
                <w:sz w:val="20"/>
              </w:rPr>
              <w:t>nvisningar.</w:t>
            </w:r>
          </w:p>
        </w:tc>
      </w:tr>
      <w:tr w:rsidR="002A33A9"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2A33A9" w:rsidRDefault="002A33A9" w:rsidP="002A33A9">
            <w:pPr>
              <w:spacing w:before="120" w:after="120"/>
              <w:jc w:val="center"/>
              <w:rPr>
                <w:rFonts w:eastAsia="Arial Unicode MS"/>
                <w:color w:val="000000"/>
                <w:sz w:val="20"/>
              </w:rPr>
            </w:pPr>
            <w:r>
              <w:rPr>
                <w:rFonts w:eastAsia="Arial Unicode MS"/>
                <w:color w:val="000000"/>
                <w:sz w:val="20"/>
              </w:rPr>
              <w:t>PartialDatePeriodType</w:t>
            </w:r>
          </w:p>
        </w:tc>
        <w:tc>
          <w:tcPr>
            <w:tcW w:w="11198" w:type="dxa"/>
            <w:tcBorders>
              <w:top w:val="single" w:sz="4" w:space="0" w:color="auto"/>
              <w:left w:val="single" w:sz="4" w:space="0" w:color="auto"/>
              <w:bottom w:val="single" w:sz="4" w:space="0" w:color="auto"/>
              <w:right w:val="single" w:sz="4" w:space="0" w:color="auto"/>
            </w:tcBorders>
          </w:tcPr>
          <w:p w:rsidR="002A33A9" w:rsidRPr="00C11186" w:rsidRDefault="002A33A9" w:rsidP="002A33A9">
            <w:pPr>
              <w:spacing w:before="120" w:after="120"/>
              <w:rPr>
                <w:rFonts w:eastAsia="Arial Unicode MS"/>
                <w:color w:val="000000"/>
                <w:sz w:val="20"/>
              </w:rPr>
            </w:pPr>
            <w:r w:rsidRPr="00C11186">
              <w:rPr>
                <w:rFonts w:eastAsia="Arial Unicode MS"/>
                <w:color w:val="000000"/>
                <w:sz w:val="20"/>
              </w:rPr>
              <w:t>Datumintervall med möjligheten att minska precisionen till att endast ange månad eller år.</w:t>
            </w:r>
          </w:p>
        </w:tc>
      </w:tr>
      <w:tr w:rsidR="002A33A9" w:rsidRPr="00C31F4D" w:rsidTr="009373E3">
        <w:tblPrEx>
          <w:tblBorders>
            <w:left w:val="single" w:sz="12" w:space="0" w:color="auto"/>
            <w:right w:val="single" w:sz="12" w:space="0" w:color="auto"/>
            <w:insideH w:val="single" w:sz="2" w:space="0" w:color="auto"/>
            <w:insideV w:val="single" w:sz="2" w:space="0" w:color="auto"/>
          </w:tblBorders>
        </w:tblPrEx>
        <w:tc>
          <w:tcPr>
            <w:tcW w:w="1560" w:type="dxa"/>
            <w:tcBorders>
              <w:top w:val="single" w:sz="4" w:space="0" w:color="auto"/>
              <w:left w:val="single" w:sz="4" w:space="0" w:color="auto"/>
              <w:bottom w:val="single" w:sz="4" w:space="0" w:color="auto"/>
              <w:right w:val="single" w:sz="4" w:space="0" w:color="auto"/>
            </w:tcBorders>
          </w:tcPr>
          <w:p w:rsidR="002A33A9" w:rsidRPr="00C31F4D" w:rsidRDefault="002A33A9" w:rsidP="002A33A9">
            <w:pPr>
              <w:spacing w:before="120" w:after="120"/>
              <w:jc w:val="center"/>
              <w:rPr>
                <w:rFonts w:eastAsia="Arial Unicode MS"/>
                <w:color w:val="000000"/>
                <w:sz w:val="20"/>
              </w:rPr>
            </w:pPr>
            <w:r w:rsidRPr="00C31F4D">
              <w:rPr>
                <w:rFonts w:eastAsia="Arial Unicode MS"/>
                <w:color w:val="000000"/>
                <w:sz w:val="20"/>
              </w:rPr>
              <w:t>INT</w:t>
            </w:r>
          </w:p>
        </w:tc>
        <w:tc>
          <w:tcPr>
            <w:tcW w:w="11198" w:type="dxa"/>
            <w:tcBorders>
              <w:top w:val="single" w:sz="4" w:space="0" w:color="auto"/>
              <w:left w:val="single" w:sz="4" w:space="0" w:color="auto"/>
              <w:bottom w:val="single" w:sz="4" w:space="0" w:color="auto"/>
              <w:right w:val="single" w:sz="4" w:space="0" w:color="auto"/>
            </w:tcBorders>
          </w:tcPr>
          <w:p w:rsidR="002A33A9" w:rsidRPr="00C31F4D" w:rsidRDefault="002A33A9" w:rsidP="002A33A9">
            <w:pPr>
              <w:spacing w:before="120" w:after="120"/>
              <w:rPr>
                <w:rFonts w:eastAsia="Arial Unicode MS"/>
                <w:color w:val="000000"/>
                <w:sz w:val="20"/>
              </w:rPr>
            </w:pPr>
            <w:r w:rsidRPr="00C31F4D">
              <w:rPr>
                <w:rFonts w:eastAsia="Arial Unicode MS"/>
                <w:color w:val="000000"/>
                <w:sz w:val="20"/>
              </w:rPr>
              <w:t>Heltal</w:t>
            </w:r>
          </w:p>
        </w:tc>
      </w:tr>
    </w:tbl>
    <w:p w:rsidR="009373E3" w:rsidRPr="00E4235B" w:rsidRDefault="009373E3" w:rsidP="009373E3"/>
    <w:p w:rsidR="009373E3" w:rsidRPr="00E4235B" w:rsidRDefault="009373E3" w:rsidP="009373E3">
      <w:pPr>
        <w:pStyle w:val="Rubrik1Nr"/>
      </w:pPr>
      <w:bookmarkStart w:id="54" w:name="_Toc138576302"/>
      <w:bookmarkStart w:id="55" w:name="_Toc292304268"/>
      <w:bookmarkStart w:id="56" w:name="_Toc395160864"/>
      <w:r w:rsidRPr="00E4235B">
        <w:lastRenderedPageBreak/>
        <w:t>Klassifikationer, kodverk</w:t>
      </w:r>
      <w:bookmarkEnd w:id="54"/>
      <w:r w:rsidRPr="00E4235B">
        <w:t xml:space="preserve"> och identifierare</w:t>
      </w:r>
      <w:bookmarkEnd w:id="55"/>
      <w:bookmarkEnd w:id="56"/>
    </w:p>
    <w:p w:rsidR="009373E3" w:rsidRPr="000011EF" w:rsidRDefault="009373E3" w:rsidP="009373E3">
      <w:pPr>
        <w:pStyle w:val="BodyText"/>
        <w:rPr>
          <w:lang w:val="sv-SE"/>
        </w:rPr>
      </w:pPr>
      <w:r w:rsidRPr="000011EF">
        <w:rPr>
          <w:lang w:val="sv-SE"/>
        </w:rPr>
        <w:t>Klassifikationer och kodverk inkl. begreppssystem och identifikationssystem som hanteras i informationsutbytet.</w:t>
      </w:r>
    </w:p>
    <w:p w:rsidR="009373E3" w:rsidRPr="000011EF" w:rsidRDefault="009373E3" w:rsidP="009373E3">
      <w:pPr>
        <w:pStyle w:val="BodyText"/>
        <w:rPr>
          <w:i/>
          <w:lang w:val="sv-SE"/>
        </w:rPr>
      </w:pPr>
      <w:r w:rsidRPr="000011EF">
        <w:rPr>
          <w:lang w:val="sv-SE"/>
        </w:rPr>
        <w:t xml:space="preserve">För koder och klassifikationer se bilaga </w:t>
      </w:r>
      <w:r w:rsidRPr="000011EF">
        <w:rPr>
          <w:i/>
          <w:lang w:val="sv-SE"/>
        </w:rPr>
        <w:t>Koder och klassifikationer.xslx.</w:t>
      </w:r>
    </w:p>
    <w:p w:rsidR="009373E3" w:rsidRPr="00E4235B" w:rsidRDefault="009373E3" w:rsidP="009373E3">
      <w:pPr>
        <w:pStyle w:val="Rubrik2Nr"/>
      </w:pPr>
      <w:bookmarkStart w:id="57" w:name="_Toc292304271"/>
      <w:bookmarkStart w:id="58" w:name="_Toc395160865"/>
      <w:r w:rsidRPr="00E4235B">
        <w:t>Identifierare</w:t>
      </w:r>
      <w:bookmarkEnd w:id="57"/>
      <w:bookmarkEnd w:id="58"/>
    </w:p>
    <w:tbl>
      <w:tblPr>
        <w:tblW w:w="1304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410"/>
        <w:gridCol w:w="1985"/>
        <w:gridCol w:w="4110"/>
        <w:gridCol w:w="4536"/>
      </w:tblGrid>
      <w:tr w:rsidR="009373E3" w:rsidRPr="00EE12C4" w:rsidTr="009373E3">
        <w:trPr>
          <w:tblHeader/>
        </w:trPr>
        <w:tc>
          <w:tcPr>
            <w:tcW w:w="2410"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Namn</w:t>
            </w:r>
          </w:p>
        </w:tc>
        <w:tc>
          <w:tcPr>
            <w:tcW w:w="1985"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OID</w:t>
            </w:r>
          </w:p>
        </w:tc>
        <w:tc>
          <w:tcPr>
            <w:tcW w:w="4110"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Ägare/förvaltare och länk</w:t>
            </w:r>
          </w:p>
        </w:tc>
        <w:tc>
          <w:tcPr>
            <w:tcW w:w="4536" w:type="dxa"/>
            <w:shd w:val="clear" w:color="auto" w:fill="D9D9D9" w:themeFill="background1" w:themeFillShade="D9"/>
          </w:tcPr>
          <w:p w:rsidR="009373E3" w:rsidRPr="00EE12C4" w:rsidRDefault="009373E3" w:rsidP="00EA7817">
            <w:pPr>
              <w:rPr>
                <w:rFonts w:eastAsia="Arial Unicode MS"/>
                <w:color w:val="000000"/>
                <w:sz w:val="20"/>
              </w:rPr>
            </w:pPr>
            <w:r w:rsidRPr="00EE12C4">
              <w:rPr>
                <w:rFonts w:eastAsia="Arial Unicode MS"/>
                <w:color w:val="000000"/>
                <w:sz w:val="20"/>
              </w:rPr>
              <w:t>Innehåll</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HSA-id</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1.2.752.129.2.1.4.1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 xml:space="preserve">Inera, förvaltningsgrupp HSA </w:t>
            </w:r>
          </w:p>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http://www.inera.se/Infrastrukturtjanster/HSA/</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HSA-id för objekt i HSA-katalogen såsom personer, roller, funktioner, enheter mfl.</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Icke-nationell identifierare Org+lokalt unikt id</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1.2.752.129.2.1.2.1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Ar</w:t>
            </w:r>
            <w:r>
              <w:rPr>
                <w:sz w:val="20"/>
              </w:rPr>
              <w:t>k</w:t>
            </w:r>
            <w:r w:rsidRPr="00E4235B">
              <w:rPr>
                <w:sz w:val="20"/>
              </w:rPr>
              <w:t>itekturledningen, SKL</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Unik identifierare som satts samman av vårdgivarens HSA-id och lokalt id</w:t>
            </w:r>
          </w:p>
        </w:tc>
      </w:tr>
      <w:tr w:rsidR="009373E3" w:rsidRPr="00E4235B" w:rsidTr="009373E3">
        <w:tc>
          <w:tcPr>
            <w:tcW w:w="2410" w:type="dxa"/>
            <w:shd w:val="clear" w:color="auto" w:fill="auto"/>
          </w:tcPr>
          <w:p w:rsidR="009373E3" w:rsidRPr="00B211C0" w:rsidRDefault="009373E3" w:rsidP="00EA7817">
            <w:pPr>
              <w:pStyle w:val="TOC1"/>
              <w:keepNext/>
              <w:spacing w:before="0" w:after="0"/>
              <w:rPr>
                <w:rFonts w:ascii="Times New Roman" w:hAnsi="Times New Roman"/>
                <w:b w:val="0"/>
                <w:color w:val="auto"/>
              </w:rPr>
            </w:pPr>
            <w:r w:rsidRPr="00B211C0">
              <w:rPr>
                <w:rFonts w:ascii="Times New Roman" w:hAnsi="Times New Roman"/>
                <w:b w:val="0"/>
                <w:color w:val="auto"/>
              </w:rPr>
              <w:t>Person-</w:t>
            </w:r>
          </w:p>
          <w:p w:rsidR="009373E3" w:rsidRPr="00E4235B" w:rsidRDefault="009373E3" w:rsidP="00EA7817">
            <w:pPr>
              <w:pStyle w:val="Default"/>
              <w:rPr>
                <w:rFonts w:ascii="Times New Roman" w:hAnsi="Times New Roman" w:cs="Times New Roman"/>
                <w:color w:val="auto"/>
                <w:sz w:val="20"/>
                <w:szCs w:val="20"/>
                <w:lang w:val="sv-SE" w:eastAsia="sv-SE"/>
              </w:rPr>
            </w:pPr>
            <w:r w:rsidRPr="00B211C0">
              <w:rPr>
                <w:rFonts w:ascii="Times New Roman" w:hAnsi="Times New Roman" w:cs="Times New Roman"/>
                <w:color w:val="auto"/>
                <w:sz w:val="20"/>
                <w:lang w:val="sv-SE" w:eastAsia="en-GB"/>
              </w:rPr>
              <w:t>nummer</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1.2.752.129.2.1.3.1</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Skatteverket, www.skatteverket.se</w:t>
            </w:r>
          </w:p>
        </w:tc>
        <w:tc>
          <w:tcPr>
            <w:tcW w:w="4536"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 xml:space="preserve">Person-id för någon som är folkbokförd i Sverige enligt </w:t>
            </w:r>
            <w:r>
              <w:rPr>
                <w:rFonts w:ascii="Times New Roman" w:hAnsi="Times New Roman" w:cs="Times New Roman"/>
                <w:color w:val="auto"/>
                <w:sz w:val="20"/>
                <w:szCs w:val="20"/>
                <w:lang w:val="sv-SE" w:eastAsia="sv-SE"/>
              </w:rPr>
              <w:t>SKV</w:t>
            </w:r>
            <w:r w:rsidRPr="00E4235B">
              <w:rPr>
                <w:rFonts w:ascii="Times New Roman" w:hAnsi="Times New Roman" w:cs="Times New Roman"/>
                <w:color w:val="auto"/>
                <w:sz w:val="20"/>
                <w:szCs w:val="20"/>
                <w:lang w:val="sv-SE" w:eastAsia="sv-SE"/>
              </w:rPr>
              <w:t>704</w:t>
            </w:r>
          </w:p>
        </w:tc>
      </w:tr>
      <w:tr w:rsidR="009373E3" w:rsidRPr="00E4235B" w:rsidTr="009373E3">
        <w:tc>
          <w:tcPr>
            <w:tcW w:w="2410" w:type="dxa"/>
            <w:shd w:val="clear" w:color="auto" w:fill="auto"/>
          </w:tcPr>
          <w:p w:rsidR="009373E3" w:rsidRPr="00E4235B" w:rsidRDefault="009373E3" w:rsidP="00EA7817">
            <w:pPr>
              <w:spacing w:after="0"/>
              <w:rPr>
                <w:sz w:val="20"/>
              </w:rPr>
            </w:pPr>
            <w:r w:rsidRPr="00E4235B">
              <w:rPr>
                <w:sz w:val="20"/>
              </w:rPr>
              <w:t>Samordnings-</w:t>
            </w:r>
          </w:p>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nummer</w:t>
            </w:r>
          </w:p>
        </w:tc>
        <w:tc>
          <w:tcPr>
            <w:tcW w:w="1985" w:type="dxa"/>
            <w:shd w:val="clear" w:color="auto" w:fill="auto"/>
          </w:tcPr>
          <w:p w:rsidR="009373E3" w:rsidRPr="00E4235B" w:rsidRDefault="009373E3" w:rsidP="00EA7817">
            <w:pPr>
              <w:pStyle w:val="Default"/>
              <w:rPr>
                <w:rFonts w:ascii="Times New Roman" w:hAnsi="Times New Roman" w:cs="Times New Roman"/>
                <w:color w:val="auto"/>
                <w:sz w:val="20"/>
                <w:szCs w:val="20"/>
                <w:lang w:val="sv-SE" w:eastAsia="sv-SE"/>
              </w:rPr>
            </w:pPr>
            <w:r w:rsidRPr="00E4235B">
              <w:rPr>
                <w:rFonts w:ascii="Times New Roman" w:hAnsi="Times New Roman" w:cs="Times New Roman"/>
                <w:color w:val="auto"/>
                <w:sz w:val="20"/>
                <w:szCs w:val="20"/>
                <w:lang w:val="sv-SE" w:eastAsia="sv-SE"/>
              </w:rPr>
              <w:t>1.2.752.129.2.1.3.3</w:t>
            </w:r>
          </w:p>
        </w:tc>
        <w:tc>
          <w:tcPr>
            <w:tcW w:w="4110" w:type="dxa"/>
            <w:shd w:val="clear" w:color="auto" w:fill="auto"/>
          </w:tcPr>
          <w:p w:rsidR="009373E3" w:rsidRPr="00E4235B" w:rsidRDefault="009373E3" w:rsidP="00EA7817">
            <w:pPr>
              <w:autoSpaceDE w:val="0"/>
              <w:autoSpaceDN w:val="0"/>
              <w:adjustRightInd w:val="0"/>
              <w:spacing w:after="0"/>
              <w:rPr>
                <w:sz w:val="20"/>
              </w:rPr>
            </w:pPr>
            <w:r w:rsidRPr="00E4235B">
              <w:rPr>
                <w:sz w:val="20"/>
              </w:rPr>
              <w:t>Skatteverket, www.skatteverket.se</w:t>
            </w:r>
          </w:p>
        </w:tc>
        <w:tc>
          <w:tcPr>
            <w:tcW w:w="4536" w:type="dxa"/>
            <w:shd w:val="clear" w:color="auto" w:fill="auto"/>
          </w:tcPr>
          <w:p w:rsidR="009373E3" w:rsidRPr="00E4235B" w:rsidRDefault="009373E3" w:rsidP="00EA7817">
            <w:pPr>
              <w:autoSpaceDE w:val="0"/>
              <w:autoSpaceDN w:val="0"/>
              <w:adjustRightInd w:val="0"/>
              <w:spacing w:after="0"/>
              <w:rPr>
                <w:sz w:val="20"/>
              </w:rPr>
            </w:pPr>
            <w:r w:rsidRPr="00E4235B">
              <w:rPr>
                <w:sz w:val="20"/>
              </w:rPr>
              <w:t>Person-id för någon som inte är eller har varit fol</w:t>
            </w:r>
            <w:r>
              <w:rPr>
                <w:sz w:val="20"/>
              </w:rPr>
              <w:t>kbokförd i Sverige enligt SKV707</w:t>
            </w:r>
          </w:p>
          <w:p w:rsidR="009373E3" w:rsidRPr="00E4235B" w:rsidRDefault="009373E3" w:rsidP="00EA7817">
            <w:pPr>
              <w:autoSpaceDE w:val="0"/>
              <w:autoSpaceDN w:val="0"/>
              <w:adjustRightInd w:val="0"/>
              <w:spacing w:after="0"/>
              <w:rPr>
                <w:sz w:val="20"/>
              </w:rPr>
            </w:pPr>
            <w:r w:rsidRPr="00E4235B">
              <w:rPr>
                <w:sz w:val="20"/>
              </w:rPr>
              <w:t>Samordningsnummer tilldelas av Skatteverket på begäran av en myndighet.</w:t>
            </w:r>
          </w:p>
        </w:tc>
      </w:tr>
    </w:tbl>
    <w:p w:rsidR="009373E3" w:rsidRPr="00E4235B" w:rsidRDefault="009373E3" w:rsidP="009373E3"/>
    <w:p w:rsidR="000011EF" w:rsidRPr="009373E3" w:rsidRDefault="000011EF" w:rsidP="009373E3">
      <w:pPr>
        <w:pStyle w:val="BodyText"/>
        <w:rPr>
          <w:lang w:val="sv-SE"/>
        </w:rPr>
      </w:pPr>
    </w:p>
    <w:sectPr w:rsidR="000011EF" w:rsidRPr="009373E3" w:rsidSect="009373E3">
      <w:pgSz w:w="15840" w:h="12240" w:orient="landscape"/>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80" w:rsidRDefault="00895680" w:rsidP="00C15048">
      <w:r>
        <w:separator/>
      </w:r>
    </w:p>
    <w:p w:rsidR="00895680" w:rsidRDefault="00895680" w:rsidP="00C15048"/>
    <w:p w:rsidR="00895680" w:rsidRDefault="00895680" w:rsidP="00C15048"/>
  </w:endnote>
  <w:endnote w:type="continuationSeparator" w:id="0">
    <w:p w:rsidR="00895680" w:rsidRDefault="00895680" w:rsidP="00C15048">
      <w:r>
        <w:continuationSeparator/>
      </w:r>
    </w:p>
    <w:p w:rsidR="00895680" w:rsidRDefault="00895680" w:rsidP="00C15048"/>
    <w:p w:rsidR="00895680" w:rsidRDefault="00895680"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adeGothic LH Extend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6B7D19" w:rsidRPr="004A7C1C" w:rsidTr="00B16F63">
      <w:trPr>
        <w:trHeight w:val="629"/>
      </w:trPr>
      <w:tc>
        <w:tcPr>
          <w:tcW w:w="1702" w:type="dxa"/>
        </w:tcPr>
        <w:p w:rsidR="006B7D19" w:rsidRPr="004A7C1C" w:rsidRDefault="006B7D19" w:rsidP="00C15048">
          <w:pPr>
            <w:pStyle w:val="Footer"/>
            <w:rPr>
              <w:lang w:val="sv-SE"/>
            </w:rPr>
          </w:pPr>
          <w:r w:rsidRPr="004A7C1C">
            <w:rPr>
              <w:lang w:val="sv-SE"/>
            </w:rPr>
            <w:t>Inera AB</w:t>
          </w:r>
        </w:p>
      </w:tc>
      <w:tc>
        <w:tcPr>
          <w:tcW w:w="2384" w:type="dxa"/>
        </w:tcPr>
        <w:p w:rsidR="006B7D19" w:rsidRPr="004A7C1C" w:rsidRDefault="006B7D19" w:rsidP="00C15048">
          <w:pPr>
            <w:pStyle w:val="Footer"/>
            <w:rPr>
              <w:lang w:val="sv-SE"/>
            </w:rPr>
          </w:pPr>
          <w:r w:rsidRPr="004A7C1C">
            <w:rPr>
              <w:lang w:val="sv-SE"/>
            </w:rPr>
            <w:t>Box 177 03</w:t>
          </w:r>
        </w:p>
        <w:p w:rsidR="006B7D19" w:rsidRPr="004A7C1C" w:rsidRDefault="006B7D19" w:rsidP="00C15048">
          <w:pPr>
            <w:pStyle w:val="Footer"/>
            <w:rPr>
              <w:lang w:val="sv-SE"/>
            </w:rPr>
          </w:pPr>
          <w:r w:rsidRPr="004A7C1C">
            <w:rPr>
              <w:lang w:val="sv-SE"/>
            </w:rPr>
            <w:t>Östgötagatan 12</w:t>
          </w:r>
        </w:p>
        <w:p w:rsidR="006B7D19" w:rsidRPr="004A7C1C" w:rsidRDefault="006B7D19" w:rsidP="00C15048">
          <w:pPr>
            <w:pStyle w:val="Footer"/>
            <w:rPr>
              <w:lang w:val="sv-SE"/>
            </w:rPr>
          </w:pPr>
          <w:r w:rsidRPr="004A7C1C">
            <w:rPr>
              <w:lang w:val="sv-SE"/>
            </w:rPr>
            <w:t>118 93 Stockholm</w:t>
          </w:r>
        </w:p>
      </w:tc>
      <w:tc>
        <w:tcPr>
          <w:tcW w:w="2293" w:type="dxa"/>
        </w:tcPr>
        <w:p w:rsidR="006B7D19" w:rsidRPr="0091623E" w:rsidRDefault="006B7D19" w:rsidP="00C15048">
          <w:pPr>
            <w:pStyle w:val="Footer"/>
            <w:rPr>
              <w:lang w:val="en-US"/>
            </w:rPr>
          </w:pPr>
          <w:r w:rsidRPr="0091623E">
            <w:rPr>
              <w:lang w:val="en-US"/>
            </w:rPr>
            <w:t>Tel 08 452 71 60</w:t>
          </w:r>
        </w:p>
        <w:p w:rsidR="006B7D19" w:rsidRPr="0091623E" w:rsidRDefault="006B7D19" w:rsidP="00C15048">
          <w:pPr>
            <w:pStyle w:val="Footer"/>
            <w:rPr>
              <w:lang w:val="en-US"/>
            </w:rPr>
          </w:pPr>
          <w:r w:rsidRPr="0091623E">
            <w:rPr>
              <w:lang w:val="en-US"/>
            </w:rPr>
            <w:t>info@inera.se</w:t>
          </w:r>
        </w:p>
        <w:p w:rsidR="006B7D19" w:rsidRPr="0091623E" w:rsidRDefault="006B7D19" w:rsidP="00C15048">
          <w:pPr>
            <w:pStyle w:val="Footer"/>
            <w:rPr>
              <w:lang w:val="en-US"/>
            </w:rPr>
          </w:pPr>
          <w:r w:rsidRPr="0091623E">
            <w:rPr>
              <w:lang w:val="en-US"/>
            </w:rPr>
            <w:t xml:space="preserve">www.inera.se </w:t>
          </w:r>
        </w:p>
      </w:tc>
      <w:tc>
        <w:tcPr>
          <w:tcW w:w="2410" w:type="dxa"/>
        </w:tcPr>
        <w:p w:rsidR="006B7D19" w:rsidRPr="004A7C1C" w:rsidRDefault="006B7D19" w:rsidP="00C15048">
          <w:pPr>
            <w:pStyle w:val="Footer"/>
            <w:rPr>
              <w:lang w:val="sv-SE"/>
            </w:rPr>
          </w:pPr>
          <w:r w:rsidRPr="004A7C1C">
            <w:rPr>
              <w:lang w:val="sv-SE"/>
            </w:rPr>
            <w:t>Organisationsnummer</w:t>
          </w:r>
        </w:p>
        <w:p w:rsidR="006B7D19" w:rsidRPr="004A7C1C" w:rsidRDefault="006B7D19" w:rsidP="00C15048">
          <w:pPr>
            <w:pStyle w:val="Footer"/>
            <w:rPr>
              <w:lang w:val="sv-SE"/>
            </w:rPr>
          </w:pPr>
          <w:r w:rsidRPr="004A7C1C">
            <w:rPr>
              <w:lang w:val="sv-SE"/>
            </w:rPr>
            <w:t>556559-4230</w:t>
          </w:r>
        </w:p>
        <w:p w:rsidR="006B7D19" w:rsidRPr="004A7C1C" w:rsidRDefault="006B7D19" w:rsidP="00C15048">
          <w:pPr>
            <w:pStyle w:val="Footer"/>
            <w:rPr>
              <w:lang w:val="sv-SE"/>
            </w:rPr>
          </w:pPr>
        </w:p>
      </w:tc>
      <w:tc>
        <w:tcPr>
          <w:tcW w:w="1134" w:type="dxa"/>
        </w:tcPr>
        <w:p w:rsidR="006B7D19" w:rsidRPr="004A7C1C" w:rsidRDefault="006B7D19" w:rsidP="00C15048">
          <w:pPr>
            <w:pStyle w:val="Footer"/>
            <w:rPr>
              <w:rStyle w:val="PageNumber"/>
              <w:lang w:val="sv-SE"/>
            </w:rPr>
          </w:pPr>
          <w:r w:rsidRPr="004A7C1C">
            <w:rPr>
              <w:lang w:val="sv-SE"/>
            </w:rPr>
            <w:t xml:space="preserve"> </w:t>
          </w:r>
          <w:r w:rsidRPr="004A7C1C">
            <w:rPr>
              <w:rStyle w:val="PageNumber"/>
              <w:lang w:val="sv-SE"/>
            </w:rPr>
            <w:t xml:space="preserve">Sid </w:t>
          </w:r>
          <w:r w:rsidRPr="004A7C1C">
            <w:rPr>
              <w:rStyle w:val="PageNumber"/>
              <w:lang w:val="sv-SE"/>
            </w:rPr>
            <w:fldChar w:fldCharType="begin"/>
          </w:r>
          <w:r w:rsidRPr="004A7C1C">
            <w:rPr>
              <w:rStyle w:val="PageNumber"/>
              <w:lang w:val="sv-SE"/>
            </w:rPr>
            <w:instrText xml:space="preserve"> PAGE </w:instrText>
          </w:r>
          <w:r w:rsidRPr="004A7C1C">
            <w:rPr>
              <w:rStyle w:val="PageNumber"/>
              <w:lang w:val="sv-SE"/>
            </w:rPr>
            <w:fldChar w:fldCharType="separate"/>
          </w:r>
          <w:r w:rsidR="008241C5">
            <w:rPr>
              <w:rStyle w:val="PageNumber"/>
              <w:noProof/>
              <w:lang w:val="sv-SE"/>
            </w:rPr>
            <w:t>21</w:t>
          </w:r>
          <w:r w:rsidRPr="004A7C1C">
            <w:rPr>
              <w:rStyle w:val="PageNumber"/>
              <w:lang w:val="sv-SE"/>
            </w:rPr>
            <w:fldChar w:fldCharType="end"/>
          </w:r>
          <w:r w:rsidRPr="004A7C1C">
            <w:rPr>
              <w:rStyle w:val="PageNumber"/>
              <w:lang w:val="sv-SE"/>
            </w:rPr>
            <w:t>/</w:t>
          </w:r>
          <w:r w:rsidRPr="004A7C1C">
            <w:rPr>
              <w:rStyle w:val="PageNumber"/>
              <w:lang w:val="sv-SE"/>
            </w:rPr>
            <w:fldChar w:fldCharType="begin"/>
          </w:r>
          <w:r w:rsidRPr="004A7C1C">
            <w:rPr>
              <w:rStyle w:val="PageNumber"/>
              <w:lang w:val="sv-SE"/>
            </w:rPr>
            <w:instrText xml:space="preserve"> NUMPAGES </w:instrText>
          </w:r>
          <w:r w:rsidRPr="004A7C1C">
            <w:rPr>
              <w:rStyle w:val="PageNumber"/>
              <w:lang w:val="sv-SE"/>
            </w:rPr>
            <w:fldChar w:fldCharType="separate"/>
          </w:r>
          <w:r w:rsidR="008241C5">
            <w:rPr>
              <w:rStyle w:val="PageNumber"/>
              <w:noProof/>
              <w:lang w:val="sv-SE"/>
            </w:rPr>
            <w:t>33</w:t>
          </w:r>
          <w:r w:rsidRPr="004A7C1C">
            <w:rPr>
              <w:rStyle w:val="PageNumber"/>
              <w:lang w:val="sv-SE"/>
            </w:rPr>
            <w:fldChar w:fldCharType="end"/>
          </w:r>
        </w:p>
      </w:tc>
    </w:tr>
  </w:tbl>
  <w:p w:rsidR="006B7D19" w:rsidRPr="004A7C1C" w:rsidRDefault="006B7D19" w:rsidP="00C15048"/>
  <w:p w:rsidR="006B7D19" w:rsidRPr="004A7C1C" w:rsidRDefault="006B7D19"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80" w:rsidRDefault="00895680" w:rsidP="00C15048">
      <w:r>
        <w:separator/>
      </w:r>
    </w:p>
    <w:p w:rsidR="00895680" w:rsidRDefault="00895680" w:rsidP="00C15048"/>
    <w:p w:rsidR="00895680" w:rsidRDefault="00895680" w:rsidP="00C15048"/>
  </w:footnote>
  <w:footnote w:type="continuationSeparator" w:id="0">
    <w:p w:rsidR="00895680" w:rsidRDefault="00895680" w:rsidP="00C15048">
      <w:r>
        <w:continuationSeparator/>
      </w:r>
    </w:p>
    <w:p w:rsidR="00895680" w:rsidRDefault="00895680" w:rsidP="00C15048"/>
    <w:p w:rsidR="00895680" w:rsidRDefault="00895680" w:rsidP="00C15048"/>
  </w:footnote>
  <w:footnote w:id="1">
    <w:p w:rsidR="006B7D19" w:rsidRDefault="006B7D19" w:rsidP="00963512">
      <w:pPr>
        <w:pStyle w:val="FootnoteText"/>
      </w:pPr>
      <w:r>
        <w:rPr>
          <w:rStyle w:val="FootnoteReference"/>
        </w:rPr>
        <w:footnoteRef/>
      </w:r>
      <w:r>
        <w:t xml:space="preserve"> Logiken för att hålla arbetstidsförläggning är implementerad i Webcert men är ingenting som är explicit i blanketten för FK 7263. Detta attribut bör alltså ses som valfri att implementera då den tillför information som inte krävs i blanketten.</w:t>
      </w:r>
    </w:p>
  </w:footnote>
  <w:footnote w:id="2">
    <w:p w:rsidR="006B7D19" w:rsidRDefault="006B7D19" w:rsidP="009373E3">
      <w:pPr>
        <w:pStyle w:val="FootnoteText"/>
      </w:pPr>
      <w:r>
        <w:rPr>
          <w:rStyle w:val="FootnoteReference"/>
        </w:rPr>
        <w:footnoteRef/>
      </w:r>
      <w:r>
        <w:t xml:space="preserve"> Logiken för att beskriva samsjuklighet är implementerad i Webcert men är ingenting som är explicit i blanketten för FK 7263. Denna klass bör alltså ses som valfri att implementera då den tillför information som inte krävs i blanketten.</w:t>
      </w:r>
    </w:p>
  </w:footnote>
  <w:footnote w:id="3">
    <w:p w:rsidR="006B7D19" w:rsidRDefault="006B7D19" w:rsidP="009373E3">
      <w:pPr>
        <w:pStyle w:val="FootnoteText"/>
      </w:pPr>
      <w:r>
        <w:rPr>
          <w:rStyle w:val="FootnoteReference"/>
        </w:rPr>
        <w:footnoteRef/>
      </w:r>
      <w:r>
        <w:t xml:space="preserve"> Förnamn är inte obligatoriskt då denna modell behöver vara kompatibel med ett äldre kontrakt för FK7263 där hela namnet skickas i ett fält (här motsvarande efternamn). Det rekommenderas dock att strukturerad namninformation skickas och att förnamn därmed används.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D19" w:rsidRDefault="006B7D19" w:rsidP="00C15048"/>
  <w:p w:rsidR="006B7D19" w:rsidRDefault="006B7D19"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7"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tblGrid>
    <w:tr w:rsidR="006B7D19" w:rsidRPr="00333716" w:rsidTr="00DA1D7A">
      <w:trPr>
        <w:trHeight w:hRule="exact" w:val="539"/>
      </w:trPr>
      <w:tc>
        <w:tcPr>
          <w:tcW w:w="2459" w:type="dxa"/>
          <w:tcBorders>
            <w:top w:val="nil"/>
            <w:bottom w:val="nil"/>
          </w:tcBorders>
        </w:tcPr>
        <w:p w:rsidR="006B7D19" w:rsidRPr="00333716" w:rsidRDefault="006B7D19" w:rsidP="00C15048">
          <w:pPr>
            <w:pStyle w:val="Footer"/>
          </w:pPr>
        </w:p>
        <w:p w:rsidR="006B7D19" w:rsidRPr="00333716" w:rsidRDefault="006B7D19" w:rsidP="00C15048">
          <w:pPr>
            <w:pStyle w:val="Footer"/>
          </w:pPr>
        </w:p>
      </w:tc>
      <w:tc>
        <w:tcPr>
          <w:tcW w:w="4678" w:type="dxa"/>
          <w:tcBorders>
            <w:top w:val="nil"/>
            <w:bottom w:val="nil"/>
          </w:tcBorders>
        </w:tcPr>
        <w:p w:rsidR="006B7D19" w:rsidRPr="009210CB" w:rsidRDefault="006B7D19" w:rsidP="00DA1D7A">
          <w:pPr>
            <w:pStyle w:val="Footer"/>
            <w:rPr>
              <w:lang w:val="sv-SE"/>
            </w:rPr>
          </w:pPr>
          <w:r>
            <w:rPr>
              <w:lang w:val="sv-SE"/>
            </w:rPr>
            <w:t>Informationsspecifikation</w:t>
          </w:r>
        </w:p>
      </w:tc>
      <w:tc>
        <w:tcPr>
          <w:tcW w:w="2410" w:type="dxa"/>
          <w:tcBorders>
            <w:top w:val="nil"/>
            <w:bottom w:val="nil"/>
          </w:tcBorders>
        </w:tcPr>
        <w:p w:rsidR="006B7D19" w:rsidRDefault="006B7D19" w:rsidP="006302C9">
          <w:pPr>
            <w:pStyle w:val="Footer"/>
            <w:tabs>
              <w:tab w:val="clear" w:pos="4153"/>
              <w:tab w:val="clear" w:pos="8306"/>
              <w:tab w:val="center" w:pos="1097"/>
            </w:tabs>
            <w:rPr>
              <w:lang w:val="sv-SE"/>
            </w:rPr>
          </w:pPr>
          <w:r>
            <w:rPr>
              <w:lang w:val="sv-SE"/>
            </w:rPr>
            <w:t>Författare:</w:t>
          </w:r>
        </w:p>
        <w:p w:rsidR="006B7D19" w:rsidRPr="006302C9" w:rsidRDefault="006B7D19" w:rsidP="00167AC4">
          <w:pPr>
            <w:pStyle w:val="Footer"/>
            <w:tabs>
              <w:tab w:val="clear" w:pos="4153"/>
              <w:tab w:val="clear" w:pos="8306"/>
              <w:tab w:val="center" w:pos="1097"/>
            </w:tabs>
            <w:rPr>
              <w:lang w:val="sv-SE"/>
            </w:rPr>
          </w:pPr>
          <w:r>
            <w:rPr>
              <w:lang w:val="sv-SE"/>
            </w:rPr>
            <w:t>Kristin Schoug Bertilsson,</w:t>
          </w:r>
          <w:r>
            <w:rPr>
              <w:lang w:val="sv-SE"/>
            </w:rPr>
            <w:br/>
            <w:t>Zara Sarén, Carina Sundlöf</w:t>
          </w:r>
        </w:p>
      </w:tc>
    </w:tr>
    <w:tr w:rsidR="006B7D19" w:rsidRPr="00144360" w:rsidTr="00DA1D7A">
      <w:tblPrEx>
        <w:tblBorders>
          <w:insideH w:val="none" w:sz="0" w:space="0" w:color="auto"/>
          <w:insideV w:val="none" w:sz="0" w:space="0" w:color="auto"/>
        </w:tblBorders>
      </w:tblPrEx>
      <w:trPr>
        <w:gridAfter w:val="1"/>
        <w:wAfter w:w="2410" w:type="dxa"/>
        <w:trHeight w:hRule="exact" w:val="1361"/>
      </w:trPr>
      <w:tc>
        <w:tcPr>
          <w:tcW w:w="2459" w:type="dxa"/>
          <w:tcBorders>
            <w:top w:val="nil"/>
            <w:left w:val="nil"/>
            <w:bottom w:val="nil"/>
            <w:right w:val="nil"/>
          </w:tcBorders>
          <w:vAlign w:val="bottom"/>
        </w:tcPr>
        <w:p w:rsidR="006B7D19" w:rsidRDefault="006B7D19" w:rsidP="00C15048">
          <w:pPr>
            <w:pStyle w:val="Header"/>
          </w:pPr>
          <w:r>
            <w:rPr>
              <w:noProof/>
              <w:lang w:eastAsia="sv-SE"/>
            </w:rPr>
            <w:drawing>
              <wp:inline distT="0" distB="0" distL="0" distR="0" wp14:anchorId="109CA386" wp14:editId="643A14A8">
                <wp:extent cx="1085850" cy="647700"/>
                <wp:effectExtent l="0" t="0" r="0" b="0"/>
                <wp:docPr id="1"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rsidR="006B7D19" w:rsidRDefault="006B7D19" w:rsidP="00C15048">
          <w:pPr>
            <w:pStyle w:val="Header"/>
          </w:pPr>
        </w:p>
      </w:tc>
    </w:tr>
  </w:tbl>
  <w:p w:rsidR="006B7D19" w:rsidRDefault="006B7D19" w:rsidP="00C15048">
    <w:pPr>
      <w:pStyle w:val="Header"/>
    </w:pPr>
  </w:p>
  <w:p w:rsidR="006B7D19" w:rsidRDefault="006B7D19"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792" w:type="dxa"/>
      <w:tblLayout w:type="fixed"/>
      <w:tblLook w:val="01E0" w:firstRow="1" w:lastRow="1" w:firstColumn="1" w:lastColumn="1" w:noHBand="0" w:noVBand="0"/>
    </w:tblPr>
    <w:tblGrid>
      <w:gridCol w:w="3240"/>
      <w:gridCol w:w="3060"/>
      <w:gridCol w:w="3060"/>
      <w:gridCol w:w="900"/>
    </w:tblGrid>
    <w:tr w:rsidR="006B7D19" w:rsidRPr="00144360">
      <w:trPr>
        <w:trHeight w:hRule="exact" w:val="454"/>
      </w:trPr>
      <w:tc>
        <w:tcPr>
          <w:tcW w:w="3240" w:type="dxa"/>
          <w:tcBorders>
            <w:top w:val="nil"/>
            <w:left w:val="nil"/>
            <w:bottom w:val="nil"/>
            <w:right w:val="nil"/>
          </w:tcBorders>
        </w:tcPr>
        <w:p w:rsidR="006B7D19" w:rsidRPr="002D1CAF" w:rsidRDefault="006B7D19" w:rsidP="00C15048">
          <w:pPr>
            <w:pStyle w:val="Header"/>
          </w:pPr>
        </w:p>
      </w:tc>
      <w:tc>
        <w:tcPr>
          <w:tcW w:w="3060" w:type="dxa"/>
          <w:tcBorders>
            <w:top w:val="nil"/>
            <w:left w:val="nil"/>
            <w:bottom w:val="nil"/>
            <w:right w:val="nil"/>
          </w:tcBorders>
        </w:tcPr>
        <w:p w:rsidR="006B7D19" w:rsidRPr="00E123DA" w:rsidRDefault="006B7D19" w:rsidP="00C15048">
          <w:pPr>
            <w:pStyle w:val="Header"/>
          </w:pPr>
        </w:p>
      </w:tc>
      <w:tc>
        <w:tcPr>
          <w:tcW w:w="3060" w:type="dxa"/>
          <w:tcBorders>
            <w:top w:val="nil"/>
            <w:left w:val="nil"/>
            <w:bottom w:val="nil"/>
            <w:right w:val="nil"/>
          </w:tcBorders>
        </w:tcPr>
        <w:p w:rsidR="006B7D19" w:rsidRPr="00E123DA" w:rsidRDefault="006B7D19" w:rsidP="00C15048">
          <w:pPr>
            <w:pStyle w:val="Header"/>
          </w:pPr>
        </w:p>
      </w:tc>
      <w:tc>
        <w:tcPr>
          <w:tcW w:w="900" w:type="dxa"/>
          <w:tcBorders>
            <w:top w:val="nil"/>
            <w:left w:val="nil"/>
            <w:bottom w:val="nil"/>
            <w:right w:val="nil"/>
          </w:tcBorders>
        </w:tcPr>
        <w:p w:rsidR="006B7D19" w:rsidRPr="00E123DA" w:rsidRDefault="006B7D19" w:rsidP="00C15048">
          <w:pPr>
            <w:pStyle w:val="Header"/>
          </w:pPr>
        </w:p>
      </w:tc>
    </w:tr>
    <w:tr w:rsidR="006B7D19" w:rsidRPr="00144360">
      <w:trPr>
        <w:gridAfter w:val="3"/>
        <w:wAfter w:w="7020" w:type="dxa"/>
        <w:trHeight w:hRule="exact" w:val="1361"/>
      </w:trPr>
      <w:tc>
        <w:tcPr>
          <w:tcW w:w="3240" w:type="dxa"/>
          <w:tcBorders>
            <w:top w:val="nil"/>
            <w:left w:val="nil"/>
            <w:bottom w:val="nil"/>
            <w:right w:val="nil"/>
          </w:tcBorders>
          <w:vAlign w:val="bottom"/>
        </w:tcPr>
        <w:p w:rsidR="006B7D19" w:rsidRDefault="006B7D19" w:rsidP="00C15048">
          <w:pPr>
            <w:pStyle w:val="Header"/>
          </w:pPr>
        </w:p>
      </w:tc>
    </w:tr>
  </w:tbl>
  <w:p w:rsidR="006B7D19" w:rsidRDefault="006B7D19" w:rsidP="00C15048">
    <w:pPr>
      <w:pStyle w:val="Header"/>
    </w:pPr>
  </w:p>
  <w:p w:rsidR="006B7D19" w:rsidRPr="00144360" w:rsidRDefault="006B7D19"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75pt;height:9pt" o:bullet="t">
        <v:imagedata r:id="rId1" o:title="Pil-v2-Word"/>
      </v:shape>
    </w:pict>
  </w:numPicBullet>
  <w:abstractNum w:abstractNumId="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BE3B72"/>
    <w:multiLevelType w:val="hybridMultilevel"/>
    <w:tmpl w:val="676031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C052203"/>
    <w:multiLevelType w:val="multilevel"/>
    <w:tmpl w:val="DF16E1F8"/>
    <w:numStyleLink w:val="111111"/>
  </w:abstractNum>
  <w:abstractNum w:abstractNumId="3">
    <w:nsid w:val="27A765E2"/>
    <w:multiLevelType w:val="hybridMultilevel"/>
    <w:tmpl w:val="7E86699E"/>
    <w:lvl w:ilvl="0" w:tplc="39D27C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6">
    <w:nsid w:val="57BD3434"/>
    <w:multiLevelType w:val="multilevel"/>
    <w:tmpl w:val="ECDC5DEA"/>
    <w:lvl w:ilvl="0">
      <w:start w:val="1"/>
      <w:numFmt w:val="decimal"/>
      <w:pStyle w:val="Rubrik1Numrerad"/>
      <w:lvlText w:val="%1"/>
      <w:lvlJc w:val="left"/>
      <w:pPr>
        <w:tabs>
          <w:tab w:val="num" w:pos="360"/>
        </w:tabs>
        <w:ind w:left="357" w:hanging="357"/>
      </w:pPr>
    </w:lvl>
    <w:lvl w:ilvl="1">
      <w:start w:val="1"/>
      <w:numFmt w:val="decimal"/>
      <w:pStyle w:val="Rubrik2Numrerad"/>
      <w:lvlText w:val="%1.%2"/>
      <w:lvlJc w:val="left"/>
      <w:pPr>
        <w:tabs>
          <w:tab w:val="num" w:pos="576"/>
        </w:tabs>
        <w:ind w:left="576" w:hanging="576"/>
      </w:pPr>
    </w:lvl>
    <w:lvl w:ilvl="2">
      <w:start w:val="1"/>
      <w:numFmt w:val="decimal"/>
      <w:pStyle w:val="Rubrik3Numrerad"/>
      <w:lvlText w:val="%1.%2.%3"/>
      <w:lvlJc w:val="left"/>
      <w:pPr>
        <w:tabs>
          <w:tab w:val="num" w:pos="851"/>
        </w:tabs>
        <w:ind w:left="851" w:hanging="851"/>
      </w:pPr>
      <w:rPr>
        <w:sz w:val="20"/>
        <w:szCs w:val="20"/>
      </w:rPr>
    </w:lvl>
    <w:lvl w:ilvl="3">
      <w:start w:val="1"/>
      <w:numFmt w:val="decimal"/>
      <w:pStyle w:val="Rubrik4Numrerad"/>
      <w:lvlText w:val="%1.%2.%3.%4"/>
      <w:lvlJc w:val="left"/>
      <w:pPr>
        <w:tabs>
          <w:tab w:val="num" w:pos="144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C125C3E"/>
    <w:multiLevelType w:val="hybridMultilevel"/>
    <w:tmpl w:val="17E62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EA8178B"/>
    <w:multiLevelType w:val="hybridMultilevel"/>
    <w:tmpl w:val="AAF61D5E"/>
    <w:lvl w:ilvl="0" w:tplc="F1DE9522">
      <w:start w:val="201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0"/>
      <w:lvlJc w:val="left"/>
      <w:pPr>
        <w:tabs>
          <w:tab w:val="num" w:pos="1247"/>
        </w:tabs>
        <w:ind w:left="1247" w:hanging="167"/>
      </w:pPr>
      <w:rPr>
        <w:rFonts w:ascii="Symbol" w:hAnsi="Symbol" w:hint="default"/>
        <w:color w:val="auto"/>
      </w:rPr>
    </w:lvl>
    <w:lvl w:ilvl="2">
      <w:start w:val="1"/>
      <w:numFmt w:val="bullet"/>
      <w:lvlText w:val=""/>
      <w:lvlPicBulletId w:val="0"/>
      <w:lvlJc w:val="left"/>
      <w:pPr>
        <w:tabs>
          <w:tab w:val="num" w:pos="1797"/>
        </w:tabs>
        <w:ind w:left="1985" w:hanging="185"/>
      </w:pPr>
      <w:rPr>
        <w:rFonts w:ascii="Symbol" w:hAnsi="Symbol" w:hint="default"/>
        <w:color w:val="auto"/>
      </w:rPr>
    </w:lvl>
    <w:lvl w:ilvl="3">
      <w:start w:val="1"/>
      <w:numFmt w:val="bullet"/>
      <w:lvlText w:val=""/>
      <w:lvlPicBulletId w:val="0"/>
      <w:lvlJc w:val="left"/>
      <w:pPr>
        <w:tabs>
          <w:tab w:val="num" w:pos="2722"/>
        </w:tabs>
        <w:ind w:left="2722" w:hanging="202"/>
      </w:pPr>
      <w:rPr>
        <w:rFonts w:ascii="Symbol" w:hAnsi="Symbol" w:hint="default"/>
        <w:color w:val="auto"/>
      </w:rPr>
    </w:lvl>
    <w:lvl w:ilvl="4">
      <w:start w:val="1"/>
      <w:numFmt w:val="bullet"/>
      <w:lvlText w:val=""/>
      <w:lvlPicBulletId w:val="0"/>
      <w:lvlJc w:val="left"/>
      <w:pPr>
        <w:tabs>
          <w:tab w:val="num" w:pos="3459"/>
        </w:tabs>
        <w:ind w:left="3459" w:hanging="219"/>
      </w:pPr>
      <w:rPr>
        <w:rFonts w:ascii="Symbol" w:hAnsi="Symbol" w:hint="default"/>
        <w:color w:val="auto"/>
      </w:rPr>
    </w:lvl>
    <w:lvl w:ilvl="5">
      <w:start w:val="1"/>
      <w:numFmt w:val="bullet"/>
      <w:lvlText w:val=""/>
      <w:lvlPicBulletId w:val="0"/>
      <w:lvlJc w:val="left"/>
      <w:pPr>
        <w:tabs>
          <w:tab w:val="num" w:pos="4139"/>
        </w:tabs>
        <w:ind w:left="4139" w:hanging="179"/>
      </w:pPr>
      <w:rPr>
        <w:rFonts w:ascii="Symbol" w:hAnsi="Symbol" w:hint="default"/>
        <w:color w:val="auto"/>
      </w:rPr>
    </w:lvl>
    <w:lvl w:ilvl="6">
      <w:start w:val="1"/>
      <w:numFmt w:val="bullet"/>
      <w:lvlText w:val=""/>
      <w:lvlPicBulletId w:val="0"/>
      <w:lvlJc w:val="left"/>
      <w:pPr>
        <w:tabs>
          <w:tab w:val="num" w:pos="4876"/>
        </w:tabs>
        <w:ind w:left="4876" w:hanging="196"/>
      </w:pPr>
      <w:rPr>
        <w:rFonts w:ascii="Symbol" w:hAnsi="Symbol" w:hint="default"/>
        <w:color w:val="auto"/>
      </w:rPr>
    </w:lvl>
    <w:lvl w:ilvl="7">
      <w:start w:val="1"/>
      <w:numFmt w:val="bullet"/>
      <w:lvlText w:val=""/>
      <w:lvlPicBulletId w:val="0"/>
      <w:lvlJc w:val="left"/>
      <w:pPr>
        <w:tabs>
          <w:tab w:val="num" w:pos="5613"/>
        </w:tabs>
        <w:ind w:left="5613" w:hanging="213"/>
      </w:pPr>
      <w:rPr>
        <w:rFonts w:ascii="Symbol" w:hAnsi="Symbol" w:hint="default"/>
        <w:color w:val="auto"/>
      </w:rPr>
    </w:lvl>
    <w:lvl w:ilvl="8">
      <w:start w:val="1"/>
      <w:numFmt w:val="bullet"/>
      <w:lvlText w:val=""/>
      <w:lvlPicBulletId w:val="0"/>
      <w:lvlJc w:val="left"/>
      <w:pPr>
        <w:tabs>
          <w:tab w:val="num" w:pos="6350"/>
        </w:tabs>
        <w:ind w:left="6350" w:hanging="230"/>
      </w:pPr>
      <w:rPr>
        <w:rFonts w:ascii="Symbol" w:hAnsi="Symbol" w:hint="default"/>
        <w:color w:val="auto"/>
      </w:rPr>
    </w:lvl>
  </w:abstractNum>
  <w:num w:numId="1">
    <w:abstractNumId w:val="10"/>
  </w:num>
  <w:num w:numId="2">
    <w:abstractNumId w:val="5"/>
  </w:num>
  <w:num w:numId="3">
    <w:abstractNumId w:val="4"/>
  </w:num>
  <w:num w:numId="4">
    <w:abstractNumId w:val="9"/>
  </w:num>
  <w:num w:numId="5">
    <w:abstractNumId w:val="0"/>
  </w:num>
  <w:num w:numId="6">
    <w:abstractNumId w:val="2"/>
  </w:num>
  <w:num w:numId="7">
    <w:abstractNumId w:val="6"/>
  </w:num>
  <w:num w:numId="8">
    <w:abstractNumId w:val="3"/>
  </w:num>
  <w:num w:numId="9">
    <w:abstractNumId w:val="1"/>
  </w:num>
  <w:num w:numId="10">
    <w:abstractNumId w:val="7"/>
  </w:num>
  <w:num w:numId="11">
    <w:abstractNumId w:val="2"/>
  </w:num>
  <w:num w:numId="12">
    <w:abstractNumId w:val="2"/>
  </w:num>
  <w:num w:numId="13">
    <w:abstractNumId w:val="2"/>
  </w:num>
  <w:num w:numId="14">
    <w:abstractNumId w:val="2"/>
  </w:num>
  <w:num w:numId="15">
    <w:abstractNumId w:val="2"/>
  </w:num>
  <w:num w:numId="1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D"/>
    <w:rsid w:val="000011EF"/>
    <w:rsid w:val="00001292"/>
    <w:rsid w:val="00001ECC"/>
    <w:rsid w:val="00004227"/>
    <w:rsid w:val="00004756"/>
    <w:rsid w:val="000116F9"/>
    <w:rsid w:val="000129D5"/>
    <w:rsid w:val="000146B1"/>
    <w:rsid w:val="000153CF"/>
    <w:rsid w:val="00020563"/>
    <w:rsid w:val="000231AF"/>
    <w:rsid w:val="00025347"/>
    <w:rsid w:val="000304C9"/>
    <w:rsid w:val="000321A2"/>
    <w:rsid w:val="0003636F"/>
    <w:rsid w:val="00036EB6"/>
    <w:rsid w:val="00037E3E"/>
    <w:rsid w:val="00040592"/>
    <w:rsid w:val="0004312F"/>
    <w:rsid w:val="000437A5"/>
    <w:rsid w:val="00051C50"/>
    <w:rsid w:val="00051C70"/>
    <w:rsid w:val="0005617D"/>
    <w:rsid w:val="00057DED"/>
    <w:rsid w:val="000610C1"/>
    <w:rsid w:val="00066A88"/>
    <w:rsid w:val="00070AD8"/>
    <w:rsid w:val="00072907"/>
    <w:rsid w:val="00074AED"/>
    <w:rsid w:val="000753E2"/>
    <w:rsid w:val="000778A6"/>
    <w:rsid w:val="000838C7"/>
    <w:rsid w:val="000848FE"/>
    <w:rsid w:val="00084D4C"/>
    <w:rsid w:val="0008569C"/>
    <w:rsid w:val="000917BE"/>
    <w:rsid w:val="000927B9"/>
    <w:rsid w:val="000929CC"/>
    <w:rsid w:val="000930EB"/>
    <w:rsid w:val="0009676B"/>
    <w:rsid w:val="000A33B8"/>
    <w:rsid w:val="000A5E63"/>
    <w:rsid w:val="000A7F19"/>
    <w:rsid w:val="000B1315"/>
    <w:rsid w:val="000B5E45"/>
    <w:rsid w:val="000B75E3"/>
    <w:rsid w:val="000B7AF7"/>
    <w:rsid w:val="000C0B90"/>
    <w:rsid w:val="000C415D"/>
    <w:rsid w:val="000C5934"/>
    <w:rsid w:val="000C610F"/>
    <w:rsid w:val="000C7EBE"/>
    <w:rsid w:val="000D13AC"/>
    <w:rsid w:val="000D5C92"/>
    <w:rsid w:val="000D68C0"/>
    <w:rsid w:val="000E1776"/>
    <w:rsid w:val="000E4174"/>
    <w:rsid w:val="000E4850"/>
    <w:rsid w:val="000E6AFC"/>
    <w:rsid w:val="000F0090"/>
    <w:rsid w:val="000F0CAE"/>
    <w:rsid w:val="0010428B"/>
    <w:rsid w:val="00104E54"/>
    <w:rsid w:val="001050DD"/>
    <w:rsid w:val="00107B30"/>
    <w:rsid w:val="00110A33"/>
    <w:rsid w:val="00112E13"/>
    <w:rsid w:val="00115088"/>
    <w:rsid w:val="001150B1"/>
    <w:rsid w:val="00115718"/>
    <w:rsid w:val="0011673C"/>
    <w:rsid w:val="00124AF0"/>
    <w:rsid w:val="00133233"/>
    <w:rsid w:val="001333A4"/>
    <w:rsid w:val="001419DA"/>
    <w:rsid w:val="00144360"/>
    <w:rsid w:val="00144BD5"/>
    <w:rsid w:val="0014548C"/>
    <w:rsid w:val="001471F9"/>
    <w:rsid w:val="00151CBA"/>
    <w:rsid w:val="00152B7B"/>
    <w:rsid w:val="00154350"/>
    <w:rsid w:val="001560F6"/>
    <w:rsid w:val="001613FB"/>
    <w:rsid w:val="00162DF2"/>
    <w:rsid w:val="00167AC4"/>
    <w:rsid w:val="00170D86"/>
    <w:rsid w:val="00174DA4"/>
    <w:rsid w:val="00176A67"/>
    <w:rsid w:val="0017735B"/>
    <w:rsid w:val="00181B3F"/>
    <w:rsid w:val="001845E5"/>
    <w:rsid w:val="00185C3E"/>
    <w:rsid w:val="0018796B"/>
    <w:rsid w:val="00195FF9"/>
    <w:rsid w:val="001977A4"/>
    <w:rsid w:val="001A0E56"/>
    <w:rsid w:val="001B21B2"/>
    <w:rsid w:val="001B233B"/>
    <w:rsid w:val="001B2728"/>
    <w:rsid w:val="001C3E3A"/>
    <w:rsid w:val="001C72D8"/>
    <w:rsid w:val="001D0DB1"/>
    <w:rsid w:val="001D1FAF"/>
    <w:rsid w:val="001D5C9D"/>
    <w:rsid w:val="001D7586"/>
    <w:rsid w:val="001E1DAA"/>
    <w:rsid w:val="001E217A"/>
    <w:rsid w:val="001E53F4"/>
    <w:rsid w:val="001E7969"/>
    <w:rsid w:val="001F542E"/>
    <w:rsid w:val="001F54EF"/>
    <w:rsid w:val="001F5CE8"/>
    <w:rsid w:val="001F757D"/>
    <w:rsid w:val="001F78CD"/>
    <w:rsid w:val="001F7A09"/>
    <w:rsid w:val="0020484A"/>
    <w:rsid w:val="00204B52"/>
    <w:rsid w:val="0021120B"/>
    <w:rsid w:val="002124A5"/>
    <w:rsid w:val="00214259"/>
    <w:rsid w:val="00223395"/>
    <w:rsid w:val="002261C9"/>
    <w:rsid w:val="0023223E"/>
    <w:rsid w:val="00233192"/>
    <w:rsid w:val="0024032B"/>
    <w:rsid w:val="00242BD0"/>
    <w:rsid w:val="00250D72"/>
    <w:rsid w:val="002516C6"/>
    <w:rsid w:val="00252575"/>
    <w:rsid w:val="00252B72"/>
    <w:rsid w:val="002537DE"/>
    <w:rsid w:val="002604AB"/>
    <w:rsid w:val="00264D83"/>
    <w:rsid w:val="00266F40"/>
    <w:rsid w:val="00267C20"/>
    <w:rsid w:val="00271287"/>
    <w:rsid w:val="002731B6"/>
    <w:rsid w:val="002766F0"/>
    <w:rsid w:val="002870DE"/>
    <w:rsid w:val="002876DE"/>
    <w:rsid w:val="00290373"/>
    <w:rsid w:val="0029121D"/>
    <w:rsid w:val="00295D82"/>
    <w:rsid w:val="0029690C"/>
    <w:rsid w:val="002A06F5"/>
    <w:rsid w:val="002A33A9"/>
    <w:rsid w:val="002A38D5"/>
    <w:rsid w:val="002A4564"/>
    <w:rsid w:val="002A4921"/>
    <w:rsid w:val="002A4A6C"/>
    <w:rsid w:val="002A6CAB"/>
    <w:rsid w:val="002B4489"/>
    <w:rsid w:val="002B4701"/>
    <w:rsid w:val="002B72F3"/>
    <w:rsid w:val="002B779D"/>
    <w:rsid w:val="002C47FA"/>
    <w:rsid w:val="002C69AB"/>
    <w:rsid w:val="002C6DC5"/>
    <w:rsid w:val="002C722B"/>
    <w:rsid w:val="002D1CAF"/>
    <w:rsid w:val="002D2FA8"/>
    <w:rsid w:val="002D32EC"/>
    <w:rsid w:val="002D43B3"/>
    <w:rsid w:val="002E35E1"/>
    <w:rsid w:val="002E3DF8"/>
    <w:rsid w:val="002F760C"/>
    <w:rsid w:val="003001EC"/>
    <w:rsid w:val="003017C6"/>
    <w:rsid w:val="00302704"/>
    <w:rsid w:val="00302E96"/>
    <w:rsid w:val="0030329A"/>
    <w:rsid w:val="00305B15"/>
    <w:rsid w:val="00307C5E"/>
    <w:rsid w:val="00310672"/>
    <w:rsid w:val="003121C3"/>
    <w:rsid w:val="00314626"/>
    <w:rsid w:val="003208D6"/>
    <w:rsid w:val="00320DB7"/>
    <w:rsid w:val="0032141E"/>
    <w:rsid w:val="0032382E"/>
    <w:rsid w:val="0032470F"/>
    <w:rsid w:val="0033253D"/>
    <w:rsid w:val="00333548"/>
    <w:rsid w:val="00333716"/>
    <w:rsid w:val="003340F6"/>
    <w:rsid w:val="00337587"/>
    <w:rsid w:val="00340ADE"/>
    <w:rsid w:val="003432B2"/>
    <w:rsid w:val="00343777"/>
    <w:rsid w:val="003441CA"/>
    <w:rsid w:val="00345C1E"/>
    <w:rsid w:val="00347469"/>
    <w:rsid w:val="003526B6"/>
    <w:rsid w:val="0035374A"/>
    <w:rsid w:val="00354FDE"/>
    <w:rsid w:val="00357B9A"/>
    <w:rsid w:val="00360D43"/>
    <w:rsid w:val="00361DFE"/>
    <w:rsid w:val="0036408B"/>
    <w:rsid w:val="003657D7"/>
    <w:rsid w:val="00370FDE"/>
    <w:rsid w:val="003772E5"/>
    <w:rsid w:val="003815C5"/>
    <w:rsid w:val="00382BCF"/>
    <w:rsid w:val="00385CD7"/>
    <w:rsid w:val="00386191"/>
    <w:rsid w:val="003872CE"/>
    <w:rsid w:val="00390A3E"/>
    <w:rsid w:val="003920B1"/>
    <w:rsid w:val="00392753"/>
    <w:rsid w:val="003948FD"/>
    <w:rsid w:val="003A05D5"/>
    <w:rsid w:val="003A3B70"/>
    <w:rsid w:val="003A43B8"/>
    <w:rsid w:val="003B1A4D"/>
    <w:rsid w:val="003B4777"/>
    <w:rsid w:val="003B5FF4"/>
    <w:rsid w:val="003C0177"/>
    <w:rsid w:val="003C0BB6"/>
    <w:rsid w:val="003C1FC3"/>
    <w:rsid w:val="003C34CB"/>
    <w:rsid w:val="003C3F05"/>
    <w:rsid w:val="003C78B7"/>
    <w:rsid w:val="003D0BF4"/>
    <w:rsid w:val="003D7256"/>
    <w:rsid w:val="003E4573"/>
    <w:rsid w:val="003E573A"/>
    <w:rsid w:val="003E631D"/>
    <w:rsid w:val="003F4431"/>
    <w:rsid w:val="003F4E6E"/>
    <w:rsid w:val="003F5BF4"/>
    <w:rsid w:val="0040097D"/>
    <w:rsid w:val="004019CD"/>
    <w:rsid w:val="004023CA"/>
    <w:rsid w:val="00404B1B"/>
    <w:rsid w:val="00406E18"/>
    <w:rsid w:val="00413523"/>
    <w:rsid w:val="004148D5"/>
    <w:rsid w:val="004167A1"/>
    <w:rsid w:val="00422232"/>
    <w:rsid w:val="00423088"/>
    <w:rsid w:val="00424F93"/>
    <w:rsid w:val="004276D7"/>
    <w:rsid w:val="004307DA"/>
    <w:rsid w:val="00431F92"/>
    <w:rsid w:val="004327B7"/>
    <w:rsid w:val="00434B16"/>
    <w:rsid w:val="0044037C"/>
    <w:rsid w:val="004411ED"/>
    <w:rsid w:val="0044607E"/>
    <w:rsid w:val="00452411"/>
    <w:rsid w:val="0045241E"/>
    <w:rsid w:val="00452A87"/>
    <w:rsid w:val="00464328"/>
    <w:rsid w:val="00465985"/>
    <w:rsid w:val="00471141"/>
    <w:rsid w:val="00471972"/>
    <w:rsid w:val="00471C9C"/>
    <w:rsid w:val="004726CC"/>
    <w:rsid w:val="004752F7"/>
    <w:rsid w:val="00477063"/>
    <w:rsid w:val="00480044"/>
    <w:rsid w:val="00481753"/>
    <w:rsid w:val="00483E40"/>
    <w:rsid w:val="00484B05"/>
    <w:rsid w:val="00497A3B"/>
    <w:rsid w:val="004A047C"/>
    <w:rsid w:val="004A05D3"/>
    <w:rsid w:val="004A7C1C"/>
    <w:rsid w:val="004B098E"/>
    <w:rsid w:val="004B34AD"/>
    <w:rsid w:val="004B4ADA"/>
    <w:rsid w:val="004B7C7D"/>
    <w:rsid w:val="004C211A"/>
    <w:rsid w:val="004C4193"/>
    <w:rsid w:val="004C4403"/>
    <w:rsid w:val="004C4DAE"/>
    <w:rsid w:val="004D02F1"/>
    <w:rsid w:val="004D1005"/>
    <w:rsid w:val="004D1B6C"/>
    <w:rsid w:val="004D59B6"/>
    <w:rsid w:val="004E1B77"/>
    <w:rsid w:val="004E48F3"/>
    <w:rsid w:val="004E4BDF"/>
    <w:rsid w:val="004F02FF"/>
    <w:rsid w:val="004F2732"/>
    <w:rsid w:val="004F4C87"/>
    <w:rsid w:val="004F74E7"/>
    <w:rsid w:val="004F764F"/>
    <w:rsid w:val="005022A5"/>
    <w:rsid w:val="00504E9E"/>
    <w:rsid w:val="00507B14"/>
    <w:rsid w:val="00522B64"/>
    <w:rsid w:val="005244EB"/>
    <w:rsid w:val="00524F0D"/>
    <w:rsid w:val="00525962"/>
    <w:rsid w:val="005314F5"/>
    <w:rsid w:val="00531EFA"/>
    <w:rsid w:val="005320FC"/>
    <w:rsid w:val="00535525"/>
    <w:rsid w:val="00537879"/>
    <w:rsid w:val="0054331B"/>
    <w:rsid w:val="00545A55"/>
    <w:rsid w:val="00557235"/>
    <w:rsid w:val="00557B00"/>
    <w:rsid w:val="00561E20"/>
    <w:rsid w:val="00562927"/>
    <w:rsid w:val="005634DB"/>
    <w:rsid w:val="005636F2"/>
    <w:rsid w:val="005647B2"/>
    <w:rsid w:val="00567047"/>
    <w:rsid w:val="00570215"/>
    <w:rsid w:val="00577358"/>
    <w:rsid w:val="005778E4"/>
    <w:rsid w:val="005816A3"/>
    <w:rsid w:val="00583813"/>
    <w:rsid w:val="00585B12"/>
    <w:rsid w:val="00586359"/>
    <w:rsid w:val="00586C93"/>
    <w:rsid w:val="0059082A"/>
    <w:rsid w:val="00591780"/>
    <w:rsid w:val="005921EC"/>
    <w:rsid w:val="00593F38"/>
    <w:rsid w:val="0059576B"/>
    <w:rsid w:val="005A032B"/>
    <w:rsid w:val="005A0821"/>
    <w:rsid w:val="005A1F67"/>
    <w:rsid w:val="005A2879"/>
    <w:rsid w:val="005B0B2D"/>
    <w:rsid w:val="005B4045"/>
    <w:rsid w:val="005B44BC"/>
    <w:rsid w:val="005B49F8"/>
    <w:rsid w:val="005B725C"/>
    <w:rsid w:val="005C1A9F"/>
    <w:rsid w:val="005C1D3F"/>
    <w:rsid w:val="005C323C"/>
    <w:rsid w:val="005C68C6"/>
    <w:rsid w:val="005D064B"/>
    <w:rsid w:val="005D4293"/>
    <w:rsid w:val="005D5E60"/>
    <w:rsid w:val="005D6964"/>
    <w:rsid w:val="005E47E7"/>
    <w:rsid w:val="005E4EB3"/>
    <w:rsid w:val="005E71F4"/>
    <w:rsid w:val="005F07BF"/>
    <w:rsid w:val="005F43A1"/>
    <w:rsid w:val="005F4DD4"/>
    <w:rsid w:val="005F7B47"/>
    <w:rsid w:val="00601824"/>
    <w:rsid w:val="00604800"/>
    <w:rsid w:val="00605E4B"/>
    <w:rsid w:val="00606F0F"/>
    <w:rsid w:val="00611088"/>
    <w:rsid w:val="0061136D"/>
    <w:rsid w:val="006132B3"/>
    <w:rsid w:val="006210F1"/>
    <w:rsid w:val="006233AF"/>
    <w:rsid w:val="006237CE"/>
    <w:rsid w:val="00623B1E"/>
    <w:rsid w:val="006302C9"/>
    <w:rsid w:val="00630E61"/>
    <w:rsid w:val="00640358"/>
    <w:rsid w:val="006406AC"/>
    <w:rsid w:val="00651460"/>
    <w:rsid w:val="00655A28"/>
    <w:rsid w:val="00662E95"/>
    <w:rsid w:val="006660F6"/>
    <w:rsid w:val="00672DE3"/>
    <w:rsid w:val="00674FFA"/>
    <w:rsid w:val="0067746C"/>
    <w:rsid w:val="00682CC6"/>
    <w:rsid w:val="006876F4"/>
    <w:rsid w:val="00690EE3"/>
    <w:rsid w:val="00691D38"/>
    <w:rsid w:val="00696625"/>
    <w:rsid w:val="00696B25"/>
    <w:rsid w:val="006A1C01"/>
    <w:rsid w:val="006A1F81"/>
    <w:rsid w:val="006A389B"/>
    <w:rsid w:val="006B1C11"/>
    <w:rsid w:val="006B63E8"/>
    <w:rsid w:val="006B6B54"/>
    <w:rsid w:val="006B7530"/>
    <w:rsid w:val="006B7D19"/>
    <w:rsid w:val="006C23DB"/>
    <w:rsid w:val="006C4354"/>
    <w:rsid w:val="006C4773"/>
    <w:rsid w:val="006D1023"/>
    <w:rsid w:val="006D3D5A"/>
    <w:rsid w:val="006D5434"/>
    <w:rsid w:val="006E21B0"/>
    <w:rsid w:val="006E2538"/>
    <w:rsid w:val="006E2DCE"/>
    <w:rsid w:val="006E69BB"/>
    <w:rsid w:val="006F63CB"/>
    <w:rsid w:val="006F6BF9"/>
    <w:rsid w:val="006F71AA"/>
    <w:rsid w:val="00702487"/>
    <w:rsid w:val="00702FDE"/>
    <w:rsid w:val="007046C7"/>
    <w:rsid w:val="00705C35"/>
    <w:rsid w:val="007079A8"/>
    <w:rsid w:val="00710D25"/>
    <w:rsid w:val="007165D1"/>
    <w:rsid w:val="00724976"/>
    <w:rsid w:val="00727FA5"/>
    <w:rsid w:val="0073419E"/>
    <w:rsid w:val="0074419E"/>
    <w:rsid w:val="0074710D"/>
    <w:rsid w:val="007474B7"/>
    <w:rsid w:val="00750834"/>
    <w:rsid w:val="007560CB"/>
    <w:rsid w:val="00757D6E"/>
    <w:rsid w:val="00761667"/>
    <w:rsid w:val="0076353E"/>
    <w:rsid w:val="00764B55"/>
    <w:rsid w:val="0076505E"/>
    <w:rsid w:val="00765DDC"/>
    <w:rsid w:val="00774BE0"/>
    <w:rsid w:val="007758C1"/>
    <w:rsid w:val="00777137"/>
    <w:rsid w:val="00777FE4"/>
    <w:rsid w:val="007807ED"/>
    <w:rsid w:val="00780A71"/>
    <w:rsid w:val="00782369"/>
    <w:rsid w:val="007824FC"/>
    <w:rsid w:val="007840BF"/>
    <w:rsid w:val="007852BC"/>
    <w:rsid w:val="0078694F"/>
    <w:rsid w:val="00790475"/>
    <w:rsid w:val="0079530B"/>
    <w:rsid w:val="0079550A"/>
    <w:rsid w:val="007A2BF2"/>
    <w:rsid w:val="007A5AB5"/>
    <w:rsid w:val="007B17AE"/>
    <w:rsid w:val="007B30A9"/>
    <w:rsid w:val="007B6521"/>
    <w:rsid w:val="007C4962"/>
    <w:rsid w:val="007D1069"/>
    <w:rsid w:val="007D1ED9"/>
    <w:rsid w:val="007D3B46"/>
    <w:rsid w:val="007D5509"/>
    <w:rsid w:val="007D6386"/>
    <w:rsid w:val="007D6590"/>
    <w:rsid w:val="007D76B5"/>
    <w:rsid w:val="007D783D"/>
    <w:rsid w:val="007E10BA"/>
    <w:rsid w:val="007E1B9F"/>
    <w:rsid w:val="007F103C"/>
    <w:rsid w:val="007F1186"/>
    <w:rsid w:val="007F246F"/>
    <w:rsid w:val="007F29D9"/>
    <w:rsid w:val="007F3CB8"/>
    <w:rsid w:val="007F6DA5"/>
    <w:rsid w:val="008008E8"/>
    <w:rsid w:val="00800FEE"/>
    <w:rsid w:val="008026D4"/>
    <w:rsid w:val="00803F71"/>
    <w:rsid w:val="00806491"/>
    <w:rsid w:val="00811A36"/>
    <w:rsid w:val="00813DD9"/>
    <w:rsid w:val="00815A4A"/>
    <w:rsid w:val="008241C5"/>
    <w:rsid w:val="00826AFF"/>
    <w:rsid w:val="0083686A"/>
    <w:rsid w:val="00841F55"/>
    <w:rsid w:val="00843FB3"/>
    <w:rsid w:val="00856437"/>
    <w:rsid w:val="0086177B"/>
    <w:rsid w:val="0086277B"/>
    <w:rsid w:val="00862974"/>
    <w:rsid w:val="00862C61"/>
    <w:rsid w:val="00863082"/>
    <w:rsid w:val="00865E46"/>
    <w:rsid w:val="008679ED"/>
    <w:rsid w:val="00871099"/>
    <w:rsid w:val="00874119"/>
    <w:rsid w:val="00883AB6"/>
    <w:rsid w:val="0088630E"/>
    <w:rsid w:val="00890AB6"/>
    <w:rsid w:val="00891C92"/>
    <w:rsid w:val="0089429B"/>
    <w:rsid w:val="00895680"/>
    <w:rsid w:val="00895CF9"/>
    <w:rsid w:val="008A0691"/>
    <w:rsid w:val="008A40AB"/>
    <w:rsid w:val="008A50AB"/>
    <w:rsid w:val="008A65C3"/>
    <w:rsid w:val="008A6A83"/>
    <w:rsid w:val="008C336E"/>
    <w:rsid w:val="008C40D9"/>
    <w:rsid w:val="008C6F28"/>
    <w:rsid w:val="008D1435"/>
    <w:rsid w:val="008D2C37"/>
    <w:rsid w:val="008D4D1E"/>
    <w:rsid w:val="008E05E0"/>
    <w:rsid w:val="008E43F0"/>
    <w:rsid w:val="008E4989"/>
    <w:rsid w:val="008E5170"/>
    <w:rsid w:val="008F3976"/>
    <w:rsid w:val="008F5601"/>
    <w:rsid w:val="009013BB"/>
    <w:rsid w:val="00903A8C"/>
    <w:rsid w:val="00905D82"/>
    <w:rsid w:val="00907443"/>
    <w:rsid w:val="009106DB"/>
    <w:rsid w:val="009155B2"/>
    <w:rsid w:val="0091623E"/>
    <w:rsid w:val="00917A88"/>
    <w:rsid w:val="009210CB"/>
    <w:rsid w:val="00926F84"/>
    <w:rsid w:val="00930DEB"/>
    <w:rsid w:val="009328AA"/>
    <w:rsid w:val="00933C93"/>
    <w:rsid w:val="009367FF"/>
    <w:rsid w:val="00937364"/>
    <w:rsid w:val="009373E3"/>
    <w:rsid w:val="00942224"/>
    <w:rsid w:val="00947FAA"/>
    <w:rsid w:val="00947FBE"/>
    <w:rsid w:val="0095188A"/>
    <w:rsid w:val="00961C67"/>
    <w:rsid w:val="00963512"/>
    <w:rsid w:val="009654D1"/>
    <w:rsid w:val="00966FB8"/>
    <w:rsid w:val="009677B8"/>
    <w:rsid w:val="00967AC6"/>
    <w:rsid w:val="00981F2F"/>
    <w:rsid w:val="00985322"/>
    <w:rsid w:val="00987A2B"/>
    <w:rsid w:val="009908AB"/>
    <w:rsid w:val="009A0859"/>
    <w:rsid w:val="009A28C7"/>
    <w:rsid w:val="009A50D2"/>
    <w:rsid w:val="009B1EE3"/>
    <w:rsid w:val="009B26C5"/>
    <w:rsid w:val="009B5F16"/>
    <w:rsid w:val="009C0B13"/>
    <w:rsid w:val="009C0E9A"/>
    <w:rsid w:val="009C53D2"/>
    <w:rsid w:val="009C7FFA"/>
    <w:rsid w:val="009D2B37"/>
    <w:rsid w:val="009E4E31"/>
    <w:rsid w:val="009E765F"/>
    <w:rsid w:val="00A0263D"/>
    <w:rsid w:val="00A07E8F"/>
    <w:rsid w:val="00A10931"/>
    <w:rsid w:val="00A12DBA"/>
    <w:rsid w:val="00A141E6"/>
    <w:rsid w:val="00A15E99"/>
    <w:rsid w:val="00A160C6"/>
    <w:rsid w:val="00A1759F"/>
    <w:rsid w:val="00A22866"/>
    <w:rsid w:val="00A233EE"/>
    <w:rsid w:val="00A246B3"/>
    <w:rsid w:val="00A2640B"/>
    <w:rsid w:val="00A313A1"/>
    <w:rsid w:val="00A35F05"/>
    <w:rsid w:val="00A37DD6"/>
    <w:rsid w:val="00A37EE9"/>
    <w:rsid w:val="00A4265D"/>
    <w:rsid w:val="00A5360F"/>
    <w:rsid w:val="00A53BB4"/>
    <w:rsid w:val="00A5683B"/>
    <w:rsid w:val="00A622AA"/>
    <w:rsid w:val="00A63DCA"/>
    <w:rsid w:val="00A641FE"/>
    <w:rsid w:val="00A745F6"/>
    <w:rsid w:val="00A75706"/>
    <w:rsid w:val="00A7690C"/>
    <w:rsid w:val="00A76D3E"/>
    <w:rsid w:val="00A868E4"/>
    <w:rsid w:val="00A90638"/>
    <w:rsid w:val="00A90E90"/>
    <w:rsid w:val="00A97A01"/>
    <w:rsid w:val="00AA16A8"/>
    <w:rsid w:val="00AA3206"/>
    <w:rsid w:val="00AA4AED"/>
    <w:rsid w:val="00AA58F1"/>
    <w:rsid w:val="00AA7CA8"/>
    <w:rsid w:val="00AC2B7D"/>
    <w:rsid w:val="00AC3F7D"/>
    <w:rsid w:val="00AC5535"/>
    <w:rsid w:val="00AC6983"/>
    <w:rsid w:val="00AD072A"/>
    <w:rsid w:val="00AD3D90"/>
    <w:rsid w:val="00AD701A"/>
    <w:rsid w:val="00AF1D1C"/>
    <w:rsid w:val="00B03635"/>
    <w:rsid w:val="00B0708C"/>
    <w:rsid w:val="00B154D5"/>
    <w:rsid w:val="00B16F63"/>
    <w:rsid w:val="00B201E6"/>
    <w:rsid w:val="00B211C0"/>
    <w:rsid w:val="00B23AAE"/>
    <w:rsid w:val="00B23DB9"/>
    <w:rsid w:val="00B318E6"/>
    <w:rsid w:val="00B3201D"/>
    <w:rsid w:val="00B415D3"/>
    <w:rsid w:val="00B43F99"/>
    <w:rsid w:val="00B4562C"/>
    <w:rsid w:val="00B4614D"/>
    <w:rsid w:val="00B47003"/>
    <w:rsid w:val="00B55B65"/>
    <w:rsid w:val="00B60546"/>
    <w:rsid w:val="00B6207B"/>
    <w:rsid w:val="00B62AC5"/>
    <w:rsid w:val="00B63972"/>
    <w:rsid w:val="00B66F6F"/>
    <w:rsid w:val="00B67482"/>
    <w:rsid w:val="00B71CD5"/>
    <w:rsid w:val="00B7236F"/>
    <w:rsid w:val="00B76598"/>
    <w:rsid w:val="00B81400"/>
    <w:rsid w:val="00B81576"/>
    <w:rsid w:val="00B83BB4"/>
    <w:rsid w:val="00B87171"/>
    <w:rsid w:val="00B87E51"/>
    <w:rsid w:val="00B91C3C"/>
    <w:rsid w:val="00B956BC"/>
    <w:rsid w:val="00B957BE"/>
    <w:rsid w:val="00B9611C"/>
    <w:rsid w:val="00B967C3"/>
    <w:rsid w:val="00B97701"/>
    <w:rsid w:val="00BA2833"/>
    <w:rsid w:val="00BA61F6"/>
    <w:rsid w:val="00BB5A06"/>
    <w:rsid w:val="00BC1D83"/>
    <w:rsid w:val="00BC610A"/>
    <w:rsid w:val="00BD7C4A"/>
    <w:rsid w:val="00BE622D"/>
    <w:rsid w:val="00BE6519"/>
    <w:rsid w:val="00BF05F7"/>
    <w:rsid w:val="00BF3CE3"/>
    <w:rsid w:val="00BF455C"/>
    <w:rsid w:val="00BF7B16"/>
    <w:rsid w:val="00BF7DD1"/>
    <w:rsid w:val="00C006DC"/>
    <w:rsid w:val="00C07B7E"/>
    <w:rsid w:val="00C07E72"/>
    <w:rsid w:val="00C12092"/>
    <w:rsid w:val="00C138E6"/>
    <w:rsid w:val="00C147A2"/>
    <w:rsid w:val="00C15048"/>
    <w:rsid w:val="00C16AFA"/>
    <w:rsid w:val="00C211C2"/>
    <w:rsid w:val="00C25EEE"/>
    <w:rsid w:val="00C273E3"/>
    <w:rsid w:val="00C346A8"/>
    <w:rsid w:val="00C3718E"/>
    <w:rsid w:val="00C37941"/>
    <w:rsid w:val="00C450DF"/>
    <w:rsid w:val="00C45410"/>
    <w:rsid w:val="00C55727"/>
    <w:rsid w:val="00C60CC3"/>
    <w:rsid w:val="00C635DE"/>
    <w:rsid w:val="00C6374C"/>
    <w:rsid w:val="00C638E5"/>
    <w:rsid w:val="00C6526A"/>
    <w:rsid w:val="00C66275"/>
    <w:rsid w:val="00C71E10"/>
    <w:rsid w:val="00C77A90"/>
    <w:rsid w:val="00C80D74"/>
    <w:rsid w:val="00C83EBE"/>
    <w:rsid w:val="00C86683"/>
    <w:rsid w:val="00C87C6A"/>
    <w:rsid w:val="00C94A5C"/>
    <w:rsid w:val="00C961F5"/>
    <w:rsid w:val="00CA2056"/>
    <w:rsid w:val="00CA263C"/>
    <w:rsid w:val="00CA299C"/>
    <w:rsid w:val="00CA2E69"/>
    <w:rsid w:val="00CB37FC"/>
    <w:rsid w:val="00CC0216"/>
    <w:rsid w:val="00CC295A"/>
    <w:rsid w:val="00CC3EBD"/>
    <w:rsid w:val="00CC4FF8"/>
    <w:rsid w:val="00CC5010"/>
    <w:rsid w:val="00CC7722"/>
    <w:rsid w:val="00CC7894"/>
    <w:rsid w:val="00CD0298"/>
    <w:rsid w:val="00CD0F93"/>
    <w:rsid w:val="00CD1534"/>
    <w:rsid w:val="00CD254B"/>
    <w:rsid w:val="00CD33C7"/>
    <w:rsid w:val="00CD43F0"/>
    <w:rsid w:val="00CD55DD"/>
    <w:rsid w:val="00CD6646"/>
    <w:rsid w:val="00CD70F0"/>
    <w:rsid w:val="00CE12F7"/>
    <w:rsid w:val="00CE3D80"/>
    <w:rsid w:val="00CE3E8E"/>
    <w:rsid w:val="00CE4044"/>
    <w:rsid w:val="00CE5660"/>
    <w:rsid w:val="00CE6CC6"/>
    <w:rsid w:val="00CF19C2"/>
    <w:rsid w:val="00D0207B"/>
    <w:rsid w:val="00D049F3"/>
    <w:rsid w:val="00D04D21"/>
    <w:rsid w:val="00D06CE2"/>
    <w:rsid w:val="00D103B1"/>
    <w:rsid w:val="00D131DE"/>
    <w:rsid w:val="00D16705"/>
    <w:rsid w:val="00D17450"/>
    <w:rsid w:val="00D20F1F"/>
    <w:rsid w:val="00D22B85"/>
    <w:rsid w:val="00D27724"/>
    <w:rsid w:val="00D34E1D"/>
    <w:rsid w:val="00D366CD"/>
    <w:rsid w:val="00D42333"/>
    <w:rsid w:val="00D44647"/>
    <w:rsid w:val="00D46509"/>
    <w:rsid w:val="00D46B63"/>
    <w:rsid w:val="00D46E78"/>
    <w:rsid w:val="00D47AD5"/>
    <w:rsid w:val="00D51160"/>
    <w:rsid w:val="00D51370"/>
    <w:rsid w:val="00D519D1"/>
    <w:rsid w:val="00D54CA0"/>
    <w:rsid w:val="00D56684"/>
    <w:rsid w:val="00D56B6D"/>
    <w:rsid w:val="00D601DC"/>
    <w:rsid w:val="00D60E4B"/>
    <w:rsid w:val="00D61133"/>
    <w:rsid w:val="00D618C7"/>
    <w:rsid w:val="00D636FC"/>
    <w:rsid w:val="00D63E12"/>
    <w:rsid w:val="00D658D8"/>
    <w:rsid w:val="00D70AEF"/>
    <w:rsid w:val="00D7227B"/>
    <w:rsid w:val="00D72CB4"/>
    <w:rsid w:val="00D738E4"/>
    <w:rsid w:val="00D74D0C"/>
    <w:rsid w:val="00D7533B"/>
    <w:rsid w:val="00D83D2E"/>
    <w:rsid w:val="00D87FDF"/>
    <w:rsid w:val="00D91D5E"/>
    <w:rsid w:val="00D92D14"/>
    <w:rsid w:val="00DA15C5"/>
    <w:rsid w:val="00DA1D7A"/>
    <w:rsid w:val="00DA1EB3"/>
    <w:rsid w:val="00DA7395"/>
    <w:rsid w:val="00DB0385"/>
    <w:rsid w:val="00DB4D5C"/>
    <w:rsid w:val="00DB4E49"/>
    <w:rsid w:val="00DB5304"/>
    <w:rsid w:val="00DC001E"/>
    <w:rsid w:val="00DC305E"/>
    <w:rsid w:val="00DC46E4"/>
    <w:rsid w:val="00DC710E"/>
    <w:rsid w:val="00DC79E7"/>
    <w:rsid w:val="00DD5BD5"/>
    <w:rsid w:val="00DD614B"/>
    <w:rsid w:val="00DD6F80"/>
    <w:rsid w:val="00DD746E"/>
    <w:rsid w:val="00DD74A5"/>
    <w:rsid w:val="00DD7794"/>
    <w:rsid w:val="00DD7975"/>
    <w:rsid w:val="00DE0233"/>
    <w:rsid w:val="00DE2580"/>
    <w:rsid w:val="00DE47EC"/>
    <w:rsid w:val="00DF18EF"/>
    <w:rsid w:val="00DF1A0C"/>
    <w:rsid w:val="00DF477D"/>
    <w:rsid w:val="00DF4C32"/>
    <w:rsid w:val="00E02FD5"/>
    <w:rsid w:val="00E031EA"/>
    <w:rsid w:val="00E03D02"/>
    <w:rsid w:val="00E06D19"/>
    <w:rsid w:val="00E1002D"/>
    <w:rsid w:val="00E123DA"/>
    <w:rsid w:val="00E152D8"/>
    <w:rsid w:val="00E24452"/>
    <w:rsid w:val="00E255E5"/>
    <w:rsid w:val="00E2607E"/>
    <w:rsid w:val="00E26245"/>
    <w:rsid w:val="00E27C54"/>
    <w:rsid w:val="00E31BAF"/>
    <w:rsid w:val="00E3257D"/>
    <w:rsid w:val="00E325F4"/>
    <w:rsid w:val="00E33C28"/>
    <w:rsid w:val="00E343BB"/>
    <w:rsid w:val="00E347A2"/>
    <w:rsid w:val="00E350B7"/>
    <w:rsid w:val="00E35B04"/>
    <w:rsid w:val="00E36B43"/>
    <w:rsid w:val="00E37B08"/>
    <w:rsid w:val="00E435D9"/>
    <w:rsid w:val="00E43FAE"/>
    <w:rsid w:val="00E4409E"/>
    <w:rsid w:val="00E440D1"/>
    <w:rsid w:val="00E506B4"/>
    <w:rsid w:val="00E5148C"/>
    <w:rsid w:val="00E5401A"/>
    <w:rsid w:val="00E54135"/>
    <w:rsid w:val="00E557D1"/>
    <w:rsid w:val="00E558D7"/>
    <w:rsid w:val="00E56F62"/>
    <w:rsid w:val="00E6059B"/>
    <w:rsid w:val="00E609E9"/>
    <w:rsid w:val="00E61829"/>
    <w:rsid w:val="00E62D27"/>
    <w:rsid w:val="00E723CA"/>
    <w:rsid w:val="00E733F6"/>
    <w:rsid w:val="00E74D82"/>
    <w:rsid w:val="00E75F85"/>
    <w:rsid w:val="00E81C30"/>
    <w:rsid w:val="00E85144"/>
    <w:rsid w:val="00E852CC"/>
    <w:rsid w:val="00E87956"/>
    <w:rsid w:val="00E94A60"/>
    <w:rsid w:val="00EA039A"/>
    <w:rsid w:val="00EA0710"/>
    <w:rsid w:val="00EA375D"/>
    <w:rsid w:val="00EA7817"/>
    <w:rsid w:val="00EB44BC"/>
    <w:rsid w:val="00EB4EBC"/>
    <w:rsid w:val="00EB67C7"/>
    <w:rsid w:val="00EB690E"/>
    <w:rsid w:val="00EB72D9"/>
    <w:rsid w:val="00EC0578"/>
    <w:rsid w:val="00EC2B90"/>
    <w:rsid w:val="00EC4781"/>
    <w:rsid w:val="00EC5077"/>
    <w:rsid w:val="00EC5E7A"/>
    <w:rsid w:val="00EC615D"/>
    <w:rsid w:val="00EC6F81"/>
    <w:rsid w:val="00ED1F7E"/>
    <w:rsid w:val="00ED2C4A"/>
    <w:rsid w:val="00ED3F7F"/>
    <w:rsid w:val="00EE12C4"/>
    <w:rsid w:val="00EF287A"/>
    <w:rsid w:val="00EF431E"/>
    <w:rsid w:val="00EF774A"/>
    <w:rsid w:val="00F010E3"/>
    <w:rsid w:val="00F044D5"/>
    <w:rsid w:val="00F06290"/>
    <w:rsid w:val="00F10245"/>
    <w:rsid w:val="00F10E7B"/>
    <w:rsid w:val="00F121A8"/>
    <w:rsid w:val="00F1381D"/>
    <w:rsid w:val="00F1522A"/>
    <w:rsid w:val="00F1674A"/>
    <w:rsid w:val="00F17879"/>
    <w:rsid w:val="00F17F67"/>
    <w:rsid w:val="00F209E0"/>
    <w:rsid w:val="00F23ECC"/>
    <w:rsid w:val="00F25774"/>
    <w:rsid w:val="00F30EF7"/>
    <w:rsid w:val="00F46DD0"/>
    <w:rsid w:val="00F47DCD"/>
    <w:rsid w:val="00F50257"/>
    <w:rsid w:val="00F517C5"/>
    <w:rsid w:val="00F524C2"/>
    <w:rsid w:val="00F539E3"/>
    <w:rsid w:val="00F543BB"/>
    <w:rsid w:val="00F546F6"/>
    <w:rsid w:val="00F56BB8"/>
    <w:rsid w:val="00F5751F"/>
    <w:rsid w:val="00F6314A"/>
    <w:rsid w:val="00F639AF"/>
    <w:rsid w:val="00F64FED"/>
    <w:rsid w:val="00F66401"/>
    <w:rsid w:val="00F75926"/>
    <w:rsid w:val="00F7758C"/>
    <w:rsid w:val="00F8545B"/>
    <w:rsid w:val="00F92754"/>
    <w:rsid w:val="00F95101"/>
    <w:rsid w:val="00FA0C9A"/>
    <w:rsid w:val="00FA363D"/>
    <w:rsid w:val="00FA6241"/>
    <w:rsid w:val="00FA66C6"/>
    <w:rsid w:val="00FB307C"/>
    <w:rsid w:val="00FB5D00"/>
    <w:rsid w:val="00FB68B4"/>
    <w:rsid w:val="00FC10B6"/>
    <w:rsid w:val="00FC1ABF"/>
    <w:rsid w:val="00FC2B29"/>
    <w:rsid w:val="00FC536D"/>
    <w:rsid w:val="00FC5D1B"/>
    <w:rsid w:val="00FD05CB"/>
    <w:rsid w:val="00FD28F3"/>
    <w:rsid w:val="00FD4719"/>
    <w:rsid w:val="00FD7529"/>
    <w:rsid w:val="00FE0E5C"/>
    <w:rsid w:val="00FE3B00"/>
    <w:rsid w:val="00FE4D08"/>
    <w:rsid w:val="00FE5185"/>
    <w:rsid w:val="00FF080F"/>
    <w:rsid w:val="00FF3F3F"/>
    <w:rsid w:val="00FF7D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a9a7"/>
    </o:shapedefaults>
    <o:shapelayout v:ext="edit">
      <o:idmap v:ext="edit" data="1"/>
    </o:shapelayout>
  </w:shapeDefaults>
  <w:decimalSymbol w:val=","/>
  <w:listSeparator w:val=";"/>
  <w15:docId w15:val="{55003EB5-F958-4B94-9124-3762566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FF7D99"/>
    <w:pPr>
      <w:spacing w:before="20" w:after="100"/>
    </w:pPr>
    <w:rPr>
      <w:sz w:val="22"/>
      <w:szCs w:val="24"/>
      <w:lang w:eastAsia="en-GB"/>
    </w:rPr>
  </w:style>
  <w:style w:type="paragraph" w:styleId="Heading1">
    <w:name w:val="heading 1"/>
    <w:aliases w:val="h1,l1"/>
    <w:basedOn w:val="BodyText"/>
    <w:next w:val="Normal"/>
    <w:link w:val="Heading1Char"/>
    <w:uiPriority w:val="9"/>
    <w:qFormat/>
    <w:rsid w:val="00AD701A"/>
    <w:pPr>
      <w:keepNext/>
      <w:spacing w:before="600" w:after="160"/>
      <w:outlineLvl w:val="0"/>
    </w:pPr>
    <w:rPr>
      <w:rFonts w:ascii="Arial" w:hAnsi="Arial" w:cs="Arial"/>
      <w:bCs/>
      <w:kern w:val="32"/>
      <w:sz w:val="36"/>
      <w:szCs w:val="32"/>
      <w:lang w:val="sv-SE"/>
    </w:rPr>
  </w:style>
  <w:style w:type="paragraph" w:styleId="Heading2">
    <w:name w:val="heading 2"/>
    <w:aliases w:val="UNDERRUBRIK 1-2"/>
    <w:basedOn w:val="BodyText"/>
    <w:next w:val="Normal"/>
    <w:link w:val="Heading2Char"/>
    <w:uiPriority w:val="9"/>
    <w:qFormat/>
    <w:rsid w:val="00FF7D99"/>
    <w:pPr>
      <w:keepNext/>
      <w:tabs>
        <w:tab w:val="left" w:pos="680"/>
      </w:tabs>
      <w:spacing w:before="480" w:after="120"/>
      <w:outlineLvl w:val="1"/>
    </w:pPr>
    <w:rPr>
      <w:rFonts w:ascii="Arial" w:hAnsi="Arial" w:cs="Arial"/>
      <w:bCs/>
      <w:iCs/>
      <w:sz w:val="28"/>
      <w:szCs w:val="28"/>
      <w:lang w:val="sv-SE"/>
    </w:rPr>
  </w:style>
  <w:style w:type="paragraph" w:styleId="Heading3">
    <w:name w:val="heading 3"/>
    <w:basedOn w:val="BodyText"/>
    <w:next w:val="Normal"/>
    <w:link w:val="Heading3Char"/>
    <w:uiPriority w:val="9"/>
    <w:qFormat/>
    <w:rsid w:val="00FF7D99"/>
    <w:pPr>
      <w:keepNext/>
      <w:tabs>
        <w:tab w:val="left" w:pos="794"/>
      </w:tabs>
      <w:spacing w:before="400" w:after="0"/>
      <w:outlineLvl w:val="2"/>
    </w:pPr>
    <w:rPr>
      <w:rFonts w:ascii="Arial" w:hAnsi="Arial" w:cs="Arial"/>
      <w:b/>
      <w:bCs/>
      <w:szCs w:val="26"/>
      <w:lang w:val="sv-SE"/>
    </w:rPr>
  </w:style>
  <w:style w:type="paragraph" w:styleId="Heading4">
    <w:name w:val="heading 4"/>
    <w:basedOn w:val="Heading3"/>
    <w:next w:val="Normal"/>
    <w:link w:val="Heading4Char"/>
    <w:uiPriority w:val="9"/>
    <w:qFormat/>
    <w:rsid w:val="008F5601"/>
    <w:pPr>
      <w:numPr>
        <w:ilvl w:val="3"/>
      </w:numPr>
      <w:spacing w:before="360"/>
      <w:outlineLvl w:val="3"/>
    </w:pPr>
  </w:style>
  <w:style w:type="paragraph" w:styleId="Heading5">
    <w:name w:val="heading 5"/>
    <w:basedOn w:val="Heading4"/>
    <w:next w:val="Normal"/>
    <w:link w:val="Heading5Char"/>
    <w:qFormat/>
    <w:rsid w:val="008F5601"/>
    <w:pPr>
      <w:numPr>
        <w:ilvl w:val="4"/>
      </w:numPr>
      <w:spacing w:before="240"/>
      <w:outlineLvl w:val="4"/>
    </w:pPr>
  </w:style>
  <w:style w:type="paragraph" w:styleId="Heading6">
    <w:name w:val="heading 6"/>
    <w:basedOn w:val="Normal"/>
    <w:next w:val="Normal"/>
    <w:link w:val="Heading6Char"/>
    <w:qFormat/>
    <w:rsid w:val="008F5601"/>
    <w:pPr>
      <w:numPr>
        <w:ilvl w:val="5"/>
        <w:numId w:val="5"/>
      </w:numPr>
      <w:spacing w:before="120" w:after="60"/>
      <w:outlineLvl w:val="5"/>
    </w:pPr>
    <w:rPr>
      <w:b/>
      <w:bCs/>
      <w:szCs w:val="22"/>
    </w:rPr>
  </w:style>
  <w:style w:type="paragraph" w:styleId="Heading7">
    <w:name w:val="heading 7"/>
    <w:basedOn w:val="Normal"/>
    <w:next w:val="Normal"/>
    <w:link w:val="Heading7Char"/>
    <w:qFormat/>
    <w:rsid w:val="008F5601"/>
    <w:pPr>
      <w:numPr>
        <w:ilvl w:val="6"/>
        <w:numId w:val="5"/>
      </w:numPr>
      <w:spacing w:before="240" w:after="60"/>
      <w:outlineLvl w:val="6"/>
    </w:pPr>
    <w:rPr>
      <w:sz w:val="24"/>
    </w:rPr>
  </w:style>
  <w:style w:type="paragraph" w:styleId="Heading8">
    <w:name w:val="heading 8"/>
    <w:basedOn w:val="Normal"/>
    <w:next w:val="Normal"/>
    <w:link w:val="Heading8Char"/>
    <w:qFormat/>
    <w:rsid w:val="008F5601"/>
    <w:pPr>
      <w:numPr>
        <w:ilvl w:val="7"/>
        <w:numId w:val="5"/>
      </w:numPr>
      <w:spacing w:before="240" w:after="60"/>
      <w:outlineLvl w:val="7"/>
    </w:pPr>
    <w:rPr>
      <w:iCs/>
      <w:sz w:val="24"/>
    </w:rPr>
  </w:style>
  <w:style w:type="paragraph" w:styleId="Heading9">
    <w:name w:val="heading 9"/>
    <w:basedOn w:val="Normal"/>
    <w:next w:val="Normal"/>
    <w:link w:val="Heading9Char"/>
    <w:qFormat/>
    <w:rsid w:val="008F5601"/>
    <w:pPr>
      <w:numPr>
        <w:ilvl w:val="8"/>
        <w:numId w:val="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link w:val="Heading1"/>
    <w:uiPriority w:val="9"/>
    <w:rsid w:val="00465985"/>
    <w:rPr>
      <w:rFonts w:ascii="Arial" w:hAnsi="Arial" w:cs="Arial"/>
      <w:bCs/>
      <w:kern w:val="32"/>
      <w:sz w:val="36"/>
      <w:szCs w:val="32"/>
      <w:lang w:eastAsia="en-GB"/>
    </w:rPr>
  </w:style>
  <w:style w:type="paragraph" w:styleId="Header">
    <w:name w:val="header"/>
    <w:basedOn w:val="BodyText"/>
    <w:link w:val="HeaderChar"/>
    <w:uiPriority w:val="99"/>
    <w:rsid w:val="00E123DA"/>
    <w:pPr>
      <w:spacing w:after="0"/>
    </w:pPr>
    <w:rPr>
      <w:rFonts w:ascii="Arial" w:hAnsi="Arial"/>
      <w:color w:val="00A9A7"/>
      <w:sz w:val="14"/>
      <w:lang w:val="sv-SE"/>
    </w:rPr>
  </w:style>
  <w:style w:type="paragraph" w:styleId="Footer">
    <w:name w:val="footer"/>
    <w:basedOn w:val="BodyText"/>
    <w:link w:val="FooterChar"/>
    <w:uiPriority w:val="99"/>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FF7D99"/>
    <w:rPr>
      <w:rFonts w:ascii="Times New Roman" w:hAnsi="Times New Roman"/>
      <w:color w:val="CD5227"/>
      <w:sz w:val="22"/>
      <w:u w:val="single"/>
      <w:lang w:val="sv-SE"/>
    </w:rPr>
  </w:style>
  <w:style w:type="character" w:styleId="FollowedHyperlink">
    <w:name w:val="FollowedHyperlink"/>
    <w:uiPriority w:val="99"/>
    <w:semiHidden/>
    <w:rsid w:val="00524F0D"/>
    <w:rPr>
      <w:rFonts w:ascii="Times New Roman" w:hAnsi="Times New Roman"/>
      <w:color w:val="CD5227"/>
      <w:sz w:val="22"/>
      <w:u w:val="single"/>
    </w:rPr>
  </w:style>
  <w:style w:type="paragraph" w:styleId="ListBullet">
    <w:name w:val="List Bullet"/>
    <w:basedOn w:val="BodyText"/>
    <w:qFormat/>
    <w:rsid w:val="00FF7D99"/>
    <w:pPr>
      <w:numPr>
        <w:numId w:val="1"/>
      </w:numPr>
      <w:tabs>
        <w:tab w:val="clear" w:pos="567"/>
      </w:tabs>
      <w:ind w:left="692" w:hanging="335"/>
      <w:contextualSpacing/>
    </w:pPr>
    <w:rPr>
      <w:lang w:val="sv-SE"/>
    </w:r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FF7D99"/>
    <w:pPr>
      <w:numPr>
        <w:numId w:val="2"/>
      </w:numPr>
    </w:pPr>
    <w:rPr>
      <w:lang w:val="sv-SE"/>
    </w:rPr>
  </w:style>
  <w:style w:type="paragraph" w:styleId="BodyText">
    <w:name w:val="Body Text"/>
    <w:basedOn w:val="Normal"/>
    <w:link w:val="BodyTextChar"/>
    <w:qFormat/>
    <w:rsid w:val="000D68C0"/>
    <w:rPr>
      <w:lang w:val="en-GB"/>
    </w:rPr>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NoList"/>
    <w:semiHidden/>
    <w:rsid w:val="00B4562C"/>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basedOn w:val="Heading1"/>
    <w:next w:val="Normal"/>
    <w:qFormat/>
    <w:rsid w:val="00FF7D99"/>
    <w:pPr>
      <w:numPr>
        <w:numId w:val="6"/>
      </w:numPr>
    </w:pPr>
    <w:rPr>
      <w:bCs w:val="0"/>
    </w:rPr>
  </w:style>
  <w:style w:type="paragraph" w:customStyle="1" w:styleId="Rubrik3Nr">
    <w:name w:val="Rubrik 3 Nr"/>
    <w:basedOn w:val="Heading3"/>
    <w:next w:val="Normal"/>
    <w:qFormat/>
    <w:rsid w:val="00FF7D99"/>
    <w:pPr>
      <w:numPr>
        <w:ilvl w:val="2"/>
        <w:numId w:val="6"/>
      </w:numPr>
    </w:pPr>
    <w:rPr>
      <w:bCs w:val="0"/>
      <w:iCs/>
      <w:lang w:eastAsia="sv-SE"/>
    </w:rPr>
  </w:style>
  <w:style w:type="paragraph" w:styleId="IndexHeading">
    <w:name w:val="index heading"/>
    <w:basedOn w:val="Normal"/>
    <w:next w:val="BodyText"/>
    <w:rsid w:val="00465985"/>
    <w:pPr>
      <w:spacing w:before="600" w:after="160"/>
    </w:pPr>
    <w:rPr>
      <w:rFonts w:ascii="Arial" w:hAnsi="Arial"/>
      <w:b/>
      <w:bCs/>
      <w:sz w:val="36"/>
    </w:rPr>
  </w:style>
  <w:style w:type="paragraph" w:styleId="Title">
    <w:name w:val="Title"/>
    <w:aliases w:val="Försättsblad Rubrik"/>
    <w:basedOn w:val="Normal"/>
    <w:next w:val="BodyText"/>
    <w:link w:val="TitleChar"/>
    <w:rsid w:val="00477063"/>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477063"/>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uiPriority w:val="99"/>
    <w:rsid w:val="0076353E"/>
    <w:pPr>
      <w:spacing w:before="0" w:after="0"/>
    </w:pPr>
    <w:rPr>
      <w:rFonts w:ascii="Tahoma" w:hAnsi="Tahoma" w:cs="Tahoma"/>
      <w:sz w:val="16"/>
      <w:szCs w:val="16"/>
    </w:rPr>
  </w:style>
  <w:style w:type="character" w:customStyle="1" w:styleId="BalloonTextChar">
    <w:name w:val="Balloon Text Char"/>
    <w:link w:val="BalloonText"/>
    <w:uiPriority w:val="99"/>
    <w:rsid w:val="0076353E"/>
    <w:rPr>
      <w:rFonts w:ascii="Tahoma" w:hAnsi="Tahoma" w:cs="Tahoma"/>
      <w:sz w:val="16"/>
      <w:szCs w:val="16"/>
      <w:lang w:eastAsia="en-GB"/>
    </w:rPr>
  </w:style>
  <w:style w:type="character" w:customStyle="1" w:styleId="BodyTextChar">
    <w:name w:val="Body Text Char"/>
    <w:link w:val="BodyText"/>
    <w:rsid w:val="000927B9"/>
    <w:rPr>
      <w:sz w:val="22"/>
      <w:szCs w:val="24"/>
      <w:lang w:val="en-GB" w:eastAsia="en-GB"/>
    </w:rPr>
  </w:style>
  <w:style w:type="table" w:styleId="TableGrid">
    <w:name w:val="Table Grid"/>
    <w:basedOn w:val="TableNorma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character" w:styleId="PlaceholderText">
    <w:name w:val="Placeholder Text"/>
    <w:basedOn w:val="DefaultParagraphFont"/>
    <w:uiPriority w:val="99"/>
    <w:semiHidden/>
    <w:rsid w:val="00110A33"/>
    <w:rPr>
      <w:color w:val="808080"/>
    </w:rPr>
  </w:style>
  <w:style w:type="paragraph" w:styleId="TOCHeading">
    <w:name w:val="TOC Heading"/>
    <w:basedOn w:val="Heading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paragraph" w:customStyle="1" w:styleId="Rubrik2Nr">
    <w:name w:val="Rubrik 2 Nr"/>
    <w:basedOn w:val="Heading2"/>
    <w:next w:val="Normal"/>
    <w:qFormat/>
    <w:rsid w:val="00FF7D99"/>
    <w:pPr>
      <w:numPr>
        <w:ilvl w:val="1"/>
        <w:numId w:val="6"/>
      </w:numPr>
    </w:pPr>
    <w:rPr>
      <w:lang w:eastAsia="sv-SE"/>
    </w:rPr>
  </w:style>
  <w:style w:type="character" w:styleId="CommentReference">
    <w:name w:val="annotation reference"/>
    <w:basedOn w:val="DefaultParagraphFont"/>
    <w:rsid w:val="001F78CD"/>
    <w:rPr>
      <w:sz w:val="16"/>
      <w:szCs w:val="16"/>
    </w:rPr>
  </w:style>
  <w:style w:type="paragraph" w:styleId="CommentText">
    <w:name w:val="annotation text"/>
    <w:basedOn w:val="Normal"/>
    <w:link w:val="CommentTextChar"/>
    <w:rsid w:val="001F78CD"/>
    <w:rPr>
      <w:sz w:val="20"/>
      <w:szCs w:val="20"/>
    </w:rPr>
  </w:style>
  <w:style w:type="character" w:customStyle="1" w:styleId="CommentTextChar">
    <w:name w:val="Comment Text Char"/>
    <w:basedOn w:val="DefaultParagraphFont"/>
    <w:link w:val="CommentText"/>
    <w:rsid w:val="001F78CD"/>
    <w:rPr>
      <w:lang w:eastAsia="en-GB"/>
    </w:rPr>
  </w:style>
  <w:style w:type="paragraph" w:styleId="CommentSubject">
    <w:name w:val="annotation subject"/>
    <w:basedOn w:val="CommentText"/>
    <w:next w:val="CommentText"/>
    <w:link w:val="CommentSubjectChar"/>
    <w:uiPriority w:val="99"/>
    <w:rsid w:val="00FE5185"/>
    <w:rPr>
      <w:b/>
      <w:bCs/>
    </w:rPr>
  </w:style>
  <w:style w:type="character" w:customStyle="1" w:styleId="CommentSubjectChar">
    <w:name w:val="Comment Subject Char"/>
    <w:basedOn w:val="CommentTextChar"/>
    <w:link w:val="CommentSubject"/>
    <w:uiPriority w:val="99"/>
    <w:rsid w:val="00FE5185"/>
    <w:rPr>
      <w:b/>
      <w:bCs/>
      <w:lang w:eastAsia="en-GB"/>
    </w:rPr>
  </w:style>
  <w:style w:type="paragraph" w:customStyle="1" w:styleId="FrsttsbladUnderrubrik0">
    <w:name w:val="Försättsblad Underrubrik"/>
    <w:basedOn w:val="Normal"/>
    <w:next w:val="BodyText"/>
    <w:link w:val="FrsttsbladUnderrubrikChar0"/>
    <w:rsid w:val="000B75E3"/>
    <w:pPr>
      <w:spacing w:before="120" w:after="600"/>
    </w:pPr>
    <w:rPr>
      <w:rFonts w:ascii="Arial" w:hAnsi="Arial" w:cs="Arial"/>
      <w:sz w:val="28"/>
      <w:szCs w:val="28"/>
    </w:rPr>
  </w:style>
  <w:style w:type="character" w:customStyle="1" w:styleId="FrsttsbladUnderrubrikChar0">
    <w:name w:val="Försättsblad Underrubrik Char"/>
    <w:link w:val="FrsttsbladUnderrubrik0"/>
    <w:rsid w:val="000B75E3"/>
    <w:rPr>
      <w:rFonts w:ascii="Arial" w:hAnsi="Arial" w:cs="Arial"/>
      <w:sz w:val="28"/>
      <w:szCs w:val="28"/>
      <w:lang w:eastAsia="en-GB"/>
    </w:rPr>
  </w:style>
  <w:style w:type="paragraph" w:styleId="FootnoteText">
    <w:name w:val="footnote text"/>
    <w:basedOn w:val="Normal"/>
    <w:link w:val="FootnoteTextChar"/>
    <w:unhideWhenUsed/>
    <w:rsid w:val="001F542E"/>
    <w:pPr>
      <w:spacing w:before="0" w:after="0"/>
    </w:pPr>
    <w:rPr>
      <w:rFonts w:asciiTheme="minorHAnsi" w:eastAsiaTheme="minorEastAsia" w:hAnsiTheme="minorHAnsi" w:cstheme="minorBidi"/>
      <w:sz w:val="20"/>
      <w:szCs w:val="20"/>
      <w:lang w:eastAsia="sv-SE"/>
    </w:rPr>
  </w:style>
  <w:style w:type="character" w:customStyle="1" w:styleId="FootnoteTextChar">
    <w:name w:val="Footnote Text Char"/>
    <w:basedOn w:val="DefaultParagraphFont"/>
    <w:link w:val="FootnoteText"/>
    <w:rsid w:val="001F542E"/>
    <w:rPr>
      <w:rFonts w:asciiTheme="minorHAnsi" w:eastAsiaTheme="minorEastAsia" w:hAnsiTheme="minorHAnsi" w:cstheme="minorBidi"/>
    </w:rPr>
  </w:style>
  <w:style w:type="character" w:styleId="FootnoteReference">
    <w:name w:val="footnote reference"/>
    <w:basedOn w:val="DefaultParagraphFont"/>
    <w:unhideWhenUsed/>
    <w:rsid w:val="001F542E"/>
    <w:rPr>
      <w:vertAlign w:val="superscript"/>
    </w:rPr>
  </w:style>
  <w:style w:type="paragraph" w:styleId="ListParagraph">
    <w:name w:val="List Paragraph"/>
    <w:basedOn w:val="Normal"/>
    <w:uiPriority w:val="34"/>
    <w:qFormat/>
    <w:rsid w:val="00E81C30"/>
    <w:pPr>
      <w:ind w:left="720"/>
      <w:contextualSpacing/>
    </w:pPr>
  </w:style>
  <w:style w:type="paragraph" w:styleId="Revision">
    <w:name w:val="Revision"/>
    <w:hidden/>
    <w:uiPriority w:val="99"/>
    <w:semiHidden/>
    <w:rsid w:val="00EB4EBC"/>
    <w:rPr>
      <w:sz w:val="22"/>
      <w:szCs w:val="24"/>
      <w:lang w:eastAsia="en-GB"/>
    </w:rPr>
  </w:style>
  <w:style w:type="paragraph" w:customStyle="1" w:styleId="Rubrik1Numrerad">
    <w:name w:val="Rubrik 1 Numrerad"/>
    <w:basedOn w:val="Heading1"/>
    <w:next w:val="BodyText"/>
    <w:rsid w:val="000011EF"/>
    <w:pPr>
      <w:numPr>
        <w:numId w:val="7"/>
      </w:numPr>
      <w:tabs>
        <w:tab w:val="left" w:pos="851"/>
      </w:tabs>
      <w:spacing w:before="480" w:after="360"/>
    </w:pPr>
    <w:rPr>
      <w:rFonts w:cs="Times New Roman"/>
      <w:b/>
      <w:bCs w:val="0"/>
      <w:kern w:val="28"/>
      <w:szCs w:val="20"/>
      <w:lang w:eastAsia="sv-SE"/>
    </w:rPr>
  </w:style>
  <w:style w:type="paragraph" w:customStyle="1" w:styleId="Rubrik2Numrerad">
    <w:name w:val="Rubrik 2 Numrerad"/>
    <w:basedOn w:val="Heading2"/>
    <w:next w:val="BodyText"/>
    <w:rsid w:val="000011EF"/>
    <w:pPr>
      <w:numPr>
        <w:ilvl w:val="1"/>
        <w:numId w:val="7"/>
      </w:numPr>
      <w:tabs>
        <w:tab w:val="clear" w:pos="680"/>
        <w:tab w:val="left" w:pos="851"/>
      </w:tabs>
      <w:spacing w:before="240" w:after="0"/>
    </w:pPr>
    <w:rPr>
      <w:rFonts w:cs="Times New Roman"/>
      <w:b/>
      <w:bCs w:val="0"/>
      <w:iCs w:val="0"/>
      <w:sz w:val="24"/>
      <w:szCs w:val="24"/>
      <w:lang w:eastAsia="sv-SE"/>
    </w:rPr>
  </w:style>
  <w:style w:type="paragraph" w:customStyle="1" w:styleId="Rubrik3Numrerad">
    <w:name w:val="Rubrik 3 Numrerad"/>
    <w:basedOn w:val="Heading3"/>
    <w:next w:val="BodyText"/>
    <w:rsid w:val="000011EF"/>
    <w:pPr>
      <w:numPr>
        <w:ilvl w:val="2"/>
        <w:numId w:val="7"/>
      </w:numPr>
      <w:tabs>
        <w:tab w:val="clear" w:pos="794"/>
      </w:tabs>
      <w:spacing w:before="240" w:after="120"/>
    </w:pPr>
    <w:rPr>
      <w:rFonts w:cs="Times New Roman"/>
      <w:bCs w:val="0"/>
      <w:sz w:val="24"/>
      <w:szCs w:val="20"/>
      <w:lang w:eastAsia="sv-SE"/>
    </w:rPr>
  </w:style>
  <w:style w:type="paragraph" w:customStyle="1" w:styleId="Rubrik4Numrerad">
    <w:name w:val="Rubrik 4 Numrerad"/>
    <w:basedOn w:val="Heading4"/>
    <w:next w:val="BodyText"/>
    <w:rsid w:val="000011EF"/>
    <w:pPr>
      <w:numPr>
        <w:numId w:val="7"/>
      </w:numPr>
      <w:tabs>
        <w:tab w:val="clear" w:pos="794"/>
        <w:tab w:val="left" w:pos="851"/>
      </w:tabs>
      <w:spacing w:before="240" w:after="120"/>
    </w:pPr>
    <w:rPr>
      <w:rFonts w:cs="Times New Roman"/>
      <w:bCs w:val="0"/>
      <w:sz w:val="24"/>
      <w:szCs w:val="20"/>
      <w:lang w:eastAsia="sv-SE"/>
    </w:rPr>
  </w:style>
  <w:style w:type="character" w:customStyle="1" w:styleId="Heading2Char">
    <w:name w:val="Heading 2 Char"/>
    <w:aliases w:val="UNDERRUBRIK 1-2 Char"/>
    <w:basedOn w:val="DefaultParagraphFont"/>
    <w:link w:val="Heading2"/>
    <w:uiPriority w:val="9"/>
    <w:rsid w:val="000011EF"/>
    <w:rPr>
      <w:rFonts w:ascii="Arial" w:hAnsi="Arial" w:cs="Arial"/>
      <w:bCs/>
      <w:iCs/>
      <w:sz w:val="28"/>
      <w:szCs w:val="28"/>
      <w:lang w:eastAsia="en-GB"/>
    </w:rPr>
  </w:style>
  <w:style w:type="character" w:customStyle="1" w:styleId="Heading3Char">
    <w:name w:val="Heading 3 Char"/>
    <w:basedOn w:val="DefaultParagraphFont"/>
    <w:link w:val="Heading3"/>
    <w:uiPriority w:val="9"/>
    <w:rsid w:val="000011EF"/>
    <w:rPr>
      <w:rFonts w:ascii="Arial" w:hAnsi="Arial" w:cs="Arial"/>
      <w:b/>
      <w:bCs/>
      <w:sz w:val="22"/>
      <w:szCs w:val="26"/>
      <w:lang w:eastAsia="en-GB"/>
    </w:rPr>
  </w:style>
  <w:style w:type="character" w:customStyle="1" w:styleId="Heading4Char">
    <w:name w:val="Heading 4 Char"/>
    <w:basedOn w:val="DefaultParagraphFont"/>
    <w:link w:val="Heading4"/>
    <w:uiPriority w:val="9"/>
    <w:rsid w:val="000011EF"/>
    <w:rPr>
      <w:rFonts w:ascii="Arial" w:hAnsi="Arial" w:cs="Arial"/>
      <w:b/>
      <w:bCs/>
      <w:sz w:val="22"/>
      <w:szCs w:val="26"/>
      <w:lang w:eastAsia="en-GB"/>
    </w:rPr>
  </w:style>
  <w:style w:type="paragraph" w:styleId="BodyText3">
    <w:name w:val="Body Text 3"/>
    <w:basedOn w:val="Normal"/>
    <w:link w:val="BodyText3Char"/>
    <w:uiPriority w:val="99"/>
    <w:unhideWhenUsed/>
    <w:rsid w:val="000011EF"/>
    <w:pPr>
      <w:spacing w:before="0" w:after="120" w:line="276" w:lineRule="auto"/>
    </w:pPr>
    <w:rPr>
      <w:rFonts w:asciiTheme="minorHAnsi" w:eastAsiaTheme="minorHAnsi" w:hAnsiTheme="minorHAnsi" w:cstheme="minorBidi"/>
      <w:sz w:val="16"/>
      <w:szCs w:val="16"/>
      <w:lang w:eastAsia="en-US"/>
    </w:rPr>
  </w:style>
  <w:style w:type="character" w:customStyle="1" w:styleId="BodyText3Char">
    <w:name w:val="Body Text 3 Char"/>
    <w:basedOn w:val="DefaultParagraphFont"/>
    <w:link w:val="BodyText3"/>
    <w:uiPriority w:val="99"/>
    <w:rsid w:val="000011EF"/>
    <w:rPr>
      <w:rFonts w:asciiTheme="minorHAnsi" w:eastAsiaTheme="minorHAnsi" w:hAnsiTheme="minorHAnsi" w:cstheme="minorBidi"/>
      <w:sz w:val="16"/>
      <w:szCs w:val="16"/>
      <w:lang w:eastAsia="en-US"/>
    </w:rPr>
  </w:style>
  <w:style w:type="character" w:customStyle="1" w:styleId="Heading5Char">
    <w:name w:val="Heading 5 Char"/>
    <w:basedOn w:val="DefaultParagraphFont"/>
    <w:link w:val="Heading5"/>
    <w:rsid w:val="000011EF"/>
    <w:rPr>
      <w:rFonts w:ascii="Arial" w:hAnsi="Arial" w:cs="Arial"/>
      <w:b/>
      <w:bCs/>
      <w:sz w:val="22"/>
      <w:szCs w:val="26"/>
      <w:lang w:eastAsia="en-GB"/>
    </w:rPr>
  </w:style>
  <w:style w:type="character" w:customStyle="1" w:styleId="Heading6Char">
    <w:name w:val="Heading 6 Char"/>
    <w:basedOn w:val="DefaultParagraphFont"/>
    <w:link w:val="Heading6"/>
    <w:rsid w:val="000011EF"/>
    <w:rPr>
      <w:b/>
      <w:bCs/>
      <w:sz w:val="22"/>
      <w:szCs w:val="22"/>
      <w:lang w:eastAsia="en-GB"/>
    </w:rPr>
  </w:style>
  <w:style w:type="character" w:customStyle="1" w:styleId="Heading7Char">
    <w:name w:val="Heading 7 Char"/>
    <w:basedOn w:val="DefaultParagraphFont"/>
    <w:link w:val="Heading7"/>
    <w:rsid w:val="000011EF"/>
    <w:rPr>
      <w:sz w:val="24"/>
      <w:szCs w:val="24"/>
      <w:lang w:eastAsia="en-GB"/>
    </w:rPr>
  </w:style>
  <w:style w:type="character" w:customStyle="1" w:styleId="Heading8Char">
    <w:name w:val="Heading 8 Char"/>
    <w:basedOn w:val="DefaultParagraphFont"/>
    <w:link w:val="Heading8"/>
    <w:rsid w:val="000011EF"/>
    <w:rPr>
      <w:iCs/>
      <w:sz w:val="24"/>
      <w:szCs w:val="24"/>
      <w:lang w:eastAsia="en-GB"/>
    </w:rPr>
  </w:style>
  <w:style w:type="character" w:customStyle="1" w:styleId="Heading9Char">
    <w:name w:val="Heading 9 Char"/>
    <w:basedOn w:val="DefaultParagraphFont"/>
    <w:link w:val="Heading9"/>
    <w:rsid w:val="000011EF"/>
    <w:rPr>
      <w:rFonts w:ascii="Arial" w:hAnsi="Arial" w:cs="Arial"/>
      <w:sz w:val="22"/>
      <w:szCs w:val="22"/>
      <w:lang w:eastAsia="en-GB"/>
    </w:rPr>
  </w:style>
  <w:style w:type="paragraph" w:customStyle="1" w:styleId="Normal1">
    <w:name w:val="Normal1"/>
    <w:aliases w:val=" webb,webb"/>
    <w:basedOn w:val="Normal"/>
    <w:rsid w:val="000011EF"/>
    <w:pPr>
      <w:spacing w:before="100" w:beforeAutospacing="1" w:afterAutospacing="1"/>
    </w:pPr>
    <w:rPr>
      <w:sz w:val="24"/>
      <w:lang w:val="en-US" w:eastAsia="en-US"/>
    </w:rPr>
  </w:style>
  <w:style w:type="paragraph" w:styleId="Caption">
    <w:name w:val="caption"/>
    <w:basedOn w:val="Normal"/>
    <w:next w:val="Normal"/>
    <w:qFormat/>
    <w:rsid w:val="000011EF"/>
    <w:pPr>
      <w:spacing w:before="0" w:after="120"/>
    </w:pPr>
    <w:rPr>
      <w:i/>
      <w:iCs/>
      <w:sz w:val="20"/>
      <w:szCs w:val="20"/>
      <w:lang w:eastAsia="sv-SE"/>
    </w:rPr>
  </w:style>
  <w:style w:type="character" w:customStyle="1" w:styleId="code1">
    <w:name w:val="code1"/>
    <w:basedOn w:val="DefaultParagraphFont"/>
    <w:rsid w:val="000011EF"/>
    <w:rPr>
      <w:rFonts w:ascii="Courier New" w:hAnsi="Courier New" w:cs="Courier New" w:hint="default"/>
      <w:sz w:val="23"/>
      <w:szCs w:val="23"/>
    </w:rPr>
  </w:style>
  <w:style w:type="character" w:customStyle="1" w:styleId="HeaderChar">
    <w:name w:val="Header Char"/>
    <w:basedOn w:val="DefaultParagraphFont"/>
    <w:link w:val="Header"/>
    <w:uiPriority w:val="99"/>
    <w:rsid w:val="000011EF"/>
    <w:rPr>
      <w:rFonts w:ascii="Arial" w:hAnsi="Arial"/>
      <w:color w:val="00A9A7"/>
      <w:sz w:val="14"/>
      <w:szCs w:val="24"/>
      <w:lang w:eastAsia="en-GB"/>
    </w:rPr>
  </w:style>
  <w:style w:type="character" w:customStyle="1" w:styleId="FooterChar">
    <w:name w:val="Footer Char"/>
    <w:basedOn w:val="DefaultParagraphFont"/>
    <w:link w:val="Footer"/>
    <w:uiPriority w:val="99"/>
    <w:rsid w:val="000011EF"/>
    <w:rPr>
      <w:rFonts w:ascii="Arial" w:hAnsi="Arial"/>
      <w:color w:val="00A9A7"/>
      <w:sz w:val="14"/>
      <w:szCs w:val="24"/>
      <w:lang w:val="en-GB" w:eastAsia="en-GB"/>
    </w:rPr>
  </w:style>
  <w:style w:type="paragraph" w:customStyle="1" w:styleId="Andrarubrik">
    <w:name w:val="Andra rubrik"/>
    <w:basedOn w:val="Normal"/>
    <w:rsid w:val="000011EF"/>
    <w:pPr>
      <w:spacing w:before="0" w:after="120"/>
    </w:pPr>
    <w:rPr>
      <w:rFonts w:ascii="TradeGothic LH Extended" w:hAnsi="TradeGothic LH Extended"/>
      <w:b/>
      <w:sz w:val="24"/>
      <w:szCs w:val="32"/>
      <w:lang w:val="en-GB" w:eastAsia="sv-SE"/>
    </w:rPr>
  </w:style>
  <w:style w:type="paragraph" w:customStyle="1" w:styleId="Normaltext">
    <w:name w:val="Normaltext"/>
    <w:rsid w:val="000011EF"/>
    <w:pPr>
      <w:keepLines/>
      <w:spacing w:before="40" w:after="80"/>
    </w:pPr>
    <w:rPr>
      <w:sz w:val="24"/>
    </w:rPr>
  </w:style>
  <w:style w:type="paragraph" w:customStyle="1" w:styleId="Sidnr-sid2">
    <w:name w:val="Sidnr-sid2"/>
    <w:rsid w:val="000011EF"/>
    <w:rPr>
      <w:noProof/>
    </w:rPr>
  </w:style>
  <w:style w:type="paragraph" w:customStyle="1" w:styleId="Default">
    <w:name w:val="Default"/>
    <w:rsid w:val="000011EF"/>
    <w:pPr>
      <w:autoSpaceDE w:val="0"/>
      <w:autoSpaceDN w:val="0"/>
      <w:adjustRightInd w:val="0"/>
    </w:pPr>
    <w:rPr>
      <w:rFonts w:ascii="Garamond" w:hAnsi="Garamond" w:cs="TradeGothic LH Extended"/>
      <w:color w:val="000000"/>
      <w:sz w:val="24"/>
      <w:szCs w:val="24"/>
      <w:lang w:val="en-US" w:eastAsia="en-US"/>
    </w:rPr>
  </w:style>
  <w:style w:type="table" w:styleId="TableElegant">
    <w:name w:val="Table Elegant"/>
    <w:basedOn w:val="TableNormal"/>
    <w:rsid w:val="00895CF9"/>
    <w:pPr>
      <w:spacing w:before="2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543BB"/>
    <w:pPr>
      <w:spacing w:before="2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F543BB"/>
    <w:pPr>
      <w:spacing w:before="2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6460">
      <w:bodyDiv w:val="1"/>
      <w:marLeft w:val="0"/>
      <w:marRight w:val="0"/>
      <w:marTop w:val="0"/>
      <w:marBottom w:val="0"/>
      <w:divBdr>
        <w:top w:val="none" w:sz="0" w:space="0" w:color="auto"/>
        <w:left w:val="none" w:sz="0" w:space="0" w:color="auto"/>
        <w:bottom w:val="none" w:sz="0" w:space="0" w:color="auto"/>
        <w:right w:val="none" w:sz="0" w:space="0" w:color="auto"/>
      </w:divBdr>
    </w:div>
    <w:div w:id="274601951">
      <w:bodyDiv w:val="1"/>
      <w:marLeft w:val="0"/>
      <w:marRight w:val="0"/>
      <w:marTop w:val="0"/>
      <w:marBottom w:val="0"/>
      <w:divBdr>
        <w:top w:val="none" w:sz="0" w:space="0" w:color="auto"/>
        <w:left w:val="none" w:sz="0" w:space="0" w:color="auto"/>
        <w:bottom w:val="none" w:sz="0" w:space="0" w:color="auto"/>
        <w:right w:val="none" w:sz="0" w:space="0" w:color="auto"/>
      </w:divBdr>
    </w:div>
    <w:div w:id="471797988">
      <w:bodyDiv w:val="1"/>
      <w:marLeft w:val="0"/>
      <w:marRight w:val="0"/>
      <w:marTop w:val="0"/>
      <w:marBottom w:val="0"/>
      <w:divBdr>
        <w:top w:val="none" w:sz="0" w:space="0" w:color="auto"/>
        <w:left w:val="none" w:sz="0" w:space="0" w:color="auto"/>
        <w:bottom w:val="none" w:sz="0" w:space="0" w:color="auto"/>
        <w:right w:val="none" w:sz="0" w:space="0" w:color="auto"/>
      </w:divBdr>
    </w:div>
    <w:div w:id="474565633">
      <w:bodyDiv w:val="1"/>
      <w:marLeft w:val="0"/>
      <w:marRight w:val="0"/>
      <w:marTop w:val="0"/>
      <w:marBottom w:val="0"/>
      <w:divBdr>
        <w:top w:val="none" w:sz="0" w:space="0" w:color="auto"/>
        <w:left w:val="none" w:sz="0" w:space="0" w:color="auto"/>
        <w:bottom w:val="none" w:sz="0" w:space="0" w:color="auto"/>
        <w:right w:val="none" w:sz="0" w:space="0" w:color="auto"/>
      </w:divBdr>
    </w:div>
    <w:div w:id="477647956">
      <w:bodyDiv w:val="1"/>
      <w:marLeft w:val="0"/>
      <w:marRight w:val="0"/>
      <w:marTop w:val="0"/>
      <w:marBottom w:val="0"/>
      <w:divBdr>
        <w:top w:val="none" w:sz="0" w:space="0" w:color="auto"/>
        <w:left w:val="none" w:sz="0" w:space="0" w:color="auto"/>
        <w:bottom w:val="none" w:sz="0" w:space="0" w:color="auto"/>
        <w:right w:val="none" w:sz="0" w:space="0" w:color="auto"/>
      </w:divBdr>
    </w:div>
    <w:div w:id="671026556">
      <w:bodyDiv w:val="1"/>
      <w:marLeft w:val="0"/>
      <w:marRight w:val="0"/>
      <w:marTop w:val="0"/>
      <w:marBottom w:val="0"/>
      <w:divBdr>
        <w:top w:val="none" w:sz="0" w:space="0" w:color="auto"/>
        <w:left w:val="none" w:sz="0" w:space="0" w:color="auto"/>
        <w:bottom w:val="none" w:sz="0" w:space="0" w:color="auto"/>
        <w:right w:val="none" w:sz="0" w:space="0" w:color="auto"/>
      </w:divBdr>
    </w:div>
    <w:div w:id="1326935759">
      <w:bodyDiv w:val="1"/>
      <w:marLeft w:val="0"/>
      <w:marRight w:val="0"/>
      <w:marTop w:val="0"/>
      <w:marBottom w:val="0"/>
      <w:divBdr>
        <w:top w:val="none" w:sz="0" w:space="0" w:color="auto"/>
        <w:left w:val="none" w:sz="0" w:space="0" w:color="auto"/>
        <w:bottom w:val="none" w:sz="0" w:space="0" w:color="auto"/>
        <w:right w:val="none" w:sz="0" w:space="0" w:color="auto"/>
      </w:divBdr>
    </w:div>
    <w:div w:id="1511095879">
      <w:bodyDiv w:val="1"/>
      <w:marLeft w:val="0"/>
      <w:marRight w:val="0"/>
      <w:marTop w:val="0"/>
      <w:marBottom w:val="0"/>
      <w:divBdr>
        <w:top w:val="none" w:sz="0" w:space="0" w:color="auto"/>
        <w:left w:val="none" w:sz="0" w:space="0" w:color="auto"/>
        <w:bottom w:val="none" w:sz="0" w:space="0" w:color="auto"/>
        <w:right w:val="none" w:sz="0" w:space="0" w:color="auto"/>
      </w:divBdr>
    </w:div>
    <w:div w:id="1675691226">
      <w:bodyDiv w:val="1"/>
      <w:marLeft w:val="0"/>
      <w:marRight w:val="0"/>
      <w:marTop w:val="0"/>
      <w:marBottom w:val="0"/>
      <w:divBdr>
        <w:top w:val="none" w:sz="0" w:space="0" w:color="auto"/>
        <w:left w:val="none" w:sz="0" w:space="0" w:color="auto"/>
        <w:bottom w:val="none" w:sz="0" w:space="0" w:color="auto"/>
        <w:right w:val="none" w:sz="0" w:space="0" w:color="auto"/>
      </w:divBdr>
    </w:div>
    <w:div w:id="1683586258">
      <w:bodyDiv w:val="1"/>
      <w:marLeft w:val="0"/>
      <w:marRight w:val="0"/>
      <w:marTop w:val="0"/>
      <w:marBottom w:val="0"/>
      <w:divBdr>
        <w:top w:val="none" w:sz="0" w:space="0" w:color="auto"/>
        <w:left w:val="none" w:sz="0" w:space="0" w:color="auto"/>
        <w:bottom w:val="none" w:sz="0" w:space="0" w:color="auto"/>
        <w:right w:val="none" w:sz="0" w:space="0" w:color="auto"/>
      </w:divBdr>
    </w:div>
    <w:div w:id="1799837290">
      <w:bodyDiv w:val="1"/>
      <w:marLeft w:val="0"/>
      <w:marRight w:val="0"/>
      <w:marTop w:val="0"/>
      <w:marBottom w:val="0"/>
      <w:divBdr>
        <w:top w:val="none" w:sz="0" w:space="0" w:color="auto"/>
        <w:left w:val="none" w:sz="0" w:space="0" w:color="auto"/>
        <w:bottom w:val="none" w:sz="0" w:space="0" w:color="auto"/>
        <w:right w:val="none" w:sz="0" w:space="0" w:color="auto"/>
      </w:divBdr>
    </w:div>
    <w:div w:id="1972860499">
      <w:bodyDiv w:val="1"/>
      <w:marLeft w:val="0"/>
      <w:marRight w:val="0"/>
      <w:marTop w:val="0"/>
      <w:marBottom w:val="0"/>
      <w:divBdr>
        <w:top w:val="none" w:sz="0" w:space="0" w:color="auto"/>
        <w:left w:val="none" w:sz="0" w:space="0" w:color="auto"/>
        <w:bottom w:val="none" w:sz="0" w:space="0" w:color="auto"/>
        <w:right w:val="none" w:sz="0" w:space="0" w:color="auto"/>
      </w:divBdr>
    </w:div>
    <w:div w:id="2014919562">
      <w:bodyDiv w:val="1"/>
      <w:marLeft w:val="0"/>
      <w:marRight w:val="0"/>
      <w:marTop w:val="0"/>
      <w:marBottom w:val="0"/>
      <w:divBdr>
        <w:top w:val="none" w:sz="0" w:space="0" w:color="auto"/>
        <w:left w:val="none" w:sz="0" w:space="0" w:color="auto"/>
        <w:bottom w:val="none" w:sz="0" w:space="0" w:color="auto"/>
        <w:right w:val="none" w:sz="0" w:space="0" w:color="auto"/>
      </w:divBdr>
    </w:div>
    <w:div w:id="2099863275">
      <w:bodyDiv w:val="1"/>
      <w:marLeft w:val="0"/>
      <w:marRight w:val="0"/>
      <w:marTop w:val="0"/>
      <w:marBottom w:val="0"/>
      <w:divBdr>
        <w:top w:val="none" w:sz="0" w:space="0" w:color="auto"/>
        <w:left w:val="none" w:sz="0" w:space="0" w:color="auto"/>
        <w:bottom w:val="none" w:sz="0" w:space="0" w:color="auto"/>
        <w:right w:val="none" w:sz="0" w:space="0" w:color="auto"/>
      </w:divBdr>
    </w:div>
    <w:div w:id="21007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ISO_8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15AD9-C9F8-477B-856C-666A1A3B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33</Pages>
  <Words>4622</Words>
  <Characters>24501</Characters>
  <Application>Microsoft Office Word</Application>
  <DocSecurity>0</DocSecurity>
  <Lines>204</Lines>
  <Paragraphs>58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Rubrik på titelsida 1</vt:lpstr>
      <vt:lpstr>Rubrik på titelsida 1</vt:lpstr>
    </vt:vector>
  </TitlesOfParts>
  <Company>HP</Company>
  <LinksUpToDate>false</LinksUpToDate>
  <CharactersWithSpaces>29065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på titelsida 1</dc:title>
  <dc:creator>Åkerblom Elin</dc:creator>
  <cp:keywords>dokumentmall</cp:keywords>
  <cp:lastModifiedBy>Emmy Damberg</cp:lastModifiedBy>
  <cp:revision>22</cp:revision>
  <cp:lastPrinted>2013-11-08T13:13:00Z</cp:lastPrinted>
  <dcterms:created xsi:type="dcterms:W3CDTF">2014-08-07T05:28:00Z</dcterms:created>
  <dcterms:modified xsi:type="dcterms:W3CDTF">2015-02-04T15:16:00Z</dcterms:modified>
</cp:coreProperties>
</file>