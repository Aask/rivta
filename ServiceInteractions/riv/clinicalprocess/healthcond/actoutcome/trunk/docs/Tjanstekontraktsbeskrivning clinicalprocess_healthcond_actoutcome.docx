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1CA30B27" w:rsidR="00D218F3" w:rsidRPr="00BC5B0B" w:rsidRDefault="00651A9E" w:rsidP="00D218F3">
      <w:pPr>
        <w:pStyle w:val="Friform"/>
        <w:rPr>
          <w:rFonts w:ascii="Arial" w:hAnsi="Arial"/>
          <w:b/>
          <w:sz w:val="56"/>
        </w:rPr>
      </w:pPr>
      <w:r w:rsidRPr="00651A9E">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FF822CB" w:rsidR="00D218F3" w:rsidRPr="00BC5B0B" w:rsidRDefault="004B2DDF" w:rsidP="00D218F3">
      <w:pPr>
        <w:pStyle w:val="Friform"/>
        <w:rPr>
          <w:rFonts w:ascii="Arial" w:hAnsi="Arial"/>
          <w:sz w:val="36"/>
        </w:rPr>
      </w:pPr>
      <w:r>
        <w:rPr>
          <w:rFonts w:ascii="Arial" w:hAnsi="Arial"/>
          <w:sz w:val="36"/>
        </w:rPr>
        <w:t>Utgåva PA</w:t>
      </w:r>
      <w:r w:rsidR="00261E5F">
        <w:rPr>
          <w:rFonts w:ascii="Arial" w:hAnsi="Arial"/>
          <w:sz w:val="36"/>
        </w:rPr>
        <w:t>2</w:t>
      </w:r>
      <w:r w:rsidR="002A764C">
        <w:rPr>
          <w:rFonts w:ascii="Arial" w:hAnsi="Arial"/>
          <w:sz w:val="36"/>
        </w:rPr>
        <w:t>5</w:t>
      </w:r>
    </w:p>
    <w:p w14:paraId="087F92D2" w14:textId="7B5A1973"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2A764C">
        <w:rPr>
          <w:rFonts w:ascii="Arial" w:hAnsi="Arial"/>
          <w:sz w:val="36"/>
        </w:rPr>
        <w:t>03-04</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0751F402"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FB2B03">
        <w:rPr>
          <w:rFonts w:ascii="Arial" w:hAnsi="Arial"/>
          <w:i/>
          <w:sz w:val="36"/>
          <w:highlight w:val="yellow"/>
        </w:rPr>
        <w:t xml:space="preserve">tabellerna i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767842">
        <w:rPr>
          <w:rFonts w:ascii="Arial" w:hAnsi="Arial"/>
          <w:i/>
          <w:sz w:val="36"/>
          <w:highlight w:val="yellow"/>
        </w:rPr>
        <w:t xml:space="preserve"> i ”Utkast”, medan illustrationer och vissa avsnitt bara syns i utskriftsläge</w:t>
      </w:r>
      <w:r w:rsidRPr="00E67DEB">
        <w:rPr>
          <w:rFonts w:ascii="Arial" w:hAnsi="Arial"/>
          <w:i/>
          <w:sz w:val="36"/>
          <w:highlight w:val="yellow"/>
        </w:rPr>
        <w:t>.</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0759B39A" w14:textId="656888D6" w:rsidR="00DA3275" w:rsidRDefault="00DA3275" w:rsidP="00FE2B3C">
            <w:pPr>
              <w:pStyle w:val="TableText"/>
            </w:pPr>
            <w:r>
              <w:t>Johan Eltes</w:t>
            </w:r>
          </w:p>
        </w:tc>
        <w:tc>
          <w:tcPr>
            <w:tcW w:w="1276" w:type="dxa"/>
          </w:tcPr>
          <w:p w14:paraId="174BE0EE" w14:textId="77777777" w:rsidR="00DA3275" w:rsidRDefault="00DA3275" w:rsidP="00FE2B3C">
            <w:pPr>
              <w:pStyle w:val="TableText"/>
            </w:pPr>
          </w:p>
        </w:tc>
      </w:tr>
      <w:tr w:rsidR="004F4E80" w:rsidRPr="00BC5B0B" w14:paraId="2048597A" w14:textId="77777777" w:rsidTr="00FA580C">
        <w:tc>
          <w:tcPr>
            <w:tcW w:w="964" w:type="dxa"/>
          </w:tcPr>
          <w:p w14:paraId="6CBA0DCD" w14:textId="129D6FAB" w:rsidR="004F4E80" w:rsidRDefault="004F4E80" w:rsidP="00FE2B3C">
            <w:pPr>
              <w:pStyle w:val="TableText"/>
            </w:pPr>
            <w:r>
              <w:t>PA26</w:t>
            </w:r>
          </w:p>
        </w:tc>
        <w:tc>
          <w:tcPr>
            <w:tcW w:w="1224" w:type="dxa"/>
          </w:tcPr>
          <w:p w14:paraId="38B07187" w14:textId="3CD1BE80" w:rsidR="004F4E80" w:rsidRDefault="004F4E80" w:rsidP="00FE2B3C">
            <w:pPr>
              <w:pStyle w:val="TableText"/>
            </w:pPr>
            <w:r>
              <w:t>2013-03-04</w:t>
            </w:r>
          </w:p>
        </w:tc>
        <w:tc>
          <w:tcPr>
            <w:tcW w:w="3652" w:type="dxa"/>
          </w:tcPr>
          <w:p w14:paraId="64000BDA" w14:textId="4C010E75" w:rsidR="004F4E80" w:rsidRDefault="004F4E80" w:rsidP="0027716C">
            <w:pPr>
              <w:pStyle w:val="TableText"/>
            </w:pPr>
            <w:r>
              <w:t xml:space="preserve">Flyttat från domän </w:t>
            </w:r>
            <w:proofErr w:type="spellStart"/>
            <w:proofErr w:type="gramStart"/>
            <w:r>
              <w:t>ehr:patientsummary</w:t>
            </w:r>
            <w:proofErr w:type="spellEnd"/>
            <w:proofErr w:type="gramEnd"/>
            <w:r>
              <w:t xml:space="preserve"> till </w:t>
            </w:r>
            <w:proofErr w:type="spellStart"/>
            <w:r w:rsidRPr="0054689F">
              <w:rPr>
                <w:rFonts w:ascii="Calibri" w:hAnsi="Calibri"/>
                <w:color w:val="000000"/>
              </w:rPr>
              <w:t>clinicalprocess:healthcond</w:t>
            </w:r>
            <w:r>
              <w:rPr>
                <w:rFonts w:ascii="Calibri" w:hAnsi="Calibri"/>
                <w:color w:val="000000"/>
              </w:rPr>
              <w:t>:d</w:t>
            </w:r>
            <w:r w:rsidRPr="0054689F">
              <w:rPr>
                <w:rFonts w:ascii="Calibri" w:hAnsi="Calibri"/>
                <w:color w:val="000000"/>
              </w:rPr>
              <w:t>escription</w:t>
            </w:r>
            <w:proofErr w:type="spellEnd"/>
          </w:p>
        </w:tc>
        <w:tc>
          <w:tcPr>
            <w:tcW w:w="2126" w:type="dxa"/>
          </w:tcPr>
          <w:p w14:paraId="70D392CB" w14:textId="77777777" w:rsidR="004F4E80" w:rsidRDefault="004F4E80" w:rsidP="00FE2B3C">
            <w:pPr>
              <w:pStyle w:val="TableText"/>
            </w:pPr>
          </w:p>
        </w:tc>
        <w:tc>
          <w:tcPr>
            <w:tcW w:w="1276" w:type="dxa"/>
          </w:tcPr>
          <w:p w14:paraId="7FB36576" w14:textId="77777777" w:rsidR="004F4E80" w:rsidRDefault="004F4E80" w:rsidP="00FE2B3C">
            <w:pPr>
              <w:pStyle w:val="TableText"/>
            </w:pPr>
          </w:p>
        </w:tc>
      </w:tr>
    </w:tbl>
    <w:p w14:paraId="2A423960" w14:textId="2DE0D329" w:rsidR="00D218F3" w:rsidRPr="00BC5B0B" w:rsidRDefault="00D218F3" w:rsidP="00D218F3">
      <w:p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22806702"/>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3EDDCBCB" w14:textId="77777777" w:rsidR="00025210" w:rsidRDefault="00D218F3">
      <w:pPr>
        <w:pStyle w:val="Innehll1"/>
        <w:tabs>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r w:rsidR="00025210">
        <w:rPr>
          <w:noProof/>
        </w:rPr>
        <w:t>Innehållsförteckning</w:t>
      </w:r>
      <w:r w:rsidR="00025210">
        <w:rPr>
          <w:noProof/>
        </w:rPr>
        <w:tab/>
      </w:r>
      <w:r w:rsidR="00025210">
        <w:rPr>
          <w:noProof/>
        </w:rPr>
        <w:fldChar w:fldCharType="begin"/>
      </w:r>
      <w:r w:rsidR="00025210">
        <w:rPr>
          <w:noProof/>
        </w:rPr>
        <w:instrText xml:space="preserve"> PAGEREF _Toc222806702 \h </w:instrText>
      </w:r>
      <w:r w:rsidR="00025210">
        <w:rPr>
          <w:noProof/>
        </w:rPr>
      </w:r>
      <w:r w:rsidR="00025210">
        <w:rPr>
          <w:noProof/>
        </w:rPr>
        <w:fldChar w:fldCharType="separate"/>
      </w:r>
      <w:r w:rsidR="00F12A12">
        <w:rPr>
          <w:noProof/>
        </w:rPr>
        <w:t>5</w:t>
      </w:r>
      <w:r w:rsidR="00025210">
        <w:rPr>
          <w:noProof/>
        </w:rPr>
        <w:fldChar w:fldCharType="end"/>
      </w:r>
    </w:p>
    <w:p w14:paraId="5DDFED81"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1</w:t>
      </w:r>
      <w:r>
        <w:rPr>
          <w:rFonts w:asciiTheme="minorHAnsi" w:eastAsiaTheme="minorEastAsia" w:hAnsiTheme="minorHAnsi"/>
          <w:noProof/>
          <w:lang w:eastAsia="ja-JP"/>
        </w:rPr>
        <w:tab/>
      </w:r>
      <w:r>
        <w:rPr>
          <w:noProof/>
        </w:rPr>
        <w:t>Inledning</w:t>
      </w:r>
      <w:r>
        <w:rPr>
          <w:noProof/>
        </w:rPr>
        <w:tab/>
      </w:r>
      <w:r>
        <w:rPr>
          <w:noProof/>
        </w:rPr>
        <w:fldChar w:fldCharType="begin"/>
      </w:r>
      <w:r>
        <w:rPr>
          <w:noProof/>
        </w:rPr>
        <w:instrText xml:space="preserve"> PAGEREF _Toc222806703 \h </w:instrText>
      </w:r>
      <w:r>
        <w:rPr>
          <w:noProof/>
        </w:rPr>
      </w:r>
      <w:r>
        <w:rPr>
          <w:noProof/>
        </w:rPr>
        <w:fldChar w:fldCharType="separate"/>
      </w:r>
      <w:r w:rsidR="00F12A12">
        <w:rPr>
          <w:noProof/>
        </w:rPr>
        <w:t>7</w:t>
      </w:r>
      <w:r>
        <w:rPr>
          <w:noProof/>
        </w:rPr>
        <w:fldChar w:fldCharType="end"/>
      </w:r>
    </w:p>
    <w:p w14:paraId="72A767F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_Toc222806704 \h </w:instrText>
      </w:r>
      <w:r>
        <w:rPr>
          <w:noProof/>
        </w:rPr>
      </w:r>
      <w:r>
        <w:rPr>
          <w:noProof/>
        </w:rPr>
        <w:fldChar w:fldCharType="separate"/>
      </w:r>
      <w:r w:rsidR="00F12A12">
        <w:rPr>
          <w:noProof/>
        </w:rPr>
        <w:t>9</w:t>
      </w:r>
      <w:r>
        <w:rPr>
          <w:noProof/>
        </w:rPr>
        <w:fldChar w:fldCharType="end"/>
      </w:r>
    </w:p>
    <w:p w14:paraId="1B4D7E5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_Toc222806705 \h </w:instrText>
      </w:r>
      <w:r>
        <w:rPr>
          <w:noProof/>
        </w:rPr>
      </w:r>
      <w:r>
        <w:rPr>
          <w:noProof/>
        </w:rPr>
        <w:fldChar w:fldCharType="separate"/>
      </w:r>
      <w:r w:rsidR="00F12A12">
        <w:rPr>
          <w:noProof/>
        </w:rPr>
        <w:t>9</w:t>
      </w:r>
      <w:r>
        <w:rPr>
          <w:noProof/>
        </w:rPr>
        <w:fldChar w:fldCharType="end"/>
      </w:r>
    </w:p>
    <w:p w14:paraId="06F404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_Toc222806706 \h </w:instrText>
      </w:r>
      <w:r>
        <w:rPr>
          <w:noProof/>
        </w:rPr>
      </w:r>
      <w:r>
        <w:rPr>
          <w:noProof/>
        </w:rPr>
        <w:fldChar w:fldCharType="separate"/>
      </w:r>
      <w:r w:rsidR="00F12A12">
        <w:rPr>
          <w:noProof/>
        </w:rPr>
        <w:t>10</w:t>
      </w:r>
      <w:r>
        <w:rPr>
          <w:noProof/>
        </w:rPr>
        <w:fldChar w:fldCharType="end"/>
      </w:r>
    </w:p>
    <w:p w14:paraId="5A50296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_Toc222806707 \h </w:instrText>
      </w:r>
      <w:r>
        <w:rPr>
          <w:noProof/>
        </w:rPr>
      </w:r>
      <w:r>
        <w:rPr>
          <w:noProof/>
        </w:rPr>
        <w:fldChar w:fldCharType="separate"/>
      </w:r>
      <w:r w:rsidR="00F12A12">
        <w:rPr>
          <w:noProof/>
        </w:rPr>
        <w:t>11</w:t>
      </w:r>
      <w:r>
        <w:rPr>
          <w:noProof/>
        </w:rPr>
        <w:fldChar w:fldCharType="end"/>
      </w:r>
    </w:p>
    <w:p w14:paraId="50504694"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_Toc222806708 \h </w:instrText>
      </w:r>
      <w:r>
        <w:rPr>
          <w:noProof/>
        </w:rPr>
      </w:r>
      <w:r>
        <w:rPr>
          <w:noProof/>
        </w:rPr>
        <w:fldChar w:fldCharType="separate"/>
      </w:r>
      <w:r w:rsidR="00F12A12">
        <w:rPr>
          <w:noProof/>
        </w:rPr>
        <w:t>12</w:t>
      </w:r>
      <w:r>
        <w:rPr>
          <w:noProof/>
        </w:rPr>
        <w:fldChar w:fldCharType="end"/>
      </w:r>
    </w:p>
    <w:p w14:paraId="32B07B8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_Toc222806709 \h </w:instrText>
      </w:r>
      <w:r>
        <w:rPr>
          <w:noProof/>
        </w:rPr>
      </w:r>
      <w:r>
        <w:rPr>
          <w:noProof/>
        </w:rPr>
        <w:fldChar w:fldCharType="separate"/>
      </w:r>
      <w:r w:rsidR="00F12A12">
        <w:rPr>
          <w:noProof/>
        </w:rPr>
        <w:t>12</w:t>
      </w:r>
      <w:r>
        <w:rPr>
          <w:noProof/>
        </w:rPr>
        <w:fldChar w:fldCharType="end"/>
      </w:r>
    </w:p>
    <w:p w14:paraId="377FA2C4"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_Toc222806710 \h </w:instrText>
      </w:r>
      <w:r>
        <w:rPr>
          <w:noProof/>
        </w:rPr>
      </w:r>
      <w:r>
        <w:rPr>
          <w:noProof/>
        </w:rPr>
        <w:fldChar w:fldCharType="separate"/>
      </w:r>
      <w:r w:rsidR="00F12A12">
        <w:rPr>
          <w:noProof/>
        </w:rPr>
        <w:t>13</w:t>
      </w:r>
      <w:r>
        <w:rPr>
          <w:noProof/>
        </w:rPr>
        <w:fldChar w:fldCharType="end"/>
      </w:r>
    </w:p>
    <w:p w14:paraId="3693FFF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_Toc222806711 \h </w:instrText>
      </w:r>
      <w:r>
        <w:rPr>
          <w:noProof/>
        </w:rPr>
      </w:r>
      <w:r>
        <w:rPr>
          <w:noProof/>
        </w:rPr>
        <w:fldChar w:fldCharType="separate"/>
      </w:r>
      <w:r w:rsidR="00F12A12">
        <w:rPr>
          <w:noProof/>
        </w:rPr>
        <w:t>13</w:t>
      </w:r>
      <w:r>
        <w:rPr>
          <w:noProof/>
        </w:rPr>
        <w:fldChar w:fldCharType="end"/>
      </w:r>
    </w:p>
    <w:p w14:paraId="66CE5FA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_Toc222806712 \h </w:instrText>
      </w:r>
      <w:r>
        <w:rPr>
          <w:noProof/>
        </w:rPr>
      </w:r>
      <w:r>
        <w:rPr>
          <w:noProof/>
        </w:rPr>
        <w:fldChar w:fldCharType="separate"/>
      </w:r>
      <w:r w:rsidR="00F12A12">
        <w:rPr>
          <w:noProof/>
        </w:rPr>
        <w:t>14</w:t>
      </w:r>
      <w:r>
        <w:rPr>
          <w:noProof/>
        </w:rPr>
        <w:fldChar w:fldCharType="end"/>
      </w:r>
    </w:p>
    <w:p w14:paraId="16382565"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_Toc222806713 \h </w:instrText>
      </w:r>
      <w:r>
        <w:rPr>
          <w:noProof/>
        </w:rPr>
      </w:r>
      <w:r>
        <w:rPr>
          <w:noProof/>
        </w:rPr>
        <w:fldChar w:fldCharType="separate"/>
      </w:r>
      <w:r w:rsidR="00F12A12">
        <w:rPr>
          <w:noProof/>
        </w:rPr>
        <w:t>14</w:t>
      </w:r>
      <w:r>
        <w:rPr>
          <w:noProof/>
        </w:rPr>
        <w:fldChar w:fldCharType="end"/>
      </w:r>
    </w:p>
    <w:p w14:paraId="02FF4F1D"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_Toc222806714 \h </w:instrText>
      </w:r>
      <w:r>
        <w:rPr>
          <w:noProof/>
        </w:rPr>
      </w:r>
      <w:r>
        <w:rPr>
          <w:noProof/>
        </w:rPr>
        <w:fldChar w:fldCharType="separate"/>
      </w:r>
      <w:r w:rsidR="00F12A12">
        <w:rPr>
          <w:noProof/>
        </w:rPr>
        <w:t>14</w:t>
      </w:r>
      <w:r>
        <w:rPr>
          <w:noProof/>
        </w:rPr>
        <w:fldChar w:fldCharType="end"/>
      </w:r>
    </w:p>
    <w:p w14:paraId="178AC096" w14:textId="77777777" w:rsidR="00025210" w:rsidRDefault="00025210">
      <w:pPr>
        <w:pStyle w:val="Innehll1"/>
        <w:tabs>
          <w:tab w:val="left" w:pos="1191"/>
          <w:tab w:val="right" w:leader="dot" w:pos="9159"/>
        </w:tabs>
        <w:rPr>
          <w:rFonts w:asciiTheme="minorHAnsi" w:eastAsiaTheme="minorEastAsia" w:hAnsiTheme="minorHAnsi"/>
          <w:noProof/>
          <w:lang w:eastAsia="ja-JP"/>
        </w:rPr>
      </w:pPr>
      <w:r w:rsidRPr="00D803CD">
        <w:rPr>
          <w:noProof/>
        </w:rPr>
        <w:t>•</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_Toc222806715 \h </w:instrText>
      </w:r>
      <w:r>
        <w:rPr>
          <w:noProof/>
        </w:rPr>
      </w:r>
      <w:r>
        <w:rPr>
          <w:noProof/>
        </w:rPr>
        <w:fldChar w:fldCharType="separate"/>
      </w:r>
      <w:r w:rsidR="00F12A12">
        <w:rPr>
          <w:noProof/>
        </w:rPr>
        <w:t>14</w:t>
      </w:r>
      <w:r>
        <w:rPr>
          <w:noProof/>
        </w:rPr>
        <w:fldChar w:fldCharType="end"/>
      </w:r>
    </w:p>
    <w:p w14:paraId="410B05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_Toc222806716 \h </w:instrText>
      </w:r>
      <w:r>
        <w:rPr>
          <w:noProof/>
        </w:rPr>
      </w:r>
      <w:r>
        <w:rPr>
          <w:noProof/>
        </w:rPr>
        <w:fldChar w:fldCharType="separate"/>
      </w:r>
      <w:r w:rsidR="00F12A12">
        <w:rPr>
          <w:noProof/>
        </w:rPr>
        <w:t>14</w:t>
      </w:r>
      <w:r>
        <w:rPr>
          <w:noProof/>
        </w:rPr>
        <w:fldChar w:fldCharType="end"/>
      </w:r>
    </w:p>
    <w:p w14:paraId="5ECD83EF"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3</w:t>
      </w:r>
      <w:r>
        <w:rPr>
          <w:rFonts w:asciiTheme="minorHAnsi" w:eastAsiaTheme="minorEastAsia" w:hAnsiTheme="minorHAnsi"/>
          <w:noProof/>
          <w:lang w:eastAsia="ja-JP"/>
        </w:rPr>
        <w:tab/>
      </w:r>
      <w:r w:rsidRPr="00D803CD">
        <w:rPr>
          <w:noProof/>
          <w:spacing w:val="1"/>
        </w:rPr>
        <w:t>Ge</w:t>
      </w:r>
      <w:r>
        <w:rPr>
          <w:noProof/>
        </w:rPr>
        <w:t>ner</w:t>
      </w:r>
      <w:r w:rsidRPr="00D803CD">
        <w:rPr>
          <w:noProof/>
          <w:spacing w:val="-2"/>
        </w:rPr>
        <w:t>e</w:t>
      </w:r>
      <w:r>
        <w:rPr>
          <w:noProof/>
        </w:rPr>
        <w:t xml:space="preserve">lla </w:t>
      </w:r>
      <w:r w:rsidRPr="00D803CD">
        <w:rPr>
          <w:noProof/>
          <w:spacing w:val="-2"/>
        </w:rPr>
        <w:t>r</w:t>
      </w:r>
      <w:r>
        <w:rPr>
          <w:noProof/>
        </w:rPr>
        <w:t>egler</w:t>
      </w:r>
      <w:r>
        <w:rPr>
          <w:noProof/>
        </w:rPr>
        <w:tab/>
      </w:r>
      <w:r>
        <w:rPr>
          <w:noProof/>
        </w:rPr>
        <w:fldChar w:fldCharType="begin"/>
      </w:r>
      <w:r>
        <w:rPr>
          <w:noProof/>
        </w:rPr>
        <w:instrText xml:space="preserve"> PAGEREF _Toc222806717 \h </w:instrText>
      </w:r>
      <w:r>
        <w:rPr>
          <w:noProof/>
        </w:rPr>
      </w:r>
      <w:r>
        <w:rPr>
          <w:noProof/>
        </w:rPr>
        <w:fldChar w:fldCharType="separate"/>
      </w:r>
      <w:r w:rsidR="00F12A12">
        <w:rPr>
          <w:noProof/>
        </w:rPr>
        <w:t>14</w:t>
      </w:r>
      <w:r>
        <w:rPr>
          <w:noProof/>
        </w:rPr>
        <w:fldChar w:fldCharType="end"/>
      </w:r>
    </w:p>
    <w:p w14:paraId="0D4B5B3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_Toc222806718 \h </w:instrText>
      </w:r>
      <w:r>
        <w:rPr>
          <w:noProof/>
        </w:rPr>
      </w:r>
      <w:r>
        <w:rPr>
          <w:noProof/>
        </w:rPr>
        <w:fldChar w:fldCharType="separate"/>
      </w:r>
      <w:r w:rsidR="00F12A12">
        <w:rPr>
          <w:noProof/>
        </w:rPr>
        <w:t>14</w:t>
      </w:r>
      <w:r>
        <w:rPr>
          <w:noProof/>
        </w:rPr>
        <w:fldChar w:fldCharType="end"/>
      </w:r>
    </w:p>
    <w:p w14:paraId="1EF71C5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3.2</w:t>
      </w:r>
      <w:r>
        <w:rPr>
          <w:rFonts w:asciiTheme="minorHAnsi" w:eastAsiaTheme="minorEastAsia" w:hAnsiTheme="minorHAnsi"/>
          <w:noProof/>
          <w:lang w:eastAsia="ja-JP"/>
        </w:rPr>
        <w:tab/>
      </w:r>
      <w:r>
        <w:rPr>
          <w:noProof/>
        </w:rPr>
        <w:t>Uppdatering av anslutningskatalog</w:t>
      </w:r>
      <w:r>
        <w:rPr>
          <w:noProof/>
        </w:rPr>
        <w:tab/>
      </w:r>
      <w:r>
        <w:rPr>
          <w:noProof/>
        </w:rPr>
        <w:fldChar w:fldCharType="begin"/>
      </w:r>
      <w:r>
        <w:rPr>
          <w:noProof/>
        </w:rPr>
        <w:instrText xml:space="preserve"> PAGEREF _Toc222806719 \h </w:instrText>
      </w:r>
      <w:r>
        <w:rPr>
          <w:noProof/>
        </w:rPr>
      </w:r>
      <w:r>
        <w:rPr>
          <w:noProof/>
        </w:rPr>
        <w:fldChar w:fldCharType="separate"/>
      </w:r>
      <w:r w:rsidR="00F12A12">
        <w:rPr>
          <w:noProof/>
        </w:rPr>
        <w:t>17</w:t>
      </w:r>
      <w:r>
        <w:rPr>
          <w:noProof/>
        </w:rPr>
        <w:fldChar w:fldCharType="end"/>
      </w:r>
    </w:p>
    <w:p w14:paraId="0906AA1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_Toc222806720 \h </w:instrText>
      </w:r>
      <w:r>
        <w:rPr>
          <w:noProof/>
        </w:rPr>
      </w:r>
      <w:r>
        <w:rPr>
          <w:noProof/>
        </w:rPr>
        <w:fldChar w:fldCharType="separate"/>
      </w:r>
      <w:r w:rsidR="00F12A12">
        <w:rPr>
          <w:noProof/>
        </w:rPr>
        <w:t>17</w:t>
      </w:r>
      <w:r>
        <w:rPr>
          <w:noProof/>
        </w:rPr>
        <w:fldChar w:fldCharType="end"/>
      </w:r>
    </w:p>
    <w:p w14:paraId="5FB729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3.4</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_Toc222806721 \h </w:instrText>
      </w:r>
      <w:r>
        <w:rPr>
          <w:noProof/>
        </w:rPr>
      </w:r>
      <w:r>
        <w:rPr>
          <w:noProof/>
        </w:rPr>
        <w:fldChar w:fldCharType="separate"/>
      </w:r>
      <w:r w:rsidR="00F12A12">
        <w:rPr>
          <w:noProof/>
        </w:rPr>
        <w:t>18</w:t>
      </w:r>
      <w:r>
        <w:rPr>
          <w:noProof/>
        </w:rPr>
        <w:fldChar w:fldCharType="end"/>
      </w:r>
    </w:p>
    <w:p w14:paraId="10AF31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3.5</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_Toc222806722 \h </w:instrText>
      </w:r>
      <w:r>
        <w:rPr>
          <w:noProof/>
        </w:rPr>
      </w:r>
      <w:r>
        <w:rPr>
          <w:noProof/>
        </w:rPr>
        <w:fldChar w:fldCharType="separate"/>
      </w:r>
      <w:r w:rsidR="00F12A12">
        <w:rPr>
          <w:noProof/>
        </w:rPr>
        <w:t>18</w:t>
      </w:r>
      <w:r>
        <w:rPr>
          <w:noProof/>
        </w:rPr>
        <w:fldChar w:fldCharType="end"/>
      </w:r>
    </w:p>
    <w:p w14:paraId="2C03B67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3.6</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_Toc222806723 \h </w:instrText>
      </w:r>
      <w:r>
        <w:rPr>
          <w:noProof/>
        </w:rPr>
      </w:r>
      <w:r>
        <w:rPr>
          <w:noProof/>
        </w:rPr>
        <w:fldChar w:fldCharType="separate"/>
      </w:r>
      <w:r w:rsidR="00F12A12">
        <w:rPr>
          <w:noProof/>
        </w:rPr>
        <w:t>18</w:t>
      </w:r>
      <w:r>
        <w:rPr>
          <w:noProof/>
        </w:rPr>
        <w:fldChar w:fldCharType="end"/>
      </w:r>
    </w:p>
    <w:p w14:paraId="257C8685"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3.7</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_Toc222806724 \h </w:instrText>
      </w:r>
      <w:r>
        <w:rPr>
          <w:noProof/>
        </w:rPr>
      </w:r>
      <w:r>
        <w:rPr>
          <w:noProof/>
        </w:rPr>
        <w:fldChar w:fldCharType="separate"/>
      </w:r>
      <w:r w:rsidR="00F12A12">
        <w:rPr>
          <w:noProof/>
        </w:rPr>
        <w:t>19</w:t>
      </w:r>
      <w:r>
        <w:rPr>
          <w:noProof/>
        </w:rPr>
        <w:fldChar w:fldCharType="end"/>
      </w:r>
    </w:p>
    <w:p w14:paraId="35415D2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_Toc222806725 \h </w:instrText>
      </w:r>
      <w:r>
        <w:rPr>
          <w:noProof/>
        </w:rPr>
      </w:r>
      <w:r>
        <w:rPr>
          <w:noProof/>
        </w:rPr>
        <w:fldChar w:fldCharType="separate"/>
      </w:r>
      <w:r w:rsidR="00F12A12">
        <w:rPr>
          <w:noProof/>
        </w:rPr>
        <w:t>19</w:t>
      </w:r>
      <w:r>
        <w:rPr>
          <w:noProof/>
        </w:rPr>
        <w:fldChar w:fldCharType="end"/>
      </w:r>
    </w:p>
    <w:p w14:paraId="279E9966" w14:textId="77777777" w:rsidR="00025210" w:rsidRDefault="00025210">
      <w:pPr>
        <w:pStyle w:val="Innehll1"/>
        <w:tabs>
          <w:tab w:val="left" w:pos="1228"/>
          <w:tab w:val="right" w:leader="dot" w:pos="9159"/>
        </w:tabs>
        <w:rPr>
          <w:rFonts w:asciiTheme="minorHAnsi" w:eastAsiaTheme="minorEastAsia" w:hAnsiTheme="minorHAnsi"/>
          <w:noProof/>
          <w:lang w:eastAsia="ja-JP"/>
        </w:rPr>
      </w:pPr>
      <w:r w:rsidRPr="00D803CD">
        <w:rPr>
          <w:noProof/>
          <w:spacing w:val="1"/>
        </w:rPr>
        <w:t>4</w:t>
      </w:r>
      <w:r>
        <w:rPr>
          <w:rFonts w:asciiTheme="minorHAnsi" w:eastAsiaTheme="minorEastAsia" w:hAnsiTheme="minorHAnsi"/>
          <w:noProof/>
          <w:lang w:eastAsia="ja-JP"/>
        </w:rPr>
        <w:tab/>
      </w:r>
      <w:r w:rsidRPr="00D803CD">
        <w:rPr>
          <w:noProof/>
          <w:spacing w:val="1"/>
        </w:rPr>
        <w:t>Gemensamma informationskomponenter</w:t>
      </w:r>
      <w:r>
        <w:rPr>
          <w:noProof/>
        </w:rPr>
        <w:tab/>
      </w:r>
      <w:r>
        <w:rPr>
          <w:noProof/>
        </w:rPr>
        <w:fldChar w:fldCharType="begin"/>
      </w:r>
      <w:r>
        <w:rPr>
          <w:noProof/>
        </w:rPr>
        <w:instrText xml:space="preserve"> PAGEREF _Toc222806726 \h </w:instrText>
      </w:r>
      <w:r>
        <w:rPr>
          <w:noProof/>
        </w:rPr>
      </w:r>
      <w:r>
        <w:rPr>
          <w:noProof/>
        </w:rPr>
        <w:fldChar w:fldCharType="separate"/>
      </w:r>
      <w:r w:rsidR="00F12A12">
        <w:rPr>
          <w:noProof/>
        </w:rPr>
        <w:t>19</w:t>
      </w:r>
      <w:r>
        <w:rPr>
          <w:noProof/>
        </w:rPr>
        <w:fldChar w:fldCharType="end"/>
      </w:r>
    </w:p>
    <w:p w14:paraId="0A6FB2CD"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D803CD">
        <w:rPr>
          <w:noProof/>
          <w:spacing w:val="1"/>
        </w:rPr>
        <w:t>GetCareDocumentation (Vård- och omsorgsdokument)</w:t>
      </w:r>
      <w:r>
        <w:rPr>
          <w:noProof/>
        </w:rPr>
        <w:tab/>
      </w:r>
      <w:r>
        <w:rPr>
          <w:noProof/>
        </w:rPr>
        <w:fldChar w:fldCharType="begin"/>
      </w:r>
      <w:r>
        <w:rPr>
          <w:noProof/>
        </w:rPr>
        <w:instrText xml:space="preserve"> PAGEREF _Toc222806727 \h </w:instrText>
      </w:r>
      <w:r>
        <w:rPr>
          <w:noProof/>
        </w:rPr>
      </w:r>
      <w:r>
        <w:rPr>
          <w:noProof/>
        </w:rPr>
        <w:fldChar w:fldCharType="separate"/>
      </w:r>
      <w:r w:rsidR="00F12A12">
        <w:rPr>
          <w:noProof/>
        </w:rPr>
        <w:t>22</w:t>
      </w:r>
      <w:r>
        <w:rPr>
          <w:noProof/>
        </w:rPr>
        <w:fldChar w:fldCharType="end"/>
      </w:r>
    </w:p>
    <w:p w14:paraId="7A2B26A7"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_Toc222806728 \h </w:instrText>
      </w:r>
      <w:r>
        <w:rPr>
          <w:noProof/>
        </w:rPr>
      </w:r>
      <w:r>
        <w:rPr>
          <w:noProof/>
        </w:rPr>
        <w:fldChar w:fldCharType="separate"/>
      </w:r>
      <w:r w:rsidR="00F12A12">
        <w:rPr>
          <w:noProof/>
        </w:rPr>
        <w:t>22</w:t>
      </w:r>
      <w:r>
        <w:rPr>
          <w:noProof/>
        </w:rPr>
        <w:fldChar w:fldCharType="end"/>
      </w:r>
    </w:p>
    <w:p w14:paraId="6476E01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_Toc222806729 \h </w:instrText>
      </w:r>
      <w:r>
        <w:rPr>
          <w:noProof/>
        </w:rPr>
      </w:r>
      <w:r>
        <w:rPr>
          <w:noProof/>
        </w:rPr>
        <w:fldChar w:fldCharType="separate"/>
      </w:r>
      <w:r w:rsidR="00F12A12">
        <w:rPr>
          <w:noProof/>
        </w:rPr>
        <w:t>22</w:t>
      </w:r>
      <w:r>
        <w:rPr>
          <w:noProof/>
        </w:rPr>
        <w:fldChar w:fldCharType="end"/>
      </w:r>
    </w:p>
    <w:p w14:paraId="3F806D5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_Toc222806730 \h </w:instrText>
      </w:r>
      <w:r>
        <w:rPr>
          <w:noProof/>
        </w:rPr>
      </w:r>
      <w:r>
        <w:rPr>
          <w:noProof/>
        </w:rPr>
        <w:fldChar w:fldCharType="separate"/>
      </w:r>
      <w:r w:rsidR="00F12A12">
        <w:rPr>
          <w:noProof/>
        </w:rPr>
        <w:t>23</w:t>
      </w:r>
      <w:r>
        <w:rPr>
          <w:noProof/>
        </w:rPr>
        <w:fldChar w:fldCharType="end"/>
      </w:r>
    </w:p>
    <w:p w14:paraId="3CF03E6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5.4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_Toc222806731 \h </w:instrText>
      </w:r>
      <w:r>
        <w:rPr>
          <w:noProof/>
        </w:rPr>
      </w:r>
      <w:r>
        <w:rPr>
          <w:noProof/>
        </w:rPr>
        <w:fldChar w:fldCharType="separate"/>
      </w:r>
      <w:r w:rsidR="00F12A12">
        <w:rPr>
          <w:noProof/>
        </w:rPr>
        <w:t>24</w:t>
      </w:r>
      <w:r>
        <w:rPr>
          <w:noProof/>
        </w:rPr>
        <w:fldChar w:fldCharType="end"/>
      </w:r>
    </w:p>
    <w:p w14:paraId="67980442"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6</w:t>
      </w:r>
      <w:r>
        <w:rPr>
          <w:rFonts w:asciiTheme="minorHAnsi" w:eastAsiaTheme="minorEastAsia" w:hAnsiTheme="minorHAnsi"/>
          <w:noProof/>
          <w:lang w:eastAsia="ja-JP"/>
        </w:rPr>
        <w:tab/>
      </w:r>
      <w:r w:rsidRPr="00D803CD">
        <w:rPr>
          <w:noProof/>
          <w:spacing w:val="1"/>
        </w:rPr>
        <w:t>GetReferralOutcome</w:t>
      </w:r>
      <w:r>
        <w:rPr>
          <w:noProof/>
        </w:rPr>
        <w:tab/>
      </w:r>
      <w:r>
        <w:rPr>
          <w:noProof/>
        </w:rPr>
        <w:fldChar w:fldCharType="begin"/>
      </w:r>
      <w:r>
        <w:rPr>
          <w:noProof/>
        </w:rPr>
        <w:instrText xml:space="preserve"> PAGEREF _Toc222806732 \h </w:instrText>
      </w:r>
      <w:r>
        <w:rPr>
          <w:noProof/>
        </w:rPr>
      </w:r>
      <w:r>
        <w:rPr>
          <w:noProof/>
        </w:rPr>
        <w:fldChar w:fldCharType="separate"/>
      </w:r>
      <w:r w:rsidR="00F12A12">
        <w:rPr>
          <w:noProof/>
        </w:rPr>
        <w:t>27</w:t>
      </w:r>
      <w:r>
        <w:rPr>
          <w:noProof/>
        </w:rPr>
        <w:fldChar w:fldCharType="end"/>
      </w:r>
    </w:p>
    <w:p w14:paraId="4DE8534F"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_Toc222806733 \h </w:instrText>
      </w:r>
      <w:r>
        <w:rPr>
          <w:noProof/>
        </w:rPr>
      </w:r>
      <w:r>
        <w:rPr>
          <w:noProof/>
        </w:rPr>
        <w:fldChar w:fldCharType="separate"/>
      </w:r>
      <w:r w:rsidR="00F12A12">
        <w:rPr>
          <w:noProof/>
        </w:rPr>
        <w:t>27</w:t>
      </w:r>
      <w:r>
        <w:rPr>
          <w:noProof/>
        </w:rPr>
        <w:fldChar w:fldCharType="end"/>
      </w:r>
    </w:p>
    <w:p w14:paraId="64D0D6C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_Toc222806734 \h </w:instrText>
      </w:r>
      <w:r>
        <w:rPr>
          <w:noProof/>
        </w:rPr>
      </w:r>
      <w:r>
        <w:rPr>
          <w:noProof/>
        </w:rPr>
        <w:fldChar w:fldCharType="separate"/>
      </w:r>
      <w:r w:rsidR="00F12A12">
        <w:rPr>
          <w:noProof/>
        </w:rPr>
        <w:t>27</w:t>
      </w:r>
      <w:r>
        <w:rPr>
          <w:noProof/>
        </w:rPr>
        <w:fldChar w:fldCharType="end"/>
      </w:r>
    </w:p>
    <w:p w14:paraId="3ACCDC19"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_Toc222806735 \h </w:instrText>
      </w:r>
      <w:r>
        <w:rPr>
          <w:noProof/>
        </w:rPr>
      </w:r>
      <w:r>
        <w:rPr>
          <w:noProof/>
        </w:rPr>
        <w:fldChar w:fldCharType="separate"/>
      </w:r>
      <w:r w:rsidR="00F12A12">
        <w:rPr>
          <w:noProof/>
        </w:rPr>
        <w:t>27</w:t>
      </w:r>
      <w:r>
        <w:rPr>
          <w:noProof/>
        </w:rPr>
        <w:fldChar w:fldCharType="end"/>
      </w:r>
    </w:p>
    <w:p w14:paraId="60248751"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6.4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_Toc222806736 \h </w:instrText>
      </w:r>
      <w:r>
        <w:rPr>
          <w:noProof/>
        </w:rPr>
      </w:r>
      <w:r>
        <w:rPr>
          <w:noProof/>
        </w:rPr>
        <w:fldChar w:fldCharType="separate"/>
      </w:r>
      <w:r w:rsidR="00F12A12">
        <w:rPr>
          <w:noProof/>
        </w:rPr>
        <w:t>27</w:t>
      </w:r>
      <w:r>
        <w:rPr>
          <w:noProof/>
        </w:rPr>
        <w:fldChar w:fldCharType="end"/>
      </w:r>
    </w:p>
    <w:p w14:paraId="74681F44"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7</w:t>
      </w:r>
      <w:r>
        <w:rPr>
          <w:rFonts w:asciiTheme="minorHAnsi" w:eastAsiaTheme="minorEastAsia" w:hAnsiTheme="minorHAnsi"/>
          <w:noProof/>
          <w:lang w:eastAsia="ja-JP"/>
        </w:rPr>
        <w:tab/>
      </w:r>
      <w:r w:rsidRPr="00D803CD">
        <w:rPr>
          <w:noProof/>
          <w:spacing w:val="1"/>
        </w:rPr>
        <w:t>GetCareContact</w:t>
      </w:r>
      <w:r>
        <w:rPr>
          <w:noProof/>
        </w:rPr>
        <w:tab/>
      </w:r>
      <w:r>
        <w:rPr>
          <w:noProof/>
        </w:rPr>
        <w:fldChar w:fldCharType="begin"/>
      </w:r>
      <w:r>
        <w:rPr>
          <w:noProof/>
        </w:rPr>
        <w:instrText xml:space="preserve"> PAGEREF _Toc222806737 \h </w:instrText>
      </w:r>
      <w:r>
        <w:rPr>
          <w:noProof/>
        </w:rPr>
      </w:r>
      <w:r>
        <w:rPr>
          <w:noProof/>
        </w:rPr>
        <w:fldChar w:fldCharType="separate"/>
      </w:r>
      <w:r w:rsidR="00F12A12">
        <w:rPr>
          <w:noProof/>
        </w:rPr>
        <w:t>31</w:t>
      </w:r>
      <w:r>
        <w:rPr>
          <w:noProof/>
        </w:rPr>
        <w:fldChar w:fldCharType="end"/>
      </w:r>
    </w:p>
    <w:p w14:paraId="598462A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_Toc222806738 \h </w:instrText>
      </w:r>
      <w:r>
        <w:rPr>
          <w:noProof/>
        </w:rPr>
      </w:r>
      <w:r>
        <w:rPr>
          <w:noProof/>
        </w:rPr>
        <w:fldChar w:fldCharType="separate"/>
      </w:r>
      <w:r w:rsidR="00F12A12">
        <w:rPr>
          <w:noProof/>
        </w:rPr>
        <w:t>31</w:t>
      </w:r>
      <w:r>
        <w:rPr>
          <w:noProof/>
        </w:rPr>
        <w:fldChar w:fldCharType="end"/>
      </w:r>
    </w:p>
    <w:p w14:paraId="46CA3AC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_Toc222806739 \h </w:instrText>
      </w:r>
      <w:r>
        <w:rPr>
          <w:noProof/>
        </w:rPr>
      </w:r>
      <w:r>
        <w:rPr>
          <w:noProof/>
        </w:rPr>
        <w:fldChar w:fldCharType="separate"/>
      </w:r>
      <w:r w:rsidR="00F12A12">
        <w:rPr>
          <w:noProof/>
        </w:rPr>
        <w:t>31</w:t>
      </w:r>
      <w:r>
        <w:rPr>
          <w:noProof/>
        </w:rPr>
        <w:fldChar w:fldCharType="end"/>
      </w:r>
    </w:p>
    <w:p w14:paraId="573D930C"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_Toc222806740 \h </w:instrText>
      </w:r>
      <w:r>
        <w:rPr>
          <w:noProof/>
        </w:rPr>
      </w:r>
      <w:r>
        <w:rPr>
          <w:noProof/>
        </w:rPr>
        <w:fldChar w:fldCharType="separate"/>
      </w:r>
      <w:r w:rsidR="00F12A12">
        <w:rPr>
          <w:noProof/>
        </w:rPr>
        <w:t>31</w:t>
      </w:r>
      <w:r>
        <w:rPr>
          <w:noProof/>
        </w:rPr>
        <w:fldChar w:fldCharType="end"/>
      </w:r>
    </w:p>
    <w:p w14:paraId="703F1A62"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7.4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_Toc222806741 \h </w:instrText>
      </w:r>
      <w:r>
        <w:rPr>
          <w:noProof/>
        </w:rPr>
      </w:r>
      <w:r>
        <w:rPr>
          <w:noProof/>
        </w:rPr>
        <w:fldChar w:fldCharType="separate"/>
      </w:r>
      <w:r w:rsidR="00F12A12">
        <w:rPr>
          <w:noProof/>
        </w:rPr>
        <w:t>31</w:t>
      </w:r>
      <w:r>
        <w:rPr>
          <w:noProof/>
        </w:rPr>
        <w:fldChar w:fldCharType="end"/>
      </w:r>
    </w:p>
    <w:p w14:paraId="3FE41870"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Pr>
          <w:noProof/>
        </w:rPr>
        <w:t>8</w:t>
      </w:r>
      <w:r>
        <w:rPr>
          <w:rFonts w:asciiTheme="minorHAnsi" w:eastAsiaTheme="minorEastAsia" w:hAnsiTheme="minorHAnsi"/>
          <w:noProof/>
          <w:lang w:eastAsia="ja-JP"/>
        </w:rPr>
        <w:tab/>
      </w:r>
      <w:r w:rsidRPr="00D803CD">
        <w:rPr>
          <w:noProof/>
          <w:spacing w:val="1"/>
        </w:rPr>
        <w:t>GetDiagnosis</w:t>
      </w:r>
      <w:r>
        <w:rPr>
          <w:noProof/>
        </w:rPr>
        <w:tab/>
      </w:r>
      <w:r>
        <w:rPr>
          <w:noProof/>
        </w:rPr>
        <w:fldChar w:fldCharType="begin"/>
      </w:r>
      <w:r>
        <w:rPr>
          <w:noProof/>
        </w:rPr>
        <w:instrText xml:space="preserve"> PAGEREF _Toc222806742 \h </w:instrText>
      </w:r>
      <w:r>
        <w:rPr>
          <w:noProof/>
        </w:rPr>
      </w:r>
      <w:r>
        <w:rPr>
          <w:noProof/>
        </w:rPr>
        <w:fldChar w:fldCharType="separate"/>
      </w:r>
      <w:r w:rsidR="00F12A12">
        <w:rPr>
          <w:noProof/>
        </w:rPr>
        <w:t>34</w:t>
      </w:r>
      <w:r>
        <w:rPr>
          <w:noProof/>
        </w:rPr>
        <w:fldChar w:fldCharType="end"/>
      </w:r>
    </w:p>
    <w:p w14:paraId="2C8A5DD3"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8.1</w:t>
      </w:r>
      <w:r>
        <w:rPr>
          <w:rFonts w:asciiTheme="minorHAnsi" w:eastAsiaTheme="minorEastAsia" w:hAnsiTheme="minorHAnsi"/>
          <w:noProof/>
          <w:lang w:eastAsia="ja-JP"/>
        </w:rPr>
        <w:tab/>
      </w:r>
      <w:r w:rsidRPr="00D803CD">
        <w:rPr>
          <w:noProof/>
          <w:color w:val="000000" w:themeColor="text1"/>
        </w:rPr>
        <w:t>Frivillighet</w:t>
      </w:r>
      <w:r>
        <w:rPr>
          <w:noProof/>
        </w:rPr>
        <w:tab/>
      </w:r>
      <w:r>
        <w:rPr>
          <w:noProof/>
        </w:rPr>
        <w:fldChar w:fldCharType="begin"/>
      </w:r>
      <w:r>
        <w:rPr>
          <w:noProof/>
        </w:rPr>
        <w:instrText xml:space="preserve"> PAGEREF _Toc222806743 \h </w:instrText>
      </w:r>
      <w:r>
        <w:rPr>
          <w:noProof/>
        </w:rPr>
      </w:r>
      <w:r>
        <w:rPr>
          <w:noProof/>
        </w:rPr>
        <w:fldChar w:fldCharType="separate"/>
      </w:r>
      <w:r w:rsidR="00F12A12">
        <w:rPr>
          <w:noProof/>
        </w:rPr>
        <w:t>34</w:t>
      </w:r>
      <w:r>
        <w:rPr>
          <w:noProof/>
        </w:rPr>
        <w:fldChar w:fldCharType="end"/>
      </w:r>
    </w:p>
    <w:p w14:paraId="533E3906"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8.2</w:t>
      </w:r>
      <w:r>
        <w:rPr>
          <w:rFonts w:asciiTheme="minorHAnsi" w:eastAsiaTheme="minorEastAsia" w:hAnsiTheme="minorHAnsi"/>
          <w:noProof/>
          <w:lang w:eastAsia="ja-JP"/>
        </w:rPr>
        <w:tab/>
      </w:r>
      <w:r w:rsidRPr="00D803CD">
        <w:rPr>
          <w:noProof/>
          <w:color w:val="000000" w:themeColor="text1"/>
        </w:rPr>
        <w:t>Version</w:t>
      </w:r>
      <w:r>
        <w:rPr>
          <w:noProof/>
        </w:rPr>
        <w:tab/>
      </w:r>
      <w:r>
        <w:rPr>
          <w:noProof/>
        </w:rPr>
        <w:fldChar w:fldCharType="begin"/>
      </w:r>
      <w:r>
        <w:rPr>
          <w:noProof/>
        </w:rPr>
        <w:instrText xml:space="preserve"> PAGEREF _Toc222806744 \h </w:instrText>
      </w:r>
      <w:r>
        <w:rPr>
          <w:noProof/>
        </w:rPr>
      </w:r>
      <w:r>
        <w:rPr>
          <w:noProof/>
        </w:rPr>
        <w:fldChar w:fldCharType="separate"/>
      </w:r>
      <w:r w:rsidR="00F12A12">
        <w:rPr>
          <w:noProof/>
        </w:rPr>
        <w:t>34</w:t>
      </w:r>
      <w:r>
        <w:rPr>
          <w:noProof/>
        </w:rPr>
        <w:fldChar w:fldCharType="end"/>
      </w:r>
    </w:p>
    <w:p w14:paraId="151E7F10"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8.3</w:t>
      </w:r>
      <w:r>
        <w:rPr>
          <w:rFonts w:asciiTheme="minorHAnsi" w:eastAsiaTheme="minorEastAsia" w:hAnsiTheme="minorHAnsi"/>
          <w:noProof/>
          <w:lang w:eastAsia="ja-JP"/>
        </w:rPr>
        <w:tab/>
      </w:r>
      <w:r w:rsidRPr="00D803CD">
        <w:rPr>
          <w:noProof/>
          <w:color w:val="000000" w:themeColor="text1"/>
        </w:rPr>
        <w:t>SLA-krav</w:t>
      </w:r>
      <w:r>
        <w:rPr>
          <w:noProof/>
        </w:rPr>
        <w:tab/>
      </w:r>
      <w:r>
        <w:rPr>
          <w:noProof/>
        </w:rPr>
        <w:fldChar w:fldCharType="begin"/>
      </w:r>
      <w:r>
        <w:rPr>
          <w:noProof/>
        </w:rPr>
        <w:instrText xml:space="preserve"> PAGEREF _Toc222806745 \h </w:instrText>
      </w:r>
      <w:r>
        <w:rPr>
          <w:noProof/>
        </w:rPr>
      </w:r>
      <w:r>
        <w:rPr>
          <w:noProof/>
        </w:rPr>
        <w:fldChar w:fldCharType="separate"/>
      </w:r>
      <w:r w:rsidR="00F12A12">
        <w:rPr>
          <w:noProof/>
        </w:rPr>
        <w:t>34</w:t>
      </w:r>
      <w:r>
        <w:rPr>
          <w:noProof/>
        </w:rPr>
        <w:fldChar w:fldCharType="end"/>
      </w:r>
    </w:p>
    <w:p w14:paraId="4DFD4128" w14:textId="77777777" w:rsidR="00025210" w:rsidRDefault="00025210">
      <w:pPr>
        <w:pStyle w:val="Innehll1"/>
        <w:tabs>
          <w:tab w:val="left" w:pos="1407"/>
          <w:tab w:val="right" w:leader="dot" w:pos="9159"/>
        </w:tabs>
        <w:rPr>
          <w:rFonts w:asciiTheme="minorHAnsi" w:eastAsiaTheme="minorEastAsia" w:hAnsiTheme="minorHAnsi"/>
          <w:noProof/>
          <w:lang w:eastAsia="ja-JP"/>
        </w:rPr>
      </w:pPr>
      <w:r>
        <w:rPr>
          <w:noProof/>
        </w:rPr>
        <w:t>8.4</w:t>
      </w:r>
      <w:r>
        <w:rPr>
          <w:rFonts w:asciiTheme="minorHAnsi" w:eastAsiaTheme="minorEastAsia" w:hAnsiTheme="minorHAnsi"/>
          <w:noProof/>
          <w:lang w:eastAsia="ja-JP"/>
        </w:rPr>
        <w:tab/>
      </w:r>
      <w:r w:rsidRPr="00D803CD">
        <w:rPr>
          <w:noProof/>
          <w:color w:val="000000" w:themeColor="text1"/>
        </w:rPr>
        <w:t>Fältregler</w:t>
      </w:r>
      <w:r>
        <w:rPr>
          <w:noProof/>
        </w:rPr>
        <w:tab/>
      </w:r>
      <w:r>
        <w:rPr>
          <w:noProof/>
        </w:rPr>
        <w:fldChar w:fldCharType="begin"/>
      </w:r>
      <w:r>
        <w:rPr>
          <w:noProof/>
        </w:rPr>
        <w:instrText xml:space="preserve"> PAGEREF _Toc222806746 \h </w:instrText>
      </w:r>
      <w:r>
        <w:rPr>
          <w:noProof/>
        </w:rPr>
      </w:r>
      <w:r>
        <w:rPr>
          <w:noProof/>
        </w:rPr>
        <w:fldChar w:fldCharType="separate"/>
      </w:r>
      <w:r w:rsidR="00F12A12">
        <w:rPr>
          <w:noProof/>
        </w:rPr>
        <w:t>34</w:t>
      </w:r>
      <w:r>
        <w:rPr>
          <w:noProof/>
        </w:rPr>
        <w:fldChar w:fldCharType="end"/>
      </w:r>
    </w:p>
    <w:p w14:paraId="07B98C27"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rFonts w:cs="Times New Roman"/>
          <w:i/>
          <w:noProof/>
          <w:color w:val="FF0000"/>
        </w:rPr>
        <w:t>1</w:t>
      </w:r>
      <w:r>
        <w:rPr>
          <w:rFonts w:asciiTheme="minorHAnsi" w:eastAsiaTheme="minorEastAsia" w:hAnsiTheme="minorHAnsi"/>
          <w:noProof/>
          <w:lang w:eastAsia="ja-JP"/>
        </w:rPr>
        <w:tab/>
      </w:r>
      <w:r w:rsidRPr="00D803CD">
        <w:rPr>
          <w:noProof/>
          <w:color w:val="FF0000"/>
        </w:rPr>
        <w:t>Regler</w:t>
      </w:r>
      <w:r>
        <w:rPr>
          <w:noProof/>
        </w:rPr>
        <w:tab/>
      </w:r>
      <w:r>
        <w:rPr>
          <w:noProof/>
        </w:rPr>
        <w:fldChar w:fldCharType="begin"/>
      </w:r>
      <w:r>
        <w:rPr>
          <w:noProof/>
        </w:rPr>
        <w:instrText xml:space="preserve"> PAGEREF _Toc222806747 \h </w:instrText>
      </w:r>
      <w:r>
        <w:rPr>
          <w:noProof/>
        </w:rPr>
      </w:r>
      <w:r>
        <w:rPr>
          <w:noProof/>
        </w:rPr>
        <w:fldChar w:fldCharType="separate"/>
      </w:r>
      <w:r w:rsidR="00F12A12">
        <w:rPr>
          <w:noProof/>
        </w:rPr>
        <w:t>38</w:t>
      </w:r>
      <w:r>
        <w:rPr>
          <w:noProof/>
        </w:rPr>
        <w:fldChar w:fldCharType="end"/>
      </w:r>
    </w:p>
    <w:p w14:paraId="744267DE" w14:textId="77777777" w:rsidR="00025210" w:rsidRDefault="00025210">
      <w:pPr>
        <w:pStyle w:val="Innehll1"/>
        <w:tabs>
          <w:tab w:val="left" w:pos="1227"/>
          <w:tab w:val="right" w:leader="dot" w:pos="9159"/>
        </w:tabs>
        <w:rPr>
          <w:rFonts w:asciiTheme="minorHAnsi" w:eastAsiaTheme="minorEastAsia" w:hAnsiTheme="minorHAnsi"/>
          <w:noProof/>
          <w:lang w:eastAsia="ja-JP"/>
        </w:rPr>
      </w:pPr>
      <w:r w:rsidRPr="00D803CD">
        <w:rPr>
          <w:noProof/>
          <w:color w:val="FF0000"/>
        </w:rPr>
        <w:t>2</w:t>
      </w:r>
      <w:r>
        <w:rPr>
          <w:rFonts w:asciiTheme="minorHAnsi" w:eastAsiaTheme="minorEastAsia" w:hAnsiTheme="minorHAnsi"/>
          <w:noProof/>
          <w:lang w:eastAsia="ja-JP"/>
        </w:rPr>
        <w:tab/>
      </w:r>
      <w:r w:rsidRPr="00D803CD">
        <w:rPr>
          <w:noProof/>
          <w:color w:val="FF0000"/>
        </w:rPr>
        <w:t>Tjänsteinteraktion</w:t>
      </w:r>
      <w:r>
        <w:rPr>
          <w:noProof/>
        </w:rPr>
        <w:tab/>
      </w:r>
      <w:r>
        <w:rPr>
          <w:noProof/>
        </w:rPr>
        <w:fldChar w:fldCharType="begin"/>
      </w:r>
      <w:r>
        <w:rPr>
          <w:noProof/>
        </w:rPr>
        <w:instrText xml:space="preserve"> PAGEREF _Toc222806748 \h </w:instrText>
      </w:r>
      <w:r>
        <w:rPr>
          <w:noProof/>
        </w:rPr>
      </w:r>
      <w:r>
        <w:rPr>
          <w:noProof/>
        </w:rPr>
        <w:fldChar w:fldCharType="separate"/>
      </w:r>
      <w:r w:rsidR="00F12A12">
        <w:rPr>
          <w:noProof/>
        </w:rPr>
        <w:t>38</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lastRenderedPageBreak/>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2806703"/>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154629" w:rsidRDefault="00154629" w:rsidP="00D218F3">
                      <w:pPr>
                        <w:pStyle w:val="Sidfot"/>
                        <w:rPr>
                          <w:b/>
                          <w:i/>
                        </w:rPr>
                      </w:pPr>
                      <w:r w:rsidRPr="00FE3AAD">
                        <w:rPr>
                          <w:b/>
                          <w:i/>
                        </w:rPr>
                        <w:t>I arbetet har följande personer deltagit:</w:t>
                      </w:r>
                    </w:p>
                    <w:p w14:paraId="4EF9015E" w14:textId="77777777" w:rsidR="00154629" w:rsidRDefault="00154629" w:rsidP="00D218F3">
                      <w:pPr>
                        <w:pStyle w:val="Sidfot"/>
                        <w:rPr>
                          <w:b/>
                          <w:i/>
                        </w:rPr>
                      </w:pPr>
                    </w:p>
                    <w:p w14:paraId="491D3AD6" w14:textId="4B98BDB5" w:rsidR="00154629" w:rsidRDefault="00154629" w:rsidP="00D218F3">
                      <w:pPr>
                        <w:pStyle w:val="Sidfot"/>
                        <w:rPr>
                          <w:b/>
                          <w:i/>
                        </w:rPr>
                      </w:pPr>
                      <w:r>
                        <w:rPr>
                          <w:b/>
                          <w:i/>
                        </w:rPr>
                        <w:t>Projektgrupp:</w:t>
                      </w:r>
                    </w:p>
                    <w:p w14:paraId="1F66F383" w14:textId="77777777" w:rsidR="00154629" w:rsidRDefault="00154629" w:rsidP="00D218F3">
                      <w:pPr>
                        <w:pStyle w:val="Sidfot"/>
                        <w:rPr>
                          <w:b/>
                          <w:i/>
                        </w:rPr>
                      </w:pPr>
                    </w:p>
                    <w:p w14:paraId="2BD74928" w14:textId="0EB8B332" w:rsidR="00154629" w:rsidRDefault="00154629" w:rsidP="00D218F3">
                      <w:pPr>
                        <w:pStyle w:val="Sidfot"/>
                        <w:rPr>
                          <w:b/>
                          <w:i/>
                        </w:rPr>
                      </w:pPr>
                      <w:r>
                        <w:rPr>
                          <w:b/>
                          <w:i/>
                        </w:rPr>
                        <w:t xml:space="preserve">Maria Andersson, </w:t>
                      </w:r>
                      <w:proofErr w:type="spellStart"/>
                      <w:r>
                        <w:rPr>
                          <w:b/>
                          <w:i/>
                        </w:rPr>
                        <w:t>Mawell</w:t>
                      </w:r>
                      <w:proofErr w:type="spellEnd"/>
                    </w:p>
                    <w:p w14:paraId="5F7BB64C" w14:textId="280D6E08" w:rsidR="00154629" w:rsidRDefault="00154629" w:rsidP="00D218F3">
                      <w:pPr>
                        <w:pStyle w:val="Sidfot"/>
                        <w:rPr>
                          <w:b/>
                          <w:i/>
                        </w:rPr>
                      </w:pPr>
                      <w:r>
                        <w:rPr>
                          <w:b/>
                          <w:i/>
                        </w:rPr>
                        <w:t>Marco De Luca, Callista</w:t>
                      </w:r>
                    </w:p>
                    <w:p w14:paraId="0166F93D" w14:textId="6674564D" w:rsidR="00154629" w:rsidRDefault="00154629" w:rsidP="00D218F3">
                      <w:pPr>
                        <w:pStyle w:val="Sidfot"/>
                        <w:rPr>
                          <w:b/>
                          <w:i/>
                        </w:rPr>
                      </w:pPr>
                      <w:r>
                        <w:rPr>
                          <w:b/>
                          <w:i/>
                        </w:rPr>
                        <w:t>Magnus Ekstrand, Callista</w:t>
                      </w:r>
                    </w:p>
                    <w:p w14:paraId="181FAA35" w14:textId="11D17738" w:rsidR="00154629" w:rsidRDefault="00154629" w:rsidP="00D218F3">
                      <w:pPr>
                        <w:pStyle w:val="Sidfot"/>
                        <w:rPr>
                          <w:b/>
                          <w:i/>
                        </w:rPr>
                      </w:pPr>
                      <w:r>
                        <w:rPr>
                          <w:b/>
                          <w:i/>
                        </w:rPr>
                        <w:t>Johan Eltes, Callista</w:t>
                      </w:r>
                    </w:p>
                    <w:p w14:paraId="23F76671" w14:textId="6521BA91" w:rsidR="00154629" w:rsidRDefault="00154629" w:rsidP="00D218F3">
                      <w:pPr>
                        <w:pStyle w:val="Sidfot"/>
                        <w:rPr>
                          <w:b/>
                          <w:i/>
                        </w:rPr>
                      </w:pPr>
                      <w:r>
                        <w:rPr>
                          <w:b/>
                          <w:i/>
                        </w:rPr>
                        <w:t xml:space="preserve">Lennart Eriksson, </w:t>
                      </w:r>
                      <w:proofErr w:type="spellStart"/>
                      <w:r>
                        <w:rPr>
                          <w:b/>
                          <w:i/>
                        </w:rPr>
                        <w:t>CeHis</w:t>
                      </w:r>
                      <w:proofErr w:type="spellEnd"/>
                    </w:p>
                    <w:p w14:paraId="5EBF459A" w14:textId="6ADE153E" w:rsidR="00154629" w:rsidRDefault="00154629"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154629" w:rsidRDefault="00154629" w:rsidP="00D218F3">
                      <w:pPr>
                        <w:pStyle w:val="Sidfot"/>
                        <w:rPr>
                          <w:b/>
                          <w:i/>
                        </w:rPr>
                      </w:pPr>
                      <w:r>
                        <w:rPr>
                          <w:b/>
                          <w:i/>
                        </w:rPr>
                        <w:t xml:space="preserve">Thomas Slitberg, </w:t>
                      </w:r>
                      <w:proofErr w:type="spellStart"/>
                      <w:r>
                        <w:rPr>
                          <w:b/>
                          <w:i/>
                        </w:rPr>
                        <w:t>Mawell</w:t>
                      </w:r>
                      <w:proofErr w:type="spellEnd"/>
                    </w:p>
                    <w:p w14:paraId="41B65920" w14:textId="71B42563" w:rsidR="00154629" w:rsidRPr="00FE3AAD" w:rsidRDefault="00154629"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154629" w:rsidRDefault="00154629" w:rsidP="0008258C">
                      <w:pPr>
                        <w:pStyle w:val="Sidfot"/>
                        <w:rPr>
                          <w:b/>
                          <w:i/>
                        </w:rPr>
                      </w:pPr>
                      <w:r>
                        <w:rPr>
                          <w:b/>
                          <w:i/>
                        </w:rPr>
                        <w:t xml:space="preserve">Fredrik Ström, </w:t>
                      </w:r>
                      <w:proofErr w:type="spellStart"/>
                      <w:r>
                        <w:rPr>
                          <w:b/>
                          <w:i/>
                        </w:rPr>
                        <w:t>Mawell</w:t>
                      </w:r>
                      <w:proofErr w:type="spellEnd"/>
                    </w:p>
                    <w:p w14:paraId="3DB2AFC8" w14:textId="77777777" w:rsidR="00154629" w:rsidRDefault="00154629" w:rsidP="0008258C">
                      <w:pPr>
                        <w:pStyle w:val="Sidfot"/>
                        <w:rPr>
                          <w:b/>
                          <w:i/>
                        </w:rPr>
                      </w:pPr>
                    </w:p>
                    <w:p w14:paraId="4A431A8E" w14:textId="24B575D0" w:rsidR="00154629" w:rsidRDefault="00154629" w:rsidP="0008258C">
                      <w:pPr>
                        <w:pStyle w:val="Sidfot"/>
                        <w:rPr>
                          <w:b/>
                          <w:i/>
                        </w:rPr>
                      </w:pPr>
                      <w:r>
                        <w:rPr>
                          <w:b/>
                          <w:i/>
                        </w:rPr>
                        <w:t>Projektledning:</w:t>
                      </w:r>
                    </w:p>
                    <w:p w14:paraId="607582CE" w14:textId="77777777" w:rsidR="00154629" w:rsidRDefault="00154629" w:rsidP="0008258C">
                      <w:pPr>
                        <w:pStyle w:val="Sidfot"/>
                        <w:rPr>
                          <w:b/>
                          <w:i/>
                        </w:rPr>
                      </w:pPr>
                    </w:p>
                    <w:p w14:paraId="45227B97" w14:textId="3D299147" w:rsidR="00154629" w:rsidRDefault="00154629" w:rsidP="0008258C">
                      <w:pPr>
                        <w:pStyle w:val="Sidfot"/>
                        <w:rPr>
                          <w:b/>
                          <w:i/>
                        </w:rPr>
                      </w:pPr>
                      <w:r>
                        <w:rPr>
                          <w:b/>
                          <w:i/>
                        </w:rPr>
                        <w:t>Johan Eltes, Callista</w:t>
                      </w:r>
                    </w:p>
                    <w:p w14:paraId="56EC2BB7" w14:textId="77777777" w:rsidR="00154629" w:rsidRDefault="00154629" w:rsidP="0008258C">
                      <w:pPr>
                        <w:pStyle w:val="Sidfot"/>
                        <w:rPr>
                          <w:b/>
                          <w:i/>
                        </w:rPr>
                      </w:pPr>
                    </w:p>
                    <w:p w14:paraId="2744DEAE" w14:textId="0E1FADFC" w:rsidR="00154629" w:rsidRDefault="00154629" w:rsidP="0008258C">
                      <w:pPr>
                        <w:pStyle w:val="Sidfot"/>
                        <w:rPr>
                          <w:b/>
                          <w:i/>
                        </w:rPr>
                      </w:pPr>
                      <w:r>
                        <w:rPr>
                          <w:b/>
                          <w:i/>
                        </w:rPr>
                        <w:t>Beställare:</w:t>
                      </w:r>
                    </w:p>
                    <w:p w14:paraId="1727F54D" w14:textId="77777777" w:rsidR="00154629" w:rsidRDefault="00154629" w:rsidP="0008258C">
                      <w:pPr>
                        <w:pStyle w:val="Sidfot"/>
                        <w:rPr>
                          <w:b/>
                          <w:i/>
                        </w:rPr>
                      </w:pPr>
                    </w:p>
                    <w:p w14:paraId="181F918E" w14:textId="7EDAA33E" w:rsidR="00154629" w:rsidRDefault="00154629" w:rsidP="0008258C">
                      <w:pPr>
                        <w:pStyle w:val="Sidfot"/>
                        <w:rPr>
                          <w:b/>
                          <w:i/>
                        </w:rPr>
                      </w:pPr>
                      <w:r>
                        <w:rPr>
                          <w:b/>
                          <w:i/>
                        </w:rPr>
                        <w:t xml:space="preserve">Nina Lundberg, SLL HSF </w:t>
                      </w:r>
                    </w:p>
                    <w:p w14:paraId="5640D950" w14:textId="77777777" w:rsidR="00154629" w:rsidRPr="00B43EE0" w:rsidRDefault="00154629" w:rsidP="00D218F3"/>
                    <w:p w14:paraId="10DDB439" w14:textId="77777777" w:rsidR="00154629" w:rsidRPr="00B43EE0" w:rsidRDefault="00154629" w:rsidP="00D218F3"/>
                    <w:p w14:paraId="2457A03D" w14:textId="77777777" w:rsidR="00154629" w:rsidRPr="00B43EE0" w:rsidRDefault="00154629"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ind w:left="360" w:hanging="360"/>
        <w:rPr>
          <w:b w:val="0"/>
          <w:bCs w:val="0"/>
        </w:rPr>
      </w:pPr>
      <w:bookmarkStart w:id="4" w:name="_Toc219337763"/>
      <w:bookmarkStart w:id="5" w:name="_Toc222806704"/>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F12A12">
      <w:pPr>
        <w:pStyle w:val="Rubrik2b"/>
      </w:pPr>
      <w:bookmarkStart w:id="6" w:name="_Toc219337764"/>
      <w:bookmarkStart w:id="7" w:name="_Toc222806705"/>
      <w:r w:rsidRPr="00BC5B0B">
        <w:t>Övergripande</w:t>
      </w:r>
      <w:bookmarkEnd w:id="6"/>
      <w:bookmarkEnd w:id="7"/>
    </w:p>
    <w:p w14:paraId="087F4FDB" w14:textId="77777777"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 xml:space="preserve">t </w:t>
      </w:r>
      <w:proofErr w:type="spellStart"/>
      <w:r>
        <w:t>pespektiv</w:t>
      </w:r>
      <w:proofErr w:type="spellEnd"/>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aggregeringsplattform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lastRenderedPageBreak/>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852BED">
      <w:pPr>
        <w:pStyle w:val="Rubrik1"/>
        <w:numPr>
          <w:ilvl w:val="1"/>
          <w:numId w:val="1"/>
        </w:numPr>
        <w:tabs>
          <w:tab w:val="left" w:pos="1299"/>
        </w:tabs>
        <w:ind w:left="792" w:hanging="432"/>
      </w:pPr>
      <w:bookmarkStart w:id="8" w:name="_Toc219337765"/>
      <w:bookmarkStart w:id="9" w:name="_Toc222806706"/>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källsystemens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A: Direktanslutning av källsystem: Källsystemet är anslutningspunkten till gemensamma tjänsteplattformen</w:t>
      </w:r>
    </w:p>
    <w:p w14:paraId="18F493E0" w14:textId="77777777" w:rsidR="00852BED" w:rsidRDefault="00852BED" w:rsidP="00852BED">
      <w:pPr>
        <w:pStyle w:val="Brdtext"/>
        <w:ind w:right="119"/>
      </w:pPr>
      <w:r>
        <w:t>B: Källsystem ansluts via regional tjänsteplattform: Regionens tjänstplattform är anslutningspunkt</w:t>
      </w:r>
      <w:r w:rsidRPr="00350628">
        <w:t xml:space="preserve"> </w:t>
      </w:r>
      <w:r>
        <w:t>till gemensamma tjänsteplattformen</w:t>
      </w:r>
    </w:p>
    <w:p w14:paraId="79D9A807" w14:textId="77777777" w:rsidR="00852BED" w:rsidRDefault="00852BED" w:rsidP="00852BED">
      <w:pPr>
        <w:pStyle w:val="Brd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källsystem.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852BED">
      <w:pPr>
        <w:pStyle w:val="Brdtext"/>
        <w:numPr>
          <w:ilvl w:val="0"/>
          <w:numId w:val="7"/>
        </w:numPr>
        <w:ind w:right="119"/>
      </w:pPr>
      <w:r>
        <w:t xml:space="preserve">vårdsystemen uppdaterar nationellt engagemangsindex – direkt eller indirekt via regionalt index. </w:t>
      </w:r>
      <w:r w:rsidR="00DF2847">
        <w:t>PDL-enhet och k</w:t>
      </w:r>
      <w:r>
        <w:t>ällsystemets HSA-id anges i engagemangsposten jämte övrig info enl</w:t>
      </w:r>
      <w:r w:rsidR="000A7BB1">
        <w:t>igt beskrivning i särskilt avsnitt under regelverk</w:t>
      </w:r>
    </w:p>
    <w:p w14:paraId="54498C88" w14:textId="77777777" w:rsidR="00852BED" w:rsidRDefault="00852BED" w:rsidP="00852BED">
      <w:pPr>
        <w:pStyle w:val="Brdtext"/>
        <w:numPr>
          <w:ilvl w:val="0"/>
          <w:numId w:val="7"/>
        </w:numPr>
        <w:ind w:right="119"/>
      </w:pPr>
      <w:proofErr w:type="gramStart"/>
      <w:r>
        <w:t>en ev. regional tjänsteplattform kan dirigera anrop till rätt tjänsteproducent baserat på källsystemets HSA-id (på samma sätt som nationellt)</w:t>
      </w:r>
      <w:proofErr w:type="gramEnd"/>
    </w:p>
    <w:p w14:paraId="24A12CFA" w14:textId="77777777" w:rsidR="00852BED" w:rsidRPr="00FD2A8E" w:rsidRDefault="00852BED" w:rsidP="00852BED">
      <w:pPr>
        <w:pStyle w:val="Brdtext"/>
        <w:numPr>
          <w:ilvl w:val="0"/>
          <w:numId w:val="7"/>
        </w:numPr>
        <w:ind w:right="119"/>
      </w:pPr>
      <w:r>
        <w:t>tjänsteproducenten validerar att aktuell tjänstekonsument (HSA-id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852BED">
      <w:pPr>
        <w:pStyle w:val="Rubrik1"/>
        <w:numPr>
          <w:ilvl w:val="1"/>
          <w:numId w:val="1"/>
        </w:numPr>
        <w:tabs>
          <w:tab w:val="left" w:pos="1299"/>
        </w:tabs>
        <w:ind w:left="792" w:hanging="432"/>
      </w:pPr>
      <w:bookmarkStart w:id="10" w:name="_Toc219337766"/>
      <w:bookmarkStart w:id="11" w:name="_Toc222806707"/>
      <w:r>
        <w:t>Regional användning</w:t>
      </w:r>
      <w:bookmarkEnd w:id="10"/>
      <w:bookmarkEnd w:id="11"/>
    </w:p>
    <w:p w14:paraId="40DBC2A2" w14:textId="77777777" w:rsidR="00852BED" w:rsidRDefault="00852BED" w:rsidP="00852BED">
      <w:pPr>
        <w:pStyle w:val="Brdtext"/>
        <w:ind w:right="119"/>
      </w:pPr>
      <w:r>
        <w:t>Regional användning innebär att tjänstekonsumenten är regional (R-K) och begär information från alla producenter i regionen, avseende ett visst tjänstekontrakt inom tjänstedomänen. Det innebär att regionen behöver utföra den regionala aggregeringen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852BED">
      <w:pPr>
        <w:pStyle w:val="Rubrik1"/>
        <w:numPr>
          <w:ilvl w:val="1"/>
          <w:numId w:val="1"/>
        </w:numPr>
        <w:tabs>
          <w:tab w:val="left" w:pos="1299"/>
        </w:tabs>
        <w:ind w:left="792" w:hanging="432"/>
      </w:pPr>
      <w:bookmarkStart w:id="12" w:name="_Toc219337767"/>
      <w:bookmarkStart w:id="13" w:name="_Toc222806708"/>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källsystemets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2806709"/>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na vårdkontakter eller NPÖ-till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2806710"/>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99425C">
      <w:pPr>
        <w:pStyle w:val="Rubrik1"/>
        <w:numPr>
          <w:ilvl w:val="1"/>
          <w:numId w:val="1"/>
        </w:numPr>
        <w:tabs>
          <w:tab w:val="left" w:pos="1299"/>
        </w:tabs>
        <w:ind w:left="792" w:hanging="432"/>
      </w:pPr>
      <w:bookmarkStart w:id="18" w:name="_Toc222806711"/>
      <w:r w:rsidRPr="0099425C">
        <w:t>Aggregerande tjänst</w:t>
      </w:r>
      <w:r w:rsidR="00317F3D">
        <w:t>er</w:t>
      </w:r>
      <w:bookmarkEnd w:id="18"/>
    </w:p>
    <w:p w14:paraId="29093D29" w14:textId="77777777" w:rsidR="0099425C" w:rsidRPr="00F60FB6" w:rsidRDefault="0099425C" w:rsidP="0099425C">
      <w:pPr>
        <w:pStyle w:val="Brdtext"/>
      </w:pPr>
      <w:r w:rsidRPr="0099425C">
        <w:t>Aggregerande tjänster i denna domän behöver hantera att det finns flera indexposter per källsystem och patient eftersom domänen är systemadresserad och indexposterna ligger på PDL-enhetsnivå.</w:t>
      </w:r>
      <w:r>
        <w:t xml:space="preserve"> </w:t>
      </w:r>
    </w:p>
    <w:p w14:paraId="7D01E49E" w14:textId="77777777" w:rsidR="00BF464F" w:rsidRPr="00B6750A" w:rsidRDefault="00BF464F" w:rsidP="00852BED">
      <w:pPr>
        <w:pStyle w:val="Brdtext"/>
      </w:pPr>
    </w:p>
    <w:p w14:paraId="7B7A5479" w14:textId="77777777" w:rsidR="00852BED" w:rsidRPr="00BC5B0B" w:rsidRDefault="00852BED" w:rsidP="00852BED">
      <w:pPr>
        <w:pStyle w:val="Brdtext"/>
        <w:ind w:right="119"/>
      </w:pPr>
    </w:p>
    <w:p w14:paraId="1F07AF14" w14:textId="77777777" w:rsidR="00852BED" w:rsidRDefault="00852BED" w:rsidP="00852BED">
      <w:pPr>
        <w:pStyle w:val="Rubrik1"/>
        <w:numPr>
          <w:ilvl w:val="1"/>
          <w:numId w:val="1"/>
        </w:numPr>
        <w:tabs>
          <w:tab w:val="left" w:pos="1299"/>
        </w:tabs>
        <w:ind w:left="792" w:hanging="432"/>
      </w:pPr>
      <w:bookmarkStart w:id="19" w:name="_Toc219337770"/>
      <w:bookmarkStart w:id="20" w:name="_Toc222806712"/>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2806713"/>
      <w:r>
        <w:t>Medarbetarens direktåtkomst</w:t>
      </w:r>
      <w:bookmarkEnd w:id="21"/>
      <w:bookmarkEnd w:id="22"/>
    </w:p>
    <w:p w14:paraId="60DA40CB" w14:textId="77777777"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TGP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r>
        <w:t>TGP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2806714"/>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2806715"/>
      <w:r>
        <w:t>Generellt</w:t>
      </w:r>
      <w:bookmarkEnd w:id="25"/>
      <w:bookmarkEnd w:id="26"/>
    </w:p>
    <w:p w14:paraId="0A9C0800" w14:textId="706FDE81"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filtrera svaret utgående från tjänstekonsument. Den filtrering som sker ska spegla de uppgifter som publicerats i anslutningskatalogen.</w:t>
      </w:r>
    </w:p>
    <w:p w14:paraId="1EEBA6DE" w14:textId="77777777" w:rsidR="00852BED" w:rsidRPr="00BC5B0B" w:rsidRDefault="00852BED" w:rsidP="00852BED">
      <w:pPr>
        <w:pStyle w:val="Brdtext"/>
        <w:ind w:right="119"/>
      </w:pPr>
    </w:p>
    <w:p w14:paraId="516D5555" w14:textId="0C5E82EE" w:rsidR="00852BED" w:rsidRDefault="00852BED" w:rsidP="00852BED">
      <w:pPr>
        <w:pStyle w:val="Rubrik1"/>
        <w:numPr>
          <w:ilvl w:val="1"/>
          <w:numId w:val="1"/>
        </w:numPr>
        <w:tabs>
          <w:tab w:val="left" w:pos="1299"/>
        </w:tabs>
        <w:ind w:left="792" w:hanging="432"/>
      </w:pPr>
      <w:bookmarkStart w:id="27" w:name="_Toc219337774"/>
      <w:bookmarkStart w:id="28" w:name="_Toc222806716"/>
      <w:r w:rsidRPr="00BC5B0B">
        <w:t>Tjänstekontraktens desi</w:t>
      </w:r>
      <w:bookmarkEnd w:id="27"/>
      <w:r w:rsidR="00344606">
        <w:t>gn</w:t>
      </w:r>
      <w:bookmarkEnd w:id="28"/>
    </w:p>
    <w:p w14:paraId="73E3FC9A" w14:textId="77777777" w:rsidR="00344606" w:rsidRDefault="00344606" w:rsidP="00344606">
      <w:pPr>
        <w:pStyle w:val="Rubrik1"/>
        <w:tabs>
          <w:tab w:val="left" w:pos="1299"/>
        </w:tabs>
        <w:ind w:left="792" w:firstLine="0"/>
      </w:pPr>
    </w:p>
    <w:p w14:paraId="70247D49" w14:textId="77777777" w:rsidR="00344606" w:rsidRDefault="00344606" w:rsidP="00344606">
      <w:pPr>
        <w:pStyle w:val="Brdtext"/>
        <w:ind w:right="119"/>
        <w:rPr>
          <w:ins w:id="29" w:author="Fredrik Ström" w:date="2013-01-28T09:28:00Z"/>
        </w:rPr>
      </w:pPr>
      <w:ins w:id="30" w:author="Fredrik Ström" w:date="2013-01-28T09:24:00Z">
        <w:r>
          <w:t xml:space="preserve">Tjänsterna, som beskrivs nedan, returnerar 0, 1 eller flera </w:t>
        </w:r>
      </w:ins>
      <w:ins w:id="31" w:author="Fredrik Ström" w:date="2013-01-28T09:31:00Z">
        <w:r>
          <w:t xml:space="preserve">instanser av tjänstespecifik </w:t>
        </w:r>
      </w:ins>
      <w:ins w:id="32" w:author="Fredrik Ström" w:date="2013-01-28T09:32:00Z">
        <w:r>
          <w:t xml:space="preserve">patientbunden </w:t>
        </w:r>
      </w:ins>
      <w:ins w:id="33" w:author="Fredrik Ström" w:date="2013-01-28T09:31:00Z">
        <w:r>
          <w:t xml:space="preserve">information i form av dokument enligt </w:t>
        </w:r>
      </w:ins>
      <w:ins w:id="34" w:author="Fredrik Ström" w:date="2013-01-28T09:25:00Z">
        <w:r>
          <w:t>HL7 Green CDA-standarden</w:t>
        </w:r>
      </w:ins>
      <w:ins w:id="35" w:author="Fredrik Ström" w:date="2013-01-28T09:31:00Z">
        <w:r>
          <w:t>.</w:t>
        </w:r>
      </w:ins>
      <w:ins w:id="36" w:author="Fredrik Ström" w:date="2013-01-28T09:24:00Z">
        <w:r>
          <w:t xml:space="preserve"> </w:t>
        </w:r>
      </w:ins>
      <w:ins w:id="37" w:author="Fredrik Ström" w:date="2013-01-28T09:25:00Z">
        <w:r>
          <w:t>Varje dokument består av en header</w:t>
        </w:r>
      </w:ins>
      <w:ins w:id="38" w:author="Fredrik Ström" w:date="2013-01-28T09:26:00Z">
        <w:r>
          <w:t xml:space="preserve">, </w:t>
        </w:r>
        <w:proofErr w:type="spellStart"/>
        <w:r>
          <w:t>PatientSummaryHeader</w:t>
        </w:r>
        <w:proofErr w:type="spellEnd"/>
        <w:r>
          <w:t xml:space="preserve">, som är gemensam för alla </w:t>
        </w:r>
      </w:ins>
      <w:ins w:id="39" w:author="Fredrik Ström" w:date="2013-01-28T09:32:00Z">
        <w:r>
          <w:t>tjänster</w:t>
        </w:r>
      </w:ins>
      <w:ins w:id="40" w:author="Fredrik Ström" w:date="2013-01-28T09:26:00Z">
        <w:r>
          <w:t xml:space="preserve">, samt en </w:t>
        </w:r>
        <w:proofErr w:type="spellStart"/>
        <w:r>
          <w:t>body</w:t>
        </w:r>
        <w:proofErr w:type="spellEnd"/>
        <w:r>
          <w:t xml:space="preserve"> som är specifik för varje </w:t>
        </w:r>
        <w:proofErr w:type="spellStart"/>
        <w:r>
          <w:t>infotyp</w:t>
        </w:r>
      </w:ins>
      <w:proofErr w:type="spellEnd"/>
      <w:ins w:id="41" w:author="Fredrik Ström" w:date="2013-01-28T09:28:00Z">
        <w:r>
          <w:t>, och varje dokument omfattar en instans av information som ska överföras, exempelvis en vårdkonta</w:t>
        </w:r>
      </w:ins>
      <w:ins w:id="42" w:author="Fredrik Ström" w:date="2013-01-28T09:30:00Z">
        <w:r>
          <w:t xml:space="preserve">kt. </w:t>
        </w:r>
      </w:ins>
    </w:p>
    <w:p w14:paraId="528FC279" w14:textId="77777777" w:rsidR="00344606" w:rsidRDefault="00344606" w:rsidP="00344606">
      <w:pPr>
        <w:pStyle w:val="Rubrik1"/>
        <w:tabs>
          <w:tab w:val="left" w:pos="1299"/>
        </w:tabs>
        <w:ind w:left="792" w:firstLine="0"/>
      </w:pPr>
    </w:p>
    <w:p w14:paraId="6A6F910B" w14:textId="77777777" w:rsidR="00852BED" w:rsidRPr="00026979" w:rsidRDefault="00852BED" w:rsidP="00852BED">
      <w:pPr>
        <w:pStyle w:val="Brdtext"/>
        <w:ind w:right="119"/>
        <w:rPr>
          <w:i/>
        </w:rPr>
      </w:pPr>
      <w:r w:rsidRPr="00026979">
        <w:rPr>
          <w:i/>
        </w:rPr>
        <w:t xml:space="preserve">&lt;Att göra: Beskriv tjänstekontraktens generella uppbyggnad, samt hur CDA-kompatibla system kan integreras. Avsnittet bör täcka sök-parametrar som är gemensamma för alla tjänstekontrakten, att det är ett tjänstekontrakt per </w:t>
      </w:r>
      <w:proofErr w:type="spellStart"/>
      <w:r w:rsidRPr="00026979">
        <w:rPr>
          <w:i/>
        </w:rPr>
        <w:t>infotyp</w:t>
      </w:r>
      <w:proofErr w:type="spellEnd"/>
      <w:r w:rsidRPr="00026979">
        <w:rPr>
          <w:i/>
        </w:rPr>
        <w:t xml:space="preserve">, att all infotyperna finns i domänschemat och att det finns </w:t>
      </w:r>
      <w:proofErr w:type="spellStart"/>
      <w:r w:rsidRPr="00026979">
        <w:rPr>
          <w:i/>
        </w:rPr>
        <w:t>xslt</w:t>
      </w:r>
      <w:proofErr w:type="spellEnd"/>
      <w:r w:rsidRPr="00026979">
        <w:rPr>
          <w:i/>
        </w:rPr>
        <w:t xml:space="preserve">-skript för att tvåvägstransformering mellan </w:t>
      </w:r>
      <w:proofErr w:type="spellStart"/>
      <w:r w:rsidRPr="00026979">
        <w:rPr>
          <w:i/>
        </w:rPr>
        <w:t>infotyp</w:t>
      </w:r>
      <w:proofErr w:type="spellEnd"/>
      <w:r w:rsidRPr="00026979">
        <w:rPr>
          <w:i/>
        </w:rPr>
        <w:t>-typerna i domänschemat och CDA-</w:t>
      </w:r>
      <w:proofErr w:type="spellStart"/>
      <w:r w:rsidRPr="00026979">
        <w:rPr>
          <w:i/>
        </w:rPr>
        <w:t>payload</w:t>
      </w:r>
      <w:proofErr w:type="spellEnd"/>
      <w:r w:rsidRPr="00026979">
        <w:rPr>
          <w:i/>
        </w:rPr>
        <w:t>.&gt;</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ind w:left="360" w:hanging="360"/>
        <w:rPr>
          <w:b w:val="0"/>
          <w:bCs w:val="0"/>
        </w:rPr>
      </w:pPr>
      <w:bookmarkStart w:id="43" w:name="_Toc219337775"/>
      <w:bookmarkStart w:id="44" w:name="_Toc22280671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3"/>
      <w:bookmarkEnd w:id="44"/>
    </w:p>
    <w:p w14:paraId="274C36BB" w14:textId="77777777" w:rsidR="00852BED" w:rsidRDefault="00852BED" w:rsidP="00852BED">
      <w:pPr>
        <w:pStyle w:val="Rubrik1"/>
        <w:numPr>
          <w:ilvl w:val="1"/>
          <w:numId w:val="1"/>
        </w:numPr>
        <w:tabs>
          <w:tab w:val="left" w:pos="1299"/>
        </w:tabs>
        <w:ind w:left="792" w:hanging="432"/>
      </w:pPr>
      <w:bookmarkStart w:id="45" w:name="_Toc219337776"/>
      <w:bookmarkStart w:id="46" w:name="_Toc222806718"/>
      <w:r>
        <w:t>Uppdatering av engagemangsindex</w:t>
      </w:r>
      <w:bookmarkEnd w:id="45"/>
      <w:bookmarkEnd w:id="46"/>
    </w:p>
    <w:p w14:paraId="31DC6EA3" w14:textId="77777777" w:rsidR="00852BED" w:rsidRDefault="00852BED" w:rsidP="00852BED">
      <w:pPr>
        <w:pStyle w:val="Brdtext"/>
      </w:pPr>
      <w:r>
        <w:lastRenderedPageBreak/>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77777777"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:itintegration:engagementindex:UpdateResponder:1 (”index-push”) eller genom att erbjuda 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77777777" w:rsidR="00852BED" w:rsidRPr="00B7745E" w:rsidRDefault="00852BED" w:rsidP="005B3644">
            <w:pPr>
              <w:pStyle w:val="Brdtext"/>
              <w:ind w:left="0"/>
            </w:pPr>
            <w:r w:rsidRPr="00B7745E">
              <w:t>Värdet ska vara ”</w:t>
            </w:r>
            <w:proofErr w:type="spellStart"/>
            <w:proofErr w:type="gramStart"/>
            <w:r>
              <w:t>riv:ehr</w:t>
            </w:r>
            <w:proofErr w:type="gramEnd"/>
            <w:r>
              <w:t>:patientsum</w:t>
            </w:r>
            <w:r>
              <w:lastRenderedPageBreak/>
              <w:t>mary</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7777777" w:rsidR="00852BED" w:rsidRPr="006328BC" w:rsidRDefault="00852BED" w:rsidP="005B3644">
            <w:pPr>
              <w:pStyle w:val="Brdtext"/>
              <w:ind w:left="0"/>
            </w:pPr>
            <w:r>
              <w:t xml:space="preserve">Enligt </w:t>
            </w:r>
            <w:proofErr w:type="spellStart"/>
            <w:r>
              <w:t>kodverk</w:t>
            </w:r>
            <w:proofErr w:type="spellEnd"/>
            <w:r>
              <w:t xml:space="preserve"> för informationstyper enligt NPÖ riv-specifikation.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47"/>
            <w:proofErr w:type="spellStart"/>
            <w:r>
              <w:t>Logical</w:t>
            </w:r>
            <w:proofErr w:type="spellEnd"/>
            <w:r>
              <w:t xml:space="preserve"> </w:t>
            </w:r>
            <w:proofErr w:type="spellStart"/>
            <w:r>
              <w:t>address</w:t>
            </w:r>
            <w:proofErr w:type="spellEnd"/>
            <w:r>
              <w:t>*</w:t>
            </w:r>
            <w:commentRangeEnd w:id="47"/>
            <w:r>
              <w:rPr>
                <w:rStyle w:val="Kommentarsreferens"/>
                <w:i/>
                <w:lang w:val="en-GB"/>
              </w:rPr>
              <w:commentReference w:id="47"/>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C73FAD">
              <w:t xml:space="preserve">Senaste </w:t>
            </w:r>
            <w:r w:rsidR="0034250D" w:rsidRPr="00C73FAD">
              <w:t xml:space="preserve">datum för en anteckning enligt </w:t>
            </w:r>
            <w:r w:rsidRPr="00C73FAD">
              <w:t xml:space="preserve">värde </w:t>
            </w:r>
            <w:r w:rsidR="0034250D" w:rsidRPr="00C73FAD">
              <w:t>för</w:t>
            </w:r>
            <w:r w:rsidRPr="00C73FAD">
              <w:t xml:space="preserve"> </w:t>
            </w:r>
            <w:proofErr w:type="spellStart"/>
            <w:r w:rsidRPr="00C73FAD">
              <w:t>author.authorTime</w:t>
            </w:r>
            <w:proofErr w:type="spellEnd"/>
            <w:r w:rsidRPr="00C73FAD">
              <w:t xml:space="preserve"> bland alla tillgängliga dokument </w:t>
            </w:r>
            <w:r w:rsidR="0034250D" w:rsidRPr="00C73FAD">
              <w:t xml:space="preserve">för </w:t>
            </w:r>
            <w:r w:rsidRPr="00C73FAD">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datering innebär ny post som matchar samtliga attribut som är del av en instans unikitet.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Systemets HSA-id</w:t>
            </w:r>
            <w:r w:rsidR="00D74F5E">
              <w:t xml:space="preserve">. </w:t>
            </w:r>
            <w:r w:rsidR="00D74F5E" w:rsidRPr="00D82276">
              <w:rPr>
                <w:highlight w:val="yellow"/>
              </w:rPr>
              <w:t xml:space="preserve"> För system-adresserade tjänstedomäner motsvarar detta </w:t>
            </w:r>
            <w:proofErr w:type="spellStart"/>
            <w:r w:rsidR="00D74F5E" w:rsidRPr="00D82276">
              <w:rPr>
                <w:highlight w:val="yellow"/>
              </w:rPr>
              <w:t>LogicalAddress</w:t>
            </w:r>
            <w:proofErr w:type="spellEnd"/>
            <w:r w:rsidR="00D74F5E" w:rsidRPr="00D82276">
              <w:rPr>
                <w:highlight w:val="yellow"/>
              </w:rPr>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E50843">
              <w:rPr>
                <w:highlight w:val="yellow"/>
              </w:rPr>
              <w:t xml:space="preserve">Systemadressering tillämpas. Detta värde används som </w:t>
            </w:r>
            <w:proofErr w:type="spellStart"/>
            <w:r w:rsidRPr="00E50843">
              <w:rPr>
                <w:highlight w:val="yellow"/>
              </w:rPr>
              <w:t>LogicalAddress</w:t>
            </w:r>
            <w:proofErr w:type="spellEnd"/>
            <w:r w:rsidRPr="00E50843">
              <w:rPr>
                <w:highlight w:val="yellow"/>
              </w:rPr>
              <w:t xml:space="preserve"> vid tjänsteanrop i </w:t>
            </w:r>
            <w:proofErr w:type="spellStart"/>
            <w:proofErr w:type="gramStart"/>
            <w:r w:rsidRPr="00E50843">
              <w:rPr>
                <w:highlight w:val="yellow"/>
              </w:rPr>
              <w:t>ehr:patientsummary</w:t>
            </w:r>
            <w:proofErr w:type="spellEnd"/>
            <w:proofErr w:type="gramEnd"/>
            <w:r w:rsidRPr="00E50843">
              <w:rPr>
                <w:highlight w:val="yellow"/>
              </w:rPr>
              <w:t xml:space="preserve"> fr.o.m. v2.</w:t>
            </w:r>
          </w:p>
        </w:tc>
        <w:tc>
          <w:tcPr>
            <w:tcW w:w="1330" w:type="dxa"/>
            <w:shd w:val="clear" w:color="auto" w:fill="auto"/>
          </w:tcPr>
          <w:p w14:paraId="2052E1C0" w14:textId="14FC9C20" w:rsidR="00852BED" w:rsidRPr="0088256E" w:rsidRDefault="00280DF3" w:rsidP="005B3644">
            <w:pPr>
              <w:pStyle w:val="Brdtext"/>
              <w:ind w:left="128"/>
            </w:pPr>
            <w:r w:rsidRPr="000E4E26">
              <w:rPr>
                <w:highlight w:val="yellow"/>
              </w:rPr>
              <w:t xml:space="preserve">Del av instansens </w:t>
            </w:r>
            <w:proofErr w:type="spellStart"/>
            <w:r w:rsidRPr="000E4E26">
              <w:rPr>
                <w:highlight w:val="yellow"/>
              </w:rPr>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4B2A72B" w14:textId="77777777" w:rsidR="00797F7D" w:rsidRPr="00E2060F" w:rsidRDefault="00797F7D" w:rsidP="00797F7D"/>
    <w:p w14:paraId="49B2BDDA" w14:textId="77777777" w:rsidR="00852BED" w:rsidRDefault="00852BED" w:rsidP="00852BED">
      <w:pPr>
        <w:pStyle w:val="Brdtext"/>
        <w:ind w:right="119"/>
      </w:pPr>
    </w:p>
    <w:p w14:paraId="692A202C" w14:textId="77777777" w:rsidR="00852BED" w:rsidRDefault="00852BED" w:rsidP="00F12A12">
      <w:pPr>
        <w:pStyle w:val="Rubrik2b"/>
      </w:pPr>
      <w:bookmarkStart w:id="48" w:name="_Toc219337777"/>
      <w:bookmarkStart w:id="49" w:name="_Toc222806719"/>
      <w:r>
        <w:t>Uppdat</w:t>
      </w:r>
      <w:bookmarkStart w:id="50" w:name="_GoBack"/>
      <w:bookmarkEnd w:id="50"/>
      <w:r>
        <w:t>ering av anslutningskatalog</w:t>
      </w:r>
      <w:bookmarkEnd w:id="48"/>
      <w:bookmarkEnd w:id="49"/>
    </w:p>
    <w:p w14:paraId="102118DF" w14:textId="09D0F44C" w:rsidR="00852BED" w:rsidRDefault="00B40600" w:rsidP="00852BED">
      <w:pPr>
        <w:pStyle w:val="Brdtext"/>
        <w:ind w:right="119"/>
      </w:pPr>
      <w:r w:rsidRPr="009F1097">
        <w:rPr>
          <w:highlight w:val="red"/>
        </w:rPr>
        <w:t>TODO:</w:t>
      </w:r>
      <w:proofErr w:type="gramStart"/>
      <w:r w:rsidRPr="009F1097">
        <w:rPr>
          <w:highlight w:val="red"/>
        </w:rPr>
        <w:t xml:space="preserve"> </w:t>
      </w:r>
      <w:r w:rsidR="00852BED" w:rsidRPr="009F1097">
        <w:rPr>
          <w:highlight w:val="red"/>
        </w:rPr>
        <w:t>(Beskriv beroende till ”</w:t>
      </w:r>
      <w:proofErr w:type="spellStart"/>
      <w:r w:rsidR="00852BED" w:rsidRPr="009F1097">
        <w:rPr>
          <w:highlight w:val="red"/>
        </w:rPr>
        <w:t>GetProducerCapabilities</w:t>
      </w:r>
      <w:proofErr w:type="spellEnd"/>
      <w:r w:rsidR="00852BED" w:rsidRPr="009F1097">
        <w:rPr>
          <w:highlight w:val="red"/>
        </w:rPr>
        <w:t xml:space="preserve">” eller vad vi nu ska döpa det nya kontraktet i </w:t>
      </w:r>
      <w:proofErr w:type="spellStart"/>
      <w:r w:rsidR="00852BED" w:rsidRPr="009F1097">
        <w:rPr>
          <w:highlight w:val="red"/>
        </w:rPr>
        <w:t>eservicesupply</w:t>
      </w:r>
      <w:proofErr w:type="spellEnd"/>
      <w:r w:rsidR="00852BED" w:rsidRPr="009F1097">
        <w:rPr>
          <w:highlight w:val="red"/>
        </w:rPr>
        <w:t>-domänen till, samt kraven på uppdatering.</w:t>
      </w:r>
      <w:proofErr w:type="gramEnd"/>
      <w:r w:rsidR="00852BED" w:rsidRPr="009F1097">
        <w:rPr>
          <w:highlight w:val="red"/>
        </w:rPr>
        <w:t xml:space="preserve"> Själva mekanismen behöver beskrivas i en separat tjänstekontraktsbeskrivning som vi hänvisar till här.</w:t>
      </w:r>
      <w:r w:rsidRPr="009F1097">
        <w:rPr>
          <w:highlight w:val="red"/>
        </w:rPr>
        <w:t xml:space="preserve"> </w:t>
      </w:r>
      <w:proofErr w:type="spellStart"/>
      <w:r w:rsidRPr="009F1097">
        <w:rPr>
          <w:highlight w:val="red"/>
        </w:rPr>
        <w:t>Anlutningskataloges</w:t>
      </w:r>
      <w:proofErr w:type="spellEnd"/>
      <w:r w:rsidRPr="009F1097">
        <w:rPr>
          <w:highlight w:val="red"/>
        </w:rPr>
        <w:t xml:space="preserve"> poster informerar om anslutna informationsägare, system, anslutningsdatum för information, tjänstekontrakt och tillåtna tjänstekonsumenter. En fattigmanskatalog kan byggas upp genom att läsa engagemangsindex. Man får då info om anslutna infoägare men inte om konsument-behörighet och </w:t>
      </w:r>
      <w:proofErr w:type="spellStart"/>
      <w:r w:rsidRPr="009F1097">
        <w:rPr>
          <w:highlight w:val="red"/>
        </w:rPr>
        <w:t>och</w:t>
      </w:r>
      <w:proofErr w:type="spellEnd"/>
      <w:r w:rsidRPr="009F1097">
        <w:rPr>
          <w:highlight w:val="red"/>
        </w:rPr>
        <w:t xml:space="preserve"> hur gammal information som respektive verksamhet anslutit</w:t>
      </w:r>
      <w:r w:rsidR="00852BED" w:rsidRPr="009F1097">
        <w:rPr>
          <w:highlight w:val="red"/>
        </w:rPr>
        <w:t>).</w:t>
      </w:r>
    </w:p>
    <w:p w14:paraId="60C3D12A" w14:textId="77777777" w:rsidR="00852BED" w:rsidRPr="00BC5B0B" w:rsidRDefault="00852BED" w:rsidP="00852BED">
      <w:pPr>
        <w:pStyle w:val="Rubrik1"/>
        <w:numPr>
          <w:ilvl w:val="1"/>
          <w:numId w:val="1"/>
        </w:numPr>
        <w:tabs>
          <w:tab w:val="left" w:pos="1299"/>
        </w:tabs>
        <w:ind w:left="792" w:hanging="432"/>
      </w:pPr>
      <w:bookmarkStart w:id="51" w:name="_Toc219337778"/>
      <w:bookmarkStart w:id="52" w:name="_Toc222806720"/>
      <w:r w:rsidRPr="00BC5B0B">
        <w:t>SLA-krav</w:t>
      </w:r>
      <w:bookmarkEnd w:id="51"/>
      <w:bookmarkEnd w:id="52"/>
    </w:p>
    <w:p w14:paraId="533C3443" w14:textId="73FDC476" w:rsidR="00852BED" w:rsidRDefault="00852BED" w:rsidP="00852BED">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47ADDFC8" w14:textId="77777777" w:rsidR="00852BED" w:rsidRDefault="00852BED" w:rsidP="00852BED">
      <w:pPr>
        <w:pStyle w:val="Brdtext"/>
      </w:pPr>
      <w:r>
        <w:t>(byt bild)</w:t>
      </w:r>
    </w:p>
    <w:p w14:paraId="746ED5A4" w14:textId="77777777" w:rsidR="00852BED" w:rsidRPr="00BC5B0B" w:rsidRDefault="00852BED" w:rsidP="00852BED">
      <w:pPr>
        <w:pStyle w:val="Brdtext"/>
      </w:pPr>
    </w:p>
    <w:p w14:paraId="5B06FA8C" w14:textId="77777777" w:rsidR="00852BED" w:rsidRDefault="00852BED" w:rsidP="00852BED">
      <w:pPr>
        <w:pStyle w:val="Brdtext"/>
      </w:pPr>
      <w:r w:rsidRPr="00BC5B0B">
        <w:rPr>
          <w:noProof/>
          <w:lang w:eastAsia="sv-SE"/>
        </w:rPr>
        <w:lastRenderedPageBreak/>
        <mc:AlternateContent>
          <mc:Choice Requires="wps">
            <w:drawing>
              <wp:anchor distT="0" distB="0" distL="114300" distR="114300" simplePos="0" relativeHeight="251660288" behindDoc="0" locked="0" layoutInCell="1" allowOverlap="1" wp14:anchorId="02C7A987" wp14:editId="40BF49B4">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057B57F0" wp14:editId="67E938A0">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35C6C45F" w14:textId="77777777" w:rsidR="00852BED" w:rsidRPr="00BC5B0B" w:rsidRDefault="00852BED" w:rsidP="00852BED">
      <w:pPr>
        <w:pStyle w:val="Brdtext"/>
      </w:pPr>
      <w:r>
        <w:t>(uppdatera text)</w:t>
      </w: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77777777" w:rsidR="00852BED" w:rsidRPr="00BC5B0B" w:rsidRDefault="00852BED" w:rsidP="005B3644">
            <w:r w:rsidRPr="00BC5B0B">
              <w:t xml:space="preserve">&lt; 20 </w:t>
            </w:r>
            <w:proofErr w:type="spellStart"/>
            <w:r w:rsidRPr="00BC5B0B">
              <w:t>ms</w:t>
            </w:r>
            <w:proofErr w:type="spellEnd"/>
            <w:r w:rsidRPr="00BC5B0B">
              <w:t xml:space="preserve"> per engagemangspost som ingår i anropet + en grundsvarstid på max 100 ms. </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77777777" w:rsidR="00852BED" w:rsidRPr="00BC5B0B" w:rsidRDefault="00852BED" w:rsidP="005B3644">
            <w:r w:rsidRPr="00BC5B0B">
              <w:t>Svarstiden ska skala utgående från beställarens lastkrav.</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7E814C7A" w14:textId="77777777" w:rsidR="00852BED" w:rsidRPr="00BC5B0B" w:rsidRDefault="00852BED" w:rsidP="005B3644">
            <w:r w:rsidRPr="00BC5B0B">
              <w:t>Online mot underliggande datalager. Uppdateringar ska omedelbart speglas i svar från frågetjänsten.</w:t>
            </w:r>
          </w:p>
        </w:tc>
      </w:tr>
      <w:tr w:rsidR="00852BED" w:rsidRPr="00BC5B0B" w14:paraId="4803070B" w14:textId="77777777" w:rsidTr="005B3644">
        <w:tc>
          <w:tcPr>
            <w:tcW w:w="3156" w:type="dxa"/>
          </w:tcPr>
          <w:p w14:paraId="1875477E" w14:textId="77777777" w:rsidR="00852BED" w:rsidRPr="00BC5B0B" w:rsidRDefault="00852BED" w:rsidP="005B3644">
            <w:r w:rsidRPr="00BC5B0B">
              <w:t>Robusthet</w:t>
            </w:r>
          </w:p>
        </w:tc>
        <w:tc>
          <w:tcPr>
            <w:tcW w:w="5349" w:type="dxa"/>
          </w:tcPr>
          <w:p w14:paraId="664475C0" w14:textId="77777777" w:rsidR="00852BED" w:rsidRPr="00BC5B0B" w:rsidRDefault="00852BED" w:rsidP="005B3644">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6B6643CE" w14:textId="77777777" w:rsidR="00852BED" w:rsidRPr="00BC5B0B" w:rsidRDefault="00852BED" w:rsidP="005B3644"/>
          <w:p w14:paraId="4D4415BE" w14:textId="77777777" w:rsidR="00852BED" w:rsidRPr="00BC5B0B" w:rsidRDefault="00852BED" w:rsidP="005B3644">
            <w:r w:rsidRPr="00BC5B0B">
              <w:t>Ett anrop är atomärt i betydelsen att en begäran ska fullföljas i sin helhet eller inte alls. Enskilda poster kan emellertid vara synliga för frågetjänsten innan hela meddelandet behandlats. Transaktionens isolationsnivå behöver alltså inte överstiga READ_UNCOMMITTED.</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77777777" w:rsidR="00852BED" w:rsidRPr="00BC5B0B" w:rsidRDefault="00852BED" w:rsidP="005B3644">
            <w:r w:rsidRPr="00BC5B0B">
              <w:t>Ett engagemangsindex behöver inte hantera samtidig uppdatering på postnivå.</w:t>
            </w:r>
          </w:p>
        </w:tc>
      </w:tr>
    </w:tbl>
    <w:p w14:paraId="5DD2AF96" w14:textId="77777777" w:rsidR="00852BED" w:rsidRDefault="00852BED" w:rsidP="00852BED">
      <w:pPr>
        <w:pStyle w:val="Brdtext"/>
      </w:pPr>
    </w:p>
    <w:p w14:paraId="2861C670" w14:textId="4A0674E1" w:rsidR="00DE3410" w:rsidRDefault="00DE3410" w:rsidP="00DE3410">
      <w:pPr>
        <w:pStyle w:val="Rubrik1"/>
        <w:numPr>
          <w:ilvl w:val="1"/>
          <w:numId w:val="1"/>
        </w:numPr>
        <w:tabs>
          <w:tab w:val="left" w:pos="1299"/>
        </w:tabs>
        <w:ind w:left="792" w:hanging="432"/>
      </w:pPr>
      <w:bookmarkStart w:id="53" w:name="_Toc222806721"/>
      <w:r>
        <w:t>Gemensamma konsumentregler</w:t>
      </w:r>
      <w:bookmarkEnd w:id="53"/>
    </w:p>
    <w:p w14:paraId="6966D0B6" w14:textId="291FF105" w:rsidR="00DE3410" w:rsidRDefault="00DE3410" w:rsidP="00DE3410">
      <w:pPr>
        <w:pStyle w:val="Brdtext"/>
        <w:numPr>
          <w:ilvl w:val="0"/>
          <w:numId w:val="7"/>
        </w:numPr>
        <w:ind w:right="119"/>
      </w:pPr>
      <w:r>
        <w:t>Filtrera enligt flagga ”</w:t>
      </w:r>
      <w:proofErr w:type="spellStart"/>
      <w:r>
        <w:t>patientAccessAllowed</w:t>
      </w:r>
      <w:proofErr w:type="spellEnd"/>
      <w:r>
        <w:t>”</w:t>
      </w:r>
    </w:p>
    <w:p w14:paraId="4C71142D" w14:textId="55984277" w:rsidR="00DE3410" w:rsidRDefault="00DE3410" w:rsidP="00DE3410">
      <w:pPr>
        <w:pStyle w:val="Brdtext"/>
        <w:numPr>
          <w:ilvl w:val="0"/>
          <w:numId w:val="7"/>
        </w:numPr>
        <w:ind w:right="119"/>
      </w:pPr>
      <w:r>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852BED">
      <w:pPr>
        <w:pStyle w:val="Rubrik1"/>
        <w:numPr>
          <w:ilvl w:val="1"/>
          <w:numId w:val="1"/>
        </w:numPr>
        <w:tabs>
          <w:tab w:val="left" w:pos="1299"/>
        </w:tabs>
        <w:ind w:left="792" w:hanging="432"/>
      </w:pPr>
      <w:bookmarkStart w:id="54" w:name="_Toc341787026"/>
      <w:bookmarkStart w:id="55" w:name="_Toc219337779"/>
      <w:bookmarkStart w:id="56" w:name="_Toc222806722"/>
      <w:r w:rsidRPr="00BC5B0B">
        <w:t>Format för Datum</w:t>
      </w:r>
      <w:bookmarkEnd w:id="54"/>
      <w:bookmarkEnd w:id="55"/>
      <w:bookmarkEnd w:id="56"/>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852BED">
      <w:pPr>
        <w:pStyle w:val="Rubrik1"/>
        <w:numPr>
          <w:ilvl w:val="1"/>
          <w:numId w:val="1"/>
        </w:numPr>
        <w:tabs>
          <w:tab w:val="left" w:pos="1299"/>
        </w:tabs>
        <w:ind w:left="792" w:hanging="432"/>
      </w:pPr>
      <w:bookmarkStart w:id="57" w:name="_Toc341787027"/>
      <w:bookmarkStart w:id="58" w:name="_Toc219337780"/>
      <w:bookmarkStart w:id="59" w:name="_Toc222806723"/>
      <w:r w:rsidRPr="00BC5B0B">
        <w:t>Format för tidpunkter</w:t>
      </w:r>
      <w:bookmarkEnd w:id="57"/>
      <w:bookmarkEnd w:id="58"/>
      <w:bookmarkEnd w:id="59"/>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7777777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852BED">
      <w:pPr>
        <w:pStyle w:val="Rubrik1"/>
        <w:numPr>
          <w:ilvl w:val="1"/>
          <w:numId w:val="1"/>
        </w:numPr>
        <w:tabs>
          <w:tab w:val="left" w:pos="1299"/>
        </w:tabs>
        <w:ind w:left="792" w:hanging="432"/>
      </w:pPr>
      <w:bookmarkStart w:id="60" w:name="_Toc341787028"/>
      <w:bookmarkStart w:id="61" w:name="_Toc219337781"/>
      <w:bookmarkStart w:id="62" w:name="_Toc222806724"/>
      <w:r w:rsidRPr="00BC5B0B">
        <w:t>Tidszon för tidpunkter</w:t>
      </w:r>
      <w:bookmarkEnd w:id="60"/>
      <w:bookmarkEnd w:id="61"/>
      <w:bookmarkEnd w:id="62"/>
    </w:p>
    <w:p w14:paraId="3D3DFA02" w14:textId="77777777" w:rsidR="00852BED" w:rsidRPr="00BC5B0B" w:rsidRDefault="00852BED" w:rsidP="00852BED">
      <w:pPr>
        <w:pStyle w:val="Brdtext"/>
        <w:ind w:right="119"/>
      </w:pPr>
    </w:p>
    <w:p w14:paraId="0DACE071" w14:textId="77777777" w:rsidR="00852BED" w:rsidRPr="00BC5B0B"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3C2B0DFE" w14:textId="77777777" w:rsidR="00852BED" w:rsidRPr="00BC5B0B" w:rsidRDefault="00852BED" w:rsidP="00852BED">
      <w:pPr>
        <w:pStyle w:val="Brdtext"/>
        <w:ind w:left="0" w:right="119"/>
      </w:pPr>
    </w:p>
    <w:p w14:paraId="5AC492ED" w14:textId="77777777" w:rsidR="00852BED" w:rsidRPr="00BC5B0B" w:rsidRDefault="00852BED" w:rsidP="00852BED">
      <w:pPr>
        <w:pStyle w:val="Rubrik1"/>
        <w:numPr>
          <w:ilvl w:val="1"/>
          <w:numId w:val="1"/>
        </w:numPr>
        <w:tabs>
          <w:tab w:val="left" w:pos="1299"/>
        </w:tabs>
        <w:ind w:left="792" w:hanging="432"/>
      </w:pPr>
      <w:bookmarkStart w:id="63" w:name="_Toc341787029"/>
      <w:bookmarkStart w:id="64" w:name="_Toc219337782"/>
      <w:bookmarkStart w:id="65" w:name="_Toc222806725"/>
      <w:r w:rsidRPr="00BC5B0B">
        <w:t>Felhantering</w:t>
      </w:r>
      <w:bookmarkEnd w:id="63"/>
      <w:bookmarkEnd w:id="64"/>
      <w:bookmarkEnd w:id="65"/>
    </w:p>
    <w:p w14:paraId="42457D24" w14:textId="77777777" w:rsidR="00852BED" w:rsidRPr="00BC5B0B" w:rsidRDefault="00852BED" w:rsidP="00852BED">
      <w:pPr>
        <w:pStyle w:val="Brdtext"/>
        <w:ind w:right="119"/>
      </w:pPr>
    </w:p>
    <w:p w14:paraId="7EDEAF42" w14:textId="77777777" w:rsidR="00852BED" w:rsidRPr="00BC5B0B" w:rsidRDefault="00852BED" w:rsidP="00852BED">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ind w:left="360" w:hanging="360"/>
        <w:rPr>
          <w:spacing w:val="1"/>
        </w:rPr>
      </w:pPr>
      <w:bookmarkStart w:id="66" w:name="_Toc222806726"/>
      <w:bookmarkStart w:id="67" w:name="_Toc341787030"/>
      <w:r w:rsidRPr="00907C9B">
        <w:rPr>
          <w:spacing w:val="1"/>
        </w:rPr>
        <w:t>Gemensamma informationskomponenter</w:t>
      </w:r>
      <w:bookmarkEnd w:id="66"/>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3D492F3E" w14:textId="77777777" w:rsidTr="00D12DAD">
        <w:tc>
          <w:tcPr>
            <w:tcW w:w="2660" w:type="dxa"/>
          </w:tcPr>
          <w:p w14:paraId="655F4986" w14:textId="2D93EC72" w:rsidR="00DB47A9" w:rsidRPr="0079760A"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413309">
              <w:rPr>
                <w:rFonts w:ascii="Times New Roman" w:eastAsia="Times New Roman" w:hAnsi="Times New Roman" w:cs="Times New Roman"/>
                <w:spacing w:val="-1"/>
                <w:sz w:val="20"/>
                <w:szCs w:val="20"/>
              </w:rPr>
              <w:t>Unit</w:t>
            </w:r>
            <w:r w:rsidR="00DB47A9" w:rsidRPr="0079760A">
              <w:rPr>
                <w:rFonts w:ascii="Times New Roman" w:eastAsia="Times New Roman" w:hAnsi="Times New Roman" w:cs="Times New Roman"/>
                <w:spacing w:val="-1"/>
                <w:sz w:val="20"/>
                <w:szCs w:val="20"/>
              </w:rPr>
              <w:t>HSAid</w:t>
            </w:r>
            <w:proofErr w:type="spellEnd"/>
          </w:p>
          <w:p w14:paraId="13947D56"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DB47A9" w:rsidRPr="002D5735" w:rsidRDefault="0082241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17D746F9" w14:textId="77777777" w:rsidTr="00D12DAD">
        <w:tc>
          <w:tcPr>
            <w:tcW w:w="2660" w:type="dxa"/>
          </w:tcPr>
          <w:p w14:paraId="3BA63A96" w14:textId="791E4ACA" w:rsidR="00DB47A9" w:rsidRPr="00E35692" w:rsidRDefault="00756F28"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w:t>
            </w:r>
            <w:r w:rsidR="008D2D89">
              <w:rPr>
                <w:rFonts w:ascii="Times New Roman" w:eastAsia="Times New Roman" w:hAnsi="Times New Roman" w:cs="Times New Roman"/>
                <w:spacing w:val="-1"/>
                <w:sz w:val="20"/>
                <w:szCs w:val="20"/>
              </w:rPr>
              <w:t>Unit</w:t>
            </w:r>
            <w:r w:rsidR="00DB47A9" w:rsidRPr="00907C9B">
              <w:rPr>
                <w:rFonts w:ascii="Times New Roman" w:eastAsia="Times New Roman" w:hAnsi="Times New Roman" w:cs="Times New Roman"/>
                <w:spacing w:val="-1"/>
                <w:sz w:val="20"/>
                <w:szCs w:val="20"/>
              </w:rPr>
              <w:t>Name</w:t>
            </w:r>
            <w:proofErr w:type="spellEnd"/>
          </w:p>
        </w:tc>
        <w:tc>
          <w:tcPr>
            <w:tcW w:w="1667" w:type="dxa"/>
          </w:tcPr>
          <w:p w14:paraId="732256E5" w14:textId="353C3CA5"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076C773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2272197E" w14:textId="258392D6"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Namn på PDL-enhet</w:t>
            </w:r>
          </w:p>
        </w:tc>
        <w:tc>
          <w:tcPr>
            <w:tcW w:w="1184" w:type="dxa"/>
          </w:tcPr>
          <w:p w14:paraId="0E48BF15"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F0D0746" w14:textId="77777777" w:rsidTr="00D12DAD">
        <w:tc>
          <w:tcPr>
            <w:tcW w:w="2660" w:type="dxa"/>
          </w:tcPr>
          <w:p w14:paraId="19CE86CC" w14:textId="74EF4AA7" w:rsidR="00DB47A9" w:rsidRPr="00240DAB" w:rsidRDefault="00756F28"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w:t>
            </w:r>
            <w:r w:rsidR="008D2D89">
              <w:rPr>
                <w:rFonts w:ascii="Times New Roman" w:eastAsia="Times New Roman" w:hAnsi="Times New Roman" w:cs="Times New Roman"/>
                <w:sz w:val="20"/>
                <w:szCs w:val="20"/>
              </w:rPr>
              <w:t>Unit</w:t>
            </w:r>
            <w:r w:rsidR="00DB47A9" w:rsidRPr="00E35692">
              <w:rPr>
                <w:rFonts w:ascii="Times New Roman" w:eastAsia="Times New Roman" w:hAnsi="Times New Roman" w:cs="Times New Roman"/>
                <w:sz w:val="20"/>
                <w:szCs w:val="20"/>
              </w:rPr>
              <w:t>Address</w:t>
            </w:r>
            <w:proofErr w:type="spellEnd"/>
          </w:p>
          <w:p w14:paraId="2315FCE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D930321" w14:textId="6574ADE8"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EBD617"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118106AD" w14:textId="396DBDBE" w:rsidR="00DB47A9" w:rsidRPr="002D5735" w:rsidRDefault="006B1876" w:rsidP="00D12DAD">
            <w:pPr>
              <w:pStyle w:val="TableParagraph"/>
              <w:spacing w:line="226" w:lineRule="exact"/>
              <w:ind w:left="102"/>
              <w:rPr>
                <w:rFonts w:ascii="Times New Roman" w:eastAsia="Times New Roman" w:hAnsi="Times New Roman" w:cs="Times New Roman"/>
                <w:spacing w:val="-1"/>
                <w:sz w:val="20"/>
                <w:szCs w:val="20"/>
              </w:rPr>
            </w:pPr>
            <w:r w:rsidRPr="006B1876">
              <w:rPr>
                <w:rFonts w:ascii="Times New Roman" w:eastAsia="Times New Roman" w:hAnsi="Times New Roman" w:cs="Times New Roman"/>
                <w:spacing w:val="-1"/>
                <w:sz w:val="20"/>
                <w:szCs w:val="20"/>
              </w:rPr>
              <w:t>Adress till PDL-enhet</w:t>
            </w:r>
          </w:p>
        </w:tc>
        <w:tc>
          <w:tcPr>
            <w:tcW w:w="1184" w:type="dxa"/>
          </w:tcPr>
          <w:p w14:paraId="1DE9D7EB"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7A7974BE" w14:textId="77777777" w:rsidTr="00D12DAD">
        <w:tc>
          <w:tcPr>
            <w:tcW w:w="2660" w:type="dxa"/>
          </w:tcPr>
          <w:p w14:paraId="21DCC50D" w14:textId="67581ED5" w:rsidR="00DB47A9" w:rsidRPr="00240DAB" w:rsidRDefault="008D2D89"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00DB47A9" w:rsidRPr="00E35692">
              <w:rPr>
                <w:rFonts w:ascii="Times New Roman" w:eastAsia="Times New Roman" w:hAnsi="Times New Roman" w:cs="Times New Roman"/>
                <w:sz w:val="20"/>
                <w:szCs w:val="20"/>
              </w:rPr>
              <w:t>HSAid</w:t>
            </w:r>
            <w:proofErr w:type="spellEnd"/>
          </w:p>
        </w:tc>
        <w:tc>
          <w:tcPr>
            <w:tcW w:w="1667" w:type="dxa"/>
          </w:tcPr>
          <w:p w14:paraId="2D80352D" w14:textId="5104383D" w:rsidR="00DB47A9" w:rsidRPr="0028563A" w:rsidRDefault="005F7513"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DB47A9" w:rsidRPr="00CA37F4"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lastRenderedPageBreak/>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lastRenderedPageBreak/>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1E97DED0" w:rsidR="00756F28" w:rsidRPr="00BC5B0B" w:rsidRDefault="00756F28"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lastRenderedPageBreak/>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numPr>
          <w:ilvl w:val="0"/>
          <w:numId w:val="1"/>
        </w:numPr>
        <w:tabs>
          <w:tab w:val="left" w:pos="1299"/>
        </w:tabs>
        <w:ind w:left="360" w:hanging="360"/>
      </w:pPr>
      <w:bookmarkStart w:id="68" w:name="_Toc222806727"/>
      <w:proofErr w:type="spellStart"/>
      <w:r w:rsidRPr="00907C9B">
        <w:rPr>
          <w:spacing w:val="1"/>
        </w:rPr>
        <w:t>GetCareDocumentation</w:t>
      </w:r>
      <w:proofErr w:type="spellEnd"/>
      <w:r w:rsidRPr="00907C9B">
        <w:rPr>
          <w:spacing w:val="1"/>
        </w:rPr>
        <w:t xml:space="preserve"> (Vård- och omsorgsdokument</w:t>
      </w:r>
      <w:bookmarkEnd w:id="67"/>
      <w:r w:rsidRPr="00907C9B">
        <w:rPr>
          <w:spacing w:val="1"/>
        </w:rPr>
        <w:t>)</w:t>
      </w:r>
      <w:bookmarkEnd w:id="68"/>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D218F3">
      <w:pPr>
        <w:pStyle w:val="Rubrik1"/>
        <w:numPr>
          <w:ilvl w:val="1"/>
          <w:numId w:val="1"/>
        </w:numPr>
        <w:tabs>
          <w:tab w:val="left" w:pos="1299"/>
        </w:tabs>
        <w:rPr>
          <w:color w:val="000000" w:themeColor="text1"/>
        </w:rPr>
      </w:pPr>
      <w:bookmarkStart w:id="69" w:name="_Toc341787031"/>
      <w:bookmarkStart w:id="70" w:name="_Toc222806728"/>
      <w:r w:rsidRPr="002E1905">
        <w:rPr>
          <w:color w:val="000000" w:themeColor="text1"/>
        </w:rPr>
        <w:t>Frivillighet</w:t>
      </w:r>
      <w:bookmarkEnd w:id="69"/>
      <w:bookmarkEnd w:id="70"/>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D218F3">
      <w:pPr>
        <w:pStyle w:val="Rubrik1"/>
        <w:numPr>
          <w:ilvl w:val="1"/>
          <w:numId w:val="1"/>
        </w:numPr>
        <w:tabs>
          <w:tab w:val="left" w:pos="1299"/>
        </w:tabs>
        <w:rPr>
          <w:color w:val="000000" w:themeColor="text1"/>
        </w:rPr>
      </w:pPr>
      <w:bookmarkStart w:id="71" w:name="_Toc341787032"/>
      <w:bookmarkStart w:id="72" w:name="_Toc222806729"/>
      <w:r w:rsidRPr="00866C77">
        <w:rPr>
          <w:color w:val="000000" w:themeColor="text1"/>
        </w:rPr>
        <w:t>Version</w:t>
      </w:r>
      <w:bookmarkEnd w:id="71"/>
      <w:bookmarkEnd w:id="72"/>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D218F3">
      <w:pPr>
        <w:pStyle w:val="Rubrik1"/>
        <w:numPr>
          <w:ilvl w:val="1"/>
          <w:numId w:val="1"/>
        </w:numPr>
        <w:tabs>
          <w:tab w:val="left" w:pos="1299"/>
        </w:tabs>
        <w:rPr>
          <w:color w:val="000000" w:themeColor="text1"/>
        </w:rPr>
      </w:pPr>
      <w:bookmarkStart w:id="73" w:name="_Toc341787033"/>
      <w:bookmarkStart w:id="74" w:name="_Toc222806730"/>
      <w:r w:rsidRPr="001C06B7">
        <w:rPr>
          <w:color w:val="000000" w:themeColor="text1"/>
        </w:rPr>
        <w:t>SLA-krav</w:t>
      </w:r>
      <w:bookmarkEnd w:id="73"/>
      <w:bookmarkEnd w:id="74"/>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D218F3">
      <w:pPr>
        <w:pStyle w:val="Rubrik1"/>
        <w:numPr>
          <w:ilvl w:val="1"/>
          <w:numId w:val="1"/>
        </w:numPr>
        <w:tabs>
          <w:tab w:val="left" w:pos="1299"/>
        </w:tabs>
        <w:rPr>
          <w:color w:val="000000" w:themeColor="text1"/>
        </w:rPr>
      </w:pPr>
      <w:bookmarkStart w:id="75" w:name="_Toc341787034"/>
      <w:bookmarkStart w:id="76" w:name="_Toc222806731"/>
      <w:r w:rsidRPr="00EE7BD6">
        <w:rPr>
          <w:color w:val="000000" w:themeColor="text1"/>
        </w:rPr>
        <w:t>Fältregler</w:t>
      </w:r>
      <w:bookmarkEnd w:id="75"/>
      <w:bookmarkEnd w:id="76"/>
      <w:r w:rsidRPr="00EE7BD6">
        <w:rPr>
          <w:color w:val="000000" w:themeColor="text1"/>
        </w:rPr>
        <w:br/>
      </w:r>
    </w:p>
    <w:p w14:paraId="6125DE43" w14:textId="7A11879E" w:rsidR="00907C9B" w:rsidRPr="00907C9B" w:rsidRDefault="00907C9B" w:rsidP="00907C9B">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907C9B" w:rsidRPr="00907C9B" w14:paraId="44FEC375" w14:textId="77777777" w:rsidTr="009962CE">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CC9319" w14:textId="77777777" w:rsidR="00907C9B" w:rsidRPr="00907C9B" w:rsidRDefault="00907C9B" w:rsidP="00907C9B">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733E8FE" w14:textId="017D01CC" w:rsidR="00907C9B" w:rsidRPr="00907C9B" w:rsidRDefault="00A63DCF" w:rsidP="00907C9B">
            <w:pPr>
              <w:spacing w:line="226" w:lineRule="exact"/>
              <w:ind w:left="102"/>
              <w:rPr>
                <w:b/>
                <w:sz w:val="20"/>
                <w:szCs w:val="20"/>
              </w:rPr>
            </w:pPr>
            <w:proofErr w:type="spellStart"/>
            <w:r>
              <w:rPr>
                <w:b/>
                <w:sz w:val="20"/>
                <w:szCs w:val="20"/>
              </w:rPr>
              <w:t>Datat</w:t>
            </w:r>
            <w:r w:rsidR="00907C9B" w:rsidRPr="00907C9B">
              <w:rPr>
                <w:b/>
                <w:spacing w:val="-1"/>
                <w:sz w:val="20"/>
                <w:szCs w:val="20"/>
              </w:rPr>
              <w:t>y</w:t>
            </w:r>
            <w:r w:rsidR="00907C9B"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7E39FA"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E8326A1"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86DBD2A"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907C9B" w:rsidRPr="00907C9B" w14:paraId="10266B7A"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C9D391D"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36A51708"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76714D5E"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73B20994" w14:textId="77777777" w:rsidR="00907C9B" w:rsidRPr="00907C9B" w:rsidRDefault="00907C9B" w:rsidP="00907C9B"/>
        </w:tc>
      </w:tr>
      <w:tr w:rsidR="00907C9B" w:rsidRPr="00907C9B" w14:paraId="6AD3A7CB" w14:textId="77777777" w:rsidTr="00CA7700">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726F6C65" w14:textId="08B6B58D" w:rsidR="00907C9B" w:rsidRPr="00907C9B" w:rsidRDefault="00834243" w:rsidP="00907C9B">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79E500F" w14:textId="4569410E"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2228B" w14:textId="19DFEEAC" w:rsidR="00907C9B" w:rsidRPr="00907C9B" w:rsidRDefault="00C11C49" w:rsidP="00EC7F88">
            <w:pPr>
              <w:spacing w:line="226" w:lineRule="exact"/>
              <w:ind w:left="102"/>
              <w:rPr>
                <w:spacing w:val="-1"/>
                <w:sz w:val="20"/>
                <w:szCs w:val="20"/>
              </w:rPr>
            </w:pPr>
            <w:r>
              <w:rPr>
                <w:spacing w:val="-1"/>
                <w:sz w:val="20"/>
                <w:szCs w:val="20"/>
              </w:rPr>
              <w:t>Filtrering på PDL-enhet</w:t>
            </w:r>
            <w:r w:rsidR="00907C9B" w:rsidRPr="00907C9B">
              <w:rPr>
                <w:spacing w:val="-1"/>
                <w:sz w:val="20"/>
                <w:szCs w:val="20"/>
              </w:rPr>
              <w:t xml:space="preserve"> </w:t>
            </w:r>
            <w:r>
              <w:rPr>
                <w:spacing w:val="-1"/>
                <w:sz w:val="20"/>
                <w:szCs w:val="20"/>
              </w:rPr>
              <w:t xml:space="preserve">vilket </w:t>
            </w:r>
            <w:r w:rsidR="00907C9B" w:rsidRPr="00907C9B">
              <w:rPr>
                <w:spacing w:val="-1"/>
                <w:sz w:val="20"/>
                <w:szCs w:val="20"/>
              </w:rPr>
              <w:t xml:space="preserve">motsvarar </w:t>
            </w:r>
            <w:proofErr w:type="spellStart"/>
            <w:r w:rsidR="00EC7F88">
              <w:rPr>
                <w:spacing w:val="-1"/>
                <w:sz w:val="20"/>
                <w:szCs w:val="20"/>
              </w:rPr>
              <w:t>care</w:t>
            </w:r>
            <w:r w:rsidR="0041336D">
              <w:rPr>
                <w:spacing w:val="-1"/>
                <w:sz w:val="20"/>
                <w:szCs w:val="20"/>
              </w:rPr>
              <w:t>UnitHSAid</w:t>
            </w:r>
            <w:proofErr w:type="spellEnd"/>
            <w:r w:rsidR="00487B45" w:rsidRPr="00907C9B">
              <w:rPr>
                <w:spacing w:val="-1"/>
                <w:sz w:val="20"/>
                <w:szCs w:val="20"/>
              </w:rPr>
              <w:t xml:space="preserve"> </w:t>
            </w:r>
            <w:r w:rsidR="00907C9B" w:rsidRPr="00907C9B">
              <w:rPr>
                <w:spacing w:val="-1"/>
                <w:sz w:val="20"/>
                <w:szCs w:val="20"/>
              </w:rPr>
              <w:t xml:space="preserve">i </w:t>
            </w:r>
            <w:proofErr w:type="spellStart"/>
            <w:r w:rsidR="00907C9B"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9C96784" w14:textId="10870514"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7A675FD0" w14:textId="77777777" w:rsidR="00907C9B" w:rsidRPr="00907C9B" w:rsidRDefault="00907C9B" w:rsidP="00907C9B">
            <w:pPr>
              <w:ind w:left="102"/>
              <w:rPr>
                <w:sz w:val="20"/>
                <w:szCs w:val="20"/>
              </w:rPr>
            </w:pPr>
          </w:p>
        </w:tc>
      </w:tr>
      <w:tr w:rsidR="00907C9B" w:rsidRPr="00907C9B" w14:paraId="084C611A" w14:textId="77777777" w:rsidTr="00EA14B3">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54D9130D" w14:textId="538CD31E"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6BCC0C0" w14:textId="58076F6F" w:rsidR="00A63DCF" w:rsidRPr="00907C9B" w:rsidRDefault="00696D02" w:rsidP="008342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3B5639" w14:textId="25B3E201" w:rsidR="00907C9B" w:rsidRPr="00A63DCF" w:rsidRDefault="00834243" w:rsidP="00834243">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2967A5B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3CA75CF" w14:textId="77777777" w:rsidTr="00CA7700">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7535E833" w14:textId="77777777" w:rsidR="00907C9B" w:rsidRPr="00907C9B" w:rsidRDefault="00907C9B" w:rsidP="00907C9B">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19F0DA" w14:textId="231C96CB" w:rsidR="00907C9B" w:rsidRPr="00907C9B" w:rsidRDefault="00696D02" w:rsidP="00907C9B">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E39ACA4" w14:textId="77777777" w:rsidR="00907C9B" w:rsidRPr="00A63DCF" w:rsidRDefault="00907C9B" w:rsidP="00A63DCF">
            <w:pPr>
              <w:spacing w:line="226" w:lineRule="exact"/>
              <w:ind w:left="102"/>
              <w:rPr>
                <w:spacing w:val="-1"/>
                <w:sz w:val="20"/>
                <w:szCs w:val="20"/>
              </w:rPr>
            </w:pPr>
            <w:r w:rsidRPr="00A63DCF">
              <w:rPr>
                <w:spacing w:val="-1"/>
                <w:sz w:val="20"/>
                <w:szCs w:val="20"/>
              </w:rPr>
              <w:t xml:space="preserve">Begränsning av sökningen i tid, baserat på kliniskt </w:t>
            </w:r>
          </w:p>
          <w:p w14:paraId="35A0FA6D" w14:textId="465AADA1" w:rsidR="00907C9B" w:rsidRPr="00A63DCF" w:rsidRDefault="00907C9B" w:rsidP="003163B8">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sidR="003163B8">
              <w:rPr>
                <w:spacing w:val="-1"/>
                <w:sz w:val="20"/>
                <w:szCs w:val="20"/>
              </w:rPr>
              <w:t>vallet (s</w:t>
            </w:r>
            <w:r w:rsidRPr="00A63DCF">
              <w:rPr>
                <w:spacing w:val="-1"/>
                <w:sz w:val="20"/>
                <w:szCs w:val="20"/>
              </w:rPr>
              <w:t>tart- och slu</w:t>
            </w:r>
            <w:r w:rsidR="003163B8">
              <w:rPr>
                <w:spacing w:val="-1"/>
                <w:sz w:val="20"/>
                <w:szCs w:val="20"/>
              </w:rPr>
              <w:t>tpunkt inkluderas i intervallet</w:t>
            </w:r>
            <w:r w:rsidRPr="00A63DCF">
              <w:rPr>
                <w:spacing w:val="-1"/>
                <w:sz w:val="20"/>
                <w:szCs w:val="20"/>
              </w:rPr>
              <w:t>)</w:t>
            </w:r>
            <w:r w:rsidR="003163B8">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BB40255"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E41ED" w:rsidRPr="00907C9B" w14:paraId="4C7CDD84" w14:textId="77777777" w:rsidTr="00CA7700">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6F42C85B" w14:textId="4BC05E1C" w:rsidR="006E41ED" w:rsidRPr="00907C9B" w:rsidRDefault="00745425" w:rsidP="00907C9B">
            <w:pPr>
              <w:spacing w:line="226" w:lineRule="exact"/>
              <w:ind w:left="102"/>
              <w:rPr>
                <w:sz w:val="20"/>
                <w:szCs w:val="20"/>
              </w:rPr>
            </w:pPr>
            <w:r>
              <w:rPr>
                <w:sz w:val="20"/>
                <w:szCs w:val="20"/>
              </w:rPr>
              <w:t>.</w:t>
            </w:r>
            <w:r w:rsidR="00D73275">
              <w:rPr>
                <w:sz w:val="20"/>
                <w:szCs w:val="20"/>
              </w:rPr>
              <w:t>s</w:t>
            </w:r>
            <w:r w:rsidR="006E41ED">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700D4497" w14:textId="5965FDBE"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80D46AC" w14:textId="5F2F793D" w:rsidR="006E41ED" w:rsidRPr="00A63DCF" w:rsidRDefault="00DD6544" w:rsidP="00A63DCF">
            <w:pPr>
              <w:spacing w:line="226" w:lineRule="exact"/>
              <w:ind w:left="102"/>
              <w:rPr>
                <w:spacing w:val="-1"/>
                <w:sz w:val="20"/>
                <w:szCs w:val="20"/>
              </w:rPr>
            </w:pPr>
            <w:r>
              <w:rPr>
                <w:spacing w:val="-1"/>
                <w:sz w:val="20"/>
                <w:szCs w:val="20"/>
              </w:rPr>
              <w:t>Sta</w:t>
            </w:r>
            <w:r w:rsidR="00834243">
              <w:rPr>
                <w:spacing w:val="-1"/>
                <w:sz w:val="20"/>
                <w:szCs w:val="20"/>
              </w:rPr>
              <w:t>rtdatum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05D0B07" w14:textId="2EA9CA9D" w:rsidR="006E41ED" w:rsidRPr="00907C9B" w:rsidRDefault="00DD6544"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E41ED" w:rsidRPr="00907C9B" w14:paraId="67885467" w14:textId="77777777" w:rsidTr="00CA7700">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7E1DB76C" w14:textId="1A650408" w:rsidR="006E41ED" w:rsidRPr="00907C9B" w:rsidRDefault="00D73275" w:rsidP="00745425">
            <w:pPr>
              <w:spacing w:line="226" w:lineRule="exact"/>
              <w:ind w:left="102"/>
              <w:rPr>
                <w:sz w:val="20"/>
                <w:szCs w:val="20"/>
              </w:rPr>
            </w:pPr>
            <w:r>
              <w:rPr>
                <w:sz w:val="20"/>
                <w:szCs w:val="20"/>
              </w:rPr>
              <w:t>.e</w:t>
            </w:r>
            <w:r w:rsidR="00745425">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5512A87D" w14:textId="5AD1E39D" w:rsidR="006E41ED" w:rsidRPr="00B43AC4"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D69FCC" w14:textId="47DD072B" w:rsidR="006E41ED" w:rsidRPr="00A63DCF" w:rsidRDefault="00834243" w:rsidP="00A63DCF">
            <w:pPr>
              <w:spacing w:line="226" w:lineRule="exact"/>
              <w:ind w:left="102"/>
              <w:rPr>
                <w:spacing w:val="-1"/>
                <w:sz w:val="20"/>
                <w:szCs w:val="20"/>
              </w:rPr>
            </w:pPr>
            <w:r>
              <w:rPr>
                <w:spacing w:val="-1"/>
                <w:sz w:val="20"/>
                <w:szCs w:val="20"/>
              </w:rPr>
              <w:t>Slutdatum</w:t>
            </w:r>
            <w:r w:rsidR="003163B8">
              <w:rPr>
                <w:spacing w:val="-1"/>
                <w:sz w:val="20"/>
                <w:szCs w:val="20"/>
              </w:rPr>
              <w:t>. Format YYYY</w:t>
            </w:r>
            <w:r w:rsidR="003163B8"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0FBD2D87" w14:textId="2057714B" w:rsidR="006E41ED" w:rsidRPr="00907C9B" w:rsidRDefault="00834243" w:rsidP="00907C9B">
            <w:pPr>
              <w:spacing w:line="229" w:lineRule="exact"/>
              <w:ind w:left="102"/>
              <w:rPr>
                <w:sz w:val="20"/>
                <w:szCs w:val="20"/>
              </w:rPr>
            </w:pPr>
            <w:r>
              <w:rPr>
                <w:sz w:val="20"/>
                <w:szCs w:val="20"/>
              </w:rPr>
              <w:t>1</w:t>
            </w:r>
            <w:proofErr w:type="gramStart"/>
            <w:r w:rsidR="00DD6544">
              <w:rPr>
                <w:sz w:val="20"/>
                <w:szCs w:val="20"/>
              </w:rPr>
              <w:t>..</w:t>
            </w:r>
            <w:proofErr w:type="gramEnd"/>
            <w:r w:rsidR="00DD6544">
              <w:rPr>
                <w:sz w:val="20"/>
                <w:szCs w:val="20"/>
              </w:rPr>
              <w:t>1</w:t>
            </w:r>
          </w:p>
        </w:tc>
      </w:tr>
      <w:tr w:rsidR="00907C9B" w:rsidRPr="00907C9B" w14:paraId="52FFBCA5" w14:textId="77777777" w:rsidTr="003D6271">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491654A6" w14:textId="77777777" w:rsidR="00907C9B" w:rsidRPr="00907C9B" w:rsidRDefault="00907C9B" w:rsidP="00907C9B">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8BA44F6"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1CF47759"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69934D0C" w14:textId="77777777" w:rsidR="00907C9B" w:rsidRPr="00907C9B" w:rsidRDefault="00907C9B" w:rsidP="00907C9B"/>
        </w:tc>
      </w:tr>
      <w:tr w:rsidR="00907C9B" w:rsidRPr="00907C9B" w14:paraId="0A99705F" w14:textId="77777777" w:rsidTr="00CA7700">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F4E660" w14:textId="77777777" w:rsidR="00907C9B" w:rsidRPr="00907C9B" w:rsidRDefault="00907C9B" w:rsidP="00907C9B">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4936C1F2" w14:textId="77777777" w:rsidR="00907C9B" w:rsidRPr="00907C9B" w:rsidRDefault="00907C9B" w:rsidP="00907C9B">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DD6C5A" w14:textId="238BBD2F" w:rsidR="00907C9B" w:rsidRPr="00907C9B" w:rsidRDefault="004479C5" w:rsidP="00CA7700">
            <w:pPr>
              <w:spacing w:line="229" w:lineRule="exact"/>
              <w:ind w:left="102"/>
              <w:rPr>
                <w:sz w:val="20"/>
                <w:szCs w:val="20"/>
              </w:rPr>
            </w:pPr>
            <w:proofErr w:type="spellStart"/>
            <w:r>
              <w:rPr>
                <w:sz w:val="20"/>
                <w:szCs w:val="20"/>
              </w:rPr>
              <w:t>C</w:t>
            </w:r>
            <w:r w:rsidR="00A63DCF">
              <w:rPr>
                <w:sz w:val="20"/>
                <w:szCs w:val="20"/>
              </w:rPr>
              <w:t>areDocumentation</w:t>
            </w:r>
            <w:r w:rsidR="00907C9B"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9928174" w14:textId="77777777" w:rsidR="00907C9B" w:rsidRPr="00907C9B" w:rsidRDefault="00907C9B" w:rsidP="00907C9B">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447D00E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907C9B" w:rsidRPr="00907C9B" w14:paraId="29B8772E" w14:textId="77777777" w:rsidTr="00CA7700">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B78B20C" w14:textId="19248252" w:rsidR="00907C9B" w:rsidRPr="00907C9B" w:rsidRDefault="00907C9B" w:rsidP="00907C9B">
            <w:pPr>
              <w:spacing w:line="229" w:lineRule="exact"/>
              <w:rPr>
                <w:sz w:val="20"/>
                <w:szCs w:val="20"/>
              </w:rPr>
            </w:pPr>
            <w:r w:rsidRPr="00907C9B">
              <w:rPr>
                <w:sz w:val="20"/>
                <w:szCs w:val="20"/>
              </w:rPr>
              <w:t xml:space="preserve"> .</w:t>
            </w:r>
            <w:proofErr w:type="spellStart"/>
            <w:r w:rsidR="00FF0BC9" w:rsidRPr="00907C9B">
              <w:rPr>
                <w:sz w:val="20"/>
                <w:szCs w:val="20"/>
              </w:rPr>
              <w:t>careDocumentation</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0533F6B" w14:textId="5D7FC2B8" w:rsidR="00907C9B" w:rsidRPr="00907C9B" w:rsidRDefault="004479C5" w:rsidP="00907C9B">
            <w:pPr>
              <w:spacing w:line="229" w:lineRule="exact"/>
              <w:ind w:left="102"/>
              <w:rPr>
                <w:sz w:val="20"/>
                <w:szCs w:val="20"/>
              </w:rPr>
            </w:pPr>
            <w:proofErr w:type="spellStart"/>
            <w:r>
              <w:rPr>
                <w:sz w:val="20"/>
                <w:szCs w:val="20"/>
              </w:rPr>
              <w:t>P</w:t>
            </w:r>
            <w:r w:rsidR="00907C9B" w:rsidRPr="00907C9B">
              <w:rPr>
                <w:sz w:val="20"/>
                <w:szCs w:val="20"/>
              </w:rPr>
              <w:t>atient</w:t>
            </w:r>
            <w:r w:rsidR="00F6538E">
              <w:rPr>
                <w:sz w:val="20"/>
                <w:szCs w:val="20"/>
              </w:rPr>
              <w:t>Summary</w:t>
            </w:r>
            <w:r w:rsidR="00907C9B"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4B4A32B" w14:textId="77777777" w:rsidR="00907C9B" w:rsidRPr="00907C9B" w:rsidRDefault="00907C9B"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10E48469"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4B8D29C9" w14:textId="77777777" w:rsidTr="00CA7700">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24C0DAAE" w14:textId="00E4B296"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15921D2E" w14:textId="7A430A08" w:rsidR="00907C9B" w:rsidRPr="00907C9B" w:rsidRDefault="00CA7700" w:rsidP="00907C9B">
            <w:pPr>
              <w:spacing w:line="229" w:lineRule="exact"/>
              <w:ind w:left="102"/>
              <w:rPr>
                <w:sz w:val="20"/>
                <w:szCs w:val="20"/>
              </w:rPr>
            </w:pPr>
            <w:r>
              <w:rPr>
                <w:sz w:val="20"/>
                <w:szCs w:val="20"/>
              </w:rPr>
              <w:t>S</w:t>
            </w:r>
            <w:r w:rsidR="00E843CD">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6DCE1058" w14:textId="77777777" w:rsidR="00102291" w:rsidRPr="00102291" w:rsidRDefault="00102291" w:rsidP="00102291">
            <w:pPr>
              <w:spacing w:line="229" w:lineRule="exact"/>
              <w:ind w:left="102"/>
              <w:rPr>
                <w:sz w:val="20"/>
                <w:szCs w:val="20"/>
              </w:rPr>
            </w:pPr>
            <w:r w:rsidRPr="00102291">
              <w:rPr>
                <w:sz w:val="20"/>
                <w:szCs w:val="20"/>
              </w:rPr>
              <w:t>Dokumentets identitet som är unik inom källsystemet</w:t>
            </w:r>
          </w:p>
          <w:p w14:paraId="21762AA1" w14:textId="350AE09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4D4E2FD0"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2BE1A0F1" w14:textId="77777777" w:rsidTr="003D6271">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37D01C6E"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45DF6DB8"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8109CE" w14:textId="25D2440C" w:rsidR="00907C9B"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CE60F3E" w14:textId="77777777" w:rsidR="0041336D" w:rsidRPr="0041336D" w:rsidRDefault="0041336D" w:rsidP="0041336D">
            <w:pPr>
              <w:spacing w:line="229" w:lineRule="exact"/>
              <w:ind w:left="102"/>
              <w:rPr>
                <w:sz w:val="20"/>
                <w:szCs w:val="20"/>
              </w:rPr>
            </w:pPr>
            <w:r w:rsidRPr="0041336D">
              <w:rPr>
                <w:sz w:val="20"/>
                <w:szCs w:val="20"/>
              </w:rPr>
              <w:t>Titel som beskriver den information som sänds i dokumentet.</w:t>
            </w:r>
          </w:p>
          <w:p w14:paraId="7505F642"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0C54B2D" w14:textId="77777777" w:rsidR="00907C9B" w:rsidRPr="00907C9B" w:rsidRDefault="00907C9B"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907C9B" w:rsidRPr="00907C9B" w14:paraId="626E0F0D" w14:textId="77777777" w:rsidTr="00CA7700">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09E7FBBF" w14:textId="35B1AAF1" w:rsidR="00907C9B" w:rsidRPr="00907C9B" w:rsidRDefault="00907C9B" w:rsidP="00907C9B">
            <w:pPr>
              <w:spacing w:line="229" w:lineRule="exact"/>
              <w:ind w:left="102"/>
              <w:rPr>
                <w:sz w:val="20"/>
                <w:szCs w:val="20"/>
              </w:rPr>
            </w:pPr>
            <w:proofErr w:type="gramStart"/>
            <w:r w:rsidRPr="00907C9B">
              <w:rPr>
                <w:sz w:val="20"/>
                <w:szCs w:val="20"/>
              </w:rPr>
              <w:t>.</w:t>
            </w:r>
            <w:r w:rsidR="00140D4D">
              <w:rPr>
                <w:sz w:val="20"/>
                <w:szCs w:val="20"/>
              </w:rPr>
              <w:t>.</w:t>
            </w:r>
            <w:proofErr w:type="spellStart"/>
            <w:proofErr w:type="gramEnd"/>
            <w:r w:rsidRPr="00907C9B">
              <w:rPr>
                <w:sz w:val="20"/>
                <w:szCs w:val="20"/>
              </w:rPr>
              <w:t>documentTime</w:t>
            </w:r>
            <w:proofErr w:type="spellEnd"/>
          </w:p>
          <w:p w14:paraId="23B1843A"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7896F6" w14:textId="258FC8AD" w:rsidR="000A0B70" w:rsidRPr="00171EC2" w:rsidRDefault="00E843CD" w:rsidP="00171EC2">
            <w:pPr>
              <w:spacing w:line="229" w:lineRule="exact"/>
              <w:ind w:left="102"/>
              <w:rPr>
                <w:sz w:val="20"/>
                <w:szCs w:val="20"/>
              </w:rPr>
            </w:pPr>
            <w:proofErr w:type="spellStart"/>
            <w:r>
              <w:rPr>
                <w:sz w:val="20"/>
                <w:szCs w:val="20"/>
              </w:rPr>
              <w:t>TimeStampType</w:t>
            </w:r>
            <w:proofErr w:type="spellEnd"/>
          </w:p>
          <w:p w14:paraId="6C2A58E2" w14:textId="2C14411E"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A0B3F3" w14:textId="77777777" w:rsidR="00907C9B" w:rsidRPr="00907C9B" w:rsidRDefault="00907C9B" w:rsidP="00907C9B">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3244B6B"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8574CA3" w14:textId="77777777" w:rsidTr="00CA7700">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334454FE" w14:textId="723BB3B3" w:rsidR="00CA7700" w:rsidRPr="00F82472" w:rsidRDefault="00CC705A" w:rsidP="000A6DF8">
            <w:pPr>
              <w:spacing w:line="229" w:lineRule="exact"/>
              <w:rPr>
                <w:sz w:val="20"/>
                <w:szCs w:val="20"/>
              </w:rPr>
            </w:pPr>
            <w:r>
              <w:rPr>
                <w:sz w:val="20"/>
                <w:szCs w:val="20"/>
              </w:rPr>
              <w:t xml:space="preserve">  </w:t>
            </w:r>
            <w:proofErr w:type="gramStart"/>
            <w:r w:rsidR="00CA7700">
              <w:rPr>
                <w:sz w:val="20"/>
                <w:szCs w:val="20"/>
              </w:rPr>
              <w:t>..</w:t>
            </w:r>
            <w:proofErr w:type="spellStart"/>
            <w:proofErr w:type="gramEnd"/>
            <w:r w:rsidR="00CA7700" w:rsidRPr="00907C9B">
              <w:rPr>
                <w:sz w:val="20"/>
                <w:szCs w:val="20"/>
              </w:rPr>
              <w:t>patient</w:t>
            </w:r>
            <w:r w:rsidR="00CA7700">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F7D63FF" w14:textId="7050F3B5" w:rsidR="00CA7700" w:rsidRPr="000A6DF8" w:rsidRDefault="00CA7700" w:rsidP="000A6DF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C9367" w14:textId="38CA8B08" w:rsidR="00CA7700" w:rsidRPr="00F82472" w:rsidRDefault="00CA7700" w:rsidP="00CA7700">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124FBECC" w14:textId="6E0430B0" w:rsidR="00CA7700" w:rsidRPr="00907C9B" w:rsidRDefault="00CA7700"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CA7700" w:rsidRPr="00907C9B" w14:paraId="177F9F3A" w14:textId="77777777" w:rsidTr="00CA7700">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1009D20" w14:textId="31CCD0E4" w:rsidR="00CA7700" w:rsidRPr="00F82472" w:rsidRDefault="00CA7700" w:rsidP="00907C9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0F9875F9" w14:textId="19768589"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6F27E6A" w14:textId="59F6ECF4" w:rsidR="00CA7700" w:rsidRPr="00F82472" w:rsidRDefault="00CA7700" w:rsidP="001E69BC">
            <w:pPr>
              <w:spacing w:line="226" w:lineRule="exact"/>
              <w:ind w:left="14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7FE88D3F" w14:textId="1EB6F839"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CA7700" w:rsidRPr="00907C9B" w14:paraId="1D50477A" w14:textId="77777777" w:rsidTr="009962CE">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5D6FF979" w14:textId="6C5D720E" w:rsidR="00CA7700" w:rsidRPr="00F82472" w:rsidRDefault="00CA7700" w:rsidP="00907C9B">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BC26DCD" w14:textId="57ED6AA3" w:rsidR="00CA7700" w:rsidRPr="00F82472" w:rsidRDefault="00CA7700" w:rsidP="000A6DF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A20CA41" w14:textId="77777777" w:rsidR="00CA7700" w:rsidRDefault="00CA7700" w:rsidP="00CA7700">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5CFB18F4" w14:textId="77777777" w:rsidR="00CA7700" w:rsidRPr="00F82472" w:rsidRDefault="00CA7700" w:rsidP="009D1E2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7F92D6C" w14:textId="66FBEDB0" w:rsidR="00CA7700" w:rsidRPr="00907C9B" w:rsidRDefault="00CA7700"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907C9B" w:rsidRPr="00907C9B" w14:paraId="2AF54ECE" w14:textId="77777777" w:rsidTr="003D6271">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6823C95A"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3FF06E1E"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5BD485F" w14:textId="21A96F4D" w:rsidR="00907C9B" w:rsidRPr="00907C9B" w:rsidRDefault="004479C5" w:rsidP="00907C9B">
            <w:pPr>
              <w:spacing w:line="229" w:lineRule="exact"/>
              <w:ind w:left="102"/>
              <w:rPr>
                <w:sz w:val="20"/>
                <w:szCs w:val="20"/>
              </w:rPr>
            </w:pPr>
            <w:proofErr w:type="spellStart"/>
            <w:r>
              <w:rPr>
                <w:sz w:val="20"/>
                <w:szCs w:val="20"/>
              </w:rPr>
              <w:t>A</w:t>
            </w:r>
            <w:r w:rsidR="00907C9B" w:rsidRPr="00907C9B">
              <w:rPr>
                <w:sz w:val="20"/>
                <w:szCs w:val="20"/>
              </w:rPr>
              <w:t>uthorType</w:t>
            </w:r>
            <w:proofErr w:type="spellEnd"/>
          </w:p>
          <w:p w14:paraId="498E2553"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8268FA" w14:textId="77777777" w:rsidR="00D12DAD" w:rsidRPr="00D12DAD" w:rsidRDefault="00D12DAD" w:rsidP="00D12DAD">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01D3CC0F"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5481FB6"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21D4204" w14:textId="77777777" w:rsidTr="009962CE">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1FDCFC78" w14:textId="7777777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BCE53F1"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8F385FD" w14:textId="13DFE220" w:rsidR="00171EC2" w:rsidRDefault="00E843CD" w:rsidP="00171EC2">
            <w:pPr>
              <w:spacing w:line="229" w:lineRule="exact"/>
              <w:ind w:left="102"/>
              <w:rPr>
                <w:rFonts w:ascii="Arial" w:hAnsi="Arial" w:cs="Arial"/>
                <w:color w:val="FF0000"/>
                <w:sz w:val="20"/>
                <w:szCs w:val="20"/>
              </w:rPr>
            </w:pPr>
            <w:proofErr w:type="spellStart"/>
            <w:r>
              <w:rPr>
                <w:sz w:val="20"/>
                <w:szCs w:val="20"/>
              </w:rPr>
              <w:t>TimeStampType</w:t>
            </w:r>
            <w:proofErr w:type="spellEnd"/>
          </w:p>
          <w:p w14:paraId="35774847" w14:textId="231DCAA3"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C1C8BDB" w14:textId="77777777" w:rsidR="00907C9B" w:rsidRPr="00907C9B" w:rsidRDefault="00907C9B" w:rsidP="00907C9B">
            <w:pPr>
              <w:spacing w:line="226" w:lineRule="exact"/>
              <w:ind w:left="102"/>
              <w:rPr>
                <w:spacing w:val="-1"/>
                <w:sz w:val="20"/>
                <w:szCs w:val="20"/>
              </w:rPr>
            </w:pPr>
            <w:r w:rsidRPr="00907C9B">
              <w:rPr>
                <w:spacing w:val="-1"/>
                <w:sz w:val="20"/>
                <w:szCs w:val="20"/>
              </w:rPr>
              <w:t>Tidpunkt då dokumentet skapades</w:t>
            </w:r>
          </w:p>
          <w:p w14:paraId="2E2E3603"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DAE8AE"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3218B660" w14:textId="77777777" w:rsidTr="009962CE">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7A4F06" w14:textId="46FC9B43"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sidR="00171EC2">
              <w:rPr>
                <w:spacing w:val="-1"/>
                <w:sz w:val="20"/>
                <w:szCs w:val="20"/>
              </w:rPr>
              <w:t>HSAid</w:t>
            </w:r>
            <w:proofErr w:type="spellEnd"/>
            <w:proofErr w:type="gramEnd"/>
          </w:p>
          <w:p w14:paraId="7A365C2A"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4EFF64" w14:textId="0814BF93" w:rsidR="00171EC2" w:rsidRDefault="000A6DF8" w:rsidP="00171EC2">
            <w:pPr>
              <w:spacing w:line="229" w:lineRule="exact"/>
              <w:ind w:left="102"/>
              <w:rPr>
                <w:rFonts w:ascii="Arial" w:hAnsi="Arial" w:cs="Arial"/>
                <w:sz w:val="20"/>
                <w:szCs w:val="20"/>
              </w:rPr>
            </w:pPr>
            <w:proofErr w:type="spellStart"/>
            <w:r>
              <w:rPr>
                <w:sz w:val="20"/>
                <w:szCs w:val="20"/>
              </w:rPr>
              <w:t>HSAIdType</w:t>
            </w:r>
            <w:proofErr w:type="spellEnd"/>
          </w:p>
          <w:p w14:paraId="127A9FF0" w14:textId="7773436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56643A" w14:textId="462EF666" w:rsidR="00907C9B" w:rsidRPr="00907C9B" w:rsidRDefault="00171EC2" w:rsidP="00907C9B">
            <w:pPr>
              <w:spacing w:line="226" w:lineRule="exact"/>
              <w:ind w:left="102"/>
              <w:rPr>
                <w:spacing w:val="-1"/>
                <w:sz w:val="20"/>
                <w:szCs w:val="20"/>
              </w:rPr>
            </w:pPr>
            <w:r w:rsidRPr="00171EC2">
              <w:rPr>
                <w:spacing w:val="-1"/>
                <w:sz w:val="20"/>
                <w:szCs w:val="20"/>
              </w:rPr>
              <w:t>Författarens HSA-id</w:t>
            </w:r>
          </w:p>
          <w:p w14:paraId="5E4FB4B9"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D50B2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6ED8D4C9" w14:textId="77777777" w:rsidTr="009962CE">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79193BFE" w14:textId="77777777" w:rsidR="00907C9B" w:rsidRPr="00907C9B" w:rsidRDefault="00907C9B" w:rsidP="00907C9B">
            <w:pPr>
              <w:spacing w:line="229" w:lineRule="exact"/>
              <w:ind w:left="102"/>
              <w:rPr>
                <w:sz w:val="20"/>
                <w:szCs w:val="20"/>
              </w:rPr>
            </w:pPr>
            <w:proofErr w:type="gramStart"/>
            <w:r w:rsidRPr="00907C9B">
              <w:rPr>
                <w:sz w:val="20"/>
                <w:szCs w:val="20"/>
              </w:rPr>
              <w:lastRenderedPageBreak/>
              <w:t>...</w:t>
            </w:r>
            <w:proofErr w:type="spellStart"/>
            <w:r w:rsidRPr="00907C9B">
              <w:rPr>
                <w:spacing w:val="-1"/>
                <w:sz w:val="20"/>
                <w:szCs w:val="20"/>
              </w:rPr>
              <w:t>authorRoleCode</w:t>
            </w:r>
            <w:proofErr w:type="spellEnd"/>
            <w:proofErr w:type="gramEnd"/>
          </w:p>
          <w:p w14:paraId="581F652D"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7E046B" w14:textId="4B8691F3" w:rsidR="00171EC2" w:rsidRDefault="000A6DF8" w:rsidP="00171EC2">
            <w:pPr>
              <w:spacing w:line="229" w:lineRule="exact"/>
              <w:ind w:left="102"/>
              <w:rPr>
                <w:rFonts w:ascii="Arial" w:hAnsi="Arial" w:cs="Arial"/>
                <w:sz w:val="20"/>
                <w:szCs w:val="20"/>
              </w:rPr>
            </w:pPr>
            <w:r>
              <w:rPr>
                <w:spacing w:val="-1"/>
                <w:sz w:val="20"/>
                <w:szCs w:val="20"/>
              </w:rPr>
              <w:t>string</w:t>
            </w:r>
          </w:p>
          <w:p w14:paraId="0E698DB1" w14:textId="77777777" w:rsidR="00171EC2" w:rsidRPr="00171EC2" w:rsidRDefault="00171EC2" w:rsidP="00171EC2">
            <w:pPr>
              <w:spacing w:line="226" w:lineRule="exact"/>
              <w:ind w:left="102"/>
              <w:rPr>
                <w:spacing w:val="-1"/>
                <w:sz w:val="20"/>
                <w:szCs w:val="20"/>
              </w:rPr>
            </w:pPr>
          </w:p>
          <w:p w14:paraId="47794A63" w14:textId="7E43BDE8"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88CADD0" w14:textId="77777777" w:rsidR="00B24105" w:rsidRPr="00B24105" w:rsidRDefault="00B24105" w:rsidP="00B24105">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E4E11CF" w14:textId="6FE661E9"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40E2CC8"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326BB1A0" w14:textId="77777777" w:rsidTr="009962CE">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0F6824F3" w14:textId="77777777" w:rsidR="00907C9B" w:rsidRPr="00907C9B" w:rsidRDefault="00907C9B" w:rsidP="00907C9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95E308E"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798CDB" w14:textId="0E9B1C06" w:rsidR="00907C9B" w:rsidRPr="00907C9B" w:rsidRDefault="00E843CD" w:rsidP="00907C9B">
            <w:pPr>
              <w:spacing w:line="226" w:lineRule="exact"/>
              <w:ind w:left="102"/>
              <w:rPr>
                <w:spacing w:val="-1"/>
                <w:sz w:val="20"/>
                <w:szCs w:val="20"/>
              </w:rPr>
            </w:pPr>
            <w:r>
              <w:rPr>
                <w:spacing w:val="-1"/>
                <w:sz w:val="20"/>
                <w:szCs w:val="20"/>
              </w:rPr>
              <w:t>string</w:t>
            </w:r>
          </w:p>
          <w:p w14:paraId="5B1D7C2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30F921" w14:textId="11290DA7" w:rsidR="00907C9B" w:rsidRPr="006B1876" w:rsidRDefault="00171EC2" w:rsidP="006B1876">
            <w:pPr>
              <w:spacing w:line="229" w:lineRule="exact"/>
              <w:ind w:left="102"/>
              <w:rPr>
                <w:sz w:val="20"/>
                <w:szCs w:val="20"/>
              </w:rPr>
            </w:pPr>
            <w:r w:rsidRPr="006B1876">
              <w:rPr>
                <w:sz w:val="20"/>
                <w:szCs w:val="20"/>
              </w:rPr>
              <w:t>Författarens namn</w:t>
            </w:r>
          </w:p>
          <w:p w14:paraId="12D21E5D"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E3922E"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6288676A" w14:textId="77777777" w:rsidTr="009962CE">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688A0277" w14:textId="42619A87" w:rsidR="00907C9B" w:rsidRPr="00907C9B" w:rsidRDefault="00907C9B" w:rsidP="00907C9B">
            <w:pPr>
              <w:spacing w:line="229" w:lineRule="exact"/>
              <w:ind w:left="102"/>
              <w:rPr>
                <w:sz w:val="20"/>
                <w:szCs w:val="20"/>
              </w:rPr>
            </w:pPr>
            <w:proofErr w:type="gramStart"/>
            <w:r w:rsidRPr="00907C9B">
              <w:rPr>
                <w:sz w:val="20"/>
                <w:szCs w:val="20"/>
              </w:rPr>
              <w:t>...</w:t>
            </w:r>
            <w:proofErr w:type="spellStart"/>
            <w:r w:rsidR="00EA14B3">
              <w:rPr>
                <w:spacing w:val="-1"/>
                <w:sz w:val="20"/>
                <w:szCs w:val="20"/>
              </w:rPr>
              <w:t>care</w:t>
            </w:r>
            <w:r w:rsidR="00201E01">
              <w:rPr>
                <w:spacing w:val="-1"/>
                <w:sz w:val="20"/>
                <w:szCs w:val="20"/>
              </w:rPr>
              <w:t>Unit</w:t>
            </w:r>
            <w:r w:rsidR="000E36F5">
              <w:rPr>
                <w:spacing w:val="-1"/>
                <w:sz w:val="20"/>
                <w:szCs w:val="20"/>
              </w:rPr>
              <w:t>HSAid</w:t>
            </w:r>
            <w:proofErr w:type="spellEnd"/>
            <w:proofErr w:type="gramEnd"/>
          </w:p>
          <w:p w14:paraId="118D8A0B"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D9E8F6A" w14:textId="4781ADB3" w:rsidR="00E73887" w:rsidRDefault="00E843CD" w:rsidP="00E73887">
            <w:pPr>
              <w:spacing w:line="229" w:lineRule="exact"/>
              <w:ind w:left="102"/>
              <w:rPr>
                <w:rFonts w:ascii="Arial" w:hAnsi="Arial" w:cs="Arial"/>
                <w:sz w:val="20"/>
                <w:szCs w:val="20"/>
              </w:rPr>
            </w:pPr>
            <w:proofErr w:type="spellStart"/>
            <w:r>
              <w:rPr>
                <w:spacing w:val="-1"/>
                <w:sz w:val="20"/>
                <w:szCs w:val="20"/>
              </w:rPr>
              <w:t>HSAIdType</w:t>
            </w:r>
            <w:proofErr w:type="spellEnd"/>
          </w:p>
          <w:p w14:paraId="7DF5704E" w14:textId="77777777" w:rsidR="00907C9B" w:rsidRPr="00907C9B" w:rsidRDefault="00907C9B" w:rsidP="00907C9B">
            <w:pPr>
              <w:spacing w:line="226" w:lineRule="exact"/>
              <w:ind w:left="102"/>
              <w:rPr>
                <w:spacing w:val="-1"/>
                <w:sz w:val="20"/>
                <w:szCs w:val="20"/>
              </w:rPr>
            </w:pPr>
          </w:p>
          <w:p w14:paraId="4BE255E6"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C4E983" w14:textId="77777777" w:rsidR="006B1876" w:rsidRPr="006B1876" w:rsidRDefault="006B1876" w:rsidP="006B1876">
            <w:pPr>
              <w:spacing w:line="229" w:lineRule="exact"/>
              <w:ind w:left="102"/>
              <w:rPr>
                <w:sz w:val="20"/>
                <w:szCs w:val="20"/>
              </w:rPr>
            </w:pPr>
            <w:r w:rsidRPr="006B1876">
              <w:rPr>
                <w:sz w:val="20"/>
                <w:szCs w:val="20"/>
              </w:rPr>
              <w:t>HSA-id för PDL-enhet</w:t>
            </w:r>
          </w:p>
          <w:p w14:paraId="4506323E" w14:textId="080ED29D" w:rsidR="00907C9B" w:rsidRPr="006B1876" w:rsidRDefault="00907C9B" w:rsidP="006B1876">
            <w:pPr>
              <w:spacing w:line="229" w:lineRule="exact"/>
              <w:ind w:left="102"/>
              <w:rPr>
                <w:sz w:val="20"/>
                <w:szCs w:val="20"/>
              </w:rPr>
            </w:pPr>
          </w:p>
          <w:p w14:paraId="19C25EA0"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B4DB65"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45517F2B" w14:textId="77777777" w:rsidR="00907C9B" w:rsidRPr="00907C9B" w:rsidRDefault="00907C9B" w:rsidP="00907C9B">
            <w:pPr>
              <w:spacing w:line="229" w:lineRule="exact"/>
              <w:ind w:left="102"/>
              <w:rPr>
                <w:sz w:val="20"/>
                <w:szCs w:val="20"/>
              </w:rPr>
            </w:pPr>
          </w:p>
        </w:tc>
      </w:tr>
      <w:tr w:rsidR="00907C9B" w:rsidRPr="00907C9B" w14:paraId="1A762851"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5F442B3" w14:textId="30B7CE0B" w:rsidR="00907C9B" w:rsidRPr="00907C9B" w:rsidRDefault="0081359D" w:rsidP="00FD0F30">
            <w:pPr>
              <w:spacing w:line="226" w:lineRule="exact"/>
              <w:ind w:left="102"/>
              <w:rPr>
                <w:spacing w:val="-1"/>
                <w:sz w:val="20"/>
                <w:szCs w:val="20"/>
              </w:rPr>
            </w:pPr>
            <w:proofErr w:type="gramStart"/>
            <w:r>
              <w:rPr>
                <w:sz w:val="20"/>
                <w:szCs w:val="20"/>
              </w:rPr>
              <w:t>...</w:t>
            </w:r>
            <w:proofErr w:type="spellStart"/>
            <w:r w:rsidR="00EA14B3">
              <w:rPr>
                <w:spacing w:val="-1"/>
                <w:sz w:val="20"/>
                <w:szCs w:val="20"/>
              </w:rPr>
              <w:t>care</w:t>
            </w:r>
            <w:r w:rsidR="00201E01">
              <w:rPr>
                <w:spacing w:val="-1"/>
                <w:sz w:val="20"/>
                <w:szCs w:val="20"/>
              </w:rPr>
              <w:t>Unit</w:t>
            </w:r>
            <w:r w:rsidR="00907C9B"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F83CD" w14:textId="3616A527" w:rsidR="00907C9B" w:rsidRPr="00907C9B" w:rsidRDefault="00E843CD" w:rsidP="00907C9B">
            <w:pPr>
              <w:spacing w:line="226" w:lineRule="exact"/>
              <w:ind w:left="102"/>
              <w:rPr>
                <w:spacing w:val="-1"/>
                <w:sz w:val="20"/>
                <w:szCs w:val="20"/>
              </w:rPr>
            </w:pPr>
            <w:r>
              <w:rPr>
                <w:spacing w:val="-1"/>
                <w:sz w:val="20"/>
                <w:szCs w:val="20"/>
              </w:rPr>
              <w:t>string</w:t>
            </w:r>
          </w:p>
          <w:p w14:paraId="366020D8"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92D9DC" w14:textId="77777777" w:rsidR="006B1876" w:rsidRPr="006B1876" w:rsidRDefault="006B1876" w:rsidP="006B1876">
            <w:pPr>
              <w:spacing w:line="229" w:lineRule="exact"/>
              <w:ind w:left="102"/>
              <w:rPr>
                <w:sz w:val="20"/>
                <w:szCs w:val="20"/>
              </w:rPr>
            </w:pPr>
            <w:r w:rsidRPr="006B1876">
              <w:rPr>
                <w:sz w:val="20"/>
                <w:szCs w:val="20"/>
              </w:rPr>
              <w:t>Namn på PDL-enhet</w:t>
            </w:r>
          </w:p>
          <w:p w14:paraId="3B704F0B"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E952340"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4301FB87" w14:textId="77777777" w:rsidTr="009962CE">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ED4383D" w14:textId="23488DB7" w:rsidR="00907C9B" w:rsidRPr="00907C9B" w:rsidRDefault="0081359D" w:rsidP="00907C9B">
            <w:pPr>
              <w:spacing w:line="229" w:lineRule="exact"/>
              <w:ind w:left="102"/>
              <w:rPr>
                <w:sz w:val="20"/>
                <w:szCs w:val="20"/>
              </w:rPr>
            </w:pPr>
            <w:proofErr w:type="gramStart"/>
            <w:r>
              <w:rPr>
                <w:sz w:val="20"/>
                <w:szCs w:val="20"/>
              </w:rPr>
              <w:t>...</w:t>
            </w:r>
            <w:proofErr w:type="spellStart"/>
            <w:r w:rsidR="001E69BC">
              <w:rPr>
                <w:spacing w:val="-1"/>
                <w:sz w:val="20"/>
                <w:szCs w:val="20"/>
              </w:rPr>
              <w:t>careUnit</w:t>
            </w:r>
            <w:r w:rsidR="00907C9B" w:rsidRPr="00907C9B">
              <w:rPr>
                <w:spacing w:val="-1"/>
                <w:sz w:val="20"/>
                <w:szCs w:val="20"/>
              </w:rPr>
              <w:t>Address</w:t>
            </w:r>
            <w:proofErr w:type="spellEnd"/>
            <w:proofErr w:type="gramEnd"/>
          </w:p>
          <w:p w14:paraId="0E7E5C72" w14:textId="77777777" w:rsidR="00907C9B" w:rsidRPr="00907C9B" w:rsidRDefault="00907C9B"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0AD448D" w14:textId="17EC70F3" w:rsidR="00907C9B" w:rsidRPr="00907C9B" w:rsidRDefault="00E843CD" w:rsidP="00907C9B">
            <w:pPr>
              <w:spacing w:line="226" w:lineRule="exact"/>
              <w:ind w:left="102"/>
              <w:rPr>
                <w:spacing w:val="-1"/>
                <w:sz w:val="20"/>
                <w:szCs w:val="20"/>
              </w:rPr>
            </w:pPr>
            <w:r>
              <w:rPr>
                <w:spacing w:val="-1"/>
                <w:sz w:val="20"/>
                <w:szCs w:val="20"/>
              </w:rPr>
              <w:t>string</w:t>
            </w:r>
          </w:p>
          <w:p w14:paraId="322BA579"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F1CD3A" w14:textId="77777777" w:rsidR="006B1876" w:rsidRPr="006B1876" w:rsidRDefault="006B1876" w:rsidP="006B1876">
            <w:pPr>
              <w:spacing w:line="229" w:lineRule="exact"/>
              <w:ind w:left="102"/>
              <w:rPr>
                <w:sz w:val="20"/>
                <w:szCs w:val="20"/>
              </w:rPr>
            </w:pPr>
            <w:r w:rsidRPr="006B1876">
              <w:rPr>
                <w:sz w:val="20"/>
                <w:szCs w:val="20"/>
              </w:rPr>
              <w:t>Adress till PDL-enhet</w:t>
            </w:r>
          </w:p>
          <w:p w14:paraId="441ADE6E" w14:textId="77777777" w:rsidR="00907C9B" w:rsidRPr="006B1876" w:rsidRDefault="00907C9B" w:rsidP="006B1876">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5D40CF5" w14:textId="77777777" w:rsidR="00907C9B" w:rsidRPr="00907C9B" w:rsidRDefault="00907C9B"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907C9B" w:rsidRPr="00907C9B" w14:paraId="70A50038" w14:textId="77777777" w:rsidTr="009962CE">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3E1B52CB" w14:textId="2049B62D" w:rsidR="00907C9B" w:rsidRPr="00907C9B" w:rsidRDefault="0081359D" w:rsidP="00EE54A0">
            <w:pPr>
              <w:spacing w:line="229" w:lineRule="exact"/>
              <w:ind w:left="102"/>
              <w:rPr>
                <w:sz w:val="20"/>
                <w:szCs w:val="20"/>
              </w:rPr>
            </w:pPr>
            <w:proofErr w:type="gramStart"/>
            <w:r>
              <w:rPr>
                <w:sz w:val="20"/>
                <w:szCs w:val="20"/>
              </w:rPr>
              <w:t>...</w:t>
            </w:r>
            <w:proofErr w:type="spellStart"/>
            <w:r w:rsidR="00907C9B" w:rsidRPr="00907C9B">
              <w:rPr>
                <w:spacing w:val="-1"/>
                <w:sz w:val="20"/>
                <w:szCs w:val="20"/>
              </w:rPr>
              <w:t>care</w:t>
            </w:r>
            <w:r w:rsidR="00EE54A0">
              <w:rPr>
                <w:spacing w:val="-1"/>
                <w:sz w:val="20"/>
                <w:szCs w:val="20"/>
              </w:rPr>
              <w:t>Giver</w:t>
            </w:r>
            <w:r w:rsidR="00E73887">
              <w:rPr>
                <w:spacing w:val="-1"/>
                <w:sz w:val="20"/>
                <w:szCs w:val="20"/>
              </w:rPr>
              <w: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9440D0A" w14:textId="4FAC72B3" w:rsidR="00907C9B" w:rsidRPr="00907C9B" w:rsidRDefault="00E843CD" w:rsidP="006E41ED">
            <w:pPr>
              <w:spacing w:line="226" w:lineRule="exact"/>
              <w:ind w:left="102"/>
              <w:rPr>
                <w:spacing w:val="-1"/>
                <w:sz w:val="20"/>
                <w:szCs w:val="20"/>
              </w:rPr>
            </w:pPr>
            <w:proofErr w:type="spellStart"/>
            <w:r>
              <w:rPr>
                <w:spacing w:val="-1"/>
                <w:sz w:val="20"/>
                <w:szCs w:val="20"/>
              </w:rPr>
              <w:t>HSAIdType</w:t>
            </w:r>
            <w:proofErr w:type="spellEnd"/>
          </w:p>
          <w:p w14:paraId="02B50391" w14:textId="77777777"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56775D" w14:textId="77777777" w:rsidR="00907C9B" w:rsidRPr="00907C9B" w:rsidRDefault="00907C9B" w:rsidP="00907C9B">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12E12A4" w14:textId="77777777"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8DDEB1" w14:textId="77777777" w:rsidR="00907C9B" w:rsidRPr="00907C9B" w:rsidRDefault="00907C9B"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07C9B" w:rsidRPr="00907C9B" w14:paraId="7D02B51E" w14:textId="77777777" w:rsidTr="003D6271">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A677CFA" w14:textId="77777777" w:rsidR="00907C9B" w:rsidRPr="00907C9B" w:rsidRDefault="00907C9B" w:rsidP="00907C9B">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323E18" w14:textId="62A7956E" w:rsidR="00907C9B" w:rsidRPr="00907C9B" w:rsidRDefault="004479C5" w:rsidP="00907C9B">
            <w:pPr>
              <w:spacing w:line="229" w:lineRule="exact"/>
              <w:ind w:left="102"/>
              <w:rPr>
                <w:sz w:val="20"/>
                <w:szCs w:val="20"/>
                <w:lang w:val="en-US"/>
              </w:rPr>
            </w:pPr>
            <w:proofErr w:type="spellStart"/>
            <w:r>
              <w:rPr>
                <w:sz w:val="20"/>
                <w:szCs w:val="20"/>
                <w:lang w:val="en-US"/>
              </w:rPr>
              <w:t>L</w:t>
            </w:r>
            <w:r w:rsidR="00907C9B"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FD9676B" w14:textId="77777777" w:rsidR="003C17D1" w:rsidRPr="003C17D1" w:rsidRDefault="003C17D1" w:rsidP="003C17D1">
            <w:pPr>
              <w:spacing w:line="229" w:lineRule="exact"/>
              <w:ind w:left="102"/>
              <w:rPr>
                <w:sz w:val="20"/>
                <w:szCs w:val="20"/>
              </w:rPr>
            </w:pPr>
            <w:r w:rsidRPr="003C17D1">
              <w:rPr>
                <w:sz w:val="20"/>
                <w:szCs w:val="20"/>
              </w:rPr>
              <w:t>Information om vem som signerat informationen i dokumentet.</w:t>
            </w:r>
          </w:p>
          <w:p w14:paraId="21A64F2D" w14:textId="77777777" w:rsidR="00907C9B" w:rsidRPr="003C17D1"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438402D" w14:textId="77777777" w:rsidR="00907C9B" w:rsidRPr="00907C9B" w:rsidRDefault="00907C9B" w:rsidP="00907C9B">
            <w:pPr>
              <w:spacing w:line="229" w:lineRule="exact"/>
              <w:ind w:left="102"/>
              <w:rPr>
                <w:sz w:val="20"/>
                <w:szCs w:val="20"/>
                <w:lang w:val="en-US"/>
              </w:rPr>
            </w:pPr>
            <w:r w:rsidRPr="00907C9B">
              <w:rPr>
                <w:sz w:val="20"/>
                <w:szCs w:val="20"/>
                <w:lang w:val="en-US"/>
              </w:rPr>
              <w:t>0..1</w:t>
            </w:r>
          </w:p>
        </w:tc>
      </w:tr>
      <w:tr w:rsidR="00907C9B" w:rsidRPr="00907C9B" w14:paraId="20A8E472" w14:textId="77777777" w:rsidTr="009962CE">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6BEB37A2" w14:textId="64AD72E6" w:rsidR="00907C9B" w:rsidRPr="00907C9B" w:rsidRDefault="0081359D" w:rsidP="00907C9B">
            <w:pPr>
              <w:spacing w:line="229" w:lineRule="exact"/>
              <w:ind w:left="102"/>
              <w:rPr>
                <w:sz w:val="20"/>
                <w:szCs w:val="20"/>
              </w:rPr>
            </w:pPr>
            <w:r>
              <w:rPr>
                <w:sz w:val="20"/>
                <w:szCs w:val="20"/>
                <w:lang w:val="en-US"/>
              </w:rPr>
              <w:t>...</w:t>
            </w:r>
            <w:proofErr w:type="spellStart"/>
            <w:r w:rsidR="00907C9B" w:rsidRPr="00E74D83">
              <w:rPr>
                <w:sz w:val="20"/>
                <w:szCs w:val="20"/>
              </w:rPr>
              <w:t>signatureTime</w:t>
            </w:r>
            <w:proofErr w:type="spellEnd"/>
          </w:p>
          <w:p w14:paraId="39C225E2" w14:textId="77777777" w:rsidR="00907C9B" w:rsidRPr="00907C9B" w:rsidRDefault="00907C9B"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EAB9E7" w14:textId="0BF6AB79" w:rsidR="00305222" w:rsidRDefault="00E843CD" w:rsidP="00305222">
            <w:pPr>
              <w:spacing w:line="229" w:lineRule="exact"/>
              <w:ind w:left="102"/>
              <w:rPr>
                <w:rFonts w:ascii="Arial" w:hAnsi="Arial" w:cs="Arial"/>
                <w:color w:val="FF0000"/>
                <w:sz w:val="20"/>
                <w:szCs w:val="20"/>
              </w:rPr>
            </w:pPr>
            <w:proofErr w:type="spellStart"/>
            <w:r>
              <w:rPr>
                <w:sz w:val="20"/>
                <w:szCs w:val="20"/>
              </w:rPr>
              <w:t>TimeStampType</w:t>
            </w:r>
            <w:proofErr w:type="spellEnd"/>
          </w:p>
          <w:p w14:paraId="312818D9" w14:textId="77777777" w:rsidR="00907C9B" w:rsidRPr="00907C9B" w:rsidRDefault="00907C9B"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A4E1386" w14:textId="0EEAD97E" w:rsidR="00907C9B" w:rsidRPr="00907C9B" w:rsidRDefault="00907C9B" w:rsidP="00907C9B">
            <w:pPr>
              <w:spacing w:line="229" w:lineRule="exact"/>
              <w:ind w:left="102"/>
              <w:rPr>
                <w:sz w:val="20"/>
                <w:szCs w:val="20"/>
              </w:rPr>
            </w:pPr>
            <w:r w:rsidRPr="00907C9B">
              <w:rPr>
                <w:sz w:val="20"/>
                <w:szCs w:val="20"/>
              </w:rPr>
              <w:t>Tidpunkt för signering</w:t>
            </w:r>
          </w:p>
          <w:p w14:paraId="504FDB96" w14:textId="77777777" w:rsidR="00907C9B" w:rsidRPr="00907C9B" w:rsidRDefault="00907C9B"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A7F684"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07C9B" w:rsidRPr="00907C9B" w14:paraId="11E34121" w14:textId="77777777" w:rsidTr="003D6271">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0A50AFA0" w14:textId="6C3CFA3B" w:rsidR="00907C9B" w:rsidRPr="00907C9B" w:rsidRDefault="0081359D" w:rsidP="00907C9B">
            <w:pPr>
              <w:spacing w:line="229" w:lineRule="exact"/>
              <w:ind w:left="102"/>
              <w:rPr>
                <w:sz w:val="20"/>
                <w:szCs w:val="20"/>
              </w:rPr>
            </w:pPr>
            <w:proofErr w:type="gramStart"/>
            <w:r>
              <w:rPr>
                <w:sz w:val="20"/>
                <w:szCs w:val="20"/>
              </w:rPr>
              <w:t>...</w:t>
            </w:r>
            <w:proofErr w:type="spellStart"/>
            <w:r w:rsidR="0035083B" w:rsidRPr="0035083B">
              <w:rPr>
                <w:sz w:val="20"/>
                <w:szCs w:val="20"/>
              </w:rPr>
              <w:t>legalAuthenticatorHSAid</w:t>
            </w:r>
            <w:proofErr w:type="spellEnd"/>
            <w:proofErr w:type="gramEnd"/>
          </w:p>
          <w:p w14:paraId="546E482B" w14:textId="77777777" w:rsidR="00907C9B" w:rsidRPr="00907C9B" w:rsidRDefault="00907C9B" w:rsidP="00907C9B">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25D3788F" w14:textId="0A4C406C" w:rsidR="00907C9B" w:rsidRPr="00907C9B" w:rsidRDefault="0035083B" w:rsidP="00907C9B">
            <w:pPr>
              <w:spacing w:line="229" w:lineRule="exact"/>
              <w:ind w:left="102"/>
              <w:rPr>
                <w:sz w:val="20"/>
                <w:szCs w:val="20"/>
              </w:rPr>
            </w:pPr>
            <w:proofErr w:type="spellStart"/>
            <w:r w:rsidRPr="0035083B">
              <w:rPr>
                <w:sz w:val="20"/>
                <w:szCs w:val="20"/>
              </w:rPr>
              <w:t>HSAIDType</w:t>
            </w:r>
            <w:proofErr w:type="spellEnd"/>
          </w:p>
          <w:p w14:paraId="3CC4BEBF" w14:textId="2A50367E" w:rsidR="00907C9B" w:rsidRPr="00907C9B" w:rsidRDefault="00907C9B" w:rsidP="00907C9B">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62D67316" w14:textId="64140221" w:rsidR="00907C9B" w:rsidRPr="00907C9B" w:rsidRDefault="0035083B"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5809FAB1" w14:textId="685113ED" w:rsidR="00907C9B" w:rsidRPr="00907C9B" w:rsidRDefault="001E69BC" w:rsidP="00907C9B">
            <w:pPr>
              <w:spacing w:line="229" w:lineRule="exact"/>
              <w:ind w:left="102"/>
              <w:rPr>
                <w:sz w:val="20"/>
                <w:szCs w:val="20"/>
              </w:rPr>
            </w:pPr>
            <w:r>
              <w:rPr>
                <w:sz w:val="20"/>
                <w:szCs w:val="20"/>
              </w:rPr>
              <w:t>1</w:t>
            </w:r>
            <w:proofErr w:type="gramStart"/>
            <w:r w:rsidR="00907C9B" w:rsidRPr="00907C9B">
              <w:rPr>
                <w:sz w:val="20"/>
                <w:szCs w:val="20"/>
              </w:rPr>
              <w:t>..</w:t>
            </w:r>
            <w:proofErr w:type="gramEnd"/>
            <w:r w:rsidR="00907C9B" w:rsidRPr="00907C9B">
              <w:rPr>
                <w:sz w:val="20"/>
                <w:szCs w:val="20"/>
              </w:rPr>
              <w:t>1</w:t>
            </w:r>
          </w:p>
        </w:tc>
      </w:tr>
      <w:tr w:rsidR="00907C9B" w:rsidRPr="00907C9B" w14:paraId="303434F5" w14:textId="77777777" w:rsidTr="003D6271">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557B3B55" w14:textId="73CC08D5" w:rsidR="00E74D83" w:rsidRPr="00E74D83" w:rsidRDefault="00907C9B" w:rsidP="00E74D83">
            <w:pPr>
              <w:spacing w:line="229" w:lineRule="exact"/>
              <w:ind w:left="102"/>
              <w:rPr>
                <w:sz w:val="20"/>
                <w:szCs w:val="20"/>
              </w:rPr>
            </w:pPr>
            <w:proofErr w:type="gramStart"/>
            <w:r w:rsidRPr="00907C9B">
              <w:rPr>
                <w:sz w:val="20"/>
                <w:szCs w:val="20"/>
              </w:rPr>
              <w:t>..</w:t>
            </w:r>
            <w:proofErr w:type="spellStart"/>
            <w:proofErr w:type="gramEnd"/>
            <w:r w:rsidR="00E74D83" w:rsidRPr="00E74D83">
              <w:rPr>
                <w:spacing w:val="-1"/>
                <w:sz w:val="20"/>
                <w:szCs w:val="20"/>
              </w:rPr>
              <w:t>approvedForPatient</w:t>
            </w:r>
            <w:proofErr w:type="spellEnd"/>
          </w:p>
          <w:p w14:paraId="5592960A" w14:textId="7DB432A0" w:rsidR="00907C9B" w:rsidRPr="00907C9B" w:rsidRDefault="00907C9B" w:rsidP="00E74D83">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23CC25B" w14:textId="77777777" w:rsidR="00E74D83" w:rsidRDefault="00E74D83" w:rsidP="00E74D83">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7392D7FE" w14:textId="3244AE8A" w:rsidR="00907C9B" w:rsidRPr="00907C9B" w:rsidRDefault="00907C9B"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B34FC7" w14:textId="77777777" w:rsidR="0083546F" w:rsidRPr="0083546F" w:rsidRDefault="0083546F" w:rsidP="0083546F">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2167F531" w14:textId="3D1D0281" w:rsidR="00907C9B" w:rsidRPr="00907C9B" w:rsidRDefault="00907C9B"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C360A41" w14:textId="36597016" w:rsidR="00907C9B" w:rsidRPr="00907C9B" w:rsidRDefault="00A409A7" w:rsidP="00907C9B">
            <w:pPr>
              <w:spacing w:line="226" w:lineRule="exact"/>
              <w:ind w:left="102"/>
              <w:rPr>
                <w:spacing w:val="-1"/>
                <w:sz w:val="20"/>
                <w:szCs w:val="20"/>
              </w:rPr>
            </w:pPr>
            <w:r>
              <w:rPr>
                <w:spacing w:val="-1"/>
                <w:sz w:val="20"/>
                <w:szCs w:val="20"/>
              </w:rPr>
              <w:t>1</w:t>
            </w:r>
            <w:proofErr w:type="gramStart"/>
            <w:r w:rsidR="00E74D83">
              <w:rPr>
                <w:spacing w:val="-1"/>
                <w:sz w:val="20"/>
                <w:szCs w:val="20"/>
              </w:rPr>
              <w:t>..</w:t>
            </w:r>
            <w:proofErr w:type="gramEnd"/>
            <w:r w:rsidR="00E74D83">
              <w:rPr>
                <w:spacing w:val="-1"/>
                <w:sz w:val="20"/>
                <w:szCs w:val="20"/>
              </w:rPr>
              <w:t>1</w:t>
            </w:r>
          </w:p>
        </w:tc>
      </w:tr>
      <w:tr w:rsidR="00907C9B" w:rsidRPr="00907C9B" w14:paraId="019A7A35" w14:textId="77777777" w:rsidTr="006067A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D6F1B0D" w14:textId="3729858A" w:rsidR="00907C9B" w:rsidRPr="00907C9B" w:rsidRDefault="00907C9B" w:rsidP="001E69BC">
            <w:pPr>
              <w:spacing w:line="229" w:lineRule="exact"/>
              <w:ind w:left="102"/>
              <w:rPr>
                <w:sz w:val="20"/>
                <w:szCs w:val="20"/>
                <w:lang w:val="en-US"/>
              </w:rPr>
            </w:pPr>
            <w:r w:rsidRPr="00907C9B">
              <w:rPr>
                <w:sz w:val="20"/>
                <w:szCs w:val="20"/>
                <w:lang w:val="en-US"/>
              </w:rPr>
              <w:t>..</w:t>
            </w:r>
            <w:proofErr w:type="spellStart"/>
            <w:r w:rsidR="003C17D1">
              <w:rPr>
                <w:spacing w:val="-1"/>
                <w:sz w:val="20"/>
                <w:szCs w:val="20"/>
                <w:lang w:val="en-US"/>
              </w:rPr>
              <w:t>careContact</w:t>
            </w:r>
            <w:r w:rsidR="001E69BC">
              <w:rPr>
                <w:spacing w:val="-1"/>
                <w:sz w:val="20"/>
                <w:szCs w:val="20"/>
                <w:lang w:val="en-US"/>
              </w:rPr>
              <w:t>I</w:t>
            </w:r>
            <w:r w:rsidR="006067AA">
              <w:rPr>
                <w:spacing w:val="-1"/>
                <w:sz w:val="20"/>
                <w:szCs w:val="20"/>
                <w:lang w:val="en-US"/>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A6D6E14" w14:textId="401EA79D" w:rsidR="00907C9B" w:rsidRPr="00907C9B" w:rsidRDefault="006067AA" w:rsidP="00907C9B">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5324E37C" w14:textId="0951E2B3" w:rsidR="00907C9B" w:rsidRPr="00550957" w:rsidRDefault="00C6406C" w:rsidP="00907C9B">
            <w:pPr>
              <w:spacing w:line="226" w:lineRule="exact"/>
              <w:ind w:left="102"/>
              <w:rPr>
                <w:spacing w:val="-1"/>
                <w:sz w:val="20"/>
                <w:szCs w:val="20"/>
              </w:rPr>
            </w:pPr>
            <w:r>
              <w:rPr>
                <w:spacing w:val="-1"/>
                <w:sz w:val="20"/>
                <w:szCs w:val="20"/>
              </w:rPr>
              <w:t>Identitet</w:t>
            </w:r>
            <w:r w:rsidR="006067AA"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4937ED61" w14:textId="77777777" w:rsidR="00907C9B" w:rsidRPr="00907C9B" w:rsidRDefault="00907C9B" w:rsidP="00907C9B">
            <w:pPr>
              <w:spacing w:line="226" w:lineRule="exact"/>
              <w:ind w:left="102"/>
              <w:rPr>
                <w:spacing w:val="-1"/>
                <w:sz w:val="20"/>
                <w:szCs w:val="20"/>
                <w:lang w:val="en-US"/>
              </w:rPr>
            </w:pPr>
            <w:r w:rsidRPr="00907C9B">
              <w:rPr>
                <w:spacing w:val="-1"/>
                <w:sz w:val="20"/>
                <w:szCs w:val="20"/>
                <w:lang w:val="en-US"/>
              </w:rPr>
              <w:t>0..1</w:t>
            </w:r>
          </w:p>
        </w:tc>
      </w:tr>
      <w:tr w:rsidR="001C6105" w:rsidRPr="00907C9B" w14:paraId="7E74E8D2" w14:textId="77777777" w:rsidTr="009962CE">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289C8424" w14:textId="77777777" w:rsidR="001C6105" w:rsidRPr="00907C9B" w:rsidRDefault="001C6105" w:rsidP="00907C9B">
            <w:pPr>
              <w:spacing w:line="229" w:lineRule="exact"/>
              <w:ind w:left="102"/>
              <w:rPr>
                <w:sz w:val="20"/>
                <w:szCs w:val="20"/>
              </w:rPr>
            </w:pPr>
            <w:r w:rsidRPr="00907C9B">
              <w:rPr>
                <w:sz w:val="20"/>
                <w:szCs w:val="20"/>
              </w:rPr>
              <w:t>.</w:t>
            </w:r>
            <w:proofErr w:type="spellStart"/>
            <w:r w:rsidRPr="00907C9B">
              <w:rPr>
                <w:sz w:val="20"/>
                <w:szCs w:val="20"/>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78623A2" w14:textId="5CBE6A0B" w:rsidR="001C6105" w:rsidRPr="00907C9B" w:rsidRDefault="001C6105" w:rsidP="00907C9B">
            <w:pPr>
              <w:spacing w:line="226" w:lineRule="exact"/>
              <w:ind w:left="102"/>
              <w:rPr>
                <w:spacing w:val="-1"/>
                <w:sz w:val="20"/>
                <w:szCs w:val="20"/>
              </w:rPr>
            </w:pPr>
            <w:proofErr w:type="spellStart"/>
            <w:r>
              <w:rPr>
                <w:spacing w:val="-1"/>
                <w:sz w:val="20"/>
                <w:szCs w:val="20"/>
              </w:rPr>
              <w:t>C</w:t>
            </w:r>
            <w:r w:rsidRPr="00907C9B">
              <w:rPr>
                <w:spacing w:val="-1"/>
                <w:sz w:val="20"/>
                <w:szCs w:val="20"/>
              </w:rPr>
              <w:t>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011CD6E" w14:textId="42C07C8A"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602A4B1"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FB39FCE" w14:textId="77777777" w:rsidTr="009962CE">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6614CE47"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73A5BB9" w14:textId="7E2C4434" w:rsidR="001C6105" w:rsidRPr="00DD6544" w:rsidRDefault="001C6105" w:rsidP="003B67A0">
            <w:pPr>
              <w:spacing w:line="226" w:lineRule="exact"/>
              <w:ind w:left="102"/>
              <w:rPr>
                <w:sz w:val="20"/>
                <w:szCs w:val="20"/>
              </w:rPr>
            </w:pPr>
            <w:proofErr w:type="spellStart"/>
            <w:r>
              <w:rPr>
                <w:sz w:val="20"/>
                <w:szCs w:val="20"/>
              </w:rPr>
              <w:t>C</w:t>
            </w:r>
            <w:r w:rsidRPr="00907C9B">
              <w:rPr>
                <w:sz w:val="20"/>
                <w:szCs w:val="20"/>
              </w:rPr>
              <w:t>linicalDocumentNoteType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4DDB18F" w14:textId="77777777" w:rsidR="001C6105" w:rsidRPr="00907C9B" w:rsidRDefault="001C6105" w:rsidP="00907C9B">
            <w:pPr>
              <w:spacing w:line="226" w:lineRule="exact"/>
              <w:ind w:left="102"/>
              <w:rPr>
                <w:spacing w:val="-1"/>
                <w:sz w:val="20"/>
                <w:szCs w:val="20"/>
              </w:rPr>
            </w:pPr>
            <w:r w:rsidRPr="00907C9B">
              <w:rPr>
                <w:spacing w:val="-1"/>
                <w:sz w:val="20"/>
                <w:szCs w:val="20"/>
              </w:rPr>
              <w:t>Dokument/anteckning</w:t>
            </w:r>
          </w:p>
          <w:p w14:paraId="67F17D42"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5F43AA"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5A9A6D77" w14:textId="77777777" w:rsidTr="009962CE">
        <w:trPr>
          <w:gridAfter w:val="1"/>
          <w:wAfter w:w="445" w:type="dxa"/>
          <w:trHeight w:hRule="exact" w:val="2850"/>
        </w:trPr>
        <w:tc>
          <w:tcPr>
            <w:tcW w:w="2922" w:type="dxa"/>
            <w:tcBorders>
              <w:top w:val="single" w:sz="5" w:space="0" w:color="000000"/>
              <w:left w:val="single" w:sz="5" w:space="0" w:color="000000"/>
              <w:bottom w:val="single" w:sz="5" w:space="0" w:color="000000"/>
              <w:right w:val="single" w:sz="5" w:space="0" w:color="000000"/>
            </w:tcBorders>
          </w:tcPr>
          <w:p w14:paraId="290693E1" w14:textId="1E1FA1A2"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C63E3E5" w14:textId="56362379" w:rsidR="001C6105" w:rsidRPr="000A6DF8" w:rsidRDefault="001C6105" w:rsidP="000A6DF8">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w:t>
            </w:r>
            <w:r w:rsidR="003B67A0">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C2C7B3" w14:textId="77777777" w:rsidR="002E3143" w:rsidRDefault="002E3143" w:rsidP="002E3143">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0373CEBC" w14:textId="77777777" w:rsidR="002E3143" w:rsidRDefault="002E3143" w:rsidP="002E3143">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0CCEB853" w14:textId="77777777" w:rsidR="002E3143" w:rsidRDefault="002E3143" w:rsidP="002E3143">
            <w:pPr>
              <w:spacing w:line="226" w:lineRule="exact"/>
              <w:ind w:left="102"/>
              <w:rPr>
                <w:spacing w:val="-1"/>
                <w:sz w:val="20"/>
                <w:szCs w:val="20"/>
              </w:rPr>
            </w:pPr>
            <w:r w:rsidRPr="00C66849">
              <w:rPr>
                <w:spacing w:val="-1"/>
                <w:sz w:val="20"/>
                <w:szCs w:val="20"/>
              </w:rPr>
              <w:t xml:space="preserve">sam = Sammanfattning, </w:t>
            </w:r>
          </w:p>
          <w:p w14:paraId="7181FA34" w14:textId="77777777" w:rsidR="002E3143" w:rsidRDefault="002E3143" w:rsidP="002E3143">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2268839F" w14:textId="77777777" w:rsidR="002E3143" w:rsidRDefault="002E3143" w:rsidP="002E3143">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1E8E1F70" w14:textId="77777777" w:rsidR="002E3143" w:rsidRDefault="002E3143" w:rsidP="002E3143">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4D58D9C3" w14:textId="77777777" w:rsidR="002E3143" w:rsidRDefault="002E3143" w:rsidP="002E3143">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64A6F204" w14:textId="77777777" w:rsidR="002E3143" w:rsidRDefault="002E3143" w:rsidP="002E3143">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39F7E08" w14:textId="77777777" w:rsidR="002E3143" w:rsidRPr="00C66849" w:rsidRDefault="002E3143" w:rsidP="002E3143">
            <w:pPr>
              <w:spacing w:line="226" w:lineRule="exact"/>
              <w:ind w:left="102"/>
              <w:rPr>
                <w:spacing w:val="-1"/>
                <w:sz w:val="20"/>
                <w:szCs w:val="20"/>
              </w:rPr>
            </w:pPr>
            <w:r w:rsidRPr="00C66849">
              <w:rPr>
                <w:spacing w:val="-1"/>
                <w:sz w:val="20"/>
                <w:szCs w:val="20"/>
              </w:rPr>
              <w:t>bes = Besöksanteckning.</w:t>
            </w:r>
          </w:p>
          <w:p w14:paraId="4559D367" w14:textId="77777777" w:rsidR="001C6105" w:rsidRPr="00907C9B" w:rsidRDefault="001C6105" w:rsidP="00C6684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20FFE45" w14:textId="77777777" w:rsidR="001C6105" w:rsidRPr="00907C9B" w:rsidRDefault="001C6105" w:rsidP="00C6684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09694B8A" w14:textId="77777777" w:rsidTr="009962CE">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7166443F" w14:textId="1786FE76" w:rsidR="001C6105" w:rsidRPr="00907C9B" w:rsidRDefault="0081359D" w:rsidP="00907C9B">
            <w:pPr>
              <w:spacing w:line="229" w:lineRule="exact"/>
              <w:ind w:left="102"/>
              <w:rPr>
                <w:sz w:val="20"/>
                <w:szCs w:val="20"/>
              </w:rPr>
            </w:pPr>
            <w:proofErr w:type="gramStart"/>
            <w:r>
              <w:rPr>
                <w:sz w:val="20"/>
                <w:szCs w:val="20"/>
              </w:rPr>
              <w:t>...</w:t>
            </w:r>
            <w:proofErr w:type="spellStart"/>
            <w:r w:rsidR="001C6105"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5512CE" w14:textId="4007BB36"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9BF54A9" w14:textId="77777777" w:rsidR="001C6105" w:rsidRPr="00907C9B" w:rsidRDefault="001C6105" w:rsidP="00907C9B">
            <w:pPr>
              <w:spacing w:line="226" w:lineRule="exact"/>
              <w:ind w:left="102"/>
              <w:rPr>
                <w:spacing w:val="-1"/>
                <w:sz w:val="20"/>
                <w:szCs w:val="20"/>
              </w:rPr>
            </w:pPr>
            <w:r w:rsidRPr="00907C9B">
              <w:rPr>
                <w:spacing w:val="-1"/>
                <w:sz w:val="20"/>
                <w:szCs w:val="20"/>
              </w:rPr>
              <w:t>Titel på dokument</w:t>
            </w:r>
          </w:p>
          <w:p w14:paraId="0C1F998F"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52C556"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C6105" w:rsidRPr="00907C9B" w14:paraId="14AFB927" w14:textId="77777777" w:rsidTr="009962CE">
        <w:trPr>
          <w:gridAfter w:val="1"/>
          <w:wAfter w:w="445" w:type="dxa"/>
          <w:trHeight w:hRule="exact" w:val="2414"/>
        </w:trPr>
        <w:tc>
          <w:tcPr>
            <w:tcW w:w="2922" w:type="dxa"/>
            <w:tcBorders>
              <w:top w:val="single" w:sz="5" w:space="0" w:color="000000"/>
              <w:left w:val="single" w:sz="5" w:space="0" w:color="000000"/>
              <w:bottom w:val="single" w:sz="5" w:space="0" w:color="000000"/>
              <w:right w:val="single" w:sz="5" w:space="0" w:color="000000"/>
            </w:tcBorders>
          </w:tcPr>
          <w:p w14:paraId="278391B3" w14:textId="1EF629D4" w:rsidR="001C6105" w:rsidRPr="00907C9B" w:rsidRDefault="0081359D" w:rsidP="00907C9B">
            <w:pPr>
              <w:spacing w:line="229" w:lineRule="exact"/>
              <w:ind w:left="102"/>
              <w:rPr>
                <w:sz w:val="20"/>
                <w:szCs w:val="20"/>
              </w:rPr>
            </w:pPr>
            <w:proofErr w:type="gramStart"/>
            <w:r>
              <w:rPr>
                <w:sz w:val="20"/>
                <w:szCs w:val="20"/>
              </w:rPr>
              <w:lastRenderedPageBreak/>
              <w:t>...</w:t>
            </w:r>
            <w:proofErr w:type="spellStart"/>
            <w:r w:rsidR="001C6105" w:rsidRPr="00907C9B">
              <w:rPr>
                <w:sz w:val="20"/>
                <w:szCs w:val="20"/>
              </w:rPr>
              <w:t>clinicalDocumentNoteText</w:t>
            </w:r>
            <w:proofErr w:type="spellEnd"/>
            <w:proofErr w:type="gramEnd"/>
          </w:p>
          <w:p w14:paraId="7D794C13"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68831E" w14:textId="0AF778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F193F4E" w14:textId="77777777" w:rsidR="001C6105" w:rsidRPr="00386D84" w:rsidRDefault="001C6105" w:rsidP="00386D84">
            <w:pPr>
              <w:spacing w:line="229" w:lineRule="exact"/>
              <w:ind w:left="102"/>
              <w:rPr>
                <w:sz w:val="20"/>
                <w:szCs w:val="20"/>
              </w:rPr>
            </w:pPr>
            <w:r w:rsidRPr="00386D84">
              <w:rPr>
                <w:sz w:val="20"/>
                <w:szCs w:val="20"/>
              </w:rPr>
              <w:t xml:space="preserve">Själva anteckningen. Anteckningen kan innehålla platshållare för </w:t>
            </w:r>
            <w:proofErr w:type="spellStart"/>
            <w:r w:rsidRPr="00386D84">
              <w:rPr>
                <w:sz w:val="20"/>
                <w:szCs w:val="20"/>
              </w:rPr>
              <w:t>multimediaobjekt</w:t>
            </w:r>
            <w:proofErr w:type="spellEnd"/>
            <w:r w:rsidRPr="00386D84">
              <w:rPr>
                <w:sz w:val="20"/>
                <w:szCs w:val="20"/>
              </w:rPr>
              <w:t xml:space="preserve"> som medföljer dokumentet, om </w:t>
            </w:r>
            <w:proofErr w:type="spellStart"/>
            <w:r w:rsidRPr="00386D84">
              <w:rPr>
                <w:sz w:val="20"/>
                <w:szCs w:val="20"/>
              </w:rPr>
              <w:t>multimediaobjektet</w:t>
            </w:r>
            <w:proofErr w:type="spellEnd"/>
            <w:r w:rsidRPr="00386D84">
              <w:rPr>
                <w:sz w:val="20"/>
                <w:szCs w:val="20"/>
              </w:rPr>
              <w:t xml:space="preserve"> ska bäddas in i anteckningstexten. Själva </w:t>
            </w:r>
            <w:proofErr w:type="spellStart"/>
            <w:r w:rsidRPr="00386D84">
              <w:rPr>
                <w:sz w:val="20"/>
                <w:szCs w:val="20"/>
              </w:rPr>
              <w:t>multimediaobjektet</w:t>
            </w:r>
            <w:proofErr w:type="spellEnd"/>
            <w:r w:rsidRPr="00386D84">
              <w:rPr>
                <w:sz w:val="20"/>
                <w:szCs w:val="20"/>
              </w:rPr>
              <w:t xml:space="preserve"> definieras i &lt;</w:t>
            </w:r>
            <w:proofErr w:type="spellStart"/>
            <w:r w:rsidRPr="00386D84">
              <w:rPr>
                <w:sz w:val="20"/>
                <w:szCs w:val="20"/>
              </w:rPr>
              <w:t>multimediaEntry</w:t>
            </w:r>
            <w:proofErr w:type="spellEnd"/>
            <w:r w:rsidRPr="00386D84">
              <w:rPr>
                <w:sz w:val="20"/>
                <w:szCs w:val="20"/>
              </w:rPr>
              <w:t>&gt;. Formatet på platshållaren är &lt;</w:t>
            </w:r>
            <w:proofErr w:type="spellStart"/>
            <w:r w:rsidRPr="00386D84">
              <w:rPr>
                <w:sz w:val="20"/>
                <w:szCs w:val="20"/>
              </w:rPr>
              <w:t>renderMultiMedia</w:t>
            </w:r>
            <w:proofErr w:type="spellEnd"/>
            <w:r w:rsidRPr="00386D84">
              <w:rPr>
                <w:sz w:val="20"/>
                <w:szCs w:val="20"/>
              </w:rPr>
              <w:t xml:space="preserve"> </w:t>
            </w:r>
            <w:proofErr w:type="spellStart"/>
            <w:r w:rsidRPr="00386D84">
              <w:rPr>
                <w:sz w:val="20"/>
                <w:szCs w:val="20"/>
              </w:rPr>
              <w:t>referencedObject</w:t>
            </w:r>
            <w:proofErr w:type="spellEnd"/>
            <w:r w:rsidRPr="00386D84">
              <w:rPr>
                <w:sz w:val="20"/>
                <w:szCs w:val="20"/>
              </w:rPr>
              <w:t xml:space="preserve">="id"/&gt;, där id är identiteten på </w:t>
            </w:r>
            <w:proofErr w:type="spellStart"/>
            <w:r w:rsidRPr="00386D84">
              <w:rPr>
                <w:sz w:val="20"/>
                <w:szCs w:val="20"/>
              </w:rPr>
              <w:t>multimediaobjektet</w:t>
            </w:r>
            <w:proofErr w:type="spellEnd"/>
            <w:r w:rsidRPr="00386D84">
              <w:rPr>
                <w:sz w:val="20"/>
                <w:szCs w:val="20"/>
              </w:rPr>
              <w:t xml:space="preserve"> (exempelvis "MM1"), som definieras i &lt;</w:t>
            </w:r>
            <w:proofErr w:type="spellStart"/>
            <w:r w:rsidRPr="00386D84">
              <w:rPr>
                <w:sz w:val="20"/>
                <w:szCs w:val="20"/>
              </w:rPr>
              <w:t>multimediaEntry</w:t>
            </w:r>
            <w:proofErr w:type="spellEnd"/>
            <w:r w:rsidRPr="00386D84">
              <w:rPr>
                <w:sz w:val="20"/>
                <w:szCs w:val="20"/>
              </w:rPr>
              <w:t>&gt;.</w:t>
            </w:r>
          </w:p>
          <w:p w14:paraId="32E7875F" w14:textId="14C97EB8"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74106D3" w14:textId="77777777"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C6105" w:rsidRPr="00907C9B" w14:paraId="7CDF8979" w14:textId="77777777" w:rsidTr="003D6271">
        <w:trPr>
          <w:gridAfter w:val="1"/>
          <w:wAfter w:w="445" w:type="dxa"/>
          <w:trHeight w:hRule="exact" w:val="811"/>
        </w:trPr>
        <w:tc>
          <w:tcPr>
            <w:tcW w:w="2922" w:type="dxa"/>
            <w:tcBorders>
              <w:top w:val="single" w:sz="5" w:space="0" w:color="000000"/>
              <w:left w:val="single" w:sz="5" w:space="0" w:color="000000"/>
              <w:bottom w:val="single" w:sz="5" w:space="0" w:color="000000"/>
              <w:right w:val="single" w:sz="5" w:space="0" w:color="000000"/>
            </w:tcBorders>
          </w:tcPr>
          <w:p w14:paraId="345EC13F" w14:textId="77777777" w:rsidR="001C6105" w:rsidRPr="00907C9B" w:rsidRDefault="001C6105"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multimediaEntry</w:t>
            </w:r>
            <w:proofErr w:type="spellEnd"/>
          </w:p>
          <w:p w14:paraId="32284A94"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1EE8D" w14:textId="6DFC3B67" w:rsidR="001C6105" w:rsidRPr="00907C9B" w:rsidRDefault="00851BAF" w:rsidP="00907C9B">
            <w:pPr>
              <w:spacing w:line="229" w:lineRule="exact"/>
              <w:ind w:left="102"/>
              <w:rPr>
                <w:sz w:val="20"/>
                <w:szCs w:val="20"/>
              </w:rPr>
            </w:pPr>
            <w:proofErr w:type="spellStart"/>
            <w:r>
              <w:rPr>
                <w:sz w:val="20"/>
                <w:szCs w:val="20"/>
              </w:rPr>
              <w:t>Multimedia</w:t>
            </w:r>
            <w:r w:rsidR="002E3143" w:rsidRPr="00907C9B">
              <w:rPr>
                <w:sz w:val="20"/>
                <w:szCs w:val="20"/>
              </w:rPr>
              <w:t>Type</w:t>
            </w:r>
            <w:proofErr w:type="spellEnd"/>
          </w:p>
          <w:p w14:paraId="00E96873" w14:textId="77777777" w:rsidR="001C6105" w:rsidRPr="00907C9B"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A77C76" w14:textId="77777777" w:rsidR="001C6105" w:rsidRPr="001C497D" w:rsidRDefault="001C6105" w:rsidP="001C497D">
            <w:pPr>
              <w:spacing w:line="229" w:lineRule="exact"/>
              <w:ind w:left="102"/>
              <w:rPr>
                <w:sz w:val="20"/>
                <w:szCs w:val="20"/>
              </w:rPr>
            </w:pPr>
            <w:proofErr w:type="spellStart"/>
            <w:r w:rsidRPr="001C497D">
              <w:rPr>
                <w:sz w:val="20"/>
                <w:szCs w:val="20"/>
              </w:rPr>
              <w:t>Multimediaobjekt</w:t>
            </w:r>
            <w:proofErr w:type="spellEnd"/>
            <w:r w:rsidRPr="001C497D">
              <w:rPr>
                <w:sz w:val="20"/>
                <w:szCs w:val="20"/>
              </w:rPr>
              <w:t xml:space="preserve"> som medföljer dokumentet. Varje sådant </w:t>
            </w:r>
            <w:proofErr w:type="spellStart"/>
            <w:r w:rsidRPr="001C497D">
              <w:rPr>
                <w:sz w:val="20"/>
                <w:szCs w:val="20"/>
              </w:rPr>
              <w:t>multimediaobjekt</w:t>
            </w:r>
            <w:proofErr w:type="spellEnd"/>
            <w:r w:rsidRPr="001C497D">
              <w:rPr>
                <w:sz w:val="20"/>
                <w:szCs w:val="20"/>
              </w:rPr>
              <w:t xml:space="preserve"> kan motsvaras av en platshållare i </w:t>
            </w:r>
            <w:proofErr w:type="spellStart"/>
            <w:r w:rsidRPr="001C497D">
              <w:rPr>
                <w:sz w:val="20"/>
                <w:szCs w:val="20"/>
              </w:rPr>
              <w:t>clinicalDocumentNoteText</w:t>
            </w:r>
            <w:proofErr w:type="spellEnd"/>
            <w:r w:rsidRPr="001C497D">
              <w:rPr>
                <w:sz w:val="20"/>
                <w:szCs w:val="20"/>
              </w:rPr>
              <w:t>.</w:t>
            </w:r>
          </w:p>
          <w:p w14:paraId="06E59104" w14:textId="77777777"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FF8F519" w14:textId="77777777" w:rsidR="001C6105" w:rsidRPr="00907C9B" w:rsidRDefault="001C6105"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C6105" w:rsidRPr="00907C9B" w14:paraId="2B704181" w14:textId="77777777" w:rsidTr="009962CE">
        <w:trPr>
          <w:gridAfter w:val="1"/>
          <w:wAfter w:w="445" w:type="dxa"/>
          <w:trHeight w:hRule="exact" w:val="1439"/>
        </w:trPr>
        <w:tc>
          <w:tcPr>
            <w:tcW w:w="2922" w:type="dxa"/>
            <w:tcBorders>
              <w:top w:val="single" w:sz="5" w:space="0" w:color="000000"/>
              <w:left w:val="single" w:sz="5" w:space="0" w:color="000000"/>
              <w:bottom w:val="single" w:sz="5" w:space="0" w:color="000000"/>
              <w:right w:val="single" w:sz="5" w:space="0" w:color="000000"/>
            </w:tcBorders>
          </w:tcPr>
          <w:p w14:paraId="26A9D0CC" w14:textId="39DE5733" w:rsidR="001C6105" w:rsidRPr="00907C9B" w:rsidRDefault="0081359D" w:rsidP="00907C9B">
            <w:pPr>
              <w:spacing w:line="229" w:lineRule="exact"/>
              <w:ind w:left="102"/>
              <w:rPr>
                <w:sz w:val="20"/>
                <w:szCs w:val="20"/>
              </w:rPr>
            </w:pPr>
            <w:proofErr w:type="gramStart"/>
            <w:r>
              <w:rPr>
                <w:sz w:val="20"/>
                <w:szCs w:val="20"/>
              </w:rPr>
              <w:t>...</w:t>
            </w:r>
            <w:r w:rsidR="001C6105">
              <w:rPr>
                <w:sz w:val="20"/>
                <w:szCs w:val="20"/>
              </w:rPr>
              <w:t>id</w:t>
            </w:r>
            <w:proofErr w:type="gramEnd"/>
          </w:p>
          <w:p w14:paraId="5BBBD848" w14:textId="77777777" w:rsidR="001C6105" w:rsidRPr="00907C9B"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0652882" w14:textId="6E8EC5D4" w:rsidR="001C6105" w:rsidRPr="00907C9B" w:rsidRDefault="00E843CD" w:rsidP="00907C9B">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D13D50" w14:textId="77777777" w:rsidR="001C6105" w:rsidRPr="001C497D" w:rsidRDefault="001C6105" w:rsidP="001C497D">
            <w:pPr>
              <w:spacing w:line="226" w:lineRule="exact"/>
              <w:ind w:left="102"/>
              <w:rPr>
                <w:spacing w:val="-1"/>
                <w:sz w:val="20"/>
                <w:szCs w:val="20"/>
              </w:rPr>
            </w:pPr>
            <w:r w:rsidRPr="001C497D">
              <w:rPr>
                <w:spacing w:val="-1"/>
                <w:sz w:val="20"/>
                <w:szCs w:val="20"/>
              </w:rPr>
              <w:t xml:space="preserve">Varje </w:t>
            </w:r>
            <w:proofErr w:type="spellStart"/>
            <w:r w:rsidRPr="001C497D">
              <w:rPr>
                <w:spacing w:val="-1"/>
                <w:sz w:val="20"/>
                <w:szCs w:val="20"/>
              </w:rPr>
              <w:t>multimediaobjekt</w:t>
            </w:r>
            <w:proofErr w:type="spellEnd"/>
            <w:r w:rsidRPr="001C497D">
              <w:rPr>
                <w:spacing w:val="-1"/>
                <w:sz w:val="20"/>
                <w:szCs w:val="20"/>
              </w:rPr>
              <w:t xml:space="preserve"> ska ha en i dokumentet unik identitet. Denna identitet kan användas som referens i platshållare i </w:t>
            </w:r>
            <w:proofErr w:type="spellStart"/>
            <w:r w:rsidRPr="001C497D">
              <w:rPr>
                <w:spacing w:val="-1"/>
                <w:sz w:val="20"/>
                <w:szCs w:val="20"/>
              </w:rPr>
              <w:t>clinicalDocumentText</w:t>
            </w:r>
            <w:proofErr w:type="spellEnd"/>
            <w:r w:rsidRPr="001C497D">
              <w:rPr>
                <w:spacing w:val="-1"/>
                <w:sz w:val="20"/>
                <w:szCs w:val="20"/>
              </w:rPr>
              <w:t xml:space="preserve">. </w:t>
            </w:r>
            <w:r w:rsidRPr="001C497D">
              <w:rPr>
                <w:spacing w:val="-1"/>
                <w:sz w:val="20"/>
                <w:szCs w:val="20"/>
              </w:rPr>
              <w:br/>
              <w:t>Använd identitet MM1, MM2, MM3 och så vidare.</w:t>
            </w:r>
          </w:p>
          <w:p w14:paraId="6912DED4" w14:textId="31466A6E" w:rsidR="001C6105" w:rsidRPr="00907C9B"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3FB5172" w14:textId="474D8AF1" w:rsidR="001C6105" w:rsidRPr="00907C9B" w:rsidRDefault="001C6105" w:rsidP="00907C9B">
            <w:pPr>
              <w:spacing w:line="226" w:lineRule="exact"/>
              <w:ind w:left="102"/>
              <w:rPr>
                <w:spacing w:val="-1"/>
                <w:sz w:val="20"/>
                <w:szCs w:val="20"/>
              </w:rPr>
            </w:pPr>
            <w:r w:rsidRPr="00907C9B">
              <w:rPr>
                <w:spacing w:val="-1"/>
                <w:sz w:val="20"/>
                <w:szCs w:val="20"/>
              </w:rPr>
              <w:t>1</w:t>
            </w:r>
            <w:proofErr w:type="gramStart"/>
            <w:r>
              <w:rPr>
                <w:spacing w:val="-1"/>
                <w:sz w:val="20"/>
                <w:szCs w:val="20"/>
              </w:rPr>
              <w:t>.</w:t>
            </w:r>
            <w:r w:rsidRPr="00907C9B">
              <w:rPr>
                <w:spacing w:val="-1"/>
                <w:sz w:val="20"/>
                <w:szCs w:val="20"/>
              </w:rPr>
              <w:t>.</w:t>
            </w:r>
            <w:proofErr w:type="gramEnd"/>
            <w:r w:rsidRPr="00907C9B">
              <w:rPr>
                <w:spacing w:val="-1"/>
                <w:sz w:val="20"/>
                <w:szCs w:val="20"/>
              </w:rPr>
              <w:t>1</w:t>
            </w:r>
          </w:p>
        </w:tc>
      </w:tr>
      <w:tr w:rsidR="001C6105" w:rsidRPr="00356F55" w14:paraId="4FD07BF8" w14:textId="77777777" w:rsidTr="009962CE">
        <w:trPr>
          <w:gridAfter w:val="1"/>
          <w:wAfter w:w="445" w:type="dxa"/>
          <w:trHeight w:hRule="exact" w:val="282"/>
        </w:trPr>
        <w:tc>
          <w:tcPr>
            <w:tcW w:w="2922" w:type="dxa"/>
            <w:tcBorders>
              <w:top w:val="single" w:sz="5" w:space="0" w:color="000000"/>
              <w:left w:val="single" w:sz="5" w:space="0" w:color="000000"/>
              <w:bottom w:val="single" w:sz="5" w:space="0" w:color="000000"/>
              <w:right w:val="single" w:sz="5" w:space="0" w:color="000000"/>
            </w:tcBorders>
          </w:tcPr>
          <w:p w14:paraId="682BC7ED" w14:textId="7B58B974" w:rsidR="001C6105" w:rsidRPr="00356F55" w:rsidRDefault="0081359D" w:rsidP="006A2838">
            <w:pPr>
              <w:spacing w:line="226" w:lineRule="exact"/>
              <w:ind w:left="102"/>
              <w:rPr>
                <w:spacing w:val="-1"/>
                <w:sz w:val="20"/>
                <w:szCs w:val="20"/>
              </w:rPr>
            </w:pPr>
            <w:proofErr w:type="gramStart"/>
            <w:r>
              <w:rPr>
                <w:spacing w:val="-1"/>
                <w:sz w:val="20"/>
                <w:szCs w:val="20"/>
              </w:rPr>
              <w:t>...</w:t>
            </w:r>
            <w:proofErr w:type="spellStart"/>
            <w:r w:rsidR="001C6105" w:rsidRPr="00356F55">
              <w:rPr>
                <w:spacing w:val="-1"/>
                <w:sz w:val="20"/>
                <w:szCs w:val="20"/>
              </w:rPr>
              <w:t>mediaType</w:t>
            </w:r>
            <w:proofErr w:type="spellEnd"/>
            <w:proofErr w:type="gramEnd"/>
          </w:p>
          <w:p w14:paraId="36764DF1" w14:textId="77777777" w:rsidR="001C6105" w:rsidRPr="00356F55" w:rsidRDefault="001C6105"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0341CA3" w14:textId="16756BF0" w:rsidR="001C6105" w:rsidRPr="00356F55" w:rsidRDefault="002E3143" w:rsidP="006A2838">
            <w:pPr>
              <w:spacing w:line="226" w:lineRule="exact"/>
              <w:ind w:left="102"/>
              <w:rPr>
                <w:spacing w:val="-1"/>
                <w:sz w:val="20"/>
                <w:szCs w:val="20"/>
              </w:rPr>
            </w:pPr>
            <w:proofErr w:type="spellStart"/>
            <w:r>
              <w:rPr>
                <w:spacing w:val="-1"/>
                <w:sz w:val="20"/>
                <w:szCs w:val="20"/>
              </w:rPr>
              <w:t>MediaTypeEnum</w:t>
            </w:r>
            <w:proofErr w:type="spellEnd"/>
          </w:p>
          <w:p w14:paraId="7398F87B" w14:textId="01F1852F" w:rsidR="001C6105" w:rsidRPr="00356F55" w:rsidRDefault="001C6105"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4D3B837" w14:textId="77777777" w:rsidR="001C6105" w:rsidRPr="00356F55" w:rsidRDefault="001C6105" w:rsidP="006A2838">
            <w:pPr>
              <w:spacing w:line="226" w:lineRule="exact"/>
              <w:ind w:left="102"/>
              <w:rPr>
                <w:spacing w:val="-1"/>
                <w:sz w:val="20"/>
                <w:szCs w:val="20"/>
              </w:rPr>
            </w:pPr>
            <w:r w:rsidRPr="00356F55">
              <w:rPr>
                <w:spacing w:val="-1"/>
                <w:sz w:val="20"/>
                <w:szCs w:val="20"/>
              </w:rPr>
              <w:t>Typ av multimedia</w:t>
            </w:r>
          </w:p>
          <w:p w14:paraId="56B3CBBB" w14:textId="4ABC8577" w:rsidR="001C6105" w:rsidRPr="00356F55" w:rsidRDefault="001C6105"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2015B21" w14:textId="5F568CDD" w:rsidR="004D6976" w:rsidRDefault="002E3143" w:rsidP="00907C9B">
            <w:pPr>
              <w:spacing w:line="226" w:lineRule="exact"/>
              <w:ind w:left="102"/>
              <w:rPr>
                <w:spacing w:val="-1"/>
                <w:sz w:val="20"/>
                <w:szCs w:val="20"/>
              </w:rPr>
            </w:pPr>
            <w:r>
              <w:rPr>
                <w:spacing w:val="-1"/>
                <w:sz w:val="20"/>
                <w:szCs w:val="20"/>
              </w:rPr>
              <w:t>1</w:t>
            </w:r>
            <w:proofErr w:type="gramStart"/>
            <w:r w:rsidR="004D6976" w:rsidRPr="00907C9B">
              <w:rPr>
                <w:spacing w:val="-1"/>
                <w:sz w:val="20"/>
                <w:szCs w:val="20"/>
              </w:rPr>
              <w:t>..</w:t>
            </w:r>
            <w:proofErr w:type="gramEnd"/>
            <w:r w:rsidR="004D6976" w:rsidRPr="00907C9B">
              <w:rPr>
                <w:spacing w:val="-1"/>
                <w:sz w:val="20"/>
                <w:szCs w:val="20"/>
              </w:rPr>
              <w:t>1</w:t>
            </w:r>
          </w:p>
          <w:p w14:paraId="4A9BA331" w14:textId="1666E549" w:rsidR="001C6105" w:rsidRPr="004D6976" w:rsidRDefault="001C6105" w:rsidP="00907C9B">
            <w:pPr>
              <w:spacing w:line="226" w:lineRule="exact"/>
              <w:ind w:left="102"/>
              <w:rPr>
                <w:color w:val="FF0000"/>
                <w:spacing w:val="-1"/>
                <w:sz w:val="20"/>
                <w:szCs w:val="20"/>
              </w:rPr>
            </w:pPr>
          </w:p>
        </w:tc>
      </w:tr>
      <w:tr w:rsidR="001C6105" w:rsidRPr="00356F55" w14:paraId="5711CD97" w14:textId="77777777" w:rsidTr="009962CE">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44C1A21" w14:textId="4B810453" w:rsidR="001C6105" w:rsidRPr="00356F55" w:rsidRDefault="0081359D" w:rsidP="002E3143">
            <w:pPr>
              <w:spacing w:line="226" w:lineRule="exact"/>
              <w:ind w:left="102"/>
              <w:rPr>
                <w:sz w:val="20"/>
                <w:szCs w:val="20"/>
              </w:rPr>
            </w:pPr>
            <w:proofErr w:type="gramStart"/>
            <w:r>
              <w:rPr>
                <w:spacing w:val="-1"/>
                <w:sz w:val="20"/>
                <w:szCs w:val="20"/>
              </w:rPr>
              <w:t>...</w:t>
            </w:r>
            <w:proofErr w:type="spellStart"/>
            <w:r w:rsidR="002E3143">
              <w:rPr>
                <w:spacing w:val="-1"/>
                <w:sz w:val="20"/>
                <w:szCs w:val="20"/>
              </w:rPr>
              <w:t>value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6935A39" w14:textId="4146D9A1" w:rsidR="001C6105" w:rsidRPr="00356F55" w:rsidRDefault="002E3143" w:rsidP="00DD6544">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6DF92EAC" w14:textId="308BF23A" w:rsidR="001C6105" w:rsidRPr="00356F55" w:rsidRDefault="002E3143" w:rsidP="00907C9B">
            <w:pPr>
              <w:spacing w:line="229" w:lineRule="exact"/>
              <w:ind w:left="102"/>
              <w:rPr>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D3115BD" w14:textId="77777777" w:rsidR="004D6976" w:rsidRDefault="004D6976"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0B8060E4" w14:textId="600972F6" w:rsidR="001C6105" w:rsidRPr="004D6976" w:rsidRDefault="001C6105" w:rsidP="002E3143">
            <w:pPr>
              <w:spacing w:line="226" w:lineRule="exact"/>
              <w:rPr>
                <w:color w:val="FF0000"/>
                <w:spacing w:val="-1"/>
                <w:sz w:val="20"/>
                <w:szCs w:val="20"/>
              </w:rPr>
            </w:pPr>
          </w:p>
        </w:tc>
      </w:tr>
      <w:tr w:rsidR="002E3143" w:rsidRPr="00907C9B" w14:paraId="13C781D3" w14:textId="77777777" w:rsidTr="009962CE">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0C0E6E3" w14:textId="77777777" w:rsidR="002E3143" w:rsidRPr="00356F55" w:rsidRDefault="002E3143" w:rsidP="002E3143">
            <w:pPr>
              <w:spacing w:line="229" w:lineRule="exact"/>
              <w:ind w:left="102"/>
              <w:rPr>
                <w:sz w:val="20"/>
                <w:szCs w:val="20"/>
              </w:rPr>
            </w:pPr>
            <w:proofErr w:type="gramStart"/>
            <w:r>
              <w:rPr>
                <w:sz w:val="20"/>
                <w:szCs w:val="20"/>
              </w:rPr>
              <w:t>…</w:t>
            </w:r>
            <w:proofErr w:type="spellStart"/>
            <w:r>
              <w:rPr>
                <w:sz w:val="20"/>
                <w:szCs w:val="20"/>
              </w:rPr>
              <w:t>reference</w:t>
            </w:r>
            <w:proofErr w:type="spellEnd"/>
            <w:proofErr w:type="gramEnd"/>
          </w:p>
          <w:p w14:paraId="590BBC21" w14:textId="77777777" w:rsidR="002E3143" w:rsidRPr="00356F55"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23D1D60" w14:textId="2947B5AD" w:rsidR="002E3143" w:rsidRPr="00356F55" w:rsidRDefault="002E3143" w:rsidP="00907C9B">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9CA81D" w14:textId="3F117A20" w:rsidR="002E3143" w:rsidRPr="00907C9B" w:rsidRDefault="002E3143" w:rsidP="00907C9B">
            <w:pPr>
              <w:spacing w:line="229" w:lineRule="exact"/>
              <w:ind w:left="102"/>
              <w:rPr>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DEA623D" w14:textId="004C27DB" w:rsidR="002E3143" w:rsidRPr="00907C9B" w:rsidRDefault="002E3143" w:rsidP="00907C9B">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bl>
    <w:p w14:paraId="0C30CBE3" w14:textId="77777777" w:rsidR="00907C9B" w:rsidRPr="00907C9B" w:rsidRDefault="00907C9B" w:rsidP="00907C9B">
      <w:pPr>
        <w:spacing w:before="14" w:line="260" w:lineRule="exact"/>
        <w:rPr>
          <w:sz w:val="26"/>
          <w:szCs w:val="26"/>
        </w:rPr>
      </w:pPr>
    </w:p>
    <w:p w14:paraId="470A816E" w14:textId="77777777" w:rsidR="00907C9B" w:rsidRPr="00907C9B" w:rsidRDefault="00907C9B" w:rsidP="00907C9B">
      <w:pPr>
        <w:spacing w:before="4" w:line="280" w:lineRule="exact"/>
        <w:rPr>
          <w:sz w:val="28"/>
          <w:szCs w:val="28"/>
        </w:rPr>
      </w:pPr>
    </w:p>
    <w:p w14:paraId="79143B1D" w14:textId="18749C07" w:rsidR="00D90BD2" w:rsidRDefault="00D90BD2">
      <w:pPr>
        <w:widowControl w:val="0"/>
        <w:rPr>
          <w:sz w:val="28"/>
          <w:szCs w:val="28"/>
        </w:rPr>
      </w:pPr>
      <w:r>
        <w:rPr>
          <w:sz w:val="28"/>
          <w:szCs w:val="28"/>
        </w:rPr>
        <w:br w:type="page"/>
      </w:r>
    </w:p>
    <w:p w14:paraId="4C926859" w14:textId="77777777" w:rsidR="00907C9B" w:rsidRPr="00907C9B" w:rsidRDefault="00907C9B" w:rsidP="00907C9B">
      <w:pPr>
        <w:spacing w:before="4" w:line="280" w:lineRule="exact"/>
        <w:rPr>
          <w:sz w:val="28"/>
          <w:szCs w:val="28"/>
        </w:rPr>
      </w:pPr>
    </w:p>
    <w:p w14:paraId="182CC5CB" w14:textId="77777777" w:rsidR="00907C9B" w:rsidRPr="00907C9B" w:rsidRDefault="00907C9B" w:rsidP="00907C9B">
      <w:pPr>
        <w:rPr>
          <w:rFonts w:ascii="Arial" w:hAnsi="Arial" w:cs="Arial"/>
          <w:b/>
          <w:bCs/>
          <w:sz w:val="20"/>
          <w:szCs w:val="20"/>
        </w:rPr>
      </w:pPr>
      <w:r w:rsidRPr="00907C9B">
        <w:tab/>
      </w:r>
    </w:p>
    <w:p w14:paraId="08ACB2C6" w14:textId="793D495A" w:rsidR="00907C9B" w:rsidRPr="00907C9B" w:rsidRDefault="00907C9B" w:rsidP="00907C9B">
      <w:pPr>
        <w:pStyle w:val="Rubrik1"/>
        <w:numPr>
          <w:ilvl w:val="0"/>
          <w:numId w:val="1"/>
        </w:numPr>
        <w:tabs>
          <w:tab w:val="left" w:pos="1299"/>
        </w:tabs>
        <w:ind w:left="360" w:hanging="360"/>
      </w:pPr>
      <w:bookmarkStart w:id="77" w:name="_Toc222806732"/>
      <w:proofErr w:type="spellStart"/>
      <w:r w:rsidRPr="00907C9B">
        <w:rPr>
          <w:spacing w:val="1"/>
        </w:rPr>
        <w:t>GetReferral</w:t>
      </w:r>
      <w:r w:rsidR="0051739C">
        <w:rPr>
          <w:spacing w:val="1"/>
        </w:rPr>
        <w:t>Outcome</w:t>
      </w:r>
      <w:bookmarkEnd w:id="77"/>
      <w:proofErr w:type="spellEnd"/>
      <w:r w:rsidRPr="00907C9B">
        <w:br/>
      </w:r>
    </w:p>
    <w:p w14:paraId="645307FB" w14:textId="4AA0F60F" w:rsidR="00907C9B" w:rsidRPr="00907C9B" w:rsidRDefault="00907C9B" w:rsidP="00907C9B">
      <w:pPr>
        <w:spacing w:line="239" w:lineRule="auto"/>
        <w:ind w:left="867" w:right="145"/>
        <w:rPr>
          <w:spacing w:val="-1"/>
        </w:rPr>
      </w:pPr>
      <w:proofErr w:type="spellStart"/>
      <w:r w:rsidRPr="00907C9B">
        <w:rPr>
          <w:spacing w:val="-1"/>
        </w:rPr>
        <w:t>GetReferral</w:t>
      </w:r>
      <w:r w:rsidR="0051739C">
        <w:rPr>
          <w:spacing w:val="-1"/>
        </w:rPr>
        <w:t>Outcome</w:t>
      </w:r>
      <w:proofErr w:type="spellEnd"/>
      <w:r w:rsidRPr="00907C9B">
        <w:rPr>
          <w:spacing w:val="-1"/>
        </w:rPr>
        <w:t xml:space="preserve"> returnerar svar på en konsultationsremiss</w:t>
      </w:r>
      <w:r w:rsidR="00527535">
        <w:rPr>
          <w:spacing w:val="-1"/>
        </w:rPr>
        <w:t>.</w:t>
      </w:r>
    </w:p>
    <w:p w14:paraId="60660EE9" w14:textId="77777777" w:rsidR="00907C9B" w:rsidRPr="00907C9B" w:rsidRDefault="00907C9B" w:rsidP="00907C9B">
      <w:pPr>
        <w:spacing w:line="239" w:lineRule="auto"/>
        <w:ind w:left="867" w:right="145"/>
        <w:rPr>
          <w:spacing w:val="-1"/>
        </w:rPr>
      </w:pPr>
    </w:p>
    <w:p w14:paraId="4656DB9B" w14:textId="77777777" w:rsidR="00907C9B" w:rsidRPr="00907C9B" w:rsidRDefault="00907C9B" w:rsidP="00907C9B">
      <w:pPr>
        <w:spacing w:before="2" w:line="160" w:lineRule="exact"/>
        <w:rPr>
          <w:sz w:val="16"/>
          <w:szCs w:val="16"/>
        </w:rPr>
      </w:pPr>
    </w:p>
    <w:p w14:paraId="1BA55780" w14:textId="77777777" w:rsidR="00527535" w:rsidRPr="002E1905" w:rsidRDefault="00527535" w:rsidP="00527535">
      <w:pPr>
        <w:pStyle w:val="Rubrik1"/>
        <w:numPr>
          <w:ilvl w:val="1"/>
          <w:numId w:val="1"/>
        </w:numPr>
        <w:tabs>
          <w:tab w:val="left" w:pos="1299"/>
        </w:tabs>
        <w:rPr>
          <w:color w:val="000000" w:themeColor="text1"/>
        </w:rPr>
      </w:pPr>
      <w:bookmarkStart w:id="78" w:name="_Toc222806733"/>
      <w:r w:rsidRPr="002E1905">
        <w:rPr>
          <w:color w:val="000000" w:themeColor="text1"/>
        </w:rPr>
        <w:t>Frivillighet</w:t>
      </w:r>
      <w:bookmarkEnd w:id="78"/>
    </w:p>
    <w:p w14:paraId="311A8837" w14:textId="77777777" w:rsidR="00527535" w:rsidRPr="002E1905" w:rsidRDefault="00527535" w:rsidP="00527535">
      <w:pPr>
        <w:spacing w:before="9" w:line="110" w:lineRule="exact"/>
        <w:rPr>
          <w:color w:val="000000" w:themeColor="text1"/>
          <w:sz w:val="11"/>
          <w:szCs w:val="11"/>
        </w:rPr>
      </w:pPr>
    </w:p>
    <w:p w14:paraId="61E88117"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FAD4AC4" w14:textId="77777777" w:rsidR="00527535" w:rsidRPr="00BC5B0B" w:rsidRDefault="00527535" w:rsidP="00527535">
      <w:pPr>
        <w:spacing w:before="2" w:line="160" w:lineRule="exact"/>
        <w:rPr>
          <w:color w:val="FF0000"/>
          <w:sz w:val="16"/>
          <w:szCs w:val="16"/>
        </w:rPr>
      </w:pPr>
    </w:p>
    <w:p w14:paraId="2619FAE6" w14:textId="77777777" w:rsidR="00527535" w:rsidRPr="00BC5B0B" w:rsidRDefault="00527535" w:rsidP="00527535">
      <w:pPr>
        <w:spacing w:line="200" w:lineRule="exact"/>
        <w:rPr>
          <w:color w:val="FF0000"/>
          <w:sz w:val="20"/>
          <w:szCs w:val="20"/>
        </w:rPr>
      </w:pPr>
    </w:p>
    <w:p w14:paraId="4DBB1E26" w14:textId="77777777" w:rsidR="00527535" w:rsidRPr="00866C77" w:rsidRDefault="00527535" w:rsidP="00527535">
      <w:pPr>
        <w:pStyle w:val="Rubrik1"/>
        <w:numPr>
          <w:ilvl w:val="1"/>
          <w:numId w:val="1"/>
        </w:numPr>
        <w:tabs>
          <w:tab w:val="left" w:pos="1299"/>
        </w:tabs>
        <w:rPr>
          <w:color w:val="000000" w:themeColor="text1"/>
        </w:rPr>
      </w:pPr>
      <w:bookmarkStart w:id="79" w:name="_Toc222806734"/>
      <w:r w:rsidRPr="00866C77">
        <w:rPr>
          <w:color w:val="000000" w:themeColor="text1"/>
        </w:rPr>
        <w:t>Version</w:t>
      </w:r>
      <w:bookmarkEnd w:id="79"/>
    </w:p>
    <w:p w14:paraId="1E80746B" w14:textId="77777777" w:rsidR="00527535" w:rsidRPr="00866C77" w:rsidRDefault="00527535" w:rsidP="00527535">
      <w:pPr>
        <w:spacing w:before="9" w:line="110" w:lineRule="exact"/>
        <w:rPr>
          <w:color w:val="000000" w:themeColor="text1"/>
          <w:sz w:val="11"/>
          <w:szCs w:val="11"/>
        </w:rPr>
      </w:pPr>
    </w:p>
    <w:p w14:paraId="40FEF3D4" w14:textId="77777777" w:rsidR="00527535" w:rsidRPr="00866C77" w:rsidRDefault="00527535" w:rsidP="00527535">
      <w:pPr>
        <w:pStyle w:val="Brdtext"/>
        <w:ind w:right="689"/>
        <w:rPr>
          <w:color w:val="000000" w:themeColor="text1"/>
        </w:rPr>
      </w:pPr>
      <w:r w:rsidRPr="00866C77">
        <w:rPr>
          <w:color w:val="000000" w:themeColor="text1"/>
        </w:rPr>
        <w:t>2.0</w:t>
      </w:r>
    </w:p>
    <w:p w14:paraId="0FDCE662" w14:textId="77777777" w:rsidR="00527535" w:rsidRPr="00BC5B0B" w:rsidRDefault="00527535" w:rsidP="00527535">
      <w:pPr>
        <w:spacing w:before="10" w:line="150" w:lineRule="exact"/>
        <w:rPr>
          <w:color w:val="FF0000"/>
          <w:sz w:val="15"/>
          <w:szCs w:val="15"/>
        </w:rPr>
      </w:pPr>
    </w:p>
    <w:p w14:paraId="287EF354" w14:textId="77777777" w:rsidR="00527535" w:rsidRPr="00BC5B0B" w:rsidRDefault="00527535" w:rsidP="00527535">
      <w:pPr>
        <w:spacing w:line="200" w:lineRule="exact"/>
        <w:rPr>
          <w:color w:val="FF0000"/>
          <w:sz w:val="20"/>
          <w:szCs w:val="20"/>
        </w:rPr>
      </w:pPr>
    </w:p>
    <w:p w14:paraId="29499A0F" w14:textId="77777777" w:rsidR="00527535" w:rsidRPr="001C06B7" w:rsidRDefault="00527535" w:rsidP="00527535">
      <w:pPr>
        <w:pStyle w:val="Rubrik1"/>
        <w:numPr>
          <w:ilvl w:val="1"/>
          <w:numId w:val="1"/>
        </w:numPr>
        <w:tabs>
          <w:tab w:val="left" w:pos="1299"/>
        </w:tabs>
        <w:rPr>
          <w:color w:val="000000" w:themeColor="text1"/>
        </w:rPr>
      </w:pPr>
      <w:bookmarkStart w:id="80" w:name="_Toc222806735"/>
      <w:r w:rsidRPr="001C06B7">
        <w:rPr>
          <w:color w:val="000000" w:themeColor="text1"/>
        </w:rPr>
        <w:t>SLA-krav</w:t>
      </w:r>
      <w:bookmarkEnd w:id="80"/>
    </w:p>
    <w:p w14:paraId="07A8024D" w14:textId="77777777" w:rsidR="00527535" w:rsidRPr="001C06B7" w:rsidRDefault="00527535" w:rsidP="00527535">
      <w:pPr>
        <w:spacing w:before="9" w:line="110" w:lineRule="exact"/>
        <w:rPr>
          <w:color w:val="000000" w:themeColor="text1"/>
          <w:sz w:val="11"/>
          <w:szCs w:val="11"/>
        </w:rPr>
      </w:pPr>
    </w:p>
    <w:p w14:paraId="536CF713" w14:textId="77777777"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64F6919" w14:textId="77777777" w:rsidR="00527535" w:rsidRPr="00527535" w:rsidRDefault="00527535" w:rsidP="00527535">
      <w:pPr>
        <w:pStyle w:val="Brdtext"/>
        <w:ind w:right="150"/>
        <w:rPr>
          <w:spacing w:val="-1"/>
        </w:rPr>
      </w:pPr>
    </w:p>
    <w:p w14:paraId="7F7FABB6" w14:textId="77777777" w:rsidR="00527535" w:rsidRPr="00527535" w:rsidRDefault="00527535" w:rsidP="00527535"/>
    <w:p w14:paraId="3581C916" w14:textId="5FEB57D5" w:rsidR="00907C9B" w:rsidRPr="00907C9B" w:rsidRDefault="00527535" w:rsidP="00527535">
      <w:pPr>
        <w:pStyle w:val="Rubrik1"/>
        <w:numPr>
          <w:ilvl w:val="1"/>
          <w:numId w:val="1"/>
        </w:numPr>
        <w:tabs>
          <w:tab w:val="left" w:pos="1299"/>
        </w:tabs>
        <w:rPr>
          <w:color w:val="FF0000"/>
        </w:rPr>
      </w:pPr>
      <w:bookmarkStart w:id="81" w:name="_Toc222806736"/>
      <w:r w:rsidRPr="00527535">
        <w:t>Fältregler</w:t>
      </w:r>
      <w:bookmarkEnd w:id="81"/>
      <w:r w:rsidRPr="00527535">
        <w:br/>
      </w:r>
      <w:r w:rsidR="00907C9B" w:rsidRPr="00907C9B">
        <w:rPr>
          <w:color w:val="FF0000"/>
        </w:rPr>
        <w:tab/>
      </w:r>
      <w:r w:rsidR="00907C9B" w:rsidRPr="00907C9B">
        <w:rPr>
          <w:color w:val="FF0000"/>
        </w:rPr>
        <w:tab/>
      </w:r>
      <w:r w:rsidR="00907C9B" w:rsidRPr="00907C9B">
        <w:rPr>
          <w:color w:val="FF0000"/>
        </w:rPr>
        <w:tab/>
      </w:r>
      <w:r w:rsidR="00907C9B" w:rsidRPr="00907C9B">
        <w:rPr>
          <w:color w:val="FF0000"/>
        </w:rPr>
        <w:br w:type="page"/>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3D6271" w:rsidRPr="00907C9B" w14:paraId="04DCCE12" w14:textId="77777777" w:rsidTr="009962CE">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F0C2955" w14:textId="77777777" w:rsidR="00907C9B" w:rsidRPr="00907C9B" w:rsidRDefault="00907C9B" w:rsidP="00907C9B">
            <w:pPr>
              <w:spacing w:line="226" w:lineRule="exact"/>
              <w:ind w:left="102"/>
              <w:rPr>
                <w:b/>
                <w:sz w:val="20"/>
                <w:szCs w:val="20"/>
              </w:rPr>
            </w:pPr>
            <w:r w:rsidRPr="00907C9B">
              <w:rPr>
                <w:b/>
                <w:sz w:val="20"/>
                <w:szCs w:val="20"/>
              </w:rPr>
              <w:lastRenderedPageBreak/>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09A81A4" w14:textId="77777777" w:rsidR="00907C9B" w:rsidRPr="00907C9B" w:rsidRDefault="00907C9B" w:rsidP="00907C9B">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26C294C" w14:textId="77777777" w:rsidR="00907C9B" w:rsidRPr="00907C9B" w:rsidRDefault="00907C9B" w:rsidP="00907C9B">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7935B4" w14:textId="77777777" w:rsidR="00907C9B" w:rsidRPr="00907C9B" w:rsidRDefault="00907C9B" w:rsidP="00907C9B">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470E2636" w14:textId="77777777" w:rsidR="00907C9B" w:rsidRPr="00907C9B" w:rsidRDefault="00907C9B" w:rsidP="00907C9B">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3D6271" w:rsidRPr="00907C9B" w14:paraId="76BE1713" w14:textId="77777777" w:rsidTr="00CA7700">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25DA43F6" w14:textId="77777777" w:rsidR="00907C9B" w:rsidRPr="00907C9B" w:rsidRDefault="00907C9B" w:rsidP="00907C9B">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416DE96B" w14:textId="77777777" w:rsidR="00907C9B" w:rsidRPr="00907C9B" w:rsidRDefault="00907C9B" w:rsidP="00907C9B"/>
        </w:tc>
        <w:tc>
          <w:tcPr>
            <w:tcW w:w="3969" w:type="dxa"/>
            <w:tcBorders>
              <w:top w:val="single" w:sz="5" w:space="0" w:color="000000"/>
              <w:left w:val="single" w:sz="5" w:space="0" w:color="000000"/>
              <w:bottom w:val="single" w:sz="5" w:space="0" w:color="000000"/>
              <w:right w:val="single" w:sz="5" w:space="0" w:color="000000"/>
            </w:tcBorders>
          </w:tcPr>
          <w:p w14:paraId="30A0786D" w14:textId="77777777" w:rsidR="00907C9B" w:rsidRPr="00907C9B" w:rsidRDefault="00907C9B" w:rsidP="00907C9B"/>
        </w:tc>
        <w:tc>
          <w:tcPr>
            <w:tcW w:w="851" w:type="dxa"/>
            <w:tcBorders>
              <w:top w:val="single" w:sz="5" w:space="0" w:color="000000"/>
              <w:left w:val="single" w:sz="5" w:space="0" w:color="000000"/>
              <w:bottom w:val="single" w:sz="5" w:space="0" w:color="000000"/>
              <w:right w:val="single" w:sz="5" w:space="0" w:color="000000"/>
            </w:tcBorders>
          </w:tcPr>
          <w:p w14:paraId="1738BD2D" w14:textId="77777777" w:rsidR="00907C9B" w:rsidRPr="00907C9B" w:rsidRDefault="00907C9B" w:rsidP="00907C9B"/>
        </w:tc>
      </w:tr>
      <w:tr w:rsidR="003D6271" w:rsidRPr="00907C9B" w14:paraId="68D80C23" w14:textId="77777777" w:rsidTr="00CA7700">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0391B503" w14:textId="054DD4DD" w:rsidR="00907C9B" w:rsidRPr="00907C9B" w:rsidRDefault="002E3143" w:rsidP="00907C9B">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07D9EFA9" w14:textId="77777777" w:rsidR="00907C9B" w:rsidRPr="00907C9B" w:rsidRDefault="00907C9B" w:rsidP="00907C9B">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CBE961" w14:textId="42AAD475" w:rsidR="00907C9B" w:rsidRPr="00907C9B" w:rsidRDefault="005F7513" w:rsidP="00907C9B">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FC516E9" w14:textId="1E0709D8" w:rsidR="00907C9B" w:rsidRPr="00907C9B" w:rsidRDefault="00830A4B" w:rsidP="005F77B3">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5F77B3">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89A9B3A" w14:textId="6E90F9FB" w:rsidR="00CA73F7" w:rsidRPr="00907C9B" w:rsidRDefault="00234D64" w:rsidP="00CA73F7">
            <w:pPr>
              <w:spacing w:line="229" w:lineRule="exact"/>
              <w:ind w:left="102"/>
              <w:rPr>
                <w:sz w:val="20"/>
                <w:szCs w:val="20"/>
              </w:rPr>
            </w:pPr>
            <w:r>
              <w:rPr>
                <w:sz w:val="20"/>
                <w:szCs w:val="20"/>
              </w:rPr>
              <w:t>0</w:t>
            </w:r>
            <w:proofErr w:type="gramStart"/>
            <w:r w:rsidR="00907C9B" w:rsidRPr="00907C9B">
              <w:rPr>
                <w:sz w:val="20"/>
                <w:szCs w:val="20"/>
              </w:rPr>
              <w:t>.</w:t>
            </w:r>
            <w:r w:rsidR="00907C9B" w:rsidRPr="00907C9B">
              <w:rPr>
                <w:spacing w:val="-1"/>
                <w:sz w:val="20"/>
                <w:szCs w:val="20"/>
              </w:rPr>
              <w:t>.</w:t>
            </w:r>
            <w:proofErr w:type="gramEnd"/>
            <w:r w:rsidR="00CA73F7">
              <w:rPr>
                <w:sz w:val="20"/>
                <w:szCs w:val="20"/>
              </w:rPr>
              <w:t>*</w:t>
            </w:r>
          </w:p>
          <w:p w14:paraId="53E08EED" w14:textId="77777777" w:rsidR="00907C9B" w:rsidRPr="00907C9B" w:rsidRDefault="00907C9B" w:rsidP="00907C9B">
            <w:pPr>
              <w:ind w:left="102"/>
              <w:rPr>
                <w:sz w:val="20"/>
                <w:szCs w:val="20"/>
              </w:rPr>
            </w:pPr>
          </w:p>
        </w:tc>
      </w:tr>
      <w:tr w:rsidR="003D6271" w:rsidRPr="00907C9B" w14:paraId="1A9374FA" w14:textId="77777777" w:rsidTr="00CA7700">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43568616" w14:textId="3F1FA5A0" w:rsidR="00907C9B" w:rsidRPr="00907C9B" w:rsidRDefault="00907C9B" w:rsidP="00907C9B">
            <w:pPr>
              <w:spacing w:line="226" w:lineRule="exact"/>
              <w:ind w:left="102"/>
              <w:rPr>
                <w:spacing w:val="-1"/>
                <w:sz w:val="20"/>
                <w:szCs w:val="20"/>
              </w:rPr>
            </w:pPr>
            <w:proofErr w:type="spellStart"/>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962DEFE" w14:textId="15EBC6EE" w:rsidR="00907C9B" w:rsidRPr="00907C9B" w:rsidRDefault="00BF21A3"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5644A0" w14:textId="77777777" w:rsidR="00CA0259" w:rsidRPr="00CA0259" w:rsidRDefault="00CA0259" w:rsidP="00CA0259">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1111B0C9" w14:textId="5323733A" w:rsidR="00907C9B" w:rsidRPr="00CA0259" w:rsidRDefault="00907C9B" w:rsidP="00CA025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EB7C1D2" w14:textId="77777777" w:rsidR="00907C9B" w:rsidRPr="00907C9B" w:rsidRDefault="00907C9B"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FDF3D9D" w14:textId="77777777" w:rsidTr="00CA7700">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095D0E0F" w14:textId="34B6B30B" w:rsidR="00D90BD2" w:rsidRPr="00907C9B" w:rsidRDefault="00D90BD2" w:rsidP="00907C9B">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F10DDF" w14:textId="431F5F1A" w:rsidR="00D90BD2" w:rsidRPr="00907C9B" w:rsidRDefault="00696D02" w:rsidP="00907C9B">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71B85FA" w14:textId="77777777" w:rsidR="00D90BD2" w:rsidRPr="00A63DCF" w:rsidRDefault="00D90BD2" w:rsidP="0016683B">
            <w:pPr>
              <w:spacing w:line="226" w:lineRule="exact"/>
              <w:ind w:left="102"/>
              <w:rPr>
                <w:spacing w:val="-1"/>
                <w:sz w:val="20"/>
                <w:szCs w:val="20"/>
              </w:rPr>
            </w:pPr>
            <w:r w:rsidRPr="00A63DCF">
              <w:rPr>
                <w:spacing w:val="-1"/>
                <w:sz w:val="20"/>
                <w:szCs w:val="20"/>
              </w:rPr>
              <w:t xml:space="preserve">Begränsning av sökningen i tid, baserat på kliniskt </w:t>
            </w:r>
          </w:p>
          <w:p w14:paraId="27ADF53C" w14:textId="2A0F93C5" w:rsidR="00D90BD2" w:rsidRPr="00907C9B" w:rsidRDefault="00D90BD2" w:rsidP="00696D02">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sidR="00696D02">
              <w:rPr>
                <w:spacing w:val="-1"/>
                <w:sz w:val="20"/>
                <w:szCs w:val="20"/>
              </w:rPr>
              <w:t>gon del ligger inom intervallet (s</w:t>
            </w:r>
            <w:r w:rsidRPr="00A63DCF">
              <w:rPr>
                <w:spacing w:val="-1"/>
                <w:sz w:val="20"/>
                <w:szCs w:val="20"/>
              </w:rPr>
              <w:t>tart- och slu</w:t>
            </w:r>
            <w:r w:rsidR="00696D02">
              <w:rPr>
                <w:spacing w:val="-1"/>
                <w:sz w:val="20"/>
                <w:szCs w:val="20"/>
              </w:rPr>
              <w:t>tpunkt inkluderas i intervallet</w:t>
            </w:r>
            <w:r w:rsidRPr="00A63DCF">
              <w:rPr>
                <w:spacing w:val="-1"/>
                <w:sz w:val="20"/>
                <w:szCs w:val="20"/>
              </w:rPr>
              <w:t>)</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57A5D4BD" w14:textId="757E3D89"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2C8E708B"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6EF4106D" w14:textId="1B89F254" w:rsidR="00D90BD2" w:rsidRPr="00907C9B" w:rsidRDefault="00180F30" w:rsidP="00907C9B">
            <w:pPr>
              <w:spacing w:line="226" w:lineRule="exact"/>
              <w:ind w:left="102"/>
              <w:rPr>
                <w:sz w:val="20"/>
                <w:szCs w:val="20"/>
              </w:rPr>
            </w:pPr>
            <w:r>
              <w:rPr>
                <w:sz w:val="20"/>
                <w:szCs w:val="20"/>
              </w:rPr>
              <w:t>.</w:t>
            </w:r>
            <w:r w:rsidR="00303CEF">
              <w:rPr>
                <w:sz w:val="20"/>
                <w:szCs w:val="20"/>
              </w:rPr>
              <w:t>s</w:t>
            </w:r>
            <w:r w:rsidR="00D90BD2">
              <w:rPr>
                <w:sz w:val="20"/>
                <w:szCs w:val="20"/>
              </w:rPr>
              <w:t>tart</w:t>
            </w:r>
          </w:p>
        </w:tc>
        <w:tc>
          <w:tcPr>
            <w:tcW w:w="1559" w:type="dxa"/>
            <w:tcBorders>
              <w:top w:val="single" w:sz="5" w:space="0" w:color="000000"/>
              <w:left w:val="single" w:sz="5" w:space="0" w:color="000000"/>
              <w:bottom w:val="single" w:sz="5" w:space="0" w:color="000000"/>
              <w:right w:val="single" w:sz="5" w:space="0" w:color="000000"/>
            </w:tcBorders>
          </w:tcPr>
          <w:p w14:paraId="24271C36" w14:textId="6CDFDE48" w:rsidR="00D90BD2" w:rsidRPr="00907C9B" w:rsidRDefault="00E843CD" w:rsidP="00907C9B">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720BC7" w14:textId="29D773A1" w:rsidR="00D90BD2" w:rsidRPr="00907C9B" w:rsidRDefault="00D90BD2" w:rsidP="002E3143">
            <w:pPr>
              <w:spacing w:line="229" w:lineRule="exact"/>
              <w:ind w:left="102"/>
              <w:rPr>
                <w:sz w:val="20"/>
                <w:szCs w:val="20"/>
              </w:rPr>
            </w:pPr>
            <w:r>
              <w:rPr>
                <w:spacing w:val="-1"/>
                <w:sz w:val="20"/>
                <w:szCs w:val="20"/>
              </w:rPr>
              <w:t>Starttid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13A81B3" w14:textId="26C5E030" w:rsidR="00D90BD2" w:rsidRPr="00907C9B" w:rsidRDefault="00D90BD2"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5DB11D5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5F61816C" w14:textId="3B173317" w:rsidR="00D90BD2" w:rsidRPr="00907C9B" w:rsidRDefault="00180F30" w:rsidP="00907C9B">
            <w:pPr>
              <w:spacing w:line="226" w:lineRule="exact"/>
              <w:ind w:left="102"/>
              <w:rPr>
                <w:b/>
                <w:sz w:val="20"/>
                <w:szCs w:val="20"/>
              </w:rPr>
            </w:pPr>
            <w:r>
              <w:rPr>
                <w:sz w:val="20"/>
                <w:szCs w:val="20"/>
              </w:rPr>
              <w:t>.</w:t>
            </w:r>
            <w:r w:rsidR="00303CEF">
              <w:rPr>
                <w:sz w:val="20"/>
                <w:szCs w:val="20"/>
              </w:rPr>
              <w:t>e</w:t>
            </w:r>
            <w:r w:rsidR="00323EBF">
              <w:rPr>
                <w:sz w:val="20"/>
                <w:szCs w:val="20"/>
              </w:rPr>
              <w:t>nd</w:t>
            </w:r>
          </w:p>
        </w:tc>
        <w:tc>
          <w:tcPr>
            <w:tcW w:w="1559" w:type="dxa"/>
            <w:tcBorders>
              <w:top w:val="single" w:sz="5" w:space="0" w:color="000000"/>
              <w:left w:val="single" w:sz="5" w:space="0" w:color="000000"/>
              <w:bottom w:val="single" w:sz="5" w:space="0" w:color="000000"/>
              <w:right w:val="single" w:sz="5" w:space="0" w:color="000000"/>
            </w:tcBorders>
          </w:tcPr>
          <w:p w14:paraId="3AAEEA45" w14:textId="5D1625CF" w:rsidR="00D90BD2" w:rsidRPr="00907C9B" w:rsidRDefault="00E843CD" w:rsidP="00180F30">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5E3155" w14:textId="2A58B4D6" w:rsidR="00D90BD2" w:rsidRPr="00907C9B" w:rsidRDefault="00D90BD2" w:rsidP="002E3143">
            <w:pPr>
              <w:spacing w:line="229" w:lineRule="exact"/>
              <w:ind w:left="102"/>
            </w:pPr>
            <w:r>
              <w:rPr>
                <w:spacing w:val="-1"/>
                <w:sz w:val="20"/>
                <w:szCs w:val="20"/>
              </w:rPr>
              <w:t>Sluttid</w:t>
            </w:r>
            <w:r w:rsidR="00696D02">
              <w:rPr>
                <w:spacing w:val="-1"/>
                <w:sz w:val="20"/>
                <w:szCs w:val="20"/>
              </w:rPr>
              <w:t xml:space="preserve">. Format </w:t>
            </w:r>
            <w:r w:rsidR="002E3143">
              <w:rPr>
                <w:spacing w:val="-1"/>
                <w:sz w:val="20"/>
                <w:szCs w:val="20"/>
              </w:rPr>
              <w:t>YYYY</w:t>
            </w:r>
            <w:r w:rsidR="00696D02" w:rsidRPr="00A63DCF">
              <w:rPr>
                <w:spacing w:val="-1"/>
                <w:sz w:val="20"/>
                <w:szCs w:val="20"/>
              </w:rPr>
              <w:t>MMDD</w:t>
            </w:r>
            <w:r w:rsidR="00696D02">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F9762AC" w14:textId="6D31A1D3" w:rsidR="00D90BD2" w:rsidRPr="00907C9B" w:rsidRDefault="00303CEF" w:rsidP="002F049F">
            <w:pPr>
              <w:spacing w:line="229" w:lineRule="exact"/>
              <w:ind w:left="102"/>
            </w:pPr>
            <w:r>
              <w:rPr>
                <w:sz w:val="20"/>
                <w:szCs w:val="20"/>
              </w:rPr>
              <w:t>1</w:t>
            </w:r>
            <w:proofErr w:type="gramStart"/>
            <w:r w:rsidR="00D90BD2">
              <w:rPr>
                <w:sz w:val="20"/>
                <w:szCs w:val="20"/>
              </w:rPr>
              <w:t>..</w:t>
            </w:r>
            <w:proofErr w:type="gramEnd"/>
            <w:r w:rsidR="00D90BD2">
              <w:rPr>
                <w:sz w:val="20"/>
                <w:szCs w:val="20"/>
              </w:rPr>
              <w:t>1</w:t>
            </w:r>
          </w:p>
        </w:tc>
      </w:tr>
      <w:tr w:rsidR="003D6271" w:rsidRPr="00907C9B" w14:paraId="2A6EEB16" w14:textId="77777777" w:rsidTr="00CA7700">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6BBD4543" w14:textId="66F3F449" w:rsidR="00D90BD2" w:rsidRDefault="00D90BD2" w:rsidP="00907C9B">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57171AB8" w14:textId="77777777" w:rsidR="00D90BD2" w:rsidRPr="00B43AC4" w:rsidRDefault="00D90BD2" w:rsidP="00907C9B">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C68D698" w14:textId="77777777" w:rsidR="00D90BD2" w:rsidRDefault="00D90BD2" w:rsidP="00907C9B">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FD3F36" w14:textId="77777777" w:rsidR="00D90BD2" w:rsidRDefault="00D90BD2" w:rsidP="00907C9B">
            <w:pPr>
              <w:rPr>
                <w:sz w:val="20"/>
                <w:szCs w:val="20"/>
              </w:rPr>
            </w:pPr>
          </w:p>
        </w:tc>
      </w:tr>
      <w:tr w:rsidR="003D6271" w:rsidRPr="00907C9B" w14:paraId="62A396D5"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EBEE5DF" w14:textId="28821E71" w:rsidR="00D90BD2" w:rsidRPr="00907C9B" w:rsidRDefault="00D90BD2" w:rsidP="0051739C">
            <w:pPr>
              <w:spacing w:line="226" w:lineRule="exact"/>
              <w:ind w:left="102"/>
              <w:rPr>
                <w:sz w:val="20"/>
                <w:szCs w:val="20"/>
              </w:rPr>
            </w:pPr>
            <w:proofErr w:type="spellStart"/>
            <w:r w:rsidRPr="00907C9B">
              <w:rPr>
                <w:sz w:val="20"/>
                <w:szCs w:val="20"/>
              </w:rPr>
              <w:t>referral</w:t>
            </w:r>
            <w:r>
              <w:rPr>
                <w:sz w:val="20"/>
                <w:szCs w:val="20"/>
              </w:rPr>
              <w:t>Outcome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C858B5B" w14:textId="16E53E10" w:rsidR="00D90BD2" w:rsidRPr="00907C9B" w:rsidRDefault="00D90BD2" w:rsidP="0051739C">
            <w:pPr>
              <w:spacing w:line="226" w:lineRule="exact"/>
              <w:ind w:left="102"/>
              <w:rPr>
                <w:sz w:val="20"/>
                <w:szCs w:val="20"/>
              </w:rPr>
            </w:pPr>
            <w:proofErr w:type="spellStart"/>
            <w:r>
              <w:rPr>
                <w:sz w:val="20"/>
                <w:szCs w:val="20"/>
              </w:rPr>
              <w:t>R</w:t>
            </w:r>
            <w:r w:rsidRPr="00907C9B">
              <w:rPr>
                <w:sz w:val="20"/>
                <w:szCs w:val="20"/>
              </w:rPr>
              <w:t>eferral</w:t>
            </w:r>
            <w:r>
              <w:rPr>
                <w:sz w:val="20"/>
                <w:szCs w:val="20"/>
              </w:rPr>
              <w:t>Outcome</w:t>
            </w:r>
            <w:r w:rsidRPr="00907C9B">
              <w:rPr>
                <w:sz w:val="20"/>
                <w:szCs w:val="20"/>
              </w:rPr>
              <w:t>Type</w:t>
            </w:r>
            <w:proofErr w:type="spellEnd"/>
            <w:r w:rsidRPr="00907C9B">
              <w:rPr>
                <w:sz w:val="20"/>
                <w:szCs w:val="20"/>
              </w:rPr>
              <w:t xml:space="preserve"> </w:t>
            </w:r>
          </w:p>
        </w:tc>
        <w:tc>
          <w:tcPr>
            <w:tcW w:w="3969" w:type="dxa"/>
            <w:tcBorders>
              <w:top w:val="single" w:sz="5" w:space="0" w:color="000000"/>
              <w:left w:val="single" w:sz="5" w:space="0" w:color="000000"/>
              <w:bottom w:val="single" w:sz="5" w:space="0" w:color="000000"/>
              <w:right w:val="single" w:sz="5" w:space="0" w:color="000000"/>
            </w:tcBorders>
          </w:tcPr>
          <w:p w14:paraId="79909EF2" w14:textId="77777777" w:rsidR="00CA0259" w:rsidRDefault="00CA0259" w:rsidP="00CA0259">
            <w:pPr>
              <w:spacing w:line="229" w:lineRule="exact"/>
              <w:ind w:left="102"/>
              <w:rPr>
                <w:rFonts w:ascii="Calibri" w:hAnsi="Calibri"/>
                <w:spacing w:val="-1"/>
              </w:rPr>
            </w:pPr>
            <w:r w:rsidRPr="004742A5">
              <w:rPr>
                <w:sz w:val="20"/>
                <w:szCs w:val="20"/>
              </w:rPr>
              <w:t xml:space="preserve">Returnerar en patients </w:t>
            </w:r>
            <w:proofErr w:type="spellStart"/>
            <w:r w:rsidRPr="004742A5">
              <w:rPr>
                <w:sz w:val="20"/>
                <w:szCs w:val="20"/>
              </w:rPr>
              <w:t>konsultationsremisssvar</w:t>
            </w:r>
            <w:proofErr w:type="spellEnd"/>
            <w:r w:rsidRPr="004742A5">
              <w:rPr>
                <w:sz w:val="20"/>
                <w:szCs w:val="20"/>
              </w:rPr>
              <w:t>.</w:t>
            </w:r>
          </w:p>
          <w:p w14:paraId="318B8766" w14:textId="77777777" w:rsidR="00D90BD2" w:rsidRDefault="00D90BD2" w:rsidP="004742A5">
            <w:pPr>
              <w:rPr>
                <w:rFonts w:ascii="Arial" w:hAnsi="Arial" w:cs="Arial"/>
                <w:b/>
                <w:bCs/>
              </w:rPr>
            </w:pPr>
          </w:p>
          <w:p w14:paraId="1A3FF8E7" w14:textId="6AED6D6B" w:rsidR="00D90BD2" w:rsidRPr="00907C9B" w:rsidRDefault="00D90BD2" w:rsidP="00CA025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3C7D67" w14:textId="77777777"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3D6271" w:rsidRPr="00907C9B" w14:paraId="3AD35621" w14:textId="77777777" w:rsidTr="00CA7700">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73EE9CAD" w14:textId="32D9994B" w:rsidR="00D90BD2" w:rsidRPr="00907C9B" w:rsidRDefault="00D90BD2" w:rsidP="00907C9B">
            <w:pPr>
              <w:spacing w:line="229" w:lineRule="exact"/>
              <w:ind w:left="102"/>
              <w:rPr>
                <w:sz w:val="20"/>
                <w:szCs w:val="20"/>
              </w:rPr>
            </w:pPr>
            <w:r w:rsidRPr="00907C9B">
              <w:rPr>
                <w:sz w:val="20"/>
                <w:szCs w:val="20"/>
              </w:rPr>
              <w:t>.</w:t>
            </w:r>
            <w:proofErr w:type="spellStart"/>
            <w:r w:rsidR="002B66A6" w:rsidRPr="00907C9B">
              <w:rPr>
                <w:sz w:val="20"/>
                <w:szCs w:val="20"/>
              </w:rPr>
              <w:t>referral</w:t>
            </w:r>
            <w:r w:rsidR="002B66A6">
              <w:rPr>
                <w:sz w:val="20"/>
                <w:szCs w:val="20"/>
              </w:rPr>
              <w:t>Outcome</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E78CC6C" w14:textId="483FCCB0" w:rsidR="00D90BD2" w:rsidRPr="00907C9B" w:rsidRDefault="00D90BD2" w:rsidP="00907C9B">
            <w:pPr>
              <w:spacing w:line="229" w:lineRule="exact"/>
              <w:ind w:left="102"/>
              <w:rPr>
                <w:sz w:val="20"/>
                <w:szCs w:val="20"/>
              </w:rPr>
            </w:pPr>
            <w:proofErr w:type="spellStart"/>
            <w:r>
              <w:rPr>
                <w:sz w:val="20"/>
                <w:szCs w:val="20"/>
              </w:rPr>
              <w:t>P</w:t>
            </w:r>
            <w:r w:rsidRPr="00907C9B">
              <w:rPr>
                <w:sz w:val="20"/>
                <w:szCs w:val="20"/>
              </w:rPr>
              <w:t>atient</w:t>
            </w:r>
            <w:r w:rsidR="00F6538E">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473809" w14:textId="6101E59F" w:rsidR="00D90BD2" w:rsidRPr="00907C9B" w:rsidRDefault="00D90BD2" w:rsidP="00907C9B">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63D5ADB" w14:textId="20D2E81E"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FC1A21D" w14:textId="77777777" w:rsidTr="00CA7700">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89C1045" w14:textId="739D0249" w:rsidR="00D90BD2" w:rsidRPr="00907C9B" w:rsidRDefault="00D90BD2" w:rsidP="00907C9B">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6291090" w14:textId="09842D85"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181B5" w14:textId="77777777" w:rsidR="00041CC6" w:rsidRPr="00041CC6" w:rsidRDefault="00041CC6" w:rsidP="00041CC6">
            <w:pPr>
              <w:spacing w:line="229" w:lineRule="exact"/>
              <w:ind w:left="102"/>
              <w:rPr>
                <w:sz w:val="20"/>
                <w:szCs w:val="20"/>
              </w:rPr>
            </w:pPr>
            <w:r w:rsidRPr="00041CC6">
              <w:rPr>
                <w:sz w:val="20"/>
                <w:szCs w:val="20"/>
              </w:rPr>
              <w:t>Dokumentets identitet som är unik inom källsystemet</w:t>
            </w:r>
          </w:p>
          <w:p w14:paraId="1E45FE42" w14:textId="77777777" w:rsidR="00D90BD2" w:rsidRPr="00907C9B" w:rsidRDefault="00D90BD2" w:rsidP="00907C9B">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37DA60" w14:textId="1E16D84A"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699C8A0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D7452B1" w14:textId="77777777" w:rsidR="00D90BD2" w:rsidRPr="00907C9B" w:rsidRDefault="00D90BD2"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02751B84" w14:textId="117EC139"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61AD366C" w14:textId="72198AD1" w:rsidR="00D90BD2" w:rsidRPr="00907C9B" w:rsidRDefault="00E843CD"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122ABE28" w14:textId="77777777" w:rsidR="00041CC6" w:rsidRPr="00041CC6" w:rsidRDefault="00041CC6" w:rsidP="00041CC6">
            <w:pPr>
              <w:spacing w:line="229" w:lineRule="exact"/>
              <w:ind w:left="102"/>
              <w:rPr>
                <w:sz w:val="20"/>
                <w:szCs w:val="20"/>
              </w:rPr>
            </w:pPr>
            <w:r w:rsidRPr="00041CC6">
              <w:rPr>
                <w:sz w:val="20"/>
                <w:szCs w:val="20"/>
              </w:rPr>
              <w:t>Titel som beskriver den information som sänds i dokumentet.</w:t>
            </w:r>
          </w:p>
          <w:p w14:paraId="4130B16A" w14:textId="7777777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04130B13" w14:textId="1E1AB39A" w:rsidR="00D90BD2" w:rsidRPr="00907C9B" w:rsidRDefault="00D90BD2"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D6271" w:rsidRPr="00907C9B" w14:paraId="17D7C5B9" w14:textId="77777777" w:rsidTr="00CA7700">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0168E641" w14:textId="77777777" w:rsidR="00D90BD2" w:rsidRPr="00907C9B" w:rsidRDefault="00D90BD2" w:rsidP="0016683B">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35681C3D" w14:textId="0B859EBD" w:rsidR="00D90BD2" w:rsidRPr="00907C9B" w:rsidRDefault="00D90BD2"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55EDC8" w14:textId="21721A20" w:rsidR="00D90BD2" w:rsidRPr="00171EC2" w:rsidRDefault="00E843CD" w:rsidP="0016683B">
            <w:pPr>
              <w:spacing w:line="229" w:lineRule="exact"/>
              <w:ind w:left="102"/>
              <w:rPr>
                <w:sz w:val="20"/>
                <w:szCs w:val="20"/>
              </w:rPr>
            </w:pPr>
            <w:proofErr w:type="spellStart"/>
            <w:r>
              <w:rPr>
                <w:sz w:val="20"/>
                <w:szCs w:val="20"/>
              </w:rPr>
              <w:t>TimeStampType</w:t>
            </w:r>
            <w:proofErr w:type="spellEnd"/>
          </w:p>
          <w:p w14:paraId="76102700" w14:textId="6A243EAF" w:rsidR="00D90BD2" w:rsidRPr="00907C9B" w:rsidRDefault="00D90BD2"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86FB66" w14:textId="6B8FE4E7" w:rsidR="00D90BD2" w:rsidRPr="00907C9B" w:rsidRDefault="00D90BD2" w:rsidP="00041CC6">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F67453B" w14:textId="0A4D4FB2"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40006A04" w14:textId="77777777" w:rsidTr="00CA7700">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98ACACD" w14:textId="2EA2F3E2" w:rsidR="00D90BD2" w:rsidRPr="00907C9B" w:rsidRDefault="00D90BD2"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sidR="007855D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4AC6F9" w14:textId="49AA0017" w:rsidR="00D90BD2" w:rsidRPr="002E3143" w:rsidRDefault="00696D02" w:rsidP="002E3143">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F8E634" w14:textId="51B0862F" w:rsidR="00041CC6" w:rsidRPr="00041CC6" w:rsidRDefault="00041CC6" w:rsidP="00041CC6">
            <w:pPr>
              <w:spacing w:line="229" w:lineRule="exact"/>
              <w:ind w:left="102"/>
              <w:rPr>
                <w:sz w:val="20"/>
                <w:szCs w:val="20"/>
              </w:rPr>
            </w:pPr>
            <w:r w:rsidRPr="00041CC6">
              <w:rPr>
                <w:sz w:val="20"/>
                <w:szCs w:val="20"/>
              </w:rPr>
              <w:t>Id</w:t>
            </w:r>
            <w:r w:rsidR="002E3143">
              <w:rPr>
                <w:sz w:val="20"/>
                <w:szCs w:val="20"/>
              </w:rPr>
              <w:t>entifierare för patient.</w:t>
            </w:r>
          </w:p>
          <w:p w14:paraId="49CC890E" w14:textId="09105C90" w:rsidR="00D90BD2" w:rsidRPr="00A63DCF" w:rsidRDefault="00D90BD2" w:rsidP="0016683B">
            <w:pPr>
              <w:spacing w:line="226" w:lineRule="exact"/>
              <w:ind w:left="102"/>
              <w:rPr>
                <w:spacing w:val="-1"/>
                <w:sz w:val="20"/>
                <w:szCs w:val="20"/>
              </w:rPr>
            </w:pPr>
          </w:p>
          <w:p w14:paraId="36BFFD3F" w14:textId="219AA157" w:rsidR="00D90BD2" w:rsidRPr="00907C9B" w:rsidRDefault="00D90BD2"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633BF7" w14:textId="46B2B3E1" w:rsidR="00D90BD2" w:rsidRPr="00907C9B" w:rsidRDefault="00D90BD2"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0D383C59"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0A271B0" w14:textId="28B5D724" w:rsidR="002E3143" w:rsidRPr="00907C9B" w:rsidRDefault="002E3143" w:rsidP="0016683B">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F03D7C" w14:textId="630B54E5"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73A201" w14:textId="20348588" w:rsidR="002E3143" w:rsidRPr="00041CC6" w:rsidRDefault="002E3143" w:rsidP="00041CC6">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1ABFAE" w14:textId="16D3D48F"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2A80572A" w14:textId="77777777" w:rsidTr="009962CE">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4E2417EA" w14:textId="4B958B0F" w:rsidR="002E3143" w:rsidRPr="00907C9B" w:rsidRDefault="002E3143" w:rsidP="002E3143">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9B65402" w14:textId="430497C4" w:rsidR="002E3143" w:rsidRDefault="002E3143" w:rsidP="0016683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94D7FD" w14:textId="1404CA5C" w:rsidR="002E3143" w:rsidRDefault="002E3143" w:rsidP="00041CC6">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2C1AF10" w14:textId="7C189EE6" w:rsidR="002E3143" w:rsidRPr="00041CC6" w:rsidRDefault="002E3143" w:rsidP="00041CC6">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B65C697" w14:textId="578E4113" w:rsidR="002E3143" w:rsidRPr="00907C9B" w:rsidRDefault="002E3143" w:rsidP="00907C9B">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D6271" w:rsidRPr="00907C9B" w14:paraId="435EBF9C" w14:textId="77777777" w:rsidTr="00CA7700">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50AB97C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6AEFFBE2" w14:textId="691D627E"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1E998DC" w14:textId="77777777" w:rsidR="002E3143" w:rsidRPr="00907C9B" w:rsidRDefault="002E3143" w:rsidP="0016683B">
            <w:pPr>
              <w:spacing w:line="229" w:lineRule="exact"/>
              <w:ind w:left="102"/>
              <w:rPr>
                <w:sz w:val="20"/>
                <w:szCs w:val="20"/>
              </w:rPr>
            </w:pPr>
            <w:proofErr w:type="spellStart"/>
            <w:r>
              <w:rPr>
                <w:sz w:val="20"/>
                <w:szCs w:val="20"/>
              </w:rPr>
              <w:t>A</w:t>
            </w:r>
            <w:r w:rsidRPr="00907C9B">
              <w:rPr>
                <w:sz w:val="20"/>
                <w:szCs w:val="20"/>
              </w:rPr>
              <w:t>uthorType</w:t>
            </w:r>
            <w:proofErr w:type="spellEnd"/>
          </w:p>
          <w:p w14:paraId="139F048A" w14:textId="71FBEF6F"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DD7B876" w14:textId="77777777" w:rsidR="002E3143" w:rsidRPr="00041CC6" w:rsidRDefault="002E3143" w:rsidP="00041CC6">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3791EFA7"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4A39A2E" w14:textId="066F6444" w:rsidR="002E3143" w:rsidRPr="00907C9B" w:rsidRDefault="002E3143"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D6271" w:rsidRPr="00907C9B" w14:paraId="34CD7C3A"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A662A77"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3301689B" w14:textId="77777777" w:rsidR="002E3143" w:rsidRPr="00907C9B" w:rsidRDefault="002E3143"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C78060D" w14:textId="700E189B" w:rsidR="002E3143" w:rsidRDefault="002E3143" w:rsidP="0016683B">
            <w:pPr>
              <w:spacing w:line="229" w:lineRule="exact"/>
              <w:ind w:left="102"/>
              <w:rPr>
                <w:rFonts w:ascii="Arial" w:hAnsi="Arial" w:cs="Arial"/>
                <w:color w:val="FF0000"/>
                <w:sz w:val="20"/>
                <w:szCs w:val="20"/>
              </w:rPr>
            </w:pPr>
            <w:proofErr w:type="spellStart"/>
            <w:r>
              <w:rPr>
                <w:sz w:val="20"/>
                <w:szCs w:val="20"/>
              </w:rPr>
              <w:t>TimeStampType</w:t>
            </w:r>
            <w:proofErr w:type="spellEnd"/>
          </w:p>
          <w:p w14:paraId="7E1445FA" w14:textId="77777777" w:rsidR="002E3143" w:rsidRPr="00907C9B" w:rsidRDefault="002E3143"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8CED13" w14:textId="77777777" w:rsidR="002E3143" w:rsidRPr="00907C9B" w:rsidRDefault="002E3143" w:rsidP="0016683B">
            <w:pPr>
              <w:spacing w:line="226" w:lineRule="exact"/>
              <w:ind w:left="102"/>
              <w:rPr>
                <w:spacing w:val="-1"/>
                <w:sz w:val="20"/>
                <w:szCs w:val="20"/>
              </w:rPr>
            </w:pPr>
            <w:r w:rsidRPr="00907C9B">
              <w:rPr>
                <w:spacing w:val="-1"/>
                <w:sz w:val="20"/>
                <w:szCs w:val="20"/>
              </w:rPr>
              <w:t>Tidpunkt då dokumentet skapades</w:t>
            </w:r>
          </w:p>
          <w:p w14:paraId="6810B522" w14:textId="77777777" w:rsidR="002E3143" w:rsidRPr="00907C9B" w:rsidRDefault="002E3143" w:rsidP="00907C9B">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401D176" w14:textId="306FCF44" w:rsidR="002E3143" w:rsidRPr="00907C9B" w:rsidRDefault="002E3143" w:rsidP="00907C9B">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71AAB0B6" w14:textId="77777777" w:rsidTr="00CA7700">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4C6F239E"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50059579"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EB63BEA" w14:textId="766626D8" w:rsidR="002E3143" w:rsidRDefault="002E3143" w:rsidP="0016683B">
            <w:pPr>
              <w:spacing w:line="229" w:lineRule="exact"/>
              <w:ind w:left="102"/>
              <w:rPr>
                <w:rFonts w:ascii="Arial" w:hAnsi="Arial" w:cs="Arial"/>
                <w:sz w:val="20"/>
                <w:szCs w:val="20"/>
              </w:rPr>
            </w:pPr>
            <w:proofErr w:type="spellStart"/>
            <w:r>
              <w:rPr>
                <w:sz w:val="20"/>
                <w:szCs w:val="20"/>
              </w:rPr>
              <w:t>HSAIdType</w:t>
            </w:r>
            <w:proofErr w:type="spellEnd"/>
          </w:p>
          <w:p w14:paraId="014431C8" w14:textId="4265D5A0"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0255FD8" w14:textId="77777777" w:rsidR="002E3143" w:rsidRPr="00907C9B" w:rsidRDefault="002E3143" w:rsidP="0016683B">
            <w:pPr>
              <w:spacing w:line="226" w:lineRule="exact"/>
              <w:ind w:left="102"/>
              <w:rPr>
                <w:spacing w:val="-1"/>
                <w:sz w:val="20"/>
                <w:szCs w:val="20"/>
              </w:rPr>
            </w:pPr>
            <w:r w:rsidRPr="00171EC2">
              <w:rPr>
                <w:spacing w:val="-1"/>
                <w:sz w:val="20"/>
                <w:szCs w:val="20"/>
              </w:rPr>
              <w:t>Författarens HSA-id</w:t>
            </w:r>
          </w:p>
          <w:p w14:paraId="32C9966F"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9CEFDB" w14:textId="04DAA129" w:rsidR="002E3143" w:rsidRPr="00907C9B" w:rsidRDefault="002E3143"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D6271" w:rsidRPr="00907C9B" w14:paraId="36027B36" w14:textId="77777777" w:rsidTr="009962CE">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52656481" w14:textId="77777777" w:rsidR="002E3143" w:rsidRPr="00907C9B" w:rsidRDefault="002E3143" w:rsidP="0016683B">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01D42A6D"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6CD9510" w14:textId="6DA738F5" w:rsidR="002E3143" w:rsidRDefault="002E3143" w:rsidP="0016683B">
            <w:pPr>
              <w:spacing w:line="229" w:lineRule="exact"/>
              <w:ind w:left="102"/>
              <w:rPr>
                <w:rFonts w:ascii="Arial" w:hAnsi="Arial" w:cs="Arial"/>
                <w:sz w:val="20"/>
                <w:szCs w:val="20"/>
              </w:rPr>
            </w:pPr>
            <w:r>
              <w:rPr>
                <w:spacing w:val="-1"/>
                <w:sz w:val="20"/>
                <w:szCs w:val="20"/>
              </w:rPr>
              <w:t>string</w:t>
            </w:r>
          </w:p>
          <w:p w14:paraId="67DC4560" w14:textId="77777777" w:rsidR="002E3143" w:rsidRPr="00171EC2" w:rsidRDefault="002E3143" w:rsidP="0016683B">
            <w:pPr>
              <w:spacing w:line="226" w:lineRule="exact"/>
              <w:ind w:left="102"/>
              <w:rPr>
                <w:spacing w:val="-1"/>
                <w:sz w:val="20"/>
                <w:szCs w:val="20"/>
              </w:rPr>
            </w:pPr>
          </w:p>
          <w:p w14:paraId="436C4275" w14:textId="29DD5C1F"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D72589" w14:textId="77777777" w:rsidR="002E3143" w:rsidRPr="00041CC6" w:rsidRDefault="002E3143" w:rsidP="00041CC6">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1D40B5F" w14:textId="61E4F465"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EC4FBF4" w14:textId="28B22ACC"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3D6271" w:rsidRPr="00907C9B" w14:paraId="7F8D3E73"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56208D0E" w14:textId="77777777" w:rsidR="002E3143" w:rsidRPr="00907C9B" w:rsidRDefault="002E3143" w:rsidP="0016683B">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0BD4C1A0" w14:textId="77777777" w:rsidR="002E3143" w:rsidRPr="00907C9B" w:rsidRDefault="002E3143"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D02DB9" w14:textId="1F2898CA" w:rsidR="002E3143" w:rsidRPr="00907C9B" w:rsidRDefault="002E3143" w:rsidP="0016683B">
            <w:pPr>
              <w:spacing w:line="226" w:lineRule="exact"/>
              <w:ind w:left="102"/>
              <w:rPr>
                <w:spacing w:val="-1"/>
                <w:sz w:val="20"/>
                <w:szCs w:val="20"/>
              </w:rPr>
            </w:pPr>
            <w:r>
              <w:rPr>
                <w:spacing w:val="-1"/>
                <w:sz w:val="20"/>
                <w:szCs w:val="20"/>
              </w:rPr>
              <w:t>string</w:t>
            </w:r>
          </w:p>
          <w:p w14:paraId="7C14C115" w14:textId="74A6A82A" w:rsidR="002E3143" w:rsidRPr="00907C9B" w:rsidRDefault="002E3143"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76F1AB" w14:textId="77777777" w:rsidR="002E3143" w:rsidRPr="00907C9B" w:rsidRDefault="002E3143" w:rsidP="0016683B">
            <w:pPr>
              <w:spacing w:line="226" w:lineRule="exact"/>
              <w:ind w:left="102"/>
              <w:rPr>
                <w:spacing w:val="-1"/>
                <w:sz w:val="20"/>
                <w:szCs w:val="20"/>
              </w:rPr>
            </w:pPr>
            <w:r>
              <w:rPr>
                <w:spacing w:val="-1"/>
                <w:sz w:val="20"/>
                <w:szCs w:val="20"/>
              </w:rPr>
              <w:t>Författarens namn</w:t>
            </w:r>
          </w:p>
          <w:p w14:paraId="11B2C9C0" w14:textId="77777777" w:rsidR="002E3143" w:rsidRPr="00907C9B" w:rsidRDefault="002E3143"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2F296BB" w14:textId="2821F055" w:rsidR="002E3143" w:rsidRPr="00907C9B" w:rsidRDefault="002E3143"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ACB508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4E8A5E80" w14:textId="77777777" w:rsidR="00142ECE" w:rsidRPr="00907C9B" w:rsidRDefault="00142ECE" w:rsidP="008C6F07">
            <w:pPr>
              <w:spacing w:line="229" w:lineRule="exact"/>
              <w:ind w:left="102"/>
              <w:rPr>
                <w:sz w:val="20"/>
                <w:szCs w:val="20"/>
              </w:rPr>
            </w:pPr>
            <w:proofErr w:type="gramStart"/>
            <w:r w:rsidRPr="00907C9B">
              <w:rPr>
                <w:sz w:val="20"/>
                <w:szCs w:val="20"/>
              </w:rPr>
              <w:lastRenderedPageBreak/>
              <w:t>...</w:t>
            </w:r>
            <w:proofErr w:type="spellStart"/>
            <w:r>
              <w:rPr>
                <w:spacing w:val="-1"/>
                <w:sz w:val="20"/>
                <w:szCs w:val="20"/>
              </w:rPr>
              <w:t>careUnitHSAid</w:t>
            </w:r>
            <w:proofErr w:type="spellEnd"/>
            <w:proofErr w:type="gramEnd"/>
          </w:p>
          <w:p w14:paraId="1FCF750A" w14:textId="77777777" w:rsidR="00142ECE" w:rsidRPr="00907C9B" w:rsidRDefault="00142ECE" w:rsidP="00907C9B">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D5832C3" w14:textId="77777777" w:rsidR="00142ECE" w:rsidRDefault="00142ECE"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2BA029A6" w14:textId="77777777" w:rsidR="00142ECE" w:rsidRPr="00907C9B" w:rsidRDefault="00142ECE" w:rsidP="008C6F07">
            <w:pPr>
              <w:spacing w:line="226" w:lineRule="exact"/>
              <w:ind w:left="102"/>
              <w:rPr>
                <w:spacing w:val="-1"/>
                <w:sz w:val="20"/>
                <w:szCs w:val="20"/>
              </w:rPr>
            </w:pPr>
          </w:p>
          <w:p w14:paraId="7C98DF1A"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6A91BB" w14:textId="77777777" w:rsidR="00142ECE" w:rsidRPr="006B1876" w:rsidRDefault="00142ECE" w:rsidP="008C6F07">
            <w:pPr>
              <w:spacing w:line="229" w:lineRule="exact"/>
              <w:ind w:left="102"/>
              <w:rPr>
                <w:sz w:val="20"/>
                <w:szCs w:val="20"/>
              </w:rPr>
            </w:pPr>
            <w:r w:rsidRPr="006B1876">
              <w:rPr>
                <w:sz w:val="20"/>
                <w:szCs w:val="20"/>
              </w:rPr>
              <w:t>HSA-id för PDL-enhet</w:t>
            </w:r>
          </w:p>
          <w:p w14:paraId="25659744" w14:textId="77777777" w:rsidR="00142ECE" w:rsidRPr="006B1876" w:rsidRDefault="00142ECE" w:rsidP="008C6F07">
            <w:pPr>
              <w:spacing w:line="229" w:lineRule="exact"/>
              <w:ind w:left="102"/>
              <w:rPr>
                <w:sz w:val="20"/>
                <w:szCs w:val="20"/>
              </w:rPr>
            </w:pPr>
          </w:p>
          <w:p w14:paraId="04D12FF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29E88D" w14:textId="4568C77F"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6E3D8E1" w14:textId="77777777" w:rsidTr="009962CE">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626178C1" w14:textId="5FBA2B07" w:rsidR="00142ECE" w:rsidRPr="00907C9B" w:rsidRDefault="00142ECE" w:rsidP="00907C9B">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41187DC" w14:textId="77777777" w:rsidR="00142ECE" w:rsidRPr="00907C9B" w:rsidRDefault="00142ECE" w:rsidP="008C6F07">
            <w:pPr>
              <w:spacing w:line="226" w:lineRule="exact"/>
              <w:ind w:left="102"/>
              <w:rPr>
                <w:spacing w:val="-1"/>
                <w:sz w:val="20"/>
                <w:szCs w:val="20"/>
              </w:rPr>
            </w:pPr>
            <w:r>
              <w:rPr>
                <w:spacing w:val="-1"/>
                <w:sz w:val="20"/>
                <w:szCs w:val="20"/>
              </w:rPr>
              <w:t>string</w:t>
            </w:r>
          </w:p>
          <w:p w14:paraId="6B58ED2D"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95AE02" w14:textId="77777777" w:rsidR="00142ECE" w:rsidRPr="006B1876" w:rsidRDefault="00142ECE" w:rsidP="008C6F07">
            <w:pPr>
              <w:spacing w:line="229" w:lineRule="exact"/>
              <w:ind w:left="102"/>
              <w:rPr>
                <w:sz w:val="20"/>
                <w:szCs w:val="20"/>
              </w:rPr>
            </w:pPr>
            <w:r w:rsidRPr="006B1876">
              <w:rPr>
                <w:sz w:val="20"/>
                <w:szCs w:val="20"/>
              </w:rPr>
              <w:t>Namn på PDL-enhet</w:t>
            </w:r>
          </w:p>
          <w:p w14:paraId="2210B0C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59F39E" w14:textId="1C41473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088B96A6" w14:textId="77777777" w:rsidTr="009962CE">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F55BD35" w14:textId="192F9214" w:rsidR="00142ECE" w:rsidRPr="00907C9B" w:rsidRDefault="00142ECE" w:rsidP="008C6F07">
            <w:pPr>
              <w:spacing w:line="229" w:lineRule="exact"/>
              <w:ind w:left="102"/>
              <w:rPr>
                <w:sz w:val="20"/>
                <w:szCs w:val="20"/>
              </w:rPr>
            </w:pPr>
            <w:proofErr w:type="gramStart"/>
            <w:r>
              <w:rPr>
                <w:sz w:val="20"/>
                <w:szCs w:val="20"/>
              </w:rPr>
              <w:t>...</w:t>
            </w:r>
            <w:proofErr w:type="spellStart"/>
            <w:r w:rsidR="00C67618">
              <w:rPr>
                <w:spacing w:val="-1"/>
                <w:sz w:val="20"/>
                <w:szCs w:val="20"/>
              </w:rPr>
              <w:t>careUnit</w:t>
            </w:r>
            <w:r w:rsidRPr="00907C9B">
              <w:rPr>
                <w:spacing w:val="-1"/>
                <w:sz w:val="20"/>
                <w:szCs w:val="20"/>
              </w:rPr>
              <w:t>Address</w:t>
            </w:r>
            <w:proofErr w:type="spellEnd"/>
            <w:proofErr w:type="gramEnd"/>
          </w:p>
          <w:p w14:paraId="3E03F98B" w14:textId="6AE56310"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4864E1" w14:textId="77777777" w:rsidR="00142ECE" w:rsidRPr="00907C9B" w:rsidRDefault="00142ECE" w:rsidP="008C6F07">
            <w:pPr>
              <w:spacing w:line="226" w:lineRule="exact"/>
              <w:ind w:left="102"/>
              <w:rPr>
                <w:spacing w:val="-1"/>
                <w:sz w:val="20"/>
                <w:szCs w:val="20"/>
              </w:rPr>
            </w:pPr>
            <w:r>
              <w:rPr>
                <w:spacing w:val="-1"/>
                <w:sz w:val="20"/>
                <w:szCs w:val="20"/>
              </w:rPr>
              <w:t>string</w:t>
            </w:r>
          </w:p>
          <w:p w14:paraId="5CA1D179"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5308A4" w14:textId="77777777" w:rsidR="00142ECE" w:rsidRPr="006B1876" w:rsidRDefault="00142ECE" w:rsidP="008C6F07">
            <w:pPr>
              <w:spacing w:line="229" w:lineRule="exact"/>
              <w:ind w:left="102"/>
              <w:rPr>
                <w:sz w:val="20"/>
                <w:szCs w:val="20"/>
              </w:rPr>
            </w:pPr>
            <w:r w:rsidRPr="006B1876">
              <w:rPr>
                <w:sz w:val="20"/>
                <w:szCs w:val="20"/>
              </w:rPr>
              <w:t>Adress till PDL-enhet</w:t>
            </w:r>
          </w:p>
          <w:p w14:paraId="3386A3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F3D950B" w14:textId="0F7F73EB"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49076927" w14:textId="77777777" w:rsidTr="00CA7700">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397591C5" w14:textId="278EA6E9" w:rsidR="00142ECE" w:rsidRPr="00907C9B" w:rsidRDefault="00142ECE" w:rsidP="00907C9B">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A5F663" w14:textId="77777777" w:rsidR="00142ECE" w:rsidRPr="00907C9B" w:rsidRDefault="00142ECE" w:rsidP="008C6F07">
            <w:pPr>
              <w:spacing w:line="226" w:lineRule="exact"/>
              <w:ind w:left="102"/>
              <w:rPr>
                <w:spacing w:val="-1"/>
                <w:sz w:val="20"/>
                <w:szCs w:val="20"/>
              </w:rPr>
            </w:pPr>
            <w:proofErr w:type="spellStart"/>
            <w:r>
              <w:rPr>
                <w:spacing w:val="-1"/>
                <w:sz w:val="20"/>
                <w:szCs w:val="20"/>
              </w:rPr>
              <w:t>HSAIdType</w:t>
            </w:r>
            <w:proofErr w:type="spellEnd"/>
          </w:p>
          <w:p w14:paraId="58592D18"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7EA0137" w14:textId="77777777" w:rsidR="00142ECE" w:rsidRPr="00907C9B" w:rsidRDefault="00142ECE"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B97D858"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5362EF" w14:textId="773D7F3B"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184A477" w14:textId="77777777" w:rsidTr="009962CE">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5F0A28D8" w14:textId="0D46FBFD" w:rsidR="00142ECE" w:rsidRPr="00907C9B" w:rsidRDefault="00142ECE" w:rsidP="00907C9B">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B61898" w14:textId="773DCEA1" w:rsidR="00142ECE" w:rsidRPr="00907C9B" w:rsidRDefault="00142ECE" w:rsidP="00907C9B">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2CFFC2" w14:textId="77777777" w:rsidR="00142ECE" w:rsidRPr="003C17D1" w:rsidRDefault="00142ECE" w:rsidP="008C6F07">
            <w:pPr>
              <w:spacing w:line="229" w:lineRule="exact"/>
              <w:ind w:left="102"/>
              <w:rPr>
                <w:sz w:val="20"/>
                <w:szCs w:val="20"/>
              </w:rPr>
            </w:pPr>
            <w:r w:rsidRPr="003C17D1">
              <w:rPr>
                <w:sz w:val="20"/>
                <w:szCs w:val="20"/>
              </w:rPr>
              <w:t>Information om vem som signerat informationen i dokumentet.</w:t>
            </w:r>
          </w:p>
          <w:p w14:paraId="0EEAEDE2"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5B4BB5C" w14:textId="6E5C8652" w:rsidR="00142ECE" w:rsidRPr="00907C9B" w:rsidRDefault="00142ECE" w:rsidP="00907C9B">
            <w:pPr>
              <w:spacing w:line="226" w:lineRule="exact"/>
              <w:ind w:left="102"/>
              <w:rPr>
                <w:spacing w:val="-1"/>
                <w:sz w:val="20"/>
                <w:szCs w:val="20"/>
              </w:rPr>
            </w:pPr>
            <w:r w:rsidRPr="00907C9B">
              <w:rPr>
                <w:sz w:val="20"/>
                <w:szCs w:val="20"/>
                <w:lang w:val="en-US"/>
              </w:rPr>
              <w:t>0..1</w:t>
            </w:r>
          </w:p>
        </w:tc>
      </w:tr>
      <w:tr w:rsidR="00142ECE" w:rsidRPr="00907C9B" w14:paraId="5F53FE37"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6E99F79D" w14:textId="77777777" w:rsidR="00142ECE" w:rsidRPr="00907C9B" w:rsidRDefault="00142ECE"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38A66696" w14:textId="79568EA8"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3BD3DBE" w14:textId="77777777" w:rsidR="00142ECE" w:rsidRDefault="00142ECE"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22B1902F"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F677AB" w14:textId="77777777" w:rsidR="00142ECE" w:rsidRPr="00907C9B" w:rsidRDefault="00142ECE" w:rsidP="008C6F07">
            <w:pPr>
              <w:spacing w:line="229" w:lineRule="exact"/>
              <w:ind w:left="102"/>
              <w:rPr>
                <w:sz w:val="20"/>
                <w:szCs w:val="20"/>
              </w:rPr>
            </w:pPr>
            <w:r w:rsidRPr="00907C9B">
              <w:rPr>
                <w:sz w:val="20"/>
                <w:szCs w:val="20"/>
              </w:rPr>
              <w:t>Tidpunkt för signering</w:t>
            </w:r>
          </w:p>
          <w:p w14:paraId="261C134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1D2653" w14:textId="6359A633" w:rsidR="00142ECE" w:rsidRPr="00907C9B" w:rsidRDefault="00142ECE" w:rsidP="00907C9B">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6F2D29B1" w14:textId="77777777" w:rsidTr="009962CE">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49CC85" w14:textId="77777777" w:rsidR="00142ECE" w:rsidRPr="00907C9B" w:rsidRDefault="00142ECE"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2759EEA" w14:textId="1E3B9FCA"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737C391" w14:textId="77777777" w:rsidR="00142ECE" w:rsidRPr="00907C9B" w:rsidRDefault="00142ECE" w:rsidP="008C6F07">
            <w:pPr>
              <w:spacing w:line="229" w:lineRule="exact"/>
              <w:ind w:left="102"/>
              <w:rPr>
                <w:sz w:val="20"/>
                <w:szCs w:val="20"/>
              </w:rPr>
            </w:pPr>
            <w:proofErr w:type="spellStart"/>
            <w:r w:rsidRPr="0035083B">
              <w:rPr>
                <w:sz w:val="20"/>
                <w:szCs w:val="20"/>
              </w:rPr>
              <w:t>HSAIDType</w:t>
            </w:r>
            <w:proofErr w:type="spellEnd"/>
          </w:p>
          <w:p w14:paraId="3041B022" w14:textId="62EFA28B" w:rsidR="00142ECE" w:rsidRPr="00907C9B" w:rsidRDefault="00142ECE" w:rsidP="00907C9B">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30ECB56" w14:textId="01563C77" w:rsidR="00142ECE" w:rsidRPr="00907C9B" w:rsidRDefault="00142ECE" w:rsidP="00907C9B">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499B8AEB" w14:textId="4A59DF90" w:rsidR="00142ECE" w:rsidRPr="00907C9B" w:rsidRDefault="00BF0EC8" w:rsidP="00907C9B">
            <w:pPr>
              <w:spacing w:line="229" w:lineRule="exact"/>
              <w:ind w:left="102"/>
              <w:rPr>
                <w:sz w:val="20"/>
                <w:szCs w:val="20"/>
              </w:rPr>
            </w:pPr>
            <w:r>
              <w:rPr>
                <w:sz w:val="20"/>
                <w:szCs w:val="20"/>
              </w:rPr>
              <w:t>1</w:t>
            </w:r>
            <w:proofErr w:type="gramStart"/>
            <w:r w:rsidR="00142ECE" w:rsidRPr="00907C9B">
              <w:rPr>
                <w:sz w:val="20"/>
                <w:szCs w:val="20"/>
              </w:rPr>
              <w:t>..</w:t>
            </w:r>
            <w:proofErr w:type="gramEnd"/>
            <w:r w:rsidR="00142ECE" w:rsidRPr="00907C9B">
              <w:rPr>
                <w:sz w:val="20"/>
                <w:szCs w:val="20"/>
              </w:rPr>
              <w:t>1</w:t>
            </w:r>
          </w:p>
        </w:tc>
      </w:tr>
      <w:tr w:rsidR="00142ECE" w:rsidRPr="00907C9B" w14:paraId="79EC9E72" w14:textId="77777777" w:rsidTr="009962CE">
        <w:trPr>
          <w:trHeight w:hRule="exact" w:val="984"/>
          <w:tblHeader/>
        </w:trPr>
        <w:tc>
          <w:tcPr>
            <w:tcW w:w="2922" w:type="dxa"/>
            <w:tcBorders>
              <w:top w:val="single" w:sz="5" w:space="0" w:color="000000"/>
              <w:left w:val="single" w:sz="5" w:space="0" w:color="000000"/>
              <w:bottom w:val="single" w:sz="5" w:space="0" w:color="000000"/>
              <w:right w:val="single" w:sz="5" w:space="0" w:color="000000"/>
            </w:tcBorders>
          </w:tcPr>
          <w:p w14:paraId="70AC8450" w14:textId="77777777" w:rsidR="00142ECE" w:rsidRPr="00E74D83" w:rsidRDefault="00142ECE" w:rsidP="0016683B">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420A327B" w14:textId="77777777" w:rsidR="00142ECE" w:rsidRPr="00907C9B" w:rsidRDefault="00142ECE" w:rsidP="00907C9B">
            <w:pPr>
              <w:spacing w:line="226" w:lineRule="exact"/>
              <w:ind w:left="102"/>
              <w:rPr>
                <w:spacing w:val="-1"/>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255CE9B3" w14:textId="77777777" w:rsidR="00142ECE" w:rsidRDefault="00142ECE" w:rsidP="0016683B">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C3F6317" w14:textId="4B3B39ED" w:rsidR="00142ECE" w:rsidRPr="00907C9B" w:rsidRDefault="00142ECE" w:rsidP="00907C9B">
            <w:pPr>
              <w:spacing w:line="229" w:lineRule="exact"/>
              <w:ind w:left="102"/>
              <w:rPr>
                <w:sz w:val="20"/>
                <w:szCs w:val="20"/>
                <w:highlight w:val="yellow"/>
                <w:lang w:val="en-US"/>
              </w:rPr>
            </w:pPr>
          </w:p>
        </w:tc>
        <w:tc>
          <w:tcPr>
            <w:tcW w:w="3969" w:type="dxa"/>
            <w:tcBorders>
              <w:top w:val="single" w:sz="5" w:space="0" w:color="000000"/>
              <w:left w:val="single" w:sz="5" w:space="0" w:color="000000"/>
              <w:bottom w:val="single" w:sz="5" w:space="0" w:color="000000"/>
              <w:right w:val="single" w:sz="5" w:space="0" w:color="000000"/>
            </w:tcBorders>
          </w:tcPr>
          <w:p w14:paraId="46C92AFE" w14:textId="7F1C5DCF" w:rsidR="00142ECE" w:rsidRPr="00D90BD2" w:rsidRDefault="00CC509A" w:rsidP="00907C9B">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2E83309C" w14:textId="16C7DCB4" w:rsidR="00142ECE" w:rsidRPr="00907C9B" w:rsidRDefault="00142ECE" w:rsidP="00907C9B">
            <w:pPr>
              <w:spacing w:line="229" w:lineRule="exact"/>
              <w:ind w:left="102"/>
              <w:rPr>
                <w:sz w:val="20"/>
                <w:szCs w:val="20"/>
                <w:lang w:val="en-US"/>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4CAE9086" w14:textId="77777777" w:rsidTr="009962CE">
        <w:trPr>
          <w:trHeight w:hRule="exact" w:val="559"/>
          <w:tblHeader/>
        </w:trPr>
        <w:tc>
          <w:tcPr>
            <w:tcW w:w="2922" w:type="dxa"/>
            <w:tcBorders>
              <w:top w:val="single" w:sz="5" w:space="0" w:color="000000"/>
              <w:left w:val="single" w:sz="5" w:space="0" w:color="000000"/>
              <w:bottom w:val="single" w:sz="5" w:space="0" w:color="000000"/>
              <w:right w:val="single" w:sz="5" w:space="0" w:color="000000"/>
            </w:tcBorders>
          </w:tcPr>
          <w:p w14:paraId="56EE152E" w14:textId="54FE98F1" w:rsidR="00142ECE" w:rsidRPr="00835228" w:rsidRDefault="00142ECE" w:rsidP="00907C9B">
            <w:pPr>
              <w:spacing w:line="229" w:lineRule="exact"/>
              <w:ind w:left="102"/>
              <w:rPr>
                <w:sz w:val="20"/>
                <w:szCs w:val="20"/>
              </w:rPr>
            </w:pPr>
            <w:r w:rsidRPr="00835228">
              <w:rPr>
                <w:sz w:val="20"/>
                <w:szCs w:val="20"/>
              </w:rPr>
              <w:t>.</w:t>
            </w:r>
            <w:proofErr w:type="spellStart"/>
            <w:r w:rsidRPr="00835228">
              <w:rPr>
                <w:sz w:val="20"/>
                <w:szCs w:val="20"/>
              </w:rPr>
              <w:t>referralOutcomeBody</w:t>
            </w:r>
            <w:proofErr w:type="spellEnd"/>
          </w:p>
          <w:p w14:paraId="06AF652C"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C90C33" w14:textId="3A64AEF5" w:rsidR="00142ECE" w:rsidRPr="00907C9B" w:rsidRDefault="00142ECE" w:rsidP="00907C9B">
            <w:pPr>
              <w:spacing w:line="229" w:lineRule="exact"/>
              <w:ind w:left="102"/>
              <w:rPr>
                <w:sz w:val="20"/>
                <w:szCs w:val="20"/>
              </w:rPr>
            </w:pPr>
            <w:proofErr w:type="spellStart"/>
            <w:r>
              <w:rPr>
                <w:sz w:val="20"/>
                <w:szCs w:val="20"/>
              </w:rPr>
              <w:t>R</w:t>
            </w:r>
            <w:r w:rsidRPr="00907C9B">
              <w:rPr>
                <w:sz w:val="20"/>
                <w:szCs w:val="20"/>
              </w:rPr>
              <w:t>eferral</w:t>
            </w:r>
            <w:r>
              <w:rPr>
                <w:sz w:val="20"/>
                <w:szCs w:val="20"/>
              </w:rPr>
              <w:t>OutcomeBodyType</w:t>
            </w:r>
            <w:proofErr w:type="spellEnd"/>
          </w:p>
          <w:p w14:paraId="68E5B161" w14:textId="77777777" w:rsidR="00142ECE" w:rsidRPr="00907C9B" w:rsidRDefault="00142ECE" w:rsidP="00907C9B">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ED2C09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632247D"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39A3302" w14:textId="77777777" w:rsidTr="009962CE">
        <w:trPr>
          <w:trHeight w:hRule="exact" w:val="992"/>
          <w:tblHeader/>
        </w:trPr>
        <w:tc>
          <w:tcPr>
            <w:tcW w:w="2922" w:type="dxa"/>
            <w:tcBorders>
              <w:top w:val="single" w:sz="5" w:space="0" w:color="000000"/>
              <w:left w:val="single" w:sz="5" w:space="0" w:color="000000"/>
              <w:bottom w:val="single" w:sz="5" w:space="0" w:color="000000"/>
              <w:right w:val="single" w:sz="5" w:space="0" w:color="000000"/>
            </w:tcBorders>
          </w:tcPr>
          <w:p w14:paraId="309CCA36" w14:textId="7D3E9652" w:rsidR="00142ECE" w:rsidRPr="00835228" w:rsidRDefault="00142ECE" w:rsidP="00907C9B">
            <w:pPr>
              <w:spacing w:line="229" w:lineRule="exact"/>
              <w:ind w:left="102"/>
              <w:rPr>
                <w:sz w:val="20"/>
                <w:szCs w:val="20"/>
              </w:rPr>
            </w:pPr>
            <w:proofErr w:type="gramStart"/>
            <w:r>
              <w:rPr>
                <w:sz w:val="20"/>
                <w:szCs w:val="20"/>
              </w:rPr>
              <w:t>..</w:t>
            </w:r>
            <w:proofErr w:type="spellStart"/>
            <w:proofErr w:type="gramEnd"/>
            <w:r w:rsidRPr="00835228">
              <w:rPr>
                <w:sz w:val="20"/>
                <w:szCs w:val="20"/>
              </w:rPr>
              <w:t>referralOutcomeTypeCode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064107" w14:textId="1F2EA2C5" w:rsidR="00142ECE" w:rsidRDefault="00142ECE" w:rsidP="00907C9B">
            <w:pPr>
              <w:spacing w:line="229" w:lineRule="exact"/>
              <w:ind w:left="102"/>
              <w:rPr>
                <w:sz w:val="20"/>
                <w:szCs w:val="20"/>
              </w:rPr>
            </w:pPr>
            <w:proofErr w:type="spellStart"/>
            <w:r w:rsidRPr="00835228">
              <w:rPr>
                <w:sz w:val="20"/>
                <w:szCs w:val="20"/>
              </w:rPr>
              <w:t>referralOutcomeTypeCode</w:t>
            </w:r>
            <w:r>
              <w:rPr>
                <w:sz w:val="20"/>
                <w:szCs w:val="20"/>
              </w:rPr>
              <w:t>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C9FCADD" w14:textId="77777777" w:rsidR="00142ECE" w:rsidRDefault="00142ECE" w:rsidP="00835228">
            <w:pPr>
              <w:spacing w:line="226" w:lineRule="exact"/>
              <w:ind w:left="102"/>
              <w:rPr>
                <w:rFonts w:ascii="Arial" w:hAnsi="Arial" w:cs="Arial"/>
                <w:color w:val="FF0000"/>
                <w:sz w:val="20"/>
                <w:szCs w:val="20"/>
              </w:rPr>
            </w:pPr>
            <w:r w:rsidRPr="00835228">
              <w:rPr>
                <w:spacing w:val="-1"/>
                <w:sz w:val="20"/>
                <w:szCs w:val="20"/>
              </w:rPr>
              <w:t xml:space="preserve">Anger typ av svar. </w:t>
            </w:r>
            <w:r w:rsidRPr="00835228">
              <w:rPr>
                <w:spacing w:val="-1"/>
                <w:sz w:val="20"/>
                <w:szCs w:val="20"/>
              </w:rPr>
              <w:br/>
              <w:t xml:space="preserve">Giltiga koder: </w:t>
            </w:r>
            <w:r w:rsidRPr="00835228">
              <w:rPr>
                <w:spacing w:val="-1"/>
                <w:sz w:val="20"/>
                <w:szCs w:val="20"/>
              </w:rPr>
              <w:br/>
              <w:t>SR, svar på remissfråga</w:t>
            </w:r>
            <w:r w:rsidRPr="00835228">
              <w:rPr>
                <w:spacing w:val="-1"/>
                <w:sz w:val="20"/>
                <w:szCs w:val="20"/>
              </w:rPr>
              <w:br/>
              <w:t xml:space="preserve">SS, slutsvar på remissfråga </w:t>
            </w:r>
          </w:p>
          <w:p w14:paraId="2CF960F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60AB3A2" w14:textId="6936448B"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A37C907" w14:textId="77777777" w:rsidTr="00CA7700">
        <w:trPr>
          <w:trHeight w:hRule="exact" w:val="558"/>
          <w:tblHeader/>
        </w:trPr>
        <w:tc>
          <w:tcPr>
            <w:tcW w:w="2922" w:type="dxa"/>
            <w:tcBorders>
              <w:top w:val="single" w:sz="5" w:space="0" w:color="000000"/>
              <w:left w:val="single" w:sz="5" w:space="0" w:color="000000"/>
              <w:bottom w:val="single" w:sz="5" w:space="0" w:color="000000"/>
              <w:right w:val="single" w:sz="5" w:space="0" w:color="000000"/>
            </w:tcBorders>
          </w:tcPr>
          <w:p w14:paraId="3630FC64" w14:textId="01CD026B" w:rsidR="00142ECE" w:rsidRPr="00907C9B" w:rsidRDefault="00142ECE" w:rsidP="0051739C">
            <w:pPr>
              <w:spacing w:line="229" w:lineRule="exact"/>
              <w:ind w:left="102"/>
              <w:rPr>
                <w:sz w:val="20"/>
                <w:szCs w:val="20"/>
              </w:rPr>
            </w:pPr>
            <w:proofErr w:type="gramStart"/>
            <w:r>
              <w:rPr>
                <w:sz w:val="20"/>
                <w:szCs w:val="20"/>
              </w:rPr>
              <w:t>..</w:t>
            </w:r>
            <w:proofErr w:type="spellStart"/>
            <w:proofErr w:type="gramEnd"/>
            <w:r w:rsidRPr="00907C9B">
              <w:rPr>
                <w:sz w:val="20"/>
                <w:szCs w:val="20"/>
              </w:rPr>
              <w:t>referral</w:t>
            </w:r>
            <w:r>
              <w:rPr>
                <w:sz w:val="20"/>
                <w:szCs w:val="20"/>
              </w:rPr>
              <w:t>Outcome</w:t>
            </w:r>
            <w:r w:rsidRPr="00907C9B">
              <w:rPr>
                <w:sz w:val="20"/>
                <w:szCs w:val="20"/>
              </w:rPr>
              <w:t>Title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04F640B" w14:textId="1366CA57"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258BE" w14:textId="77777777" w:rsidR="00142ECE" w:rsidRPr="00835228" w:rsidRDefault="00142ECE" w:rsidP="00835228">
            <w:pPr>
              <w:spacing w:line="226" w:lineRule="exact"/>
              <w:ind w:left="102"/>
              <w:rPr>
                <w:spacing w:val="-1"/>
                <w:sz w:val="20"/>
                <w:szCs w:val="20"/>
              </w:rPr>
            </w:pPr>
            <w:r w:rsidRPr="00835228">
              <w:rPr>
                <w:spacing w:val="-1"/>
                <w:sz w:val="20"/>
                <w:szCs w:val="20"/>
              </w:rPr>
              <w:t>Detaljerad remissvarsinformation som anger typ av svar</w:t>
            </w:r>
          </w:p>
          <w:p w14:paraId="1997B6E8" w14:textId="58ED7D01"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509382"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88B70C6" w14:textId="77777777" w:rsidTr="009962CE">
        <w:trPr>
          <w:trHeight w:hRule="exact" w:val="1000"/>
          <w:tblHeader/>
        </w:trPr>
        <w:tc>
          <w:tcPr>
            <w:tcW w:w="2922" w:type="dxa"/>
            <w:tcBorders>
              <w:top w:val="single" w:sz="5" w:space="0" w:color="000000"/>
              <w:left w:val="single" w:sz="5" w:space="0" w:color="000000"/>
              <w:bottom w:val="single" w:sz="5" w:space="0" w:color="000000"/>
              <w:right w:val="single" w:sz="5" w:space="0" w:color="000000"/>
            </w:tcBorders>
          </w:tcPr>
          <w:p w14:paraId="7927F379" w14:textId="7D4A2A54"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referralOutcome</w:t>
            </w:r>
            <w:r w:rsidRPr="00907C9B">
              <w:rPr>
                <w:sz w:val="20"/>
                <w:szCs w:val="20"/>
              </w:rPr>
              <w:t>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B4524F" w14:textId="06A7AC70"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8977BE" w14:textId="77777777" w:rsidR="00142ECE" w:rsidRPr="00835228" w:rsidRDefault="00142ECE" w:rsidP="00835228">
            <w:pPr>
              <w:spacing w:line="226" w:lineRule="exact"/>
              <w:ind w:left="102"/>
              <w:rPr>
                <w:spacing w:val="-1"/>
                <w:sz w:val="20"/>
                <w:szCs w:val="20"/>
              </w:rPr>
            </w:pPr>
            <w:r w:rsidRPr="00835228">
              <w:rPr>
                <w:spacing w:val="-1"/>
                <w:sz w:val="20"/>
                <w:szCs w:val="20"/>
              </w:rPr>
              <w:t xml:space="preserve">Själva utlåtandet. Formatet i textfältet ska följa HL7 CDA "Narrative Block", för att i klartext beskriva alla eventuella ingående </w:t>
            </w:r>
            <w:proofErr w:type="spellStart"/>
            <w:r w:rsidRPr="00835228">
              <w:rPr>
                <w:spacing w:val="-1"/>
                <w:sz w:val="20"/>
                <w:szCs w:val="20"/>
              </w:rPr>
              <w:t>Entry</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och </w:t>
            </w:r>
            <w:proofErr w:type="spellStart"/>
            <w:r w:rsidRPr="00835228">
              <w:rPr>
                <w:spacing w:val="-1"/>
                <w:sz w:val="20"/>
                <w:szCs w:val="20"/>
              </w:rPr>
              <w:t>EntryRelationship</w:t>
            </w:r>
            <w:proofErr w:type="spellEnd"/>
            <w:r w:rsidRPr="00835228">
              <w:rPr>
                <w:spacing w:val="-1"/>
                <w:sz w:val="20"/>
                <w:szCs w:val="20"/>
              </w:rPr>
              <w:t xml:space="preserve"> </w:t>
            </w:r>
            <w:proofErr w:type="spellStart"/>
            <w:r w:rsidRPr="00835228">
              <w:rPr>
                <w:spacing w:val="-1"/>
                <w:sz w:val="20"/>
                <w:szCs w:val="20"/>
              </w:rPr>
              <w:t>Acts</w:t>
            </w:r>
            <w:proofErr w:type="spellEnd"/>
            <w:r w:rsidRPr="00835228">
              <w:rPr>
                <w:spacing w:val="-1"/>
                <w:sz w:val="20"/>
                <w:szCs w:val="20"/>
              </w:rPr>
              <w:t xml:space="preserve"> om sådana finns.</w:t>
            </w:r>
          </w:p>
          <w:p w14:paraId="61D6FA27" w14:textId="6885B2BA"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47977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229CBB41" w14:textId="77777777" w:rsidTr="009962CE">
        <w:trPr>
          <w:trHeight w:hRule="exact" w:val="560"/>
          <w:tblHeader/>
        </w:trPr>
        <w:tc>
          <w:tcPr>
            <w:tcW w:w="2922" w:type="dxa"/>
            <w:tcBorders>
              <w:top w:val="single" w:sz="5" w:space="0" w:color="000000"/>
              <w:left w:val="single" w:sz="5" w:space="0" w:color="000000"/>
              <w:bottom w:val="single" w:sz="5" w:space="0" w:color="000000"/>
              <w:right w:val="single" w:sz="5" w:space="0" w:color="000000"/>
            </w:tcBorders>
          </w:tcPr>
          <w:p w14:paraId="28723805" w14:textId="33A7972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clinicalInformation</w:t>
            </w:r>
            <w:proofErr w:type="spellEnd"/>
          </w:p>
          <w:p w14:paraId="40DBD45C" w14:textId="77777777" w:rsidR="00142ECE" w:rsidRPr="00907C9B" w:rsidRDefault="00142ECE" w:rsidP="00907C9B">
            <w:pPr>
              <w:spacing w:line="229" w:lineRule="exact"/>
              <w:ind w:left="102"/>
            </w:pPr>
          </w:p>
          <w:p w14:paraId="4C6E9E45"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ABA9688" w14:textId="55CD8AF8" w:rsidR="00142ECE" w:rsidRPr="00907C9B" w:rsidRDefault="00142ECE" w:rsidP="00907C9B">
            <w:pPr>
              <w:spacing w:line="229" w:lineRule="exact"/>
              <w:ind w:left="102"/>
              <w:rPr>
                <w:sz w:val="20"/>
                <w:szCs w:val="20"/>
              </w:rPr>
            </w:pPr>
            <w:proofErr w:type="spellStart"/>
            <w:r>
              <w:rPr>
                <w:sz w:val="20"/>
                <w:szCs w:val="20"/>
              </w:rPr>
              <w:t>C</w:t>
            </w:r>
            <w:r w:rsidRPr="00907C9B">
              <w:rPr>
                <w:sz w:val="20"/>
                <w:szCs w:val="20"/>
              </w:rPr>
              <w:t>linicalInformationType</w:t>
            </w:r>
            <w:proofErr w:type="spellEnd"/>
          </w:p>
          <w:p w14:paraId="732DB499" w14:textId="7777777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763F94"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Klinisk </w:t>
            </w:r>
            <w:proofErr w:type="gramStart"/>
            <w:r w:rsidRPr="00907C9B">
              <w:rPr>
                <w:spacing w:val="-1"/>
                <w:sz w:val="20"/>
                <w:szCs w:val="20"/>
              </w:rPr>
              <w:t>information  för</w:t>
            </w:r>
            <w:proofErr w:type="gramEnd"/>
            <w:r w:rsidRPr="00907C9B">
              <w:rPr>
                <w:spacing w:val="-1"/>
                <w:sz w:val="20"/>
                <w:szCs w:val="20"/>
              </w:rPr>
              <w:t xml:space="preserve"> remissvaret. Dessa kliniska data är direkt kopplat till svaret.</w:t>
            </w:r>
          </w:p>
          <w:p w14:paraId="4271DD1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53CA543"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7B94CFEF" w14:textId="77777777" w:rsidTr="009962CE">
        <w:trPr>
          <w:trHeight w:hRule="exact" w:val="724"/>
          <w:tblHeader/>
        </w:trPr>
        <w:tc>
          <w:tcPr>
            <w:tcW w:w="2922" w:type="dxa"/>
            <w:tcBorders>
              <w:top w:val="single" w:sz="5" w:space="0" w:color="000000"/>
              <w:left w:val="single" w:sz="5" w:space="0" w:color="000000"/>
              <w:bottom w:val="single" w:sz="5" w:space="0" w:color="000000"/>
              <w:right w:val="single" w:sz="5" w:space="0" w:color="000000"/>
            </w:tcBorders>
          </w:tcPr>
          <w:p w14:paraId="71C88420" w14:textId="7DE72D82"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clinicalInformationCode</w:t>
            </w:r>
            <w:proofErr w:type="spellEnd"/>
            <w:proofErr w:type="gramEnd"/>
          </w:p>
          <w:p w14:paraId="3481C5D3"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8A22D8" w14:textId="3483322F" w:rsidR="00142ECE" w:rsidRDefault="00142ECE" w:rsidP="00FE377D">
            <w:pPr>
              <w:spacing w:line="226" w:lineRule="exact"/>
              <w:ind w:left="102"/>
              <w:rPr>
                <w:rFonts w:ascii="Arial" w:hAnsi="Arial" w:cs="Arial"/>
                <w:color w:val="FF0000"/>
                <w:sz w:val="20"/>
                <w:szCs w:val="20"/>
              </w:rPr>
            </w:pPr>
            <w:proofErr w:type="spellStart"/>
            <w:r>
              <w:rPr>
                <w:sz w:val="20"/>
                <w:szCs w:val="20"/>
              </w:rPr>
              <w:t>C</w:t>
            </w:r>
            <w:r w:rsidRPr="00835228">
              <w:rPr>
                <w:sz w:val="20"/>
                <w:szCs w:val="20"/>
              </w:rPr>
              <w:t>linicalInformationCodeType</w:t>
            </w:r>
            <w:proofErr w:type="spellEnd"/>
          </w:p>
          <w:p w14:paraId="62E51B4D" w14:textId="04C4990F" w:rsidR="00142ECE" w:rsidRDefault="00142ECE" w:rsidP="00835228">
            <w:pPr>
              <w:spacing w:line="226" w:lineRule="exact"/>
              <w:ind w:left="102"/>
              <w:rPr>
                <w:rFonts w:ascii="Arial" w:hAnsi="Arial" w:cs="Arial"/>
                <w:color w:val="FF0000"/>
                <w:sz w:val="20"/>
                <w:szCs w:val="20"/>
              </w:rPr>
            </w:pPr>
          </w:p>
          <w:p w14:paraId="718EEF6A" w14:textId="6575850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0392FC" w14:textId="412AA24B" w:rsidR="00BF0EC8" w:rsidRDefault="00BF0EC8" w:rsidP="00FE377D">
            <w:pPr>
              <w:spacing w:line="226" w:lineRule="exact"/>
              <w:ind w:left="102"/>
              <w:rPr>
                <w:spacing w:val="-1"/>
                <w:sz w:val="20"/>
                <w:szCs w:val="20"/>
              </w:rPr>
            </w:pPr>
            <w:r>
              <w:rPr>
                <w:spacing w:val="-1"/>
                <w:sz w:val="20"/>
                <w:szCs w:val="20"/>
              </w:rPr>
              <w:t>Kod för åtgärd.</w:t>
            </w:r>
          </w:p>
          <w:p w14:paraId="20858462" w14:textId="1D565C6C" w:rsidR="00142ECE" w:rsidRDefault="00142ECE" w:rsidP="00FE377D">
            <w:pPr>
              <w:spacing w:line="226" w:lineRule="exact"/>
              <w:ind w:left="102"/>
              <w:rPr>
                <w:spacing w:val="-1"/>
                <w:sz w:val="20"/>
                <w:szCs w:val="20"/>
              </w:rPr>
            </w:pPr>
            <w:r w:rsidRPr="001807E7">
              <w:rPr>
                <w:spacing w:val="-1"/>
                <w:sz w:val="20"/>
                <w:szCs w:val="20"/>
              </w:rPr>
              <w:t xml:space="preserve">Koden anges i </w:t>
            </w:r>
            <w:proofErr w:type="spellStart"/>
            <w:r w:rsidRPr="001807E7">
              <w:rPr>
                <w:spacing w:val="-1"/>
                <w:sz w:val="20"/>
                <w:szCs w:val="20"/>
              </w:rPr>
              <w:t>code</w:t>
            </w:r>
            <w:proofErr w:type="spellEnd"/>
            <w:r>
              <w:rPr>
                <w:spacing w:val="-1"/>
                <w:sz w:val="20"/>
                <w:szCs w:val="20"/>
              </w:rPr>
              <w:t>.</w:t>
            </w:r>
            <w:r w:rsidRPr="001807E7">
              <w:rPr>
                <w:spacing w:val="-1"/>
                <w:sz w:val="20"/>
                <w:szCs w:val="20"/>
              </w:rPr>
              <w:t xml:space="preserve"> </w:t>
            </w:r>
          </w:p>
          <w:p w14:paraId="3C6F1501" w14:textId="3D346012" w:rsidR="00142ECE" w:rsidRPr="00907C9B" w:rsidRDefault="00142ECE" w:rsidP="00FE377D">
            <w:pPr>
              <w:spacing w:line="226" w:lineRule="exact"/>
              <w:ind w:left="102"/>
              <w:rPr>
                <w:spacing w:val="-1"/>
                <w:sz w:val="20"/>
                <w:szCs w:val="20"/>
              </w:rPr>
            </w:pPr>
            <w:r>
              <w:rPr>
                <w:spacing w:val="-1"/>
                <w:sz w:val="20"/>
                <w:szCs w:val="20"/>
              </w:rPr>
              <w:t>K</w:t>
            </w:r>
            <w:r w:rsidRPr="001807E7">
              <w:rPr>
                <w:spacing w:val="-1"/>
                <w:sz w:val="20"/>
                <w:szCs w:val="20"/>
              </w:rPr>
              <w:t>od</w:t>
            </w:r>
            <w:r>
              <w:rPr>
                <w:spacing w:val="-1"/>
                <w:sz w:val="20"/>
                <w:szCs w:val="20"/>
              </w:rPr>
              <w:t>verkets</w:t>
            </w:r>
            <w:r w:rsidRPr="001807E7">
              <w:rPr>
                <w:spacing w:val="-1"/>
                <w:sz w:val="20"/>
                <w:szCs w:val="20"/>
              </w:rPr>
              <w:t xml:space="preserve"> O</w:t>
            </w:r>
            <w:r>
              <w:rPr>
                <w:spacing w:val="-1"/>
                <w:sz w:val="20"/>
                <w:szCs w:val="20"/>
              </w:rPr>
              <w:t>ID</w:t>
            </w:r>
            <w:r w:rsidRPr="001807E7">
              <w:rPr>
                <w:spacing w:val="-1"/>
                <w:sz w:val="20"/>
                <w:szCs w:val="20"/>
              </w:rPr>
              <w:t xml:space="preserve"> i </w:t>
            </w:r>
            <w:proofErr w:type="spellStart"/>
            <w:r w:rsidRPr="001807E7">
              <w:rPr>
                <w:spacing w:val="-1"/>
                <w:sz w:val="20"/>
                <w:szCs w:val="20"/>
              </w:rPr>
              <w:t>codeSystem</w:t>
            </w:r>
            <w:proofErr w:type="spellEnd"/>
            <w:r w:rsidRPr="001807E7">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C85943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198DA838" w14:textId="77777777" w:rsidTr="009962CE">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4541AA19" w14:textId="638BB060"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3276078" w14:textId="41059A8B"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8AC97D7" w14:textId="050EF00B" w:rsidR="00142ECE" w:rsidRPr="00BF0EC8" w:rsidRDefault="00BF0EC8" w:rsidP="00907C9B">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p>
        </w:tc>
        <w:tc>
          <w:tcPr>
            <w:tcW w:w="851" w:type="dxa"/>
            <w:tcBorders>
              <w:top w:val="single" w:sz="5" w:space="0" w:color="000000"/>
              <w:left w:val="single" w:sz="5" w:space="0" w:color="000000"/>
              <w:bottom w:val="single" w:sz="5" w:space="0" w:color="000000"/>
              <w:right w:val="single" w:sz="5" w:space="0" w:color="000000"/>
            </w:tcBorders>
          </w:tcPr>
          <w:p w14:paraId="3049C815" w14:textId="58D15B8F"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2E765706" w14:textId="77777777" w:rsidTr="009962CE">
        <w:trPr>
          <w:trHeight w:hRule="exact" w:val="710"/>
          <w:tblHeader/>
        </w:trPr>
        <w:tc>
          <w:tcPr>
            <w:tcW w:w="2922" w:type="dxa"/>
            <w:tcBorders>
              <w:top w:val="single" w:sz="5" w:space="0" w:color="000000"/>
              <w:left w:val="single" w:sz="5" w:space="0" w:color="000000"/>
              <w:bottom w:val="single" w:sz="5" w:space="0" w:color="000000"/>
              <w:right w:val="single" w:sz="5" w:space="0" w:color="000000"/>
            </w:tcBorders>
          </w:tcPr>
          <w:p w14:paraId="2C0ABC2A" w14:textId="265E252B"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E16483" w14:textId="0F069F24" w:rsidR="00142ECE" w:rsidRDefault="00142ECE" w:rsidP="00835228">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D9B37C" w14:textId="20A6966F" w:rsidR="00142ECE" w:rsidRPr="001807E7" w:rsidRDefault="00BF0EC8" w:rsidP="00FE377D">
            <w:pPr>
              <w:spacing w:line="226" w:lineRule="exact"/>
              <w:ind w:left="102"/>
              <w:rPr>
                <w:spacing w:val="-1"/>
                <w:sz w:val="20"/>
                <w:szCs w:val="20"/>
              </w:rPr>
            </w:pPr>
            <w:r w:rsidRPr="00BF0EC8">
              <w:rPr>
                <w:spacing w:val="-1"/>
                <w:sz w:val="20"/>
                <w:szCs w:val="20"/>
              </w:rPr>
              <w:t>K</w:t>
            </w:r>
            <w:r w:rsidR="00142ECE" w:rsidRPr="00BF0EC8">
              <w:rPr>
                <w:spacing w:val="-1"/>
                <w:sz w:val="20"/>
                <w:szCs w:val="20"/>
              </w:rPr>
              <w:t>od</w:t>
            </w:r>
            <w:r w:rsidR="00142ECE" w:rsidRPr="001807E7">
              <w:rPr>
                <w:spacing w:val="-1"/>
                <w:sz w:val="20"/>
                <w:szCs w:val="20"/>
              </w:rPr>
              <w:t xml:space="preserve"> kan komma från kodverket ICD-10 (1.2.752.116.1.1.1.1.3)</w:t>
            </w:r>
            <w:r w:rsidR="00142ECE">
              <w:rPr>
                <w:spacing w:val="-1"/>
                <w:sz w:val="20"/>
                <w:szCs w:val="20"/>
              </w:rPr>
              <w:t xml:space="preserve"> men andra </w:t>
            </w:r>
            <w:proofErr w:type="spellStart"/>
            <w:r w:rsidR="00142ECE">
              <w:rPr>
                <w:spacing w:val="-1"/>
                <w:sz w:val="20"/>
                <w:szCs w:val="20"/>
              </w:rPr>
              <w:t>kodverk</w:t>
            </w:r>
            <w:proofErr w:type="spellEnd"/>
            <w:r w:rsidR="00142ECE">
              <w:rPr>
                <w:spacing w:val="-1"/>
                <w:sz w:val="20"/>
                <w:szCs w:val="20"/>
              </w:rPr>
              <w:t xml:space="preserve"> </w:t>
            </w:r>
            <w:proofErr w:type="gramStart"/>
            <w:r w:rsidR="00142ECE">
              <w:rPr>
                <w:spacing w:val="-1"/>
                <w:sz w:val="20"/>
                <w:szCs w:val="20"/>
              </w:rPr>
              <w:t>kan  förekomma</w:t>
            </w:r>
            <w:proofErr w:type="gramEnd"/>
            <w:r w:rsidR="00142ECE">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9C750DF" w14:textId="72B26625"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E65BB2D" w14:textId="77777777" w:rsidTr="009962CE">
        <w:trPr>
          <w:trHeight w:hRule="exact" w:val="280"/>
          <w:tblHeader/>
        </w:trPr>
        <w:tc>
          <w:tcPr>
            <w:tcW w:w="2922" w:type="dxa"/>
            <w:tcBorders>
              <w:top w:val="single" w:sz="5" w:space="0" w:color="000000"/>
              <w:left w:val="single" w:sz="5" w:space="0" w:color="000000"/>
              <w:bottom w:val="single" w:sz="5" w:space="0" w:color="000000"/>
              <w:right w:val="single" w:sz="5" w:space="0" w:color="000000"/>
            </w:tcBorders>
          </w:tcPr>
          <w:p w14:paraId="16F9F39F" w14:textId="0A554253" w:rsidR="00142ECE" w:rsidRPr="00907C9B" w:rsidRDefault="00142ECE" w:rsidP="00907C9B">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clinicalInformationText</w:t>
            </w:r>
            <w:proofErr w:type="spellEnd"/>
            <w:proofErr w:type="gramEnd"/>
          </w:p>
          <w:p w14:paraId="0E03CE8A"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3174B51" w14:textId="1BA72AC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FB12B54" w14:textId="77777777" w:rsidR="00142ECE" w:rsidRPr="00907C9B" w:rsidRDefault="00142ECE" w:rsidP="00907C9B">
            <w:pPr>
              <w:spacing w:line="226" w:lineRule="exact"/>
              <w:ind w:left="102"/>
              <w:rPr>
                <w:spacing w:val="-1"/>
                <w:sz w:val="20"/>
                <w:szCs w:val="20"/>
              </w:rPr>
            </w:pPr>
            <w:r w:rsidRPr="00907C9B">
              <w:rPr>
                <w:spacing w:val="-1"/>
                <w:sz w:val="20"/>
                <w:szCs w:val="20"/>
              </w:rPr>
              <w:t>Beskrivning av klinisk information</w:t>
            </w:r>
          </w:p>
          <w:p w14:paraId="7AD82B9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0D96F9"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41ABED33" w14:textId="77777777" w:rsidTr="00CA7700">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FCA9CB1" w14:textId="2C3FB3AE" w:rsidR="00142ECE" w:rsidRPr="00907C9B" w:rsidRDefault="00142ECE" w:rsidP="00907C9B">
            <w:pPr>
              <w:spacing w:line="229" w:lineRule="exact"/>
              <w:ind w:left="102"/>
              <w:rPr>
                <w:sz w:val="20"/>
                <w:szCs w:val="20"/>
              </w:rPr>
            </w:pPr>
            <w:proofErr w:type="gramStart"/>
            <w:r>
              <w:rPr>
                <w:sz w:val="20"/>
                <w:szCs w:val="20"/>
              </w:rPr>
              <w:t>..</w:t>
            </w:r>
            <w:proofErr w:type="spellStart"/>
            <w:proofErr w:type="gramEnd"/>
            <w:r w:rsidRPr="00907C9B">
              <w:rPr>
                <w:sz w:val="20"/>
                <w:szCs w:val="20"/>
              </w:rPr>
              <w: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AEA0925" w14:textId="2A2E5CA3" w:rsidR="00142ECE" w:rsidRPr="00907C9B" w:rsidRDefault="00142ECE" w:rsidP="00907C9B">
            <w:pPr>
              <w:spacing w:line="226" w:lineRule="exact"/>
              <w:ind w:left="102"/>
              <w:rPr>
                <w:sz w:val="20"/>
                <w:szCs w:val="20"/>
              </w:rPr>
            </w:pPr>
            <w:proofErr w:type="spellStart"/>
            <w:r>
              <w:rPr>
                <w:sz w:val="20"/>
                <w:szCs w:val="20"/>
              </w:rPr>
              <w:t>A</w:t>
            </w:r>
            <w:r w:rsidRPr="00907C9B">
              <w:rPr>
                <w:sz w:val="20"/>
                <w:szCs w:val="20"/>
              </w:rPr>
              <w:t>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F6D97EC" w14:textId="77777777" w:rsidR="00142ECE" w:rsidRPr="00907C9B" w:rsidRDefault="00142ECE" w:rsidP="00907C9B">
            <w:pPr>
              <w:spacing w:line="226" w:lineRule="exact"/>
              <w:ind w:left="102"/>
              <w:rPr>
                <w:spacing w:val="-1"/>
                <w:sz w:val="20"/>
                <w:szCs w:val="20"/>
              </w:rPr>
            </w:pPr>
            <w:r w:rsidRPr="00907C9B">
              <w:rPr>
                <w:spacing w:val="-1"/>
                <w:sz w:val="20"/>
                <w:szCs w:val="20"/>
              </w:rPr>
              <w:t>Utförd åtgärd</w:t>
            </w:r>
          </w:p>
          <w:p w14:paraId="5A6A1D83"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FB1045"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w:t>
            </w:r>
          </w:p>
        </w:tc>
      </w:tr>
      <w:tr w:rsidR="00142ECE" w:rsidRPr="00907C9B" w14:paraId="432AD6C3" w14:textId="77777777" w:rsidTr="009962CE">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7BB797F6" w14:textId="64069930" w:rsidR="00142ECE" w:rsidRPr="00EF7DF9" w:rsidRDefault="00142ECE" w:rsidP="00907C9B">
            <w:pPr>
              <w:spacing w:line="229" w:lineRule="exact"/>
              <w:ind w:left="102"/>
              <w:rPr>
                <w:sz w:val="20"/>
                <w:szCs w:val="20"/>
              </w:rPr>
            </w:pPr>
            <w:proofErr w:type="gramStart"/>
            <w:r>
              <w:rPr>
                <w:sz w:val="20"/>
                <w:szCs w:val="20"/>
              </w:rPr>
              <w:t>...</w:t>
            </w:r>
            <w:proofErr w:type="spellStart"/>
            <w:r w:rsidRPr="00EF7DF9">
              <w:rPr>
                <w:sz w:val="20"/>
                <w:szCs w:val="20"/>
              </w:rPr>
              <w:t>act</w:t>
            </w:r>
            <w:r>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390CD93" w14:textId="4BABD758" w:rsidR="00142ECE" w:rsidRDefault="00142ECE" w:rsidP="0096469E">
            <w:pPr>
              <w:spacing w:line="226" w:lineRule="exact"/>
              <w:ind w:left="102"/>
              <w:rPr>
                <w:rFonts w:ascii="Arial" w:hAnsi="Arial" w:cs="Arial"/>
                <w:color w:val="FF0000"/>
                <w:sz w:val="20"/>
                <w:szCs w:val="20"/>
              </w:rPr>
            </w:pPr>
            <w:r>
              <w:rPr>
                <w:sz w:val="20"/>
                <w:szCs w:val="20"/>
              </w:rPr>
              <w:t>string</w:t>
            </w:r>
          </w:p>
          <w:p w14:paraId="4D4DC1C9" w14:textId="2B8C4D38" w:rsidR="00142ECE" w:rsidRPr="00EF7DF9"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101AF4" w14:textId="32852681" w:rsidR="00142ECE" w:rsidRPr="00907C9B" w:rsidRDefault="00142ECE" w:rsidP="00907C9B">
            <w:pPr>
              <w:spacing w:line="226" w:lineRule="exact"/>
              <w:ind w:left="102"/>
              <w:rPr>
                <w:spacing w:val="-1"/>
                <w:sz w:val="20"/>
                <w:szCs w:val="20"/>
              </w:rPr>
            </w:pPr>
            <w:proofErr w:type="spellStart"/>
            <w:r w:rsidRPr="0096469E">
              <w:rPr>
                <w:spacing w:val="-1"/>
                <w:sz w:val="20"/>
                <w:szCs w:val="20"/>
              </w:rPr>
              <w:t>Åtgärdems</w:t>
            </w:r>
            <w:proofErr w:type="spellEnd"/>
            <w:r w:rsidRPr="0096469E">
              <w:rPr>
                <w:spacing w:val="-1"/>
                <w:sz w:val="20"/>
                <w:szCs w:val="20"/>
              </w:rPr>
              <w:t xml:space="preserve">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73E6E1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B71432C"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2D44F47D" w14:textId="77777777" w:rsidTr="009962CE">
        <w:trPr>
          <w:trHeight w:hRule="exact" w:val="708"/>
          <w:tblHeader/>
        </w:trPr>
        <w:tc>
          <w:tcPr>
            <w:tcW w:w="2922" w:type="dxa"/>
            <w:tcBorders>
              <w:top w:val="single" w:sz="5" w:space="0" w:color="000000"/>
              <w:left w:val="single" w:sz="5" w:space="0" w:color="000000"/>
              <w:bottom w:val="single" w:sz="5" w:space="0" w:color="000000"/>
              <w:right w:val="single" w:sz="5" w:space="0" w:color="000000"/>
            </w:tcBorders>
          </w:tcPr>
          <w:p w14:paraId="5D7DC058" w14:textId="0DF671A7"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25AF0F" w14:textId="6100CF81" w:rsidR="00142ECE" w:rsidRPr="0096469E" w:rsidRDefault="00142ECE" w:rsidP="00FE377D">
            <w:pPr>
              <w:spacing w:line="226" w:lineRule="exact"/>
              <w:ind w:left="102"/>
              <w:rPr>
                <w:sz w:val="20"/>
                <w:szCs w:val="20"/>
              </w:rPr>
            </w:pPr>
            <w:proofErr w:type="spellStart"/>
            <w:r w:rsidRPr="0096469E">
              <w:rPr>
                <w:sz w:val="20"/>
                <w:szCs w:val="20"/>
              </w:rPr>
              <w:t>Act</w:t>
            </w:r>
            <w:r w:rsidRPr="00835228">
              <w:rPr>
                <w:sz w:val="20"/>
                <w:szCs w:val="20"/>
              </w:rPr>
              <w:t>CodeType</w:t>
            </w:r>
            <w:proofErr w:type="spellEnd"/>
          </w:p>
          <w:p w14:paraId="04B987E1" w14:textId="6E4D5E1E" w:rsidR="00142ECE" w:rsidRPr="0096469E" w:rsidRDefault="00142ECE" w:rsidP="0096469E">
            <w:pPr>
              <w:spacing w:line="226" w:lineRule="exact"/>
              <w:ind w:left="102"/>
              <w:rPr>
                <w:sz w:val="20"/>
                <w:szCs w:val="20"/>
              </w:rPr>
            </w:pPr>
          </w:p>
          <w:p w14:paraId="3C48D114" w14:textId="208706E1"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D784ABD" w14:textId="77777777" w:rsidR="00142ECE" w:rsidRDefault="00142ECE" w:rsidP="00FE377D">
            <w:pPr>
              <w:spacing w:line="226" w:lineRule="exact"/>
              <w:ind w:left="102"/>
              <w:rPr>
                <w:spacing w:val="-1"/>
                <w:sz w:val="20"/>
                <w:szCs w:val="20"/>
              </w:rPr>
            </w:pPr>
            <w:r>
              <w:rPr>
                <w:spacing w:val="-1"/>
                <w:sz w:val="20"/>
                <w:szCs w:val="20"/>
              </w:rPr>
              <w:t>K</w:t>
            </w:r>
            <w:r w:rsidRPr="00907C9B">
              <w:rPr>
                <w:spacing w:val="-1"/>
                <w:sz w:val="20"/>
                <w:szCs w:val="20"/>
              </w:rPr>
              <w:t>od</w:t>
            </w:r>
            <w:r>
              <w:rPr>
                <w:spacing w:val="-1"/>
                <w:sz w:val="20"/>
                <w:szCs w:val="20"/>
              </w:rPr>
              <w:t xml:space="preserve"> för åtgärd. </w:t>
            </w:r>
          </w:p>
          <w:p w14:paraId="1116A1CD" w14:textId="77777777" w:rsidR="00142ECE" w:rsidRDefault="00142ECE" w:rsidP="00FE377D">
            <w:pPr>
              <w:spacing w:line="226" w:lineRule="exact"/>
              <w:ind w:left="102"/>
              <w:rPr>
                <w:spacing w:val="-1"/>
                <w:sz w:val="20"/>
                <w:szCs w:val="20"/>
              </w:rPr>
            </w:pPr>
            <w:r>
              <w:rPr>
                <w:spacing w:val="-1"/>
                <w:sz w:val="20"/>
                <w:szCs w:val="20"/>
              </w:rPr>
              <w:t xml:space="preserve">Koden anges i </w:t>
            </w:r>
            <w:proofErr w:type="spellStart"/>
            <w:r>
              <w:rPr>
                <w:spacing w:val="-1"/>
                <w:sz w:val="20"/>
                <w:szCs w:val="20"/>
              </w:rPr>
              <w:t>code</w:t>
            </w:r>
            <w:proofErr w:type="spellEnd"/>
            <w:r>
              <w:rPr>
                <w:spacing w:val="-1"/>
                <w:sz w:val="20"/>
                <w:szCs w:val="20"/>
              </w:rPr>
              <w:t xml:space="preserve">. </w:t>
            </w:r>
          </w:p>
          <w:p w14:paraId="065F46A2" w14:textId="2966905E" w:rsidR="00142ECE" w:rsidRDefault="00142ECE" w:rsidP="00FE377D">
            <w:pPr>
              <w:spacing w:line="226" w:lineRule="exact"/>
              <w:ind w:left="102"/>
              <w:rPr>
                <w:spacing w:val="-1"/>
                <w:sz w:val="20"/>
                <w:szCs w:val="20"/>
              </w:rPr>
            </w:pPr>
            <w:r>
              <w:rPr>
                <w:spacing w:val="-1"/>
                <w:sz w:val="20"/>
                <w:szCs w:val="20"/>
              </w:rPr>
              <w:t xml:space="preserve">Kodverkets OID anges i </w:t>
            </w:r>
            <w:proofErr w:type="spellStart"/>
            <w:r>
              <w:rPr>
                <w:spacing w:val="-1"/>
                <w:sz w:val="20"/>
                <w:szCs w:val="20"/>
              </w:rPr>
              <w:t>codeSystem</w:t>
            </w:r>
            <w:proofErr w:type="spellEnd"/>
            <w:r>
              <w:rPr>
                <w:spacing w:val="-1"/>
                <w:sz w:val="20"/>
                <w:szCs w:val="20"/>
              </w:rPr>
              <w:t>.</w:t>
            </w:r>
          </w:p>
          <w:p w14:paraId="10257990" w14:textId="3FF60C31" w:rsidR="00142ECE" w:rsidRDefault="00142ECE" w:rsidP="00FE377D">
            <w:pPr>
              <w:spacing w:line="226" w:lineRule="exact"/>
              <w:ind w:left="102"/>
              <w:rPr>
                <w:spacing w:val="-1"/>
                <w:sz w:val="20"/>
                <w:szCs w:val="20"/>
              </w:rPr>
            </w:pPr>
          </w:p>
          <w:p w14:paraId="4D17F2C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ACA4850"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724D4ADD" w14:textId="77777777" w:rsidTr="009962CE">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7A57C203" w14:textId="05B03219"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3BAE581" w14:textId="537E985C"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033572" w14:textId="06ABFAF4" w:rsidR="00142ECE" w:rsidRPr="00907C9B" w:rsidRDefault="00142ECE" w:rsidP="00907C9B">
            <w:pPr>
              <w:spacing w:line="226" w:lineRule="exact"/>
              <w:ind w:left="102"/>
              <w:rPr>
                <w:spacing w:val="-1"/>
                <w:sz w:val="20"/>
                <w:szCs w:val="20"/>
              </w:rPr>
            </w:pPr>
            <w:proofErr w:type="spellStart"/>
            <w:r w:rsidRPr="00907C9B">
              <w:rPr>
                <w:spacing w:val="-1"/>
                <w:sz w:val="20"/>
                <w:szCs w:val="20"/>
              </w:rPr>
              <w:t>Nullvärde</w:t>
            </w:r>
            <w:proofErr w:type="spellEnd"/>
            <w:r w:rsidRPr="00907C9B">
              <w:rPr>
                <w:spacing w:val="-1"/>
                <w:sz w:val="20"/>
                <w:szCs w:val="20"/>
              </w:rPr>
              <w:t xml:space="preserve"> är til</w:t>
            </w:r>
            <w:r>
              <w:rPr>
                <w:spacing w:val="-1"/>
                <w:sz w:val="20"/>
                <w:szCs w:val="20"/>
              </w:rPr>
              <w:t xml:space="preserve">låtet om kod </w:t>
            </w:r>
            <w:proofErr w:type="gramStart"/>
            <w:r>
              <w:rPr>
                <w:spacing w:val="-1"/>
                <w:sz w:val="20"/>
                <w:szCs w:val="20"/>
              </w:rPr>
              <w:t>ej</w:t>
            </w:r>
            <w:proofErr w:type="gramEnd"/>
            <w:r>
              <w:rPr>
                <w:spacing w:val="-1"/>
                <w:sz w:val="20"/>
                <w:szCs w:val="20"/>
              </w:rPr>
              <w:t xml:space="preserve"> är tillgänglig, och å</w:t>
            </w:r>
            <w:r w:rsidRPr="00907C9B">
              <w:rPr>
                <w:spacing w:val="-1"/>
                <w:sz w:val="20"/>
                <w:szCs w:val="20"/>
              </w:rPr>
              <w:t>tgärdskodstext skall då skrivas i &lt;</w:t>
            </w:r>
            <w:proofErr w:type="spellStart"/>
            <w:r w:rsidRPr="00907C9B">
              <w:rPr>
                <w:spacing w:val="-1"/>
                <w:sz w:val="20"/>
                <w:szCs w:val="20"/>
              </w:rPr>
              <w:t>actText</w:t>
            </w:r>
            <w:proofErr w:type="spellEnd"/>
            <w:r w:rsidRPr="00907C9B">
              <w:rPr>
                <w:spacing w:val="-1"/>
                <w:sz w:val="20"/>
                <w:szCs w:val="20"/>
              </w:rPr>
              <w:t>&gt;.</w:t>
            </w:r>
          </w:p>
        </w:tc>
        <w:tc>
          <w:tcPr>
            <w:tcW w:w="851" w:type="dxa"/>
            <w:tcBorders>
              <w:top w:val="single" w:sz="5" w:space="0" w:color="000000"/>
              <w:left w:val="single" w:sz="5" w:space="0" w:color="000000"/>
              <w:bottom w:val="single" w:sz="5" w:space="0" w:color="000000"/>
              <w:right w:val="single" w:sz="5" w:space="0" w:color="000000"/>
            </w:tcBorders>
          </w:tcPr>
          <w:p w14:paraId="0A261702" w14:textId="08B55272"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05B796A7" w14:textId="77777777" w:rsidTr="009962CE">
        <w:trPr>
          <w:trHeight w:hRule="exact" w:val="703"/>
          <w:tblHeader/>
        </w:trPr>
        <w:tc>
          <w:tcPr>
            <w:tcW w:w="2922" w:type="dxa"/>
            <w:tcBorders>
              <w:top w:val="single" w:sz="5" w:space="0" w:color="000000"/>
              <w:left w:val="single" w:sz="5" w:space="0" w:color="000000"/>
              <w:bottom w:val="single" w:sz="5" w:space="0" w:color="000000"/>
              <w:right w:val="single" w:sz="5" w:space="0" w:color="000000"/>
            </w:tcBorders>
          </w:tcPr>
          <w:p w14:paraId="0BCDDBBD" w14:textId="3AA7F2DD" w:rsidR="00142ECE" w:rsidRDefault="00142ECE" w:rsidP="00907C9B">
            <w:pPr>
              <w:spacing w:line="229" w:lineRule="exact"/>
              <w:ind w:left="102"/>
              <w:rPr>
                <w:sz w:val="20"/>
                <w:szCs w:val="20"/>
              </w:rPr>
            </w:pPr>
            <w:proofErr w:type="gramStart"/>
            <w:r>
              <w:rPr>
                <w:sz w:val="20"/>
                <w:szCs w:val="20"/>
              </w:rPr>
              <w:t>....</w:t>
            </w:r>
            <w:proofErr w:type="spellStart"/>
            <w:proofErr w:type="gramEnd"/>
            <w:r>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3738CD1" w14:textId="581CE246"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2EE1FBE" w14:textId="417C78E4" w:rsidR="00142ECE" w:rsidRPr="00907C9B" w:rsidRDefault="00142ECE" w:rsidP="00907C9B">
            <w:pPr>
              <w:spacing w:line="226" w:lineRule="exact"/>
              <w:ind w:left="102"/>
              <w:rPr>
                <w:spacing w:val="-1"/>
                <w:sz w:val="20"/>
                <w:szCs w:val="20"/>
              </w:rPr>
            </w:pPr>
            <w:r w:rsidRPr="00907C9B">
              <w:rPr>
                <w:spacing w:val="-1"/>
                <w:sz w:val="20"/>
                <w:szCs w:val="20"/>
              </w:rPr>
              <w:t xml:space="preserve">Lämpliga </w:t>
            </w:r>
            <w:proofErr w:type="spellStart"/>
            <w:r w:rsidRPr="00907C9B">
              <w:rPr>
                <w:spacing w:val="-1"/>
                <w:sz w:val="20"/>
                <w:szCs w:val="20"/>
              </w:rPr>
              <w:t>kodverk</w:t>
            </w:r>
            <w:proofErr w:type="spellEnd"/>
            <w:r w:rsidRPr="00907C9B">
              <w:rPr>
                <w:spacing w:val="-1"/>
                <w:sz w:val="20"/>
                <w:szCs w:val="20"/>
              </w:rPr>
              <w:t xml:space="preserve"> kan vara: KVÅ (1.2.752.116.1.3.2.1.4) </w:t>
            </w:r>
            <w:r>
              <w:rPr>
                <w:spacing w:val="-1"/>
                <w:sz w:val="20"/>
                <w:szCs w:val="20"/>
              </w:rPr>
              <w:t xml:space="preserve">men andra </w:t>
            </w:r>
            <w:proofErr w:type="spellStart"/>
            <w:r>
              <w:rPr>
                <w:spacing w:val="-1"/>
                <w:sz w:val="20"/>
                <w:szCs w:val="20"/>
              </w:rPr>
              <w:t>kodverk</w:t>
            </w:r>
            <w:proofErr w:type="spellEnd"/>
            <w:r>
              <w:rPr>
                <w:spacing w:val="-1"/>
                <w:sz w:val="20"/>
                <w:szCs w:val="20"/>
              </w:rPr>
              <w:t xml:space="preserve"> kan förekomma.</w:t>
            </w:r>
          </w:p>
        </w:tc>
        <w:tc>
          <w:tcPr>
            <w:tcW w:w="851" w:type="dxa"/>
            <w:tcBorders>
              <w:top w:val="single" w:sz="5" w:space="0" w:color="000000"/>
              <w:left w:val="single" w:sz="5" w:space="0" w:color="000000"/>
              <w:bottom w:val="single" w:sz="5" w:space="0" w:color="000000"/>
              <w:right w:val="single" w:sz="5" w:space="0" w:color="000000"/>
            </w:tcBorders>
          </w:tcPr>
          <w:p w14:paraId="74449290" w14:textId="2F289DA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546A4755" w14:textId="77777777" w:rsidTr="009962CE">
        <w:trPr>
          <w:trHeight w:hRule="exact" w:val="996"/>
          <w:tblHeader/>
        </w:trPr>
        <w:tc>
          <w:tcPr>
            <w:tcW w:w="2922" w:type="dxa"/>
            <w:tcBorders>
              <w:top w:val="single" w:sz="5" w:space="0" w:color="000000"/>
              <w:left w:val="single" w:sz="5" w:space="0" w:color="000000"/>
              <w:bottom w:val="single" w:sz="5" w:space="0" w:color="000000"/>
              <w:right w:val="single" w:sz="5" w:space="0" w:color="000000"/>
            </w:tcBorders>
          </w:tcPr>
          <w:p w14:paraId="49642791" w14:textId="49C7372C" w:rsidR="00142ECE" w:rsidRPr="00907C9B" w:rsidRDefault="00142ECE" w:rsidP="00907C9B">
            <w:pPr>
              <w:spacing w:line="229" w:lineRule="exact"/>
              <w:ind w:left="102"/>
              <w:rPr>
                <w:sz w:val="20"/>
                <w:szCs w:val="20"/>
                <w:lang w:val="en-US"/>
              </w:rPr>
            </w:pPr>
            <w:proofErr w:type="gramStart"/>
            <w:r>
              <w:rPr>
                <w:sz w:val="20"/>
                <w:szCs w:val="20"/>
              </w:rPr>
              <w:lastRenderedPageBreak/>
              <w:t>..</w:t>
            </w:r>
            <w:r w:rsidRPr="00907C9B">
              <w:rPr>
                <w:sz w:val="20"/>
                <w:szCs w:val="20"/>
              </w:rPr>
              <w:t>.</w:t>
            </w:r>
            <w:proofErr w:type="spellStart"/>
            <w:r w:rsidRPr="00907C9B">
              <w:rPr>
                <w:sz w:val="20"/>
                <w:szCs w:val="20"/>
                <w:lang w:val="en-US"/>
              </w:rPr>
              <w:t>actText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24EBC72" w14:textId="5F36A129" w:rsidR="00142ECE" w:rsidRPr="00907C9B" w:rsidRDefault="00142ECE" w:rsidP="00907C9B">
            <w:pPr>
              <w:spacing w:line="226"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426A00" w14:textId="4DD19608" w:rsidR="00142ECE" w:rsidRPr="00907C9B" w:rsidRDefault="00142ECE" w:rsidP="00693404">
            <w:pPr>
              <w:spacing w:line="226" w:lineRule="exact"/>
              <w:ind w:left="102"/>
              <w:rPr>
                <w:spacing w:val="-1"/>
                <w:sz w:val="20"/>
                <w:szCs w:val="20"/>
              </w:rPr>
            </w:pPr>
            <w:r w:rsidRPr="00907C9B">
              <w:rPr>
                <w:spacing w:val="-1"/>
                <w:sz w:val="20"/>
                <w:szCs w:val="20"/>
              </w:rPr>
              <w:t>Text som anger namnet på den kod som anges i attributet åtgärdskod. Beskrivning av åtgärd anges här om ingen kod har angetts i attributet åtgärdskod.</w:t>
            </w:r>
          </w:p>
        </w:tc>
        <w:tc>
          <w:tcPr>
            <w:tcW w:w="851" w:type="dxa"/>
            <w:tcBorders>
              <w:top w:val="single" w:sz="5" w:space="0" w:color="000000"/>
              <w:left w:val="single" w:sz="5" w:space="0" w:color="000000"/>
              <w:bottom w:val="single" w:sz="5" w:space="0" w:color="000000"/>
              <w:right w:val="single" w:sz="5" w:space="0" w:color="000000"/>
            </w:tcBorders>
          </w:tcPr>
          <w:p w14:paraId="09E940DE" w14:textId="77777777" w:rsidR="00142ECE" w:rsidRPr="00907C9B" w:rsidRDefault="00142ECE" w:rsidP="00907C9B">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142ECE" w:rsidRPr="00907C9B" w14:paraId="68274C9D" w14:textId="77777777" w:rsidTr="009962CE">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0C3F7B0C" w14:textId="5D8C11E2" w:rsidR="00142ECE" w:rsidRPr="00907C9B" w:rsidRDefault="00142ECE" w:rsidP="00907C9B">
            <w:pPr>
              <w:spacing w:line="229" w:lineRule="exact"/>
              <w:ind w:left="102"/>
              <w:rPr>
                <w:sz w:val="20"/>
                <w:szCs w:val="20"/>
                <w:lang w:val="en-US"/>
              </w:rPr>
            </w:pPr>
            <w:r>
              <w:rPr>
                <w:sz w:val="20"/>
                <w:szCs w:val="20"/>
                <w:lang w:val="en-US"/>
              </w:rPr>
              <w:t>..</w:t>
            </w:r>
            <w:r w:rsidRPr="00907C9B">
              <w:rPr>
                <w:sz w:val="20"/>
                <w:szCs w:val="20"/>
                <w:lang w:val="en-US"/>
              </w:rPr>
              <w:t>.</w:t>
            </w:r>
            <w:proofErr w:type="spellStart"/>
            <w:r w:rsidRPr="00907C9B">
              <w:rPr>
                <w:sz w:val="20"/>
                <w:szCs w:val="20"/>
                <w:lang w:val="en-US"/>
              </w:rPr>
              <w:t>actTime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6695FB9" w14:textId="702AEB5C" w:rsidR="00142ECE" w:rsidRPr="0096469E" w:rsidRDefault="00142ECE" w:rsidP="0096469E">
            <w:pPr>
              <w:spacing w:line="226" w:lineRule="exact"/>
              <w:ind w:left="102"/>
              <w:rPr>
                <w:sz w:val="20"/>
                <w:szCs w:val="20"/>
              </w:rPr>
            </w:pPr>
            <w:proofErr w:type="spellStart"/>
            <w:r w:rsidRPr="0096469E">
              <w:rPr>
                <w:sz w:val="20"/>
                <w:szCs w:val="20"/>
              </w:rPr>
              <w:t>TimeStampType</w:t>
            </w:r>
            <w:proofErr w:type="spellEnd"/>
          </w:p>
          <w:p w14:paraId="7A6035CD" w14:textId="119258E7"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26669B8" w14:textId="77777777" w:rsidR="00142ECE" w:rsidRPr="0096469E" w:rsidRDefault="00142ECE" w:rsidP="0096469E">
            <w:pPr>
              <w:spacing w:line="226" w:lineRule="exact"/>
              <w:ind w:left="102"/>
              <w:rPr>
                <w:spacing w:val="-1"/>
                <w:sz w:val="20"/>
                <w:szCs w:val="20"/>
              </w:rPr>
            </w:pPr>
            <w:r w:rsidRPr="0096469E">
              <w:rPr>
                <w:spacing w:val="-1"/>
                <w:sz w:val="20"/>
                <w:szCs w:val="20"/>
              </w:rPr>
              <w:t>Tidpunkt då åtgärd genomfördes</w:t>
            </w:r>
          </w:p>
          <w:p w14:paraId="1D2BC8CE"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C35882" w14:textId="77777777" w:rsidR="00142ECE" w:rsidRPr="00907C9B" w:rsidRDefault="00142ECE" w:rsidP="00907C9B">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142ECE" w:rsidRPr="00907C9B" w14:paraId="369D0A8C"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59274E36" w14:textId="5C658F01"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actResult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3F053E5" w14:textId="6DAD5F3B" w:rsidR="00142ECE" w:rsidRPr="0096469E" w:rsidRDefault="00142ECE" w:rsidP="0096469E">
            <w:pPr>
              <w:spacing w:line="226" w:lineRule="exact"/>
              <w:ind w:left="102"/>
              <w:rPr>
                <w:sz w:val="20"/>
                <w:szCs w:val="20"/>
              </w:rPr>
            </w:pPr>
            <w:proofErr w:type="spellStart"/>
            <w:r>
              <w:rPr>
                <w:sz w:val="20"/>
                <w:szCs w:val="20"/>
              </w:rPr>
              <w:t>Multi</w:t>
            </w:r>
            <w:r w:rsidR="00787276">
              <w:rPr>
                <w:sz w:val="20"/>
                <w:szCs w:val="20"/>
              </w:rPr>
              <w:t>m</w:t>
            </w:r>
            <w:r>
              <w:rPr>
                <w:sz w:val="20"/>
                <w:szCs w:val="20"/>
              </w:rPr>
              <w:t>edia</w:t>
            </w:r>
            <w:r w:rsidRPr="0096469E">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514DE0C" w14:textId="77777777" w:rsidR="00142ECE" w:rsidRPr="0096469E" w:rsidRDefault="00142ECE" w:rsidP="003D6271">
            <w:pPr>
              <w:spacing w:line="226" w:lineRule="exact"/>
              <w:ind w:left="102"/>
              <w:rPr>
                <w:spacing w:val="-1"/>
                <w:sz w:val="20"/>
                <w:szCs w:val="20"/>
              </w:rPr>
            </w:pPr>
            <w:r w:rsidRPr="0096469E">
              <w:rPr>
                <w:spacing w:val="-1"/>
                <w:sz w:val="20"/>
                <w:szCs w:val="20"/>
              </w:rPr>
              <w:t>Resultat av åtgärd. Data i form av bifogade bilder eller liknande</w:t>
            </w:r>
          </w:p>
          <w:p w14:paraId="45CF4FB5" w14:textId="77777777" w:rsidR="00142ECE" w:rsidRPr="0096469E" w:rsidRDefault="00142ECE" w:rsidP="0096469E">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31B296" w14:textId="3C975976" w:rsidR="00142ECE" w:rsidRPr="00907C9B"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142ECE" w:rsidRPr="00907C9B" w14:paraId="2EF281EE" w14:textId="77777777" w:rsidTr="009962CE">
        <w:trPr>
          <w:trHeight w:hRule="exact" w:val="299"/>
          <w:tblHeader/>
        </w:trPr>
        <w:tc>
          <w:tcPr>
            <w:tcW w:w="2922" w:type="dxa"/>
            <w:tcBorders>
              <w:top w:val="single" w:sz="5" w:space="0" w:color="000000"/>
              <w:left w:val="single" w:sz="5" w:space="0" w:color="000000"/>
              <w:bottom w:val="single" w:sz="5" w:space="0" w:color="000000"/>
              <w:right w:val="single" w:sz="5" w:space="0" w:color="000000"/>
            </w:tcBorders>
          </w:tcPr>
          <w:p w14:paraId="5DC136A8" w14:textId="31CED89A" w:rsidR="00142ECE" w:rsidRDefault="00142ECE" w:rsidP="00907C9B">
            <w:pPr>
              <w:spacing w:line="229" w:lineRule="exact"/>
              <w:ind w:left="102"/>
              <w:rPr>
                <w:sz w:val="20"/>
                <w:szCs w:val="20"/>
                <w:lang w:val="en-US"/>
              </w:rPr>
            </w:pPr>
            <w:r>
              <w:rPr>
                <w:sz w:val="20"/>
                <w:szCs w:val="20"/>
                <w:lang w:val="en-US"/>
              </w:rPr>
              <w:t>...</w:t>
            </w:r>
            <w:proofErr w:type="spellStart"/>
            <w:r>
              <w:rPr>
                <w:sz w:val="20"/>
                <w:szCs w:val="20"/>
                <w:lang w:val="en-US"/>
              </w:rPr>
              <w:t>mediaType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5AC4A4" w14:textId="598BE258" w:rsidR="00142ECE" w:rsidRDefault="00142ECE" w:rsidP="0096469E">
            <w:pPr>
              <w:spacing w:line="226" w:lineRule="exact"/>
              <w:ind w:left="102"/>
              <w:rPr>
                <w:sz w:val="20"/>
                <w:szCs w:val="20"/>
              </w:rPr>
            </w:pPr>
            <w:proofErr w:type="spellStart"/>
            <w:r>
              <w:rPr>
                <w:sz w:val="20"/>
                <w:szCs w:val="20"/>
              </w:rPr>
              <w:t>MediaTypeEnum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3699DA" w14:textId="63AA45F4" w:rsidR="00142ECE" w:rsidRPr="0096469E" w:rsidRDefault="00142ECE" w:rsidP="003D6271">
            <w:pPr>
              <w:spacing w:line="226" w:lineRule="exact"/>
              <w:ind w:left="102"/>
              <w:rPr>
                <w:spacing w:val="-1"/>
                <w:sz w:val="20"/>
                <w:szCs w:val="20"/>
              </w:rPr>
            </w:pPr>
            <w:r w:rsidRPr="00680547">
              <w:rPr>
                <w:spacing w:val="-1"/>
                <w:sz w:val="20"/>
                <w:szCs w:val="20"/>
              </w:rPr>
              <w:t>Typ av multimedia</w:t>
            </w:r>
          </w:p>
        </w:tc>
        <w:tc>
          <w:tcPr>
            <w:tcW w:w="851" w:type="dxa"/>
            <w:tcBorders>
              <w:top w:val="single" w:sz="5" w:space="0" w:color="000000"/>
              <w:left w:val="single" w:sz="5" w:space="0" w:color="000000"/>
              <w:bottom w:val="single" w:sz="5" w:space="0" w:color="000000"/>
              <w:right w:val="single" w:sz="5" w:space="0" w:color="000000"/>
            </w:tcBorders>
          </w:tcPr>
          <w:p w14:paraId="22B9049B" w14:textId="164A7CC2" w:rsidR="00142ECE"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6742F3A4"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68C36F4" w14:textId="160187D2" w:rsidR="00142ECE" w:rsidRDefault="00142ECE" w:rsidP="00907C9B">
            <w:pPr>
              <w:spacing w:line="229" w:lineRule="exact"/>
              <w:ind w:left="102"/>
              <w:rPr>
                <w:sz w:val="20"/>
                <w:szCs w:val="20"/>
                <w:lang w:val="en-US"/>
              </w:rPr>
            </w:pPr>
            <w:r>
              <w:rPr>
                <w:sz w:val="20"/>
                <w:szCs w:val="20"/>
                <w:lang w:val="en-US"/>
              </w:rPr>
              <w:t>...value</w:t>
            </w:r>
          </w:p>
        </w:tc>
        <w:tc>
          <w:tcPr>
            <w:tcW w:w="1559" w:type="dxa"/>
            <w:tcBorders>
              <w:top w:val="single" w:sz="5" w:space="0" w:color="000000"/>
              <w:left w:val="single" w:sz="5" w:space="0" w:color="000000"/>
              <w:bottom w:val="single" w:sz="5" w:space="0" w:color="000000"/>
              <w:right w:val="single" w:sz="5" w:space="0" w:color="000000"/>
            </w:tcBorders>
          </w:tcPr>
          <w:p w14:paraId="6C24E722" w14:textId="38DAFCD7" w:rsidR="00142ECE" w:rsidRDefault="00142ECE" w:rsidP="0096469E">
            <w:pPr>
              <w:spacing w:line="226" w:lineRule="exact"/>
              <w:ind w:left="102"/>
              <w:rPr>
                <w:sz w:val="20"/>
                <w:szCs w:val="20"/>
              </w:rPr>
            </w:pPr>
            <w:r>
              <w:rPr>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EC401E7" w14:textId="42A0CD28" w:rsidR="00142ECE" w:rsidRPr="0096469E" w:rsidRDefault="00142ECE" w:rsidP="003D6271">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089F32E" w14:textId="2DEB5797" w:rsidR="00142ECE" w:rsidRDefault="00142ECE" w:rsidP="00907C9B">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142ECE" w:rsidRPr="00907C9B" w14:paraId="36BEDCE7" w14:textId="77777777" w:rsidTr="00CA7700">
        <w:trPr>
          <w:trHeight w:hRule="exact" w:val="535"/>
          <w:tblHeader/>
        </w:trPr>
        <w:tc>
          <w:tcPr>
            <w:tcW w:w="2922" w:type="dxa"/>
            <w:tcBorders>
              <w:top w:val="single" w:sz="5" w:space="0" w:color="000000"/>
              <w:left w:val="single" w:sz="5" w:space="0" w:color="000000"/>
              <w:bottom w:val="single" w:sz="5" w:space="0" w:color="000000"/>
              <w:right w:val="single" w:sz="5" w:space="0" w:color="000000"/>
            </w:tcBorders>
          </w:tcPr>
          <w:p w14:paraId="29D92DE7" w14:textId="7B869B6F" w:rsidR="00142ECE" w:rsidRDefault="00142ECE" w:rsidP="00907C9B">
            <w:pPr>
              <w:spacing w:line="229" w:lineRule="exact"/>
              <w:ind w:left="102"/>
              <w:rPr>
                <w:sz w:val="20"/>
                <w:szCs w:val="20"/>
                <w:lang w:val="en-US"/>
              </w:rPr>
            </w:pPr>
            <w:r>
              <w:rPr>
                <w:sz w:val="20"/>
                <w:szCs w:val="20"/>
                <w:lang w:val="en-US"/>
              </w:rPr>
              <w:t>...reference</w:t>
            </w:r>
          </w:p>
        </w:tc>
        <w:tc>
          <w:tcPr>
            <w:tcW w:w="1559" w:type="dxa"/>
            <w:tcBorders>
              <w:top w:val="single" w:sz="5" w:space="0" w:color="000000"/>
              <w:left w:val="single" w:sz="5" w:space="0" w:color="000000"/>
              <w:bottom w:val="single" w:sz="5" w:space="0" w:color="000000"/>
              <w:right w:val="single" w:sz="5" w:space="0" w:color="000000"/>
            </w:tcBorders>
          </w:tcPr>
          <w:p w14:paraId="0BC2BE1A" w14:textId="4422957A" w:rsidR="00142ECE" w:rsidRDefault="00142ECE" w:rsidP="0096469E">
            <w:pPr>
              <w:spacing w:line="226" w:lineRule="exact"/>
              <w:ind w:left="102"/>
              <w:rPr>
                <w:sz w:val="20"/>
                <w:szCs w:val="20"/>
              </w:rPr>
            </w:pPr>
            <w:proofErr w:type="spellStart"/>
            <w:r>
              <w:rPr>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903B45A" w14:textId="388C1073" w:rsidR="00142ECE" w:rsidRPr="0096469E" w:rsidRDefault="00142ECE" w:rsidP="003D6271">
            <w:pPr>
              <w:spacing w:line="226" w:lineRule="exact"/>
              <w:ind w:left="102"/>
              <w:rPr>
                <w:spacing w:val="-1"/>
                <w:sz w:val="20"/>
                <w:szCs w:val="20"/>
              </w:rPr>
            </w:pPr>
            <w:r w:rsidRPr="00680547">
              <w:rPr>
                <w:spacing w:val="-1"/>
                <w:sz w:val="20"/>
                <w:szCs w:val="20"/>
              </w:rPr>
              <w:t xml:space="preserve">Referens till extern bild i form av en URL. Ett och endast ett av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705FE863" w14:textId="77777777" w:rsidR="00142ECE" w:rsidRDefault="00142ECE" w:rsidP="003D6271">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p w14:paraId="2E2AB06C" w14:textId="77777777" w:rsidR="00142ECE" w:rsidRDefault="00142ECE" w:rsidP="00907C9B">
            <w:pPr>
              <w:spacing w:line="226" w:lineRule="exact"/>
              <w:ind w:left="102"/>
              <w:rPr>
                <w:spacing w:val="-1"/>
                <w:sz w:val="20"/>
                <w:szCs w:val="20"/>
              </w:rPr>
            </w:pPr>
          </w:p>
        </w:tc>
      </w:tr>
      <w:tr w:rsidR="00142ECE" w:rsidRPr="00907C9B" w14:paraId="369350A5" w14:textId="77777777" w:rsidTr="00CA7700">
        <w:trPr>
          <w:trHeight w:hRule="exact" w:val="540"/>
          <w:tblHeader/>
        </w:trPr>
        <w:tc>
          <w:tcPr>
            <w:tcW w:w="2922" w:type="dxa"/>
            <w:tcBorders>
              <w:top w:val="single" w:sz="5" w:space="0" w:color="000000"/>
              <w:left w:val="single" w:sz="5" w:space="0" w:color="000000"/>
              <w:bottom w:val="single" w:sz="5" w:space="0" w:color="000000"/>
              <w:right w:val="single" w:sz="5" w:space="0" w:color="000000"/>
            </w:tcBorders>
          </w:tcPr>
          <w:p w14:paraId="4CCAC658" w14:textId="454B8973" w:rsidR="00142ECE" w:rsidRPr="00907C9B" w:rsidRDefault="00142ECE" w:rsidP="00907C9B">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referral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02CAA1" w14:textId="77777777" w:rsidR="00142ECE" w:rsidRDefault="00142ECE" w:rsidP="00907C9B">
            <w:pPr>
              <w:spacing w:line="226" w:lineRule="exact"/>
              <w:ind w:left="102"/>
              <w:rPr>
                <w:sz w:val="20"/>
                <w:szCs w:val="20"/>
              </w:rPr>
            </w:pPr>
            <w:proofErr w:type="spellStart"/>
            <w:r>
              <w:rPr>
                <w:sz w:val="20"/>
                <w:szCs w:val="20"/>
              </w:rPr>
              <w:t>R</w:t>
            </w:r>
            <w:r w:rsidRPr="00907C9B">
              <w:rPr>
                <w:sz w:val="20"/>
                <w:szCs w:val="20"/>
              </w:rPr>
              <w:t>eferralType</w:t>
            </w:r>
            <w:proofErr w:type="spellEnd"/>
          </w:p>
          <w:p w14:paraId="1A27EA66" w14:textId="5A6D0C14" w:rsidR="00142ECE" w:rsidRPr="00907C9B" w:rsidRDefault="00142ECE" w:rsidP="00907C9B">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BA7DED8" w14:textId="77777777" w:rsidR="00142ECE" w:rsidRPr="0096469E" w:rsidRDefault="00142ECE" w:rsidP="0096469E">
            <w:pPr>
              <w:spacing w:line="226" w:lineRule="exact"/>
              <w:ind w:left="102"/>
              <w:rPr>
                <w:spacing w:val="-1"/>
                <w:sz w:val="20"/>
                <w:szCs w:val="20"/>
              </w:rPr>
            </w:pPr>
            <w:r w:rsidRPr="0096469E">
              <w:rPr>
                <w:spacing w:val="-1"/>
                <w:sz w:val="20"/>
                <w:szCs w:val="20"/>
              </w:rPr>
              <w:t>Information om den vårdbegäran som ligger till grund för svaret</w:t>
            </w:r>
          </w:p>
          <w:p w14:paraId="345EE6F9"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CFB659" w14:textId="2998571E" w:rsidR="00142ECE" w:rsidRPr="00907C9B" w:rsidRDefault="00142ECE" w:rsidP="00907C9B">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142ECE" w:rsidRPr="00907C9B" w14:paraId="32AEFBDA" w14:textId="77777777" w:rsidTr="009962CE">
        <w:trPr>
          <w:trHeight w:hRule="exact" w:val="511"/>
          <w:tblHeader/>
        </w:trPr>
        <w:tc>
          <w:tcPr>
            <w:tcW w:w="2922" w:type="dxa"/>
            <w:tcBorders>
              <w:top w:val="single" w:sz="5" w:space="0" w:color="000000"/>
              <w:left w:val="single" w:sz="5" w:space="0" w:color="000000"/>
              <w:bottom w:val="single" w:sz="5" w:space="0" w:color="000000"/>
              <w:right w:val="single" w:sz="5" w:space="0" w:color="000000"/>
            </w:tcBorders>
          </w:tcPr>
          <w:p w14:paraId="4C899B63" w14:textId="7E158811"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w:t>
            </w:r>
            <w:r>
              <w:rPr>
                <w:sz w:val="20"/>
                <w:szCs w:val="20"/>
              </w:rPr>
              <w:t>Id</w:t>
            </w:r>
            <w:proofErr w:type="spellEnd"/>
            <w:proofErr w:type="gramEnd"/>
          </w:p>
          <w:p w14:paraId="561B0FD0"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3A7926" w14:textId="435443FA" w:rsidR="00142ECE" w:rsidRPr="00907C9B" w:rsidRDefault="00142ECE" w:rsidP="00907C9B">
            <w:pPr>
              <w:spacing w:line="229" w:lineRule="exact"/>
              <w:ind w:left="102"/>
              <w:rPr>
                <w:sz w:val="20"/>
                <w:szCs w:val="20"/>
              </w:rPr>
            </w:pPr>
            <w:r>
              <w:rPr>
                <w:sz w:val="20"/>
                <w:szCs w:val="20"/>
              </w:rPr>
              <w:t>string</w:t>
            </w:r>
          </w:p>
          <w:p w14:paraId="494697C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BFA5A38" w14:textId="77777777" w:rsidR="00142ECE" w:rsidRPr="0096469E" w:rsidRDefault="00142ECE" w:rsidP="0096469E">
            <w:pPr>
              <w:spacing w:line="226" w:lineRule="exact"/>
              <w:ind w:left="102"/>
              <w:rPr>
                <w:spacing w:val="-1"/>
                <w:sz w:val="20"/>
                <w:szCs w:val="20"/>
              </w:rPr>
            </w:pPr>
            <w:r w:rsidRPr="0096469E">
              <w:rPr>
                <w:spacing w:val="-1"/>
                <w:sz w:val="20"/>
                <w:szCs w:val="20"/>
              </w:rPr>
              <w:t xml:space="preserve">Remissens identitet som är unik inom det lokala </w:t>
            </w:r>
            <w:proofErr w:type="spellStart"/>
            <w:r w:rsidRPr="0096469E">
              <w:rPr>
                <w:spacing w:val="-1"/>
                <w:sz w:val="20"/>
                <w:szCs w:val="20"/>
              </w:rPr>
              <w:t>avsändade</w:t>
            </w:r>
            <w:proofErr w:type="spellEnd"/>
            <w:r w:rsidRPr="0096469E">
              <w:rPr>
                <w:spacing w:val="-1"/>
                <w:sz w:val="20"/>
                <w:szCs w:val="20"/>
              </w:rPr>
              <w:t xml:space="preserve"> systemet</w:t>
            </w:r>
          </w:p>
          <w:p w14:paraId="3A422FA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2A757B"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2FE9AD6D" w14:textId="77777777" w:rsidR="00142ECE" w:rsidRPr="00907C9B" w:rsidRDefault="00142ECE" w:rsidP="00907C9B">
            <w:pPr>
              <w:spacing w:line="229" w:lineRule="exact"/>
              <w:ind w:left="102"/>
              <w:rPr>
                <w:sz w:val="20"/>
                <w:szCs w:val="20"/>
              </w:rPr>
            </w:pPr>
          </w:p>
        </w:tc>
      </w:tr>
      <w:tr w:rsidR="00142ECE" w:rsidRPr="00907C9B" w14:paraId="4E40BEF9" w14:textId="77777777" w:rsidTr="009962CE">
        <w:trPr>
          <w:trHeight w:hRule="exact" w:val="1269"/>
          <w:tblHeader/>
        </w:trPr>
        <w:tc>
          <w:tcPr>
            <w:tcW w:w="2922" w:type="dxa"/>
            <w:tcBorders>
              <w:top w:val="single" w:sz="5" w:space="0" w:color="000000"/>
              <w:left w:val="single" w:sz="5" w:space="0" w:color="000000"/>
              <w:bottom w:val="single" w:sz="5" w:space="0" w:color="000000"/>
              <w:right w:val="single" w:sz="5" w:space="0" w:color="000000"/>
            </w:tcBorders>
          </w:tcPr>
          <w:p w14:paraId="7E009815" w14:textId="1C7CAC1B"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7D75F2D" w14:textId="02D03CE0" w:rsidR="00142ECE" w:rsidRPr="00907C9B" w:rsidRDefault="00142ECE" w:rsidP="00907C9B">
            <w:pPr>
              <w:spacing w:line="229" w:lineRule="exact"/>
              <w:ind w:left="102"/>
              <w:rPr>
                <w:sz w:val="20"/>
                <w:szCs w:val="20"/>
              </w:rPr>
            </w:pPr>
            <w:r>
              <w:rPr>
                <w:sz w:val="20"/>
                <w:szCs w:val="20"/>
              </w:rPr>
              <w:t>string</w:t>
            </w:r>
          </w:p>
          <w:p w14:paraId="1C6B43CD"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92E2FB" w14:textId="77777777" w:rsidR="00142ECE" w:rsidRPr="000B565A" w:rsidRDefault="00142ECE" w:rsidP="000B565A">
            <w:pPr>
              <w:spacing w:line="226" w:lineRule="exact"/>
              <w:ind w:left="102"/>
              <w:rPr>
                <w:spacing w:val="-1"/>
                <w:sz w:val="20"/>
                <w:szCs w:val="20"/>
              </w:rPr>
            </w:pPr>
            <w:r w:rsidRPr="000B565A">
              <w:rPr>
                <w:spacing w:val="-1"/>
                <w:sz w:val="20"/>
                <w:szCs w:val="20"/>
              </w:rPr>
              <w:t xml:space="preserve">Texten från vårdbegäran. Här placeras även HL7 CDA "Narrative Block" text för att i klartext beskriva alla eventuella ingående </w:t>
            </w:r>
            <w:proofErr w:type="spellStart"/>
            <w:r w:rsidRPr="000B565A">
              <w:rPr>
                <w:spacing w:val="-1"/>
                <w:sz w:val="20"/>
                <w:szCs w:val="20"/>
              </w:rPr>
              <w:t>Entry</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och </w:t>
            </w:r>
            <w:proofErr w:type="spellStart"/>
            <w:r w:rsidRPr="000B565A">
              <w:rPr>
                <w:spacing w:val="-1"/>
                <w:sz w:val="20"/>
                <w:szCs w:val="20"/>
              </w:rPr>
              <w:t>EntryRelationship</w:t>
            </w:r>
            <w:proofErr w:type="spellEnd"/>
            <w:r w:rsidRPr="000B565A">
              <w:rPr>
                <w:spacing w:val="-1"/>
                <w:sz w:val="20"/>
                <w:szCs w:val="20"/>
              </w:rPr>
              <w:t xml:space="preserve"> </w:t>
            </w:r>
            <w:proofErr w:type="spellStart"/>
            <w:r w:rsidRPr="000B565A">
              <w:rPr>
                <w:spacing w:val="-1"/>
                <w:sz w:val="20"/>
                <w:szCs w:val="20"/>
              </w:rPr>
              <w:t>Acts</w:t>
            </w:r>
            <w:proofErr w:type="spellEnd"/>
            <w:r w:rsidRPr="000B565A">
              <w:rPr>
                <w:spacing w:val="-1"/>
                <w:sz w:val="20"/>
                <w:szCs w:val="20"/>
              </w:rPr>
              <w:t xml:space="preserve"> om sådana finns.</w:t>
            </w:r>
          </w:p>
          <w:p w14:paraId="6AE6662B"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3EA7B54"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758A1B28" w14:textId="77777777" w:rsidR="00142ECE" w:rsidRPr="00907C9B" w:rsidRDefault="00142ECE" w:rsidP="00907C9B">
            <w:pPr>
              <w:spacing w:line="229" w:lineRule="exact"/>
              <w:ind w:left="102"/>
              <w:rPr>
                <w:sz w:val="20"/>
                <w:szCs w:val="20"/>
              </w:rPr>
            </w:pPr>
          </w:p>
        </w:tc>
      </w:tr>
      <w:tr w:rsidR="00142ECE" w:rsidRPr="00907C9B" w14:paraId="78F9AF91" w14:textId="77777777" w:rsidTr="009962CE">
        <w:trPr>
          <w:trHeight w:hRule="exact" w:val="565"/>
          <w:tblHeader/>
        </w:trPr>
        <w:tc>
          <w:tcPr>
            <w:tcW w:w="2922" w:type="dxa"/>
            <w:tcBorders>
              <w:top w:val="single" w:sz="5" w:space="0" w:color="000000"/>
              <w:left w:val="single" w:sz="5" w:space="0" w:color="000000"/>
              <w:bottom w:val="single" w:sz="5" w:space="0" w:color="000000"/>
              <w:right w:val="single" w:sz="5" w:space="0" w:color="000000"/>
            </w:tcBorders>
          </w:tcPr>
          <w:p w14:paraId="24EB3099" w14:textId="2C31F0FE"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referralTime</w:t>
            </w:r>
            <w:proofErr w:type="spellEnd"/>
            <w:proofErr w:type="gramEnd"/>
          </w:p>
          <w:p w14:paraId="6DB424C3" w14:textId="77777777" w:rsidR="00142ECE" w:rsidRPr="00907C9B" w:rsidRDefault="00142ECE" w:rsidP="00907C9B">
            <w:pPr>
              <w:spacing w:line="229" w:lineRule="exact"/>
              <w:ind w:left="102"/>
              <w:rPr>
                <w:b/>
                <w:sz w:val="20"/>
                <w:szCs w:val="20"/>
              </w:rPr>
            </w:pPr>
          </w:p>
          <w:p w14:paraId="32F33C1C" w14:textId="77777777" w:rsidR="00142ECE" w:rsidRPr="00907C9B" w:rsidRDefault="00142ECE" w:rsidP="00907C9B">
            <w:pPr>
              <w:spacing w:line="229"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754272" w14:textId="7C3B8C04" w:rsidR="00142ECE" w:rsidRPr="00693404" w:rsidRDefault="00142ECE" w:rsidP="00693404">
            <w:pPr>
              <w:spacing w:line="229" w:lineRule="exact"/>
              <w:ind w:left="102"/>
              <w:rPr>
                <w:sz w:val="20"/>
                <w:szCs w:val="20"/>
              </w:rPr>
            </w:pPr>
            <w:proofErr w:type="spellStart"/>
            <w:r w:rsidRPr="000B565A">
              <w:rPr>
                <w:sz w:val="20"/>
                <w:szCs w:val="20"/>
              </w:rPr>
              <w:t>TimeStampType</w:t>
            </w:r>
            <w:proofErr w:type="spellEnd"/>
          </w:p>
          <w:p w14:paraId="4ECB8E17"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216F0E1"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Tid då vårdbegäran framställdes. </w:t>
            </w:r>
            <w:proofErr w:type="spellStart"/>
            <w:r w:rsidRPr="00907C9B">
              <w:rPr>
                <w:spacing w:val="-1"/>
                <w:sz w:val="20"/>
                <w:szCs w:val="20"/>
              </w:rPr>
              <w:t>Nullvärde</w:t>
            </w:r>
            <w:proofErr w:type="spellEnd"/>
            <w:r w:rsidRPr="00907C9B">
              <w:rPr>
                <w:spacing w:val="-1"/>
                <w:sz w:val="20"/>
                <w:szCs w:val="20"/>
              </w:rPr>
              <w:t xml:space="preserve"> tillåtet</w:t>
            </w:r>
          </w:p>
          <w:p w14:paraId="7523D07C"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A0222D9"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FFDE23" w14:textId="77777777" w:rsidR="00142ECE" w:rsidRPr="00907C9B" w:rsidRDefault="00142ECE" w:rsidP="00907C9B">
            <w:pPr>
              <w:spacing w:line="229" w:lineRule="exact"/>
              <w:ind w:left="102"/>
              <w:rPr>
                <w:sz w:val="20"/>
                <w:szCs w:val="20"/>
              </w:rPr>
            </w:pPr>
          </w:p>
        </w:tc>
      </w:tr>
      <w:tr w:rsidR="00142ECE" w:rsidRPr="00907C9B" w14:paraId="19ABCD4E" w14:textId="77777777" w:rsidTr="009962CE">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1DD13920" w14:textId="28564E63"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referralAuthorId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B3D38" w14:textId="08D285F3" w:rsidR="00142ECE" w:rsidRPr="00693404" w:rsidRDefault="00142ECE" w:rsidP="00693404">
            <w:pPr>
              <w:spacing w:line="229" w:lineRule="exact"/>
              <w:ind w:left="102"/>
              <w:rPr>
                <w:sz w:val="20"/>
                <w:szCs w:val="20"/>
              </w:rPr>
            </w:pPr>
            <w:proofErr w:type="spellStart"/>
            <w:r>
              <w:rPr>
                <w:sz w:val="20"/>
                <w:szCs w:val="20"/>
              </w:rPr>
              <w:t>HSAIdType</w:t>
            </w:r>
            <w:proofErr w:type="spellEnd"/>
          </w:p>
          <w:p w14:paraId="32B0604D" w14:textId="77777777" w:rsidR="00142ECE" w:rsidRPr="00907C9B" w:rsidRDefault="00142ECE" w:rsidP="00907C9B">
            <w:pPr>
              <w:spacing w:line="229" w:lineRule="exact"/>
              <w:ind w:left="102"/>
              <w:rPr>
                <w:sz w:val="20"/>
                <w:szCs w:val="20"/>
              </w:rPr>
            </w:pPr>
          </w:p>
          <w:p w14:paraId="735DFB8F"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78894C2" w14:textId="77777777" w:rsidR="00142ECE" w:rsidRPr="00907C9B" w:rsidRDefault="00142ECE" w:rsidP="00907C9B">
            <w:pPr>
              <w:spacing w:line="226" w:lineRule="exact"/>
              <w:ind w:left="102"/>
              <w:rPr>
                <w:spacing w:val="-1"/>
                <w:sz w:val="20"/>
                <w:szCs w:val="20"/>
              </w:rPr>
            </w:pPr>
            <w:r w:rsidRPr="00907C9B">
              <w:rPr>
                <w:spacing w:val="-1"/>
                <w:sz w:val="20"/>
                <w:szCs w:val="20"/>
              </w:rPr>
              <w:t>HSA för person som framställt vårdbegäran</w:t>
            </w:r>
          </w:p>
          <w:p w14:paraId="4DBFC166"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06B47B0" w14:textId="77777777" w:rsidR="00142ECE" w:rsidRPr="00907C9B" w:rsidRDefault="00142ECE" w:rsidP="00907C9B">
            <w:pPr>
              <w:spacing w:line="229" w:lineRule="exact"/>
              <w:ind w:left="102"/>
              <w:rPr>
                <w:rFonts w:ascii="Arial" w:hAnsi="Arial" w:cs="Arial"/>
                <w:color w:val="C00000"/>
                <w:sz w:val="20"/>
                <w:szCs w:val="20"/>
              </w:rPr>
            </w:pPr>
            <w:r w:rsidRPr="00907C9B">
              <w:rPr>
                <w:sz w:val="20"/>
                <w:szCs w:val="20"/>
              </w:rPr>
              <w:t>1</w:t>
            </w:r>
            <w:proofErr w:type="gramStart"/>
            <w:r w:rsidRPr="00907C9B">
              <w:rPr>
                <w:sz w:val="20"/>
                <w:szCs w:val="20"/>
              </w:rPr>
              <w:t>..</w:t>
            </w:r>
            <w:proofErr w:type="gramEnd"/>
            <w:r w:rsidRPr="00907C9B">
              <w:rPr>
                <w:sz w:val="20"/>
                <w:szCs w:val="20"/>
              </w:rPr>
              <w:t>1</w:t>
            </w:r>
          </w:p>
          <w:p w14:paraId="3EA9F86A" w14:textId="77777777" w:rsidR="00142ECE" w:rsidRPr="00907C9B" w:rsidRDefault="00142ECE" w:rsidP="00907C9B">
            <w:pPr>
              <w:spacing w:line="229" w:lineRule="exact"/>
              <w:ind w:left="102"/>
              <w:rPr>
                <w:sz w:val="20"/>
                <w:szCs w:val="20"/>
              </w:rPr>
            </w:pPr>
          </w:p>
        </w:tc>
      </w:tr>
      <w:tr w:rsidR="00142ECE" w:rsidRPr="00907C9B" w14:paraId="5FEF684D" w14:textId="77777777" w:rsidTr="009962CE">
        <w:trPr>
          <w:trHeight w:hRule="exact" w:val="293"/>
          <w:tblHeader/>
        </w:trPr>
        <w:tc>
          <w:tcPr>
            <w:tcW w:w="2922" w:type="dxa"/>
            <w:tcBorders>
              <w:top w:val="single" w:sz="5" w:space="0" w:color="000000"/>
              <w:left w:val="single" w:sz="5" w:space="0" w:color="000000"/>
              <w:bottom w:val="single" w:sz="5" w:space="0" w:color="000000"/>
              <w:right w:val="single" w:sz="5" w:space="0" w:color="000000"/>
            </w:tcBorders>
          </w:tcPr>
          <w:p w14:paraId="6EEFF828" w14:textId="59937D0D" w:rsidR="00142ECE" w:rsidRPr="00907C9B" w:rsidRDefault="00142ECE" w:rsidP="00907C9B">
            <w:pPr>
              <w:spacing w:line="229" w:lineRule="exact"/>
              <w:ind w:left="102"/>
              <w:rPr>
                <w:sz w:val="20"/>
                <w:szCs w:val="20"/>
                <w:lang w:val="en-US"/>
              </w:rPr>
            </w:pPr>
            <w:r>
              <w:rPr>
                <w:sz w:val="20"/>
                <w:szCs w:val="20"/>
                <w:lang w:val="en-US"/>
              </w:rPr>
              <w:t>...</w:t>
            </w:r>
            <w:proofErr w:type="spellStart"/>
            <w:r w:rsidRPr="00907C9B">
              <w:rPr>
                <w:sz w:val="20"/>
                <w:szCs w:val="20"/>
              </w:rPr>
              <w:t>referral</w:t>
            </w:r>
            <w:r w:rsidRPr="00907C9B">
              <w:rPr>
                <w:sz w:val="20"/>
                <w:szCs w:val="20"/>
                <w:lang w:val="en-US"/>
              </w:rPr>
              <w:t>AuthorName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7101A09" w14:textId="5A05DA1D" w:rsidR="00142ECE" w:rsidRPr="00907C9B" w:rsidRDefault="00142ECE" w:rsidP="00907C9B">
            <w:pPr>
              <w:spacing w:line="229" w:lineRule="exact"/>
              <w:ind w:left="102"/>
              <w:rPr>
                <w:sz w:val="20"/>
                <w:szCs w:val="20"/>
                <w:lang w:val="en-US"/>
              </w:rPr>
            </w:pPr>
            <w:r>
              <w:rPr>
                <w:sz w:val="20"/>
                <w:szCs w:val="20"/>
                <w:lang w:val="en-US"/>
              </w:rPr>
              <w:t>string</w:t>
            </w:r>
          </w:p>
          <w:p w14:paraId="0FC3765B" w14:textId="77777777" w:rsidR="00142ECE" w:rsidRPr="00907C9B" w:rsidRDefault="00142ECE" w:rsidP="00907C9B">
            <w:pPr>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8A0458B" w14:textId="77777777" w:rsidR="00142ECE" w:rsidRPr="00907C9B" w:rsidRDefault="00142ECE" w:rsidP="00907C9B">
            <w:pPr>
              <w:spacing w:line="226" w:lineRule="exact"/>
              <w:ind w:left="102"/>
              <w:rPr>
                <w:spacing w:val="-1"/>
                <w:sz w:val="20"/>
                <w:szCs w:val="20"/>
                <w:lang w:val="en-US"/>
              </w:rPr>
            </w:pPr>
            <w:proofErr w:type="spellStart"/>
            <w:r w:rsidRPr="00907C9B">
              <w:rPr>
                <w:spacing w:val="-1"/>
                <w:sz w:val="20"/>
                <w:szCs w:val="20"/>
                <w:lang w:val="en-US"/>
              </w:rPr>
              <w:t>Namn</w:t>
            </w:r>
            <w:proofErr w:type="spellEnd"/>
            <w:r w:rsidRPr="00907C9B">
              <w:rPr>
                <w:spacing w:val="-1"/>
                <w:sz w:val="20"/>
                <w:szCs w:val="20"/>
                <w:lang w:val="en-US"/>
              </w:rPr>
              <w:t xml:space="preserve"> </w:t>
            </w:r>
            <w:proofErr w:type="spellStart"/>
            <w:r w:rsidRPr="00907C9B">
              <w:rPr>
                <w:spacing w:val="-1"/>
                <w:sz w:val="20"/>
                <w:szCs w:val="20"/>
                <w:lang w:val="en-US"/>
              </w:rPr>
              <w:t>på</w:t>
            </w:r>
            <w:proofErr w:type="spellEnd"/>
            <w:r w:rsidRPr="00907C9B">
              <w:rPr>
                <w:spacing w:val="-1"/>
                <w:sz w:val="20"/>
                <w:szCs w:val="20"/>
                <w:lang w:val="en-US"/>
              </w:rPr>
              <w:t xml:space="preserve"> </w:t>
            </w:r>
            <w:proofErr w:type="spellStart"/>
            <w:r w:rsidRPr="00907C9B">
              <w:rPr>
                <w:spacing w:val="-1"/>
                <w:sz w:val="20"/>
                <w:szCs w:val="20"/>
                <w:lang w:val="en-US"/>
              </w:rPr>
              <w:t>författare</w:t>
            </w:r>
            <w:proofErr w:type="spellEnd"/>
          </w:p>
          <w:p w14:paraId="1798C016" w14:textId="77777777" w:rsidR="00142ECE" w:rsidRPr="00907C9B" w:rsidRDefault="00142ECE" w:rsidP="00907C9B">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0DD69F" w14:textId="77777777" w:rsidR="00142ECE" w:rsidRPr="00907C9B" w:rsidRDefault="00142ECE" w:rsidP="00907C9B">
            <w:pPr>
              <w:spacing w:line="229" w:lineRule="exact"/>
              <w:ind w:left="102"/>
              <w:rPr>
                <w:sz w:val="20"/>
                <w:szCs w:val="20"/>
                <w:lang w:val="en-US"/>
              </w:rPr>
            </w:pPr>
            <w:r w:rsidRPr="00907C9B">
              <w:rPr>
                <w:sz w:val="20"/>
                <w:szCs w:val="20"/>
                <w:lang w:val="en-US"/>
              </w:rPr>
              <w:t>0..1</w:t>
            </w:r>
          </w:p>
        </w:tc>
      </w:tr>
      <w:tr w:rsidR="00142ECE" w:rsidRPr="00907C9B" w14:paraId="31B7A5CB" w14:textId="77777777" w:rsidTr="00CA7700">
        <w:trPr>
          <w:trHeight w:hRule="exact" w:val="551"/>
          <w:tblHeader/>
        </w:trPr>
        <w:tc>
          <w:tcPr>
            <w:tcW w:w="2922" w:type="dxa"/>
            <w:tcBorders>
              <w:top w:val="single" w:sz="5" w:space="0" w:color="000000"/>
              <w:left w:val="single" w:sz="5" w:space="0" w:color="000000"/>
              <w:bottom w:val="single" w:sz="5" w:space="0" w:color="000000"/>
              <w:right w:val="single" w:sz="5" w:space="0" w:color="000000"/>
            </w:tcBorders>
          </w:tcPr>
          <w:p w14:paraId="7E814A4E" w14:textId="45050627" w:rsidR="00142ECE" w:rsidRPr="00907C9B" w:rsidRDefault="00142ECE" w:rsidP="00907C9B">
            <w:pPr>
              <w:spacing w:line="229" w:lineRule="exact"/>
              <w:ind w:left="102"/>
              <w:rPr>
                <w:rFonts w:ascii="Arial" w:hAnsi="Arial" w:cs="Arial"/>
                <w:sz w:val="20"/>
                <w:szCs w:val="20"/>
                <w:lang w:val="en-US"/>
              </w:rPr>
            </w:pPr>
            <w:r>
              <w:rPr>
                <w:sz w:val="20"/>
                <w:szCs w:val="20"/>
                <w:lang w:val="en-US"/>
              </w:rPr>
              <w:t>...</w:t>
            </w:r>
            <w:proofErr w:type="spellStart"/>
            <w:r w:rsidRPr="00907C9B">
              <w:rPr>
                <w:sz w:val="20"/>
                <w:szCs w:val="20"/>
              </w:rPr>
              <w:t>referral</w:t>
            </w:r>
            <w:r w:rsidRPr="00907C9B">
              <w:rPr>
                <w:sz w:val="20"/>
                <w:szCs w:val="20"/>
                <w:lang w:val="en-US"/>
              </w:rPr>
              <w:t>Organization</w:t>
            </w:r>
            <w:r>
              <w:rPr>
                <w:sz w:val="20"/>
                <w:szCs w:val="20"/>
                <w:lang w:val="en-US"/>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93B3955" w14:textId="69A427B0" w:rsidR="00142ECE" w:rsidRPr="00693404" w:rsidRDefault="00142ECE" w:rsidP="00693404">
            <w:pPr>
              <w:spacing w:line="229" w:lineRule="exact"/>
              <w:ind w:left="102"/>
              <w:rPr>
                <w:sz w:val="20"/>
                <w:szCs w:val="20"/>
                <w:lang w:val="en-US"/>
              </w:rPr>
            </w:pPr>
            <w:proofErr w:type="spellStart"/>
            <w:r>
              <w:rPr>
                <w:sz w:val="20"/>
                <w:szCs w:val="20"/>
                <w:lang w:val="en-US"/>
              </w:rPr>
              <w:t>HSAIdType</w:t>
            </w:r>
            <w:proofErr w:type="spellEnd"/>
          </w:p>
          <w:p w14:paraId="18BADCC4" w14:textId="77777777" w:rsidR="00142ECE" w:rsidRPr="00907C9B" w:rsidRDefault="00142ECE" w:rsidP="00907C9B">
            <w:pPr>
              <w:spacing w:line="229" w:lineRule="exact"/>
              <w:ind w:left="102"/>
              <w:rPr>
                <w:sz w:val="20"/>
                <w:szCs w:val="20"/>
                <w:lang w:val="en-US"/>
              </w:rPr>
            </w:pPr>
          </w:p>
        </w:tc>
        <w:tc>
          <w:tcPr>
            <w:tcW w:w="3969" w:type="dxa"/>
            <w:tcBorders>
              <w:top w:val="single" w:sz="5" w:space="0" w:color="000000"/>
              <w:left w:val="single" w:sz="5" w:space="0" w:color="000000"/>
              <w:bottom w:val="single" w:sz="5" w:space="0" w:color="000000"/>
              <w:right w:val="single" w:sz="5" w:space="0" w:color="000000"/>
            </w:tcBorders>
          </w:tcPr>
          <w:p w14:paraId="53B3F90F" w14:textId="77777777" w:rsidR="00142ECE" w:rsidRPr="00907C9B" w:rsidRDefault="00142ECE" w:rsidP="00907C9B">
            <w:pPr>
              <w:spacing w:line="226" w:lineRule="exact"/>
              <w:ind w:left="102"/>
              <w:rPr>
                <w:spacing w:val="-1"/>
                <w:sz w:val="20"/>
                <w:szCs w:val="20"/>
              </w:rPr>
            </w:pPr>
            <w:r w:rsidRPr="00907C9B">
              <w:rPr>
                <w:spacing w:val="-1"/>
                <w:sz w:val="20"/>
                <w:szCs w:val="20"/>
              </w:rPr>
              <w:t xml:space="preserve">HSA id för organisationen där person som har </w:t>
            </w:r>
            <w:proofErr w:type="spellStart"/>
            <w:r w:rsidRPr="00907C9B">
              <w:rPr>
                <w:spacing w:val="-1"/>
                <w:sz w:val="20"/>
                <w:szCs w:val="20"/>
              </w:rPr>
              <w:t>faställt</w:t>
            </w:r>
            <w:proofErr w:type="spellEnd"/>
            <w:r w:rsidRPr="00907C9B">
              <w:rPr>
                <w:spacing w:val="-1"/>
                <w:sz w:val="20"/>
                <w:szCs w:val="20"/>
              </w:rPr>
              <w:t xml:space="preserve"> vårdbegäran är uppdragstagare hos</w:t>
            </w:r>
          </w:p>
          <w:p w14:paraId="3A669495"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C5EF3B2" w14:textId="77777777" w:rsidR="00142ECE" w:rsidRPr="00907C9B" w:rsidRDefault="00142ECE" w:rsidP="00907C9B">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142ECE" w:rsidRPr="00907C9B" w14:paraId="201A73CD" w14:textId="77777777" w:rsidTr="009962CE">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6D602413" w14:textId="19022EA0" w:rsidR="00142ECE" w:rsidRPr="00907C9B" w:rsidRDefault="00142ECE" w:rsidP="00907C9B">
            <w:pPr>
              <w:spacing w:line="229" w:lineRule="exact"/>
              <w:ind w:left="102"/>
              <w:rPr>
                <w:rFonts w:ascii="Arial" w:hAnsi="Arial" w:cs="Arial"/>
                <w:sz w:val="20"/>
                <w:szCs w:val="20"/>
              </w:rPr>
            </w:pPr>
            <w:proofErr w:type="gramStart"/>
            <w:r>
              <w:rPr>
                <w:sz w:val="20"/>
                <w:szCs w:val="20"/>
              </w:rPr>
              <w:t>...</w:t>
            </w:r>
            <w:proofErr w:type="spellStart"/>
            <w:r w:rsidRPr="00907C9B">
              <w:rPr>
                <w:sz w:val="20"/>
                <w:szCs w:val="20"/>
              </w:rPr>
              <w:t>referralOrganizationName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C54EA1C" w14:textId="20B533F7" w:rsidR="00142ECE" w:rsidRPr="00907C9B" w:rsidRDefault="00142ECE" w:rsidP="00907C9B">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5FBBC" w14:textId="77777777" w:rsidR="00142ECE" w:rsidRPr="00907C9B" w:rsidRDefault="00142ECE" w:rsidP="00907C9B">
            <w:pPr>
              <w:spacing w:line="226" w:lineRule="exact"/>
              <w:ind w:left="102"/>
              <w:rPr>
                <w:spacing w:val="-1"/>
                <w:sz w:val="20"/>
                <w:szCs w:val="20"/>
              </w:rPr>
            </w:pPr>
            <w:r w:rsidRPr="00907C9B">
              <w:rPr>
                <w:spacing w:val="-1"/>
                <w:sz w:val="20"/>
                <w:szCs w:val="20"/>
              </w:rPr>
              <w:t>Namn på organisatorisk enhet</w:t>
            </w:r>
          </w:p>
          <w:p w14:paraId="7AB6FA50"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ADD6E8"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4FD338F2" w14:textId="77777777" w:rsidTr="00CA7700">
        <w:trPr>
          <w:trHeight w:hRule="exact" w:val="421"/>
          <w:tblHeader/>
        </w:trPr>
        <w:tc>
          <w:tcPr>
            <w:tcW w:w="2922" w:type="dxa"/>
            <w:tcBorders>
              <w:top w:val="single" w:sz="5" w:space="0" w:color="000000"/>
              <w:left w:val="single" w:sz="5" w:space="0" w:color="000000"/>
              <w:bottom w:val="single" w:sz="5" w:space="0" w:color="000000"/>
              <w:right w:val="single" w:sz="5" w:space="0" w:color="000000"/>
            </w:tcBorders>
          </w:tcPr>
          <w:p w14:paraId="31D93A11" w14:textId="28350D02" w:rsidR="00142ECE" w:rsidRPr="00907C9B" w:rsidRDefault="00142ECE" w:rsidP="00907C9B">
            <w:pPr>
              <w:spacing w:line="229" w:lineRule="exact"/>
              <w:ind w:left="102"/>
              <w:rPr>
                <w:sz w:val="20"/>
                <w:szCs w:val="20"/>
              </w:rPr>
            </w:pPr>
            <w:r w:rsidRPr="00907C9B">
              <w:rPr>
                <w:sz w:val="20"/>
                <w:szCs w:val="20"/>
              </w:rPr>
              <w:t>..</w:t>
            </w:r>
            <w:r w:rsidRPr="00907C9B">
              <w:rPr>
                <w:rFonts w:ascii="Arial" w:hAnsi="Arial" w:cs="Arial"/>
                <w:sz w:val="20"/>
                <w:szCs w:val="20"/>
              </w:rPr>
              <w:t>.</w:t>
            </w:r>
            <w:r w:rsidRPr="00907C9B">
              <w:rPr>
                <w:sz w:val="20"/>
                <w:szCs w:val="20"/>
              </w:rPr>
              <w:t xml:space="preserve"> </w:t>
            </w:r>
            <w:proofErr w:type="spellStart"/>
            <w:r w:rsidRPr="00907C9B">
              <w:rPr>
                <w:sz w:val="20"/>
                <w:szCs w:val="20"/>
              </w:rPr>
              <w:t>referralOrganizationTelecom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59579A9" w14:textId="63AF8C96" w:rsidR="00142ECE" w:rsidRPr="00907C9B" w:rsidRDefault="00142ECE" w:rsidP="00907C9B">
            <w:pPr>
              <w:spacing w:line="229" w:lineRule="exact"/>
              <w:ind w:left="102"/>
              <w:rPr>
                <w:sz w:val="20"/>
                <w:szCs w:val="20"/>
              </w:rPr>
            </w:pPr>
            <w:r>
              <w:rPr>
                <w:sz w:val="20"/>
                <w:szCs w:val="20"/>
              </w:rPr>
              <w:t>string</w:t>
            </w:r>
          </w:p>
          <w:p w14:paraId="02694049"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AD3D59D" w14:textId="77777777" w:rsidR="00142ECE" w:rsidRPr="00907C9B" w:rsidRDefault="00142ECE" w:rsidP="00907C9B">
            <w:pPr>
              <w:spacing w:line="226" w:lineRule="exact"/>
              <w:ind w:left="102"/>
              <w:rPr>
                <w:spacing w:val="-1"/>
                <w:sz w:val="20"/>
                <w:szCs w:val="20"/>
              </w:rPr>
            </w:pPr>
            <w:r w:rsidRPr="00907C9B">
              <w:rPr>
                <w:spacing w:val="-1"/>
                <w:sz w:val="20"/>
                <w:szCs w:val="20"/>
              </w:rPr>
              <w:t>Telefonnummer till organisatorisk enhet</w:t>
            </w:r>
          </w:p>
          <w:p w14:paraId="4BB69824"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6F77F16"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1FE9FFE4" w14:textId="77777777" w:rsidTr="00CA7700">
        <w:trPr>
          <w:trHeight w:hRule="exact" w:val="427"/>
          <w:tblHeader/>
        </w:trPr>
        <w:tc>
          <w:tcPr>
            <w:tcW w:w="2922" w:type="dxa"/>
            <w:tcBorders>
              <w:top w:val="single" w:sz="5" w:space="0" w:color="000000"/>
              <w:left w:val="single" w:sz="5" w:space="0" w:color="000000"/>
              <w:bottom w:val="single" w:sz="5" w:space="0" w:color="000000"/>
              <w:right w:val="single" w:sz="5" w:space="0" w:color="000000"/>
            </w:tcBorders>
          </w:tcPr>
          <w:p w14:paraId="753C8077" w14:textId="79246460" w:rsidR="00142ECE" w:rsidRPr="00907C9B" w:rsidRDefault="00142ECE" w:rsidP="00907C9B">
            <w:pPr>
              <w:spacing w:line="229" w:lineRule="exact"/>
              <w:ind w:left="102"/>
              <w:rPr>
                <w:sz w:val="20"/>
                <w:szCs w:val="20"/>
              </w:rPr>
            </w:pPr>
            <w:proofErr w:type="gramStart"/>
            <w:r>
              <w:rPr>
                <w:sz w:val="20"/>
                <w:szCs w:val="20"/>
              </w:rPr>
              <w:t>...</w:t>
            </w:r>
            <w:proofErr w:type="spellStart"/>
            <w:r w:rsidRPr="00907C9B">
              <w:rPr>
                <w:sz w:val="20"/>
                <w:szCs w:val="20"/>
              </w:rPr>
              <w:t>referralOrganizationAdress</w:t>
            </w:r>
            <w:proofErr w:type="spellEnd"/>
            <w:proofErr w:type="gramEnd"/>
          </w:p>
          <w:p w14:paraId="2D194C4B" w14:textId="77777777" w:rsidR="00142ECE" w:rsidRPr="00907C9B" w:rsidRDefault="00142ECE" w:rsidP="00907C9B">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E90A4D9" w14:textId="09333792" w:rsidR="00142ECE" w:rsidRPr="00907C9B" w:rsidRDefault="00142ECE" w:rsidP="00907C9B">
            <w:pPr>
              <w:spacing w:line="229" w:lineRule="exact"/>
              <w:ind w:left="102"/>
              <w:rPr>
                <w:sz w:val="20"/>
                <w:szCs w:val="20"/>
              </w:rPr>
            </w:pPr>
            <w:r>
              <w:rPr>
                <w:sz w:val="20"/>
                <w:szCs w:val="20"/>
              </w:rPr>
              <w:t>string</w:t>
            </w:r>
          </w:p>
          <w:p w14:paraId="4E10FD3C"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CCFCFEB" w14:textId="77777777" w:rsidR="00142ECE" w:rsidRPr="00907C9B" w:rsidRDefault="00142ECE" w:rsidP="00907C9B">
            <w:pPr>
              <w:spacing w:line="226" w:lineRule="exact"/>
              <w:ind w:left="102"/>
              <w:rPr>
                <w:spacing w:val="-1"/>
                <w:sz w:val="20"/>
                <w:szCs w:val="20"/>
              </w:rPr>
            </w:pPr>
            <w:r w:rsidRPr="00907C9B">
              <w:rPr>
                <w:spacing w:val="-1"/>
                <w:sz w:val="20"/>
                <w:szCs w:val="20"/>
              </w:rPr>
              <w:t>Adress till organisatorisk enhet</w:t>
            </w:r>
          </w:p>
          <w:p w14:paraId="4B686481"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E485B2" w14:textId="77777777" w:rsidR="00142ECE" w:rsidRPr="00907C9B" w:rsidRDefault="00142ECE" w:rsidP="00907C9B">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142ECE" w:rsidRPr="00907C9B" w14:paraId="6048A32C" w14:textId="77777777" w:rsidTr="006B4D5C">
        <w:trPr>
          <w:trHeight w:hRule="exact" w:val="1172"/>
          <w:tblHeader/>
        </w:trPr>
        <w:tc>
          <w:tcPr>
            <w:tcW w:w="2922" w:type="dxa"/>
            <w:tcBorders>
              <w:top w:val="single" w:sz="5" w:space="0" w:color="000000"/>
              <w:left w:val="single" w:sz="5" w:space="0" w:color="000000"/>
              <w:bottom w:val="single" w:sz="5" w:space="0" w:color="000000"/>
              <w:right w:val="single" w:sz="5" w:space="0" w:color="000000"/>
            </w:tcBorders>
          </w:tcPr>
          <w:p w14:paraId="188BEE97" w14:textId="1B248EC5" w:rsidR="00142ECE" w:rsidRPr="00907C9B" w:rsidRDefault="00142ECE" w:rsidP="002A2A60">
            <w:pPr>
              <w:spacing w:line="229" w:lineRule="exact"/>
              <w:ind w:left="102"/>
              <w:rPr>
                <w:sz w:val="20"/>
                <w:szCs w:val="20"/>
              </w:rPr>
            </w:pPr>
            <w:proofErr w:type="gramStart"/>
            <w:r>
              <w:rPr>
                <w:sz w:val="20"/>
                <w:szCs w:val="20"/>
              </w:rPr>
              <w:t>..</w:t>
            </w:r>
            <w:r w:rsidRPr="00907C9B">
              <w:rPr>
                <w:sz w:val="20"/>
                <w:szCs w:val="20"/>
              </w:rPr>
              <w:t>.</w:t>
            </w:r>
            <w:proofErr w:type="spellStart"/>
            <w:r w:rsidRPr="00907C9B">
              <w:rPr>
                <w:sz w:val="20"/>
                <w:szCs w:val="20"/>
              </w:rPr>
              <w:t>care</w:t>
            </w:r>
            <w:r>
              <w:rPr>
                <w:sz w:val="20"/>
                <w:szCs w:val="20"/>
              </w:rPr>
              <w:t>Contact</w:t>
            </w:r>
            <w:r w:rsidR="002A2A60">
              <w:rPr>
                <w:sz w:val="20"/>
                <w:szCs w:val="20"/>
              </w:rPr>
              <w:t>I</w:t>
            </w:r>
            <w:r>
              <w:rPr>
                <w:sz w:val="20"/>
                <w:szCs w:val="20"/>
              </w:rPr>
              <w:t>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4CD93E" w14:textId="2B8D8036" w:rsidR="00142ECE" w:rsidRPr="00907C9B" w:rsidRDefault="00142ECE" w:rsidP="00907C9B">
            <w:pPr>
              <w:spacing w:line="229" w:lineRule="exact"/>
              <w:ind w:left="102"/>
              <w:rPr>
                <w:sz w:val="20"/>
                <w:szCs w:val="20"/>
              </w:rPr>
            </w:pPr>
            <w:r>
              <w:rPr>
                <w:sz w:val="20"/>
                <w:szCs w:val="20"/>
              </w:rPr>
              <w:t>string</w:t>
            </w:r>
          </w:p>
          <w:p w14:paraId="5E36F6D0" w14:textId="77777777" w:rsidR="00142ECE" w:rsidRPr="00907C9B" w:rsidRDefault="00142ECE" w:rsidP="00907C9B">
            <w:pPr>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FE8331F" w14:textId="77777777" w:rsidR="00142ECE" w:rsidRDefault="00142ECE" w:rsidP="006D6198">
            <w:pPr>
              <w:spacing w:line="226" w:lineRule="exact"/>
              <w:ind w:left="102"/>
              <w:rPr>
                <w:rFonts w:ascii="Arial" w:hAnsi="Arial" w:cs="Arial"/>
                <w:sz w:val="20"/>
                <w:szCs w:val="20"/>
              </w:rPr>
            </w:pPr>
            <w:r w:rsidRPr="006D6198">
              <w:rPr>
                <w:spacing w:val="-1"/>
                <w:sz w:val="20"/>
                <w:szCs w:val="20"/>
              </w:rPr>
              <w:t>Identitet för den vård- och omsorgskontakt som föranlett den information som omfattas av dokumentet. Identiteten är unik inom</w:t>
            </w:r>
            <w:r>
              <w:rPr>
                <w:rFonts w:ascii="Arial" w:hAnsi="Arial" w:cs="Arial"/>
                <w:sz w:val="20"/>
                <w:szCs w:val="20"/>
              </w:rPr>
              <w:t xml:space="preserve"> </w:t>
            </w:r>
            <w:r w:rsidRPr="006B4D5C">
              <w:rPr>
                <w:spacing w:val="-1"/>
                <w:sz w:val="20"/>
                <w:szCs w:val="20"/>
              </w:rPr>
              <w:t>källsystemet</w:t>
            </w:r>
          </w:p>
          <w:p w14:paraId="1D20EF9D" w14:textId="77777777" w:rsidR="00142ECE" w:rsidRPr="00907C9B" w:rsidRDefault="00142ECE" w:rsidP="00907C9B">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5093F2" w14:textId="182DDCE1" w:rsidR="00142ECE" w:rsidRPr="00907C9B" w:rsidRDefault="00142ECE" w:rsidP="003337CF">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bl>
    <w:p w14:paraId="55168BDF" w14:textId="77777777" w:rsidR="00907C9B" w:rsidRPr="00907C9B" w:rsidRDefault="00907C9B" w:rsidP="00907C9B">
      <w:pPr>
        <w:rPr>
          <w:i/>
          <w:sz w:val="20"/>
          <w:szCs w:val="20"/>
        </w:rPr>
      </w:pPr>
    </w:p>
    <w:p w14:paraId="027F9A60" w14:textId="77777777" w:rsidR="00527535" w:rsidRPr="00527535" w:rsidRDefault="00907C9B" w:rsidP="0043113E">
      <w:pPr>
        <w:pStyle w:val="Rubrik1"/>
        <w:numPr>
          <w:ilvl w:val="0"/>
          <w:numId w:val="1"/>
        </w:numPr>
        <w:tabs>
          <w:tab w:val="left" w:pos="1299"/>
        </w:tabs>
        <w:ind w:left="360" w:hanging="360"/>
      </w:pPr>
      <w:r w:rsidRPr="00907C9B">
        <w:rPr>
          <w:color w:val="FF0000"/>
        </w:rPr>
        <w:br w:type="page"/>
      </w:r>
      <w:bookmarkStart w:id="82" w:name="_Toc222806737"/>
      <w:proofErr w:type="spellStart"/>
      <w:r w:rsidR="000927F0" w:rsidRPr="000927F0">
        <w:rPr>
          <w:spacing w:val="1"/>
        </w:rPr>
        <w:lastRenderedPageBreak/>
        <w:t>GetCareContact</w:t>
      </w:r>
      <w:bookmarkEnd w:id="82"/>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527535">
      <w:pPr>
        <w:pStyle w:val="Rubrik1"/>
        <w:numPr>
          <w:ilvl w:val="1"/>
          <w:numId w:val="1"/>
        </w:numPr>
        <w:tabs>
          <w:tab w:val="left" w:pos="1299"/>
        </w:tabs>
        <w:rPr>
          <w:color w:val="000000" w:themeColor="text1"/>
        </w:rPr>
      </w:pPr>
      <w:bookmarkStart w:id="83" w:name="_Toc222806738"/>
      <w:r w:rsidRPr="002E1905">
        <w:rPr>
          <w:color w:val="000000" w:themeColor="text1"/>
        </w:rPr>
        <w:t>Frivillighet</w:t>
      </w:r>
      <w:bookmarkEnd w:id="8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527535">
      <w:pPr>
        <w:pStyle w:val="Rubrik1"/>
        <w:numPr>
          <w:ilvl w:val="1"/>
          <w:numId w:val="1"/>
        </w:numPr>
        <w:tabs>
          <w:tab w:val="left" w:pos="1299"/>
        </w:tabs>
        <w:rPr>
          <w:color w:val="000000" w:themeColor="text1"/>
        </w:rPr>
      </w:pPr>
      <w:bookmarkStart w:id="84" w:name="_Toc222806739"/>
      <w:r w:rsidRPr="00866C77">
        <w:rPr>
          <w:color w:val="000000" w:themeColor="text1"/>
        </w:rPr>
        <w:t>Version</w:t>
      </w:r>
      <w:bookmarkEnd w:id="8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527535">
      <w:pPr>
        <w:pStyle w:val="Rubrik1"/>
        <w:numPr>
          <w:ilvl w:val="1"/>
          <w:numId w:val="1"/>
        </w:numPr>
        <w:tabs>
          <w:tab w:val="left" w:pos="1299"/>
        </w:tabs>
        <w:rPr>
          <w:color w:val="000000" w:themeColor="text1"/>
        </w:rPr>
      </w:pPr>
      <w:bookmarkStart w:id="85" w:name="_Toc222806740"/>
      <w:r w:rsidRPr="001C06B7">
        <w:rPr>
          <w:color w:val="000000" w:themeColor="text1"/>
        </w:rPr>
        <w:t>SLA-krav</w:t>
      </w:r>
      <w:bookmarkEnd w:id="8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527535">
      <w:pPr>
        <w:pStyle w:val="Rubrik1"/>
        <w:numPr>
          <w:ilvl w:val="1"/>
          <w:numId w:val="1"/>
        </w:numPr>
        <w:tabs>
          <w:tab w:val="left" w:pos="1299"/>
        </w:tabs>
      </w:pPr>
      <w:bookmarkStart w:id="86" w:name="_Toc222806741"/>
      <w:r w:rsidRPr="002A2A8D">
        <w:rPr>
          <w:color w:val="000000" w:themeColor="text1"/>
        </w:rPr>
        <w:t>Fältregler</w:t>
      </w:r>
      <w:bookmarkEnd w:id="8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6A6A2D"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5E569A79" w14:textId="77777777" w:rsidR="006A6A2D" w:rsidRPr="00907C9B" w:rsidRDefault="006A6A2D" w:rsidP="00756F28">
            <w:pPr>
              <w:spacing w:line="226" w:lineRule="exact"/>
              <w:ind w:left="102"/>
              <w:rPr>
                <w:spacing w:val="-1"/>
                <w:sz w:val="20"/>
                <w:szCs w:val="20"/>
              </w:rPr>
            </w:pPr>
            <w:proofErr w:type="spellStart"/>
            <w:r>
              <w:rPr>
                <w:sz w:val="20"/>
                <w:szCs w:val="20"/>
              </w:rPr>
              <w:t>careUnitHSAid</w:t>
            </w:r>
            <w:proofErr w:type="spellEnd"/>
            <w:r w:rsidRPr="00907C9B">
              <w:rPr>
                <w:spacing w:val="-1"/>
                <w:sz w:val="20"/>
                <w:szCs w:val="20"/>
              </w:rPr>
              <w:t xml:space="preserve"> </w:t>
            </w:r>
          </w:p>
          <w:p w14:paraId="3B70EE79" w14:textId="77777777" w:rsidR="006A6A2D" w:rsidRPr="00907C9B" w:rsidRDefault="006A6A2D" w:rsidP="00756F28">
            <w:pPr>
              <w:spacing w:line="227"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795B9D" w14:textId="77777777" w:rsidR="006A6A2D" w:rsidRPr="00907C9B" w:rsidRDefault="006A6A2D"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29DF35A1" w:rsidR="006A6A2D" w:rsidRPr="00907C9B" w:rsidRDefault="006A6A2D" w:rsidP="00D275EE">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sidR="00D275EE">
              <w:rPr>
                <w:spacing w:val="-1"/>
                <w:sz w:val="20"/>
                <w:szCs w:val="20"/>
              </w:rPr>
              <w:t>care</w:t>
            </w:r>
            <w:r>
              <w:rPr>
                <w:spacing w:val="-1"/>
                <w:sz w:val="20"/>
                <w:szCs w:val="20"/>
              </w:rPr>
              <w:t>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5FC128F" w14:textId="77777777" w:rsidR="006A6A2D" w:rsidRPr="00907C9B" w:rsidRDefault="006A6A2D" w:rsidP="00756F28">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6A6A2D" w:rsidRPr="00907C9B" w:rsidRDefault="006A6A2D" w:rsidP="00756F28">
            <w:pPr>
              <w:ind w:left="102"/>
              <w:rPr>
                <w:sz w:val="20"/>
                <w:szCs w:val="20"/>
              </w:rPr>
            </w:pPr>
          </w:p>
        </w:tc>
      </w:tr>
      <w:tr w:rsidR="006A6A2D"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77777777" w:rsidR="006A6A2D" w:rsidRPr="00907C9B" w:rsidRDefault="006A6A2D"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77777777" w:rsidR="006A6A2D" w:rsidRPr="00907C9B" w:rsidRDefault="006A6A2D"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B10BB6" w14:textId="77777777" w:rsidR="006A6A2D" w:rsidRPr="00CA0259" w:rsidRDefault="006A6A2D" w:rsidP="00756F28">
            <w:pPr>
              <w:spacing w:line="226" w:lineRule="exact"/>
              <w:ind w:left="102"/>
              <w:rPr>
                <w:spacing w:val="-1"/>
                <w:sz w:val="20"/>
                <w:szCs w:val="20"/>
              </w:rPr>
            </w:pPr>
            <w:r w:rsidRPr="00CA0259">
              <w:rPr>
                <w:spacing w:val="-1"/>
                <w:sz w:val="20"/>
                <w:szCs w:val="20"/>
              </w:rPr>
              <w:t>Id för patienten.</w:t>
            </w:r>
            <w:r w:rsidRPr="00CA0259">
              <w:rPr>
                <w:spacing w:val="-1"/>
                <w:sz w:val="20"/>
                <w:szCs w:val="20"/>
              </w:rPr>
              <w:br/>
            </w:r>
            <w:proofErr w:type="spellStart"/>
            <w:proofErr w:type="gramStart"/>
            <w:r w:rsidRPr="00CA0259">
              <w:rPr>
                <w:spacing w:val="-1"/>
                <w:sz w:val="20"/>
                <w:szCs w:val="20"/>
              </w:rPr>
              <w:t>value</w:t>
            </w:r>
            <w:proofErr w:type="spellEnd"/>
            <w:r w:rsidRPr="00CA0259">
              <w:rPr>
                <w:spacing w:val="-1"/>
                <w:sz w:val="20"/>
                <w:szCs w:val="20"/>
              </w:rPr>
              <w:t xml:space="preserve"> sätts till patientens identifierare.</w:t>
            </w:r>
            <w:proofErr w:type="gramEnd"/>
            <w:r w:rsidRPr="00CA0259">
              <w:rPr>
                <w:spacing w:val="-1"/>
                <w:sz w:val="20"/>
                <w:szCs w:val="20"/>
              </w:rPr>
              <w:br/>
            </w:r>
            <w:proofErr w:type="spellStart"/>
            <w:r w:rsidRPr="00CA0259">
              <w:rPr>
                <w:spacing w:val="-1"/>
                <w:sz w:val="20"/>
                <w:szCs w:val="20"/>
              </w:rPr>
              <w:t>Type</w:t>
            </w:r>
            <w:proofErr w:type="spellEnd"/>
            <w:r w:rsidRPr="00CA0259">
              <w:rPr>
                <w:spacing w:val="-1"/>
                <w:sz w:val="20"/>
                <w:szCs w:val="20"/>
              </w:rPr>
              <w:t xml:space="preserve"> sätts till OID för typ av identifierare. </w:t>
            </w:r>
            <w:r w:rsidRPr="00CA0259">
              <w:rPr>
                <w:spacing w:val="-1"/>
                <w:sz w:val="20"/>
                <w:szCs w:val="20"/>
              </w:rPr>
              <w:br/>
              <w:t>För personnummer ska Skatteverkets personnummer (1.2.752.129.2.1.3.1).</w:t>
            </w:r>
            <w:r w:rsidRPr="00CA0259">
              <w:rPr>
                <w:spacing w:val="-1"/>
                <w:sz w:val="20"/>
                <w:szCs w:val="20"/>
              </w:rPr>
              <w:br/>
              <w:t>För samordningsnummer ska Skatteverkets samordningsnummer (1.2.752.129.2.1.3.3).</w:t>
            </w:r>
            <w:r w:rsidRPr="00CA0259">
              <w:rPr>
                <w:spacing w:val="-1"/>
                <w:sz w:val="20"/>
                <w:szCs w:val="20"/>
              </w:rPr>
              <w:br/>
              <w:t>För reservnummer används lokalt definierade reservnummet, exempelvis SLL reservnummer (1.2.752.</w:t>
            </w:r>
            <w:proofErr w:type="gramStart"/>
            <w:r w:rsidRPr="00CA0259">
              <w:rPr>
                <w:spacing w:val="-1"/>
                <w:sz w:val="20"/>
                <w:szCs w:val="20"/>
              </w:rPr>
              <w:t>97.3.1</w:t>
            </w:r>
            <w:proofErr w:type="gramEnd"/>
            <w:r w:rsidRPr="00CA0259">
              <w:rPr>
                <w:spacing w:val="-1"/>
                <w:sz w:val="20"/>
                <w:szCs w:val="20"/>
              </w:rPr>
              <w:t>.3)</w:t>
            </w:r>
          </w:p>
          <w:p w14:paraId="771B41DF" w14:textId="77777777" w:rsidR="006A6A2D" w:rsidRPr="00CA0259" w:rsidRDefault="006A6A2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AF268"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6A6A2D"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77777777" w:rsidR="006A6A2D" w:rsidRPr="00907C9B" w:rsidRDefault="006A6A2D"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77777777" w:rsidR="006A6A2D" w:rsidRPr="00907C9B" w:rsidRDefault="006A6A2D"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289DFD" w14:textId="77777777" w:rsidR="006A6A2D" w:rsidRPr="00A63DCF" w:rsidRDefault="006A6A2D" w:rsidP="00756F28">
            <w:pPr>
              <w:spacing w:line="226" w:lineRule="exact"/>
              <w:ind w:left="102"/>
              <w:rPr>
                <w:spacing w:val="-1"/>
                <w:sz w:val="20"/>
                <w:szCs w:val="20"/>
              </w:rPr>
            </w:pPr>
            <w:r w:rsidRPr="00A63DCF">
              <w:rPr>
                <w:spacing w:val="-1"/>
                <w:sz w:val="20"/>
                <w:szCs w:val="20"/>
              </w:rPr>
              <w:t xml:space="preserve">Begränsning av sökningen i tid, baserat på kliniskt </w:t>
            </w:r>
          </w:p>
          <w:p w14:paraId="2541A03E" w14:textId="77777777" w:rsidR="006A6A2D" w:rsidRPr="00907C9B" w:rsidRDefault="006A6A2D" w:rsidP="00756F28">
            <w:pPr>
              <w:spacing w:line="229" w:lineRule="exact"/>
              <w:ind w:left="102"/>
              <w:rPr>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w:t>
            </w:r>
            <w:r>
              <w:rPr>
                <w:spacing w:val="-1"/>
                <w:sz w:val="20"/>
                <w:szCs w:val="20"/>
              </w:rPr>
              <w:t>gon del ligger inom intervallet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1AD403D"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6A6A2D" w:rsidRPr="00907C9B" w14:paraId="2C25FCD6"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7777777" w:rsidR="006A6A2D" w:rsidRPr="00907C9B" w:rsidRDefault="006A6A2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1B39FE44" w14:textId="77777777" w:rsidR="006A6A2D" w:rsidRPr="00907C9B" w:rsidRDefault="006A6A2D" w:rsidP="00756F28">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ADC4455" w14:textId="77777777" w:rsidR="006A6A2D" w:rsidRPr="00907C9B" w:rsidRDefault="006A6A2D" w:rsidP="00756F28">
            <w:pPr>
              <w:spacing w:line="229" w:lineRule="exact"/>
              <w:ind w:left="102"/>
              <w:rPr>
                <w:sz w:val="20"/>
                <w:szCs w:val="20"/>
              </w:rPr>
            </w:pPr>
            <w:r>
              <w:rPr>
                <w:spacing w:val="-1"/>
                <w:sz w:val="20"/>
                <w:szCs w:val="20"/>
              </w:rPr>
              <w:t>Starttid.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F362B40" w14:textId="77777777" w:rsidR="006A6A2D" w:rsidRPr="00907C9B" w:rsidRDefault="006A6A2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6A6A2D" w:rsidRPr="00907C9B" w14:paraId="4862937E"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77777777" w:rsidR="006A6A2D" w:rsidRPr="00907C9B" w:rsidRDefault="006A6A2D" w:rsidP="00756F28">
            <w:pPr>
              <w:spacing w:line="226" w:lineRule="exact"/>
              <w:ind w:left="102"/>
              <w:rPr>
                <w:b/>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910DC08" w14:textId="77777777" w:rsidR="006A6A2D" w:rsidRPr="00907C9B" w:rsidRDefault="006A6A2D" w:rsidP="00756F28">
            <w:pPr>
              <w:spacing w:line="226" w:lineRule="exact"/>
              <w:ind w:left="102"/>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77777777" w:rsidR="006A6A2D" w:rsidRPr="00907C9B" w:rsidRDefault="006A6A2D" w:rsidP="00756F28">
            <w:pPr>
              <w:spacing w:line="229" w:lineRule="exact"/>
              <w:ind w:left="102"/>
            </w:pPr>
            <w:r>
              <w:rPr>
                <w:spacing w:val="-1"/>
                <w:sz w:val="20"/>
                <w:szCs w:val="20"/>
              </w:rPr>
              <w:t>Sluttid. Format YYYY</w:t>
            </w:r>
            <w:r w:rsidRPr="00A63DCF">
              <w:rPr>
                <w:spacing w:val="-1"/>
                <w:sz w:val="20"/>
                <w:szCs w:val="20"/>
              </w:rPr>
              <w:t>MMDD</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AC87CA6" w14:textId="77777777" w:rsidR="006A6A2D" w:rsidRPr="00907C9B" w:rsidRDefault="006A6A2D" w:rsidP="00756F28">
            <w:pPr>
              <w:spacing w:line="229" w:lineRule="exact"/>
              <w:ind w:left="102"/>
            </w:pPr>
            <w:r>
              <w:rPr>
                <w:sz w:val="20"/>
                <w:szCs w:val="20"/>
              </w:rPr>
              <w:t>1</w:t>
            </w:r>
            <w:proofErr w:type="gramStart"/>
            <w:r>
              <w:rPr>
                <w:sz w:val="20"/>
                <w:szCs w:val="20"/>
              </w:rPr>
              <w:t>..</w:t>
            </w:r>
            <w:proofErr w:type="gramEnd"/>
            <w:r>
              <w:rPr>
                <w:sz w:val="20"/>
                <w:szCs w:val="20"/>
              </w:rPr>
              <w:t>1</w:t>
            </w: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2CFDC1A" w14:textId="77777777" w:rsidTr="00756F28">
        <w:trPr>
          <w:trHeight w:hRule="exact" w:val="283"/>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3A8B0E25" w:rsidR="008C6F07" w:rsidRPr="00907C9B" w:rsidRDefault="008C6F07" w:rsidP="00756F28">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lastRenderedPageBreak/>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7777777" w:rsidR="008C6F07" w:rsidRPr="00041CC6" w:rsidRDefault="008C6F07" w:rsidP="008C6F07">
            <w:pPr>
              <w:spacing w:line="226" w:lineRule="exact"/>
              <w:ind w:left="102"/>
              <w:rPr>
                <w:spacing w:val="-1"/>
                <w:sz w:val="20"/>
                <w:szCs w:val="20"/>
              </w:rPr>
            </w:pPr>
            <w:r w:rsidRPr="00041CC6">
              <w:rPr>
                <w:spacing w:val="-1"/>
                <w:sz w:val="20"/>
                <w:szCs w:val="20"/>
              </w:rPr>
              <w:t>Information om den hälso- och sjukvårdsperson som skapat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(OID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24F283" w14:textId="77777777" w:rsidR="008C6F07" w:rsidRDefault="008C6F07" w:rsidP="008C6F07">
            <w:pPr>
              <w:spacing w:line="229" w:lineRule="exact"/>
              <w:ind w:left="102"/>
              <w:rPr>
                <w:rFonts w:ascii="Arial" w:hAnsi="Arial" w:cs="Arial"/>
                <w:sz w:val="20"/>
                <w:szCs w:val="20"/>
              </w:rPr>
            </w:pPr>
            <w:proofErr w:type="spellStart"/>
            <w:r>
              <w:rPr>
                <w:spacing w:val="-1"/>
                <w:sz w:val="20"/>
                <w:szCs w:val="20"/>
              </w:rPr>
              <w:t>HSAIdType</w:t>
            </w:r>
            <w:proofErr w:type="spellEnd"/>
          </w:p>
          <w:p w14:paraId="497875C3" w14:textId="77777777" w:rsidR="008C6F07" w:rsidRPr="00907C9B" w:rsidRDefault="008C6F07" w:rsidP="008C6F07">
            <w:pPr>
              <w:spacing w:line="226" w:lineRule="exact"/>
              <w:ind w:left="102"/>
              <w:rPr>
                <w:spacing w:val="-1"/>
                <w:sz w:val="20"/>
                <w:szCs w:val="20"/>
              </w:rPr>
            </w:pPr>
          </w:p>
          <w:p w14:paraId="5A63DBAF"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8C6F07" w:rsidRPr="006B1876" w:rsidRDefault="008C6F07" w:rsidP="008C6F07">
            <w:pPr>
              <w:spacing w:line="229" w:lineRule="exact"/>
              <w:ind w:left="102"/>
              <w:rPr>
                <w:sz w:val="20"/>
                <w:szCs w:val="20"/>
              </w:rPr>
            </w:pPr>
            <w:r w:rsidRPr="006B1876">
              <w:rPr>
                <w:sz w:val="20"/>
                <w:szCs w:val="20"/>
              </w:rPr>
              <w:t>HSA-id för PDL-enhet</w:t>
            </w:r>
          </w:p>
          <w:p w14:paraId="23469268" w14:textId="77777777" w:rsidR="008C6F07" w:rsidRPr="006B1876" w:rsidRDefault="008C6F07" w:rsidP="008C6F07">
            <w:pPr>
              <w:spacing w:line="229" w:lineRule="exact"/>
              <w:ind w:left="102"/>
              <w:rPr>
                <w:sz w:val="20"/>
                <w:szCs w:val="20"/>
              </w:rPr>
            </w:pPr>
          </w:p>
          <w:p w14:paraId="5E4D0A9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656B72F3"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2302302" w14:textId="77777777" w:rsidTr="00756F28">
        <w:trPr>
          <w:trHeight w:hRule="exact" w:val="561"/>
          <w:tblHeader/>
        </w:trPr>
        <w:tc>
          <w:tcPr>
            <w:tcW w:w="2922" w:type="dxa"/>
            <w:tcBorders>
              <w:top w:val="single" w:sz="5" w:space="0" w:color="000000"/>
              <w:left w:val="single" w:sz="5" w:space="0" w:color="000000"/>
              <w:bottom w:val="single" w:sz="5" w:space="0" w:color="000000"/>
              <w:right w:val="single" w:sz="5" w:space="0" w:color="000000"/>
            </w:tcBorders>
          </w:tcPr>
          <w:p w14:paraId="1257E7B7" w14:textId="6625C5F1" w:rsidR="008C6F07" w:rsidRPr="00907C9B" w:rsidRDefault="008C6F07" w:rsidP="00756F28">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2279D72" w14:textId="77777777" w:rsidR="008C6F07" w:rsidRPr="00907C9B" w:rsidRDefault="008C6F07" w:rsidP="008C6F07">
            <w:pPr>
              <w:spacing w:line="226" w:lineRule="exact"/>
              <w:ind w:left="102"/>
              <w:rPr>
                <w:spacing w:val="-1"/>
                <w:sz w:val="20"/>
                <w:szCs w:val="20"/>
              </w:rPr>
            </w:pPr>
            <w:r>
              <w:rPr>
                <w:spacing w:val="-1"/>
                <w:sz w:val="20"/>
                <w:szCs w:val="20"/>
              </w:rPr>
              <w:t>string</w:t>
            </w:r>
          </w:p>
          <w:p w14:paraId="128C6F1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4CFF1A9" w14:textId="77777777" w:rsidR="008C6F07" w:rsidRPr="006B1876" w:rsidRDefault="008C6F07" w:rsidP="008C6F07">
            <w:pPr>
              <w:spacing w:line="229" w:lineRule="exact"/>
              <w:ind w:left="102"/>
              <w:rPr>
                <w:sz w:val="20"/>
                <w:szCs w:val="20"/>
              </w:rPr>
            </w:pPr>
            <w:r w:rsidRPr="006B1876">
              <w:rPr>
                <w:sz w:val="20"/>
                <w:szCs w:val="20"/>
              </w:rPr>
              <w:t>Namn på PDL-enhet</w:t>
            </w:r>
          </w:p>
          <w:p w14:paraId="516E337E"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BBA392D" w14:textId="4876B2AA"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280A7275" w14:textId="77777777" w:rsidTr="00756F28">
        <w:trPr>
          <w:trHeight w:hRule="exact" w:val="555"/>
          <w:tblHeader/>
        </w:trPr>
        <w:tc>
          <w:tcPr>
            <w:tcW w:w="2922" w:type="dxa"/>
            <w:tcBorders>
              <w:top w:val="single" w:sz="5" w:space="0" w:color="000000"/>
              <w:left w:val="single" w:sz="5" w:space="0" w:color="000000"/>
              <w:bottom w:val="single" w:sz="5" w:space="0" w:color="000000"/>
              <w:right w:val="single" w:sz="5" w:space="0" w:color="000000"/>
            </w:tcBorders>
          </w:tcPr>
          <w:p w14:paraId="0CB10E89" w14:textId="3EBD6215" w:rsidR="008C6F07" w:rsidRPr="00907C9B" w:rsidRDefault="008C6F07" w:rsidP="008C6F07">
            <w:pPr>
              <w:spacing w:line="229" w:lineRule="exact"/>
              <w:ind w:left="102"/>
              <w:rPr>
                <w:sz w:val="20"/>
                <w:szCs w:val="20"/>
              </w:rPr>
            </w:pPr>
            <w:proofErr w:type="gramStart"/>
            <w:r>
              <w:rPr>
                <w:sz w:val="20"/>
                <w:szCs w:val="20"/>
              </w:rPr>
              <w:t>...</w:t>
            </w:r>
            <w:proofErr w:type="spellStart"/>
            <w:r w:rsidR="005F1C09">
              <w:rPr>
                <w:spacing w:val="-1"/>
                <w:sz w:val="20"/>
                <w:szCs w:val="20"/>
              </w:rPr>
              <w:t>careUnit</w:t>
            </w:r>
            <w:r w:rsidRPr="00907C9B">
              <w:rPr>
                <w:spacing w:val="-1"/>
                <w:sz w:val="20"/>
                <w:szCs w:val="20"/>
              </w:rPr>
              <w:t>Address</w:t>
            </w:r>
            <w:proofErr w:type="spellEnd"/>
            <w:proofErr w:type="gramEnd"/>
          </w:p>
          <w:p w14:paraId="38B2B71F"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F874B06" w14:textId="77777777" w:rsidR="008C6F07" w:rsidRPr="00907C9B" w:rsidRDefault="008C6F07" w:rsidP="008C6F07">
            <w:pPr>
              <w:spacing w:line="226" w:lineRule="exact"/>
              <w:ind w:left="102"/>
              <w:rPr>
                <w:spacing w:val="-1"/>
                <w:sz w:val="20"/>
                <w:szCs w:val="20"/>
              </w:rPr>
            </w:pPr>
            <w:r>
              <w:rPr>
                <w:spacing w:val="-1"/>
                <w:sz w:val="20"/>
                <w:szCs w:val="20"/>
              </w:rPr>
              <w:t>string</w:t>
            </w:r>
          </w:p>
          <w:p w14:paraId="068A1A6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561A4C" w14:textId="77777777" w:rsidR="008C6F07" w:rsidRPr="006B1876" w:rsidRDefault="008C6F07" w:rsidP="008C6F07">
            <w:pPr>
              <w:spacing w:line="229" w:lineRule="exact"/>
              <w:ind w:left="102"/>
              <w:rPr>
                <w:sz w:val="20"/>
                <w:szCs w:val="20"/>
              </w:rPr>
            </w:pPr>
            <w:r w:rsidRPr="006B1876">
              <w:rPr>
                <w:sz w:val="20"/>
                <w:szCs w:val="20"/>
              </w:rPr>
              <w:t>Adress till PDL-enhet</w:t>
            </w:r>
          </w:p>
          <w:p w14:paraId="474F377D"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093FF" w14:textId="763B857C"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8C6F07" w:rsidRPr="00907C9B" w:rsidRDefault="008C6F07"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8C6F07" w:rsidRPr="00907C9B" w:rsidRDefault="008C6F07"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8C6F07" w:rsidRPr="00907C9B" w:rsidRDefault="008C6F07"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B656CF8" w14:textId="77777777" w:rsidTr="00756F28">
        <w:trPr>
          <w:trHeight w:hRule="exact" w:val="571"/>
          <w:tblHeader/>
        </w:trPr>
        <w:tc>
          <w:tcPr>
            <w:tcW w:w="2922" w:type="dxa"/>
            <w:tcBorders>
              <w:top w:val="single" w:sz="5" w:space="0" w:color="000000"/>
              <w:left w:val="single" w:sz="5" w:space="0" w:color="000000"/>
              <w:bottom w:val="single" w:sz="5" w:space="0" w:color="000000"/>
              <w:right w:val="single" w:sz="5" w:space="0" w:color="000000"/>
            </w:tcBorders>
          </w:tcPr>
          <w:p w14:paraId="77629764" w14:textId="41861B45" w:rsidR="008C6F07" w:rsidRPr="00907C9B" w:rsidRDefault="008C6F07" w:rsidP="00756F28">
            <w:pPr>
              <w:spacing w:line="226" w:lineRule="exact"/>
              <w:ind w:left="102"/>
              <w:rPr>
                <w:spacing w:val="-1"/>
                <w:sz w:val="20"/>
                <w:szCs w:val="20"/>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93B7DE0" w14:textId="50D0F2B8" w:rsidR="008C6F07" w:rsidRPr="00907C9B" w:rsidRDefault="008C6F07" w:rsidP="00756F28">
            <w:pPr>
              <w:spacing w:line="226" w:lineRule="exact"/>
              <w:ind w:left="102"/>
              <w:rPr>
                <w:spacing w:val="-1"/>
                <w:sz w:val="20"/>
                <w:szCs w:val="20"/>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AFC4FB6" w14:textId="77777777" w:rsidR="008C6F07" w:rsidRPr="003C17D1" w:rsidRDefault="008C6F07" w:rsidP="008C6F07">
            <w:pPr>
              <w:spacing w:line="229" w:lineRule="exact"/>
              <w:ind w:left="102"/>
              <w:rPr>
                <w:sz w:val="20"/>
                <w:szCs w:val="20"/>
              </w:rPr>
            </w:pPr>
            <w:r w:rsidRPr="003C17D1">
              <w:rPr>
                <w:sz w:val="20"/>
                <w:szCs w:val="20"/>
              </w:rPr>
              <w:t>Information om vem som signerat informationen i dokumentet.</w:t>
            </w:r>
          </w:p>
          <w:p w14:paraId="0ED49C82"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D84D17D" w14:textId="3C8AF546" w:rsidR="008C6F07" w:rsidRPr="00907C9B" w:rsidRDefault="008C6F07" w:rsidP="00756F28">
            <w:pPr>
              <w:spacing w:line="226" w:lineRule="exact"/>
              <w:ind w:left="102"/>
              <w:rPr>
                <w:spacing w:val="-1"/>
                <w:sz w:val="20"/>
                <w:szCs w:val="20"/>
              </w:rPr>
            </w:pPr>
            <w:r w:rsidRPr="00907C9B">
              <w:rPr>
                <w:sz w:val="20"/>
                <w:szCs w:val="20"/>
                <w:lang w:val="en-US"/>
              </w:rPr>
              <w:t>0..1</w:t>
            </w:r>
          </w:p>
        </w:tc>
      </w:tr>
      <w:tr w:rsidR="008C6F07" w:rsidRPr="00907C9B" w14:paraId="729FC7D0" w14:textId="77777777" w:rsidTr="00756F28">
        <w:trPr>
          <w:trHeight w:hRule="exact" w:val="281"/>
          <w:tblHeader/>
        </w:trPr>
        <w:tc>
          <w:tcPr>
            <w:tcW w:w="2922" w:type="dxa"/>
            <w:tcBorders>
              <w:top w:val="single" w:sz="5" w:space="0" w:color="000000"/>
              <w:left w:val="single" w:sz="5" w:space="0" w:color="000000"/>
              <w:bottom w:val="single" w:sz="5" w:space="0" w:color="000000"/>
              <w:right w:val="single" w:sz="5" w:space="0" w:color="000000"/>
            </w:tcBorders>
          </w:tcPr>
          <w:p w14:paraId="39F05785" w14:textId="77777777" w:rsidR="008C6F07" w:rsidRPr="00907C9B" w:rsidRDefault="008C6F07" w:rsidP="008C6F07">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153982E"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5A6208"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032C7829"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A6FA925" w14:textId="77777777" w:rsidR="008C6F07" w:rsidRPr="00907C9B" w:rsidRDefault="008C6F07" w:rsidP="008C6F07">
            <w:pPr>
              <w:spacing w:line="229" w:lineRule="exact"/>
              <w:ind w:left="102"/>
              <w:rPr>
                <w:sz w:val="20"/>
                <w:szCs w:val="20"/>
              </w:rPr>
            </w:pPr>
            <w:r w:rsidRPr="00907C9B">
              <w:rPr>
                <w:sz w:val="20"/>
                <w:szCs w:val="20"/>
              </w:rPr>
              <w:t>Tidpunkt för signering</w:t>
            </w:r>
          </w:p>
          <w:p w14:paraId="14892097"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BB3FA8C" w14:textId="18B8BAEC" w:rsidR="008C6F07" w:rsidRPr="00907C9B" w:rsidRDefault="008C6F07" w:rsidP="00756F28">
            <w:pPr>
              <w:spacing w:line="226" w:lineRule="exact"/>
              <w:ind w:left="102"/>
              <w:rPr>
                <w:spacing w:val="-1"/>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1648585E" w14:textId="77777777" w:rsidTr="00756F28">
        <w:trPr>
          <w:trHeight w:hRule="exact" w:val="554"/>
          <w:tblHeader/>
        </w:trPr>
        <w:tc>
          <w:tcPr>
            <w:tcW w:w="2922" w:type="dxa"/>
            <w:tcBorders>
              <w:top w:val="single" w:sz="5" w:space="0" w:color="000000"/>
              <w:left w:val="single" w:sz="5" w:space="0" w:color="000000"/>
              <w:bottom w:val="single" w:sz="5" w:space="0" w:color="000000"/>
              <w:right w:val="single" w:sz="5" w:space="0" w:color="000000"/>
            </w:tcBorders>
          </w:tcPr>
          <w:p w14:paraId="01E7B858" w14:textId="77777777" w:rsidR="008C6F07" w:rsidRPr="00907C9B" w:rsidRDefault="008C6F07" w:rsidP="008C6F07">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76C1799C" w14:textId="38A6C91F"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97BBD2" w14:textId="77777777" w:rsidR="008C6F07" w:rsidRPr="00907C9B" w:rsidRDefault="008C6F07" w:rsidP="008C6F07">
            <w:pPr>
              <w:spacing w:line="229" w:lineRule="exact"/>
              <w:ind w:left="102"/>
              <w:rPr>
                <w:sz w:val="20"/>
                <w:szCs w:val="20"/>
              </w:rPr>
            </w:pPr>
            <w:proofErr w:type="spellStart"/>
            <w:r w:rsidRPr="0035083B">
              <w:rPr>
                <w:sz w:val="20"/>
                <w:szCs w:val="20"/>
              </w:rPr>
              <w:t>HSAIDType</w:t>
            </w:r>
            <w:proofErr w:type="spellEnd"/>
          </w:p>
          <w:p w14:paraId="77634A08" w14:textId="610FDD39"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BE6DEF8" w14:textId="250D3572" w:rsidR="008C6F07" w:rsidRPr="00907C9B" w:rsidRDefault="008C6F07" w:rsidP="00756F28">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7304B2B2" w14:textId="06C80BD7" w:rsidR="008C6F07" w:rsidRPr="00907C9B" w:rsidRDefault="008C6F07"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D03950"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D03950" w:rsidRPr="00E74D83" w:rsidRDefault="00D03950"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D03950" w:rsidRDefault="00D03950"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D03950" w:rsidRDefault="00D03950"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D03950" w:rsidRPr="0035083B" w:rsidRDefault="00D03950"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D03950" w:rsidRPr="0035083B" w:rsidRDefault="00D03950"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D03950" w:rsidRPr="00907C9B" w:rsidRDefault="00D03950"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8C6F07" w:rsidRPr="00965345"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8C6F07" w:rsidRPr="00E74D83" w:rsidRDefault="008C6F07"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8C6F07" w:rsidRDefault="008C6F07"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8C6F07"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8C6F07" w:rsidRPr="00965345" w:rsidRDefault="00F73613"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tillåtetet.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8C6F07" w:rsidRPr="000B0BB9"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8C6F07" w:rsidRDefault="008C6F07"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8C6F07"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8C6F07" w:rsidRDefault="00C31383"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8C6F07" w:rsidRDefault="008C6F07"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8C6F07" w:rsidRDefault="008C6F07"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8C6F07" w:rsidRPr="0017140E" w:rsidRDefault="008C6F07" w:rsidP="00756F28">
            <w:pPr>
              <w:spacing w:line="229" w:lineRule="exact"/>
              <w:ind w:left="102"/>
              <w:rPr>
                <w:sz w:val="20"/>
                <w:szCs w:val="20"/>
              </w:rPr>
            </w:pPr>
          </w:p>
        </w:tc>
      </w:tr>
      <w:tr w:rsidR="008C6F07"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lastRenderedPageBreak/>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C31383" w:rsidRDefault="00C31383"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8C6F07" w:rsidRPr="00815D5D"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8C6F07"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8C6F07" w:rsidRDefault="008C6F07"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8C6F07" w:rsidRDefault="008C6F07"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8C6F07" w:rsidRDefault="008C6F07"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8C6F07"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7195EF83" w:rsidR="008C6F07" w:rsidRPr="0017140E" w:rsidRDefault="00F54C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careContacti</w:t>
            </w:r>
            <w:r w:rsidR="008C6F07">
              <w:rPr>
                <w:rFonts w:ascii="Times New Roman" w:eastAsia="Times New Roman" w:hAnsi="Times New Roman" w:cs="Times New Roman"/>
                <w:sz w:val="20"/>
                <w:szCs w:val="20"/>
              </w:rPr>
              <w:t>d</w:t>
            </w:r>
            <w:proofErr w:type="spellEnd"/>
            <w:proofErr w:type="gramEnd"/>
          </w:p>
          <w:p w14:paraId="6E3CE81E"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8C6F07" w:rsidRDefault="00F54CBF"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w:t>
            </w:r>
            <w:r w:rsidR="008C6F07">
              <w:rPr>
                <w:rFonts w:ascii="Times New Roman" w:eastAsia="Times New Roman" w:hAnsi="Times New Roman" w:cs="Times New Roman"/>
                <w:spacing w:val="-1"/>
                <w:sz w:val="20"/>
                <w:szCs w:val="20"/>
              </w:rPr>
              <w:t>dType</w:t>
            </w:r>
            <w:proofErr w:type="spellEnd"/>
          </w:p>
          <w:p w14:paraId="35FD9390" w14:textId="77777777" w:rsidR="008C6F07" w:rsidRPr="00E73E21" w:rsidRDefault="008C6F07"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0FDF4EFC"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Nam</w:t>
            </w:r>
            <w:r w:rsidR="005F1C09">
              <w:rPr>
                <w:rFonts w:ascii="Times New Roman" w:eastAsia="Times New Roman" w:hAnsi="Times New Roman" w:cs="Times New Roman"/>
                <w:sz w:val="20"/>
                <w:szCs w:val="20"/>
              </w:rPr>
              <w:t>e</w:t>
            </w:r>
            <w:proofErr w:type="spellEnd"/>
            <w:proofErr w:type="gramEnd"/>
          </w:p>
          <w:p w14:paraId="7CB63D50" w14:textId="77777777" w:rsidR="008C6F07" w:rsidRDefault="008C6F07"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8C6F07" w:rsidRPr="0017140E"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71775A2D"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Addr</w:t>
            </w:r>
            <w:r w:rsidR="00150696">
              <w:rPr>
                <w:rFonts w:ascii="Times New Roman" w:eastAsia="Times New Roman" w:hAnsi="Times New Roman" w:cs="Times New Roman"/>
                <w:sz w:val="20"/>
                <w:szCs w:val="20"/>
              </w:rPr>
              <w:t>ess</w:t>
            </w:r>
            <w:proofErr w:type="spellEnd"/>
            <w:proofErr w:type="gramEnd"/>
          </w:p>
          <w:p w14:paraId="486CA9EA"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8C6F07" w:rsidRDefault="00C3138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6E578A2D"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C6F07"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8C6F07" w:rsidRDefault="008C6F07"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8C6F07" w:rsidRDefault="008C6F07"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8C6F07" w:rsidRDefault="0016732F"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8C6F07" w:rsidRPr="004B44D5" w:rsidRDefault="008C6F07"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sidR="00D03950">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3 = tidbokad</w:t>
            </w:r>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8C6F07" w:rsidRPr="0091597F" w:rsidRDefault="008C6F07"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8C6F07" w:rsidRDefault="008C6F07"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792547B9" w14:textId="0D25EF4B" w:rsidR="00763101" w:rsidRPr="00527535" w:rsidRDefault="00763101" w:rsidP="00763101">
      <w:pPr>
        <w:pStyle w:val="Rubrik1"/>
        <w:numPr>
          <w:ilvl w:val="0"/>
          <w:numId w:val="1"/>
        </w:numPr>
        <w:tabs>
          <w:tab w:val="left" w:pos="1299"/>
        </w:tabs>
        <w:ind w:left="360"/>
      </w:pPr>
      <w:bookmarkStart w:id="87" w:name="_Toc222806742"/>
      <w:proofErr w:type="spellStart"/>
      <w:r w:rsidRPr="000927F0">
        <w:rPr>
          <w:spacing w:val="1"/>
        </w:rPr>
        <w:lastRenderedPageBreak/>
        <w:t>Get</w:t>
      </w:r>
      <w:r>
        <w:rPr>
          <w:spacing w:val="1"/>
        </w:rPr>
        <w:t>Diagnosis</w:t>
      </w:r>
      <w:bookmarkEnd w:id="87"/>
      <w:proofErr w:type="spellEnd"/>
    </w:p>
    <w:p w14:paraId="263D7893" w14:textId="63CD0F32" w:rsidR="00763101" w:rsidRPr="00907C9B" w:rsidRDefault="00763101" w:rsidP="00763101">
      <w:pPr>
        <w:spacing w:line="239" w:lineRule="auto"/>
        <w:ind w:left="867" w:right="145"/>
        <w:rPr>
          <w:spacing w:val="-1"/>
        </w:rPr>
      </w:pPr>
      <w:proofErr w:type="spellStart"/>
      <w:r>
        <w:rPr>
          <w:spacing w:val="-1"/>
        </w:rPr>
        <w:t>GetDiagnosis</w:t>
      </w:r>
      <w:proofErr w:type="spellEnd"/>
      <w:r>
        <w:rPr>
          <w:spacing w:val="-1"/>
        </w:rPr>
        <w:t xml:space="preserve"> </w:t>
      </w:r>
      <w:r w:rsidRPr="002A2A8D">
        <w:rPr>
          <w:spacing w:val="-1"/>
        </w:rPr>
        <w:t xml:space="preserve">returnerar en patients </w:t>
      </w:r>
      <w:r>
        <w:rPr>
          <w:spacing w:val="-1"/>
        </w:rPr>
        <w:t>diagnoser</w:t>
      </w:r>
      <w:r w:rsidRPr="002A2A8D">
        <w:rPr>
          <w:spacing w:val="-1"/>
        </w:rPr>
        <w:t>.</w:t>
      </w:r>
    </w:p>
    <w:p w14:paraId="1F475654" w14:textId="77777777" w:rsidR="00763101" w:rsidRPr="00907C9B" w:rsidRDefault="00763101" w:rsidP="00763101">
      <w:pPr>
        <w:spacing w:before="2" w:line="160" w:lineRule="exact"/>
        <w:rPr>
          <w:sz w:val="16"/>
          <w:szCs w:val="16"/>
        </w:rPr>
      </w:pPr>
    </w:p>
    <w:p w14:paraId="0EC78D77" w14:textId="77777777" w:rsidR="00763101" w:rsidRPr="00907C9B" w:rsidRDefault="00763101" w:rsidP="00763101">
      <w:pPr>
        <w:spacing w:line="200" w:lineRule="exact"/>
        <w:rPr>
          <w:sz w:val="20"/>
          <w:szCs w:val="20"/>
        </w:rPr>
      </w:pPr>
    </w:p>
    <w:p w14:paraId="188AC382" w14:textId="77777777" w:rsidR="00763101" w:rsidRPr="002E1905" w:rsidRDefault="00763101" w:rsidP="00763101">
      <w:pPr>
        <w:pStyle w:val="Rubrik1"/>
        <w:numPr>
          <w:ilvl w:val="1"/>
          <w:numId w:val="1"/>
        </w:numPr>
        <w:tabs>
          <w:tab w:val="left" w:pos="1299"/>
        </w:tabs>
        <w:rPr>
          <w:color w:val="000000" w:themeColor="text1"/>
        </w:rPr>
      </w:pPr>
      <w:bookmarkStart w:id="88" w:name="_Toc222806743"/>
      <w:r w:rsidRPr="002E1905">
        <w:rPr>
          <w:color w:val="000000" w:themeColor="text1"/>
        </w:rPr>
        <w:t>Frivillighet</w:t>
      </w:r>
      <w:bookmarkEnd w:id="88"/>
    </w:p>
    <w:p w14:paraId="1E7B0B53" w14:textId="77777777" w:rsidR="00763101" w:rsidRPr="002E1905" w:rsidRDefault="00763101" w:rsidP="00763101">
      <w:pPr>
        <w:spacing w:before="9" w:line="110" w:lineRule="exact"/>
        <w:rPr>
          <w:color w:val="000000" w:themeColor="text1"/>
          <w:sz w:val="11"/>
          <w:szCs w:val="11"/>
        </w:rPr>
      </w:pPr>
    </w:p>
    <w:p w14:paraId="716E325C" w14:textId="77777777" w:rsidR="00763101" w:rsidRPr="002E1905" w:rsidRDefault="00763101" w:rsidP="00763101">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2B8EF101" w14:textId="77777777" w:rsidR="00763101" w:rsidRPr="00BC5B0B" w:rsidRDefault="00763101" w:rsidP="00763101">
      <w:pPr>
        <w:spacing w:before="2" w:line="160" w:lineRule="exact"/>
        <w:rPr>
          <w:color w:val="FF0000"/>
          <w:sz w:val="16"/>
          <w:szCs w:val="16"/>
        </w:rPr>
      </w:pPr>
    </w:p>
    <w:p w14:paraId="25C07753" w14:textId="77777777" w:rsidR="00763101" w:rsidRPr="00BC5B0B" w:rsidRDefault="00763101" w:rsidP="00763101">
      <w:pPr>
        <w:spacing w:line="200" w:lineRule="exact"/>
        <w:rPr>
          <w:color w:val="FF0000"/>
          <w:sz w:val="20"/>
          <w:szCs w:val="20"/>
        </w:rPr>
      </w:pPr>
    </w:p>
    <w:p w14:paraId="63AE7B53" w14:textId="77777777" w:rsidR="00763101" w:rsidRPr="00866C77" w:rsidRDefault="00763101" w:rsidP="00763101">
      <w:pPr>
        <w:pStyle w:val="Rubrik1"/>
        <w:numPr>
          <w:ilvl w:val="1"/>
          <w:numId w:val="1"/>
        </w:numPr>
        <w:tabs>
          <w:tab w:val="left" w:pos="1299"/>
        </w:tabs>
        <w:rPr>
          <w:color w:val="000000" w:themeColor="text1"/>
        </w:rPr>
      </w:pPr>
      <w:bookmarkStart w:id="89" w:name="_Toc222806744"/>
      <w:r w:rsidRPr="00866C77">
        <w:rPr>
          <w:color w:val="000000" w:themeColor="text1"/>
        </w:rPr>
        <w:t>Version</w:t>
      </w:r>
      <w:bookmarkEnd w:id="89"/>
    </w:p>
    <w:p w14:paraId="37BE06A1" w14:textId="77777777" w:rsidR="00763101" w:rsidRPr="00866C77" w:rsidRDefault="00763101" w:rsidP="00763101">
      <w:pPr>
        <w:spacing w:before="9" w:line="110" w:lineRule="exact"/>
        <w:rPr>
          <w:color w:val="000000" w:themeColor="text1"/>
          <w:sz w:val="11"/>
          <w:szCs w:val="11"/>
        </w:rPr>
      </w:pPr>
    </w:p>
    <w:p w14:paraId="10112269" w14:textId="77777777" w:rsidR="00763101" w:rsidRPr="00866C77" w:rsidRDefault="00763101" w:rsidP="00763101">
      <w:pPr>
        <w:pStyle w:val="Brdtext"/>
        <w:ind w:right="689"/>
        <w:rPr>
          <w:color w:val="000000" w:themeColor="text1"/>
        </w:rPr>
      </w:pPr>
      <w:r w:rsidRPr="00866C77">
        <w:rPr>
          <w:color w:val="000000" w:themeColor="text1"/>
        </w:rPr>
        <w:t>2.0</w:t>
      </w:r>
    </w:p>
    <w:p w14:paraId="7C61DA67" w14:textId="77777777" w:rsidR="00763101" w:rsidRPr="00BC5B0B" w:rsidRDefault="00763101" w:rsidP="00763101">
      <w:pPr>
        <w:spacing w:before="10" w:line="150" w:lineRule="exact"/>
        <w:rPr>
          <w:color w:val="FF0000"/>
          <w:sz w:val="15"/>
          <w:szCs w:val="15"/>
        </w:rPr>
      </w:pPr>
    </w:p>
    <w:p w14:paraId="51048D77" w14:textId="77777777" w:rsidR="00763101" w:rsidRPr="00BC5B0B" w:rsidRDefault="00763101" w:rsidP="00763101">
      <w:pPr>
        <w:spacing w:line="200" w:lineRule="exact"/>
        <w:rPr>
          <w:color w:val="FF0000"/>
          <w:sz w:val="20"/>
          <w:szCs w:val="20"/>
        </w:rPr>
      </w:pPr>
    </w:p>
    <w:p w14:paraId="36B3E55F" w14:textId="77777777" w:rsidR="00763101" w:rsidRPr="001C06B7" w:rsidRDefault="00763101" w:rsidP="00763101">
      <w:pPr>
        <w:pStyle w:val="Rubrik1"/>
        <w:numPr>
          <w:ilvl w:val="1"/>
          <w:numId w:val="1"/>
        </w:numPr>
        <w:tabs>
          <w:tab w:val="left" w:pos="1299"/>
        </w:tabs>
        <w:rPr>
          <w:color w:val="000000" w:themeColor="text1"/>
        </w:rPr>
      </w:pPr>
      <w:bookmarkStart w:id="90" w:name="_Toc222806745"/>
      <w:r w:rsidRPr="001C06B7">
        <w:rPr>
          <w:color w:val="000000" w:themeColor="text1"/>
        </w:rPr>
        <w:t>SLA-krav</w:t>
      </w:r>
      <w:bookmarkEnd w:id="90"/>
    </w:p>
    <w:p w14:paraId="2E7350DE" w14:textId="77777777" w:rsidR="00763101" w:rsidRPr="001C06B7" w:rsidRDefault="00763101" w:rsidP="00763101">
      <w:pPr>
        <w:spacing w:before="9" w:line="110" w:lineRule="exact"/>
        <w:rPr>
          <w:color w:val="000000" w:themeColor="text1"/>
          <w:sz w:val="11"/>
          <w:szCs w:val="11"/>
        </w:rPr>
      </w:pPr>
    </w:p>
    <w:p w14:paraId="18F228F2" w14:textId="5A430DC5" w:rsidR="00763101" w:rsidRPr="002A2A8D" w:rsidRDefault="00763101" w:rsidP="00763101">
      <w:pPr>
        <w:pStyle w:val="Brdtext"/>
        <w:ind w:right="150"/>
        <w:rPr>
          <w:spacing w:val="-1"/>
        </w:rPr>
      </w:pPr>
      <w:r w:rsidRPr="001C06B7">
        <w:rPr>
          <w:color w:val="000000" w:themeColor="text1"/>
          <w:spacing w:val="-1"/>
        </w:rPr>
        <w:t>Inga</w:t>
      </w:r>
      <w:r w:rsidRPr="002A2A8D">
        <w:rPr>
          <w:spacing w:val="-1"/>
        </w:rPr>
        <w:t xml:space="preserve"> specifika. Se generella SLA-krav.</w:t>
      </w:r>
    </w:p>
    <w:p w14:paraId="1D198CA8" w14:textId="77777777" w:rsidR="00763101" w:rsidRPr="002A2A8D" w:rsidRDefault="00763101" w:rsidP="00763101">
      <w:pPr>
        <w:pStyle w:val="Brdtext"/>
        <w:ind w:right="150"/>
        <w:rPr>
          <w:spacing w:val="-1"/>
        </w:rPr>
      </w:pPr>
    </w:p>
    <w:p w14:paraId="7835BA1B" w14:textId="77777777" w:rsidR="00763101" w:rsidRPr="002A2A8D" w:rsidRDefault="00763101" w:rsidP="00763101"/>
    <w:p w14:paraId="56FFF5E9" w14:textId="40319D0A" w:rsidR="00D218F3" w:rsidRPr="00BC5B0B" w:rsidRDefault="00763101" w:rsidP="00154629">
      <w:pPr>
        <w:pStyle w:val="Rubrik1"/>
        <w:numPr>
          <w:ilvl w:val="1"/>
          <w:numId w:val="1"/>
        </w:numPr>
        <w:tabs>
          <w:tab w:val="left" w:pos="1299"/>
        </w:tabs>
        <w:rPr>
          <w:sz w:val="20"/>
          <w:szCs w:val="20"/>
        </w:rPr>
      </w:pPr>
      <w:bookmarkStart w:id="91" w:name="_Toc222806746"/>
      <w:r w:rsidRPr="002A2A8D">
        <w:rPr>
          <w:color w:val="000000" w:themeColor="text1"/>
        </w:rPr>
        <w:t>Fältregler</w:t>
      </w:r>
      <w:bookmarkEnd w:id="91"/>
      <w:r w:rsidRPr="002A2A8D">
        <w:br/>
      </w: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hAnsi="Arial" w:cs="Arial"/>
          <w:b/>
          <w:bCs/>
          <w:sz w:val="20"/>
          <w:szCs w:val="20"/>
        </w:rPr>
      </w:pPr>
      <w:bookmarkStart w:id="92" w:name="_Toc341787035"/>
      <w:r w:rsidRPr="00BC5B0B">
        <w:tab/>
      </w: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763101" w:rsidRPr="00907C9B" w14:paraId="6D5E769D" w14:textId="77777777" w:rsidTr="00154629">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57DE992" w14:textId="77777777" w:rsidR="00763101" w:rsidRPr="00907C9B" w:rsidRDefault="00763101" w:rsidP="00154629">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A766FC4" w14:textId="77777777" w:rsidR="00763101" w:rsidRPr="00907C9B" w:rsidRDefault="00763101" w:rsidP="00154629">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CAA70FF" w14:textId="77777777" w:rsidR="00763101" w:rsidRPr="00907C9B" w:rsidRDefault="00763101" w:rsidP="0015462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1BDA25B" w14:textId="77777777" w:rsidR="00763101" w:rsidRPr="00907C9B" w:rsidRDefault="00763101" w:rsidP="00154629">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30A4DFA" w14:textId="77777777" w:rsidR="00763101" w:rsidRPr="00907C9B" w:rsidRDefault="00763101" w:rsidP="00154629">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763101" w:rsidRPr="00907C9B" w14:paraId="0F3639FA"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5BF95C8B" w14:textId="77777777" w:rsidR="00763101" w:rsidRPr="00907C9B" w:rsidRDefault="00763101" w:rsidP="00154629">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086035EA"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6E00F752"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361CF02A" w14:textId="77777777" w:rsidR="00763101" w:rsidRPr="00907C9B" w:rsidRDefault="00763101" w:rsidP="00154629"/>
        </w:tc>
      </w:tr>
      <w:tr w:rsidR="00763101" w:rsidRPr="00907C9B" w14:paraId="4077C38E" w14:textId="77777777" w:rsidTr="00154629">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2E5AE092" w14:textId="77777777" w:rsidR="00763101" w:rsidRPr="00907C9B" w:rsidRDefault="00763101" w:rsidP="00154629">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6F661615" w14:textId="22FC4EFA" w:rsidR="00763101" w:rsidRPr="00907C9B" w:rsidRDefault="00F54CBF" w:rsidP="00154629">
            <w:pPr>
              <w:spacing w:line="226" w:lineRule="exact"/>
              <w:ind w:left="102"/>
              <w:rPr>
                <w:spacing w:val="-1"/>
                <w:sz w:val="20"/>
                <w:szCs w:val="20"/>
              </w:rPr>
            </w:pPr>
            <w:proofErr w:type="spellStart"/>
            <w:r>
              <w:rPr>
                <w:spacing w:val="-1"/>
                <w:sz w:val="20"/>
                <w:szCs w:val="20"/>
              </w:rPr>
              <w:t>HSAid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A6A03B0" w14:textId="77777777" w:rsidR="00763101" w:rsidRPr="00907C9B" w:rsidRDefault="00763101" w:rsidP="0015462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01C4BAF" w14:textId="77777777" w:rsidR="00763101" w:rsidRPr="00907C9B" w:rsidRDefault="00763101" w:rsidP="00154629">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28903CC3" w14:textId="77777777" w:rsidR="00763101" w:rsidRPr="00907C9B" w:rsidRDefault="00763101" w:rsidP="00154629">
            <w:pPr>
              <w:ind w:left="102"/>
              <w:rPr>
                <w:sz w:val="20"/>
                <w:szCs w:val="20"/>
              </w:rPr>
            </w:pPr>
          </w:p>
        </w:tc>
      </w:tr>
      <w:tr w:rsidR="00763101" w:rsidRPr="00907C9B" w14:paraId="3B8647F6" w14:textId="77777777" w:rsidTr="00154629">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4D95F9B3" w14:textId="4021AA4B" w:rsidR="00763101" w:rsidRPr="00907C9B" w:rsidRDefault="00763101" w:rsidP="00154629">
            <w:pPr>
              <w:spacing w:line="226" w:lineRule="exact"/>
              <w:ind w:left="102"/>
              <w:rPr>
                <w:spacing w:val="-1"/>
                <w:sz w:val="20"/>
                <w:szCs w:val="20"/>
              </w:rPr>
            </w:pPr>
            <w:r w:rsidRPr="00907C9B">
              <w:rPr>
                <w:sz w:val="20"/>
                <w:szCs w:val="20"/>
              </w:rPr>
              <w:t>patient</w:t>
            </w:r>
            <w:r w:rsidR="00F54CBF">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0D991D13" w14:textId="72804FBA" w:rsidR="00763101" w:rsidRPr="00907C9B" w:rsidRDefault="00F54CBF" w:rsidP="00154629">
            <w:pPr>
              <w:spacing w:line="226" w:lineRule="exact"/>
              <w:ind w:left="102"/>
              <w:rPr>
                <w:spacing w:val="-1"/>
                <w:sz w:val="20"/>
                <w:szCs w:val="20"/>
              </w:rPr>
            </w:pPr>
            <w:proofErr w:type="spellStart"/>
            <w:r>
              <w:rPr>
                <w:spacing w:val="-1"/>
                <w:sz w:val="20"/>
                <w:szCs w:val="20"/>
              </w:rPr>
              <w:t>Patientid</w:t>
            </w:r>
            <w:r w:rsidR="00763101">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5FD1B99" w14:textId="77777777" w:rsidR="00763101" w:rsidRPr="00A63DCF" w:rsidRDefault="00763101" w:rsidP="00154629">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A18912E"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10168FBA" w14:textId="77777777" w:rsidTr="00154629">
        <w:trPr>
          <w:gridAfter w:val="1"/>
          <w:wAfter w:w="445" w:type="dxa"/>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9836F53" w14:textId="77777777" w:rsidR="00763101" w:rsidRPr="00907C9B" w:rsidRDefault="00763101" w:rsidP="00154629">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2529D84" w14:textId="77777777" w:rsidR="00763101" w:rsidRPr="00907C9B" w:rsidRDefault="00763101" w:rsidP="00154629">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671AD0B" w14:textId="77777777" w:rsidR="00763101" w:rsidRPr="00A63DCF" w:rsidRDefault="00763101" w:rsidP="00154629">
            <w:pPr>
              <w:spacing w:line="226" w:lineRule="exact"/>
              <w:ind w:left="102"/>
              <w:rPr>
                <w:spacing w:val="-1"/>
                <w:sz w:val="20"/>
                <w:szCs w:val="20"/>
              </w:rPr>
            </w:pPr>
            <w:r w:rsidRPr="00A63DCF">
              <w:rPr>
                <w:spacing w:val="-1"/>
                <w:sz w:val="20"/>
                <w:szCs w:val="20"/>
              </w:rPr>
              <w:t xml:space="preserve">Begränsning av sökningen i tid, baserat på kliniskt </w:t>
            </w:r>
          </w:p>
          <w:p w14:paraId="72083B89" w14:textId="77777777" w:rsidR="00763101" w:rsidRPr="00A63DCF" w:rsidRDefault="00763101" w:rsidP="00154629">
            <w:pPr>
              <w:spacing w:line="226" w:lineRule="exact"/>
              <w:ind w:left="102"/>
              <w:rPr>
                <w:spacing w:val="-1"/>
                <w:sz w:val="20"/>
                <w:szCs w:val="20"/>
              </w:rPr>
            </w:pPr>
            <w:proofErr w:type="gramStart"/>
            <w:r w:rsidRPr="00A63DCF">
              <w:rPr>
                <w:spacing w:val="-1"/>
                <w:sz w:val="20"/>
                <w:szCs w:val="20"/>
              </w:rPr>
              <w:t>relevanta datum.</w:t>
            </w:r>
            <w:proofErr w:type="gramEnd"/>
            <w:r w:rsidRPr="00A63DCF">
              <w:rPr>
                <w:spacing w:val="-1"/>
                <w:sz w:val="20"/>
                <w:szCs w:val="20"/>
              </w:rPr>
              <w:t xml:space="preserve"> Händelser anses ligga inom intervallet, om de till någon del ligger inom inter</w:t>
            </w:r>
            <w:r>
              <w:rPr>
                <w:spacing w:val="-1"/>
                <w:sz w:val="20"/>
                <w:szCs w:val="20"/>
              </w:rPr>
              <w:t>vallet (s</w:t>
            </w:r>
            <w:r w:rsidRPr="00A63DCF">
              <w:rPr>
                <w:spacing w:val="-1"/>
                <w:sz w:val="20"/>
                <w:szCs w:val="20"/>
              </w:rPr>
              <w:t>tart- och slu</w:t>
            </w:r>
            <w:r>
              <w:rPr>
                <w:spacing w:val="-1"/>
                <w:sz w:val="20"/>
                <w:szCs w:val="20"/>
              </w:rPr>
              <w:t>tpunkt inkluderas i intervallet</w:t>
            </w:r>
            <w:r w:rsidRPr="00A63DCF">
              <w:rPr>
                <w:spacing w:val="-1"/>
                <w:sz w:val="20"/>
                <w:szCs w:val="20"/>
              </w:rPr>
              <w: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0E0EDFB" w14:textId="77777777"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763101" w:rsidRPr="00907C9B" w14:paraId="1C7EA6F0" w14:textId="77777777" w:rsidTr="00154629">
        <w:trPr>
          <w:gridAfter w:val="1"/>
          <w:wAfter w:w="445" w:type="dxa"/>
          <w:trHeight w:hRule="exact" w:val="271"/>
        </w:trPr>
        <w:tc>
          <w:tcPr>
            <w:tcW w:w="2922" w:type="dxa"/>
            <w:tcBorders>
              <w:top w:val="single" w:sz="5" w:space="0" w:color="000000"/>
              <w:left w:val="single" w:sz="5" w:space="0" w:color="000000"/>
              <w:bottom w:val="single" w:sz="5" w:space="0" w:color="000000"/>
              <w:right w:val="single" w:sz="5" w:space="0" w:color="000000"/>
            </w:tcBorders>
          </w:tcPr>
          <w:p w14:paraId="4C94885E" w14:textId="77777777" w:rsidR="00763101" w:rsidRPr="00907C9B" w:rsidRDefault="00763101" w:rsidP="00154629">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79406805"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E37AE8" w14:textId="77777777" w:rsidR="00763101" w:rsidRPr="00A63DCF" w:rsidRDefault="00763101" w:rsidP="00154629">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4FEEF01F"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15F8B26" w14:textId="77777777" w:rsidTr="00154629">
        <w:trPr>
          <w:gridAfter w:val="1"/>
          <w:wAfter w:w="445" w:type="dxa"/>
          <w:trHeight w:hRule="exact" w:val="289"/>
        </w:trPr>
        <w:tc>
          <w:tcPr>
            <w:tcW w:w="2922" w:type="dxa"/>
            <w:tcBorders>
              <w:top w:val="single" w:sz="5" w:space="0" w:color="000000"/>
              <w:left w:val="single" w:sz="5" w:space="0" w:color="000000"/>
              <w:bottom w:val="single" w:sz="5" w:space="0" w:color="000000"/>
              <w:right w:val="single" w:sz="5" w:space="0" w:color="000000"/>
            </w:tcBorders>
          </w:tcPr>
          <w:p w14:paraId="41D6F837" w14:textId="77777777" w:rsidR="00763101" w:rsidRPr="00907C9B" w:rsidRDefault="00763101" w:rsidP="00154629">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6EFD2434" w14:textId="77777777" w:rsidR="00763101" w:rsidRPr="00B43AC4" w:rsidRDefault="00763101"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62D103" w14:textId="77777777" w:rsidR="00763101" w:rsidRPr="00A63DCF" w:rsidRDefault="00763101" w:rsidP="00154629">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69F905C7"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1D182BD6"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969E93A" w14:textId="77777777" w:rsidR="00763101" w:rsidRPr="00907C9B" w:rsidRDefault="00763101" w:rsidP="00154629">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F25274C" w14:textId="77777777" w:rsidR="00763101" w:rsidRPr="00907C9B" w:rsidRDefault="00763101" w:rsidP="00154629"/>
        </w:tc>
        <w:tc>
          <w:tcPr>
            <w:tcW w:w="3969" w:type="dxa"/>
            <w:tcBorders>
              <w:top w:val="single" w:sz="5" w:space="0" w:color="000000"/>
              <w:left w:val="single" w:sz="5" w:space="0" w:color="000000"/>
              <w:bottom w:val="single" w:sz="5" w:space="0" w:color="000000"/>
              <w:right w:val="single" w:sz="5" w:space="0" w:color="000000"/>
            </w:tcBorders>
          </w:tcPr>
          <w:p w14:paraId="1F613E31" w14:textId="77777777" w:rsidR="00763101" w:rsidRPr="00907C9B" w:rsidRDefault="00763101" w:rsidP="00154629"/>
        </w:tc>
        <w:tc>
          <w:tcPr>
            <w:tcW w:w="851" w:type="dxa"/>
            <w:tcBorders>
              <w:top w:val="single" w:sz="5" w:space="0" w:color="000000"/>
              <w:left w:val="single" w:sz="5" w:space="0" w:color="000000"/>
              <w:bottom w:val="single" w:sz="5" w:space="0" w:color="000000"/>
              <w:right w:val="single" w:sz="5" w:space="0" w:color="000000"/>
            </w:tcBorders>
          </w:tcPr>
          <w:p w14:paraId="709B9E63" w14:textId="77777777" w:rsidR="00763101" w:rsidRPr="00907C9B" w:rsidRDefault="00763101" w:rsidP="00154629"/>
        </w:tc>
      </w:tr>
      <w:tr w:rsidR="00763101" w:rsidRPr="00907C9B" w14:paraId="332579AE"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3566B90" w14:textId="4C8CC026" w:rsidR="00763101" w:rsidRPr="00907C9B" w:rsidRDefault="00763101" w:rsidP="00154629">
            <w:pPr>
              <w:spacing w:line="229" w:lineRule="exact"/>
              <w:rPr>
                <w:sz w:val="20"/>
                <w:szCs w:val="20"/>
              </w:rPr>
            </w:pPr>
            <w:r w:rsidRPr="00907C9B">
              <w:rPr>
                <w:sz w:val="20"/>
                <w:szCs w:val="20"/>
              </w:rPr>
              <w:t xml:space="preserve"> </w:t>
            </w:r>
            <w:r w:rsidR="00D9077F">
              <w:rPr>
                <w:sz w:val="20"/>
                <w:szCs w:val="20"/>
              </w:rPr>
              <w:t>diagnosis</w:t>
            </w:r>
          </w:p>
          <w:p w14:paraId="65693D57" w14:textId="77777777" w:rsidR="00763101" w:rsidRPr="00907C9B" w:rsidRDefault="00763101" w:rsidP="00154629">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1631E21" w14:textId="78EE8645" w:rsidR="00763101" w:rsidRPr="00907C9B" w:rsidRDefault="00D9077F" w:rsidP="00154629">
            <w:pPr>
              <w:spacing w:line="229" w:lineRule="exact"/>
              <w:ind w:left="102"/>
              <w:rPr>
                <w:sz w:val="20"/>
                <w:szCs w:val="20"/>
              </w:rPr>
            </w:pPr>
            <w:proofErr w:type="spellStart"/>
            <w:r>
              <w:rPr>
                <w:sz w:val="20"/>
                <w:szCs w:val="20"/>
              </w:rPr>
              <w:t>Diagnosis</w:t>
            </w:r>
            <w:r w:rsidR="00763101"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287A491" w14:textId="6E8EA6F3" w:rsidR="00763101" w:rsidRPr="00907C9B" w:rsidRDefault="00763101" w:rsidP="00D9077F">
            <w:pPr>
              <w:spacing w:line="229" w:lineRule="exact"/>
              <w:ind w:left="102"/>
              <w:rPr>
                <w:sz w:val="20"/>
                <w:szCs w:val="20"/>
              </w:rPr>
            </w:pPr>
            <w:r w:rsidRPr="00907C9B">
              <w:rPr>
                <w:sz w:val="20"/>
                <w:szCs w:val="20"/>
              </w:rPr>
              <w:t xml:space="preserve">De </w:t>
            </w:r>
            <w:r w:rsidR="00D9077F">
              <w:rPr>
                <w:sz w:val="20"/>
                <w:szCs w:val="20"/>
              </w:rPr>
              <w:t>diagnoser</w:t>
            </w:r>
            <w:r w:rsidRPr="00907C9B">
              <w:rPr>
                <w:sz w:val="20"/>
                <w:szCs w:val="20"/>
              </w:rPr>
              <w:t xml:space="preserve"> som matchar begäran.</w:t>
            </w:r>
          </w:p>
        </w:tc>
        <w:tc>
          <w:tcPr>
            <w:tcW w:w="851" w:type="dxa"/>
            <w:tcBorders>
              <w:top w:val="single" w:sz="5" w:space="0" w:color="000000"/>
              <w:left w:val="single" w:sz="5" w:space="0" w:color="000000"/>
              <w:bottom w:val="single" w:sz="5" w:space="0" w:color="000000"/>
              <w:right w:val="single" w:sz="5" w:space="0" w:color="000000"/>
            </w:tcBorders>
          </w:tcPr>
          <w:p w14:paraId="48C11A94" w14:textId="4190BB7B" w:rsidR="00763101" w:rsidRPr="00907C9B" w:rsidRDefault="00763101" w:rsidP="00154629">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006D3F42">
              <w:rPr>
                <w:sz w:val="20"/>
                <w:szCs w:val="20"/>
              </w:rPr>
              <w:t>1</w:t>
            </w:r>
          </w:p>
        </w:tc>
      </w:tr>
      <w:tr w:rsidR="00763101" w:rsidRPr="00907C9B" w14:paraId="071BA069" w14:textId="77777777" w:rsidTr="00154629">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3FB9E0DA" w14:textId="33C5289B" w:rsidR="00763101" w:rsidRPr="00907C9B" w:rsidRDefault="00763101" w:rsidP="00154629">
            <w:pPr>
              <w:spacing w:line="229" w:lineRule="exact"/>
              <w:rPr>
                <w:sz w:val="20"/>
                <w:szCs w:val="20"/>
              </w:rPr>
            </w:pPr>
            <w:r w:rsidRPr="00907C9B">
              <w:rPr>
                <w:sz w:val="20"/>
                <w:szCs w:val="20"/>
              </w:rPr>
              <w:t xml:space="preserve"> .</w:t>
            </w:r>
            <w:proofErr w:type="spellStart"/>
            <w:r w:rsidR="00D9077F" w:rsidRPr="00D9077F">
              <w:rPr>
                <w:sz w:val="20"/>
                <w:szCs w:val="20"/>
              </w:rPr>
              <w:t>diagnosisHeader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8F3E076" w14:textId="77777777" w:rsidR="00763101" w:rsidRPr="00907C9B" w:rsidRDefault="00763101" w:rsidP="00154629">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F703D5" w14:textId="77777777" w:rsidR="00763101" w:rsidRPr="00907C9B" w:rsidRDefault="00763101" w:rsidP="00154629">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055ACA9D"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0F5C939"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9E59889" w14:textId="64452AF5"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w:t>
            </w:r>
            <w:r w:rsidR="008610CF">
              <w:rPr>
                <w:sz w:val="20"/>
                <w:szCs w:val="20"/>
              </w:rPr>
              <w:t>i</w:t>
            </w:r>
            <w:r>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0819A90C" w14:textId="77777777" w:rsidR="00763101" w:rsidRPr="00907C9B" w:rsidRDefault="00763101" w:rsidP="00154629">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B76ECB4" w14:textId="77777777" w:rsidR="00763101" w:rsidRPr="00102291" w:rsidRDefault="00763101" w:rsidP="00154629">
            <w:pPr>
              <w:spacing w:line="229" w:lineRule="exact"/>
              <w:ind w:left="102"/>
              <w:rPr>
                <w:sz w:val="20"/>
                <w:szCs w:val="20"/>
              </w:rPr>
            </w:pPr>
            <w:r w:rsidRPr="00102291">
              <w:rPr>
                <w:sz w:val="20"/>
                <w:szCs w:val="20"/>
              </w:rPr>
              <w:t>Dokumentets identitet som är unik inom källsystemet</w:t>
            </w:r>
          </w:p>
          <w:p w14:paraId="7C6389D5"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11ABA56C"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7B1EC0C" w14:textId="77777777" w:rsidTr="00154629">
        <w:trPr>
          <w:gridAfter w:val="1"/>
          <w:wAfter w:w="445" w:type="dxa"/>
          <w:trHeight w:hRule="exact" w:val="359"/>
        </w:trPr>
        <w:tc>
          <w:tcPr>
            <w:tcW w:w="2922" w:type="dxa"/>
            <w:tcBorders>
              <w:top w:val="single" w:sz="5" w:space="0" w:color="000000"/>
              <w:left w:val="single" w:sz="5" w:space="0" w:color="000000"/>
              <w:bottom w:val="single" w:sz="5" w:space="0" w:color="000000"/>
              <w:right w:val="single" w:sz="5" w:space="0" w:color="000000"/>
            </w:tcBorders>
          </w:tcPr>
          <w:p w14:paraId="1AA950B1" w14:textId="77777777" w:rsidR="00763101" w:rsidRPr="00907C9B" w:rsidRDefault="00763101" w:rsidP="00154629">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C8949ED"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9E5E8B4" w14:textId="77777777" w:rsidR="00763101" w:rsidRPr="00171EC2" w:rsidRDefault="00763101" w:rsidP="00154629">
            <w:pPr>
              <w:spacing w:line="229" w:lineRule="exact"/>
              <w:ind w:left="102"/>
              <w:rPr>
                <w:sz w:val="20"/>
                <w:szCs w:val="20"/>
              </w:rPr>
            </w:pPr>
            <w:proofErr w:type="spellStart"/>
            <w:r>
              <w:rPr>
                <w:sz w:val="20"/>
                <w:szCs w:val="20"/>
              </w:rPr>
              <w:t>TimeStampType</w:t>
            </w:r>
            <w:proofErr w:type="spellEnd"/>
          </w:p>
          <w:p w14:paraId="341D38E7"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01CC4E4" w14:textId="77777777" w:rsidR="00763101" w:rsidRPr="00907C9B" w:rsidRDefault="00763101" w:rsidP="00154629">
            <w:pPr>
              <w:spacing w:line="229" w:lineRule="exact"/>
              <w:ind w:left="102"/>
              <w:rPr>
                <w:sz w:val="20"/>
                <w:szCs w:val="20"/>
              </w:rPr>
            </w:pPr>
            <w:r w:rsidRPr="00907C9B">
              <w:rPr>
                <w:sz w:val="20"/>
                <w:szCs w:val="20"/>
              </w:rPr>
              <w:t>Tidpunkt då dokument skapades</w:t>
            </w:r>
          </w:p>
        </w:tc>
        <w:tc>
          <w:tcPr>
            <w:tcW w:w="851" w:type="dxa"/>
            <w:tcBorders>
              <w:top w:val="single" w:sz="5" w:space="0" w:color="000000"/>
              <w:left w:val="single" w:sz="5" w:space="0" w:color="000000"/>
              <w:bottom w:val="single" w:sz="5" w:space="0" w:color="000000"/>
              <w:right w:val="single" w:sz="5" w:space="0" w:color="000000"/>
            </w:tcBorders>
          </w:tcPr>
          <w:p w14:paraId="4ABA49E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F8C046B" w14:textId="77777777" w:rsidTr="00154629">
        <w:trPr>
          <w:gridAfter w:val="1"/>
          <w:wAfter w:w="445" w:type="dxa"/>
          <w:trHeight w:hRule="exact" w:val="279"/>
        </w:trPr>
        <w:tc>
          <w:tcPr>
            <w:tcW w:w="2922" w:type="dxa"/>
            <w:tcBorders>
              <w:top w:val="single" w:sz="5" w:space="0" w:color="000000"/>
              <w:left w:val="single" w:sz="5" w:space="0" w:color="000000"/>
              <w:bottom w:val="single" w:sz="5" w:space="0" w:color="000000"/>
              <w:right w:val="single" w:sz="5" w:space="0" w:color="000000"/>
            </w:tcBorders>
          </w:tcPr>
          <w:p w14:paraId="2FB96CFD" w14:textId="77777777" w:rsidR="00763101" w:rsidRPr="00F82472" w:rsidRDefault="00763101" w:rsidP="00154629">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796FD93" w14:textId="77777777" w:rsidR="00763101" w:rsidRPr="000A6DF8" w:rsidRDefault="00763101" w:rsidP="00154629">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68ADE2B" w14:textId="77777777" w:rsidR="00763101" w:rsidRPr="00F82472" w:rsidRDefault="00763101" w:rsidP="00154629">
            <w:pPr>
              <w:spacing w:line="229" w:lineRule="exact"/>
              <w:ind w:left="102"/>
              <w:rPr>
                <w:sz w:val="20"/>
                <w:szCs w:val="20"/>
              </w:rPr>
            </w:pPr>
            <w:r w:rsidRPr="00041CC6">
              <w:rPr>
                <w:sz w:val="20"/>
                <w:szCs w:val="20"/>
              </w:rPr>
              <w:t>Id</w:t>
            </w:r>
            <w:r>
              <w:rPr>
                <w:sz w:val="20"/>
                <w:szCs w:val="20"/>
              </w:rPr>
              <w:t>entifierare för patient.</w:t>
            </w:r>
          </w:p>
        </w:tc>
        <w:tc>
          <w:tcPr>
            <w:tcW w:w="851" w:type="dxa"/>
            <w:tcBorders>
              <w:top w:val="single" w:sz="5" w:space="0" w:color="000000"/>
              <w:left w:val="single" w:sz="5" w:space="0" w:color="000000"/>
              <w:bottom w:val="single" w:sz="5" w:space="0" w:color="000000"/>
              <w:right w:val="single" w:sz="5" w:space="0" w:color="000000"/>
            </w:tcBorders>
          </w:tcPr>
          <w:p w14:paraId="487A1BDF"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3680971A" w14:textId="77777777" w:rsidTr="00154629">
        <w:trPr>
          <w:gridAfter w:val="1"/>
          <w:wAfter w:w="445" w:type="dxa"/>
          <w:trHeight w:hRule="exact" w:val="268"/>
        </w:trPr>
        <w:tc>
          <w:tcPr>
            <w:tcW w:w="2922" w:type="dxa"/>
            <w:tcBorders>
              <w:top w:val="single" w:sz="5" w:space="0" w:color="000000"/>
              <w:left w:val="single" w:sz="5" w:space="0" w:color="000000"/>
              <w:bottom w:val="single" w:sz="5" w:space="0" w:color="000000"/>
              <w:right w:val="single" w:sz="5" w:space="0" w:color="000000"/>
            </w:tcBorders>
          </w:tcPr>
          <w:p w14:paraId="09923E83" w14:textId="77777777" w:rsidR="00763101" w:rsidRPr="00F82472" w:rsidRDefault="00763101" w:rsidP="00154629">
            <w:pPr>
              <w:spacing w:line="229" w:lineRule="exact"/>
              <w:ind w:left="102"/>
              <w:rPr>
                <w:sz w:val="20"/>
                <w:szCs w:val="20"/>
              </w:rPr>
            </w:pPr>
            <w:proofErr w:type="gramStart"/>
            <w:r w:rsidRPr="00907C9B">
              <w:rPr>
                <w:sz w:val="20"/>
                <w:szCs w:val="20"/>
              </w:rPr>
              <w:lastRenderedPageBreak/>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4A74DF90"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B16518" w14:textId="77777777" w:rsidR="00763101" w:rsidRPr="00F82472" w:rsidRDefault="00763101" w:rsidP="008610CF">
            <w:pPr>
              <w:spacing w:line="229"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307FEBAA"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45787ABB" w14:textId="77777777" w:rsidTr="00154629">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7E318437" w14:textId="77777777" w:rsidR="00763101" w:rsidRPr="00F82472" w:rsidRDefault="00763101" w:rsidP="00154629">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CAA2A51" w14:textId="77777777" w:rsidR="00763101" w:rsidRPr="00F82472" w:rsidRDefault="00763101" w:rsidP="00154629">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726347A" w14:textId="77777777" w:rsidR="00763101" w:rsidRDefault="00763101" w:rsidP="00154629">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4FB7F7FF" w14:textId="77777777" w:rsidR="00763101" w:rsidRPr="00F82472"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B1DD02" w14:textId="77777777" w:rsidR="00763101" w:rsidRPr="00907C9B" w:rsidRDefault="00763101" w:rsidP="00154629">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763101" w:rsidRPr="00907C9B" w14:paraId="31AC7089" w14:textId="77777777" w:rsidTr="00154629">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3A092C14"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0CECD46F"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49E5FA4" w14:textId="77777777" w:rsidR="00763101" w:rsidRPr="00907C9B" w:rsidRDefault="00763101" w:rsidP="00154629">
            <w:pPr>
              <w:spacing w:line="229" w:lineRule="exact"/>
              <w:ind w:left="102"/>
              <w:rPr>
                <w:sz w:val="20"/>
                <w:szCs w:val="20"/>
              </w:rPr>
            </w:pPr>
            <w:proofErr w:type="spellStart"/>
            <w:r>
              <w:rPr>
                <w:sz w:val="20"/>
                <w:szCs w:val="20"/>
              </w:rPr>
              <w:t>A</w:t>
            </w:r>
            <w:r w:rsidRPr="00907C9B">
              <w:rPr>
                <w:sz w:val="20"/>
                <w:szCs w:val="20"/>
              </w:rPr>
              <w:t>uthorType</w:t>
            </w:r>
            <w:proofErr w:type="spellEnd"/>
          </w:p>
          <w:p w14:paraId="7AC8150E"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8DCAB4D" w14:textId="77777777" w:rsidR="00763101" w:rsidRPr="00D12DAD" w:rsidRDefault="00763101" w:rsidP="00154629">
            <w:pPr>
              <w:spacing w:line="226" w:lineRule="exact"/>
              <w:ind w:left="102"/>
              <w:rPr>
                <w:spacing w:val="-1"/>
                <w:sz w:val="20"/>
                <w:szCs w:val="20"/>
              </w:rPr>
            </w:pPr>
            <w:r w:rsidRPr="00D12DAD">
              <w:rPr>
                <w:spacing w:val="-1"/>
                <w:sz w:val="20"/>
                <w:szCs w:val="20"/>
              </w:rPr>
              <w:t>Information om den hälso- och sjukvårdsperson som skapat informationen i dokumentet, nedan kallas författare.</w:t>
            </w:r>
          </w:p>
          <w:p w14:paraId="74A4947E"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E198B6"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68650EF9" w14:textId="77777777" w:rsidTr="00154629">
        <w:trPr>
          <w:gridAfter w:val="1"/>
          <w:wAfter w:w="445" w:type="dxa"/>
          <w:trHeight w:hRule="exact" w:val="308"/>
        </w:trPr>
        <w:tc>
          <w:tcPr>
            <w:tcW w:w="2922" w:type="dxa"/>
            <w:tcBorders>
              <w:top w:val="single" w:sz="5" w:space="0" w:color="000000"/>
              <w:left w:val="single" w:sz="5" w:space="0" w:color="000000"/>
              <w:bottom w:val="single" w:sz="5" w:space="0" w:color="000000"/>
              <w:right w:val="single" w:sz="5" w:space="0" w:color="000000"/>
            </w:tcBorders>
          </w:tcPr>
          <w:p w14:paraId="3F65F94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46182960"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7F81DE5"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49FA1B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0D0823" w14:textId="77777777" w:rsidR="00763101" w:rsidRPr="00907C9B" w:rsidRDefault="00763101" w:rsidP="00154629">
            <w:pPr>
              <w:spacing w:line="226" w:lineRule="exact"/>
              <w:ind w:left="102"/>
              <w:rPr>
                <w:spacing w:val="-1"/>
                <w:sz w:val="20"/>
                <w:szCs w:val="20"/>
              </w:rPr>
            </w:pPr>
            <w:r w:rsidRPr="00907C9B">
              <w:rPr>
                <w:spacing w:val="-1"/>
                <w:sz w:val="20"/>
                <w:szCs w:val="20"/>
              </w:rPr>
              <w:t>Tidpunkt då dokumentet skapades</w:t>
            </w:r>
          </w:p>
          <w:p w14:paraId="2DFDE1FC"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D34E05"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05D508E3" w14:textId="77777777" w:rsidTr="00154629">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FC5BB9"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775785F2"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3BA8887" w14:textId="77777777" w:rsidR="00763101" w:rsidRDefault="00763101" w:rsidP="00154629">
            <w:pPr>
              <w:spacing w:line="229" w:lineRule="exact"/>
              <w:ind w:left="102"/>
              <w:rPr>
                <w:rFonts w:ascii="Arial" w:hAnsi="Arial" w:cs="Arial"/>
                <w:sz w:val="20"/>
                <w:szCs w:val="20"/>
              </w:rPr>
            </w:pPr>
            <w:proofErr w:type="spellStart"/>
            <w:r>
              <w:rPr>
                <w:sz w:val="20"/>
                <w:szCs w:val="20"/>
              </w:rPr>
              <w:t>HSAIdType</w:t>
            </w:r>
            <w:proofErr w:type="spellEnd"/>
          </w:p>
          <w:p w14:paraId="5614875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9A29BE" w14:textId="77777777" w:rsidR="00763101" w:rsidRPr="00907C9B" w:rsidRDefault="00763101" w:rsidP="00154629">
            <w:pPr>
              <w:spacing w:line="226" w:lineRule="exact"/>
              <w:ind w:left="102"/>
              <w:rPr>
                <w:spacing w:val="-1"/>
                <w:sz w:val="20"/>
                <w:szCs w:val="20"/>
              </w:rPr>
            </w:pPr>
            <w:r w:rsidRPr="00171EC2">
              <w:rPr>
                <w:spacing w:val="-1"/>
                <w:sz w:val="20"/>
                <w:szCs w:val="20"/>
              </w:rPr>
              <w:t>Författarens HSA-id</w:t>
            </w:r>
          </w:p>
          <w:p w14:paraId="71403CE1"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6C8271"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4AF7BB47" w14:textId="77777777" w:rsidTr="00154629">
        <w:trPr>
          <w:gridAfter w:val="1"/>
          <w:wAfter w:w="445" w:type="dxa"/>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58C2AC27"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3F533D25"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75D7A46" w14:textId="77777777" w:rsidR="00763101" w:rsidRDefault="00763101" w:rsidP="00154629">
            <w:pPr>
              <w:spacing w:line="229" w:lineRule="exact"/>
              <w:ind w:left="102"/>
              <w:rPr>
                <w:rFonts w:ascii="Arial" w:hAnsi="Arial" w:cs="Arial"/>
                <w:sz w:val="20"/>
                <w:szCs w:val="20"/>
              </w:rPr>
            </w:pPr>
            <w:r>
              <w:rPr>
                <w:spacing w:val="-1"/>
                <w:sz w:val="20"/>
                <w:szCs w:val="20"/>
              </w:rPr>
              <w:t>string</w:t>
            </w:r>
          </w:p>
          <w:p w14:paraId="5828B45B" w14:textId="77777777" w:rsidR="00763101" w:rsidRPr="00171EC2" w:rsidRDefault="00763101" w:rsidP="00154629">
            <w:pPr>
              <w:spacing w:line="226" w:lineRule="exact"/>
              <w:ind w:left="102"/>
              <w:rPr>
                <w:spacing w:val="-1"/>
                <w:sz w:val="20"/>
                <w:szCs w:val="20"/>
              </w:rPr>
            </w:pPr>
          </w:p>
          <w:p w14:paraId="2C9BFAAD"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C7CBC" w14:textId="77777777" w:rsidR="00763101" w:rsidRPr="00B24105" w:rsidRDefault="00763101" w:rsidP="00154629">
            <w:pPr>
              <w:spacing w:line="226" w:lineRule="exact"/>
              <w:ind w:left="102"/>
              <w:rPr>
                <w:spacing w:val="-1"/>
                <w:sz w:val="20"/>
                <w:szCs w:val="20"/>
              </w:rPr>
            </w:pPr>
            <w:r w:rsidRPr="00B24105">
              <w:rPr>
                <w:spacing w:val="-1"/>
                <w:sz w:val="20"/>
                <w:szCs w:val="20"/>
              </w:rPr>
              <w:t xml:space="preserve">Kod för författarens befattning. Tillåtna värden från </w:t>
            </w:r>
            <w:proofErr w:type="spellStart"/>
            <w:r w:rsidRPr="00B24105">
              <w:rPr>
                <w:spacing w:val="-1"/>
                <w:sz w:val="20"/>
                <w:szCs w:val="20"/>
              </w:rPr>
              <w:t>kodverk</w:t>
            </w:r>
            <w:proofErr w:type="spellEnd"/>
            <w:r w:rsidRPr="00B24105">
              <w:rPr>
                <w:spacing w:val="-1"/>
                <w:sz w:val="20"/>
                <w:szCs w:val="20"/>
              </w:rPr>
              <w:t xml:space="preserve"> Befattning (OID 1.2.752.129.2.2.1.</w:t>
            </w:r>
            <w:proofErr w:type="gramStart"/>
            <w:r w:rsidRPr="00B24105">
              <w:rPr>
                <w:spacing w:val="-1"/>
                <w:sz w:val="20"/>
                <w:szCs w:val="20"/>
              </w:rPr>
              <w:t>4) ,</w:t>
            </w:r>
            <w:proofErr w:type="gramEnd"/>
            <w:r w:rsidRPr="00B24105">
              <w:rPr>
                <w:spacing w:val="-1"/>
                <w:sz w:val="20"/>
                <w:szCs w:val="20"/>
              </w:rPr>
              <w:t xml:space="preserve"> se http://www.inera.se/Documents/Infrastrukturtjanster/Katalogtjanst_HSA/Innehll/hsa_innehall_befattning.pdf</w:t>
            </w:r>
          </w:p>
          <w:p w14:paraId="697A39D8"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10A15EC"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14DE05ED" w14:textId="77777777" w:rsidTr="00154629">
        <w:trPr>
          <w:gridAfter w:val="1"/>
          <w:wAfter w:w="445" w:type="dxa"/>
          <w:trHeight w:hRule="exact" w:val="384"/>
        </w:trPr>
        <w:tc>
          <w:tcPr>
            <w:tcW w:w="2922" w:type="dxa"/>
            <w:tcBorders>
              <w:top w:val="single" w:sz="5" w:space="0" w:color="000000"/>
              <w:left w:val="single" w:sz="5" w:space="0" w:color="000000"/>
              <w:bottom w:val="single" w:sz="5" w:space="0" w:color="000000"/>
              <w:right w:val="single" w:sz="5" w:space="0" w:color="000000"/>
            </w:tcBorders>
          </w:tcPr>
          <w:p w14:paraId="1CD863A5" w14:textId="77777777" w:rsidR="00763101" w:rsidRPr="00907C9B" w:rsidRDefault="00763101" w:rsidP="00154629">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3473640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9D1CF30" w14:textId="77777777" w:rsidR="00763101" w:rsidRPr="00907C9B" w:rsidRDefault="00763101" w:rsidP="00154629">
            <w:pPr>
              <w:spacing w:line="226" w:lineRule="exact"/>
              <w:ind w:left="102"/>
              <w:rPr>
                <w:spacing w:val="-1"/>
                <w:sz w:val="20"/>
                <w:szCs w:val="20"/>
              </w:rPr>
            </w:pPr>
            <w:r>
              <w:rPr>
                <w:spacing w:val="-1"/>
                <w:sz w:val="20"/>
                <w:szCs w:val="20"/>
              </w:rPr>
              <w:t>string</w:t>
            </w:r>
          </w:p>
          <w:p w14:paraId="1106526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A9538AD" w14:textId="77777777" w:rsidR="00763101" w:rsidRPr="006B1876" w:rsidRDefault="00763101" w:rsidP="00154629">
            <w:pPr>
              <w:spacing w:line="229" w:lineRule="exact"/>
              <w:ind w:left="102"/>
              <w:rPr>
                <w:sz w:val="20"/>
                <w:szCs w:val="20"/>
              </w:rPr>
            </w:pPr>
            <w:r w:rsidRPr="006B1876">
              <w:rPr>
                <w:sz w:val="20"/>
                <w:szCs w:val="20"/>
              </w:rPr>
              <w:t>Författarens namn</w:t>
            </w:r>
          </w:p>
          <w:p w14:paraId="09AC2236"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BA93188"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34A70891" w14:textId="77777777" w:rsidTr="00154629">
        <w:trPr>
          <w:trHeight w:hRule="exact" w:val="573"/>
        </w:trPr>
        <w:tc>
          <w:tcPr>
            <w:tcW w:w="2922" w:type="dxa"/>
            <w:tcBorders>
              <w:top w:val="single" w:sz="5" w:space="0" w:color="000000"/>
              <w:left w:val="single" w:sz="5" w:space="0" w:color="000000"/>
              <w:bottom w:val="single" w:sz="5" w:space="0" w:color="000000"/>
              <w:right w:val="single" w:sz="5" w:space="0" w:color="000000"/>
            </w:tcBorders>
          </w:tcPr>
          <w:p w14:paraId="24960E92" w14:textId="77777777" w:rsidR="00763101" w:rsidRPr="00907C9B" w:rsidRDefault="00763101" w:rsidP="00154629">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BB9B6BB"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EA3E68C" w14:textId="77777777" w:rsidR="00763101" w:rsidRDefault="00763101" w:rsidP="00154629">
            <w:pPr>
              <w:spacing w:line="229" w:lineRule="exact"/>
              <w:ind w:left="102"/>
              <w:rPr>
                <w:rFonts w:ascii="Arial" w:hAnsi="Arial" w:cs="Arial"/>
                <w:sz w:val="20"/>
                <w:szCs w:val="20"/>
              </w:rPr>
            </w:pPr>
            <w:proofErr w:type="spellStart"/>
            <w:r>
              <w:rPr>
                <w:spacing w:val="-1"/>
                <w:sz w:val="20"/>
                <w:szCs w:val="20"/>
              </w:rPr>
              <w:t>HSAIdType</w:t>
            </w:r>
            <w:proofErr w:type="spellEnd"/>
          </w:p>
          <w:p w14:paraId="40D04EB1" w14:textId="77777777" w:rsidR="00763101" w:rsidRPr="00907C9B" w:rsidRDefault="00763101" w:rsidP="00154629">
            <w:pPr>
              <w:spacing w:line="226" w:lineRule="exact"/>
              <w:ind w:left="102"/>
              <w:rPr>
                <w:spacing w:val="-1"/>
                <w:sz w:val="20"/>
                <w:szCs w:val="20"/>
              </w:rPr>
            </w:pPr>
          </w:p>
          <w:p w14:paraId="1267C13B"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6CC19C" w14:textId="77777777" w:rsidR="00763101" w:rsidRPr="006B1876" w:rsidRDefault="00763101" w:rsidP="00154629">
            <w:pPr>
              <w:spacing w:line="229" w:lineRule="exact"/>
              <w:ind w:left="102"/>
              <w:rPr>
                <w:sz w:val="20"/>
                <w:szCs w:val="20"/>
              </w:rPr>
            </w:pPr>
            <w:r w:rsidRPr="006B1876">
              <w:rPr>
                <w:sz w:val="20"/>
                <w:szCs w:val="20"/>
              </w:rPr>
              <w:t>HSA-id för PDL-enhet</w:t>
            </w:r>
          </w:p>
          <w:p w14:paraId="344C5AF5" w14:textId="77777777" w:rsidR="00763101" w:rsidRPr="006B1876" w:rsidRDefault="00763101" w:rsidP="00154629">
            <w:pPr>
              <w:spacing w:line="229" w:lineRule="exact"/>
              <w:ind w:left="102"/>
              <w:rPr>
                <w:sz w:val="20"/>
                <w:szCs w:val="20"/>
              </w:rPr>
            </w:pPr>
          </w:p>
          <w:p w14:paraId="704A484F"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C500B3"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5CB8B28F" w14:textId="77777777" w:rsidR="00763101" w:rsidRPr="00907C9B" w:rsidRDefault="00763101" w:rsidP="00154629">
            <w:pPr>
              <w:spacing w:line="229" w:lineRule="exact"/>
              <w:ind w:left="102"/>
              <w:rPr>
                <w:sz w:val="20"/>
                <w:szCs w:val="20"/>
              </w:rPr>
            </w:pPr>
          </w:p>
        </w:tc>
      </w:tr>
      <w:tr w:rsidR="00763101" w:rsidRPr="00907C9B" w14:paraId="00231B7F" w14:textId="77777777" w:rsidTr="00154629">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07007CBE" w14:textId="77777777" w:rsidR="00763101" w:rsidRPr="00907C9B" w:rsidRDefault="00763101" w:rsidP="00154629">
            <w:pPr>
              <w:spacing w:line="226" w:lineRule="exact"/>
              <w:ind w:left="102"/>
              <w:rPr>
                <w:spacing w:val="-1"/>
                <w:sz w:val="20"/>
                <w:szCs w:val="20"/>
              </w:rPr>
            </w:pPr>
            <w:proofErr w:type="gramStart"/>
            <w:r>
              <w:rPr>
                <w:sz w:val="20"/>
                <w:szCs w:val="20"/>
              </w:rPr>
              <w:t>...</w:t>
            </w:r>
            <w:proofErr w:type="spellStart"/>
            <w:r>
              <w:rPr>
                <w:spacing w:val="-1"/>
                <w:sz w:val="20"/>
                <w:szCs w:val="20"/>
              </w:rPr>
              <w:t>careUnit</w:t>
            </w:r>
            <w:r w:rsidRPr="00907C9B">
              <w:rPr>
                <w:spacing w:val="-1"/>
                <w:sz w:val="20"/>
                <w:szCs w:val="20"/>
              </w:rPr>
              <w:t>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8BE453D" w14:textId="77777777" w:rsidR="00763101" w:rsidRPr="00907C9B" w:rsidRDefault="00763101" w:rsidP="00154629">
            <w:pPr>
              <w:spacing w:line="226" w:lineRule="exact"/>
              <w:ind w:left="102"/>
              <w:rPr>
                <w:spacing w:val="-1"/>
                <w:sz w:val="20"/>
                <w:szCs w:val="20"/>
              </w:rPr>
            </w:pPr>
            <w:r>
              <w:rPr>
                <w:spacing w:val="-1"/>
                <w:sz w:val="20"/>
                <w:szCs w:val="20"/>
              </w:rPr>
              <w:t>string</w:t>
            </w:r>
          </w:p>
          <w:p w14:paraId="7673022F"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527BACA" w14:textId="77777777" w:rsidR="00763101" w:rsidRPr="006B1876" w:rsidRDefault="00763101" w:rsidP="00154629">
            <w:pPr>
              <w:spacing w:line="229" w:lineRule="exact"/>
              <w:ind w:left="102"/>
              <w:rPr>
                <w:sz w:val="20"/>
                <w:szCs w:val="20"/>
              </w:rPr>
            </w:pPr>
            <w:r w:rsidRPr="006B1876">
              <w:rPr>
                <w:sz w:val="20"/>
                <w:szCs w:val="20"/>
              </w:rPr>
              <w:t>Namn på PDL-enhet</w:t>
            </w:r>
          </w:p>
          <w:p w14:paraId="503598A5"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32DD3CD"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5A23A63" w14:textId="77777777" w:rsidTr="00154629">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tcPr>
          <w:p w14:paraId="5DE27734"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Pr>
                <w:spacing w:val="-1"/>
                <w:sz w:val="20"/>
                <w:szCs w:val="20"/>
              </w:rPr>
              <w:t>careUnit</w:t>
            </w:r>
            <w:r w:rsidRPr="00907C9B">
              <w:rPr>
                <w:spacing w:val="-1"/>
                <w:sz w:val="20"/>
                <w:szCs w:val="20"/>
              </w:rPr>
              <w:t>Address</w:t>
            </w:r>
            <w:proofErr w:type="spellEnd"/>
            <w:proofErr w:type="gramEnd"/>
          </w:p>
          <w:p w14:paraId="5403FC34" w14:textId="77777777" w:rsidR="00763101" w:rsidRPr="00907C9B" w:rsidRDefault="00763101" w:rsidP="00154629">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7EF37D9" w14:textId="77777777" w:rsidR="00763101" w:rsidRPr="00907C9B" w:rsidRDefault="00763101" w:rsidP="00154629">
            <w:pPr>
              <w:spacing w:line="226" w:lineRule="exact"/>
              <w:ind w:left="102"/>
              <w:rPr>
                <w:spacing w:val="-1"/>
                <w:sz w:val="20"/>
                <w:szCs w:val="20"/>
              </w:rPr>
            </w:pPr>
            <w:r>
              <w:rPr>
                <w:spacing w:val="-1"/>
                <w:sz w:val="20"/>
                <w:szCs w:val="20"/>
              </w:rPr>
              <w:t>string</w:t>
            </w:r>
          </w:p>
          <w:p w14:paraId="6F3E5B51"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6422A50" w14:textId="77777777" w:rsidR="00763101" w:rsidRPr="006B1876" w:rsidRDefault="00763101" w:rsidP="00154629">
            <w:pPr>
              <w:spacing w:line="229" w:lineRule="exact"/>
              <w:ind w:left="102"/>
              <w:rPr>
                <w:sz w:val="20"/>
                <w:szCs w:val="20"/>
              </w:rPr>
            </w:pPr>
            <w:r w:rsidRPr="006B1876">
              <w:rPr>
                <w:sz w:val="20"/>
                <w:szCs w:val="20"/>
              </w:rPr>
              <w:t>Adress till PDL-enhet</w:t>
            </w:r>
          </w:p>
          <w:p w14:paraId="735E0A83" w14:textId="77777777" w:rsidR="00763101" w:rsidRPr="006B1876"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9C6406B" w14:textId="77777777" w:rsidR="00763101" w:rsidRPr="00907C9B" w:rsidRDefault="00763101" w:rsidP="00154629">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763101" w:rsidRPr="00907C9B" w14:paraId="4D158B4D" w14:textId="77777777" w:rsidTr="00154629">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7BA6C8FE"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79C118" w14:textId="77777777" w:rsidR="00763101" w:rsidRPr="00907C9B" w:rsidRDefault="00763101" w:rsidP="00154629">
            <w:pPr>
              <w:spacing w:line="226" w:lineRule="exact"/>
              <w:ind w:left="102"/>
              <w:rPr>
                <w:spacing w:val="-1"/>
                <w:sz w:val="20"/>
                <w:szCs w:val="20"/>
              </w:rPr>
            </w:pPr>
            <w:proofErr w:type="spellStart"/>
            <w:r>
              <w:rPr>
                <w:spacing w:val="-1"/>
                <w:sz w:val="20"/>
                <w:szCs w:val="20"/>
              </w:rPr>
              <w:t>HSAIdType</w:t>
            </w:r>
            <w:proofErr w:type="spellEnd"/>
          </w:p>
          <w:p w14:paraId="01F18346"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945C7D5" w14:textId="77777777" w:rsidR="00763101" w:rsidRPr="00907C9B" w:rsidRDefault="00763101" w:rsidP="00154629">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7510011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2067726"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63101" w:rsidRPr="00907C9B" w14:paraId="3EC24A50" w14:textId="77777777" w:rsidTr="00154629">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4E8DE00B" w14:textId="77777777" w:rsidR="00763101" w:rsidRPr="00907C9B" w:rsidRDefault="00763101" w:rsidP="00154629">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3D8D306" w14:textId="77777777" w:rsidR="00763101" w:rsidRPr="00907C9B" w:rsidRDefault="00763101" w:rsidP="00154629">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0245C88" w14:textId="77777777" w:rsidR="00763101" w:rsidRPr="003C17D1" w:rsidRDefault="00763101" w:rsidP="00154629">
            <w:pPr>
              <w:spacing w:line="229" w:lineRule="exact"/>
              <w:ind w:left="102"/>
              <w:rPr>
                <w:sz w:val="20"/>
                <w:szCs w:val="20"/>
              </w:rPr>
            </w:pPr>
            <w:r w:rsidRPr="003C17D1">
              <w:rPr>
                <w:sz w:val="20"/>
                <w:szCs w:val="20"/>
              </w:rPr>
              <w:t>Information om vem som signerat informationen i dokumentet.</w:t>
            </w:r>
          </w:p>
          <w:p w14:paraId="2DFE8E98" w14:textId="77777777" w:rsidR="00763101" w:rsidRPr="003C17D1"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9B1381C" w14:textId="77777777" w:rsidR="00763101" w:rsidRPr="00907C9B" w:rsidRDefault="00763101" w:rsidP="00154629">
            <w:pPr>
              <w:spacing w:line="229" w:lineRule="exact"/>
              <w:ind w:left="102"/>
              <w:rPr>
                <w:sz w:val="20"/>
                <w:szCs w:val="20"/>
                <w:lang w:val="en-US"/>
              </w:rPr>
            </w:pPr>
            <w:r w:rsidRPr="00907C9B">
              <w:rPr>
                <w:sz w:val="20"/>
                <w:szCs w:val="20"/>
                <w:lang w:val="en-US"/>
              </w:rPr>
              <w:t>0..1</w:t>
            </w:r>
          </w:p>
        </w:tc>
      </w:tr>
      <w:tr w:rsidR="00763101" w:rsidRPr="00907C9B" w14:paraId="568A976B" w14:textId="77777777" w:rsidTr="00154629">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3EA9A51F" w14:textId="77777777" w:rsidR="00763101" w:rsidRPr="00907C9B" w:rsidRDefault="00763101" w:rsidP="00154629">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0D3069B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555121D" w14:textId="77777777" w:rsidR="00763101" w:rsidRDefault="00763101" w:rsidP="00154629">
            <w:pPr>
              <w:spacing w:line="229" w:lineRule="exact"/>
              <w:ind w:left="102"/>
              <w:rPr>
                <w:rFonts w:ascii="Arial" w:hAnsi="Arial" w:cs="Arial"/>
                <w:color w:val="FF0000"/>
                <w:sz w:val="20"/>
                <w:szCs w:val="20"/>
              </w:rPr>
            </w:pPr>
            <w:proofErr w:type="spellStart"/>
            <w:r>
              <w:rPr>
                <w:sz w:val="20"/>
                <w:szCs w:val="20"/>
              </w:rPr>
              <w:t>TimeStampType</w:t>
            </w:r>
            <w:proofErr w:type="spellEnd"/>
          </w:p>
          <w:p w14:paraId="7BA49A94" w14:textId="77777777" w:rsidR="00763101" w:rsidRPr="00907C9B" w:rsidRDefault="00763101" w:rsidP="00154629">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4CB1ADF" w14:textId="77777777" w:rsidR="00763101" w:rsidRPr="00907C9B" w:rsidRDefault="00763101" w:rsidP="00154629">
            <w:pPr>
              <w:spacing w:line="229" w:lineRule="exact"/>
              <w:ind w:left="102"/>
              <w:rPr>
                <w:sz w:val="20"/>
                <w:szCs w:val="20"/>
              </w:rPr>
            </w:pPr>
            <w:r w:rsidRPr="00907C9B">
              <w:rPr>
                <w:sz w:val="20"/>
                <w:szCs w:val="20"/>
              </w:rPr>
              <w:t>Tidpunkt för signering</w:t>
            </w:r>
          </w:p>
          <w:p w14:paraId="2ED2C7A3" w14:textId="77777777" w:rsidR="00763101" w:rsidRPr="00907C9B" w:rsidRDefault="00763101" w:rsidP="00154629">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7417DF9" w14:textId="77777777" w:rsidR="00763101" w:rsidRPr="00907C9B" w:rsidRDefault="00763101" w:rsidP="00154629">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63101" w:rsidRPr="00907C9B" w14:paraId="05ADB132" w14:textId="77777777" w:rsidTr="00154629">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1DDFB52C" w14:textId="77777777" w:rsidR="00763101" w:rsidRPr="00907C9B" w:rsidRDefault="00763101" w:rsidP="00154629">
            <w:pPr>
              <w:spacing w:line="229" w:lineRule="exact"/>
              <w:ind w:left="102"/>
              <w:rPr>
                <w:sz w:val="20"/>
                <w:szCs w:val="20"/>
              </w:rPr>
            </w:pPr>
            <w:proofErr w:type="gramStart"/>
            <w:r>
              <w:rPr>
                <w:sz w:val="20"/>
                <w:szCs w:val="20"/>
              </w:rPr>
              <w:t>...</w:t>
            </w:r>
            <w:proofErr w:type="spellStart"/>
            <w:r w:rsidRPr="0035083B">
              <w:rPr>
                <w:sz w:val="20"/>
                <w:szCs w:val="20"/>
              </w:rPr>
              <w:t>legalAuthenticatorHSAid</w:t>
            </w:r>
            <w:proofErr w:type="spellEnd"/>
            <w:proofErr w:type="gramEnd"/>
          </w:p>
          <w:p w14:paraId="2A360F89" w14:textId="77777777" w:rsidR="00763101" w:rsidRPr="00907C9B" w:rsidRDefault="00763101" w:rsidP="00154629">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76FEB73C" w14:textId="77777777" w:rsidR="00763101" w:rsidRPr="00907C9B" w:rsidRDefault="00763101" w:rsidP="00154629">
            <w:pPr>
              <w:spacing w:line="229" w:lineRule="exact"/>
              <w:ind w:left="102"/>
              <w:rPr>
                <w:sz w:val="20"/>
                <w:szCs w:val="20"/>
              </w:rPr>
            </w:pPr>
            <w:proofErr w:type="spellStart"/>
            <w:r w:rsidRPr="0035083B">
              <w:rPr>
                <w:sz w:val="20"/>
                <w:szCs w:val="20"/>
              </w:rPr>
              <w:t>HSAIDType</w:t>
            </w:r>
            <w:proofErr w:type="spellEnd"/>
          </w:p>
          <w:p w14:paraId="24C8690B" w14:textId="77777777" w:rsidR="00763101" w:rsidRPr="00907C9B" w:rsidRDefault="00763101" w:rsidP="00154629">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3772825E" w14:textId="77777777" w:rsidR="00763101" w:rsidRPr="00907C9B" w:rsidRDefault="00763101" w:rsidP="00154629">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F0032E8" w14:textId="77777777" w:rsidR="00763101" w:rsidRPr="00907C9B" w:rsidRDefault="00763101" w:rsidP="00154629">
            <w:pPr>
              <w:spacing w:line="229" w:lineRule="exact"/>
              <w:ind w:left="102"/>
              <w:rPr>
                <w:sz w:val="20"/>
                <w:szCs w:val="20"/>
              </w:rPr>
            </w:pPr>
            <w:r>
              <w:rPr>
                <w:sz w:val="20"/>
                <w:szCs w:val="20"/>
              </w:rPr>
              <w:t>1</w:t>
            </w:r>
            <w:proofErr w:type="gramStart"/>
            <w:r w:rsidRPr="00907C9B">
              <w:rPr>
                <w:sz w:val="20"/>
                <w:szCs w:val="20"/>
              </w:rPr>
              <w:t>..</w:t>
            </w:r>
            <w:proofErr w:type="gramEnd"/>
            <w:r w:rsidRPr="00907C9B">
              <w:rPr>
                <w:sz w:val="20"/>
                <w:szCs w:val="20"/>
              </w:rPr>
              <w:t>1</w:t>
            </w:r>
          </w:p>
        </w:tc>
      </w:tr>
      <w:tr w:rsidR="00763101" w:rsidRPr="00907C9B" w14:paraId="1E525CC5" w14:textId="77777777" w:rsidTr="00154629">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73738681" w14:textId="77777777" w:rsidR="00763101" w:rsidRPr="00E74D83" w:rsidRDefault="00763101" w:rsidP="00154629">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31FBFDAC" w14:textId="77777777" w:rsidR="00763101" w:rsidRPr="00907C9B" w:rsidRDefault="00763101" w:rsidP="00154629">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B3F7E3C" w14:textId="77777777" w:rsidR="00763101" w:rsidRDefault="00763101" w:rsidP="00154629">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3DDA99F7" w14:textId="77777777" w:rsidR="00763101" w:rsidRPr="00907C9B" w:rsidRDefault="00763101" w:rsidP="00154629">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516E3A" w14:textId="77777777" w:rsidR="00763101" w:rsidRPr="0083546F" w:rsidRDefault="00763101" w:rsidP="00154629">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7CFE6435"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6574DD9" w14:textId="77777777" w:rsidR="00763101" w:rsidRPr="00907C9B" w:rsidRDefault="00763101"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63101" w:rsidRPr="00907C9B" w14:paraId="29CB7A18"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56FB426A" w14:textId="0B59734F" w:rsidR="00763101" w:rsidRPr="00907C9B" w:rsidRDefault="00763101" w:rsidP="00154629">
            <w:pPr>
              <w:spacing w:line="229" w:lineRule="exact"/>
              <w:ind w:left="102"/>
              <w:rPr>
                <w:sz w:val="20"/>
                <w:szCs w:val="20"/>
              </w:rPr>
            </w:pPr>
            <w:r w:rsidRPr="00907C9B">
              <w:rPr>
                <w:sz w:val="20"/>
                <w:szCs w:val="20"/>
              </w:rPr>
              <w:t>.</w:t>
            </w:r>
            <w:proofErr w:type="spellStart"/>
            <w:r w:rsidR="007F53D9" w:rsidRPr="007F53D9">
              <w:rPr>
                <w:sz w:val="20"/>
                <w:szCs w:val="20"/>
              </w:rPr>
              <w:t>diagnosisBody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2FCB2E" w14:textId="6473B281" w:rsidR="00763101" w:rsidRPr="00907C9B" w:rsidRDefault="007F53D9" w:rsidP="00154629">
            <w:pPr>
              <w:spacing w:line="226" w:lineRule="exact"/>
              <w:ind w:left="102"/>
              <w:rPr>
                <w:spacing w:val="-1"/>
                <w:sz w:val="20"/>
                <w:szCs w:val="20"/>
              </w:rPr>
            </w:pPr>
            <w:proofErr w:type="spellStart"/>
            <w:r>
              <w:rPr>
                <w:spacing w:val="-1"/>
                <w:sz w:val="20"/>
                <w:szCs w:val="20"/>
              </w:rPr>
              <w:t>Di</w:t>
            </w:r>
            <w:r w:rsidRPr="007F53D9">
              <w:rPr>
                <w:spacing w:val="-1"/>
                <w:sz w:val="20"/>
                <w:szCs w:val="20"/>
              </w:rPr>
              <w:t>agnosisBody</w:t>
            </w:r>
            <w:proofErr w:type="spellEnd"/>
            <w:r w:rsidRPr="007F53D9">
              <w:rPr>
                <w:spacing w:val="-1"/>
                <w:sz w:val="20"/>
                <w:szCs w:val="20"/>
              </w:rPr>
              <w:t xml:space="preserve"> </w:t>
            </w:r>
            <w:proofErr w:type="spellStart"/>
            <w:r w:rsidR="00763101" w:rsidRPr="00907C9B">
              <w:rPr>
                <w:spacing w:val="-1"/>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492620D" w14:textId="77777777" w:rsidR="00763101" w:rsidRPr="00907C9B" w:rsidRDefault="00763101" w:rsidP="00154629">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C86B5C" w14:textId="77777777" w:rsidR="00763101" w:rsidRPr="00907C9B" w:rsidRDefault="00763101" w:rsidP="00154629">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7F53D9" w:rsidRPr="00907C9B" w14:paraId="7438BD11"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789430FA" w14:textId="6373D505" w:rsidR="007F53D9" w:rsidRPr="00907C9B" w:rsidRDefault="007F53D9" w:rsidP="00154629">
            <w:pPr>
              <w:spacing w:line="229" w:lineRule="exact"/>
              <w:ind w:left="102"/>
              <w:rPr>
                <w:sz w:val="20"/>
                <w:szCs w:val="20"/>
              </w:rPr>
            </w:pPr>
            <w:proofErr w:type="gramStart"/>
            <w:r>
              <w:rPr>
                <w:sz w:val="20"/>
                <w:szCs w:val="20"/>
              </w:rPr>
              <w:t>..</w:t>
            </w:r>
            <w:proofErr w:type="gramEnd"/>
            <w:r>
              <w:rPr>
                <w:sz w:val="20"/>
                <w:szCs w:val="20"/>
              </w:rPr>
              <w:t>diagnosisid</w:t>
            </w:r>
          </w:p>
        </w:tc>
        <w:tc>
          <w:tcPr>
            <w:tcW w:w="1559" w:type="dxa"/>
            <w:tcBorders>
              <w:top w:val="single" w:sz="5" w:space="0" w:color="000000"/>
              <w:left w:val="single" w:sz="5" w:space="0" w:color="000000"/>
              <w:bottom w:val="single" w:sz="5" w:space="0" w:color="000000"/>
              <w:right w:val="single" w:sz="5" w:space="0" w:color="000000"/>
            </w:tcBorders>
          </w:tcPr>
          <w:p w14:paraId="6827E8AB" w14:textId="6DBFFDE0"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E15E014" w14:textId="3C438E6E" w:rsidR="007F53D9" w:rsidRPr="00907C9B" w:rsidRDefault="007F53D9" w:rsidP="00154629">
            <w:pPr>
              <w:spacing w:line="226" w:lineRule="exact"/>
              <w:ind w:left="102"/>
              <w:rPr>
                <w:spacing w:val="-1"/>
                <w:sz w:val="20"/>
                <w:szCs w:val="20"/>
              </w:rPr>
            </w:pPr>
            <w:r w:rsidRPr="007F53D9">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0842580E" w14:textId="06BBEF1A" w:rsidR="007F53D9" w:rsidRPr="00907C9B" w:rsidRDefault="007F53D9"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F53D9" w:rsidRPr="00907C9B" w14:paraId="5499650C"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4CAFB790" w14:textId="6C08FD2F" w:rsidR="007F53D9" w:rsidRDefault="007F53D9" w:rsidP="00154629">
            <w:pPr>
              <w:spacing w:line="229" w:lineRule="exact"/>
              <w:ind w:left="102"/>
              <w:rPr>
                <w:sz w:val="20"/>
                <w:szCs w:val="20"/>
              </w:rPr>
            </w:pPr>
            <w:proofErr w:type="gramStart"/>
            <w:r>
              <w:rPr>
                <w:sz w:val="20"/>
                <w:szCs w:val="20"/>
              </w:rPr>
              <w:t>..</w:t>
            </w:r>
            <w:proofErr w:type="spellStart"/>
            <w:proofErr w:type="gramEnd"/>
            <w:r w:rsidRPr="007F53D9">
              <w:rPr>
                <w:sz w:val="20"/>
                <w:szCs w:val="20"/>
              </w:rPr>
              <w:t>diagnosisType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C21F658" w14:textId="3CAAC3E9" w:rsidR="007F53D9" w:rsidRDefault="007F53D9"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DF43815" w14:textId="1BE57445" w:rsidR="007F53D9" w:rsidRPr="007F53D9" w:rsidRDefault="007F53D9" w:rsidP="00154629">
            <w:pPr>
              <w:spacing w:line="226" w:lineRule="exact"/>
              <w:ind w:left="102"/>
              <w:rPr>
                <w:spacing w:val="-1"/>
                <w:sz w:val="20"/>
                <w:szCs w:val="20"/>
              </w:rPr>
            </w:pPr>
            <w:r w:rsidRPr="007F53D9">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6D183440" w14:textId="0D574A57" w:rsidR="007F53D9"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47357F5A" w14:textId="77777777" w:rsidTr="00154629">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B59F457" w14:textId="3F51F7A1" w:rsidR="006E281D" w:rsidRDefault="006E281D" w:rsidP="00154629">
            <w:pPr>
              <w:spacing w:line="229" w:lineRule="exact"/>
              <w:ind w:left="102"/>
              <w:rPr>
                <w:sz w:val="20"/>
                <w:szCs w:val="20"/>
              </w:rPr>
            </w:pPr>
            <w:proofErr w:type="gramStart"/>
            <w:r>
              <w:rPr>
                <w:sz w:val="20"/>
                <w:szCs w:val="20"/>
              </w:rPr>
              <w:t>..</w:t>
            </w:r>
            <w:proofErr w:type="spellStart"/>
            <w:proofErr w:type="gramEnd"/>
            <w:r w:rsidRPr="006E281D">
              <w:rPr>
                <w:sz w:val="20"/>
                <w:szCs w:val="20"/>
              </w:rPr>
              <w:t>diagnosisTime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4FF7529" w14:textId="1380721B" w:rsidR="006E281D" w:rsidRDefault="006E281D" w:rsidP="00154629">
            <w:pPr>
              <w:spacing w:line="226" w:lineRule="exact"/>
              <w:ind w:left="102"/>
              <w:rPr>
                <w:spacing w:val="-1"/>
                <w:sz w:val="20"/>
                <w:szCs w:val="20"/>
              </w:rPr>
            </w:pPr>
            <w:proofErr w:type="spellStart"/>
            <w:r w:rsidRPr="006E281D">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73E91A4" w14:textId="74900BB5" w:rsidR="006E281D" w:rsidRPr="007F53D9" w:rsidRDefault="006E281D" w:rsidP="00154629">
            <w:pPr>
              <w:spacing w:line="226" w:lineRule="exact"/>
              <w:ind w:left="102"/>
              <w:rPr>
                <w:spacing w:val="-1"/>
                <w:sz w:val="20"/>
                <w:szCs w:val="20"/>
              </w:rPr>
            </w:pPr>
            <w:r w:rsidRPr="006E281D">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7666220F" w14:textId="551E1284" w:rsidR="006E281D" w:rsidRDefault="006E281D"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6E281D" w:rsidRPr="00907C9B" w14:paraId="11523930"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CD1FEB9" w14:textId="4FC2CF1A" w:rsidR="006E281D"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diagnosisDecription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F25C770" w14:textId="5D08751B" w:rsidR="006E281D" w:rsidRPr="006E281D" w:rsidRDefault="00931F5A" w:rsidP="00154629">
            <w:pPr>
              <w:spacing w:line="226" w:lineRule="exact"/>
              <w:ind w:left="102"/>
              <w:rPr>
                <w:spacing w:val="-1"/>
                <w:sz w:val="20"/>
                <w:szCs w:val="20"/>
              </w:rPr>
            </w:pPr>
            <w:proofErr w:type="spellStart"/>
            <w:r w:rsidRPr="00931F5A">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760F16D" w14:textId="5BFE6308" w:rsidR="006E281D" w:rsidRPr="006E281D"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4D1A9EFD" w14:textId="7A8676EE" w:rsidR="006E281D"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931F5A" w:rsidRPr="00907C9B" w14:paraId="29BD51C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4B8A796" w14:textId="0D87F373" w:rsidR="00931F5A" w:rsidRDefault="00931F5A" w:rsidP="00154629">
            <w:pPr>
              <w:spacing w:line="229" w:lineRule="exact"/>
              <w:ind w:left="102"/>
              <w:rPr>
                <w:sz w:val="20"/>
                <w:szCs w:val="20"/>
              </w:rPr>
            </w:pPr>
            <w:proofErr w:type="gramStart"/>
            <w:r>
              <w:rPr>
                <w:sz w:val="20"/>
                <w:szCs w:val="20"/>
              </w:rPr>
              <w:lastRenderedPageBreak/>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B01F404" w14:textId="1B4A0B4D" w:rsidR="00931F5A" w:rsidRP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FB2513" w14:textId="13A92B41" w:rsidR="00931F5A" w:rsidRPr="00931F5A" w:rsidRDefault="00931F5A" w:rsidP="00154629">
            <w:pPr>
              <w:spacing w:line="226" w:lineRule="exact"/>
              <w:ind w:left="102"/>
              <w:rPr>
                <w:spacing w:val="-1"/>
                <w:sz w:val="20"/>
                <w:szCs w:val="20"/>
              </w:rPr>
            </w:pPr>
            <w:r w:rsidRPr="00931F5A">
              <w:rPr>
                <w:spacing w:val="-1"/>
                <w:sz w:val="20"/>
                <w:szCs w:val="20"/>
              </w:rPr>
              <w:t xml:space="preserve">Text i form av en kod som beskriver aktuell diagnos. </w:t>
            </w:r>
            <w:proofErr w:type="spellStart"/>
            <w:r w:rsidRPr="00931F5A">
              <w:rPr>
                <w:spacing w:val="-1"/>
                <w:sz w:val="20"/>
                <w:szCs w:val="20"/>
              </w:rPr>
              <w:t>Kodverk</w:t>
            </w:r>
            <w:proofErr w:type="spellEnd"/>
            <w:r w:rsidRPr="00931F5A">
              <w:rPr>
                <w:spacing w:val="-1"/>
                <w:sz w:val="20"/>
                <w:szCs w:val="20"/>
              </w:rPr>
              <w:t xml:space="preserve"> är </w:t>
            </w:r>
            <w:proofErr w:type="gramStart"/>
            <w:r w:rsidRPr="00931F5A">
              <w:rPr>
                <w:spacing w:val="-1"/>
                <w:sz w:val="20"/>
                <w:szCs w:val="20"/>
              </w:rPr>
              <w:t>ej</w:t>
            </w:r>
            <w:proofErr w:type="gramEnd"/>
            <w:r w:rsidRPr="00931F5A">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61CA521F" w14:textId="4EB64AE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0842ADD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ECFB430" w14:textId="1822C899"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Description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1408035" w14:textId="33933F9F"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2836B3E" w14:textId="22A115A0" w:rsidR="00931F5A" w:rsidRPr="00931F5A" w:rsidRDefault="00931F5A" w:rsidP="00154629">
            <w:pPr>
              <w:spacing w:line="226" w:lineRule="exact"/>
              <w:ind w:left="102"/>
              <w:rPr>
                <w:spacing w:val="-1"/>
                <w:sz w:val="20"/>
                <w:szCs w:val="20"/>
              </w:rPr>
            </w:pPr>
            <w:r w:rsidRPr="00931F5A">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06B5D1EA" w14:textId="18C754AC"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210C45A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1DCD2D04" w14:textId="437CD5DF" w:rsidR="00931F5A" w:rsidRDefault="00931F5A" w:rsidP="00154629">
            <w:pPr>
              <w:spacing w:line="229" w:lineRule="exact"/>
              <w:ind w:left="102"/>
              <w:rPr>
                <w:sz w:val="20"/>
                <w:szCs w:val="20"/>
              </w:rPr>
            </w:pPr>
            <w:proofErr w:type="gramStart"/>
            <w:r>
              <w:rPr>
                <w:sz w:val="20"/>
                <w:szCs w:val="20"/>
              </w:rPr>
              <w:t>..</w:t>
            </w:r>
            <w:proofErr w:type="spellStart"/>
            <w:proofErr w:type="gramEnd"/>
            <w:r w:rsidRPr="00931F5A">
              <w:rPr>
                <w:sz w:val="20"/>
                <w:szCs w:val="20"/>
              </w:rPr>
              <w:t>diagnosisCode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44B06B" w14:textId="11B5302D" w:rsidR="00931F5A" w:rsidRDefault="00931F5A" w:rsidP="00154629">
            <w:pPr>
              <w:spacing w:line="226" w:lineRule="exact"/>
              <w:ind w:left="102"/>
              <w:rPr>
                <w:spacing w:val="-1"/>
                <w:sz w:val="20"/>
                <w:szCs w:val="20"/>
              </w:rPr>
            </w:pPr>
            <w:proofErr w:type="spellStart"/>
            <w:r w:rsidRPr="00931F5A">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D30DB07" w14:textId="7C28582C" w:rsidR="00931F5A" w:rsidRPr="00931F5A" w:rsidRDefault="00931F5A" w:rsidP="00154629">
            <w:pPr>
              <w:spacing w:line="226" w:lineRule="exact"/>
              <w:ind w:left="102"/>
              <w:rPr>
                <w:spacing w:val="-1"/>
                <w:sz w:val="20"/>
                <w:szCs w:val="20"/>
              </w:rPr>
            </w:pPr>
            <w:r w:rsidRPr="00931F5A">
              <w:rPr>
                <w:spacing w:val="-1"/>
                <w:sz w:val="20"/>
                <w:szCs w:val="20"/>
              </w:rPr>
              <w:t xml:space="preserve">Diagnos ska antingen anges som diagnosbeskrivning i </w:t>
            </w:r>
            <w:proofErr w:type="spellStart"/>
            <w:r w:rsidRPr="00931F5A">
              <w:rPr>
                <w:spacing w:val="-1"/>
                <w:sz w:val="20"/>
                <w:szCs w:val="20"/>
              </w:rPr>
              <w:t>diagnosisDescription</w:t>
            </w:r>
            <w:proofErr w:type="spellEnd"/>
            <w:r w:rsidRPr="00931F5A">
              <w:rPr>
                <w:spacing w:val="-1"/>
                <w:sz w:val="20"/>
                <w:szCs w:val="20"/>
              </w:rPr>
              <w:t xml:space="preserve"> eller som diagnoskod i </w:t>
            </w:r>
            <w:proofErr w:type="spellStart"/>
            <w:r w:rsidRPr="00931F5A">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364F736F" w14:textId="32CB93B6" w:rsidR="00931F5A" w:rsidRDefault="00931F5A"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36365CF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4BD75CD" w14:textId="5DC726A9" w:rsidR="00253D60" w:rsidRDefault="00253D60" w:rsidP="00154629">
            <w:pPr>
              <w:spacing w:line="229" w:lineRule="exact"/>
              <w:ind w:left="102"/>
              <w:rPr>
                <w:sz w:val="20"/>
                <w:szCs w:val="20"/>
              </w:rPr>
            </w:pPr>
            <w:proofErr w:type="gramStart"/>
            <w:r>
              <w:rPr>
                <w:sz w:val="20"/>
                <w:szCs w:val="20"/>
              </w:rPr>
              <w:t>…</w:t>
            </w:r>
            <w:proofErr w:type="spellStart"/>
            <w:r>
              <w:rPr>
                <w:sz w:val="20"/>
                <w:szCs w:val="20"/>
              </w:rPr>
              <w:t>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35D139C" w14:textId="3C2300EE" w:rsidR="00253D60" w:rsidRP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C63539" w14:textId="0A33551C" w:rsidR="00253D60" w:rsidRPr="00931F5A" w:rsidRDefault="00253D60" w:rsidP="00154629">
            <w:pPr>
              <w:spacing w:line="226" w:lineRule="exact"/>
              <w:ind w:left="102"/>
              <w:rPr>
                <w:spacing w:val="-1"/>
                <w:sz w:val="20"/>
                <w:szCs w:val="20"/>
              </w:rPr>
            </w:pPr>
            <w:r w:rsidRPr="00253D60">
              <w:rPr>
                <w:spacing w:val="-1"/>
                <w:sz w:val="20"/>
                <w:szCs w:val="20"/>
              </w:rPr>
              <w:t xml:space="preserve">Kod för den aktuella diagnosen enligt ICD-10-SE, KSH97 eller </w:t>
            </w:r>
            <w:proofErr w:type="spellStart"/>
            <w:r w:rsidRPr="00253D60">
              <w:rPr>
                <w:spacing w:val="-1"/>
                <w:sz w:val="20"/>
                <w:szCs w:val="20"/>
              </w:rPr>
              <w:t>Snomed</w:t>
            </w:r>
            <w:proofErr w:type="spellEnd"/>
            <w:r w:rsidRPr="00253D60">
              <w:rPr>
                <w:spacing w:val="-1"/>
                <w:sz w:val="20"/>
                <w:szCs w:val="20"/>
              </w:rPr>
              <w:t xml:space="preserve"> CT. Valt </w:t>
            </w:r>
            <w:proofErr w:type="spellStart"/>
            <w:r w:rsidRPr="00253D60">
              <w:rPr>
                <w:spacing w:val="-1"/>
                <w:sz w:val="20"/>
                <w:szCs w:val="20"/>
              </w:rPr>
              <w:t>kodverk</w:t>
            </w:r>
            <w:proofErr w:type="spellEnd"/>
            <w:r w:rsidRPr="00253D60">
              <w:rPr>
                <w:spacing w:val="-1"/>
                <w:sz w:val="20"/>
                <w:szCs w:val="20"/>
              </w:rPr>
              <w:t xml:space="preserve"> anges i </w:t>
            </w:r>
            <w:proofErr w:type="spellStart"/>
            <w:r w:rsidRPr="00253D60">
              <w:rPr>
                <w:spacing w:val="-1"/>
                <w:sz w:val="20"/>
                <w:szCs w:val="20"/>
              </w:rPr>
              <w:t>diagnosisCodeSystem</w:t>
            </w:r>
            <w:proofErr w:type="spellEnd"/>
            <w:r w:rsidRPr="00253D60">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2F46E40" w14:textId="6E54B6E9" w:rsidR="00253D60" w:rsidRDefault="00253D60"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5C74043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2048B5A" w14:textId="02FBFCED"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CodeText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362ADF9" w14:textId="7E49E7C8"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BB8FEBA" w14:textId="0FB8DB97" w:rsidR="00931F5A" w:rsidRPr="00931F5A" w:rsidRDefault="00931F5A" w:rsidP="00154629">
            <w:pPr>
              <w:spacing w:line="226" w:lineRule="exact"/>
              <w:ind w:left="102"/>
              <w:rPr>
                <w:spacing w:val="-1"/>
                <w:sz w:val="20"/>
                <w:szCs w:val="20"/>
              </w:rPr>
            </w:pPr>
            <w:r w:rsidRPr="00931F5A">
              <w:rPr>
                <w:spacing w:val="-1"/>
                <w:sz w:val="20"/>
                <w:szCs w:val="20"/>
              </w:rPr>
              <w:t xml:space="preserve">Klartext för kod som angivits i attributet </w:t>
            </w:r>
            <w:proofErr w:type="spellStart"/>
            <w:r w:rsidRPr="00931F5A">
              <w:rPr>
                <w:spacing w:val="-1"/>
                <w:sz w:val="20"/>
                <w:szCs w:val="20"/>
              </w:rPr>
              <w:t>diagnosisCode</w:t>
            </w:r>
            <w:proofErr w:type="spellEnd"/>
            <w:r w:rsidRPr="00931F5A">
              <w:rPr>
                <w:spacing w:val="-1"/>
                <w:sz w:val="20"/>
                <w:szCs w:val="20"/>
              </w:rPr>
              <w:t xml:space="preserve">, om sådant </w:t>
            </w:r>
            <w:proofErr w:type="spellStart"/>
            <w:r w:rsidRPr="00931F5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2310F42C" w14:textId="41CCF637"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6EFCD52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AB31D03" w14:textId="3A705865" w:rsidR="00931F5A" w:rsidRDefault="00931F5A" w:rsidP="00154629">
            <w:pPr>
              <w:spacing w:line="229" w:lineRule="exact"/>
              <w:ind w:left="102"/>
              <w:rPr>
                <w:sz w:val="20"/>
                <w:szCs w:val="20"/>
              </w:rPr>
            </w:pPr>
            <w:proofErr w:type="gramStart"/>
            <w:r>
              <w:rPr>
                <w:sz w:val="20"/>
                <w:szCs w:val="20"/>
              </w:rPr>
              <w:t>…</w:t>
            </w:r>
            <w:proofErr w:type="spellStart"/>
            <w:r w:rsidRPr="00931F5A">
              <w:rPr>
                <w:sz w:val="20"/>
                <w:szCs w:val="20"/>
              </w:rPr>
              <w:t>CodeSystem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46CC2AD" w14:textId="7BE8B28B" w:rsidR="00931F5A" w:rsidRDefault="00931F5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751E5F" w14:textId="3513C705" w:rsidR="00931F5A" w:rsidRPr="00931F5A" w:rsidRDefault="00931F5A" w:rsidP="00154629">
            <w:pPr>
              <w:spacing w:line="226" w:lineRule="exact"/>
              <w:ind w:left="102"/>
              <w:rPr>
                <w:spacing w:val="-1"/>
                <w:sz w:val="20"/>
                <w:szCs w:val="20"/>
              </w:rPr>
            </w:pPr>
            <w:proofErr w:type="spellStart"/>
            <w:r w:rsidRPr="00931F5A">
              <w:rPr>
                <w:spacing w:val="-1"/>
                <w:sz w:val="20"/>
                <w:szCs w:val="20"/>
              </w:rPr>
              <w:t>Kodverk</w:t>
            </w:r>
            <w:proofErr w:type="spellEnd"/>
            <w:r w:rsidRPr="00931F5A">
              <w:rPr>
                <w:spacing w:val="-1"/>
                <w:sz w:val="20"/>
                <w:szCs w:val="20"/>
              </w:rPr>
              <w:t xml:space="preserve"> för kod som angivits i </w:t>
            </w:r>
            <w:proofErr w:type="spellStart"/>
            <w:r w:rsidRPr="00931F5A">
              <w:rPr>
                <w:spacing w:val="-1"/>
                <w:sz w:val="20"/>
                <w:szCs w:val="20"/>
              </w:rPr>
              <w:t>diagnosisCode</w:t>
            </w:r>
            <w:proofErr w:type="spellEnd"/>
            <w:r w:rsidRPr="00931F5A">
              <w:rPr>
                <w:spacing w:val="-1"/>
                <w:sz w:val="20"/>
                <w:szCs w:val="20"/>
              </w:rPr>
              <w:t xml:space="preserve">. Om </w:t>
            </w:r>
            <w:proofErr w:type="spellStart"/>
            <w:r w:rsidRPr="00931F5A">
              <w:rPr>
                <w:spacing w:val="-1"/>
                <w:sz w:val="20"/>
                <w:szCs w:val="20"/>
              </w:rPr>
              <w:t>diagnosisCode</w:t>
            </w:r>
            <w:proofErr w:type="spellEnd"/>
            <w:r w:rsidRPr="00931F5A">
              <w:rPr>
                <w:spacing w:val="-1"/>
                <w:sz w:val="20"/>
                <w:szCs w:val="20"/>
              </w:rPr>
              <w:t xml:space="preserve"> angivits ska </w:t>
            </w:r>
            <w:proofErr w:type="spellStart"/>
            <w:r w:rsidRPr="00931F5A">
              <w:rPr>
                <w:spacing w:val="-1"/>
                <w:sz w:val="20"/>
                <w:szCs w:val="20"/>
              </w:rPr>
              <w:t>diagnosisCodeSystem</w:t>
            </w:r>
            <w:proofErr w:type="spellEnd"/>
            <w:r w:rsidRPr="00931F5A">
              <w:rPr>
                <w:spacing w:val="-1"/>
                <w:sz w:val="20"/>
                <w:szCs w:val="20"/>
              </w:rPr>
              <w:t xml:space="preserve"> anges. Tillåtna värden är "ICD-10"</w:t>
            </w:r>
            <w:proofErr w:type="gramStart"/>
            <w:r w:rsidRPr="00931F5A">
              <w:rPr>
                <w:spacing w:val="-1"/>
                <w:sz w:val="20"/>
                <w:szCs w:val="20"/>
              </w:rPr>
              <w:t>,  "KSH97</w:t>
            </w:r>
            <w:proofErr w:type="gramEnd"/>
            <w:r w:rsidRPr="00931F5A">
              <w:rPr>
                <w:spacing w:val="-1"/>
                <w:sz w:val="20"/>
                <w:szCs w:val="20"/>
              </w:rPr>
              <w:t>" eller "</w:t>
            </w:r>
            <w:proofErr w:type="spellStart"/>
            <w:r w:rsidRPr="00931F5A">
              <w:rPr>
                <w:spacing w:val="-1"/>
                <w:sz w:val="20"/>
                <w:szCs w:val="20"/>
              </w:rPr>
              <w:t>Snomed</w:t>
            </w:r>
            <w:proofErr w:type="spellEnd"/>
            <w:r w:rsidRPr="00931F5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71AECD7" w14:textId="52C6EDF2" w:rsidR="00931F5A" w:rsidRDefault="00931F5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31F5A" w:rsidRPr="00907C9B" w14:paraId="760B451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1CC2045" w14:textId="267CD663" w:rsidR="00931F5A" w:rsidRDefault="00931F5A" w:rsidP="00836554">
            <w:pPr>
              <w:spacing w:line="229" w:lineRule="exact"/>
              <w:ind w:left="102"/>
              <w:rPr>
                <w:sz w:val="20"/>
                <w:szCs w:val="20"/>
              </w:rPr>
            </w:pPr>
            <w:proofErr w:type="gramStart"/>
            <w:r>
              <w:rPr>
                <w:sz w:val="20"/>
                <w:szCs w:val="20"/>
              </w:rPr>
              <w:t>..</w:t>
            </w:r>
            <w:proofErr w:type="spellStart"/>
            <w:proofErr w:type="gramEnd"/>
            <w:r w:rsidRPr="00931F5A">
              <w:rPr>
                <w:sz w:val="20"/>
                <w:szCs w:val="20"/>
              </w:rPr>
              <w:t>care</w:t>
            </w:r>
            <w:r w:rsidR="00836554">
              <w:rPr>
                <w:sz w:val="20"/>
                <w:szCs w:val="20"/>
              </w:rPr>
              <w:t>Contact</w:t>
            </w:r>
            <w:r w:rsidRPr="00931F5A">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ED2C7" w14:textId="42F9FB23" w:rsidR="00931F5A" w:rsidRDefault="00253D60"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0E902B8" w14:textId="05BA46CC" w:rsidR="00931F5A" w:rsidRPr="00931F5A" w:rsidRDefault="00253D60" w:rsidP="00154629">
            <w:pPr>
              <w:spacing w:line="226" w:lineRule="exact"/>
              <w:ind w:left="102"/>
              <w:rPr>
                <w:spacing w:val="-1"/>
                <w:sz w:val="20"/>
                <w:szCs w:val="20"/>
              </w:rPr>
            </w:pPr>
            <w:r w:rsidRPr="00253D60">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461A325F" w14:textId="0B24362D" w:rsidR="00931F5A" w:rsidRDefault="00253D60"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253D60" w:rsidRPr="00907C9B" w14:paraId="28B1D8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DF92CFE" w14:textId="1334CAB8" w:rsidR="00253D60" w:rsidRDefault="00253D60" w:rsidP="00154629">
            <w:pPr>
              <w:spacing w:line="229" w:lineRule="exact"/>
              <w:ind w:left="102"/>
              <w:rPr>
                <w:sz w:val="20"/>
                <w:szCs w:val="20"/>
              </w:rPr>
            </w:pPr>
            <w:proofErr w:type="gramStart"/>
            <w:r>
              <w:rPr>
                <w:sz w:val="20"/>
                <w:szCs w:val="20"/>
              </w:rPr>
              <w:t>..</w:t>
            </w:r>
            <w:proofErr w:type="spellStart"/>
            <w:proofErr w:type="gramEnd"/>
            <w:r w:rsidRPr="00253D60">
              <w:rPr>
                <w:sz w:val="20"/>
                <w:szCs w:val="20"/>
              </w:rPr>
              <w:t>relatedDiagnosis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FD6AE" w14:textId="64DCF1E8" w:rsidR="00253D60" w:rsidRDefault="00253D60" w:rsidP="00154629">
            <w:pPr>
              <w:spacing w:line="226" w:lineRule="exact"/>
              <w:ind w:left="102"/>
              <w:rPr>
                <w:spacing w:val="-1"/>
                <w:sz w:val="20"/>
                <w:szCs w:val="20"/>
              </w:rPr>
            </w:pPr>
            <w:proofErr w:type="spellStart"/>
            <w:r w:rsidRPr="00253D60">
              <w:rPr>
                <w:spacing w:val="-1"/>
                <w:sz w:val="20"/>
                <w:szCs w:val="20"/>
              </w:rPr>
              <w:t>RelatedDiagnosisType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B1B92D8" w14:textId="0ED8B511" w:rsidR="00253D60" w:rsidRPr="00253D60" w:rsidRDefault="00253D60" w:rsidP="00154629">
            <w:pPr>
              <w:spacing w:line="226" w:lineRule="exact"/>
              <w:ind w:left="102"/>
              <w:rPr>
                <w:spacing w:val="-1"/>
                <w:sz w:val="20"/>
                <w:szCs w:val="20"/>
              </w:rPr>
            </w:pPr>
            <w:r w:rsidRPr="00253D60">
              <w:rPr>
                <w:spacing w:val="-1"/>
                <w:sz w:val="20"/>
                <w:szCs w:val="20"/>
              </w:rPr>
              <w:t>Relaterad diagnos</w:t>
            </w:r>
          </w:p>
        </w:tc>
        <w:tc>
          <w:tcPr>
            <w:tcW w:w="851" w:type="dxa"/>
            <w:tcBorders>
              <w:top w:val="single" w:sz="5" w:space="0" w:color="000000"/>
              <w:left w:val="single" w:sz="5" w:space="0" w:color="000000"/>
              <w:bottom w:val="single" w:sz="5" w:space="0" w:color="000000"/>
              <w:right w:val="single" w:sz="5" w:space="0" w:color="000000"/>
            </w:tcBorders>
          </w:tcPr>
          <w:p w14:paraId="6BDD6D2A" w14:textId="5294D1D7" w:rsidR="00253D60" w:rsidRDefault="006D3F42"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w:t>
            </w:r>
          </w:p>
        </w:tc>
      </w:tr>
      <w:tr w:rsidR="00F854DE" w:rsidRPr="00907C9B" w14:paraId="3C80FAED"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C20A373" w14:textId="07074554"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B2B5888" w14:textId="3CFB53E0" w:rsidR="00F854DE" w:rsidRPr="00253D60"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8F02682" w14:textId="19B9B18A" w:rsidR="00F854DE" w:rsidRPr="00253D60" w:rsidRDefault="00F854DE" w:rsidP="00154629">
            <w:pPr>
              <w:spacing w:line="226" w:lineRule="exact"/>
              <w:ind w:left="102"/>
              <w:rPr>
                <w:spacing w:val="-1"/>
                <w:sz w:val="20"/>
                <w:szCs w:val="20"/>
              </w:rPr>
            </w:pPr>
            <w:r w:rsidRPr="00F854DE">
              <w:rPr>
                <w:spacing w:val="-1"/>
                <w:sz w:val="20"/>
                <w:szCs w:val="20"/>
              </w:rPr>
              <w:t>Unik identitet för diagnosen.</w:t>
            </w:r>
          </w:p>
        </w:tc>
        <w:tc>
          <w:tcPr>
            <w:tcW w:w="851" w:type="dxa"/>
            <w:tcBorders>
              <w:top w:val="single" w:sz="5" w:space="0" w:color="000000"/>
              <w:left w:val="single" w:sz="5" w:space="0" w:color="000000"/>
              <w:bottom w:val="single" w:sz="5" w:space="0" w:color="000000"/>
              <w:right w:val="single" w:sz="5" w:space="0" w:color="000000"/>
            </w:tcBorders>
          </w:tcPr>
          <w:p w14:paraId="10021F8C" w14:textId="03DCAF70" w:rsidR="00F854DE" w:rsidRPr="00253D60"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2692263"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4899125B" w14:textId="0474E2FE"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33621450" w14:textId="40082527" w:rsid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B20014" w14:textId="3DDF6E1B" w:rsidR="00F854DE" w:rsidRPr="00F854DE" w:rsidRDefault="00F854DE" w:rsidP="00154629">
            <w:pPr>
              <w:spacing w:line="226" w:lineRule="exact"/>
              <w:ind w:left="102"/>
              <w:rPr>
                <w:spacing w:val="-1"/>
                <w:sz w:val="20"/>
                <w:szCs w:val="20"/>
              </w:rPr>
            </w:pPr>
            <w:r w:rsidRPr="00F854DE">
              <w:rPr>
                <w:spacing w:val="-1"/>
                <w:sz w:val="20"/>
                <w:szCs w:val="20"/>
              </w:rPr>
              <w:t>Anges som "H" för huvuddiagnos, "B" för bidiagnos eller "K" för kronisk diagnos</w:t>
            </w:r>
          </w:p>
        </w:tc>
        <w:tc>
          <w:tcPr>
            <w:tcW w:w="851" w:type="dxa"/>
            <w:tcBorders>
              <w:top w:val="single" w:sz="5" w:space="0" w:color="000000"/>
              <w:left w:val="single" w:sz="5" w:space="0" w:color="000000"/>
              <w:bottom w:val="single" w:sz="5" w:space="0" w:color="000000"/>
              <w:right w:val="single" w:sz="5" w:space="0" w:color="000000"/>
            </w:tcBorders>
          </w:tcPr>
          <w:p w14:paraId="4BB9CFE3" w14:textId="3F8FDBF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140887"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2B2D6F0E" w14:textId="221B1803" w:rsidR="00F854DE" w:rsidRDefault="00F854DE" w:rsidP="00154629">
            <w:pPr>
              <w:spacing w:line="229" w:lineRule="exact"/>
              <w:ind w:left="102"/>
              <w:rPr>
                <w:sz w:val="20"/>
                <w:szCs w:val="20"/>
              </w:rPr>
            </w:pPr>
            <w:proofErr w:type="gramStart"/>
            <w:r>
              <w:rPr>
                <w:sz w:val="20"/>
                <w:szCs w:val="20"/>
              </w:rPr>
              <w:t>…</w:t>
            </w:r>
            <w:proofErr w:type="spellStart"/>
            <w:r w:rsidRPr="00F854DE">
              <w:rPr>
                <w:sz w:val="20"/>
                <w:szCs w:val="20"/>
              </w:rPr>
              <w:t>diagnosisTime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090A48A0" w14:textId="093AB1E7" w:rsidR="00F854DE" w:rsidRDefault="00F854DE" w:rsidP="00154629">
            <w:pPr>
              <w:spacing w:line="226" w:lineRule="exact"/>
              <w:ind w:left="102"/>
              <w:rPr>
                <w:spacing w:val="-1"/>
                <w:sz w:val="20"/>
                <w:szCs w:val="20"/>
              </w:rPr>
            </w:pPr>
            <w:proofErr w:type="spellStart"/>
            <w:r w:rsidRPr="00F854DE">
              <w:rPr>
                <w:spacing w:val="-1"/>
                <w:sz w:val="20"/>
                <w:szCs w:val="20"/>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A90E21D" w14:textId="14D4631A" w:rsidR="00F854DE" w:rsidRPr="00F854DE" w:rsidRDefault="00F854DE" w:rsidP="00154629">
            <w:pPr>
              <w:spacing w:line="226" w:lineRule="exact"/>
              <w:ind w:left="102"/>
              <w:rPr>
                <w:spacing w:val="-1"/>
                <w:sz w:val="20"/>
                <w:szCs w:val="20"/>
              </w:rPr>
            </w:pPr>
            <w:r w:rsidRPr="00F854DE">
              <w:rPr>
                <w:spacing w:val="-1"/>
                <w:sz w:val="20"/>
                <w:szCs w:val="20"/>
              </w:rPr>
              <w:t>Tidpunkt då informationen om diagnosen registrerades i källsystemet</w:t>
            </w:r>
          </w:p>
        </w:tc>
        <w:tc>
          <w:tcPr>
            <w:tcW w:w="851" w:type="dxa"/>
            <w:tcBorders>
              <w:top w:val="single" w:sz="5" w:space="0" w:color="000000"/>
              <w:left w:val="single" w:sz="5" w:space="0" w:color="000000"/>
              <w:bottom w:val="single" w:sz="5" w:space="0" w:color="000000"/>
              <w:right w:val="single" w:sz="5" w:space="0" w:color="000000"/>
            </w:tcBorders>
          </w:tcPr>
          <w:p w14:paraId="533F5105" w14:textId="32EAA607"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4E875B28"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6E739BE3" w14:textId="349DBAFC" w:rsidR="00F854DE" w:rsidRDefault="00F854DE" w:rsidP="00154629">
            <w:pPr>
              <w:spacing w:line="229" w:lineRule="exact"/>
              <w:ind w:left="102"/>
              <w:rPr>
                <w:sz w:val="20"/>
                <w:szCs w:val="20"/>
              </w:rPr>
            </w:pPr>
            <w:proofErr w:type="gramStart"/>
            <w:r>
              <w:rPr>
                <w:sz w:val="20"/>
                <w:szCs w:val="20"/>
              </w:rPr>
              <w:lastRenderedPageBreak/>
              <w:t>…</w:t>
            </w:r>
            <w:proofErr w:type="spellStart"/>
            <w:r w:rsidRPr="00F854DE">
              <w:rPr>
                <w:sz w:val="20"/>
                <w:szCs w:val="20"/>
              </w:rPr>
              <w:t>diagnosisDecription</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43043DB" w14:textId="29F6E291" w:rsidR="00F854DE" w:rsidRPr="00F854DE" w:rsidRDefault="00F854DE" w:rsidP="00154629">
            <w:pPr>
              <w:spacing w:line="226" w:lineRule="exact"/>
              <w:ind w:left="102"/>
              <w:rPr>
                <w:spacing w:val="-1"/>
                <w:sz w:val="20"/>
                <w:szCs w:val="20"/>
              </w:rPr>
            </w:pPr>
            <w:proofErr w:type="spellStart"/>
            <w:r w:rsidRPr="00F854DE">
              <w:rPr>
                <w:spacing w:val="-1"/>
                <w:sz w:val="20"/>
                <w:szCs w:val="20"/>
              </w:rPr>
              <w:t>DiagnosisDescriptionType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AA81415" w14:textId="2701F6E1" w:rsidR="00F854DE" w:rsidRPr="00F854DE" w:rsidRDefault="00F854DE" w:rsidP="00154629">
            <w:pPr>
              <w:spacing w:line="226" w:lineRule="exact"/>
              <w:ind w:left="102"/>
              <w:rPr>
                <w:spacing w:val="-1"/>
                <w:sz w:val="20"/>
                <w:szCs w:val="20"/>
              </w:rPr>
            </w:pPr>
            <w:r w:rsidRPr="00F854DE">
              <w:rPr>
                <w:spacing w:val="-1"/>
                <w:sz w:val="20"/>
                <w:szCs w:val="20"/>
              </w:rPr>
              <w:t xml:space="preserve">Diagnos ska antingen anges som diagnosbeskrivning i </w:t>
            </w:r>
            <w:proofErr w:type="spellStart"/>
            <w:r w:rsidRPr="00F854DE">
              <w:rPr>
                <w:spacing w:val="-1"/>
                <w:sz w:val="20"/>
                <w:szCs w:val="20"/>
              </w:rPr>
              <w:t>diagnosisDescription</w:t>
            </w:r>
            <w:proofErr w:type="spellEnd"/>
            <w:r w:rsidRPr="00F854DE">
              <w:rPr>
                <w:spacing w:val="-1"/>
                <w:sz w:val="20"/>
                <w:szCs w:val="20"/>
              </w:rPr>
              <w:t xml:space="preserve"> eller som diagnoskod i </w:t>
            </w:r>
            <w:proofErr w:type="spellStart"/>
            <w:r w:rsidRPr="00F854DE">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D173636" w14:textId="49F23BD5" w:rsidR="00F854DE"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F854DE" w:rsidRPr="00907C9B" w14:paraId="010577D5"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6568B28" w14:textId="08475BE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125513A" w14:textId="33F30EA0"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A9F3CA" w14:textId="563FC8E0" w:rsidR="00F854DE" w:rsidRPr="00F854DE" w:rsidRDefault="00F854DE" w:rsidP="00154629">
            <w:pPr>
              <w:spacing w:line="226" w:lineRule="exact"/>
              <w:ind w:left="102"/>
              <w:rPr>
                <w:spacing w:val="-1"/>
                <w:sz w:val="20"/>
                <w:szCs w:val="20"/>
              </w:rPr>
            </w:pPr>
            <w:r w:rsidRPr="00F854DE">
              <w:rPr>
                <w:spacing w:val="-1"/>
                <w:sz w:val="20"/>
                <w:szCs w:val="20"/>
              </w:rPr>
              <w:t xml:space="preserve">Text i form av en kod som beskriver aktuell diagnos. </w:t>
            </w:r>
            <w:proofErr w:type="spellStart"/>
            <w:r w:rsidRPr="00F854DE">
              <w:rPr>
                <w:spacing w:val="-1"/>
                <w:sz w:val="20"/>
                <w:szCs w:val="20"/>
              </w:rPr>
              <w:t>Kodverk</w:t>
            </w:r>
            <w:proofErr w:type="spellEnd"/>
            <w:r w:rsidRPr="00F854DE">
              <w:rPr>
                <w:spacing w:val="-1"/>
                <w:sz w:val="20"/>
                <w:szCs w:val="20"/>
              </w:rPr>
              <w:t xml:space="preserve"> är </w:t>
            </w:r>
            <w:proofErr w:type="gramStart"/>
            <w:r w:rsidRPr="00F854DE">
              <w:rPr>
                <w:spacing w:val="-1"/>
                <w:sz w:val="20"/>
                <w:szCs w:val="20"/>
              </w:rPr>
              <w:t>ej</w:t>
            </w:r>
            <w:proofErr w:type="gramEnd"/>
            <w:r w:rsidRPr="00F854DE">
              <w:rPr>
                <w:spacing w:val="-1"/>
                <w:sz w:val="20"/>
                <w:szCs w:val="20"/>
              </w:rPr>
              <w:t xml:space="preserve"> explicit angivet.</w:t>
            </w:r>
          </w:p>
        </w:tc>
        <w:tc>
          <w:tcPr>
            <w:tcW w:w="851" w:type="dxa"/>
            <w:tcBorders>
              <w:top w:val="single" w:sz="5" w:space="0" w:color="000000"/>
              <w:left w:val="single" w:sz="5" w:space="0" w:color="000000"/>
              <w:bottom w:val="single" w:sz="5" w:space="0" w:color="000000"/>
              <w:right w:val="single" w:sz="5" w:space="0" w:color="000000"/>
            </w:tcBorders>
          </w:tcPr>
          <w:p w14:paraId="55FA5E6E" w14:textId="680A0AD2"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F854DE" w:rsidRPr="00907C9B" w14:paraId="3FE81FCE"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1086C19" w14:textId="4162D9B9" w:rsidR="00F854DE" w:rsidRDefault="00F854DE" w:rsidP="00154629">
            <w:pPr>
              <w:spacing w:line="229" w:lineRule="exact"/>
              <w:ind w:left="102"/>
              <w:rPr>
                <w:sz w:val="20"/>
                <w:szCs w:val="20"/>
              </w:rPr>
            </w:pPr>
            <w:proofErr w:type="gramStart"/>
            <w:r>
              <w:rPr>
                <w:sz w:val="20"/>
                <w:szCs w:val="20"/>
              </w:rPr>
              <w:t>….</w:t>
            </w:r>
            <w:proofErr w:type="spellStart"/>
            <w:proofErr w:type="gramEnd"/>
            <w:r w:rsidRPr="00F854DE">
              <w:rPr>
                <w:sz w:val="20"/>
                <w:szCs w:val="20"/>
              </w:rPr>
              <w:t>Description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27E508" w14:textId="13D78EFF" w:rsidR="00F854DE" w:rsidRPr="00F854DE" w:rsidRDefault="00F854DE"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48A379A" w14:textId="7D69D94B" w:rsidR="00F854DE" w:rsidRPr="00F854DE" w:rsidRDefault="00F854DE" w:rsidP="00154629">
            <w:pPr>
              <w:spacing w:line="226" w:lineRule="exact"/>
              <w:ind w:left="102"/>
              <w:rPr>
                <w:spacing w:val="-1"/>
                <w:sz w:val="20"/>
                <w:szCs w:val="20"/>
              </w:rPr>
            </w:pPr>
            <w:r w:rsidRPr="00F854DE">
              <w:rPr>
                <w:spacing w:val="-1"/>
                <w:sz w:val="20"/>
                <w:szCs w:val="20"/>
              </w:rPr>
              <w:t>Text som beskriver aktuell diagnos.</w:t>
            </w:r>
          </w:p>
        </w:tc>
        <w:tc>
          <w:tcPr>
            <w:tcW w:w="851" w:type="dxa"/>
            <w:tcBorders>
              <w:top w:val="single" w:sz="5" w:space="0" w:color="000000"/>
              <w:left w:val="single" w:sz="5" w:space="0" w:color="000000"/>
              <w:bottom w:val="single" w:sz="5" w:space="0" w:color="000000"/>
              <w:right w:val="single" w:sz="5" w:space="0" w:color="000000"/>
            </w:tcBorders>
          </w:tcPr>
          <w:p w14:paraId="5583E4AA" w14:textId="60C21C43" w:rsidR="00F854DE" w:rsidRDefault="00F854DE"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44541" w:rsidRPr="00907C9B" w14:paraId="1B4EE0EA"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58BEAD6" w14:textId="5C617DA6" w:rsidR="00D44541" w:rsidRDefault="00D44541" w:rsidP="00154629">
            <w:pPr>
              <w:spacing w:line="229" w:lineRule="exact"/>
              <w:ind w:left="102"/>
              <w:rPr>
                <w:sz w:val="20"/>
                <w:szCs w:val="20"/>
              </w:rPr>
            </w:pPr>
            <w:proofErr w:type="gramStart"/>
            <w:r>
              <w:rPr>
                <w:sz w:val="20"/>
                <w:szCs w:val="20"/>
              </w:rPr>
              <w:t>…</w:t>
            </w:r>
            <w:proofErr w:type="spellStart"/>
            <w:r w:rsidRPr="00D44541">
              <w:rPr>
                <w:sz w:val="20"/>
                <w:szCs w:val="20"/>
              </w:rPr>
              <w:t>diagnosisCode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3BCF11A" w14:textId="084EC0A6" w:rsidR="00D44541" w:rsidRDefault="00D44541" w:rsidP="00154629">
            <w:pPr>
              <w:spacing w:line="226" w:lineRule="exact"/>
              <w:ind w:left="102"/>
              <w:rPr>
                <w:spacing w:val="-1"/>
                <w:sz w:val="20"/>
                <w:szCs w:val="20"/>
              </w:rPr>
            </w:pPr>
            <w:proofErr w:type="spellStart"/>
            <w:r w:rsidRPr="00D44541">
              <w:rPr>
                <w:spacing w:val="-1"/>
                <w:sz w:val="20"/>
                <w:szCs w:val="20"/>
              </w:rPr>
              <w:t>DiagnosisCodeType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27A58B9" w14:textId="272598C1" w:rsidR="00D44541" w:rsidRPr="00F854DE" w:rsidRDefault="00D44541" w:rsidP="00154629">
            <w:pPr>
              <w:spacing w:line="226" w:lineRule="exact"/>
              <w:ind w:left="102"/>
              <w:rPr>
                <w:spacing w:val="-1"/>
                <w:sz w:val="20"/>
                <w:szCs w:val="20"/>
              </w:rPr>
            </w:pPr>
            <w:r w:rsidRPr="00D44541">
              <w:rPr>
                <w:spacing w:val="-1"/>
                <w:sz w:val="20"/>
                <w:szCs w:val="20"/>
              </w:rPr>
              <w:t xml:space="preserve">Diagnos ska antingen anges som diagnosbeskrivning i </w:t>
            </w:r>
            <w:proofErr w:type="spellStart"/>
            <w:r w:rsidRPr="00D44541">
              <w:rPr>
                <w:spacing w:val="-1"/>
                <w:sz w:val="20"/>
                <w:szCs w:val="20"/>
              </w:rPr>
              <w:t>diagnosisDescription</w:t>
            </w:r>
            <w:proofErr w:type="spellEnd"/>
            <w:r w:rsidRPr="00D44541">
              <w:rPr>
                <w:spacing w:val="-1"/>
                <w:sz w:val="20"/>
                <w:szCs w:val="20"/>
              </w:rPr>
              <w:t xml:space="preserve"> eller som diagnoskod i </w:t>
            </w:r>
            <w:proofErr w:type="spellStart"/>
            <w:r w:rsidRPr="00D44541">
              <w:rPr>
                <w:spacing w:val="-1"/>
                <w:sz w:val="20"/>
                <w:szCs w:val="20"/>
              </w:rPr>
              <w:t>diagnosisCode</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1AAA88CD" w14:textId="39B6347A" w:rsidR="00D44541"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7D026A" w:rsidRPr="00907C9B" w14:paraId="499C2801"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0C7C7B02" w14:textId="4E99A7C6"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E87A96F" w14:textId="77C62FA4" w:rsidR="007D026A" w:rsidRPr="00D44541"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57BD985" w14:textId="09D9F881" w:rsidR="007D026A" w:rsidRPr="00D44541" w:rsidRDefault="007D026A" w:rsidP="00154629">
            <w:pPr>
              <w:spacing w:line="226" w:lineRule="exact"/>
              <w:ind w:left="102"/>
              <w:rPr>
                <w:spacing w:val="-1"/>
                <w:sz w:val="20"/>
                <w:szCs w:val="20"/>
              </w:rPr>
            </w:pPr>
            <w:r w:rsidRPr="007D026A">
              <w:rPr>
                <w:spacing w:val="-1"/>
                <w:sz w:val="20"/>
                <w:szCs w:val="20"/>
              </w:rPr>
              <w:t xml:space="preserve">Kod för den aktuella diagnosen enligt ICD-10-SE, KSH97 eller </w:t>
            </w:r>
            <w:proofErr w:type="spellStart"/>
            <w:r w:rsidRPr="007D026A">
              <w:rPr>
                <w:spacing w:val="-1"/>
                <w:sz w:val="20"/>
                <w:szCs w:val="20"/>
              </w:rPr>
              <w:t>Snomed</w:t>
            </w:r>
            <w:proofErr w:type="spellEnd"/>
            <w:r w:rsidRPr="007D026A">
              <w:rPr>
                <w:spacing w:val="-1"/>
                <w:sz w:val="20"/>
                <w:szCs w:val="20"/>
              </w:rPr>
              <w:t xml:space="preserve"> CT. Valt </w:t>
            </w:r>
            <w:proofErr w:type="spellStart"/>
            <w:r w:rsidRPr="007D026A">
              <w:rPr>
                <w:spacing w:val="-1"/>
                <w:sz w:val="20"/>
                <w:szCs w:val="20"/>
              </w:rPr>
              <w:t>kodverk</w:t>
            </w:r>
            <w:proofErr w:type="spellEnd"/>
            <w:r w:rsidRPr="007D026A">
              <w:rPr>
                <w:spacing w:val="-1"/>
                <w:sz w:val="20"/>
                <w:szCs w:val="20"/>
              </w:rPr>
              <w:t xml:space="preserve"> anges i </w:t>
            </w:r>
            <w:proofErr w:type="spellStart"/>
            <w:r w:rsidRPr="007D026A">
              <w:rPr>
                <w:spacing w:val="-1"/>
                <w:sz w:val="20"/>
                <w:szCs w:val="20"/>
              </w:rPr>
              <w:t>diagnosisCodeSystem</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54A720" w14:textId="0A1F33AD"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220B5479"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3BE1EBBB" w14:textId="3103AAA0"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51D4451" w14:textId="74B58806"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D2BA08" w14:textId="10F4E6EB" w:rsidR="007D026A" w:rsidRPr="00D44541" w:rsidRDefault="007D026A" w:rsidP="00154629">
            <w:pPr>
              <w:spacing w:line="226" w:lineRule="exact"/>
              <w:ind w:left="102"/>
              <w:rPr>
                <w:spacing w:val="-1"/>
                <w:sz w:val="20"/>
                <w:szCs w:val="20"/>
              </w:rPr>
            </w:pPr>
            <w:r w:rsidRPr="007D026A">
              <w:rPr>
                <w:spacing w:val="-1"/>
                <w:sz w:val="20"/>
                <w:szCs w:val="20"/>
              </w:rPr>
              <w:t xml:space="preserve">Klartext för kod som angivits i attributet </w:t>
            </w:r>
            <w:proofErr w:type="spellStart"/>
            <w:r w:rsidRPr="007D026A">
              <w:rPr>
                <w:spacing w:val="-1"/>
                <w:sz w:val="20"/>
                <w:szCs w:val="20"/>
              </w:rPr>
              <w:t>diagnosisCode</w:t>
            </w:r>
            <w:proofErr w:type="spellEnd"/>
            <w:r w:rsidRPr="007D026A">
              <w:rPr>
                <w:spacing w:val="-1"/>
                <w:sz w:val="20"/>
                <w:szCs w:val="20"/>
              </w:rPr>
              <w:t xml:space="preserve">, om sådant </w:t>
            </w:r>
            <w:proofErr w:type="spellStart"/>
            <w:r w:rsidRPr="007D026A">
              <w:rPr>
                <w:spacing w:val="-1"/>
                <w:sz w:val="20"/>
                <w:szCs w:val="20"/>
              </w:rPr>
              <w:t>angivts</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6537A03E" w14:textId="1E4B7A46"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4DC90876"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721208FD" w14:textId="6DC3688E" w:rsidR="007D026A" w:rsidRDefault="007D026A" w:rsidP="00154629">
            <w:pPr>
              <w:spacing w:line="229" w:lineRule="exact"/>
              <w:ind w:left="102"/>
              <w:rPr>
                <w:sz w:val="20"/>
                <w:szCs w:val="20"/>
              </w:rPr>
            </w:pPr>
            <w:proofErr w:type="gramStart"/>
            <w:r>
              <w:rPr>
                <w:sz w:val="20"/>
                <w:szCs w:val="20"/>
              </w:rPr>
              <w:t>….</w:t>
            </w:r>
            <w:proofErr w:type="spellStart"/>
            <w:proofErr w:type="gramEnd"/>
            <w:r w:rsidRPr="007D026A">
              <w:rPr>
                <w:sz w:val="20"/>
                <w:szCs w:val="20"/>
              </w:rPr>
              <w:t>CodeSystem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EFD243" w14:textId="1297E253"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623405" w14:textId="344B0F47" w:rsidR="007D026A" w:rsidRPr="007D026A" w:rsidRDefault="007D026A" w:rsidP="00154629">
            <w:pPr>
              <w:spacing w:line="226" w:lineRule="exact"/>
              <w:ind w:left="102"/>
              <w:rPr>
                <w:spacing w:val="-1"/>
                <w:sz w:val="20"/>
                <w:szCs w:val="20"/>
              </w:rPr>
            </w:pPr>
            <w:proofErr w:type="spellStart"/>
            <w:r w:rsidRPr="007D026A">
              <w:rPr>
                <w:spacing w:val="-1"/>
                <w:sz w:val="20"/>
                <w:szCs w:val="20"/>
              </w:rPr>
              <w:t>Kodverk</w:t>
            </w:r>
            <w:proofErr w:type="spellEnd"/>
            <w:r w:rsidRPr="007D026A">
              <w:rPr>
                <w:spacing w:val="-1"/>
                <w:sz w:val="20"/>
                <w:szCs w:val="20"/>
              </w:rPr>
              <w:t xml:space="preserve"> för kod som angivits i </w:t>
            </w:r>
            <w:proofErr w:type="spellStart"/>
            <w:r w:rsidRPr="007D026A">
              <w:rPr>
                <w:spacing w:val="-1"/>
                <w:sz w:val="20"/>
                <w:szCs w:val="20"/>
              </w:rPr>
              <w:t>diagnosisCode</w:t>
            </w:r>
            <w:proofErr w:type="spellEnd"/>
            <w:r w:rsidRPr="007D026A">
              <w:rPr>
                <w:spacing w:val="-1"/>
                <w:sz w:val="20"/>
                <w:szCs w:val="20"/>
              </w:rPr>
              <w:t xml:space="preserve">. Om </w:t>
            </w:r>
            <w:proofErr w:type="spellStart"/>
            <w:r w:rsidRPr="007D026A">
              <w:rPr>
                <w:spacing w:val="-1"/>
                <w:sz w:val="20"/>
                <w:szCs w:val="20"/>
              </w:rPr>
              <w:t>diagnosisCode</w:t>
            </w:r>
            <w:proofErr w:type="spellEnd"/>
            <w:r w:rsidRPr="007D026A">
              <w:rPr>
                <w:spacing w:val="-1"/>
                <w:sz w:val="20"/>
                <w:szCs w:val="20"/>
              </w:rPr>
              <w:t xml:space="preserve"> angivits ska </w:t>
            </w:r>
            <w:proofErr w:type="spellStart"/>
            <w:r w:rsidRPr="007D026A">
              <w:rPr>
                <w:spacing w:val="-1"/>
                <w:sz w:val="20"/>
                <w:szCs w:val="20"/>
              </w:rPr>
              <w:t>diagnosisCodeSystem</w:t>
            </w:r>
            <w:proofErr w:type="spellEnd"/>
            <w:r w:rsidRPr="007D026A">
              <w:rPr>
                <w:spacing w:val="-1"/>
                <w:sz w:val="20"/>
                <w:szCs w:val="20"/>
              </w:rPr>
              <w:t xml:space="preserve"> anges. Tillåtna värden är "ICD-10"</w:t>
            </w:r>
            <w:proofErr w:type="gramStart"/>
            <w:r w:rsidRPr="007D026A">
              <w:rPr>
                <w:spacing w:val="-1"/>
                <w:sz w:val="20"/>
                <w:szCs w:val="20"/>
              </w:rPr>
              <w:t>,  "KSH97</w:t>
            </w:r>
            <w:proofErr w:type="gramEnd"/>
            <w:r w:rsidRPr="007D026A">
              <w:rPr>
                <w:spacing w:val="-1"/>
                <w:sz w:val="20"/>
                <w:szCs w:val="20"/>
              </w:rPr>
              <w:t>" eller "</w:t>
            </w:r>
            <w:proofErr w:type="spellStart"/>
            <w:r w:rsidRPr="007D026A">
              <w:rPr>
                <w:spacing w:val="-1"/>
                <w:sz w:val="20"/>
                <w:szCs w:val="20"/>
              </w:rPr>
              <w:t>Snomed</w:t>
            </w:r>
            <w:proofErr w:type="spellEnd"/>
            <w:r w:rsidRPr="007D026A">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972A24C" w14:textId="3E95F401" w:rsidR="007D026A" w:rsidRDefault="007D026A" w:rsidP="00154629">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7D026A" w:rsidRPr="00907C9B" w14:paraId="744DF52B" w14:textId="77777777" w:rsidTr="00931F5A">
        <w:trPr>
          <w:gridAfter w:val="1"/>
          <w:wAfter w:w="445" w:type="dxa"/>
          <w:trHeight w:hRule="exact" w:val="1182"/>
        </w:trPr>
        <w:tc>
          <w:tcPr>
            <w:tcW w:w="2922" w:type="dxa"/>
            <w:tcBorders>
              <w:top w:val="single" w:sz="5" w:space="0" w:color="000000"/>
              <w:left w:val="single" w:sz="5" w:space="0" w:color="000000"/>
              <w:bottom w:val="single" w:sz="5" w:space="0" w:color="000000"/>
              <w:right w:val="single" w:sz="5" w:space="0" w:color="000000"/>
            </w:tcBorders>
          </w:tcPr>
          <w:p w14:paraId="54F875C5" w14:textId="06758833" w:rsidR="007D026A" w:rsidRDefault="003F056A" w:rsidP="00154629">
            <w:pPr>
              <w:spacing w:line="229" w:lineRule="exact"/>
              <w:ind w:left="102"/>
              <w:rPr>
                <w:sz w:val="20"/>
                <w:szCs w:val="20"/>
              </w:rPr>
            </w:pPr>
            <w:proofErr w:type="gramStart"/>
            <w:r>
              <w:rPr>
                <w:sz w:val="20"/>
                <w:szCs w:val="20"/>
              </w:rPr>
              <w:t>…</w:t>
            </w:r>
            <w:proofErr w:type="spellStart"/>
            <w:r w:rsidR="006D3F42">
              <w:rPr>
                <w:sz w:val="20"/>
                <w:szCs w:val="20"/>
              </w:rPr>
              <w:t>careContact</w:t>
            </w:r>
            <w:r w:rsidR="007D026A" w:rsidRPr="007D026A">
              <w:rPr>
                <w:sz w:val="20"/>
                <w:szCs w:val="20"/>
              </w:rPr>
              <w:t>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ACAEF04" w14:textId="1AC2F5F4" w:rsidR="007D026A" w:rsidRDefault="007D026A" w:rsidP="00154629">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404E3C" w14:textId="379521E0" w:rsidR="007D026A" w:rsidRPr="007D026A" w:rsidRDefault="007D026A" w:rsidP="00154629">
            <w:pPr>
              <w:spacing w:line="226" w:lineRule="exact"/>
              <w:ind w:left="102"/>
              <w:rPr>
                <w:spacing w:val="-1"/>
                <w:sz w:val="20"/>
                <w:szCs w:val="20"/>
              </w:rPr>
            </w:pPr>
            <w:r w:rsidRPr="007D026A">
              <w:rPr>
                <w:spacing w:val="-1"/>
                <w:sz w:val="20"/>
                <w:szCs w:val="20"/>
              </w:rPr>
              <w:t>Identitetsbeteckningen för den vård- och omsorgskontakt där diagnosen bedömts</w:t>
            </w:r>
          </w:p>
        </w:tc>
        <w:tc>
          <w:tcPr>
            <w:tcW w:w="851" w:type="dxa"/>
            <w:tcBorders>
              <w:top w:val="single" w:sz="5" w:space="0" w:color="000000"/>
              <w:left w:val="single" w:sz="5" w:space="0" w:color="000000"/>
              <w:bottom w:val="single" w:sz="5" w:space="0" w:color="000000"/>
              <w:right w:val="single" w:sz="5" w:space="0" w:color="000000"/>
            </w:tcBorders>
          </w:tcPr>
          <w:p w14:paraId="5C062F35" w14:textId="46F2AAA1" w:rsidR="007D026A" w:rsidRDefault="00836554" w:rsidP="00154629">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bl>
    <w:p w14:paraId="113BFBC3" w14:textId="77777777" w:rsidR="00051F47" w:rsidRDefault="00051F47" w:rsidP="00051F47">
      <w:pPr>
        <w:pStyle w:val="Rubrik1"/>
        <w:tabs>
          <w:tab w:val="left" w:pos="1299"/>
        </w:tabs>
        <w:ind w:left="0" w:firstLine="0"/>
        <w:rPr>
          <w:color w:val="FF0000"/>
        </w:rPr>
      </w:pPr>
    </w:p>
    <w:p w14:paraId="4AA582DC" w14:textId="77777777" w:rsidR="00051F47" w:rsidRDefault="00051F47">
      <w:pPr>
        <w:widowControl w:val="0"/>
        <w:rPr>
          <w:rFonts w:ascii="Arial" w:eastAsia="Arial" w:hAnsi="Arial" w:cstheme="minorBidi"/>
          <w:b/>
          <w:bCs/>
          <w:color w:val="FF0000"/>
          <w:lang w:eastAsia="en-US"/>
        </w:rPr>
      </w:pPr>
      <w:r>
        <w:rPr>
          <w:color w:val="FF0000"/>
        </w:rPr>
        <w:br w:type="page"/>
      </w:r>
    </w:p>
    <w:p w14:paraId="4C696D7D" w14:textId="45362E92" w:rsidR="00D218F3" w:rsidRPr="00BC5B0B" w:rsidRDefault="00D218F3" w:rsidP="000927F0">
      <w:pPr>
        <w:pStyle w:val="Rubrik1"/>
        <w:numPr>
          <w:ilvl w:val="0"/>
          <w:numId w:val="9"/>
        </w:numPr>
        <w:tabs>
          <w:tab w:val="left" w:pos="1299"/>
        </w:tabs>
        <w:rPr>
          <w:rFonts w:ascii="Times New Roman" w:eastAsia="Times New Roman" w:hAnsi="Times New Roman" w:cs="Times New Roman"/>
          <w:i/>
          <w:color w:val="FF0000"/>
          <w:sz w:val="20"/>
          <w:szCs w:val="20"/>
        </w:rPr>
      </w:pPr>
      <w:bookmarkStart w:id="93" w:name="_Toc222806747"/>
      <w:r w:rsidRPr="00BC5B0B">
        <w:rPr>
          <w:color w:val="FF0000"/>
        </w:rPr>
        <w:lastRenderedPageBreak/>
        <w:t>Regler</w:t>
      </w:r>
      <w:bookmarkEnd w:id="92"/>
      <w:bookmarkEnd w:id="93"/>
    </w:p>
    <w:p w14:paraId="039A294F" w14:textId="77777777" w:rsidR="00D218F3" w:rsidRPr="00BC5B0B" w:rsidRDefault="00D218F3" w:rsidP="00D218F3">
      <w:pPr>
        <w:pStyle w:val="Brdtext"/>
        <w:ind w:left="3" w:right="219" w:firstLine="720"/>
        <w:rPr>
          <w:rFonts w:ascii="Arial" w:eastAsia="Arial" w:hAnsi="Arial"/>
          <w:b/>
          <w:bCs/>
          <w:color w:val="FF0000"/>
        </w:rPr>
      </w:pPr>
    </w:p>
    <w:p w14:paraId="51A0D057" w14:textId="1B390731" w:rsidR="00D218F3" w:rsidRDefault="0043113E" w:rsidP="0043113E">
      <w:pPr>
        <w:pStyle w:val="Brdtext"/>
        <w:ind w:right="219"/>
        <w:rPr>
          <w:color w:val="FF0000"/>
          <w:spacing w:val="-1"/>
        </w:rPr>
      </w:pPr>
      <w:r>
        <w:rPr>
          <w:color w:val="FF0000"/>
          <w:spacing w:val="-1"/>
        </w:rPr>
        <w:t>Inga speciella regler.</w:t>
      </w:r>
    </w:p>
    <w:p w14:paraId="75D5A5EF" w14:textId="77777777" w:rsidR="0043113E" w:rsidRPr="0043113E" w:rsidRDefault="0043113E" w:rsidP="0043113E">
      <w:pPr>
        <w:pStyle w:val="Brdtext"/>
        <w:ind w:right="219"/>
        <w:rPr>
          <w:color w:val="FF0000"/>
          <w:spacing w:val="-1"/>
        </w:rPr>
      </w:pPr>
    </w:p>
    <w:p w14:paraId="21657578" w14:textId="77777777" w:rsidR="00D218F3" w:rsidRPr="00BC5B0B" w:rsidRDefault="00D218F3" w:rsidP="000927F0">
      <w:pPr>
        <w:pStyle w:val="Rubrik1"/>
        <w:numPr>
          <w:ilvl w:val="0"/>
          <w:numId w:val="9"/>
        </w:numPr>
        <w:tabs>
          <w:tab w:val="left" w:pos="1299"/>
        </w:tabs>
        <w:rPr>
          <w:color w:val="FF0000"/>
        </w:rPr>
      </w:pPr>
      <w:bookmarkStart w:id="94" w:name="_Toc341787036"/>
      <w:bookmarkStart w:id="95" w:name="_Toc222806748"/>
      <w:r w:rsidRPr="00BC5B0B">
        <w:rPr>
          <w:color w:val="FF0000"/>
        </w:rPr>
        <w:t>Tjänsteinteraktion</w:t>
      </w:r>
      <w:bookmarkEnd w:id="94"/>
      <w:bookmarkEnd w:id="95"/>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7"/>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7" w:author="Johan Eltes" w:date="2013-01-20T23:30:00Z" w:initials="JE">
    <w:p w14:paraId="3283B6FB" w14:textId="77777777" w:rsidR="00154629" w:rsidRPr="00551CB4" w:rsidRDefault="00154629"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F20F8" w14:textId="77777777" w:rsidR="00224224" w:rsidRDefault="00224224">
      <w:r>
        <w:separator/>
      </w:r>
    </w:p>
  </w:endnote>
  <w:endnote w:type="continuationSeparator" w:id="0">
    <w:p w14:paraId="2B47405B" w14:textId="77777777" w:rsidR="00224224" w:rsidRDefault="00224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6904E9" w14:textId="77777777" w:rsidR="00224224" w:rsidRDefault="00224224">
      <w:r>
        <w:separator/>
      </w:r>
    </w:p>
  </w:footnote>
  <w:footnote w:type="continuationSeparator" w:id="0">
    <w:p w14:paraId="7508A099" w14:textId="77777777" w:rsidR="00224224" w:rsidRDefault="002242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154629"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D5640C4" w:rsidR="00154629" w:rsidRDefault="00154629"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PA20</w:t>
          </w:r>
        </w:p>
      </w:tc>
    </w:tr>
    <w:tr w:rsidR="00154629"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2A12">
            <w:rPr>
              <w:noProof/>
            </w:rPr>
            <w:t>22</w:t>
          </w:r>
          <w:r>
            <w:fldChar w:fldCharType="end"/>
          </w:r>
          <w:r>
            <w:t xml:space="preserve"> (</w:t>
          </w:r>
          <w:r>
            <w:fldChar w:fldCharType="begin"/>
          </w:r>
          <w:r>
            <w:instrText xml:space="preserve"> NUMPAGES </w:instrText>
          </w:r>
          <w:r>
            <w:fldChar w:fldCharType="separate"/>
          </w:r>
          <w:r w:rsidR="00F12A12">
            <w:rPr>
              <w:noProof/>
            </w:rPr>
            <w:t>38</w:t>
          </w:r>
          <w:r>
            <w:fldChar w:fldCharType="end"/>
          </w:r>
          <w:r>
            <w:t>)</w:t>
          </w:r>
        </w:p>
      </w:tc>
    </w:tr>
    <w:tr w:rsidR="00154629"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12A12">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154629" w:rsidRPr="00647B65" w:rsidRDefault="00154629"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154629" w:rsidRPr="00647B65" w:rsidRDefault="00154629" w:rsidP="004E562D"/>
      </w:tc>
    </w:tr>
  </w:tbl>
  <w:p w14:paraId="1CF20CDE" w14:textId="77777777" w:rsidR="00154629" w:rsidRPr="008745C3" w:rsidRDefault="00154629"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154629"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154629" w:rsidRDefault="00154629"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154629"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154629"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154629" w:rsidRDefault="00154629"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154629" w:rsidRDefault="00154629"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154629" w:rsidRDefault="00154629"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2A12">
            <w:rPr>
              <w:noProof/>
            </w:rPr>
            <w:t>38</w:t>
          </w:r>
          <w:r>
            <w:fldChar w:fldCharType="end"/>
          </w:r>
          <w:r>
            <w:t xml:space="preserve"> (</w:t>
          </w:r>
          <w:r>
            <w:fldChar w:fldCharType="begin"/>
          </w:r>
          <w:r>
            <w:instrText xml:space="preserve"> NUMPAGES </w:instrText>
          </w:r>
          <w:r>
            <w:fldChar w:fldCharType="separate"/>
          </w:r>
          <w:r w:rsidR="00F12A12">
            <w:rPr>
              <w:noProof/>
            </w:rPr>
            <w:t>38</w:t>
          </w:r>
          <w:r>
            <w:fldChar w:fldCharType="end"/>
          </w:r>
          <w:r>
            <w:t>)</w:t>
          </w:r>
        </w:p>
      </w:tc>
    </w:tr>
    <w:tr w:rsidR="00154629"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154629" w:rsidRPr="00CF3BBF" w:rsidRDefault="00154629"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12A12">
            <w:rPr>
              <w:rFonts w:ascii="Arial" w:hAnsi="Arial" w:cs="Arial"/>
              <w:noProof/>
            </w:rPr>
            <w:t>2013-03-05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154629" w:rsidRPr="00647B65" w:rsidRDefault="00154629"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154629" w:rsidRPr="00647B65" w:rsidRDefault="00154629" w:rsidP="004E562D"/>
      </w:tc>
    </w:tr>
  </w:tbl>
  <w:p w14:paraId="387255B9" w14:textId="77777777" w:rsidR="00154629" w:rsidRPr="008745C3" w:rsidRDefault="00154629"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3">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4">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8">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7"/>
  </w:num>
  <w:num w:numId="2">
    <w:abstractNumId w:val="3"/>
  </w:num>
  <w:num w:numId="3">
    <w:abstractNumId w:val="4"/>
  </w:num>
  <w:num w:numId="4">
    <w:abstractNumId w:val="1"/>
  </w:num>
  <w:num w:numId="5">
    <w:abstractNumId w:val="6"/>
  </w:num>
  <w:num w:numId="6">
    <w:abstractNumId w:val="5"/>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7114"/>
    <w:rsid w:val="000109E4"/>
    <w:rsid w:val="00010D88"/>
    <w:rsid w:val="0001456D"/>
    <w:rsid w:val="00020A25"/>
    <w:rsid w:val="00020C80"/>
    <w:rsid w:val="00025210"/>
    <w:rsid w:val="00026979"/>
    <w:rsid w:val="00027407"/>
    <w:rsid w:val="000332F4"/>
    <w:rsid w:val="00036529"/>
    <w:rsid w:val="00041CC6"/>
    <w:rsid w:val="00046C5C"/>
    <w:rsid w:val="00051057"/>
    <w:rsid w:val="00051F47"/>
    <w:rsid w:val="00056DDA"/>
    <w:rsid w:val="00057186"/>
    <w:rsid w:val="00066033"/>
    <w:rsid w:val="0007211A"/>
    <w:rsid w:val="00081DAB"/>
    <w:rsid w:val="0008258C"/>
    <w:rsid w:val="000865EC"/>
    <w:rsid w:val="0009127E"/>
    <w:rsid w:val="00092028"/>
    <w:rsid w:val="000927F0"/>
    <w:rsid w:val="00092AA2"/>
    <w:rsid w:val="000A0B70"/>
    <w:rsid w:val="000A16BB"/>
    <w:rsid w:val="000A29F2"/>
    <w:rsid w:val="000A6DF8"/>
    <w:rsid w:val="000A70E9"/>
    <w:rsid w:val="000A7BB1"/>
    <w:rsid w:val="000B0BB9"/>
    <w:rsid w:val="000B1E09"/>
    <w:rsid w:val="000B2A17"/>
    <w:rsid w:val="000B2E7A"/>
    <w:rsid w:val="000B565A"/>
    <w:rsid w:val="000C1221"/>
    <w:rsid w:val="000E36F5"/>
    <w:rsid w:val="000F45F6"/>
    <w:rsid w:val="00100AD1"/>
    <w:rsid w:val="00102291"/>
    <w:rsid w:val="001028DD"/>
    <w:rsid w:val="00111CED"/>
    <w:rsid w:val="001129CB"/>
    <w:rsid w:val="001260A0"/>
    <w:rsid w:val="00127777"/>
    <w:rsid w:val="00131996"/>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7A67"/>
    <w:rsid w:val="001B46F4"/>
    <w:rsid w:val="001B6021"/>
    <w:rsid w:val="001B6C07"/>
    <w:rsid w:val="001C06B7"/>
    <w:rsid w:val="001C2EB1"/>
    <w:rsid w:val="001C41EE"/>
    <w:rsid w:val="001C497D"/>
    <w:rsid w:val="001C6105"/>
    <w:rsid w:val="001D1EEB"/>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A764C"/>
    <w:rsid w:val="002B31AC"/>
    <w:rsid w:val="002B3C3F"/>
    <w:rsid w:val="002B432C"/>
    <w:rsid w:val="002B66A6"/>
    <w:rsid w:val="002B7464"/>
    <w:rsid w:val="002C1A68"/>
    <w:rsid w:val="002C5087"/>
    <w:rsid w:val="002D224B"/>
    <w:rsid w:val="002E0BE8"/>
    <w:rsid w:val="002E1905"/>
    <w:rsid w:val="002E2583"/>
    <w:rsid w:val="002E3143"/>
    <w:rsid w:val="002E45BA"/>
    <w:rsid w:val="002F049F"/>
    <w:rsid w:val="002F3B7B"/>
    <w:rsid w:val="002F5628"/>
    <w:rsid w:val="002F66D9"/>
    <w:rsid w:val="002F740C"/>
    <w:rsid w:val="00303CEF"/>
    <w:rsid w:val="00305222"/>
    <w:rsid w:val="00305B68"/>
    <w:rsid w:val="003069FF"/>
    <w:rsid w:val="00306AB1"/>
    <w:rsid w:val="00307900"/>
    <w:rsid w:val="00313F99"/>
    <w:rsid w:val="003163B8"/>
    <w:rsid w:val="00317F3D"/>
    <w:rsid w:val="00323EBF"/>
    <w:rsid w:val="003337CF"/>
    <w:rsid w:val="00340279"/>
    <w:rsid w:val="0034250D"/>
    <w:rsid w:val="00342D3B"/>
    <w:rsid w:val="00344606"/>
    <w:rsid w:val="00344613"/>
    <w:rsid w:val="00346ABE"/>
    <w:rsid w:val="0035083B"/>
    <w:rsid w:val="00356F55"/>
    <w:rsid w:val="00357703"/>
    <w:rsid w:val="00361FAF"/>
    <w:rsid w:val="00364338"/>
    <w:rsid w:val="00365FAE"/>
    <w:rsid w:val="00371E15"/>
    <w:rsid w:val="003724A3"/>
    <w:rsid w:val="00377689"/>
    <w:rsid w:val="003837DD"/>
    <w:rsid w:val="00386D84"/>
    <w:rsid w:val="003A1BC5"/>
    <w:rsid w:val="003B0919"/>
    <w:rsid w:val="003B4941"/>
    <w:rsid w:val="003B67A0"/>
    <w:rsid w:val="003C17D1"/>
    <w:rsid w:val="003C1F2A"/>
    <w:rsid w:val="003C2215"/>
    <w:rsid w:val="003D19F6"/>
    <w:rsid w:val="003D2A0F"/>
    <w:rsid w:val="003D5A7D"/>
    <w:rsid w:val="003D6271"/>
    <w:rsid w:val="003D659E"/>
    <w:rsid w:val="003E2E06"/>
    <w:rsid w:val="003E5998"/>
    <w:rsid w:val="003F056A"/>
    <w:rsid w:val="00401066"/>
    <w:rsid w:val="00405476"/>
    <w:rsid w:val="00405D7A"/>
    <w:rsid w:val="00413309"/>
    <w:rsid w:val="0041336D"/>
    <w:rsid w:val="004146E3"/>
    <w:rsid w:val="00421C24"/>
    <w:rsid w:val="00426F10"/>
    <w:rsid w:val="0043113E"/>
    <w:rsid w:val="004323A7"/>
    <w:rsid w:val="004401FC"/>
    <w:rsid w:val="00440331"/>
    <w:rsid w:val="0044096C"/>
    <w:rsid w:val="00443630"/>
    <w:rsid w:val="00445A0F"/>
    <w:rsid w:val="00446E41"/>
    <w:rsid w:val="004479C5"/>
    <w:rsid w:val="00451399"/>
    <w:rsid w:val="0045695A"/>
    <w:rsid w:val="0046366E"/>
    <w:rsid w:val="004648EF"/>
    <w:rsid w:val="00471991"/>
    <w:rsid w:val="004742A5"/>
    <w:rsid w:val="00487B45"/>
    <w:rsid w:val="0049408B"/>
    <w:rsid w:val="004A5832"/>
    <w:rsid w:val="004B2C5D"/>
    <w:rsid w:val="004B2DDF"/>
    <w:rsid w:val="004B5DC6"/>
    <w:rsid w:val="004C575E"/>
    <w:rsid w:val="004D6976"/>
    <w:rsid w:val="004E0982"/>
    <w:rsid w:val="004E313A"/>
    <w:rsid w:val="004E562D"/>
    <w:rsid w:val="004F122C"/>
    <w:rsid w:val="004F4E80"/>
    <w:rsid w:val="00501326"/>
    <w:rsid w:val="00501D8F"/>
    <w:rsid w:val="0051739C"/>
    <w:rsid w:val="00522E6E"/>
    <w:rsid w:val="00527535"/>
    <w:rsid w:val="005328D2"/>
    <w:rsid w:val="005405CB"/>
    <w:rsid w:val="005409DA"/>
    <w:rsid w:val="00547B4D"/>
    <w:rsid w:val="00550957"/>
    <w:rsid w:val="00551CB4"/>
    <w:rsid w:val="00552EC4"/>
    <w:rsid w:val="005562D4"/>
    <w:rsid w:val="005570ED"/>
    <w:rsid w:val="0056603C"/>
    <w:rsid w:val="00566A0A"/>
    <w:rsid w:val="00571CCB"/>
    <w:rsid w:val="00572D55"/>
    <w:rsid w:val="00592AA8"/>
    <w:rsid w:val="005950F1"/>
    <w:rsid w:val="00597931"/>
    <w:rsid w:val="005A2BEC"/>
    <w:rsid w:val="005A5375"/>
    <w:rsid w:val="005B0992"/>
    <w:rsid w:val="005B3644"/>
    <w:rsid w:val="005B4818"/>
    <w:rsid w:val="005D2896"/>
    <w:rsid w:val="005E3435"/>
    <w:rsid w:val="005E58B4"/>
    <w:rsid w:val="005E6DAC"/>
    <w:rsid w:val="005F0207"/>
    <w:rsid w:val="005F1C09"/>
    <w:rsid w:val="005F3114"/>
    <w:rsid w:val="005F7513"/>
    <w:rsid w:val="005F77B3"/>
    <w:rsid w:val="00600735"/>
    <w:rsid w:val="00604897"/>
    <w:rsid w:val="006067AA"/>
    <w:rsid w:val="0061006A"/>
    <w:rsid w:val="006124E6"/>
    <w:rsid w:val="006151EF"/>
    <w:rsid w:val="0062383F"/>
    <w:rsid w:val="00624B5D"/>
    <w:rsid w:val="006273AA"/>
    <w:rsid w:val="006317A6"/>
    <w:rsid w:val="006369B4"/>
    <w:rsid w:val="00636C74"/>
    <w:rsid w:val="006462D6"/>
    <w:rsid w:val="00651A9E"/>
    <w:rsid w:val="00652772"/>
    <w:rsid w:val="006601BE"/>
    <w:rsid w:val="006605EB"/>
    <w:rsid w:val="006662D0"/>
    <w:rsid w:val="00671330"/>
    <w:rsid w:val="00673BFA"/>
    <w:rsid w:val="006814C5"/>
    <w:rsid w:val="006823E5"/>
    <w:rsid w:val="006864BE"/>
    <w:rsid w:val="006916CC"/>
    <w:rsid w:val="00693404"/>
    <w:rsid w:val="006962FC"/>
    <w:rsid w:val="00696D02"/>
    <w:rsid w:val="006A2838"/>
    <w:rsid w:val="006A2EE0"/>
    <w:rsid w:val="006A3E21"/>
    <w:rsid w:val="006A5226"/>
    <w:rsid w:val="006A5649"/>
    <w:rsid w:val="006A6A2D"/>
    <w:rsid w:val="006B1876"/>
    <w:rsid w:val="006B4D5C"/>
    <w:rsid w:val="006D3F42"/>
    <w:rsid w:val="006D6198"/>
    <w:rsid w:val="006E0ABB"/>
    <w:rsid w:val="006E281D"/>
    <w:rsid w:val="006E41ED"/>
    <w:rsid w:val="0070493F"/>
    <w:rsid w:val="00704B79"/>
    <w:rsid w:val="00716AD9"/>
    <w:rsid w:val="00724267"/>
    <w:rsid w:val="00735A85"/>
    <w:rsid w:val="00740EAA"/>
    <w:rsid w:val="0074173D"/>
    <w:rsid w:val="00743F5C"/>
    <w:rsid w:val="00745425"/>
    <w:rsid w:val="00756F28"/>
    <w:rsid w:val="00761DF6"/>
    <w:rsid w:val="00763101"/>
    <w:rsid w:val="00764A41"/>
    <w:rsid w:val="00767842"/>
    <w:rsid w:val="00773801"/>
    <w:rsid w:val="007855DA"/>
    <w:rsid w:val="00787276"/>
    <w:rsid w:val="007872E0"/>
    <w:rsid w:val="0079406E"/>
    <w:rsid w:val="00797ABC"/>
    <w:rsid w:val="00797E5B"/>
    <w:rsid w:val="00797F7D"/>
    <w:rsid w:val="007A49FD"/>
    <w:rsid w:val="007A512A"/>
    <w:rsid w:val="007C21C3"/>
    <w:rsid w:val="007C3152"/>
    <w:rsid w:val="007D026A"/>
    <w:rsid w:val="007D151F"/>
    <w:rsid w:val="007D5321"/>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5B8A"/>
    <w:rsid w:val="00830A4B"/>
    <w:rsid w:val="008341C9"/>
    <w:rsid w:val="00834243"/>
    <w:rsid w:val="00835228"/>
    <w:rsid w:val="0083546F"/>
    <w:rsid w:val="00836554"/>
    <w:rsid w:val="00843B20"/>
    <w:rsid w:val="00847607"/>
    <w:rsid w:val="00850BA0"/>
    <w:rsid w:val="00851BAF"/>
    <w:rsid w:val="00852BED"/>
    <w:rsid w:val="00860166"/>
    <w:rsid w:val="008610CF"/>
    <w:rsid w:val="00866C77"/>
    <w:rsid w:val="00870D1E"/>
    <w:rsid w:val="008745C3"/>
    <w:rsid w:val="00880DE6"/>
    <w:rsid w:val="00883847"/>
    <w:rsid w:val="008932CF"/>
    <w:rsid w:val="008943A2"/>
    <w:rsid w:val="00896359"/>
    <w:rsid w:val="008B0EF1"/>
    <w:rsid w:val="008C6018"/>
    <w:rsid w:val="008C6F07"/>
    <w:rsid w:val="008D2D89"/>
    <w:rsid w:val="008E057F"/>
    <w:rsid w:val="008E07C3"/>
    <w:rsid w:val="008E350C"/>
    <w:rsid w:val="008E3E18"/>
    <w:rsid w:val="008F3360"/>
    <w:rsid w:val="008F49F1"/>
    <w:rsid w:val="008F7B1E"/>
    <w:rsid w:val="009011E0"/>
    <w:rsid w:val="00901B82"/>
    <w:rsid w:val="00903665"/>
    <w:rsid w:val="00907C9B"/>
    <w:rsid w:val="0091597F"/>
    <w:rsid w:val="00917160"/>
    <w:rsid w:val="009268B9"/>
    <w:rsid w:val="00931D4F"/>
    <w:rsid w:val="00931F5A"/>
    <w:rsid w:val="0094061B"/>
    <w:rsid w:val="00944EB3"/>
    <w:rsid w:val="009451F1"/>
    <w:rsid w:val="00945683"/>
    <w:rsid w:val="00952338"/>
    <w:rsid w:val="009553C0"/>
    <w:rsid w:val="00962E09"/>
    <w:rsid w:val="00963CEC"/>
    <w:rsid w:val="0096469E"/>
    <w:rsid w:val="0096507E"/>
    <w:rsid w:val="0096665D"/>
    <w:rsid w:val="00980A16"/>
    <w:rsid w:val="00987A18"/>
    <w:rsid w:val="00991756"/>
    <w:rsid w:val="0099425C"/>
    <w:rsid w:val="009962CE"/>
    <w:rsid w:val="00996B50"/>
    <w:rsid w:val="00997A22"/>
    <w:rsid w:val="009A000B"/>
    <w:rsid w:val="009A3CF0"/>
    <w:rsid w:val="009B2119"/>
    <w:rsid w:val="009B3B92"/>
    <w:rsid w:val="009C5D26"/>
    <w:rsid w:val="009D1E2B"/>
    <w:rsid w:val="009E0167"/>
    <w:rsid w:val="009E1283"/>
    <w:rsid w:val="009E144B"/>
    <w:rsid w:val="009E32C4"/>
    <w:rsid w:val="009E6326"/>
    <w:rsid w:val="009F1097"/>
    <w:rsid w:val="00A00174"/>
    <w:rsid w:val="00A10BCA"/>
    <w:rsid w:val="00A1686B"/>
    <w:rsid w:val="00A16E9A"/>
    <w:rsid w:val="00A24BE4"/>
    <w:rsid w:val="00A3049E"/>
    <w:rsid w:val="00A31BDB"/>
    <w:rsid w:val="00A3347D"/>
    <w:rsid w:val="00A346BF"/>
    <w:rsid w:val="00A409A7"/>
    <w:rsid w:val="00A4120E"/>
    <w:rsid w:val="00A42091"/>
    <w:rsid w:val="00A54106"/>
    <w:rsid w:val="00A57840"/>
    <w:rsid w:val="00A6243F"/>
    <w:rsid w:val="00A63DCF"/>
    <w:rsid w:val="00A6409B"/>
    <w:rsid w:val="00A64E44"/>
    <w:rsid w:val="00A65F44"/>
    <w:rsid w:val="00A67C5C"/>
    <w:rsid w:val="00A67F52"/>
    <w:rsid w:val="00A72751"/>
    <w:rsid w:val="00A73A32"/>
    <w:rsid w:val="00A77515"/>
    <w:rsid w:val="00A82DEB"/>
    <w:rsid w:val="00A94660"/>
    <w:rsid w:val="00A95B33"/>
    <w:rsid w:val="00AA7B7D"/>
    <w:rsid w:val="00AB288E"/>
    <w:rsid w:val="00AB5B13"/>
    <w:rsid w:val="00AC693E"/>
    <w:rsid w:val="00AE4681"/>
    <w:rsid w:val="00B00AED"/>
    <w:rsid w:val="00B046EC"/>
    <w:rsid w:val="00B05394"/>
    <w:rsid w:val="00B1002B"/>
    <w:rsid w:val="00B110DA"/>
    <w:rsid w:val="00B22A3B"/>
    <w:rsid w:val="00B233EA"/>
    <w:rsid w:val="00B24105"/>
    <w:rsid w:val="00B26C15"/>
    <w:rsid w:val="00B32C10"/>
    <w:rsid w:val="00B34612"/>
    <w:rsid w:val="00B40600"/>
    <w:rsid w:val="00B43AC4"/>
    <w:rsid w:val="00B43EE0"/>
    <w:rsid w:val="00B45360"/>
    <w:rsid w:val="00B614CC"/>
    <w:rsid w:val="00B63EE5"/>
    <w:rsid w:val="00B7653F"/>
    <w:rsid w:val="00B8411D"/>
    <w:rsid w:val="00B9182A"/>
    <w:rsid w:val="00BA6EA0"/>
    <w:rsid w:val="00BB1DDF"/>
    <w:rsid w:val="00BB2E64"/>
    <w:rsid w:val="00BB7A26"/>
    <w:rsid w:val="00BC07AD"/>
    <w:rsid w:val="00BC372E"/>
    <w:rsid w:val="00BC38EE"/>
    <w:rsid w:val="00BC5B0B"/>
    <w:rsid w:val="00BF0EC8"/>
    <w:rsid w:val="00BF21A3"/>
    <w:rsid w:val="00BF464F"/>
    <w:rsid w:val="00BF7AAD"/>
    <w:rsid w:val="00C015AE"/>
    <w:rsid w:val="00C04FAC"/>
    <w:rsid w:val="00C06423"/>
    <w:rsid w:val="00C11C49"/>
    <w:rsid w:val="00C139B6"/>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3FAD"/>
    <w:rsid w:val="00C82E53"/>
    <w:rsid w:val="00C85E9F"/>
    <w:rsid w:val="00C85EB5"/>
    <w:rsid w:val="00C8655C"/>
    <w:rsid w:val="00C87799"/>
    <w:rsid w:val="00C932A3"/>
    <w:rsid w:val="00C94CC6"/>
    <w:rsid w:val="00C9521D"/>
    <w:rsid w:val="00C96F7A"/>
    <w:rsid w:val="00CA0259"/>
    <w:rsid w:val="00CA2B93"/>
    <w:rsid w:val="00CA73F7"/>
    <w:rsid w:val="00CA7700"/>
    <w:rsid w:val="00CA78E0"/>
    <w:rsid w:val="00CC509A"/>
    <w:rsid w:val="00CC705A"/>
    <w:rsid w:val="00CD59B5"/>
    <w:rsid w:val="00CD72B3"/>
    <w:rsid w:val="00CF22ED"/>
    <w:rsid w:val="00CF3BBF"/>
    <w:rsid w:val="00D01CC3"/>
    <w:rsid w:val="00D03950"/>
    <w:rsid w:val="00D07042"/>
    <w:rsid w:val="00D12DAD"/>
    <w:rsid w:val="00D17CC9"/>
    <w:rsid w:val="00D218F3"/>
    <w:rsid w:val="00D275EE"/>
    <w:rsid w:val="00D27C2C"/>
    <w:rsid w:val="00D30000"/>
    <w:rsid w:val="00D37294"/>
    <w:rsid w:val="00D44541"/>
    <w:rsid w:val="00D4604B"/>
    <w:rsid w:val="00D57324"/>
    <w:rsid w:val="00D61D65"/>
    <w:rsid w:val="00D635DC"/>
    <w:rsid w:val="00D63EDC"/>
    <w:rsid w:val="00D6548B"/>
    <w:rsid w:val="00D73275"/>
    <w:rsid w:val="00D74F5E"/>
    <w:rsid w:val="00D8185B"/>
    <w:rsid w:val="00D82702"/>
    <w:rsid w:val="00D87757"/>
    <w:rsid w:val="00D905BA"/>
    <w:rsid w:val="00D9077F"/>
    <w:rsid w:val="00D90BD2"/>
    <w:rsid w:val="00DA0D8C"/>
    <w:rsid w:val="00DA2273"/>
    <w:rsid w:val="00DA2E16"/>
    <w:rsid w:val="00DA3275"/>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324A6"/>
    <w:rsid w:val="00E347F9"/>
    <w:rsid w:val="00E352A0"/>
    <w:rsid w:val="00E35457"/>
    <w:rsid w:val="00E35692"/>
    <w:rsid w:val="00E433A3"/>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96583"/>
    <w:rsid w:val="00E9786C"/>
    <w:rsid w:val="00EA01FA"/>
    <w:rsid w:val="00EA14B3"/>
    <w:rsid w:val="00EA270E"/>
    <w:rsid w:val="00EB1732"/>
    <w:rsid w:val="00EB222C"/>
    <w:rsid w:val="00EB316D"/>
    <w:rsid w:val="00EB5C48"/>
    <w:rsid w:val="00EC5218"/>
    <w:rsid w:val="00EC7F88"/>
    <w:rsid w:val="00ED69CA"/>
    <w:rsid w:val="00EE120E"/>
    <w:rsid w:val="00EE2E90"/>
    <w:rsid w:val="00EE54A0"/>
    <w:rsid w:val="00EE5B1C"/>
    <w:rsid w:val="00EE7BD6"/>
    <w:rsid w:val="00EF4A67"/>
    <w:rsid w:val="00EF7DF9"/>
    <w:rsid w:val="00F03593"/>
    <w:rsid w:val="00F10B0D"/>
    <w:rsid w:val="00F12A12"/>
    <w:rsid w:val="00F159E1"/>
    <w:rsid w:val="00F15ABB"/>
    <w:rsid w:val="00F23707"/>
    <w:rsid w:val="00F26F28"/>
    <w:rsid w:val="00F4114B"/>
    <w:rsid w:val="00F45A5F"/>
    <w:rsid w:val="00F51C9D"/>
    <w:rsid w:val="00F53C52"/>
    <w:rsid w:val="00F54CBF"/>
    <w:rsid w:val="00F558DF"/>
    <w:rsid w:val="00F56437"/>
    <w:rsid w:val="00F6538E"/>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B03"/>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F12A12"/>
    <w:pPr>
      <w:numPr>
        <w:ilvl w:val="1"/>
        <w:numId w:val="1"/>
      </w:numPr>
      <w:tabs>
        <w:tab w:val="left" w:pos="1299"/>
      </w:tabs>
      <w:ind w:left="792" w:hanging="43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image" Target="media/image7.png"/><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3994</TotalTime>
  <Pages>38</Pages>
  <Words>7555</Words>
  <Characters>40044</Characters>
  <Application>Microsoft Macintosh Word</Application>
  <DocSecurity>0</DocSecurity>
  <Lines>333</Lines>
  <Paragraphs>95</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457</cp:revision>
  <cp:lastPrinted>2013-02-07T13:14:00Z</cp:lastPrinted>
  <dcterms:created xsi:type="dcterms:W3CDTF">2012-12-03T08:38:00Z</dcterms:created>
  <dcterms:modified xsi:type="dcterms:W3CDTF">2013-03-05T08:17:00Z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