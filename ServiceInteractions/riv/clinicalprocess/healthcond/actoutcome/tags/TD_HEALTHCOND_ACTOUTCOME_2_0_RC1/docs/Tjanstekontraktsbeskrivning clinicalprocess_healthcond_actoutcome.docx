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bookmarkStart w:id="0" w:name="_GoBack"/>
      <w:bookmarkEnd w:id="0"/>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E10FB69"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020569">
        <w:rPr>
          <w:rFonts w:ascii="Arial" w:hAnsi="Arial"/>
          <w:sz w:val="36"/>
        </w:rPr>
        <w:t>9</w:t>
      </w:r>
    </w:p>
    <w:p w14:paraId="087F92D2" w14:textId="0086F8F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020569">
        <w:rPr>
          <w:rFonts w:ascii="Arial" w:hAnsi="Arial"/>
          <w:sz w:val="36"/>
        </w:rPr>
        <w:t>03-20</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ehr:patientsummary till </w:t>
            </w:r>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
        </w:tc>
        <w:tc>
          <w:tcPr>
            <w:tcW w:w="2126" w:type="dxa"/>
          </w:tcPr>
          <w:p w14:paraId="70D392CB" w14:textId="3CE4F3DD" w:rsidR="004F4E80" w:rsidRDefault="00002A3E" w:rsidP="00FE2B3C">
            <w:pPr>
              <w:pStyle w:val="TableText"/>
            </w:pPr>
            <w:r>
              <w:t>Johan Eltes</w:t>
            </w:r>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cerat uppdateringar för att komma i fas med GetCareDocumentation</w:t>
            </w:r>
            <w:r w:rsidR="00115ED8">
              <w:t xml:space="preserve">. </w:t>
            </w:r>
          </w:p>
        </w:tc>
        <w:tc>
          <w:tcPr>
            <w:tcW w:w="2126" w:type="dxa"/>
          </w:tcPr>
          <w:p w14:paraId="33A511AF" w14:textId="303238BA" w:rsidR="00002A3E" w:rsidRDefault="00E91098" w:rsidP="00FE2B3C">
            <w:pPr>
              <w:pStyle w:val="TableText"/>
            </w:pPr>
            <w:r>
              <w:t>Johan Eltes</w:t>
            </w:r>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Rättat spec för serviceDom</w:t>
            </w:r>
            <w:r w:rsidR="00E00BEC">
              <w:t xml:space="preserve">än i spec för EI-posten </w:t>
            </w:r>
          </w:p>
        </w:tc>
        <w:tc>
          <w:tcPr>
            <w:tcW w:w="2126" w:type="dxa"/>
          </w:tcPr>
          <w:p w14:paraId="6FA3503A" w14:textId="7676AB20" w:rsidR="00E00BEC" w:rsidRDefault="00E00BEC" w:rsidP="00FE2B3C">
            <w:pPr>
              <w:pStyle w:val="TableText"/>
            </w:pPr>
            <w:r>
              <w:t>Johan Eltes</w:t>
            </w:r>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Nytt tjänstekontrakt: GetPrenatalMedicalHistory</w:t>
            </w:r>
          </w:p>
        </w:tc>
        <w:tc>
          <w:tcPr>
            <w:tcW w:w="2126" w:type="dxa"/>
          </w:tcPr>
          <w:p w14:paraId="030965AA" w14:textId="48B55A14" w:rsidR="00020569" w:rsidRDefault="00020569" w:rsidP="00FE2B3C">
            <w:pPr>
              <w:pStyle w:val="TableText"/>
            </w:pPr>
            <w:r>
              <w:t>Jacob Tardell</w:t>
            </w:r>
          </w:p>
        </w:tc>
        <w:tc>
          <w:tcPr>
            <w:tcW w:w="1276" w:type="dxa"/>
          </w:tcPr>
          <w:p w14:paraId="1A8DD133" w14:textId="77777777" w:rsidR="00020569" w:rsidRDefault="00020569"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5521670"/>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2745AE56" w14:textId="77777777" w:rsidR="005672F7"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Innehll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Innehll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Innehll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5521671"/>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rdtext"/>
        <w:ind w:right="119"/>
      </w:pPr>
      <w:r w:rsidRPr="00BC5B0B">
        <w:t xml:space="preserve">Detta är beskrivningen av tjänstekontrakten i tjänstedomänen </w:t>
      </w:r>
      <w:r w:rsidR="00007C38">
        <w:t xml:space="preserve">clinicalprocess:healthcond:actoutcome.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Sidfot"/>
                              <w:rPr>
                                <w:b/>
                                <w:i/>
                              </w:rPr>
                            </w:pPr>
                            <w:r w:rsidRPr="00FE3AAD">
                              <w:rPr>
                                <w:b/>
                                <w:i/>
                              </w:rPr>
                              <w:t>I arbetet har följande personer deltagit:</w:t>
                            </w:r>
                          </w:p>
                          <w:p w14:paraId="4EF9015E" w14:textId="77777777" w:rsidR="00480EC7" w:rsidRDefault="00480EC7" w:rsidP="00D218F3">
                            <w:pPr>
                              <w:pStyle w:val="Sidfot"/>
                              <w:rPr>
                                <w:b/>
                                <w:i/>
                              </w:rPr>
                            </w:pPr>
                          </w:p>
                          <w:p w14:paraId="491D3AD6" w14:textId="4B98BDB5" w:rsidR="00480EC7" w:rsidRDefault="00480EC7" w:rsidP="00D218F3">
                            <w:pPr>
                              <w:pStyle w:val="Sidfot"/>
                              <w:rPr>
                                <w:b/>
                                <w:i/>
                              </w:rPr>
                            </w:pPr>
                            <w:r>
                              <w:rPr>
                                <w:b/>
                                <w:i/>
                              </w:rPr>
                              <w:t>Projektgrupp:</w:t>
                            </w:r>
                          </w:p>
                          <w:p w14:paraId="1F66F383" w14:textId="77777777" w:rsidR="00480EC7" w:rsidRDefault="00480EC7" w:rsidP="00D218F3">
                            <w:pPr>
                              <w:pStyle w:val="Sidfot"/>
                              <w:rPr>
                                <w:b/>
                                <w:i/>
                              </w:rPr>
                            </w:pPr>
                          </w:p>
                          <w:p w14:paraId="2BD74928" w14:textId="0EB8B332" w:rsidR="00480EC7" w:rsidRDefault="00480EC7" w:rsidP="00D218F3">
                            <w:pPr>
                              <w:pStyle w:val="Sidfot"/>
                              <w:rPr>
                                <w:b/>
                                <w:i/>
                              </w:rPr>
                            </w:pPr>
                            <w:r>
                              <w:rPr>
                                <w:b/>
                                <w:i/>
                              </w:rPr>
                              <w:t>Maria Andersson, Mawell</w:t>
                            </w:r>
                          </w:p>
                          <w:p w14:paraId="5F7BB64C" w14:textId="280D6E08" w:rsidR="00480EC7" w:rsidRDefault="00480EC7" w:rsidP="00D218F3">
                            <w:pPr>
                              <w:pStyle w:val="Sidfot"/>
                              <w:rPr>
                                <w:b/>
                                <w:i/>
                              </w:rPr>
                            </w:pPr>
                            <w:r>
                              <w:rPr>
                                <w:b/>
                                <w:i/>
                              </w:rPr>
                              <w:t>Marco De Luca, Callista</w:t>
                            </w:r>
                          </w:p>
                          <w:p w14:paraId="0166F93D" w14:textId="6674564D" w:rsidR="00480EC7" w:rsidRDefault="00480EC7" w:rsidP="00D218F3">
                            <w:pPr>
                              <w:pStyle w:val="Sidfot"/>
                              <w:rPr>
                                <w:b/>
                                <w:i/>
                              </w:rPr>
                            </w:pPr>
                            <w:r>
                              <w:rPr>
                                <w:b/>
                                <w:i/>
                              </w:rPr>
                              <w:t>Magnus Ekstrand, Callista</w:t>
                            </w:r>
                          </w:p>
                          <w:p w14:paraId="181FAA35" w14:textId="11D17738" w:rsidR="00480EC7" w:rsidRDefault="00480EC7" w:rsidP="00D218F3">
                            <w:pPr>
                              <w:pStyle w:val="Sidfot"/>
                              <w:rPr>
                                <w:b/>
                                <w:i/>
                              </w:rPr>
                            </w:pPr>
                            <w:r>
                              <w:rPr>
                                <w:b/>
                                <w:i/>
                              </w:rPr>
                              <w:t>Johan Eltes, Callista</w:t>
                            </w:r>
                          </w:p>
                          <w:p w14:paraId="23F76671" w14:textId="6521BA91" w:rsidR="00480EC7" w:rsidRDefault="00480EC7" w:rsidP="00D218F3">
                            <w:pPr>
                              <w:pStyle w:val="Sidfot"/>
                              <w:rPr>
                                <w:b/>
                                <w:i/>
                              </w:rPr>
                            </w:pPr>
                            <w:r>
                              <w:rPr>
                                <w:b/>
                                <w:i/>
                              </w:rPr>
                              <w:t>Lennart Eriksson, CeHis</w:t>
                            </w:r>
                          </w:p>
                          <w:p w14:paraId="5EBF459A" w14:textId="6ADE153E" w:rsidR="00480EC7" w:rsidRDefault="00480EC7" w:rsidP="00D218F3">
                            <w:pPr>
                              <w:pStyle w:val="Sidfot"/>
                              <w:rPr>
                                <w:b/>
                                <w:i/>
                              </w:rPr>
                            </w:pPr>
                            <w:r>
                              <w:rPr>
                                <w:b/>
                                <w:i/>
                              </w:rPr>
                              <w:t>Björn Skeppner, Inera</w:t>
                            </w:r>
                          </w:p>
                          <w:p w14:paraId="72F22F86" w14:textId="1819588E" w:rsidR="00480EC7" w:rsidRDefault="00480EC7" w:rsidP="00D218F3">
                            <w:pPr>
                              <w:pStyle w:val="Sidfot"/>
                              <w:rPr>
                                <w:b/>
                                <w:i/>
                              </w:rPr>
                            </w:pPr>
                            <w:r>
                              <w:rPr>
                                <w:b/>
                                <w:i/>
                              </w:rPr>
                              <w:t>Thomas Slitberg, Mawell</w:t>
                            </w:r>
                          </w:p>
                          <w:p w14:paraId="41B65920" w14:textId="71B42563" w:rsidR="00480EC7" w:rsidRPr="00FE3AAD" w:rsidRDefault="00480EC7" w:rsidP="00D218F3">
                            <w:pPr>
                              <w:pStyle w:val="Sidfot"/>
                              <w:rPr>
                                <w:b/>
                                <w:i/>
                              </w:rPr>
                            </w:pPr>
                            <w:r>
                              <w:rPr>
                                <w:b/>
                                <w:i/>
                              </w:rPr>
                              <w:t>Björn Strihagen, Inera</w:t>
                            </w:r>
                          </w:p>
                          <w:p w14:paraId="33C395D9" w14:textId="77777777" w:rsidR="00480EC7" w:rsidRDefault="00480EC7" w:rsidP="0008258C">
                            <w:pPr>
                              <w:pStyle w:val="Sidfot"/>
                              <w:rPr>
                                <w:b/>
                                <w:i/>
                              </w:rPr>
                            </w:pPr>
                            <w:r>
                              <w:rPr>
                                <w:b/>
                                <w:i/>
                              </w:rPr>
                              <w:t>Fredrik Ström, Mawell</w:t>
                            </w:r>
                          </w:p>
                          <w:p w14:paraId="3DB2AFC8" w14:textId="77777777" w:rsidR="00480EC7" w:rsidRDefault="00480EC7" w:rsidP="0008258C">
                            <w:pPr>
                              <w:pStyle w:val="Sidfot"/>
                              <w:rPr>
                                <w:b/>
                                <w:i/>
                              </w:rPr>
                            </w:pPr>
                          </w:p>
                          <w:p w14:paraId="4A431A8E" w14:textId="24B575D0" w:rsidR="00480EC7" w:rsidRDefault="00480EC7" w:rsidP="0008258C">
                            <w:pPr>
                              <w:pStyle w:val="Sidfot"/>
                              <w:rPr>
                                <w:b/>
                                <w:i/>
                              </w:rPr>
                            </w:pPr>
                            <w:r>
                              <w:rPr>
                                <w:b/>
                                <w:i/>
                              </w:rPr>
                              <w:t>Projektledning:</w:t>
                            </w:r>
                          </w:p>
                          <w:p w14:paraId="607582CE" w14:textId="77777777" w:rsidR="00480EC7" w:rsidRDefault="00480EC7" w:rsidP="0008258C">
                            <w:pPr>
                              <w:pStyle w:val="Sidfot"/>
                              <w:rPr>
                                <w:b/>
                                <w:i/>
                              </w:rPr>
                            </w:pPr>
                          </w:p>
                          <w:p w14:paraId="45227B97" w14:textId="3D299147" w:rsidR="00480EC7" w:rsidRDefault="00480EC7" w:rsidP="0008258C">
                            <w:pPr>
                              <w:pStyle w:val="Sidfot"/>
                              <w:rPr>
                                <w:b/>
                                <w:i/>
                              </w:rPr>
                            </w:pPr>
                            <w:r>
                              <w:rPr>
                                <w:b/>
                                <w:i/>
                              </w:rPr>
                              <w:t>Johan Eltes, Callista</w:t>
                            </w:r>
                          </w:p>
                          <w:p w14:paraId="56EC2BB7" w14:textId="77777777" w:rsidR="00480EC7" w:rsidRDefault="00480EC7" w:rsidP="0008258C">
                            <w:pPr>
                              <w:pStyle w:val="Sidfot"/>
                              <w:rPr>
                                <w:b/>
                                <w:i/>
                              </w:rPr>
                            </w:pPr>
                          </w:p>
                          <w:p w14:paraId="2744DEAE" w14:textId="0E1FADFC" w:rsidR="00480EC7" w:rsidRDefault="00480EC7" w:rsidP="0008258C">
                            <w:pPr>
                              <w:pStyle w:val="Sidfot"/>
                              <w:rPr>
                                <w:b/>
                                <w:i/>
                              </w:rPr>
                            </w:pPr>
                            <w:r>
                              <w:rPr>
                                <w:b/>
                                <w:i/>
                              </w:rPr>
                              <w:t>Beställare:</w:t>
                            </w:r>
                          </w:p>
                          <w:p w14:paraId="1727F54D" w14:textId="77777777" w:rsidR="00480EC7" w:rsidRDefault="00480EC7" w:rsidP="0008258C">
                            <w:pPr>
                              <w:pStyle w:val="Sidfot"/>
                              <w:rPr>
                                <w:b/>
                                <w:i/>
                              </w:rPr>
                            </w:pPr>
                          </w:p>
                          <w:p w14:paraId="181F918E" w14:textId="7EDAA33E" w:rsidR="00480EC7" w:rsidRDefault="00480EC7" w:rsidP="0008258C">
                            <w:pPr>
                              <w:pStyle w:val="Sidfot"/>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5521672"/>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7" w:name="_Toc219337764"/>
      <w:bookmarkStart w:id="8" w:name="_Toc225521673"/>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5521674"/>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5521675"/>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5521676"/>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5521677"/>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5521678"/>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5521679"/>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5521680"/>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5521681"/>
      <w:r>
        <w:t>Medarbetarens direktåtkomst</w:t>
      </w:r>
      <w:bookmarkEnd w:id="22"/>
      <w:bookmarkEnd w:id="23"/>
    </w:p>
    <w:p w14:paraId="60DA40CB" w14:textId="77777777"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5521682"/>
      <w:r>
        <w:t>Patientens direktåtkomst</w:t>
      </w:r>
      <w:bookmarkEnd w:id="24"/>
      <w:bookmarkEnd w:id="25"/>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5521683"/>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5521684"/>
      <w:r w:rsidRPr="00BC5B0B">
        <w:t>Tjänstekontraktens desi</w:t>
      </w:r>
      <w:bookmarkEnd w:id="28"/>
      <w:r w:rsidR="00344606">
        <w:t>gn</w:t>
      </w:r>
      <w:bookmarkEnd w:id="29"/>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Varje dokument består av en header</w:t>
        </w:r>
      </w:ins>
      <w:ins w:id="39" w:author="Fredrik Ström" w:date="2013-01-28T09:26:00Z">
        <w:r>
          <w:t xml:space="preserve">, PatientSummaryHeader, som är gemensam för alla </w:t>
        </w:r>
      </w:ins>
      <w:ins w:id="40" w:author="Fredrik Ström" w:date="2013-01-28T09:32:00Z">
        <w:r>
          <w:t>tjänster</w:t>
        </w:r>
      </w:ins>
      <w:ins w:id="41" w:author="Fredrik Ström" w:date="2013-01-28T09:26:00Z">
        <w:r>
          <w:t>, samt en body som är specifik för varje infotyp</w:t>
        </w:r>
      </w:ins>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55216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5521686"/>
      <w:r>
        <w:lastRenderedPageBreak/>
        <w:t>Uppdatering av engagemangsindex</w:t>
      </w:r>
      <w:bookmarkEnd w:id="46"/>
      <w:bookmarkEnd w:id="47"/>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7CBF9DA3" w:rsidR="00852BED" w:rsidRPr="00B7745E" w:rsidRDefault="00852BED" w:rsidP="005B3644">
            <w:pPr>
              <w:pStyle w:val="Brdtext"/>
              <w:ind w:left="0"/>
            </w:pPr>
            <w:r w:rsidRPr="00B7745E">
              <w:t>Värdet ska vara ”</w:t>
            </w:r>
            <w:r w:rsidR="00556430">
              <w:t>riv:clinicalprocess</w:t>
            </w:r>
            <w:r w:rsidR="00556430">
              <w:lastRenderedPageBreak/>
              <w:t>:healthcond:actoutcome</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603DA99C" w:rsidR="00852BED" w:rsidRPr="006328BC" w:rsidRDefault="00852BED" w:rsidP="005B3644">
            <w:pPr>
              <w:pStyle w:val="Brdtext"/>
              <w:ind w:left="0"/>
            </w:pPr>
            <w:r>
              <w:t>Enligt kodverk för informationstyper enligt NPÖ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r>
              <w:t>Logical address*</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author.authorTime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331069D5" w:rsidR="00852BED" w:rsidRPr="003039C3" w:rsidRDefault="009B2119" w:rsidP="002F78C3">
            <w:pPr>
              <w:pStyle w:val="Brdtext"/>
              <w:ind w:left="0"/>
            </w:pPr>
            <w:r w:rsidRPr="003039C3">
              <w:t>Systemadressering tillämpas. Detta värde används som LogicalAddress vid tjänsteanrop</w:t>
            </w:r>
            <w:r w:rsidR="002F78C3">
              <w:t>.</w:t>
            </w:r>
          </w:p>
        </w:tc>
        <w:tc>
          <w:tcPr>
            <w:tcW w:w="1330" w:type="dxa"/>
            <w:shd w:val="clear" w:color="auto" w:fill="auto"/>
          </w:tcPr>
          <w:p w14:paraId="2052E1C0" w14:textId="14FC9C20" w:rsidR="00852BED" w:rsidRPr="003039C3" w:rsidRDefault="00280DF3" w:rsidP="005B3644">
            <w:pPr>
              <w:pStyle w:val="Brdtext"/>
              <w:ind w:left="128"/>
            </w:pPr>
            <w:r w:rsidRPr="003039C3">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0E56DFA8" w14:textId="77777777" w:rsidR="004229CC" w:rsidRDefault="004229CC" w:rsidP="004229CC">
      <w:pPr>
        <w:pStyle w:val="Brdtext"/>
      </w:pPr>
      <w:r>
        <w:t>Regler för tilldelning av värde i fätet Categorization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Värde på Categorization</w:t>
            </w:r>
          </w:p>
        </w:tc>
        <w:tc>
          <w:tcPr>
            <w:tcW w:w="2939" w:type="dxa"/>
          </w:tcPr>
          <w:p w14:paraId="5CEC2F7B" w14:textId="55A931EB" w:rsidR="003152B8" w:rsidRDefault="003152B8" w:rsidP="00020569">
            <w:pPr>
              <w:rPr>
                <w:b/>
              </w:rPr>
            </w:pPr>
            <w:r>
              <w:rPr>
                <w:b/>
              </w:rPr>
              <w:t>Kommentar</w:t>
            </w:r>
          </w:p>
        </w:tc>
      </w:tr>
      <w:tr w:rsidR="003152B8" w:rsidRPr="00BC5B0B" w14:paraId="0694AE82" w14:textId="568806CF" w:rsidTr="00020569">
        <w:tc>
          <w:tcPr>
            <w:tcW w:w="3156" w:type="dxa"/>
          </w:tcPr>
          <w:p w14:paraId="2470CEA1" w14:textId="430BCB58" w:rsidR="003152B8" w:rsidRDefault="003152B8" w:rsidP="00020569">
            <w:r>
              <w:t>GetPrenatalMedicalHistory</w:t>
            </w:r>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 xml:space="preserve">x-utr-prn </w:t>
            </w:r>
          </w:p>
        </w:tc>
        <w:tc>
          <w:tcPr>
            <w:tcW w:w="2939" w:type="dxa"/>
          </w:tcPr>
          <w:p w14:paraId="3B7A15F5" w14:textId="7D26F979" w:rsidR="003152B8" w:rsidRDefault="003152B8" w:rsidP="00020569">
            <w:pPr>
              <w:rPr>
                <w:rFonts w:ascii="Arial" w:hAnsi="Arial"/>
                <w:color w:val="000000"/>
              </w:rPr>
            </w:pPr>
            <w:r>
              <w:rPr>
                <w:rFonts w:ascii="Arial" w:hAnsi="Arial"/>
                <w:color w:val="000000"/>
              </w:rPr>
              <w:t xml:space="preserve">Egen kod baserad på ”utr” ur NPÖ 2.3 med tillägg </w:t>
            </w:r>
            <w:r w:rsidR="00F00DAB">
              <w:rPr>
                <w:rFonts w:ascii="Arial" w:hAnsi="Arial"/>
                <w:color w:val="000000"/>
              </w:rPr>
              <w:t>”</w:t>
            </w:r>
            <w:r>
              <w:rPr>
                <w:rFonts w:ascii="Arial" w:hAnsi="Arial"/>
                <w:color w:val="000000"/>
              </w:rPr>
              <w:t>prn</w:t>
            </w:r>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r>
              <w:t>GetReferralOutcome</w:t>
            </w:r>
          </w:p>
        </w:tc>
        <w:tc>
          <w:tcPr>
            <w:tcW w:w="2939" w:type="dxa"/>
          </w:tcPr>
          <w:p w14:paraId="2738DD3F" w14:textId="6B3A89A0" w:rsidR="00C83967" w:rsidRDefault="00C83967" w:rsidP="00020569">
            <w:pPr>
              <w:rPr>
                <w:rFonts w:ascii="Arial" w:hAnsi="Arial"/>
                <w:color w:val="000000"/>
              </w:rPr>
            </w:pPr>
            <w:r w:rsidRPr="00B5238C">
              <w:rPr>
                <w:rFonts w:ascii="Arial" w:hAnsi="Arial"/>
                <w:color w:val="000000"/>
              </w:rPr>
              <w:t>und-kon-ure</w:t>
            </w:r>
          </w:p>
        </w:tc>
        <w:tc>
          <w:tcPr>
            <w:tcW w:w="2939" w:type="dxa"/>
          </w:tcPr>
          <w:p w14:paraId="4B8C929A" w14:textId="3FBEA1A8" w:rsidR="00C83967" w:rsidRDefault="00C83967" w:rsidP="00020569">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rdtext"/>
        <w:ind w:right="119"/>
      </w:pPr>
    </w:p>
    <w:p w14:paraId="69112010" w14:textId="77777777" w:rsidR="004229CC" w:rsidRPr="00BC5B0B" w:rsidRDefault="004229CC" w:rsidP="004229CC">
      <w:pPr>
        <w:pStyle w:val="Rubrik2b"/>
        <w:numPr>
          <w:ilvl w:val="1"/>
          <w:numId w:val="10"/>
        </w:numPr>
      </w:pPr>
      <w:bookmarkStart w:id="49" w:name="_Toc219337778"/>
      <w:bookmarkStart w:id="50" w:name="_Toc224895972"/>
      <w:bookmarkStart w:id="51" w:name="_Toc225521687"/>
      <w:r w:rsidRPr="00BC5B0B">
        <w:t>SLA-krav</w:t>
      </w:r>
      <w:bookmarkEnd w:id="49"/>
      <w:bookmarkEnd w:id="50"/>
      <w:bookmarkEnd w:id="51"/>
    </w:p>
    <w:p w14:paraId="5107E605" w14:textId="77777777" w:rsidR="004229CC" w:rsidRPr="00BC5B0B" w:rsidRDefault="004229CC" w:rsidP="004229CC">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rdtext"/>
      </w:pPr>
    </w:p>
    <w:p w14:paraId="031B9AB5" w14:textId="77777777" w:rsidR="004229CC" w:rsidRPr="00BC5B0B" w:rsidRDefault="004229CC" w:rsidP="004229CC">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lastRenderedPageBreak/>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rdtext"/>
      </w:pPr>
    </w:p>
    <w:p w14:paraId="771687EA" w14:textId="77777777" w:rsidR="004229CC" w:rsidRDefault="004229CC" w:rsidP="004229CC">
      <w:pPr>
        <w:pStyle w:val="Rubrik2b"/>
        <w:numPr>
          <w:ilvl w:val="1"/>
          <w:numId w:val="10"/>
        </w:numPr>
      </w:pPr>
      <w:bookmarkStart w:id="52" w:name="_Toc224895973"/>
      <w:bookmarkStart w:id="53" w:name="_Toc225521688"/>
      <w:r>
        <w:t>Gemensamma konsumentregler</w:t>
      </w:r>
      <w:bookmarkEnd w:id="52"/>
      <w:bookmarkEnd w:id="53"/>
    </w:p>
    <w:p w14:paraId="3669055C" w14:textId="77777777" w:rsidR="004229CC" w:rsidRDefault="004229CC" w:rsidP="004229CC">
      <w:pPr>
        <w:pStyle w:val="Brdtext"/>
        <w:ind w:right="119"/>
      </w:pPr>
      <w:r>
        <w:t>R1: Filtrera enligt flagga ”patientAccessAllowed”</w:t>
      </w:r>
    </w:p>
    <w:p w14:paraId="75FF6AAB" w14:textId="77777777" w:rsidR="004229CC" w:rsidRDefault="004229CC" w:rsidP="004229CC">
      <w:pPr>
        <w:pStyle w:val="Brdtext"/>
        <w:ind w:right="119"/>
      </w:pPr>
      <w:r>
        <w:t>R2: 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5521689"/>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5521690"/>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280AE96E" w:rsidR="00852BED" w:rsidRPr="00BC5B0B" w:rsidRDefault="00852BED" w:rsidP="00852BED">
      <w:pPr>
        <w:pStyle w:val="Brdtext"/>
        <w:ind w:right="119"/>
      </w:pPr>
      <w:r w:rsidRPr="00BC5B0B">
        <w:t xml:space="preserve">Tidpunkter anges alltid på formatet ”ÅÅÅÅMMDDttmmss”, vilket motsvara den ISO 8601 och ISO 8824-kompatibla </w:t>
      </w:r>
      <w:r w:rsidR="007020FF">
        <w:t>formatbeskrivningen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5521691"/>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5521692"/>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5521693"/>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r>
              <w:rPr>
                <w:b/>
              </w:rPr>
              <w:t>Datatyp</w:t>
            </w:r>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r>
              <w:rPr>
                <w:b/>
              </w:rPr>
              <w:t>Kardinalitet</w:t>
            </w:r>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lastRenderedPageBreak/>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ellrutnt"/>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r>
              <w:rPr>
                <w:b/>
              </w:rPr>
              <w:t>Datatyp</w:t>
            </w:r>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r>
              <w:rPr>
                <w:b/>
              </w:rPr>
              <w:t>Kardinalitet</w:t>
            </w:r>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4136793C" w14:textId="77777777" w:rsidTr="00020569">
        <w:tc>
          <w:tcPr>
            <w:tcW w:w="2660" w:type="dxa"/>
          </w:tcPr>
          <w:p w14:paraId="5E6C048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r w:rsidRPr="0079760A">
              <w:rPr>
                <w:spacing w:val="-1"/>
                <w:sz w:val="20"/>
                <w:szCs w:val="20"/>
                <w:lang w:eastAsia="en-US"/>
              </w:rPr>
              <w:t>approvedForPatient</w:t>
            </w:r>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r>
              <w:rPr>
                <w:spacing w:val="-1"/>
                <w:sz w:val="20"/>
                <w:szCs w:val="20"/>
                <w:lang w:eastAsia="en-US"/>
              </w:rPr>
              <w:t>careContactId</w:t>
            </w:r>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7"/>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8" w:name="_Toc225521694"/>
      <w:r w:rsidRPr="00907C9B">
        <w:rPr>
          <w:spacing w:val="1"/>
        </w:rPr>
        <w:t>GetReferral</w:t>
      </w:r>
      <w:r w:rsidR="0051739C">
        <w:rPr>
          <w:spacing w:val="1"/>
        </w:rPr>
        <w:t>Outcome</w:t>
      </w:r>
      <w:bookmarkEnd w:id="68"/>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69" w:name="_Toc225521695"/>
      <w:r w:rsidRPr="002E1905">
        <w:rPr>
          <w:color w:val="000000" w:themeColor="text1"/>
        </w:rPr>
        <w:t>Frivillighet</w:t>
      </w:r>
      <w:bookmarkEnd w:id="69"/>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0" w:name="_Toc225521696"/>
      <w:r w:rsidRPr="00866C77">
        <w:rPr>
          <w:color w:val="000000" w:themeColor="text1"/>
        </w:rPr>
        <w:t>Version</w:t>
      </w:r>
      <w:bookmarkEnd w:id="70"/>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71" w:name="_Toc225521697"/>
      <w:r w:rsidRPr="001C06B7">
        <w:rPr>
          <w:color w:val="000000" w:themeColor="text1"/>
        </w:rPr>
        <w:t>SLA-krav</w:t>
      </w:r>
      <w:bookmarkEnd w:id="71"/>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72" w:name="_Toc225521698"/>
      <w:r w:rsidRPr="00527535">
        <w:t>Fältregler</w:t>
      </w:r>
      <w:bookmarkEnd w:id="72"/>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r w:rsidRPr="005F1D2D">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62938E48" w:rsidR="008E1B34" w:rsidRDefault="008E1B34"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3380525D" w14:textId="51C65292"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E49BDD" w14:textId="405A92E4" w:rsidR="008E1B34" w:rsidRDefault="008E1B34"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93C6492" w14:textId="6DC20539" w:rsidR="008E1B34" w:rsidRDefault="008E1B34" w:rsidP="002F049F">
            <w:pPr>
              <w:spacing w:line="229" w:lineRule="exact"/>
              <w:ind w:left="102"/>
              <w:rPr>
                <w:sz w:val="20"/>
                <w:szCs w:val="20"/>
              </w:rPr>
            </w:pPr>
            <w:r>
              <w:rPr>
                <w:sz w:val="20"/>
                <w:szCs w:val="20"/>
              </w:rPr>
              <w:t>1..1</w:t>
            </w:r>
          </w:p>
        </w:tc>
      </w:tr>
      <w:tr w:rsidR="008E1B34" w:rsidRPr="00907C9B" w14:paraId="66B37A60"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2FAF713" w14:textId="474F5816" w:rsidR="008E1B34" w:rsidRDefault="008E1B34"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0E559CF" w14:textId="49F331E9"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B34618" w14:textId="11CEA365" w:rsidR="008E1B34" w:rsidRDefault="008E1B34"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D94F623" w14:textId="3F5F14CF" w:rsidR="008E1B34" w:rsidRDefault="008E1B34" w:rsidP="002F049F">
            <w:pPr>
              <w:spacing w:line="229" w:lineRule="exact"/>
              <w:ind w:left="102"/>
              <w:rPr>
                <w:sz w:val="20"/>
                <w:szCs w:val="20"/>
              </w:rPr>
            </w:pPr>
            <w:r>
              <w:rPr>
                <w:sz w:val="20"/>
                <w:szCs w:val="20"/>
              </w:rPr>
              <w:t>1..1</w:t>
            </w:r>
          </w:p>
        </w:tc>
      </w:tr>
      <w:tr w:rsidR="00587378" w:rsidRPr="00907C9B" w14:paraId="4782ED57"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2F9F36C" w14:textId="77777777" w:rsidR="00587378" w:rsidRPr="00907C9B" w:rsidRDefault="00587378" w:rsidP="00907C9B">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FC32DA" w14:textId="77777777" w:rsidR="00587378" w:rsidRPr="00B43AC4" w:rsidRDefault="00587378"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37AD03" w14:textId="77777777" w:rsidR="00587378" w:rsidRDefault="00587378"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1F5386F" w14:textId="77777777" w:rsidR="00587378" w:rsidRDefault="00587378" w:rsidP="00907C9B">
            <w:pPr>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r>
              <w:rPr>
                <w:sz w:val="20"/>
                <w:szCs w:val="20"/>
              </w:rPr>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r w:rsidRPr="00907C9B">
              <w:rPr>
                <w:sz w:val="20"/>
                <w:szCs w:val="20"/>
              </w:rPr>
              <w:t>..documentTitle</w:t>
            </w:r>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r>
              <w:rPr>
                <w:sz w:val="20"/>
                <w:szCs w:val="20"/>
              </w:rPr>
              <w:t>TimeStampType</w:t>
            </w:r>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r w:rsidRPr="00907C9B">
              <w:rPr>
                <w:sz w:val="20"/>
                <w:szCs w:val="20"/>
              </w:rPr>
              <w:lastRenderedPageBreak/>
              <w:t>..author</w:t>
            </w:r>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r>
              <w:rPr>
                <w:sz w:val="20"/>
                <w:szCs w:val="20"/>
              </w:rPr>
              <w:t>A</w:t>
            </w:r>
            <w:r w:rsidRPr="00907C9B">
              <w:rPr>
                <w:sz w:val="20"/>
                <w:szCs w:val="20"/>
              </w:rPr>
              <w:t>uthorType</w:t>
            </w:r>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r>
              <w:rPr>
                <w:sz w:val="20"/>
                <w:szCs w:val="20"/>
              </w:rPr>
              <w:t>TimeStampType</w:t>
            </w:r>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r>
              <w:rPr>
                <w:sz w:val="20"/>
                <w:szCs w:val="20"/>
              </w:rPr>
              <w:t>HSAIdType</w:t>
            </w:r>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r w:rsidRPr="00907C9B">
              <w:rPr>
                <w:sz w:val="20"/>
                <w:szCs w:val="20"/>
              </w:rPr>
              <w:t>...</w:t>
            </w:r>
            <w:r>
              <w:rPr>
                <w:spacing w:val="-1"/>
                <w:sz w:val="20"/>
                <w:szCs w:val="20"/>
              </w:rPr>
              <w:t>careUnitHSAid</w:t>
            </w:r>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r>
              <w:rPr>
                <w:spacing w:val="-1"/>
                <w:sz w:val="20"/>
                <w:szCs w:val="20"/>
              </w:rPr>
              <w:t>HSAIdType</w:t>
            </w:r>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HSA-id för PDL-enhet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r>
              <w:rPr>
                <w:spacing w:val="-1"/>
                <w:sz w:val="20"/>
                <w:szCs w:val="20"/>
              </w:rPr>
              <w:t>HSAIdType</w:t>
            </w:r>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r w:rsidRPr="00E74D83">
              <w:rPr>
                <w:sz w:val="20"/>
                <w:szCs w:val="20"/>
              </w:rPr>
              <w:t>signatureTime</w:t>
            </w:r>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r>
              <w:rPr>
                <w:sz w:val="20"/>
                <w:szCs w:val="20"/>
              </w:rPr>
              <w:t>TimeStampType</w:t>
            </w:r>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r>
              <w:rPr>
                <w:sz w:val="20"/>
                <w:szCs w:val="20"/>
              </w:rPr>
              <w:t>...</w:t>
            </w:r>
            <w:r w:rsidRPr="0035083B">
              <w:rPr>
                <w:sz w:val="20"/>
                <w:szCs w:val="20"/>
              </w:rPr>
              <w:t>legalAuthenticatorHSAid</w:t>
            </w:r>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r w:rsidRPr="0035083B">
              <w:rPr>
                <w:sz w:val="20"/>
                <w:szCs w:val="20"/>
              </w:rPr>
              <w:t>HSAIDType</w:t>
            </w:r>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r w:rsidRPr="00907C9B">
              <w:rPr>
                <w:sz w:val="20"/>
                <w:szCs w:val="20"/>
              </w:rPr>
              <w:t>..</w:t>
            </w:r>
            <w:r w:rsidRPr="00E74D83">
              <w:rPr>
                <w:spacing w:val="-1"/>
                <w:sz w:val="20"/>
                <w:szCs w:val="20"/>
              </w:rPr>
              <w:t>approvedForPatient</w:t>
            </w:r>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r w:rsidRPr="00E74D83">
              <w:rPr>
                <w:sz w:val="20"/>
                <w:szCs w:val="20"/>
              </w:rPr>
              <w:t>boolean</w:t>
            </w:r>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.referralOutcomeBody</w:t>
            </w:r>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r>
              <w:rPr>
                <w:sz w:val="20"/>
                <w:szCs w:val="20"/>
              </w:rPr>
              <w:lastRenderedPageBreak/>
              <w:t>..</w:t>
            </w:r>
            <w:r w:rsidRPr="00907C9B">
              <w:rPr>
                <w:sz w:val="20"/>
                <w:szCs w:val="20"/>
              </w:rPr>
              <w:t>clinicalInformation</w:t>
            </w:r>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code. </w:t>
            </w:r>
          </w:p>
          <w:p w14:paraId="065F46A2" w14:textId="2966905E" w:rsidR="007E7169" w:rsidRDefault="007E7169" w:rsidP="00FE377D">
            <w:pPr>
              <w:spacing w:line="226" w:lineRule="exact"/>
              <w:ind w:left="102"/>
              <w:rPr>
                <w:spacing w:val="-1"/>
                <w:sz w:val="20"/>
                <w:szCs w:val="20"/>
              </w:rPr>
            </w:pPr>
            <w:r>
              <w:rPr>
                <w:spacing w:val="-1"/>
                <w:sz w:val="20"/>
                <w:szCs w:val="20"/>
              </w:rPr>
              <w:t>Kodverkets OID anges i codeSystem.</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r w:rsidRPr="0096469E">
              <w:rPr>
                <w:sz w:val="20"/>
                <w:szCs w:val="20"/>
              </w:rPr>
              <w:t>TimeStampType</w:t>
            </w:r>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r>
              <w:rPr>
                <w:sz w:val="20"/>
                <w:szCs w:val="20"/>
              </w:rPr>
              <w:t>Multimedia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r>
              <w:rPr>
                <w:sz w:val="20"/>
                <w:szCs w:val="20"/>
              </w:rPr>
              <w:t>R</w:t>
            </w:r>
            <w:r w:rsidRPr="00907C9B">
              <w:rPr>
                <w:sz w:val="20"/>
                <w:szCs w:val="20"/>
              </w:rPr>
              <w:t>eferralType</w:t>
            </w:r>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r w:rsidRPr="000B565A">
              <w:rPr>
                <w:sz w:val="20"/>
                <w:szCs w:val="20"/>
              </w:rPr>
              <w:t>TimeStampType</w:t>
            </w:r>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r>
              <w:rPr>
                <w:sz w:val="20"/>
                <w:szCs w:val="20"/>
              </w:rPr>
              <w:t>HSAIdType</w:t>
            </w:r>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r>
              <w:rPr>
                <w:sz w:val="20"/>
                <w:szCs w:val="20"/>
                <w:lang w:val="en-US"/>
              </w:rPr>
              <w:t>string</w:t>
            </w:r>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r>
              <w:rPr>
                <w:sz w:val="20"/>
                <w:szCs w:val="20"/>
                <w:lang w:val="en-US"/>
              </w:rPr>
              <w:t>HSAIdType</w:t>
            </w:r>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r>
              <w:rPr>
                <w:sz w:val="20"/>
                <w:szCs w:val="20"/>
              </w:rPr>
              <w:lastRenderedPageBreak/>
              <w:t>..</w:t>
            </w:r>
            <w:r w:rsidRPr="00907C9B">
              <w:rPr>
                <w:sz w:val="20"/>
                <w:szCs w:val="20"/>
              </w:rPr>
              <w:t>.care</w:t>
            </w:r>
            <w:r>
              <w:rPr>
                <w:sz w:val="20"/>
                <w:szCs w:val="20"/>
              </w:rPr>
              <w:t>ContactId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Rubrik1"/>
        <w:tabs>
          <w:tab w:val="left" w:pos="1299"/>
        </w:tabs>
      </w:pPr>
      <w:r w:rsidRPr="00BC5B0B">
        <w:t xml:space="preserve"> </w:t>
      </w:r>
    </w:p>
    <w:p w14:paraId="1EE92C85" w14:textId="637176CF" w:rsidR="00020569" w:rsidRPr="00907C9B" w:rsidRDefault="00020569" w:rsidP="00020569">
      <w:pPr>
        <w:pStyle w:val="Rubrik1"/>
        <w:numPr>
          <w:ilvl w:val="0"/>
          <w:numId w:val="1"/>
        </w:numPr>
        <w:tabs>
          <w:tab w:val="left" w:pos="1299"/>
        </w:tabs>
        <w:ind w:left="360" w:hanging="360"/>
      </w:pPr>
      <w:bookmarkStart w:id="73" w:name="_Toc225521699"/>
      <w:r w:rsidRPr="00907C9B">
        <w:rPr>
          <w:spacing w:val="1"/>
        </w:rPr>
        <w:t>Get</w:t>
      </w:r>
      <w:r>
        <w:rPr>
          <w:spacing w:val="1"/>
        </w:rPr>
        <w:t>PrenatalMedicalHistory</w:t>
      </w:r>
      <w:bookmarkEnd w:id="73"/>
      <w:r w:rsidRPr="00907C9B">
        <w:br/>
      </w:r>
    </w:p>
    <w:p w14:paraId="725DB1F2" w14:textId="64ACDC5B" w:rsidR="00020569" w:rsidRPr="00907C9B" w:rsidRDefault="00020569" w:rsidP="00020569">
      <w:pPr>
        <w:spacing w:line="239" w:lineRule="auto"/>
        <w:ind w:left="867" w:right="145"/>
        <w:rPr>
          <w:spacing w:val="-1"/>
        </w:rPr>
      </w:pPr>
      <w:r>
        <w:rPr>
          <w:spacing w:val="-1"/>
        </w:rPr>
        <w:t>GetPrenatalMedicalHistory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Rubrik1"/>
        <w:numPr>
          <w:ilvl w:val="1"/>
          <w:numId w:val="1"/>
        </w:numPr>
        <w:tabs>
          <w:tab w:val="left" w:pos="1299"/>
        </w:tabs>
        <w:rPr>
          <w:color w:val="000000" w:themeColor="text1"/>
        </w:rPr>
      </w:pPr>
      <w:bookmarkStart w:id="74" w:name="_Toc225521700"/>
      <w:r w:rsidRPr="002E1905">
        <w:rPr>
          <w:color w:val="000000" w:themeColor="text1"/>
        </w:rPr>
        <w:t>Frivillighet</w:t>
      </w:r>
      <w:bookmarkEnd w:id="74"/>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Rubrik1"/>
        <w:numPr>
          <w:ilvl w:val="1"/>
          <w:numId w:val="1"/>
        </w:numPr>
        <w:tabs>
          <w:tab w:val="left" w:pos="1299"/>
        </w:tabs>
        <w:rPr>
          <w:color w:val="000000" w:themeColor="text1"/>
        </w:rPr>
      </w:pPr>
      <w:bookmarkStart w:id="75" w:name="_Toc225521701"/>
      <w:r w:rsidRPr="00866C77">
        <w:rPr>
          <w:color w:val="000000" w:themeColor="text1"/>
        </w:rPr>
        <w:t>Version</w:t>
      </w:r>
      <w:bookmarkEnd w:id="75"/>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rd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Rubrik1"/>
        <w:numPr>
          <w:ilvl w:val="1"/>
          <w:numId w:val="1"/>
        </w:numPr>
        <w:tabs>
          <w:tab w:val="left" w:pos="1299"/>
        </w:tabs>
        <w:rPr>
          <w:color w:val="000000" w:themeColor="text1"/>
        </w:rPr>
      </w:pPr>
      <w:bookmarkStart w:id="76" w:name="_Toc225521702"/>
      <w:r w:rsidRPr="001C06B7">
        <w:rPr>
          <w:color w:val="000000" w:themeColor="text1"/>
        </w:rPr>
        <w:t>SLA-krav</w:t>
      </w:r>
      <w:bookmarkEnd w:id="76"/>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rd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rd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Rubrik1"/>
        <w:numPr>
          <w:ilvl w:val="1"/>
          <w:numId w:val="1"/>
        </w:numPr>
        <w:tabs>
          <w:tab w:val="left" w:pos="1299"/>
        </w:tabs>
        <w:rPr>
          <w:color w:val="FF0000"/>
        </w:rPr>
      </w:pPr>
      <w:bookmarkStart w:id="77" w:name="_Toc225521703"/>
      <w:r w:rsidRPr="00527535">
        <w:t>Fältregler</w:t>
      </w:r>
      <w:bookmarkEnd w:id="77"/>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011A0638" w14:textId="77777777" w:rsidR="00020569" w:rsidRPr="00907C9B" w:rsidRDefault="00020569" w:rsidP="00020569">
            <w:pPr>
              <w:ind w:left="102"/>
              <w:rPr>
                <w:sz w:val="20"/>
                <w:szCs w:val="20"/>
              </w:rPr>
            </w:pPr>
            <w:r w:rsidRPr="00907C9B">
              <w:rPr>
                <w:b/>
                <w:sz w:val="20"/>
                <w:szCs w:val="20"/>
              </w:rPr>
              <w:t>n</w:t>
            </w:r>
            <w:r w:rsidRPr="00907C9B">
              <w:rPr>
                <w:b/>
                <w:spacing w:val="-1"/>
                <w:sz w:val="20"/>
                <w:szCs w:val="20"/>
              </w:rPr>
              <w:t>alitet</w:t>
            </w:r>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r>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r w:rsidRPr="00907C9B">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r>
              <w:rPr>
                <w:spacing w:val="-1"/>
                <w:sz w:val="20"/>
                <w:szCs w:val="20"/>
              </w:rPr>
              <w:t>DatePeriodType</w:t>
            </w:r>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0..1</w:t>
            </w:r>
          </w:p>
        </w:tc>
      </w:tr>
      <w:tr w:rsidR="00020569"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77777777" w:rsidR="00020569" w:rsidRPr="00907C9B" w:rsidRDefault="00020569" w:rsidP="00020569">
            <w:pPr>
              <w:spacing w:line="226" w:lineRule="exact"/>
              <w:ind w:left="102"/>
              <w:rPr>
                <w:sz w:val="20"/>
                <w:szCs w:val="20"/>
              </w:rPr>
            </w:pPr>
            <w:r w:rsidRPr="005F1D2D">
              <w:rPr>
                <w:sz w:val="20"/>
                <w:szCs w:val="20"/>
              </w:rPr>
              <w:t>sourceSystem</w:t>
            </w:r>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020569" w:rsidRPr="00907C9B" w:rsidRDefault="00020569" w:rsidP="00020569">
            <w:pPr>
              <w:spacing w:line="226" w:lineRule="exact"/>
              <w:ind w:left="102"/>
              <w:rPr>
                <w:spacing w:val="-1"/>
                <w:sz w:val="20"/>
                <w:szCs w:val="20"/>
              </w:rPr>
            </w:pPr>
            <w:r w:rsidRPr="005F1D2D">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020569" w:rsidRPr="005F1D2D" w:rsidRDefault="00020569"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020569" w:rsidRPr="005F1D2D" w:rsidRDefault="00020569" w:rsidP="00020569">
            <w:pPr>
              <w:spacing w:line="226" w:lineRule="exact"/>
              <w:ind w:left="102"/>
              <w:rPr>
                <w:sz w:val="20"/>
                <w:szCs w:val="20"/>
              </w:rPr>
            </w:pPr>
          </w:p>
          <w:p w14:paraId="1AB7EED1" w14:textId="77777777" w:rsidR="00020569" w:rsidRPr="005F1D2D" w:rsidRDefault="00020569"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1D517C14" w14:textId="77777777" w:rsidR="00020569" w:rsidRPr="005F1D2D" w:rsidRDefault="00020569" w:rsidP="00020569">
            <w:pPr>
              <w:spacing w:line="226" w:lineRule="exact"/>
              <w:ind w:left="102"/>
              <w:rPr>
                <w:spacing w:val="-1"/>
                <w:sz w:val="20"/>
                <w:szCs w:val="20"/>
              </w:rPr>
            </w:pPr>
          </w:p>
          <w:p w14:paraId="5A11CEED" w14:textId="77777777" w:rsidR="00020569" w:rsidRPr="005F1D2D" w:rsidRDefault="00020569"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020569" w:rsidRPr="005F1D2D" w:rsidRDefault="00020569" w:rsidP="00020569">
            <w:pPr>
              <w:spacing w:line="226" w:lineRule="exact"/>
              <w:ind w:left="102"/>
              <w:rPr>
                <w:sz w:val="20"/>
                <w:szCs w:val="20"/>
              </w:rPr>
            </w:pPr>
          </w:p>
          <w:p w14:paraId="38C0EE70" w14:textId="77777777" w:rsidR="00020569" w:rsidRPr="00907C9B" w:rsidRDefault="00020569" w:rsidP="00020569">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020569" w:rsidRPr="005F1D2D" w:rsidRDefault="00020569" w:rsidP="00020569">
            <w:pPr>
              <w:spacing w:line="229" w:lineRule="exact"/>
              <w:ind w:left="102"/>
              <w:rPr>
                <w:sz w:val="20"/>
                <w:szCs w:val="20"/>
              </w:rPr>
            </w:pPr>
            <w:r w:rsidRPr="005F1D2D">
              <w:rPr>
                <w:sz w:val="20"/>
                <w:szCs w:val="20"/>
              </w:rPr>
              <w:t>0..1</w:t>
            </w:r>
          </w:p>
          <w:p w14:paraId="6B081163" w14:textId="77777777" w:rsidR="00020569" w:rsidRPr="005F1D2D" w:rsidRDefault="00020569" w:rsidP="00020569">
            <w:pPr>
              <w:spacing w:line="229" w:lineRule="exact"/>
              <w:ind w:left="102"/>
              <w:rPr>
                <w:sz w:val="20"/>
                <w:szCs w:val="20"/>
              </w:rPr>
            </w:pPr>
          </w:p>
          <w:p w14:paraId="2F8FF096" w14:textId="77777777" w:rsidR="00020569" w:rsidRPr="005F1D2D" w:rsidRDefault="00020569" w:rsidP="00020569">
            <w:pPr>
              <w:spacing w:line="229" w:lineRule="exact"/>
              <w:ind w:left="102"/>
              <w:rPr>
                <w:sz w:val="20"/>
                <w:szCs w:val="20"/>
              </w:rPr>
            </w:pPr>
          </w:p>
          <w:p w14:paraId="400D7A71" w14:textId="77777777" w:rsidR="00020569" w:rsidRPr="00907C9B" w:rsidRDefault="00020569" w:rsidP="00020569">
            <w:pPr>
              <w:spacing w:line="229" w:lineRule="exact"/>
              <w:ind w:left="102"/>
              <w:rPr>
                <w:sz w:val="20"/>
                <w:szCs w:val="20"/>
              </w:rPr>
            </w:pPr>
          </w:p>
        </w:tc>
      </w:tr>
      <w:tr w:rsidR="00020569"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020569" w:rsidRPr="00907C9B" w:rsidRDefault="00020569" w:rsidP="00020569">
            <w:pPr>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020569" w:rsidRPr="00907C9B" w:rsidRDefault="00020569"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020569" w:rsidRPr="00907C9B" w:rsidRDefault="00020569" w:rsidP="00020569">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020569" w:rsidRPr="00907C9B" w:rsidRDefault="00020569" w:rsidP="00020569">
            <w:pPr>
              <w:spacing w:line="229" w:lineRule="exact"/>
              <w:ind w:left="102"/>
            </w:pPr>
            <w:r w:rsidRPr="005F1D2D">
              <w:rPr>
                <w:sz w:val="20"/>
                <w:szCs w:val="20"/>
              </w:rPr>
              <w:t>0..*</w:t>
            </w:r>
          </w:p>
        </w:tc>
      </w:tr>
      <w:tr w:rsidR="00020569" w:rsidRPr="00907C9B" w14:paraId="557E4E52"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C0655B7" w14:textId="77777777" w:rsidR="00020569" w:rsidRDefault="00020569"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A1326B8" w14:textId="77777777" w:rsidR="00020569"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4BC1477F" w14:textId="77777777" w:rsidR="00020569" w:rsidRDefault="00020569" w:rsidP="00020569">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0E0A748" w14:textId="77777777" w:rsidR="00020569" w:rsidRDefault="00020569" w:rsidP="00020569">
            <w:pPr>
              <w:spacing w:line="229" w:lineRule="exact"/>
              <w:ind w:left="102"/>
              <w:rPr>
                <w:sz w:val="20"/>
                <w:szCs w:val="20"/>
              </w:rPr>
            </w:pPr>
            <w:r>
              <w:rPr>
                <w:sz w:val="20"/>
                <w:szCs w:val="20"/>
              </w:rPr>
              <w:t>1..1</w:t>
            </w:r>
          </w:p>
        </w:tc>
      </w:tr>
      <w:tr w:rsidR="00020569" w:rsidRPr="00907C9B" w14:paraId="2A0800EC"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98F7F78" w14:textId="77777777" w:rsidR="00020569" w:rsidRDefault="00020569"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411A1D13" w14:textId="77777777" w:rsidR="00020569"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1DA2CC2" w14:textId="77777777" w:rsidR="00020569" w:rsidRDefault="00020569" w:rsidP="00020569">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9F3D38F" w14:textId="77777777" w:rsidR="00020569" w:rsidRDefault="00020569" w:rsidP="00020569">
            <w:pPr>
              <w:spacing w:line="229" w:lineRule="exact"/>
              <w:ind w:left="102"/>
              <w:rPr>
                <w:sz w:val="20"/>
                <w:szCs w:val="20"/>
              </w:rPr>
            </w:pPr>
            <w:r>
              <w:rPr>
                <w:sz w:val="20"/>
                <w:szCs w:val="20"/>
              </w:rPr>
              <w:t>1..1</w:t>
            </w:r>
          </w:p>
        </w:tc>
      </w:tr>
      <w:tr w:rsidR="00020569"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020569" w:rsidRPr="00907C9B" w:rsidRDefault="00020569"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020569" w:rsidRPr="00B43AC4" w:rsidRDefault="00020569"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020569" w:rsidRDefault="00020569"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020569" w:rsidRDefault="00020569" w:rsidP="00020569">
            <w:pPr>
              <w:rPr>
                <w:sz w:val="20"/>
                <w:szCs w:val="20"/>
              </w:rPr>
            </w:pPr>
          </w:p>
        </w:tc>
      </w:tr>
      <w:tr w:rsidR="00020569"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020569" w:rsidRDefault="00020569"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020569" w:rsidRPr="00B43AC4" w:rsidRDefault="00020569"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020569" w:rsidRDefault="00020569"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020569" w:rsidRDefault="00020569" w:rsidP="00020569">
            <w:pPr>
              <w:rPr>
                <w:sz w:val="20"/>
                <w:szCs w:val="20"/>
              </w:rPr>
            </w:pPr>
          </w:p>
        </w:tc>
      </w:tr>
      <w:tr w:rsidR="00020569"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020569" w:rsidRPr="00907C9B" w:rsidRDefault="00020569" w:rsidP="00020569">
            <w:pPr>
              <w:spacing w:line="226" w:lineRule="exact"/>
              <w:ind w:left="102"/>
              <w:rPr>
                <w:sz w:val="20"/>
                <w:szCs w:val="20"/>
              </w:rPr>
            </w:pPr>
            <w:r>
              <w:rPr>
                <w:sz w:val="20"/>
                <w:szCs w:val="20"/>
              </w:rPr>
              <w:t>prenatalMedicalHistory</w:t>
            </w:r>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020569" w:rsidRPr="00907C9B" w:rsidRDefault="00020569" w:rsidP="00020569">
            <w:pPr>
              <w:spacing w:line="226" w:lineRule="exact"/>
              <w:ind w:left="102"/>
              <w:rPr>
                <w:sz w:val="20"/>
                <w:szCs w:val="20"/>
              </w:rPr>
            </w:pPr>
            <w:r>
              <w:rPr>
                <w:sz w:val="20"/>
                <w:szCs w:val="20"/>
              </w:rPr>
              <w:t>PrenatalMedicalHistory</w:t>
            </w:r>
            <w:r w:rsidRPr="00907C9B">
              <w:rPr>
                <w:sz w:val="20"/>
                <w:szCs w:val="20"/>
              </w:rPr>
              <w:t xml:space="preserve">Type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020569" w:rsidRDefault="00020569"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020569" w:rsidRDefault="00020569" w:rsidP="00020569">
            <w:pPr>
              <w:rPr>
                <w:rFonts w:ascii="Arial" w:hAnsi="Arial" w:cs="Arial"/>
                <w:b/>
                <w:bCs/>
              </w:rPr>
            </w:pPr>
          </w:p>
          <w:p w14:paraId="2536D3C7"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020569" w:rsidRPr="00907C9B" w:rsidRDefault="00020569" w:rsidP="00020569">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020569"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020569" w:rsidRPr="00907C9B" w:rsidRDefault="00020569" w:rsidP="00020569">
            <w:pPr>
              <w:spacing w:line="229" w:lineRule="exact"/>
              <w:ind w:left="102"/>
              <w:rPr>
                <w:sz w:val="20"/>
                <w:szCs w:val="20"/>
              </w:rPr>
            </w:pPr>
            <w:r w:rsidRPr="00907C9B">
              <w:rPr>
                <w:sz w:val="20"/>
                <w:szCs w:val="20"/>
              </w:rPr>
              <w:t>.</w:t>
            </w:r>
            <w:r>
              <w:rPr>
                <w:sz w:val="20"/>
                <w:szCs w:val="20"/>
              </w:rPr>
              <w:t>prenatalMedicalHistory</w:t>
            </w:r>
            <w:r w:rsidRPr="00907C9B">
              <w:rPr>
                <w:sz w:val="20"/>
                <w:szCs w:val="20"/>
              </w:rPr>
              <w:t>Header</w:t>
            </w:r>
          </w:p>
        </w:tc>
        <w:tc>
          <w:tcPr>
            <w:tcW w:w="1843" w:type="dxa"/>
            <w:tcBorders>
              <w:top w:val="single" w:sz="5" w:space="0" w:color="000000"/>
              <w:left w:val="single" w:sz="5" w:space="0" w:color="000000"/>
              <w:bottom w:val="single" w:sz="5" w:space="0" w:color="000000"/>
              <w:right w:val="single" w:sz="5" w:space="0" w:color="000000"/>
            </w:tcBorders>
          </w:tcPr>
          <w:p w14:paraId="7CB56C04" w14:textId="1713CFD1" w:rsidR="00020569" w:rsidRPr="00907C9B" w:rsidRDefault="00020569" w:rsidP="00020569">
            <w:pPr>
              <w:spacing w:line="229" w:lineRule="exact"/>
              <w:ind w:left="102"/>
              <w:rPr>
                <w:sz w:val="20"/>
                <w:szCs w:val="20"/>
              </w:rPr>
            </w:pPr>
            <w:r>
              <w:rPr>
                <w:sz w:val="20"/>
                <w:szCs w:val="20"/>
              </w:rPr>
              <w:t>PrenatalMedicalHistory</w:t>
            </w:r>
            <w:r w:rsidRPr="00907C9B">
              <w:rPr>
                <w:sz w:val="20"/>
                <w:szCs w:val="20"/>
              </w:rPr>
              <w:t>HeaderType</w:t>
            </w:r>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020569" w:rsidRPr="00907C9B" w:rsidRDefault="00020569"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020569" w:rsidRPr="00907C9B" w:rsidRDefault="00020569" w:rsidP="00020569">
            <w:pPr>
              <w:spacing w:line="229" w:lineRule="exact"/>
              <w:ind w:left="102"/>
              <w:rPr>
                <w:b/>
                <w:sz w:val="20"/>
                <w:szCs w:val="20"/>
              </w:rPr>
            </w:pPr>
            <w:r w:rsidRPr="00907C9B">
              <w:rPr>
                <w:sz w:val="20"/>
                <w:szCs w:val="20"/>
              </w:rPr>
              <w:t>..document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020569" w:rsidRPr="00907C9B"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020569" w:rsidRPr="00041CC6" w:rsidRDefault="00020569" w:rsidP="00020569">
            <w:pPr>
              <w:spacing w:line="229" w:lineRule="exact"/>
              <w:ind w:left="102"/>
              <w:rPr>
                <w:sz w:val="20"/>
                <w:szCs w:val="20"/>
              </w:rPr>
            </w:pPr>
            <w:r w:rsidRPr="00041CC6">
              <w:rPr>
                <w:sz w:val="20"/>
                <w:szCs w:val="20"/>
              </w:rPr>
              <w:t>Dokumentets identitet som är unik inom källsystemet</w:t>
            </w:r>
          </w:p>
          <w:p w14:paraId="1174970F" w14:textId="77777777" w:rsidR="00020569" w:rsidRPr="00907C9B" w:rsidRDefault="00020569"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77777777" w:rsidR="00020569" w:rsidRPr="00907C9B" w:rsidRDefault="00020569" w:rsidP="00020569">
            <w:pPr>
              <w:spacing w:line="229" w:lineRule="exact"/>
              <w:ind w:left="102"/>
              <w:rPr>
                <w:sz w:val="20"/>
                <w:szCs w:val="20"/>
              </w:rPr>
            </w:pPr>
            <w:r>
              <w:rPr>
                <w:sz w:val="20"/>
                <w:szCs w:val="20"/>
              </w:rPr>
              <w:t>..</w:t>
            </w:r>
            <w:r w:rsidRPr="007D6475">
              <w:rPr>
                <w:sz w:val="20"/>
                <w:szCs w:val="20"/>
              </w:rPr>
              <w:t>sourceSystem</w:t>
            </w: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020569" w:rsidRDefault="00020569" w:rsidP="00020569">
            <w:pPr>
              <w:spacing w:line="229" w:lineRule="exact"/>
              <w:ind w:left="102"/>
              <w:rPr>
                <w:sz w:val="20"/>
                <w:szCs w:val="20"/>
              </w:rPr>
            </w:pPr>
            <w:r w:rsidRPr="007D6475">
              <w:rPr>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020569" w:rsidRPr="00041CC6" w:rsidRDefault="00020569" w:rsidP="00020569">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020569" w:rsidRPr="00907C9B" w:rsidRDefault="00020569" w:rsidP="00020569">
            <w:pPr>
              <w:spacing w:line="229" w:lineRule="exact"/>
              <w:ind w:left="102"/>
              <w:rPr>
                <w:sz w:val="20"/>
                <w:szCs w:val="20"/>
              </w:rPr>
            </w:pPr>
            <w:r w:rsidRPr="007D6475">
              <w:rPr>
                <w:sz w:val="20"/>
                <w:szCs w:val="20"/>
              </w:rPr>
              <w:t>1..1</w:t>
            </w:r>
          </w:p>
        </w:tc>
      </w:tr>
      <w:tr w:rsidR="00020569"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020569" w:rsidRPr="00907C9B" w:rsidRDefault="00020569" w:rsidP="00020569">
            <w:pPr>
              <w:spacing w:line="229" w:lineRule="exact"/>
              <w:ind w:left="102"/>
              <w:rPr>
                <w:sz w:val="20"/>
                <w:szCs w:val="20"/>
              </w:rPr>
            </w:pPr>
            <w:r w:rsidRPr="00907C9B">
              <w:rPr>
                <w:sz w:val="20"/>
                <w:szCs w:val="20"/>
              </w:rPr>
              <w:t>..documentTitle</w:t>
            </w:r>
          </w:p>
          <w:p w14:paraId="4C8370C3"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020569" w:rsidRPr="00907C9B"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020569" w:rsidRPr="00041CC6" w:rsidRDefault="00020569" w:rsidP="00020569">
            <w:pPr>
              <w:spacing w:line="229" w:lineRule="exact"/>
              <w:ind w:left="102"/>
              <w:rPr>
                <w:sz w:val="20"/>
                <w:szCs w:val="20"/>
              </w:rPr>
            </w:pPr>
            <w:r w:rsidRPr="00041CC6">
              <w:rPr>
                <w:sz w:val="20"/>
                <w:szCs w:val="20"/>
              </w:rPr>
              <w:t>Titel som beskriver den information som sänds i dokumentet.</w:t>
            </w:r>
          </w:p>
          <w:p w14:paraId="735BEB60"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020569" w:rsidRPr="00907C9B" w:rsidRDefault="00020569" w:rsidP="00020569">
            <w:pPr>
              <w:spacing w:line="229" w:lineRule="exact"/>
              <w:ind w:left="102"/>
              <w:rPr>
                <w:sz w:val="20"/>
                <w:szCs w:val="20"/>
              </w:rPr>
            </w:pPr>
            <w:r w:rsidRPr="00907C9B">
              <w:rPr>
                <w:sz w:val="20"/>
                <w:szCs w:val="20"/>
              </w:rPr>
              <w:t>0..1</w:t>
            </w:r>
          </w:p>
        </w:tc>
      </w:tr>
      <w:tr w:rsidR="00020569"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020569" w:rsidRPr="00907C9B" w:rsidRDefault="00020569" w:rsidP="00020569">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6249B6E"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020569" w:rsidRPr="00171EC2" w:rsidRDefault="00020569" w:rsidP="00020569">
            <w:pPr>
              <w:spacing w:line="229" w:lineRule="exact"/>
              <w:ind w:left="102"/>
              <w:rPr>
                <w:sz w:val="20"/>
                <w:szCs w:val="20"/>
              </w:rPr>
            </w:pPr>
            <w:r>
              <w:rPr>
                <w:sz w:val="20"/>
                <w:szCs w:val="20"/>
              </w:rPr>
              <w:t>TimeStampType</w:t>
            </w:r>
          </w:p>
          <w:p w14:paraId="7BA9F4A5"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020569" w:rsidRPr="00907C9B" w:rsidRDefault="00020569"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020569" w:rsidRPr="00907C9B" w:rsidRDefault="00020569" w:rsidP="00020569">
            <w:pPr>
              <w:spacing w:line="229" w:lineRule="exact"/>
              <w:ind w:left="102"/>
              <w:rPr>
                <w:sz w:val="20"/>
                <w:szCs w:val="20"/>
              </w:rPr>
            </w:pPr>
            <w:r>
              <w:rPr>
                <w:sz w:val="20"/>
                <w:szCs w:val="20"/>
              </w:rPr>
              <w:t>..</w:t>
            </w: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020569" w:rsidRPr="002E3143" w:rsidRDefault="00020569"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020569" w:rsidRPr="00041CC6" w:rsidRDefault="00020569"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020569" w:rsidRPr="00A63DCF" w:rsidRDefault="00020569" w:rsidP="00020569">
            <w:pPr>
              <w:spacing w:line="226" w:lineRule="exact"/>
              <w:ind w:left="102"/>
              <w:rPr>
                <w:spacing w:val="-1"/>
                <w:sz w:val="20"/>
                <w:szCs w:val="20"/>
              </w:rPr>
            </w:pPr>
          </w:p>
          <w:p w14:paraId="1CC64A35"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020569" w:rsidRPr="00907C9B" w:rsidRDefault="00020569" w:rsidP="00020569">
            <w:pPr>
              <w:spacing w:line="229" w:lineRule="exact"/>
              <w:ind w:left="102"/>
              <w:rPr>
                <w:sz w:val="20"/>
                <w:szCs w:val="20"/>
              </w:rPr>
            </w:pPr>
            <w:r w:rsidRPr="00907C9B">
              <w:rPr>
                <w:sz w:val="20"/>
                <w:szCs w:val="20"/>
              </w:rPr>
              <w: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020569"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020569" w:rsidRPr="00041CC6" w:rsidRDefault="00020569"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020569" w:rsidRPr="00907C9B" w:rsidRDefault="00020569" w:rsidP="00020569">
            <w:pPr>
              <w:spacing w:line="229" w:lineRule="exact"/>
              <w:ind w:left="102"/>
              <w:rPr>
                <w:sz w:val="20"/>
                <w:szCs w:val="20"/>
              </w:rPr>
            </w:pPr>
            <w:r>
              <w:rPr>
                <w:sz w:val="20"/>
                <w:szCs w:val="20"/>
              </w:rPr>
              <w:t>1..1</w:t>
            </w:r>
          </w:p>
        </w:tc>
      </w:tr>
      <w:tr w:rsidR="00020569"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020569" w:rsidRPr="00907C9B" w:rsidRDefault="00020569" w:rsidP="00020569">
            <w:pPr>
              <w:spacing w:line="229" w:lineRule="exact"/>
              <w:ind w:left="102"/>
              <w:rPr>
                <w:sz w:val="20"/>
                <w:szCs w:val="20"/>
              </w:rPr>
            </w:pPr>
            <w:r w:rsidRPr="00907C9B">
              <w:rPr>
                <w:sz w:val="20"/>
                <w:szCs w:val="20"/>
              </w:rPr>
              <w:t>...</w:t>
            </w:r>
            <w:r>
              <w:rPr>
                <w:sz w:val="20"/>
                <w:szCs w:val="20"/>
              </w:rPr>
              <w:t>type</w:t>
            </w:r>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020569"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020569" w:rsidRDefault="00020569" w:rsidP="00020569">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1BDB27EA" w14:textId="77777777" w:rsidR="00020569" w:rsidRPr="00041CC6"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020569" w:rsidRPr="00907C9B" w:rsidRDefault="00020569" w:rsidP="00020569">
            <w:pPr>
              <w:spacing w:line="229" w:lineRule="exact"/>
              <w:ind w:left="102"/>
              <w:rPr>
                <w:sz w:val="20"/>
                <w:szCs w:val="20"/>
              </w:rPr>
            </w:pPr>
            <w:r>
              <w:rPr>
                <w:sz w:val="20"/>
                <w:szCs w:val="20"/>
              </w:rPr>
              <w:t>1..1</w:t>
            </w:r>
          </w:p>
        </w:tc>
      </w:tr>
      <w:tr w:rsidR="00020569"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020569" w:rsidRPr="00907C9B" w:rsidRDefault="00020569" w:rsidP="00020569">
            <w:pPr>
              <w:spacing w:line="229" w:lineRule="exact"/>
              <w:ind w:left="102"/>
              <w:rPr>
                <w:sz w:val="20"/>
                <w:szCs w:val="20"/>
              </w:rPr>
            </w:pPr>
            <w:r w:rsidRPr="00907C9B">
              <w:rPr>
                <w:sz w:val="20"/>
                <w:szCs w:val="20"/>
              </w:rPr>
              <w:lastRenderedPageBreak/>
              <w:t>..author</w:t>
            </w:r>
          </w:p>
          <w:p w14:paraId="10960D28"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020569" w:rsidRPr="00907C9B" w:rsidRDefault="00020569" w:rsidP="00020569">
            <w:pPr>
              <w:spacing w:line="229" w:lineRule="exact"/>
              <w:ind w:left="102"/>
              <w:rPr>
                <w:sz w:val="20"/>
                <w:szCs w:val="20"/>
              </w:rPr>
            </w:pPr>
            <w:r>
              <w:rPr>
                <w:sz w:val="20"/>
                <w:szCs w:val="20"/>
              </w:rPr>
              <w:t>A</w:t>
            </w:r>
            <w:r w:rsidRPr="00907C9B">
              <w:rPr>
                <w:sz w:val="20"/>
                <w:szCs w:val="20"/>
              </w:rPr>
              <w:t>uthorType</w:t>
            </w:r>
          </w:p>
          <w:p w14:paraId="36768B5E"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020569" w:rsidRPr="00041CC6" w:rsidRDefault="00020569"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020569" w:rsidRPr="00907C9B" w:rsidRDefault="00020569" w:rsidP="00020569">
            <w:pPr>
              <w:spacing w:line="229" w:lineRule="exact"/>
              <w:ind w:left="102"/>
              <w:rPr>
                <w:sz w:val="20"/>
                <w:szCs w:val="20"/>
              </w:rPr>
            </w:pPr>
            <w:r w:rsidRPr="00907C9B">
              <w:rPr>
                <w:sz w:val="20"/>
                <w:szCs w:val="20"/>
              </w:rPr>
              <w:t>...a</w:t>
            </w:r>
            <w:r w:rsidRPr="00907C9B">
              <w:rPr>
                <w:spacing w:val="-1"/>
                <w:sz w:val="20"/>
                <w:szCs w:val="20"/>
              </w:rPr>
              <w:t>uthorTime</w:t>
            </w:r>
          </w:p>
          <w:p w14:paraId="7C6708C3"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020569" w:rsidRDefault="00020569" w:rsidP="00020569">
            <w:pPr>
              <w:spacing w:line="229" w:lineRule="exact"/>
              <w:ind w:left="102"/>
              <w:rPr>
                <w:rFonts w:ascii="Arial" w:hAnsi="Arial" w:cs="Arial"/>
                <w:color w:val="FF0000"/>
                <w:sz w:val="20"/>
                <w:szCs w:val="20"/>
              </w:rPr>
            </w:pPr>
            <w:r>
              <w:rPr>
                <w:sz w:val="20"/>
                <w:szCs w:val="20"/>
              </w:rPr>
              <w:t>TimeStampType</w:t>
            </w:r>
          </w:p>
          <w:p w14:paraId="734F58AD"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020569" w:rsidRPr="00907C9B" w:rsidRDefault="00020569"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020569" w:rsidRPr="00907C9B" w:rsidRDefault="00020569" w:rsidP="00020569">
            <w:pPr>
              <w:spacing w:line="229" w:lineRule="exact"/>
              <w:ind w:left="102"/>
              <w:rPr>
                <w:sz w:val="20"/>
                <w:szCs w:val="20"/>
              </w:rPr>
            </w:pPr>
            <w:r w:rsidRPr="00907C9B">
              <w:rPr>
                <w:spacing w:val="-1"/>
                <w:sz w:val="20"/>
                <w:szCs w:val="20"/>
              </w:rPr>
              <w:t>1..1</w:t>
            </w:r>
          </w:p>
        </w:tc>
      </w:tr>
      <w:tr w:rsidR="00020569"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020569" w:rsidRPr="00907C9B" w:rsidRDefault="00020569" w:rsidP="00020569">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269262"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020569" w:rsidRDefault="00020569" w:rsidP="00020569">
            <w:pPr>
              <w:spacing w:line="229" w:lineRule="exact"/>
              <w:ind w:left="102"/>
              <w:rPr>
                <w:rFonts w:ascii="Arial" w:hAnsi="Arial" w:cs="Arial"/>
                <w:sz w:val="20"/>
                <w:szCs w:val="20"/>
              </w:rPr>
            </w:pPr>
            <w:r>
              <w:rPr>
                <w:sz w:val="20"/>
                <w:szCs w:val="20"/>
              </w:rPr>
              <w:t>HSAIdType</w:t>
            </w:r>
          </w:p>
          <w:p w14:paraId="62EE4C0C"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020569" w:rsidRPr="00907C9B" w:rsidRDefault="00020569" w:rsidP="00020569">
            <w:pPr>
              <w:spacing w:line="226" w:lineRule="exact"/>
              <w:ind w:left="102"/>
              <w:rPr>
                <w:spacing w:val="-1"/>
                <w:sz w:val="20"/>
                <w:szCs w:val="20"/>
              </w:rPr>
            </w:pPr>
            <w:r w:rsidRPr="00171EC2">
              <w:rPr>
                <w:spacing w:val="-1"/>
                <w:sz w:val="20"/>
                <w:szCs w:val="20"/>
              </w:rPr>
              <w:t>Författarens HSA-id</w:t>
            </w:r>
          </w:p>
          <w:p w14:paraId="6B407032"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020569" w:rsidRPr="00907C9B" w:rsidRDefault="00020569" w:rsidP="00020569">
            <w:pPr>
              <w:spacing w:line="226" w:lineRule="exact"/>
              <w:ind w:left="102"/>
              <w:rPr>
                <w:spacing w:val="-1"/>
                <w:sz w:val="20"/>
                <w:szCs w:val="20"/>
              </w:rPr>
            </w:pPr>
            <w:r w:rsidRPr="00907C9B">
              <w:rPr>
                <w:spacing w:val="-1"/>
                <w:sz w:val="20"/>
                <w:szCs w:val="20"/>
              </w:rPr>
              <w:t>1..1</w:t>
            </w:r>
          </w:p>
        </w:tc>
      </w:tr>
      <w:tr w:rsidR="00020569"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020569" w:rsidRPr="00907C9B" w:rsidRDefault="00020569" w:rsidP="00020569">
            <w:pPr>
              <w:spacing w:line="229" w:lineRule="exact"/>
              <w:ind w:left="102"/>
              <w:rPr>
                <w:sz w:val="20"/>
                <w:szCs w:val="20"/>
              </w:rPr>
            </w:pPr>
            <w:r w:rsidRPr="00907C9B">
              <w:rPr>
                <w:sz w:val="20"/>
                <w:szCs w:val="20"/>
              </w:rPr>
              <w:t>...</w:t>
            </w:r>
            <w:r w:rsidRPr="00907C9B">
              <w:rPr>
                <w:spacing w:val="-1"/>
                <w:sz w:val="20"/>
                <w:szCs w:val="20"/>
              </w:rPr>
              <w:t>authorRoleCode</w:t>
            </w:r>
          </w:p>
          <w:p w14:paraId="4D87BC84"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020569" w:rsidRDefault="00020569" w:rsidP="00020569">
            <w:pPr>
              <w:spacing w:line="229" w:lineRule="exact"/>
              <w:ind w:left="102"/>
              <w:rPr>
                <w:rFonts w:ascii="Arial" w:hAnsi="Arial" w:cs="Arial"/>
                <w:sz w:val="20"/>
                <w:szCs w:val="20"/>
              </w:rPr>
            </w:pPr>
            <w:r>
              <w:rPr>
                <w:spacing w:val="-1"/>
                <w:sz w:val="20"/>
                <w:szCs w:val="20"/>
              </w:rPr>
              <w:t>string</w:t>
            </w:r>
          </w:p>
          <w:p w14:paraId="2758B5C6" w14:textId="77777777" w:rsidR="00020569" w:rsidRPr="00171EC2" w:rsidRDefault="00020569" w:rsidP="00020569">
            <w:pPr>
              <w:spacing w:line="226" w:lineRule="exact"/>
              <w:ind w:left="102"/>
              <w:rPr>
                <w:spacing w:val="-1"/>
                <w:sz w:val="20"/>
                <w:szCs w:val="20"/>
              </w:rPr>
            </w:pPr>
          </w:p>
          <w:p w14:paraId="114231CB"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020569" w:rsidRPr="00041CC6" w:rsidRDefault="00020569" w:rsidP="00020569">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5A14BD2A"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020569" w:rsidRPr="00907C9B" w:rsidRDefault="00020569" w:rsidP="00020569">
            <w:pPr>
              <w:spacing w:line="226" w:lineRule="exact"/>
              <w:ind w:left="102"/>
              <w:rPr>
                <w:spacing w:val="-1"/>
                <w:sz w:val="20"/>
                <w:szCs w:val="20"/>
              </w:rPr>
            </w:pPr>
            <w:r w:rsidRPr="00907C9B">
              <w:rPr>
                <w:spacing w:val="-1"/>
                <w:sz w:val="20"/>
                <w:szCs w:val="20"/>
              </w:rPr>
              <w:t>0..1</w:t>
            </w:r>
          </w:p>
        </w:tc>
      </w:tr>
      <w:tr w:rsidR="00020569"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020569" w:rsidRPr="00907C9B" w:rsidRDefault="00020569" w:rsidP="00020569">
            <w:pPr>
              <w:spacing w:line="226" w:lineRule="exact"/>
              <w:ind w:left="102"/>
              <w:rPr>
                <w:spacing w:val="-1"/>
                <w:sz w:val="20"/>
                <w:szCs w:val="20"/>
              </w:rPr>
            </w:pPr>
            <w:r w:rsidRPr="00907C9B">
              <w:rPr>
                <w:sz w:val="20"/>
                <w:szCs w:val="20"/>
              </w:rPr>
              <w:t>...</w:t>
            </w:r>
            <w:r w:rsidRPr="00907C9B">
              <w:rPr>
                <w:spacing w:val="-1"/>
                <w:sz w:val="20"/>
                <w:szCs w:val="20"/>
              </w:rPr>
              <w:t>authorName</w:t>
            </w:r>
          </w:p>
          <w:p w14:paraId="5672D63C"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020569" w:rsidRPr="00907C9B" w:rsidRDefault="00020569" w:rsidP="00020569">
            <w:pPr>
              <w:spacing w:line="226" w:lineRule="exact"/>
              <w:ind w:left="102"/>
              <w:rPr>
                <w:spacing w:val="-1"/>
                <w:sz w:val="20"/>
                <w:szCs w:val="20"/>
              </w:rPr>
            </w:pPr>
            <w:r>
              <w:rPr>
                <w:spacing w:val="-1"/>
                <w:sz w:val="20"/>
                <w:szCs w:val="20"/>
              </w:rPr>
              <w:t>string</w:t>
            </w:r>
          </w:p>
          <w:p w14:paraId="045406CD"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020569" w:rsidRPr="00907C9B" w:rsidRDefault="00020569" w:rsidP="00020569">
            <w:pPr>
              <w:spacing w:line="226" w:lineRule="exact"/>
              <w:ind w:left="102"/>
              <w:rPr>
                <w:spacing w:val="-1"/>
                <w:sz w:val="20"/>
                <w:szCs w:val="20"/>
              </w:rPr>
            </w:pPr>
            <w:r>
              <w:rPr>
                <w:spacing w:val="-1"/>
                <w:sz w:val="20"/>
                <w:szCs w:val="20"/>
              </w:rPr>
              <w:t>Författarens namn</w:t>
            </w:r>
          </w:p>
          <w:p w14:paraId="551A471F"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020569" w:rsidRPr="00907C9B" w:rsidRDefault="00020569" w:rsidP="00020569">
            <w:pPr>
              <w:spacing w:line="226" w:lineRule="exact"/>
              <w:ind w:left="102"/>
              <w:rPr>
                <w:spacing w:val="-1"/>
                <w:sz w:val="20"/>
                <w:szCs w:val="20"/>
              </w:rPr>
            </w:pPr>
            <w:r w:rsidRPr="00907C9B">
              <w:rPr>
                <w:spacing w:val="-1"/>
                <w:sz w:val="20"/>
                <w:szCs w:val="20"/>
              </w:rPr>
              <w:t>0..1</w:t>
            </w:r>
          </w:p>
        </w:tc>
      </w:tr>
      <w:tr w:rsidR="00020569"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020569" w:rsidRPr="00907C9B" w:rsidRDefault="00020569" w:rsidP="00020569">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020569" w:rsidRPr="00907C9B" w:rsidRDefault="00020569" w:rsidP="00020569">
            <w:pPr>
              <w:spacing w:line="226" w:lineRule="exact"/>
              <w:ind w:left="102"/>
              <w:rPr>
                <w:spacing w:val="-1"/>
                <w:sz w:val="20"/>
                <w:szCs w:val="20"/>
              </w:rPr>
            </w:pPr>
            <w:r w:rsidRPr="008C68A3">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020569" w:rsidRPr="00907C9B" w:rsidRDefault="00020569"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020569" w:rsidRPr="00907C9B" w:rsidRDefault="00020569" w:rsidP="00020569">
            <w:pPr>
              <w:spacing w:line="226" w:lineRule="exact"/>
              <w:ind w:left="102"/>
              <w:rPr>
                <w:spacing w:val="-1"/>
                <w:sz w:val="20"/>
                <w:szCs w:val="20"/>
              </w:rPr>
            </w:pPr>
            <w:r>
              <w:rPr>
                <w:spacing w:val="-1"/>
                <w:sz w:val="20"/>
                <w:szCs w:val="20"/>
              </w:rPr>
              <w:t>1..1</w:t>
            </w:r>
          </w:p>
        </w:tc>
      </w:tr>
      <w:tr w:rsidR="00020569"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020569" w:rsidRPr="008C68A3" w:rsidRDefault="00020569" w:rsidP="0002056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71A784F8"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020569" w:rsidRPr="00907C9B"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020569" w:rsidRPr="00907C9B" w:rsidRDefault="00020569"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020569" w:rsidRPr="00907C9B" w:rsidRDefault="00020569" w:rsidP="00020569">
            <w:pPr>
              <w:spacing w:line="226" w:lineRule="exact"/>
              <w:ind w:left="102"/>
              <w:rPr>
                <w:spacing w:val="-1"/>
                <w:sz w:val="20"/>
                <w:szCs w:val="20"/>
              </w:rPr>
            </w:pPr>
            <w:r>
              <w:rPr>
                <w:spacing w:val="-1"/>
                <w:sz w:val="20"/>
                <w:szCs w:val="20"/>
              </w:rPr>
              <w:t>1..1</w:t>
            </w:r>
          </w:p>
        </w:tc>
      </w:tr>
      <w:tr w:rsidR="00020569"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020569" w:rsidRPr="00907C9B" w:rsidRDefault="00020569" w:rsidP="00020569">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020569" w:rsidRPr="00907C9B"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020569" w:rsidRPr="00907C9B" w:rsidRDefault="00020569"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020569" w:rsidRPr="00907C9B" w:rsidRDefault="00020569" w:rsidP="00020569">
            <w:pPr>
              <w:spacing w:line="226" w:lineRule="exact"/>
              <w:ind w:left="102"/>
              <w:rPr>
                <w:spacing w:val="-1"/>
                <w:sz w:val="20"/>
                <w:szCs w:val="20"/>
              </w:rPr>
            </w:pPr>
            <w:r>
              <w:rPr>
                <w:spacing w:val="-1"/>
                <w:sz w:val="20"/>
                <w:szCs w:val="20"/>
              </w:rPr>
              <w:t>0..1</w:t>
            </w:r>
          </w:p>
        </w:tc>
      </w:tr>
      <w:tr w:rsidR="00020569"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020569" w:rsidRPr="00907C9B" w:rsidRDefault="00020569" w:rsidP="00020569">
            <w:pPr>
              <w:spacing w:line="229" w:lineRule="exact"/>
              <w:ind w:left="102"/>
              <w:rPr>
                <w:sz w:val="20"/>
                <w:szCs w:val="20"/>
              </w:rPr>
            </w:pPr>
            <w:r w:rsidRPr="00907C9B">
              <w:rPr>
                <w:sz w:val="20"/>
                <w:szCs w:val="20"/>
              </w:rPr>
              <w:t>...</w:t>
            </w:r>
            <w:r>
              <w:rPr>
                <w:spacing w:val="-1"/>
                <w:sz w:val="20"/>
                <w:szCs w:val="20"/>
              </w:rPr>
              <w:t>careUnitHSAid</w:t>
            </w:r>
          </w:p>
          <w:p w14:paraId="40289C1B"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020569" w:rsidRDefault="00020569" w:rsidP="00020569">
            <w:pPr>
              <w:spacing w:line="229" w:lineRule="exact"/>
              <w:ind w:left="102"/>
              <w:rPr>
                <w:rFonts w:ascii="Arial" w:hAnsi="Arial" w:cs="Arial"/>
                <w:sz w:val="20"/>
                <w:szCs w:val="20"/>
              </w:rPr>
            </w:pPr>
            <w:r>
              <w:rPr>
                <w:spacing w:val="-1"/>
                <w:sz w:val="20"/>
                <w:szCs w:val="20"/>
              </w:rPr>
              <w:t>HSAIdType</w:t>
            </w:r>
          </w:p>
          <w:p w14:paraId="328BD103" w14:textId="77777777" w:rsidR="00020569" w:rsidRPr="00907C9B" w:rsidRDefault="00020569" w:rsidP="00020569">
            <w:pPr>
              <w:spacing w:line="226" w:lineRule="exact"/>
              <w:ind w:left="102"/>
              <w:rPr>
                <w:spacing w:val="-1"/>
                <w:sz w:val="20"/>
                <w:szCs w:val="20"/>
              </w:rPr>
            </w:pPr>
          </w:p>
          <w:p w14:paraId="38DE228D"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020569" w:rsidRPr="006B1876" w:rsidRDefault="00020569" w:rsidP="00020569">
            <w:pPr>
              <w:spacing w:line="229" w:lineRule="exact"/>
              <w:ind w:left="102"/>
              <w:rPr>
                <w:sz w:val="20"/>
                <w:szCs w:val="20"/>
              </w:rPr>
            </w:pPr>
            <w:r w:rsidRPr="006B1876">
              <w:rPr>
                <w:sz w:val="20"/>
                <w:szCs w:val="20"/>
              </w:rPr>
              <w:t>HSA-id för PDL-enhet</w:t>
            </w:r>
          </w:p>
          <w:p w14:paraId="05D5B0DC" w14:textId="77777777" w:rsidR="00020569" w:rsidRPr="006B1876" w:rsidRDefault="00020569" w:rsidP="00020569">
            <w:pPr>
              <w:spacing w:line="229" w:lineRule="exact"/>
              <w:ind w:left="102"/>
              <w:rPr>
                <w:sz w:val="20"/>
                <w:szCs w:val="20"/>
              </w:rPr>
            </w:pPr>
          </w:p>
          <w:p w14:paraId="71EE8DFC"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020569" w:rsidRPr="00907C9B" w:rsidRDefault="00020569" w:rsidP="00020569">
            <w:pPr>
              <w:spacing w:line="226" w:lineRule="exact"/>
              <w:ind w:left="102"/>
              <w:rPr>
                <w:spacing w:val="-1"/>
                <w:sz w:val="20"/>
                <w:szCs w:val="20"/>
              </w:rPr>
            </w:pPr>
            <w:r w:rsidRPr="00907C9B">
              <w:rPr>
                <w:spacing w:val="-1"/>
                <w:sz w:val="20"/>
                <w:szCs w:val="20"/>
              </w:rPr>
              <w:t>1..1</w:t>
            </w:r>
          </w:p>
        </w:tc>
      </w:tr>
      <w:tr w:rsidR="00020569"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020569" w:rsidRPr="00907C9B" w:rsidRDefault="00020569" w:rsidP="00020569">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020569" w:rsidRPr="00907C9B" w:rsidRDefault="00020569" w:rsidP="00020569">
            <w:pPr>
              <w:spacing w:line="226" w:lineRule="exact"/>
              <w:ind w:left="102"/>
              <w:rPr>
                <w:spacing w:val="-1"/>
                <w:sz w:val="20"/>
                <w:szCs w:val="20"/>
              </w:rPr>
            </w:pPr>
            <w:r>
              <w:rPr>
                <w:spacing w:val="-1"/>
                <w:sz w:val="20"/>
                <w:szCs w:val="20"/>
              </w:rPr>
              <w:t>HSAIdType</w:t>
            </w:r>
          </w:p>
          <w:p w14:paraId="7A804262"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020569" w:rsidRPr="00907C9B" w:rsidRDefault="00020569"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020569" w:rsidRPr="00907C9B" w:rsidRDefault="00020569" w:rsidP="00020569">
            <w:pPr>
              <w:spacing w:line="226" w:lineRule="exact"/>
              <w:ind w:left="102"/>
              <w:rPr>
                <w:spacing w:val="-1"/>
                <w:sz w:val="20"/>
                <w:szCs w:val="20"/>
              </w:rPr>
            </w:pPr>
            <w:r w:rsidRPr="00907C9B">
              <w:rPr>
                <w:spacing w:val="-1"/>
                <w:sz w:val="20"/>
                <w:szCs w:val="20"/>
              </w:rPr>
              <w:t>1..1</w:t>
            </w:r>
          </w:p>
        </w:tc>
      </w:tr>
      <w:tr w:rsidR="00020569"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020569" w:rsidRPr="00907C9B" w:rsidRDefault="00020569" w:rsidP="00020569">
            <w:pPr>
              <w:spacing w:line="229" w:lineRule="exact"/>
              <w:ind w:left="102"/>
              <w:rPr>
                <w:sz w:val="20"/>
                <w:szCs w:val="20"/>
              </w:rPr>
            </w:pPr>
            <w:r w:rsidRPr="00907C9B">
              <w:rPr>
                <w:sz w:val="20"/>
                <w:szCs w:val="20"/>
                <w:lang w:val="en-US"/>
              </w:rPr>
              <w:t>..legalAuthenticator</w:t>
            </w:r>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020569" w:rsidRPr="00907C9B" w:rsidRDefault="00020569" w:rsidP="00020569">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020569" w:rsidRPr="003C17D1" w:rsidRDefault="00020569" w:rsidP="00020569">
            <w:pPr>
              <w:spacing w:line="229" w:lineRule="exact"/>
              <w:ind w:left="102"/>
              <w:rPr>
                <w:sz w:val="20"/>
                <w:szCs w:val="20"/>
              </w:rPr>
            </w:pPr>
            <w:r w:rsidRPr="003C17D1">
              <w:rPr>
                <w:sz w:val="20"/>
                <w:szCs w:val="20"/>
              </w:rPr>
              <w:t>Information om vem som signerat informationen i dokumentet.</w:t>
            </w:r>
          </w:p>
          <w:p w14:paraId="5A930ADC"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020569" w:rsidRPr="00907C9B" w:rsidRDefault="00020569" w:rsidP="00020569">
            <w:pPr>
              <w:spacing w:line="226" w:lineRule="exact"/>
              <w:ind w:left="102"/>
              <w:rPr>
                <w:spacing w:val="-1"/>
                <w:sz w:val="20"/>
                <w:szCs w:val="20"/>
              </w:rPr>
            </w:pPr>
            <w:r w:rsidRPr="00907C9B">
              <w:rPr>
                <w:sz w:val="20"/>
                <w:szCs w:val="20"/>
                <w:lang w:val="en-US"/>
              </w:rPr>
              <w:t>0..1</w:t>
            </w:r>
          </w:p>
        </w:tc>
      </w:tr>
      <w:tr w:rsidR="00020569"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020569" w:rsidRPr="00907C9B" w:rsidRDefault="00020569" w:rsidP="00020569">
            <w:pPr>
              <w:spacing w:line="229" w:lineRule="exact"/>
              <w:ind w:left="102"/>
              <w:rPr>
                <w:sz w:val="20"/>
                <w:szCs w:val="20"/>
              </w:rPr>
            </w:pPr>
            <w:r>
              <w:rPr>
                <w:sz w:val="20"/>
                <w:szCs w:val="20"/>
                <w:lang w:val="en-US"/>
              </w:rPr>
              <w:t>...</w:t>
            </w:r>
            <w:r w:rsidRPr="00E74D83">
              <w:rPr>
                <w:sz w:val="20"/>
                <w:szCs w:val="20"/>
              </w:rPr>
              <w:t>signatureTime</w:t>
            </w:r>
          </w:p>
          <w:p w14:paraId="0F68EEB5"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020569" w:rsidRDefault="00020569" w:rsidP="00020569">
            <w:pPr>
              <w:spacing w:line="229" w:lineRule="exact"/>
              <w:ind w:left="102"/>
              <w:rPr>
                <w:rFonts w:ascii="Arial" w:hAnsi="Arial" w:cs="Arial"/>
                <w:color w:val="FF0000"/>
                <w:sz w:val="20"/>
                <w:szCs w:val="20"/>
              </w:rPr>
            </w:pPr>
            <w:r>
              <w:rPr>
                <w:sz w:val="20"/>
                <w:szCs w:val="20"/>
              </w:rPr>
              <w:t>TimeStampType</w:t>
            </w:r>
          </w:p>
          <w:p w14:paraId="05AA6617"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020569" w:rsidRPr="00907C9B" w:rsidRDefault="00020569" w:rsidP="00020569">
            <w:pPr>
              <w:spacing w:line="229" w:lineRule="exact"/>
              <w:ind w:left="102"/>
              <w:rPr>
                <w:sz w:val="20"/>
                <w:szCs w:val="20"/>
              </w:rPr>
            </w:pPr>
            <w:r w:rsidRPr="00907C9B">
              <w:rPr>
                <w:sz w:val="20"/>
                <w:szCs w:val="20"/>
              </w:rPr>
              <w:t>Tidpunkt för signering</w:t>
            </w:r>
          </w:p>
          <w:p w14:paraId="31832E53"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020569" w:rsidRPr="00907C9B" w:rsidRDefault="00020569" w:rsidP="00020569">
            <w:pPr>
              <w:spacing w:line="229" w:lineRule="exact"/>
              <w:ind w:left="102"/>
              <w:rPr>
                <w:sz w:val="20"/>
                <w:szCs w:val="20"/>
              </w:rPr>
            </w:pPr>
            <w:r>
              <w:rPr>
                <w:sz w:val="20"/>
                <w:szCs w:val="20"/>
              </w:rPr>
              <w:t>...</w:t>
            </w:r>
            <w:r w:rsidRPr="0035083B">
              <w:rPr>
                <w:sz w:val="20"/>
                <w:szCs w:val="20"/>
              </w:rPr>
              <w:t>legalAuthenticatorHSAid</w:t>
            </w:r>
          </w:p>
          <w:p w14:paraId="1B15E5E3" w14:textId="77777777" w:rsidR="00020569" w:rsidRPr="00907C9B" w:rsidRDefault="00020569"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020569" w:rsidRPr="00907C9B" w:rsidRDefault="00020569" w:rsidP="00020569">
            <w:pPr>
              <w:spacing w:line="229" w:lineRule="exact"/>
              <w:ind w:left="102"/>
              <w:rPr>
                <w:sz w:val="20"/>
                <w:szCs w:val="20"/>
              </w:rPr>
            </w:pPr>
            <w:r w:rsidRPr="0035083B">
              <w:rPr>
                <w:sz w:val="20"/>
                <w:szCs w:val="20"/>
              </w:rPr>
              <w:t>HSAIDType</w:t>
            </w:r>
          </w:p>
          <w:p w14:paraId="34C029C6" w14:textId="77777777" w:rsidR="00020569" w:rsidRPr="00907C9B" w:rsidRDefault="00020569"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020569" w:rsidRPr="00D90BD2" w:rsidRDefault="00020569"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020569" w:rsidRPr="00907C9B" w:rsidRDefault="00020569" w:rsidP="00020569">
            <w:pPr>
              <w:spacing w:line="229" w:lineRule="exact"/>
              <w:ind w:left="102"/>
              <w:rPr>
                <w:sz w:val="20"/>
                <w:szCs w:val="20"/>
                <w:lang w:val="en-US"/>
              </w:rPr>
            </w:pPr>
            <w:r>
              <w:rPr>
                <w:sz w:val="20"/>
                <w:szCs w:val="20"/>
              </w:rPr>
              <w:t>0</w:t>
            </w:r>
            <w:r w:rsidRPr="00907C9B">
              <w:rPr>
                <w:sz w:val="20"/>
                <w:szCs w:val="20"/>
              </w:rPr>
              <w:t>..1</w:t>
            </w:r>
          </w:p>
        </w:tc>
      </w:tr>
      <w:tr w:rsidR="00020569"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020569" w:rsidRPr="00E74D83" w:rsidRDefault="00020569" w:rsidP="00020569">
            <w:pPr>
              <w:spacing w:line="229" w:lineRule="exact"/>
              <w:ind w:left="102"/>
              <w:rPr>
                <w:sz w:val="20"/>
                <w:szCs w:val="20"/>
              </w:rPr>
            </w:pPr>
            <w:r w:rsidRPr="00907C9B">
              <w:rPr>
                <w:sz w:val="20"/>
                <w:szCs w:val="20"/>
              </w:rPr>
              <w:t>..</w:t>
            </w:r>
            <w:r w:rsidRPr="00E74D83">
              <w:rPr>
                <w:spacing w:val="-1"/>
                <w:sz w:val="20"/>
                <w:szCs w:val="20"/>
              </w:rPr>
              <w:t>approvedForPatient</w:t>
            </w:r>
          </w:p>
          <w:p w14:paraId="5FF0A7D8" w14:textId="77777777" w:rsidR="00020569" w:rsidRPr="00835228"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020569" w:rsidRDefault="00020569" w:rsidP="00020569">
            <w:pPr>
              <w:spacing w:line="229" w:lineRule="exact"/>
              <w:ind w:left="102"/>
              <w:rPr>
                <w:rFonts w:ascii="Arial" w:hAnsi="Arial" w:cs="Arial"/>
                <w:color w:val="FF0000"/>
                <w:sz w:val="20"/>
                <w:szCs w:val="20"/>
              </w:rPr>
            </w:pPr>
            <w:r w:rsidRPr="00E74D83">
              <w:rPr>
                <w:sz w:val="20"/>
                <w:szCs w:val="20"/>
              </w:rPr>
              <w:t>boolean</w:t>
            </w:r>
          </w:p>
          <w:p w14:paraId="49CEF6F7" w14:textId="77777777" w:rsidR="00020569"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020569" w:rsidRPr="0083546F" w:rsidRDefault="00020569"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2C33C153"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020569" w:rsidRPr="00907C9B" w:rsidRDefault="00020569" w:rsidP="00020569">
            <w:pPr>
              <w:spacing w:line="226" w:lineRule="exact"/>
              <w:ind w:left="102"/>
              <w:rPr>
                <w:spacing w:val="-1"/>
                <w:sz w:val="20"/>
                <w:szCs w:val="20"/>
              </w:rPr>
            </w:pPr>
            <w:r>
              <w:rPr>
                <w:spacing w:val="-1"/>
                <w:sz w:val="20"/>
                <w:szCs w:val="20"/>
              </w:rPr>
              <w:t>1..1</w:t>
            </w:r>
          </w:p>
        </w:tc>
      </w:tr>
      <w:tr w:rsidR="00020569"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020569" w:rsidRPr="00835228" w:rsidRDefault="00020569" w:rsidP="00020569">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020569" w:rsidRDefault="00020569" w:rsidP="00020569">
            <w:pPr>
              <w:spacing w:line="229" w:lineRule="exact"/>
              <w:ind w:left="102"/>
              <w:rPr>
                <w:sz w:val="20"/>
                <w:szCs w:val="20"/>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020569" w:rsidRPr="00907C9B" w:rsidRDefault="00020569" w:rsidP="00020569">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020569" w:rsidRPr="00907C9B" w:rsidRDefault="00020569" w:rsidP="00020569">
            <w:pPr>
              <w:spacing w:line="226" w:lineRule="exact"/>
              <w:ind w:left="102"/>
              <w:rPr>
                <w:spacing w:val="-1"/>
                <w:sz w:val="20"/>
                <w:szCs w:val="20"/>
              </w:rPr>
            </w:pPr>
            <w:r w:rsidRPr="00907C9B">
              <w:rPr>
                <w:spacing w:val="-1"/>
                <w:sz w:val="20"/>
                <w:szCs w:val="20"/>
                <w:lang w:val="en-US"/>
              </w:rPr>
              <w:t>0..1</w:t>
            </w:r>
          </w:p>
        </w:tc>
      </w:tr>
      <w:tr w:rsidR="00020569"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020569" w:rsidRPr="00835228" w:rsidRDefault="001734C4" w:rsidP="00020569">
            <w:pPr>
              <w:spacing w:line="229" w:lineRule="exact"/>
              <w:ind w:left="102"/>
              <w:rPr>
                <w:sz w:val="20"/>
                <w:szCs w:val="20"/>
              </w:rPr>
            </w:pPr>
            <w:r>
              <w:rPr>
                <w:sz w:val="20"/>
                <w:szCs w:val="20"/>
              </w:rPr>
              <w:t>.prenatalMedicalHistory</w:t>
            </w:r>
            <w:r w:rsidR="00020569" w:rsidRPr="00835228">
              <w:rPr>
                <w:sz w:val="20"/>
                <w:szCs w:val="20"/>
              </w:rPr>
              <w:t>Body</w:t>
            </w:r>
          </w:p>
          <w:p w14:paraId="49341FFA"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020569" w:rsidRPr="00907C9B" w:rsidRDefault="001734C4" w:rsidP="00020569">
            <w:pPr>
              <w:spacing w:line="229" w:lineRule="exact"/>
              <w:ind w:left="102"/>
              <w:rPr>
                <w:sz w:val="20"/>
                <w:szCs w:val="20"/>
              </w:rPr>
            </w:pPr>
            <w:r>
              <w:rPr>
                <w:sz w:val="20"/>
                <w:szCs w:val="20"/>
              </w:rPr>
              <w:t>PrenatalMedicalHistory</w:t>
            </w:r>
            <w:r w:rsidR="00020569">
              <w:rPr>
                <w:sz w:val="20"/>
                <w:szCs w:val="20"/>
              </w:rPr>
              <w:t>BodyType</w:t>
            </w:r>
          </w:p>
          <w:p w14:paraId="0A6D0873"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020569" w:rsidRPr="00907C9B" w:rsidRDefault="00020569" w:rsidP="00020569">
            <w:pPr>
              <w:spacing w:line="226" w:lineRule="exact"/>
              <w:ind w:left="102"/>
              <w:rPr>
                <w:spacing w:val="-1"/>
                <w:sz w:val="20"/>
                <w:szCs w:val="20"/>
              </w:rPr>
            </w:pPr>
            <w:r w:rsidRPr="00907C9B">
              <w:rPr>
                <w:spacing w:val="-1"/>
                <w:sz w:val="20"/>
                <w:szCs w:val="20"/>
              </w:rPr>
              <w:t>1..1</w:t>
            </w:r>
          </w:p>
        </w:tc>
      </w:tr>
      <w:tr w:rsidR="005E7FD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5E7FD4" w:rsidRDefault="005E7FD4" w:rsidP="00020569">
            <w:pPr>
              <w:spacing w:line="229" w:lineRule="exact"/>
              <w:ind w:left="102"/>
              <w:rPr>
                <w:sz w:val="20"/>
                <w:szCs w:val="20"/>
              </w:rPr>
            </w:pPr>
            <w:r>
              <w:rPr>
                <w:sz w:val="20"/>
                <w:szCs w:val="20"/>
                <w:lang w:val="en-US"/>
              </w:rPr>
              <w:t>..currentPregnancyLatestMenstruaton</w:t>
            </w:r>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5E7FD4" w:rsidRDefault="001A0FDD"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5E7FD4" w:rsidRPr="00907C9B" w:rsidRDefault="005E7FD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5E7FD4" w:rsidRPr="00907C9B" w:rsidRDefault="005E7FD4" w:rsidP="00020569">
            <w:pPr>
              <w:spacing w:line="226" w:lineRule="exact"/>
              <w:ind w:left="102"/>
              <w:rPr>
                <w:spacing w:val="-1"/>
                <w:sz w:val="20"/>
                <w:szCs w:val="20"/>
              </w:rPr>
            </w:pPr>
            <w:r>
              <w:rPr>
                <w:spacing w:val="-1"/>
                <w:sz w:val="20"/>
                <w:szCs w:val="20"/>
                <w:lang w:val="en-US"/>
              </w:rPr>
              <w:t>0..1</w:t>
            </w:r>
          </w:p>
        </w:tc>
      </w:tr>
      <w:tr w:rsidR="005E7FD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5E7FD4" w:rsidRDefault="005E7FD4" w:rsidP="00020569">
            <w:pPr>
              <w:spacing w:line="229" w:lineRule="exact"/>
              <w:ind w:left="102"/>
              <w:rPr>
                <w:sz w:val="20"/>
                <w:szCs w:val="20"/>
              </w:rPr>
            </w:pPr>
            <w:r>
              <w:rPr>
                <w:sz w:val="20"/>
                <w:szCs w:val="20"/>
                <w:lang w:val="en-US"/>
              </w:rPr>
              <w:t>..currentPregnancyPregnancyIndicationPositive</w:t>
            </w:r>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5E7FD4" w:rsidRDefault="001A0FDD"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5E7FD4" w:rsidRPr="00907C9B" w:rsidRDefault="005E7FD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5E7FD4" w:rsidRPr="00907C9B" w:rsidRDefault="005E7FD4" w:rsidP="00020569">
            <w:pPr>
              <w:spacing w:line="226" w:lineRule="exact"/>
              <w:ind w:left="102"/>
              <w:rPr>
                <w:spacing w:val="-1"/>
                <w:sz w:val="20"/>
                <w:szCs w:val="20"/>
              </w:rPr>
            </w:pPr>
            <w:r>
              <w:rPr>
                <w:spacing w:val="-1"/>
                <w:sz w:val="20"/>
                <w:szCs w:val="20"/>
                <w:lang w:val="en-US"/>
              </w:rPr>
              <w:t>0..1</w:t>
            </w:r>
          </w:p>
        </w:tc>
      </w:tr>
      <w:tr w:rsidR="005E7FD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5E7FD4" w:rsidRDefault="005E7FD4" w:rsidP="00020569">
            <w:pPr>
              <w:spacing w:line="229" w:lineRule="exact"/>
              <w:ind w:left="102"/>
              <w:rPr>
                <w:sz w:val="20"/>
                <w:szCs w:val="20"/>
              </w:rPr>
            </w:pPr>
            <w:r>
              <w:rPr>
                <w:sz w:val="20"/>
                <w:szCs w:val="20"/>
                <w:lang w:val="en-US"/>
              </w:rPr>
              <w:t>..currentPregnancyHaltedPreventivMedication</w:t>
            </w:r>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5E7FD4" w:rsidRDefault="001A0FDD"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5E7FD4" w:rsidRPr="00907C9B" w:rsidRDefault="005E7FD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5E7FD4" w:rsidRPr="00907C9B" w:rsidRDefault="005E7FD4" w:rsidP="00020569">
            <w:pPr>
              <w:spacing w:line="226" w:lineRule="exact"/>
              <w:ind w:left="102"/>
              <w:rPr>
                <w:spacing w:val="-1"/>
                <w:sz w:val="20"/>
                <w:szCs w:val="20"/>
              </w:rPr>
            </w:pPr>
            <w:r>
              <w:rPr>
                <w:spacing w:val="-1"/>
                <w:sz w:val="20"/>
                <w:szCs w:val="20"/>
                <w:lang w:val="en-US"/>
              </w:rPr>
              <w:t>0..1</w:t>
            </w:r>
          </w:p>
        </w:tc>
      </w:tr>
      <w:tr w:rsidR="005E7FD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5E7FD4" w:rsidRDefault="005E7FD4" w:rsidP="00020569">
            <w:pPr>
              <w:spacing w:line="229" w:lineRule="exact"/>
              <w:ind w:left="102"/>
              <w:rPr>
                <w:sz w:val="20"/>
                <w:szCs w:val="20"/>
                <w:lang w:val="en-US"/>
              </w:rPr>
            </w:pPr>
            <w:r>
              <w:rPr>
                <w:sz w:val="20"/>
                <w:szCs w:val="20"/>
                <w:lang w:val="en-US"/>
              </w:rPr>
              <w:t>..expectedDeliveryFromLastMenstruation</w:t>
            </w:r>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5E7FD4" w:rsidRDefault="001A0FDD"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5E7FD4" w:rsidRDefault="005E7FD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5E7FD4" w:rsidRDefault="005E7FD4" w:rsidP="00020569">
            <w:pPr>
              <w:spacing w:line="229" w:lineRule="exact"/>
              <w:ind w:left="102"/>
              <w:rPr>
                <w:sz w:val="20"/>
                <w:szCs w:val="20"/>
                <w:lang w:val="en-US"/>
              </w:rPr>
            </w:pPr>
            <w:r>
              <w:rPr>
                <w:sz w:val="20"/>
                <w:szCs w:val="20"/>
                <w:lang w:val="en-US"/>
              </w:rPr>
              <w:t>..expectedDeliveryFromUltrasound</w:t>
            </w:r>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5E7FD4" w:rsidRDefault="001A0FDD"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5E7FD4" w:rsidRDefault="005E7FD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5E7FD4" w:rsidRDefault="005E7FD4" w:rsidP="00020569">
            <w:pPr>
              <w:spacing w:line="229" w:lineRule="exact"/>
              <w:ind w:left="102"/>
              <w:rPr>
                <w:sz w:val="20"/>
                <w:szCs w:val="20"/>
                <w:lang w:val="en-US"/>
              </w:rPr>
            </w:pPr>
            <w:r>
              <w:rPr>
                <w:sz w:val="20"/>
                <w:szCs w:val="20"/>
                <w:lang w:val="en-US"/>
              </w:rPr>
              <w:lastRenderedPageBreak/>
              <w:t>..expectedDeliveryFromEmbryonicTransfer</w:t>
            </w:r>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5E7FD4" w:rsidRDefault="001A0FDD"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5E7FD4" w:rsidRDefault="005E7FD4" w:rsidP="00020569">
            <w:pPr>
              <w:spacing w:line="226" w:lineRule="exact"/>
              <w:ind w:left="102"/>
              <w:rPr>
                <w:spacing w:val="-1"/>
                <w:sz w:val="20"/>
                <w:szCs w:val="20"/>
              </w:rPr>
            </w:pPr>
            <w:r>
              <w:rPr>
                <w:spacing w:val="-1"/>
                <w:sz w:val="20"/>
                <w:szCs w:val="20"/>
              </w:rPr>
              <w:t>Beräknad förlossning enligt embryonik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5E7FD4" w:rsidRDefault="005E7FD4" w:rsidP="00020569">
            <w:pPr>
              <w:spacing w:line="229" w:lineRule="exact"/>
              <w:ind w:left="102"/>
              <w:rPr>
                <w:sz w:val="20"/>
                <w:szCs w:val="20"/>
                <w:lang w:val="en-US"/>
              </w:rPr>
            </w:pPr>
            <w:r>
              <w:rPr>
                <w:sz w:val="20"/>
                <w:szCs w:val="20"/>
                <w:lang w:val="en-US"/>
              </w:rPr>
              <w:t>..weightAtRegistration</w:t>
            </w:r>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5E7FD4" w:rsidRDefault="005E7FD4" w:rsidP="00020569">
            <w:pPr>
              <w:spacing w:line="229" w:lineRule="exact"/>
              <w:ind w:left="102"/>
              <w:rPr>
                <w:spacing w:val="-1"/>
                <w:sz w:val="20"/>
                <w:szCs w:val="20"/>
                <w:lang w:val="en-US"/>
              </w:rPr>
            </w:pPr>
            <w:r>
              <w:rPr>
                <w:spacing w:val="-1"/>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5E7FD4" w:rsidRDefault="005E7FD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5E7FD4" w:rsidRDefault="005E7FD4" w:rsidP="00020569">
            <w:pPr>
              <w:spacing w:line="229" w:lineRule="exact"/>
              <w:ind w:left="102"/>
              <w:rPr>
                <w:sz w:val="20"/>
                <w:szCs w:val="20"/>
                <w:lang w:val="en-US"/>
              </w:rPr>
            </w:pPr>
            <w:r>
              <w:rPr>
                <w:sz w:val="20"/>
                <w:szCs w:val="20"/>
                <w:lang w:val="en-US"/>
              </w:rPr>
              <w:t>..involuntaryChildlessnessNumberOfYears</w:t>
            </w:r>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5E7FD4" w:rsidRDefault="005E7FD4" w:rsidP="00020569">
            <w:pPr>
              <w:spacing w:line="229" w:lineRule="exact"/>
              <w:ind w:left="102"/>
              <w:rPr>
                <w:spacing w:val="-1"/>
                <w:sz w:val="20"/>
                <w:szCs w:val="20"/>
                <w:lang w:val="en-US"/>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5E7FD4" w:rsidRDefault="005E7FD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5E7FD4" w:rsidRDefault="005E7FD4" w:rsidP="00020569">
            <w:pPr>
              <w:spacing w:line="229" w:lineRule="exact"/>
              <w:ind w:left="102"/>
              <w:rPr>
                <w:sz w:val="20"/>
                <w:szCs w:val="20"/>
                <w:lang w:val="en-US"/>
              </w:rPr>
            </w:pPr>
            <w:r>
              <w:rPr>
                <w:sz w:val="20"/>
                <w:szCs w:val="20"/>
                <w:lang w:val="en-US"/>
              </w:rPr>
              <w:t>..previousPregnanciesAndDeliveries</w:t>
            </w:r>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5E7FD4" w:rsidRDefault="005E7FD4" w:rsidP="00020569">
            <w:pPr>
              <w:spacing w:line="229" w:lineRule="exact"/>
              <w:ind w:left="102"/>
              <w:rPr>
                <w:spacing w:val="-1"/>
                <w:sz w:val="20"/>
                <w:szCs w:val="20"/>
                <w:lang w:val="en-US"/>
              </w:rPr>
            </w:pPr>
            <w:r>
              <w:rPr>
                <w:sz w:val="20"/>
                <w:szCs w:val="20"/>
                <w:lang w:val="en-US"/>
              </w:rPr>
              <w:t>PreviousPregnanciesAndDeliveriesType</w:t>
            </w:r>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5E7FD4" w:rsidRDefault="005E7FD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5E7FD4" w:rsidRDefault="005E7FD4" w:rsidP="00020569">
            <w:pPr>
              <w:spacing w:line="226" w:lineRule="exact"/>
              <w:ind w:left="102"/>
              <w:rPr>
                <w:spacing w:val="-1"/>
                <w:sz w:val="20"/>
                <w:szCs w:val="20"/>
                <w:lang w:val="en-US"/>
              </w:rPr>
            </w:pPr>
            <w:r>
              <w:rPr>
                <w:spacing w:val="-1"/>
                <w:sz w:val="20"/>
                <w:szCs w:val="20"/>
                <w:lang w:val="en-US"/>
              </w:rPr>
              <w:t>0..*</w:t>
            </w:r>
          </w:p>
        </w:tc>
      </w:tr>
      <w:tr w:rsidR="005E7FD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5E7FD4" w:rsidRDefault="005E7FD4" w:rsidP="00020569">
            <w:pPr>
              <w:spacing w:line="229" w:lineRule="exact"/>
              <w:ind w:left="102"/>
              <w:rPr>
                <w:sz w:val="20"/>
                <w:szCs w:val="20"/>
                <w:lang w:val="en-US"/>
              </w:rPr>
            </w:pPr>
            <w:r>
              <w:rPr>
                <w:sz w:val="20"/>
                <w:szCs w:val="20"/>
                <w:lang w:val="en-US"/>
              </w:rPr>
              <w:t>…previousPregnanciesAndDeliveriesYear</w:t>
            </w:r>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5E7FD4" w:rsidRDefault="005E7FD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5E7FD4" w:rsidRDefault="005E7FD4" w:rsidP="00020569">
            <w:pPr>
              <w:spacing w:line="229" w:lineRule="exact"/>
              <w:ind w:left="102"/>
              <w:rPr>
                <w:sz w:val="20"/>
                <w:szCs w:val="20"/>
                <w:lang w:val="en-US"/>
              </w:rPr>
            </w:pPr>
            <w:r>
              <w:rPr>
                <w:sz w:val="20"/>
                <w:szCs w:val="20"/>
                <w:lang w:val="en-US"/>
              </w:rPr>
              <w:t>…previousPregnanciesAndDeliveriesMonth</w:t>
            </w:r>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5E7FD4" w:rsidRDefault="005E7FD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5E7FD4" w:rsidRDefault="005E7FD4" w:rsidP="00020569">
            <w:pPr>
              <w:spacing w:line="229" w:lineRule="exact"/>
              <w:ind w:left="102"/>
              <w:rPr>
                <w:sz w:val="20"/>
                <w:szCs w:val="20"/>
                <w:lang w:val="en-US"/>
              </w:rPr>
            </w:pPr>
            <w:r>
              <w:rPr>
                <w:sz w:val="20"/>
                <w:szCs w:val="20"/>
                <w:lang w:val="en-US"/>
              </w:rPr>
              <w:t>…previousPregnanciesAndDeliveriesMiscarriage</w:t>
            </w:r>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5E7FD4" w:rsidRDefault="005E7FD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5E7FD4" w:rsidRDefault="005E7FD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5E7FD4" w:rsidRDefault="005E7FD4" w:rsidP="001A0FDD">
            <w:pPr>
              <w:spacing w:line="229" w:lineRule="exact"/>
              <w:ind w:left="102"/>
              <w:rPr>
                <w:sz w:val="20"/>
                <w:szCs w:val="20"/>
                <w:lang w:val="en-US"/>
              </w:rPr>
            </w:pPr>
            <w:r>
              <w:rPr>
                <w:sz w:val="20"/>
                <w:szCs w:val="20"/>
                <w:lang w:val="en-US"/>
              </w:rPr>
              <w:t>…previousPregnanciesAndDeliveries</w:t>
            </w:r>
            <w:r w:rsidR="001A0FDD">
              <w:rPr>
                <w:sz w:val="20"/>
                <w:szCs w:val="20"/>
                <w:lang w:val="en-US"/>
              </w:rPr>
              <w:t>Hospital</w:t>
            </w:r>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5E7FD4" w:rsidRDefault="005E7FD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5E7FD4" w:rsidRDefault="005E7FD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5E7FD4" w:rsidRDefault="005E7FD4" w:rsidP="001A0FDD">
            <w:pPr>
              <w:spacing w:line="229" w:lineRule="exact"/>
              <w:ind w:left="102"/>
              <w:rPr>
                <w:sz w:val="20"/>
                <w:szCs w:val="20"/>
                <w:lang w:val="en-US"/>
              </w:rPr>
            </w:pPr>
            <w:r>
              <w:rPr>
                <w:sz w:val="20"/>
                <w:szCs w:val="20"/>
                <w:lang w:val="en-US"/>
              </w:rPr>
              <w:t>…previousPregnanciesAndDeliveries</w:t>
            </w:r>
            <w:r w:rsidR="001A0FDD">
              <w:rPr>
                <w:sz w:val="20"/>
                <w:szCs w:val="20"/>
                <w:lang w:val="en-US"/>
              </w:rPr>
              <w:t>Progress</w:t>
            </w:r>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5E7FD4" w:rsidRDefault="005E7FD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5E7FD4" w:rsidRDefault="005E7FD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5E7FD4" w:rsidRDefault="005E7FD4" w:rsidP="00020569">
            <w:pPr>
              <w:spacing w:line="229" w:lineRule="exact"/>
              <w:ind w:left="102"/>
              <w:rPr>
                <w:sz w:val="20"/>
                <w:szCs w:val="20"/>
                <w:lang w:val="en-US"/>
              </w:rPr>
            </w:pPr>
            <w:r>
              <w:rPr>
                <w:sz w:val="20"/>
                <w:szCs w:val="20"/>
                <w:lang w:val="en-US"/>
              </w:rPr>
              <w:t>…previousPregnanciesAndDeliveriesSex</w:t>
            </w:r>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5E7FD4" w:rsidRDefault="005E7FD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1A66CC8" w14:textId="74335452" w:rsidR="005E7FD4" w:rsidRDefault="005E7FD4" w:rsidP="00020569">
            <w:pPr>
              <w:spacing w:line="226" w:lineRule="exact"/>
              <w:ind w:left="102"/>
              <w:rPr>
                <w:spacing w:val="-1"/>
                <w:sz w:val="20"/>
                <w:szCs w:val="20"/>
              </w:rPr>
            </w:pPr>
            <w:r>
              <w:rPr>
                <w:spacing w:val="-1"/>
                <w:sz w:val="20"/>
                <w:szCs w:val="20"/>
              </w:rPr>
              <w:t>Kön</w:t>
            </w:r>
            <w:r w:rsidR="003B7811">
              <w:rPr>
                <w:spacing w:val="-1"/>
                <w:sz w:val="20"/>
                <w:szCs w:val="20"/>
              </w:rPr>
              <w:t xml:space="preserve"> (F/P/blank)</w:t>
            </w: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21AA5A91" w:rsidR="005E7FD4" w:rsidRDefault="005E7FD4" w:rsidP="00020569">
            <w:pPr>
              <w:spacing w:line="229" w:lineRule="exact"/>
              <w:ind w:left="102"/>
              <w:rPr>
                <w:sz w:val="20"/>
                <w:szCs w:val="20"/>
                <w:lang w:val="en-US"/>
              </w:rPr>
            </w:pPr>
            <w:r>
              <w:rPr>
                <w:sz w:val="20"/>
                <w:szCs w:val="20"/>
                <w:lang w:val="en-US"/>
              </w:rPr>
              <w:t>…previousPregnanciesAndDeliveriesWeight</w:t>
            </w:r>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5E7FD4" w:rsidRDefault="005E7FD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5E7FD4" w:rsidRDefault="005E7FD4" w:rsidP="00020569">
            <w:pPr>
              <w:spacing w:line="229" w:lineRule="exact"/>
              <w:ind w:left="102"/>
              <w:rPr>
                <w:sz w:val="20"/>
                <w:szCs w:val="20"/>
                <w:lang w:val="en-US"/>
              </w:rPr>
            </w:pPr>
            <w:r>
              <w:rPr>
                <w:sz w:val="20"/>
                <w:szCs w:val="20"/>
                <w:lang w:val="en-US"/>
              </w:rPr>
              <w:t>…previousPregnanciesAndDeliveriesWeekOfGestation</w:t>
            </w:r>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5E7FD4" w:rsidRDefault="005E7FD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5E7FD4" w:rsidRDefault="005E7FD4" w:rsidP="00020569">
            <w:pPr>
              <w:spacing w:line="229" w:lineRule="exact"/>
              <w:ind w:left="102"/>
              <w:rPr>
                <w:sz w:val="20"/>
                <w:szCs w:val="20"/>
                <w:lang w:val="en-US"/>
              </w:rPr>
            </w:pPr>
            <w:r>
              <w:rPr>
                <w:sz w:val="20"/>
                <w:szCs w:val="20"/>
                <w:lang w:val="en-US"/>
              </w:rPr>
              <w:t>..diseasesThrombosis</w:t>
            </w:r>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5E7FD4" w:rsidRDefault="005E7FD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5E7FD4" w:rsidRDefault="005E7FD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5E7FD4" w:rsidRDefault="005E7FD4" w:rsidP="00020569">
            <w:pPr>
              <w:spacing w:line="229" w:lineRule="exact"/>
              <w:ind w:left="102"/>
              <w:rPr>
                <w:sz w:val="20"/>
                <w:szCs w:val="20"/>
                <w:lang w:val="en-US"/>
              </w:rPr>
            </w:pPr>
            <w:r>
              <w:rPr>
                <w:sz w:val="20"/>
                <w:szCs w:val="20"/>
                <w:lang w:val="en-US"/>
              </w:rPr>
              <w:t>..diseasesEndocineDiseases</w:t>
            </w:r>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5E7FD4" w:rsidRDefault="005E7FD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5E7FD4" w:rsidRDefault="005E7FD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5E7FD4" w:rsidRDefault="005E7FD4" w:rsidP="00020569">
            <w:pPr>
              <w:spacing w:line="229" w:lineRule="exact"/>
              <w:ind w:left="102"/>
              <w:rPr>
                <w:sz w:val="20"/>
                <w:szCs w:val="20"/>
                <w:lang w:val="en-US"/>
              </w:rPr>
            </w:pPr>
            <w:r>
              <w:rPr>
                <w:sz w:val="20"/>
                <w:szCs w:val="20"/>
                <w:lang w:val="en-US"/>
              </w:rPr>
              <w:t>..diseasesRecurrentUrinaryTractInfections</w:t>
            </w:r>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5E7FD4" w:rsidRDefault="005E7FD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5E7FD4" w:rsidRDefault="005E7FD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5E7FD4" w:rsidRDefault="005E7FD4" w:rsidP="00020569">
            <w:pPr>
              <w:spacing w:line="229" w:lineRule="exact"/>
              <w:ind w:left="102"/>
              <w:rPr>
                <w:sz w:val="20"/>
                <w:szCs w:val="20"/>
                <w:lang w:val="en-US"/>
              </w:rPr>
            </w:pPr>
            <w:r>
              <w:rPr>
                <w:sz w:val="20"/>
                <w:szCs w:val="20"/>
                <w:lang w:val="en-US"/>
              </w:rPr>
              <w:t>..diseasesDiabetesMellitus</w:t>
            </w:r>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5E7FD4" w:rsidRDefault="005E7FD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5E7FD4" w:rsidRDefault="005E7FD4" w:rsidP="00020569">
            <w:pPr>
              <w:spacing w:line="226" w:lineRule="exact"/>
              <w:ind w:left="102"/>
              <w:rPr>
                <w:spacing w:val="-1"/>
                <w:sz w:val="20"/>
                <w:szCs w:val="20"/>
              </w:rPr>
            </w:pPr>
            <w:r>
              <w:rPr>
                <w:spacing w:val="-1"/>
                <w:sz w:val="20"/>
                <w:szCs w:val="20"/>
              </w:rPr>
              <w:t>Diabetes mellitus</w:t>
            </w:r>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5E7FD4" w:rsidRDefault="005E7FD4" w:rsidP="00020569">
            <w:pPr>
              <w:spacing w:line="229" w:lineRule="exact"/>
              <w:ind w:left="102"/>
              <w:rPr>
                <w:sz w:val="20"/>
                <w:szCs w:val="20"/>
                <w:lang w:val="en-US"/>
              </w:rPr>
            </w:pPr>
            <w:r>
              <w:rPr>
                <w:sz w:val="20"/>
                <w:szCs w:val="20"/>
                <w:lang w:val="en-US"/>
              </w:rPr>
              <w:t>..medicationBeforRegistrationDuringPregnacy</w:t>
            </w:r>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5E7FD4" w:rsidRDefault="005E7FD4" w:rsidP="00020569">
            <w:pPr>
              <w:spacing w:line="229" w:lineRule="exact"/>
              <w:ind w:left="102"/>
              <w:rPr>
                <w:sz w:val="20"/>
                <w:szCs w:val="20"/>
                <w:lang w:val="en-US"/>
              </w:rPr>
            </w:pPr>
            <w:r>
              <w:rPr>
                <w:sz w:val="20"/>
                <w:szCs w:val="20"/>
                <w:lang w:val="en-US"/>
              </w:rPr>
              <w:t>MedicationBeforRegistrationDuringPregnacyType</w:t>
            </w:r>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5E7FD4" w:rsidRDefault="005E7FD4" w:rsidP="00020569">
            <w:pPr>
              <w:spacing w:line="226" w:lineRule="exact"/>
              <w:ind w:left="102"/>
              <w:rPr>
                <w:spacing w:val="-1"/>
                <w:sz w:val="20"/>
                <w:szCs w:val="20"/>
              </w:rPr>
            </w:pPr>
            <w:r w:rsidRPr="00DC127B">
              <w:rPr>
                <w:spacing w:val="-1"/>
                <w:sz w:val="20"/>
                <w:szCs w:val="20"/>
              </w:rPr>
              <w:t>Före inskrivning under granviditet: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5E7FD4" w:rsidRDefault="005E7FD4" w:rsidP="00020569">
            <w:pPr>
              <w:spacing w:line="226" w:lineRule="exact"/>
              <w:ind w:left="102"/>
              <w:rPr>
                <w:spacing w:val="-1"/>
                <w:sz w:val="20"/>
                <w:szCs w:val="20"/>
                <w:lang w:val="en-US"/>
              </w:rPr>
            </w:pPr>
            <w:r>
              <w:rPr>
                <w:spacing w:val="-1"/>
                <w:sz w:val="20"/>
                <w:szCs w:val="20"/>
                <w:lang w:val="en-US"/>
              </w:rPr>
              <w:t>0..*</w:t>
            </w:r>
          </w:p>
        </w:tc>
      </w:tr>
      <w:tr w:rsidR="005E7FD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5E7FD4" w:rsidRDefault="005E7FD4" w:rsidP="00020569">
            <w:pPr>
              <w:spacing w:line="229" w:lineRule="exact"/>
              <w:ind w:left="102"/>
              <w:rPr>
                <w:sz w:val="20"/>
                <w:szCs w:val="20"/>
                <w:lang w:val="en-US"/>
              </w:rPr>
            </w:pPr>
            <w:r>
              <w:rPr>
                <w:sz w:val="20"/>
                <w:szCs w:val="20"/>
                <w:lang w:val="en-US"/>
              </w:rPr>
              <w:t>…medicationBeforRegistrationDuringPregnacyMedication</w:t>
            </w:r>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5E7FD4" w:rsidRDefault="005E7FD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5E7FD4" w:rsidRPr="00DC127B" w:rsidRDefault="005E7FD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5E7FD4" w:rsidRDefault="005E7FD4" w:rsidP="00020569">
            <w:pPr>
              <w:spacing w:line="229" w:lineRule="exact"/>
              <w:ind w:left="102"/>
              <w:rPr>
                <w:sz w:val="20"/>
                <w:szCs w:val="20"/>
                <w:lang w:val="en-US"/>
              </w:rPr>
            </w:pPr>
            <w:r>
              <w:rPr>
                <w:sz w:val="20"/>
                <w:szCs w:val="20"/>
                <w:lang w:val="en-US"/>
              </w:rPr>
              <w:t>..assessmentAtFirstContactStandardCare</w:t>
            </w:r>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5E7FD4" w:rsidRDefault="005E7FD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5E7FD4" w:rsidRDefault="005E7FD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5E7FD4" w:rsidRDefault="005E7FD4" w:rsidP="00020569">
            <w:pPr>
              <w:spacing w:line="229" w:lineRule="exact"/>
              <w:ind w:left="102"/>
              <w:rPr>
                <w:sz w:val="20"/>
                <w:szCs w:val="20"/>
                <w:lang w:val="en-US"/>
              </w:rPr>
            </w:pPr>
            <w:r>
              <w:rPr>
                <w:sz w:val="20"/>
                <w:szCs w:val="20"/>
                <w:lang w:val="en-US"/>
              </w:rPr>
              <w:t>..pregnancyCheckup</w:t>
            </w:r>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5E7FD4" w:rsidRDefault="005E7FD4" w:rsidP="00020569">
            <w:pPr>
              <w:spacing w:line="229" w:lineRule="exact"/>
              <w:ind w:left="102"/>
              <w:rPr>
                <w:sz w:val="20"/>
                <w:szCs w:val="20"/>
                <w:lang w:val="en-US"/>
              </w:rPr>
            </w:pPr>
            <w:r>
              <w:rPr>
                <w:sz w:val="20"/>
                <w:szCs w:val="20"/>
                <w:lang w:val="en-US"/>
              </w:rPr>
              <w:t>PregnancyCheckupType</w:t>
            </w:r>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5E7FD4" w:rsidRDefault="005E7FD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5E7FD4" w:rsidRDefault="005E7FD4" w:rsidP="00020569">
            <w:pPr>
              <w:spacing w:line="226" w:lineRule="exact"/>
              <w:ind w:left="102"/>
              <w:rPr>
                <w:spacing w:val="-1"/>
                <w:sz w:val="20"/>
                <w:szCs w:val="20"/>
                <w:lang w:val="en-US"/>
              </w:rPr>
            </w:pPr>
            <w:r>
              <w:rPr>
                <w:spacing w:val="-1"/>
                <w:sz w:val="20"/>
                <w:szCs w:val="20"/>
                <w:lang w:val="en-US"/>
              </w:rPr>
              <w:t>0..*</w:t>
            </w:r>
          </w:p>
        </w:tc>
      </w:tr>
      <w:tr w:rsidR="005E7FD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5E7FD4" w:rsidRDefault="005E7FD4" w:rsidP="00020569">
            <w:pPr>
              <w:spacing w:line="229" w:lineRule="exact"/>
              <w:ind w:left="102"/>
              <w:rPr>
                <w:sz w:val="20"/>
                <w:szCs w:val="20"/>
                <w:lang w:val="en-US"/>
              </w:rPr>
            </w:pPr>
            <w:r>
              <w:rPr>
                <w:sz w:val="20"/>
                <w:szCs w:val="20"/>
                <w:lang w:val="en-US"/>
              </w:rPr>
              <w:t>...pregnancyCheckupContactDate</w:t>
            </w:r>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5E7FD4" w:rsidRDefault="001A0FDD" w:rsidP="00020569">
            <w:pPr>
              <w:spacing w:line="229" w:lineRule="exact"/>
              <w:ind w:left="102"/>
              <w:rPr>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5E7FD4" w:rsidRDefault="005E7FD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5E7FD4" w:rsidRDefault="005E7FD4" w:rsidP="00020569">
            <w:pPr>
              <w:spacing w:line="226" w:lineRule="exact"/>
              <w:ind w:left="102"/>
              <w:rPr>
                <w:spacing w:val="-1"/>
                <w:sz w:val="20"/>
                <w:szCs w:val="20"/>
                <w:lang w:val="en-US"/>
              </w:rPr>
            </w:pPr>
            <w:r>
              <w:rPr>
                <w:spacing w:val="-1"/>
                <w:sz w:val="20"/>
                <w:szCs w:val="20"/>
                <w:lang w:val="en-US"/>
              </w:rPr>
              <w:t>1..1</w:t>
            </w:r>
          </w:p>
        </w:tc>
      </w:tr>
      <w:tr w:rsidR="005E7FD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5E7FD4" w:rsidRDefault="005E7FD4" w:rsidP="00020569">
            <w:pPr>
              <w:spacing w:line="229" w:lineRule="exact"/>
              <w:ind w:left="102"/>
              <w:rPr>
                <w:sz w:val="20"/>
                <w:szCs w:val="20"/>
                <w:lang w:val="en-US"/>
              </w:rPr>
            </w:pPr>
            <w:r>
              <w:rPr>
                <w:sz w:val="20"/>
                <w:szCs w:val="20"/>
                <w:lang w:val="en-US"/>
              </w:rPr>
              <w:t>...pregnancyCheckupCompleteWeeksOfGestation</w:t>
            </w:r>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5E7FD4" w:rsidRDefault="005E7FD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5E7FD4" w:rsidRDefault="005E7FD4" w:rsidP="00020569">
            <w:pPr>
              <w:spacing w:line="229" w:lineRule="exact"/>
              <w:ind w:left="102"/>
              <w:rPr>
                <w:sz w:val="20"/>
                <w:szCs w:val="20"/>
                <w:lang w:val="en-US"/>
              </w:rPr>
            </w:pPr>
            <w:r>
              <w:rPr>
                <w:sz w:val="20"/>
                <w:szCs w:val="20"/>
                <w:lang w:val="en-US"/>
              </w:rPr>
              <w:t>...pregnancyCheckupWeight</w:t>
            </w:r>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5E7FD4" w:rsidRDefault="005E7FD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5E7FD4" w:rsidRDefault="005E7FD4" w:rsidP="001A0FDD">
            <w:pPr>
              <w:spacing w:line="229" w:lineRule="exact"/>
              <w:ind w:left="102"/>
              <w:rPr>
                <w:sz w:val="20"/>
                <w:szCs w:val="20"/>
                <w:lang w:val="en-US"/>
              </w:rPr>
            </w:pPr>
            <w:r>
              <w:rPr>
                <w:sz w:val="20"/>
                <w:szCs w:val="20"/>
                <w:lang w:val="en-US"/>
              </w:rPr>
              <w:t>...pregnancyCheckup</w:t>
            </w:r>
            <w:r w:rsidR="001A0FDD">
              <w:rPr>
                <w:sz w:val="20"/>
                <w:szCs w:val="20"/>
                <w:lang w:val="en-US"/>
              </w:rPr>
              <w:t>SymfysFundus</w:t>
            </w:r>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5E7FD4" w:rsidRDefault="001A0FDD"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5E7FD4" w:rsidRDefault="005E7FD4" w:rsidP="00020569">
            <w:pPr>
              <w:spacing w:line="226" w:lineRule="exact"/>
              <w:ind w:left="102"/>
              <w:rPr>
                <w:spacing w:val="-1"/>
                <w:sz w:val="20"/>
                <w:szCs w:val="20"/>
              </w:rPr>
            </w:pPr>
            <w:r>
              <w:rPr>
                <w:spacing w:val="-1"/>
                <w:sz w:val="20"/>
                <w:szCs w:val="20"/>
              </w:rPr>
              <w:t>Symfys-fundus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5E7FD4" w:rsidRDefault="005E7FD4" w:rsidP="00020569">
            <w:pPr>
              <w:spacing w:line="229" w:lineRule="exact"/>
              <w:ind w:left="102"/>
              <w:rPr>
                <w:sz w:val="20"/>
                <w:szCs w:val="20"/>
                <w:lang w:val="en-US"/>
              </w:rPr>
            </w:pPr>
            <w:r>
              <w:rPr>
                <w:sz w:val="20"/>
                <w:szCs w:val="20"/>
                <w:lang w:val="en-US"/>
              </w:rPr>
              <w:lastRenderedPageBreak/>
              <w:t>...pregnancyCheckupHaemoglobin</w:t>
            </w:r>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5E7FD4" w:rsidRDefault="005E7FD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5E7FD4" w:rsidRDefault="005E7FD4" w:rsidP="00020569">
            <w:pPr>
              <w:spacing w:line="229" w:lineRule="exact"/>
              <w:ind w:left="102"/>
              <w:rPr>
                <w:sz w:val="20"/>
                <w:szCs w:val="20"/>
                <w:lang w:val="en-US"/>
              </w:rPr>
            </w:pPr>
            <w:r>
              <w:rPr>
                <w:sz w:val="20"/>
                <w:szCs w:val="20"/>
                <w:lang w:val="en-US"/>
              </w:rPr>
              <w:t>...pregnancyCheckupXXX</w:t>
            </w:r>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5E7FD4" w:rsidRDefault="005E7FD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5E7FD4" w:rsidRDefault="005E7FD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5E7FD4" w:rsidRDefault="005E7FD4" w:rsidP="00020569">
            <w:pPr>
              <w:spacing w:line="229" w:lineRule="exact"/>
              <w:ind w:left="102"/>
              <w:rPr>
                <w:sz w:val="20"/>
                <w:szCs w:val="20"/>
                <w:lang w:val="en-US"/>
              </w:rPr>
            </w:pPr>
            <w:r>
              <w:rPr>
                <w:sz w:val="20"/>
                <w:szCs w:val="20"/>
                <w:lang w:val="en-US"/>
              </w:rPr>
              <w:t>...pregnancyCheckupBloodPressureSystolic</w:t>
            </w:r>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5E7FD4" w:rsidRDefault="005E7FD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5E7FD4" w:rsidRDefault="005E7FD4" w:rsidP="00020569">
            <w:pPr>
              <w:spacing w:line="229" w:lineRule="exact"/>
              <w:ind w:left="102"/>
              <w:rPr>
                <w:sz w:val="20"/>
                <w:szCs w:val="20"/>
                <w:lang w:val="en-US"/>
              </w:rPr>
            </w:pPr>
            <w:r>
              <w:rPr>
                <w:sz w:val="20"/>
                <w:szCs w:val="20"/>
                <w:lang w:val="en-US"/>
              </w:rPr>
              <w:t>...pregnancyCheckupBloodPressureDiastolic</w:t>
            </w:r>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5E7FD4" w:rsidRDefault="005E7FD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5E7FD4" w:rsidRDefault="003B7811" w:rsidP="00020569">
            <w:pPr>
              <w:spacing w:line="229" w:lineRule="exact"/>
              <w:ind w:left="102"/>
              <w:rPr>
                <w:sz w:val="20"/>
                <w:szCs w:val="20"/>
                <w:lang w:val="en-US"/>
              </w:rPr>
            </w:pPr>
            <w:r>
              <w:rPr>
                <w:sz w:val="20"/>
                <w:szCs w:val="20"/>
                <w:lang w:val="en-US"/>
              </w:rPr>
              <w:t>...pregnancyCheckupFetusPosition</w:t>
            </w:r>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5E7FD4" w:rsidRDefault="005E7FD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5E7FD4" w:rsidRDefault="005E7FD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5E7FD4" w:rsidRDefault="005E7FD4" w:rsidP="00020569">
            <w:pPr>
              <w:spacing w:line="229" w:lineRule="exact"/>
              <w:ind w:left="102"/>
              <w:rPr>
                <w:sz w:val="20"/>
                <w:szCs w:val="20"/>
                <w:lang w:val="en-US"/>
              </w:rPr>
            </w:pPr>
            <w:r>
              <w:rPr>
                <w:sz w:val="20"/>
                <w:szCs w:val="20"/>
                <w:lang w:val="en-US"/>
              </w:rPr>
              <w:t>...pregnancyCheckupXXX</w:t>
            </w:r>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5E7FD4" w:rsidRDefault="005E7FD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5E7FD4" w:rsidRDefault="005E7FD4" w:rsidP="00020569">
            <w:pPr>
              <w:spacing w:line="226" w:lineRule="exact"/>
              <w:ind w:left="102"/>
              <w:rPr>
                <w:spacing w:val="-1"/>
                <w:sz w:val="20"/>
                <w:szCs w:val="20"/>
              </w:rPr>
            </w:pPr>
            <w:r>
              <w:rPr>
                <w:spacing w:val="-1"/>
                <w:sz w:val="20"/>
                <w:szCs w:val="20"/>
              </w:rPr>
              <w:t>Föregående fosterdel</w:t>
            </w:r>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5E7FD4" w:rsidRDefault="003B7811" w:rsidP="00020569">
            <w:pPr>
              <w:spacing w:line="229" w:lineRule="exact"/>
              <w:ind w:left="102"/>
              <w:rPr>
                <w:sz w:val="20"/>
                <w:szCs w:val="20"/>
                <w:lang w:val="en-US"/>
              </w:rPr>
            </w:pPr>
            <w:r>
              <w:rPr>
                <w:sz w:val="20"/>
                <w:szCs w:val="20"/>
                <w:lang w:val="en-US"/>
              </w:rPr>
              <w:t>...pregnancyCheckupFetusSound</w:t>
            </w:r>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5E7FD4" w:rsidRDefault="005E7FD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5E7FD4" w:rsidRDefault="005E7FD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5E7FD4" w:rsidRDefault="003B7811" w:rsidP="00020569">
            <w:pPr>
              <w:spacing w:line="229" w:lineRule="exact"/>
              <w:ind w:left="102"/>
              <w:rPr>
                <w:sz w:val="20"/>
                <w:szCs w:val="20"/>
                <w:lang w:val="en-US"/>
              </w:rPr>
            </w:pPr>
            <w:r>
              <w:rPr>
                <w:sz w:val="20"/>
                <w:szCs w:val="20"/>
                <w:lang w:val="en-US"/>
              </w:rPr>
              <w:t>...pregnancyCheckupTypeOfLeave</w:t>
            </w:r>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5E7FD4" w:rsidRDefault="005E7FD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5E7FD4" w:rsidRDefault="005E7FD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5E7FD4" w:rsidRDefault="005E7FD4" w:rsidP="00020569">
            <w:pPr>
              <w:spacing w:line="226" w:lineRule="exact"/>
              <w:ind w:left="102"/>
              <w:rPr>
                <w:spacing w:val="-1"/>
                <w:sz w:val="20"/>
                <w:szCs w:val="20"/>
                <w:lang w:val="en-US"/>
              </w:rPr>
            </w:pPr>
            <w:r>
              <w:rPr>
                <w:spacing w:val="-1"/>
                <w:sz w:val="20"/>
                <w:szCs w:val="20"/>
                <w:lang w:val="en-US"/>
              </w:rPr>
              <w:t>0..1</w:t>
            </w:r>
          </w:p>
        </w:tc>
      </w:tr>
      <w:tr w:rsidR="005E7FD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5E7FD4" w:rsidRDefault="005E7FD4" w:rsidP="00020569">
            <w:pPr>
              <w:spacing w:line="229" w:lineRule="exact"/>
              <w:ind w:left="102"/>
              <w:rPr>
                <w:sz w:val="20"/>
                <w:szCs w:val="20"/>
                <w:lang w:val="en-US"/>
              </w:rPr>
            </w:pPr>
            <w:r>
              <w:rPr>
                <w:sz w:val="20"/>
                <w:szCs w:val="20"/>
                <w:lang w:val="en-US"/>
              </w:rPr>
              <w:t>....pregnancyCheckupMedication</w:t>
            </w:r>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5E7FD4" w:rsidRDefault="005E7FD4" w:rsidP="00020569">
            <w:pPr>
              <w:spacing w:line="229" w:lineRule="exact"/>
              <w:ind w:left="102"/>
              <w:rPr>
                <w:sz w:val="20"/>
                <w:szCs w:val="20"/>
                <w:lang w:val="en-US"/>
              </w:rPr>
            </w:pPr>
            <w:r>
              <w:rPr>
                <w:sz w:val="20"/>
                <w:szCs w:val="20"/>
                <w:lang w:val="en-US"/>
              </w:rPr>
              <w:t>PregnancyCheckupMedicationType</w:t>
            </w:r>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5E7FD4" w:rsidRDefault="005E7FD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5E7FD4" w:rsidRDefault="005E7FD4" w:rsidP="00020569">
            <w:pPr>
              <w:spacing w:line="226" w:lineRule="exact"/>
              <w:ind w:left="102"/>
              <w:rPr>
                <w:spacing w:val="-1"/>
                <w:sz w:val="20"/>
                <w:szCs w:val="20"/>
                <w:lang w:val="en-US"/>
              </w:rPr>
            </w:pPr>
            <w:r>
              <w:rPr>
                <w:spacing w:val="-1"/>
                <w:sz w:val="20"/>
                <w:szCs w:val="20"/>
                <w:lang w:val="en-US"/>
              </w:rPr>
              <w:t>0..*</w:t>
            </w:r>
          </w:p>
        </w:tc>
      </w:tr>
      <w:tr w:rsidR="005E7FD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5E7FD4" w:rsidRDefault="005E7FD4" w:rsidP="00020569">
            <w:pPr>
              <w:spacing w:line="229" w:lineRule="exact"/>
              <w:ind w:left="102"/>
              <w:rPr>
                <w:sz w:val="20"/>
                <w:szCs w:val="20"/>
                <w:lang w:val="en-US"/>
              </w:rPr>
            </w:pPr>
            <w:r>
              <w:rPr>
                <w:sz w:val="20"/>
                <w:szCs w:val="20"/>
                <w:lang w:val="en-US"/>
              </w:rPr>
              <w:t>....pregnancyCheckupMedicationMedication</w:t>
            </w:r>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5E7FD4" w:rsidRDefault="003B7811" w:rsidP="00020569">
            <w:pPr>
              <w:spacing w:line="229" w:lineRule="exact"/>
              <w:ind w:left="102"/>
              <w:rPr>
                <w:sz w:val="20"/>
                <w:szCs w:val="20"/>
                <w:lang w:val="en-US"/>
              </w:rPr>
            </w:pPr>
            <w:r>
              <w:rPr>
                <w:sz w:val="20"/>
                <w:szCs w:val="20"/>
                <w:lang w:val="en-US"/>
              </w:rPr>
              <w:t>s</w:t>
            </w:r>
            <w:r w:rsidR="005E7FD4">
              <w:rPr>
                <w:sz w:val="20"/>
                <w:szCs w:val="20"/>
                <w:lang w:val="en-US"/>
              </w:rPr>
              <w:t>tring</w:t>
            </w:r>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5E7FD4" w:rsidRDefault="005E7FD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5E7FD4" w:rsidRDefault="005E7FD4" w:rsidP="005E7FD4">
            <w:pPr>
              <w:spacing w:line="226" w:lineRule="exact"/>
              <w:ind w:left="102"/>
              <w:rPr>
                <w:spacing w:val="-1"/>
                <w:sz w:val="20"/>
                <w:szCs w:val="20"/>
                <w:lang w:val="en-US"/>
              </w:rPr>
            </w:pPr>
            <w:r>
              <w:rPr>
                <w:spacing w:val="-1"/>
                <w:sz w:val="20"/>
                <w:szCs w:val="20"/>
                <w:lang w:val="en-US"/>
              </w:rPr>
              <w:t>1..1</w:t>
            </w:r>
          </w:p>
          <w:p w14:paraId="4431759C" w14:textId="77777777" w:rsidR="005E7FD4" w:rsidRDefault="005E7FD4" w:rsidP="00020569">
            <w:pPr>
              <w:spacing w:line="226" w:lineRule="exact"/>
              <w:ind w:left="102"/>
              <w:rPr>
                <w:spacing w:val="-1"/>
                <w:sz w:val="20"/>
                <w:szCs w:val="20"/>
                <w:lang w:val="en-US"/>
              </w:rPr>
            </w:pPr>
          </w:p>
        </w:tc>
      </w:tr>
      <w:tr w:rsidR="005E7FD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5E7FD4" w:rsidRDefault="005E7FD4" w:rsidP="00020569">
            <w:pPr>
              <w:spacing w:line="229" w:lineRule="exact"/>
              <w:ind w:left="102"/>
              <w:rPr>
                <w:sz w:val="20"/>
                <w:szCs w:val="20"/>
                <w:lang w:val="en-US"/>
              </w:rPr>
            </w:pPr>
            <w:r>
              <w:rPr>
                <w:sz w:val="20"/>
                <w:szCs w:val="20"/>
                <w:lang w:val="en-US"/>
              </w:rPr>
              <w:t>....pregnancyCheckupMedicationDosage</w:t>
            </w:r>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5E7FD4" w:rsidRDefault="003B7811" w:rsidP="00020569">
            <w:pPr>
              <w:spacing w:line="229" w:lineRule="exact"/>
              <w:ind w:left="102"/>
              <w:rPr>
                <w:sz w:val="20"/>
                <w:szCs w:val="20"/>
                <w:lang w:val="en-US"/>
              </w:rPr>
            </w:pPr>
            <w:r>
              <w:rPr>
                <w:sz w:val="20"/>
                <w:szCs w:val="20"/>
                <w:lang w:val="en-US"/>
              </w:rPr>
              <w:t>s</w:t>
            </w:r>
            <w:r w:rsidR="005E7FD4">
              <w:rPr>
                <w:sz w:val="20"/>
                <w:szCs w:val="20"/>
                <w:lang w:val="en-US"/>
              </w:rPr>
              <w:t>tring</w:t>
            </w:r>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5E7FD4" w:rsidRDefault="005E7FD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5E7FD4" w:rsidRDefault="005E7FD4" w:rsidP="005E7FD4">
            <w:pPr>
              <w:spacing w:line="226" w:lineRule="exact"/>
              <w:ind w:left="102"/>
              <w:rPr>
                <w:spacing w:val="-1"/>
                <w:sz w:val="20"/>
                <w:szCs w:val="20"/>
                <w:lang w:val="en-US"/>
              </w:rPr>
            </w:pPr>
            <w:r>
              <w:rPr>
                <w:spacing w:val="-1"/>
                <w:sz w:val="20"/>
                <w:szCs w:val="20"/>
                <w:lang w:val="en-US"/>
              </w:rPr>
              <w:t>0..1</w:t>
            </w:r>
          </w:p>
        </w:tc>
      </w:tr>
    </w:tbl>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480EC7" w:rsidRPr="00551CB4" w:rsidRDefault="00480EC7"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0B44E9E" w:rsidR="00480EC7" w:rsidRDefault="00480EC7"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223C7">
            <w:rPr>
              <w:noProof/>
            </w:rPr>
            <w:t>1</w:t>
          </w:r>
          <w:r>
            <w:fldChar w:fldCharType="end"/>
          </w:r>
          <w:r>
            <w:t xml:space="preserve"> (</w:t>
          </w:r>
          <w:r>
            <w:fldChar w:fldCharType="begin"/>
          </w:r>
          <w:r>
            <w:instrText xml:space="preserve"> NUMPAGES </w:instrText>
          </w:r>
          <w:r>
            <w:fldChar w:fldCharType="separate"/>
          </w:r>
          <w:r w:rsidR="00E223C7">
            <w:rPr>
              <w:noProof/>
            </w:rPr>
            <w:t>30</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223C7">
            <w:rPr>
              <w:rFonts w:ascii="Arial" w:hAnsi="Arial" w:cs="Arial"/>
              <w:noProof/>
            </w:rPr>
            <w:t>2013-03-21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223C7">
            <w:rPr>
              <w:noProof/>
            </w:rPr>
            <w:t>30</w:t>
          </w:r>
          <w:r>
            <w:fldChar w:fldCharType="end"/>
          </w:r>
          <w:r>
            <w:t xml:space="preserve"> (</w:t>
          </w:r>
          <w:r>
            <w:fldChar w:fldCharType="begin"/>
          </w:r>
          <w:r>
            <w:instrText xml:space="preserve"> NUMPAGES </w:instrText>
          </w:r>
          <w:r>
            <w:fldChar w:fldCharType="separate"/>
          </w:r>
          <w:r w:rsidR="00E223C7">
            <w:rPr>
              <w:noProof/>
            </w:rPr>
            <w:t>30</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223C7">
            <w:rPr>
              <w:rFonts w:ascii="Arial" w:hAnsi="Arial" w:cs="Arial"/>
              <w:noProof/>
            </w:rPr>
            <w:t>2013-03-21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1E7"/>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223C7"/>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4144</TotalTime>
  <Pages>30</Pages>
  <Words>6424</Words>
  <Characters>34050</Characters>
  <Application>Microsoft Macintosh Word</Application>
  <DocSecurity>0</DocSecurity>
  <Lines>283</Lines>
  <Paragraphs>80</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40394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505</cp:revision>
  <cp:lastPrinted>2013-02-07T13:14:00Z</cp:lastPrinted>
  <dcterms:created xsi:type="dcterms:W3CDTF">2012-12-03T08:38:00Z</dcterms:created>
  <dcterms:modified xsi:type="dcterms:W3CDTF">2013-03-21T21:05:00Z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