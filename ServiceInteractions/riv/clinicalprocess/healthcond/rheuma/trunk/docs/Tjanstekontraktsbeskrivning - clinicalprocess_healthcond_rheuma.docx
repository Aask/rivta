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6345EC">
      <w:pPr>
        <w:tabs>
          <w:tab w:val="left" w:pos="2552"/>
        </w:tabs>
        <w:spacing w:line="240" w:lineRule="auto"/>
        <w:jc w:val="both"/>
      </w:pPr>
      <w:bookmarkStart w:id="0" w:name="Subject"/>
    </w:p>
    <w:p w14:paraId="1780B740" w14:textId="77777777" w:rsidR="00F25F5B" w:rsidRDefault="00F25F5B" w:rsidP="006345EC">
      <w:pPr>
        <w:tabs>
          <w:tab w:val="left" w:pos="2552"/>
        </w:tabs>
        <w:spacing w:line="240" w:lineRule="auto"/>
        <w:jc w:val="both"/>
      </w:pPr>
    </w:p>
    <w:p w14:paraId="4002C8D6" w14:textId="77777777" w:rsidR="00F25F5B" w:rsidRDefault="00F25F5B" w:rsidP="006345EC">
      <w:pPr>
        <w:tabs>
          <w:tab w:val="left" w:pos="2552"/>
        </w:tabs>
        <w:spacing w:line="240" w:lineRule="auto"/>
        <w:jc w:val="both"/>
      </w:pPr>
    </w:p>
    <w:p w14:paraId="45DF8CE0" w14:textId="77777777" w:rsidR="00F25F5B" w:rsidRDefault="00F25F5B" w:rsidP="006345EC">
      <w:pPr>
        <w:tabs>
          <w:tab w:val="left" w:pos="2552"/>
        </w:tabs>
        <w:spacing w:line="240" w:lineRule="auto"/>
        <w:jc w:val="both"/>
      </w:pPr>
    </w:p>
    <w:p w14:paraId="2C2C4857" w14:textId="77777777" w:rsidR="00F25F5B" w:rsidRDefault="00F25F5B" w:rsidP="006345EC">
      <w:pPr>
        <w:tabs>
          <w:tab w:val="left" w:pos="2552"/>
        </w:tabs>
        <w:spacing w:line="240" w:lineRule="auto"/>
        <w:jc w:val="both"/>
      </w:pPr>
    </w:p>
    <w:p w14:paraId="39DFF8B7" w14:textId="77777777" w:rsidR="00F25F5B" w:rsidRDefault="00F25F5B" w:rsidP="006345EC">
      <w:pPr>
        <w:tabs>
          <w:tab w:val="left" w:pos="2552"/>
        </w:tabs>
        <w:spacing w:line="240" w:lineRule="auto"/>
        <w:jc w:val="both"/>
      </w:pPr>
    </w:p>
    <w:p w14:paraId="6055466A" w14:textId="77777777" w:rsidR="00F25F5B" w:rsidRDefault="00F25F5B" w:rsidP="006345EC">
      <w:pPr>
        <w:tabs>
          <w:tab w:val="left" w:pos="2552"/>
        </w:tabs>
        <w:spacing w:line="240" w:lineRule="auto"/>
        <w:jc w:val="both"/>
      </w:pPr>
    </w:p>
    <w:p w14:paraId="427B4AB7" w14:textId="77777777" w:rsidR="00F25F5B" w:rsidRDefault="00F25F5B" w:rsidP="006345EC">
      <w:pPr>
        <w:tabs>
          <w:tab w:val="left" w:pos="2552"/>
        </w:tabs>
        <w:spacing w:line="240" w:lineRule="auto"/>
        <w:jc w:val="both"/>
      </w:pPr>
    </w:p>
    <w:p w14:paraId="0EEE3223" w14:textId="77777777" w:rsidR="00F25F5B" w:rsidRPr="002D631E" w:rsidRDefault="00F25F5B" w:rsidP="006345EC">
      <w:pPr>
        <w:tabs>
          <w:tab w:val="left" w:pos="2552"/>
        </w:tabs>
        <w:spacing w:line="240" w:lineRule="auto"/>
        <w:jc w:val="both"/>
        <w:rPr>
          <w:color w:val="76923C" w:themeColor="accent3" w:themeShade="BF"/>
        </w:rPr>
      </w:pPr>
    </w:p>
    <w:p w14:paraId="37F6382E" w14:textId="52ED4FD9" w:rsidR="009A6329" w:rsidRDefault="006E6DB1" w:rsidP="004F3D80">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w:t>
      </w:r>
    </w:p>
    <w:p w14:paraId="63063284" w14:textId="0F6C6DF3" w:rsidR="00F25F5B" w:rsidRDefault="009A6329" w:rsidP="004F3D80">
      <w:pPr>
        <w:tabs>
          <w:tab w:val="left" w:pos="2552"/>
        </w:tabs>
        <w:spacing w:line="240" w:lineRule="auto"/>
        <w:jc w:val="center"/>
        <w:rPr>
          <w:sz w:val="48"/>
          <w:szCs w:val="48"/>
        </w:rPr>
      </w:pPr>
      <w:r>
        <w:rPr>
          <w:color w:val="76923C" w:themeColor="accent3" w:themeShade="BF"/>
          <w:sz w:val="48"/>
          <w:szCs w:val="48"/>
        </w:rPr>
        <w:t>Vård- och omsorgsprocess: h</w:t>
      </w:r>
      <w:r w:rsidR="00762180">
        <w:rPr>
          <w:color w:val="76923C" w:themeColor="accent3" w:themeShade="BF"/>
          <w:sz w:val="48"/>
          <w:szCs w:val="48"/>
        </w:rPr>
        <w:t xml:space="preserve">antera hälsorelaterade </w:t>
      </w:r>
      <w:r>
        <w:rPr>
          <w:color w:val="76923C" w:themeColor="accent3" w:themeShade="BF"/>
          <w:sz w:val="48"/>
          <w:szCs w:val="48"/>
        </w:rPr>
        <w:t>tillstånd:</w:t>
      </w:r>
      <w:r w:rsidR="00762180">
        <w:rPr>
          <w:color w:val="76923C" w:themeColor="accent3" w:themeShade="BF"/>
          <w:sz w:val="48"/>
          <w:szCs w:val="48"/>
        </w:rPr>
        <w:t xml:space="preserve"> </w:t>
      </w:r>
      <w:r>
        <w:rPr>
          <w:color w:val="76923C" w:themeColor="accent3" w:themeShade="BF"/>
          <w:sz w:val="48"/>
          <w:szCs w:val="48"/>
        </w:rPr>
        <w:t>reumatismdata</w:t>
      </w:r>
      <w:r w:rsidR="006E6DB1">
        <w:rPr>
          <w:color w:val="76923C" w:themeColor="accent3" w:themeShade="BF"/>
          <w:sz w:val="48"/>
          <w:szCs w:val="48"/>
        </w:rPr>
        <w:fldChar w:fldCharType="end"/>
      </w:r>
    </w:p>
    <w:p w14:paraId="7FCCEEEE" w14:textId="77777777" w:rsidR="00F25F5B" w:rsidRDefault="00F25F5B" w:rsidP="004F3D80">
      <w:pPr>
        <w:tabs>
          <w:tab w:val="left" w:pos="2552"/>
        </w:tabs>
        <w:spacing w:line="240" w:lineRule="auto"/>
        <w:jc w:val="center"/>
        <w:rPr>
          <w:sz w:val="48"/>
          <w:szCs w:val="48"/>
        </w:rPr>
      </w:pPr>
    </w:p>
    <w:p w14:paraId="73F71FC3" w14:textId="77777777" w:rsidR="002D631E" w:rsidRDefault="002D631E" w:rsidP="004F3D80">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4F3D80">
      <w:pPr>
        <w:tabs>
          <w:tab w:val="left" w:pos="2552"/>
        </w:tabs>
        <w:spacing w:line="240" w:lineRule="auto"/>
        <w:jc w:val="center"/>
        <w:rPr>
          <w:sz w:val="32"/>
          <w:szCs w:val="32"/>
        </w:rPr>
      </w:pPr>
    </w:p>
    <w:p w14:paraId="5B869D9B" w14:textId="29ACC030" w:rsidR="002D631E" w:rsidRDefault="002D631E" w:rsidP="004F3D80">
      <w:pPr>
        <w:tabs>
          <w:tab w:val="left" w:pos="2552"/>
        </w:tabs>
        <w:spacing w:line="240" w:lineRule="auto"/>
        <w:jc w:val="center"/>
        <w:rPr>
          <w:sz w:val="32"/>
          <w:szCs w:val="32"/>
        </w:rPr>
      </w:pPr>
      <w:r>
        <w:rPr>
          <w:sz w:val="32"/>
          <w:szCs w:val="32"/>
        </w:rPr>
        <w:t xml:space="preserve">Version </w:t>
      </w:r>
      <w:r w:rsidR="00911BBA">
        <w:rPr>
          <w:sz w:val="32"/>
          <w:szCs w:val="32"/>
        </w:rPr>
        <w:t>RC2</w:t>
      </w:r>
    </w:p>
    <w:p w14:paraId="5659363F" w14:textId="77777777" w:rsidR="002D631E" w:rsidRDefault="002D631E" w:rsidP="004F3D80">
      <w:pPr>
        <w:tabs>
          <w:tab w:val="left" w:pos="2552"/>
        </w:tabs>
        <w:spacing w:line="240" w:lineRule="auto"/>
        <w:jc w:val="center"/>
        <w:rPr>
          <w:sz w:val="32"/>
          <w:szCs w:val="32"/>
        </w:rPr>
      </w:pPr>
    </w:p>
    <w:p w14:paraId="37830127" w14:textId="0B0626D2" w:rsidR="00F25F5B" w:rsidRDefault="007C5E55" w:rsidP="004F3D80">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393514">
        <w:rPr>
          <w:sz w:val="32"/>
          <w:szCs w:val="32"/>
        </w:rPr>
        <w:t>19</w:t>
      </w:r>
    </w:p>
    <w:p w14:paraId="37D00F15" w14:textId="77777777" w:rsidR="00F25F5B" w:rsidRDefault="00F25F5B" w:rsidP="006345EC">
      <w:pPr>
        <w:tabs>
          <w:tab w:val="left" w:pos="2552"/>
        </w:tabs>
        <w:spacing w:line="240" w:lineRule="auto"/>
        <w:jc w:val="both"/>
        <w:rPr>
          <w:sz w:val="32"/>
          <w:szCs w:val="32"/>
        </w:rPr>
      </w:pPr>
    </w:p>
    <w:p w14:paraId="43DF7145" w14:textId="77777777" w:rsidR="00F25F5B" w:rsidRPr="00F25F5B" w:rsidRDefault="00F25F5B" w:rsidP="006345EC">
      <w:pPr>
        <w:tabs>
          <w:tab w:val="left" w:pos="2552"/>
        </w:tabs>
        <w:spacing w:line="240" w:lineRule="auto"/>
        <w:jc w:val="both"/>
        <w:rPr>
          <w:sz w:val="32"/>
          <w:szCs w:val="32"/>
        </w:rPr>
      </w:pPr>
    </w:p>
    <w:p w14:paraId="6E093955" w14:textId="77777777" w:rsidR="00C54F68" w:rsidRDefault="00F25F5B" w:rsidP="006345EC">
      <w:pPr>
        <w:jc w:val="both"/>
      </w:pPr>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rsidP="006345EC">
          <w:pPr>
            <w:pStyle w:val="TOCHeading"/>
            <w:jc w:val="both"/>
          </w:pPr>
          <w:r>
            <w:t>Innehållsförteckning</w:t>
          </w:r>
        </w:p>
        <w:p w14:paraId="08CD271D" w14:textId="77777777" w:rsidR="004F3D80"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0616176" w:history="1">
            <w:r w:rsidR="004F3D80" w:rsidRPr="007E3CC0">
              <w:rPr>
                <w:rStyle w:val="Hyperlink"/>
                <w:noProof/>
              </w:rPr>
              <w:t>1</w:t>
            </w:r>
            <w:r w:rsidR="004F3D80">
              <w:rPr>
                <w:rFonts w:asciiTheme="minorHAnsi" w:eastAsiaTheme="minorEastAsia" w:hAnsiTheme="minorHAnsi" w:cstheme="minorBidi"/>
                <w:noProof/>
                <w:sz w:val="22"/>
                <w:lang w:eastAsia="sv-SE"/>
              </w:rPr>
              <w:tab/>
            </w:r>
            <w:r w:rsidR="004F3D80" w:rsidRPr="007E3CC0">
              <w:rPr>
                <w:rStyle w:val="Hyperlink"/>
                <w:noProof/>
              </w:rPr>
              <w:t>Inledning</w:t>
            </w:r>
            <w:r w:rsidR="004F3D80">
              <w:rPr>
                <w:noProof/>
                <w:webHidden/>
              </w:rPr>
              <w:tab/>
            </w:r>
            <w:r w:rsidR="004F3D80">
              <w:rPr>
                <w:noProof/>
                <w:webHidden/>
              </w:rPr>
              <w:fldChar w:fldCharType="begin"/>
            </w:r>
            <w:r w:rsidR="004F3D80">
              <w:rPr>
                <w:noProof/>
                <w:webHidden/>
              </w:rPr>
              <w:instrText xml:space="preserve"> PAGEREF _Toc380616176 \h </w:instrText>
            </w:r>
            <w:r w:rsidR="004F3D80">
              <w:rPr>
                <w:noProof/>
                <w:webHidden/>
              </w:rPr>
            </w:r>
            <w:r w:rsidR="004F3D80">
              <w:rPr>
                <w:noProof/>
                <w:webHidden/>
              </w:rPr>
              <w:fldChar w:fldCharType="separate"/>
            </w:r>
            <w:r w:rsidR="004F3D80">
              <w:rPr>
                <w:noProof/>
                <w:webHidden/>
              </w:rPr>
              <w:t>5</w:t>
            </w:r>
            <w:r w:rsidR="004F3D80">
              <w:rPr>
                <w:noProof/>
                <w:webHidden/>
              </w:rPr>
              <w:fldChar w:fldCharType="end"/>
            </w:r>
          </w:hyperlink>
        </w:p>
        <w:p w14:paraId="416229D3" w14:textId="77777777" w:rsidR="004F3D80" w:rsidRDefault="00EE17D3">
          <w:pPr>
            <w:pStyle w:val="TOC1"/>
            <w:tabs>
              <w:tab w:val="left" w:pos="400"/>
              <w:tab w:val="right" w:leader="dot" w:pos="8664"/>
            </w:tabs>
            <w:rPr>
              <w:rFonts w:asciiTheme="minorHAnsi" w:eastAsiaTheme="minorEastAsia" w:hAnsiTheme="minorHAnsi" w:cstheme="minorBidi"/>
              <w:noProof/>
              <w:sz w:val="22"/>
              <w:lang w:eastAsia="sv-SE"/>
            </w:rPr>
          </w:pPr>
          <w:hyperlink w:anchor="_Toc380616177" w:history="1">
            <w:r w:rsidR="004F3D80" w:rsidRPr="007E3CC0">
              <w:rPr>
                <w:rStyle w:val="Hyperlink"/>
                <w:noProof/>
              </w:rPr>
              <w:t>2</w:t>
            </w:r>
            <w:r w:rsidR="004F3D80">
              <w:rPr>
                <w:rFonts w:asciiTheme="minorHAnsi" w:eastAsiaTheme="minorEastAsia" w:hAnsiTheme="minorHAnsi" w:cstheme="minorBidi"/>
                <w:noProof/>
                <w:sz w:val="22"/>
                <w:lang w:eastAsia="sv-SE"/>
              </w:rPr>
              <w:tab/>
            </w:r>
            <w:r w:rsidR="004F3D80" w:rsidRPr="007E3CC0">
              <w:rPr>
                <w:rStyle w:val="Hyperlink"/>
                <w:noProof/>
              </w:rPr>
              <w:t>Versionsinformation</w:t>
            </w:r>
            <w:r w:rsidR="004F3D80">
              <w:rPr>
                <w:noProof/>
                <w:webHidden/>
              </w:rPr>
              <w:tab/>
            </w:r>
            <w:r w:rsidR="004F3D80">
              <w:rPr>
                <w:noProof/>
                <w:webHidden/>
              </w:rPr>
              <w:fldChar w:fldCharType="begin"/>
            </w:r>
            <w:r w:rsidR="004F3D80">
              <w:rPr>
                <w:noProof/>
                <w:webHidden/>
              </w:rPr>
              <w:instrText xml:space="preserve"> PAGEREF _Toc380616177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6DEB5685"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78" w:history="1">
            <w:r w:rsidR="004F3D80" w:rsidRPr="007E3CC0">
              <w:rPr>
                <w:rStyle w:val="Hyperlink"/>
                <w:noProof/>
              </w:rPr>
              <w:t>2.1</w:t>
            </w:r>
            <w:r w:rsidR="004F3D80">
              <w:rPr>
                <w:rFonts w:asciiTheme="minorHAnsi" w:eastAsiaTheme="minorEastAsia" w:hAnsiTheme="minorHAnsi" w:cstheme="minorBidi"/>
                <w:noProof/>
                <w:sz w:val="22"/>
                <w:lang w:eastAsia="sv-SE"/>
              </w:rPr>
              <w:tab/>
            </w:r>
            <w:r w:rsidR="004F3D80" w:rsidRPr="007E3CC0">
              <w:rPr>
                <w:rStyle w:val="Hyperlink"/>
                <w:noProof/>
              </w:rPr>
              <w:t xml:space="preserve">Version </w:t>
            </w:r>
            <w:r w:rsidR="004F3D80" w:rsidRPr="007E3CC0">
              <w:rPr>
                <w:rStyle w:val="Hyperlink"/>
                <w:b/>
                <w:noProof/>
              </w:rPr>
              <w:t>1</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sidRPr="007E3CC0">
              <w:rPr>
                <w:rStyle w:val="Hyperlink"/>
                <w:b/>
                <w:noProof/>
              </w:rPr>
              <w:t>0</w:t>
            </w:r>
            <w:r w:rsidR="004F3D80" w:rsidRPr="007E3CC0">
              <w:rPr>
                <w:rStyle w:val="Hyperlink"/>
                <w:noProof/>
              </w:rPr>
              <w:t>.</w:t>
            </w:r>
            <w:r w:rsidR="004F3D80">
              <w:rPr>
                <w:noProof/>
                <w:webHidden/>
              </w:rPr>
              <w:tab/>
            </w:r>
            <w:r w:rsidR="004F3D80">
              <w:rPr>
                <w:noProof/>
                <w:webHidden/>
              </w:rPr>
              <w:fldChar w:fldCharType="begin"/>
            </w:r>
            <w:r w:rsidR="004F3D80">
              <w:rPr>
                <w:noProof/>
                <w:webHidden/>
              </w:rPr>
              <w:instrText xml:space="preserve"> PAGEREF _Toc380616178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8632878"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79" w:history="1">
            <w:r w:rsidR="004F3D80" w:rsidRPr="007E3CC0">
              <w:rPr>
                <w:rStyle w:val="Hyperlink"/>
                <w:noProof/>
              </w:rPr>
              <w:t>2.1.1</w:t>
            </w:r>
            <w:r w:rsidR="004F3D80">
              <w:rPr>
                <w:rFonts w:asciiTheme="minorHAnsi" w:eastAsiaTheme="minorEastAsia" w:hAnsiTheme="minorHAnsi" w:cstheme="minorBidi"/>
                <w:noProof/>
                <w:sz w:val="22"/>
                <w:lang w:eastAsia="sv-SE"/>
              </w:rPr>
              <w:tab/>
            </w:r>
            <w:r w:rsidR="004F3D80" w:rsidRPr="007E3CC0">
              <w:rPr>
                <w:rStyle w:val="Hyperlink"/>
                <w:noProof/>
              </w:rPr>
              <w:t>Oförändrade tjänstekontrakt</w:t>
            </w:r>
            <w:r w:rsidR="004F3D80">
              <w:rPr>
                <w:noProof/>
                <w:webHidden/>
              </w:rPr>
              <w:tab/>
            </w:r>
            <w:r w:rsidR="004F3D80">
              <w:rPr>
                <w:noProof/>
                <w:webHidden/>
              </w:rPr>
              <w:fldChar w:fldCharType="begin"/>
            </w:r>
            <w:r w:rsidR="004F3D80">
              <w:rPr>
                <w:noProof/>
                <w:webHidden/>
              </w:rPr>
              <w:instrText xml:space="preserve"> PAGEREF _Toc380616179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0F14830D"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80" w:history="1">
            <w:r w:rsidR="004F3D80" w:rsidRPr="007E3CC0">
              <w:rPr>
                <w:rStyle w:val="Hyperlink"/>
                <w:noProof/>
              </w:rPr>
              <w:t>2.1.2</w:t>
            </w:r>
            <w:r w:rsidR="004F3D80">
              <w:rPr>
                <w:rFonts w:asciiTheme="minorHAnsi" w:eastAsiaTheme="minorEastAsia" w:hAnsiTheme="minorHAnsi" w:cstheme="minorBidi"/>
                <w:noProof/>
                <w:sz w:val="22"/>
                <w:lang w:eastAsia="sv-SE"/>
              </w:rPr>
              <w:tab/>
            </w:r>
            <w:r w:rsidR="004F3D80" w:rsidRPr="007E3CC0">
              <w:rPr>
                <w:rStyle w:val="Hyperlink"/>
                <w:noProof/>
              </w:rPr>
              <w:t>Nya tjänstekontrakt</w:t>
            </w:r>
            <w:r w:rsidR="004F3D80">
              <w:rPr>
                <w:noProof/>
                <w:webHidden/>
              </w:rPr>
              <w:tab/>
            </w:r>
            <w:r w:rsidR="004F3D80">
              <w:rPr>
                <w:noProof/>
                <w:webHidden/>
              </w:rPr>
              <w:fldChar w:fldCharType="begin"/>
            </w:r>
            <w:r w:rsidR="004F3D80">
              <w:rPr>
                <w:noProof/>
                <w:webHidden/>
              </w:rPr>
              <w:instrText xml:space="preserve"> PAGEREF _Toc380616180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0F43C27"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81" w:history="1">
            <w:r w:rsidR="004F3D80" w:rsidRPr="007E3CC0">
              <w:rPr>
                <w:rStyle w:val="Hyperlink"/>
                <w:noProof/>
              </w:rPr>
              <w:t>2.1.3</w:t>
            </w:r>
            <w:r w:rsidR="004F3D80">
              <w:rPr>
                <w:rFonts w:asciiTheme="minorHAnsi" w:eastAsiaTheme="minorEastAsia" w:hAnsiTheme="minorHAnsi" w:cstheme="minorBidi"/>
                <w:noProof/>
                <w:sz w:val="22"/>
                <w:lang w:eastAsia="sv-SE"/>
              </w:rPr>
              <w:tab/>
            </w:r>
            <w:r w:rsidR="004F3D80" w:rsidRPr="007E3CC0">
              <w:rPr>
                <w:rStyle w:val="Hyperlink"/>
                <w:noProof/>
              </w:rPr>
              <w:t>Förändrade tjänstekontrakt</w:t>
            </w:r>
            <w:r w:rsidR="004F3D80">
              <w:rPr>
                <w:noProof/>
                <w:webHidden/>
              </w:rPr>
              <w:tab/>
            </w:r>
            <w:r w:rsidR="004F3D80">
              <w:rPr>
                <w:noProof/>
                <w:webHidden/>
              </w:rPr>
              <w:fldChar w:fldCharType="begin"/>
            </w:r>
            <w:r w:rsidR="004F3D80">
              <w:rPr>
                <w:noProof/>
                <w:webHidden/>
              </w:rPr>
              <w:instrText xml:space="preserve"> PAGEREF _Toc380616181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54B46102"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82" w:history="1">
            <w:r w:rsidR="004F3D80" w:rsidRPr="007E3CC0">
              <w:rPr>
                <w:rStyle w:val="Hyperlink"/>
                <w:noProof/>
              </w:rPr>
              <w:t>2.1.4</w:t>
            </w:r>
            <w:r w:rsidR="004F3D80">
              <w:rPr>
                <w:rFonts w:asciiTheme="minorHAnsi" w:eastAsiaTheme="minorEastAsia" w:hAnsiTheme="minorHAnsi" w:cstheme="minorBidi"/>
                <w:noProof/>
                <w:sz w:val="22"/>
                <w:lang w:eastAsia="sv-SE"/>
              </w:rPr>
              <w:tab/>
            </w:r>
            <w:r w:rsidR="004F3D80" w:rsidRPr="007E3CC0">
              <w:rPr>
                <w:rStyle w:val="Hyperlink"/>
                <w:noProof/>
              </w:rPr>
              <w:t>Utgångna tjänstekontrakt</w:t>
            </w:r>
            <w:r w:rsidR="004F3D80">
              <w:rPr>
                <w:noProof/>
                <w:webHidden/>
              </w:rPr>
              <w:tab/>
            </w:r>
            <w:r w:rsidR="004F3D80">
              <w:rPr>
                <w:noProof/>
                <w:webHidden/>
              </w:rPr>
              <w:fldChar w:fldCharType="begin"/>
            </w:r>
            <w:r w:rsidR="004F3D80">
              <w:rPr>
                <w:noProof/>
                <w:webHidden/>
              </w:rPr>
              <w:instrText xml:space="preserve"> PAGEREF _Toc380616182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26FA7673"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83" w:history="1">
            <w:r w:rsidR="004F3D80" w:rsidRPr="007E3CC0">
              <w:rPr>
                <w:rStyle w:val="Hyperlink"/>
                <w:noProof/>
              </w:rPr>
              <w:t>2.2</w:t>
            </w:r>
            <w:r w:rsidR="004F3D80">
              <w:rPr>
                <w:rFonts w:asciiTheme="minorHAnsi" w:eastAsiaTheme="minorEastAsia" w:hAnsiTheme="minorHAnsi" w:cstheme="minorBidi"/>
                <w:noProof/>
                <w:sz w:val="22"/>
                <w:lang w:eastAsia="sv-SE"/>
              </w:rPr>
              <w:tab/>
            </w:r>
            <w:r w:rsidR="004F3D80" w:rsidRPr="007E3CC0">
              <w:rPr>
                <w:rStyle w:val="Hyperlink"/>
                <w:noProof/>
              </w:rPr>
              <w:t>Version tidigare</w:t>
            </w:r>
            <w:r w:rsidR="004F3D80">
              <w:rPr>
                <w:noProof/>
                <w:webHidden/>
              </w:rPr>
              <w:tab/>
            </w:r>
            <w:r w:rsidR="004F3D80">
              <w:rPr>
                <w:noProof/>
                <w:webHidden/>
              </w:rPr>
              <w:fldChar w:fldCharType="begin"/>
            </w:r>
            <w:r w:rsidR="004F3D80">
              <w:rPr>
                <w:noProof/>
                <w:webHidden/>
              </w:rPr>
              <w:instrText xml:space="preserve"> PAGEREF _Toc380616183 \h </w:instrText>
            </w:r>
            <w:r w:rsidR="004F3D80">
              <w:rPr>
                <w:noProof/>
                <w:webHidden/>
              </w:rPr>
            </w:r>
            <w:r w:rsidR="004F3D80">
              <w:rPr>
                <w:noProof/>
                <w:webHidden/>
              </w:rPr>
              <w:fldChar w:fldCharType="separate"/>
            </w:r>
            <w:r w:rsidR="004F3D80">
              <w:rPr>
                <w:noProof/>
                <w:webHidden/>
              </w:rPr>
              <w:t>6</w:t>
            </w:r>
            <w:r w:rsidR="004F3D80">
              <w:rPr>
                <w:noProof/>
                <w:webHidden/>
              </w:rPr>
              <w:fldChar w:fldCharType="end"/>
            </w:r>
          </w:hyperlink>
        </w:p>
        <w:p w14:paraId="719EE2C1" w14:textId="77777777" w:rsidR="004F3D80" w:rsidRDefault="00EE17D3">
          <w:pPr>
            <w:pStyle w:val="TOC1"/>
            <w:tabs>
              <w:tab w:val="left" w:pos="400"/>
              <w:tab w:val="right" w:leader="dot" w:pos="8664"/>
            </w:tabs>
            <w:rPr>
              <w:rFonts w:asciiTheme="minorHAnsi" w:eastAsiaTheme="minorEastAsia" w:hAnsiTheme="minorHAnsi" w:cstheme="minorBidi"/>
              <w:noProof/>
              <w:sz w:val="22"/>
              <w:lang w:eastAsia="sv-SE"/>
            </w:rPr>
          </w:pPr>
          <w:hyperlink w:anchor="_Toc380616184" w:history="1">
            <w:r w:rsidR="004F3D80" w:rsidRPr="007E3CC0">
              <w:rPr>
                <w:rStyle w:val="Hyperlink"/>
                <w:noProof/>
              </w:rPr>
              <w:t>3</w:t>
            </w:r>
            <w:r w:rsidR="004F3D80">
              <w:rPr>
                <w:rFonts w:asciiTheme="minorHAnsi" w:eastAsiaTheme="minorEastAsia" w:hAnsiTheme="minorHAnsi" w:cstheme="minorBidi"/>
                <w:noProof/>
                <w:sz w:val="22"/>
                <w:lang w:eastAsia="sv-SE"/>
              </w:rPr>
              <w:tab/>
            </w:r>
            <w:r w:rsidR="004F3D80" w:rsidRPr="007E3CC0">
              <w:rPr>
                <w:rStyle w:val="Hyperlink"/>
                <w:noProof/>
              </w:rPr>
              <w:t>Tjänstedomänens arkitektur</w:t>
            </w:r>
            <w:r w:rsidR="004F3D80">
              <w:rPr>
                <w:noProof/>
                <w:webHidden/>
              </w:rPr>
              <w:tab/>
            </w:r>
            <w:r w:rsidR="004F3D80">
              <w:rPr>
                <w:noProof/>
                <w:webHidden/>
              </w:rPr>
              <w:fldChar w:fldCharType="begin"/>
            </w:r>
            <w:r w:rsidR="004F3D80">
              <w:rPr>
                <w:noProof/>
                <w:webHidden/>
              </w:rPr>
              <w:instrText xml:space="preserve"> PAGEREF _Toc380616184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776E032A"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85" w:history="1">
            <w:r w:rsidR="004F3D80" w:rsidRPr="007E3CC0">
              <w:rPr>
                <w:rStyle w:val="Hyperlink"/>
                <w:noProof/>
              </w:rPr>
              <w:t>3.1</w:t>
            </w:r>
            <w:r w:rsidR="004F3D80">
              <w:rPr>
                <w:rFonts w:asciiTheme="minorHAnsi" w:eastAsiaTheme="minorEastAsia" w:hAnsiTheme="minorHAnsi" w:cstheme="minorBidi"/>
                <w:noProof/>
                <w:sz w:val="22"/>
                <w:lang w:eastAsia="sv-SE"/>
              </w:rPr>
              <w:tab/>
            </w:r>
            <w:r w:rsidR="004F3D80" w:rsidRPr="007E3CC0">
              <w:rPr>
                <w:rStyle w:val="Hyperlink"/>
                <w:noProof/>
              </w:rPr>
              <w:t>Flöden</w:t>
            </w:r>
            <w:r w:rsidR="004F3D80">
              <w:rPr>
                <w:noProof/>
                <w:webHidden/>
              </w:rPr>
              <w:tab/>
            </w:r>
            <w:r w:rsidR="004F3D80">
              <w:rPr>
                <w:noProof/>
                <w:webHidden/>
              </w:rPr>
              <w:fldChar w:fldCharType="begin"/>
            </w:r>
            <w:r w:rsidR="004F3D80">
              <w:rPr>
                <w:noProof/>
                <w:webHidden/>
              </w:rPr>
              <w:instrText xml:space="preserve"> PAGEREF _Toc380616185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527C689A"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86" w:history="1">
            <w:r w:rsidR="004F3D80" w:rsidRPr="007E3CC0">
              <w:rPr>
                <w:rStyle w:val="Hyperlink"/>
                <w:noProof/>
              </w:rPr>
              <w:t>3.1.1</w:t>
            </w:r>
            <w:r w:rsidR="004F3D80">
              <w:rPr>
                <w:rFonts w:asciiTheme="minorHAnsi" w:eastAsiaTheme="minorEastAsia" w:hAnsiTheme="minorHAnsi" w:cstheme="minorBidi"/>
                <w:noProof/>
                <w:sz w:val="22"/>
                <w:lang w:eastAsia="sv-SE"/>
              </w:rPr>
              <w:tab/>
            </w:r>
            <w:r w:rsidR="004F3D80" w:rsidRPr="007E3CC0">
              <w:rPr>
                <w:rStyle w:val="Hyperlink"/>
                <w:noProof/>
              </w:rPr>
              <w:t>Reumatismdata</w:t>
            </w:r>
            <w:r w:rsidR="004F3D80">
              <w:rPr>
                <w:noProof/>
                <w:webHidden/>
              </w:rPr>
              <w:tab/>
            </w:r>
            <w:r w:rsidR="004F3D80">
              <w:rPr>
                <w:noProof/>
                <w:webHidden/>
              </w:rPr>
              <w:fldChar w:fldCharType="begin"/>
            </w:r>
            <w:r w:rsidR="004F3D80">
              <w:rPr>
                <w:noProof/>
                <w:webHidden/>
              </w:rPr>
              <w:instrText xml:space="preserve"> PAGEREF _Toc380616186 \h </w:instrText>
            </w:r>
            <w:r w:rsidR="004F3D80">
              <w:rPr>
                <w:noProof/>
                <w:webHidden/>
              </w:rPr>
            </w:r>
            <w:r w:rsidR="004F3D80">
              <w:rPr>
                <w:noProof/>
                <w:webHidden/>
              </w:rPr>
              <w:fldChar w:fldCharType="separate"/>
            </w:r>
            <w:r w:rsidR="004F3D80">
              <w:rPr>
                <w:noProof/>
                <w:webHidden/>
              </w:rPr>
              <w:t>7</w:t>
            </w:r>
            <w:r w:rsidR="004F3D80">
              <w:rPr>
                <w:noProof/>
                <w:webHidden/>
              </w:rPr>
              <w:fldChar w:fldCharType="end"/>
            </w:r>
          </w:hyperlink>
        </w:p>
        <w:p w14:paraId="09C5D003"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87" w:history="1">
            <w:r w:rsidR="004F3D80" w:rsidRPr="007E3CC0">
              <w:rPr>
                <w:rStyle w:val="Hyperlink"/>
                <w:noProof/>
              </w:rPr>
              <w:t>3.1.2</w:t>
            </w:r>
            <w:r w:rsidR="004F3D80">
              <w:rPr>
                <w:rFonts w:asciiTheme="minorHAnsi" w:eastAsiaTheme="minorEastAsia" w:hAnsiTheme="minorHAnsi" w:cstheme="minorBidi"/>
                <w:noProof/>
                <w:sz w:val="22"/>
                <w:lang w:eastAsia="sv-SE"/>
              </w:rPr>
              <w:tab/>
            </w:r>
            <w:r w:rsidR="004F3D80" w:rsidRPr="007E3CC0">
              <w:rPr>
                <w:rStyle w:val="Hyperlink"/>
                <w:noProof/>
              </w:rPr>
              <w:t>Obligatoriska kontrakt</w:t>
            </w:r>
            <w:r w:rsidR="004F3D80">
              <w:rPr>
                <w:noProof/>
                <w:webHidden/>
              </w:rPr>
              <w:tab/>
            </w:r>
            <w:r w:rsidR="004F3D80">
              <w:rPr>
                <w:noProof/>
                <w:webHidden/>
              </w:rPr>
              <w:fldChar w:fldCharType="begin"/>
            </w:r>
            <w:r w:rsidR="004F3D80">
              <w:rPr>
                <w:noProof/>
                <w:webHidden/>
              </w:rPr>
              <w:instrText xml:space="preserve"> PAGEREF _Toc380616187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04C9C46E"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88" w:history="1">
            <w:r w:rsidR="004F3D80" w:rsidRPr="007E3CC0">
              <w:rPr>
                <w:rStyle w:val="Hyperlink"/>
                <w:noProof/>
              </w:rPr>
              <w:t>3.2</w:t>
            </w:r>
            <w:r w:rsidR="004F3D80">
              <w:rPr>
                <w:rFonts w:asciiTheme="minorHAnsi" w:eastAsiaTheme="minorEastAsia" w:hAnsiTheme="minorHAnsi" w:cstheme="minorBidi"/>
                <w:noProof/>
                <w:sz w:val="22"/>
                <w:lang w:eastAsia="sv-SE"/>
              </w:rPr>
              <w:tab/>
            </w:r>
            <w:r w:rsidR="004F3D80" w:rsidRPr="007E3CC0">
              <w:rPr>
                <w:rStyle w:val="Hyperlink"/>
                <w:noProof/>
              </w:rPr>
              <w:t>Adressering</w:t>
            </w:r>
            <w:r w:rsidR="004F3D80">
              <w:rPr>
                <w:noProof/>
                <w:webHidden/>
              </w:rPr>
              <w:tab/>
            </w:r>
            <w:r w:rsidR="004F3D80">
              <w:rPr>
                <w:noProof/>
                <w:webHidden/>
              </w:rPr>
              <w:fldChar w:fldCharType="begin"/>
            </w:r>
            <w:r w:rsidR="004F3D80">
              <w:rPr>
                <w:noProof/>
                <w:webHidden/>
              </w:rPr>
              <w:instrText xml:space="preserve"> PAGEREF _Toc380616188 \h </w:instrText>
            </w:r>
            <w:r w:rsidR="004F3D80">
              <w:rPr>
                <w:noProof/>
                <w:webHidden/>
              </w:rPr>
            </w:r>
            <w:r w:rsidR="004F3D80">
              <w:rPr>
                <w:noProof/>
                <w:webHidden/>
              </w:rPr>
              <w:fldChar w:fldCharType="separate"/>
            </w:r>
            <w:r w:rsidR="004F3D80">
              <w:rPr>
                <w:noProof/>
                <w:webHidden/>
              </w:rPr>
              <w:t>9</w:t>
            </w:r>
            <w:r w:rsidR="004F3D80">
              <w:rPr>
                <w:noProof/>
                <w:webHidden/>
              </w:rPr>
              <w:fldChar w:fldCharType="end"/>
            </w:r>
          </w:hyperlink>
        </w:p>
        <w:p w14:paraId="4B81726C"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89" w:history="1">
            <w:r w:rsidR="004F3D80" w:rsidRPr="007E3CC0">
              <w:rPr>
                <w:rStyle w:val="Hyperlink"/>
                <w:noProof/>
              </w:rPr>
              <w:t>3.2.1</w:t>
            </w:r>
            <w:r w:rsidR="004F3D80">
              <w:rPr>
                <w:rFonts w:asciiTheme="minorHAnsi" w:eastAsiaTheme="minorEastAsia" w:hAnsiTheme="minorHAnsi" w:cstheme="minorBidi"/>
                <w:noProof/>
                <w:sz w:val="22"/>
                <w:lang w:eastAsia="sv-SE"/>
              </w:rPr>
              <w:tab/>
            </w:r>
            <w:r w:rsidR="004F3D80" w:rsidRPr="007E3CC0">
              <w:rPr>
                <w:rStyle w:val="Hyperlink"/>
                <w:noProof/>
              </w:rPr>
              <w:t>Sammanfattning av adresseringsmodell</w:t>
            </w:r>
            <w:r w:rsidR="004F3D80">
              <w:rPr>
                <w:noProof/>
                <w:webHidden/>
              </w:rPr>
              <w:tab/>
            </w:r>
            <w:r w:rsidR="004F3D80">
              <w:rPr>
                <w:noProof/>
                <w:webHidden/>
              </w:rPr>
              <w:fldChar w:fldCharType="begin"/>
            </w:r>
            <w:r w:rsidR="004F3D80">
              <w:rPr>
                <w:noProof/>
                <w:webHidden/>
              </w:rPr>
              <w:instrText xml:space="preserve"> PAGEREF _Toc380616189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400F777F"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90" w:history="1">
            <w:r w:rsidR="004F3D80" w:rsidRPr="007E3CC0">
              <w:rPr>
                <w:rStyle w:val="Hyperlink"/>
                <w:noProof/>
              </w:rPr>
              <w:t>3.3</w:t>
            </w:r>
            <w:r w:rsidR="004F3D80">
              <w:rPr>
                <w:rFonts w:asciiTheme="minorHAnsi" w:eastAsiaTheme="minorEastAsia" w:hAnsiTheme="minorHAnsi" w:cstheme="minorBidi"/>
                <w:noProof/>
                <w:sz w:val="22"/>
                <w:lang w:eastAsia="sv-SE"/>
              </w:rPr>
              <w:tab/>
            </w:r>
            <w:r w:rsidR="004F3D80" w:rsidRPr="007E3CC0">
              <w:rPr>
                <w:rStyle w:val="Hyperlink"/>
                <w:noProof/>
              </w:rPr>
              <w:t>Aggregering och engagemangsindex</w:t>
            </w:r>
            <w:r w:rsidR="004F3D80">
              <w:rPr>
                <w:noProof/>
                <w:webHidden/>
              </w:rPr>
              <w:tab/>
            </w:r>
            <w:r w:rsidR="004F3D80">
              <w:rPr>
                <w:noProof/>
                <w:webHidden/>
              </w:rPr>
              <w:fldChar w:fldCharType="begin"/>
            </w:r>
            <w:r w:rsidR="004F3D80">
              <w:rPr>
                <w:noProof/>
                <w:webHidden/>
              </w:rPr>
              <w:instrText xml:space="preserve"> PAGEREF _Toc380616190 \h </w:instrText>
            </w:r>
            <w:r w:rsidR="004F3D80">
              <w:rPr>
                <w:noProof/>
                <w:webHidden/>
              </w:rPr>
            </w:r>
            <w:r w:rsidR="004F3D80">
              <w:rPr>
                <w:noProof/>
                <w:webHidden/>
              </w:rPr>
              <w:fldChar w:fldCharType="separate"/>
            </w:r>
            <w:r w:rsidR="004F3D80">
              <w:rPr>
                <w:noProof/>
                <w:webHidden/>
              </w:rPr>
              <w:t>10</w:t>
            </w:r>
            <w:r w:rsidR="004F3D80">
              <w:rPr>
                <w:noProof/>
                <w:webHidden/>
              </w:rPr>
              <w:fldChar w:fldCharType="end"/>
            </w:r>
          </w:hyperlink>
        </w:p>
        <w:p w14:paraId="2C6809F2" w14:textId="77777777" w:rsidR="004F3D80" w:rsidRDefault="00EE17D3">
          <w:pPr>
            <w:pStyle w:val="TOC1"/>
            <w:tabs>
              <w:tab w:val="left" w:pos="400"/>
              <w:tab w:val="right" w:leader="dot" w:pos="8664"/>
            </w:tabs>
            <w:rPr>
              <w:rFonts w:asciiTheme="minorHAnsi" w:eastAsiaTheme="minorEastAsia" w:hAnsiTheme="minorHAnsi" w:cstheme="minorBidi"/>
              <w:noProof/>
              <w:sz w:val="22"/>
              <w:lang w:eastAsia="sv-SE"/>
            </w:rPr>
          </w:pPr>
          <w:hyperlink w:anchor="_Toc380616191" w:history="1">
            <w:r w:rsidR="004F3D80" w:rsidRPr="007E3CC0">
              <w:rPr>
                <w:rStyle w:val="Hyperlink"/>
                <w:noProof/>
              </w:rPr>
              <w:t>4</w:t>
            </w:r>
            <w:r w:rsidR="004F3D80">
              <w:rPr>
                <w:rFonts w:asciiTheme="minorHAnsi" w:eastAsiaTheme="minorEastAsia" w:hAnsiTheme="minorHAnsi" w:cstheme="minorBidi"/>
                <w:noProof/>
                <w:sz w:val="22"/>
                <w:lang w:eastAsia="sv-SE"/>
              </w:rPr>
              <w:tab/>
            </w:r>
            <w:r w:rsidR="004F3D80" w:rsidRPr="007E3CC0">
              <w:rPr>
                <w:rStyle w:val="Hyperlink"/>
                <w:noProof/>
              </w:rPr>
              <w:t>Tjänstedomänens krav och regler</w:t>
            </w:r>
            <w:r w:rsidR="004F3D80">
              <w:rPr>
                <w:noProof/>
                <w:webHidden/>
              </w:rPr>
              <w:tab/>
            </w:r>
            <w:r w:rsidR="004F3D80">
              <w:rPr>
                <w:noProof/>
                <w:webHidden/>
              </w:rPr>
              <w:fldChar w:fldCharType="begin"/>
            </w:r>
            <w:r w:rsidR="004F3D80">
              <w:rPr>
                <w:noProof/>
                <w:webHidden/>
              </w:rPr>
              <w:instrText xml:space="preserve"> PAGEREF _Toc380616191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E525558"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92" w:history="1">
            <w:r w:rsidR="004F3D80" w:rsidRPr="007E3CC0">
              <w:rPr>
                <w:rStyle w:val="Hyperlink"/>
                <w:noProof/>
              </w:rPr>
              <w:t>4.1</w:t>
            </w:r>
            <w:r w:rsidR="004F3D80">
              <w:rPr>
                <w:rFonts w:asciiTheme="minorHAnsi" w:eastAsiaTheme="minorEastAsia" w:hAnsiTheme="minorHAnsi" w:cstheme="minorBidi"/>
                <w:noProof/>
                <w:sz w:val="22"/>
                <w:lang w:eastAsia="sv-SE"/>
              </w:rPr>
              <w:tab/>
            </w:r>
            <w:r w:rsidR="004F3D80" w:rsidRPr="007E3CC0">
              <w:rPr>
                <w:rStyle w:val="Hyperlink"/>
                <w:noProof/>
              </w:rPr>
              <w:t>Uppdatering av engagemangsindex</w:t>
            </w:r>
            <w:r w:rsidR="004F3D80">
              <w:rPr>
                <w:noProof/>
                <w:webHidden/>
              </w:rPr>
              <w:tab/>
            </w:r>
            <w:r w:rsidR="004F3D80">
              <w:rPr>
                <w:noProof/>
                <w:webHidden/>
              </w:rPr>
              <w:fldChar w:fldCharType="begin"/>
            </w:r>
            <w:r w:rsidR="004F3D80">
              <w:rPr>
                <w:noProof/>
                <w:webHidden/>
              </w:rPr>
              <w:instrText xml:space="preserve"> PAGEREF _Toc380616192 \h </w:instrText>
            </w:r>
            <w:r w:rsidR="004F3D80">
              <w:rPr>
                <w:noProof/>
                <w:webHidden/>
              </w:rPr>
            </w:r>
            <w:r w:rsidR="004F3D80">
              <w:rPr>
                <w:noProof/>
                <w:webHidden/>
              </w:rPr>
              <w:fldChar w:fldCharType="separate"/>
            </w:r>
            <w:r w:rsidR="004F3D80">
              <w:rPr>
                <w:noProof/>
                <w:webHidden/>
              </w:rPr>
              <w:t>11</w:t>
            </w:r>
            <w:r w:rsidR="004F3D80">
              <w:rPr>
                <w:noProof/>
                <w:webHidden/>
              </w:rPr>
              <w:fldChar w:fldCharType="end"/>
            </w:r>
          </w:hyperlink>
        </w:p>
        <w:p w14:paraId="27A0CEF0"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93" w:history="1">
            <w:r w:rsidR="004F3D80" w:rsidRPr="007E3CC0">
              <w:rPr>
                <w:rStyle w:val="Hyperlink"/>
                <w:noProof/>
              </w:rPr>
              <w:t>4.2</w:t>
            </w:r>
            <w:r w:rsidR="004F3D80">
              <w:rPr>
                <w:rFonts w:asciiTheme="minorHAnsi" w:eastAsiaTheme="minorEastAsia" w:hAnsiTheme="minorHAnsi" w:cstheme="minorBidi"/>
                <w:noProof/>
                <w:sz w:val="22"/>
                <w:lang w:eastAsia="sv-SE"/>
              </w:rPr>
              <w:tab/>
            </w:r>
            <w:r w:rsidR="004F3D80" w:rsidRPr="007E3CC0">
              <w:rPr>
                <w:rStyle w:val="Hyperlink"/>
                <w:noProof/>
              </w:rPr>
              <w:t>Informationssäkerhet och juridik</w:t>
            </w:r>
            <w:r w:rsidR="004F3D80">
              <w:rPr>
                <w:noProof/>
                <w:webHidden/>
              </w:rPr>
              <w:tab/>
            </w:r>
            <w:r w:rsidR="004F3D80">
              <w:rPr>
                <w:noProof/>
                <w:webHidden/>
              </w:rPr>
              <w:fldChar w:fldCharType="begin"/>
            </w:r>
            <w:r w:rsidR="004F3D80">
              <w:rPr>
                <w:noProof/>
                <w:webHidden/>
              </w:rPr>
              <w:instrText xml:space="preserve"> PAGEREF _Toc380616193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5F2F88FB"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94" w:history="1">
            <w:r w:rsidR="004F3D80" w:rsidRPr="007E3CC0">
              <w:rPr>
                <w:rStyle w:val="Hyperlink"/>
                <w:noProof/>
              </w:rPr>
              <w:t>4.2.1</w:t>
            </w:r>
            <w:r w:rsidR="004F3D80">
              <w:rPr>
                <w:rFonts w:asciiTheme="minorHAnsi" w:eastAsiaTheme="minorEastAsia" w:hAnsiTheme="minorHAnsi" w:cstheme="minorBidi"/>
                <w:noProof/>
                <w:sz w:val="22"/>
                <w:lang w:eastAsia="sv-SE"/>
              </w:rPr>
              <w:tab/>
            </w:r>
            <w:r w:rsidR="004F3D80" w:rsidRPr="007E3CC0">
              <w:rPr>
                <w:rStyle w:val="Hyperlink"/>
                <w:noProof/>
              </w:rPr>
              <w:t>Medarbetarens direktåtkomst</w:t>
            </w:r>
            <w:r w:rsidR="004F3D80">
              <w:rPr>
                <w:noProof/>
                <w:webHidden/>
              </w:rPr>
              <w:tab/>
            </w:r>
            <w:r w:rsidR="004F3D80">
              <w:rPr>
                <w:noProof/>
                <w:webHidden/>
              </w:rPr>
              <w:fldChar w:fldCharType="begin"/>
            </w:r>
            <w:r w:rsidR="004F3D80">
              <w:rPr>
                <w:noProof/>
                <w:webHidden/>
              </w:rPr>
              <w:instrText xml:space="preserve"> PAGEREF _Toc380616194 \h </w:instrText>
            </w:r>
            <w:r w:rsidR="004F3D80">
              <w:rPr>
                <w:noProof/>
                <w:webHidden/>
              </w:rPr>
            </w:r>
            <w:r w:rsidR="004F3D80">
              <w:rPr>
                <w:noProof/>
                <w:webHidden/>
              </w:rPr>
              <w:fldChar w:fldCharType="separate"/>
            </w:r>
            <w:r w:rsidR="004F3D80">
              <w:rPr>
                <w:noProof/>
                <w:webHidden/>
              </w:rPr>
              <w:t>13</w:t>
            </w:r>
            <w:r w:rsidR="004F3D80">
              <w:rPr>
                <w:noProof/>
                <w:webHidden/>
              </w:rPr>
              <w:fldChar w:fldCharType="end"/>
            </w:r>
          </w:hyperlink>
        </w:p>
        <w:p w14:paraId="3DA6DD13"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95" w:history="1">
            <w:r w:rsidR="004F3D80" w:rsidRPr="007E3CC0">
              <w:rPr>
                <w:rStyle w:val="Hyperlink"/>
                <w:noProof/>
              </w:rPr>
              <w:t>4.2.2</w:t>
            </w:r>
            <w:r w:rsidR="004F3D80">
              <w:rPr>
                <w:rFonts w:asciiTheme="minorHAnsi" w:eastAsiaTheme="minorEastAsia" w:hAnsiTheme="minorHAnsi" w:cstheme="minorBidi"/>
                <w:noProof/>
                <w:sz w:val="22"/>
                <w:lang w:eastAsia="sv-SE"/>
              </w:rPr>
              <w:tab/>
            </w:r>
            <w:r w:rsidR="004F3D80" w:rsidRPr="007E3CC0">
              <w:rPr>
                <w:rStyle w:val="Hyperlink"/>
                <w:noProof/>
              </w:rPr>
              <w:t>Patientens direktåtkomst</w:t>
            </w:r>
            <w:r w:rsidR="004F3D80">
              <w:rPr>
                <w:noProof/>
                <w:webHidden/>
              </w:rPr>
              <w:tab/>
            </w:r>
            <w:r w:rsidR="004F3D80">
              <w:rPr>
                <w:noProof/>
                <w:webHidden/>
              </w:rPr>
              <w:fldChar w:fldCharType="begin"/>
            </w:r>
            <w:r w:rsidR="004F3D80">
              <w:rPr>
                <w:noProof/>
                <w:webHidden/>
              </w:rPr>
              <w:instrText xml:space="preserve"> PAGEREF _Toc380616195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57BFE37"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96" w:history="1">
            <w:r w:rsidR="004F3D80" w:rsidRPr="007E3CC0">
              <w:rPr>
                <w:rStyle w:val="Hyperlink"/>
                <w:noProof/>
              </w:rPr>
              <w:t>4.2.3</w:t>
            </w:r>
            <w:r w:rsidR="004F3D80">
              <w:rPr>
                <w:rFonts w:asciiTheme="minorHAnsi" w:eastAsiaTheme="minorEastAsia" w:hAnsiTheme="minorHAnsi" w:cstheme="minorBidi"/>
                <w:noProof/>
                <w:sz w:val="22"/>
                <w:lang w:eastAsia="sv-SE"/>
              </w:rPr>
              <w:tab/>
            </w:r>
            <w:r w:rsidR="004F3D80" w:rsidRPr="007E3CC0">
              <w:rPr>
                <w:rStyle w:val="Hyperlink"/>
                <w:noProof/>
              </w:rPr>
              <w:t>Generellt</w:t>
            </w:r>
            <w:r w:rsidR="004F3D80">
              <w:rPr>
                <w:noProof/>
                <w:webHidden/>
              </w:rPr>
              <w:tab/>
            </w:r>
            <w:r w:rsidR="004F3D80">
              <w:rPr>
                <w:noProof/>
                <w:webHidden/>
              </w:rPr>
              <w:fldChar w:fldCharType="begin"/>
            </w:r>
            <w:r w:rsidR="004F3D80">
              <w:rPr>
                <w:noProof/>
                <w:webHidden/>
              </w:rPr>
              <w:instrText xml:space="preserve"> PAGEREF _Toc380616196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40D4556E"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197" w:history="1">
            <w:r w:rsidR="004F3D80" w:rsidRPr="007E3CC0">
              <w:rPr>
                <w:rStyle w:val="Hyperlink"/>
                <w:noProof/>
              </w:rPr>
              <w:t>4.3</w:t>
            </w:r>
            <w:r w:rsidR="004F3D80">
              <w:rPr>
                <w:rFonts w:asciiTheme="minorHAnsi" w:eastAsiaTheme="minorEastAsia" w:hAnsiTheme="minorHAnsi" w:cstheme="minorBidi"/>
                <w:noProof/>
                <w:sz w:val="22"/>
                <w:lang w:eastAsia="sv-SE"/>
              </w:rPr>
              <w:tab/>
            </w:r>
            <w:r w:rsidR="004F3D80" w:rsidRPr="007E3CC0">
              <w:rPr>
                <w:rStyle w:val="Hyperlink"/>
                <w:noProof/>
              </w:rPr>
              <w:t>Icke funktionella krav</w:t>
            </w:r>
            <w:r w:rsidR="004F3D80">
              <w:rPr>
                <w:noProof/>
                <w:webHidden/>
              </w:rPr>
              <w:tab/>
            </w:r>
            <w:r w:rsidR="004F3D80">
              <w:rPr>
                <w:noProof/>
                <w:webHidden/>
              </w:rPr>
              <w:fldChar w:fldCharType="begin"/>
            </w:r>
            <w:r w:rsidR="004F3D80">
              <w:rPr>
                <w:noProof/>
                <w:webHidden/>
              </w:rPr>
              <w:instrText xml:space="preserve"> PAGEREF _Toc380616197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2CDE2172"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98" w:history="1">
            <w:r w:rsidR="004F3D80" w:rsidRPr="007E3CC0">
              <w:rPr>
                <w:rStyle w:val="Hyperlink"/>
                <w:noProof/>
              </w:rPr>
              <w:t>4.3.1</w:t>
            </w:r>
            <w:r w:rsidR="004F3D80">
              <w:rPr>
                <w:rFonts w:asciiTheme="minorHAnsi" w:eastAsiaTheme="minorEastAsia" w:hAnsiTheme="minorHAnsi" w:cstheme="minorBidi"/>
                <w:noProof/>
                <w:sz w:val="22"/>
                <w:lang w:eastAsia="sv-SE"/>
              </w:rPr>
              <w:tab/>
            </w:r>
            <w:r w:rsidR="004F3D80" w:rsidRPr="007E3CC0">
              <w:rPr>
                <w:rStyle w:val="Hyperlink"/>
                <w:noProof/>
              </w:rPr>
              <w:t>SLA krav</w:t>
            </w:r>
            <w:r w:rsidR="004F3D80">
              <w:rPr>
                <w:noProof/>
                <w:webHidden/>
              </w:rPr>
              <w:tab/>
            </w:r>
            <w:r w:rsidR="004F3D80">
              <w:rPr>
                <w:noProof/>
                <w:webHidden/>
              </w:rPr>
              <w:fldChar w:fldCharType="begin"/>
            </w:r>
            <w:r w:rsidR="004F3D80">
              <w:rPr>
                <w:noProof/>
                <w:webHidden/>
              </w:rPr>
              <w:instrText xml:space="preserve"> PAGEREF _Toc380616198 \h </w:instrText>
            </w:r>
            <w:r w:rsidR="004F3D80">
              <w:rPr>
                <w:noProof/>
                <w:webHidden/>
              </w:rPr>
            </w:r>
            <w:r w:rsidR="004F3D80">
              <w:rPr>
                <w:noProof/>
                <w:webHidden/>
              </w:rPr>
              <w:fldChar w:fldCharType="separate"/>
            </w:r>
            <w:r w:rsidR="004F3D80">
              <w:rPr>
                <w:noProof/>
                <w:webHidden/>
              </w:rPr>
              <w:t>14</w:t>
            </w:r>
            <w:r w:rsidR="004F3D80">
              <w:rPr>
                <w:noProof/>
                <w:webHidden/>
              </w:rPr>
              <w:fldChar w:fldCharType="end"/>
            </w:r>
          </w:hyperlink>
        </w:p>
        <w:p w14:paraId="60B5ED00"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199" w:history="1">
            <w:r w:rsidR="004F3D80" w:rsidRPr="007E3CC0">
              <w:rPr>
                <w:rStyle w:val="Hyperlink"/>
                <w:noProof/>
              </w:rPr>
              <w:t>4.3.2</w:t>
            </w:r>
            <w:r w:rsidR="004F3D80">
              <w:rPr>
                <w:rFonts w:asciiTheme="minorHAnsi" w:eastAsiaTheme="minorEastAsia" w:hAnsiTheme="minorHAnsi" w:cstheme="minorBidi"/>
                <w:noProof/>
                <w:sz w:val="22"/>
                <w:lang w:eastAsia="sv-SE"/>
              </w:rPr>
              <w:tab/>
            </w:r>
            <w:r w:rsidR="004F3D80" w:rsidRPr="007E3CC0">
              <w:rPr>
                <w:rStyle w:val="Hyperlink"/>
                <w:noProof/>
              </w:rPr>
              <w:t>Övriga krav och regler</w:t>
            </w:r>
            <w:r w:rsidR="004F3D80">
              <w:rPr>
                <w:noProof/>
                <w:webHidden/>
              </w:rPr>
              <w:tab/>
            </w:r>
            <w:r w:rsidR="004F3D80">
              <w:rPr>
                <w:noProof/>
                <w:webHidden/>
              </w:rPr>
              <w:fldChar w:fldCharType="begin"/>
            </w:r>
            <w:r w:rsidR="004F3D80">
              <w:rPr>
                <w:noProof/>
                <w:webHidden/>
              </w:rPr>
              <w:instrText xml:space="preserve"> PAGEREF _Toc380616199 \h </w:instrText>
            </w:r>
            <w:r w:rsidR="004F3D80">
              <w:rPr>
                <w:noProof/>
                <w:webHidden/>
              </w:rPr>
            </w:r>
            <w:r w:rsidR="004F3D80">
              <w:rPr>
                <w:noProof/>
                <w:webHidden/>
              </w:rPr>
              <w:fldChar w:fldCharType="separate"/>
            </w:r>
            <w:r w:rsidR="004F3D80">
              <w:rPr>
                <w:noProof/>
                <w:webHidden/>
              </w:rPr>
              <w:t>15</w:t>
            </w:r>
            <w:r w:rsidR="004F3D80">
              <w:rPr>
                <w:noProof/>
                <w:webHidden/>
              </w:rPr>
              <w:fldChar w:fldCharType="end"/>
            </w:r>
          </w:hyperlink>
        </w:p>
        <w:p w14:paraId="3E5209FE"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200" w:history="1">
            <w:r w:rsidR="004F3D80" w:rsidRPr="007E3CC0">
              <w:rPr>
                <w:rStyle w:val="Hyperlink"/>
                <w:noProof/>
              </w:rPr>
              <w:t>4.4</w:t>
            </w:r>
            <w:r w:rsidR="004F3D80">
              <w:rPr>
                <w:rFonts w:asciiTheme="minorHAnsi" w:eastAsiaTheme="minorEastAsia" w:hAnsiTheme="minorHAnsi" w:cstheme="minorBidi"/>
                <w:noProof/>
                <w:sz w:val="22"/>
                <w:lang w:eastAsia="sv-SE"/>
              </w:rPr>
              <w:tab/>
            </w:r>
            <w:r w:rsidR="004F3D80" w:rsidRPr="007E3CC0">
              <w:rPr>
                <w:rStyle w:val="Hyperlink"/>
                <w:noProof/>
              </w:rPr>
              <w:t>Felhantering</w:t>
            </w:r>
            <w:r w:rsidR="004F3D80">
              <w:rPr>
                <w:noProof/>
                <w:webHidden/>
              </w:rPr>
              <w:tab/>
            </w:r>
            <w:r w:rsidR="004F3D80">
              <w:rPr>
                <w:noProof/>
                <w:webHidden/>
              </w:rPr>
              <w:fldChar w:fldCharType="begin"/>
            </w:r>
            <w:r w:rsidR="004F3D80">
              <w:rPr>
                <w:noProof/>
                <w:webHidden/>
              </w:rPr>
              <w:instrText xml:space="preserve"> PAGEREF _Toc380616200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6C562BD0"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201" w:history="1">
            <w:r w:rsidR="004F3D80" w:rsidRPr="007E3CC0">
              <w:rPr>
                <w:rStyle w:val="Hyperlink"/>
                <w:noProof/>
              </w:rPr>
              <w:t>4.4.1</w:t>
            </w:r>
            <w:r w:rsidR="004F3D80">
              <w:rPr>
                <w:rFonts w:asciiTheme="minorHAnsi" w:eastAsiaTheme="minorEastAsia" w:hAnsiTheme="minorHAnsi" w:cstheme="minorBidi"/>
                <w:noProof/>
                <w:sz w:val="22"/>
                <w:lang w:eastAsia="sv-SE"/>
              </w:rPr>
              <w:tab/>
            </w:r>
            <w:r w:rsidR="004F3D80" w:rsidRPr="007E3CC0">
              <w:rPr>
                <w:rStyle w:val="Hyperlink"/>
                <w:noProof/>
              </w:rPr>
              <w:t>Krav på en tjänsteproducent</w:t>
            </w:r>
            <w:r w:rsidR="004F3D80">
              <w:rPr>
                <w:noProof/>
                <w:webHidden/>
              </w:rPr>
              <w:tab/>
            </w:r>
            <w:r w:rsidR="004F3D80">
              <w:rPr>
                <w:noProof/>
                <w:webHidden/>
              </w:rPr>
              <w:fldChar w:fldCharType="begin"/>
            </w:r>
            <w:r w:rsidR="004F3D80">
              <w:rPr>
                <w:noProof/>
                <w:webHidden/>
              </w:rPr>
              <w:instrText xml:space="preserve"> PAGEREF _Toc380616201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0DBC2E6"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202" w:history="1">
            <w:r w:rsidR="004F3D80" w:rsidRPr="007E3CC0">
              <w:rPr>
                <w:rStyle w:val="Hyperlink"/>
                <w:noProof/>
              </w:rPr>
              <w:t>4.4.2</w:t>
            </w:r>
            <w:r w:rsidR="004F3D80">
              <w:rPr>
                <w:rFonts w:asciiTheme="minorHAnsi" w:eastAsiaTheme="minorEastAsia" w:hAnsiTheme="minorHAnsi" w:cstheme="minorBidi"/>
                <w:noProof/>
                <w:sz w:val="22"/>
                <w:lang w:eastAsia="sv-SE"/>
              </w:rPr>
              <w:tab/>
            </w:r>
            <w:r w:rsidR="004F3D80" w:rsidRPr="007E3CC0">
              <w:rPr>
                <w:rStyle w:val="Hyperlink"/>
                <w:noProof/>
              </w:rPr>
              <w:t>Krav på en tjänstekonsument</w:t>
            </w:r>
            <w:r w:rsidR="004F3D80">
              <w:rPr>
                <w:noProof/>
                <w:webHidden/>
              </w:rPr>
              <w:tab/>
            </w:r>
            <w:r w:rsidR="004F3D80">
              <w:rPr>
                <w:noProof/>
                <w:webHidden/>
              </w:rPr>
              <w:fldChar w:fldCharType="begin"/>
            </w:r>
            <w:r w:rsidR="004F3D80">
              <w:rPr>
                <w:noProof/>
                <w:webHidden/>
              </w:rPr>
              <w:instrText xml:space="preserve"> PAGEREF _Toc380616202 \h </w:instrText>
            </w:r>
            <w:r w:rsidR="004F3D80">
              <w:rPr>
                <w:noProof/>
                <w:webHidden/>
              </w:rPr>
            </w:r>
            <w:r w:rsidR="004F3D80">
              <w:rPr>
                <w:noProof/>
                <w:webHidden/>
              </w:rPr>
              <w:fldChar w:fldCharType="separate"/>
            </w:r>
            <w:r w:rsidR="004F3D80">
              <w:rPr>
                <w:noProof/>
                <w:webHidden/>
              </w:rPr>
              <w:t>16</w:t>
            </w:r>
            <w:r w:rsidR="004F3D80">
              <w:rPr>
                <w:noProof/>
                <w:webHidden/>
              </w:rPr>
              <w:fldChar w:fldCharType="end"/>
            </w:r>
          </w:hyperlink>
        </w:p>
        <w:p w14:paraId="49D0C09B" w14:textId="77777777" w:rsidR="004F3D80" w:rsidRDefault="00EE17D3">
          <w:pPr>
            <w:pStyle w:val="TOC1"/>
            <w:tabs>
              <w:tab w:val="left" w:pos="400"/>
              <w:tab w:val="right" w:leader="dot" w:pos="8664"/>
            </w:tabs>
            <w:rPr>
              <w:rFonts w:asciiTheme="minorHAnsi" w:eastAsiaTheme="minorEastAsia" w:hAnsiTheme="minorHAnsi" w:cstheme="minorBidi"/>
              <w:noProof/>
              <w:sz w:val="22"/>
              <w:lang w:eastAsia="sv-SE"/>
            </w:rPr>
          </w:pPr>
          <w:hyperlink w:anchor="_Toc380616203" w:history="1">
            <w:r w:rsidR="004F3D80" w:rsidRPr="007E3CC0">
              <w:rPr>
                <w:rStyle w:val="Hyperlink"/>
                <w:noProof/>
              </w:rPr>
              <w:t>5</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_Toc380616203 \h </w:instrText>
            </w:r>
            <w:r w:rsidR="004F3D80">
              <w:rPr>
                <w:noProof/>
                <w:webHidden/>
              </w:rPr>
            </w:r>
            <w:r w:rsidR="004F3D80">
              <w:rPr>
                <w:noProof/>
                <w:webHidden/>
              </w:rPr>
              <w:fldChar w:fldCharType="separate"/>
            </w:r>
            <w:r w:rsidR="004F3D80">
              <w:rPr>
                <w:noProof/>
                <w:webHidden/>
              </w:rPr>
              <w:t>17</w:t>
            </w:r>
            <w:r w:rsidR="004F3D80">
              <w:rPr>
                <w:noProof/>
                <w:webHidden/>
              </w:rPr>
              <w:fldChar w:fldCharType="end"/>
            </w:r>
          </w:hyperlink>
        </w:p>
        <w:p w14:paraId="6879C5FC" w14:textId="77777777" w:rsidR="004F3D80" w:rsidRDefault="00EE17D3">
          <w:pPr>
            <w:pStyle w:val="TOC1"/>
            <w:tabs>
              <w:tab w:val="left" w:pos="400"/>
              <w:tab w:val="right" w:leader="dot" w:pos="8664"/>
            </w:tabs>
            <w:rPr>
              <w:rFonts w:asciiTheme="minorHAnsi" w:eastAsiaTheme="minorEastAsia" w:hAnsiTheme="minorHAnsi" w:cstheme="minorBidi"/>
              <w:noProof/>
              <w:sz w:val="22"/>
              <w:lang w:eastAsia="sv-SE"/>
            </w:rPr>
          </w:pPr>
          <w:hyperlink w:anchor="_Toc380616204" w:history="1">
            <w:r w:rsidR="004F3D80" w:rsidRPr="007E3CC0">
              <w:rPr>
                <w:rStyle w:val="Hyperlink"/>
                <w:noProof/>
              </w:rPr>
              <w:t>6</w:t>
            </w:r>
            <w:r w:rsidR="004F3D80">
              <w:rPr>
                <w:rFonts w:asciiTheme="minorHAnsi" w:eastAsiaTheme="minorEastAsia" w:hAnsiTheme="minorHAnsi" w:cstheme="minorBidi"/>
                <w:noProof/>
                <w:sz w:val="22"/>
                <w:lang w:eastAsia="sv-SE"/>
              </w:rPr>
              <w:tab/>
            </w:r>
            <w:r w:rsidR="004F3D80" w:rsidRPr="007E3CC0">
              <w:rPr>
                <w:rStyle w:val="Hyperlink"/>
                <w:noProof/>
              </w:rPr>
              <w:t>Tjänstedomänens meddelandemodeller</w:t>
            </w:r>
            <w:r w:rsidR="004F3D80">
              <w:rPr>
                <w:noProof/>
                <w:webHidden/>
              </w:rPr>
              <w:tab/>
            </w:r>
            <w:r w:rsidR="004F3D80">
              <w:rPr>
                <w:noProof/>
                <w:webHidden/>
              </w:rPr>
              <w:fldChar w:fldCharType="begin"/>
            </w:r>
            <w:r w:rsidR="004F3D80">
              <w:rPr>
                <w:noProof/>
                <w:webHidden/>
              </w:rPr>
              <w:instrText xml:space="preserve"> PAGEREF _Toc380616204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22AD3FEC"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205" w:history="1">
            <w:r w:rsidR="004F3D80" w:rsidRPr="007E3CC0">
              <w:rPr>
                <w:rStyle w:val="Hyperlink"/>
                <w:noProof/>
              </w:rPr>
              <w:t>6.1</w:t>
            </w:r>
            <w:r w:rsidR="004F3D80">
              <w:rPr>
                <w:rFonts w:asciiTheme="minorHAnsi" w:eastAsiaTheme="minorEastAsia" w:hAnsiTheme="minorHAnsi" w:cstheme="minorBidi"/>
                <w:noProof/>
                <w:sz w:val="22"/>
                <w:lang w:eastAsia="sv-SE"/>
              </w:rPr>
              <w:tab/>
            </w:r>
            <w:r w:rsidR="004F3D80" w:rsidRPr="007E3CC0">
              <w:rPr>
                <w:rStyle w:val="Hyperlink"/>
                <w:noProof/>
              </w:rPr>
              <w:t>V-MIM Reumatismdata</w:t>
            </w:r>
            <w:r w:rsidR="004F3D80">
              <w:rPr>
                <w:noProof/>
                <w:webHidden/>
              </w:rPr>
              <w:tab/>
            </w:r>
            <w:r w:rsidR="004F3D80">
              <w:rPr>
                <w:noProof/>
                <w:webHidden/>
              </w:rPr>
              <w:fldChar w:fldCharType="begin"/>
            </w:r>
            <w:r w:rsidR="004F3D80">
              <w:rPr>
                <w:noProof/>
                <w:webHidden/>
              </w:rPr>
              <w:instrText xml:space="preserve"> PAGEREF _Toc380616205 \h </w:instrText>
            </w:r>
            <w:r w:rsidR="004F3D80">
              <w:rPr>
                <w:noProof/>
                <w:webHidden/>
              </w:rPr>
            </w:r>
            <w:r w:rsidR="004F3D80">
              <w:rPr>
                <w:noProof/>
                <w:webHidden/>
              </w:rPr>
              <w:fldChar w:fldCharType="separate"/>
            </w:r>
            <w:r w:rsidR="004F3D80">
              <w:rPr>
                <w:noProof/>
                <w:webHidden/>
              </w:rPr>
              <w:t>18</w:t>
            </w:r>
            <w:r w:rsidR="004F3D80">
              <w:rPr>
                <w:noProof/>
                <w:webHidden/>
              </w:rPr>
              <w:fldChar w:fldCharType="end"/>
            </w:r>
          </w:hyperlink>
        </w:p>
        <w:p w14:paraId="6B79FF5F" w14:textId="77777777" w:rsidR="004F3D80" w:rsidRDefault="00EE17D3">
          <w:pPr>
            <w:pStyle w:val="TOC1"/>
            <w:tabs>
              <w:tab w:val="left" w:pos="400"/>
              <w:tab w:val="right" w:leader="dot" w:pos="8664"/>
            </w:tabs>
            <w:rPr>
              <w:rFonts w:asciiTheme="minorHAnsi" w:eastAsiaTheme="minorEastAsia" w:hAnsiTheme="minorHAnsi" w:cstheme="minorBidi"/>
              <w:noProof/>
              <w:sz w:val="22"/>
              <w:lang w:eastAsia="sv-SE"/>
            </w:rPr>
          </w:pPr>
          <w:hyperlink w:anchor="_Toc380616206" w:history="1">
            <w:r w:rsidR="004F3D80" w:rsidRPr="007E3CC0">
              <w:rPr>
                <w:rStyle w:val="Hyperlink"/>
                <w:noProof/>
              </w:rPr>
              <w:t>7</w:t>
            </w:r>
            <w:r w:rsidR="004F3D80">
              <w:rPr>
                <w:rFonts w:asciiTheme="minorHAnsi" w:eastAsiaTheme="minorEastAsia" w:hAnsiTheme="minorHAnsi" w:cstheme="minorBidi"/>
                <w:noProof/>
                <w:sz w:val="22"/>
                <w:lang w:eastAsia="sv-SE"/>
              </w:rPr>
              <w:tab/>
            </w:r>
            <w:r w:rsidR="004F3D80" w:rsidRPr="007E3CC0">
              <w:rPr>
                <w:rStyle w:val="Hyperlink"/>
                <w:noProof/>
              </w:rPr>
              <w:t>Tjänstekontrakt</w:t>
            </w:r>
            <w:r w:rsidR="004F3D80">
              <w:rPr>
                <w:noProof/>
                <w:webHidden/>
              </w:rPr>
              <w:tab/>
            </w:r>
            <w:r w:rsidR="004F3D80">
              <w:rPr>
                <w:noProof/>
                <w:webHidden/>
              </w:rPr>
              <w:fldChar w:fldCharType="begin"/>
            </w:r>
            <w:r w:rsidR="004F3D80">
              <w:rPr>
                <w:noProof/>
                <w:webHidden/>
              </w:rPr>
              <w:instrText xml:space="preserve"> PAGEREF _Toc380616206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246DA05" w14:textId="77777777" w:rsidR="004F3D80" w:rsidRDefault="00EE17D3">
          <w:pPr>
            <w:pStyle w:val="TOC2"/>
            <w:tabs>
              <w:tab w:val="left" w:pos="880"/>
              <w:tab w:val="right" w:leader="dot" w:pos="8664"/>
            </w:tabs>
            <w:rPr>
              <w:rFonts w:asciiTheme="minorHAnsi" w:eastAsiaTheme="minorEastAsia" w:hAnsiTheme="minorHAnsi" w:cstheme="minorBidi"/>
              <w:noProof/>
              <w:sz w:val="22"/>
              <w:lang w:eastAsia="sv-SE"/>
            </w:rPr>
          </w:pPr>
          <w:hyperlink w:anchor="_Toc380616207" w:history="1">
            <w:r w:rsidR="004F3D80" w:rsidRPr="007E3CC0">
              <w:rPr>
                <w:rStyle w:val="Hyperlink"/>
                <w:noProof/>
              </w:rPr>
              <w:t>7.1</w:t>
            </w:r>
            <w:r w:rsidR="004F3D80">
              <w:rPr>
                <w:rFonts w:asciiTheme="minorHAnsi" w:eastAsiaTheme="minorEastAsia" w:hAnsiTheme="minorHAnsi" w:cstheme="minorBidi"/>
                <w:noProof/>
                <w:sz w:val="22"/>
                <w:lang w:eastAsia="sv-SE"/>
              </w:rPr>
              <w:tab/>
            </w:r>
            <w:r w:rsidR="004F3D80" w:rsidRPr="007E3CC0">
              <w:rPr>
                <w:rStyle w:val="Hyperlink"/>
                <w:noProof/>
              </w:rPr>
              <w:t>GetRheumatoidArthritisData</w:t>
            </w:r>
            <w:r w:rsidR="004F3D80">
              <w:rPr>
                <w:noProof/>
                <w:webHidden/>
              </w:rPr>
              <w:tab/>
            </w:r>
            <w:r w:rsidR="004F3D80">
              <w:rPr>
                <w:noProof/>
                <w:webHidden/>
              </w:rPr>
              <w:fldChar w:fldCharType="begin"/>
            </w:r>
            <w:r w:rsidR="004F3D80">
              <w:rPr>
                <w:noProof/>
                <w:webHidden/>
              </w:rPr>
              <w:instrText xml:space="preserve"> PAGEREF _Toc380616207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3326CB0F"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208" w:history="1">
            <w:r w:rsidR="004F3D80" w:rsidRPr="007E3CC0">
              <w:rPr>
                <w:rStyle w:val="Hyperlink"/>
                <w:noProof/>
              </w:rPr>
              <w:t>7.1.1</w:t>
            </w:r>
            <w:r w:rsidR="004F3D80">
              <w:rPr>
                <w:rFonts w:asciiTheme="minorHAnsi" w:eastAsiaTheme="minorEastAsia" w:hAnsiTheme="minorHAnsi" w:cstheme="minorBidi"/>
                <w:noProof/>
                <w:sz w:val="22"/>
                <w:lang w:eastAsia="sv-SE"/>
              </w:rPr>
              <w:tab/>
            </w:r>
            <w:r w:rsidR="004F3D80" w:rsidRPr="007E3CC0">
              <w:rPr>
                <w:rStyle w:val="Hyperlink"/>
                <w:noProof/>
              </w:rPr>
              <w:t>Version</w:t>
            </w:r>
            <w:r w:rsidR="004F3D80">
              <w:rPr>
                <w:noProof/>
                <w:webHidden/>
              </w:rPr>
              <w:tab/>
            </w:r>
            <w:r w:rsidR="004F3D80">
              <w:rPr>
                <w:noProof/>
                <w:webHidden/>
              </w:rPr>
              <w:fldChar w:fldCharType="begin"/>
            </w:r>
            <w:r w:rsidR="004F3D80">
              <w:rPr>
                <w:noProof/>
                <w:webHidden/>
              </w:rPr>
              <w:instrText xml:space="preserve"> PAGEREF _Toc380616208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7248BEBC"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209" w:history="1">
            <w:r w:rsidR="004F3D80" w:rsidRPr="007E3CC0">
              <w:rPr>
                <w:rStyle w:val="Hyperlink"/>
                <w:noProof/>
              </w:rPr>
              <w:t>7.1.2</w:t>
            </w:r>
            <w:r w:rsidR="004F3D80">
              <w:rPr>
                <w:rFonts w:asciiTheme="minorHAnsi" w:eastAsiaTheme="minorEastAsia" w:hAnsiTheme="minorHAnsi" w:cstheme="minorBidi"/>
                <w:noProof/>
                <w:sz w:val="22"/>
                <w:lang w:eastAsia="sv-SE"/>
              </w:rPr>
              <w:tab/>
            </w:r>
            <w:r w:rsidR="004F3D80" w:rsidRPr="007E3CC0">
              <w:rPr>
                <w:rStyle w:val="Hyperlink"/>
                <w:noProof/>
              </w:rPr>
              <w:t>Gemensamma informationskomponenter</w:t>
            </w:r>
            <w:r w:rsidR="004F3D80">
              <w:rPr>
                <w:noProof/>
                <w:webHidden/>
              </w:rPr>
              <w:tab/>
            </w:r>
            <w:r w:rsidR="004F3D80">
              <w:rPr>
                <w:noProof/>
                <w:webHidden/>
              </w:rPr>
              <w:fldChar w:fldCharType="begin"/>
            </w:r>
            <w:r w:rsidR="004F3D80">
              <w:rPr>
                <w:noProof/>
                <w:webHidden/>
              </w:rPr>
              <w:instrText xml:space="preserve"> PAGEREF _Toc380616209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6BCA2CA7"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210" w:history="1">
            <w:r w:rsidR="004F3D80" w:rsidRPr="007E3CC0">
              <w:rPr>
                <w:rStyle w:val="Hyperlink"/>
                <w:noProof/>
              </w:rPr>
              <w:t>7.1.3</w:t>
            </w:r>
            <w:r w:rsidR="004F3D80">
              <w:rPr>
                <w:rFonts w:asciiTheme="minorHAnsi" w:eastAsiaTheme="minorEastAsia" w:hAnsiTheme="minorHAnsi" w:cstheme="minorBidi"/>
                <w:noProof/>
                <w:sz w:val="22"/>
                <w:lang w:eastAsia="sv-SE"/>
              </w:rPr>
              <w:tab/>
            </w:r>
            <w:r w:rsidR="004F3D80" w:rsidRPr="007E3CC0">
              <w:rPr>
                <w:rStyle w:val="Hyperlink"/>
                <w:noProof/>
              </w:rPr>
              <w:t>Fältregler</w:t>
            </w:r>
            <w:r w:rsidR="004F3D80">
              <w:rPr>
                <w:noProof/>
                <w:webHidden/>
              </w:rPr>
              <w:tab/>
            </w:r>
            <w:r w:rsidR="004F3D80">
              <w:rPr>
                <w:noProof/>
                <w:webHidden/>
              </w:rPr>
              <w:fldChar w:fldCharType="begin"/>
            </w:r>
            <w:r w:rsidR="004F3D80">
              <w:rPr>
                <w:noProof/>
                <w:webHidden/>
              </w:rPr>
              <w:instrText xml:space="preserve"> PAGEREF _Toc380616210 \h </w:instrText>
            </w:r>
            <w:r w:rsidR="004F3D80">
              <w:rPr>
                <w:noProof/>
                <w:webHidden/>
              </w:rPr>
            </w:r>
            <w:r w:rsidR="004F3D80">
              <w:rPr>
                <w:noProof/>
                <w:webHidden/>
              </w:rPr>
              <w:fldChar w:fldCharType="separate"/>
            </w:r>
            <w:r w:rsidR="004F3D80">
              <w:rPr>
                <w:noProof/>
                <w:webHidden/>
              </w:rPr>
              <w:t>23</w:t>
            </w:r>
            <w:r w:rsidR="004F3D80">
              <w:rPr>
                <w:noProof/>
                <w:webHidden/>
              </w:rPr>
              <w:fldChar w:fldCharType="end"/>
            </w:r>
          </w:hyperlink>
        </w:p>
        <w:p w14:paraId="461FF456" w14:textId="77777777" w:rsidR="004F3D80" w:rsidRDefault="00EE17D3">
          <w:pPr>
            <w:pStyle w:val="TOC3"/>
            <w:tabs>
              <w:tab w:val="left" w:pos="1100"/>
              <w:tab w:val="right" w:leader="dot" w:pos="8664"/>
            </w:tabs>
            <w:rPr>
              <w:rFonts w:asciiTheme="minorHAnsi" w:eastAsiaTheme="minorEastAsia" w:hAnsiTheme="minorHAnsi" w:cstheme="minorBidi"/>
              <w:noProof/>
              <w:sz w:val="22"/>
              <w:lang w:eastAsia="sv-SE"/>
            </w:rPr>
          </w:pPr>
          <w:hyperlink w:anchor="_Toc380616211" w:history="1">
            <w:r w:rsidR="004F3D80" w:rsidRPr="007E3CC0">
              <w:rPr>
                <w:rStyle w:val="Hyperlink"/>
                <w:noProof/>
              </w:rPr>
              <w:t>7.1.4</w:t>
            </w:r>
            <w:r w:rsidR="004F3D80">
              <w:rPr>
                <w:rFonts w:asciiTheme="minorHAnsi" w:eastAsiaTheme="minorEastAsia" w:hAnsiTheme="minorHAnsi" w:cstheme="minorBidi"/>
                <w:noProof/>
                <w:sz w:val="22"/>
                <w:lang w:eastAsia="sv-SE"/>
              </w:rPr>
              <w:tab/>
            </w:r>
            <w:r w:rsidR="004F3D80" w:rsidRPr="007E3CC0">
              <w:rPr>
                <w:rStyle w:val="Hyperlink"/>
                <w:noProof/>
              </w:rPr>
              <w:t>Övriga regler</w:t>
            </w:r>
            <w:r w:rsidR="004F3D80">
              <w:rPr>
                <w:noProof/>
                <w:webHidden/>
              </w:rPr>
              <w:tab/>
            </w:r>
            <w:r w:rsidR="004F3D80">
              <w:rPr>
                <w:noProof/>
                <w:webHidden/>
              </w:rPr>
              <w:fldChar w:fldCharType="begin"/>
            </w:r>
            <w:r w:rsidR="004F3D80">
              <w:rPr>
                <w:noProof/>
                <w:webHidden/>
              </w:rPr>
              <w:instrText xml:space="preserve"> PAGEREF _Toc380616211 \h </w:instrText>
            </w:r>
            <w:r w:rsidR="004F3D80">
              <w:rPr>
                <w:noProof/>
                <w:webHidden/>
              </w:rPr>
            </w:r>
            <w:r w:rsidR="004F3D80">
              <w:rPr>
                <w:noProof/>
                <w:webHidden/>
              </w:rPr>
              <w:fldChar w:fldCharType="separate"/>
            </w:r>
            <w:r w:rsidR="004F3D80">
              <w:rPr>
                <w:noProof/>
                <w:webHidden/>
              </w:rPr>
              <w:t>28</w:t>
            </w:r>
            <w:r w:rsidR="004F3D80">
              <w:rPr>
                <w:noProof/>
                <w:webHidden/>
              </w:rPr>
              <w:fldChar w:fldCharType="end"/>
            </w:r>
          </w:hyperlink>
        </w:p>
        <w:p w14:paraId="189021DD" w14:textId="77777777" w:rsidR="00C54F68" w:rsidRDefault="00C54F68" w:rsidP="006345EC">
          <w:pPr>
            <w:jc w:val="both"/>
          </w:pPr>
          <w:r>
            <w:fldChar w:fldCharType="end"/>
          </w:r>
        </w:p>
      </w:sdtContent>
    </w:sdt>
    <w:p w14:paraId="6C6FE3AA" w14:textId="77777777" w:rsidR="007E47C0" w:rsidRDefault="007E47C0" w:rsidP="006345EC">
      <w:pPr>
        <w:jc w:val="both"/>
      </w:pPr>
    </w:p>
    <w:p w14:paraId="1B7DDC6F" w14:textId="77777777" w:rsidR="00C54F68" w:rsidRDefault="00C54F68" w:rsidP="006345EC">
      <w:pPr>
        <w:spacing w:line="240" w:lineRule="auto"/>
        <w:jc w:val="both"/>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6345EC">
      <w:pPr>
        <w:jc w:val="both"/>
        <w:rPr>
          <w:rStyle w:val="BodyTextChar"/>
          <w:rFonts w:ascii="Times New Roman" w:hAnsi="Times New Roman"/>
          <w:szCs w:val="20"/>
        </w:rPr>
      </w:pPr>
      <w:r w:rsidRPr="00D23023">
        <w:rPr>
          <w:b/>
        </w:rPr>
        <w:lastRenderedPageBreak/>
        <w:t>Revisionshistorik</w:t>
      </w:r>
    </w:p>
    <w:p w14:paraId="5BB2AF1C" w14:textId="77777777" w:rsidR="004255A2" w:rsidRDefault="004255A2" w:rsidP="006345EC">
      <w:pPr>
        <w:jc w:val="both"/>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6345EC">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6345EC">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6345EC">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6345EC">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6345EC">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6345EC">
            <w:pPr>
              <w:pStyle w:val="TableText"/>
              <w:rPr>
                <w:highlight w:val="yellow"/>
              </w:rPr>
            </w:pPr>
            <w:r>
              <w:t>PA1</w:t>
            </w:r>
          </w:p>
        </w:tc>
        <w:tc>
          <w:tcPr>
            <w:tcW w:w="1224" w:type="dxa"/>
          </w:tcPr>
          <w:p w14:paraId="57F5C387" w14:textId="5E9E890B" w:rsidR="00762180" w:rsidRDefault="00762180" w:rsidP="006345EC">
            <w:pPr>
              <w:pStyle w:val="TableText"/>
              <w:rPr>
                <w:highlight w:val="yellow"/>
              </w:rPr>
            </w:pPr>
            <w:r>
              <w:t>2014-01-21</w:t>
            </w:r>
          </w:p>
        </w:tc>
        <w:tc>
          <w:tcPr>
            <w:tcW w:w="4140" w:type="dxa"/>
          </w:tcPr>
          <w:p w14:paraId="0A5B012A" w14:textId="172F2C0A" w:rsidR="00762180" w:rsidRPr="0032226B" w:rsidRDefault="00762180" w:rsidP="006345EC">
            <w:pPr>
              <w:pStyle w:val="TableText"/>
              <w:rPr>
                <w:highlight w:val="yellow"/>
              </w:rPr>
            </w:pPr>
            <w:r>
              <w:t>Första version.</w:t>
            </w:r>
          </w:p>
        </w:tc>
        <w:tc>
          <w:tcPr>
            <w:tcW w:w="1980" w:type="dxa"/>
          </w:tcPr>
          <w:p w14:paraId="60486A0B" w14:textId="2453C71F" w:rsidR="00762180" w:rsidRPr="00C54BCA" w:rsidRDefault="00762180" w:rsidP="006345EC">
            <w:pPr>
              <w:pStyle w:val="TableText"/>
              <w:rPr>
                <w:highlight w:val="yellow"/>
              </w:rPr>
            </w:pPr>
            <w:r>
              <w:t>Björn Genfors</w:t>
            </w:r>
          </w:p>
        </w:tc>
        <w:tc>
          <w:tcPr>
            <w:tcW w:w="1440" w:type="dxa"/>
          </w:tcPr>
          <w:p w14:paraId="55191444" w14:textId="77777777" w:rsidR="00762180" w:rsidRDefault="00762180" w:rsidP="006345EC">
            <w:pPr>
              <w:pStyle w:val="TableText"/>
            </w:pPr>
          </w:p>
        </w:tc>
      </w:tr>
      <w:tr w:rsidR="00762180" w14:paraId="54DB59C2" w14:textId="77777777" w:rsidTr="00514BAB">
        <w:tc>
          <w:tcPr>
            <w:tcW w:w="964" w:type="dxa"/>
          </w:tcPr>
          <w:p w14:paraId="077C1F6D" w14:textId="7E0F39F8" w:rsidR="00762180" w:rsidRDefault="00762180" w:rsidP="006345EC">
            <w:pPr>
              <w:pStyle w:val="TableText"/>
            </w:pPr>
            <w:r>
              <w:t>PA2</w:t>
            </w:r>
          </w:p>
        </w:tc>
        <w:tc>
          <w:tcPr>
            <w:tcW w:w="1224" w:type="dxa"/>
          </w:tcPr>
          <w:p w14:paraId="3FCE5FB4" w14:textId="292FDEC6" w:rsidR="00762180" w:rsidRDefault="00762180" w:rsidP="006345EC">
            <w:pPr>
              <w:pStyle w:val="TableText"/>
            </w:pPr>
            <w:r>
              <w:t>2014-01-22</w:t>
            </w:r>
          </w:p>
        </w:tc>
        <w:tc>
          <w:tcPr>
            <w:tcW w:w="4140" w:type="dxa"/>
          </w:tcPr>
          <w:p w14:paraId="6B3A64B0" w14:textId="2C821930" w:rsidR="00762180" w:rsidRDefault="00762180" w:rsidP="006345EC">
            <w:pPr>
              <w:pStyle w:val="TableText"/>
            </w:pPr>
            <w:r>
              <w:t>Redaktionella ändringar, framför allt uppdaterat innehållsförteckningen</w:t>
            </w:r>
          </w:p>
        </w:tc>
        <w:tc>
          <w:tcPr>
            <w:tcW w:w="1980" w:type="dxa"/>
          </w:tcPr>
          <w:p w14:paraId="3A35AE25" w14:textId="160D1650" w:rsidR="00762180" w:rsidRDefault="00762180" w:rsidP="006345EC">
            <w:pPr>
              <w:pStyle w:val="TableText"/>
            </w:pPr>
            <w:r>
              <w:t>Björn Genfors</w:t>
            </w:r>
          </w:p>
        </w:tc>
        <w:tc>
          <w:tcPr>
            <w:tcW w:w="1440" w:type="dxa"/>
          </w:tcPr>
          <w:p w14:paraId="3866A52C" w14:textId="77777777" w:rsidR="00762180" w:rsidRDefault="00762180" w:rsidP="006345EC">
            <w:pPr>
              <w:pStyle w:val="TableText"/>
            </w:pPr>
          </w:p>
        </w:tc>
      </w:tr>
      <w:tr w:rsidR="00762180" w14:paraId="5302D36A" w14:textId="77777777" w:rsidTr="00514BAB">
        <w:tc>
          <w:tcPr>
            <w:tcW w:w="964" w:type="dxa"/>
          </w:tcPr>
          <w:p w14:paraId="64700AA2" w14:textId="2E757388" w:rsidR="00762180" w:rsidRDefault="00762180" w:rsidP="006345EC">
            <w:pPr>
              <w:pStyle w:val="TableText"/>
            </w:pPr>
            <w:r>
              <w:t>PA3</w:t>
            </w:r>
          </w:p>
        </w:tc>
        <w:tc>
          <w:tcPr>
            <w:tcW w:w="1224" w:type="dxa"/>
          </w:tcPr>
          <w:p w14:paraId="3954E575" w14:textId="6ADE0311" w:rsidR="00762180" w:rsidRDefault="00762180" w:rsidP="006345EC">
            <w:pPr>
              <w:pStyle w:val="TableText"/>
            </w:pPr>
            <w:r>
              <w:t>2014-01-23</w:t>
            </w:r>
          </w:p>
        </w:tc>
        <w:tc>
          <w:tcPr>
            <w:tcW w:w="4140" w:type="dxa"/>
          </w:tcPr>
          <w:p w14:paraId="08F395F8" w14:textId="62289B22" w:rsidR="00762180" w:rsidRDefault="00762180" w:rsidP="006345EC">
            <w:pPr>
              <w:pStyle w:val="TableText"/>
            </w:pPr>
            <w:r>
              <w:t>Uppdaterat tabellen för EngagemangsIndex och satt Categorization till NA och rätt domän för serviceDomain</w:t>
            </w:r>
          </w:p>
        </w:tc>
        <w:tc>
          <w:tcPr>
            <w:tcW w:w="1980" w:type="dxa"/>
          </w:tcPr>
          <w:p w14:paraId="03CD041E" w14:textId="4AD46036" w:rsidR="00762180" w:rsidRDefault="00762180" w:rsidP="006345EC">
            <w:pPr>
              <w:pStyle w:val="TableText"/>
            </w:pPr>
            <w:r>
              <w:t>Khaled Daham</w:t>
            </w:r>
          </w:p>
        </w:tc>
        <w:tc>
          <w:tcPr>
            <w:tcW w:w="1440" w:type="dxa"/>
          </w:tcPr>
          <w:p w14:paraId="6B23AF23" w14:textId="77777777" w:rsidR="00762180" w:rsidRDefault="00762180" w:rsidP="006345EC">
            <w:pPr>
              <w:pStyle w:val="TableText"/>
            </w:pPr>
          </w:p>
        </w:tc>
      </w:tr>
      <w:tr w:rsidR="009C445E" w14:paraId="01841D47" w14:textId="77777777" w:rsidTr="00514BAB">
        <w:tc>
          <w:tcPr>
            <w:tcW w:w="964" w:type="dxa"/>
          </w:tcPr>
          <w:p w14:paraId="20223137" w14:textId="7B22B7E3" w:rsidR="009C445E" w:rsidRDefault="00322C51" w:rsidP="006345EC">
            <w:pPr>
              <w:pStyle w:val="TableText"/>
            </w:pPr>
            <w:r>
              <w:t>RC1</w:t>
            </w:r>
          </w:p>
        </w:tc>
        <w:tc>
          <w:tcPr>
            <w:tcW w:w="1224" w:type="dxa"/>
          </w:tcPr>
          <w:p w14:paraId="5AC6D396" w14:textId="5CCF33B5" w:rsidR="009C445E" w:rsidRDefault="009C445E" w:rsidP="006345EC">
            <w:pPr>
              <w:pStyle w:val="TableText"/>
            </w:pPr>
            <w:r>
              <w:t>2014-02-</w:t>
            </w:r>
            <w:r w:rsidR="0055728C">
              <w:t>12</w:t>
            </w:r>
          </w:p>
        </w:tc>
        <w:tc>
          <w:tcPr>
            <w:tcW w:w="4140" w:type="dxa"/>
          </w:tcPr>
          <w:p w14:paraId="47DCE3B7" w14:textId="13FF95CD" w:rsidR="009C445E" w:rsidRDefault="009C445E" w:rsidP="006345EC">
            <w:pPr>
              <w:pStyle w:val="TableText"/>
              <w:numPr>
                <w:ilvl w:val="0"/>
                <w:numId w:val="30"/>
              </w:numPr>
              <w:ind w:left="222" w:hanging="166"/>
            </w:pPr>
            <w:r>
              <w:t>Bytt TKB-mall.</w:t>
            </w:r>
          </w:p>
          <w:p w14:paraId="420538B2" w14:textId="77777777" w:rsidR="000C34D4" w:rsidRDefault="000C34D4" w:rsidP="006345EC">
            <w:pPr>
              <w:pStyle w:val="TableText"/>
              <w:numPr>
                <w:ilvl w:val="0"/>
                <w:numId w:val="30"/>
              </w:numPr>
              <w:ind w:left="222" w:hanging="166"/>
            </w:pPr>
            <w:r>
              <w:t>Korrigerat svenskt namn på kontraktet så det följer regelverket.</w:t>
            </w:r>
          </w:p>
          <w:p w14:paraId="0D91B8FF" w14:textId="77777777" w:rsidR="009A6329" w:rsidRDefault="000C34D4" w:rsidP="006345EC">
            <w:pPr>
              <w:pStyle w:val="TableText"/>
              <w:numPr>
                <w:ilvl w:val="0"/>
                <w:numId w:val="30"/>
              </w:numPr>
              <w:ind w:left="222" w:hanging="166"/>
            </w:pPr>
            <w:r>
              <w:t>Uppdaterat arkitekturkapitlet med fördjupad beskrivning av arbetsflödesdiagram</w:t>
            </w:r>
            <w:r w:rsidR="00C578CC">
              <w:t>men</w:t>
            </w:r>
            <w:r>
              <w:t xml:space="preserve"> och hänvisning till RIV Tekniska anvisningar i adresserings</w:t>
            </w:r>
            <w:r w:rsidR="00C578CC">
              <w:t>avsnit</w:t>
            </w:r>
            <w:r>
              <w:t>t</w:t>
            </w:r>
            <w:r w:rsidR="00C578CC">
              <w:t>et</w:t>
            </w:r>
            <w:r>
              <w:t>.</w:t>
            </w:r>
          </w:p>
          <w:p w14:paraId="1909708A" w14:textId="77777777" w:rsidR="002D76F9" w:rsidRDefault="002D76F9" w:rsidP="006345EC">
            <w:pPr>
              <w:pStyle w:val="TableText"/>
              <w:numPr>
                <w:ilvl w:val="0"/>
                <w:numId w:val="30"/>
              </w:numPr>
              <w:ind w:left="222" w:hanging="166"/>
            </w:pPr>
            <w:r>
              <w:t>Förtydligat felhanteringsavsnitten som beskriver logiska fel (inga krav</w:t>
            </w:r>
            <w:r w:rsidR="00536215">
              <w:t xml:space="preserve">, </w:t>
            </w:r>
            <w:r w:rsidR="007457BA">
              <w:t>det</w:t>
            </w:r>
            <w:r w:rsidR="00536215">
              <w:t xml:space="preserve"> </w:t>
            </w:r>
            <w:r w:rsidR="007457BA">
              <w:t xml:space="preserve">finns </w:t>
            </w:r>
            <w:r w:rsidR="00536215">
              <w:t>inga skrivtjänster</w:t>
            </w:r>
            <w:r w:rsidR="007457BA">
              <w:t xml:space="preserve"> i domänen</w:t>
            </w:r>
            <w:r>
              <w:t>).</w:t>
            </w:r>
          </w:p>
          <w:p w14:paraId="2576F28F" w14:textId="77777777" w:rsidR="00E351BB" w:rsidRDefault="00E351BB" w:rsidP="006345EC">
            <w:pPr>
              <w:pStyle w:val="TableText"/>
              <w:numPr>
                <w:ilvl w:val="0"/>
                <w:numId w:val="30"/>
              </w:numPr>
              <w:ind w:left="222" w:hanging="166"/>
            </w:pPr>
            <w:r>
              <w:t>Rättat elementnamn i V-TIM-mappningstabellen</w:t>
            </w:r>
          </w:p>
          <w:p w14:paraId="18AFFBB5" w14:textId="486CB5EA" w:rsidR="0055728C" w:rsidRDefault="0055728C" w:rsidP="006345EC">
            <w:pPr>
              <w:pStyle w:val="TableText"/>
              <w:numPr>
                <w:ilvl w:val="0"/>
                <w:numId w:val="30"/>
              </w:numPr>
              <w:ind w:left="222" w:hanging="166"/>
            </w:pPr>
            <w:r>
              <w:t>Tänkt tjänst för ”Anslutningspunkt” borttaget i illustrationer av arbetsflöde</w:t>
            </w:r>
          </w:p>
        </w:tc>
        <w:tc>
          <w:tcPr>
            <w:tcW w:w="1980" w:type="dxa"/>
          </w:tcPr>
          <w:p w14:paraId="0D8BA149" w14:textId="77777777" w:rsidR="009C445E" w:rsidRDefault="009C445E" w:rsidP="006345EC">
            <w:pPr>
              <w:pStyle w:val="TableText"/>
            </w:pPr>
            <w:r>
              <w:t>Björn Genfors</w:t>
            </w:r>
          </w:p>
          <w:p w14:paraId="32581CE8" w14:textId="40B727BD" w:rsidR="0055728C" w:rsidRDefault="0055728C" w:rsidP="006345EC">
            <w:pPr>
              <w:pStyle w:val="TableText"/>
            </w:pPr>
            <w:r>
              <w:t>Marcus Claus</w:t>
            </w:r>
          </w:p>
        </w:tc>
        <w:tc>
          <w:tcPr>
            <w:tcW w:w="1440" w:type="dxa"/>
          </w:tcPr>
          <w:p w14:paraId="7959B510" w14:textId="77777777" w:rsidR="009C445E" w:rsidRDefault="009C445E" w:rsidP="006345EC">
            <w:pPr>
              <w:pStyle w:val="TableText"/>
            </w:pPr>
          </w:p>
        </w:tc>
      </w:tr>
      <w:tr w:rsidR="003043B8" w14:paraId="37CA1282" w14:textId="77777777" w:rsidTr="00514BAB">
        <w:tc>
          <w:tcPr>
            <w:tcW w:w="964" w:type="dxa"/>
          </w:tcPr>
          <w:p w14:paraId="07391027" w14:textId="5E34D6AC" w:rsidR="003043B8" w:rsidRDefault="003043B8" w:rsidP="006345EC">
            <w:pPr>
              <w:pStyle w:val="TableText"/>
            </w:pPr>
            <w:r>
              <w:t>RC2</w:t>
            </w:r>
          </w:p>
        </w:tc>
        <w:tc>
          <w:tcPr>
            <w:tcW w:w="1224" w:type="dxa"/>
          </w:tcPr>
          <w:p w14:paraId="332D653C" w14:textId="2C1C6F55" w:rsidR="003043B8" w:rsidRDefault="003043B8" w:rsidP="006345EC">
            <w:pPr>
              <w:pStyle w:val="TableText"/>
            </w:pPr>
            <w:r>
              <w:t>2014-02-20</w:t>
            </w:r>
          </w:p>
        </w:tc>
        <w:tc>
          <w:tcPr>
            <w:tcW w:w="4140" w:type="dxa"/>
          </w:tcPr>
          <w:p w14:paraId="6F918A0F" w14:textId="59E7EA77" w:rsidR="003043B8" w:rsidRDefault="003043B8" w:rsidP="006345EC">
            <w:pPr>
              <w:pStyle w:val="TableText"/>
              <w:numPr>
                <w:ilvl w:val="0"/>
                <w:numId w:val="30"/>
              </w:numPr>
              <w:ind w:left="222" w:hanging="166"/>
            </w:pPr>
            <w:r>
              <w:t>Tagit bort referenser till aggregerande tjänster.</w:t>
            </w:r>
          </w:p>
        </w:tc>
        <w:tc>
          <w:tcPr>
            <w:tcW w:w="1980" w:type="dxa"/>
          </w:tcPr>
          <w:p w14:paraId="04CC7A88" w14:textId="77777777" w:rsidR="003043B8" w:rsidRDefault="003043B8" w:rsidP="006345EC">
            <w:pPr>
              <w:pStyle w:val="TableText"/>
            </w:pPr>
            <w:r>
              <w:t>Khaled Daham</w:t>
            </w:r>
          </w:p>
          <w:p w14:paraId="3D6A446E" w14:textId="338569CE" w:rsidR="00393514" w:rsidRDefault="00393514" w:rsidP="006345EC">
            <w:pPr>
              <w:pStyle w:val="TableText"/>
            </w:pPr>
            <w:r>
              <w:t>Marcus Claus</w:t>
            </w:r>
          </w:p>
        </w:tc>
        <w:tc>
          <w:tcPr>
            <w:tcW w:w="1440" w:type="dxa"/>
          </w:tcPr>
          <w:p w14:paraId="30D007DA" w14:textId="77777777" w:rsidR="003043B8" w:rsidRDefault="003043B8" w:rsidP="006345EC">
            <w:pPr>
              <w:pStyle w:val="TableText"/>
            </w:pPr>
          </w:p>
        </w:tc>
      </w:tr>
    </w:tbl>
    <w:p w14:paraId="4578FD66" w14:textId="77777777" w:rsidR="0055728C" w:rsidRDefault="0055728C" w:rsidP="006345EC">
      <w:pPr>
        <w:pStyle w:val="TOC1"/>
        <w:ind w:left="720"/>
        <w:jc w:val="both"/>
      </w:pPr>
    </w:p>
    <w:p w14:paraId="5E810940" w14:textId="3C0F6BA4" w:rsidR="004255A2" w:rsidRDefault="004255A2" w:rsidP="006345EC">
      <w:pPr>
        <w:jc w:val="both"/>
        <w:rPr>
          <w:b/>
        </w:rPr>
      </w:pPr>
      <w:r>
        <w:rPr>
          <w:b/>
        </w:rPr>
        <w:t xml:space="preserve">Referenser </w:t>
      </w:r>
    </w:p>
    <w:p w14:paraId="174CB92A" w14:textId="77777777" w:rsidR="004255A2" w:rsidRDefault="004255A2"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6345EC">
            <w:pPr>
              <w:pStyle w:val="TableText"/>
            </w:pPr>
            <w:r>
              <w:t>Namn</w:t>
            </w:r>
          </w:p>
        </w:tc>
        <w:tc>
          <w:tcPr>
            <w:tcW w:w="2892" w:type="dxa"/>
            <w:shd w:val="clear" w:color="auto" w:fill="DDD9C3" w:themeFill="background2" w:themeFillShade="E6"/>
          </w:tcPr>
          <w:p w14:paraId="3AEE7573" w14:textId="77777777" w:rsidR="004255A2" w:rsidRPr="00A31996" w:rsidRDefault="004255A2" w:rsidP="006345EC">
            <w:pPr>
              <w:pStyle w:val="TableText"/>
            </w:pPr>
            <w:r>
              <w:t>Dokument</w:t>
            </w:r>
          </w:p>
        </w:tc>
        <w:tc>
          <w:tcPr>
            <w:tcW w:w="2472" w:type="dxa"/>
            <w:shd w:val="clear" w:color="auto" w:fill="DDD9C3" w:themeFill="background2" w:themeFillShade="E6"/>
          </w:tcPr>
          <w:p w14:paraId="691C9A83" w14:textId="77777777" w:rsidR="004255A2" w:rsidRPr="00A31996" w:rsidRDefault="004255A2" w:rsidP="006345EC">
            <w:pPr>
              <w:pStyle w:val="TableText"/>
            </w:pPr>
            <w:r>
              <w:t>Kommentar</w:t>
            </w:r>
          </w:p>
        </w:tc>
        <w:tc>
          <w:tcPr>
            <w:tcW w:w="3339" w:type="dxa"/>
            <w:shd w:val="clear" w:color="auto" w:fill="DDD9C3" w:themeFill="background2" w:themeFillShade="E6"/>
          </w:tcPr>
          <w:p w14:paraId="09607659" w14:textId="77777777" w:rsidR="004255A2" w:rsidRPr="00A31996" w:rsidRDefault="004255A2" w:rsidP="006345EC">
            <w:pPr>
              <w:pStyle w:val="TableText"/>
            </w:pPr>
            <w:r>
              <w:t>Länk</w:t>
            </w:r>
          </w:p>
        </w:tc>
      </w:tr>
      <w:tr w:rsidR="004255A2" w14:paraId="1638D443" w14:textId="77777777" w:rsidTr="00514BAB">
        <w:tc>
          <w:tcPr>
            <w:tcW w:w="964" w:type="dxa"/>
          </w:tcPr>
          <w:p w14:paraId="7121E73A" w14:textId="77777777" w:rsidR="004255A2" w:rsidRDefault="004255A2" w:rsidP="006345EC">
            <w:pPr>
              <w:pStyle w:val="TableText"/>
            </w:pPr>
            <w:r>
              <w:t>R1</w:t>
            </w:r>
          </w:p>
        </w:tc>
        <w:tc>
          <w:tcPr>
            <w:tcW w:w="2892" w:type="dxa"/>
          </w:tcPr>
          <w:p w14:paraId="3CB096E1" w14:textId="3377884B" w:rsidR="004255A2" w:rsidRDefault="00E52620" w:rsidP="006345EC">
            <w:pPr>
              <w:pStyle w:val="TableText"/>
            </w:pPr>
            <w:r>
              <w:t>Hantera hälsorelaterade</w:t>
            </w:r>
            <w:r w:rsidRPr="00E52620">
              <w:t>, tillstånd</w:t>
            </w:r>
            <w:r w:rsidR="001F7F7F">
              <w:t xml:space="preserve">:reumatismdata </w:t>
            </w:r>
            <w:r w:rsidR="005E6B04">
              <w:t>– Arkitekturella beslut</w:t>
            </w:r>
          </w:p>
        </w:tc>
        <w:tc>
          <w:tcPr>
            <w:tcW w:w="2472" w:type="dxa"/>
          </w:tcPr>
          <w:p w14:paraId="5D99047D" w14:textId="77777777" w:rsidR="004255A2" w:rsidRDefault="004255A2" w:rsidP="006345EC">
            <w:pPr>
              <w:pStyle w:val="TableText"/>
            </w:pPr>
            <w:r>
              <w:t>Obligatoriskt</w:t>
            </w:r>
          </w:p>
        </w:tc>
        <w:tc>
          <w:tcPr>
            <w:tcW w:w="3339" w:type="dxa"/>
          </w:tcPr>
          <w:p w14:paraId="524E0594" w14:textId="33A25CEB" w:rsidR="004255A2" w:rsidRDefault="00B0691B" w:rsidP="006345EC">
            <w:pPr>
              <w:pStyle w:val="TableText"/>
            </w:pPr>
            <w:r>
              <w:t>Bilaga</w:t>
            </w:r>
          </w:p>
        </w:tc>
      </w:tr>
      <w:tr w:rsidR="00030D6C" w14:paraId="0AF4DD3F" w14:textId="77777777" w:rsidTr="00514BAB">
        <w:tc>
          <w:tcPr>
            <w:tcW w:w="964" w:type="dxa"/>
          </w:tcPr>
          <w:p w14:paraId="487F8514" w14:textId="6ED873CE" w:rsidR="00030D6C" w:rsidRDefault="00030D6C" w:rsidP="006345EC">
            <w:pPr>
              <w:pStyle w:val="TableText"/>
            </w:pPr>
            <w:r>
              <w:t>R2</w:t>
            </w:r>
          </w:p>
        </w:tc>
        <w:tc>
          <w:tcPr>
            <w:tcW w:w="2892" w:type="dxa"/>
          </w:tcPr>
          <w:p w14:paraId="5F2132A5" w14:textId="00DF8F57" w:rsidR="00030D6C" w:rsidRDefault="00030D6C" w:rsidP="006345EC">
            <w:pPr>
              <w:pStyle w:val="TableText"/>
            </w:pPr>
            <w:r>
              <w:t>RIVTA flera dokument</w:t>
            </w:r>
          </w:p>
        </w:tc>
        <w:tc>
          <w:tcPr>
            <w:tcW w:w="2472" w:type="dxa"/>
          </w:tcPr>
          <w:p w14:paraId="17A0D0BD" w14:textId="1B8AA67E" w:rsidR="00030D6C" w:rsidRDefault="00030D6C" w:rsidP="006345EC">
            <w:pPr>
              <w:pStyle w:val="TableText"/>
            </w:pPr>
            <w:r>
              <w:t>Finns på Webben</w:t>
            </w:r>
          </w:p>
        </w:tc>
        <w:tc>
          <w:tcPr>
            <w:tcW w:w="3339" w:type="dxa"/>
          </w:tcPr>
          <w:p w14:paraId="0F74B29D" w14:textId="14D1114C" w:rsidR="00A16E37" w:rsidRPr="00A16E37" w:rsidRDefault="00EE17D3" w:rsidP="006345EC">
            <w:pPr>
              <w:pStyle w:val="TableText"/>
            </w:pPr>
            <w:hyperlink r:id="rId9" w:history="1">
              <w:r w:rsidR="00030D6C" w:rsidRPr="00524077">
                <w:rPr>
                  <w:rStyle w:val="Hyperli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6345EC">
            <w:pPr>
              <w:pStyle w:val="TableText"/>
            </w:pPr>
            <w:r>
              <w:t>R3</w:t>
            </w:r>
          </w:p>
        </w:tc>
        <w:tc>
          <w:tcPr>
            <w:tcW w:w="2892" w:type="dxa"/>
          </w:tcPr>
          <w:p w14:paraId="179D6E25" w14:textId="5EFBC9AC" w:rsidR="00143050" w:rsidRDefault="00B0691B" w:rsidP="006345EC">
            <w:pPr>
              <w:pStyle w:val="TableText"/>
            </w:pPr>
            <w:r w:rsidRPr="00B0691B">
              <w:t>Bilaga_Gemensamma_typer_2.pdf</w:t>
            </w:r>
          </w:p>
        </w:tc>
        <w:tc>
          <w:tcPr>
            <w:tcW w:w="2472" w:type="dxa"/>
          </w:tcPr>
          <w:p w14:paraId="0D973B24" w14:textId="2383E0FB" w:rsidR="00143050" w:rsidRDefault="00143050" w:rsidP="006345EC">
            <w:pPr>
              <w:pStyle w:val="TableText"/>
            </w:pPr>
          </w:p>
        </w:tc>
        <w:tc>
          <w:tcPr>
            <w:tcW w:w="3339" w:type="dxa"/>
          </w:tcPr>
          <w:p w14:paraId="7DC4824E" w14:textId="76D37BC9" w:rsidR="00143050" w:rsidRDefault="00B0691B" w:rsidP="006345EC">
            <w:pPr>
              <w:pStyle w:val="TableText"/>
            </w:pPr>
            <w:r>
              <w:t>Bilaga</w:t>
            </w:r>
          </w:p>
        </w:tc>
      </w:tr>
    </w:tbl>
    <w:p w14:paraId="1D33CB7C" w14:textId="77777777" w:rsidR="004255A2" w:rsidRPr="00340B65" w:rsidRDefault="004255A2" w:rsidP="006345EC">
      <w:pPr>
        <w:jc w:val="both"/>
        <w:rPr>
          <w:b/>
        </w:rPr>
      </w:pPr>
    </w:p>
    <w:p w14:paraId="06871BDD" w14:textId="77E493DB" w:rsidR="00030D6C" w:rsidRPr="00030D6C" w:rsidRDefault="00030D6C" w:rsidP="006345EC">
      <w:pPr>
        <w:spacing w:line="240" w:lineRule="auto"/>
        <w:jc w:val="both"/>
        <w:rPr>
          <w:rFonts w:eastAsia="Times New Roman"/>
          <w:bCs/>
          <w:sz w:val="30"/>
          <w:szCs w:val="28"/>
        </w:rPr>
      </w:pPr>
      <w:r>
        <w:rPr>
          <w:b/>
        </w:rPr>
        <w:t>Förkortningar</w:t>
      </w:r>
    </w:p>
    <w:p w14:paraId="08449347" w14:textId="77777777" w:rsidR="00030D6C" w:rsidRDefault="00030D6C" w:rsidP="006345EC">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345EC">
            <w:pPr>
              <w:pStyle w:val="TableText"/>
            </w:pPr>
            <w:r>
              <w:t>Förkortning</w:t>
            </w:r>
          </w:p>
        </w:tc>
        <w:tc>
          <w:tcPr>
            <w:tcW w:w="3827" w:type="dxa"/>
            <w:shd w:val="clear" w:color="auto" w:fill="DDD9C3" w:themeFill="background2" w:themeFillShade="E6"/>
          </w:tcPr>
          <w:p w14:paraId="356148A9" w14:textId="2CF1EC0C" w:rsidR="00030D6C" w:rsidRPr="00A31996" w:rsidRDefault="00030D6C" w:rsidP="006345EC">
            <w:pPr>
              <w:pStyle w:val="TableText"/>
            </w:pPr>
            <w:r>
              <w:t>Betydelse</w:t>
            </w:r>
          </w:p>
        </w:tc>
        <w:tc>
          <w:tcPr>
            <w:tcW w:w="4252" w:type="dxa"/>
            <w:shd w:val="clear" w:color="auto" w:fill="DDD9C3" w:themeFill="background2" w:themeFillShade="E6"/>
          </w:tcPr>
          <w:p w14:paraId="702D52E8" w14:textId="77777777" w:rsidR="00030D6C" w:rsidRPr="00A31996" w:rsidRDefault="00030D6C" w:rsidP="006345EC">
            <w:pPr>
              <w:pStyle w:val="TableText"/>
            </w:pPr>
            <w:r>
              <w:t>Kommentar</w:t>
            </w:r>
          </w:p>
        </w:tc>
      </w:tr>
      <w:tr w:rsidR="00030D6C" w14:paraId="767601B1" w14:textId="77777777" w:rsidTr="00030D6C">
        <w:tc>
          <w:tcPr>
            <w:tcW w:w="1588" w:type="dxa"/>
          </w:tcPr>
          <w:p w14:paraId="1BDFEF5C" w14:textId="668FE46F" w:rsidR="00030D6C" w:rsidRDefault="00030D6C" w:rsidP="006345EC">
            <w:pPr>
              <w:pStyle w:val="TableText"/>
            </w:pPr>
          </w:p>
        </w:tc>
        <w:tc>
          <w:tcPr>
            <w:tcW w:w="3827" w:type="dxa"/>
          </w:tcPr>
          <w:p w14:paraId="78EE5E21" w14:textId="57F96472" w:rsidR="00030D6C" w:rsidRDefault="00030D6C" w:rsidP="006345EC">
            <w:pPr>
              <w:pStyle w:val="TableText"/>
            </w:pPr>
          </w:p>
        </w:tc>
        <w:tc>
          <w:tcPr>
            <w:tcW w:w="4252" w:type="dxa"/>
          </w:tcPr>
          <w:p w14:paraId="6B9E23A7" w14:textId="158F4C53" w:rsidR="00030D6C" w:rsidRDefault="00030D6C" w:rsidP="006345EC">
            <w:pPr>
              <w:pStyle w:val="TableText"/>
            </w:pPr>
          </w:p>
        </w:tc>
      </w:tr>
    </w:tbl>
    <w:p w14:paraId="282BCB74" w14:textId="77777777" w:rsidR="00030D6C" w:rsidRPr="00340B65" w:rsidRDefault="00030D6C" w:rsidP="006345EC">
      <w:pPr>
        <w:jc w:val="both"/>
        <w:rPr>
          <w:b/>
        </w:rPr>
      </w:pPr>
    </w:p>
    <w:p w14:paraId="3AF962DE" w14:textId="31F4B7D0" w:rsidR="00030D6C" w:rsidRDefault="00030D6C" w:rsidP="006345EC">
      <w:pPr>
        <w:spacing w:line="240" w:lineRule="auto"/>
        <w:jc w:val="both"/>
        <w:rPr>
          <w:rFonts w:eastAsia="Times New Roman"/>
          <w:bCs/>
          <w:sz w:val="30"/>
          <w:szCs w:val="28"/>
        </w:rPr>
      </w:pPr>
      <w:r>
        <w:br w:type="page"/>
      </w:r>
    </w:p>
    <w:p w14:paraId="143C84FA" w14:textId="77777777" w:rsidR="004255A2" w:rsidRDefault="004255A2" w:rsidP="006345EC">
      <w:pPr>
        <w:pStyle w:val="Heading1"/>
        <w:numPr>
          <w:ilvl w:val="0"/>
          <w:numId w:val="0"/>
        </w:numPr>
        <w:ind w:left="432"/>
        <w:jc w:val="both"/>
      </w:pPr>
    </w:p>
    <w:p w14:paraId="0C52B6D8" w14:textId="77777777" w:rsidR="007E47C0" w:rsidRDefault="007E47C0" w:rsidP="006345EC">
      <w:pPr>
        <w:pStyle w:val="Heading1"/>
        <w:jc w:val="both"/>
      </w:pPr>
      <w:bookmarkStart w:id="7" w:name="_Toc357754843"/>
      <w:bookmarkStart w:id="8" w:name="_Toc380616176"/>
      <w:r>
        <w:t>Inledning</w:t>
      </w:r>
      <w:bookmarkEnd w:id="1"/>
      <w:bookmarkEnd w:id="2"/>
      <w:bookmarkEnd w:id="3"/>
      <w:bookmarkEnd w:id="4"/>
      <w:bookmarkEnd w:id="5"/>
      <w:bookmarkEnd w:id="6"/>
      <w:bookmarkEnd w:id="7"/>
      <w:bookmarkEnd w:id="8"/>
    </w:p>
    <w:p w14:paraId="4E3C917C" w14:textId="77777777" w:rsidR="00E52620" w:rsidRDefault="007E47C0" w:rsidP="006345EC">
      <w:pPr>
        <w:jc w:val="both"/>
      </w:pPr>
      <w:r>
        <w:t xml:space="preserve">Detta är beskrivningen av tjänstekontrakten i tjänstedomänen </w:t>
      </w:r>
      <w:r w:rsidR="00762180">
        <w:t>clinicalprocess:healthcond:rheuma</w:t>
      </w:r>
      <w:r>
        <w:t xml:space="preserve">. </w:t>
      </w:r>
    </w:p>
    <w:p w14:paraId="75E729D9" w14:textId="77777777" w:rsidR="00E52620" w:rsidRDefault="00E52620" w:rsidP="006345EC">
      <w:pPr>
        <w:jc w:val="both"/>
      </w:pPr>
    </w:p>
    <w:p w14:paraId="403D5009" w14:textId="2B02FBB1" w:rsidR="00E52620" w:rsidRDefault="007E47C0" w:rsidP="006345EC">
      <w:pPr>
        <w:jc w:val="both"/>
      </w:pPr>
      <w:r>
        <w:t>Den svenska benämningen är ”</w:t>
      </w:r>
      <w:r w:rsidR="00E52620" w:rsidRPr="00E52620">
        <w:t xml:space="preserve"> </w:t>
      </w:r>
      <w:r w:rsidR="007A7830">
        <w:t>Vård- och omsorgsprocess, h</w:t>
      </w:r>
      <w:r w:rsidR="00E52620" w:rsidRPr="00E52620">
        <w:t>antera hälsorelaterade</w:t>
      </w:r>
      <w:r w:rsidR="009C1D2C">
        <w:t xml:space="preserve"> </w:t>
      </w:r>
      <w:r w:rsidR="007A7830">
        <w:t>tillstånd, reumatismdata</w:t>
      </w:r>
      <w:r>
        <w:t>”.</w:t>
      </w:r>
      <w:r w:rsidR="00030D6C">
        <w:t xml:space="preserve"> </w:t>
      </w:r>
    </w:p>
    <w:p w14:paraId="6D9AEAE1" w14:textId="77777777" w:rsidR="00E52620" w:rsidRDefault="00E52620" w:rsidP="006345EC">
      <w:pPr>
        <w:jc w:val="both"/>
      </w:pPr>
    </w:p>
    <w:p w14:paraId="5C3D27ED" w14:textId="0B3439D2" w:rsidR="007E47C0" w:rsidRDefault="00030D6C" w:rsidP="006345EC">
      <w:pPr>
        <w:jc w:val="both"/>
      </w:pPr>
      <w:r>
        <w:t xml:space="preserve">Tjänstekontrakten är baserade på RIVTA 2.1 [R2] och reglerade genom arkitekturella beslut [R1]. </w:t>
      </w:r>
      <w:r w:rsidR="007E47C0">
        <w:t xml:space="preserve"> </w:t>
      </w:r>
    </w:p>
    <w:p w14:paraId="6C64B5A1" w14:textId="77777777" w:rsidR="007E47C0" w:rsidRDefault="007E47C0" w:rsidP="006345EC">
      <w:pPr>
        <w:jc w:val="both"/>
      </w:pPr>
    </w:p>
    <w:p w14:paraId="0F99F88A" w14:textId="7C317797" w:rsidR="0096471C" w:rsidRDefault="002E305E" w:rsidP="006345EC">
      <w:pPr>
        <w:jc w:val="both"/>
      </w:pPr>
      <w:r>
        <w:t xml:space="preserve">Tjänstedomänen </w:t>
      </w:r>
      <w:r w:rsidR="0096471C" w:rsidRPr="00BC5B0B">
        <w:t xml:space="preserve">syftar till att tillmötesgå behovet av </w:t>
      </w:r>
      <w:r w:rsidR="0096471C">
        <w:t>reumatikerpatienters direkt</w:t>
      </w:r>
      <w:r w:rsidR="0096471C" w:rsidRPr="00BC5B0B">
        <w:t xml:space="preserve">åtkomst till </w:t>
      </w:r>
      <w:r w:rsidR="0096471C">
        <w:t xml:space="preserve">sina sjukdomsspecifika data som en del i projektet </w:t>
      </w:r>
      <w:r w:rsidR="0096471C" w:rsidRPr="00BC5B0B">
        <w:t>”Journal på nätet”</w:t>
      </w:r>
      <w:r>
        <w:t xml:space="preserve"> och ”4D”</w:t>
      </w:r>
      <w:r w:rsidR="0096471C">
        <w:t>.</w:t>
      </w:r>
    </w:p>
    <w:p w14:paraId="20E074D1" w14:textId="77777777" w:rsidR="0096471C" w:rsidRDefault="0096471C" w:rsidP="006345EC">
      <w:pPr>
        <w:jc w:val="both"/>
      </w:pPr>
    </w:p>
    <w:p w14:paraId="6E98CCC8" w14:textId="5B32182C" w:rsidR="007E47C0" w:rsidRDefault="007E47C0" w:rsidP="006345EC">
      <w:pPr>
        <w:jc w:val="both"/>
      </w:pPr>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954F79D" w14:textId="77777777" w:rsidR="006345EC" w:rsidRDefault="006345EC" w:rsidP="006345EC">
      <w:pPr>
        <w:jc w:val="both"/>
      </w:pPr>
    </w:p>
    <w:p w14:paraId="76F5190D" w14:textId="77777777" w:rsidR="007E47C0" w:rsidRDefault="007E47C0" w:rsidP="006345EC">
      <w:pPr>
        <w:jc w:val="both"/>
      </w:pPr>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6345EC">
      <w:pPr>
        <w:jc w:val="both"/>
      </w:pPr>
    </w:p>
    <w:p w14:paraId="2836636F" w14:textId="12171CB8" w:rsidR="003164EA" w:rsidRDefault="00030D6C" w:rsidP="006345EC">
      <w:pPr>
        <w:tabs>
          <w:tab w:val="left" w:pos="7110"/>
        </w:tabs>
        <w:jc w:val="both"/>
      </w:pPr>
      <w:r>
        <w:rPr>
          <w:noProof/>
          <w:lang w:val="en-US"/>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 :</w:t>
                            </w:r>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Håkan Eriksson, Carmona</w:t>
                            </w:r>
                            <w:bookmarkStart w:id="9" w:name="_GoBack"/>
                            <w:bookmarkEnd w:id="9"/>
                            <w:r w:rsidR="007A7129">
                              <w:rPr>
                                <w:i/>
                              </w:rPr>
                              <w:t xml:space="preserve"> </w:t>
                            </w:r>
                          </w:p>
                          <w:p w14:paraId="11128797" w14:textId="77777777" w:rsidR="007A7129" w:rsidRDefault="007A7129" w:rsidP="00066981">
                            <w:pPr>
                              <w:rPr>
                                <w:i/>
                              </w:rPr>
                            </w:pPr>
                            <w:r>
                              <w:rPr>
                                <w:i/>
                              </w:rPr>
                              <w:t>Johan Eltes, Cynergia</w:t>
                            </w:r>
                          </w:p>
                          <w:p w14:paraId="3DE95755" w14:textId="77777777" w:rsidR="007A7129" w:rsidRPr="00861A25" w:rsidRDefault="007A7129"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" fillcolor="#ddd">
                <v:textbox>
                  <w:txbxContent>
                    <w:p w14:paraId="4282EC2F" w14:textId="77777777" w:rsidR="007A7129" w:rsidRPr="004255A2" w:rsidRDefault="007A7129" w:rsidP="004255A2">
                      <w:r w:rsidRPr="004255A2">
                        <w:t>I arbetet har följande personer deltagit:</w:t>
                      </w:r>
                    </w:p>
                    <w:p w14:paraId="33ABAB67" w14:textId="77777777" w:rsidR="007A7129" w:rsidRDefault="007A7129" w:rsidP="007E47C0"/>
                    <w:p w14:paraId="5BDB7093" w14:textId="77777777" w:rsidR="007A7129" w:rsidRDefault="007A7129" w:rsidP="004255A2">
                      <w:r w:rsidRPr="004255A2">
                        <w:rPr>
                          <w:szCs w:val="20"/>
                        </w:rPr>
                        <w:t>Tjänstedomänansvarig</w:t>
                      </w:r>
                      <w:r w:rsidRPr="00FE3AAD">
                        <w:t>:</w:t>
                      </w:r>
                    </w:p>
                    <w:p w14:paraId="0C7A8F4C" w14:textId="77777777" w:rsidR="007A7129" w:rsidRPr="00FE3AAD" w:rsidRDefault="007A7129" w:rsidP="004255A2"/>
                    <w:p w14:paraId="54D80C8F" w14:textId="0E8183DD" w:rsidR="007A7129" w:rsidRDefault="007A7129" w:rsidP="004255A2">
                      <w:pPr>
                        <w:rPr>
                          <w:i/>
                        </w:rPr>
                      </w:pPr>
                      <w:r>
                        <w:t>Marcus Claus, Mawell</w:t>
                      </w:r>
                    </w:p>
                    <w:p w14:paraId="7F669B65" w14:textId="77777777" w:rsidR="007A7129" w:rsidRPr="00FE3AAD" w:rsidRDefault="007A7129" w:rsidP="007E47C0">
                      <w:pPr>
                        <w:rPr>
                          <w:i/>
                        </w:rPr>
                      </w:pPr>
                    </w:p>
                    <w:p w14:paraId="1E645C8B" w14:textId="2DF0D78D" w:rsidR="007A7129" w:rsidRDefault="007A7129" w:rsidP="004255A2">
                      <w:r w:rsidRPr="009B4414">
                        <w:t>Projektgrupp</w:t>
                      </w:r>
                      <w:r>
                        <w:t xml:space="preserve"> 2013-11-01 - :</w:t>
                      </w:r>
                    </w:p>
                    <w:p w14:paraId="0B3EF4E0" w14:textId="77777777" w:rsidR="007A7129" w:rsidRPr="009B4414" w:rsidRDefault="007A7129" w:rsidP="004255A2"/>
                    <w:p w14:paraId="3374E711" w14:textId="180A51D0" w:rsidR="007A7129" w:rsidRDefault="007A7129" w:rsidP="007E47C0">
                      <w:pPr>
                        <w:rPr>
                          <w:i/>
                        </w:rPr>
                      </w:pPr>
                      <w:r>
                        <w:rPr>
                          <w:i/>
                        </w:rPr>
                        <w:t>Björn Genfors, Mawell</w:t>
                      </w:r>
                    </w:p>
                    <w:p w14:paraId="7F4B50F8" w14:textId="076E2971" w:rsidR="007A7129" w:rsidRDefault="007A7129" w:rsidP="007E47C0">
                      <w:pPr>
                        <w:rPr>
                          <w:i/>
                        </w:rPr>
                      </w:pPr>
                      <w:r>
                        <w:rPr>
                          <w:i/>
                        </w:rPr>
                        <w:t>Khaled Daham, Callista</w:t>
                      </w:r>
                    </w:p>
                    <w:p w14:paraId="49412F38" w14:textId="4D4372AF" w:rsidR="007A7129" w:rsidRDefault="007A7129" w:rsidP="007E47C0">
                      <w:pPr>
                        <w:rPr>
                          <w:i/>
                        </w:rPr>
                      </w:pPr>
                      <w:r>
                        <w:rPr>
                          <w:i/>
                        </w:rPr>
                        <w:t>Henrik Rosvall, Callista</w:t>
                      </w:r>
                    </w:p>
                    <w:p w14:paraId="5DD982B8" w14:textId="2682308C" w:rsidR="007A7129" w:rsidRDefault="007A7129" w:rsidP="007E47C0">
                      <w:pPr>
                        <w:rPr>
                          <w:i/>
                        </w:rPr>
                      </w:pPr>
                      <w:r>
                        <w:rPr>
                          <w:i/>
                        </w:rPr>
                        <w:t>Christan Hilmersson, Callista</w:t>
                      </w:r>
                    </w:p>
                    <w:p w14:paraId="7A6597EC" w14:textId="346BF8D2" w:rsidR="007A7129" w:rsidRDefault="00EE17D3" w:rsidP="007E47C0">
                      <w:pPr>
                        <w:rPr>
                          <w:i/>
                        </w:rPr>
                      </w:pPr>
                      <w:r>
                        <w:rPr>
                          <w:i/>
                        </w:rPr>
                        <w:t>Håkan Eriksson, Carmona</w:t>
                      </w:r>
                      <w:bookmarkStart w:id="10" w:name="_GoBack"/>
                      <w:bookmarkEnd w:id="10"/>
                      <w:r w:rsidR="007A7129">
                        <w:rPr>
                          <w:i/>
                        </w:rPr>
                        <w:t xml:space="preserve"> </w:t>
                      </w:r>
                    </w:p>
                    <w:p w14:paraId="11128797" w14:textId="77777777" w:rsidR="007A7129" w:rsidRDefault="007A7129" w:rsidP="00066981">
                      <w:pPr>
                        <w:rPr>
                          <w:i/>
                        </w:rPr>
                      </w:pPr>
                      <w:r>
                        <w:rPr>
                          <w:i/>
                        </w:rPr>
                        <w:t>Johan Eltes, Cynergia</w:t>
                      </w:r>
                    </w:p>
                    <w:p w14:paraId="3DE95755" w14:textId="77777777" w:rsidR="007A7129" w:rsidRPr="00861A25" w:rsidRDefault="007A7129" w:rsidP="007E47C0">
                      <w:pPr>
                        <w:rPr>
                          <w:i/>
                        </w:rPr>
                      </w:pPr>
                    </w:p>
                  </w:txbxContent>
                </v:textbox>
                <w10:anchorlock/>
              </v:shape>
            </w:pict>
          </mc:Fallback>
        </mc:AlternateContent>
      </w:r>
      <w:r w:rsidR="007E47C0">
        <w:tab/>
      </w:r>
    </w:p>
    <w:p w14:paraId="1BB58A73" w14:textId="77777777" w:rsidR="003164EA" w:rsidRDefault="003164EA" w:rsidP="006345EC">
      <w:pPr>
        <w:spacing w:line="240" w:lineRule="auto"/>
        <w:jc w:val="both"/>
      </w:pPr>
      <w:r>
        <w:br w:type="page"/>
      </w:r>
    </w:p>
    <w:p w14:paraId="49915903" w14:textId="77777777" w:rsidR="007E47C0" w:rsidRDefault="007E47C0" w:rsidP="006345EC">
      <w:pPr>
        <w:pStyle w:val="Heading1"/>
        <w:jc w:val="both"/>
      </w:pPr>
      <w:bookmarkStart w:id="11" w:name="_Toc198086678"/>
      <w:bookmarkStart w:id="12" w:name="_Toc224960918"/>
      <w:bookmarkStart w:id="13" w:name="_Toc357754844"/>
      <w:bookmarkStart w:id="14" w:name="_Toc380616177"/>
      <w:bookmarkStart w:id="15" w:name="_Toc163300578"/>
      <w:bookmarkStart w:id="16" w:name="_Toc163300880"/>
      <w:bookmarkStart w:id="17" w:name="_Toc198366954"/>
      <w:r>
        <w:lastRenderedPageBreak/>
        <w:t>Versionsinformation</w:t>
      </w:r>
      <w:bookmarkEnd w:id="11"/>
      <w:bookmarkEnd w:id="12"/>
      <w:bookmarkEnd w:id="13"/>
      <w:bookmarkEnd w:id="14"/>
    </w:p>
    <w:p w14:paraId="3869434E" w14:textId="2F3E5108" w:rsidR="00A16E37" w:rsidRDefault="007E47C0" w:rsidP="006345EC">
      <w:pPr>
        <w:jc w:val="both"/>
      </w:pPr>
      <w:r>
        <w:t xml:space="preserve">Denna revision av tjänstekontraktsbeskrivningen handlar om version </w:t>
      </w:r>
      <w:r w:rsidR="00EE17D3">
        <w:fldChar w:fldCharType="begin"/>
      </w:r>
      <w:r w:rsidR="00EE17D3">
        <w:instrText xml:space="preserve"> DOCPROPERTY  "Version_1" \* MERGEFORMAT </w:instrText>
      </w:r>
      <w:r w:rsidR="00EE17D3">
        <w:fldChar w:fldCharType="separate"/>
      </w:r>
      <w:r w:rsidRPr="00557C65">
        <w:rPr>
          <w:b/>
          <w:color w:val="76923C" w:themeColor="accent3" w:themeShade="BF"/>
        </w:rPr>
        <w:t>1</w:t>
      </w:r>
      <w:r w:rsidR="00EE17D3">
        <w:rPr>
          <w:b/>
          <w:color w:val="76923C" w:themeColor="accent3" w:themeShade="BF"/>
        </w:rPr>
        <w:fldChar w:fldCharType="end"/>
      </w:r>
      <w:r>
        <w:t>.</w:t>
      </w:r>
      <w:r w:rsidR="00EE17D3">
        <w:fldChar w:fldCharType="begin"/>
      </w:r>
      <w:r w:rsidR="00EE17D3">
        <w:instrText xml:space="preserve"> DOC</w:instrText>
      </w:r>
      <w:r w:rsidR="00EE17D3">
        <w:instrText xml:space="preserve">PROPERTY "Version_2" \* MERGEFORMAT </w:instrText>
      </w:r>
      <w:r w:rsidR="00EE17D3">
        <w:fldChar w:fldCharType="separate"/>
      </w:r>
      <w:r w:rsidRPr="00557C65">
        <w:rPr>
          <w:b/>
          <w:color w:val="76923C" w:themeColor="accent3" w:themeShade="BF"/>
        </w:rPr>
        <w:t>0</w:t>
      </w:r>
      <w:r w:rsidR="00EE17D3">
        <w:rPr>
          <w:b/>
          <w:color w:val="76923C" w:themeColor="accent3" w:themeShade="BF"/>
        </w:rPr>
        <w:fldChar w:fldCharType="end"/>
      </w:r>
      <w:r>
        <w:t>.</w:t>
      </w:r>
      <w:r w:rsidR="00EE17D3">
        <w:fldChar w:fldCharType="begin"/>
      </w:r>
      <w:r w:rsidR="00EE17D3">
        <w:instrText xml:space="preserve"> DOCPROPERTY "Version_3" \* MERGEFORMAT </w:instrText>
      </w:r>
      <w:r w:rsidR="00EE17D3">
        <w:fldChar w:fldCharType="separate"/>
      </w:r>
      <w:r w:rsidRPr="00557C65">
        <w:rPr>
          <w:b/>
          <w:color w:val="76923C" w:themeColor="accent3" w:themeShade="BF"/>
        </w:rPr>
        <w:t>0</w:t>
      </w:r>
      <w:r w:rsidR="00EE17D3">
        <w:rPr>
          <w:b/>
          <w:color w:val="76923C" w:themeColor="accent3" w:themeShade="BF"/>
        </w:rPr>
        <w:fldChar w:fldCharType="end"/>
      </w:r>
      <w:r>
        <w:t xml:space="preserve">. </w:t>
      </w:r>
      <w:r w:rsidR="006345EC">
        <w:t xml:space="preserve"> </w:t>
      </w:r>
      <w:r w:rsidR="00A16E37">
        <w:t xml:space="preserve">Observera att version för detta dokument och domänen måste vara lika. Detta för att spårbarheten inte skall brytas. </w:t>
      </w:r>
    </w:p>
    <w:p w14:paraId="2AE2B5DF" w14:textId="77777777" w:rsidR="00030D6C" w:rsidRDefault="00030D6C" w:rsidP="006345EC">
      <w:pPr>
        <w:jc w:val="both"/>
      </w:pPr>
    </w:p>
    <w:p w14:paraId="63659F02" w14:textId="77777777" w:rsidR="007E47C0" w:rsidRDefault="007E47C0" w:rsidP="006345EC">
      <w:pPr>
        <w:pStyle w:val="Heading2"/>
        <w:jc w:val="both"/>
      </w:pPr>
      <w:bookmarkStart w:id="18" w:name="_Toc357754845"/>
      <w:bookmarkStart w:id="19" w:name="_Toc380616178"/>
      <w:bookmarkStart w:id="20" w:name="_Toc163300882"/>
      <w:r>
        <w:t xml:space="preserve">Version </w:t>
      </w:r>
      <w:r w:rsidR="00EE17D3">
        <w:fldChar w:fldCharType="begin"/>
      </w:r>
      <w:r w:rsidR="00EE17D3">
        <w:instrText xml:space="preserve"> DOCPROPERTY  "Version_1" \* MERGEFORMAT </w:instrText>
      </w:r>
      <w:r w:rsidR="00EE17D3">
        <w:fldChar w:fldCharType="separate"/>
      </w:r>
      <w:r w:rsidRPr="00557C65">
        <w:rPr>
          <w:b/>
          <w:color w:val="76923C" w:themeColor="accent3" w:themeShade="BF"/>
        </w:rPr>
        <w:t>1</w:t>
      </w:r>
      <w:r w:rsidR="00EE17D3">
        <w:rPr>
          <w:b/>
          <w:color w:val="76923C" w:themeColor="accent3" w:themeShade="BF"/>
        </w:rPr>
        <w:fldChar w:fldCharType="end"/>
      </w:r>
      <w:r>
        <w:t>.</w:t>
      </w:r>
      <w:r w:rsidR="00EE17D3">
        <w:fldChar w:fldCharType="begin"/>
      </w:r>
      <w:r w:rsidR="00EE17D3">
        <w:instrText xml:space="preserve"> DOCPROPERTY "Version_2" \* MERGEFORMAT </w:instrText>
      </w:r>
      <w:r w:rsidR="00EE17D3">
        <w:fldChar w:fldCharType="separate"/>
      </w:r>
      <w:r w:rsidRPr="00557C65">
        <w:rPr>
          <w:b/>
          <w:color w:val="76923C" w:themeColor="accent3" w:themeShade="BF"/>
        </w:rPr>
        <w:t>0</w:t>
      </w:r>
      <w:r w:rsidR="00EE17D3">
        <w:rPr>
          <w:b/>
          <w:color w:val="76923C" w:themeColor="accent3" w:themeShade="BF"/>
        </w:rPr>
        <w:fldChar w:fldCharType="end"/>
      </w:r>
      <w:r>
        <w:t>.</w:t>
      </w:r>
      <w:r w:rsidR="00EE17D3">
        <w:fldChar w:fldCharType="begin"/>
      </w:r>
      <w:r w:rsidR="00EE17D3">
        <w:instrText xml:space="preserve"> DOCPROPERTY "Version_3" \* MERGEFORMAT </w:instrText>
      </w:r>
      <w:r w:rsidR="00EE17D3">
        <w:fldChar w:fldCharType="separate"/>
      </w:r>
      <w:r w:rsidRPr="00557C65">
        <w:rPr>
          <w:b/>
          <w:color w:val="76923C" w:themeColor="accent3" w:themeShade="BF"/>
        </w:rPr>
        <w:t>0</w:t>
      </w:r>
      <w:r w:rsidR="00EE17D3">
        <w:rPr>
          <w:b/>
          <w:color w:val="76923C" w:themeColor="accent3" w:themeShade="BF"/>
        </w:rPr>
        <w:fldChar w:fldCharType="end"/>
      </w:r>
      <w:r>
        <w:t>.</w:t>
      </w:r>
      <w:bookmarkEnd w:id="18"/>
      <w:bookmarkEnd w:id="19"/>
    </w:p>
    <w:p w14:paraId="4C91F4A8" w14:textId="77777777" w:rsidR="007E47C0" w:rsidRPr="00A568B0" w:rsidRDefault="007E47C0" w:rsidP="006345EC">
      <w:pPr>
        <w:pStyle w:val="Heading3"/>
        <w:jc w:val="both"/>
      </w:pPr>
      <w:bookmarkStart w:id="21" w:name="_Toc380616179"/>
      <w:r w:rsidRPr="00A568B0">
        <w:t>Oförändrade tjänstekontrakt</w:t>
      </w:r>
      <w:bookmarkEnd w:id="21"/>
    </w:p>
    <w:p w14:paraId="4FC21443" w14:textId="0CCEC97E" w:rsidR="00A568B0" w:rsidRPr="00A568B0" w:rsidRDefault="00A568B0" w:rsidP="006345EC">
      <w:pPr>
        <w:jc w:val="both"/>
      </w:pPr>
      <w:r w:rsidRPr="00A568B0">
        <w:t>Detta är första dokumentversionen, inga kontrakt fanns innan.</w:t>
      </w:r>
    </w:p>
    <w:p w14:paraId="35D11CE1" w14:textId="77777777" w:rsidR="00A568B0" w:rsidRPr="00A568B0" w:rsidRDefault="00A568B0" w:rsidP="006345EC">
      <w:pPr>
        <w:jc w:val="both"/>
      </w:pPr>
    </w:p>
    <w:p w14:paraId="4009D7B0" w14:textId="77777777" w:rsidR="007E47C0" w:rsidRPr="00A568B0" w:rsidRDefault="007E47C0" w:rsidP="006345EC">
      <w:pPr>
        <w:pStyle w:val="Heading3"/>
        <w:jc w:val="both"/>
      </w:pPr>
      <w:bookmarkStart w:id="22" w:name="_Toc380616180"/>
      <w:r w:rsidRPr="00A568B0">
        <w:t>Nya tjänstekontrakt</w:t>
      </w:r>
      <w:bookmarkEnd w:id="22"/>
    </w:p>
    <w:p w14:paraId="54A45A65" w14:textId="77777777" w:rsidR="007E47C0" w:rsidRDefault="007E47C0" w:rsidP="006345EC">
      <w:pPr>
        <w:jc w:val="both"/>
      </w:pPr>
      <w:r w:rsidRPr="00A568B0">
        <w:t>Följande nya tjänstekontrakt finns från och med denna version:</w:t>
      </w:r>
    </w:p>
    <w:p w14:paraId="04B75F00" w14:textId="77777777" w:rsidR="006345EC" w:rsidRPr="00A568B0" w:rsidRDefault="006345EC" w:rsidP="006345EC">
      <w:pPr>
        <w:jc w:val="both"/>
      </w:pPr>
    </w:p>
    <w:p w14:paraId="402CBE44" w14:textId="4462474F" w:rsidR="007E47C0" w:rsidRPr="00A568B0" w:rsidRDefault="007E47C0" w:rsidP="006345EC">
      <w:pPr>
        <w:numPr>
          <w:ilvl w:val="0"/>
          <w:numId w:val="27"/>
        </w:numPr>
        <w:jc w:val="both"/>
      </w:pPr>
      <w:r w:rsidRPr="00A568B0">
        <w:t>Get</w:t>
      </w:r>
      <w:r w:rsidR="002B2030">
        <w:t>RheumatoidArthritis</w:t>
      </w:r>
      <w:r w:rsidR="00E52620" w:rsidRPr="00A568B0">
        <w:t>Data</w:t>
      </w:r>
      <w:r w:rsidRPr="00A568B0">
        <w:t>, version 1.0</w:t>
      </w:r>
    </w:p>
    <w:p w14:paraId="0F8C0DEC" w14:textId="77777777" w:rsidR="00E131FD" w:rsidRPr="00A568B0" w:rsidRDefault="00E131FD" w:rsidP="006345EC">
      <w:pPr>
        <w:jc w:val="both"/>
      </w:pPr>
    </w:p>
    <w:p w14:paraId="2B01D46B" w14:textId="5260F999" w:rsidR="007E47C0" w:rsidRPr="00A568B0" w:rsidRDefault="007E47C0" w:rsidP="006345EC">
      <w:pPr>
        <w:pStyle w:val="Heading3"/>
        <w:jc w:val="both"/>
      </w:pPr>
      <w:bookmarkStart w:id="23" w:name="_Toc380616181"/>
      <w:r w:rsidRPr="00A568B0">
        <w:t>Förändrade tjänstekontrakt</w:t>
      </w:r>
      <w:bookmarkEnd w:id="23"/>
    </w:p>
    <w:p w14:paraId="324DB3C3" w14:textId="58D273DD" w:rsidR="00A568B0" w:rsidRPr="00A568B0" w:rsidRDefault="00A568B0" w:rsidP="006345EC">
      <w:pPr>
        <w:jc w:val="both"/>
      </w:pPr>
      <w:r w:rsidRPr="00A568B0">
        <w:t>Inga tjänstekontrakt är förändrade.</w:t>
      </w:r>
    </w:p>
    <w:p w14:paraId="003EC8D1" w14:textId="77777777" w:rsidR="007E47C0" w:rsidRPr="00A568B0" w:rsidRDefault="007E47C0" w:rsidP="006345EC">
      <w:pPr>
        <w:jc w:val="both"/>
      </w:pPr>
    </w:p>
    <w:p w14:paraId="03AAB965" w14:textId="77777777" w:rsidR="007E47C0" w:rsidRPr="00A568B0" w:rsidRDefault="007E47C0" w:rsidP="006345EC">
      <w:pPr>
        <w:pStyle w:val="Heading3"/>
        <w:jc w:val="both"/>
      </w:pPr>
      <w:bookmarkStart w:id="24" w:name="_Toc380616182"/>
      <w:r w:rsidRPr="00A568B0">
        <w:t>Utgångna tjänstekontrakt</w:t>
      </w:r>
      <w:bookmarkEnd w:id="24"/>
    </w:p>
    <w:p w14:paraId="47970566" w14:textId="77777777" w:rsidR="007E47C0" w:rsidRPr="00A568B0" w:rsidRDefault="007E47C0" w:rsidP="006345EC">
      <w:pPr>
        <w:jc w:val="both"/>
      </w:pPr>
      <w:r w:rsidRPr="00A568B0">
        <w:t>Inga tjänstekontrakt har utgått.</w:t>
      </w:r>
    </w:p>
    <w:p w14:paraId="07B6FAA1" w14:textId="77777777" w:rsidR="007E47C0" w:rsidRPr="00A568B0" w:rsidRDefault="007E47C0" w:rsidP="006345EC">
      <w:pPr>
        <w:jc w:val="both"/>
      </w:pPr>
    </w:p>
    <w:p w14:paraId="11B99449" w14:textId="77777777" w:rsidR="007E47C0" w:rsidRPr="00A568B0" w:rsidRDefault="007E47C0" w:rsidP="006345EC">
      <w:pPr>
        <w:pStyle w:val="Heading2"/>
        <w:jc w:val="both"/>
      </w:pPr>
      <w:bookmarkStart w:id="25" w:name="_Toc357754846"/>
      <w:bookmarkStart w:id="26" w:name="_Toc380616183"/>
      <w:r w:rsidRPr="00A568B0">
        <w:t>Version tidigare</w:t>
      </w:r>
      <w:bookmarkEnd w:id="25"/>
      <w:bookmarkEnd w:id="26"/>
    </w:p>
    <w:p w14:paraId="177A64ED" w14:textId="75D8AFFF" w:rsidR="007E47C0" w:rsidRPr="00A568B0" w:rsidRDefault="00A568B0" w:rsidP="006345EC">
      <w:pPr>
        <w:jc w:val="both"/>
      </w:pPr>
      <w:r>
        <w:t>Inga tidigare versioner av dokumentet.</w:t>
      </w:r>
    </w:p>
    <w:p w14:paraId="4D7E989C" w14:textId="77777777" w:rsidR="007E47C0" w:rsidRPr="00C63695" w:rsidRDefault="007E47C0" w:rsidP="006345EC">
      <w:pPr>
        <w:pStyle w:val="BodyText"/>
      </w:pPr>
    </w:p>
    <w:p w14:paraId="26710A0D" w14:textId="77777777" w:rsidR="003164EA" w:rsidRPr="001D07CD" w:rsidRDefault="003164EA" w:rsidP="006345EC">
      <w:pPr>
        <w:spacing w:line="240" w:lineRule="auto"/>
        <w:jc w:val="both"/>
        <w:rPr>
          <w:rFonts w:eastAsia="Times New Roman"/>
          <w:bCs/>
          <w:sz w:val="30"/>
          <w:szCs w:val="28"/>
        </w:rPr>
      </w:pPr>
      <w:bookmarkStart w:id="27" w:name="_Toc357754847"/>
      <w:bookmarkEnd w:id="20"/>
      <w:r>
        <w:br w:type="page"/>
      </w:r>
    </w:p>
    <w:p w14:paraId="0CB18193" w14:textId="1E8D1BD2" w:rsidR="007E47C0" w:rsidRDefault="007E47C0" w:rsidP="006345EC">
      <w:pPr>
        <w:pStyle w:val="Heading1"/>
        <w:jc w:val="both"/>
      </w:pPr>
      <w:bookmarkStart w:id="28" w:name="_Toc380616184"/>
      <w:r>
        <w:lastRenderedPageBreak/>
        <w:t>Tjänstedomänens arkitektur</w:t>
      </w:r>
      <w:bookmarkEnd w:id="27"/>
      <w:bookmarkEnd w:id="28"/>
    </w:p>
    <w:p w14:paraId="6E211A8F" w14:textId="56ED6CE5" w:rsidR="0096471C" w:rsidRDefault="0096471C" w:rsidP="006345EC">
      <w:pPr>
        <w:jc w:val="both"/>
      </w:pPr>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6345EC">
      <w:pPr>
        <w:jc w:val="both"/>
      </w:pPr>
    </w:p>
    <w:p w14:paraId="240E0692" w14:textId="77777777" w:rsidR="00345686" w:rsidRDefault="002B336D" w:rsidP="006345EC">
      <w:pPr>
        <w:jc w:val="both"/>
      </w:pPr>
      <w:r w:rsidRPr="002B336D">
        <w:t xml:space="preserve">Tjänsterna för beskrivning </w:t>
      </w:r>
      <w:r w:rsidR="00BF0746">
        <w:t>av hälsorelaterade tillstånd e</w:t>
      </w:r>
      <w:r w:rsidRPr="002B336D">
        <w:t xml:space="preserve">rbjuder sökning av information i vård- och omsorgsgivarnas system för patientadministration och vårddokumentation. </w:t>
      </w:r>
    </w:p>
    <w:p w14:paraId="418B34E7" w14:textId="77777777" w:rsidR="00345686" w:rsidRDefault="00345686" w:rsidP="006345EC">
      <w:pPr>
        <w:jc w:val="both"/>
      </w:pPr>
    </w:p>
    <w:p w14:paraId="41C3FDC6" w14:textId="77777777" w:rsidR="00911BBA" w:rsidRDefault="002B336D" w:rsidP="006345EC">
      <w:pPr>
        <w:jc w:val="both"/>
      </w:pPr>
      <w:r w:rsidRPr="002B336D">
        <w:t xml:space="preserve">Utgångspunkten </w:t>
      </w:r>
      <w:r w:rsidR="00070DA7">
        <w:t xml:space="preserve">för tjänsterna i denna tjänstedomän </w:t>
      </w:r>
      <w:r w:rsidRPr="002B336D">
        <w:t xml:space="preserve">är i första hand patientens behov av direktåtkomst till </w:t>
      </w:r>
      <w:r>
        <w:t>sin</w:t>
      </w:r>
      <w:r w:rsidRPr="002B336D">
        <w:t xml:space="preserve"> vård- och omsorgshistorik </w:t>
      </w:r>
      <w:r>
        <w:t xml:space="preserve">inom reumatismområdet </w:t>
      </w:r>
      <w:r w:rsidRPr="002B336D">
        <w:t xml:space="preserve">sett ur ett nationellt eller ett regionalt perspektiv. </w:t>
      </w:r>
    </w:p>
    <w:p w14:paraId="62CE58AC" w14:textId="77777777" w:rsidR="00911BBA" w:rsidRDefault="00911BBA" w:rsidP="006345EC">
      <w:pPr>
        <w:jc w:val="both"/>
      </w:pPr>
    </w:p>
    <w:p w14:paraId="478D3781" w14:textId="77777777" w:rsidR="00BD127C" w:rsidRDefault="002B336D" w:rsidP="006345EC">
      <w:pPr>
        <w:jc w:val="both"/>
      </w:pPr>
      <w:r>
        <w:t>S</w:t>
      </w:r>
      <w:r w:rsidRPr="002B336D">
        <w:t xml:space="preserve">yftet </w:t>
      </w:r>
      <w:r w:rsidR="00911BBA">
        <w:t xml:space="preserve">generellt </w:t>
      </w:r>
      <w:r>
        <w:t xml:space="preserve">är </w:t>
      </w:r>
      <w:r w:rsidRPr="002B336D">
        <w:t>att historisk information sammanställs från de</w:t>
      </w:r>
      <w:r w:rsidR="00B85205">
        <w:t>t eller de</w:t>
      </w:r>
      <w:r w:rsidRPr="002B336D">
        <w:t xml:space="preserve"> källsystem där det finns historik</w:t>
      </w:r>
      <w:r w:rsidR="00B85205">
        <w:t xml:space="preserve"> via s.k. aggregerande tjänster</w:t>
      </w:r>
      <w:r w:rsidRPr="002B336D">
        <w:t xml:space="preserve">, snarare än att begära information från ett specifikt system eller en specifik verksamhet. </w:t>
      </w:r>
    </w:p>
    <w:p w14:paraId="351390F8" w14:textId="77777777" w:rsidR="00BD127C" w:rsidRDefault="00BD127C" w:rsidP="006345EC">
      <w:pPr>
        <w:jc w:val="both"/>
      </w:pPr>
    </w:p>
    <w:p w14:paraId="3BF04408" w14:textId="0F97292E" w:rsidR="00911BBA" w:rsidRDefault="00911BBA" w:rsidP="006345EC">
      <w:pPr>
        <w:jc w:val="both"/>
      </w:pPr>
      <w:r>
        <w:t xml:space="preserve">Emellertid är tjänsterna </w:t>
      </w:r>
      <w:r w:rsidR="00BD127C">
        <w:t xml:space="preserve">i denna tjänstedomän </w:t>
      </w:r>
      <w:r>
        <w:t xml:space="preserve">för närvarande inte aktuella att representera även med aggregerande tjänster. </w:t>
      </w:r>
    </w:p>
    <w:p w14:paraId="335B0BC2" w14:textId="77777777" w:rsidR="00911BBA" w:rsidRDefault="00911BBA" w:rsidP="006345EC">
      <w:pPr>
        <w:jc w:val="both"/>
      </w:pPr>
    </w:p>
    <w:p w14:paraId="26626C89" w14:textId="0B6EC3D2" w:rsidR="002B336D" w:rsidRPr="0096471C" w:rsidRDefault="002B336D" w:rsidP="006345EC">
      <w:pPr>
        <w:jc w:val="both"/>
      </w:pPr>
      <w:r w:rsidRPr="002B336D">
        <w:t xml:space="preserve">Tjänstekontrakten erbjuder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w:t>
      </w:r>
      <w:r w:rsidR="00345686">
        <w:t xml:space="preserve">specifika </w:t>
      </w:r>
      <w:r w:rsidRPr="002B336D">
        <w:t>systemet.</w:t>
      </w:r>
    </w:p>
    <w:p w14:paraId="62B850C0" w14:textId="77777777" w:rsidR="007E47C0" w:rsidRPr="00143050" w:rsidRDefault="007E47C0" w:rsidP="006345EC">
      <w:pPr>
        <w:jc w:val="both"/>
      </w:pPr>
    </w:p>
    <w:p w14:paraId="46D26426" w14:textId="4CCF1DA0" w:rsidR="00143050" w:rsidRDefault="00143050" w:rsidP="006345EC">
      <w:pPr>
        <w:jc w:val="both"/>
      </w:pPr>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6345EC">
      <w:pPr>
        <w:jc w:val="both"/>
      </w:pPr>
    </w:p>
    <w:p w14:paraId="53FEC8EA" w14:textId="77777777" w:rsidR="007E47C0" w:rsidRPr="0085644F" w:rsidRDefault="007E47C0" w:rsidP="006345EC">
      <w:pPr>
        <w:pStyle w:val="Heading2"/>
        <w:jc w:val="both"/>
      </w:pPr>
      <w:bookmarkStart w:id="29" w:name="_Toc357754848"/>
      <w:bookmarkStart w:id="30" w:name="_Toc380616185"/>
      <w:r>
        <w:t>Flöden</w:t>
      </w:r>
      <w:bookmarkEnd w:id="29"/>
      <w:bookmarkEnd w:id="30"/>
    </w:p>
    <w:p w14:paraId="706E99D0" w14:textId="74443019" w:rsidR="007E47C0" w:rsidRPr="00F83269" w:rsidRDefault="007A2D45" w:rsidP="006345EC">
      <w:pPr>
        <w:pStyle w:val="Heading3"/>
        <w:jc w:val="both"/>
      </w:pPr>
      <w:bookmarkStart w:id="31" w:name="_Toc380616186"/>
      <w:r>
        <w:t>Reumatismdata</w:t>
      </w:r>
      <w:bookmarkEnd w:id="31"/>
    </w:p>
    <w:p w14:paraId="5A2183FD" w14:textId="535E6ADE" w:rsidR="003164EA" w:rsidRDefault="00F83269" w:rsidP="006345EC">
      <w:pPr>
        <w:jc w:val="both"/>
      </w:pPr>
      <w:r w:rsidRPr="00F83269">
        <w:t>Nedanstående diagram visar hur flödet ser ut när information ur kontraktet Get</w:t>
      </w:r>
      <w:r w:rsidR="002B2030">
        <w:t>RheumatoidArthritis</w:t>
      </w:r>
      <w:r w:rsidRPr="00F83269">
        <w:t>Data hanteras.</w:t>
      </w:r>
    </w:p>
    <w:p w14:paraId="4814764C" w14:textId="77777777" w:rsidR="00D255AB" w:rsidRDefault="00D255AB" w:rsidP="006345EC">
      <w:pPr>
        <w:jc w:val="both"/>
      </w:pPr>
    </w:p>
    <w:p w14:paraId="1B8B8629" w14:textId="77777777" w:rsidR="007E47C0" w:rsidRDefault="007E47C0" w:rsidP="006345EC">
      <w:pPr>
        <w:pStyle w:val="Heading4"/>
        <w:jc w:val="both"/>
      </w:pPr>
      <w:r>
        <w:lastRenderedPageBreak/>
        <w:t>Arbetsflöde</w:t>
      </w:r>
    </w:p>
    <w:p w14:paraId="2E1B6BFF" w14:textId="2CEA9BD4" w:rsidR="001C0EFF" w:rsidRDefault="001C0EFF" w:rsidP="006345EC">
      <w:pPr>
        <w:jc w:val="both"/>
        <w:rPr>
          <w:b/>
          <w:color w:val="4F81BD" w:themeColor="accent1"/>
        </w:rPr>
      </w:pPr>
      <w:r w:rsidRPr="001C0EFF">
        <w:rPr>
          <w:noProof/>
          <w:lang w:val="en-US"/>
        </w:rPr>
        <w:drawing>
          <wp:inline distT="0" distB="0" distL="0" distR="0" wp14:anchorId="035D96EB" wp14:editId="0979EBE7">
            <wp:extent cx="5507990" cy="3499458"/>
            <wp:effectExtent l="0" t="0" r="0" b="635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7990" cy="3499458"/>
                    </a:xfrm>
                    <a:prstGeom prst="rect">
                      <a:avLst/>
                    </a:prstGeom>
                    <a:noFill/>
                    <a:ln>
                      <a:noFill/>
                    </a:ln>
                  </pic:spPr>
                </pic:pic>
              </a:graphicData>
            </a:graphic>
          </wp:inline>
        </w:drawing>
      </w:r>
    </w:p>
    <w:p w14:paraId="42A03788" w14:textId="3A59960A" w:rsidR="00143050" w:rsidRDefault="00143050" w:rsidP="006345EC">
      <w:pPr>
        <w:pStyle w:val="Caption"/>
        <w:jc w:val="both"/>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1C0EFF">
        <w:rPr>
          <w:noProof/>
          <w:color w:val="auto"/>
        </w:rPr>
        <w:t>1</w:t>
      </w:r>
      <w:r w:rsidRPr="00143050">
        <w:rPr>
          <w:color w:val="auto"/>
        </w:rPr>
        <w:fldChar w:fldCharType="end"/>
      </w:r>
      <w:r w:rsidR="008E5932">
        <w:rPr>
          <w:color w:val="auto"/>
        </w:rPr>
        <w:t xml:space="preserve">. </w:t>
      </w:r>
      <w:r w:rsidR="008E5932">
        <w:rPr>
          <w:b w:val="0"/>
          <w:color w:val="auto"/>
        </w:rPr>
        <w:t xml:space="preserve">Exempel: </w:t>
      </w:r>
      <w:r w:rsidRPr="00143050">
        <w:rPr>
          <w:b w:val="0"/>
          <w:color w:val="auto"/>
        </w:rPr>
        <w:t xml:space="preserve">Adressering vid anrop till aggregerande tjänst </w:t>
      </w:r>
      <w:r w:rsidR="0066792A">
        <w:rPr>
          <w:b w:val="0"/>
          <w:color w:val="auto"/>
        </w:rPr>
        <w:t xml:space="preserve">från patienttjänst </w:t>
      </w:r>
      <w:r w:rsidRPr="00143050">
        <w:rPr>
          <w:b w:val="0"/>
          <w:color w:val="auto"/>
        </w:rPr>
        <w:t>(t.ex. från Mina</w:t>
      </w:r>
      <w:r w:rsidR="008E5932">
        <w:rPr>
          <w:b w:val="0"/>
          <w:color w:val="auto"/>
        </w:rPr>
        <w:t xml:space="preserve"> Vårdkontakters tjänst för journalåtkomst</w:t>
      </w:r>
      <w:r w:rsidRPr="00143050">
        <w:rPr>
          <w:b w:val="0"/>
          <w:color w:val="auto"/>
        </w:rPr>
        <w:t>)</w:t>
      </w:r>
    </w:p>
    <w:p w14:paraId="7DD3F8B9" w14:textId="577FAFF0" w:rsidR="00D255AB" w:rsidRDefault="001C0EFF" w:rsidP="006345EC">
      <w:pPr>
        <w:jc w:val="both"/>
      </w:pPr>
      <w:r w:rsidRPr="001C0EFF">
        <w:rPr>
          <w:noProof/>
          <w:lang w:val="en-US"/>
        </w:rPr>
        <w:drawing>
          <wp:inline distT="0" distB="0" distL="0" distR="0" wp14:anchorId="110E014E" wp14:editId="6154D57D">
            <wp:extent cx="5507990" cy="34503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990" cy="3450331"/>
                    </a:xfrm>
                    <a:prstGeom prst="rect">
                      <a:avLst/>
                    </a:prstGeom>
                    <a:noFill/>
                    <a:ln>
                      <a:noFill/>
                    </a:ln>
                  </pic:spPr>
                </pic:pic>
              </a:graphicData>
            </a:graphic>
          </wp:inline>
        </w:drawing>
      </w:r>
    </w:p>
    <w:p w14:paraId="0367E2A8" w14:textId="19DDC8B7" w:rsidR="00F83269" w:rsidRPr="007A2D45" w:rsidRDefault="007118BE" w:rsidP="006345EC">
      <w:pPr>
        <w:pStyle w:val="Caption"/>
        <w:jc w:val="both"/>
        <w:rPr>
          <w:b w:val="0"/>
          <w:color w:val="auto"/>
        </w:rPr>
      </w:pPr>
      <w:r w:rsidRPr="007118BE">
        <w:rPr>
          <w:color w:val="auto"/>
        </w:rPr>
        <w:t xml:space="preserve">Figur </w:t>
      </w:r>
      <w:r w:rsidRPr="007118BE">
        <w:rPr>
          <w:color w:val="auto"/>
        </w:rPr>
        <w:fldChar w:fldCharType="begin"/>
      </w:r>
      <w:r w:rsidRPr="007118BE">
        <w:rPr>
          <w:color w:val="auto"/>
        </w:rPr>
        <w:instrText xml:space="preserve"> SEQ Figur \* ARABIC </w:instrText>
      </w:r>
      <w:r w:rsidRPr="007118BE">
        <w:rPr>
          <w:color w:val="auto"/>
        </w:rPr>
        <w:fldChar w:fldCharType="separate"/>
      </w:r>
      <w:r w:rsidR="001C0EFF">
        <w:rPr>
          <w:noProof/>
          <w:color w:val="auto"/>
        </w:rPr>
        <w:t>2</w:t>
      </w:r>
      <w:r w:rsidRPr="007118BE">
        <w:rPr>
          <w:color w:val="auto"/>
        </w:rPr>
        <w:fldChar w:fldCharType="end"/>
      </w:r>
      <w:r w:rsidR="008E5932">
        <w:rPr>
          <w:color w:val="auto"/>
        </w:rPr>
        <w:t xml:space="preserve">. </w:t>
      </w:r>
      <w:r w:rsidR="008E5932">
        <w:rPr>
          <w:b w:val="0"/>
          <w:color w:val="auto"/>
        </w:rPr>
        <w:t>Exempel:</w:t>
      </w:r>
      <w:r w:rsidRPr="007118BE">
        <w:rPr>
          <w:color w:val="auto"/>
        </w:rPr>
        <w:t xml:space="preserve"> </w:t>
      </w:r>
      <w:r w:rsidRPr="007118BE">
        <w:rPr>
          <w:b w:val="0"/>
          <w:color w:val="auto"/>
        </w:rPr>
        <w:t xml:space="preserve">Adressering </w:t>
      </w:r>
      <w:r w:rsidRPr="00143050">
        <w:rPr>
          <w:b w:val="0"/>
          <w:color w:val="auto"/>
        </w:rPr>
        <w:t xml:space="preserve">vid anrop till aggregerande </w:t>
      </w:r>
      <w:r w:rsidR="0066792A">
        <w:rPr>
          <w:b w:val="0"/>
          <w:color w:val="auto"/>
        </w:rPr>
        <w:t>vårdgivar</w:t>
      </w:r>
      <w:r w:rsidRPr="00143050">
        <w:rPr>
          <w:b w:val="0"/>
          <w:color w:val="auto"/>
        </w:rPr>
        <w:t>tjänst (t.ex. från NP</w:t>
      </w:r>
      <w:r>
        <w:rPr>
          <w:b w:val="0"/>
          <w:color w:val="auto"/>
        </w:rPr>
        <w:t>Ö</w:t>
      </w:r>
      <w:r w:rsidRPr="00143050">
        <w:rPr>
          <w:b w:val="0"/>
          <w:color w:val="auto"/>
        </w:rPr>
        <w:t>-tillämpningen)</w:t>
      </w:r>
    </w:p>
    <w:p w14:paraId="5E042810" w14:textId="77777777" w:rsidR="00E131FD" w:rsidRDefault="00E131FD" w:rsidP="006345EC">
      <w:pPr>
        <w:pStyle w:val="Heading5"/>
        <w:jc w:val="both"/>
      </w:pPr>
      <w:r w:rsidRPr="00E131FD">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71DFD"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71DFD" w:rsidRDefault="00E0018F" w:rsidP="006345EC">
            <w:pPr>
              <w:tabs>
                <w:tab w:val="left" w:pos="567"/>
              </w:tabs>
              <w:jc w:val="both"/>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71DFD" w:rsidRDefault="00E0018F" w:rsidP="006345EC">
            <w:pPr>
              <w:tabs>
                <w:tab w:val="left" w:pos="567"/>
              </w:tabs>
              <w:jc w:val="both"/>
              <w:rPr>
                <w:b/>
                <w:szCs w:val="24"/>
              </w:rPr>
            </w:pPr>
            <w:r w:rsidRPr="00F71DFD">
              <w:rPr>
                <w:b/>
                <w:szCs w:val="24"/>
              </w:rPr>
              <w:t>Beskrivning alt. referens</w:t>
            </w:r>
          </w:p>
        </w:tc>
      </w:tr>
      <w:tr w:rsidR="00E0018F" w:rsidRPr="00A55D30" w14:paraId="5ADE43A9" w14:textId="77777777" w:rsidTr="00522E5F">
        <w:trPr>
          <w:trHeight w:val="469"/>
        </w:trPr>
        <w:tc>
          <w:tcPr>
            <w:tcW w:w="1027" w:type="pct"/>
            <w:tcBorders>
              <w:top w:val="single" w:sz="6" w:space="0" w:color="auto"/>
            </w:tcBorders>
          </w:tcPr>
          <w:p w14:paraId="04ABF58B" w14:textId="13281A9B" w:rsidR="00E0018F" w:rsidRPr="00A55D30" w:rsidRDefault="00E0018F" w:rsidP="006345EC">
            <w:pPr>
              <w:spacing w:before="40" w:after="40"/>
              <w:jc w:val="both"/>
            </w:pPr>
            <w:r>
              <w:t>Patienten</w:t>
            </w:r>
          </w:p>
        </w:tc>
        <w:tc>
          <w:tcPr>
            <w:tcW w:w="3973" w:type="pct"/>
            <w:tcBorders>
              <w:top w:val="single" w:sz="6" w:space="0" w:color="auto"/>
            </w:tcBorders>
          </w:tcPr>
          <w:p w14:paraId="53F78CB8" w14:textId="41E41612" w:rsidR="00E0018F" w:rsidRPr="00A55D30" w:rsidRDefault="00E0018F" w:rsidP="006345EC">
            <w:pPr>
              <w:spacing w:before="40" w:after="40"/>
              <w:jc w:val="both"/>
            </w:pPr>
            <w:r>
              <w:t xml:space="preserve">Den patient som vill få tillgång till </w:t>
            </w:r>
            <w:r w:rsidR="00955361">
              <w:t>sina reumatismdata.</w:t>
            </w:r>
          </w:p>
        </w:tc>
      </w:tr>
    </w:tbl>
    <w:p w14:paraId="6AA8E651" w14:textId="77777777" w:rsidR="007A2D45" w:rsidRDefault="007A2D45" w:rsidP="006345EC">
      <w:pPr>
        <w:pStyle w:val="Heading4"/>
        <w:numPr>
          <w:ilvl w:val="0"/>
          <w:numId w:val="0"/>
        </w:numPr>
        <w:ind w:left="864"/>
        <w:jc w:val="both"/>
      </w:pPr>
    </w:p>
    <w:p w14:paraId="6263E4CA" w14:textId="77777777" w:rsidR="007A2D45" w:rsidRPr="007A2D45" w:rsidRDefault="007A2D45" w:rsidP="006345EC">
      <w:pPr>
        <w:jc w:val="both"/>
      </w:pPr>
    </w:p>
    <w:p w14:paraId="71D7552B" w14:textId="77777777" w:rsidR="007E47C0" w:rsidRDefault="007E47C0" w:rsidP="006345EC">
      <w:pPr>
        <w:pStyle w:val="Heading4"/>
        <w:jc w:val="both"/>
      </w:pPr>
      <w:r>
        <w:t>Sekvensdiagram</w:t>
      </w:r>
    </w:p>
    <w:p w14:paraId="714938FD" w14:textId="61EEE58F" w:rsidR="007E47C0" w:rsidRDefault="00E24D76" w:rsidP="006345EC">
      <w:pPr>
        <w:jc w:val="both"/>
        <w:rPr>
          <w:color w:val="4F81BD" w:themeColor="accent1"/>
        </w:rPr>
      </w:pPr>
      <w:r>
        <w:rPr>
          <w:noProof/>
          <w:color w:val="4F81BD" w:themeColor="accent1"/>
          <w:lang w:val="en-US"/>
        </w:rPr>
        <w:drawing>
          <wp:inline distT="0" distB="0" distL="0" distR="0" wp14:anchorId="24E98168" wp14:editId="76E06EDC">
            <wp:extent cx="5507990" cy="1381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0 at 17.18.37 .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381760"/>
                    </a:xfrm>
                    <a:prstGeom prst="rect">
                      <a:avLst/>
                    </a:prstGeom>
                  </pic:spPr>
                </pic:pic>
              </a:graphicData>
            </a:graphic>
          </wp:inline>
        </w:drawing>
      </w:r>
    </w:p>
    <w:p w14:paraId="6042B617" w14:textId="4B205911" w:rsidR="007A2D45" w:rsidRPr="007A2D45" w:rsidRDefault="007A2D45" w:rsidP="006345EC">
      <w:pPr>
        <w:pStyle w:val="Caption"/>
        <w:jc w:val="both"/>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1C0EFF">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diagram över sökning efter reumatismdata.</w:t>
      </w:r>
    </w:p>
    <w:p w14:paraId="0362B8F1" w14:textId="77777777" w:rsidR="007A2D45" w:rsidRPr="008A6814" w:rsidRDefault="007A2D45" w:rsidP="006345EC">
      <w:pPr>
        <w:pStyle w:val="Heading5"/>
        <w:jc w:val="both"/>
      </w:pPr>
      <w:r w:rsidRPr="008A6814">
        <w:t xml:space="preserve">Roller </w:t>
      </w:r>
    </w:p>
    <w:tbl>
      <w:tblPr>
        <w:tblStyle w:val="TableGrid"/>
        <w:tblW w:w="0" w:type="auto"/>
        <w:tblLook w:val="04A0" w:firstRow="1" w:lastRow="0" w:firstColumn="1" w:lastColumn="0" w:noHBand="0" w:noVBand="1"/>
      </w:tblPr>
      <w:tblGrid>
        <w:gridCol w:w="2409"/>
        <w:gridCol w:w="6481"/>
      </w:tblGrid>
      <w:tr w:rsidR="007A2D45" w:rsidRPr="00F71DFD"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6345EC">
            <w:pPr>
              <w:spacing w:before="40" w:after="40"/>
              <w:jc w:val="both"/>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6345EC">
            <w:pPr>
              <w:spacing w:before="40" w:after="40"/>
              <w:jc w:val="both"/>
              <w:rPr>
                <w:b/>
              </w:rPr>
            </w:pPr>
            <w:r w:rsidRPr="00F71DFD">
              <w:rPr>
                <w:b/>
              </w:rPr>
              <w:t>Beskrivning</w:t>
            </w:r>
          </w:p>
        </w:tc>
      </w:tr>
      <w:tr w:rsidR="007A2D45" w:rsidRPr="008A6814" w14:paraId="3A47B48B" w14:textId="77777777" w:rsidTr="00D728C5">
        <w:tc>
          <w:tcPr>
            <w:tcW w:w="1951" w:type="dxa"/>
            <w:tcBorders>
              <w:top w:val="single" w:sz="6" w:space="0" w:color="auto"/>
            </w:tcBorders>
          </w:tcPr>
          <w:p w14:paraId="4D331B3E" w14:textId="77777777" w:rsidR="007A2D45" w:rsidRPr="008A6814" w:rsidRDefault="007A2D45" w:rsidP="006345EC">
            <w:pPr>
              <w:spacing w:before="40" w:after="40"/>
              <w:jc w:val="both"/>
            </w:pPr>
            <w:r w:rsidRPr="008A6814">
              <w:t>Användare/system</w:t>
            </w:r>
          </w:p>
        </w:tc>
        <w:tc>
          <w:tcPr>
            <w:tcW w:w="6863" w:type="dxa"/>
            <w:tcBorders>
              <w:top w:val="single" w:sz="6" w:space="0" w:color="auto"/>
            </w:tcBorders>
          </w:tcPr>
          <w:p w14:paraId="3CA8FEE7" w14:textId="77777777" w:rsidR="007A2D45" w:rsidRPr="008A6814" w:rsidRDefault="007A2D45" w:rsidP="006345EC">
            <w:pPr>
              <w:spacing w:before="40" w:after="40"/>
              <w:jc w:val="both"/>
            </w:pPr>
            <w:r>
              <w:t xml:space="preserve">Den/det som utför själva handlingen. </w:t>
            </w:r>
          </w:p>
        </w:tc>
      </w:tr>
      <w:tr w:rsidR="007A2D45" w:rsidRPr="008A6814" w14:paraId="6F0EF799" w14:textId="77777777" w:rsidTr="00D728C5">
        <w:tc>
          <w:tcPr>
            <w:tcW w:w="1951" w:type="dxa"/>
          </w:tcPr>
          <w:p w14:paraId="6BE5FD0E" w14:textId="77777777" w:rsidR="007A2D45" w:rsidRPr="008A6814" w:rsidRDefault="007A2D45" w:rsidP="006345EC">
            <w:pPr>
              <w:spacing w:before="40" w:after="40"/>
              <w:jc w:val="both"/>
            </w:pPr>
            <w:r>
              <w:t>Applikation</w:t>
            </w:r>
          </w:p>
        </w:tc>
        <w:tc>
          <w:tcPr>
            <w:tcW w:w="6863" w:type="dxa"/>
          </w:tcPr>
          <w:p w14:paraId="7129E3A4" w14:textId="77777777" w:rsidR="007A2D45" w:rsidRPr="008A6814" w:rsidRDefault="007A2D45" w:rsidP="006345EC">
            <w:pPr>
              <w:spacing w:before="40" w:after="40"/>
              <w:jc w:val="both"/>
            </w:pPr>
            <w:r w:rsidRPr="00211EF1">
              <w:t xml:space="preserve">Det system som </w:t>
            </w:r>
            <w:r>
              <w:t>används för att konsumera information. Dvs det system som hämtar information som finns registrerad i andra system</w:t>
            </w:r>
          </w:p>
        </w:tc>
      </w:tr>
      <w:tr w:rsidR="007A2D45" w:rsidRPr="008A6814" w14:paraId="26B5C75D" w14:textId="77777777" w:rsidTr="00D728C5">
        <w:tc>
          <w:tcPr>
            <w:tcW w:w="1951" w:type="dxa"/>
          </w:tcPr>
          <w:p w14:paraId="2C3D8D83" w14:textId="77777777" w:rsidR="007A2D45" w:rsidRPr="008A6814" w:rsidRDefault="007A2D45" w:rsidP="006345EC">
            <w:pPr>
              <w:spacing w:before="40" w:after="40"/>
              <w:jc w:val="both"/>
            </w:pPr>
            <w:r w:rsidRPr="008A6814">
              <w:t>Tjänsteplattform</w:t>
            </w:r>
          </w:p>
        </w:tc>
        <w:tc>
          <w:tcPr>
            <w:tcW w:w="6863" w:type="dxa"/>
          </w:tcPr>
          <w:p w14:paraId="506AA7D7" w14:textId="77777777" w:rsidR="007A2D45" w:rsidRPr="008A6814" w:rsidRDefault="007A2D45" w:rsidP="006345EC">
            <w:pPr>
              <w:jc w:val="both"/>
            </w:pPr>
            <w:r w:rsidRPr="008A6814">
              <w:t>Tjänsteplattformen är ett lager som slussar information vidare (som har sin egna interna process)</w:t>
            </w:r>
          </w:p>
        </w:tc>
      </w:tr>
      <w:tr w:rsidR="007A2D45" w:rsidRPr="00A51E7F" w14:paraId="713C8882" w14:textId="77777777" w:rsidTr="00D728C5">
        <w:tc>
          <w:tcPr>
            <w:tcW w:w="1951" w:type="dxa"/>
          </w:tcPr>
          <w:p w14:paraId="26ADEF9D" w14:textId="77777777" w:rsidR="007A2D45" w:rsidRPr="008A6814" w:rsidRDefault="007A2D45" w:rsidP="006345EC">
            <w:pPr>
              <w:spacing w:before="40" w:after="40"/>
              <w:jc w:val="both"/>
            </w:pPr>
            <w:r>
              <w:t>Mellanlager</w:t>
            </w:r>
          </w:p>
        </w:tc>
        <w:tc>
          <w:tcPr>
            <w:tcW w:w="6863" w:type="dxa"/>
          </w:tcPr>
          <w:p w14:paraId="79CE0FAE" w14:textId="77777777" w:rsidR="007A2D45" w:rsidRPr="008A6814" w:rsidRDefault="007A2D45" w:rsidP="006345EC">
            <w:pPr>
              <w:spacing w:before="40" w:after="40"/>
              <w:jc w:val="both"/>
            </w:pPr>
            <w:r>
              <w:t xml:space="preserve">Ett system som kan finnas mellan ett källsystem och en annan applikation. Kan användas för att lagra information för uppföljning.  </w:t>
            </w:r>
          </w:p>
        </w:tc>
      </w:tr>
      <w:tr w:rsidR="007A2D45" w:rsidRPr="00A51E7F" w14:paraId="615EBB1C" w14:textId="77777777" w:rsidTr="00D728C5">
        <w:tc>
          <w:tcPr>
            <w:tcW w:w="1951" w:type="dxa"/>
          </w:tcPr>
          <w:p w14:paraId="3A4DDEA2" w14:textId="77777777" w:rsidR="007A2D45" w:rsidRPr="008A6814" w:rsidRDefault="007A2D45" w:rsidP="006345EC">
            <w:pPr>
              <w:spacing w:before="40" w:after="40"/>
              <w:jc w:val="both"/>
            </w:pPr>
            <w:r>
              <w:t>Vårdinformationssystem</w:t>
            </w:r>
          </w:p>
        </w:tc>
        <w:tc>
          <w:tcPr>
            <w:tcW w:w="6863" w:type="dxa"/>
          </w:tcPr>
          <w:p w14:paraId="5862CCFC" w14:textId="78E387AF" w:rsidR="007A2D45" w:rsidRDefault="007A2D45" w:rsidP="006345EC">
            <w:pPr>
              <w:spacing w:before="40" w:after="40"/>
              <w:jc w:val="both"/>
            </w:pPr>
            <w:r>
              <w:t xml:space="preserve">Det system som i detta fall utgör källsystemet som </w:t>
            </w:r>
            <w:r w:rsidR="003F55C0">
              <w:t>vårdpersonal</w:t>
            </w:r>
            <w:r>
              <w:t xml:space="preserve"> direkt registrerar/uppdaterar/raderar information i.</w:t>
            </w:r>
          </w:p>
        </w:tc>
      </w:tr>
    </w:tbl>
    <w:p w14:paraId="463BE8E7" w14:textId="77777777" w:rsidR="007A2D45" w:rsidRDefault="007A2D45" w:rsidP="006345EC">
      <w:pPr>
        <w:jc w:val="both"/>
        <w:rPr>
          <w:color w:val="4F81BD" w:themeColor="accent1"/>
        </w:rPr>
      </w:pPr>
    </w:p>
    <w:p w14:paraId="211C3BAC" w14:textId="77777777" w:rsidR="007E47C0" w:rsidRDefault="007E47C0" w:rsidP="006345EC">
      <w:pPr>
        <w:pStyle w:val="Heading3"/>
        <w:jc w:val="both"/>
      </w:pPr>
      <w:bookmarkStart w:id="32" w:name="_Toc380616187"/>
      <w:r>
        <w:t>Obligatoriska kontrakt</w:t>
      </w:r>
      <w:bookmarkEnd w:id="32"/>
    </w:p>
    <w:p w14:paraId="5329EF67" w14:textId="77777777" w:rsidR="007E47C0" w:rsidRPr="00E0018F" w:rsidRDefault="007E47C0" w:rsidP="006345EC">
      <w:pPr>
        <w:jc w:val="both"/>
      </w:pPr>
      <w:r w:rsidRPr="00E0018F">
        <w:t>Följande tabell specificerar vilka kontrakt som är obligatoriska att realisera för respektive flöde.</w:t>
      </w:r>
    </w:p>
    <w:p w14:paraId="0AD22BEC" w14:textId="77777777" w:rsidR="007E47C0" w:rsidRPr="003727DE" w:rsidRDefault="007E47C0" w:rsidP="006345EC">
      <w:pPr>
        <w:jc w:val="both"/>
      </w:pPr>
    </w:p>
    <w:tbl>
      <w:tblPr>
        <w:tblW w:w="0" w:type="auto"/>
        <w:tblInd w:w="567" w:type="dxa"/>
        <w:tblCellMar>
          <w:left w:w="0" w:type="dxa"/>
          <w:right w:w="0" w:type="dxa"/>
        </w:tblCellMar>
        <w:tblLook w:val="04A0" w:firstRow="1" w:lastRow="0" w:firstColumn="1" w:lastColumn="0" w:noHBand="0" w:noVBand="1"/>
      </w:tblPr>
      <w:tblGrid>
        <w:gridCol w:w="280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6345EC">
            <w:pPr>
              <w:spacing w:before="100" w:beforeAutospacing="1" w:after="100" w:afterAutospacing="1"/>
              <w:jc w:val="both"/>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7CDBE605" w:rsidR="00E0018F" w:rsidRPr="00865734" w:rsidRDefault="007A2D45" w:rsidP="006345EC">
            <w:pPr>
              <w:spacing w:before="100" w:beforeAutospacing="1" w:after="100" w:afterAutospacing="1"/>
              <w:jc w:val="both"/>
              <w:rPr>
                <w:rFonts w:eastAsia="Times New Roman" w:cs="Arial"/>
                <w:b/>
                <w:sz w:val="24"/>
                <w:lang w:eastAsia="sv-SE"/>
              </w:rPr>
            </w:pPr>
            <w:r>
              <w:rPr>
                <w:b/>
                <w:szCs w:val="24"/>
              </w:rPr>
              <w:t>Reumatismdata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6F794C" w:rsidR="00E0018F" w:rsidRPr="00865734" w:rsidRDefault="00143050" w:rsidP="006345EC">
            <w:pPr>
              <w:spacing w:before="100" w:beforeAutospacing="1" w:after="100" w:afterAutospacing="1"/>
              <w:jc w:val="both"/>
              <w:rPr>
                <w:rFonts w:eastAsia="Times New Roman" w:cs="Arial"/>
                <w:sz w:val="24"/>
                <w:highlight w:val="yellow"/>
                <w:lang w:eastAsia="sv-SE"/>
              </w:rPr>
            </w:pPr>
            <w:r>
              <w:t>Get</w:t>
            </w:r>
            <w:r w:rsidR="002B2030">
              <w:t>RheumatoidArthritis</w:t>
            </w:r>
            <w:r>
              <w:t>Data</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6345EC">
            <w:pPr>
              <w:spacing w:before="100" w:beforeAutospacing="1" w:after="100" w:afterAutospacing="1"/>
              <w:jc w:val="both"/>
              <w:rPr>
                <w:rFonts w:eastAsia="Times New Roman" w:cs="Arial"/>
                <w:sz w:val="24"/>
                <w:highlight w:val="yellow"/>
                <w:lang w:eastAsia="sv-SE"/>
              </w:rPr>
            </w:pPr>
            <w:r>
              <w:t>X</w:t>
            </w:r>
          </w:p>
        </w:tc>
      </w:tr>
    </w:tbl>
    <w:p w14:paraId="095CBE55" w14:textId="77777777" w:rsidR="007E47C0" w:rsidRDefault="007E47C0" w:rsidP="006345EC">
      <w:pPr>
        <w:jc w:val="both"/>
        <w:rPr>
          <w:color w:val="4F81BD" w:themeColor="accent1"/>
        </w:rPr>
      </w:pPr>
    </w:p>
    <w:p w14:paraId="793A3294" w14:textId="77777777" w:rsidR="00C64CB2" w:rsidRPr="00F83C47" w:rsidRDefault="00C64CB2" w:rsidP="006345EC">
      <w:pPr>
        <w:pStyle w:val="Heading2"/>
        <w:jc w:val="both"/>
      </w:pPr>
      <w:bookmarkStart w:id="33" w:name="_Toc357754849"/>
      <w:bookmarkStart w:id="34" w:name="_Toc374962621"/>
      <w:bookmarkStart w:id="35" w:name="_Toc380616188"/>
      <w:bookmarkStart w:id="36" w:name="_Toc374962622"/>
      <w:r w:rsidRPr="00F83C47">
        <w:t>Adressering</w:t>
      </w:r>
      <w:bookmarkEnd w:id="33"/>
      <w:bookmarkEnd w:id="34"/>
      <w:bookmarkEnd w:id="35"/>
    </w:p>
    <w:p w14:paraId="6F75BE22" w14:textId="7743C340" w:rsidR="00832485" w:rsidRDefault="00832485" w:rsidP="006345EC">
      <w:pPr>
        <w:jc w:val="both"/>
      </w:pPr>
      <w:r w:rsidRPr="00E146AE">
        <w:t>Tjänstedomäne</w:t>
      </w:r>
      <w:r w:rsidR="00906315">
        <w:t>n tillämpar system-adressering, d</w:t>
      </w:r>
      <w:r w:rsidRPr="00F92078">
        <w:t>et förutsätter att tjänstekonsumenten</w:t>
      </w:r>
      <w:r w:rsidR="00906315">
        <w:t xml:space="preserve"> känner till källsystemets HSA eller </w:t>
      </w:r>
      <w:r w:rsidRPr="00F92078">
        <w:t>genom att tjänstekonsumenten är producent för Engagemangsindex notifieringskontrakt (ProcessNotification). Notifieringen innehåller information om en händelse rörande en patients information i ett specifikt källsystem. Genom att använda informationen om källsystemets HSA-i</w:t>
      </w:r>
      <w:r w:rsidR="00955361">
        <w:t>d kan tjänstekonsumenten direkt</w:t>
      </w:r>
      <w:r w:rsidRPr="00F92078">
        <w:t>adressera källsystemet i syfte att hämta information om de</w:t>
      </w:r>
      <w:r w:rsidR="0052241C">
        <w:t xml:space="preserve">n händelse som just notifierats </w:t>
      </w:r>
      <w:r w:rsidRPr="00F92078">
        <w:t>för patienten.</w:t>
      </w:r>
    </w:p>
    <w:p w14:paraId="0852F395" w14:textId="77777777" w:rsidR="00832485" w:rsidRDefault="00832485" w:rsidP="006345EC">
      <w:pPr>
        <w:jc w:val="both"/>
      </w:pPr>
    </w:p>
    <w:p w14:paraId="4035620A" w14:textId="353DED1C" w:rsidR="00832485" w:rsidRDefault="00B53396" w:rsidP="006345EC">
      <w:pPr>
        <w:jc w:val="both"/>
      </w:pPr>
      <w:r>
        <w:t xml:space="preserve">Adressering sker i enlighet med </w:t>
      </w:r>
      <w:r w:rsidR="00832485">
        <w:t>RIV Tekniska Anvisningar Översikt, Rev PD2, avsnitt 8.3</w:t>
      </w:r>
      <w:r>
        <w:t>, där mer information kan hittas.</w:t>
      </w:r>
    </w:p>
    <w:p w14:paraId="6455CEA8" w14:textId="77777777" w:rsidR="00D255AB" w:rsidRDefault="00D255AB" w:rsidP="006345EC">
      <w:pPr>
        <w:jc w:val="both"/>
      </w:pPr>
    </w:p>
    <w:p w14:paraId="40D3EA58" w14:textId="77777777" w:rsidR="00C64CB2" w:rsidRDefault="00C64CB2" w:rsidP="006345EC">
      <w:pPr>
        <w:pStyle w:val="Heading3"/>
        <w:jc w:val="both"/>
      </w:pPr>
      <w:bookmarkStart w:id="37" w:name="_Toc379448230"/>
      <w:bookmarkStart w:id="38" w:name="_Toc379809729"/>
      <w:bookmarkStart w:id="39" w:name="_Toc379448231"/>
      <w:bookmarkStart w:id="40" w:name="_Toc379809730"/>
      <w:bookmarkStart w:id="41" w:name="_Toc379448232"/>
      <w:bookmarkStart w:id="42" w:name="_Toc379809731"/>
      <w:bookmarkStart w:id="43" w:name="_Toc379448233"/>
      <w:bookmarkStart w:id="44" w:name="_Toc379809732"/>
      <w:bookmarkStart w:id="45" w:name="_Toc379448234"/>
      <w:bookmarkStart w:id="46" w:name="_Toc379809733"/>
      <w:bookmarkStart w:id="47" w:name="_Toc379448235"/>
      <w:bookmarkStart w:id="48" w:name="_Toc379809734"/>
      <w:bookmarkStart w:id="49" w:name="_Toc379448236"/>
      <w:bookmarkStart w:id="50" w:name="_Toc379809735"/>
      <w:bookmarkStart w:id="51" w:name="_Toc379448237"/>
      <w:bookmarkStart w:id="52" w:name="_Toc379809736"/>
      <w:bookmarkStart w:id="53" w:name="_Toc379448238"/>
      <w:bookmarkStart w:id="54" w:name="_Toc379809737"/>
      <w:bookmarkStart w:id="55" w:name="_Toc379448239"/>
      <w:bookmarkStart w:id="56" w:name="_Toc379809738"/>
      <w:bookmarkStart w:id="57" w:name="_Toc379448240"/>
      <w:bookmarkStart w:id="58" w:name="_Toc379809739"/>
      <w:bookmarkStart w:id="59" w:name="_Toc379448241"/>
      <w:bookmarkStart w:id="60" w:name="_Toc379809740"/>
      <w:bookmarkStart w:id="61" w:name="_Toc379448242"/>
      <w:bookmarkStart w:id="62" w:name="_Toc379809741"/>
      <w:bookmarkStart w:id="63" w:name="_Toc379448243"/>
      <w:bookmarkStart w:id="64" w:name="_Toc379809742"/>
      <w:bookmarkStart w:id="65" w:name="_Toc379448244"/>
      <w:bookmarkStart w:id="66" w:name="_Toc379809743"/>
      <w:bookmarkStart w:id="67" w:name="_Toc379448245"/>
      <w:bookmarkStart w:id="68" w:name="_Toc379809744"/>
      <w:bookmarkStart w:id="69" w:name="_Toc227077992"/>
      <w:bookmarkStart w:id="70" w:name="_Toc374962625"/>
      <w:bookmarkStart w:id="71" w:name="_Toc38061618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DF207A">
        <w:t>Sammanfattning av adresseringsmodell</w:t>
      </w:r>
      <w:bookmarkEnd w:id="69"/>
      <w:bookmarkEnd w:id="70"/>
      <w:bookmarkEnd w:id="71"/>
    </w:p>
    <w:p w14:paraId="00088F18" w14:textId="77777777" w:rsidR="0055728C" w:rsidRPr="000D7365" w:rsidRDefault="0055728C" w:rsidP="006345EC">
      <w:pPr>
        <w:jc w:val="both"/>
      </w:pPr>
    </w:p>
    <w:tbl>
      <w:tblPr>
        <w:tblStyle w:val="TableGrid"/>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6345EC">
            <w:pPr>
              <w:jc w:val="both"/>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6345EC">
            <w:pPr>
              <w:jc w:val="both"/>
              <w:rPr>
                <w:b/>
              </w:rPr>
            </w:pPr>
            <w:r w:rsidRPr="003F45DF">
              <w:rPr>
                <w:b/>
              </w:rPr>
              <w:t>Logisk adress</w:t>
            </w:r>
          </w:p>
        </w:tc>
      </w:tr>
      <w:tr w:rsidR="00C64CB2" w:rsidRPr="00E146AE" w14:paraId="1C5879DE" w14:textId="77777777" w:rsidTr="007118BE">
        <w:tc>
          <w:tcPr>
            <w:tcW w:w="3210" w:type="dxa"/>
          </w:tcPr>
          <w:p w14:paraId="67309CB0" w14:textId="77777777" w:rsidR="00C64CB2" w:rsidRPr="00E146AE" w:rsidRDefault="00C64CB2" w:rsidP="006345EC">
            <w:pPr>
              <w:jc w:val="both"/>
            </w:pPr>
            <w:r w:rsidRPr="00E146AE">
              <w:t>För en huvudman/region</w:t>
            </w:r>
          </w:p>
        </w:tc>
        <w:tc>
          <w:tcPr>
            <w:tcW w:w="3544" w:type="dxa"/>
          </w:tcPr>
          <w:p w14:paraId="4EF80805" w14:textId="77777777" w:rsidR="00C64CB2" w:rsidRPr="00E146AE" w:rsidRDefault="00C64CB2" w:rsidP="006345EC">
            <w:pPr>
              <w:jc w:val="both"/>
            </w:pPr>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6345EC">
            <w:pPr>
              <w:jc w:val="both"/>
            </w:pPr>
            <w:r w:rsidRPr="00E146AE">
              <w:t>För ett källsystem</w:t>
            </w:r>
          </w:p>
        </w:tc>
        <w:tc>
          <w:tcPr>
            <w:tcW w:w="3544" w:type="dxa"/>
          </w:tcPr>
          <w:p w14:paraId="26C85D27" w14:textId="77777777" w:rsidR="00C64CB2" w:rsidRPr="00E146AE" w:rsidRDefault="00C64CB2" w:rsidP="006345EC">
            <w:pPr>
              <w:jc w:val="both"/>
            </w:pPr>
            <w:r w:rsidRPr="00E146AE">
              <w:t>Källsystemets HSA-id</w:t>
            </w:r>
          </w:p>
        </w:tc>
      </w:tr>
    </w:tbl>
    <w:p w14:paraId="453B263F" w14:textId="77777777" w:rsidR="00143050" w:rsidRPr="00E6232A" w:rsidRDefault="00143050" w:rsidP="006345EC">
      <w:pPr>
        <w:jc w:val="both"/>
        <w:rPr>
          <w:color w:val="4F81BD" w:themeColor="accent1"/>
        </w:rPr>
      </w:pPr>
    </w:p>
    <w:p w14:paraId="49D4ADC1" w14:textId="77777777" w:rsidR="007118BE" w:rsidRPr="00E146AE" w:rsidRDefault="007118BE" w:rsidP="006345EC">
      <w:pPr>
        <w:pStyle w:val="Heading2"/>
        <w:jc w:val="both"/>
      </w:pPr>
      <w:bookmarkStart w:id="72" w:name="_Toc357754850"/>
      <w:bookmarkStart w:id="73" w:name="_Toc374962626"/>
      <w:bookmarkStart w:id="74" w:name="_Toc380616190"/>
      <w:r w:rsidRPr="00E146AE">
        <w:t>Aggregering och engagemangsindex</w:t>
      </w:r>
      <w:bookmarkEnd w:id="72"/>
      <w:bookmarkEnd w:id="73"/>
      <w:bookmarkEnd w:id="74"/>
    </w:p>
    <w:p w14:paraId="28950651" w14:textId="2741DB62" w:rsidR="00CA70E7" w:rsidRDefault="00D42965" w:rsidP="006345EC">
      <w:pPr>
        <w:jc w:val="both"/>
      </w:pPr>
      <w:r>
        <w:t>Aggregering används ej i denna eller tidigare versioner, a</w:t>
      </w:r>
      <w:r w:rsidRPr="00D42965">
        <w:t xml:space="preserve">lla </w:t>
      </w:r>
      <w:r w:rsidR="00D87BCE">
        <w:t>frågemeddelanden</w:t>
      </w:r>
      <w:r w:rsidRPr="00D42965">
        <w:t xml:space="preserve"> dirigeras direkt till källsystemet baserat på dess HSA-id som anges som logisk adress.</w:t>
      </w:r>
    </w:p>
    <w:p w14:paraId="365AE6A9" w14:textId="77777777" w:rsidR="00C11F95" w:rsidRDefault="00C11F95" w:rsidP="006345EC">
      <w:pPr>
        <w:jc w:val="both"/>
      </w:pPr>
    </w:p>
    <w:p w14:paraId="584FA0C8" w14:textId="2D52DF29" w:rsidR="00C11F95" w:rsidRDefault="00C11F95" w:rsidP="006345EC">
      <w:pPr>
        <w:jc w:val="both"/>
      </w:pPr>
      <w:r>
        <w:t xml:space="preserve">Se </w:t>
      </w:r>
      <w:r w:rsidR="004E5ECE">
        <w:t>sektion</w:t>
      </w:r>
      <w:r>
        <w:t xml:space="preserve"> </w:t>
      </w:r>
      <w:hyperlink w:anchor="_Uppdatering_av_engagemangsindex" w:history="1">
        <w:r w:rsidRPr="00C11F95">
          <w:rPr>
            <w:rStyle w:val="Hyperlink"/>
          </w:rPr>
          <w:t>Uppdatering av engagemangsindex</w:t>
        </w:r>
      </w:hyperlink>
      <w:r>
        <w:t xml:space="preserve"> för </w:t>
      </w:r>
      <w:r w:rsidR="00CE3F8B">
        <w:t>regelverk kring</w:t>
      </w:r>
      <w:r>
        <w:t xml:space="preserve"> notifier</w:t>
      </w:r>
      <w:r w:rsidR="00CE3F8B">
        <w:t>ing via engagemangsindex</w:t>
      </w:r>
      <w:r>
        <w:t>.</w:t>
      </w:r>
    </w:p>
    <w:p w14:paraId="2B25955F" w14:textId="77777777" w:rsidR="00D42965" w:rsidRDefault="00D42965" w:rsidP="006345EC">
      <w:pPr>
        <w:jc w:val="both"/>
      </w:pPr>
    </w:p>
    <w:p w14:paraId="5BE038D9" w14:textId="77777777" w:rsidR="00D42965" w:rsidRDefault="00D42965" w:rsidP="006345EC">
      <w:pPr>
        <w:jc w:val="both"/>
      </w:pPr>
    </w:p>
    <w:p w14:paraId="16E45E1A" w14:textId="77777777" w:rsidR="007E47C0" w:rsidRDefault="007E47C0" w:rsidP="006345EC">
      <w:pPr>
        <w:jc w:val="both"/>
        <w:rPr>
          <w:color w:val="4F81BD" w:themeColor="accent1"/>
        </w:rPr>
      </w:pPr>
    </w:p>
    <w:p w14:paraId="733E1956" w14:textId="77777777" w:rsidR="00072FA1" w:rsidRDefault="00072FA1" w:rsidP="006345EC">
      <w:pPr>
        <w:spacing w:line="240" w:lineRule="auto"/>
        <w:jc w:val="both"/>
        <w:rPr>
          <w:rFonts w:eastAsia="Times New Roman"/>
          <w:bCs/>
          <w:sz w:val="30"/>
          <w:szCs w:val="28"/>
        </w:rPr>
      </w:pPr>
      <w:bookmarkStart w:id="75" w:name="_Toc224960921"/>
      <w:bookmarkStart w:id="76" w:name="_Toc357754852"/>
      <w:r>
        <w:br w:type="page"/>
      </w:r>
    </w:p>
    <w:p w14:paraId="1D3E811B" w14:textId="75A91957" w:rsidR="007E47C0" w:rsidRDefault="007E47C0" w:rsidP="006345EC">
      <w:pPr>
        <w:pStyle w:val="Heading1"/>
        <w:jc w:val="both"/>
      </w:pPr>
      <w:bookmarkStart w:id="77" w:name="_Toc380616191"/>
      <w:r>
        <w:lastRenderedPageBreak/>
        <w:t>Tjänstedomänens krav och regler</w:t>
      </w:r>
      <w:bookmarkEnd w:id="75"/>
      <w:bookmarkEnd w:id="76"/>
      <w:bookmarkEnd w:id="77"/>
    </w:p>
    <w:p w14:paraId="12CBEECE" w14:textId="77777777" w:rsidR="007E47C0" w:rsidRDefault="007E47C0" w:rsidP="006345EC">
      <w:pPr>
        <w:jc w:val="both"/>
      </w:pPr>
      <w:r>
        <w:t>Dessa gäller alla tjänstekontrakt i hela tjänstedomänen om inte undantag görs för specifika tjänstekontrakt senare i dokumentet.</w:t>
      </w:r>
    </w:p>
    <w:p w14:paraId="32061113" w14:textId="77777777" w:rsidR="00B72500" w:rsidRDefault="00B72500" w:rsidP="006345EC">
      <w:pPr>
        <w:jc w:val="both"/>
      </w:pPr>
    </w:p>
    <w:p w14:paraId="35570529" w14:textId="77777777" w:rsidR="00B72500" w:rsidRDefault="00B72500" w:rsidP="006345EC">
      <w:pPr>
        <w:pStyle w:val="Heading2"/>
        <w:jc w:val="both"/>
      </w:pPr>
      <w:bookmarkStart w:id="78" w:name="_Uppdatering_av_engagemangsindex"/>
      <w:bookmarkStart w:id="79" w:name="_Toc244018071"/>
      <w:bookmarkStart w:id="80" w:name="_Toc374962628"/>
      <w:bookmarkStart w:id="81" w:name="_Toc380616192"/>
      <w:bookmarkEnd w:id="78"/>
      <w:r w:rsidRPr="00A0151E">
        <w:t>Uppdatering</w:t>
      </w:r>
      <w:r>
        <w:t xml:space="preserve"> av </w:t>
      </w:r>
      <w:r w:rsidRPr="00435396">
        <w:t>engagemangsindex</w:t>
      </w:r>
      <w:bookmarkEnd w:id="79"/>
      <w:bookmarkEnd w:id="80"/>
      <w:bookmarkEnd w:id="81"/>
    </w:p>
    <w:p w14:paraId="666DCBD6" w14:textId="77777777" w:rsidR="00B72500" w:rsidRDefault="00B72500" w:rsidP="006345EC">
      <w:pPr>
        <w:jc w:val="both"/>
      </w:pPr>
      <w:r>
        <w:t>Alla källsystem ska uppdatera engagemangsindex. Engagemangsindex ska uppdateras så snart en händelse inträffar som påverkar indexposterna enligt beskrivningen nedan.</w:t>
      </w:r>
    </w:p>
    <w:p w14:paraId="3DEC341A" w14:textId="77777777" w:rsidR="000F20D2" w:rsidRDefault="000F20D2" w:rsidP="006345EC">
      <w:pPr>
        <w:jc w:val="both"/>
      </w:pPr>
    </w:p>
    <w:p w14:paraId="0B63CBFF" w14:textId="7F4AAA47" w:rsidR="00B72500" w:rsidRDefault="00B72500" w:rsidP="0051139B">
      <w:r>
        <w:t>All uppdatering av engagemangsindex sker genom att källsystemet anropar engageman</w:t>
      </w:r>
      <w:r w:rsidR="0051139B">
        <w:t xml:space="preserve">gsindex genom tjänstekontraktet  </w:t>
      </w:r>
      <w:r>
        <w:t>urn:riv:itintegration:engagementindex:UpdateResponder:1 (”index-push”)</w:t>
      </w:r>
      <w:r w:rsidR="00E24D76">
        <w:t xml:space="preserve"> </w:t>
      </w:r>
      <w:r w:rsidR="0051139B">
        <w:t xml:space="preserve">eller </w:t>
      </w:r>
      <w:r>
        <w:t>geno</w:t>
      </w:r>
      <w:r w:rsidR="00E24D76">
        <w:t xml:space="preserve">m att erbjuda tjänstekontraktet </w:t>
      </w:r>
      <w:r>
        <w:t>urn:riv:itintegration:engagementindex:GetUpdatesResponder:1 (”indexpull”)</w:t>
      </w:r>
    </w:p>
    <w:p w14:paraId="6C8210FB" w14:textId="77777777" w:rsidR="000F20D2" w:rsidRDefault="000F20D2" w:rsidP="006345EC">
      <w:pPr>
        <w:jc w:val="both"/>
      </w:pPr>
    </w:p>
    <w:p w14:paraId="0E95BEFF" w14:textId="77777777" w:rsidR="00B72500" w:rsidRDefault="00B72500" w:rsidP="006345EC">
      <w:pPr>
        <w:jc w:val="both"/>
      </w:pPr>
      <w:r>
        <w:t>Ladda hem Engagemangsindex WSDL, scheman och tjänstekontraktsbeskrivning för detaljer.</w:t>
      </w:r>
    </w:p>
    <w:p w14:paraId="54D24CCB" w14:textId="77777777" w:rsidR="000F20D2" w:rsidRDefault="000F20D2" w:rsidP="006345EC">
      <w:pPr>
        <w:jc w:val="both"/>
      </w:pPr>
    </w:p>
    <w:p w14:paraId="21CCE972" w14:textId="77777777" w:rsidR="00B72500" w:rsidRPr="00E2060F" w:rsidRDefault="00B72500" w:rsidP="006345EC">
      <w:pPr>
        <w:jc w:val="both"/>
      </w:pPr>
      <w:r>
        <w:t>Följande regler gäller för innehållet i begäran till engagemangsindex för uppdateringar som rör denna tjänstedomän:</w:t>
      </w:r>
      <w:r w:rsidRPr="00E2060F">
        <w:t xml:space="preserve"> </w:t>
      </w:r>
    </w:p>
    <w:p w14:paraId="4D2485B7" w14:textId="77777777" w:rsidR="00B72500" w:rsidRDefault="00B72500" w:rsidP="006345E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6345EC">
            <w:pPr>
              <w:jc w:val="both"/>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6345EC">
            <w:pPr>
              <w:jc w:val="both"/>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6345EC">
            <w:pPr>
              <w:jc w:val="both"/>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6345EC">
            <w:pPr>
              <w:jc w:val="both"/>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6345EC">
            <w:pPr>
              <w:jc w:val="both"/>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6345EC">
            <w:pPr>
              <w:jc w:val="both"/>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6345EC">
            <w:pPr>
              <w:jc w:val="both"/>
            </w:pPr>
            <w:r w:rsidRPr="00E146AE">
              <w:t>Registered ResidentIdent Identification</w:t>
            </w:r>
          </w:p>
        </w:tc>
        <w:tc>
          <w:tcPr>
            <w:tcW w:w="1579" w:type="dxa"/>
            <w:shd w:val="clear" w:color="auto" w:fill="auto"/>
          </w:tcPr>
          <w:p w14:paraId="6D011BEC" w14:textId="77777777" w:rsidR="00B72500" w:rsidRPr="00E146AE" w:rsidRDefault="00B72500" w:rsidP="006345EC">
            <w:pPr>
              <w:jc w:val="both"/>
            </w:pPr>
            <w:r w:rsidRPr="00E146AE">
              <w:t>Invånarens person-nummer</w:t>
            </w:r>
          </w:p>
        </w:tc>
        <w:tc>
          <w:tcPr>
            <w:tcW w:w="2410" w:type="dxa"/>
            <w:shd w:val="clear" w:color="auto" w:fill="auto"/>
          </w:tcPr>
          <w:p w14:paraId="5E992D16" w14:textId="77777777" w:rsidR="00B72500" w:rsidRPr="00E146AE" w:rsidRDefault="00B72500" w:rsidP="006345EC">
            <w:pPr>
              <w:jc w:val="both"/>
            </w:pPr>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6345EC">
            <w:pPr>
              <w:jc w:val="both"/>
            </w:pPr>
            <w:r w:rsidRPr="00E146AE">
              <w:t>1..1</w:t>
            </w:r>
          </w:p>
        </w:tc>
        <w:tc>
          <w:tcPr>
            <w:tcW w:w="1652" w:type="dxa"/>
            <w:shd w:val="clear" w:color="auto" w:fill="auto"/>
          </w:tcPr>
          <w:p w14:paraId="45E5B8F7" w14:textId="77777777" w:rsidR="00B72500" w:rsidRPr="00E146AE" w:rsidRDefault="00B72500" w:rsidP="006345EC">
            <w:pPr>
              <w:jc w:val="both"/>
            </w:pPr>
          </w:p>
        </w:tc>
        <w:tc>
          <w:tcPr>
            <w:tcW w:w="1330" w:type="dxa"/>
            <w:shd w:val="clear" w:color="auto" w:fill="auto"/>
          </w:tcPr>
          <w:p w14:paraId="18F5A696" w14:textId="77777777" w:rsidR="00B72500" w:rsidRPr="00E146AE" w:rsidRDefault="00B72500" w:rsidP="006345EC">
            <w:pPr>
              <w:jc w:val="both"/>
            </w:pPr>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6345EC">
            <w:pPr>
              <w:jc w:val="both"/>
            </w:pPr>
            <w:r w:rsidRPr="00E146AE">
              <w:t>Service domain*</w:t>
            </w:r>
          </w:p>
        </w:tc>
        <w:tc>
          <w:tcPr>
            <w:tcW w:w="1579" w:type="dxa"/>
            <w:shd w:val="clear" w:color="auto" w:fill="auto"/>
          </w:tcPr>
          <w:p w14:paraId="348B2EE6" w14:textId="77777777" w:rsidR="00B72500" w:rsidRPr="00E146AE" w:rsidRDefault="00B72500" w:rsidP="006345EC">
            <w:pPr>
              <w:jc w:val="both"/>
            </w:pPr>
            <w:r w:rsidRPr="00E146AE">
              <w:t xml:space="preserve">Den tjänstedomän som förekomsten avser. </w:t>
            </w:r>
          </w:p>
        </w:tc>
        <w:tc>
          <w:tcPr>
            <w:tcW w:w="2410" w:type="dxa"/>
            <w:shd w:val="clear" w:color="auto" w:fill="auto"/>
          </w:tcPr>
          <w:p w14:paraId="5A930718" w14:textId="77777777" w:rsidR="00B72500" w:rsidRPr="00E146AE" w:rsidRDefault="00B72500" w:rsidP="006345EC">
            <w:pPr>
              <w:jc w:val="both"/>
            </w:pPr>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6345EC">
            <w:pPr>
              <w:jc w:val="both"/>
            </w:pPr>
            <w:r w:rsidRPr="00E146AE">
              <w:t>1..1</w:t>
            </w:r>
          </w:p>
        </w:tc>
        <w:tc>
          <w:tcPr>
            <w:tcW w:w="1652" w:type="dxa"/>
            <w:shd w:val="clear" w:color="auto" w:fill="auto"/>
          </w:tcPr>
          <w:p w14:paraId="45B580B9" w14:textId="48B082F6" w:rsidR="00B72500" w:rsidRPr="00E146AE" w:rsidRDefault="00B72500" w:rsidP="006345EC">
            <w:pPr>
              <w:jc w:val="both"/>
            </w:pPr>
            <w:r w:rsidRPr="00E146AE">
              <w:t>”riv:clinicalprocess:healthcond:</w:t>
            </w:r>
            <w:r w:rsidR="001F51E0">
              <w:t>rheuma</w:t>
            </w:r>
            <w:r w:rsidRPr="00E146AE">
              <w:t>”</w:t>
            </w:r>
          </w:p>
        </w:tc>
        <w:tc>
          <w:tcPr>
            <w:tcW w:w="1330" w:type="dxa"/>
            <w:shd w:val="clear" w:color="auto" w:fill="auto"/>
          </w:tcPr>
          <w:p w14:paraId="5F18160B" w14:textId="77777777" w:rsidR="00B72500" w:rsidRPr="00E146AE" w:rsidRDefault="00B72500" w:rsidP="006345EC">
            <w:pPr>
              <w:jc w:val="both"/>
            </w:pPr>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6345EC">
            <w:pPr>
              <w:jc w:val="both"/>
            </w:pPr>
            <w:r w:rsidRPr="00E146AE">
              <w:t>Categori-zation*</w:t>
            </w:r>
          </w:p>
        </w:tc>
        <w:tc>
          <w:tcPr>
            <w:tcW w:w="1579" w:type="dxa"/>
            <w:shd w:val="clear" w:color="auto" w:fill="auto"/>
          </w:tcPr>
          <w:p w14:paraId="475782F2" w14:textId="77777777" w:rsidR="00B72500" w:rsidRPr="00E146AE" w:rsidRDefault="00B72500" w:rsidP="006345EC">
            <w:pPr>
              <w:jc w:val="both"/>
            </w:pPr>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6345EC">
            <w:pPr>
              <w:jc w:val="both"/>
            </w:pPr>
            <w:r w:rsidRPr="00E146AE">
              <w:t xml:space="preserve">Text bestående av bokstäver i ASCII. </w:t>
            </w:r>
          </w:p>
          <w:p w14:paraId="62C4DB5F" w14:textId="77777777" w:rsidR="00B72500" w:rsidRPr="00E146AE" w:rsidRDefault="00B72500" w:rsidP="006345EC">
            <w:pPr>
              <w:jc w:val="both"/>
            </w:pPr>
          </w:p>
        </w:tc>
        <w:tc>
          <w:tcPr>
            <w:tcW w:w="851" w:type="dxa"/>
            <w:shd w:val="clear" w:color="auto" w:fill="auto"/>
          </w:tcPr>
          <w:p w14:paraId="3520AA99" w14:textId="77777777" w:rsidR="00B72500" w:rsidRPr="00E146AE" w:rsidRDefault="00B72500" w:rsidP="006345EC">
            <w:pPr>
              <w:jc w:val="both"/>
            </w:pPr>
            <w:r w:rsidRPr="00E146AE">
              <w:t>1..1</w:t>
            </w:r>
          </w:p>
        </w:tc>
        <w:tc>
          <w:tcPr>
            <w:tcW w:w="1652" w:type="dxa"/>
            <w:shd w:val="clear" w:color="auto" w:fill="auto"/>
          </w:tcPr>
          <w:p w14:paraId="413D8D51" w14:textId="67A532A6" w:rsidR="00B72500" w:rsidRPr="00E146AE" w:rsidRDefault="001F51E0" w:rsidP="006345EC">
            <w:pPr>
              <w:jc w:val="both"/>
            </w:pPr>
            <w:r>
              <w:t>”NA” – dvs ej tillämpat för tjänstedomänen</w:t>
            </w:r>
          </w:p>
        </w:tc>
        <w:tc>
          <w:tcPr>
            <w:tcW w:w="1330" w:type="dxa"/>
            <w:shd w:val="clear" w:color="auto" w:fill="auto"/>
          </w:tcPr>
          <w:p w14:paraId="71633F2E" w14:textId="77777777" w:rsidR="00B72500" w:rsidRPr="00E146AE" w:rsidRDefault="00B72500" w:rsidP="006345EC">
            <w:pPr>
              <w:jc w:val="both"/>
            </w:pPr>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6345EC">
            <w:pPr>
              <w:jc w:val="both"/>
            </w:pPr>
            <w:r w:rsidRPr="00E146AE">
              <w:t>Logical address*</w:t>
            </w:r>
          </w:p>
        </w:tc>
        <w:tc>
          <w:tcPr>
            <w:tcW w:w="1579" w:type="dxa"/>
            <w:shd w:val="clear" w:color="auto" w:fill="auto"/>
          </w:tcPr>
          <w:p w14:paraId="020A92EF" w14:textId="77777777" w:rsidR="00B72500" w:rsidRPr="00E146AE" w:rsidRDefault="00B72500" w:rsidP="006345EC">
            <w:pPr>
              <w:jc w:val="both"/>
            </w:pPr>
            <w:r w:rsidRPr="00E146AE">
              <w:t>Referens till informationskällan enligt tjänste-</w:t>
            </w:r>
            <w:r w:rsidRPr="00E146AE">
              <w:lastRenderedPageBreak/>
              <w:t>domänens definition</w:t>
            </w:r>
          </w:p>
        </w:tc>
        <w:tc>
          <w:tcPr>
            <w:tcW w:w="2410" w:type="dxa"/>
            <w:shd w:val="clear" w:color="auto" w:fill="auto"/>
          </w:tcPr>
          <w:p w14:paraId="6AB37F03" w14:textId="77777777" w:rsidR="00B72500" w:rsidRPr="00E146AE" w:rsidRDefault="00B72500" w:rsidP="006345EC">
            <w:pPr>
              <w:jc w:val="both"/>
            </w:pPr>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14:paraId="031C8C09" w14:textId="77777777" w:rsidR="00B72500" w:rsidRPr="00E146AE" w:rsidRDefault="00B72500" w:rsidP="006345EC">
            <w:pPr>
              <w:jc w:val="both"/>
            </w:pPr>
            <w:r w:rsidRPr="00E146AE">
              <w:lastRenderedPageBreak/>
              <w:t>1..1</w:t>
            </w:r>
          </w:p>
        </w:tc>
        <w:tc>
          <w:tcPr>
            <w:tcW w:w="1652" w:type="dxa"/>
            <w:shd w:val="clear" w:color="auto" w:fill="auto"/>
          </w:tcPr>
          <w:p w14:paraId="7934D5A3" w14:textId="77777777" w:rsidR="00B72500" w:rsidRPr="00E146AE" w:rsidRDefault="00B72500" w:rsidP="006345EC">
            <w:pPr>
              <w:jc w:val="both"/>
            </w:pPr>
            <w:r w:rsidRPr="00E146AE">
              <w:t>Samma värde som fältet Source System.</w:t>
            </w:r>
          </w:p>
        </w:tc>
        <w:tc>
          <w:tcPr>
            <w:tcW w:w="1330" w:type="dxa"/>
            <w:shd w:val="clear" w:color="auto" w:fill="auto"/>
          </w:tcPr>
          <w:p w14:paraId="7AF4BA09" w14:textId="77777777" w:rsidR="00B72500" w:rsidRPr="00E146AE" w:rsidRDefault="00B72500" w:rsidP="006345EC">
            <w:pPr>
              <w:jc w:val="both"/>
            </w:pPr>
            <w:r w:rsidRPr="00E146AE">
              <w:t>Del av 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6345EC">
            <w:pPr>
              <w:jc w:val="both"/>
            </w:pPr>
            <w:r w:rsidRPr="00E146AE">
              <w:lastRenderedPageBreak/>
              <w:t>Business object Instance Identifier*</w:t>
            </w:r>
          </w:p>
        </w:tc>
        <w:tc>
          <w:tcPr>
            <w:tcW w:w="1579" w:type="dxa"/>
            <w:shd w:val="clear" w:color="auto" w:fill="auto"/>
          </w:tcPr>
          <w:p w14:paraId="61C880D7" w14:textId="77777777" w:rsidR="00B72500" w:rsidRPr="00E146AE" w:rsidRDefault="00B72500" w:rsidP="006345EC">
            <w:pPr>
              <w:jc w:val="both"/>
            </w:pPr>
            <w:r w:rsidRPr="00E146AE">
              <w:t>Unik identifierare för händelse-bärande objekt</w:t>
            </w:r>
          </w:p>
        </w:tc>
        <w:tc>
          <w:tcPr>
            <w:tcW w:w="2410" w:type="dxa"/>
            <w:shd w:val="clear" w:color="auto" w:fill="auto"/>
          </w:tcPr>
          <w:p w14:paraId="6403A4D3" w14:textId="77777777" w:rsidR="00B72500" w:rsidRPr="00E146AE" w:rsidRDefault="00B72500" w:rsidP="006345EC">
            <w:pPr>
              <w:jc w:val="both"/>
            </w:pPr>
            <w:r w:rsidRPr="00E146AE">
              <w:t>Text</w:t>
            </w:r>
          </w:p>
        </w:tc>
        <w:tc>
          <w:tcPr>
            <w:tcW w:w="851" w:type="dxa"/>
            <w:shd w:val="clear" w:color="auto" w:fill="auto"/>
          </w:tcPr>
          <w:p w14:paraId="7AD721FE" w14:textId="77777777" w:rsidR="00B72500" w:rsidRPr="00E146AE" w:rsidRDefault="00B72500" w:rsidP="006345EC">
            <w:pPr>
              <w:jc w:val="both"/>
            </w:pPr>
            <w:r w:rsidRPr="00E146AE">
              <w:t>1..1</w:t>
            </w:r>
          </w:p>
        </w:tc>
        <w:tc>
          <w:tcPr>
            <w:tcW w:w="1652" w:type="dxa"/>
            <w:shd w:val="clear" w:color="auto" w:fill="auto"/>
          </w:tcPr>
          <w:p w14:paraId="2A400A55" w14:textId="77777777" w:rsidR="00B72500" w:rsidRPr="00E146AE" w:rsidRDefault="00B72500" w:rsidP="006345EC">
            <w:pPr>
              <w:jc w:val="both"/>
            </w:pPr>
            <w:r w:rsidRPr="00E146AE">
              <w:t>”NA” – d.v.s. ej tillämpat för tjänstedomänen.</w:t>
            </w:r>
          </w:p>
        </w:tc>
        <w:tc>
          <w:tcPr>
            <w:tcW w:w="1330" w:type="dxa"/>
            <w:shd w:val="clear" w:color="auto" w:fill="auto"/>
          </w:tcPr>
          <w:p w14:paraId="75D9187F" w14:textId="77777777" w:rsidR="00B72500" w:rsidRPr="00E146AE" w:rsidRDefault="00B72500" w:rsidP="006345EC">
            <w:pPr>
              <w:jc w:val="both"/>
            </w:pPr>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6345EC">
            <w:pPr>
              <w:jc w:val="both"/>
            </w:pPr>
            <w:r w:rsidRPr="00E146AE">
              <w:t>Clinical process interest Id</w:t>
            </w:r>
          </w:p>
        </w:tc>
        <w:tc>
          <w:tcPr>
            <w:tcW w:w="1579" w:type="dxa"/>
            <w:shd w:val="clear" w:color="auto" w:fill="auto"/>
          </w:tcPr>
          <w:p w14:paraId="2D346001" w14:textId="77777777" w:rsidR="00B72500" w:rsidRPr="00E146AE" w:rsidRDefault="00B72500" w:rsidP="006345EC">
            <w:pPr>
              <w:jc w:val="both"/>
            </w:pPr>
            <w:r w:rsidRPr="00E146AE">
              <w:t>Hälsoärende-id</w:t>
            </w:r>
          </w:p>
        </w:tc>
        <w:tc>
          <w:tcPr>
            <w:tcW w:w="2410" w:type="dxa"/>
            <w:shd w:val="clear" w:color="auto" w:fill="auto"/>
          </w:tcPr>
          <w:p w14:paraId="4D53E466" w14:textId="77777777" w:rsidR="00B72500" w:rsidRPr="00E146AE" w:rsidRDefault="00B72500" w:rsidP="006345EC">
            <w:pPr>
              <w:jc w:val="both"/>
            </w:pPr>
            <w:r w:rsidRPr="00E146AE">
              <w:t>GUID</w:t>
            </w:r>
          </w:p>
        </w:tc>
        <w:tc>
          <w:tcPr>
            <w:tcW w:w="851" w:type="dxa"/>
            <w:shd w:val="clear" w:color="auto" w:fill="auto"/>
          </w:tcPr>
          <w:p w14:paraId="266DF552" w14:textId="77777777" w:rsidR="00B72500" w:rsidRPr="00E146AE" w:rsidRDefault="00B72500" w:rsidP="006345EC">
            <w:pPr>
              <w:jc w:val="both"/>
            </w:pPr>
            <w:r w:rsidRPr="00E146AE">
              <w:t>1..1</w:t>
            </w:r>
          </w:p>
        </w:tc>
        <w:tc>
          <w:tcPr>
            <w:tcW w:w="1652" w:type="dxa"/>
            <w:shd w:val="clear" w:color="auto" w:fill="auto"/>
          </w:tcPr>
          <w:p w14:paraId="63692394" w14:textId="77777777" w:rsidR="00B72500" w:rsidRPr="00E146AE" w:rsidRDefault="00B72500" w:rsidP="006345EC">
            <w:pPr>
              <w:jc w:val="both"/>
            </w:pPr>
            <w:r w:rsidRPr="00E146AE">
              <w:t>”NA” (ännu ej tillämpat i tjänstedomänen)</w:t>
            </w:r>
          </w:p>
        </w:tc>
        <w:tc>
          <w:tcPr>
            <w:tcW w:w="1330" w:type="dxa"/>
            <w:shd w:val="clear" w:color="auto" w:fill="auto"/>
          </w:tcPr>
          <w:p w14:paraId="5386C7F8" w14:textId="77777777" w:rsidR="00B72500" w:rsidRPr="00E146AE" w:rsidRDefault="00B72500" w:rsidP="006345EC">
            <w:pPr>
              <w:jc w:val="both"/>
            </w:pPr>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6345EC">
            <w:pPr>
              <w:jc w:val="both"/>
            </w:pPr>
            <w:r w:rsidRPr="00E146AE">
              <w:t>Most Recent Content*</w:t>
            </w:r>
          </w:p>
        </w:tc>
        <w:tc>
          <w:tcPr>
            <w:tcW w:w="1579" w:type="dxa"/>
            <w:shd w:val="clear" w:color="auto" w:fill="auto"/>
          </w:tcPr>
          <w:p w14:paraId="36BC3620" w14:textId="77777777" w:rsidR="00B72500" w:rsidRPr="00E146AE" w:rsidRDefault="00B72500" w:rsidP="006345EC">
            <w:pPr>
              <w:jc w:val="both"/>
            </w:pPr>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6345EC">
            <w:pPr>
              <w:jc w:val="both"/>
            </w:pPr>
            <w:r w:rsidRPr="00E146AE">
              <w:t>DT</w:t>
            </w:r>
          </w:p>
        </w:tc>
        <w:tc>
          <w:tcPr>
            <w:tcW w:w="851" w:type="dxa"/>
            <w:shd w:val="clear" w:color="auto" w:fill="auto"/>
          </w:tcPr>
          <w:p w14:paraId="43EC9D75" w14:textId="77777777" w:rsidR="00B72500" w:rsidRPr="00E146AE" w:rsidRDefault="00B72500" w:rsidP="006345EC">
            <w:pPr>
              <w:jc w:val="both"/>
            </w:pPr>
            <w:r w:rsidRPr="00E146AE">
              <w:t>1..1</w:t>
            </w:r>
          </w:p>
        </w:tc>
        <w:tc>
          <w:tcPr>
            <w:tcW w:w="1652" w:type="dxa"/>
            <w:shd w:val="clear" w:color="auto" w:fill="auto"/>
          </w:tcPr>
          <w:p w14:paraId="67617322" w14:textId="77777777" w:rsidR="00B72500" w:rsidRPr="00E146AE" w:rsidRDefault="00B72500" w:rsidP="006345EC">
            <w:pPr>
              <w:jc w:val="both"/>
            </w:pPr>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6345EC">
            <w:pPr>
              <w:jc w:val="both"/>
            </w:pPr>
          </w:p>
        </w:tc>
      </w:tr>
      <w:tr w:rsidR="00B72500" w:rsidRPr="00E146AE" w14:paraId="4D990292" w14:textId="77777777" w:rsidTr="00D728C5">
        <w:tc>
          <w:tcPr>
            <w:tcW w:w="1256" w:type="dxa"/>
            <w:shd w:val="clear" w:color="auto" w:fill="auto"/>
          </w:tcPr>
          <w:p w14:paraId="6779A968" w14:textId="77777777" w:rsidR="00B72500" w:rsidRPr="00E146AE" w:rsidRDefault="00B72500" w:rsidP="006345EC">
            <w:pPr>
              <w:jc w:val="both"/>
            </w:pPr>
            <w:r w:rsidRPr="00E146AE">
              <w:t>Creation</w:t>
            </w:r>
          </w:p>
          <w:p w14:paraId="4164D7EB" w14:textId="77777777" w:rsidR="00B72500" w:rsidRPr="00E146AE" w:rsidRDefault="00B72500" w:rsidP="006345EC">
            <w:pPr>
              <w:jc w:val="both"/>
            </w:pPr>
            <w:r w:rsidRPr="00E146AE">
              <w:t>Time</w:t>
            </w:r>
          </w:p>
        </w:tc>
        <w:tc>
          <w:tcPr>
            <w:tcW w:w="1579" w:type="dxa"/>
            <w:shd w:val="clear" w:color="auto" w:fill="auto"/>
          </w:tcPr>
          <w:p w14:paraId="54BC23BE" w14:textId="2B3BECAC" w:rsidR="00B72500" w:rsidRPr="00E146AE" w:rsidRDefault="00760A43" w:rsidP="006345EC">
            <w:pPr>
              <w:jc w:val="both"/>
            </w:pPr>
            <w:r>
              <w:t>Tidpunkten då index-posten regi</w:t>
            </w:r>
            <w:r w:rsidR="00B72500" w:rsidRPr="00E146AE">
              <w:t>strerades</w:t>
            </w:r>
          </w:p>
        </w:tc>
        <w:tc>
          <w:tcPr>
            <w:tcW w:w="2410" w:type="dxa"/>
            <w:shd w:val="clear" w:color="auto" w:fill="auto"/>
          </w:tcPr>
          <w:p w14:paraId="50B413E7" w14:textId="77777777" w:rsidR="00B72500" w:rsidRPr="00E146AE" w:rsidRDefault="00B72500" w:rsidP="006345EC">
            <w:pPr>
              <w:jc w:val="both"/>
            </w:pPr>
            <w:r w:rsidRPr="00E146AE">
              <w:t>DT</w:t>
            </w:r>
          </w:p>
        </w:tc>
        <w:tc>
          <w:tcPr>
            <w:tcW w:w="851" w:type="dxa"/>
            <w:shd w:val="clear" w:color="auto" w:fill="auto"/>
          </w:tcPr>
          <w:p w14:paraId="276C63A1" w14:textId="77777777" w:rsidR="00B72500" w:rsidRPr="00E146AE" w:rsidRDefault="00B72500" w:rsidP="006345EC">
            <w:pPr>
              <w:jc w:val="both"/>
            </w:pPr>
            <w:r w:rsidRPr="00E146AE">
              <w:t>1..1</w:t>
            </w:r>
          </w:p>
        </w:tc>
        <w:tc>
          <w:tcPr>
            <w:tcW w:w="1652" w:type="dxa"/>
            <w:shd w:val="clear" w:color="auto" w:fill="auto"/>
          </w:tcPr>
          <w:p w14:paraId="0436E1BF" w14:textId="77777777" w:rsidR="00B72500" w:rsidRPr="00E146AE" w:rsidRDefault="00B72500" w:rsidP="006345EC">
            <w:pPr>
              <w:jc w:val="both"/>
            </w:pPr>
            <w:r w:rsidRPr="00E146AE">
              <w:t>Sätts automatiskt av EI-instansen.</w:t>
            </w:r>
          </w:p>
        </w:tc>
        <w:tc>
          <w:tcPr>
            <w:tcW w:w="1330" w:type="dxa"/>
            <w:shd w:val="clear" w:color="auto" w:fill="auto"/>
          </w:tcPr>
          <w:p w14:paraId="487F1016" w14:textId="77777777" w:rsidR="00B72500" w:rsidRPr="00E146AE" w:rsidRDefault="00B72500" w:rsidP="006345EC">
            <w:pPr>
              <w:jc w:val="both"/>
            </w:pPr>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6345EC">
            <w:pPr>
              <w:jc w:val="both"/>
            </w:pPr>
            <w:r w:rsidRPr="00E146AE">
              <w:t>Update Time</w:t>
            </w:r>
          </w:p>
        </w:tc>
        <w:tc>
          <w:tcPr>
            <w:tcW w:w="1579" w:type="dxa"/>
            <w:shd w:val="clear" w:color="auto" w:fill="auto"/>
          </w:tcPr>
          <w:p w14:paraId="7E192385" w14:textId="77777777" w:rsidR="00B72500" w:rsidRPr="00E146AE" w:rsidRDefault="00B72500" w:rsidP="006345EC">
            <w:pPr>
              <w:jc w:val="both"/>
            </w:pPr>
            <w:r w:rsidRPr="00E146AE">
              <w:t>Tidpunkten då index-posten senast upp-daterades</w:t>
            </w:r>
          </w:p>
        </w:tc>
        <w:tc>
          <w:tcPr>
            <w:tcW w:w="2410" w:type="dxa"/>
            <w:shd w:val="clear" w:color="auto" w:fill="auto"/>
          </w:tcPr>
          <w:p w14:paraId="2574B33C" w14:textId="77777777" w:rsidR="00B72500" w:rsidRPr="00E146AE" w:rsidRDefault="00B72500" w:rsidP="006345EC">
            <w:pPr>
              <w:jc w:val="both"/>
            </w:pPr>
            <w:r w:rsidRPr="00E146AE">
              <w:t>DT</w:t>
            </w:r>
          </w:p>
        </w:tc>
        <w:tc>
          <w:tcPr>
            <w:tcW w:w="851" w:type="dxa"/>
            <w:shd w:val="clear" w:color="auto" w:fill="auto"/>
          </w:tcPr>
          <w:p w14:paraId="090CD067" w14:textId="77777777" w:rsidR="00B72500" w:rsidRPr="00E146AE" w:rsidRDefault="00B72500" w:rsidP="006345EC">
            <w:pPr>
              <w:jc w:val="both"/>
            </w:pPr>
            <w:r w:rsidRPr="00E146AE">
              <w:t>0..1</w:t>
            </w:r>
          </w:p>
        </w:tc>
        <w:tc>
          <w:tcPr>
            <w:tcW w:w="1652" w:type="dxa"/>
            <w:shd w:val="clear" w:color="auto" w:fill="auto"/>
          </w:tcPr>
          <w:p w14:paraId="4BA3BD75" w14:textId="77777777" w:rsidR="00B72500" w:rsidRPr="00E146AE" w:rsidRDefault="00B72500" w:rsidP="006345EC">
            <w:pPr>
              <w:jc w:val="both"/>
            </w:pPr>
            <w:r w:rsidRPr="00E146AE">
              <w:t>Sätts automatiskt av EI-instansen.</w:t>
            </w:r>
          </w:p>
        </w:tc>
        <w:tc>
          <w:tcPr>
            <w:tcW w:w="1330" w:type="dxa"/>
            <w:shd w:val="clear" w:color="auto" w:fill="auto"/>
          </w:tcPr>
          <w:p w14:paraId="63A81AA0" w14:textId="77777777" w:rsidR="00B72500" w:rsidRPr="00E146AE" w:rsidRDefault="00B72500" w:rsidP="006345EC">
            <w:pPr>
              <w:jc w:val="both"/>
            </w:pPr>
            <w:r w:rsidRPr="00E146AE">
              <w:t xml:space="preserve">Upp-datering innebär ny post som matchar samtliga attribut som är del av en instans </w:t>
            </w:r>
            <w:r w:rsidRPr="00E146AE">
              <w:lastRenderedPageBreak/>
              <w:t>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6345EC">
            <w:pPr>
              <w:jc w:val="both"/>
            </w:pPr>
            <w:r w:rsidRPr="00E146AE">
              <w:lastRenderedPageBreak/>
              <w:t>Source system</w:t>
            </w:r>
          </w:p>
        </w:tc>
        <w:tc>
          <w:tcPr>
            <w:tcW w:w="1579" w:type="dxa"/>
            <w:shd w:val="clear" w:color="auto" w:fill="auto"/>
          </w:tcPr>
          <w:p w14:paraId="2BAA1DAF" w14:textId="1C64BE13" w:rsidR="00B72500" w:rsidRPr="00E146AE" w:rsidRDefault="00B72500" w:rsidP="006345EC">
            <w:pPr>
              <w:jc w:val="both"/>
            </w:pPr>
            <w:r w:rsidRPr="00E146AE">
              <w:t>Käll</w:t>
            </w:r>
            <w:r w:rsidR="00760A43">
              <w:t>systemet som genererade engage</w:t>
            </w:r>
            <w:r w:rsidRPr="00E146AE">
              <w:t>mangs-posten via Update-tjänsten</w:t>
            </w:r>
          </w:p>
        </w:tc>
        <w:tc>
          <w:tcPr>
            <w:tcW w:w="2410" w:type="dxa"/>
            <w:shd w:val="clear" w:color="auto" w:fill="auto"/>
          </w:tcPr>
          <w:p w14:paraId="384198D1" w14:textId="77777777" w:rsidR="00B72500" w:rsidRPr="00E146AE" w:rsidRDefault="00B72500" w:rsidP="006345EC">
            <w:pPr>
              <w:jc w:val="both"/>
            </w:pPr>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6345EC">
            <w:pPr>
              <w:jc w:val="both"/>
            </w:pPr>
            <w:r w:rsidRPr="00E146AE">
              <w:t>1..1</w:t>
            </w:r>
          </w:p>
        </w:tc>
        <w:tc>
          <w:tcPr>
            <w:tcW w:w="1652" w:type="dxa"/>
            <w:shd w:val="clear" w:color="auto" w:fill="auto"/>
          </w:tcPr>
          <w:p w14:paraId="09B4C35A" w14:textId="77777777" w:rsidR="00B72500" w:rsidRPr="00E146AE" w:rsidRDefault="00B72500" w:rsidP="006345EC">
            <w:pPr>
              <w:jc w:val="both"/>
            </w:pPr>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6345EC">
            <w:pPr>
              <w:jc w:val="both"/>
            </w:pPr>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6345EC">
            <w:pPr>
              <w:jc w:val="both"/>
            </w:pPr>
            <w:r w:rsidRPr="00E146AE">
              <w:t>Data Controller</w:t>
            </w:r>
          </w:p>
        </w:tc>
        <w:tc>
          <w:tcPr>
            <w:tcW w:w="1579" w:type="dxa"/>
            <w:shd w:val="clear" w:color="auto" w:fill="auto"/>
          </w:tcPr>
          <w:p w14:paraId="2082470E" w14:textId="77777777" w:rsidR="00B72500" w:rsidRPr="00E146AE" w:rsidRDefault="00B72500" w:rsidP="006345EC">
            <w:pPr>
              <w:jc w:val="both"/>
            </w:pPr>
            <w:r w:rsidRPr="00E146AE">
              <w:t>Personuppgiftsansvarig organisation</w:t>
            </w:r>
          </w:p>
        </w:tc>
        <w:tc>
          <w:tcPr>
            <w:tcW w:w="2410" w:type="dxa"/>
            <w:shd w:val="clear" w:color="auto" w:fill="auto"/>
          </w:tcPr>
          <w:p w14:paraId="40ECB5AF" w14:textId="77777777" w:rsidR="00B72500" w:rsidRPr="00E146AE" w:rsidRDefault="00B72500" w:rsidP="006345EC">
            <w:pPr>
              <w:jc w:val="both"/>
            </w:pPr>
            <w:r w:rsidRPr="00E146AE">
              <w:t>Vårdgivarens organisationsnummer eller HSA-id</w:t>
            </w:r>
          </w:p>
          <w:p w14:paraId="5402CCFF" w14:textId="77777777" w:rsidR="00B72500" w:rsidRPr="00E146AE" w:rsidRDefault="00B72500" w:rsidP="006345EC">
            <w:pPr>
              <w:jc w:val="both"/>
            </w:pPr>
            <w:r w:rsidRPr="00E146AE">
              <w:t>eller inom källsystemet unik identifierare för vårdgivaren.</w:t>
            </w:r>
          </w:p>
        </w:tc>
        <w:tc>
          <w:tcPr>
            <w:tcW w:w="851" w:type="dxa"/>
            <w:shd w:val="clear" w:color="auto" w:fill="auto"/>
          </w:tcPr>
          <w:p w14:paraId="0A7F24FD" w14:textId="77777777" w:rsidR="00B72500" w:rsidRPr="00E146AE" w:rsidRDefault="00B72500" w:rsidP="006345EC">
            <w:pPr>
              <w:jc w:val="both"/>
            </w:pPr>
            <w:r w:rsidRPr="00E146AE">
              <w:t>1..1</w:t>
            </w:r>
          </w:p>
        </w:tc>
        <w:tc>
          <w:tcPr>
            <w:tcW w:w="1652" w:type="dxa"/>
            <w:shd w:val="clear" w:color="auto" w:fill="auto"/>
          </w:tcPr>
          <w:p w14:paraId="4ABAA2ED" w14:textId="77777777" w:rsidR="00B72500" w:rsidRPr="00E146AE" w:rsidRDefault="00B72500" w:rsidP="006345EC">
            <w:pPr>
              <w:jc w:val="both"/>
            </w:pPr>
            <w:r w:rsidRPr="00E146AE">
              <w:t>”SE”&lt;organisationsnummer&gt;. Exempel: ”SE5565594230” eller HSA-id, eller</w:t>
            </w:r>
          </w:p>
          <w:p w14:paraId="75092D98" w14:textId="77777777" w:rsidR="00B72500" w:rsidRPr="00E146AE" w:rsidRDefault="00B72500" w:rsidP="006345EC">
            <w:pPr>
              <w:jc w:val="both"/>
            </w:pPr>
            <w:r w:rsidRPr="00E146AE">
              <w:t>systemspecifik identitet.</w:t>
            </w:r>
          </w:p>
        </w:tc>
        <w:tc>
          <w:tcPr>
            <w:tcW w:w="1330" w:type="dxa"/>
            <w:shd w:val="clear" w:color="auto" w:fill="auto"/>
          </w:tcPr>
          <w:p w14:paraId="7C2715B4" w14:textId="77777777" w:rsidR="00B72500" w:rsidRPr="00E146AE" w:rsidRDefault="00B72500" w:rsidP="006345EC">
            <w:pPr>
              <w:jc w:val="both"/>
            </w:pPr>
            <w:r w:rsidRPr="00E146AE">
              <w:t>Del av instansens unikhet</w:t>
            </w:r>
          </w:p>
        </w:tc>
      </w:tr>
    </w:tbl>
    <w:p w14:paraId="66BB9761" w14:textId="77777777" w:rsidR="00B72500" w:rsidRPr="00E2060F" w:rsidRDefault="00B72500" w:rsidP="006345EC">
      <w:pPr>
        <w:tabs>
          <w:tab w:val="left" w:pos="567"/>
        </w:tabs>
        <w:ind w:right="838"/>
        <w:jc w:val="both"/>
      </w:pPr>
    </w:p>
    <w:p w14:paraId="581DC84A" w14:textId="77777777" w:rsidR="00ED10BA" w:rsidRDefault="00B72500" w:rsidP="006345EC">
      <w:pPr>
        <w:pStyle w:val="BodyText"/>
      </w:pPr>
      <w:r w:rsidRPr="003F45DF">
        <w:t>Regler för tilldelning av värde i fältet Categorization i engagemangsposten fö</w:t>
      </w:r>
      <w:r w:rsidR="00143FA8">
        <w:t>r tjänstekontrakt i denna domän:</w:t>
      </w:r>
      <w:r w:rsidRPr="003F45DF">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6345EC">
            <w:pPr>
              <w:jc w:val="both"/>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6345EC">
            <w:pPr>
              <w:jc w:val="both"/>
              <w:rPr>
                <w:b/>
              </w:rPr>
            </w:pPr>
            <w:r w:rsidRPr="00F83C47">
              <w:rPr>
                <w:b/>
              </w:rPr>
              <w:t>Värde på Categorization</w:t>
            </w:r>
          </w:p>
        </w:tc>
      </w:tr>
      <w:tr w:rsidR="00B72500" w:rsidRPr="00F83C47" w14:paraId="55BDE041" w14:textId="77777777" w:rsidTr="003F45DF">
        <w:tc>
          <w:tcPr>
            <w:tcW w:w="5099" w:type="dxa"/>
            <w:tcBorders>
              <w:top w:val="single" w:sz="6" w:space="0" w:color="auto"/>
              <w:bottom w:val="single" w:sz="6" w:space="0" w:color="auto"/>
            </w:tcBorders>
          </w:tcPr>
          <w:p w14:paraId="309C10A4" w14:textId="2842F511" w:rsidR="00B72500" w:rsidRPr="00F83C47" w:rsidRDefault="00B72500" w:rsidP="006345EC">
            <w:pPr>
              <w:jc w:val="both"/>
              <w:rPr>
                <w:highlight w:val="yellow"/>
              </w:rPr>
            </w:pPr>
            <w:r w:rsidRPr="00F83C47">
              <w:t>Get</w:t>
            </w:r>
            <w:r w:rsidR="002B2030">
              <w:t>RheumatoidArthritis</w:t>
            </w:r>
            <w:r w:rsidR="003F45DF">
              <w:t>Data</w:t>
            </w:r>
          </w:p>
        </w:tc>
        <w:tc>
          <w:tcPr>
            <w:tcW w:w="3399" w:type="dxa"/>
            <w:tcBorders>
              <w:top w:val="single" w:sz="6" w:space="0" w:color="auto"/>
              <w:bottom w:val="single" w:sz="6" w:space="0" w:color="auto"/>
            </w:tcBorders>
          </w:tcPr>
          <w:p w14:paraId="6E372CC8" w14:textId="3D1552F5" w:rsidR="00B72500" w:rsidRPr="00F83C47" w:rsidRDefault="00F93876" w:rsidP="006345EC">
            <w:pPr>
              <w:jc w:val="both"/>
              <w:rPr>
                <w:color w:val="000000"/>
                <w:highlight w:val="yellow"/>
              </w:rPr>
            </w:pPr>
            <w:r>
              <w:rPr>
                <w:color w:val="000000"/>
              </w:rPr>
              <w:t>NA</w:t>
            </w:r>
          </w:p>
        </w:tc>
      </w:tr>
    </w:tbl>
    <w:p w14:paraId="2DC9E4B0" w14:textId="77777777" w:rsidR="00B72500" w:rsidRDefault="00B72500" w:rsidP="006345EC">
      <w:pPr>
        <w:jc w:val="both"/>
      </w:pPr>
    </w:p>
    <w:p w14:paraId="57131836" w14:textId="77777777" w:rsidR="007E47C0" w:rsidRDefault="007E47C0" w:rsidP="006345EC">
      <w:pPr>
        <w:pStyle w:val="Heading2"/>
        <w:jc w:val="both"/>
      </w:pPr>
      <w:bookmarkStart w:id="82" w:name="_Toc357754853"/>
      <w:bookmarkStart w:id="83" w:name="_Ref379974869"/>
      <w:bookmarkStart w:id="84" w:name="_Ref379974886"/>
      <w:bookmarkStart w:id="85" w:name="_Toc380616193"/>
      <w:r>
        <w:t>Informationssäkerhet och juridik</w:t>
      </w:r>
      <w:bookmarkEnd w:id="82"/>
      <w:bookmarkEnd w:id="83"/>
      <w:bookmarkEnd w:id="84"/>
      <w:bookmarkEnd w:id="85"/>
    </w:p>
    <w:p w14:paraId="21D095A9" w14:textId="77777777" w:rsidR="003F45DF" w:rsidRDefault="003F45DF" w:rsidP="006345EC">
      <w:pPr>
        <w:pStyle w:val="Heading3"/>
        <w:jc w:val="both"/>
      </w:pPr>
      <w:bookmarkStart w:id="86" w:name="_Toc374962630"/>
      <w:bookmarkStart w:id="87" w:name="_Toc380616194"/>
      <w:r>
        <w:t xml:space="preserve">Medarbetarens </w:t>
      </w:r>
      <w:r w:rsidRPr="004F0149">
        <w:t>direktåtkomst</w:t>
      </w:r>
      <w:bookmarkEnd w:id="86"/>
      <w:bookmarkEnd w:id="87"/>
    </w:p>
    <w:p w14:paraId="5A0A2ED6" w14:textId="77777777" w:rsidR="003F45DF" w:rsidRDefault="003F45DF" w:rsidP="006345EC">
      <w:pPr>
        <w:jc w:val="both"/>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6345EC">
      <w:pPr>
        <w:jc w:val="both"/>
      </w:pPr>
    </w:p>
    <w:p w14:paraId="3132F5CC" w14:textId="680C665E" w:rsidR="003F45DF" w:rsidRDefault="003F45DF" w:rsidP="006345EC">
      <w:pPr>
        <w:jc w:val="both"/>
      </w:pPr>
      <w:r>
        <w:t>Patientdatalagen ställer också krav (via dess tolkning ”PDL-i-praktiken”</w:t>
      </w:r>
      <w:r w:rsidR="001427C8">
        <w:t>; PDLiP</w:t>
      </w:r>
      <w:r>
        <w:t>)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6345EC">
      <w:pPr>
        <w:jc w:val="both"/>
      </w:pPr>
    </w:p>
    <w:p w14:paraId="7477D212" w14:textId="77777777" w:rsidR="003F45DF" w:rsidRDefault="003F45DF" w:rsidP="006345EC">
      <w:pPr>
        <w:jc w:val="both"/>
      </w:pPr>
      <w:r>
        <w:t xml:space="preserve">Observera att tjänstekontrakten i sig inte påtvingar sammanhållen journalföring. Krav rörande sammanhållen journalföring och eller krav på spärrhantering uppstår först om tjänstekonsumenten (e-tjänsten) för medarbetaren tillgängliggör information som härrör från </w:t>
      </w:r>
      <w:r>
        <w:lastRenderedPageBreak/>
        <w:t>andra vårdgivare (sammanhållen journalföring) eller andra vårdenheter inom egna vårdgivaren (spärrkrav).</w:t>
      </w:r>
    </w:p>
    <w:p w14:paraId="33C2F0C1" w14:textId="77777777" w:rsidR="003F45DF" w:rsidRDefault="003F45DF" w:rsidP="006345EC">
      <w:pPr>
        <w:jc w:val="both"/>
      </w:pPr>
    </w:p>
    <w:p w14:paraId="589AEB76" w14:textId="77777777" w:rsidR="003F45DF" w:rsidRPr="003F45DF" w:rsidRDefault="003F45DF" w:rsidP="006345EC">
      <w:pPr>
        <w:pStyle w:val="Heading3"/>
        <w:jc w:val="both"/>
      </w:pPr>
      <w:bookmarkStart w:id="88" w:name="_Toc374962631"/>
      <w:bookmarkStart w:id="89" w:name="_Toc380616195"/>
      <w:r w:rsidRPr="003F45DF">
        <w:t>Patientens direktåtkomst</w:t>
      </w:r>
      <w:bookmarkEnd w:id="88"/>
      <w:bookmarkEnd w:id="89"/>
    </w:p>
    <w:p w14:paraId="4A47F56B" w14:textId="30EA77EF" w:rsidR="003F45DF" w:rsidRDefault="003F45DF" w:rsidP="006345EC">
      <w:pPr>
        <w:jc w:val="both"/>
      </w:pPr>
      <w:r>
        <w:t>Alla tjänstekontrakten i denna tjänstedomän har en svarsflagga som anger om verksamheten (informationsägaren) godkänt att informationen får visas för patient. D</w:t>
      </w:r>
      <w:r w:rsidR="005022A2">
        <w:t>et kan t.ex. ha skett genom men</w:t>
      </w:r>
      <w:r>
        <w:t xml:space="preserve">prövning eller rådrum. För vissa </w:t>
      </w:r>
      <w:r w:rsidR="006433AD">
        <w:t>tjänstekontrakt</w:t>
      </w:r>
      <w:r>
        <w:t>, såsom Vård- och omsorgskontakter, kanske informati</w:t>
      </w:r>
      <w:r w:rsidR="006433AD">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6345EC">
      <w:pPr>
        <w:jc w:val="both"/>
      </w:pPr>
    </w:p>
    <w:p w14:paraId="7BBACCFA" w14:textId="77777777" w:rsidR="003F45DF" w:rsidRPr="00E146AE" w:rsidRDefault="003F45DF" w:rsidP="006345EC">
      <w:pPr>
        <w:pStyle w:val="Heading3"/>
        <w:jc w:val="both"/>
      </w:pPr>
      <w:bookmarkStart w:id="90" w:name="_Toc219337773"/>
      <w:bookmarkStart w:id="91" w:name="_Toc227077997"/>
      <w:bookmarkStart w:id="92" w:name="_Toc245231401"/>
      <w:bookmarkStart w:id="93" w:name="_Toc374962632"/>
      <w:bookmarkStart w:id="94" w:name="_Toc380616196"/>
      <w:r w:rsidRPr="00E146AE">
        <w:t>Generellt</w:t>
      </w:r>
      <w:bookmarkEnd w:id="90"/>
      <w:bookmarkEnd w:id="91"/>
      <w:bookmarkEnd w:id="92"/>
      <w:bookmarkEnd w:id="93"/>
      <w:bookmarkEnd w:id="94"/>
    </w:p>
    <w:p w14:paraId="480FAE80" w14:textId="77777777" w:rsidR="00781420" w:rsidRDefault="003F45DF" w:rsidP="006345EC">
      <w:pPr>
        <w:jc w:val="both"/>
      </w:pPr>
      <w:r w:rsidRPr="00E146AE">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0EEBE90" w14:textId="77777777" w:rsidR="00781420" w:rsidRDefault="00781420" w:rsidP="006345EC">
      <w:pPr>
        <w:jc w:val="both"/>
      </w:pPr>
    </w:p>
    <w:p w14:paraId="48567F3E" w14:textId="1CA63FEA" w:rsidR="003F45DF" w:rsidRDefault="003F45DF" w:rsidP="006345EC">
      <w:pPr>
        <w:jc w:val="both"/>
      </w:pPr>
      <w:r w:rsidRPr="00E146AE">
        <w:t>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6345EC">
      <w:pPr>
        <w:jc w:val="both"/>
        <w:rPr>
          <w:highlight w:val="yellow"/>
        </w:rPr>
      </w:pPr>
    </w:p>
    <w:p w14:paraId="0FB1143F" w14:textId="77777777" w:rsidR="00265F33" w:rsidRDefault="00265F33" w:rsidP="006345EC">
      <w:pPr>
        <w:pStyle w:val="Heading2"/>
        <w:jc w:val="both"/>
      </w:pPr>
      <w:bookmarkStart w:id="95" w:name="_Toc380616197"/>
      <w:r>
        <w:t>Icke funktionella krav</w:t>
      </w:r>
      <w:bookmarkEnd w:id="95"/>
    </w:p>
    <w:p w14:paraId="23391753" w14:textId="65F0E469" w:rsidR="003F45DF" w:rsidRDefault="003F45DF" w:rsidP="006345EC">
      <w:pPr>
        <w:jc w:val="both"/>
      </w:pPr>
      <w:r w:rsidRPr="00E146AE">
        <w:t xml:space="preserve">Det är verksamhetens ansvar att data inte finns dubblerad i flera källsystem. För patientdata som lagras i flera källsystem skall endast ett källsystem tillhandahålla informationen via </w:t>
      </w:r>
      <w:r w:rsidR="00D42965">
        <w:t>lästjänst och engagemangsindex.</w:t>
      </w:r>
    </w:p>
    <w:p w14:paraId="60407F13" w14:textId="77777777" w:rsidR="003F45DF" w:rsidRDefault="003F45DF" w:rsidP="006345EC">
      <w:pPr>
        <w:jc w:val="both"/>
      </w:pPr>
    </w:p>
    <w:p w14:paraId="3891E3B2" w14:textId="77777777" w:rsidR="007E47C0" w:rsidRDefault="007E47C0" w:rsidP="006345EC">
      <w:pPr>
        <w:pStyle w:val="Heading3"/>
        <w:jc w:val="both"/>
      </w:pPr>
      <w:bookmarkStart w:id="96" w:name="_Toc380616198"/>
      <w:r>
        <w:t>SLA krav</w:t>
      </w:r>
      <w:bookmarkEnd w:id="96"/>
    </w:p>
    <w:p w14:paraId="665E6D81" w14:textId="084F81B8" w:rsidR="003F45DF" w:rsidRPr="003F45DF" w:rsidRDefault="007E47C0" w:rsidP="006345EC">
      <w:pPr>
        <w:jc w:val="both"/>
      </w:pPr>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6345EC">
      <w:pPr>
        <w:jc w:val="both"/>
        <w:rPr>
          <w:szCs w:val="20"/>
        </w:rPr>
      </w:pPr>
    </w:p>
    <w:p w14:paraId="3D04F5C1" w14:textId="6D301ED2" w:rsidR="003F45DF" w:rsidRPr="003F45DF" w:rsidRDefault="003F45DF" w:rsidP="006345EC">
      <w:pPr>
        <w:pStyle w:val="BodyText"/>
      </w:pPr>
      <w:r w:rsidRPr="003F45DF">
        <w:t xml:space="preserve">Följande SLA-krav gäller för </w:t>
      </w:r>
      <w:r w:rsidRPr="003F45DF">
        <w:rPr>
          <w:i/>
        </w:rPr>
        <w:t>producenter</w:t>
      </w:r>
      <w:r w:rsidRPr="003F45DF">
        <w:t xml:space="preserve"> av tjänstekontrakten i denna domän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6345EC">
            <w:pPr>
              <w:jc w:val="both"/>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6345EC">
            <w:pPr>
              <w:jc w:val="both"/>
              <w:rPr>
                <w:b/>
              </w:rPr>
            </w:pPr>
            <w:r>
              <w:rPr>
                <w:b/>
              </w:rPr>
              <w:t>Värde</w:t>
            </w:r>
          </w:p>
        </w:tc>
        <w:tc>
          <w:tcPr>
            <w:tcW w:w="1552" w:type="dxa"/>
            <w:shd w:val="clear" w:color="auto" w:fill="D9D9D9" w:themeFill="background1" w:themeFillShade="D9"/>
          </w:tcPr>
          <w:p w14:paraId="071B2CDB" w14:textId="46B20B2F" w:rsidR="003F45DF" w:rsidRPr="00BC5B0B" w:rsidRDefault="003F45DF" w:rsidP="006345EC">
            <w:pPr>
              <w:jc w:val="both"/>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6345EC">
            <w:pPr>
              <w:jc w:val="both"/>
            </w:pPr>
            <w:r w:rsidRPr="00BC5B0B">
              <w:t>Svarstid</w:t>
            </w:r>
          </w:p>
        </w:tc>
        <w:tc>
          <w:tcPr>
            <w:tcW w:w="4697" w:type="dxa"/>
          </w:tcPr>
          <w:p w14:paraId="2413DA7F" w14:textId="77777777" w:rsidR="003F45DF" w:rsidRPr="00BC5B0B" w:rsidRDefault="003F45DF" w:rsidP="006345EC">
            <w:pPr>
              <w:jc w:val="both"/>
            </w:pPr>
            <w:r>
              <w:t>Svarstiden för ett anrop får inte överstiga 15 sekunder.</w:t>
            </w:r>
          </w:p>
        </w:tc>
        <w:tc>
          <w:tcPr>
            <w:tcW w:w="1552" w:type="dxa"/>
          </w:tcPr>
          <w:p w14:paraId="32A8B925" w14:textId="77777777" w:rsidR="003F45DF" w:rsidRDefault="003F45DF" w:rsidP="006345EC">
            <w:pPr>
              <w:jc w:val="both"/>
            </w:pPr>
          </w:p>
        </w:tc>
      </w:tr>
      <w:tr w:rsidR="003F45DF" w:rsidRPr="00BC5B0B" w14:paraId="4B1F7EC3" w14:textId="0DD37E7C" w:rsidTr="003F45DF">
        <w:tc>
          <w:tcPr>
            <w:tcW w:w="2249" w:type="dxa"/>
          </w:tcPr>
          <w:p w14:paraId="4D5A0D2E" w14:textId="77777777" w:rsidR="003F45DF" w:rsidRPr="00BC5B0B" w:rsidRDefault="003F45DF" w:rsidP="006345EC">
            <w:pPr>
              <w:jc w:val="both"/>
            </w:pPr>
            <w:r w:rsidRPr="00BC5B0B">
              <w:t>Tillgänglighet</w:t>
            </w:r>
          </w:p>
        </w:tc>
        <w:tc>
          <w:tcPr>
            <w:tcW w:w="4697" w:type="dxa"/>
          </w:tcPr>
          <w:p w14:paraId="12B88052" w14:textId="77777777" w:rsidR="003F45DF" w:rsidRPr="00BC5B0B" w:rsidRDefault="003F45DF" w:rsidP="006345EC">
            <w:pPr>
              <w:jc w:val="both"/>
            </w:pPr>
            <w:r w:rsidRPr="00BC5B0B">
              <w:t>24x7, 99,5%</w:t>
            </w:r>
          </w:p>
        </w:tc>
        <w:tc>
          <w:tcPr>
            <w:tcW w:w="1552" w:type="dxa"/>
          </w:tcPr>
          <w:p w14:paraId="05A81DD0" w14:textId="77777777" w:rsidR="003F45DF" w:rsidRPr="00BC5B0B" w:rsidRDefault="003F45DF" w:rsidP="006345EC">
            <w:pPr>
              <w:jc w:val="both"/>
            </w:pPr>
          </w:p>
        </w:tc>
      </w:tr>
      <w:tr w:rsidR="003F45DF" w:rsidRPr="00BC5B0B" w14:paraId="18AA11FC" w14:textId="1D8C61F9" w:rsidTr="003F45DF">
        <w:tc>
          <w:tcPr>
            <w:tcW w:w="2249" w:type="dxa"/>
          </w:tcPr>
          <w:p w14:paraId="124EE8CB" w14:textId="77777777" w:rsidR="003F45DF" w:rsidRPr="00BC5B0B" w:rsidRDefault="003F45DF" w:rsidP="006345EC">
            <w:pPr>
              <w:jc w:val="both"/>
            </w:pPr>
            <w:r w:rsidRPr="00BC5B0B">
              <w:t>Last</w:t>
            </w:r>
          </w:p>
        </w:tc>
        <w:tc>
          <w:tcPr>
            <w:tcW w:w="4697" w:type="dxa"/>
          </w:tcPr>
          <w:p w14:paraId="78456113" w14:textId="77777777" w:rsidR="003F45DF" w:rsidRPr="00BC5B0B" w:rsidRDefault="003F45DF" w:rsidP="006345EC">
            <w:pPr>
              <w:jc w:val="both"/>
            </w:pPr>
            <w:r>
              <w:t>Tjänsteproducenten ska kunna hantera minst dubbla mängden frågor per dygn i förhållande till antalet journaluppdatering per dygn.</w:t>
            </w:r>
          </w:p>
        </w:tc>
        <w:tc>
          <w:tcPr>
            <w:tcW w:w="1552" w:type="dxa"/>
          </w:tcPr>
          <w:p w14:paraId="2D9743C8" w14:textId="77777777" w:rsidR="003F45DF" w:rsidRDefault="003F45DF" w:rsidP="006345EC">
            <w:pPr>
              <w:jc w:val="both"/>
            </w:pPr>
          </w:p>
        </w:tc>
      </w:tr>
      <w:tr w:rsidR="003F45DF" w:rsidRPr="00BC5B0B" w14:paraId="6E6FE025" w14:textId="1F101D96" w:rsidTr="003F45DF">
        <w:tc>
          <w:tcPr>
            <w:tcW w:w="2249" w:type="dxa"/>
          </w:tcPr>
          <w:p w14:paraId="4F80C298" w14:textId="77777777" w:rsidR="003F45DF" w:rsidRPr="00BC5B0B" w:rsidRDefault="003F45DF" w:rsidP="006345EC">
            <w:pPr>
              <w:jc w:val="both"/>
            </w:pPr>
            <w:r w:rsidRPr="00BC5B0B">
              <w:t>Aktualitet</w:t>
            </w:r>
          </w:p>
        </w:tc>
        <w:tc>
          <w:tcPr>
            <w:tcW w:w="4697" w:type="dxa"/>
          </w:tcPr>
          <w:p w14:paraId="19B61717" w14:textId="77777777" w:rsidR="003F45DF" w:rsidRDefault="003F45DF" w:rsidP="006345EC">
            <w:pPr>
              <w:jc w:val="both"/>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6345EC">
            <w:pPr>
              <w:jc w:val="both"/>
            </w:pPr>
          </w:p>
          <w:p w14:paraId="1E66F273" w14:textId="77777777" w:rsidR="003F45DF" w:rsidRPr="00BC5B0B" w:rsidRDefault="003F45DF" w:rsidP="006345EC">
            <w:pPr>
              <w:jc w:val="both"/>
            </w:pPr>
            <w:r>
              <w:t>Uppdatering av engagemangspost måste ske så att engagemangsposten refererar data som är omedelbart tillgängligt via tjänstekontraktet.</w:t>
            </w:r>
          </w:p>
        </w:tc>
        <w:tc>
          <w:tcPr>
            <w:tcW w:w="1552" w:type="dxa"/>
          </w:tcPr>
          <w:p w14:paraId="484BB35F" w14:textId="77777777" w:rsidR="003F45DF" w:rsidRDefault="003F45DF" w:rsidP="006345EC">
            <w:pPr>
              <w:jc w:val="both"/>
            </w:pPr>
          </w:p>
        </w:tc>
      </w:tr>
      <w:tr w:rsidR="003F45DF" w:rsidRPr="00BC5B0B" w14:paraId="2C1CD444" w14:textId="1B2D1FFA" w:rsidTr="003F45DF">
        <w:tc>
          <w:tcPr>
            <w:tcW w:w="2249" w:type="dxa"/>
          </w:tcPr>
          <w:p w14:paraId="54F6D863" w14:textId="77777777" w:rsidR="003F45DF" w:rsidRPr="00BC5B0B" w:rsidRDefault="003F45DF" w:rsidP="006345EC">
            <w:pPr>
              <w:jc w:val="both"/>
            </w:pPr>
            <w:r w:rsidRPr="00BC5B0B">
              <w:lastRenderedPageBreak/>
              <w:t>Robusthet</w:t>
            </w:r>
          </w:p>
        </w:tc>
        <w:tc>
          <w:tcPr>
            <w:tcW w:w="4697" w:type="dxa"/>
          </w:tcPr>
          <w:p w14:paraId="1CD82C01" w14:textId="77777777" w:rsidR="003F45DF" w:rsidRPr="00BC5B0B" w:rsidRDefault="003F45DF" w:rsidP="006345EC">
            <w:pPr>
              <w:jc w:val="both"/>
            </w:pPr>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6345EC">
            <w:pPr>
              <w:jc w:val="both"/>
            </w:pPr>
          </w:p>
        </w:tc>
      </w:tr>
      <w:tr w:rsidR="003F45DF" w:rsidRPr="00BC5B0B" w14:paraId="48BFCC8B" w14:textId="36B284B6" w:rsidTr="003F45DF">
        <w:tc>
          <w:tcPr>
            <w:tcW w:w="2249" w:type="dxa"/>
          </w:tcPr>
          <w:p w14:paraId="69080D7E" w14:textId="77777777" w:rsidR="003F45DF" w:rsidRPr="00BC5B0B" w:rsidRDefault="003F45DF" w:rsidP="006345EC">
            <w:pPr>
              <w:jc w:val="both"/>
            </w:pPr>
            <w:r w:rsidRPr="00BC5B0B">
              <w:t>Samtidighet</w:t>
            </w:r>
          </w:p>
        </w:tc>
        <w:tc>
          <w:tcPr>
            <w:tcW w:w="4697" w:type="dxa"/>
          </w:tcPr>
          <w:p w14:paraId="74FA7DFA" w14:textId="77777777" w:rsidR="003F45DF" w:rsidRPr="00BC5B0B" w:rsidRDefault="003F45DF" w:rsidP="006345EC">
            <w:pPr>
              <w:jc w:val="both"/>
            </w:pPr>
            <w:r>
              <w:t>Tjänsteproducenten ska hantera minst 10 samtidiga frågor.</w:t>
            </w:r>
          </w:p>
        </w:tc>
        <w:tc>
          <w:tcPr>
            <w:tcW w:w="1552" w:type="dxa"/>
          </w:tcPr>
          <w:p w14:paraId="799A1574" w14:textId="77777777" w:rsidR="003F45DF" w:rsidRDefault="003F45DF" w:rsidP="006345EC">
            <w:pPr>
              <w:jc w:val="both"/>
            </w:pPr>
          </w:p>
        </w:tc>
      </w:tr>
    </w:tbl>
    <w:p w14:paraId="7C30B809" w14:textId="77777777" w:rsidR="007E47C0" w:rsidRDefault="007E47C0" w:rsidP="006345EC">
      <w:pPr>
        <w:pStyle w:val="BodyText"/>
      </w:pPr>
    </w:p>
    <w:p w14:paraId="7411275B" w14:textId="68019EDE" w:rsidR="00265F33" w:rsidRPr="003164EA" w:rsidRDefault="00265F33" w:rsidP="006345EC">
      <w:pPr>
        <w:pStyle w:val="Heading3"/>
        <w:jc w:val="both"/>
      </w:pPr>
      <w:bookmarkStart w:id="97" w:name="_Toc380616199"/>
      <w:r w:rsidRPr="003164EA">
        <w:t>Övriga krav</w:t>
      </w:r>
      <w:r w:rsidR="00982263" w:rsidRPr="003164EA">
        <w:t xml:space="preserve"> och regler</w:t>
      </w:r>
      <w:bookmarkEnd w:id="97"/>
    </w:p>
    <w:p w14:paraId="228B0185" w14:textId="4F7E38DE" w:rsidR="00982263" w:rsidRPr="00E146AE" w:rsidRDefault="00982263" w:rsidP="006345EC">
      <w:pPr>
        <w:pStyle w:val="Heading4"/>
        <w:jc w:val="both"/>
      </w:pPr>
      <w:r>
        <w:t>Gemensamma konsumentregler</w:t>
      </w:r>
    </w:p>
    <w:p w14:paraId="24D778F5" w14:textId="7B67F173" w:rsidR="00982263" w:rsidRDefault="00982263" w:rsidP="006345EC">
      <w:pPr>
        <w:pStyle w:val="BodyText"/>
        <w:ind w:right="119"/>
      </w:pPr>
      <w:r>
        <w:t>R1: Filtrera enligt flagga ”</w:t>
      </w:r>
      <w:r w:rsidR="006433AD">
        <w:t>approvedForPatient</w:t>
      </w:r>
      <w:r>
        <w:t>”</w:t>
      </w:r>
    </w:p>
    <w:p w14:paraId="7948100A" w14:textId="77777777" w:rsidR="00982263" w:rsidRDefault="00982263" w:rsidP="006345EC">
      <w:pPr>
        <w:pStyle w:val="BodyText"/>
        <w:ind w:right="119"/>
      </w:pPr>
      <w:r>
        <w:t>R2: Tillämpa regelverk enl. PDL</w:t>
      </w:r>
    </w:p>
    <w:p w14:paraId="5011C7D4" w14:textId="104FCCE4" w:rsidR="00982263" w:rsidRPr="00E146AE" w:rsidRDefault="00982263" w:rsidP="006345EC">
      <w:pPr>
        <w:pStyle w:val="Heading4"/>
        <w:jc w:val="both"/>
      </w:pPr>
      <w:r>
        <w:t>Gemensamma producentregler</w:t>
      </w:r>
    </w:p>
    <w:p w14:paraId="1ADDF494" w14:textId="371A2BB3" w:rsidR="00982263" w:rsidRDefault="00982263" w:rsidP="006345EC">
      <w:pPr>
        <w:pStyle w:val="Body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6345EC">
      <w:pPr>
        <w:pStyle w:val="Heading4"/>
        <w:jc w:val="both"/>
      </w:pPr>
      <w:r>
        <w:t>Format för datum och tidpunkter</w:t>
      </w:r>
    </w:p>
    <w:p w14:paraId="3C9FBD5D" w14:textId="77777777" w:rsidR="00982263" w:rsidRPr="00BC5B0B" w:rsidRDefault="00982263" w:rsidP="006345EC">
      <w:pPr>
        <w:pStyle w:val="Body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6345EC">
      <w:pPr>
        <w:pStyle w:val="BodyText"/>
        <w:ind w:right="119"/>
      </w:pPr>
      <w:r w:rsidRPr="00BC5B0B">
        <w:t>Tidpunkter anges alltid på formatet ”ÅÅÅÅMMDDttmmss”, vilket motsvara</w:t>
      </w:r>
      <w:r>
        <w:t>r</w:t>
      </w:r>
      <w:r w:rsidRPr="00BC5B0B">
        <w:t xml:space="preserve"> den ISO 8824-kompatibla format</w:t>
      </w:r>
      <w:r>
        <w:t>beskrivningen ”YYYYMMDDhh</w:t>
      </w:r>
      <w:r w:rsidRPr="00BC5B0B">
        <w:t>mmss”.</w:t>
      </w:r>
    </w:p>
    <w:p w14:paraId="537A34F5" w14:textId="6A9149D9" w:rsidR="00982263" w:rsidRPr="00E146AE" w:rsidRDefault="00982263" w:rsidP="006345EC">
      <w:pPr>
        <w:pStyle w:val="Heading4"/>
        <w:jc w:val="both"/>
      </w:pPr>
      <w:r>
        <w:t>Tidszon för tidpunkter</w:t>
      </w:r>
    </w:p>
    <w:p w14:paraId="1CF10D9B" w14:textId="77777777" w:rsidR="00982263" w:rsidRDefault="00982263" w:rsidP="006345EC">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B5B0A4" w14:textId="77777777" w:rsidR="00982263" w:rsidRPr="00982263" w:rsidRDefault="00982263" w:rsidP="006345EC">
      <w:pPr>
        <w:jc w:val="both"/>
        <w:rPr>
          <w:highlight w:val="yellow"/>
        </w:rPr>
      </w:pPr>
    </w:p>
    <w:p w14:paraId="6EDD47DF" w14:textId="77777777" w:rsidR="007C5E55" w:rsidRPr="007C5E55" w:rsidRDefault="007C5E55" w:rsidP="006345EC">
      <w:pPr>
        <w:jc w:val="both"/>
      </w:pPr>
    </w:p>
    <w:p w14:paraId="692C74D9" w14:textId="77777777" w:rsidR="007C5E55" w:rsidRDefault="007C5E55" w:rsidP="006345EC">
      <w:pPr>
        <w:pStyle w:val="Heading2"/>
        <w:jc w:val="both"/>
      </w:pPr>
      <w:bookmarkStart w:id="98" w:name="_Toc357754854"/>
      <w:bookmarkStart w:id="99" w:name="_Toc380616200"/>
      <w:bookmarkStart w:id="100" w:name="_Toc224960922"/>
      <w:bookmarkStart w:id="101" w:name="_Toc357754855"/>
      <w:bookmarkEnd w:id="15"/>
      <w:bookmarkEnd w:id="16"/>
      <w:bookmarkEnd w:id="17"/>
      <w:r>
        <w:lastRenderedPageBreak/>
        <w:t>Felhantering</w:t>
      </w:r>
      <w:bookmarkEnd w:id="98"/>
      <w:bookmarkEnd w:id="99"/>
    </w:p>
    <w:p w14:paraId="2A097C2C" w14:textId="77777777" w:rsidR="007C5E55" w:rsidRDefault="007C5E55" w:rsidP="006345EC">
      <w:pPr>
        <w:pStyle w:val="Heading3"/>
        <w:jc w:val="both"/>
      </w:pPr>
      <w:bookmarkStart w:id="102" w:name="_Toc380616201"/>
      <w:r>
        <w:t>Krav på en tjänsteproducent</w:t>
      </w:r>
      <w:bookmarkEnd w:id="102"/>
    </w:p>
    <w:p w14:paraId="74AFF75E" w14:textId="77777777" w:rsidR="003F45DF" w:rsidRPr="00E146AE" w:rsidRDefault="003F45DF" w:rsidP="006345EC">
      <w:pPr>
        <w:pStyle w:val="Heading4"/>
        <w:jc w:val="both"/>
      </w:pPr>
      <w:r w:rsidRPr="00E146AE">
        <w:t xml:space="preserve">Logiska fel </w:t>
      </w:r>
    </w:p>
    <w:p w14:paraId="1DB1D94C" w14:textId="0281A71C" w:rsidR="003F45DF" w:rsidRDefault="002D76F9" w:rsidP="006345EC">
      <w:pPr>
        <w:jc w:val="both"/>
      </w:pPr>
      <w:r>
        <w:t>Inga krav.</w:t>
      </w:r>
    </w:p>
    <w:p w14:paraId="4AE9EDBC" w14:textId="77777777" w:rsidR="003F45DF" w:rsidRPr="00E146AE" w:rsidRDefault="003F45DF" w:rsidP="006345EC">
      <w:pPr>
        <w:jc w:val="both"/>
      </w:pPr>
    </w:p>
    <w:p w14:paraId="0B5216D3" w14:textId="77777777" w:rsidR="003F45DF" w:rsidRPr="00E146AE" w:rsidRDefault="003F45DF" w:rsidP="006345EC">
      <w:pPr>
        <w:pStyle w:val="Heading4"/>
        <w:jc w:val="both"/>
      </w:pPr>
      <w:bookmarkStart w:id="103" w:name="_Ref379357515"/>
      <w:r w:rsidRPr="00E146AE">
        <w:t>Tekniska fel</w:t>
      </w:r>
      <w:bookmarkEnd w:id="103"/>
    </w:p>
    <w:p w14:paraId="73E0EC7D" w14:textId="47147BDF" w:rsidR="003F45DF" w:rsidRDefault="003F45DF" w:rsidP="006345EC">
      <w:pPr>
        <w:jc w:val="both"/>
      </w:pPr>
      <w:r w:rsidRPr="00901567">
        <w:t xml:space="preserve">Vid ett tekniskt fel levereras ett generellt undantag (SOAP-Exception). </w:t>
      </w:r>
      <w:r w:rsidR="006345EC">
        <w:t xml:space="preserve"> </w:t>
      </w:r>
      <w:r w:rsidRPr="00901567">
        <w:t xml:space="preserve">Exempel på detta kan vara deadlock i databasen eller följdeffekter av programmeringsfel. </w:t>
      </w:r>
    </w:p>
    <w:p w14:paraId="77E0FBF1" w14:textId="77777777" w:rsidR="006345EC" w:rsidRPr="00901567" w:rsidRDefault="006345EC" w:rsidP="006345EC">
      <w:pPr>
        <w:jc w:val="both"/>
      </w:pPr>
    </w:p>
    <w:p w14:paraId="47096D63" w14:textId="40D6A161" w:rsidR="003F45DF" w:rsidRDefault="003F45DF" w:rsidP="006345EC">
      <w:pPr>
        <w:jc w:val="both"/>
      </w:pPr>
      <w:r w:rsidRPr="00901567">
        <w:t xml:space="preserve">Tekniska fel får inte förmedla känsliga personuppgifter. </w:t>
      </w:r>
      <w:r w:rsidR="006345EC">
        <w:t xml:space="preserve"> </w:t>
      </w:r>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6345EC">
      <w:pPr>
        <w:jc w:val="both"/>
      </w:pPr>
    </w:p>
    <w:p w14:paraId="03C2254E" w14:textId="77777777" w:rsidR="007C5E55" w:rsidRPr="00E131FD" w:rsidRDefault="007C5E55" w:rsidP="006345EC">
      <w:pPr>
        <w:pStyle w:val="Heading3"/>
        <w:jc w:val="both"/>
      </w:pPr>
      <w:bookmarkStart w:id="104" w:name="_Toc380616202"/>
      <w:r>
        <w:t>Krav på en tjänstekonsument</w:t>
      </w:r>
      <w:bookmarkEnd w:id="104"/>
    </w:p>
    <w:p w14:paraId="5837C0B9" w14:textId="77777777" w:rsidR="003F45DF" w:rsidRPr="00E146AE" w:rsidRDefault="003F45DF" w:rsidP="006345EC">
      <w:pPr>
        <w:pStyle w:val="Heading4"/>
        <w:jc w:val="both"/>
      </w:pPr>
      <w:r w:rsidRPr="00E146AE">
        <w:t xml:space="preserve">Logiska fel </w:t>
      </w:r>
    </w:p>
    <w:p w14:paraId="6DE95F8E" w14:textId="42F49E36" w:rsidR="003F45DF" w:rsidRDefault="002D76F9" w:rsidP="006345EC">
      <w:pPr>
        <w:jc w:val="both"/>
      </w:pPr>
      <w:r>
        <w:t>Inga krav.</w:t>
      </w:r>
    </w:p>
    <w:p w14:paraId="2D03CF6F" w14:textId="77777777" w:rsidR="003F45DF" w:rsidRPr="00E146AE" w:rsidRDefault="003F45DF" w:rsidP="006345EC">
      <w:pPr>
        <w:jc w:val="both"/>
      </w:pPr>
    </w:p>
    <w:p w14:paraId="0639B11D" w14:textId="77777777" w:rsidR="003F45DF" w:rsidRPr="00E146AE" w:rsidRDefault="003F45DF" w:rsidP="006345EC">
      <w:pPr>
        <w:pStyle w:val="Heading4"/>
        <w:jc w:val="both"/>
      </w:pPr>
      <w:r w:rsidRPr="00E146AE">
        <w:t>Tekniska fel</w:t>
      </w:r>
    </w:p>
    <w:p w14:paraId="6E4C6C91" w14:textId="1E6671FA" w:rsidR="003F45DF" w:rsidRDefault="003F45DF" w:rsidP="006345EC">
      <w:pPr>
        <w:jc w:val="both"/>
      </w:pPr>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6345EC">
        <w:instrText xml:space="preserve"> \* MERGEFORMAT </w:instrText>
      </w:r>
      <w:r w:rsidR="0037157D">
        <w:fldChar w:fldCharType="separate"/>
      </w:r>
      <w:r w:rsidR="001C0EFF">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5CABA1C0" w14:textId="77777777" w:rsidR="00AC6026" w:rsidRDefault="00AC6026" w:rsidP="006345EC">
      <w:pPr>
        <w:spacing w:line="240" w:lineRule="auto"/>
        <w:jc w:val="both"/>
        <w:rPr>
          <w:rFonts w:eastAsia="Times New Roman"/>
          <w:bCs/>
          <w:sz w:val="30"/>
          <w:szCs w:val="28"/>
        </w:rPr>
      </w:pPr>
      <w:r>
        <w:br w:type="page"/>
      </w:r>
    </w:p>
    <w:p w14:paraId="7519D54E" w14:textId="7DC72A38" w:rsidR="00760A43" w:rsidRDefault="00760A43" w:rsidP="006345EC">
      <w:pPr>
        <w:pStyle w:val="Heading1"/>
        <w:jc w:val="both"/>
      </w:pPr>
      <w:bookmarkStart w:id="105" w:name="_Toc380616203"/>
      <w:r>
        <w:lastRenderedPageBreak/>
        <w:t>Gemensamma informationskomponenter</w:t>
      </w:r>
      <w:bookmarkEnd w:id="105"/>
    </w:p>
    <w:p w14:paraId="1826E1B6" w14:textId="77777777" w:rsidR="00E02748" w:rsidRDefault="00760A43" w:rsidP="006345EC">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p>
    <w:p w14:paraId="2CACAE19" w14:textId="3DD0ABA0" w:rsidR="00760A43" w:rsidRDefault="00760A43" w:rsidP="006345EC">
      <w:pPr>
        <w:pStyle w:val="BodyText"/>
        <w:tabs>
          <w:tab w:val="left" w:pos="567"/>
        </w:tabs>
        <w:spacing w:before="120"/>
        <w:ind w:right="838"/>
      </w:pPr>
      <w:r>
        <w:t xml:space="preserve">Observera att med anledning av att tjänstekontrakten även kan stödjas av producentsystem som saknar (fullständig) HSAid-information så är HSAid-attribut i beskrivningarna </w:t>
      </w:r>
      <w:r w:rsidR="00A002A2">
        <w:t xml:space="preserve">av fältreglerna </w:t>
      </w:r>
      <w:r>
        <w:t xml:space="preserve">nedan </w:t>
      </w:r>
      <w:r w:rsidR="00E02748">
        <w:t xml:space="preserve">i många fall </w:t>
      </w:r>
      <w:r>
        <w:t>valfria. Se även avsnittet ”</w:t>
      </w:r>
      <w:r w:rsidR="0055728C">
        <w:fldChar w:fldCharType="begin"/>
      </w:r>
      <w:r w:rsidR="0055728C">
        <w:instrText xml:space="preserve"> REF _Ref379974869 \r \h </w:instrText>
      </w:r>
      <w:r w:rsidR="006345EC">
        <w:instrText xml:space="preserve"> \* MERGEFORMAT </w:instrText>
      </w:r>
      <w:r w:rsidR="0055728C">
        <w:fldChar w:fldCharType="separate"/>
      </w:r>
      <w:r w:rsidR="0055728C">
        <w:t>4.2</w:t>
      </w:r>
      <w:r w:rsidR="0055728C">
        <w:fldChar w:fldCharType="end"/>
      </w:r>
      <w:r w:rsidR="0055728C">
        <w:t xml:space="preserve"> </w:t>
      </w:r>
      <w:r w:rsidR="0055728C">
        <w:fldChar w:fldCharType="begin"/>
      </w:r>
      <w:r w:rsidR="0055728C">
        <w:instrText xml:space="preserve"> REF _Ref379974886 \h </w:instrText>
      </w:r>
      <w:r w:rsidR="006345EC">
        <w:instrText xml:space="preserve"> \* MERGEFORMAT </w:instrText>
      </w:r>
      <w:r w:rsidR="0055728C">
        <w:fldChar w:fldCharType="separate"/>
      </w:r>
      <w:r w:rsidR="0055728C">
        <w:t>Informationssäkerhet och juridik</w:t>
      </w:r>
      <w:r w:rsidR="0055728C">
        <w:fldChar w:fldCharType="end"/>
      </w:r>
      <w:r>
        <w:t>” ovan.</w:t>
      </w:r>
    </w:p>
    <w:p w14:paraId="779FAEEC" w14:textId="77777777" w:rsidR="00760A43" w:rsidRDefault="00760A43" w:rsidP="006345EC">
      <w:pPr>
        <w:widowControl w:val="0"/>
        <w:jc w:val="both"/>
      </w:pPr>
    </w:p>
    <w:p w14:paraId="43BC1E33" w14:textId="0F2EEBD8" w:rsidR="00072FA1" w:rsidRDefault="00760A43" w:rsidP="006345EC">
      <w:pPr>
        <w:spacing w:line="240" w:lineRule="auto"/>
        <w:jc w:val="both"/>
        <w:rPr>
          <w:rFonts w:eastAsia="Times New Roman"/>
          <w:bCs/>
          <w:sz w:val="30"/>
          <w:szCs w:val="28"/>
        </w:rPr>
      </w:pPr>
      <w:r w:rsidRPr="001D07CD">
        <w:t>De gemen</w:t>
      </w:r>
      <w:r w:rsidR="001D07CD" w:rsidRPr="001D07CD">
        <w:t>samma typerna beskrivs i bilaga/bilagor med namn</w:t>
      </w:r>
      <w:r w:rsidRPr="001D07CD">
        <w:t xml:space="preserve"> ”Bilaga_Gemensamma_typer_&lt;version&gt;.pdf”</w:t>
      </w:r>
      <w:r w:rsidR="0055728C">
        <w:t>. Hänvisad &lt;version&gt; anges vid respektive tjänstekontrakt enligt nedan.</w:t>
      </w:r>
      <w:r w:rsidR="0055728C" w:rsidDel="0055728C">
        <w:t xml:space="preserve"> </w:t>
      </w:r>
    </w:p>
    <w:p w14:paraId="01A36252" w14:textId="77777777" w:rsidR="0055728C" w:rsidRDefault="0055728C" w:rsidP="006345EC">
      <w:pPr>
        <w:spacing w:line="240" w:lineRule="auto"/>
        <w:jc w:val="both"/>
        <w:rPr>
          <w:rFonts w:eastAsia="Times New Roman"/>
          <w:bCs/>
          <w:sz w:val="30"/>
          <w:szCs w:val="28"/>
        </w:rPr>
      </w:pPr>
      <w:r>
        <w:br w:type="page"/>
      </w:r>
    </w:p>
    <w:p w14:paraId="511FB216" w14:textId="3DC675D6" w:rsidR="007E47C0" w:rsidRDefault="007E47C0" w:rsidP="006345EC">
      <w:pPr>
        <w:pStyle w:val="Heading1"/>
        <w:jc w:val="both"/>
      </w:pPr>
      <w:bookmarkStart w:id="106" w:name="_Toc380616204"/>
      <w:r>
        <w:lastRenderedPageBreak/>
        <w:t xml:space="preserve">Tjänstedomänens </w:t>
      </w:r>
      <w:bookmarkEnd w:id="100"/>
      <w:r>
        <w:t>meddelandemodeller</w:t>
      </w:r>
      <w:bookmarkEnd w:id="101"/>
      <w:bookmarkEnd w:id="106"/>
    </w:p>
    <w:p w14:paraId="47FFE2B7" w14:textId="77777777" w:rsidR="007E47C0" w:rsidRDefault="007E47C0" w:rsidP="006345EC">
      <w:pPr>
        <w:jc w:val="both"/>
      </w:pPr>
      <w:bookmarkStart w:id="107"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6345EC">
      <w:pPr>
        <w:jc w:val="both"/>
      </w:pPr>
    </w:p>
    <w:p w14:paraId="3EA94F76" w14:textId="5CA95B6F" w:rsidR="007E47C0" w:rsidRDefault="007E47C0" w:rsidP="006345EC">
      <w:pPr>
        <w:pStyle w:val="Heading2"/>
        <w:jc w:val="both"/>
      </w:pPr>
      <w:bookmarkStart w:id="108" w:name="_Toc357754856"/>
      <w:bookmarkStart w:id="109" w:name="_Toc380616205"/>
      <w:r>
        <w:t>V-MIM</w:t>
      </w:r>
      <w:bookmarkEnd w:id="108"/>
      <w:r>
        <w:t xml:space="preserve"> </w:t>
      </w:r>
      <w:r w:rsidR="00920165">
        <w:t>Reumatismdata</w:t>
      </w:r>
      <w:bookmarkEnd w:id="109"/>
    </w:p>
    <w:p w14:paraId="6CE97223" w14:textId="34555966" w:rsidR="007E47C0" w:rsidRDefault="00920165" w:rsidP="006345EC">
      <w:pPr>
        <w:jc w:val="both"/>
      </w:pPr>
      <w:r>
        <w:rPr>
          <w:noProof/>
          <w:lang w:val="en-US"/>
        </w:rPr>
        <w:drawing>
          <wp:inline distT="0" distB="0" distL="0" distR="0" wp14:anchorId="495370C6" wp14:editId="4EE6B7CF">
            <wp:extent cx="5507990" cy="451358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RheumatoidArthritisData_2.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4513580"/>
                    </a:xfrm>
                    <a:prstGeom prst="rect">
                      <a:avLst/>
                    </a:prstGeom>
                  </pic:spPr>
                </pic:pic>
              </a:graphicData>
            </a:graphic>
          </wp:inline>
        </w:drawing>
      </w:r>
    </w:p>
    <w:p w14:paraId="0426679B" w14:textId="77777777" w:rsidR="00920165" w:rsidRPr="002F2D14" w:rsidRDefault="00920165" w:rsidP="006345EC">
      <w:pPr>
        <w:jc w:val="both"/>
      </w:pPr>
    </w:p>
    <w:tbl>
      <w:tblPr>
        <w:tblStyle w:val="TableGrid"/>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6345EC">
            <w:pPr>
              <w:jc w:val="both"/>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6345EC">
            <w:pPr>
              <w:jc w:val="both"/>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6345EC">
            <w:pPr>
              <w:jc w:val="both"/>
              <w:rPr>
                <w:b/>
                <w:szCs w:val="20"/>
              </w:rPr>
            </w:pPr>
            <w:r w:rsidRPr="00C469F0">
              <w:rPr>
                <w:b/>
                <w:szCs w:val="20"/>
              </w:rPr>
              <w:t>Mappning mot XSD schema</w:t>
            </w:r>
          </w:p>
        </w:tc>
      </w:tr>
      <w:tr w:rsidR="00B31DB9" w:rsidRPr="00C469F0" w14:paraId="37D946DC" w14:textId="77777777" w:rsidTr="001542CF">
        <w:trPr>
          <w:trHeight w:val="397"/>
        </w:trPr>
        <w:tc>
          <w:tcPr>
            <w:tcW w:w="1809" w:type="dxa"/>
            <w:vAlign w:val="center"/>
          </w:tcPr>
          <w:p w14:paraId="68E549AF" w14:textId="77777777" w:rsidR="00B31DB9" w:rsidRPr="00C469F0" w:rsidRDefault="00B31DB9" w:rsidP="006345EC">
            <w:pPr>
              <w:jc w:val="both"/>
              <w:rPr>
                <w:szCs w:val="20"/>
              </w:rPr>
            </w:pPr>
            <w:r w:rsidRPr="00C469F0">
              <w:rPr>
                <w:szCs w:val="20"/>
              </w:rPr>
              <w:t>rheumatoidArthritisData</w:t>
            </w:r>
          </w:p>
        </w:tc>
        <w:tc>
          <w:tcPr>
            <w:tcW w:w="2977" w:type="dxa"/>
            <w:vAlign w:val="center"/>
          </w:tcPr>
          <w:p w14:paraId="3F48A59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105D56B" w14:textId="77777777" w:rsidR="00B31DB9" w:rsidRPr="00C469F0" w:rsidRDefault="00B31DB9" w:rsidP="006345EC">
            <w:pPr>
              <w:jc w:val="both"/>
              <w:rPr>
                <w:szCs w:val="20"/>
              </w:rPr>
            </w:pPr>
          </w:p>
        </w:tc>
      </w:tr>
      <w:tr w:rsidR="00B31DB9" w:rsidRPr="00C469F0" w14:paraId="1B1625C9" w14:textId="77777777" w:rsidTr="001542CF">
        <w:trPr>
          <w:trHeight w:val="397"/>
        </w:trPr>
        <w:tc>
          <w:tcPr>
            <w:tcW w:w="1809" w:type="dxa"/>
            <w:vAlign w:val="center"/>
          </w:tcPr>
          <w:p w14:paraId="2580295C" w14:textId="161A7272"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.documentId</w:t>
            </w:r>
          </w:p>
        </w:tc>
        <w:tc>
          <w:tcPr>
            <w:tcW w:w="2977" w:type="dxa"/>
            <w:vAlign w:val="center"/>
          </w:tcPr>
          <w:p w14:paraId="40BF742E"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0BD8E6AD" w14:textId="0FA54301"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/documentId</w:t>
            </w:r>
          </w:p>
        </w:tc>
      </w:tr>
      <w:tr w:rsidR="00B31DB9" w:rsidRPr="00C469F0" w14:paraId="72539D64" w14:textId="77777777" w:rsidTr="001542CF">
        <w:trPr>
          <w:trHeight w:val="397"/>
        </w:trPr>
        <w:tc>
          <w:tcPr>
            <w:tcW w:w="1809" w:type="dxa"/>
            <w:vAlign w:val="center"/>
          </w:tcPr>
          <w:p w14:paraId="3BB44691" w14:textId="52082AB2"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C3A441B" w14:textId="1E5AC462"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B2CB5A7" w:rsidR="00B31DB9" w:rsidRPr="00C469F0" w:rsidRDefault="00E351BB" w:rsidP="006345EC">
            <w:pPr>
              <w:jc w:val="both"/>
              <w:rPr>
                <w:szCs w:val="20"/>
              </w:rPr>
            </w:pPr>
            <w:r>
              <w:rPr>
                <w:szCs w:val="20"/>
              </w:rPr>
              <w:lastRenderedPageBreak/>
              <w:t>RheumatoidArthritisData</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6345EC">
            <w:pPr>
              <w:jc w:val="both"/>
              <w:rPr>
                <w:rFonts w:cs="Arial"/>
                <w:spacing w:val="-1"/>
                <w:szCs w:val="20"/>
              </w:rPr>
            </w:pPr>
            <w:r>
              <w:rPr>
                <w:rFonts w:cs="Arial"/>
                <w:spacing w:val="-1"/>
                <w:szCs w:val="20"/>
              </w:rPr>
              <w:t>Patient.person-id</w:t>
            </w:r>
          </w:p>
        </w:tc>
        <w:tc>
          <w:tcPr>
            <w:tcW w:w="4111" w:type="dxa"/>
            <w:vAlign w:val="center"/>
          </w:tcPr>
          <w:p w14:paraId="729295FA" w14:textId="1D41772D"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/patientId</w:t>
            </w:r>
          </w:p>
        </w:tc>
      </w:tr>
      <w:tr w:rsidR="00B31DB9" w:rsidRPr="00C469F0" w14:paraId="16B011CF" w14:textId="77777777" w:rsidTr="001542CF">
        <w:trPr>
          <w:trHeight w:val="397"/>
        </w:trPr>
        <w:tc>
          <w:tcPr>
            <w:tcW w:w="1809" w:type="dxa"/>
            <w:vAlign w:val="center"/>
          </w:tcPr>
          <w:p w14:paraId="52642D15" w14:textId="7385B2F7" w:rsidR="00B31DB9" w:rsidRPr="00C469F0" w:rsidRDefault="00E351BB" w:rsidP="006345EC">
            <w:pPr>
              <w:jc w:val="both"/>
              <w:rPr>
                <w:szCs w:val="20"/>
              </w:rPr>
            </w:pPr>
            <w:r>
              <w:rPr>
                <w:szCs w:val="20"/>
              </w:rPr>
              <w:t>rheumatoidArthritisData</w:t>
            </w:r>
            <w:r w:rsidR="00B31DB9">
              <w:rPr>
                <w:szCs w:val="20"/>
              </w:rPr>
              <w:t>Header.accountableHealthcareProfessional</w:t>
            </w:r>
          </w:p>
        </w:tc>
        <w:tc>
          <w:tcPr>
            <w:tcW w:w="2977" w:type="dxa"/>
            <w:vAlign w:val="center"/>
          </w:tcPr>
          <w:p w14:paraId="6822511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78F11F1" w14:textId="6B2FA1B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77777777" w:rsidR="00B31DB9" w:rsidRPr="00C469F0" w:rsidRDefault="00B31DB9" w:rsidP="006345EC">
            <w:pPr>
              <w:jc w:val="both"/>
              <w:rPr>
                <w:szCs w:val="20"/>
              </w:rPr>
            </w:pPr>
            <w:r>
              <w:rPr>
                <w:szCs w:val="20"/>
              </w:rPr>
              <w:t>AccountableHealthcareProfessional</w:t>
            </w:r>
            <w:r w:rsidRPr="00C469F0">
              <w:rPr>
                <w:szCs w:val="20"/>
              </w:rPr>
              <w:t>.authorTime</w:t>
            </w:r>
          </w:p>
        </w:tc>
        <w:tc>
          <w:tcPr>
            <w:tcW w:w="2977" w:type="dxa"/>
            <w:vAlign w:val="center"/>
          </w:tcPr>
          <w:p w14:paraId="77645E8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608A5F57" w14:textId="1D5BF094"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B31DB9" w:rsidRPr="00336280" w14:paraId="495283BB" w14:textId="77777777" w:rsidTr="001542CF">
        <w:trPr>
          <w:trHeight w:val="397"/>
        </w:trPr>
        <w:tc>
          <w:tcPr>
            <w:tcW w:w="1809" w:type="dxa"/>
            <w:vAlign w:val="center"/>
          </w:tcPr>
          <w:p w14:paraId="24578E8C" w14:textId="77777777" w:rsidR="00B31DB9" w:rsidRPr="00C469F0" w:rsidRDefault="00B31DB9" w:rsidP="006345EC">
            <w:pPr>
              <w:jc w:val="both"/>
              <w:rPr>
                <w:szCs w:val="20"/>
              </w:rPr>
            </w:pPr>
            <w:r>
              <w:rPr>
                <w:szCs w:val="20"/>
              </w:rPr>
              <w:t>AccountableHealthcareProfessional</w:t>
            </w:r>
            <w:r w:rsidRPr="00C469F0">
              <w:rPr>
                <w:szCs w:val="20"/>
              </w:rPr>
              <w:t>.healthcareProfessionalHSAId</w:t>
            </w:r>
          </w:p>
        </w:tc>
        <w:tc>
          <w:tcPr>
            <w:tcW w:w="2977" w:type="dxa"/>
            <w:vAlign w:val="center"/>
          </w:tcPr>
          <w:p w14:paraId="4E0469CC" w14:textId="77777777" w:rsidR="00B31DB9" w:rsidRPr="00336280" w:rsidRDefault="00B31DB9" w:rsidP="006345EC">
            <w:pPr>
              <w:jc w:val="both"/>
              <w:rPr>
                <w:szCs w:val="20"/>
              </w:rPr>
            </w:pPr>
            <w:r w:rsidRPr="00336280">
              <w:rPr>
                <w:rFonts w:cs="Arial"/>
                <w:spacing w:val="-1"/>
                <w:szCs w:val="20"/>
              </w:rPr>
              <w:t>Vård- och omsorgsutövare.personal id</w:t>
            </w:r>
          </w:p>
        </w:tc>
        <w:tc>
          <w:tcPr>
            <w:tcW w:w="4111" w:type="dxa"/>
            <w:vAlign w:val="center"/>
          </w:tcPr>
          <w:p w14:paraId="1A5BA841" w14:textId="6B29246C" w:rsidR="00B31DB9" w:rsidRPr="00336280" w:rsidRDefault="00B31DB9" w:rsidP="006345EC">
            <w:pPr>
              <w:jc w:val="both"/>
              <w:rPr>
                <w:szCs w:val="20"/>
                <w:lang w:val="en-US"/>
              </w:rPr>
            </w:pPr>
            <w:r w:rsidRPr="00336280">
              <w:rPr>
                <w:szCs w:val="20"/>
                <w:lang w:val="en-US"/>
              </w:rPr>
              <w:t>rheumatoidArthritisData/</w:t>
            </w:r>
            <w:r w:rsidR="00E351BB">
              <w:rPr>
                <w:szCs w:val="20"/>
                <w:lang w:val="en-US"/>
              </w:rPr>
              <w:t>rheumatoidArthritisData</w:t>
            </w:r>
            <w:r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7777777" w:rsidR="00B31DB9" w:rsidRPr="00C469F0" w:rsidRDefault="00B31DB9" w:rsidP="006345EC">
            <w:pPr>
              <w:jc w:val="both"/>
              <w:rPr>
                <w:szCs w:val="20"/>
              </w:rPr>
            </w:pPr>
            <w:r w:rsidRPr="00336280">
              <w:rPr>
                <w:szCs w:val="20"/>
                <w:lang w:val="en-US"/>
              </w:rPr>
              <w:t>Accountable</w:t>
            </w:r>
            <w:r>
              <w:rPr>
                <w:szCs w:val="20"/>
              </w:rPr>
              <w:t>HealthcareProfessional</w:t>
            </w:r>
            <w:r w:rsidRPr="00C469F0">
              <w:rPr>
                <w:szCs w:val="20"/>
              </w:rPr>
              <w:t>.healthcareProfessionalName</w:t>
            </w:r>
          </w:p>
        </w:tc>
        <w:tc>
          <w:tcPr>
            <w:tcW w:w="2977" w:type="dxa"/>
            <w:vAlign w:val="center"/>
          </w:tcPr>
          <w:p w14:paraId="41335768" w14:textId="77777777" w:rsidR="00B31DB9" w:rsidRPr="00336280" w:rsidRDefault="00B31DB9" w:rsidP="006345EC">
            <w:pPr>
              <w:jc w:val="both"/>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24672817"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77777777" w:rsidR="00B31DB9" w:rsidRPr="00C469F0" w:rsidRDefault="00B31DB9" w:rsidP="006345EC">
            <w:pPr>
              <w:jc w:val="both"/>
              <w:rPr>
                <w:szCs w:val="20"/>
              </w:rPr>
            </w:pPr>
            <w:r>
              <w:rPr>
                <w:szCs w:val="20"/>
              </w:rPr>
              <w:t>AccountableHealthcareProfessional</w:t>
            </w:r>
            <w:r w:rsidRPr="00C469F0">
              <w:rPr>
                <w:szCs w:val="20"/>
              </w:rPr>
              <w:t>.healthcareProfessionalRoleCode</w:t>
            </w:r>
          </w:p>
        </w:tc>
        <w:tc>
          <w:tcPr>
            <w:tcW w:w="2977" w:type="dxa"/>
            <w:vAlign w:val="center"/>
          </w:tcPr>
          <w:p w14:paraId="5D0571A0"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34E4F7BE" w14:textId="2479C0B7"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/healthcareProfessionalRoleCode</w:t>
            </w:r>
          </w:p>
        </w:tc>
      </w:tr>
      <w:tr w:rsidR="00B31DB9" w:rsidRPr="00911BBA" w14:paraId="02C7113C" w14:textId="77777777" w:rsidTr="001542CF">
        <w:trPr>
          <w:trHeight w:val="397"/>
        </w:trPr>
        <w:tc>
          <w:tcPr>
            <w:tcW w:w="1809" w:type="dxa"/>
            <w:vAlign w:val="center"/>
          </w:tcPr>
          <w:p w14:paraId="76864891" w14:textId="46B35E6A" w:rsidR="00B31DB9" w:rsidRPr="00C469F0" w:rsidRDefault="00581B58" w:rsidP="006345EC">
            <w:pPr>
              <w:jc w:val="both"/>
              <w:rPr>
                <w:szCs w:val="20"/>
              </w:rPr>
            </w:pPr>
            <w:r>
              <w:rPr>
                <w:szCs w:val="20"/>
              </w:rPr>
              <w:t>HealthcareProfessionalOrgUnit</w:t>
            </w:r>
            <w:r w:rsidR="00B31DB9" w:rsidRPr="00C469F0">
              <w:rPr>
                <w:szCs w:val="20"/>
              </w:rPr>
              <w:t>.orgUnitHSAId</w:t>
            </w:r>
          </w:p>
        </w:tc>
        <w:tc>
          <w:tcPr>
            <w:tcW w:w="2977" w:type="dxa"/>
            <w:vAlign w:val="center"/>
          </w:tcPr>
          <w:p w14:paraId="189AD611" w14:textId="77777777" w:rsidR="00B31DB9" w:rsidRPr="001A2000" w:rsidRDefault="00B31DB9" w:rsidP="006345EC">
            <w:pPr>
              <w:jc w:val="both"/>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6DE2F575"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/orgUnitHSAId</w:t>
            </w:r>
          </w:p>
        </w:tc>
      </w:tr>
      <w:tr w:rsidR="00B31DB9" w:rsidRPr="00911BBA" w14:paraId="62C51E40" w14:textId="77777777" w:rsidTr="001542CF">
        <w:trPr>
          <w:trHeight w:val="397"/>
        </w:trPr>
        <w:tc>
          <w:tcPr>
            <w:tcW w:w="1809" w:type="dxa"/>
            <w:vAlign w:val="center"/>
          </w:tcPr>
          <w:p w14:paraId="29ECDF53" w14:textId="48A4CDE7" w:rsidR="00B31DB9" w:rsidRPr="00C469F0" w:rsidRDefault="00581B58" w:rsidP="006345EC">
            <w:pPr>
              <w:jc w:val="both"/>
              <w:rPr>
                <w:szCs w:val="20"/>
              </w:rPr>
            </w:pPr>
            <w:r>
              <w:rPr>
                <w:szCs w:val="20"/>
              </w:rPr>
              <w:t>HealthcareProfessionalOrgUnit</w:t>
            </w:r>
            <w:r w:rsidR="00B31DB9" w:rsidRPr="00C469F0">
              <w:rPr>
                <w:szCs w:val="20"/>
              </w:rPr>
              <w:t>.orgUnitname</w:t>
            </w:r>
          </w:p>
        </w:tc>
        <w:tc>
          <w:tcPr>
            <w:tcW w:w="2977" w:type="dxa"/>
            <w:vAlign w:val="center"/>
          </w:tcPr>
          <w:p w14:paraId="7F40334A" w14:textId="77777777" w:rsidR="00B31DB9" w:rsidRPr="001A2000" w:rsidRDefault="00B31DB9" w:rsidP="006345EC">
            <w:pPr>
              <w:jc w:val="both"/>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36EF868F"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/orgUnitname</w:t>
            </w:r>
          </w:p>
        </w:tc>
      </w:tr>
      <w:tr w:rsidR="00B31DB9" w:rsidRPr="00911BBA" w14:paraId="36B56316" w14:textId="77777777" w:rsidTr="001542CF">
        <w:trPr>
          <w:trHeight w:val="397"/>
        </w:trPr>
        <w:tc>
          <w:tcPr>
            <w:tcW w:w="1809" w:type="dxa"/>
            <w:vAlign w:val="center"/>
          </w:tcPr>
          <w:p w14:paraId="3F267330" w14:textId="2E125CAF" w:rsidR="00B31DB9" w:rsidRPr="00C469F0" w:rsidRDefault="00581B58" w:rsidP="006345EC">
            <w:pPr>
              <w:jc w:val="both"/>
              <w:rPr>
                <w:szCs w:val="20"/>
              </w:rPr>
            </w:pPr>
            <w:r>
              <w:rPr>
                <w:szCs w:val="20"/>
              </w:rPr>
              <w:t>HealthcareProfessionalOrgUnit</w:t>
            </w:r>
            <w:r w:rsidR="00B31DB9" w:rsidRPr="00C469F0">
              <w:rPr>
                <w:szCs w:val="20"/>
              </w:rPr>
              <w:t>.orgUnitTelecom</w:t>
            </w:r>
          </w:p>
        </w:tc>
        <w:tc>
          <w:tcPr>
            <w:tcW w:w="2977" w:type="dxa"/>
            <w:vAlign w:val="center"/>
          </w:tcPr>
          <w:p w14:paraId="411DCE88" w14:textId="77777777" w:rsidR="00B31DB9" w:rsidRPr="001A2000" w:rsidRDefault="00B31DB9" w:rsidP="006345EC">
            <w:pPr>
              <w:jc w:val="both"/>
              <w:rPr>
                <w:rFonts w:cs="Arial"/>
                <w:szCs w:val="20"/>
              </w:rPr>
            </w:pPr>
            <w:r>
              <w:rPr>
                <w:rFonts w:cs="Arial"/>
                <w:szCs w:val="20"/>
              </w:rPr>
              <w:t>Tele och eKommunikation.tele ekom adress</w:t>
            </w:r>
          </w:p>
        </w:tc>
        <w:tc>
          <w:tcPr>
            <w:tcW w:w="4111" w:type="dxa"/>
            <w:vAlign w:val="center"/>
          </w:tcPr>
          <w:p w14:paraId="2F8905EF" w14:textId="0012CD74"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/orgUnitTelecom</w:t>
            </w:r>
          </w:p>
        </w:tc>
      </w:tr>
      <w:tr w:rsidR="00B31DB9" w:rsidRPr="00911BBA" w14:paraId="0B6BB976" w14:textId="77777777" w:rsidTr="001542CF">
        <w:trPr>
          <w:trHeight w:val="397"/>
        </w:trPr>
        <w:tc>
          <w:tcPr>
            <w:tcW w:w="1809" w:type="dxa"/>
            <w:vAlign w:val="center"/>
          </w:tcPr>
          <w:p w14:paraId="67A724D9" w14:textId="23E9D202" w:rsidR="00B31DB9" w:rsidRPr="00C469F0" w:rsidRDefault="00581B58" w:rsidP="006345EC">
            <w:pPr>
              <w:jc w:val="both"/>
              <w:rPr>
                <w:szCs w:val="20"/>
              </w:rPr>
            </w:pPr>
            <w:r>
              <w:rPr>
                <w:szCs w:val="20"/>
              </w:rPr>
              <w:t>HealthcareProfessionalOrgUnit</w:t>
            </w:r>
            <w:r w:rsidR="00B31DB9" w:rsidRPr="00C469F0">
              <w:rPr>
                <w:szCs w:val="20"/>
              </w:rPr>
              <w:t>.orgUnitEmail</w:t>
            </w:r>
          </w:p>
        </w:tc>
        <w:tc>
          <w:tcPr>
            <w:tcW w:w="2977" w:type="dxa"/>
            <w:vAlign w:val="center"/>
          </w:tcPr>
          <w:p w14:paraId="123D7B37" w14:textId="77777777" w:rsidR="00B31DB9" w:rsidRPr="001A2000" w:rsidRDefault="00B31DB9" w:rsidP="006345EC">
            <w:pPr>
              <w:jc w:val="both"/>
              <w:rPr>
                <w:rFonts w:cs="Arial"/>
                <w:spacing w:val="-1"/>
                <w:szCs w:val="20"/>
              </w:rPr>
            </w:pPr>
            <w:r>
              <w:rPr>
                <w:rFonts w:cs="Arial"/>
                <w:szCs w:val="20"/>
              </w:rPr>
              <w:t>Tele och eKommunikation.tele ekom adress</w:t>
            </w:r>
          </w:p>
        </w:tc>
        <w:tc>
          <w:tcPr>
            <w:tcW w:w="4111" w:type="dxa"/>
            <w:vAlign w:val="center"/>
          </w:tcPr>
          <w:p w14:paraId="5BACB369" w14:textId="6C609582"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/orgUnitEmail</w:t>
            </w:r>
          </w:p>
        </w:tc>
      </w:tr>
      <w:tr w:rsidR="00B31DB9" w:rsidRPr="00911BBA" w14:paraId="4A9B578C" w14:textId="77777777" w:rsidTr="001542CF">
        <w:trPr>
          <w:trHeight w:val="397"/>
        </w:trPr>
        <w:tc>
          <w:tcPr>
            <w:tcW w:w="1809" w:type="dxa"/>
            <w:vAlign w:val="center"/>
          </w:tcPr>
          <w:p w14:paraId="3EB69013" w14:textId="616710C8" w:rsidR="00B31DB9" w:rsidRPr="00C469F0" w:rsidRDefault="00581B58" w:rsidP="006345EC">
            <w:pPr>
              <w:jc w:val="both"/>
              <w:rPr>
                <w:szCs w:val="20"/>
                <w:u w:val="single"/>
              </w:rPr>
            </w:pPr>
            <w:r>
              <w:rPr>
                <w:szCs w:val="20"/>
              </w:rPr>
              <w:t>HealthcareProfessionalOrgUnit</w:t>
            </w:r>
            <w:r w:rsidR="00B31DB9" w:rsidRPr="00C469F0">
              <w:rPr>
                <w:szCs w:val="20"/>
              </w:rPr>
              <w:t>.orgUnitAddress</w:t>
            </w:r>
          </w:p>
        </w:tc>
        <w:tc>
          <w:tcPr>
            <w:tcW w:w="2977" w:type="dxa"/>
            <w:vAlign w:val="center"/>
          </w:tcPr>
          <w:p w14:paraId="7CC2092F" w14:textId="77777777" w:rsidR="00B31DB9" w:rsidRDefault="00B31DB9" w:rsidP="006345EC">
            <w:pPr>
              <w:jc w:val="both"/>
              <w:rPr>
                <w:rFonts w:cs="Arial"/>
                <w:spacing w:val="-1"/>
                <w:szCs w:val="20"/>
              </w:rPr>
            </w:pPr>
            <w:r>
              <w:rPr>
                <w:rFonts w:cs="Arial"/>
                <w:spacing w:val="-1"/>
                <w:szCs w:val="20"/>
              </w:rPr>
              <w:t>Adress.adress 1,</w:t>
            </w:r>
          </w:p>
          <w:p w14:paraId="3AE73993" w14:textId="77777777" w:rsidR="00B31DB9" w:rsidRDefault="00B31DB9" w:rsidP="006345EC">
            <w:pPr>
              <w:jc w:val="both"/>
              <w:rPr>
                <w:rFonts w:cs="Arial"/>
                <w:spacing w:val="-1"/>
                <w:szCs w:val="20"/>
              </w:rPr>
            </w:pPr>
            <w:r>
              <w:rPr>
                <w:rFonts w:cs="Arial"/>
                <w:spacing w:val="-1"/>
                <w:szCs w:val="20"/>
              </w:rPr>
              <w:t>Adress.postnummer &amp;</w:t>
            </w:r>
          </w:p>
          <w:p w14:paraId="53988CA6" w14:textId="77777777" w:rsidR="00B31DB9" w:rsidRPr="001A2000" w:rsidRDefault="00B31DB9" w:rsidP="006345EC">
            <w:pPr>
              <w:jc w:val="both"/>
              <w:rPr>
                <w:rFonts w:cs="Arial"/>
                <w:spacing w:val="-1"/>
                <w:szCs w:val="20"/>
              </w:rPr>
            </w:pPr>
            <w:r>
              <w:rPr>
                <w:rFonts w:cs="Arial"/>
                <w:spacing w:val="-1"/>
                <w:szCs w:val="20"/>
              </w:rPr>
              <w:t>Adress.postort</w:t>
            </w:r>
          </w:p>
        </w:tc>
        <w:tc>
          <w:tcPr>
            <w:tcW w:w="4111" w:type="dxa"/>
            <w:vAlign w:val="center"/>
          </w:tcPr>
          <w:p w14:paraId="1E58AAC0" w14:textId="5054892C" w:rsidR="00B31DB9" w:rsidRPr="003F7B8B" w:rsidRDefault="00B31DB9" w:rsidP="006345EC">
            <w:pPr>
              <w:jc w:val="both"/>
              <w:rPr>
                <w:szCs w:val="20"/>
                <w:lang w:val="en-US"/>
              </w:rPr>
            </w:pPr>
            <w:r w:rsidRPr="003F7B8B">
              <w:rPr>
                <w:szCs w:val="20"/>
                <w:lang w:val="en-US"/>
              </w:rPr>
              <w:t>rheumatoidArthritisData/</w:t>
            </w:r>
            <w:r w:rsidR="00E351BB">
              <w:rPr>
                <w:szCs w:val="20"/>
                <w:lang w:val="en-US"/>
              </w:rPr>
              <w:t>RheumatoidArthritisData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/orgUnitAddress</w:t>
            </w:r>
          </w:p>
        </w:tc>
      </w:tr>
      <w:tr w:rsidR="00B31DB9" w:rsidRPr="00911BBA" w14:paraId="3BA20088" w14:textId="77777777" w:rsidTr="001542CF">
        <w:trPr>
          <w:trHeight w:val="397"/>
        </w:trPr>
        <w:tc>
          <w:tcPr>
            <w:tcW w:w="1809" w:type="dxa"/>
            <w:vAlign w:val="center"/>
          </w:tcPr>
          <w:p w14:paraId="447A80DB" w14:textId="555C3665" w:rsidR="00B31DB9" w:rsidRPr="00C469F0" w:rsidRDefault="00581B58" w:rsidP="006345EC">
            <w:pPr>
              <w:jc w:val="both"/>
              <w:rPr>
                <w:szCs w:val="20"/>
              </w:rPr>
            </w:pPr>
            <w:r>
              <w:rPr>
                <w:szCs w:val="20"/>
              </w:rPr>
              <w:t>HealthcareProfes</w:t>
            </w:r>
            <w:r>
              <w:rPr>
                <w:szCs w:val="20"/>
              </w:rPr>
              <w:lastRenderedPageBreak/>
              <w:t>sionalOrgUnit</w:t>
            </w:r>
            <w:r w:rsidR="00B31DB9" w:rsidRPr="00C469F0">
              <w:rPr>
                <w:szCs w:val="20"/>
              </w:rPr>
              <w:t>.orgUnitLocation</w:t>
            </w:r>
          </w:p>
        </w:tc>
        <w:tc>
          <w:tcPr>
            <w:tcW w:w="2977" w:type="dxa"/>
            <w:vAlign w:val="center"/>
          </w:tcPr>
          <w:p w14:paraId="2AAE3A16" w14:textId="77777777" w:rsidR="00B31DB9" w:rsidRPr="001A2000" w:rsidRDefault="00B31DB9" w:rsidP="006345EC">
            <w:pPr>
              <w:jc w:val="both"/>
              <w:rPr>
                <w:rFonts w:cs="Arial"/>
                <w:spacing w:val="-1"/>
                <w:szCs w:val="20"/>
              </w:rPr>
            </w:pPr>
            <w:r w:rsidRPr="00C11300">
              <w:rPr>
                <w:rFonts w:cs="Arial"/>
                <w:i/>
                <w:color w:val="FF0000"/>
                <w:szCs w:val="20"/>
              </w:rPr>
              <w:lastRenderedPageBreak/>
              <w:t xml:space="preserve">Saknar motsvarighet i V-TIM </w:t>
            </w:r>
            <w:r w:rsidRPr="00C11300">
              <w:rPr>
                <w:rFonts w:cs="Arial"/>
                <w:i/>
                <w:color w:val="FF0000"/>
                <w:szCs w:val="20"/>
              </w:rPr>
              <w:lastRenderedPageBreak/>
              <w:t>2.2</w:t>
            </w:r>
          </w:p>
        </w:tc>
        <w:tc>
          <w:tcPr>
            <w:tcW w:w="4111" w:type="dxa"/>
            <w:vAlign w:val="center"/>
          </w:tcPr>
          <w:p w14:paraId="78F72060" w14:textId="561F48A8" w:rsidR="00B31DB9" w:rsidRPr="003F7B8B" w:rsidRDefault="00B31DB9" w:rsidP="006345EC">
            <w:pPr>
              <w:jc w:val="both"/>
              <w:rPr>
                <w:szCs w:val="20"/>
                <w:lang w:val="en-US"/>
              </w:rPr>
            </w:pPr>
            <w:r w:rsidRPr="003F7B8B">
              <w:rPr>
                <w:szCs w:val="20"/>
                <w:lang w:val="en-US"/>
              </w:rPr>
              <w:lastRenderedPageBreak/>
              <w:t>rheumatoidArthritisData/</w:t>
            </w:r>
            <w:r w:rsidR="00E351BB">
              <w:rPr>
                <w:szCs w:val="20"/>
                <w:lang w:val="en-US"/>
              </w:rPr>
              <w:t>RheumatoidArthr</w:t>
            </w:r>
            <w:r w:rsidR="00E351BB">
              <w:rPr>
                <w:szCs w:val="20"/>
                <w:lang w:val="en-US"/>
              </w:rPr>
              <w:lastRenderedPageBreak/>
              <w:t>itisData</w:t>
            </w:r>
            <w:r>
              <w:rPr>
                <w:szCs w:val="20"/>
                <w:lang w:val="en-US"/>
              </w:rPr>
              <w:t>Header</w:t>
            </w:r>
            <w:r w:rsidRPr="003F7B8B">
              <w:rPr>
                <w:szCs w:val="20"/>
                <w:lang w:val="en-US"/>
              </w:rPr>
              <w:t>/</w:t>
            </w:r>
            <w:r>
              <w:rPr>
                <w:szCs w:val="20"/>
                <w:lang w:val="en-US"/>
              </w:rPr>
              <w:t>AccountableHealthcareProfessional</w:t>
            </w:r>
            <w:r w:rsidRPr="003F7B8B">
              <w:rPr>
                <w:szCs w:val="20"/>
                <w:lang w:val="en-US"/>
              </w:rPr>
              <w:t>/</w:t>
            </w:r>
            <w:r w:rsidR="00581B58">
              <w:rPr>
                <w:szCs w:val="20"/>
                <w:lang w:val="en-US"/>
              </w:rPr>
              <w:t>HealthcareProfessionalOrgUnit</w:t>
            </w:r>
            <w:r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77777777" w:rsidR="00B31DB9" w:rsidRPr="00C469F0" w:rsidRDefault="00B31DB9" w:rsidP="006345EC">
            <w:pPr>
              <w:jc w:val="both"/>
              <w:rPr>
                <w:szCs w:val="20"/>
              </w:rPr>
            </w:pPr>
            <w:r>
              <w:rPr>
                <w:szCs w:val="20"/>
              </w:rPr>
              <w:lastRenderedPageBreak/>
              <w:t>AccountableHealthcareProfessional</w:t>
            </w:r>
            <w:r w:rsidRPr="00C469F0">
              <w:rPr>
                <w:szCs w:val="20"/>
              </w:rPr>
              <w:t>.healthcareProfessionalCareUnitHSAId</w:t>
            </w:r>
          </w:p>
        </w:tc>
        <w:tc>
          <w:tcPr>
            <w:tcW w:w="2977" w:type="dxa"/>
            <w:vAlign w:val="center"/>
          </w:tcPr>
          <w:p w14:paraId="4EE38B2A" w14:textId="77777777" w:rsidR="00B31DB9" w:rsidRPr="00C469F0" w:rsidRDefault="00B31DB9" w:rsidP="006345EC">
            <w:pPr>
              <w:jc w:val="both"/>
              <w:rPr>
                <w:szCs w:val="20"/>
              </w:rPr>
            </w:pPr>
            <w:r>
              <w:rPr>
                <w:rFonts w:cs="Arial"/>
                <w:spacing w:val="-1"/>
                <w:szCs w:val="20"/>
              </w:rPr>
              <w:t>Informationsresurs.vårdenhet id</w:t>
            </w:r>
          </w:p>
        </w:tc>
        <w:tc>
          <w:tcPr>
            <w:tcW w:w="4111" w:type="dxa"/>
            <w:vAlign w:val="center"/>
          </w:tcPr>
          <w:p w14:paraId="0A5EADFE" w14:textId="09332F8C" w:rsidR="00B31DB9" w:rsidRPr="00C469F0" w:rsidRDefault="00B31DB9" w:rsidP="006345EC">
            <w:pPr>
              <w:jc w:val="both"/>
              <w:rPr>
                <w:szCs w:val="20"/>
                <w:lang w:val="en-US"/>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77777777" w:rsidR="00B31DB9" w:rsidRPr="00C469F0" w:rsidRDefault="00B31DB9" w:rsidP="006345EC">
            <w:pPr>
              <w:jc w:val="both"/>
              <w:rPr>
                <w:szCs w:val="20"/>
              </w:rPr>
            </w:pPr>
            <w:r>
              <w:rPr>
                <w:szCs w:val="20"/>
              </w:rPr>
              <w:t>AccountableHealthcareProfessional</w:t>
            </w:r>
            <w:r w:rsidRPr="00C469F0">
              <w:rPr>
                <w:szCs w:val="20"/>
              </w:rPr>
              <w:t>.healthcareProfessionalCareGiverHSAId</w:t>
            </w:r>
          </w:p>
        </w:tc>
        <w:tc>
          <w:tcPr>
            <w:tcW w:w="2977" w:type="dxa"/>
            <w:vAlign w:val="center"/>
          </w:tcPr>
          <w:p w14:paraId="1A2E52EE" w14:textId="77777777" w:rsidR="00B31DB9" w:rsidRPr="00C469F0" w:rsidRDefault="00B31DB9" w:rsidP="006345EC">
            <w:pPr>
              <w:jc w:val="both"/>
              <w:rPr>
                <w:rFonts w:cs="Arial"/>
                <w:szCs w:val="20"/>
              </w:rPr>
            </w:pPr>
            <w:r>
              <w:rPr>
                <w:rFonts w:cs="Arial"/>
                <w:spacing w:val="-1"/>
                <w:szCs w:val="20"/>
              </w:rPr>
              <w:t>Informationsresurs.vårdgivare id</w:t>
            </w:r>
          </w:p>
        </w:tc>
        <w:tc>
          <w:tcPr>
            <w:tcW w:w="4111" w:type="dxa"/>
            <w:vAlign w:val="center"/>
          </w:tcPr>
          <w:p w14:paraId="7E3042AF" w14:textId="0BB3D186"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r>
              <w:rPr>
                <w:szCs w:val="20"/>
              </w:rPr>
              <w:t>AccountableHealthcareProfessional</w:t>
            </w:r>
            <w:r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D9F9FC6" w:rsidR="00B31DB9" w:rsidRPr="00C469F0" w:rsidRDefault="00B31DB9" w:rsidP="006345EC">
            <w:pPr>
              <w:jc w:val="both"/>
              <w:rPr>
                <w:szCs w:val="20"/>
              </w:rPr>
            </w:pPr>
            <w:r w:rsidRPr="00C469F0">
              <w:rPr>
                <w:szCs w:val="20"/>
              </w:rPr>
              <w:t>LegalAuthenticator.legalAuthenticatorTime</w:t>
            </w:r>
          </w:p>
        </w:tc>
        <w:tc>
          <w:tcPr>
            <w:tcW w:w="2977" w:type="dxa"/>
            <w:vAlign w:val="center"/>
          </w:tcPr>
          <w:p w14:paraId="30903B8C" w14:textId="77777777" w:rsidR="00B31DB9" w:rsidRPr="00C469F0" w:rsidRDefault="00B31DB9" w:rsidP="006345EC">
            <w:pPr>
              <w:jc w:val="both"/>
              <w:rPr>
                <w:rFonts w:cs="Arial"/>
                <w:szCs w:val="20"/>
              </w:rPr>
            </w:pPr>
            <w:r w:rsidRPr="00C11300">
              <w:rPr>
                <w:rFonts w:cs="Arial"/>
                <w:i/>
                <w:color w:val="FF0000"/>
                <w:szCs w:val="20"/>
              </w:rPr>
              <w:t>Saknar motsvarighet i V-TIM 2.2</w:t>
            </w:r>
          </w:p>
        </w:tc>
        <w:tc>
          <w:tcPr>
            <w:tcW w:w="4111" w:type="dxa"/>
            <w:vAlign w:val="center"/>
          </w:tcPr>
          <w:p w14:paraId="28493A42" w14:textId="0C79B5FC"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/LegalAuthenticator/legalAuthenticatorTime</w:t>
            </w:r>
          </w:p>
        </w:tc>
      </w:tr>
      <w:tr w:rsidR="00B31DB9" w:rsidRPr="00C470D0" w14:paraId="4B3C2795" w14:textId="77777777" w:rsidTr="001542CF">
        <w:trPr>
          <w:trHeight w:val="397"/>
        </w:trPr>
        <w:tc>
          <w:tcPr>
            <w:tcW w:w="1809" w:type="dxa"/>
            <w:vAlign w:val="center"/>
          </w:tcPr>
          <w:p w14:paraId="493ABD31" w14:textId="7FC15C06" w:rsidR="00B31DB9" w:rsidRPr="00C469F0" w:rsidRDefault="00B31DB9" w:rsidP="006345EC">
            <w:pPr>
              <w:jc w:val="both"/>
              <w:rPr>
                <w:szCs w:val="20"/>
              </w:rPr>
            </w:pPr>
            <w:r w:rsidRPr="00C469F0">
              <w:rPr>
                <w:szCs w:val="20"/>
              </w:rPr>
              <w:t>LegalAuthenticator.legalAuthenticatorHSAId</w:t>
            </w:r>
          </w:p>
        </w:tc>
        <w:tc>
          <w:tcPr>
            <w:tcW w:w="2977" w:type="dxa"/>
            <w:vAlign w:val="center"/>
          </w:tcPr>
          <w:p w14:paraId="6D78EC8C" w14:textId="77777777" w:rsidR="00B31DB9" w:rsidRPr="00C469F0" w:rsidRDefault="00B31DB9" w:rsidP="006345EC">
            <w:pPr>
              <w:jc w:val="both"/>
              <w:rPr>
                <w:rFonts w:cs="Arial"/>
                <w:szCs w:val="20"/>
              </w:rPr>
            </w:pPr>
            <w:r w:rsidRPr="00336280">
              <w:rPr>
                <w:rFonts w:cs="Arial"/>
                <w:spacing w:val="-1"/>
                <w:szCs w:val="20"/>
              </w:rPr>
              <w:t>Vård- och omsorgsutövare.personal id</w:t>
            </w:r>
          </w:p>
        </w:tc>
        <w:tc>
          <w:tcPr>
            <w:tcW w:w="4111" w:type="dxa"/>
            <w:vAlign w:val="center"/>
          </w:tcPr>
          <w:p w14:paraId="53179857" w14:textId="34472FC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/LegalAuthenticator/legalAuthenticatorHSAId</w:t>
            </w:r>
          </w:p>
        </w:tc>
      </w:tr>
      <w:tr w:rsidR="00B31DB9" w:rsidRPr="00C470D0" w14:paraId="4479DE8C" w14:textId="77777777" w:rsidTr="001542CF">
        <w:trPr>
          <w:trHeight w:val="397"/>
        </w:trPr>
        <w:tc>
          <w:tcPr>
            <w:tcW w:w="1809" w:type="dxa"/>
            <w:vAlign w:val="center"/>
          </w:tcPr>
          <w:p w14:paraId="5DC76122" w14:textId="37F43E01" w:rsidR="00B31DB9" w:rsidRPr="00C469F0" w:rsidRDefault="00B31DB9" w:rsidP="006345EC">
            <w:pPr>
              <w:jc w:val="both"/>
              <w:rPr>
                <w:szCs w:val="20"/>
              </w:rPr>
            </w:pPr>
            <w:r w:rsidRPr="00C469F0">
              <w:rPr>
                <w:szCs w:val="20"/>
              </w:rPr>
              <w:t>LegalAuthenticator.legalAuthenticatorName</w:t>
            </w:r>
          </w:p>
        </w:tc>
        <w:tc>
          <w:tcPr>
            <w:tcW w:w="2977" w:type="dxa"/>
            <w:vAlign w:val="center"/>
          </w:tcPr>
          <w:p w14:paraId="44E645AB" w14:textId="77777777" w:rsidR="00B31DB9" w:rsidRPr="00C469F0" w:rsidRDefault="00B31DB9" w:rsidP="006345EC">
            <w:pPr>
              <w:jc w:val="both"/>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2A00DE14"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w:t>
            </w:r>
          </w:p>
        </w:tc>
      </w:tr>
      <w:tr w:rsidR="00B31DB9" w:rsidRPr="00C470D0" w14:paraId="396BA25E" w14:textId="77777777" w:rsidTr="001542CF">
        <w:trPr>
          <w:trHeight w:val="397"/>
        </w:trPr>
        <w:tc>
          <w:tcPr>
            <w:tcW w:w="1809" w:type="dxa"/>
            <w:vAlign w:val="center"/>
          </w:tcPr>
          <w:p w14:paraId="125B6C64" w14:textId="7E54779C"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0D42094E" w14:textId="097D8D6B"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30A6EB28" w:rsidR="00B31DB9" w:rsidRPr="00C469F0" w:rsidRDefault="00E351BB" w:rsidP="006345EC">
            <w:pPr>
              <w:jc w:val="both"/>
              <w:rPr>
                <w:szCs w:val="20"/>
              </w:rPr>
            </w:pPr>
            <w:r>
              <w:rPr>
                <w:szCs w:val="20"/>
              </w:rPr>
              <w:t>RheumatoidArthritisData</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6345EC">
            <w:pPr>
              <w:jc w:val="both"/>
              <w:rPr>
                <w:rFonts w:cs="Arial"/>
                <w:i/>
                <w:szCs w:val="20"/>
              </w:rPr>
            </w:pPr>
            <w:r>
              <w:rPr>
                <w:rFonts w:cs="Arial"/>
                <w:spacing w:val="-1"/>
                <w:szCs w:val="20"/>
              </w:rPr>
              <w:t>Informationsresurs.kontakt id</w:t>
            </w:r>
          </w:p>
        </w:tc>
        <w:tc>
          <w:tcPr>
            <w:tcW w:w="4111" w:type="dxa"/>
            <w:vAlign w:val="center"/>
          </w:tcPr>
          <w:p w14:paraId="58F7164C" w14:textId="0E983A98" w:rsidR="00B31DB9" w:rsidRPr="00C469F0" w:rsidRDefault="00B31DB9" w:rsidP="006345EC">
            <w:pPr>
              <w:jc w:val="both"/>
              <w:rPr>
                <w:szCs w:val="20"/>
              </w:rPr>
            </w:pPr>
            <w:r w:rsidRPr="00C469F0">
              <w:rPr>
                <w:szCs w:val="20"/>
              </w:rPr>
              <w:t>rheumatoidArthritisData/</w:t>
            </w:r>
            <w:r w:rsidR="00E351BB">
              <w:rPr>
                <w:szCs w:val="20"/>
              </w:rPr>
              <w:t>RheumatoidArthritisData</w:t>
            </w:r>
            <w:r>
              <w:rPr>
                <w:szCs w:val="20"/>
              </w:rPr>
              <w:t>Header</w:t>
            </w:r>
            <w:r w:rsidRPr="00C469F0">
              <w:rPr>
                <w:szCs w:val="20"/>
              </w:rPr>
              <w:t>/careContactId</w:t>
            </w:r>
          </w:p>
        </w:tc>
      </w:tr>
      <w:tr w:rsidR="00B31DB9" w:rsidRPr="00C469F0" w14:paraId="5AB07F87" w14:textId="77777777" w:rsidTr="001542CF">
        <w:trPr>
          <w:trHeight w:val="397"/>
        </w:trPr>
        <w:tc>
          <w:tcPr>
            <w:tcW w:w="1809" w:type="dxa"/>
            <w:vAlign w:val="center"/>
          </w:tcPr>
          <w:p w14:paraId="3F4BED81" w14:textId="77777777" w:rsidR="00B31DB9" w:rsidRPr="00C469F0" w:rsidRDefault="00B31DB9" w:rsidP="006345EC">
            <w:pPr>
              <w:jc w:val="both"/>
              <w:rPr>
                <w:szCs w:val="20"/>
              </w:rPr>
            </w:pPr>
            <w:r w:rsidRPr="00C469F0">
              <w:rPr>
                <w:szCs w:val="20"/>
              </w:rPr>
              <w:t>rheumatoidArthritisDataBody</w:t>
            </w:r>
          </w:p>
        </w:tc>
        <w:tc>
          <w:tcPr>
            <w:tcW w:w="2977" w:type="dxa"/>
            <w:vAlign w:val="center"/>
          </w:tcPr>
          <w:p w14:paraId="5EE3477A" w14:textId="77777777" w:rsidR="00B31DB9" w:rsidRPr="00C469F0" w:rsidRDefault="00B31DB9"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5039F673" w14:textId="77777777" w:rsidR="00B31DB9" w:rsidRPr="00C469F0" w:rsidRDefault="00B31DB9" w:rsidP="006345EC">
            <w:pPr>
              <w:jc w:val="both"/>
              <w:rPr>
                <w:szCs w:val="20"/>
              </w:rPr>
            </w:pPr>
          </w:p>
        </w:tc>
      </w:tr>
      <w:tr w:rsidR="00B31DB9" w:rsidRPr="00C469F0" w14:paraId="598D085C" w14:textId="77777777" w:rsidTr="001542CF">
        <w:trPr>
          <w:trHeight w:val="397"/>
        </w:trPr>
        <w:tc>
          <w:tcPr>
            <w:tcW w:w="1809" w:type="dxa"/>
            <w:vAlign w:val="center"/>
          </w:tcPr>
          <w:p w14:paraId="40195182" w14:textId="2FFB6E87" w:rsidR="00B31DB9" w:rsidRPr="00C469F0" w:rsidRDefault="00B31DB9" w:rsidP="006345EC">
            <w:pPr>
              <w:jc w:val="both"/>
              <w:rPr>
                <w:szCs w:val="20"/>
              </w:rPr>
            </w:pPr>
            <w:r w:rsidRPr="00C469F0">
              <w:rPr>
                <w:szCs w:val="20"/>
              </w:rPr>
              <w:t>Drug.nplId</w:t>
            </w:r>
          </w:p>
        </w:tc>
        <w:tc>
          <w:tcPr>
            <w:tcW w:w="2977" w:type="dxa"/>
            <w:vAlign w:val="center"/>
          </w:tcPr>
          <w:p w14:paraId="2658BE8C" w14:textId="77777777" w:rsidR="00B31DB9" w:rsidRPr="00C469F0" w:rsidRDefault="00B31DB9" w:rsidP="006345EC">
            <w:pPr>
              <w:jc w:val="both"/>
              <w:rPr>
                <w:rFonts w:cs="Arial"/>
                <w:spacing w:val="-1"/>
                <w:szCs w:val="20"/>
              </w:rPr>
            </w:pPr>
            <w:r w:rsidRPr="00C469F0">
              <w:rPr>
                <w:rFonts w:cs="Arial"/>
                <w:spacing w:val="-1"/>
                <w:szCs w:val="20"/>
              </w:rPr>
              <w:t>Specifikation läkemedel.specifikation läkemedel_id</w:t>
            </w:r>
          </w:p>
        </w:tc>
        <w:tc>
          <w:tcPr>
            <w:tcW w:w="4111" w:type="dxa"/>
            <w:vAlign w:val="center"/>
          </w:tcPr>
          <w:p w14:paraId="3592BDED" w14:textId="40EAF363" w:rsidR="00B31DB9" w:rsidRPr="00C469F0" w:rsidRDefault="00B31DB9" w:rsidP="006345EC">
            <w:pPr>
              <w:jc w:val="both"/>
              <w:rPr>
                <w:szCs w:val="20"/>
              </w:rPr>
            </w:pPr>
            <w:r w:rsidRPr="00C469F0">
              <w:rPr>
                <w:szCs w:val="20"/>
              </w:rPr>
              <w:t>rheumatoidArthritisData/rheumatoidArthritisDataBody/Drug/nplId</w:t>
            </w:r>
          </w:p>
        </w:tc>
      </w:tr>
      <w:tr w:rsidR="00B31DB9" w:rsidRPr="00C469F0" w14:paraId="4E3184A5" w14:textId="77777777" w:rsidTr="001542CF">
        <w:trPr>
          <w:trHeight w:val="397"/>
        </w:trPr>
        <w:tc>
          <w:tcPr>
            <w:tcW w:w="1809" w:type="dxa"/>
            <w:vAlign w:val="center"/>
          </w:tcPr>
          <w:p w14:paraId="12869468" w14:textId="5BCBF36E" w:rsidR="00B31DB9" w:rsidRPr="00C469F0" w:rsidRDefault="00B31DB9" w:rsidP="006345EC">
            <w:pPr>
              <w:jc w:val="both"/>
              <w:rPr>
                <w:szCs w:val="20"/>
              </w:rPr>
            </w:pPr>
            <w:r w:rsidRPr="00C469F0">
              <w:rPr>
                <w:szCs w:val="20"/>
              </w:rPr>
              <w:t>Drug.atcCode</w:t>
            </w:r>
          </w:p>
        </w:tc>
        <w:tc>
          <w:tcPr>
            <w:tcW w:w="2977" w:type="dxa"/>
            <w:vAlign w:val="center"/>
          </w:tcPr>
          <w:p w14:paraId="4FF80B3C" w14:textId="77777777" w:rsidR="00B31DB9" w:rsidRPr="00C469F0" w:rsidRDefault="00B31DB9" w:rsidP="006345EC">
            <w:pPr>
              <w:jc w:val="both"/>
              <w:rPr>
                <w:rFonts w:cs="Arial"/>
                <w:i/>
                <w:szCs w:val="20"/>
              </w:rPr>
            </w:pPr>
            <w:r w:rsidRPr="00C11300">
              <w:rPr>
                <w:rFonts w:cs="Arial"/>
                <w:i/>
                <w:color w:val="FF0000"/>
                <w:szCs w:val="20"/>
              </w:rPr>
              <w:t>Saknar motsvarighet i V-TIM 2.2</w:t>
            </w:r>
          </w:p>
        </w:tc>
        <w:tc>
          <w:tcPr>
            <w:tcW w:w="4111" w:type="dxa"/>
            <w:vAlign w:val="center"/>
          </w:tcPr>
          <w:p w14:paraId="79D3D223" w14:textId="108806EB" w:rsidR="00B31DB9" w:rsidRPr="00C469F0" w:rsidRDefault="00B31DB9" w:rsidP="006345EC">
            <w:pPr>
              <w:jc w:val="both"/>
              <w:rPr>
                <w:szCs w:val="20"/>
              </w:rPr>
            </w:pPr>
            <w:r w:rsidRPr="00C469F0">
              <w:rPr>
                <w:szCs w:val="20"/>
              </w:rPr>
              <w:t>rheumatoidArthritisData/rheumatoidArthritisDataBody/Drug/atcCode</w:t>
            </w:r>
          </w:p>
        </w:tc>
      </w:tr>
      <w:tr w:rsidR="00B31DB9" w:rsidRPr="00C469F0" w14:paraId="0C845001" w14:textId="77777777" w:rsidTr="001542CF">
        <w:trPr>
          <w:trHeight w:val="397"/>
        </w:trPr>
        <w:tc>
          <w:tcPr>
            <w:tcW w:w="1809" w:type="dxa"/>
            <w:vAlign w:val="center"/>
          </w:tcPr>
          <w:p w14:paraId="5CBA9890" w14:textId="3A469A41" w:rsidR="00B31DB9" w:rsidRPr="00C469F0" w:rsidRDefault="00B31DB9" w:rsidP="006345EC">
            <w:pPr>
              <w:jc w:val="both"/>
              <w:rPr>
                <w:szCs w:val="20"/>
              </w:rPr>
            </w:pPr>
            <w:r w:rsidRPr="00C469F0">
              <w:rPr>
                <w:szCs w:val="20"/>
              </w:rPr>
              <w:t>Drug.name</w:t>
            </w:r>
          </w:p>
        </w:tc>
        <w:tc>
          <w:tcPr>
            <w:tcW w:w="2977" w:type="dxa"/>
            <w:vAlign w:val="center"/>
          </w:tcPr>
          <w:p w14:paraId="7D7BB85B" w14:textId="77777777" w:rsidR="00B31DB9" w:rsidRPr="00C469F0" w:rsidRDefault="00B31DB9" w:rsidP="006345EC">
            <w:pPr>
              <w:jc w:val="both"/>
              <w:rPr>
                <w:rFonts w:cs="Arial"/>
                <w:spacing w:val="-1"/>
                <w:szCs w:val="20"/>
              </w:rPr>
            </w:pPr>
            <w:r w:rsidRPr="00C469F0">
              <w:rPr>
                <w:rFonts w:cs="Arial"/>
                <w:spacing w:val="-1"/>
                <w:szCs w:val="20"/>
              </w:rPr>
              <w:t>Specifikation läkemedel.</w:t>
            </w:r>
            <w:r w:rsidRPr="00892EE8">
              <w:rPr>
                <w:rFonts w:cs="Arial"/>
                <w:spacing w:val="-1"/>
                <w:szCs w:val="20"/>
              </w:rPr>
              <w:t>varumärke namn</w:t>
            </w:r>
          </w:p>
        </w:tc>
        <w:tc>
          <w:tcPr>
            <w:tcW w:w="4111" w:type="dxa"/>
            <w:vAlign w:val="center"/>
          </w:tcPr>
          <w:p w14:paraId="0E5C786B" w14:textId="77777777" w:rsidR="00B31DB9" w:rsidRPr="00C469F0" w:rsidRDefault="00B31DB9" w:rsidP="006345EC">
            <w:pPr>
              <w:jc w:val="both"/>
              <w:rPr>
                <w:szCs w:val="20"/>
              </w:rPr>
            </w:pPr>
            <w:r w:rsidRPr="00C469F0">
              <w:rPr>
                <w:szCs w:val="20"/>
              </w:rPr>
              <w:t>rheumatoidArthritisData/rheumatoidArthritisDataBody/</w:t>
            </w:r>
          </w:p>
        </w:tc>
      </w:tr>
      <w:tr w:rsidR="00B31DB9" w:rsidRPr="00C469F0" w14:paraId="257C2EF5" w14:textId="77777777" w:rsidTr="001542CF">
        <w:trPr>
          <w:trHeight w:val="397"/>
        </w:trPr>
        <w:tc>
          <w:tcPr>
            <w:tcW w:w="1809" w:type="dxa"/>
            <w:vAlign w:val="center"/>
          </w:tcPr>
          <w:p w14:paraId="4AFDF381" w14:textId="11A1F28D" w:rsidR="00B31DB9" w:rsidRPr="00C469F0" w:rsidRDefault="00B31DB9" w:rsidP="006345EC">
            <w:pPr>
              <w:jc w:val="both"/>
              <w:rPr>
                <w:szCs w:val="20"/>
              </w:rPr>
            </w:pPr>
            <w:r w:rsidRPr="00C469F0">
              <w:rPr>
                <w:szCs w:val="20"/>
              </w:rPr>
              <w:t>Drug.OfDrug</w:t>
            </w:r>
          </w:p>
        </w:tc>
        <w:tc>
          <w:tcPr>
            <w:tcW w:w="2977" w:type="dxa"/>
            <w:vAlign w:val="center"/>
          </w:tcPr>
          <w:p w14:paraId="0B737E19" w14:textId="77777777" w:rsidR="00B31DB9" w:rsidRPr="00C469F0" w:rsidRDefault="00B31DB9" w:rsidP="006345EC">
            <w:pPr>
              <w:jc w:val="both"/>
              <w:rPr>
                <w:szCs w:val="20"/>
              </w:rPr>
            </w:pPr>
            <w:r w:rsidRPr="00C469F0">
              <w:rPr>
                <w:rFonts w:cs="Arial"/>
                <w:spacing w:val="-1"/>
                <w:szCs w:val="20"/>
              </w:rPr>
              <w:t>Läkemedelsform.läkemedelsform</w:t>
            </w:r>
          </w:p>
        </w:tc>
        <w:tc>
          <w:tcPr>
            <w:tcW w:w="4111" w:type="dxa"/>
            <w:vAlign w:val="center"/>
          </w:tcPr>
          <w:p w14:paraId="68B93D93" w14:textId="4D7E12B4" w:rsidR="00B31DB9" w:rsidRPr="00C469F0" w:rsidRDefault="00B31DB9" w:rsidP="006345EC">
            <w:pPr>
              <w:jc w:val="both"/>
              <w:rPr>
                <w:szCs w:val="20"/>
              </w:rPr>
            </w:pPr>
            <w:r w:rsidRPr="00C469F0">
              <w:rPr>
                <w:szCs w:val="20"/>
              </w:rPr>
              <w:t>rheumatoidArthritisData/rheumatoidArthritisDataBody/Drug/name</w:t>
            </w:r>
          </w:p>
        </w:tc>
      </w:tr>
      <w:tr w:rsidR="00B31DB9" w:rsidRPr="00C469F0" w14:paraId="0953D820" w14:textId="77777777" w:rsidTr="001542CF">
        <w:trPr>
          <w:trHeight w:val="397"/>
        </w:trPr>
        <w:tc>
          <w:tcPr>
            <w:tcW w:w="1809" w:type="dxa"/>
            <w:vAlign w:val="center"/>
          </w:tcPr>
          <w:p w14:paraId="28223ED4" w14:textId="0CE2CCB7" w:rsidR="00B31DB9" w:rsidRPr="0060585B" w:rsidRDefault="00B31DB9" w:rsidP="006345EC">
            <w:pPr>
              <w:jc w:val="both"/>
              <w:rPr>
                <w:szCs w:val="20"/>
              </w:rPr>
            </w:pPr>
            <w:r w:rsidRPr="0060585B">
              <w:rPr>
                <w:szCs w:val="20"/>
              </w:rPr>
              <w:t>Drug.dose</w:t>
            </w:r>
          </w:p>
        </w:tc>
        <w:tc>
          <w:tcPr>
            <w:tcW w:w="2977" w:type="dxa"/>
            <w:vAlign w:val="center"/>
          </w:tcPr>
          <w:p w14:paraId="44D10BFA" w14:textId="77777777" w:rsidR="00B31DB9" w:rsidRPr="0060585B" w:rsidRDefault="00B31DB9" w:rsidP="006345EC">
            <w:pPr>
              <w:jc w:val="both"/>
              <w:rPr>
                <w:rFonts w:cs="Arial"/>
                <w:szCs w:val="20"/>
              </w:rPr>
            </w:pPr>
            <w:r>
              <w:rPr>
                <w:rFonts w:cs="Arial"/>
                <w:szCs w:val="20"/>
              </w:rPr>
              <w:t>Dosspecifikation</w:t>
            </w:r>
            <w:r w:rsidRPr="0060585B">
              <w:rPr>
                <w:rFonts w:cs="Arial"/>
                <w:szCs w:val="20"/>
              </w:rPr>
              <w:t>.</w:t>
            </w:r>
            <w:r>
              <w:rPr>
                <w:rFonts w:cs="Arial"/>
                <w:szCs w:val="20"/>
              </w:rPr>
              <w:t>kvantitet</w:t>
            </w:r>
          </w:p>
        </w:tc>
        <w:tc>
          <w:tcPr>
            <w:tcW w:w="4111" w:type="dxa"/>
            <w:vAlign w:val="center"/>
          </w:tcPr>
          <w:p w14:paraId="22C5622B" w14:textId="78A0591B" w:rsidR="00B31DB9" w:rsidRPr="00C469F0" w:rsidRDefault="00B31DB9" w:rsidP="006345EC">
            <w:pPr>
              <w:jc w:val="both"/>
              <w:rPr>
                <w:szCs w:val="20"/>
              </w:rPr>
            </w:pPr>
            <w:r w:rsidRPr="0060585B">
              <w:rPr>
                <w:szCs w:val="20"/>
              </w:rPr>
              <w:t>rheumatoidArthritisData/rheumatoidArthritisDataBody/Drug/dose</w:t>
            </w:r>
          </w:p>
        </w:tc>
      </w:tr>
      <w:tr w:rsidR="00B31DB9" w:rsidRPr="00C469F0" w14:paraId="1FECCFBD" w14:textId="77777777" w:rsidTr="001542CF">
        <w:trPr>
          <w:trHeight w:val="397"/>
        </w:trPr>
        <w:tc>
          <w:tcPr>
            <w:tcW w:w="1809" w:type="dxa"/>
            <w:vAlign w:val="center"/>
          </w:tcPr>
          <w:p w14:paraId="7097088E" w14:textId="73D43283" w:rsidR="00B31DB9" w:rsidRPr="00A24E20" w:rsidRDefault="00B31DB9" w:rsidP="006345EC">
            <w:pPr>
              <w:jc w:val="both"/>
              <w:rPr>
                <w:szCs w:val="20"/>
              </w:rPr>
            </w:pPr>
            <w:r w:rsidRPr="00A24E20">
              <w:rPr>
                <w:szCs w:val="20"/>
              </w:rPr>
              <w:t>Drug.datePeriod</w:t>
            </w:r>
          </w:p>
        </w:tc>
        <w:tc>
          <w:tcPr>
            <w:tcW w:w="2977" w:type="dxa"/>
            <w:vAlign w:val="center"/>
          </w:tcPr>
          <w:p w14:paraId="6D3033FB" w14:textId="77777777" w:rsidR="00B31DB9" w:rsidRPr="00A24E20" w:rsidRDefault="00B31DB9" w:rsidP="006345EC">
            <w:pPr>
              <w:jc w:val="both"/>
              <w:rPr>
                <w:rFonts w:eastAsia="Arial Unicode MS" w:cs="Arial"/>
                <w:szCs w:val="20"/>
              </w:rPr>
            </w:pPr>
            <w:r w:rsidRPr="00A24E20">
              <w:rPr>
                <w:rFonts w:eastAsia="Arial Unicode MS" w:cs="Arial"/>
                <w:szCs w:val="20"/>
              </w:rPr>
              <w:t xml:space="preserve">Sammansatta format.Dosering.starttidpunkt </w:t>
            </w:r>
            <w:r w:rsidRPr="00A24E20">
              <w:rPr>
                <w:rFonts w:eastAsia="Arial Unicode MS" w:cs="Arial"/>
                <w:szCs w:val="20"/>
              </w:rPr>
              <w:lastRenderedPageBreak/>
              <w:t>&amp;</w:t>
            </w:r>
          </w:p>
          <w:p w14:paraId="6D4722E3" w14:textId="77777777" w:rsidR="00B31DB9" w:rsidRPr="00A24E20" w:rsidRDefault="00B31DB9" w:rsidP="006345EC">
            <w:pPr>
              <w:jc w:val="both"/>
              <w:rPr>
                <w:rFonts w:eastAsia="Arial Unicode MS" w:cs="Arial"/>
                <w:szCs w:val="20"/>
              </w:rPr>
            </w:pPr>
            <w:r w:rsidRPr="00A24E20">
              <w:rPr>
                <w:rFonts w:eastAsia="Arial Unicode MS" w:cs="Arial"/>
                <w:szCs w:val="20"/>
              </w:rPr>
              <w:t>Sammansatta format.Dosering.sluttidpunkt</w:t>
            </w:r>
          </w:p>
        </w:tc>
        <w:tc>
          <w:tcPr>
            <w:tcW w:w="4111" w:type="dxa"/>
            <w:vAlign w:val="center"/>
          </w:tcPr>
          <w:p w14:paraId="5D123E4C" w14:textId="3A875938" w:rsidR="00B31DB9" w:rsidRPr="00C469F0" w:rsidRDefault="00B31DB9" w:rsidP="006345EC">
            <w:pPr>
              <w:jc w:val="both"/>
              <w:rPr>
                <w:szCs w:val="20"/>
              </w:rPr>
            </w:pPr>
            <w:r w:rsidRPr="00A24E20">
              <w:rPr>
                <w:szCs w:val="20"/>
              </w:rPr>
              <w:lastRenderedPageBreak/>
              <w:t>rheumatoidArthritisData/rheumatoidArthritisDataBody/Drug/datePeriod</w:t>
            </w:r>
          </w:p>
        </w:tc>
      </w:tr>
      <w:tr w:rsidR="00B31DB9" w:rsidRPr="00C469F0" w14:paraId="222D1D1A" w14:textId="77777777" w:rsidTr="001542CF">
        <w:trPr>
          <w:trHeight w:val="397"/>
        </w:trPr>
        <w:tc>
          <w:tcPr>
            <w:tcW w:w="1809" w:type="dxa"/>
            <w:vAlign w:val="center"/>
          </w:tcPr>
          <w:p w14:paraId="5AEA4F3D" w14:textId="2EA2C7F9" w:rsidR="00B31DB9" w:rsidRPr="007C0979" w:rsidRDefault="00B31DB9" w:rsidP="006345EC">
            <w:pPr>
              <w:jc w:val="both"/>
              <w:rPr>
                <w:szCs w:val="20"/>
              </w:rPr>
            </w:pPr>
            <w:r w:rsidRPr="007C0979">
              <w:rPr>
                <w:szCs w:val="20"/>
              </w:rPr>
              <w:lastRenderedPageBreak/>
              <w:t>Drug.interval</w:t>
            </w:r>
          </w:p>
        </w:tc>
        <w:tc>
          <w:tcPr>
            <w:tcW w:w="2977" w:type="dxa"/>
            <w:vAlign w:val="center"/>
          </w:tcPr>
          <w:p w14:paraId="69EEBF3C" w14:textId="77777777" w:rsidR="00B31DB9" w:rsidRPr="007C0979" w:rsidRDefault="00B31DB9" w:rsidP="006345EC">
            <w:pPr>
              <w:jc w:val="both"/>
              <w:rPr>
                <w:rFonts w:cs="Arial"/>
                <w:spacing w:val="-1"/>
                <w:szCs w:val="20"/>
              </w:rPr>
            </w:pPr>
            <w:r>
              <w:rPr>
                <w:rFonts w:eastAsia="Arial Unicode MS" w:cs="Arial"/>
                <w:szCs w:val="20"/>
              </w:rPr>
              <w:t>Dosspecifikation</w:t>
            </w:r>
            <w:r w:rsidRPr="007C0979">
              <w:rPr>
                <w:rFonts w:eastAsia="Arial Unicode MS" w:cs="Arial"/>
                <w:szCs w:val="20"/>
              </w:rPr>
              <w:t>.frekvens</w:t>
            </w:r>
          </w:p>
        </w:tc>
        <w:tc>
          <w:tcPr>
            <w:tcW w:w="4111" w:type="dxa"/>
            <w:vAlign w:val="center"/>
          </w:tcPr>
          <w:p w14:paraId="072B461B" w14:textId="75768F49" w:rsidR="00B31DB9" w:rsidRPr="00C469F0" w:rsidRDefault="00B31DB9" w:rsidP="006345EC">
            <w:pPr>
              <w:jc w:val="both"/>
              <w:rPr>
                <w:szCs w:val="20"/>
              </w:rPr>
            </w:pPr>
            <w:r w:rsidRPr="007C0979">
              <w:rPr>
                <w:szCs w:val="20"/>
              </w:rPr>
              <w:t>rheumatoidArthritisData/rheumatoidArthritisDataBody/Drug/interval</w:t>
            </w:r>
          </w:p>
        </w:tc>
      </w:tr>
      <w:tr w:rsidR="00B31DB9" w:rsidRPr="00C469F0" w14:paraId="4258EE98" w14:textId="77777777" w:rsidTr="001542CF">
        <w:trPr>
          <w:trHeight w:val="397"/>
        </w:trPr>
        <w:tc>
          <w:tcPr>
            <w:tcW w:w="1809" w:type="dxa"/>
            <w:vAlign w:val="center"/>
          </w:tcPr>
          <w:p w14:paraId="37C23720" w14:textId="35DE6304" w:rsidR="00B31DB9" w:rsidRPr="00C469F0" w:rsidRDefault="00B31DB9" w:rsidP="006345EC">
            <w:pPr>
              <w:jc w:val="both"/>
              <w:rPr>
                <w:szCs w:val="20"/>
              </w:rPr>
            </w:pPr>
            <w:r w:rsidRPr="00C469F0">
              <w:rPr>
                <w:szCs w:val="20"/>
              </w:rPr>
              <w:t>Drug.endCause</w:t>
            </w:r>
          </w:p>
        </w:tc>
        <w:tc>
          <w:tcPr>
            <w:tcW w:w="2977" w:type="dxa"/>
            <w:vAlign w:val="center"/>
          </w:tcPr>
          <w:p w14:paraId="30C9A7CF"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43377A3A" w14:textId="6063CA78" w:rsidR="00B31DB9" w:rsidRPr="00C469F0" w:rsidRDefault="00B31DB9" w:rsidP="006345EC">
            <w:pPr>
              <w:jc w:val="both"/>
              <w:rPr>
                <w:szCs w:val="20"/>
                <w:lang w:val="en-US"/>
              </w:rPr>
            </w:pPr>
            <w:r w:rsidRPr="00C469F0">
              <w:rPr>
                <w:szCs w:val="20"/>
              </w:rPr>
              <w:t>rheumatoidArthritisData/rheumatoidArthritisDataBody/Drug/endCause</w:t>
            </w:r>
          </w:p>
        </w:tc>
      </w:tr>
      <w:tr w:rsidR="00B31DB9" w:rsidRPr="001542CF" w14:paraId="422C0F74" w14:textId="77777777" w:rsidTr="001542CF">
        <w:trPr>
          <w:trHeight w:val="397"/>
        </w:trPr>
        <w:tc>
          <w:tcPr>
            <w:tcW w:w="1809" w:type="dxa"/>
            <w:vAlign w:val="center"/>
          </w:tcPr>
          <w:p w14:paraId="68C609CB" w14:textId="2F8955D7" w:rsidR="00B31DB9" w:rsidRPr="001542CF" w:rsidRDefault="00B31DB9" w:rsidP="006345EC">
            <w:pPr>
              <w:jc w:val="both"/>
              <w:rPr>
                <w:szCs w:val="20"/>
              </w:rPr>
            </w:pPr>
            <w:r w:rsidRPr="001542CF">
              <w:rPr>
                <w:szCs w:val="20"/>
              </w:rPr>
              <w:t>LabVariables.sedimentationRate</w:t>
            </w:r>
          </w:p>
        </w:tc>
        <w:tc>
          <w:tcPr>
            <w:tcW w:w="2977" w:type="dxa"/>
            <w:vAlign w:val="center"/>
          </w:tcPr>
          <w:p w14:paraId="1072A304" w14:textId="77777777" w:rsidR="00B31DB9" w:rsidRPr="001542CF" w:rsidRDefault="00B31DB9" w:rsidP="006345EC">
            <w:pPr>
              <w:jc w:val="both"/>
              <w:rPr>
                <w:rFonts w:cs="Arial"/>
                <w:spacing w:val="-1"/>
                <w:szCs w:val="20"/>
              </w:rPr>
            </w:pPr>
            <w:r w:rsidRPr="001542CF">
              <w:rPr>
                <w:rFonts w:cs="Arial"/>
                <w:spacing w:val="-1"/>
                <w:szCs w:val="20"/>
              </w:rPr>
              <w:t>Observerat uppfattat tillstånd Värde.enhet</w:t>
            </w:r>
          </w:p>
          <w:p w14:paraId="18E48402" w14:textId="77777777" w:rsidR="00B31DB9" w:rsidRPr="001542CF" w:rsidRDefault="00B31DB9" w:rsidP="006345EC">
            <w:pPr>
              <w:jc w:val="both"/>
              <w:rPr>
                <w:rFonts w:cs="Arial"/>
                <w:spacing w:val="-1"/>
                <w:szCs w:val="20"/>
              </w:rPr>
            </w:pPr>
            <w:r w:rsidRPr="001542CF">
              <w:rPr>
                <w:rFonts w:cs="Arial"/>
                <w:spacing w:val="-1"/>
                <w:szCs w:val="20"/>
              </w:rPr>
              <w:t>&amp;</w:t>
            </w:r>
          </w:p>
          <w:p w14:paraId="11A8F302" w14:textId="77777777" w:rsidR="00B31DB9" w:rsidRPr="001542CF" w:rsidRDefault="00B31DB9" w:rsidP="006345EC">
            <w:pPr>
              <w:jc w:val="both"/>
              <w:rPr>
                <w:rFonts w:cs="Arial"/>
                <w:spacing w:val="-1"/>
                <w:szCs w:val="20"/>
              </w:rPr>
            </w:pPr>
            <w:r w:rsidRPr="001542CF">
              <w:rPr>
                <w:rFonts w:cs="Arial"/>
                <w:spacing w:val="-1"/>
                <w:szCs w:val="20"/>
              </w:rPr>
              <w:t>Observerat uppfattat tillstånd Värde.värde</w:t>
            </w:r>
          </w:p>
        </w:tc>
        <w:tc>
          <w:tcPr>
            <w:tcW w:w="4111" w:type="dxa"/>
            <w:vAlign w:val="center"/>
          </w:tcPr>
          <w:p w14:paraId="197F42A2" w14:textId="722E389B" w:rsidR="00B31DB9" w:rsidRPr="001542CF"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/sedimentationRate</w:t>
            </w:r>
          </w:p>
        </w:tc>
      </w:tr>
      <w:tr w:rsidR="00B31DB9" w:rsidRPr="00C469F0" w14:paraId="43A0BC3C" w14:textId="77777777" w:rsidTr="001542CF">
        <w:trPr>
          <w:trHeight w:val="397"/>
        </w:trPr>
        <w:tc>
          <w:tcPr>
            <w:tcW w:w="1809" w:type="dxa"/>
            <w:vAlign w:val="center"/>
          </w:tcPr>
          <w:p w14:paraId="2F599D5F" w14:textId="42AED439" w:rsidR="00B31DB9" w:rsidRPr="001542CF" w:rsidRDefault="00B31DB9" w:rsidP="006345EC">
            <w:pPr>
              <w:jc w:val="both"/>
              <w:rPr>
                <w:szCs w:val="20"/>
              </w:rPr>
            </w:pPr>
            <w:r w:rsidRPr="001542CF">
              <w:rPr>
                <w:szCs w:val="20"/>
              </w:rPr>
              <w:t>LabVariables.cReactiveProtein</w:t>
            </w:r>
          </w:p>
        </w:tc>
        <w:tc>
          <w:tcPr>
            <w:tcW w:w="2977" w:type="dxa"/>
            <w:vAlign w:val="center"/>
          </w:tcPr>
          <w:p w14:paraId="1BF72340" w14:textId="77777777" w:rsidR="00B31DB9" w:rsidRPr="001542CF" w:rsidRDefault="00B31DB9" w:rsidP="006345EC">
            <w:pPr>
              <w:jc w:val="both"/>
              <w:rPr>
                <w:rFonts w:cs="Arial"/>
                <w:spacing w:val="-1"/>
                <w:szCs w:val="20"/>
              </w:rPr>
            </w:pPr>
            <w:r w:rsidRPr="001542CF">
              <w:rPr>
                <w:rFonts w:cs="Arial"/>
                <w:spacing w:val="-1"/>
                <w:szCs w:val="20"/>
              </w:rPr>
              <w:t>Observerat uppfattat tillstånd Värde.enhet</w:t>
            </w:r>
          </w:p>
          <w:p w14:paraId="73100AA4" w14:textId="77777777" w:rsidR="00B31DB9" w:rsidRPr="001542CF" w:rsidRDefault="00B31DB9" w:rsidP="006345EC">
            <w:pPr>
              <w:jc w:val="both"/>
              <w:rPr>
                <w:rFonts w:cs="Arial"/>
                <w:spacing w:val="-1"/>
                <w:szCs w:val="20"/>
              </w:rPr>
            </w:pPr>
            <w:r w:rsidRPr="001542CF">
              <w:rPr>
                <w:rFonts w:cs="Arial"/>
                <w:spacing w:val="-1"/>
                <w:szCs w:val="20"/>
              </w:rPr>
              <w:t>&amp;</w:t>
            </w:r>
          </w:p>
          <w:p w14:paraId="49751EDA" w14:textId="77777777" w:rsidR="00B31DB9" w:rsidRPr="001542CF" w:rsidRDefault="00B31DB9" w:rsidP="006345EC">
            <w:pPr>
              <w:jc w:val="both"/>
              <w:rPr>
                <w:rFonts w:cs="Arial"/>
                <w:i/>
                <w:szCs w:val="20"/>
              </w:rPr>
            </w:pPr>
            <w:r w:rsidRPr="001542CF">
              <w:rPr>
                <w:rFonts w:cs="Arial"/>
                <w:spacing w:val="-1"/>
                <w:szCs w:val="20"/>
              </w:rPr>
              <w:t>Observerat uppfattat tillstånd Värde.värde</w:t>
            </w:r>
          </w:p>
        </w:tc>
        <w:tc>
          <w:tcPr>
            <w:tcW w:w="4111" w:type="dxa"/>
            <w:vAlign w:val="center"/>
          </w:tcPr>
          <w:p w14:paraId="2D2D72FA" w14:textId="664254DA" w:rsidR="00B31DB9" w:rsidRPr="00C469F0" w:rsidRDefault="00B31DB9" w:rsidP="006345EC">
            <w:pPr>
              <w:jc w:val="both"/>
              <w:rPr>
                <w:szCs w:val="20"/>
              </w:rPr>
            </w:pPr>
            <w:r w:rsidRPr="001542CF">
              <w:rPr>
                <w:szCs w:val="20"/>
              </w:rPr>
              <w:t>rheumatoidArthritisData/rheumatoidArthritisDataBody/</w:t>
            </w:r>
            <w:r w:rsidR="00581B58">
              <w:rPr>
                <w:szCs w:val="20"/>
              </w:rPr>
              <w:t>LabVariables</w:t>
            </w:r>
            <w:r w:rsidRPr="001542CF">
              <w:rPr>
                <w:szCs w:val="20"/>
              </w:rPr>
              <w:t>/cReactiveProtein</w:t>
            </w:r>
          </w:p>
        </w:tc>
      </w:tr>
      <w:tr w:rsidR="00B31DB9" w:rsidRPr="00C469F0" w14:paraId="0E785C6C" w14:textId="77777777" w:rsidTr="001542CF">
        <w:trPr>
          <w:trHeight w:val="397"/>
        </w:trPr>
        <w:tc>
          <w:tcPr>
            <w:tcW w:w="1809" w:type="dxa"/>
            <w:vAlign w:val="center"/>
          </w:tcPr>
          <w:p w14:paraId="0862145B" w14:textId="4810749C" w:rsidR="00B31DB9" w:rsidRPr="001542CF" w:rsidRDefault="00B31DB9" w:rsidP="006345EC">
            <w:pPr>
              <w:jc w:val="both"/>
              <w:rPr>
                <w:szCs w:val="20"/>
              </w:rPr>
            </w:pPr>
            <w:r w:rsidRPr="001542CF">
              <w:rPr>
                <w:szCs w:val="20"/>
              </w:rPr>
              <w:t>PhysiciansVariables.physiciansGlobal</w:t>
            </w:r>
          </w:p>
        </w:tc>
        <w:tc>
          <w:tcPr>
            <w:tcW w:w="2977" w:type="dxa"/>
            <w:vAlign w:val="center"/>
          </w:tcPr>
          <w:p w14:paraId="35B39045" w14:textId="77777777" w:rsidR="00B31DB9" w:rsidRPr="001542CF" w:rsidRDefault="00B31DB9" w:rsidP="006345EC">
            <w:pPr>
              <w:jc w:val="both"/>
            </w:pPr>
            <w:r w:rsidRPr="001542CF">
              <w:t>Bedömt tillstånd Svårighetsgrad.svårighetsgrad</w:t>
            </w:r>
          </w:p>
        </w:tc>
        <w:tc>
          <w:tcPr>
            <w:tcW w:w="4111" w:type="dxa"/>
            <w:vAlign w:val="center"/>
          </w:tcPr>
          <w:p w14:paraId="44B27D29" w14:textId="6F5B4D9C" w:rsidR="00B31DB9" w:rsidRPr="00C469F0" w:rsidRDefault="00B31DB9" w:rsidP="006345EC">
            <w:pPr>
              <w:jc w:val="both"/>
              <w:rPr>
                <w:szCs w:val="20"/>
              </w:rPr>
            </w:pPr>
            <w:r w:rsidRPr="001542CF">
              <w:rPr>
                <w:szCs w:val="20"/>
              </w:rPr>
              <w:t>rheumatoidArthritisData/rheumatoidArthritisDataBody/PhysiciansVariables/physiciansGlobal</w:t>
            </w:r>
          </w:p>
        </w:tc>
      </w:tr>
      <w:tr w:rsidR="00B31DB9" w:rsidRPr="00A24E20" w14:paraId="6EFE9A76" w14:textId="77777777" w:rsidTr="001542CF">
        <w:trPr>
          <w:trHeight w:val="397"/>
        </w:trPr>
        <w:tc>
          <w:tcPr>
            <w:tcW w:w="1809" w:type="dxa"/>
            <w:vAlign w:val="center"/>
          </w:tcPr>
          <w:p w14:paraId="3A7E5C7F" w14:textId="3A565FB6" w:rsidR="00B31DB9" w:rsidRPr="00A24E20" w:rsidRDefault="00B31DB9" w:rsidP="006345EC">
            <w:pPr>
              <w:jc w:val="both"/>
              <w:rPr>
                <w:szCs w:val="20"/>
              </w:rPr>
            </w:pPr>
            <w:r w:rsidRPr="00A24E20">
              <w:rPr>
                <w:szCs w:val="20"/>
              </w:rPr>
              <w:t>PhysiciansVariables.tenderJoints28</w:t>
            </w:r>
          </w:p>
        </w:tc>
        <w:tc>
          <w:tcPr>
            <w:tcW w:w="2977" w:type="dxa"/>
            <w:vAlign w:val="center"/>
          </w:tcPr>
          <w:p w14:paraId="1CAF55FF" w14:textId="77777777" w:rsidR="00B31DB9" w:rsidRPr="00A24E20" w:rsidRDefault="00B31DB9" w:rsidP="006345EC">
            <w:pPr>
              <w:jc w:val="both"/>
              <w:rPr>
                <w:szCs w:val="20"/>
              </w:rPr>
            </w:pPr>
            <w:r w:rsidRPr="00A24E20">
              <w:rPr>
                <w:rFonts w:cs="Arial"/>
                <w:spacing w:val="-1"/>
                <w:szCs w:val="20"/>
              </w:rPr>
              <w:t>Observerat uppfattat tillstånd Värde.värde</w:t>
            </w:r>
          </w:p>
        </w:tc>
        <w:tc>
          <w:tcPr>
            <w:tcW w:w="4111" w:type="dxa"/>
            <w:vAlign w:val="center"/>
          </w:tcPr>
          <w:p w14:paraId="0D82D3A8" w14:textId="1CBD48B8" w:rsidR="00B31DB9" w:rsidRPr="00A24E20" w:rsidRDefault="00B31DB9" w:rsidP="006345EC">
            <w:pPr>
              <w:jc w:val="both"/>
              <w:rPr>
                <w:szCs w:val="20"/>
              </w:rPr>
            </w:pPr>
            <w:r w:rsidRPr="00A24E20">
              <w:rPr>
                <w:szCs w:val="20"/>
              </w:rPr>
              <w:t>rheumatoidArthritisData/rheumatoidArthritisDataBody/PhysiciansVariables/tenderJoints28</w:t>
            </w:r>
          </w:p>
        </w:tc>
      </w:tr>
      <w:tr w:rsidR="00B31DB9" w:rsidRPr="00C469F0" w14:paraId="03218015" w14:textId="77777777" w:rsidTr="001542CF">
        <w:trPr>
          <w:trHeight w:val="397"/>
        </w:trPr>
        <w:tc>
          <w:tcPr>
            <w:tcW w:w="1809" w:type="dxa"/>
            <w:vAlign w:val="center"/>
          </w:tcPr>
          <w:p w14:paraId="3878972E" w14:textId="1EA29732" w:rsidR="00B31DB9" w:rsidRPr="00A24E20" w:rsidRDefault="00B31DB9" w:rsidP="006345EC">
            <w:pPr>
              <w:jc w:val="both"/>
              <w:rPr>
                <w:szCs w:val="20"/>
              </w:rPr>
            </w:pPr>
            <w:r w:rsidRPr="00A24E20">
              <w:rPr>
                <w:szCs w:val="20"/>
              </w:rPr>
              <w:t>PhysiciansVariables.swollenJoints28</w:t>
            </w:r>
          </w:p>
        </w:tc>
        <w:tc>
          <w:tcPr>
            <w:tcW w:w="2977" w:type="dxa"/>
            <w:vAlign w:val="center"/>
          </w:tcPr>
          <w:p w14:paraId="054C925C" w14:textId="77777777" w:rsidR="00B31DB9" w:rsidRPr="00A24E20" w:rsidRDefault="00B31DB9" w:rsidP="006345EC">
            <w:pPr>
              <w:jc w:val="both"/>
              <w:rPr>
                <w:rFonts w:cs="Arial"/>
                <w:i/>
                <w:szCs w:val="20"/>
              </w:rPr>
            </w:pPr>
            <w:r w:rsidRPr="00A24E20">
              <w:rPr>
                <w:rFonts w:cs="Arial"/>
                <w:spacing w:val="-1"/>
                <w:szCs w:val="20"/>
              </w:rPr>
              <w:t>Observerat uppfattat tillstånd Värde.värde</w:t>
            </w:r>
          </w:p>
        </w:tc>
        <w:tc>
          <w:tcPr>
            <w:tcW w:w="4111" w:type="dxa"/>
            <w:vAlign w:val="center"/>
          </w:tcPr>
          <w:p w14:paraId="6597944F" w14:textId="249B75D0" w:rsidR="00B31DB9" w:rsidRPr="00C469F0" w:rsidRDefault="00B31DB9" w:rsidP="006345EC">
            <w:pPr>
              <w:jc w:val="both"/>
              <w:rPr>
                <w:szCs w:val="20"/>
              </w:rPr>
            </w:pPr>
            <w:r w:rsidRPr="00A24E20">
              <w:rPr>
                <w:szCs w:val="20"/>
              </w:rPr>
              <w:t>rheumatoidArthritisData/rheumatoidArthritisDataBody/PhysiciansVariables/swollenJoints28</w:t>
            </w:r>
          </w:p>
        </w:tc>
      </w:tr>
      <w:tr w:rsidR="00B31DB9" w:rsidRPr="00C469F0" w14:paraId="6AFC008F" w14:textId="77777777" w:rsidTr="001542CF">
        <w:trPr>
          <w:trHeight w:val="397"/>
        </w:trPr>
        <w:tc>
          <w:tcPr>
            <w:tcW w:w="1809" w:type="dxa"/>
            <w:vAlign w:val="center"/>
          </w:tcPr>
          <w:p w14:paraId="373B4FE4" w14:textId="5E8F16FA" w:rsidR="00B31DB9" w:rsidRPr="00C469F0" w:rsidRDefault="00B31DB9" w:rsidP="006345EC">
            <w:pPr>
              <w:jc w:val="both"/>
              <w:rPr>
                <w:szCs w:val="20"/>
              </w:rPr>
            </w:pPr>
            <w:r w:rsidRPr="00C469F0">
              <w:rPr>
                <w:szCs w:val="20"/>
              </w:rPr>
              <w:t>PhysiciansVariables.diseaseActivityScore28</w:t>
            </w:r>
          </w:p>
        </w:tc>
        <w:tc>
          <w:tcPr>
            <w:tcW w:w="2977" w:type="dxa"/>
            <w:vAlign w:val="center"/>
          </w:tcPr>
          <w:p w14:paraId="7974A263" w14:textId="23325B51" w:rsidR="00B31DB9" w:rsidRPr="00C469F0" w:rsidRDefault="001542CF" w:rsidP="006345EC">
            <w:pPr>
              <w:jc w:val="both"/>
              <w:rPr>
                <w:rFonts w:eastAsia="Arial Unicode MS" w:cs="Arial"/>
                <w:szCs w:val="20"/>
              </w:rPr>
            </w:pPr>
            <w:r w:rsidRPr="00C11300">
              <w:rPr>
                <w:rFonts w:cs="Arial"/>
                <w:i/>
                <w:color w:val="FF0000"/>
                <w:szCs w:val="20"/>
              </w:rPr>
              <w:t>Saknar motsvarighet i V-TIM 2.2</w:t>
            </w:r>
          </w:p>
        </w:tc>
        <w:tc>
          <w:tcPr>
            <w:tcW w:w="4111" w:type="dxa"/>
            <w:vAlign w:val="center"/>
          </w:tcPr>
          <w:p w14:paraId="0A86A887" w14:textId="7B038486" w:rsidR="00B31DB9" w:rsidRPr="00C469F0" w:rsidRDefault="00B31DB9" w:rsidP="006345EC">
            <w:pPr>
              <w:jc w:val="both"/>
              <w:rPr>
                <w:szCs w:val="20"/>
              </w:rPr>
            </w:pPr>
            <w:r w:rsidRPr="00C469F0">
              <w:rPr>
                <w:szCs w:val="20"/>
              </w:rPr>
              <w:t>rheumatoidArthritisData/rheumatoidArthritisDataBody/PhysiciansVariables/diseaseActivityScore28</w:t>
            </w:r>
          </w:p>
        </w:tc>
      </w:tr>
      <w:tr w:rsidR="00B31DB9" w:rsidRPr="00C469F0" w14:paraId="5B88CFB9" w14:textId="77777777" w:rsidTr="001542CF">
        <w:trPr>
          <w:trHeight w:val="397"/>
        </w:trPr>
        <w:tc>
          <w:tcPr>
            <w:tcW w:w="1809" w:type="dxa"/>
            <w:vAlign w:val="center"/>
          </w:tcPr>
          <w:p w14:paraId="60AE4CA8" w14:textId="32716F67" w:rsidR="00B31DB9" w:rsidRPr="00C469F0" w:rsidRDefault="00B31DB9" w:rsidP="006345EC">
            <w:pPr>
              <w:jc w:val="both"/>
              <w:rPr>
                <w:szCs w:val="20"/>
              </w:rPr>
            </w:pPr>
            <w:r w:rsidRPr="00C469F0">
              <w:rPr>
                <w:szCs w:val="20"/>
              </w:rPr>
              <w:t>PhysiciansVariables.diseaseActivityScore28RCP</w:t>
            </w:r>
          </w:p>
        </w:tc>
        <w:tc>
          <w:tcPr>
            <w:tcW w:w="2977" w:type="dxa"/>
            <w:vAlign w:val="center"/>
          </w:tcPr>
          <w:p w14:paraId="19BFB9A7" w14:textId="5B15B988"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6B41EF5E" w14:textId="51001252" w:rsidR="00B31DB9" w:rsidRPr="00C469F0" w:rsidRDefault="00B31DB9" w:rsidP="006345EC">
            <w:pPr>
              <w:jc w:val="both"/>
              <w:rPr>
                <w:szCs w:val="20"/>
              </w:rPr>
            </w:pPr>
            <w:r w:rsidRPr="00C469F0">
              <w:rPr>
                <w:szCs w:val="20"/>
              </w:rPr>
              <w:t>rheumatoidArthritisData/rheumatoidArthritisDataBody/PhysiciansVariables/diseaseActivityScore28RCP</w:t>
            </w:r>
          </w:p>
        </w:tc>
      </w:tr>
      <w:tr w:rsidR="00B31DB9" w:rsidRPr="00C469F0" w14:paraId="61AA9F2E" w14:textId="77777777" w:rsidTr="001542CF">
        <w:trPr>
          <w:trHeight w:val="397"/>
        </w:trPr>
        <w:tc>
          <w:tcPr>
            <w:tcW w:w="1809" w:type="dxa"/>
            <w:vAlign w:val="center"/>
          </w:tcPr>
          <w:p w14:paraId="2A95DFAC" w14:textId="44CBA28D" w:rsidR="00B31DB9" w:rsidRPr="00C469F0" w:rsidRDefault="00B31DB9" w:rsidP="006345EC">
            <w:pPr>
              <w:jc w:val="both"/>
              <w:rPr>
                <w:szCs w:val="20"/>
              </w:rPr>
            </w:pPr>
            <w:r w:rsidRPr="00C469F0">
              <w:rPr>
                <w:szCs w:val="20"/>
              </w:rPr>
              <w:t>PatientVariables.workAbility</w:t>
            </w:r>
          </w:p>
        </w:tc>
        <w:tc>
          <w:tcPr>
            <w:tcW w:w="2977" w:type="dxa"/>
            <w:vAlign w:val="center"/>
          </w:tcPr>
          <w:p w14:paraId="52B29FCD" w14:textId="77777777" w:rsidR="00B31DB9" w:rsidRPr="00C469F0" w:rsidRDefault="00B31DB9" w:rsidP="006345EC">
            <w:pPr>
              <w:jc w:val="both"/>
              <w:rPr>
                <w:szCs w:val="20"/>
              </w:rPr>
            </w:pPr>
            <w:r w:rsidRPr="00C11300">
              <w:rPr>
                <w:rFonts w:cs="Arial"/>
                <w:i/>
                <w:color w:val="FF0000"/>
                <w:szCs w:val="20"/>
              </w:rPr>
              <w:t>Saknar motsvarighet i V-TIM 2.2</w:t>
            </w:r>
          </w:p>
        </w:tc>
        <w:tc>
          <w:tcPr>
            <w:tcW w:w="4111" w:type="dxa"/>
            <w:vAlign w:val="center"/>
          </w:tcPr>
          <w:p w14:paraId="29A95EE7" w14:textId="3038AD36" w:rsidR="00B31DB9" w:rsidRPr="00C469F0" w:rsidRDefault="00B31DB9" w:rsidP="006345EC">
            <w:pPr>
              <w:jc w:val="both"/>
              <w:rPr>
                <w:szCs w:val="20"/>
                <w:lang w:val="en-US"/>
              </w:rPr>
            </w:pPr>
            <w:r w:rsidRPr="00C469F0">
              <w:rPr>
                <w:szCs w:val="20"/>
              </w:rPr>
              <w:t>rheumatoidArthritisData/rheumatoidArthritisDataBody/</w:t>
            </w:r>
            <w:r w:rsidR="00581B58">
              <w:rPr>
                <w:szCs w:val="20"/>
              </w:rPr>
              <w:t>PatientVariables</w:t>
            </w:r>
            <w:r w:rsidRPr="00C469F0">
              <w:rPr>
                <w:szCs w:val="20"/>
              </w:rPr>
              <w:t>/workAbility</w:t>
            </w:r>
          </w:p>
        </w:tc>
      </w:tr>
      <w:tr w:rsidR="00B31DB9" w:rsidRPr="00C469F0" w14:paraId="49482417" w14:textId="77777777" w:rsidTr="001542CF">
        <w:trPr>
          <w:trHeight w:val="397"/>
        </w:trPr>
        <w:tc>
          <w:tcPr>
            <w:tcW w:w="1809" w:type="dxa"/>
            <w:vAlign w:val="center"/>
          </w:tcPr>
          <w:p w14:paraId="69A98AB0" w14:textId="5327D6C9" w:rsidR="00B31DB9" w:rsidRPr="00C469F0" w:rsidRDefault="00B31DB9" w:rsidP="006345EC">
            <w:pPr>
              <w:jc w:val="both"/>
              <w:rPr>
                <w:szCs w:val="20"/>
              </w:rPr>
            </w:pPr>
            <w:r w:rsidRPr="00C469F0">
              <w:rPr>
                <w:szCs w:val="20"/>
              </w:rPr>
              <w:t>PatientVariables.globalHealth</w:t>
            </w:r>
          </w:p>
        </w:tc>
        <w:tc>
          <w:tcPr>
            <w:tcW w:w="2977" w:type="dxa"/>
            <w:vAlign w:val="center"/>
          </w:tcPr>
          <w:p w14:paraId="283A801E" w14:textId="48898272" w:rsidR="00B31DB9" w:rsidRPr="00C469F0" w:rsidRDefault="00581B58" w:rsidP="006345EC">
            <w:pPr>
              <w:jc w:val="both"/>
              <w:rPr>
                <w:rFonts w:cs="Arial"/>
                <w:spacing w:val="-1"/>
                <w:szCs w:val="20"/>
              </w:rPr>
            </w:pPr>
            <w:r>
              <w:rPr>
                <w:rFonts w:cs="Arial"/>
                <w:spacing w:val="-1"/>
                <w:szCs w:val="20"/>
              </w:rPr>
              <w:t>Observerat uppfattat tillstånd Observation Uppfattning.observation uppfattning</w:t>
            </w:r>
          </w:p>
        </w:tc>
        <w:tc>
          <w:tcPr>
            <w:tcW w:w="4111" w:type="dxa"/>
            <w:vAlign w:val="center"/>
          </w:tcPr>
          <w:p w14:paraId="6751D43D" w14:textId="522F19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/globalHealth</w:t>
            </w:r>
          </w:p>
        </w:tc>
      </w:tr>
      <w:tr w:rsidR="00B31DB9" w:rsidRPr="00C469F0" w14:paraId="74CAB997" w14:textId="77777777" w:rsidTr="001542CF">
        <w:trPr>
          <w:trHeight w:val="397"/>
        </w:trPr>
        <w:tc>
          <w:tcPr>
            <w:tcW w:w="1809" w:type="dxa"/>
            <w:vAlign w:val="center"/>
          </w:tcPr>
          <w:p w14:paraId="6F9D70D3" w14:textId="3A67B583" w:rsidR="00B31DB9" w:rsidRPr="00581B58" w:rsidRDefault="00B31DB9" w:rsidP="006345EC">
            <w:pPr>
              <w:jc w:val="both"/>
              <w:rPr>
                <w:szCs w:val="20"/>
              </w:rPr>
            </w:pPr>
            <w:r w:rsidRPr="00581B58">
              <w:rPr>
                <w:szCs w:val="20"/>
              </w:rPr>
              <w:t>PatientVariables.pain</w:t>
            </w:r>
          </w:p>
        </w:tc>
        <w:tc>
          <w:tcPr>
            <w:tcW w:w="2977" w:type="dxa"/>
            <w:vAlign w:val="center"/>
          </w:tcPr>
          <w:p w14:paraId="05FE5321" w14:textId="580312AE" w:rsidR="00B31DB9" w:rsidRPr="00581B58" w:rsidRDefault="00581B58" w:rsidP="006345EC">
            <w:pPr>
              <w:jc w:val="both"/>
              <w:rPr>
                <w:rFonts w:cs="Arial"/>
                <w:szCs w:val="20"/>
              </w:rPr>
            </w:pPr>
            <w:r w:rsidRPr="00581B58">
              <w:rPr>
                <w:rFonts w:cs="Arial"/>
                <w:spacing w:val="-1"/>
                <w:szCs w:val="20"/>
              </w:rPr>
              <w:t>Observerat uppfattat tillstånd Observation Uppfattning.observation uppfattning</w:t>
            </w:r>
          </w:p>
        </w:tc>
        <w:tc>
          <w:tcPr>
            <w:tcW w:w="4111" w:type="dxa"/>
            <w:vAlign w:val="center"/>
          </w:tcPr>
          <w:p w14:paraId="08C7D1DD" w14:textId="1C29CA10" w:rsidR="00B31DB9" w:rsidRPr="00C469F0" w:rsidRDefault="00B31DB9" w:rsidP="006345EC">
            <w:pPr>
              <w:jc w:val="both"/>
              <w:rPr>
                <w:szCs w:val="20"/>
              </w:rPr>
            </w:pPr>
            <w:r w:rsidRPr="00581B58">
              <w:rPr>
                <w:szCs w:val="20"/>
              </w:rPr>
              <w:t>rheumatoidArthritisData/rheumatoidArthritisDataBody/</w:t>
            </w:r>
            <w:r w:rsidR="00581B58" w:rsidRPr="00581B58">
              <w:rPr>
                <w:szCs w:val="20"/>
              </w:rPr>
              <w:t>PatientVariables</w:t>
            </w:r>
            <w:r w:rsidRPr="00581B58">
              <w:rPr>
                <w:szCs w:val="20"/>
              </w:rPr>
              <w:t>/pain</w:t>
            </w:r>
          </w:p>
        </w:tc>
      </w:tr>
      <w:tr w:rsidR="00B31DB9" w:rsidRPr="00C469F0" w14:paraId="3366DE54" w14:textId="77777777" w:rsidTr="001542CF">
        <w:trPr>
          <w:trHeight w:val="397"/>
        </w:trPr>
        <w:tc>
          <w:tcPr>
            <w:tcW w:w="1809" w:type="dxa"/>
            <w:vAlign w:val="center"/>
          </w:tcPr>
          <w:p w14:paraId="203EB970" w14:textId="37AB29EC" w:rsidR="00B31DB9" w:rsidRPr="00C469F0" w:rsidRDefault="00B31DB9" w:rsidP="006345EC">
            <w:pPr>
              <w:jc w:val="both"/>
              <w:rPr>
                <w:szCs w:val="20"/>
              </w:rPr>
            </w:pPr>
            <w:r w:rsidRPr="00C469F0">
              <w:rPr>
                <w:szCs w:val="20"/>
              </w:rPr>
              <w:t>PatientVariables.eq5IndexValue</w:t>
            </w:r>
          </w:p>
        </w:tc>
        <w:tc>
          <w:tcPr>
            <w:tcW w:w="2977" w:type="dxa"/>
            <w:vAlign w:val="center"/>
          </w:tcPr>
          <w:p w14:paraId="215CC09A" w14:textId="72B21D6B" w:rsidR="00B31DB9" w:rsidRPr="00C469F0" w:rsidRDefault="001542CF" w:rsidP="006345EC">
            <w:pPr>
              <w:jc w:val="both"/>
              <w:rPr>
                <w:rFonts w:cs="Arial"/>
                <w:spacing w:val="-1"/>
                <w:szCs w:val="20"/>
              </w:rPr>
            </w:pPr>
            <w:r w:rsidRPr="00C11300">
              <w:rPr>
                <w:rFonts w:cs="Arial"/>
                <w:i/>
                <w:color w:val="FF0000"/>
                <w:szCs w:val="20"/>
              </w:rPr>
              <w:t>Saknar motsvarighet i V-TIM 2.2</w:t>
            </w:r>
          </w:p>
        </w:tc>
        <w:tc>
          <w:tcPr>
            <w:tcW w:w="4111" w:type="dxa"/>
            <w:vAlign w:val="center"/>
          </w:tcPr>
          <w:p w14:paraId="7E558F49" w14:textId="5C6EFE35"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/eq5IndexVal</w:t>
            </w:r>
            <w:r w:rsidRPr="00C469F0">
              <w:rPr>
                <w:szCs w:val="20"/>
              </w:rPr>
              <w:lastRenderedPageBreak/>
              <w:t>ue</w:t>
            </w:r>
          </w:p>
        </w:tc>
      </w:tr>
      <w:tr w:rsidR="00B31DB9" w:rsidRPr="00C469F0" w14:paraId="4EA3655E" w14:textId="77777777" w:rsidTr="001542CF">
        <w:trPr>
          <w:trHeight w:val="397"/>
        </w:trPr>
        <w:tc>
          <w:tcPr>
            <w:tcW w:w="1809" w:type="dxa"/>
            <w:vAlign w:val="center"/>
          </w:tcPr>
          <w:p w14:paraId="0C6C0B45" w14:textId="3C741994" w:rsidR="00B31DB9" w:rsidRPr="00C469F0" w:rsidRDefault="00B31DB9" w:rsidP="006345EC">
            <w:pPr>
              <w:jc w:val="both"/>
              <w:rPr>
                <w:szCs w:val="20"/>
              </w:rPr>
            </w:pPr>
            <w:r w:rsidRPr="00C469F0">
              <w:rPr>
                <w:szCs w:val="20"/>
              </w:rPr>
              <w:lastRenderedPageBreak/>
              <w:t>PatientVariables.HealthAssessmentQuestio</w:t>
            </w:r>
            <w:r>
              <w:rPr>
                <w:szCs w:val="20"/>
              </w:rPr>
              <w:t>n</w:t>
            </w:r>
            <w:r w:rsidRPr="00C469F0">
              <w:rPr>
                <w:szCs w:val="20"/>
              </w:rPr>
              <w:t>naireScore</w:t>
            </w:r>
          </w:p>
        </w:tc>
        <w:tc>
          <w:tcPr>
            <w:tcW w:w="2977" w:type="dxa"/>
            <w:vAlign w:val="center"/>
          </w:tcPr>
          <w:p w14:paraId="27F905DF" w14:textId="739E3B5F" w:rsidR="00B31DB9" w:rsidRPr="00C469F0" w:rsidRDefault="001542CF" w:rsidP="006345EC">
            <w:pPr>
              <w:jc w:val="both"/>
              <w:rPr>
                <w:szCs w:val="20"/>
              </w:rPr>
            </w:pPr>
            <w:r w:rsidRPr="00C11300">
              <w:rPr>
                <w:rFonts w:cs="Arial"/>
                <w:i/>
                <w:color w:val="FF0000"/>
                <w:szCs w:val="20"/>
              </w:rPr>
              <w:t>Saknar motsvarighet i V-TIM 2.2</w:t>
            </w:r>
          </w:p>
        </w:tc>
        <w:tc>
          <w:tcPr>
            <w:tcW w:w="4111" w:type="dxa"/>
            <w:vAlign w:val="center"/>
          </w:tcPr>
          <w:p w14:paraId="17631182" w14:textId="0E09DBCB"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/HealthAssessmentQuestionaireScore</w:t>
            </w:r>
          </w:p>
        </w:tc>
      </w:tr>
      <w:tr w:rsidR="00B31DB9" w:rsidRPr="00C469F0" w14:paraId="1529DEFF" w14:textId="77777777" w:rsidTr="001542CF">
        <w:trPr>
          <w:trHeight w:val="397"/>
        </w:trPr>
        <w:tc>
          <w:tcPr>
            <w:tcW w:w="1809" w:type="dxa"/>
            <w:vAlign w:val="center"/>
          </w:tcPr>
          <w:p w14:paraId="6D74A961" w14:textId="4D060A3F" w:rsidR="00B31DB9" w:rsidRPr="00C469F0" w:rsidRDefault="00B31DB9" w:rsidP="006345EC">
            <w:pPr>
              <w:jc w:val="both"/>
              <w:rPr>
                <w:szCs w:val="20"/>
              </w:rPr>
            </w:pPr>
            <w:r w:rsidRPr="00C469F0">
              <w:rPr>
                <w:szCs w:val="20"/>
              </w:rPr>
              <w:t>PatientVariables.tenderJoints28</w:t>
            </w:r>
          </w:p>
        </w:tc>
        <w:tc>
          <w:tcPr>
            <w:tcW w:w="2977" w:type="dxa"/>
            <w:vAlign w:val="center"/>
          </w:tcPr>
          <w:p w14:paraId="2F92CD19" w14:textId="77777777" w:rsidR="00B31DB9" w:rsidRPr="00C469F0" w:rsidRDefault="00B31DB9" w:rsidP="006345EC">
            <w:pPr>
              <w:jc w:val="both"/>
              <w:rPr>
                <w:rFonts w:cs="Arial"/>
                <w:i/>
                <w:szCs w:val="20"/>
              </w:rPr>
            </w:pPr>
            <w:r w:rsidRPr="00A24E20">
              <w:rPr>
                <w:rFonts w:cs="Arial"/>
                <w:spacing w:val="-1"/>
                <w:szCs w:val="20"/>
              </w:rPr>
              <w:t>Observerat uppfattat tillstånd Värde.värde</w:t>
            </w:r>
          </w:p>
        </w:tc>
        <w:tc>
          <w:tcPr>
            <w:tcW w:w="4111" w:type="dxa"/>
            <w:vAlign w:val="center"/>
          </w:tcPr>
          <w:p w14:paraId="2DD3106D" w14:textId="0FB4AA2E"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/tenderJoints28</w:t>
            </w:r>
          </w:p>
        </w:tc>
      </w:tr>
      <w:tr w:rsidR="00B31DB9" w:rsidRPr="00C469F0" w14:paraId="3D57B95D" w14:textId="77777777" w:rsidTr="001542CF">
        <w:trPr>
          <w:trHeight w:val="397"/>
        </w:trPr>
        <w:tc>
          <w:tcPr>
            <w:tcW w:w="1809" w:type="dxa"/>
            <w:vAlign w:val="center"/>
          </w:tcPr>
          <w:p w14:paraId="025C955D" w14:textId="7BC3F7A9" w:rsidR="00B31DB9" w:rsidRPr="00C469F0" w:rsidRDefault="00B31DB9" w:rsidP="006345EC">
            <w:pPr>
              <w:jc w:val="both"/>
              <w:rPr>
                <w:szCs w:val="20"/>
              </w:rPr>
            </w:pPr>
            <w:r w:rsidRPr="00C469F0">
              <w:rPr>
                <w:szCs w:val="20"/>
              </w:rPr>
              <w:t>PatientVariables.swollenJoints28</w:t>
            </w:r>
          </w:p>
        </w:tc>
        <w:tc>
          <w:tcPr>
            <w:tcW w:w="2977" w:type="dxa"/>
            <w:vAlign w:val="center"/>
          </w:tcPr>
          <w:p w14:paraId="34DAB128" w14:textId="77777777" w:rsidR="00B31DB9" w:rsidRPr="00C469F0" w:rsidRDefault="00B31DB9" w:rsidP="006345EC">
            <w:pPr>
              <w:jc w:val="both"/>
              <w:rPr>
                <w:rFonts w:eastAsia="Arial Unicode MS" w:cs="Arial"/>
                <w:szCs w:val="20"/>
              </w:rPr>
            </w:pPr>
            <w:r w:rsidRPr="00A24E20">
              <w:rPr>
                <w:rFonts w:cs="Arial"/>
                <w:spacing w:val="-1"/>
                <w:szCs w:val="20"/>
              </w:rPr>
              <w:t>Observerat uppfattat tillstånd Värde.värde</w:t>
            </w:r>
          </w:p>
        </w:tc>
        <w:tc>
          <w:tcPr>
            <w:tcW w:w="4111" w:type="dxa"/>
            <w:vAlign w:val="center"/>
          </w:tcPr>
          <w:p w14:paraId="44CB10FE" w14:textId="64B38567" w:rsidR="00B31DB9" w:rsidRPr="00C469F0" w:rsidRDefault="00B31DB9" w:rsidP="006345EC">
            <w:pPr>
              <w:jc w:val="both"/>
              <w:rPr>
                <w:szCs w:val="20"/>
              </w:rPr>
            </w:pPr>
            <w:r w:rsidRPr="00C469F0">
              <w:rPr>
                <w:szCs w:val="20"/>
              </w:rPr>
              <w:t>rheumatoidArthritisData/rheumatoidArthritisDataBody/</w:t>
            </w:r>
            <w:r w:rsidR="00581B58">
              <w:rPr>
                <w:szCs w:val="20"/>
              </w:rPr>
              <w:t>PatientVariables</w:t>
            </w:r>
            <w:r w:rsidRPr="00C469F0">
              <w:rPr>
                <w:szCs w:val="20"/>
              </w:rPr>
              <w:t>/swollenJoints28</w:t>
            </w:r>
          </w:p>
        </w:tc>
      </w:tr>
    </w:tbl>
    <w:p w14:paraId="696EFD80" w14:textId="77777777" w:rsidR="00B31DB9" w:rsidRPr="00C469F0" w:rsidRDefault="00B31DB9" w:rsidP="006345EC">
      <w:pPr>
        <w:jc w:val="both"/>
        <w:rPr>
          <w:szCs w:val="20"/>
        </w:rPr>
      </w:pPr>
    </w:p>
    <w:p w14:paraId="61826C16" w14:textId="77777777" w:rsidR="00B767DA" w:rsidRDefault="00B767DA" w:rsidP="006345EC">
      <w:pPr>
        <w:jc w:val="both"/>
      </w:pPr>
    </w:p>
    <w:p w14:paraId="6379796F" w14:textId="77777777" w:rsidR="00B767DA" w:rsidRDefault="00B767DA" w:rsidP="006345EC">
      <w:pPr>
        <w:jc w:val="both"/>
      </w:pPr>
    </w:p>
    <w:p w14:paraId="46347150" w14:textId="77777777" w:rsidR="00B767DA" w:rsidRDefault="00B767DA" w:rsidP="006345EC">
      <w:pPr>
        <w:jc w:val="both"/>
      </w:pPr>
    </w:p>
    <w:p w14:paraId="1CF7F0CA" w14:textId="77777777" w:rsidR="00B31DB9" w:rsidRDefault="00B31DB9" w:rsidP="006345EC">
      <w:pPr>
        <w:spacing w:line="240" w:lineRule="auto"/>
        <w:jc w:val="both"/>
        <w:rPr>
          <w:rFonts w:eastAsia="Times New Roman"/>
          <w:bCs/>
          <w:sz w:val="30"/>
          <w:szCs w:val="28"/>
        </w:rPr>
      </w:pPr>
      <w:bookmarkStart w:id="110" w:name="_Toc357754858"/>
      <w:r>
        <w:br w:type="page"/>
      </w:r>
    </w:p>
    <w:p w14:paraId="5BE29586" w14:textId="48AC81AF" w:rsidR="007E47C0" w:rsidRDefault="007E47C0" w:rsidP="006345EC">
      <w:pPr>
        <w:pStyle w:val="Heading1"/>
        <w:jc w:val="both"/>
      </w:pPr>
      <w:bookmarkStart w:id="111" w:name="_Toc380616206"/>
      <w:r>
        <w:lastRenderedPageBreak/>
        <w:t>Tjänstekontrakt</w:t>
      </w:r>
      <w:bookmarkEnd w:id="107"/>
      <w:bookmarkEnd w:id="110"/>
      <w:bookmarkEnd w:id="111"/>
    </w:p>
    <w:p w14:paraId="1E8F2F97" w14:textId="038A755D" w:rsidR="007E47C0" w:rsidRPr="00D728C5" w:rsidRDefault="00A510EA" w:rsidP="006345EC">
      <w:pPr>
        <w:pStyle w:val="Heading2"/>
        <w:jc w:val="both"/>
      </w:pPr>
      <w:bookmarkStart w:id="112" w:name="_Toc380616207"/>
      <w:r w:rsidRPr="00D728C5">
        <w:t>GetRheumatoidArthritisData</w:t>
      </w:r>
      <w:bookmarkEnd w:id="112"/>
    </w:p>
    <w:p w14:paraId="1F912EB8" w14:textId="0CDE516B" w:rsidR="00687884" w:rsidRDefault="00224DDD" w:rsidP="006345EC">
      <w:pPr>
        <w:spacing w:line="239" w:lineRule="auto"/>
        <w:ind w:right="145"/>
        <w:jc w:val="both"/>
        <w:rPr>
          <w:spacing w:val="-1"/>
        </w:rPr>
      </w:pPr>
      <w:r w:rsidRPr="00907C9B">
        <w:rPr>
          <w:spacing w:val="-1"/>
        </w:rPr>
        <w:t>Get</w:t>
      </w:r>
      <w:r w:rsidR="002B2030">
        <w:rPr>
          <w:spacing w:val="-1"/>
        </w:rPr>
        <w:t>RheumatoidArthritis</w:t>
      </w:r>
      <w:r>
        <w:rPr>
          <w:spacing w:val="-1"/>
        </w:rPr>
        <w:t>Data</w:t>
      </w:r>
      <w:r w:rsidRPr="00907C9B">
        <w:rPr>
          <w:spacing w:val="-1"/>
        </w:rPr>
        <w:t xml:space="preserve"> returnerar</w:t>
      </w:r>
      <w:r>
        <w:rPr>
          <w:spacing w:val="-1"/>
        </w:rPr>
        <w:t xml:space="preserve"> information om en patient hämtad ur Reuma beslutsstödsjournal eller motsvarande system. </w:t>
      </w:r>
    </w:p>
    <w:p w14:paraId="3CEF2903" w14:textId="77777777" w:rsidR="00687884" w:rsidRDefault="00687884" w:rsidP="006345EC">
      <w:pPr>
        <w:spacing w:line="239" w:lineRule="auto"/>
        <w:ind w:right="145"/>
        <w:jc w:val="both"/>
        <w:rPr>
          <w:spacing w:val="-1"/>
        </w:rPr>
      </w:pPr>
    </w:p>
    <w:p w14:paraId="229E7F11" w14:textId="48F1848F" w:rsidR="00224DDD" w:rsidRPr="00907C9B" w:rsidRDefault="00224DDD" w:rsidP="006345EC">
      <w:pPr>
        <w:spacing w:line="239" w:lineRule="auto"/>
        <w:ind w:right="145"/>
        <w:jc w:val="both"/>
        <w:rPr>
          <w:spacing w:val="-1"/>
        </w:rPr>
      </w:pPr>
      <w:r>
        <w:rPr>
          <w:spacing w:val="-1"/>
        </w:rPr>
        <w:t xml:space="preserve">Denna information innehåller dels patientskattade värden, dels läkarens </w:t>
      </w:r>
      <w:r w:rsidR="00687884">
        <w:rPr>
          <w:spacing w:val="-1"/>
        </w:rPr>
        <w:t xml:space="preserve">uppskattade, observerade eller uppmätta </w:t>
      </w:r>
      <w:r>
        <w:rPr>
          <w:spacing w:val="-1"/>
        </w:rPr>
        <w:t xml:space="preserve">värden, dels labbvärden, och dels </w:t>
      </w:r>
      <w:r w:rsidR="00687884">
        <w:rPr>
          <w:spacing w:val="-1"/>
        </w:rPr>
        <w:t xml:space="preserve">information om insatta </w:t>
      </w:r>
      <w:r>
        <w:rPr>
          <w:spacing w:val="-1"/>
        </w:rPr>
        <w:t xml:space="preserve">läkemedel </w:t>
      </w:r>
      <w:r w:rsidR="00687884">
        <w:rPr>
          <w:spacing w:val="-1"/>
        </w:rPr>
        <w:t xml:space="preserve">relaterade </w:t>
      </w:r>
      <w:r>
        <w:rPr>
          <w:spacing w:val="-1"/>
        </w:rPr>
        <w:t>till sjukdomen.</w:t>
      </w:r>
    </w:p>
    <w:p w14:paraId="2BC0E85A" w14:textId="77777777" w:rsidR="00224DDD" w:rsidRPr="00C83567" w:rsidRDefault="00224DDD" w:rsidP="006345EC">
      <w:pPr>
        <w:jc w:val="both"/>
        <w:rPr>
          <w:color w:val="4F81BD" w:themeColor="accent1"/>
        </w:rPr>
      </w:pPr>
    </w:p>
    <w:p w14:paraId="7D90F680" w14:textId="77777777" w:rsidR="007E47C0" w:rsidRDefault="007E47C0" w:rsidP="006345EC">
      <w:pPr>
        <w:pStyle w:val="Heading3"/>
        <w:jc w:val="both"/>
      </w:pPr>
      <w:bookmarkStart w:id="113" w:name="_Toc380616208"/>
      <w:r>
        <w:t>Version</w:t>
      </w:r>
      <w:bookmarkEnd w:id="113"/>
    </w:p>
    <w:p w14:paraId="62696F27" w14:textId="291B715D" w:rsidR="007E47C0" w:rsidRDefault="00224DDD" w:rsidP="006345EC">
      <w:pPr>
        <w:jc w:val="both"/>
      </w:pPr>
      <w:r w:rsidRPr="00224DDD">
        <w:t>1.0</w:t>
      </w:r>
    </w:p>
    <w:p w14:paraId="1E9ED3BB" w14:textId="77777777" w:rsidR="00E5427A" w:rsidRDefault="00E5427A" w:rsidP="006345EC">
      <w:pPr>
        <w:jc w:val="both"/>
      </w:pPr>
    </w:p>
    <w:p w14:paraId="46F3A98A" w14:textId="3D6E129A" w:rsidR="00E5427A" w:rsidRDefault="00E5427A" w:rsidP="006345EC">
      <w:pPr>
        <w:pStyle w:val="Heading3"/>
        <w:jc w:val="both"/>
      </w:pPr>
      <w:bookmarkStart w:id="114" w:name="_Toc380616209"/>
      <w:r>
        <w:t>Gemensamma informationskomponenter</w:t>
      </w:r>
      <w:bookmarkEnd w:id="114"/>
    </w:p>
    <w:p w14:paraId="6304B72A" w14:textId="47D3A5E0" w:rsidR="00E5427A" w:rsidRPr="00224DDD" w:rsidRDefault="00B0691B" w:rsidP="006345EC">
      <w:pPr>
        <w:jc w:val="both"/>
      </w:pPr>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6345EC">
      <w:pPr>
        <w:jc w:val="both"/>
      </w:pPr>
    </w:p>
    <w:p w14:paraId="28C49870" w14:textId="77777777" w:rsidR="007E47C0" w:rsidRDefault="007E47C0" w:rsidP="006345EC">
      <w:pPr>
        <w:pStyle w:val="Heading3"/>
        <w:jc w:val="both"/>
      </w:pPr>
      <w:bookmarkStart w:id="115" w:name="_Toc380616210"/>
      <w:r>
        <w:t>Fältregler</w:t>
      </w:r>
      <w:bookmarkEnd w:id="115"/>
    </w:p>
    <w:p w14:paraId="1918C0FB" w14:textId="6E5C9284" w:rsidR="007E47C0" w:rsidRDefault="007E47C0" w:rsidP="006345EC">
      <w:pPr>
        <w:jc w:val="both"/>
      </w:pPr>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6345EC">
      <w:pPr>
        <w:jc w:val="both"/>
      </w:pPr>
    </w:p>
    <w:tbl>
      <w:tblPr>
        <w:tblStyle w:val="TableGrid"/>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Pr="00EA3AAC" w:rsidRDefault="007E47C0" w:rsidP="006345EC">
            <w:pPr>
              <w:jc w:val="both"/>
              <w:rPr>
                <w:b/>
              </w:rPr>
            </w:pPr>
            <w:r w:rsidRPr="00EA3AAC">
              <w:rPr>
                <w:b/>
              </w:rPr>
              <w:t>Namn</w:t>
            </w:r>
          </w:p>
        </w:tc>
        <w:tc>
          <w:tcPr>
            <w:tcW w:w="1417" w:type="dxa"/>
            <w:shd w:val="clear" w:color="auto" w:fill="D9D9D9" w:themeFill="background1" w:themeFillShade="D9"/>
            <w:vAlign w:val="bottom"/>
          </w:tcPr>
          <w:p w14:paraId="09721F88" w14:textId="77777777" w:rsidR="007E47C0" w:rsidRPr="00EA3AAC" w:rsidRDefault="007E47C0" w:rsidP="006345EC">
            <w:pPr>
              <w:jc w:val="both"/>
              <w:rPr>
                <w:b/>
              </w:rPr>
            </w:pPr>
            <w:r w:rsidRPr="00EA3AAC">
              <w:rPr>
                <w:b/>
              </w:rPr>
              <w:t>Typ</w:t>
            </w:r>
          </w:p>
        </w:tc>
        <w:tc>
          <w:tcPr>
            <w:tcW w:w="4111" w:type="dxa"/>
            <w:shd w:val="clear" w:color="auto" w:fill="D9D9D9" w:themeFill="background1" w:themeFillShade="D9"/>
            <w:vAlign w:val="bottom"/>
          </w:tcPr>
          <w:p w14:paraId="7A305555" w14:textId="77777777" w:rsidR="007E47C0" w:rsidRPr="00EA3AAC" w:rsidRDefault="007E47C0" w:rsidP="006345EC">
            <w:pPr>
              <w:jc w:val="both"/>
              <w:rPr>
                <w:b/>
              </w:rPr>
            </w:pPr>
            <w:r w:rsidRPr="00EA3AAC">
              <w:rPr>
                <w:b/>
              </w:rPr>
              <w:t>Beskrivning</w:t>
            </w:r>
          </w:p>
        </w:tc>
        <w:tc>
          <w:tcPr>
            <w:tcW w:w="1418" w:type="dxa"/>
            <w:shd w:val="clear" w:color="auto" w:fill="D9D9D9" w:themeFill="background1" w:themeFillShade="D9"/>
            <w:vAlign w:val="bottom"/>
          </w:tcPr>
          <w:p w14:paraId="2B468F2C" w14:textId="77777777" w:rsidR="007E47C0" w:rsidRPr="00EA3AAC" w:rsidRDefault="007E47C0" w:rsidP="006345EC">
            <w:pPr>
              <w:jc w:val="both"/>
              <w:rPr>
                <w:b/>
              </w:rPr>
            </w:pPr>
            <w:r w:rsidRPr="00EA3AAC">
              <w:rPr>
                <w:b/>
              </w:rPr>
              <w:t>Kardinalitet</w:t>
            </w:r>
          </w:p>
        </w:tc>
      </w:tr>
      <w:tr w:rsidR="007E47C0" w14:paraId="75F129A2" w14:textId="77777777" w:rsidTr="00514BAB">
        <w:tc>
          <w:tcPr>
            <w:tcW w:w="2660" w:type="dxa"/>
          </w:tcPr>
          <w:p w14:paraId="14EADC20" w14:textId="77777777" w:rsidR="007E47C0" w:rsidRPr="00EA3AAC" w:rsidRDefault="007E47C0"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eastAsia="Times New Roman" w:hAnsi="Georgia" w:cs="Times New Roman"/>
                <w:b/>
                <w:spacing w:val="-1"/>
                <w:sz w:val="20"/>
                <w:szCs w:val="20"/>
              </w:rPr>
              <w:t>Begäran</w:t>
            </w:r>
          </w:p>
        </w:tc>
        <w:tc>
          <w:tcPr>
            <w:tcW w:w="1417" w:type="dxa"/>
          </w:tcPr>
          <w:p w14:paraId="110B61AA"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4111" w:type="dxa"/>
          </w:tcPr>
          <w:p w14:paraId="7CAE6669"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c>
          <w:tcPr>
            <w:tcW w:w="1418" w:type="dxa"/>
          </w:tcPr>
          <w:p w14:paraId="499BB810" w14:textId="77777777" w:rsidR="007E47C0" w:rsidRPr="00EA3AAC" w:rsidRDefault="007E47C0"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13E2BEF2" w14:textId="77777777" w:rsidTr="00514BAB">
        <w:tc>
          <w:tcPr>
            <w:tcW w:w="2660" w:type="dxa"/>
          </w:tcPr>
          <w:p w14:paraId="45F25C1C" w14:textId="09E6B5D6" w:rsidR="00EA3AAC" w:rsidRPr="00EA3AAC" w:rsidRDefault="00EA3AAC" w:rsidP="006345EC">
            <w:pPr>
              <w:pStyle w:val="TableParagraph"/>
              <w:spacing w:line="229" w:lineRule="exact"/>
              <w:ind w:left="102"/>
              <w:jc w:val="both"/>
              <w:rPr>
                <w:rFonts w:ascii="Georgia" w:eastAsia="Times New Roman" w:hAnsi="Georgia" w:cs="Times New Roman"/>
                <w:b/>
                <w:spacing w:val="-1"/>
                <w:sz w:val="20"/>
                <w:szCs w:val="20"/>
              </w:rPr>
            </w:pPr>
            <w:r w:rsidRPr="00EA3AAC">
              <w:rPr>
                <w:rFonts w:ascii="Georgia" w:hAnsi="Georgia"/>
                <w:sz w:val="20"/>
                <w:szCs w:val="20"/>
              </w:rPr>
              <w:t xml:space="preserve">careUnitHSAId </w:t>
            </w:r>
          </w:p>
        </w:tc>
        <w:tc>
          <w:tcPr>
            <w:tcW w:w="1417" w:type="dxa"/>
          </w:tcPr>
          <w:p w14:paraId="7DC47F33" w14:textId="42CF35DD"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HSAIdType</w:t>
            </w:r>
          </w:p>
        </w:tc>
        <w:tc>
          <w:tcPr>
            <w:tcW w:w="4111" w:type="dxa"/>
          </w:tcPr>
          <w:p w14:paraId="7650D058" w14:textId="46525EB6"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r w:rsidRPr="00EA3AAC">
              <w:rPr>
                <w:rFonts w:ascii="Georgia" w:hAnsi="Georgia"/>
                <w:spacing w:val="-1"/>
                <w:sz w:val="20"/>
                <w:szCs w:val="20"/>
              </w:rPr>
              <w:t>Filtrering på PDL-enhet vilket motsvarar careUnitHSAId i healthcareProfessionalType.</w:t>
            </w:r>
          </w:p>
        </w:tc>
        <w:tc>
          <w:tcPr>
            <w:tcW w:w="1418" w:type="dxa"/>
          </w:tcPr>
          <w:p w14:paraId="172B45C3" w14:textId="77777777" w:rsidR="00EA3AAC" w:rsidRPr="00EA3AAC" w:rsidRDefault="00EA3AAC" w:rsidP="006345EC">
            <w:pPr>
              <w:spacing w:line="229" w:lineRule="exact"/>
              <w:ind w:left="102"/>
              <w:jc w:val="both"/>
              <w:rPr>
                <w:szCs w:val="20"/>
              </w:rPr>
            </w:pPr>
            <w:r w:rsidRPr="00EA3AAC">
              <w:rPr>
                <w:szCs w:val="20"/>
              </w:rPr>
              <w:t>0.</w:t>
            </w:r>
            <w:r w:rsidRPr="00EA3AAC">
              <w:rPr>
                <w:spacing w:val="-1"/>
                <w:szCs w:val="20"/>
              </w:rPr>
              <w:t>.</w:t>
            </w:r>
            <w:r w:rsidRPr="00EA3AAC">
              <w:rPr>
                <w:szCs w:val="20"/>
              </w:rPr>
              <w:t>*</w:t>
            </w:r>
          </w:p>
          <w:p w14:paraId="1555B3E3" w14:textId="6108517E"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rPr>
            </w:pPr>
          </w:p>
        </w:tc>
      </w:tr>
      <w:tr w:rsidR="00EA3AAC" w14:paraId="31942003" w14:textId="77777777" w:rsidTr="00514BAB">
        <w:tc>
          <w:tcPr>
            <w:tcW w:w="2660" w:type="dxa"/>
          </w:tcPr>
          <w:p w14:paraId="7CC3F538" w14:textId="52D5409C" w:rsidR="00EA3AAC" w:rsidRPr="00EA3AAC" w:rsidRDefault="00EA3AAC" w:rsidP="006345EC">
            <w:pPr>
              <w:pStyle w:val="TableParagraph"/>
              <w:spacing w:line="229"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patientId</w:t>
            </w:r>
          </w:p>
        </w:tc>
        <w:tc>
          <w:tcPr>
            <w:tcW w:w="1417" w:type="dxa"/>
          </w:tcPr>
          <w:p w14:paraId="04A3651A" w14:textId="1474A428"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PersonIdType</w:t>
            </w:r>
          </w:p>
        </w:tc>
        <w:tc>
          <w:tcPr>
            <w:tcW w:w="4111" w:type="dxa"/>
          </w:tcPr>
          <w:p w14:paraId="0B6A3E63" w14:textId="42BB2C11"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Pr>
          <w:p w14:paraId="05E80854" w14:textId="21FE7C55" w:rsidR="00EA3AAC" w:rsidRPr="00EA3AAC" w:rsidRDefault="00EA3AAC" w:rsidP="006345EC">
            <w:pPr>
              <w:pStyle w:val="TableParagraph"/>
              <w:spacing w:line="226" w:lineRule="exact"/>
              <w:ind w:left="102"/>
              <w:jc w:val="both"/>
              <w:rPr>
                <w:rFonts w:ascii="Georgia" w:eastAsia="Times New Roman" w:hAnsi="Georgia" w:cs="Times New Roman"/>
                <w:spacing w:val="-1"/>
                <w:sz w:val="20"/>
                <w:szCs w:val="20"/>
                <w:highlight w:val="yellow"/>
              </w:rPr>
            </w:pPr>
            <w:r w:rsidRPr="00EA3AAC">
              <w:rPr>
                <w:rFonts w:ascii="Georgia" w:hAnsi="Georgia"/>
                <w:sz w:val="20"/>
                <w:szCs w:val="20"/>
              </w:rPr>
              <w:t>1..1</w:t>
            </w:r>
          </w:p>
        </w:tc>
      </w:tr>
      <w:tr w:rsidR="00EA3AAC" w14:paraId="42BAAB0C" w14:textId="77777777" w:rsidTr="00514BAB">
        <w:tc>
          <w:tcPr>
            <w:tcW w:w="2660" w:type="dxa"/>
          </w:tcPr>
          <w:p w14:paraId="4E4E2C92" w14:textId="54419377"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../id</w:t>
            </w:r>
          </w:p>
        </w:tc>
        <w:tc>
          <w:tcPr>
            <w:tcW w:w="1417" w:type="dxa"/>
          </w:tcPr>
          <w:p w14:paraId="2810B2D5" w14:textId="4371685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3A96E65" w14:textId="19B52240" w:rsidR="00EA3AAC" w:rsidRPr="00EA3AAC" w:rsidRDefault="00EA3AAC" w:rsidP="006345EC">
            <w:pPr>
              <w:jc w:val="both"/>
              <w:rPr>
                <w:i/>
                <w:szCs w:val="20"/>
              </w:rPr>
            </w:pPr>
            <w:r w:rsidRPr="00EA3AAC">
              <w:rPr>
                <w:spacing w:val="-1"/>
                <w:szCs w:val="20"/>
              </w:rPr>
              <w:t>id sätts till patientens identifierare. Anges med 12 tecken utan avskiljare.</w:t>
            </w:r>
          </w:p>
        </w:tc>
        <w:tc>
          <w:tcPr>
            <w:tcW w:w="1418" w:type="dxa"/>
          </w:tcPr>
          <w:p w14:paraId="35FCEA70" w14:textId="54EFA71F" w:rsidR="00EA3AAC" w:rsidRPr="00EA3AAC" w:rsidRDefault="00EA3AAC" w:rsidP="006345EC">
            <w:pPr>
              <w:pStyle w:val="TableParagraph"/>
              <w:spacing w:line="226" w:lineRule="exact"/>
              <w:ind w:left="102"/>
              <w:jc w:val="both"/>
              <w:rPr>
                <w:rFonts w:ascii="Georgia" w:hAnsi="Georgia"/>
                <w:i/>
                <w:sz w:val="20"/>
                <w:szCs w:val="20"/>
              </w:rPr>
            </w:pPr>
          </w:p>
        </w:tc>
      </w:tr>
      <w:tr w:rsidR="00EA3AAC" w14:paraId="149A0C45" w14:textId="77777777" w:rsidTr="00514BAB">
        <w:tc>
          <w:tcPr>
            <w:tcW w:w="2660" w:type="dxa"/>
          </w:tcPr>
          <w:p w14:paraId="662ECEBD" w14:textId="442D716A"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../type</w:t>
            </w:r>
          </w:p>
        </w:tc>
        <w:tc>
          <w:tcPr>
            <w:tcW w:w="1417" w:type="dxa"/>
          </w:tcPr>
          <w:p w14:paraId="2CBE2784" w14:textId="1B9B8C5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5FEBA4A" w14:textId="5C4B435A" w:rsidR="00EA3AAC" w:rsidRPr="00EA3AAC" w:rsidRDefault="00EA3AAC" w:rsidP="006345EC">
            <w:pPr>
              <w:jc w:val="both"/>
              <w:rPr>
                <w:i/>
                <w:szCs w:val="20"/>
              </w:rPr>
            </w:pPr>
            <w:r w:rsidRPr="00EA3AAC">
              <w:rPr>
                <w:spacing w:val="-1"/>
                <w:szCs w:val="20"/>
              </w:rPr>
              <w:t xml:space="preserve">Type sätts till OID för typ av identifierare. </w:t>
            </w:r>
            <w:r w:rsidRPr="00EA3AAC">
              <w:rPr>
                <w:spacing w:val="-1"/>
                <w:szCs w:val="20"/>
              </w:rPr>
              <w:br/>
              <w:t>För personnummer ska Skatteverkets personnummer (1.2.752.129.2.1.3.1).</w:t>
            </w:r>
            <w:r w:rsidRPr="00EA3AAC">
              <w:rPr>
                <w:spacing w:val="-1"/>
                <w:szCs w:val="20"/>
              </w:rPr>
              <w:br/>
              <w:t>För samordningsnummer ska Skatteverkets samordningsnummer (1.2.752.129.2.1.3.3).</w:t>
            </w:r>
            <w:r w:rsidRPr="00EA3AAC">
              <w:rPr>
                <w:spacing w:val="-1"/>
                <w:szCs w:val="20"/>
              </w:rPr>
              <w:br/>
              <w:t>För reservnummer används lokalt definierade reservnummet, exempelvis SLL reservnummer (1.2.752.97.3.1.3)</w:t>
            </w:r>
          </w:p>
        </w:tc>
        <w:tc>
          <w:tcPr>
            <w:tcW w:w="1418" w:type="dxa"/>
          </w:tcPr>
          <w:p w14:paraId="683D595C" w14:textId="4E63B434" w:rsidR="00EA3AAC" w:rsidRPr="00EA3AAC" w:rsidRDefault="00EA3AAC" w:rsidP="006345EC">
            <w:pPr>
              <w:pStyle w:val="TableParagraph"/>
              <w:spacing w:line="226" w:lineRule="exact"/>
              <w:ind w:left="102"/>
              <w:jc w:val="both"/>
              <w:rPr>
                <w:rFonts w:ascii="Georgia" w:hAnsi="Georgia"/>
                <w:i/>
                <w:sz w:val="20"/>
                <w:szCs w:val="20"/>
              </w:rPr>
            </w:pPr>
          </w:p>
        </w:tc>
      </w:tr>
      <w:tr w:rsidR="00EA3AAC" w14:paraId="5F438EFF" w14:textId="77777777" w:rsidTr="00514BAB">
        <w:tc>
          <w:tcPr>
            <w:tcW w:w="2660" w:type="dxa"/>
          </w:tcPr>
          <w:p w14:paraId="078926C4" w14:textId="75E7C2B5" w:rsidR="00EA3AAC" w:rsidRPr="00EA3AAC" w:rsidRDefault="00EA3AAC" w:rsidP="006345EC">
            <w:pPr>
              <w:pStyle w:val="TableParagraph"/>
              <w:spacing w:line="229" w:lineRule="exact"/>
              <w:ind w:left="102"/>
              <w:jc w:val="both"/>
              <w:rPr>
                <w:rFonts w:ascii="Georgia" w:hAnsi="Georgia"/>
                <w:sz w:val="20"/>
                <w:szCs w:val="20"/>
              </w:rPr>
            </w:pPr>
            <w:r w:rsidRPr="00EA3AAC">
              <w:rPr>
                <w:rFonts w:ascii="Georgia" w:hAnsi="Georgia"/>
                <w:sz w:val="20"/>
                <w:szCs w:val="20"/>
              </w:rPr>
              <w:t>datePeriod</w:t>
            </w:r>
          </w:p>
        </w:tc>
        <w:tc>
          <w:tcPr>
            <w:tcW w:w="1417" w:type="dxa"/>
          </w:tcPr>
          <w:p w14:paraId="33A0E0AE" w14:textId="5611FA76" w:rsidR="00EA3AAC" w:rsidRPr="00EA3AAC" w:rsidRDefault="00EA3AAC" w:rsidP="006345EC">
            <w:pPr>
              <w:pStyle w:val="TableParagraph"/>
              <w:spacing w:line="226" w:lineRule="exact"/>
              <w:ind w:left="102"/>
              <w:jc w:val="both"/>
              <w:rPr>
                <w:rFonts w:ascii="Georgia" w:hAnsi="Georgia" w:cs="Arial"/>
                <w:color w:val="000000"/>
                <w:sz w:val="20"/>
                <w:szCs w:val="20"/>
                <w:highlight w:val="white"/>
                <w:lang w:eastAsia="sv-SE"/>
              </w:rPr>
            </w:pPr>
            <w:r w:rsidRPr="00EA3AAC">
              <w:rPr>
                <w:rFonts w:ascii="Georgia" w:hAnsi="Georgia"/>
                <w:spacing w:val="-1"/>
                <w:sz w:val="20"/>
                <w:szCs w:val="20"/>
              </w:rPr>
              <w:t>DatePeriodType</w:t>
            </w:r>
          </w:p>
        </w:tc>
        <w:tc>
          <w:tcPr>
            <w:tcW w:w="4111" w:type="dxa"/>
          </w:tcPr>
          <w:p w14:paraId="3DD844E2" w14:textId="5D388243" w:rsidR="00EA3AAC" w:rsidRPr="00EA3AAC" w:rsidRDefault="00EA3AAC" w:rsidP="006345EC">
            <w:pPr>
              <w:jc w:val="both"/>
              <w:rPr>
                <w:szCs w:val="20"/>
              </w:rPr>
            </w:pPr>
            <w:r w:rsidRPr="00EA3AAC">
              <w:rPr>
                <w:spacing w:val="-1"/>
                <w:szCs w:val="20"/>
              </w:rPr>
              <w:t xml:space="preserve">Begränsning av sökningen i tid, vilket innebär att endast svar returneras där </w:t>
            </w:r>
            <w:r w:rsidRPr="00EA3AAC">
              <w:rPr>
                <w:szCs w:val="20"/>
              </w:rPr>
              <w:t>a</w:t>
            </w:r>
            <w:r w:rsidRPr="00EA3AAC">
              <w:rPr>
                <w:spacing w:val="-1"/>
                <w:szCs w:val="20"/>
              </w:rPr>
              <w:t xml:space="preserve">uthorTime eller </w:t>
            </w:r>
            <w:r w:rsidRPr="00EA3AAC">
              <w:rPr>
                <w:szCs w:val="20"/>
              </w:rPr>
              <w:t xml:space="preserve">signatureTime </w:t>
            </w:r>
            <w:r w:rsidRPr="00EA3AAC">
              <w:rPr>
                <w:spacing w:val="-1"/>
                <w:szCs w:val="20"/>
              </w:rPr>
              <w:t>ligger helt eller delvis inom det sökta tidsintervallet.</w:t>
            </w:r>
          </w:p>
        </w:tc>
        <w:tc>
          <w:tcPr>
            <w:tcW w:w="1418" w:type="dxa"/>
          </w:tcPr>
          <w:p w14:paraId="2CD76B7E" w14:textId="3FB43AF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34469296" w14:textId="77777777" w:rsidTr="00514BAB">
        <w:tc>
          <w:tcPr>
            <w:tcW w:w="2660" w:type="dxa"/>
          </w:tcPr>
          <w:p w14:paraId="32A48DDA" w14:textId="358534BB"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../start</w:t>
            </w:r>
          </w:p>
        </w:tc>
        <w:tc>
          <w:tcPr>
            <w:tcW w:w="1417" w:type="dxa"/>
          </w:tcPr>
          <w:p w14:paraId="6DE2AFA5" w14:textId="30EC9BF3"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C7949C6" w14:textId="06F0B258" w:rsidR="00EA3AAC" w:rsidRPr="00EA3AAC" w:rsidRDefault="00EA3AAC" w:rsidP="006345EC">
            <w:pPr>
              <w:jc w:val="both"/>
              <w:rPr>
                <w:i/>
                <w:spacing w:val="-1"/>
                <w:szCs w:val="20"/>
              </w:rPr>
            </w:pPr>
            <w:r w:rsidRPr="00EA3AAC">
              <w:rPr>
                <w:spacing w:val="-1"/>
                <w:szCs w:val="20"/>
              </w:rPr>
              <w:t>Startdatum. Format ÅÅÅÅMMDD.</w:t>
            </w:r>
          </w:p>
        </w:tc>
        <w:tc>
          <w:tcPr>
            <w:tcW w:w="1418" w:type="dxa"/>
          </w:tcPr>
          <w:p w14:paraId="440FFC15" w14:textId="40E7BF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9DF0601" w14:textId="77777777" w:rsidTr="00514BAB">
        <w:tc>
          <w:tcPr>
            <w:tcW w:w="2660" w:type="dxa"/>
          </w:tcPr>
          <w:p w14:paraId="36188F6F" w14:textId="4AC29FF7" w:rsidR="00EA3AAC" w:rsidRPr="008E6A45" w:rsidRDefault="00EA3AAC" w:rsidP="006345EC">
            <w:pPr>
              <w:pStyle w:val="TableParagraph"/>
              <w:spacing w:line="229" w:lineRule="exact"/>
              <w:ind w:left="102"/>
              <w:jc w:val="both"/>
              <w:rPr>
                <w:rFonts w:ascii="Georgia" w:hAnsi="Georgia"/>
                <w:i/>
                <w:sz w:val="20"/>
                <w:szCs w:val="20"/>
              </w:rPr>
            </w:pPr>
            <w:r w:rsidRPr="008E6A45">
              <w:rPr>
                <w:rFonts w:ascii="Georgia" w:hAnsi="Georgia"/>
                <w:i/>
                <w:sz w:val="20"/>
                <w:szCs w:val="20"/>
              </w:rPr>
              <w:t>../end</w:t>
            </w:r>
          </w:p>
        </w:tc>
        <w:tc>
          <w:tcPr>
            <w:tcW w:w="1417" w:type="dxa"/>
          </w:tcPr>
          <w:p w14:paraId="67436EA3" w14:textId="65797BA2" w:rsidR="00EA3AAC" w:rsidRPr="00EA3AAC" w:rsidRDefault="00EA3AAC" w:rsidP="006345EC">
            <w:pPr>
              <w:pStyle w:val="TableParagraph"/>
              <w:spacing w:line="226" w:lineRule="exact"/>
              <w:ind w:left="102"/>
              <w:jc w:val="both"/>
              <w:rPr>
                <w:rFonts w:ascii="Georgia" w:hAnsi="Georgia" w:cs="Arial"/>
                <w:i/>
                <w:color w:val="000000"/>
                <w:sz w:val="20"/>
                <w:szCs w:val="20"/>
                <w:highlight w:val="white"/>
                <w:lang w:eastAsia="sv-SE"/>
              </w:rPr>
            </w:pPr>
            <w:r w:rsidRPr="00EA3AAC">
              <w:rPr>
                <w:rFonts w:ascii="Georgia" w:hAnsi="Georgia"/>
                <w:spacing w:val="-1"/>
                <w:sz w:val="20"/>
                <w:szCs w:val="20"/>
              </w:rPr>
              <w:t>string</w:t>
            </w:r>
          </w:p>
        </w:tc>
        <w:tc>
          <w:tcPr>
            <w:tcW w:w="4111" w:type="dxa"/>
          </w:tcPr>
          <w:p w14:paraId="20F850D6" w14:textId="1DE1D077" w:rsidR="00EA3AAC" w:rsidRPr="00EA3AAC" w:rsidRDefault="00EA3AAC" w:rsidP="006345EC">
            <w:pPr>
              <w:jc w:val="both"/>
              <w:rPr>
                <w:i/>
                <w:spacing w:val="-1"/>
                <w:szCs w:val="20"/>
              </w:rPr>
            </w:pPr>
            <w:r w:rsidRPr="00EA3AAC">
              <w:rPr>
                <w:spacing w:val="-1"/>
                <w:szCs w:val="20"/>
              </w:rPr>
              <w:t>Slutdatum. Format ÅÅÅÅMMDD.</w:t>
            </w:r>
          </w:p>
        </w:tc>
        <w:tc>
          <w:tcPr>
            <w:tcW w:w="1418" w:type="dxa"/>
          </w:tcPr>
          <w:p w14:paraId="7141F19D" w14:textId="5A1AD72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B32F4F6" w14:textId="77777777" w:rsidTr="00514BAB">
        <w:tc>
          <w:tcPr>
            <w:tcW w:w="2660" w:type="dxa"/>
          </w:tcPr>
          <w:p w14:paraId="4296A635" w14:textId="08F899B7" w:rsidR="00EA3AAC" w:rsidRPr="00EA3AAC" w:rsidRDefault="00EA3AAC" w:rsidP="006345EC">
            <w:pPr>
              <w:pStyle w:val="TableParagraph"/>
              <w:spacing w:line="229" w:lineRule="exact"/>
              <w:ind w:left="102"/>
              <w:jc w:val="both"/>
              <w:rPr>
                <w:rFonts w:ascii="Georgia" w:hAnsi="Georgia" w:cs="Arial"/>
                <w:color w:val="000000"/>
                <w:sz w:val="20"/>
                <w:szCs w:val="20"/>
                <w:highlight w:val="white"/>
                <w:lang w:eastAsia="sv-SE"/>
              </w:rPr>
            </w:pPr>
            <w:r w:rsidRPr="00EA3AAC">
              <w:rPr>
                <w:rFonts w:ascii="Georgia" w:hAnsi="Georgia"/>
                <w:sz w:val="20"/>
                <w:szCs w:val="20"/>
              </w:rPr>
              <w:lastRenderedPageBreak/>
              <w:t>sourceSystemHSAId</w:t>
            </w:r>
          </w:p>
        </w:tc>
        <w:tc>
          <w:tcPr>
            <w:tcW w:w="1417" w:type="dxa"/>
          </w:tcPr>
          <w:p w14:paraId="287305D7" w14:textId="28B1EA9C"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HSAIdType</w:t>
            </w:r>
          </w:p>
        </w:tc>
        <w:tc>
          <w:tcPr>
            <w:tcW w:w="4111" w:type="dxa"/>
          </w:tcPr>
          <w:p w14:paraId="37252FA1" w14:textId="77777777" w:rsidR="00EA3AAC" w:rsidRPr="00EA3AAC" w:rsidRDefault="00EA3AAC" w:rsidP="006345EC">
            <w:pPr>
              <w:spacing w:line="226" w:lineRule="exact"/>
              <w:ind w:left="102"/>
              <w:jc w:val="both"/>
              <w:rPr>
                <w:szCs w:val="20"/>
              </w:rPr>
            </w:pPr>
            <w:r w:rsidRPr="00EA3AAC">
              <w:rPr>
                <w:szCs w:val="20"/>
              </w:rPr>
              <w:t xml:space="preserve">Begränsar sökningen till dokument som är skapade i angivet system. </w:t>
            </w:r>
          </w:p>
          <w:p w14:paraId="28A1139F" w14:textId="77777777" w:rsidR="00EA3AAC" w:rsidRPr="00EA3AAC" w:rsidRDefault="00EA3AAC" w:rsidP="006345EC">
            <w:pPr>
              <w:spacing w:line="226" w:lineRule="exact"/>
              <w:ind w:left="102"/>
              <w:jc w:val="both"/>
              <w:rPr>
                <w:szCs w:val="20"/>
              </w:rPr>
            </w:pPr>
          </w:p>
          <w:p w14:paraId="467A9653" w14:textId="77777777" w:rsidR="00EA3AAC" w:rsidRPr="00EA3AAC" w:rsidRDefault="00EA3AAC" w:rsidP="006345EC">
            <w:pPr>
              <w:spacing w:line="226" w:lineRule="exact"/>
              <w:ind w:left="102"/>
              <w:jc w:val="both"/>
              <w:rPr>
                <w:szCs w:val="20"/>
              </w:rPr>
            </w:pPr>
            <w:r w:rsidRPr="00EA3AAC">
              <w:rPr>
                <w:szCs w:val="20"/>
              </w:rPr>
              <w:t>Värdet på detta fält måste överensstämma med värdet på logicalAddress i anropets tekniska kuvertering (ex. SOAP-header).</w:t>
            </w:r>
          </w:p>
          <w:p w14:paraId="67E5C6A4" w14:textId="77777777" w:rsidR="00EA3AAC" w:rsidRPr="00EA3AAC" w:rsidRDefault="00EA3AAC" w:rsidP="006345EC">
            <w:pPr>
              <w:spacing w:line="226" w:lineRule="exact"/>
              <w:ind w:left="102"/>
              <w:jc w:val="both"/>
              <w:rPr>
                <w:spacing w:val="-1"/>
                <w:szCs w:val="20"/>
              </w:rPr>
            </w:pPr>
          </w:p>
          <w:p w14:paraId="75026F45" w14:textId="77777777" w:rsidR="00EA3AAC" w:rsidRPr="00EA3AAC" w:rsidRDefault="00EA3AAC" w:rsidP="006345EC">
            <w:pPr>
              <w:spacing w:line="226" w:lineRule="exact"/>
              <w:ind w:left="102"/>
              <w:jc w:val="both"/>
              <w:rPr>
                <w:szCs w:val="20"/>
              </w:rPr>
            </w:pPr>
            <w:r w:rsidRPr="00EA3AAC">
              <w:rPr>
                <w:szCs w:val="20"/>
              </w:rPr>
              <w:t>Det innebär i praktiken att aggregerande tjänster inte används när detta fält anges.</w:t>
            </w:r>
          </w:p>
          <w:p w14:paraId="7973A745" w14:textId="77777777" w:rsidR="00EA3AAC" w:rsidRPr="00EA3AAC" w:rsidRDefault="00EA3AAC" w:rsidP="006345EC">
            <w:pPr>
              <w:spacing w:line="226" w:lineRule="exact"/>
              <w:ind w:left="102"/>
              <w:jc w:val="both"/>
              <w:rPr>
                <w:szCs w:val="20"/>
              </w:rPr>
            </w:pPr>
          </w:p>
          <w:p w14:paraId="5FB3C0A0" w14:textId="64E4EFFC" w:rsidR="00EA3AAC" w:rsidRPr="00EA3AAC" w:rsidRDefault="00EA3AAC" w:rsidP="006345EC">
            <w:pPr>
              <w:jc w:val="both"/>
              <w:rPr>
                <w:szCs w:val="20"/>
              </w:rPr>
            </w:pPr>
            <w:r w:rsidRPr="00EA3AAC">
              <w:rPr>
                <w:szCs w:val="20"/>
              </w:rPr>
              <w:t>Fältet är tvingande om careContactId angivits.</w:t>
            </w:r>
          </w:p>
        </w:tc>
        <w:tc>
          <w:tcPr>
            <w:tcW w:w="1418" w:type="dxa"/>
          </w:tcPr>
          <w:p w14:paraId="0FB1389A" w14:textId="77777777" w:rsidR="00EA3AAC" w:rsidRPr="00EA3AAC" w:rsidRDefault="00EA3AAC" w:rsidP="006345EC">
            <w:pPr>
              <w:spacing w:line="229" w:lineRule="exact"/>
              <w:ind w:left="102"/>
              <w:jc w:val="both"/>
              <w:rPr>
                <w:szCs w:val="20"/>
              </w:rPr>
            </w:pPr>
            <w:r w:rsidRPr="00EA3AAC">
              <w:rPr>
                <w:szCs w:val="20"/>
              </w:rPr>
              <w:t>0..1</w:t>
            </w:r>
          </w:p>
          <w:p w14:paraId="1CD5275E" w14:textId="77777777" w:rsidR="00EA3AAC" w:rsidRPr="00EA3AAC" w:rsidRDefault="00EA3AAC" w:rsidP="006345EC">
            <w:pPr>
              <w:spacing w:line="229" w:lineRule="exact"/>
              <w:ind w:left="102"/>
              <w:jc w:val="both"/>
              <w:rPr>
                <w:szCs w:val="20"/>
              </w:rPr>
            </w:pPr>
          </w:p>
          <w:p w14:paraId="0DF1AAD2" w14:textId="3DD7825F" w:rsidR="00EA3AAC" w:rsidRPr="00EA3AAC" w:rsidRDefault="00EA3AAC" w:rsidP="006345EC">
            <w:pPr>
              <w:pStyle w:val="TableParagraph"/>
              <w:spacing w:line="226" w:lineRule="exact"/>
              <w:ind w:left="102"/>
              <w:jc w:val="both"/>
              <w:rPr>
                <w:rFonts w:ascii="Georgia" w:hAnsi="Georgia"/>
                <w:sz w:val="20"/>
                <w:szCs w:val="20"/>
              </w:rPr>
            </w:pPr>
          </w:p>
        </w:tc>
      </w:tr>
      <w:tr w:rsidR="00EA3AAC" w14:paraId="3E260753" w14:textId="77777777" w:rsidTr="00514BAB">
        <w:tc>
          <w:tcPr>
            <w:tcW w:w="2660" w:type="dxa"/>
          </w:tcPr>
          <w:p w14:paraId="04017B06" w14:textId="0818CD16"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sz w:val="20"/>
                <w:szCs w:val="20"/>
              </w:rPr>
              <w:t>careContactId</w:t>
            </w:r>
          </w:p>
        </w:tc>
        <w:tc>
          <w:tcPr>
            <w:tcW w:w="1417" w:type="dxa"/>
          </w:tcPr>
          <w:p w14:paraId="47D93CF7" w14:textId="6C1096F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FDE6A29" w14:textId="77777777" w:rsidR="00EA3AAC" w:rsidRPr="00EA3AAC" w:rsidRDefault="00EA3AAC" w:rsidP="006345EC">
            <w:pPr>
              <w:spacing w:line="229" w:lineRule="exact"/>
              <w:ind w:left="102"/>
              <w:jc w:val="both"/>
              <w:rPr>
                <w:spacing w:val="-1"/>
                <w:szCs w:val="20"/>
              </w:rPr>
            </w:pPr>
            <w:r w:rsidRPr="00EA3AAC">
              <w:rPr>
                <w:spacing w:val="-1"/>
                <w:szCs w:val="20"/>
              </w:rPr>
              <w:t>Begränsar sökningen till den vård- och omsorgskontakt där den vårdbegäran som låg till grund för laboratoriesvaret skapades.</w:t>
            </w:r>
          </w:p>
          <w:p w14:paraId="7404BAE0" w14:textId="537D1012" w:rsidR="00EA3AAC" w:rsidRPr="00EA3AAC" w:rsidRDefault="00EA3AAC" w:rsidP="006345EC">
            <w:pPr>
              <w:jc w:val="both"/>
              <w:rPr>
                <w:i/>
                <w:szCs w:val="20"/>
              </w:rPr>
            </w:pPr>
          </w:p>
        </w:tc>
        <w:tc>
          <w:tcPr>
            <w:tcW w:w="1418" w:type="dxa"/>
          </w:tcPr>
          <w:p w14:paraId="748219D5" w14:textId="7999CE1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p>
        </w:tc>
      </w:tr>
      <w:tr w:rsidR="00EA3AAC" w14:paraId="1986039A" w14:textId="77777777" w:rsidTr="00EA3AAC">
        <w:tc>
          <w:tcPr>
            <w:tcW w:w="2660" w:type="dxa"/>
            <w:shd w:val="clear" w:color="auto" w:fill="D9D9D9" w:themeFill="background1" w:themeFillShade="D9"/>
          </w:tcPr>
          <w:p w14:paraId="6DCEDE03" w14:textId="7EB67CCE"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shd w:val="clear" w:color="auto" w:fill="D9D9D9" w:themeFill="background1" w:themeFillShade="D9"/>
          </w:tcPr>
          <w:p w14:paraId="34280DFB" w14:textId="051B2DBE"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7FAD1771" w14:textId="70D060B7" w:rsidR="00EA3AAC" w:rsidRPr="00EA3AAC" w:rsidRDefault="00EA3AAC" w:rsidP="006345EC">
            <w:pPr>
              <w:jc w:val="both"/>
              <w:rPr>
                <w:i/>
                <w:szCs w:val="20"/>
              </w:rPr>
            </w:pPr>
          </w:p>
        </w:tc>
        <w:tc>
          <w:tcPr>
            <w:tcW w:w="1418" w:type="dxa"/>
            <w:shd w:val="clear" w:color="auto" w:fill="D9D9D9" w:themeFill="background1" w:themeFillShade="D9"/>
          </w:tcPr>
          <w:p w14:paraId="2E695246" w14:textId="1C83368C" w:rsidR="00EA3AAC" w:rsidRPr="00EA3AAC" w:rsidRDefault="00EA3AAC" w:rsidP="006345EC">
            <w:pPr>
              <w:pStyle w:val="TableParagraph"/>
              <w:spacing w:line="226" w:lineRule="exact"/>
              <w:ind w:left="102"/>
              <w:jc w:val="both"/>
              <w:rPr>
                <w:rFonts w:ascii="Georgia" w:hAnsi="Georgia"/>
                <w:i/>
                <w:sz w:val="20"/>
                <w:szCs w:val="20"/>
              </w:rPr>
            </w:pPr>
          </w:p>
        </w:tc>
      </w:tr>
      <w:tr w:rsidR="00EA3AAC" w14:paraId="2E23FB32" w14:textId="77777777" w:rsidTr="00EA3AAC">
        <w:tc>
          <w:tcPr>
            <w:tcW w:w="2660" w:type="dxa"/>
            <w:shd w:val="clear" w:color="auto" w:fill="D9D9D9" w:themeFill="background1" w:themeFillShade="D9"/>
          </w:tcPr>
          <w:p w14:paraId="15ACDF83" w14:textId="41D16F24"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D9D9D9" w:themeFill="background1" w:themeFillShade="D9"/>
          </w:tcPr>
          <w:p w14:paraId="24076F72" w14:textId="71FB3F5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4C4B2D7F" w14:textId="364AE335" w:rsidR="00EA3AAC" w:rsidRPr="00EA3AAC" w:rsidRDefault="00EA3AAC" w:rsidP="006345EC">
            <w:pPr>
              <w:jc w:val="both"/>
              <w:rPr>
                <w:i/>
                <w:szCs w:val="20"/>
              </w:rPr>
            </w:pPr>
          </w:p>
        </w:tc>
        <w:tc>
          <w:tcPr>
            <w:tcW w:w="1418" w:type="dxa"/>
            <w:shd w:val="clear" w:color="auto" w:fill="D9D9D9" w:themeFill="background1" w:themeFillShade="D9"/>
          </w:tcPr>
          <w:p w14:paraId="7B1D4D1B" w14:textId="41DE2E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b/>
                <w:sz w:val="20"/>
                <w:szCs w:val="20"/>
              </w:rPr>
              <w:t>0..*</w:t>
            </w:r>
          </w:p>
        </w:tc>
      </w:tr>
      <w:tr w:rsidR="00EA3AAC" w14:paraId="4FEBCD5C" w14:textId="77777777" w:rsidTr="00514BAB">
        <w:tc>
          <w:tcPr>
            <w:tcW w:w="2660" w:type="dxa"/>
          </w:tcPr>
          <w:p w14:paraId="77DA175E" w14:textId="77777777" w:rsidR="00EA3AAC" w:rsidRPr="00EA3AAC" w:rsidRDefault="00EA3AAC" w:rsidP="006345EC">
            <w:pPr>
              <w:spacing w:line="227" w:lineRule="exact"/>
              <w:ind w:left="102"/>
              <w:jc w:val="both"/>
              <w:rPr>
                <w:b/>
                <w:szCs w:val="20"/>
              </w:rPr>
            </w:pPr>
            <w:r w:rsidRPr="00EA3AAC">
              <w:rPr>
                <w:szCs w:val="20"/>
              </w:rPr>
              <w:t xml:space="preserve"> rheumatoidArthritisData</w:t>
            </w:r>
          </w:p>
          <w:p w14:paraId="6398CCBB" w14:textId="4B8D0D0B"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p>
        </w:tc>
        <w:tc>
          <w:tcPr>
            <w:tcW w:w="1417" w:type="dxa"/>
          </w:tcPr>
          <w:p w14:paraId="77F31026" w14:textId="04BF6EA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RheumatoidArthritisDataType</w:t>
            </w:r>
          </w:p>
        </w:tc>
        <w:tc>
          <w:tcPr>
            <w:tcW w:w="4111" w:type="dxa"/>
          </w:tcPr>
          <w:p w14:paraId="42BF896D" w14:textId="3F04E019" w:rsidR="00EA3AAC" w:rsidRPr="00EA3AAC" w:rsidRDefault="00EA3AAC" w:rsidP="006345EC">
            <w:pPr>
              <w:jc w:val="both"/>
              <w:rPr>
                <w:i/>
                <w:szCs w:val="20"/>
              </w:rPr>
            </w:pPr>
            <w:r w:rsidRPr="00EA3AAC">
              <w:rPr>
                <w:szCs w:val="20"/>
              </w:rPr>
              <w:t>De diagnoser som matchar begäran.</w:t>
            </w:r>
          </w:p>
        </w:tc>
        <w:tc>
          <w:tcPr>
            <w:tcW w:w="1418" w:type="dxa"/>
          </w:tcPr>
          <w:p w14:paraId="4907EBBF" w14:textId="3915FA5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w:t>
            </w:r>
            <w:r w:rsidRPr="00EA3AAC">
              <w:rPr>
                <w:rFonts w:ascii="Georgia" w:hAnsi="Georgia"/>
                <w:spacing w:val="-1"/>
                <w:sz w:val="20"/>
                <w:szCs w:val="20"/>
              </w:rPr>
              <w:t>.</w:t>
            </w:r>
            <w:r w:rsidRPr="00EA3AAC">
              <w:rPr>
                <w:rFonts w:ascii="Georgia" w:hAnsi="Georgia"/>
                <w:sz w:val="20"/>
                <w:szCs w:val="20"/>
              </w:rPr>
              <w:t>*</w:t>
            </w:r>
          </w:p>
        </w:tc>
      </w:tr>
      <w:tr w:rsidR="00EA3AAC" w14:paraId="1E94F4A4" w14:textId="77777777" w:rsidTr="001C604C">
        <w:tc>
          <w:tcPr>
            <w:tcW w:w="2660" w:type="dxa"/>
            <w:shd w:val="clear" w:color="auto" w:fill="D9D9D9" w:themeFill="background1" w:themeFillShade="D9"/>
          </w:tcPr>
          <w:p w14:paraId="4D2B67EF" w14:textId="0E703497" w:rsidR="00EA3AAC" w:rsidRPr="00EA3AAC" w:rsidRDefault="00EA3AAC" w:rsidP="006345EC">
            <w:pPr>
              <w:pStyle w:val="TableParagraph"/>
              <w:spacing w:line="229" w:lineRule="exact"/>
              <w:ind w:left="102"/>
              <w:jc w:val="both"/>
              <w:rPr>
                <w:rFonts w:ascii="Georgia" w:hAnsi="Georgia" w:cs="Arial"/>
                <w:i/>
                <w:color w:val="000000"/>
                <w:sz w:val="20"/>
                <w:szCs w:val="20"/>
                <w:highlight w:val="white"/>
                <w:lang w:eastAsia="sv-SE"/>
              </w:rPr>
            </w:pPr>
            <w:r w:rsidRPr="00EA3AAC">
              <w:rPr>
                <w:rFonts w:ascii="Georgia" w:hAnsi="Georgia"/>
                <w:sz w:val="20"/>
                <w:szCs w:val="20"/>
              </w:rPr>
              <w:t>../rheumatoidArthritisDataHeader</w:t>
            </w:r>
          </w:p>
        </w:tc>
        <w:tc>
          <w:tcPr>
            <w:tcW w:w="1417" w:type="dxa"/>
            <w:shd w:val="clear" w:color="auto" w:fill="D9D9D9" w:themeFill="background1" w:themeFillShade="D9"/>
          </w:tcPr>
          <w:p w14:paraId="153F08A1" w14:textId="6429161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PatientSummaryHeaderType</w:t>
            </w:r>
          </w:p>
        </w:tc>
        <w:tc>
          <w:tcPr>
            <w:tcW w:w="4111" w:type="dxa"/>
            <w:shd w:val="clear" w:color="auto" w:fill="D9D9D9" w:themeFill="background1" w:themeFillShade="D9"/>
          </w:tcPr>
          <w:p w14:paraId="2E3AC2EF" w14:textId="17416C11" w:rsidR="00EA3AAC" w:rsidRPr="00EA3AAC" w:rsidRDefault="00EA3AAC" w:rsidP="006345EC">
            <w:pPr>
              <w:jc w:val="both"/>
              <w:rPr>
                <w:i/>
                <w:szCs w:val="20"/>
              </w:rPr>
            </w:pPr>
            <w:r w:rsidRPr="00EA3AAC">
              <w:rPr>
                <w:szCs w:val="20"/>
              </w:rPr>
              <w:t>Innehåller basinformation om dokumentet</w:t>
            </w:r>
          </w:p>
        </w:tc>
        <w:tc>
          <w:tcPr>
            <w:tcW w:w="1418" w:type="dxa"/>
            <w:shd w:val="clear" w:color="auto" w:fill="D9D9D9" w:themeFill="background1" w:themeFillShade="D9"/>
          </w:tcPr>
          <w:p w14:paraId="1F551861" w14:textId="43DB776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6CCB1794" w14:textId="77777777" w:rsidTr="00514BAB">
        <w:tc>
          <w:tcPr>
            <w:tcW w:w="2660" w:type="dxa"/>
          </w:tcPr>
          <w:p w14:paraId="5E43A55A" w14:textId="557FAEB6"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r w:rsidRPr="00EA3AAC">
              <w:rPr>
                <w:rFonts w:ascii="Georgia" w:hAnsi="Georgia"/>
                <w:sz w:val="20"/>
                <w:szCs w:val="20"/>
              </w:rPr>
              <w:t>../../documentId</w:t>
            </w:r>
          </w:p>
        </w:tc>
        <w:tc>
          <w:tcPr>
            <w:tcW w:w="1417" w:type="dxa"/>
          </w:tcPr>
          <w:p w14:paraId="642B589E" w14:textId="1E5E5A3B"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6DF386F4" w14:textId="24B8424E" w:rsidR="00EA3AAC" w:rsidRPr="00EA3AAC" w:rsidRDefault="00EA3AAC" w:rsidP="006345EC">
            <w:pPr>
              <w:jc w:val="both"/>
              <w:rPr>
                <w:szCs w:val="20"/>
              </w:rPr>
            </w:pPr>
            <w:r w:rsidRPr="00EA3AAC">
              <w:rPr>
                <w:szCs w:val="20"/>
              </w:rPr>
              <w:t>Dokumentets identitet som är unik inom källsystemet.</w:t>
            </w:r>
          </w:p>
        </w:tc>
        <w:tc>
          <w:tcPr>
            <w:tcW w:w="1418" w:type="dxa"/>
          </w:tcPr>
          <w:p w14:paraId="328D2B83" w14:textId="4BD47F0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1..1</w:t>
            </w:r>
          </w:p>
        </w:tc>
      </w:tr>
      <w:tr w:rsidR="00EA3AAC" w14:paraId="079A100C" w14:textId="77777777" w:rsidTr="00514BAB">
        <w:tc>
          <w:tcPr>
            <w:tcW w:w="2660" w:type="dxa"/>
          </w:tcPr>
          <w:p w14:paraId="44090EA0" w14:textId="32192CF2"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../../sourceSystemHSAId</w:t>
            </w:r>
          </w:p>
        </w:tc>
        <w:tc>
          <w:tcPr>
            <w:tcW w:w="1417" w:type="dxa"/>
          </w:tcPr>
          <w:p w14:paraId="2A82EDDD" w14:textId="0ADE02C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HSAIdType</w:t>
            </w:r>
          </w:p>
        </w:tc>
        <w:tc>
          <w:tcPr>
            <w:tcW w:w="4111" w:type="dxa"/>
          </w:tcPr>
          <w:p w14:paraId="7BEBF3AD" w14:textId="021C5A7E" w:rsidR="00EA3AAC" w:rsidRPr="00EA3AAC" w:rsidRDefault="00EA3AAC" w:rsidP="006345EC">
            <w:pPr>
              <w:jc w:val="both"/>
              <w:rPr>
                <w:i/>
                <w:szCs w:val="20"/>
              </w:rPr>
            </w:pPr>
            <w:r w:rsidRPr="00EA3AAC">
              <w:rPr>
                <w:szCs w:val="20"/>
              </w:rPr>
              <w:t>HSA-id för det system som dokumentet är skapat i (HSA-id för Reuma).</w:t>
            </w:r>
          </w:p>
        </w:tc>
        <w:tc>
          <w:tcPr>
            <w:tcW w:w="1418" w:type="dxa"/>
          </w:tcPr>
          <w:p w14:paraId="25F01D20" w14:textId="14C845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8D054E" w:rsidRPr="00760A43" w14:paraId="56B8E9E6" w14:textId="77777777" w:rsidTr="00514BAB">
        <w:tc>
          <w:tcPr>
            <w:tcW w:w="2660" w:type="dxa"/>
          </w:tcPr>
          <w:p w14:paraId="46F3BBC6" w14:textId="0FCBECB2" w:rsidR="008D054E" w:rsidRPr="00581B58" w:rsidRDefault="008D054E" w:rsidP="006345EC">
            <w:pPr>
              <w:pStyle w:val="TableParagraph"/>
              <w:spacing w:line="229" w:lineRule="exact"/>
              <w:ind w:left="102"/>
              <w:jc w:val="both"/>
              <w:rPr>
                <w:rFonts w:ascii="Georgia" w:hAnsi="Georgia"/>
                <w:color w:val="FF0000"/>
                <w:sz w:val="20"/>
                <w:szCs w:val="20"/>
              </w:rPr>
            </w:pPr>
            <w:r w:rsidRPr="00581B58">
              <w:rPr>
                <w:rFonts w:ascii="Georgia" w:hAnsi="Georgia"/>
                <w:color w:val="FF0000"/>
                <w:sz w:val="20"/>
                <w:szCs w:val="20"/>
              </w:rPr>
              <w:t>../../documentTitle</w:t>
            </w:r>
          </w:p>
        </w:tc>
        <w:tc>
          <w:tcPr>
            <w:tcW w:w="1417" w:type="dxa"/>
          </w:tcPr>
          <w:p w14:paraId="0F77742C"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74B07C45" w14:textId="77777777" w:rsidR="008D054E" w:rsidRPr="00581B58" w:rsidRDefault="008D054E" w:rsidP="006345EC">
            <w:pPr>
              <w:jc w:val="both"/>
              <w:rPr>
                <w:color w:val="FF0000"/>
                <w:szCs w:val="20"/>
              </w:rPr>
            </w:pPr>
          </w:p>
        </w:tc>
        <w:tc>
          <w:tcPr>
            <w:tcW w:w="1418" w:type="dxa"/>
          </w:tcPr>
          <w:p w14:paraId="319C5D6D" w14:textId="76E52F9A"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0..0</w:t>
            </w:r>
          </w:p>
        </w:tc>
      </w:tr>
      <w:tr w:rsidR="008D054E" w14:paraId="6BB34095" w14:textId="77777777" w:rsidTr="00514BAB">
        <w:tc>
          <w:tcPr>
            <w:tcW w:w="2660" w:type="dxa"/>
          </w:tcPr>
          <w:p w14:paraId="0EF20B74" w14:textId="2BBABE64" w:rsidR="008D054E" w:rsidRPr="00581B58" w:rsidRDefault="008D054E" w:rsidP="006345EC">
            <w:pPr>
              <w:pStyle w:val="TableParagraph"/>
              <w:spacing w:line="229" w:lineRule="exact"/>
              <w:ind w:left="102"/>
              <w:jc w:val="both"/>
              <w:rPr>
                <w:rFonts w:ascii="Georgia" w:hAnsi="Georgia"/>
                <w:color w:val="FF0000"/>
                <w:sz w:val="20"/>
                <w:szCs w:val="20"/>
              </w:rPr>
            </w:pPr>
            <w:r w:rsidRPr="00581B58">
              <w:rPr>
                <w:rFonts w:ascii="Georgia" w:hAnsi="Georgia"/>
                <w:color w:val="FF0000"/>
                <w:sz w:val="20"/>
                <w:szCs w:val="20"/>
              </w:rPr>
              <w:t>../../documentTime</w:t>
            </w:r>
          </w:p>
        </w:tc>
        <w:tc>
          <w:tcPr>
            <w:tcW w:w="1417" w:type="dxa"/>
          </w:tcPr>
          <w:p w14:paraId="76AE0E05" w14:textId="77777777" w:rsidR="008D054E" w:rsidRPr="00581B58" w:rsidRDefault="008D054E" w:rsidP="006345EC">
            <w:pPr>
              <w:pStyle w:val="TableParagraph"/>
              <w:spacing w:line="226" w:lineRule="exact"/>
              <w:ind w:left="102"/>
              <w:jc w:val="both"/>
              <w:rPr>
                <w:rFonts w:ascii="Georgia" w:hAnsi="Georgia"/>
                <w:color w:val="FF0000"/>
                <w:spacing w:val="-1"/>
                <w:sz w:val="20"/>
                <w:szCs w:val="20"/>
              </w:rPr>
            </w:pPr>
          </w:p>
        </w:tc>
        <w:tc>
          <w:tcPr>
            <w:tcW w:w="4111" w:type="dxa"/>
          </w:tcPr>
          <w:p w14:paraId="0E5CCE74" w14:textId="77777777" w:rsidR="008D054E" w:rsidRPr="00581B58" w:rsidRDefault="008D054E" w:rsidP="006345EC">
            <w:pPr>
              <w:jc w:val="both"/>
              <w:rPr>
                <w:color w:val="FF0000"/>
                <w:szCs w:val="20"/>
              </w:rPr>
            </w:pPr>
          </w:p>
        </w:tc>
        <w:tc>
          <w:tcPr>
            <w:tcW w:w="1418" w:type="dxa"/>
          </w:tcPr>
          <w:p w14:paraId="1968FCB4" w14:textId="51600D5F" w:rsidR="008D054E" w:rsidRPr="00581B58" w:rsidRDefault="008D054E" w:rsidP="006345EC">
            <w:pPr>
              <w:pStyle w:val="TableParagraph"/>
              <w:spacing w:line="226" w:lineRule="exact"/>
              <w:ind w:left="102"/>
              <w:jc w:val="both"/>
              <w:rPr>
                <w:rFonts w:ascii="Georgia" w:hAnsi="Georgia"/>
                <w:color w:val="FF0000"/>
                <w:sz w:val="20"/>
                <w:szCs w:val="20"/>
              </w:rPr>
            </w:pPr>
            <w:r w:rsidRPr="00581B58">
              <w:rPr>
                <w:rFonts w:ascii="Georgia" w:hAnsi="Georgia"/>
                <w:color w:val="FF0000"/>
                <w:sz w:val="20"/>
                <w:szCs w:val="20"/>
              </w:rPr>
              <w:t>0..0</w:t>
            </w:r>
          </w:p>
        </w:tc>
      </w:tr>
      <w:tr w:rsidR="00EA3AAC" w14:paraId="2C3EEEDD" w14:textId="77777777" w:rsidTr="00514BAB">
        <w:tc>
          <w:tcPr>
            <w:tcW w:w="2660" w:type="dxa"/>
          </w:tcPr>
          <w:p w14:paraId="68CA2381" w14:textId="6231561F"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../../patientId</w:t>
            </w:r>
          </w:p>
        </w:tc>
        <w:tc>
          <w:tcPr>
            <w:tcW w:w="1417" w:type="dxa"/>
          </w:tcPr>
          <w:p w14:paraId="2DC0F9EF" w14:textId="19C1CCF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PersonIdType</w:t>
            </w:r>
          </w:p>
        </w:tc>
        <w:tc>
          <w:tcPr>
            <w:tcW w:w="4111" w:type="dxa"/>
          </w:tcPr>
          <w:p w14:paraId="5F411925" w14:textId="3AE1C4B3" w:rsidR="00EA3AAC" w:rsidRPr="00EA3AAC" w:rsidRDefault="00EA3AAC" w:rsidP="006345EC">
            <w:pPr>
              <w:jc w:val="both"/>
              <w:rPr>
                <w:i/>
                <w:szCs w:val="20"/>
              </w:rPr>
            </w:pPr>
            <w:r w:rsidRPr="00EA3AAC">
              <w:rPr>
                <w:szCs w:val="20"/>
              </w:rPr>
              <w:t xml:space="preserve">Identifierare för patient. </w:t>
            </w:r>
          </w:p>
        </w:tc>
        <w:tc>
          <w:tcPr>
            <w:tcW w:w="1418" w:type="dxa"/>
          </w:tcPr>
          <w:p w14:paraId="5F6E79AE" w14:textId="0243E91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442EB1A" w14:textId="77777777" w:rsidTr="00514BAB">
        <w:tc>
          <w:tcPr>
            <w:tcW w:w="2660" w:type="dxa"/>
          </w:tcPr>
          <w:p w14:paraId="48B90156" w14:textId="0252A81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../../../id</w:t>
            </w:r>
          </w:p>
        </w:tc>
        <w:tc>
          <w:tcPr>
            <w:tcW w:w="1417" w:type="dxa"/>
          </w:tcPr>
          <w:p w14:paraId="7C750A45" w14:textId="3807812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6345EC">
            <w:pPr>
              <w:jc w:val="both"/>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2A087A13" w14:textId="77777777" w:rsidTr="00514BAB">
        <w:tc>
          <w:tcPr>
            <w:tcW w:w="2660" w:type="dxa"/>
          </w:tcPr>
          <w:p w14:paraId="314A6544" w14:textId="57B6F613"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../../../type</w:t>
            </w:r>
          </w:p>
        </w:tc>
        <w:tc>
          <w:tcPr>
            <w:tcW w:w="1417" w:type="dxa"/>
          </w:tcPr>
          <w:p w14:paraId="0E1BBA59" w14:textId="210B24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6345EC">
            <w:pPr>
              <w:spacing w:line="226" w:lineRule="exact"/>
              <w:ind w:left="102"/>
              <w:jc w:val="both"/>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(1.2.752.97.3.1.3)</w:t>
            </w:r>
          </w:p>
        </w:tc>
        <w:tc>
          <w:tcPr>
            <w:tcW w:w="1418" w:type="dxa"/>
          </w:tcPr>
          <w:p w14:paraId="225ECDC3" w14:textId="1624B9B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5E7B90B9" w14:textId="77777777" w:rsidTr="001C604C">
        <w:tc>
          <w:tcPr>
            <w:tcW w:w="2660" w:type="dxa"/>
            <w:shd w:val="clear" w:color="auto" w:fill="D9D9D9" w:themeFill="background1" w:themeFillShade="D9"/>
          </w:tcPr>
          <w:p w14:paraId="19F60D82" w14:textId="77777777" w:rsidR="00EA3AAC" w:rsidRPr="00EA3AAC" w:rsidRDefault="00EA3AAC" w:rsidP="006345EC">
            <w:pPr>
              <w:spacing w:line="229" w:lineRule="exact"/>
              <w:ind w:left="102"/>
              <w:jc w:val="both"/>
              <w:rPr>
                <w:szCs w:val="20"/>
              </w:rPr>
            </w:pPr>
            <w:r w:rsidRPr="00EA3AAC">
              <w:rPr>
                <w:szCs w:val="20"/>
              </w:rPr>
              <w:t>../../accountableHealthcareProfessional</w:t>
            </w:r>
          </w:p>
          <w:p w14:paraId="5D7204C9" w14:textId="7C858F48"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p>
        </w:tc>
        <w:tc>
          <w:tcPr>
            <w:tcW w:w="1417" w:type="dxa"/>
            <w:shd w:val="clear" w:color="auto" w:fill="D9D9D9" w:themeFill="background1" w:themeFillShade="D9"/>
          </w:tcPr>
          <w:p w14:paraId="0F70EE26" w14:textId="77777777" w:rsidR="00EA3AAC" w:rsidRPr="00EA3AAC" w:rsidRDefault="00EA3AAC" w:rsidP="006345EC">
            <w:pPr>
              <w:spacing w:line="229" w:lineRule="exact"/>
              <w:ind w:left="102"/>
              <w:jc w:val="both"/>
              <w:rPr>
                <w:szCs w:val="20"/>
              </w:rPr>
            </w:pPr>
            <w:r w:rsidRPr="00EA3AAC">
              <w:rPr>
                <w:szCs w:val="20"/>
              </w:rPr>
              <w:t>HealthcareProfessionalType</w:t>
            </w:r>
          </w:p>
          <w:p w14:paraId="7A2E74A6" w14:textId="1C2CC4C6" w:rsidR="00EA3AAC" w:rsidRPr="00EA3AAC" w:rsidRDefault="00EA3AAC" w:rsidP="006345EC">
            <w:pPr>
              <w:pStyle w:val="TableParagraph"/>
              <w:spacing w:line="226" w:lineRule="exact"/>
              <w:ind w:left="102"/>
              <w:jc w:val="both"/>
              <w:rPr>
                <w:rFonts w:ascii="Georgia" w:hAnsi="Georgia"/>
                <w:i/>
                <w:sz w:val="20"/>
                <w:szCs w:val="20"/>
              </w:rPr>
            </w:pPr>
          </w:p>
        </w:tc>
        <w:tc>
          <w:tcPr>
            <w:tcW w:w="4111" w:type="dxa"/>
            <w:shd w:val="clear" w:color="auto" w:fill="D9D9D9" w:themeFill="background1" w:themeFillShade="D9"/>
          </w:tcPr>
          <w:p w14:paraId="633DF824" w14:textId="10A12C00" w:rsidR="00EA3AAC" w:rsidRPr="000F306F" w:rsidRDefault="00EA3AAC" w:rsidP="006345EC">
            <w:pPr>
              <w:spacing w:line="226" w:lineRule="exact"/>
              <w:ind w:left="102"/>
              <w:jc w:val="both"/>
              <w:rPr>
                <w:spacing w:val="-1"/>
                <w:szCs w:val="20"/>
              </w:rPr>
            </w:pPr>
            <w:r w:rsidRPr="00EA3AAC">
              <w:rPr>
                <w:spacing w:val="-1"/>
                <w:szCs w:val="20"/>
              </w:rPr>
              <w:t>Information om den hälso- och sjukvårdsperson som ansvarar för informationen i dokumentet, nedan kallas författare.</w:t>
            </w:r>
          </w:p>
        </w:tc>
        <w:tc>
          <w:tcPr>
            <w:tcW w:w="1418" w:type="dxa"/>
            <w:shd w:val="clear" w:color="auto" w:fill="D9D9D9" w:themeFill="background1" w:themeFillShade="D9"/>
          </w:tcPr>
          <w:p w14:paraId="5B657663" w14:textId="3F7DEFC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4BEE7495" w14:textId="77777777" w:rsidTr="00514BAB">
        <w:tc>
          <w:tcPr>
            <w:tcW w:w="2660" w:type="dxa"/>
          </w:tcPr>
          <w:p w14:paraId="5D6553A1" w14:textId="77777777" w:rsidR="00EA3AAC" w:rsidRPr="00EA3AAC" w:rsidRDefault="00EA3AAC" w:rsidP="006345EC">
            <w:pPr>
              <w:spacing w:line="229" w:lineRule="exact"/>
              <w:ind w:left="102"/>
              <w:jc w:val="both"/>
              <w:rPr>
                <w:szCs w:val="20"/>
              </w:rPr>
            </w:pPr>
            <w:r w:rsidRPr="00EA3AAC">
              <w:rPr>
                <w:szCs w:val="20"/>
              </w:rPr>
              <w:t>../../../a</w:t>
            </w:r>
            <w:r w:rsidRPr="00EA3AAC">
              <w:rPr>
                <w:spacing w:val="-1"/>
                <w:szCs w:val="20"/>
              </w:rPr>
              <w:t>uthorTime</w:t>
            </w:r>
          </w:p>
          <w:p w14:paraId="58AE6516" w14:textId="6A68A33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13461E42" w14:textId="77777777" w:rsidR="00EA3AAC" w:rsidRPr="00EA3AAC" w:rsidRDefault="00EA3AAC" w:rsidP="006345EC">
            <w:pPr>
              <w:spacing w:line="229" w:lineRule="exact"/>
              <w:ind w:left="102"/>
              <w:jc w:val="both"/>
              <w:rPr>
                <w:rFonts w:cs="Arial"/>
                <w:color w:val="FF0000"/>
                <w:szCs w:val="20"/>
              </w:rPr>
            </w:pPr>
            <w:r w:rsidRPr="00EA3AAC">
              <w:rPr>
                <w:szCs w:val="20"/>
              </w:rPr>
              <w:t>TimeStampType</w:t>
            </w:r>
          </w:p>
          <w:p w14:paraId="3568E239" w14:textId="4948015A"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13BB6765" w14:textId="6762C175" w:rsidR="00EA3AAC" w:rsidRPr="00EA3AAC" w:rsidRDefault="00EA3AAC" w:rsidP="006345EC">
            <w:pPr>
              <w:spacing w:line="226" w:lineRule="exact"/>
              <w:ind w:left="102"/>
              <w:jc w:val="both"/>
              <w:rPr>
                <w:szCs w:val="20"/>
              </w:rPr>
            </w:pPr>
            <w:r w:rsidRPr="00EA3AAC">
              <w:rPr>
                <w:spacing w:val="-1"/>
                <w:szCs w:val="20"/>
              </w:rPr>
              <w:t>Tidpunkt då dokumentet skapades.</w:t>
            </w:r>
            <w:r w:rsidRPr="00EA3AAC">
              <w:rPr>
                <w:szCs w:val="20"/>
              </w:rPr>
              <w:t xml:space="preserve"> </w:t>
            </w:r>
            <w:r w:rsidRPr="00EA3AAC">
              <w:rPr>
                <w:spacing w:val="-1"/>
                <w:szCs w:val="20"/>
              </w:rPr>
              <w:t xml:space="preserve">Det är den senaste tidpunkten då informationen uppdaterats i systemet som ska finnas här i de fall informationen har ändrats efter det </w:t>
            </w:r>
            <w:r w:rsidRPr="00EA3AAC">
              <w:rPr>
                <w:spacing w:val="-1"/>
                <w:szCs w:val="20"/>
              </w:rPr>
              <w:lastRenderedPageBreak/>
              <w:t>att den skapades.</w:t>
            </w:r>
          </w:p>
        </w:tc>
        <w:tc>
          <w:tcPr>
            <w:tcW w:w="1418" w:type="dxa"/>
          </w:tcPr>
          <w:p w14:paraId="177A5A7F" w14:textId="16E4C65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lastRenderedPageBreak/>
              <w:t>1..1</w:t>
            </w:r>
          </w:p>
        </w:tc>
      </w:tr>
      <w:tr w:rsidR="00EA3AAC" w14:paraId="50F4D389" w14:textId="77777777" w:rsidTr="00514BAB">
        <w:tc>
          <w:tcPr>
            <w:tcW w:w="2660" w:type="dxa"/>
          </w:tcPr>
          <w:p w14:paraId="67F23D35" w14:textId="25A5DED8" w:rsidR="00EA3AAC" w:rsidRPr="000F306F" w:rsidRDefault="00EA3AAC" w:rsidP="006345EC">
            <w:pPr>
              <w:spacing w:line="229" w:lineRule="exact"/>
              <w:ind w:left="102"/>
              <w:jc w:val="both"/>
              <w:rPr>
                <w:szCs w:val="20"/>
              </w:rPr>
            </w:pPr>
            <w:r w:rsidRPr="00EA3AAC">
              <w:rPr>
                <w:szCs w:val="20"/>
              </w:rPr>
              <w:lastRenderedPageBreak/>
              <w:t>../../../</w:t>
            </w:r>
            <w:r w:rsidRPr="00EA3AAC">
              <w:rPr>
                <w:spacing w:val="-1"/>
                <w:szCs w:val="20"/>
              </w:rPr>
              <w:t>healthcareProfessionalHSAId</w:t>
            </w:r>
          </w:p>
        </w:tc>
        <w:tc>
          <w:tcPr>
            <w:tcW w:w="1417" w:type="dxa"/>
          </w:tcPr>
          <w:p w14:paraId="38BBD226" w14:textId="77777777" w:rsidR="00EA3AAC" w:rsidRPr="00EA3AAC" w:rsidRDefault="00EA3AAC" w:rsidP="006345EC">
            <w:pPr>
              <w:spacing w:line="229" w:lineRule="exact"/>
              <w:ind w:left="102"/>
              <w:jc w:val="both"/>
              <w:rPr>
                <w:rFonts w:cs="Arial"/>
                <w:szCs w:val="20"/>
              </w:rPr>
            </w:pPr>
            <w:r w:rsidRPr="00EA3AAC">
              <w:rPr>
                <w:szCs w:val="20"/>
              </w:rPr>
              <w:t>HSAIdType</w:t>
            </w:r>
          </w:p>
          <w:p w14:paraId="5322FB49" w14:textId="4D6A7913"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000F01FB" w14:textId="1879C89C" w:rsidR="00EA3AAC" w:rsidRPr="00EA3AAC" w:rsidRDefault="00EA3AAC" w:rsidP="006345EC">
            <w:pPr>
              <w:jc w:val="both"/>
              <w:rPr>
                <w:rFonts w:cs="Arial"/>
                <w:i/>
                <w:szCs w:val="20"/>
              </w:rPr>
            </w:pPr>
            <w:r w:rsidRPr="00EA3AAC">
              <w:rPr>
                <w:spacing w:val="-1"/>
                <w:szCs w:val="20"/>
              </w:rPr>
              <w:t>Författarens HSA-id.</w:t>
            </w:r>
          </w:p>
        </w:tc>
        <w:tc>
          <w:tcPr>
            <w:tcW w:w="1418" w:type="dxa"/>
          </w:tcPr>
          <w:p w14:paraId="5ACBA138" w14:textId="1311C31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63168C8" w14:textId="77777777" w:rsidTr="00514BAB">
        <w:tc>
          <w:tcPr>
            <w:tcW w:w="2660" w:type="dxa"/>
          </w:tcPr>
          <w:p w14:paraId="421C987D" w14:textId="2B772373" w:rsidR="00EA3AAC" w:rsidRPr="00EA3AAC" w:rsidRDefault="00EA3AAC" w:rsidP="006345EC">
            <w:pPr>
              <w:pStyle w:val="TableParagraph"/>
              <w:spacing w:line="229" w:lineRule="exact"/>
              <w:ind w:left="102"/>
              <w:jc w:val="both"/>
              <w:rPr>
                <w:rFonts w:ascii="Georgia" w:hAnsi="Georgia" w:cs="Arial"/>
                <w:i/>
                <w:color w:val="000000"/>
                <w:sz w:val="20"/>
                <w:szCs w:val="20"/>
                <w:lang w:eastAsia="sv-SE"/>
              </w:rPr>
            </w:pPr>
            <w:r w:rsidRPr="00EA3AAC">
              <w:rPr>
                <w:rFonts w:ascii="Georgia" w:hAnsi="Georgia"/>
                <w:sz w:val="20"/>
                <w:szCs w:val="20"/>
              </w:rPr>
              <w:t>../../../</w:t>
            </w:r>
            <w:r w:rsidRPr="00EA3AAC">
              <w:rPr>
                <w:rFonts w:ascii="Georgia" w:hAnsi="Georgia"/>
                <w:spacing w:val="-1"/>
                <w:sz w:val="20"/>
                <w:szCs w:val="20"/>
              </w:rPr>
              <w:t>healthcareProfessionalName</w:t>
            </w:r>
          </w:p>
        </w:tc>
        <w:tc>
          <w:tcPr>
            <w:tcW w:w="1417" w:type="dxa"/>
          </w:tcPr>
          <w:p w14:paraId="5E12CB60" w14:textId="1497CC8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2110528" w14:textId="1E8EBB34" w:rsidR="00EA3AAC" w:rsidRPr="00EA3AAC" w:rsidRDefault="00EA3AAC" w:rsidP="006345EC">
            <w:pPr>
              <w:jc w:val="both"/>
              <w:rPr>
                <w:rFonts w:cs="Arial"/>
                <w:i/>
                <w:szCs w:val="20"/>
              </w:rPr>
            </w:pPr>
            <w:r w:rsidRPr="00EA3AAC">
              <w:rPr>
                <w:szCs w:val="20"/>
              </w:rPr>
              <w:t xml:space="preserve">Namn på </w:t>
            </w:r>
            <w:r w:rsidRPr="00EA3AAC">
              <w:rPr>
                <w:spacing w:val="-1"/>
                <w:szCs w:val="20"/>
              </w:rPr>
              <w:t>författaren. Om tillgängligt skall detta anges.</w:t>
            </w:r>
          </w:p>
        </w:tc>
        <w:tc>
          <w:tcPr>
            <w:tcW w:w="1418" w:type="dxa"/>
          </w:tcPr>
          <w:p w14:paraId="31FF9CDC" w14:textId="64B0710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807AD2D" w14:textId="77777777" w:rsidTr="00514BAB">
        <w:tc>
          <w:tcPr>
            <w:tcW w:w="2660" w:type="dxa"/>
          </w:tcPr>
          <w:p w14:paraId="5FED5A7B" w14:textId="77777777" w:rsidR="00EA3AAC" w:rsidRPr="00EA3AAC" w:rsidRDefault="00EA3AAC" w:rsidP="006345EC">
            <w:pPr>
              <w:spacing w:line="229" w:lineRule="exact"/>
              <w:ind w:left="102"/>
              <w:jc w:val="both"/>
              <w:rPr>
                <w:szCs w:val="20"/>
              </w:rPr>
            </w:pPr>
            <w:r w:rsidRPr="00EA3AAC">
              <w:rPr>
                <w:szCs w:val="20"/>
              </w:rPr>
              <w:t>../../../</w:t>
            </w:r>
            <w:r w:rsidRPr="00EA3AAC">
              <w:rPr>
                <w:spacing w:val="-1"/>
                <w:szCs w:val="20"/>
              </w:rPr>
              <w:t>healthcareProfessionalRoleCode</w:t>
            </w:r>
          </w:p>
          <w:p w14:paraId="41EE9F3F" w14:textId="343EE083" w:rsidR="00EA3AAC" w:rsidRPr="00EA3AAC" w:rsidRDefault="00EA3AAC" w:rsidP="006345EC">
            <w:pPr>
              <w:pStyle w:val="TableParagraph"/>
              <w:spacing w:line="229" w:lineRule="exact"/>
              <w:ind w:left="102"/>
              <w:jc w:val="both"/>
              <w:rPr>
                <w:rFonts w:ascii="Georgia" w:hAnsi="Georgia" w:cs="Arial"/>
                <w:color w:val="000000"/>
                <w:sz w:val="20"/>
                <w:szCs w:val="20"/>
                <w:lang w:eastAsia="sv-SE"/>
              </w:rPr>
            </w:pPr>
          </w:p>
        </w:tc>
        <w:tc>
          <w:tcPr>
            <w:tcW w:w="1417" w:type="dxa"/>
          </w:tcPr>
          <w:p w14:paraId="2FB51653" w14:textId="77777777" w:rsidR="00EA3AAC" w:rsidRPr="00EA3AAC" w:rsidRDefault="00EA3AAC" w:rsidP="006345EC">
            <w:pPr>
              <w:spacing w:line="226" w:lineRule="exact"/>
              <w:ind w:left="102"/>
              <w:jc w:val="both"/>
              <w:rPr>
                <w:spacing w:val="-1"/>
                <w:szCs w:val="20"/>
              </w:rPr>
            </w:pPr>
            <w:r w:rsidRPr="00EA3AAC">
              <w:rPr>
                <w:spacing w:val="-1"/>
                <w:szCs w:val="20"/>
              </w:rPr>
              <w:t xml:space="preserve">CVType </w:t>
            </w:r>
          </w:p>
          <w:p w14:paraId="7A601883" w14:textId="77EF5939"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126285F" w14:textId="77777777" w:rsidR="00EA3AAC" w:rsidRPr="00EA3AAC" w:rsidRDefault="00EA3AAC" w:rsidP="006345EC">
            <w:pPr>
              <w:spacing w:line="226" w:lineRule="exact"/>
              <w:ind w:left="102"/>
              <w:jc w:val="both"/>
              <w:rPr>
                <w:szCs w:val="20"/>
              </w:rPr>
            </w:pPr>
            <w:r w:rsidRPr="00EA3AAC">
              <w:rPr>
                <w:szCs w:val="20"/>
              </w:rPr>
              <w:t xml:space="preserve">Information om personens befattning. Om möjligt skall KV Befattning (OID 1.2.752.129.2.2.1.4), se </w:t>
            </w:r>
          </w:p>
          <w:p w14:paraId="5399579E" w14:textId="3FE7A385" w:rsidR="00EA3AAC" w:rsidRPr="00EA3AAC" w:rsidRDefault="00EE17D3" w:rsidP="006345EC">
            <w:pPr>
              <w:jc w:val="both"/>
              <w:rPr>
                <w:szCs w:val="20"/>
              </w:rPr>
            </w:pPr>
            <w:hyperlink r:id="rId14" w:history="1">
              <w:r w:rsidR="00EA3AAC" w:rsidRPr="00EA3AAC">
                <w:rPr>
                  <w:rStyle w:val="Hyperlink"/>
                  <w:szCs w:val="20"/>
                </w:rPr>
                <w:t>http://www.inera.se/Documents/TJANSTER_PROJEKT/Katalogtjanst_HSA/Innehall/hsa_innehall_befattning.pdf</w:t>
              </w:r>
            </w:hyperlink>
          </w:p>
        </w:tc>
        <w:tc>
          <w:tcPr>
            <w:tcW w:w="1418" w:type="dxa"/>
          </w:tcPr>
          <w:p w14:paraId="3CC33652" w14:textId="34790B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457C7551" w14:textId="77777777" w:rsidTr="00514BAB">
        <w:tc>
          <w:tcPr>
            <w:tcW w:w="2660" w:type="dxa"/>
          </w:tcPr>
          <w:p w14:paraId="77DEC270" w14:textId="22B8DDFF"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p>
        </w:tc>
        <w:tc>
          <w:tcPr>
            <w:tcW w:w="1417" w:type="dxa"/>
          </w:tcPr>
          <w:p w14:paraId="37D6297D" w14:textId="292941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2E028258" w14:textId="2EBCD8A3" w:rsidR="00EA3AAC" w:rsidRPr="00EA3AAC" w:rsidRDefault="00EA3AAC" w:rsidP="006345EC">
            <w:pPr>
              <w:jc w:val="both"/>
              <w:rPr>
                <w:rFonts w:cs="Arial"/>
                <w:i/>
                <w:szCs w:val="20"/>
              </w:rPr>
            </w:pPr>
            <w:r w:rsidRPr="00EA3AAC">
              <w:rPr>
                <w:szCs w:val="20"/>
              </w:rPr>
              <w:t>Befattningskod. Om code anges skall också codeSystem  samt displayName anges.</w:t>
            </w:r>
          </w:p>
        </w:tc>
        <w:tc>
          <w:tcPr>
            <w:tcW w:w="1418" w:type="dxa"/>
          </w:tcPr>
          <w:p w14:paraId="314F2CF5" w14:textId="1DCFAED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52009DD" w14:textId="77777777" w:rsidTr="00514BAB">
        <w:tc>
          <w:tcPr>
            <w:tcW w:w="2660" w:type="dxa"/>
          </w:tcPr>
          <w:p w14:paraId="4987D6B4" w14:textId="437469B1"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r w:rsidRPr="001C604C">
              <w:rPr>
                <w:rFonts w:ascii="Georgia" w:hAnsi="Georgia"/>
                <w:i/>
                <w:sz w:val="20"/>
                <w:szCs w:val="20"/>
              </w:rPr>
              <w:t>System</w:t>
            </w:r>
          </w:p>
        </w:tc>
        <w:tc>
          <w:tcPr>
            <w:tcW w:w="1417" w:type="dxa"/>
          </w:tcPr>
          <w:p w14:paraId="7B44858A" w14:textId="64078C7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0EC3EA49" w14:textId="10A53B14" w:rsidR="00EA3AAC" w:rsidRPr="00EA3AAC" w:rsidRDefault="00EA3AAC" w:rsidP="006345EC">
            <w:pPr>
              <w:jc w:val="both"/>
              <w:rPr>
                <w:rFonts w:cs="Arial"/>
                <w:i/>
                <w:szCs w:val="20"/>
              </w:rPr>
            </w:pPr>
            <w:r w:rsidRPr="00EA3AAC">
              <w:rPr>
                <w:szCs w:val="20"/>
              </w:rPr>
              <w:t>Kodsystem för befattningskod. Om codeSystem anges skall också code samt displayName anges.</w:t>
            </w:r>
          </w:p>
        </w:tc>
        <w:tc>
          <w:tcPr>
            <w:tcW w:w="1418" w:type="dxa"/>
          </w:tcPr>
          <w:p w14:paraId="0CFF9C68" w14:textId="2DD8336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BC5C91B" w14:textId="77777777" w:rsidTr="00514BAB">
        <w:tc>
          <w:tcPr>
            <w:tcW w:w="2660" w:type="dxa"/>
          </w:tcPr>
          <w:p w14:paraId="2DE456E8" w14:textId="5A39A92C"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r w:rsidRPr="001C604C">
              <w:rPr>
                <w:rFonts w:ascii="Georgia" w:hAnsi="Georgia"/>
                <w:i/>
                <w:sz w:val="20"/>
                <w:szCs w:val="20"/>
              </w:rPr>
              <w:t>SystemName</w:t>
            </w:r>
          </w:p>
        </w:tc>
        <w:tc>
          <w:tcPr>
            <w:tcW w:w="1417" w:type="dxa"/>
          </w:tcPr>
          <w:p w14:paraId="2BE6D980" w14:textId="711BEF3F"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232C776" w14:textId="57B6442A" w:rsidR="00EA3AAC" w:rsidRPr="00EA3AAC" w:rsidRDefault="00EA3AAC" w:rsidP="006345EC">
            <w:pPr>
              <w:jc w:val="both"/>
              <w:rPr>
                <w:szCs w:val="20"/>
              </w:rPr>
            </w:pPr>
            <w:r w:rsidRPr="00EA3AAC">
              <w:rPr>
                <w:szCs w:val="20"/>
              </w:rPr>
              <w:t>Namn på kodsystem för befattningskod.</w:t>
            </w:r>
          </w:p>
        </w:tc>
        <w:tc>
          <w:tcPr>
            <w:tcW w:w="1418" w:type="dxa"/>
          </w:tcPr>
          <w:p w14:paraId="011ACA0B" w14:textId="0661D7E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58091275" w14:textId="77777777" w:rsidTr="00514BAB">
        <w:tc>
          <w:tcPr>
            <w:tcW w:w="2660" w:type="dxa"/>
          </w:tcPr>
          <w:p w14:paraId="3FB3DB98" w14:textId="72A467D2"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../code</w:t>
            </w:r>
            <w:r w:rsidRPr="001C604C">
              <w:rPr>
                <w:rFonts w:ascii="Georgia" w:hAnsi="Georgia"/>
                <w:i/>
                <w:sz w:val="20"/>
                <w:szCs w:val="20"/>
              </w:rPr>
              <w:t>SystemVersion</w:t>
            </w:r>
          </w:p>
        </w:tc>
        <w:tc>
          <w:tcPr>
            <w:tcW w:w="1417" w:type="dxa"/>
          </w:tcPr>
          <w:p w14:paraId="71FC3B5F" w14:textId="282FD84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47E8D97" w14:textId="4E87FDEB" w:rsidR="00EA3AAC" w:rsidRPr="00EA3AAC" w:rsidRDefault="00EA3AAC" w:rsidP="006345EC">
            <w:pPr>
              <w:jc w:val="both"/>
              <w:rPr>
                <w:rFonts w:cs="Arial"/>
                <w:i/>
                <w:szCs w:val="20"/>
              </w:rPr>
            </w:pPr>
            <w:r w:rsidRPr="00EA3AAC">
              <w:rPr>
                <w:szCs w:val="20"/>
              </w:rPr>
              <w:t>Version på kodsystem för befattningskod.</w:t>
            </w:r>
          </w:p>
        </w:tc>
        <w:tc>
          <w:tcPr>
            <w:tcW w:w="1418" w:type="dxa"/>
          </w:tcPr>
          <w:p w14:paraId="360AD138" w14:textId="52250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4ADA527" w14:textId="77777777" w:rsidTr="00514BAB">
        <w:tc>
          <w:tcPr>
            <w:tcW w:w="2660" w:type="dxa"/>
          </w:tcPr>
          <w:p w14:paraId="13435DC5" w14:textId="71408889" w:rsidR="00EA3AAC" w:rsidRPr="001C604C" w:rsidRDefault="00EA3AAC" w:rsidP="006345EC">
            <w:pPr>
              <w:pStyle w:val="TableParagraph"/>
              <w:spacing w:line="229" w:lineRule="exact"/>
              <w:ind w:left="102"/>
              <w:jc w:val="both"/>
              <w:rPr>
                <w:rFonts w:ascii="Georgia" w:hAnsi="Georgia" w:cs="Arial"/>
                <w:i/>
                <w:color w:val="000000"/>
                <w:sz w:val="20"/>
                <w:szCs w:val="20"/>
                <w:lang w:eastAsia="sv-SE"/>
              </w:rPr>
            </w:pPr>
            <w:r w:rsidRPr="001C604C">
              <w:rPr>
                <w:rFonts w:ascii="Georgia" w:hAnsi="Georgia"/>
                <w:i/>
                <w:sz w:val="20"/>
                <w:szCs w:val="20"/>
              </w:rPr>
              <w:t>../../../</w:t>
            </w:r>
            <w:r w:rsidRPr="001C604C">
              <w:rPr>
                <w:rFonts w:ascii="Georgia" w:hAnsi="Georgia"/>
                <w:i/>
                <w:spacing w:val="-1"/>
                <w:sz w:val="20"/>
                <w:szCs w:val="20"/>
              </w:rPr>
              <w:t>../displayName</w:t>
            </w:r>
          </w:p>
        </w:tc>
        <w:tc>
          <w:tcPr>
            <w:tcW w:w="1417" w:type="dxa"/>
          </w:tcPr>
          <w:p w14:paraId="1A70F8E7" w14:textId="53C2D96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B098171" w14:textId="751BBC34" w:rsidR="00EA3AAC" w:rsidRPr="00EA3AAC" w:rsidRDefault="00EA3AAC" w:rsidP="006345EC">
            <w:pPr>
              <w:jc w:val="both"/>
              <w:rPr>
                <w:rFonts w:cs="Arial"/>
                <w:i/>
                <w:szCs w:val="20"/>
              </w:rPr>
            </w:pPr>
            <w:r w:rsidRPr="00EA3AAC">
              <w:rPr>
                <w:szCs w:val="20"/>
              </w:rPr>
              <w:t>Befattningskoden i klartext. Om separat displayName inte finns i producerande system skall samma värde som i code anges.</w:t>
            </w:r>
          </w:p>
        </w:tc>
        <w:tc>
          <w:tcPr>
            <w:tcW w:w="1418" w:type="dxa"/>
          </w:tcPr>
          <w:p w14:paraId="36B7CFDA" w14:textId="44100B0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662201C" w14:textId="77777777" w:rsidTr="00514BAB">
        <w:tc>
          <w:tcPr>
            <w:tcW w:w="2660" w:type="dxa"/>
          </w:tcPr>
          <w:p w14:paraId="28B20184" w14:textId="3683FA5D"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w:t>
            </w:r>
            <w:r w:rsidRPr="001C604C">
              <w:rPr>
                <w:rFonts w:ascii="Georgia" w:hAnsi="Georgia"/>
                <w:i/>
                <w:spacing w:val="-1"/>
                <w:sz w:val="20"/>
                <w:szCs w:val="20"/>
              </w:rPr>
              <w:t>../originalText</w:t>
            </w:r>
          </w:p>
        </w:tc>
        <w:tc>
          <w:tcPr>
            <w:tcW w:w="1417" w:type="dxa"/>
          </w:tcPr>
          <w:p w14:paraId="4FF0E22B" w14:textId="00288E1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2EDED235" w14:textId="77777777" w:rsidR="00EA3AAC" w:rsidRPr="00EA3AAC" w:rsidRDefault="00EA3AAC" w:rsidP="006345EC">
            <w:pPr>
              <w:spacing w:line="229" w:lineRule="exact"/>
              <w:ind w:left="102"/>
              <w:jc w:val="both"/>
              <w:rPr>
                <w:szCs w:val="20"/>
              </w:rPr>
            </w:pPr>
            <w:r w:rsidRPr="00EA3AAC">
              <w:rPr>
                <w:szCs w:val="20"/>
              </w:rPr>
              <w:t>Om befattning är beskriven i ett lokalt kodverk utan OID, eller när kod helt saknas, kan en beskrivande text anges i originalText.</w:t>
            </w:r>
          </w:p>
          <w:p w14:paraId="672174D1" w14:textId="3532FF4B" w:rsidR="00EA3AAC" w:rsidRPr="00EA3AAC" w:rsidRDefault="00EA3AAC" w:rsidP="006345EC">
            <w:pPr>
              <w:jc w:val="both"/>
              <w:rPr>
                <w:rFonts w:cs="Arial"/>
                <w:szCs w:val="20"/>
              </w:rPr>
            </w:pPr>
            <w:r w:rsidRPr="00EA3AAC">
              <w:rPr>
                <w:szCs w:val="20"/>
              </w:rPr>
              <w:t xml:space="preserve">Om originalText anges skall inget annat värde i </w:t>
            </w:r>
            <w:r w:rsidRPr="00EA3AAC">
              <w:rPr>
                <w:spacing w:val="-1"/>
                <w:szCs w:val="20"/>
              </w:rPr>
              <w:t>healthcareProfessionalRoleCode anges.</w:t>
            </w:r>
          </w:p>
        </w:tc>
        <w:tc>
          <w:tcPr>
            <w:tcW w:w="1418" w:type="dxa"/>
          </w:tcPr>
          <w:p w14:paraId="098B7708" w14:textId="00789F6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20244EB2" w14:textId="77777777" w:rsidTr="00514BAB">
        <w:tc>
          <w:tcPr>
            <w:tcW w:w="2660" w:type="dxa"/>
          </w:tcPr>
          <w:p w14:paraId="38F83D72" w14:textId="2E885DB5" w:rsidR="00EA3AAC" w:rsidRPr="00EA3AAC" w:rsidRDefault="00EA3AAC" w:rsidP="006345EC">
            <w:pPr>
              <w:pStyle w:val="TableParagraph"/>
              <w:spacing w:line="229" w:lineRule="exact"/>
              <w:ind w:left="102"/>
              <w:jc w:val="both"/>
              <w:rPr>
                <w:rFonts w:ascii="Georgia" w:hAnsi="Georgia"/>
                <w:i/>
                <w:sz w:val="20"/>
                <w:szCs w:val="20"/>
                <w:lang w:eastAsia="sv-SE"/>
              </w:rPr>
            </w:pPr>
            <w:r w:rsidRPr="00EA3AAC">
              <w:rPr>
                <w:rFonts w:ascii="Georgia" w:hAnsi="Georgia"/>
                <w:spacing w:val="-1"/>
                <w:sz w:val="20"/>
                <w:szCs w:val="20"/>
              </w:rPr>
              <w:t>../../../healthcareProfessionalOrgUnit</w:t>
            </w:r>
          </w:p>
        </w:tc>
        <w:tc>
          <w:tcPr>
            <w:tcW w:w="1417" w:type="dxa"/>
          </w:tcPr>
          <w:p w14:paraId="265A18EE" w14:textId="407FA51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OrgUnitType</w:t>
            </w:r>
          </w:p>
        </w:tc>
        <w:tc>
          <w:tcPr>
            <w:tcW w:w="4111" w:type="dxa"/>
          </w:tcPr>
          <w:p w14:paraId="697B261E" w14:textId="7BEC9158" w:rsidR="00EA3AAC" w:rsidRPr="00EA3AAC" w:rsidRDefault="00EA3AAC" w:rsidP="006345EC">
            <w:pPr>
              <w:jc w:val="both"/>
              <w:rPr>
                <w:rFonts w:cs="Arial"/>
                <w:i/>
                <w:szCs w:val="20"/>
              </w:rPr>
            </w:pPr>
            <w:r w:rsidRPr="00EA3AAC">
              <w:rPr>
                <w:spacing w:val="-1"/>
                <w:szCs w:val="20"/>
              </w:rPr>
              <w:t>Den organisation som författaren är uppdragstagare vid.</w:t>
            </w:r>
          </w:p>
        </w:tc>
        <w:tc>
          <w:tcPr>
            <w:tcW w:w="1418" w:type="dxa"/>
          </w:tcPr>
          <w:p w14:paraId="34724DED" w14:textId="3D90D16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56F8754C" w14:textId="77777777" w:rsidTr="00514BAB">
        <w:tc>
          <w:tcPr>
            <w:tcW w:w="2660" w:type="dxa"/>
          </w:tcPr>
          <w:p w14:paraId="6B596B91" w14:textId="77BE671B"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../../../../orgUnitHSAId</w:t>
            </w:r>
          </w:p>
        </w:tc>
        <w:tc>
          <w:tcPr>
            <w:tcW w:w="1417" w:type="dxa"/>
          </w:tcPr>
          <w:p w14:paraId="60808499" w14:textId="5E867F5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HSAIdType</w:t>
            </w:r>
          </w:p>
        </w:tc>
        <w:tc>
          <w:tcPr>
            <w:tcW w:w="4111" w:type="dxa"/>
          </w:tcPr>
          <w:p w14:paraId="3D6BC337" w14:textId="68CF918E" w:rsidR="00EA3AAC" w:rsidRPr="00EA3AAC" w:rsidRDefault="00EA3AAC" w:rsidP="006345EC">
            <w:pPr>
              <w:jc w:val="both"/>
              <w:rPr>
                <w:rFonts w:cs="Arial"/>
                <w:i/>
                <w:szCs w:val="20"/>
              </w:rPr>
            </w:pPr>
            <w:r w:rsidRPr="00EA3AAC">
              <w:rPr>
                <w:szCs w:val="20"/>
              </w:rPr>
              <w:t>HSA-id för organisationsenhet.</w:t>
            </w:r>
          </w:p>
        </w:tc>
        <w:tc>
          <w:tcPr>
            <w:tcW w:w="1418" w:type="dxa"/>
          </w:tcPr>
          <w:p w14:paraId="6A2CE274" w14:textId="7E0FDED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6AE783F" w14:textId="77777777" w:rsidTr="00514BAB">
        <w:tc>
          <w:tcPr>
            <w:tcW w:w="2660" w:type="dxa"/>
          </w:tcPr>
          <w:p w14:paraId="5EF009DA" w14:textId="41E480F3" w:rsidR="00EA3AAC" w:rsidRPr="001C604C" w:rsidRDefault="00EA3AAC" w:rsidP="006345EC">
            <w:pPr>
              <w:pStyle w:val="TableParagraph"/>
              <w:spacing w:line="229" w:lineRule="exact"/>
              <w:ind w:left="102"/>
              <w:jc w:val="both"/>
              <w:rPr>
                <w:rFonts w:ascii="Georgia" w:hAnsi="Georgia"/>
                <w:b/>
                <w:i/>
                <w:sz w:val="20"/>
                <w:szCs w:val="20"/>
              </w:rPr>
            </w:pPr>
            <w:r w:rsidRPr="001C604C">
              <w:rPr>
                <w:rFonts w:ascii="Georgia" w:hAnsi="Georgia"/>
                <w:i/>
                <w:sz w:val="20"/>
                <w:szCs w:val="20"/>
              </w:rPr>
              <w:t>../../../../orgUnitName</w:t>
            </w:r>
          </w:p>
        </w:tc>
        <w:tc>
          <w:tcPr>
            <w:tcW w:w="1417" w:type="dxa"/>
          </w:tcPr>
          <w:p w14:paraId="39B6D6C6" w14:textId="7633AF9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365A36F5" w14:textId="37E3E802" w:rsidR="00EA3AAC" w:rsidRPr="00EA3AAC" w:rsidRDefault="00EA3AAC" w:rsidP="006345EC">
            <w:pPr>
              <w:jc w:val="both"/>
              <w:rPr>
                <w:rFonts w:cs="Arial"/>
                <w:i/>
                <w:szCs w:val="20"/>
              </w:rPr>
            </w:pPr>
            <w:r w:rsidRPr="00EA3AAC">
              <w:rPr>
                <w:spacing w:val="-1"/>
                <w:szCs w:val="20"/>
              </w:rPr>
              <w:t>Namnet på den organisation som författaren är uppdragstagare vid.</w:t>
            </w:r>
          </w:p>
        </w:tc>
        <w:tc>
          <w:tcPr>
            <w:tcW w:w="1418" w:type="dxa"/>
          </w:tcPr>
          <w:p w14:paraId="3DFB245A" w14:textId="3D485863" w:rsidR="00EA3AAC" w:rsidRPr="00EA3AAC" w:rsidRDefault="00EA3AAC" w:rsidP="006345EC">
            <w:pPr>
              <w:pStyle w:val="TableParagraph"/>
              <w:spacing w:line="226" w:lineRule="exact"/>
              <w:ind w:left="102"/>
              <w:jc w:val="both"/>
              <w:rPr>
                <w:rFonts w:ascii="Georgia" w:hAnsi="Georgia"/>
                <w:b/>
                <w:sz w:val="20"/>
                <w:szCs w:val="20"/>
              </w:rPr>
            </w:pPr>
            <w:r w:rsidRPr="00EA3AAC">
              <w:rPr>
                <w:rFonts w:ascii="Georgia" w:hAnsi="Georgia"/>
                <w:spacing w:val="-1"/>
                <w:sz w:val="20"/>
                <w:szCs w:val="20"/>
              </w:rPr>
              <w:t>0..1</w:t>
            </w:r>
          </w:p>
        </w:tc>
      </w:tr>
      <w:tr w:rsidR="00EA3AAC" w14:paraId="039718D3" w14:textId="77777777" w:rsidTr="00514BAB">
        <w:tc>
          <w:tcPr>
            <w:tcW w:w="2660" w:type="dxa"/>
          </w:tcPr>
          <w:p w14:paraId="36A8A197" w14:textId="1B73A8A1"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../../../../orgUnitTelecom</w:t>
            </w:r>
          </w:p>
        </w:tc>
        <w:tc>
          <w:tcPr>
            <w:tcW w:w="1417" w:type="dxa"/>
          </w:tcPr>
          <w:p w14:paraId="7E4BDCB8" w14:textId="3F18FA1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3F5F67E5" w14:textId="3C3EF06A" w:rsidR="00EA3AAC" w:rsidRPr="00EA3AAC" w:rsidRDefault="00EA3AAC" w:rsidP="006345EC">
            <w:pPr>
              <w:jc w:val="both"/>
              <w:rPr>
                <w:rFonts w:cs="Arial"/>
                <w:i/>
                <w:szCs w:val="20"/>
              </w:rPr>
            </w:pPr>
            <w:r w:rsidRPr="00EA3AAC">
              <w:rPr>
                <w:szCs w:val="20"/>
              </w:rPr>
              <w:t xml:space="preserve">Telefon till </w:t>
            </w:r>
            <w:r w:rsidRPr="00EA3AAC">
              <w:rPr>
                <w:spacing w:val="-1"/>
                <w:szCs w:val="20"/>
              </w:rPr>
              <w:t>organisationsenhet.</w:t>
            </w:r>
          </w:p>
        </w:tc>
        <w:tc>
          <w:tcPr>
            <w:tcW w:w="1418" w:type="dxa"/>
          </w:tcPr>
          <w:p w14:paraId="4A218924" w14:textId="5599E4D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6E824411" w14:textId="77777777" w:rsidTr="00514BAB">
        <w:tc>
          <w:tcPr>
            <w:tcW w:w="2660" w:type="dxa"/>
          </w:tcPr>
          <w:p w14:paraId="1C139F10" w14:textId="0BED70F1"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../../../../orgUnitEmail</w:t>
            </w:r>
          </w:p>
        </w:tc>
        <w:tc>
          <w:tcPr>
            <w:tcW w:w="1417" w:type="dxa"/>
          </w:tcPr>
          <w:p w14:paraId="37C9F803" w14:textId="2F1276B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string</w:t>
            </w:r>
          </w:p>
        </w:tc>
        <w:tc>
          <w:tcPr>
            <w:tcW w:w="4111" w:type="dxa"/>
          </w:tcPr>
          <w:p w14:paraId="5A3C64B4" w14:textId="72600D0F" w:rsidR="00EA3AAC" w:rsidRPr="00EA3AAC" w:rsidRDefault="00EA3AAC" w:rsidP="006345EC">
            <w:pPr>
              <w:jc w:val="both"/>
              <w:rPr>
                <w:rFonts w:cs="Arial"/>
                <w:szCs w:val="20"/>
              </w:rPr>
            </w:pPr>
            <w:r w:rsidRPr="00EA3AAC">
              <w:rPr>
                <w:szCs w:val="20"/>
              </w:rPr>
              <w:t xml:space="preserve">Epost till </w:t>
            </w:r>
            <w:r w:rsidRPr="00EA3AAC">
              <w:rPr>
                <w:spacing w:val="-1"/>
                <w:szCs w:val="20"/>
              </w:rPr>
              <w:t>organisationsenhet</w:t>
            </w:r>
            <w:r w:rsidRPr="00EA3AAC">
              <w:rPr>
                <w:szCs w:val="20"/>
              </w:rPr>
              <w:t>.</w:t>
            </w:r>
          </w:p>
        </w:tc>
        <w:tc>
          <w:tcPr>
            <w:tcW w:w="1418" w:type="dxa"/>
          </w:tcPr>
          <w:p w14:paraId="59F03085" w14:textId="69E1F17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0..1</w:t>
            </w:r>
          </w:p>
        </w:tc>
      </w:tr>
      <w:tr w:rsidR="00EA3AAC" w14:paraId="31256BC8" w14:textId="77777777" w:rsidTr="00514BAB">
        <w:tc>
          <w:tcPr>
            <w:tcW w:w="2660" w:type="dxa"/>
          </w:tcPr>
          <w:p w14:paraId="74C1BBEC" w14:textId="1BF8FCD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../../../../orgUnitAddress</w:t>
            </w:r>
          </w:p>
        </w:tc>
        <w:tc>
          <w:tcPr>
            <w:tcW w:w="1417" w:type="dxa"/>
          </w:tcPr>
          <w:p w14:paraId="4753375B" w14:textId="3A083D5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5E7F8A2E" w14:textId="6926E549" w:rsidR="00EA3AAC" w:rsidRPr="00EA3AAC" w:rsidRDefault="00EA3AAC" w:rsidP="006345EC">
            <w:pPr>
              <w:jc w:val="both"/>
              <w:rPr>
                <w:rFonts w:cs="Arial"/>
                <w:i/>
                <w:szCs w:val="20"/>
              </w:rPr>
            </w:pPr>
            <w:r w:rsidRPr="00EA3AAC">
              <w:rPr>
                <w:spacing w:val="-1"/>
                <w:szCs w:val="20"/>
              </w:rPr>
              <w:t>Postadress för den organisation som författaren är uppdragstagare vid.</w:t>
            </w:r>
          </w:p>
        </w:tc>
        <w:tc>
          <w:tcPr>
            <w:tcW w:w="1418" w:type="dxa"/>
          </w:tcPr>
          <w:p w14:paraId="5DE4E4AB" w14:textId="14370CD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7B183FDE" w14:textId="77777777" w:rsidTr="00514BAB">
        <w:tc>
          <w:tcPr>
            <w:tcW w:w="2660" w:type="dxa"/>
          </w:tcPr>
          <w:p w14:paraId="2B695B15" w14:textId="1EF38BF7"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../../../../orgUnitLocation</w:t>
            </w:r>
          </w:p>
        </w:tc>
        <w:tc>
          <w:tcPr>
            <w:tcW w:w="1417" w:type="dxa"/>
          </w:tcPr>
          <w:p w14:paraId="03D8070E" w14:textId="004D34A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11935012" w14:textId="0D6CE550" w:rsidR="00EA3AAC" w:rsidRPr="00EA3AAC" w:rsidRDefault="00EA3AAC" w:rsidP="006345EC">
            <w:pPr>
              <w:jc w:val="both"/>
              <w:rPr>
                <w:rFonts w:cs="Arial"/>
                <w:i/>
                <w:szCs w:val="20"/>
              </w:rPr>
            </w:pPr>
            <w:r w:rsidRPr="00EA3AAC">
              <w:rPr>
                <w:szCs w:val="20"/>
              </w:rPr>
              <w:t>Text som anger namnet p</w:t>
            </w:r>
            <w:r w:rsidR="000F306F">
              <w:rPr>
                <w:szCs w:val="20"/>
              </w:rPr>
              <w:t>å</w:t>
            </w:r>
            <w:r w:rsidRPr="00EA3AAC">
              <w:rPr>
                <w:szCs w:val="20"/>
              </w:rPr>
              <w:t xml:space="preserve"> plats eller ort fo</w:t>
            </w:r>
            <w:r w:rsidRPr="00EA3AAC">
              <w:rPr>
                <w:rFonts w:cs="Georgia"/>
                <w:szCs w:val="20"/>
              </w:rPr>
              <w:t>̈</w:t>
            </w:r>
            <w:r w:rsidRPr="00EA3AAC">
              <w:rPr>
                <w:szCs w:val="20"/>
              </w:rPr>
              <w:t>r organisationens fysiska placering.</w:t>
            </w:r>
          </w:p>
        </w:tc>
        <w:tc>
          <w:tcPr>
            <w:tcW w:w="1418" w:type="dxa"/>
          </w:tcPr>
          <w:p w14:paraId="5B738DEA" w14:textId="023D8D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6708B16C" w14:textId="77777777" w:rsidTr="00514BAB">
        <w:tc>
          <w:tcPr>
            <w:tcW w:w="2660" w:type="dxa"/>
          </w:tcPr>
          <w:p w14:paraId="3A752797" w14:textId="194CC023" w:rsidR="000F306F" w:rsidRPr="000F306F" w:rsidRDefault="00EA3AAC" w:rsidP="006345EC">
            <w:pPr>
              <w:spacing w:line="229" w:lineRule="exact"/>
              <w:ind w:left="102"/>
              <w:jc w:val="both"/>
              <w:rPr>
                <w:szCs w:val="20"/>
              </w:rPr>
            </w:pPr>
            <w:r w:rsidRPr="00EA3AAC">
              <w:rPr>
                <w:szCs w:val="20"/>
              </w:rPr>
              <w:t>../../../healthcareProfessional</w:t>
            </w:r>
            <w:r w:rsidRPr="00EA3AAC">
              <w:rPr>
                <w:spacing w:val="-1"/>
                <w:szCs w:val="20"/>
              </w:rPr>
              <w:t>careUnitHSAId</w:t>
            </w:r>
          </w:p>
        </w:tc>
        <w:tc>
          <w:tcPr>
            <w:tcW w:w="1417" w:type="dxa"/>
          </w:tcPr>
          <w:p w14:paraId="3B7CAF10" w14:textId="64A9DAE4" w:rsidR="00EA3AAC" w:rsidRPr="000F306F" w:rsidRDefault="00EA3AAC" w:rsidP="006345EC">
            <w:pPr>
              <w:spacing w:line="229" w:lineRule="exact"/>
              <w:ind w:left="102"/>
              <w:jc w:val="both"/>
              <w:rPr>
                <w:rFonts w:cs="Arial"/>
                <w:szCs w:val="20"/>
              </w:rPr>
            </w:pPr>
            <w:r w:rsidRPr="00EA3AAC">
              <w:rPr>
                <w:spacing w:val="-1"/>
                <w:szCs w:val="20"/>
              </w:rPr>
              <w:t>HSAIdType</w:t>
            </w:r>
          </w:p>
        </w:tc>
        <w:tc>
          <w:tcPr>
            <w:tcW w:w="4111" w:type="dxa"/>
          </w:tcPr>
          <w:p w14:paraId="5A494EA6" w14:textId="3073C719" w:rsidR="00EA3AAC" w:rsidRPr="00EA3AAC" w:rsidRDefault="00EA3AAC" w:rsidP="006345EC">
            <w:pPr>
              <w:spacing w:line="229" w:lineRule="exact"/>
              <w:ind w:left="102"/>
              <w:jc w:val="both"/>
              <w:rPr>
                <w:szCs w:val="20"/>
              </w:rPr>
            </w:pPr>
            <w:r w:rsidRPr="00EA3AAC">
              <w:rPr>
                <w:szCs w:val="20"/>
              </w:rPr>
              <w:t>HSA-id för PDL-enhet.</w:t>
            </w:r>
          </w:p>
          <w:p w14:paraId="3954BF2C" w14:textId="18792EA8" w:rsidR="00EA3AAC" w:rsidRPr="00EA3AAC" w:rsidRDefault="00EA3AAC" w:rsidP="006345EC">
            <w:pPr>
              <w:jc w:val="both"/>
              <w:rPr>
                <w:rFonts w:cs="Arial"/>
                <w:szCs w:val="20"/>
              </w:rPr>
            </w:pPr>
          </w:p>
        </w:tc>
        <w:tc>
          <w:tcPr>
            <w:tcW w:w="1418" w:type="dxa"/>
          </w:tcPr>
          <w:p w14:paraId="0336C3F8" w14:textId="495B164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3E98F4C0" w14:textId="77777777" w:rsidTr="00514BAB">
        <w:tc>
          <w:tcPr>
            <w:tcW w:w="2660" w:type="dxa"/>
          </w:tcPr>
          <w:p w14:paraId="7F645397" w14:textId="4672E282"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../../../healthcareProfessional</w:t>
            </w:r>
            <w:r w:rsidRPr="00EA3AAC">
              <w:rPr>
                <w:rFonts w:ascii="Georgia" w:hAnsi="Georgia"/>
                <w:spacing w:val="-1"/>
                <w:sz w:val="20"/>
                <w:szCs w:val="20"/>
              </w:rPr>
              <w:t>careGiverHSAId</w:t>
            </w:r>
          </w:p>
        </w:tc>
        <w:tc>
          <w:tcPr>
            <w:tcW w:w="1417" w:type="dxa"/>
          </w:tcPr>
          <w:p w14:paraId="406875F6" w14:textId="77777777" w:rsidR="00EA3AAC" w:rsidRPr="00EA3AAC" w:rsidRDefault="00EA3AAC" w:rsidP="006345EC">
            <w:pPr>
              <w:spacing w:line="226" w:lineRule="exact"/>
              <w:ind w:left="102"/>
              <w:jc w:val="both"/>
              <w:rPr>
                <w:spacing w:val="-1"/>
                <w:szCs w:val="20"/>
              </w:rPr>
            </w:pPr>
            <w:r w:rsidRPr="00EA3AAC">
              <w:rPr>
                <w:spacing w:val="-1"/>
                <w:szCs w:val="20"/>
              </w:rPr>
              <w:t>HSAIdType</w:t>
            </w:r>
          </w:p>
          <w:p w14:paraId="46E7C1C4" w14:textId="186686B1" w:rsidR="00EA3AAC" w:rsidRPr="00EA3AAC" w:rsidRDefault="00EA3AAC" w:rsidP="006345EC">
            <w:pPr>
              <w:pStyle w:val="TableParagraph"/>
              <w:spacing w:line="226" w:lineRule="exact"/>
              <w:ind w:left="102"/>
              <w:jc w:val="both"/>
              <w:rPr>
                <w:rFonts w:ascii="Georgia" w:hAnsi="Georgia"/>
                <w:i/>
                <w:sz w:val="20"/>
                <w:szCs w:val="20"/>
              </w:rPr>
            </w:pPr>
          </w:p>
        </w:tc>
        <w:tc>
          <w:tcPr>
            <w:tcW w:w="4111" w:type="dxa"/>
          </w:tcPr>
          <w:p w14:paraId="4401440F" w14:textId="028224F4" w:rsidR="00EA3AAC" w:rsidRPr="00EA3AAC" w:rsidRDefault="00EA3AAC" w:rsidP="006345EC">
            <w:pPr>
              <w:jc w:val="both"/>
              <w:rPr>
                <w:rFonts w:cs="Arial"/>
                <w:i/>
                <w:szCs w:val="20"/>
              </w:rPr>
            </w:pPr>
            <w:r w:rsidRPr="00EA3AAC">
              <w:rPr>
                <w:spacing w:val="-1"/>
                <w:szCs w:val="20"/>
              </w:rPr>
              <w:t xml:space="preserve">HSA-id för vårdgivaren, som är vårdgivare för den enhet som författaren är uppdragstagare vid. </w:t>
            </w:r>
          </w:p>
        </w:tc>
        <w:tc>
          <w:tcPr>
            <w:tcW w:w="1418" w:type="dxa"/>
          </w:tcPr>
          <w:p w14:paraId="7F9CD4B4" w14:textId="55D05C2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FBAD84B" w14:textId="77777777" w:rsidTr="00514BAB">
        <w:tc>
          <w:tcPr>
            <w:tcW w:w="2660" w:type="dxa"/>
          </w:tcPr>
          <w:p w14:paraId="19455DCD" w14:textId="356C8197"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../../legalAuthenticator</w:t>
            </w:r>
          </w:p>
        </w:tc>
        <w:tc>
          <w:tcPr>
            <w:tcW w:w="1417" w:type="dxa"/>
          </w:tcPr>
          <w:p w14:paraId="152C3374" w14:textId="1EB44F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LegalAuthe</w:t>
            </w:r>
            <w:r w:rsidRPr="00EA3AAC">
              <w:rPr>
                <w:rFonts w:ascii="Georgia" w:hAnsi="Georgia"/>
                <w:sz w:val="20"/>
                <w:szCs w:val="20"/>
              </w:rPr>
              <w:lastRenderedPageBreak/>
              <w:t>nticatorType</w:t>
            </w:r>
          </w:p>
        </w:tc>
        <w:tc>
          <w:tcPr>
            <w:tcW w:w="4111" w:type="dxa"/>
          </w:tcPr>
          <w:p w14:paraId="065BC770" w14:textId="77777777" w:rsidR="00EA3AAC" w:rsidRPr="00EA3AAC" w:rsidRDefault="00EA3AAC" w:rsidP="006345EC">
            <w:pPr>
              <w:spacing w:line="229" w:lineRule="exact"/>
              <w:ind w:left="102"/>
              <w:jc w:val="both"/>
              <w:rPr>
                <w:szCs w:val="20"/>
              </w:rPr>
            </w:pPr>
            <w:r w:rsidRPr="00EA3AAC">
              <w:rPr>
                <w:szCs w:val="20"/>
              </w:rPr>
              <w:lastRenderedPageBreak/>
              <w:t xml:space="preserve">Information om vem som signerat </w:t>
            </w:r>
            <w:r w:rsidRPr="00EA3AAC">
              <w:rPr>
                <w:szCs w:val="20"/>
              </w:rPr>
              <w:lastRenderedPageBreak/>
              <w:t>informationen i dokumentet.</w:t>
            </w:r>
          </w:p>
          <w:p w14:paraId="5BBEA289" w14:textId="5CBE5146" w:rsidR="00EA3AAC" w:rsidRPr="00EA3AAC" w:rsidRDefault="00EA3AAC" w:rsidP="006345EC">
            <w:pPr>
              <w:jc w:val="both"/>
              <w:rPr>
                <w:rFonts w:cs="Arial"/>
                <w:i/>
                <w:szCs w:val="20"/>
              </w:rPr>
            </w:pPr>
          </w:p>
        </w:tc>
        <w:tc>
          <w:tcPr>
            <w:tcW w:w="1418" w:type="dxa"/>
          </w:tcPr>
          <w:p w14:paraId="3B6E40DB" w14:textId="09FEBB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lastRenderedPageBreak/>
              <w:t>0..1</w:t>
            </w:r>
          </w:p>
        </w:tc>
      </w:tr>
      <w:tr w:rsidR="00EA3AAC" w14:paraId="326306B0" w14:textId="77777777" w:rsidTr="00514BAB">
        <w:tc>
          <w:tcPr>
            <w:tcW w:w="2660" w:type="dxa"/>
          </w:tcPr>
          <w:p w14:paraId="36C8B4EB" w14:textId="0C6DDBFB"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lastRenderedPageBreak/>
              <w:t>../../../signatureTime</w:t>
            </w:r>
          </w:p>
        </w:tc>
        <w:tc>
          <w:tcPr>
            <w:tcW w:w="1417" w:type="dxa"/>
          </w:tcPr>
          <w:p w14:paraId="4CD17B81" w14:textId="6D9CD1C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TimeStampType</w:t>
            </w:r>
          </w:p>
        </w:tc>
        <w:tc>
          <w:tcPr>
            <w:tcW w:w="4111" w:type="dxa"/>
          </w:tcPr>
          <w:p w14:paraId="1B7BDF6E" w14:textId="34295FFE" w:rsidR="00EA3AAC" w:rsidRPr="00EA3AAC" w:rsidRDefault="00EA3AAC" w:rsidP="006345EC">
            <w:pPr>
              <w:jc w:val="both"/>
              <w:rPr>
                <w:rFonts w:cs="Arial"/>
                <w:i/>
                <w:szCs w:val="20"/>
              </w:rPr>
            </w:pPr>
            <w:r w:rsidRPr="00EA3AAC">
              <w:rPr>
                <w:szCs w:val="20"/>
              </w:rPr>
              <w:t>Tidpunkt för signering.</w:t>
            </w:r>
          </w:p>
        </w:tc>
        <w:tc>
          <w:tcPr>
            <w:tcW w:w="1418" w:type="dxa"/>
          </w:tcPr>
          <w:p w14:paraId="7A373116" w14:textId="325467D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1..1</w:t>
            </w:r>
          </w:p>
        </w:tc>
      </w:tr>
      <w:tr w:rsidR="00EA3AAC" w14:paraId="02C1E437" w14:textId="77777777" w:rsidTr="00514BAB">
        <w:tc>
          <w:tcPr>
            <w:tcW w:w="2660" w:type="dxa"/>
          </w:tcPr>
          <w:p w14:paraId="6B714B91" w14:textId="6B218C42"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../../../legalAuthenticatorHSAId</w:t>
            </w:r>
          </w:p>
        </w:tc>
        <w:tc>
          <w:tcPr>
            <w:tcW w:w="1417" w:type="dxa"/>
          </w:tcPr>
          <w:p w14:paraId="746CF5FB" w14:textId="010EAD4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HSAIdType</w:t>
            </w:r>
          </w:p>
        </w:tc>
        <w:tc>
          <w:tcPr>
            <w:tcW w:w="4111" w:type="dxa"/>
          </w:tcPr>
          <w:p w14:paraId="13258537" w14:textId="2B1B170D" w:rsidR="00EA3AAC" w:rsidRPr="00EA3AAC" w:rsidRDefault="00EA3AAC" w:rsidP="006345EC">
            <w:pPr>
              <w:jc w:val="both"/>
              <w:rPr>
                <w:rFonts w:cs="Arial"/>
                <w:i/>
                <w:szCs w:val="20"/>
              </w:rPr>
            </w:pPr>
            <w:r w:rsidRPr="00EA3AAC">
              <w:rPr>
                <w:szCs w:val="20"/>
              </w:rPr>
              <w:t>HSA-id för person som signerat dokumentet.</w:t>
            </w:r>
          </w:p>
        </w:tc>
        <w:tc>
          <w:tcPr>
            <w:tcW w:w="1418" w:type="dxa"/>
          </w:tcPr>
          <w:p w14:paraId="2174392B" w14:textId="49500A6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1B1E4C4B" w14:textId="77777777" w:rsidTr="00514BAB">
        <w:tc>
          <w:tcPr>
            <w:tcW w:w="2660" w:type="dxa"/>
          </w:tcPr>
          <w:p w14:paraId="316FB0D0" w14:textId="0E8AE4A5" w:rsidR="00EA3AAC" w:rsidRPr="000F306F" w:rsidRDefault="00EA3AAC" w:rsidP="006345EC">
            <w:pPr>
              <w:spacing w:line="229" w:lineRule="exact"/>
              <w:ind w:left="102"/>
              <w:jc w:val="both"/>
              <w:rPr>
                <w:szCs w:val="20"/>
              </w:rPr>
            </w:pPr>
            <w:r w:rsidRPr="00EA3AAC">
              <w:rPr>
                <w:szCs w:val="20"/>
              </w:rPr>
              <w:t>../../../legalAuthenticatorName</w:t>
            </w:r>
          </w:p>
        </w:tc>
        <w:tc>
          <w:tcPr>
            <w:tcW w:w="1417" w:type="dxa"/>
          </w:tcPr>
          <w:p w14:paraId="24DED6FC" w14:textId="582341A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3EA3699" w14:textId="5B9A90B0" w:rsidR="00EA3AAC" w:rsidRPr="00EA3AAC" w:rsidRDefault="00EA3AAC" w:rsidP="006345EC">
            <w:pPr>
              <w:jc w:val="both"/>
              <w:rPr>
                <w:rFonts w:cs="Arial"/>
                <w:i/>
                <w:szCs w:val="20"/>
              </w:rPr>
            </w:pPr>
            <w:r w:rsidRPr="00EA3AAC">
              <w:rPr>
                <w:szCs w:val="20"/>
              </w:rPr>
              <w:t>Namnen i klartext för signerande person.</w:t>
            </w:r>
          </w:p>
        </w:tc>
        <w:tc>
          <w:tcPr>
            <w:tcW w:w="1418" w:type="dxa"/>
          </w:tcPr>
          <w:p w14:paraId="1B3D5623" w14:textId="53AD94C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0..1</w:t>
            </w:r>
          </w:p>
        </w:tc>
      </w:tr>
      <w:tr w:rsidR="00EA3AAC" w14:paraId="50A0C7DE" w14:textId="77777777" w:rsidTr="00514BAB">
        <w:tc>
          <w:tcPr>
            <w:tcW w:w="2660" w:type="dxa"/>
          </w:tcPr>
          <w:p w14:paraId="4531F5F4" w14:textId="77777777" w:rsidR="00EA3AAC" w:rsidRPr="00EA3AAC" w:rsidRDefault="00EA3AAC" w:rsidP="006345EC">
            <w:pPr>
              <w:spacing w:line="229" w:lineRule="exact"/>
              <w:ind w:left="102"/>
              <w:jc w:val="both"/>
              <w:rPr>
                <w:szCs w:val="20"/>
              </w:rPr>
            </w:pPr>
            <w:r w:rsidRPr="00EA3AAC">
              <w:rPr>
                <w:szCs w:val="20"/>
              </w:rPr>
              <w:t>../../</w:t>
            </w:r>
            <w:r w:rsidRPr="00EA3AAC">
              <w:rPr>
                <w:spacing w:val="-1"/>
                <w:szCs w:val="20"/>
              </w:rPr>
              <w:t>approvedForPatient</w:t>
            </w:r>
          </w:p>
          <w:p w14:paraId="7F4C7AE1" w14:textId="27E063FB" w:rsidR="00EA3AAC" w:rsidRPr="00EA3AAC" w:rsidRDefault="00EA3AAC" w:rsidP="006345EC">
            <w:pPr>
              <w:pStyle w:val="TableParagraph"/>
              <w:spacing w:line="229" w:lineRule="exact"/>
              <w:ind w:left="102"/>
              <w:jc w:val="both"/>
              <w:rPr>
                <w:rFonts w:ascii="Georgia" w:hAnsi="Georgia"/>
                <w:sz w:val="20"/>
                <w:szCs w:val="20"/>
              </w:rPr>
            </w:pPr>
          </w:p>
        </w:tc>
        <w:tc>
          <w:tcPr>
            <w:tcW w:w="1417" w:type="dxa"/>
          </w:tcPr>
          <w:p w14:paraId="28B5730D" w14:textId="77777777" w:rsidR="00EA3AAC" w:rsidRPr="00EA3AAC" w:rsidRDefault="00EA3AAC" w:rsidP="006345EC">
            <w:pPr>
              <w:spacing w:line="229" w:lineRule="exact"/>
              <w:ind w:left="102"/>
              <w:jc w:val="both"/>
              <w:rPr>
                <w:rFonts w:cs="Arial"/>
                <w:color w:val="FF0000"/>
                <w:szCs w:val="20"/>
              </w:rPr>
            </w:pPr>
            <w:r w:rsidRPr="00EA3AAC">
              <w:rPr>
                <w:szCs w:val="20"/>
              </w:rPr>
              <w:t>boolean</w:t>
            </w:r>
          </w:p>
          <w:p w14:paraId="3412F33D" w14:textId="6D9929AB" w:rsidR="00EA3AAC" w:rsidRPr="00EA3AAC" w:rsidRDefault="00EA3AAC" w:rsidP="006345EC">
            <w:pPr>
              <w:pStyle w:val="TableParagraph"/>
              <w:spacing w:line="226" w:lineRule="exact"/>
              <w:ind w:left="102"/>
              <w:jc w:val="both"/>
              <w:rPr>
                <w:rFonts w:ascii="Georgia" w:hAnsi="Georgia"/>
                <w:sz w:val="20"/>
                <w:szCs w:val="20"/>
              </w:rPr>
            </w:pPr>
          </w:p>
        </w:tc>
        <w:tc>
          <w:tcPr>
            <w:tcW w:w="4111" w:type="dxa"/>
          </w:tcPr>
          <w:p w14:paraId="560A3B68" w14:textId="21A33DE9" w:rsidR="00EA3AAC" w:rsidRPr="000F306F" w:rsidRDefault="00EA3AAC" w:rsidP="006345EC">
            <w:pPr>
              <w:spacing w:line="226" w:lineRule="exact"/>
              <w:ind w:left="102"/>
              <w:jc w:val="both"/>
              <w:rPr>
                <w:spacing w:val="-1"/>
                <w:szCs w:val="20"/>
              </w:rPr>
            </w:pPr>
            <w:r w:rsidRPr="00EA3AAC">
              <w:rPr>
                <w:spacing w:val="-1"/>
                <w:szCs w:val="20"/>
              </w:rPr>
              <w:t xml:space="preserve">Anger om information får delas till patient. Värdet sätts i sådant fall till true, i annat fall till false. </w:t>
            </w:r>
          </w:p>
        </w:tc>
        <w:tc>
          <w:tcPr>
            <w:tcW w:w="1418" w:type="dxa"/>
          </w:tcPr>
          <w:p w14:paraId="6195F339" w14:textId="562C866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1..1</w:t>
            </w:r>
          </w:p>
        </w:tc>
      </w:tr>
      <w:tr w:rsidR="00EA3AAC" w14:paraId="3CC3E9B9" w14:textId="77777777" w:rsidTr="00514BAB">
        <w:tc>
          <w:tcPr>
            <w:tcW w:w="2660" w:type="dxa"/>
          </w:tcPr>
          <w:p w14:paraId="18FD3ABF" w14:textId="052D117C"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w:t>
            </w:r>
            <w:r w:rsidRPr="00EA3AAC">
              <w:rPr>
                <w:rFonts w:ascii="Georgia" w:hAnsi="Georgia"/>
                <w:spacing w:val="-1"/>
                <w:sz w:val="20"/>
                <w:szCs w:val="20"/>
              </w:rPr>
              <w:t>careContactId</w:t>
            </w:r>
          </w:p>
        </w:tc>
        <w:tc>
          <w:tcPr>
            <w:tcW w:w="1417" w:type="dxa"/>
          </w:tcPr>
          <w:p w14:paraId="45C36FE0" w14:textId="2D048363"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string</w:t>
            </w:r>
          </w:p>
        </w:tc>
        <w:tc>
          <w:tcPr>
            <w:tcW w:w="4111" w:type="dxa"/>
          </w:tcPr>
          <w:p w14:paraId="75A7D0F1" w14:textId="21312F6E" w:rsidR="00EA3AAC" w:rsidRPr="00EA3AAC" w:rsidRDefault="00EA3AAC" w:rsidP="006345EC">
            <w:pPr>
              <w:jc w:val="both"/>
              <w:rPr>
                <w:rFonts w:cs="Arial"/>
                <w:i/>
                <w:szCs w:val="20"/>
              </w:rPr>
            </w:pPr>
            <w:r w:rsidRPr="00EA3AAC">
              <w:rPr>
                <w:spacing w:val="-1"/>
                <w:szCs w:val="20"/>
              </w:rPr>
              <w:t>Identitetet för den vård- och omsorgskontakt som föranlett den information som omfattas av dokumentet. Identiteten är unik inom källsystemet.</w:t>
            </w:r>
          </w:p>
        </w:tc>
        <w:tc>
          <w:tcPr>
            <w:tcW w:w="1418" w:type="dxa"/>
          </w:tcPr>
          <w:p w14:paraId="4207B552" w14:textId="76F546DB"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F68D7A1" w14:textId="77777777" w:rsidTr="001C604C">
        <w:tc>
          <w:tcPr>
            <w:tcW w:w="2660" w:type="dxa"/>
            <w:shd w:val="clear" w:color="auto" w:fill="D9D9D9" w:themeFill="background1" w:themeFillShade="D9"/>
          </w:tcPr>
          <w:p w14:paraId="37BF8AC5" w14:textId="3AAC2CBB"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../rheumatoidArthritisBody</w:t>
            </w:r>
          </w:p>
        </w:tc>
        <w:tc>
          <w:tcPr>
            <w:tcW w:w="1417" w:type="dxa"/>
            <w:shd w:val="clear" w:color="auto" w:fill="D9D9D9" w:themeFill="background1" w:themeFillShade="D9"/>
          </w:tcPr>
          <w:p w14:paraId="4A3B6B9A" w14:textId="7A3CCE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RheumatoidArthritis</w:t>
            </w:r>
            <w:r w:rsidRPr="00EA3AAC">
              <w:rPr>
                <w:rFonts w:ascii="Georgia" w:hAnsi="Georgia"/>
                <w:spacing w:val="-1"/>
                <w:sz w:val="20"/>
                <w:szCs w:val="20"/>
              </w:rPr>
              <w:t>BodyType</w:t>
            </w:r>
          </w:p>
        </w:tc>
        <w:tc>
          <w:tcPr>
            <w:tcW w:w="4111" w:type="dxa"/>
            <w:shd w:val="clear" w:color="auto" w:fill="D9D9D9" w:themeFill="background1" w:themeFillShade="D9"/>
          </w:tcPr>
          <w:p w14:paraId="649BCA16" w14:textId="02ECFE6F" w:rsidR="00EA3AAC" w:rsidRPr="00EA3AAC" w:rsidRDefault="00EA3AAC" w:rsidP="006345EC">
            <w:pPr>
              <w:jc w:val="both"/>
              <w:rPr>
                <w:rFonts w:cs="Arial"/>
                <w:i/>
                <w:szCs w:val="20"/>
              </w:rPr>
            </w:pPr>
          </w:p>
        </w:tc>
        <w:tc>
          <w:tcPr>
            <w:tcW w:w="1418" w:type="dxa"/>
            <w:shd w:val="clear" w:color="auto" w:fill="D9D9D9" w:themeFill="background1" w:themeFillShade="D9"/>
          </w:tcPr>
          <w:p w14:paraId="47A49159" w14:textId="09C863A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6B3798C" w14:textId="77777777" w:rsidTr="001C604C">
        <w:tc>
          <w:tcPr>
            <w:tcW w:w="2660" w:type="dxa"/>
            <w:shd w:val="clear" w:color="auto" w:fill="D9D9D9" w:themeFill="background1" w:themeFillShade="D9"/>
          </w:tcPr>
          <w:p w14:paraId="4EA02F59" w14:textId="67A2A8CB"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../../patientVariables</w:t>
            </w:r>
          </w:p>
        </w:tc>
        <w:tc>
          <w:tcPr>
            <w:tcW w:w="1417" w:type="dxa"/>
            <w:shd w:val="clear" w:color="auto" w:fill="D9D9D9" w:themeFill="background1" w:themeFillShade="D9"/>
          </w:tcPr>
          <w:p w14:paraId="72454E55" w14:textId="6632725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PatientVariablesType</w:t>
            </w:r>
          </w:p>
        </w:tc>
        <w:tc>
          <w:tcPr>
            <w:tcW w:w="4111" w:type="dxa"/>
            <w:shd w:val="clear" w:color="auto" w:fill="D9D9D9" w:themeFill="background1" w:themeFillShade="D9"/>
          </w:tcPr>
          <w:p w14:paraId="67DB0D62" w14:textId="385AA5AA" w:rsidR="00EA3AAC" w:rsidRPr="00EA3AAC" w:rsidRDefault="00EA3AAC" w:rsidP="006345EC">
            <w:pPr>
              <w:jc w:val="both"/>
              <w:rPr>
                <w:rFonts w:cs="Arial"/>
                <w:i/>
                <w:szCs w:val="20"/>
              </w:rPr>
            </w:pPr>
            <w:r w:rsidRPr="00EA3AAC">
              <w:rPr>
                <w:spacing w:val="-1"/>
                <w:szCs w:val="20"/>
              </w:rPr>
              <w:t>Information från patienten.</w:t>
            </w:r>
          </w:p>
        </w:tc>
        <w:tc>
          <w:tcPr>
            <w:tcW w:w="1418" w:type="dxa"/>
            <w:shd w:val="clear" w:color="auto" w:fill="D9D9D9" w:themeFill="background1" w:themeFillShade="D9"/>
          </w:tcPr>
          <w:p w14:paraId="599D6834" w14:textId="08924DF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2CD30A7" w14:textId="77777777" w:rsidTr="00514BAB">
        <w:tc>
          <w:tcPr>
            <w:tcW w:w="2660" w:type="dxa"/>
          </w:tcPr>
          <w:p w14:paraId="13CA4C30" w14:textId="6FC5C316"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../../../workAbility</w:t>
            </w:r>
          </w:p>
        </w:tc>
        <w:tc>
          <w:tcPr>
            <w:tcW w:w="1417" w:type="dxa"/>
          </w:tcPr>
          <w:p w14:paraId="52D998BD" w14:textId="10DA125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00C5798F" w14:textId="18FE4416" w:rsidR="00EA3AAC" w:rsidRPr="00EA3AAC" w:rsidRDefault="00EA3AAC" w:rsidP="006345EC">
            <w:pPr>
              <w:jc w:val="both"/>
              <w:rPr>
                <w:rFonts w:cs="Arial"/>
                <w:i/>
                <w:szCs w:val="20"/>
              </w:rPr>
            </w:pPr>
            <w:r w:rsidRPr="00EA3AAC">
              <w:rPr>
                <w:spacing w:val="-1"/>
                <w:szCs w:val="20"/>
              </w:rPr>
              <w:t>Patientens arbetsförmåga. Beskrivs med hur många timmar patienten arbetar i förhållande till hur många timmar patientens anställning är.</w:t>
            </w:r>
          </w:p>
        </w:tc>
        <w:tc>
          <w:tcPr>
            <w:tcW w:w="1418" w:type="dxa"/>
          </w:tcPr>
          <w:p w14:paraId="32D50FD5" w14:textId="6D86C77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0D2323D" w14:textId="77777777" w:rsidTr="00514BAB">
        <w:tc>
          <w:tcPr>
            <w:tcW w:w="2660" w:type="dxa"/>
          </w:tcPr>
          <w:p w14:paraId="6619C9F1" w14:textId="669F51BC"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../../../globalHealth</w:t>
            </w:r>
          </w:p>
        </w:tc>
        <w:tc>
          <w:tcPr>
            <w:tcW w:w="1417" w:type="dxa"/>
          </w:tcPr>
          <w:p w14:paraId="06650576" w14:textId="090F7EF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integer</w:t>
            </w:r>
          </w:p>
        </w:tc>
        <w:tc>
          <w:tcPr>
            <w:tcW w:w="4111" w:type="dxa"/>
          </w:tcPr>
          <w:p w14:paraId="6C8F2A59" w14:textId="328702F4" w:rsidR="00EA3AAC" w:rsidRPr="00EA3AAC" w:rsidRDefault="00EA3AAC" w:rsidP="006345EC">
            <w:pPr>
              <w:jc w:val="both"/>
              <w:rPr>
                <w:rFonts w:cs="Arial"/>
                <w:i/>
                <w:szCs w:val="20"/>
                <w:lang w:val="en-US"/>
              </w:rPr>
            </w:pPr>
            <w:r w:rsidRPr="00EA3AAC">
              <w:rPr>
                <w:spacing w:val="-1"/>
                <w:szCs w:val="20"/>
                <w:lang w:val="en-US"/>
              </w:rPr>
              <w:t>Global health of patient. Värdemängd: 0-100.</w:t>
            </w:r>
          </w:p>
        </w:tc>
        <w:tc>
          <w:tcPr>
            <w:tcW w:w="1418" w:type="dxa"/>
          </w:tcPr>
          <w:p w14:paraId="4B589829" w14:textId="0089251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2CC1B5E" w14:textId="77777777" w:rsidTr="00514BAB">
        <w:tc>
          <w:tcPr>
            <w:tcW w:w="2660" w:type="dxa"/>
          </w:tcPr>
          <w:p w14:paraId="10675595" w14:textId="28605353"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../../../pain</w:t>
            </w:r>
          </w:p>
        </w:tc>
        <w:tc>
          <w:tcPr>
            <w:tcW w:w="1417" w:type="dxa"/>
          </w:tcPr>
          <w:p w14:paraId="674AE17C" w14:textId="12694F94" w:rsidR="00EA3AAC" w:rsidRPr="00EA3AAC" w:rsidRDefault="00EA3AAC" w:rsidP="006345EC">
            <w:pPr>
              <w:pStyle w:val="TableParagraph"/>
              <w:spacing w:line="226" w:lineRule="exact"/>
              <w:ind w:left="102"/>
              <w:jc w:val="both"/>
              <w:rPr>
                <w:rFonts w:ascii="Georgia" w:hAnsi="Georgia" w:cs="Arial"/>
                <w:color w:val="000000"/>
                <w:sz w:val="20"/>
                <w:szCs w:val="20"/>
                <w:lang w:eastAsia="sv-SE"/>
              </w:rPr>
            </w:pPr>
            <w:r w:rsidRPr="00EA3AAC">
              <w:rPr>
                <w:rFonts w:ascii="Georgia" w:hAnsi="Georgia"/>
                <w:sz w:val="20"/>
                <w:szCs w:val="20"/>
              </w:rPr>
              <w:t>integer</w:t>
            </w:r>
          </w:p>
        </w:tc>
        <w:tc>
          <w:tcPr>
            <w:tcW w:w="4111" w:type="dxa"/>
          </w:tcPr>
          <w:p w14:paraId="3EB94044" w14:textId="19C13C9C" w:rsidR="00EA3AAC" w:rsidRPr="00EA3AAC" w:rsidRDefault="00EA3AAC" w:rsidP="006345EC">
            <w:pPr>
              <w:jc w:val="both"/>
              <w:rPr>
                <w:rFonts w:cs="Arial"/>
                <w:szCs w:val="20"/>
              </w:rPr>
            </w:pPr>
            <w:r w:rsidRPr="00EA3AAC">
              <w:rPr>
                <w:spacing w:val="-1"/>
                <w:szCs w:val="20"/>
              </w:rPr>
              <w:t xml:space="preserve">Patientens uppfattning rörande </w:t>
            </w:r>
            <w:r>
              <w:rPr>
                <w:spacing w:val="-1"/>
                <w:szCs w:val="20"/>
              </w:rPr>
              <w:t xml:space="preserve">sin </w:t>
            </w:r>
            <w:r w:rsidRPr="00EA3AAC">
              <w:rPr>
                <w:spacing w:val="-1"/>
                <w:szCs w:val="20"/>
              </w:rPr>
              <w:t>smärta. Värdemängd: 0-100.</w:t>
            </w:r>
          </w:p>
        </w:tc>
        <w:tc>
          <w:tcPr>
            <w:tcW w:w="1418" w:type="dxa"/>
          </w:tcPr>
          <w:p w14:paraId="63E351F5" w14:textId="49988B37"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379ED0C" w14:textId="77777777" w:rsidTr="00514BAB">
        <w:tc>
          <w:tcPr>
            <w:tcW w:w="2660" w:type="dxa"/>
          </w:tcPr>
          <w:p w14:paraId="5D023A74" w14:textId="7C21A474"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../../../eq5dIndexValue</w:t>
            </w:r>
          </w:p>
        </w:tc>
        <w:tc>
          <w:tcPr>
            <w:tcW w:w="1417" w:type="dxa"/>
          </w:tcPr>
          <w:p w14:paraId="39896CDA" w14:textId="31AEF06D"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6821B292" w14:textId="1F4A49DC" w:rsidR="00EA3AAC" w:rsidRPr="00EA3AAC" w:rsidRDefault="00EA3AAC" w:rsidP="006345EC">
            <w:pPr>
              <w:jc w:val="both"/>
              <w:rPr>
                <w:rFonts w:cs="Arial"/>
                <w:i/>
                <w:szCs w:val="20"/>
              </w:rPr>
            </w:pPr>
            <w:r w:rsidRPr="00EA3AAC">
              <w:rPr>
                <w:spacing w:val="-1"/>
                <w:szCs w:val="20"/>
                <w:lang w:val="en-US"/>
              </w:rPr>
              <w:t xml:space="preserve">EuroQol-5 Dimension Questionnaire (EQ-5D). </w:t>
            </w:r>
            <w:r w:rsidRPr="00EA3AAC">
              <w:rPr>
                <w:spacing w:val="-1"/>
                <w:szCs w:val="20"/>
              </w:rPr>
              <w:t>Värdemängd: -0,594–1.</w:t>
            </w:r>
          </w:p>
        </w:tc>
        <w:tc>
          <w:tcPr>
            <w:tcW w:w="1418" w:type="dxa"/>
          </w:tcPr>
          <w:p w14:paraId="6FCC80E6" w14:textId="0000429C"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B272E87" w14:textId="77777777" w:rsidTr="00514BAB">
        <w:tc>
          <w:tcPr>
            <w:tcW w:w="2660" w:type="dxa"/>
          </w:tcPr>
          <w:p w14:paraId="4022969F" w14:textId="25080B4D"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../../../healthAssessmentQuestionnaireScore</w:t>
            </w:r>
          </w:p>
        </w:tc>
        <w:tc>
          <w:tcPr>
            <w:tcW w:w="1417" w:type="dxa"/>
          </w:tcPr>
          <w:p w14:paraId="09F92EE7" w14:textId="40A65E65"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float</w:t>
            </w:r>
          </w:p>
        </w:tc>
        <w:tc>
          <w:tcPr>
            <w:tcW w:w="4111" w:type="dxa"/>
          </w:tcPr>
          <w:p w14:paraId="3788FEED" w14:textId="49800CA7" w:rsidR="00EA3AAC" w:rsidRPr="00EA3AAC" w:rsidRDefault="00EA3AAC" w:rsidP="006345EC">
            <w:pPr>
              <w:jc w:val="both"/>
              <w:rPr>
                <w:rFonts w:cs="Arial"/>
                <w:i/>
                <w:szCs w:val="20"/>
                <w:lang w:val="en-US"/>
              </w:rPr>
            </w:pPr>
            <w:r w:rsidRPr="00EA3AAC">
              <w:rPr>
                <w:spacing w:val="-1"/>
                <w:szCs w:val="20"/>
                <w:lang w:val="en-US"/>
              </w:rPr>
              <w:t>Health Assessment Questionnaire (HAQ). Värdemängd: 0-3.</w:t>
            </w:r>
          </w:p>
        </w:tc>
        <w:tc>
          <w:tcPr>
            <w:tcW w:w="1418" w:type="dxa"/>
          </w:tcPr>
          <w:p w14:paraId="1DA8ADFB" w14:textId="507232D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684D6662" w14:textId="77777777" w:rsidTr="00514BAB">
        <w:tc>
          <w:tcPr>
            <w:tcW w:w="2660" w:type="dxa"/>
          </w:tcPr>
          <w:p w14:paraId="3F220610" w14:textId="48154995"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../../../tenderJoints28</w:t>
            </w:r>
          </w:p>
        </w:tc>
        <w:tc>
          <w:tcPr>
            <w:tcW w:w="1417" w:type="dxa"/>
          </w:tcPr>
          <w:p w14:paraId="174F5B5F" w14:textId="73B4AD0C"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integer</w:t>
            </w:r>
          </w:p>
        </w:tc>
        <w:tc>
          <w:tcPr>
            <w:tcW w:w="4111" w:type="dxa"/>
          </w:tcPr>
          <w:p w14:paraId="5A7110E5" w14:textId="755F8FFB" w:rsidR="00EA3AAC" w:rsidRPr="00EA3AAC" w:rsidRDefault="00EA3AAC" w:rsidP="006345EC">
            <w:pPr>
              <w:jc w:val="both"/>
              <w:rPr>
                <w:rFonts w:cs="Arial"/>
                <w:szCs w:val="20"/>
              </w:rPr>
            </w:pPr>
            <w:r w:rsidRPr="00EA3AAC">
              <w:rPr>
                <w:spacing w:val="-1"/>
                <w:szCs w:val="20"/>
              </w:rPr>
              <w:t>Tender joints 28. Antal ömma leder av 28. Värdemängd: 0-28.</w:t>
            </w:r>
          </w:p>
        </w:tc>
        <w:tc>
          <w:tcPr>
            <w:tcW w:w="1418" w:type="dxa"/>
          </w:tcPr>
          <w:p w14:paraId="3EA202AC" w14:textId="6E237C4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698A07CE" w14:textId="77777777" w:rsidTr="00514BAB">
        <w:tc>
          <w:tcPr>
            <w:tcW w:w="2660" w:type="dxa"/>
          </w:tcPr>
          <w:p w14:paraId="27BAD034" w14:textId="62649A5F"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../../../swollenJoints28</w:t>
            </w:r>
          </w:p>
        </w:tc>
        <w:tc>
          <w:tcPr>
            <w:tcW w:w="1417" w:type="dxa"/>
          </w:tcPr>
          <w:p w14:paraId="44D23375" w14:textId="488306DA"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integer</w:t>
            </w:r>
          </w:p>
        </w:tc>
        <w:tc>
          <w:tcPr>
            <w:tcW w:w="4111" w:type="dxa"/>
          </w:tcPr>
          <w:p w14:paraId="4F0CDDCE" w14:textId="65AAB8F4" w:rsidR="00EA3AAC" w:rsidRPr="00EA3AAC" w:rsidRDefault="00EA3AAC" w:rsidP="006345EC">
            <w:pPr>
              <w:jc w:val="both"/>
              <w:rPr>
                <w:rFonts w:cs="Arial"/>
                <w:i/>
                <w:szCs w:val="20"/>
              </w:rPr>
            </w:pPr>
            <w:r w:rsidRPr="00EA3AAC">
              <w:rPr>
                <w:spacing w:val="-1"/>
                <w:szCs w:val="20"/>
              </w:rPr>
              <w:t>Swollen joints 28. Antal svullna leder av 28. Värdemängd: 0-28.</w:t>
            </w:r>
          </w:p>
        </w:tc>
        <w:tc>
          <w:tcPr>
            <w:tcW w:w="1418" w:type="dxa"/>
          </w:tcPr>
          <w:p w14:paraId="3BA5FA8F" w14:textId="618647B9"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E7EE89A" w14:textId="77777777" w:rsidTr="001C604C">
        <w:tc>
          <w:tcPr>
            <w:tcW w:w="2660" w:type="dxa"/>
            <w:shd w:val="clear" w:color="auto" w:fill="D9D9D9" w:themeFill="background1" w:themeFillShade="D9"/>
          </w:tcPr>
          <w:p w14:paraId="4F1704CA" w14:textId="777A714D"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../../physiciansVariables</w:t>
            </w:r>
          </w:p>
        </w:tc>
        <w:tc>
          <w:tcPr>
            <w:tcW w:w="1417" w:type="dxa"/>
            <w:shd w:val="clear" w:color="auto" w:fill="D9D9D9" w:themeFill="background1" w:themeFillShade="D9"/>
          </w:tcPr>
          <w:p w14:paraId="411F9AF1" w14:textId="2F5982CC"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PhysiciansVariablesType</w:t>
            </w:r>
          </w:p>
        </w:tc>
        <w:tc>
          <w:tcPr>
            <w:tcW w:w="4111" w:type="dxa"/>
            <w:shd w:val="clear" w:color="auto" w:fill="D9D9D9" w:themeFill="background1" w:themeFillShade="D9"/>
          </w:tcPr>
          <w:p w14:paraId="7487D60E" w14:textId="17FB8E46" w:rsidR="00EA3AAC" w:rsidRPr="00EA3AAC" w:rsidRDefault="00EA3AAC" w:rsidP="006345EC">
            <w:pPr>
              <w:jc w:val="both"/>
              <w:rPr>
                <w:rFonts w:cs="Arial"/>
                <w:i/>
                <w:szCs w:val="20"/>
              </w:rPr>
            </w:pPr>
            <w:r w:rsidRPr="00EA3AAC">
              <w:rPr>
                <w:spacing w:val="-1"/>
                <w:szCs w:val="20"/>
              </w:rPr>
              <w:t>Information från läkaren.</w:t>
            </w:r>
          </w:p>
        </w:tc>
        <w:tc>
          <w:tcPr>
            <w:tcW w:w="1418" w:type="dxa"/>
            <w:shd w:val="clear" w:color="auto" w:fill="D9D9D9" w:themeFill="background1" w:themeFillShade="D9"/>
          </w:tcPr>
          <w:p w14:paraId="1A2BD45E" w14:textId="288DD5D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5B03C8AE" w14:textId="77777777" w:rsidTr="00514BAB">
        <w:tc>
          <w:tcPr>
            <w:tcW w:w="2660" w:type="dxa"/>
          </w:tcPr>
          <w:p w14:paraId="69F98D3A" w14:textId="64508A37"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../../../physiciansGlobal</w:t>
            </w:r>
          </w:p>
        </w:tc>
        <w:tc>
          <w:tcPr>
            <w:tcW w:w="1417" w:type="dxa"/>
          </w:tcPr>
          <w:p w14:paraId="25ABE7F4" w14:textId="00D35147"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CVType</w:t>
            </w:r>
          </w:p>
        </w:tc>
        <w:tc>
          <w:tcPr>
            <w:tcW w:w="4111" w:type="dxa"/>
          </w:tcPr>
          <w:p w14:paraId="4EEE351C" w14:textId="45E1B67B" w:rsidR="00EA3AAC" w:rsidRPr="00EA3AAC" w:rsidRDefault="00EA3AAC" w:rsidP="006345EC">
            <w:pPr>
              <w:jc w:val="both"/>
              <w:rPr>
                <w:rFonts w:cs="Arial"/>
                <w:i/>
                <w:szCs w:val="20"/>
                <w:lang w:val="en-US"/>
              </w:rPr>
            </w:pPr>
            <w:r w:rsidRPr="00EA3AAC">
              <w:rPr>
                <w:spacing w:val="-1"/>
                <w:szCs w:val="20"/>
                <w:lang w:val="en-US"/>
              </w:rPr>
              <w:t>Motsvarar enum = none, low, moderate, high, maximal.</w:t>
            </w:r>
          </w:p>
        </w:tc>
        <w:tc>
          <w:tcPr>
            <w:tcW w:w="1418" w:type="dxa"/>
          </w:tcPr>
          <w:p w14:paraId="2378593A" w14:textId="7F2274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3B9FF62E" w14:textId="77777777" w:rsidTr="00514BAB">
        <w:tc>
          <w:tcPr>
            <w:tcW w:w="2660" w:type="dxa"/>
          </w:tcPr>
          <w:p w14:paraId="6E8E6611" w14:textId="67DD87A1"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w:t>
            </w:r>
          </w:p>
        </w:tc>
        <w:tc>
          <w:tcPr>
            <w:tcW w:w="1417" w:type="dxa"/>
          </w:tcPr>
          <w:p w14:paraId="67EE847F" w14:textId="38A92001"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445DF2C0" w14:textId="4B3D8B26" w:rsidR="00EA3AAC" w:rsidRPr="00EA3AAC" w:rsidRDefault="00EA3AAC" w:rsidP="006345EC">
            <w:pPr>
              <w:jc w:val="both"/>
              <w:rPr>
                <w:rFonts w:cs="Arial"/>
                <w:i/>
                <w:szCs w:val="20"/>
              </w:rPr>
            </w:pPr>
            <w:r w:rsidRPr="00EA3AAC">
              <w:rPr>
                <w:spacing w:val="-1"/>
                <w:szCs w:val="20"/>
              </w:rPr>
              <w:t>Kod enligt producentsystemets kodverk. Om code anges skall också codeSystem samt displayName anges.</w:t>
            </w:r>
          </w:p>
        </w:tc>
        <w:tc>
          <w:tcPr>
            <w:tcW w:w="1418" w:type="dxa"/>
          </w:tcPr>
          <w:p w14:paraId="633677D4" w14:textId="131000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BFDD45F" w14:textId="77777777" w:rsidTr="00514BAB">
        <w:tc>
          <w:tcPr>
            <w:tcW w:w="2660" w:type="dxa"/>
          </w:tcPr>
          <w:p w14:paraId="7D5CE497" w14:textId="67FF7E6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w:t>
            </w:r>
          </w:p>
        </w:tc>
        <w:tc>
          <w:tcPr>
            <w:tcW w:w="1417" w:type="dxa"/>
          </w:tcPr>
          <w:p w14:paraId="6FBA6279" w14:textId="4FA1F3A3"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5C60B244" w14:textId="130C9E77" w:rsidR="00EA3AAC" w:rsidRPr="00EA3AAC" w:rsidRDefault="00EA3AAC" w:rsidP="006345EC">
            <w:pPr>
              <w:jc w:val="both"/>
              <w:rPr>
                <w:rFonts w:cs="Arial"/>
                <w:i/>
                <w:szCs w:val="20"/>
              </w:rPr>
            </w:pPr>
            <w:r w:rsidRPr="00EA3AAC">
              <w:rPr>
                <w:spacing w:val="-1"/>
                <w:szCs w:val="20"/>
              </w:rPr>
              <w:t xml:space="preserve">Anger kodverket som definierar koden. Dvs UID/OID för det kodverk som används. Om codeSystem anges skall också code samt </w:t>
            </w:r>
            <w:r w:rsidRPr="00EA3AAC">
              <w:rPr>
                <w:spacing w:val="-1"/>
                <w:szCs w:val="20"/>
              </w:rPr>
              <w:lastRenderedPageBreak/>
              <w:t>displayName anges.</w:t>
            </w:r>
          </w:p>
        </w:tc>
        <w:tc>
          <w:tcPr>
            <w:tcW w:w="1418" w:type="dxa"/>
          </w:tcPr>
          <w:p w14:paraId="04A3D3B7" w14:textId="6628046F"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lastRenderedPageBreak/>
              <w:t>0..1</w:t>
            </w:r>
          </w:p>
        </w:tc>
      </w:tr>
      <w:tr w:rsidR="00EA3AAC" w14:paraId="142C57CE" w14:textId="77777777" w:rsidTr="00514BAB">
        <w:tc>
          <w:tcPr>
            <w:tcW w:w="2660" w:type="dxa"/>
          </w:tcPr>
          <w:p w14:paraId="67E27A3A" w14:textId="283F01E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lastRenderedPageBreak/>
              <w:t>../../../../codeSystemName</w:t>
            </w:r>
          </w:p>
        </w:tc>
        <w:tc>
          <w:tcPr>
            <w:tcW w:w="1417" w:type="dxa"/>
          </w:tcPr>
          <w:p w14:paraId="7677F003" w14:textId="14398E48"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string</w:t>
            </w:r>
          </w:p>
        </w:tc>
        <w:tc>
          <w:tcPr>
            <w:tcW w:w="4111" w:type="dxa"/>
          </w:tcPr>
          <w:p w14:paraId="723FA756" w14:textId="7F1427EF" w:rsidR="00EA3AAC" w:rsidRPr="00EA3AAC" w:rsidRDefault="00EA3AAC" w:rsidP="006345EC">
            <w:pPr>
              <w:jc w:val="both"/>
              <w:rPr>
                <w:rFonts w:cs="Arial"/>
                <w:szCs w:val="20"/>
              </w:rPr>
            </w:pPr>
            <w:r w:rsidRPr="00EA3AAC">
              <w:rPr>
                <w:spacing w:val="-1"/>
                <w:szCs w:val="20"/>
              </w:rPr>
              <w:t>Kodverkets namn i klartext. Skall anges när så är möjligt</w:t>
            </w:r>
          </w:p>
        </w:tc>
        <w:tc>
          <w:tcPr>
            <w:tcW w:w="1418" w:type="dxa"/>
          </w:tcPr>
          <w:p w14:paraId="0F037F03" w14:textId="434CFC7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043CCEB1" w14:textId="77777777" w:rsidTr="00514BAB">
        <w:tc>
          <w:tcPr>
            <w:tcW w:w="2660" w:type="dxa"/>
          </w:tcPr>
          <w:p w14:paraId="2055A09F" w14:textId="7B7EA983"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../../../../codeSystemVersion</w:t>
            </w:r>
          </w:p>
        </w:tc>
        <w:tc>
          <w:tcPr>
            <w:tcW w:w="1417" w:type="dxa"/>
          </w:tcPr>
          <w:p w14:paraId="0FFFA9CA" w14:textId="4539F49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5E215C6F" w14:textId="5B68EAD8" w:rsidR="00EA3AAC" w:rsidRPr="00EA3AAC" w:rsidRDefault="00EA3AAC" w:rsidP="006345EC">
            <w:pPr>
              <w:jc w:val="both"/>
              <w:rPr>
                <w:rFonts w:cs="Arial"/>
                <w:i/>
                <w:szCs w:val="20"/>
              </w:rPr>
            </w:pPr>
            <w:r w:rsidRPr="00EA3AAC">
              <w:rPr>
                <w:spacing w:val="-1"/>
                <w:szCs w:val="20"/>
              </w:rPr>
              <w:t>Om tillämpbart, versionsangivelse som definierats av det givna kodsystemet.</w:t>
            </w:r>
          </w:p>
        </w:tc>
        <w:tc>
          <w:tcPr>
            <w:tcW w:w="1418" w:type="dxa"/>
          </w:tcPr>
          <w:p w14:paraId="40E3F50D" w14:textId="63063DD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B40A84" w14:textId="77777777" w:rsidTr="00514BAB">
        <w:tc>
          <w:tcPr>
            <w:tcW w:w="2660" w:type="dxa"/>
          </w:tcPr>
          <w:p w14:paraId="04ED2F20" w14:textId="017ED44C"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../../../../displayName</w:t>
            </w:r>
          </w:p>
        </w:tc>
        <w:tc>
          <w:tcPr>
            <w:tcW w:w="1417" w:type="dxa"/>
          </w:tcPr>
          <w:p w14:paraId="1A3581FE" w14:textId="79A318C2"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11C8BCED" w14:textId="00F9D0AE" w:rsidR="00EA3AAC" w:rsidRPr="00EA3AAC" w:rsidRDefault="00EA3AAC" w:rsidP="006345EC">
            <w:pPr>
              <w:jc w:val="both"/>
              <w:rPr>
                <w:rFonts w:cs="Arial"/>
                <w:i/>
                <w:szCs w:val="20"/>
              </w:rPr>
            </w:pPr>
            <w:r w:rsidRPr="00EA3AAC">
              <w:rPr>
                <w:spacing w:val="-1"/>
                <w:szCs w:val="20"/>
              </w:rPr>
              <w:t>Koden i klartext, under vilket det producerande systemet visar koden för sina användare. Om separat displayName inte finns i producerande system skall det ange samma värde som för code.</w:t>
            </w:r>
          </w:p>
        </w:tc>
        <w:tc>
          <w:tcPr>
            <w:tcW w:w="1418" w:type="dxa"/>
          </w:tcPr>
          <w:p w14:paraId="5D0486CB" w14:textId="0AC7482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970E82" w14:textId="77777777" w:rsidTr="00514BAB">
        <w:tc>
          <w:tcPr>
            <w:tcW w:w="2660" w:type="dxa"/>
          </w:tcPr>
          <w:p w14:paraId="0ACDECA5" w14:textId="1A27C8B4"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../../../../originalText</w:t>
            </w:r>
          </w:p>
        </w:tc>
        <w:tc>
          <w:tcPr>
            <w:tcW w:w="1417" w:type="dxa"/>
          </w:tcPr>
          <w:p w14:paraId="18FC3F86" w14:textId="034B59C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201DB965" w14:textId="7CBFE1D9" w:rsidR="00EA3AAC" w:rsidRPr="00EA3AAC" w:rsidRDefault="00EA3AAC" w:rsidP="006345EC">
            <w:pPr>
              <w:jc w:val="both"/>
              <w:rPr>
                <w:rFonts w:cs="Arial"/>
                <w:i/>
                <w:szCs w:val="20"/>
              </w:rPr>
            </w:pPr>
            <w:r w:rsidRPr="00EA3AAC">
              <w:rPr>
                <w:spacing w:val="-1"/>
                <w:szCs w:val="20"/>
              </w:rPr>
              <w:t>originalText ska användas vid överföring av värden som kommer från lokala kodverk som ej är identifierade med OID eller när kod helt saknas. I sådana fall skall en beskrivande text anges i originalText. Om originalText anges kan inget av de övriga elementen anges.</w:t>
            </w:r>
          </w:p>
        </w:tc>
        <w:tc>
          <w:tcPr>
            <w:tcW w:w="1418" w:type="dxa"/>
          </w:tcPr>
          <w:p w14:paraId="2F5E16A2" w14:textId="68482D0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54F15B" w14:textId="77777777" w:rsidTr="00514BAB">
        <w:tc>
          <w:tcPr>
            <w:tcW w:w="2660" w:type="dxa"/>
          </w:tcPr>
          <w:p w14:paraId="5B07E269" w14:textId="33F3F042"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../../../tenderJoints28</w:t>
            </w:r>
          </w:p>
        </w:tc>
        <w:tc>
          <w:tcPr>
            <w:tcW w:w="1417" w:type="dxa"/>
          </w:tcPr>
          <w:p w14:paraId="5885CB1C" w14:textId="3054ECD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integer</w:t>
            </w:r>
          </w:p>
        </w:tc>
        <w:tc>
          <w:tcPr>
            <w:tcW w:w="4111" w:type="dxa"/>
          </w:tcPr>
          <w:p w14:paraId="1FCDD068" w14:textId="450EDE47" w:rsidR="00EA3AAC" w:rsidRPr="00EA3AAC" w:rsidRDefault="00EA3AAC" w:rsidP="006345EC">
            <w:pPr>
              <w:jc w:val="both"/>
              <w:rPr>
                <w:rFonts w:cs="Arial"/>
                <w:i/>
                <w:szCs w:val="20"/>
              </w:rPr>
            </w:pPr>
            <w:r w:rsidRPr="00EA3AAC">
              <w:rPr>
                <w:spacing w:val="-1"/>
                <w:szCs w:val="20"/>
              </w:rPr>
              <w:t>Tender joints 28. Antal ömma leder av 28. Värdemängd: 0-28.</w:t>
            </w:r>
          </w:p>
        </w:tc>
        <w:tc>
          <w:tcPr>
            <w:tcW w:w="1418" w:type="dxa"/>
          </w:tcPr>
          <w:p w14:paraId="35C0FA73" w14:textId="66723264"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4628129" w14:textId="77777777" w:rsidTr="00514BAB">
        <w:tc>
          <w:tcPr>
            <w:tcW w:w="2660" w:type="dxa"/>
          </w:tcPr>
          <w:p w14:paraId="116638D9" w14:textId="4604160C"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../../../swollenJoints28</w:t>
            </w:r>
          </w:p>
        </w:tc>
        <w:tc>
          <w:tcPr>
            <w:tcW w:w="1417" w:type="dxa"/>
          </w:tcPr>
          <w:p w14:paraId="199FA67D" w14:textId="25CE9D8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integer</w:t>
            </w:r>
          </w:p>
        </w:tc>
        <w:tc>
          <w:tcPr>
            <w:tcW w:w="4111" w:type="dxa"/>
          </w:tcPr>
          <w:p w14:paraId="1CC2D218" w14:textId="027E35B7" w:rsidR="00EA3AAC" w:rsidRPr="00EA3AAC" w:rsidRDefault="00EA3AAC" w:rsidP="006345EC">
            <w:pPr>
              <w:jc w:val="both"/>
              <w:rPr>
                <w:rFonts w:cs="Arial"/>
                <w:i/>
                <w:szCs w:val="20"/>
              </w:rPr>
            </w:pPr>
            <w:r w:rsidRPr="00EA3AAC">
              <w:rPr>
                <w:spacing w:val="-1"/>
                <w:szCs w:val="20"/>
              </w:rPr>
              <w:t>Swollen joints 28. Antal svullna leder av 28. Värdemängd: 0-28.</w:t>
            </w:r>
          </w:p>
        </w:tc>
        <w:tc>
          <w:tcPr>
            <w:tcW w:w="1418" w:type="dxa"/>
          </w:tcPr>
          <w:p w14:paraId="79029D89" w14:textId="3EDF4FA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29858C" w14:textId="77777777" w:rsidTr="00514BAB">
        <w:tc>
          <w:tcPr>
            <w:tcW w:w="2660" w:type="dxa"/>
          </w:tcPr>
          <w:p w14:paraId="1998186A" w14:textId="17FF668E"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../../../diseaseActivityScore28</w:t>
            </w:r>
          </w:p>
        </w:tc>
        <w:tc>
          <w:tcPr>
            <w:tcW w:w="1417" w:type="dxa"/>
          </w:tcPr>
          <w:p w14:paraId="7AED6D13" w14:textId="3C0E187F"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float</w:t>
            </w:r>
          </w:p>
        </w:tc>
        <w:tc>
          <w:tcPr>
            <w:tcW w:w="4111" w:type="dxa"/>
          </w:tcPr>
          <w:p w14:paraId="017E788D" w14:textId="03CEA1D9" w:rsidR="00EA3AAC" w:rsidRPr="00EA3AAC" w:rsidRDefault="00EA3AAC" w:rsidP="006345EC">
            <w:pPr>
              <w:jc w:val="both"/>
              <w:rPr>
                <w:rFonts w:cs="Arial"/>
                <w:szCs w:val="20"/>
              </w:rPr>
            </w:pPr>
            <w:r w:rsidRPr="00EA3AAC">
              <w:rPr>
                <w:spacing w:val="-1"/>
                <w:szCs w:val="20"/>
              </w:rPr>
              <w:t>Disease Activity Score 28 (DAS28).</w:t>
            </w:r>
          </w:p>
        </w:tc>
        <w:tc>
          <w:tcPr>
            <w:tcW w:w="1418" w:type="dxa"/>
          </w:tcPr>
          <w:p w14:paraId="6BE37C6E" w14:textId="2923AFE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23EE3F03" w14:textId="77777777" w:rsidTr="00514BAB">
        <w:tc>
          <w:tcPr>
            <w:tcW w:w="2660" w:type="dxa"/>
          </w:tcPr>
          <w:p w14:paraId="181E663F" w14:textId="592072AE"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../../../diseaseActivityScore28CRP</w:t>
            </w:r>
          </w:p>
        </w:tc>
        <w:tc>
          <w:tcPr>
            <w:tcW w:w="1417" w:type="dxa"/>
          </w:tcPr>
          <w:p w14:paraId="61453236" w14:textId="4CDC72C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float</w:t>
            </w:r>
          </w:p>
        </w:tc>
        <w:tc>
          <w:tcPr>
            <w:tcW w:w="4111" w:type="dxa"/>
          </w:tcPr>
          <w:p w14:paraId="36A42BB7" w14:textId="402BEF8B" w:rsidR="00EA3AAC" w:rsidRPr="00EA3AAC" w:rsidRDefault="00EA3AAC" w:rsidP="006345EC">
            <w:pPr>
              <w:jc w:val="both"/>
              <w:rPr>
                <w:rFonts w:cs="Arial"/>
                <w:szCs w:val="20"/>
                <w:lang w:val="en-US"/>
              </w:rPr>
            </w:pPr>
            <w:r w:rsidRPr="00EA3AAC">
              <w:rPr>
                <w:spacing w:val="-1"/>
                <w:szCs w:val="20"/>
                <w:lang w:val="en-US"/>
              </w:rPr>
              <w:t>Disease Activity Score 28 CRP (DAS28CRP).</w:t>
            </w:r>
          </w:p>
        </w:tc>
        <w:tc>
          <w:tcPr>
            <w:tcW w:w="1418" w:type="dxa"/>
          </w:tcPr>
          <w:p w14:paraId="532DED1C" w14:textId="70918AA0"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65AA8EB" w14:textId="77777777" w:rsidTr="001C604C">
        <w:tc>
          <w:tcPr>
            <w:tcW w:w="2660" w:type="dxa"/>
            <w:shd w:val="clear" w:color="auto" w:fill="D9D9D9" w:themeFill="background1" w:themeFillShade="D9"/>
          </w:tcPr>
          <w:p w14:paraId="31919E64" w14:textId="1A8001E1" w:rsidR="00EA3AAC" w:rsidRPr="00EA3AAC" w:rsidRDefault="00EA3AAC" w:rsidP="006345EC">
            <w:pPr>
              <w:pStyle w:val="TableParagraph"/>
              <w:spacing w:line="229" w:lineRule="exact"/>
              <w:ind w:left="102"/>
              <w:jc w:val="both"/>
              <w:rPr>
                <w:rFonts w:ascii="Georgia" w:hAnsi="Georgia"/>
                <w:sz w:val="20"/>
                <w:szCs w:val="20"/>
                <w:lang w:val="en-GB"/>
              </w:rPr>
            </w:pPr>
            <w:r w:rsidRPr="00EA3AAC">
              <w:rPr>
                <w:rFonts w:ascii="Georgia" w:hAnsi="Georgia"/>
                <w:sz w:val="20"/>
                <w:szCs w:val="20"/>
              </w:rPr>
              <w:t>../../labVariables</w:t>
            </w:r>
          </w:p>
        </w:tc>
        <w:tc>
          <w:tcPr>
            <w:tcW w:w="1417" w:type="dxa"/>
            <w:shd w:val="clear" w:color="auto" w:fill="D9D9D9" w:themeFill="background1" w:themeFillShade="D9"/>
          </w:tcPr>
          <w:p w14:paraId="3A76337A" w14:textId="3BD4E1FD"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LabVariablesType</w:t>
            </w:r>
          </w:p>
        </w:tc>
        <w:tc>
          <w:tcPr>
            <w:tcW w:w="4111" w:type="dxa"/>
            <w:shd w:val="clear" w:color="auto" w:fill="D9D9D9" w:themeFill="background1" w:themeFillShade="D9"/>
          </w:tcPr>
          <w:p w14:paraId="63A19E4B" w14:textId="019E4260" w:rsidR="00EA3AAC" w:rsidRPr="00EA3AAC" w:rsidRDefault="000F306F" w:rsidP="006345EC">
            <w:pPr>
              <w:jc w:val="both"/>
              <w:rPr>
                <w:rFonts w:cs="Arial"/>
                <w:szCs w:val="20"/>
              </w:rPr>
            </w:pPr>
            <w:r>
              <w:rPr>
                <w:rFonts w:cs="Arial"/>
                <w:szCs w:val="20"/>
              </w:rPr>
              <w:t>Labbvärden.</w:t>
            </w:r>
          </w:p>
        </w:tc>
        <w:tc>
          <w:tcPr>
            <w:tcW w:w="1418" w:type="dxa"/>
            <w:shd w:val="clear" w:color="auto" w:fill="D9D9D9" w:themeFill="background1" w:themeFillShade="D9"/>
          </w:tcPr>
          <w:p w14:paraId="4A428E51" w14:textId="70EE8B29"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569ABF75" w14:textId="77777777" w:rsidTr="00514BAB">
        <w:tc>
          <w:tcPr>
            <w:tcW w:w="2660" w:type="dxa"/>
          </w:tcPr>
          <w:p w14:paraId="33DAEE11" w14:textId="0A5DA573" w:rsidR="00EA3AAC" w:rsidRPr="00EA3AAC" w:rsidRDefault="00EA3AAC" w:rsidP="006345EC">
            <w:pPr>
              <w:pStyle w:val="TableParagraph"/>
              <w:spacing w:line="229" w:lineRule="exact"/>
              <w:ind w:left="102"/>
              <w:jc w:val="both"/>
              <w:rPr>
                <w:rFonts w:ascii="Georgia" w:hAnsi="Georgia"/>
                <w:sz w:val="20"/>
                <w:szCs w:val="20"/>
                <w:lang w:eastAsia="sv-SE"/>
              </w:rPr>
            </w:pPr>
            <w:r w:rsidRPr="00EA3AAC">
              <w:rPr>
                <w:rFonts w:ascii="Georgia" w:hAnsi="Georgia"/>
                <w:sz w:val="20"/>
                <w:szCs w:val="20"/>
              </w:rPr>
              <w:t>../../../sedimentationRate</w:t>
            </w:r>
          </w:p>
        </w:tc>
        <w:tc>
          <w:tcPr>
            <w:tcW w:w="1417" w:type="dxa"/>
          </w:tcPr>
          <w:p w14:paraId="70EBDEEF" w14:textId="45A0E280"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PQType</w:t>
            </w:r>
          </w:p>
        </w:tc>
        <w:tc>
          <w:tcPr>
            <w:tcW w:w="4111" w:type="dxa"/>
          </w:tcPr>
          <w:p w14:paraId="23D47215" w14:textId="481E2B68" w:rsidR="00EA3AAC" w:rsidRPr="00EA3AAC" w:rsidRDefault="00EA3AAC" w:rsidP="006345EC">
            <w:pPr>
              <w:jc w:val="both"/>
              <w:rPr>
                <w:rFonts w:cs="Arial"/>
                <w:szCs w:val="20"/>
              </w:rPr>
            </w:pPr>
            <w:r w:rsidRPr="00EA3AAC">
              <w:rPr>
                <w:spacing w:val="-1"/>
                <w:szCs w:val="20"/>
                <w:lang w:val="en-US"/>
              </w:rPr>
              <w:t>Sänka. Sedimentation Rate (SR).</w:t>
            </w:r>
          </w:p>
        </w:tc>
        <w:tc>
          <w:tcPr>
            <w:tcW w:w="1418" w:type="dxa"/>
          </w:tcPr>
          <w:p w14:paraId="282961D4" w14:textId="487405A1"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lang w:val="en-US"/>
              </w:rPr>
              <w:t>0..1</w:t>
            </w:r>
          </w:p>
        </w:tc>
      </w:tr>
      <w:tr w:rsidR="00EA3AAC" w14:paraId="5A23B4A3" w14:textId="77777777" w:rsidTr="00514BAB">
        <w:tc>
          <w:tcPr>
            <w:tcW w:w="2660" w:type="dxa"/>
          </w:tcPr>
          <w:p w14:paraId="6D89DE4C" w14:textId="2608CAF4"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../../../../value</w:t>
            </w:r>
          </w:p>
        </w:tc>
        <w:tc>
          <w:tcPr>
            <w:tcW w:w="1417" w:type="dxa"/>
          </w:tcPr>
          <w:p w14:paraId="5D21FD39" w14:textId="3A5EC7D6"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z w:val="20"/>
                <w:szCs w:val="20"/>
              </w:rPr>
              <w:t>Double</w:t>
            </w:r>
          </w:p>
        </w:tc>
        <w:tc>
          <w:tcPr>
            <w:tcW w:w="4111" w:type="dxa"/>
          </w:tcPr>
          <w:p w14:paraId="7BFC5808" w14:textId="6125245F" w:rsidR="00EA3AAC" w:rsidRPr="00EA3AAC" w:rsidRDefault="00EA3AAC" w:rsidP="006345EC">
            <w:pPr>
              <w:jc w:val="both"/>
              <w:rPr>
                <w:rFonts w:cs="Arial"/>
                <w:szCs w:val="20"/>
              </w:rPr>
            </w:pPr>
            <w:r w:rsidRPr="00EA3AAC">
              <w:rPr>
                <w:spacing w:val="-1"/>
                <w:szCs w:val="20"/>
                <w:lang w:val="en-US"/>
              </w:rPr>
              <w:t>Mätetal.</w:t>
            </w:r>
          </w:p>
        </w:tc>
        <w:tc>
          <w:tcPr>
            <w:tcW w:w="1418" w:type="dxa"/>
          </w:tcPr>
          <w:p w14:paraId="1ACA336E" w14:textId="68F1433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1..1</w:t>
            </w:r>
          </w:p>
        </w:tc>
      </w:tr>
      <w:tr w:rsidR="00EA3AAC" w14:paraId="06F0BD2E" w14:textId="77777777" w:rsidTr="00514BAB">
        <w:tc>
          <w:tcPr>
            <w:tcW w:w="2660" w:type="dxa"/>
          </w:tcPr>
          <w:p w14:paraId="2AB41E1A" w14:textId="0AACE56F"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../../../../unit</w:t>
            </w:r>
          </w:p>
        </w:tc>
        <w:tc>
          <w:tcPr>
            <w:tcW w:w="1417" w:type="dxa"/>
          </w:tcPr>
          <w:p w14:paraId="5AF39925" w14:textId="25EA933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string</w:t>
            </w:r>
          </w:p>
        </w:tc>
        <w:tc>
          <w:tcPr>
            <w:tcW w:w="4111" w:type="dxa"/>
          </w:tcPr>
          <w:p w14:paraId="4E470824" w14:textId="331F62AD" w:rsidR="00EA3AAC" w:rsidRPr="00EA3AAC" w:rsidRDefault="00EA3AAC" w:rsidP="006345EC">
            <w:pPr>
              <w:jc w:val="both"/>
              <w:rPr>
                <w:rFonts w:cs="Arial"/>
                <w:i/>
                <w:szCs w:val="20"/>
              </w:rPr>
            </w:pPr>
            <w:r w:rsidRPr="00EA3AAC">
              <w:rPr>
                <w:spacing w:val="-1"/>
                <w:szCs w:val="20"/>
                <w:lang w:val="en-US"/>
              </w:rPr>
              <w:t>”mm/h”</w:t>
            </w:r>
          </w:p>
        </w:tc>
        <w:tc>
          <w:tcPr>
            <w:tcW w:w="1418" w:type="dxa"/>
          </w:tcPr>
          <w:p w14:paraId="161035E8" w14:textId="561966A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BC533DD" w14:textId="77777777" w:rsidTr="00514BAB">
        <w:tc>
          <w:tcPr>
            <w:tcW w:w="2660" w:type="dxa"/>
          </w:tcPr>
          <w:p w14:paraId="76D9DB99" w14:textId="27850744"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../../../cReactiveProtein</w:t>
            </w:r>
          </w:p>
        </w:tc>
        <w:tc>
          <w:tcPr>
            <w:tcW w:w="1417" w:type="dxa"/>
          </w:tcPr>
          <w:p w14:paraId="1ECA7B83" w14:textId="35747E5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z w:val="20"/>
                <w:szCs w:val="20"/>
              </w:rPr>
              <w:t>PQType</w:t>
            </w:r>
          </w:p>
        </w:tc>
        <w:tc>
          <w:tcPr>
            <w:tcW w:w="4111" w:type="dxa"/>
          </w:tcPr>
          <w:p w14:paraId="58F11F0A" w14:textId="511EAF42" w:rsidR="00EA3AAC" w:rsidRPr="00EA3AAC" w:rsidRDefault="00EA3AAC" w:rsidP="006345EC">
            <w:pPr>
              <w:jc w:val="both"/>
              <w:rPr>
                <w:rFonts w:cs="Arial"/>
                <w:i/>
                <w:szCs w:val="20"/>
                <w:lang w:val="en-US"/>
              </w:rPr>
            </w:pPr>
            <w:r w:rsidRPr="00EA3AAC">
              <w:rPr>
                <w:spacing w:val="-1"/>
                <w:szCs w:val="20"/>
                <w:lang w:val="en-US"/>
              </w:rPr>
              <w:t>C-reaktivt protein. C-reactive Protein value (CRP).</w:t>
            </w:r>
          </w:p>
        </w:tc>
        <w:tc>
          <w:tcPr>
            <w:tcW w:w="1418" w:type="dxa"/>
          </w:tcPr>
          <w:p w14:paraId="3540A34B" w14:textId="21365BE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7ADDD7E4" w14:textId="77777777" w:rsidTr="00514BAB">
        <w:tc>
          <w:tcPr>
            <w:tcW w:w="2660" w:type="dxa"/>
          </w:tcPr>
          <w:p w14:paraId="5518577E" w14:textId="3D70A075"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../../../../value</w:t>
            </w:r>
          </w:p>
        </w:tc>
        <w:tc>
          <w:tcPr>
            <w:tcW w:w="1417" w:type="dxa"/>
          </w:tcPr>
          <w:p w14:paraId="21E151E5" w14:textId="24C885CB"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Double</w:t>
            </w:r>
          </w:p>
        </w:tc>
        <w:tc>
          <w:tcPr>
            <w:tcW w:w="4111" w:type="dxa"/>
          </w:tcPr>
          <w:p w14:paraId="5C0F7EDA" w14:textId="3BC175B1" w:rsidR="00EA3AAC" w:rsidRPr="00EA3AAC" w:rsidRDefault="00EA3AAC" w:rsidP="006345EC">
            <w:pPr>
              <w:jc w:val="both"/>
              <w:rPr>
                <w:rFonts w:cs="Arial"/>
                <w:szCs w:val="20"/>
              </w:rPr>
            </w:pPr>
            <w:r w:rsidRPr="00EA3AAC">
              <w:rPr>
                <w:spacing w:val="-1"/>
                <w:szCs w:val="20"/>
              </w:rPr>
              <w:t>Mätetal.</w:t>
            </w:r>
          </w:p>
        </w:tc>
        <w:tc>
          <w:tcPr>
            <w:tcW w:w="1418" w:type="dxa"/>
          </w:tcPr>
          <w:p w14:paraId="59826808" w14:textId="07CCE2F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1A6015B7" w14:textId="77777777" w:rsidTr="00514BAB">
        <w:tc>
          <w:tcPr>
            <w:tcW w:w="2660" w:type="dxa"/>
          </w:tcPr>
          <w:p w14:paraId="6D8B93CB" w14:textId="5A2AF0A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../../../../unit</w:t>
            </w:r>
          </w:p>
        </w:tc>
        <w:tc>
          <w:tcPr>
            <w:tcW w:w="1417" w:type="dxa"/>
          </w:tcPr>
          <w:p w14:paraId="1EB1C4B7" w14:textId="3C5ED384" w:rsidR="00EA3AAC" w:rsidRPr="00EA3AAC" w:rsidRDefault="00EA3AAC" w:rsidP="006345EC">
            <w:pPr>
              <w:pStyle w:val="TableParagraph"/>
              <w:spacing w:line="226" w:lineRule="exact"/>
              <w:ind w:left="102"/>
              <w:jc w:val="both"/>
              <w:rPr>
                <w:rFonts w:ascii="Georgia" w:hAnsi="Georgia"/>
                <w:sz w:val="20"/>
                <w:szCs w:val="20"/>
                <w:lang w:val="en-GB"/>
              </w:rPr>
            </w:pPr>
            <w:r w:rsidRPr="00EA3AAC">
              <w:rPr>
                <w:rFonts w:ascii="Georgia" w:hAnsi="Georgia"/>
                <w:sz w:val="20"/>
                <w:szCs w:val="20"/>
              </w:rPr>
              <w:t>string</w:t>
            </w:r>
          </w:p>
        </w:tc>
        <w:tc>
          <w:tcPr>
            <w:tcW w:w="4111" w:type="dxa"/>
          </w:tcPr>
          <w:p w14:paraId="24D45E99" w14:textId="1CE5462C" w:rsidR="00EA3AAC" w:rsidRPr="00EA3AAC" w:rsidRDefault="00EA3AAC" w:rsidP="006345EC">
            <w:pPr>
              <w:jc w:val="both"/>
              <w:rPr>
                <w:rFonts w:cs="Arial"/>
                <w:szCs w:val="20"/>
              </w:rPr>
            </w:pPr>
            <w:r w:rsidRPr="00EA3AAC">
              <w:rPr>
                <w:spacing w:val="-1"/>
                <w:szCs w:val="20"/>
              </w:rPr>
              <w:t>”mg/L”</w:t>
            </w:r>
          </w:p>
        </w:tc>
        <w:tc>
          <w:tcPr>
            <w:tcW w:w="1418" w:type="dxa"/>
          </w:tcPr>
          <w:p w14:paraId="023DDD51" w14:textId="22C1C9F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4940DDC6" w14:textId="77777777" w:rsidTr="001C604C">
        <w:tc>
          <w:tcPr>
            <w:tcW w:w="2660" w:type="dxa"/>
            <w:shd w:val="clear" w:color="auto" w:fill="D9D9D9" w:themeFill="background1" w:themeFillShade="D9"/>
          </w:tcPr>
          <w:p w14:paraId="5433CF34" w14:textId="7F6D1915"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../../drug</w:t>
            </w:r>
          </w:p>
        </w:tc>
        <w:tc>
          <w:tcPr>
            <w:tcW w:w="1417" w:type="dxa"/>
            <w:shd w:val="clear" w:color="auto" w:fill="D9D9D9" w:themeFill="background1" w:themeFillShade="D9"/>
          </w:tcPr>
          <w:p w14:paraId="62A0F0AE" w14:textId="17684879"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DrugType</w:t>
            </w:r>
          </w:p>
        </w:tc>
        <w:tc>
          <w:tcPr>
            <w:tcW w:w="4111" w:type="dxa"/>
            <w:shd w:val="clear" w:color="auto" w:fill="D9D9D9" w:themeFill="background1" w:themeFillShade="D9"/>
          </w:tcPr>
          <w:p w14:paraId="533E278A" w14:textId="7B4E1B9E" w:rsidR="00EA3AAC" w:rsidRPr="000F306F" w:rsidRDefault="000F306F" w:rsidP="006345EC">
            <w:pPr>
              <w:jc w:val="both"/>
              <w:rPr>
                <w:rFonts w:cs="Arial"/>
                <w:szCs w:val="20"/>
              </w:rPr>
            </w:pPr>
            <w:r>
              <w:rPr>
                <w:rFonts w:cs="Arial"/>
                <w:szCs w:val="20"/>
              </w:rPr>
              <w:t>Information om patientens l</w:t>
            </w:r>
            <w:r w:rsidRPr="000F306F">
              <w:rPr>
                <w:rFonts w:cs="Arial"/>
                <w:szCs w:val="20"/>
              </w:rPr>
              <w:t>äke</w:t>
            </w:r>
            <w:r>
              <w:rPr>
                <w:rFonts w:cs="Arial"/>
                <w:szCs w:val="20"/>
              </w:rPr>
              <w:t>medel.</w:t>
            </w:r>
          </w:p>
        </w:tc>
        <w:tc>
          <w:tcPr>
            <w:tcW w:w="1418" w:type="dxa"/>
            <w:shd w:val="clear" w:color="auto" w:fill="D9D9D9" w:themeFill="background1" w:themeFillShade="D9"/>
          </w:tcPr>
          <w:p w14:paraId="127FBB4B" w14:textId="16B0F79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w:t>
            </w:r>
          </w:p>
        </w:tc>
      </w:tr>
      <w:tr w:rsidR="00EA3AAC" w14:paraId="2763CCF9" w14:textId="77777777" w:rsidTr="00514BAB">
        <w:tc>
          <w:tcPr>
            <w:tcW w:w="2660" w:type="dxa"/>
          </w:tcPr>
          <w:p w14:paraId="6DBAE1D5" w14:textId="1E172716"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../../../nplId</w:t>
            </w:r>
          </w:p>
        </w:tc>
        <w:tc>
          <w:tcPr>
            <w:tcW w:w="1417" w:type="dxa"/>
          </w:tcPr>
          <w:p w14:paraId="35768CB5" w14:textId="7943388D"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IIType</w:t>
            </w:r>
          </w:p>
        </w:tc>
        <w:tc>
          <w:tcPr>
            <w:tcW w:w="4111" w:type="dxa"/>
          </w:tcPr>
          <w:p w14:paraId="2000DDFD" w14:textId="22DD76F4" w:rsidR="00EA3AAC" w:rsidRPr="00EA3AAC" w:rsidRDefault="00EA3AAC" w:rsidP="006345EC">
            <w:pPr>
              <w:jc w:val="both"/>
              <w:rPr>
                <w:rFonts w:cs="Arial"/>
                <w:i/>
                <w:szCs w:val="20"/>
              </w:rPr>
            </w:pPr>
            <w:r w:rsidRPr="00EA3AAC">
              <w:rPr>
                <w:szCs w:val="20"/>
              </w:rPr>
              <w:t>NPL-id (Nationellt Produktregister för Läkemedelsprodukter).</w:t>
            </w:r>
          </w:p>
        </w:tc>
        <w:tc>
          <w:tcPr>
            <w:tcW w:w="1418" w:type="dxa"/>
          </w:tcPr>
          <w:p w14:paraId="5C50EB68" w14:textId="252940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8BC8E0C" w14:textId="77777777" w:rsidTr="00514BAB">
        <w:tc>
          <w:tcPr>
            <w:tcW w:w="2660" w:type="dxa"/>
          </w:tcPr>
          <w:p w14:paraId="069B2364" w14:textId="3AA375CE"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t>../../../../root</w:t>
            </w:r>
          </w:p>
        </w:tc>
        <w:tc>
          <w:tcPr>
            <w:tcW w:w="1417" w:type="dxa"/>
          </w:tcPr>
          <w:p w14:paraId="08A96CE0" w14:textId="2BEB3FD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6C29408" w14:textId="7AFC28E9" w:rsidR="00EA3AAC" w:rsidRPr="00EA3AAC" w:rsidRDefault="00EA3AAC" w:rsidP="006345EC">
            <w:pPr>
              <w:jc w:val="both"/>
              <w:rPr>
                <w:rFonts w:cs="Arial"/>
                <w:i/>
                <w:szCs w:val="20"/>
              </w:rPr>
            </w:pPr>
            <w:r w:rsidRPr="00EA3AAC">
              <w:rPr>
                <w:szCs w:val="20"/>
              </w:rPr>
              <w:t>1.2.752.129.2.1.5.1</w:t>
            </w:r>
          </w:p>
        </w:tc>
        <w:tc>
          <w:tcPr>
            <w:tcW w:w="1418" w:type="dxa"/>
          </w:tcPr>
          <w:p w14:paraId="51B5DBC2" w14:textId="36BA79BE"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300CE07C" w14:textId="77777777" w:rsidTr="00514BAB">
        <w:tc>
          <w:tcPr>
            <w:tcW w:w="2660" w:type="dxa"/>
          </w:tcPr>
          <w:p w14:paraId="723F5214" w14:textId="2ADD34AF"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../../../../extension</w:t>
            </w:r>
          </w:p>
        </w:tc>
        <w:tc>
          <w:tcPr>
            <w:tcW w:w="1417" w:type="dxa"/>
          </w:tcPr>
          <w:p w14:paraId="023CAD99" w14:textId="033ADC12"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6CDC8273" w14:textId="04193E63" w:rsidR="00EA3AAC" w:rsidRPr="00EA3AAC" w:rsidRDefault="00EA3AAC" w:rsidP="006345EC">
            <w:pPr>
              <w:jc w:val="both"/>
              <w:rPr>
                <w:rFonts w:cs="Arial"/>
                <w:i/>
                <w:szCs w:val="20"/>
              </w:rPr>
            </w:pPr>
            <w:r w:rsidRPr="00EA3AAC">
              <w:rPr>
                <w:szCs w:val="20"/>
              </w:rPr>
              <w:t>Själva NPL-id:t</w:t>
            </w:r>
          </w:p>
        </w:tc>
        <w:tc>
          <w:tcPr>
            <w:tcW w:w="1418" w:type="dxa"/>
          </w:tcPr>
          <w:p w14:paraId="628554A3" w14:textId="577B1702"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75D497CF" w14:textId="77777777" w:rsidTr="00514BAB">
        <w:tc>
          <w:tcPr>
            <w:tcW w:w="2660" w:type="dxa"/>
          </w:tcPr>
          <w:p w14:paraId="38B214E9" w14:textId="282E9DA8"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../../../atcCode</w:t>
            </w:r>
          </w:p>
        </w:tc>
        <w:tc>
          <w:tcPr>
            <w:tcW w:w="1417" w:type="dxa"/>
          </w:tcPr>
          <w:p w14:paraId="22D8FD52" w14:textId="1F62FCD7"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pacing w:val="-1"/>
                <w:sz w:val="20"/>
                <w:szCs w:val="20"/>
              </w:rPr>
              <w:t>CVType</w:t>
            </w:r>
          </w:p>
        </w:tc>
        <w:tc>
          <w:tcPr>
            <w:tcW w:w="4111" w:type="dxa"/>
          </w:tcPr>
          <w:p w14:paraId="797B01FC" w14:textId="338A9089" w:rsidR="00EA3AAC" w:rsidRPr="00EA3AAC" w:rsidRDefault="00EA3AAC" w:rsidP="006345EC">
            <w:pPr>
              <w:jc w:val="both"/>
              <w:rPr>
                <w:rFonts w:cs="Arial"/>
                <w:i/>
                <w:szCs w:val="20"/>
              </w:rPr>
            </w:pPr>
            <w:r w:rsidRPr="00EA3AAC">
              <w:rPr>
                <w:szCs w:val="20"/>
              </w:rPr>
              <w:t>Läkemedlets ATC-kod.</w:t>
            </w:r>
          </w:p>
        </w:tc>
        <w:tc>
          <w:tcPr>
            <w:tcW w:w="1418" w:type="dxa"/>
          </w:tcPr>
          <w:p w14:paraId="7F082085" w14:textId="65D795BC"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60EDAC01" w14:textId="77777777" w:rsidTr="00514BAB">
        <w:tc>
          <w:tcPr>
            <w:tcW w:w="2660" w:type="dxa"/>
          </w:tcPr>
          <w:p w14:paraId="5637F02E" w14:textId="1A982F7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w:t>
            </w:r>
          </w:p>
        </w:tc>
        <w:tc>
          <w:tcPr>
            <w:tcW w:w="1417" w:type="dxa"/>
          </w:tcPr>
          <w:p w14:paraId="3B060029" w14:textId="5B614D08" w:rsidR="00EA3AAC" w:rsidRPr="00EA3AAC" w:rsidRDefault="00EA3AAC" w:rsidP="006345EC">
            <w:pPr>
              <w:pStyle w:val="TableParagraph"/>
              <w:spacing w:line="226" w:lineRule="exact"/>
              <w:ind w:left="102"/>
              <w:jc w:val="both"/>
              <w:rPr>
                <w:rFonts w:ascii="Georgia" w:hAnsi="Georgia"/>
                <w:i/>
                <w:sz w:val="20"/>
                <w:szCs w:val="20"/>
                <w:lang w:val="en-GB"/>
              </w:rPr>
            </w:pPr>
            <w:r w:rsidRPr="00EA3AAC">
              <w:rPr>
                <w:rFonts w:ascii="Georgia" w:hAnsi="Georgia"/>
                <w:sz w:val="20"/>
                <w:szCs w:val="20"/>
              </w:rPr>
              <w:t>string</w:t>
            </w:r>
          </w:p>
        </w:tc>
        <w:tc>
          <w:tcPr>
            <w:tcW w:w="4111" w:type="dxa"/>
          </w:tcPr>
          <w:p w14:paraId="7040EA80" w14:textId="3ED50838" w:rsidR="00EA3AAC" w:rsidRPr="00EA3AAC" w:rsidRDefault="00EA3AAC" w:rsidP="006345EC">
            <w:pPr>
              <w:jc w:val="both"/>
              <w:rPr>
                <w:rFonts w:cs="Arial"/>
                <w:i/>
                <w:szCs w:val="20"/>
              </w:rPr>
            </w:pPr>
            <w:r w:rsidRPr="00EA3AAC">
              <w:rPr>
                <w:szCs w:val="20"/>
              </w:rPr>
              <w:t>ATC-koden</w:t>
            </w:r>
          </w:p>
        </w:tc>
        <w:tc>
          <w:tcPr>
            <w:tcW w:w="1418" w:type="dxa"/>
          </w:tcPr>
          <w:p w14:paraId="057126E4" w14:textId="0DA91DCB"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1..1</w:t>
            </w:r>
          </w:p>
        </w:tc>
      </w:tr>
      <w:tr w:rsidR="00EA3AAC" w14:paraId="5B9B606B" w14:textId="77777777" w:rsidTr="00514BAB">
        <w:tc>
          <w:tcPr>
            <w:tcW w:w="2660" w:type="dxa"/>
          </w:tcPr>
          <w:p w14:paraId="7F2DDE9E" w14:textId="2BE8B93B"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w:t>
            </w:r>
          </w:p>
        </w:tc>
        <w:tc>
          <w:tcPr>
            <w:tcW w:w="1417" w:type="dxa"/>
          </w:tcPr>
          <w:p w14:paraId="1DC256E6" w14:textId="1A16E706"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438C8700" w14:textId="7BA99BCE" w:rsidR="00EA3AAC" w:rsidRPr="00EA3AAC" w:rsidRDefault="00EA3AAC" w:rsidP="006345EC">
            <w:pPr>
              <w:jc w:val="both"/>
              <w:rPr>
                <w:rFonts w:cs="Arial"/>
                <w:i/>
                <w:szCs w:val="20"/>
              </w:rPr>
            </w:pPr>
            <w:r w:rsidRPr="00EA3AAC">
              <w:rPr>
                <w:szCs w:val="20"/>
              </w:rPr>
              <w:t>1.2.752.129.2.2.3.1.1</w:t>
            </w:r>
          </w:p>
        </w:tc>
        <w:tc>
          <w:tcPr>
            <w:tcW w:w="1418" w:type="dxa"/>
          </w:tcPr>
          <w:p w14:paraId="0123F5DA" w14:textId="34CB2AB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2C3EB88F" w14:textId="77777777" w:rsidTr="00514BAB">
        <w:tc>
          <w:tcPr>
            <w:tcW w:w="2660" w:type="dxa"/>
          </w:tcPr>
          <w:p w14:paraId="162281A7" w14:textId="71338D11" w:rsidR="00EA3AAC" w:rsidRPr="001C604C" w:rsidRDefault="00EA3AAC" w:rsidP="006345EC">
            <w:pPr>
              <w:pStyle w:val="TableParagraph"/>
              <w:spacing w:line="229" w:lineRule="exact"/>
              <w:ind w:left="102"/>
              <w:jc w:val="both"/>
              <w:rPr>
                <w:rFonts w:ascii="Georgia" w:hAnsi="Georgia"/>
                <w:i/>
                <w:sz w:val="20"/>
                <w:szCs w:val="20"/>
                <w:lang w:val="en-US"/>
              </w:rPr>
            </w:pPr>
            <w:r w:rsidRPr="001C604C">
              <w:rPr>
                <w:rFonts w:ascii="Georgia" w:hAnsi="Georgia"/>
                <w:i/>
                <w:sz w:val="20"/>
                <w:szCs w:val="20"/>
              </w:rPr>
              <w:t>../../../../codeSystemName</w:t>
            </w:r>
          </w:p>
        </w:tc>
        <w:tc>
          <w:tcPr>
            <w:tcW w:w="1417" w:type="dxa"/>
          </w:tcPr>
          <w:p w14:paraId="44D49D83" w14:textId="61B7C168" w:rsidR="00EA3AAC" w:rsidRPr="00EA3AAC" w:rsidRDefault="00EA3AAC" w:rsidP="006345EC">
            <w:pPr>
              <w:pStyle w:val="TableParagraph"/>
              <w:spacing w:line="226" w:lineRule="exact"/>
              <w:ind w:left="102"/>
              <w:jc w:val="both"/>
              <w:rPr>
                <w:rFonts w:ascii="Georgia" w:hAnsi="Georgia" w:cs="Arial"/>
                <w:i/>
                <w:color w:val="000000"/>
                <w:sz w:val="20"/>
                <w:szCs w:val="20"/>
                <w:lang w:eastAsia="sv-SE"/>
              </w:rPr>
            </w:pPr>
            <w:r w:rsidRPr="00EA3AAC">
              <w:rPr>
                <w:rFonts w:ascii="Georgia" w:hAnsi="Georgia"/>
                <w:sz w:val="20"/>
                <w:szCs w:val="20"/>
              </w:rPr>
              <w:t>string</w:t>
            </w:r>
          </w:p>
        </w:tc>
        <w:tc>
          <w:tcPr>
            <w:tcW w:w="4111" w:type="dxa"/>
          </w:tcPr>
          <w:p w14:paraId="2BAB8D1F" w14:textId="618392EA" w:rsidR="00EA3AAC" w:rsidRPr="00EA3AAC" w:rsidRDefault="00EA3AAC" w:rsidP="006345EC">
            <w:pPr>
              <w:jc w:val="both"/>
              <w:rPr>
                <w:rFonts w:cs="Arial"/>
                <w:i/>
                <w:szCs w:val="20"/>
              </w:rPr>
            </w:pPr>
            <w:r w:rsidRPr="00EA3AAC">
              <w:rPr>
                <w:szCs w:val="20"/>
              </w:rPr>
              <w:t>“ATC”</w:t>
            </w:r>
          </w:p>
        </w:tc>
        <w:tc>
          <w:tcPr>
            <w:tcW w:w="1418" w:type="dxa"/>
          </w:tcPr>
          <w:p w14:paraId="6F51B2A1" w14:textId="0FA7F693"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7730EA7B" w14:textId="77777777" w:rsidTr="00514BAB">
        <w:tc>
          <w:tcPr>
            <w:tcW w:w="2660" w:type="dxa"/>
          </w:tcPr>
          <w:p w14:paraId="6F96F739" w14:textId="39AB1788"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../../../../codeSystemVersion</w:t>
            </w:r>
          </w:p>
        </w:tc>
        <w:tc>
          <w:tcPr>
            <w:tcW w:w="1417" w:type="dxa"/>
          </w:tcPr>
          <w:p w14:paraId="0D973042" w14:textId="73B283BC" w:rsidR="00EA3AAC" w:rsidRPr="00EA3AAC" w:rsidRDefault="00EA3AAC" w:rsidP="006345EC">
            <w:pPr>
              <w:jc w:val="both"/>
              <w:rPr>
                <w:rFonts w:cs="Arial"/>
                <w:i/>
                <w:color w:val="000000"/>
                <w:szCs w:val="20"/>
                <w:lang w:eastAsia="sv-SE"/>
              </w:rPr>
            </w:pPr>
            <w:r w:rsidRPr="00EA3AAC">
              <w:rPr>
                <w:szCs w:val="20"/>
              </w:rPr>
              <w:t>string</w:t>
            </w:r>
          </w:p>
        </w:tc>
        <w:tc>
          <w:tcPr>
            <w:tcW w:w="4111" w:type="dxa"/>
          </w:tcPr>
          <w:p w14:paraId="7C2312D7" w14:textId="68AC1BCA" w:rsidR="00EA3AAC" w:rsidRPr="00EA3AAC" w:rsidRDefault="00EA3AAC" w:rsidP="006345EC">
            <w:pPr>
              <w:jc w:val="both"/>
              <w:rPr>
                <w:rFonts w:cs="Arial"/>
                <w:i/>
                <w:color w:val="000000"/>
                <w:szCs w:val="20"/>
                <w:lang w:val="en-US" w:eastAsia="sv-SE"/>
              </w:rPr>
            </w:pPr>
          </w:p>
        </w:tc>
        <w:tc>
          <w:tcPr>
            <w:tcW w:w="1418" w:type="dxa"/>
          </w:tcPr>
          <w:p w14:paraId="6896AB27" w14:textId="2274C08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5935D41" w14:textId="77777777" w:rsidTr="00514BAB">
        <w:tc>
          <w:tcPr>
            <w:tcW w:w="2660" w:type="dxa"/>
          </w:tcPr>
          <w:p w14:paraId="095CA777" w14:textId="7409DC6B" w:rsidR="00EA3AAC" w:rsidRPr="001C604C" w:rsidRDefault="00EA3AAC" w:rsidP="006345EC">
            <w:pPr>
              <w:pStyle w:val="TableParagraph"/>
              <w:spacing w:line="229" w:lineRule="exact"/>
              <w:ind w:left="102"/>
              <w:jc w:val="both"/>
              <w:rPr>
                <w:rFonts w:ascii="Georgia" w:hAnsi="Georgia"/>
                <w:i/>
                <w:sz w:val="20"/>
                <w:szCs w:val="20"/>
              </w:rPr>
            </w:pPr>
            <w:r w:rsidRPr="001C604C">
              <w:rPr>
                <w:rFonts w:ascii="Georgia" w:hAnsi="Georgia"/>
                <w:i/>
                <w:sz w:val="20"/>
                <w:szCs w:val="20"/>
              </w:rPr>
              <w:lastRenderedPageBreak/>
              <w:t>../../../../displayName</w:t>
            </w:r>
          </w:p>
        </w:tc>
        <w:tc>
          <w:tcPr>
            <w:tcW w:w="1417" w:type="dxa"/>
          </w:tcPr>
          <w:p w14:paraId="42913C40" w14:textId="3959E09E" w:rsidR="00EA3AAC" w:rsidRPr="00EA3AAC" w:rsidRDefault="00EA3AAC" w:rsidP="006345EC">
            <w:pPr>
              <w:jc w:val="both"/>
              <w:rPr>
                <w:szCs w:val="20"/>
              </w:rPr>
            </w:pPr>
            <w:r w:rsidRPr="00EA3AAC">
              <w:rPr>
                <w:szCs w:val="20"/>
              </w:rPr>
              <w:t>string</w:t>
            </w:r>
          </w:p>
        </w:tc>
        <w:tc>
          <w:tcPr>
            <w:tcW w:w="4111" w:type="dxa"/>
          </w:tcPr>
          <w:p w14:paraId="58C129AE" w14:textId="480AEF08" w:rsidR="00EA3AAC" w:rsidRPr="00EA3AAC" w:rsidRDefault="00EA3AAC" w:rsidP="006345EC">
            <w:pPr>
              <w:jc w:val="both"/>
              <w:rPr>
                <w:rFonts w:cs="Arial"/>
                <w:szCs w:val="20"/>
              </w:rPr>
            </w:pPr>
            <w:r w:rsidRPr="00EA3AAC">
              <w:rPr>
                <w:szCs w:val="20"/>
              </w:rPr>
              <w:t>Klartext för ATC-kod</w:t>
            </w:r>
          </w:p>
        </w:tc>
        <w:tc>
          <w:tcPr>
            <w:tcW w:w="1418" w:type="dxa"/>
          </w:tcPr>
          <w:p w14:paraId="0568EE87" w14:textId="6680D361"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1..1</w:t>
            </w:r>
          </w:p>
        </w:tc>
      </w:tr>
      <w:tr w:rsidR="00EA3AAC" w14:paraId="198E0808" w14:textId="77777777" w:rsidTr="00514BAB">
        <w:tc>
          <w:tcPr>
            <w:tcW w:w="2660" w:type="dxa"/>
          </w:tcPr>
          <w:p w14:paraId="1881A561" w14:textId="773A2965"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../../../name</w:t>
            </w:r>
          </w:p>
        </w:tc>
        <w:tc>
          <w:tcPr>
            <w:tcW w:w="1417" w:type="dxa"/>
          </w:tcPr>
          <w:p w14:paraId="40B23F66" w14:textId="0D52FCE2" w:rsidR="00EA3AAC" w:rsidRPr="00EA3AAC" w:rsidRDefault="00EA3AAC" w:rsidP="006345EC">
            <w:pPr>
              <w:jc w:val="both"/>
              <w:rPr>
                <w:i/>
                <w:szCs w:val="20"/>
              </w:rPr>
            </w:pPr>
            <w:r w:rsidRPr="00EA3AAC">
              <w:rPr>
                <w:spacing w:val="-1"/>
                <w:szCs w:val="20"/>
              </w:rPr>
              <w:t>string</w:t>
            </w:r>
          </w:p>
        </w:tc>
        <w:tc>
          <w:tcPr>
            <w:tcW w:w="4111" w:type="dxa"/>
          </w:tcPr>
          <w:p w14:paraId="1136F8A2" w14:textId="43BC20E0" w:rsidR="00EA3AAC" w:rsidRPr="00EA3AAC" w:rsidRDefault="00EA3AAC" w:rsidP="006345EC">
            <w:pPr>
              <w:jc w:val="both"/>
              <w:rPr>
                <w:rFonts w:cs="Arial"/>
                <w:i/>
                <w:color w:val="000000"/>
                <w:szCs w:val="20"/>
                <w:lang w:eastAsia="sv-SE"/>
              </w:rPr>
            </w:pPr>
            <w:r w:rsidRPr="00EA3AAC">
              <w:rPr>
                <w:szCs w:val="20"/>
              </w:rPr>
              <w:t>Motsvarar kommande läkemedelskontrakts "produktnamn".</w:t>
            </w:r>
          </w:p>
        </w:tc>
        <w:tc>
          <w:tcPr>
            <w:tcW w:w="1418" w:type="dxa"/>
          </w:tcPr>
          <w:p w14:paraId="04ED2AC2" w14:textId="234602C0"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474A0D76" w14:textId="77777777" w:rsidTr="00514BAB">
        <w:tc>
          <w:tcPr>
            <w:tcW w:w="2660" w:type="dxa"/>
          </w:tcPr>
          <w:p w14:paraId="21C7ACE0" w14:textId="4FE43D44" w:rsidR="00EA3AAC" w:rsidRPr="00EA3AAC" w:rsidRDefault="00EA3AAC" w:rsidP="006345EC">
            <w:pPr>
              <w:pStyle w:val="TableParagraph"/>
              <w:spacing w:line="229" w:lineRule="exact"/>
              <w:ind w:left="102"/>
              <w:jc w:val="both"/>
              <w:rPr>
                <w:rFonts w:ascii="Georgia" w:hAnsi="Georgia"/>
                <w:i/>
                <w:sz w:val="20"/>
                <w:szCs w:val="20"/>
              </w:rPr>
            </w:pPr>
            <w:r w:rsidRPr="00EA3AAC">
              <w:rPr>
                <w:rFonts w:ascii="Georgia" w:hAnsi="Georgia"/>
                <w:sz w:val="20"/>
                <w:szCs w:val="20"/>
              </w:rPr>
              <w:t>../../../typeOfDrug</w:t>
            </w:r>
          </w:p>
        </w:tc>
        <w:tc>
          <w:tcPr>
            <w:tcW w:w="1417" w:type="dxa"/>
          </w:tcPr>
          <w:p w14:paraId="043FCBCB" w14:textId="020F386B" w:rsidR="00EA3AAC" w:rsidRPr="00EA3AAC" w:rsidRDefault="00EA3AAC" w:rsidP="006345EC">
            <w:pPr>
              <w:jc w:val="both"/>
              <w:rPr>
                <w:i/>
                <w:szCs w:val="20"/>
              </w:rPr>
            </w:pPr>
            <w:r w:rsidRPr="00EA3AAC">
              <w:rPr>
                <w:spacing w:val="-1"/>
                <w:szCs w:val="20"/>
              </w:rPr>
              <w:t>CVType</w:t>
            </w:r>
          </w:p>
        </w:tc>
        <w:tc>
          <w:tcPr>
            <w:tcW w:w="4111" w:type="dxa"/>
          </w:tcPr>
          <w:p w14:paraId="1E79E9FD" w14:textId="1CF404C4" w:rsidR="00EA3AAC" w:rsidRPr="00EA3AAC" w:rsidRDefault="00EA3AAC" w:rsidP="006345EC">
            <w:pPr>
              <w:jc w:val="both"/>
              <w:rPr>
                <w:rFonts w:cs="Arial"/>
                <w:i/>
                <w:color w:val="000000"/>
                <w:szCs w:val="20"/>
                <w:lang w:eastAsia="sv-SE"/>
              </w:rPr>
            </w:pPr>
            <w:r w:rsidRPr="00EA3AAC">
              <w:rPr>
                <w:spacing w:val="-1"/>
                <w:szCs w:val="20"/>
              </w:rPr>
              <w:t>Typ av läkemedel. Motsvarande enum: DMARD, bioprep, NSAID, cortisone</w:t>
            </w:r>
          </w:p>
        </w:tc>
        <w:tc>
          <w:tcPr>
            <w:tcW w:w="1418" w:type="dxa"/>
          </w:tcPr>
          <w:p w14:paraId="46124E13" w14:textId="586786E8" w:rsidR="00EA3AAC" w:rsidRPr="00EA3AAC" w:rsidRDefault="00EA3AAC" w:rsidP="006345EC">
            <w:pPr>
              <w:pStyle w:val="TableParagraph"/>
              <w:spacing w:line="226" w:lineRule="exact"/>
              <w:ind w:left="102"/>
              <w:jc w:val="both"/>
              <w:rPr>
                <w:rFonts w:ascii="Georgia" w:hAnsi="Georgia"/>
                <w:i/>
                <w:sz w:val="20"/>
                <w:szCs w:val="20"/>
                <w:lang w:val="en-US"/>
              </w:rPr>
            </w:pPr>
            <w:r w:rsidRPr="00EA3AAC">
              <w:rPr>
                <w:rFonts w:ascii="Georgia" w:hAnsi="Georgia"/>
                <w:spacing w:val="-1"/>
                <w:sz w:val="20"/>
                <w:szCs w:val="20"/>
              </w:rPr>
              <w:t>0..1</w:t>
            </w:r>
          </w:p>
        </w:tc>
      </w:tr>
      <w:tr w:rsidR="00EA3AAC" w14:paraId="6482C6CB" w14:textId="77777777" w:rsidTr="00514BAB">
        <w:tc>
          <w:tcPr>
            <w:tcW w:w="2660" w:type="dxa"/>
          </w:tcPr>
          <w:p w14:paraId="4C7DC196" w14:textId="16AF4980" w:rsidR="00EA3AAC" w:rsidRPr="001C604C" w:rsidRDefault="00EA3AAC" w:rsidP="006345EC">
            <w:pPr>
              <w:pStyle w:val="TableParagraph"/>
              <w:spacing w:line="229" w:lineRule="exact"/>
              <w:ind w:left="102"/>
              <w:jc w:val="both"/>
              <w:rPr>
                <w:rFonts w:ascii="Georgia" w:hAnsi="Georgia"/>
                <w:i/>
                <w:sz w:val="20"/>
                <w:szCs w:val="20"/>
                <w:lang w:val="en-US" w:eastAsia="sv-SE"/>
              </w:rPr>
            </w:pPr>
            <w:r w:rsidRPr="001C604C">
              <w:rPr>
                <w:rFonts w:ascii="Georgia" w:hAnsi="Georgia"/>
                <w:i/>
                <w:sz w:val="20"/>
                <w:szCs w:val="20"/>
              </w:rPr>
              <w:t>../../../../code</w:t>
            </w:r>
          </w:p>
        </w:tc>
        <w:tc>
          <w:tcPr>
            <w:tcW w:w="1417" w:type="dxa"/>
          </w:tcPr>
          <w:p w14:paraId="0F786A24" w14:textId="5DA37775" w:rsidR="00EA3AAC" w:rsidRPr="00EA3AAC" w:rsidRDefault="00EA3AAC" w:rsidP="006345EC">
            <w:pPr>
              <w:jc w:val="both"/>
              <w:rPr>
                <w:szCs w:val="20"/>
                <w:lang w:val="en-GB"/>
              </w:rPr>
            </w:pPr>
            <w:r w:rsidRPr="00EA3AAC">
              <w:rPr>
                <w:szCs w:val="20"/>
              </w:rPr>
              <w:t>string</w:t>
            </w:r>
          </w:p>
        </w:tc>
        <w:tc>
          <w:tcPr>
            <w:tcW w:w="4111" w:type="dxa"/>
          </w:tcPr>
          <w:p w14:paraId="198CA7F8" w14:textId="632ABA0A" w:rsidR="00EA3AAC" w:rsidRPr="00EA3AAC" w:rsidRDefault="00EA3AAC" w:rsidP="006345EC">
            <w:pPr>
              <w:jc w:val="both"/>
              <w:rPr>
                <w:rFonts w:cs="Arial"/>
                <w:i/>
                <w:color w:val="000000"/>
                <w:szCs w:val="20"/>
                <w:lang w:eastAsia="sv-SE"/>
              </w:rPr>
            </w:pPr>
            <w:r w:rsidRPr="00EA3AAC">
              <w:rPr>
                <w:spacing w:val="-1"/>
                <w:szCs w:val="20"/>
              </w:rPr>
              <w:t>Kod enligt producentsystemets kodverk. Om code anges skall också codeSystem samt displayName anges.</w:t>
            </w:r>
          </w:p>
        </w:tc>
        <w:tc>
          <w:tcPr>
            <w:tcW w:w="1418" w:type="dxa"/>
          </w:tcPr>
          <w:p w14:paraId="4414941C" w14:textId="792FF91B"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0..1</w:t>
            </w:r>
          </w:p>
        </w:tc>
      </w:tr>
      <w:tr w:rsidR="00EA3AAC" w14:paraId="3A856E83" w14:textId="77777777" w:rsidTr="00514BAB">
        <w:tc>
          <w:tcPr>
            <w:tcW w:w="2660" w:type="dxa"/>
          </w:tcPr>
          <w:p w14:paraId="2BD2C4C6" w14:textId="40747B18"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w:t>
            </w:r>
          </w:p>
        </w:tc>
        <w:tc>
          <w:tcPr>
            <w:tcW w:w="1417" w:type="dxa"/>
          </w:tcPr>
          <w:p w14:paraId="4FD3A5D6" w14:textId="4FA30BFA" w:rsidR="00EA3AAC" w:rsidRPr="00EA3AAC" w:rsidRDefault="00EA3AAC" w:rsidP="006345EC">
            <w:pPr>
              <w:jc w:val="both"/>
              <w:rPr>
                <w:szCs w:val="20"/>
              </w:rPr>
            </w:pPr>
            <w:r w:rsidRPr="00EA3AAC">
              <w:rPr>
                <w:szCs w:val="20"/>
              </w:rPr>
              <w:t>string</w:t>
            </w:r>
          </w:p>
        </w:tc>
        <w:tc>
          <w:tcPr>
            <w:tcW w:w="4111" w:type="dxa"/>
          </w:tcPr>
          <w:p w14:paraId="058DEEA5" w14:textId="3D0F61DE" w:rsidR="00EA3AAC" w:rsidRPr="00EA3AAC" w:rsidRDefault="00EA3AAC" w:rsidP="006345EC">
            <w:pPr>
              <w:jc w:val="both"/>
              <w:rPr>
                <w:rFonts w:eastAsia="Times New Roman" w:cs="Arial"/>
                <w:szCs w:val="20"/>
              </w:rPr>
            </w:pPr>
            <w:r w:rsidRPr="00EA3AAC">
              <w:rPr>
                <w:spacing w:val="-1"/>
                <w:szCs w:val="20"/>
              </w:rPr>
              <w:t>Anger kodverket som definierar koden. Dvs UID/OID för det kodverk som används. Om codeSystem anges skall också code samt displayName anges.</w:t>
            </w:r>
          </w:p>
        </w:tc>
        <w:tc>
          <w:tcPr>
            <w:tcW w:w="1418" w:type="dxa"/>
          </w:tcPr>
          <w:p w14:paraId="3108D2A2" w14:textId="122A58A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5DFE873" w14:textId="77777777" w:rsidTr="00514BAB">
        <w:tc>
          <w:tcPr>
            <w:tcW w:w="2660" w:type="dxa"/>
          </w:tcPr>
          <w:p w14:paraId="48B5E4E7" w14:textId="7D9760FE"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../../../../codeSystemName</w:t>
            </w:r>
          </w:p>
        </w:tc>
        <w:tc>
          <w:tcPr>
            <w:tcW w:w="1417" w:type="dxa"/>
          </w:tcPr>
          <w:p w14:paraId="051B5859" w14:textId="3370F32D" w:rsidR="00EA3AAC" w:rsidRPr="00EA3AAC" w:rsidRDefault="00EA3AAC" w:rsidP="006345EC">
            <w:pPr>
              <w:jc w:val="both"/>
              <w:rPr>
                <w:i/>
                <w:szCs w:val="20"/>
              </w:rPr>
            </w:pPr>
            <w:r w:rsidRPr="00EA3AAC">
              <w:rPr>
                <w:szCs w:val="20"/>
              </w:rPr>
              <w:t>string</w:t>
            </w:r>
          </w:p>
        </w:tc>
        <w:tc>
          <w:tcPr>
            <w:tcW w:w="4111" w:type="dxa"/>
          </w:tcPr>
          <w:p w14:paraId="05190D6D" w14:textId="0F2DC56A" w:rsidR="00EA3AAC" w:rsidRPr="00EA3AAC" w:rsidRDefault="00EA3AAC" w:rsidP="006345EC">
            <w:pPr>
              <w:jc w:val="both"/>
              <w:rPr>
                <w:i/>
                <w:szCs w:val="20"/>
              </w:rPr>
            </w:pPr>
            <w:r w:rsidRPr="00EA3AAC">
              <w:rPr>
                <w:spacing w:val="-1"/>
                <w:szCs w:val="20"/>
              </w:rPr>
              <w:t>Kodverkets namn i klartext. Skall anges när så är möjligt</w:t>
            </w:r>
          </w:p>
        </w:tc>
        <w:tc>
          <w:tcPr>
            <w:tcW w:w="1418" w:type="dxa"/>
          </w:tcPr>
          <w:p w14:paraId="2D24BFD4" w14:textId="69FB3298"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29874528" w14:textId="77777777" w:rsidTr="00514BAB">
        <w:tc>
          <w:tcPr>
            <w:tcW w:w="2660" w:type="dxa"/>
          </w:tcPr>
          <w:p w14:paraId="19DE8DFD" w14:textId="64D0EF2C"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../../../../codeSystemVersion</w:t>
            </w:r>
          </w:p>
        </w:tc>
        <w:tc>
          <w:tcPr>
            <w:tcW w:w="1417" w:type="dxa"/>
          </w:tcPr>
          <w:p w14:paraId="09F9D6FD" w14:textId="3E7451C9" w:rsidR="00EA3AAC" w:rsidRPr="00EA3AAC" w:rsidRDefault="00EA3AAC" w:rsidP="006345EC">
            <w:pPr>
              <w:jc w:val="both"/>
              <w:rPr>
                <w:i/>
                <w:szCs w:val="20"/>
              </w:rPr>
            </w:pPr>
            <w:r w:rsidRPr="00EA3AAC">
              <w:rPr>
                <w:szCs w:val="20"/>
              </w:rPr>
              <w:t>string</w:t>
            </w:r>
          </w:p>
        </w:tc>
        <w:tc>
          <w:tcPr>
            <w:tcW w:w="4111" w:type="dxa"/>
          </w:tcPr>
          <w:p w14:paraId="50B9649A" w14:textId="0F726DF4" w:rsidR="00EA3AAC" w:rsidRPr="00EA3AAC" w:rsidRDefault="00EA3AAC" w:rsidP="006345EC">
            <w:pPr>
              <w:jc w:val="both"/>
              <w:rPr>
                <w:i/>
                <w:szCs w:val="20"/>
              </w:rPr>
            </w:pPr>
            <w:r w:rsidRPr="00EA3AAC">
              <w:rPr>
                <w:spacing w:val="-1"/>
                <w:szCs w:val="20"/>
              </w:rPr>
              <w:t>Om tillämpbart, versionsangivelse som definierats av det givna kodsystemet.</w:t>
            </w:r>
          </w:p>
        </w:tc>
        <w:tc>
          <w:tcPr>
            <w:tcW w:w="1418" w:type="dxa"/>
          </w:tcPr>
          <w:p w14:paraId="735546BA" w14:textId="33F0ECA1"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14658EB" w14:textId="77777777" w:rsidTr="00514BAB">
        <w:tc>
          <w:tcPr>
            <w:tcW w:w="2660" w:type="dxa"/>
          </w:tcPr>
          <w:p w14:paraId="56161BA1" w14:textId="3CB29ECD"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../../../../displayName</w:t>
            </w:r>
          </w:p>
        </w:tc>
        <w:tc>
          <w:tcPr>
            <w:tcW w:w="1417" w:type="dxa"/>
          </w:tcPr>
          <w:p w14:paraId="292EE667" w14:textId="2B82EECC" w:rsidR="00EA3AAC" w:rsidRPr="00EA3AAC" w:rsidRDefault="00EA3AAC" w:rsidP="006345EC">
            <w:pPr>
              <w:jc w:val="both"/>
              <w:rPr>
                <w:szCs w:val="20"/>
                <w:lang w:val="en-GB"/>
              </w:rPr>
            </w:pPr>
            <w:r w:rsidRPr="00EA3AAC">
              <w:rPr>
                <w:szCs w:val="20"/>
              </w:rPr>
              <w:t>string</w:t>
            </w:r>
          </w:p>
        </w:tc>
        <w:tc>
          <w:tcPr>
            <w:tcW w:w="4111" w:type="dxa"/>
          </w:tcPr>
          <w:p w14:paraId="0749BB03" w14:textId="590FD728" w:rsidR="00EA3AAC" w:rsidRPr="00EA3AAC" w:rsidRDefault="00EA3AAC" w:rsidP="006345EC">
            <w:pPr>
              <w:jc w:val="both"/>
              <w:rPr>
                <w:rFonts w:cs="Arial"/>
                <w:szCs w:val="20"/>
              </w:rPr>
            </w:pPr>
            <w:r w:rsidRPr="00EA3AAC">
              <w:rPr>
                <w:spacing w:val="-1"/>
                <w:szCs w:val="20"/>
              </w:rPr>
              <w:t>Koden i klartext, under vilket det producerande systemet visar koden för sina användare. Om separat displayName inte finns i producerande system skall det ange samma värde som för code.</w:t>
            </w:r>
          </w:p>
        </w:tc>
        <w:tc>
          <w:tcPr>
            <w:tcW w:w="1418" w:type="dxa"/>
          </w:tcPr>
          <w:p w14:paraId="32982168" w14:textId="4FBE0B92" w:rsidR="00EA3AAC" w:rsidRPr="00EA3AAC" w:rsidRDefault="00EA3AAC" w:rsidP="006345EC">
            <w:pPr>
              <w:pStyle w:val="TableParagraph"/>
              <w:spacing w:line="226" w:lineRule="exact"/>
              <w:ind w:left="102"/>
              <w:jc w:val="both"/>
              <w:rPr>
                <w:rFonts w:ascii="Georgia" w:hAnsi="Georgia"/>
                <w:sz w:val="20"/>
                <w:szCs w:val="20"/>
                <w:lang w:val="en-US"/>
              </w:rPr>
            </w:pPr>
            <w:r w:rsidRPr="00EA3AAC">
              <w:rPr>
                <w:rFonts w:ascii="Georgia" w:hAnsi="Georgia"/>
                <w:spacing w:val="-1"/>
                <w:sz w:val="20"/>
                <w:szCs w:val="20"/>
              </w:rPr>
              <w:t>0..1</w:t>
            </w:r>
          </w:p>
        </w:tc>
      </w:tr>
      <w:tr w:rsidR="00EA3AAC" w14:paraId="20CA2FC5" w14:textId="77777777" w:rsidTr="00514BAB">
        <w:tc>
          <w:tcPr>
            <w:tcW w:w="2660" w:type="dxa"/>
          </w:tcPr>
          <w:p w14:paraId="2045B548" w14:textId="48CECB69"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../../../../originalText</w:t>
            </w:r>
          </w:p>
        </w:tc>
        <w:tc>
          <w:tcPr>
            <w:tcW w:w="1417" w:type="dxa"/>
          </w:tcPr>
          <w:p w14:paraId="2D485470" w14:textId="405E6026" w:rsidR="00EA3AAC" w:rsidRPr="00EA3AAC" w:rsidRDefault="00EA3AAC" w:rsidP="006345EC">
            <w:pPr>
              <w:jc w:val="both"/>
              <w:rPr>
                <w:szCs w:val="20"/>
                <w:lang w:val="en-GB"/>
              </w:rPr>
            </w:pPr>
            <w:r w:rsidRPr="00EA3AAC">
              <w:rPr>
                <w:szCs w:val="20"/>
              </w:rPr>
              <w:t>string</w:t>
            </w:r>
          </w:p>
        </w:tc>
        <w:tc>
          <w:tcPr>
            <w:tcW w:w="4111" w:type="dxa"/>
          </w:tcPr>
          <w:p w14:paraId="4ADC18E4" w14:textId="7F9B65F2" w:rsidR="00EA3AAC" w:rsidRPr="00EA3AAC" w:rsidRDefault="00EA3AAC" w:rsidP="006345EC">
            <w:pPr>
              <w:jc w:val="both"/>
              <w:rPr>
                <w:rFonts w:cs="Arial"/>
                <w:szCs w:val="20"/>
              </w:rPr>
            </w:pPr>
            <w:r w:rsidRPr="00EA3AAC">
              <w:rPr>
                <w:spacing w:val="-1"/>
                <w:szCs w:val="20"/>
              </w:rPr>
              <w:t>originalText ska användas vid överföring av värden som kommer från lokala kodverk som ej är identifierade med OID eller när kod helt saknas. I sådana fall skall en beskrivande text anges i originalText. Om originalText anges kan inget av de övriga elementen anges.</w:t>
            </w:r>
          </w:p>
        </w:tc>
        <w:tc>
          <w:tcPr>
            <w:tcW w:w="1418" w:type="dxa"/>
          </w:tcPr>
          <w:p w14:paraId="78B3B240" w14:textId="07A2F472"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7A717AEA" w14:textId="77777777" w:rsidTr="00514BAB">
        <w:tc>
          <w:tcPr>
            <w:tcW w:w="2660" w:type="dxa"/>
          </w:tcPr>
          <w:p w14:paraId="7E0B29E1" w14:textId="118872E3"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../../../dose</w:t>
            </w:r>
          </w:p>
        </w:tc>
        <w:tc>
          <w:tcPr>
            <w:tcW w:w="1417" w:type="dxa"/>
          </w:tcPr>
          <w:p w14:paraId="0D528FE8" w14:textId="3AAC2E28" w:rsidR="00EA3AAC" w:rsidRPr="00EA3AAC" w:rsidRDefault="00EA3AAC" w:rsidP="006345EC">
            <w:pPr>
              <w:jc w:val="both"/>
              <w:rPr>
                <w:i/>
                <w:szCs w:val="20"/>
                <w:lang w:val="en-GB"/>
              </w:rPr>
            </w:pPr>
            <w:r w:rsidRPr="00EA3AAC">
              <w:rPr>
                <w:spacing w:val="-1"/>
                <w:szCs w:val="20"/>
              </w:rPr>
              <w:t>PQType</w:t>
            </w:r>
          </w:p>
        </w:tc>
        <w:tc>
          <w:tcPr>
            <w:tcW w:w="4111" w:type="dxa"/>
          </w:tcPr>
          <w:p w14:paraId="336771CD" w14:textId="7A737724" w:rsidR="00EA3AAC" w:rsidRPr="00EA3AAC" w:rsidRDefault="00EA3AAC" w:rsidP="006345EC">
            <w:pPr>
              <w:jc w:val="both"/>
              <w:rPr>
                <w:rFonts w:cs="Arial"/>
                <w:i/>
                <w:szCs w:val="20"/>
              </w:rPr>
            </w:pPr>
            <w:r w:rsidRPr="00EA3AAC">
              <w:rPr>
                <w:spacing w:val="-1"/>
                <w:szCs w:val="20"/>
              </w:rPr>
              <w:t>Dos.</w:t>
            </w:r>
          </w:p>
        </w:tc>
        <w:tc>
          <w:tcPr>
            <w:tcW w:w="1418" w:type="dxa"/>
          </w:tcPr>
          <w:p w14:paraId="228599FE" w14:textId="3AAE8C46"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0AAEB180" w14:textId="77777777" w:rsidTr="00514BAB">
        <w:tc>
          <w:tcPr>
            <w:tcW w:w="2660" w:type="dxa"/>
          </w:tcPr>
          <w:p w14:paraId="06263E87" w14:textId="55483E5B"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../../../../value</w:t>
            </w:r>
          </w:p>
        </w:tc>
        <w:tc>
          <w:tcPr>
            <w:tcW w:w="1417" w:type="dxa"/>
          </w:tcPr>
          <w:p w14:paraId="04397738" w14:textId="4F8D1C99" w:rsidR="00EA3AAC" w:rsidRPr="00EA3AAC" w:rsidRDefault="00EA3AAC" w:rsidP="006345EC">
            <w:pPr>
              <w:jc w:val="both"/>
              <w:rPr>
                <w:i/>
                <w:szCs w:val="20"/>
                <w:lang w:val="en-GB"/>
              </w:rPr>
            </w:pPr>
            <w:r w:rsidRPr="00EA3AAC">
              <w:rPr>
                <w:spacing w:val="-1"/>
                <w:szCs w:val="20"/>
              </w:rPr>
              <w:t>Double</w:t>
            </w:r>
          </w:p>
        </w:tc>
        <w:tc>
          <w:tcPr>
            <w:tcW w:w="4111" w:type="dxa"/>
          </w:tcPr>
          <w:p w14:paraId="2B9F5F56" w14:textId="738EF6DD" w:rsidR="00EA3AAC" w:rsidRPr="00EA3AAC" w:rsidRDefault="00EA3AAC" w:rsidP="006345EC">
            <w:pPr>
              <w:jc w:val="both"/>
              <w:rPr>
                <w:rFonts w:cs="Arial"/>
                <w:i/>
                <w:szCs w:val="20"/>
              </w:rPr>
            </w:pPr>
            <w:r w:rsidRPr="00EA3AAC">
              <w:rPr>
                <w:spacing w:val="-1"/>
                <w:szCs w:val="20"/>
              </w:rPr>
              <w:t>Mätetal.</w:t>
            </w:r>
          </w:p>
        </w:tc>
        <w:tc>
          <w:tcPr>
            <w:tcW w:w="1418" w:type="dxa"/>
          </w:tcPr>
          <w:p w14:paraId="1C191E5E" w14:textId="4EA181F5"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068ADB3D" w14:textId="77777777" w:rsidTr="00514BAB">
        <w:tc>
          <w:tcPr>
            <w:tcW w:w="2660" w:type="dxa"/>
          </w:tcPr>
          <w:p w14:paraId="78346DF0" w14:textId="25036FA5"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../../../../unit</w:t>
            </w:r>
          </w:p>
        </w:tc>
        <w:tc>
          <w:tcPr>
            <w:tcW w:w="1417" w:type="dxa"/>
          </w:tcPr>
          <w:p w14:paraId="0E6A883A" w14:textId="0FDEC60A" w:rsidR="00EA3AAC" w:rsidRPr="00EA3AAC" w:rsidRDefault="00EA3AAC" w:rsidP="006345EC">
            <w:pPr>
              <w:jc w:val="both"/>
              <w:rPr>
                <w:i/>
                <w:szCs w:val="20"/>
                <w:lang w:val="en-GB"/>
              </w:rPr>
            </w:pPr>
            <w:r w:rsidRPr="00EA3AAC">
              <w:rPr>
                <w:spacing w:val="-1"/>
                <w:szCs w:val="20"/>
              </w:rPr>
              <w:t>string</w:t>
            </w:r>
          </w:p>
        </w:tc>
        <w:tc>
          <w:tcPr>
            <w:tcW w:w="4111" w:type="dxa"/>
          </w:tcPr>
          <w:p w14:paraId="27F8CC40" w14:textId="706030D7" w:rsidR="00EA3AAC" w:rsidRPr="00EA3AAC" w:rsidRDefault="00EA3AAC" w:rsidP="006345EC">
            <w:pPr>
              <w:jc w:val="both"/>
              <w:rPr>
                <w:rFonts w:cs="Arial"/>
                <w:i/>
                <w:szCs w:val="20"/>
              </w:rPr>
            </w:pPr>
            <w:r w:rsidRPr="00EA3AAC">
              <w:rPr>
                <w:spacing w:val="-1"/>
                <w:szCs w:val="20"/>
              </w:rPr>
              <w:t>“mg”</w:t>
            </w:r>
          </w:p>
        </w:tc>
        <w:tc>
          <w:tcPr>
            <w:tcW w:w="1418" w:type="dxa"/>
          </w:tcPr>
          <w:p w14:paraId="0EC0690D" w14:textId="353EA5B0"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1..1</w:t>
            </w:r>
          </w:p>
        </w:tc>
      </w:tr>
      <w:tr w:rsidR="00EA3AAC" w14:paraId="7809E4BA" w14:textId="77777777" w:rsidTr="00514BAB">
        <w:tc>
          <w:tcPr>
            <w:tcW w:w="2660" w:type="dxa"/>
          </w:tcPr>
          <w:p w14:paraId="2CFE2C35" w14:textId="3F6714E6" w:rsidR="00EA3AAC" w:rsidRPr="00EA3AAC" w:rsidRDefault="00EA3AAC" w:rsidP="006345EC">
            <w:pPr>
              <w:pStyle w:val="TableParagraph"/>
              <w:spacing w:line="229" w:lineRule="exact"/>
              <w:ind w:left="102"/>
              <w:jc w:val="both"/>
              <w:rPr>
                <w:rFonts w:ascii="Georgia" w:hAnsi="Georgia"/>
                <w:i/>
                <w:sz w:val="20"/>
                <w:szCs w:val="20"/>
                <w:lang w:val="en-GB"/>
              </w:rPr>
            </w:pPr>
            <w:r w:rsidRPr="00EA3AAC">
              <w:rPr>
                <w:rFonts w:ascii="Georgia" w:hAnsi="Georgia"/>
                <w:sz w:val="20"/>
                <w:szCs w:val="20"/>
              </w:rPr>
              <w:t>../../../datePeriod</w:t>
            </w:r>
          </w:p>
        </w:tc>
        <w:tc>
          <w:tcPr>
            <w:tcW w:w="1417" w:type="dxa"/>
          </w:tcPr>
          <w:p w14:paraId="2DF2C346" w14:textId="70998BBA" w:rsidR="00EA3AAC" w:rsidRPr="00EA3AAC" w:rsidRDefault="00EA3AAC" w:rsidP="006345EC">
            <w:pPr>
              <w:jc w:val="both"/>
              <w:rPr>
                <w:i/>
                <w:szCs w:val="20"/>
                <w:lang w:val="en-GB"/>
              </w:rPr>
            </w:pPr>
            <w:r w:rsidRPr="00EA3AAC">
              <w:rPr>
                <w:spacing w:val="-1"/>
                <w:szCs w:val="20"/>
              </w:rPr>
              <w:t>DatePeriodType</w:t>
            </w:r>
          </w:p>
        </w:tc>
        <w:tc>
          <w:tcPr>
            <w:tcW w:w="4111" w:type="dxa"/>
          </w:tcPr>
          <w:p w14:paraId="553A1BFC" w14:textId="4D92460C" w:rsidR="00EA3AAC" w:rsidRPr="00EA3AAC" w:rsidRDefault="00EA3AAC" w:rsidP="006345EC">
            <w:pPr>
              <w:jc w:val="both"/>
              <w:rPr>
                <w:rFonts w:cs="Arial"/>
                <w:i/>
                <w:szCs w:val="20"/>
              </w:rPr>
            </w:pPr>
            <w:r w:rsidRPr="00EA3AAC">
              <w:rPr>
                <w:spacing w:val="-1"/>
                <w:szCs w:val="20"/>
              </w:rPr>
              <w:t>Motsvarande insättnings- och utsättningsdatum.</w:t>
            </w:r>
          </w:p>
        </w:tc>
        <w:tc>
          <w:tcPr>
            <w:tcW w:w="1418" w:type="dxa"/>
          </w:tcPr>
          <w:p w14:paraId="31507E4C" w14:textId="7F960E5A"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4794DCFD" w14:textId="77777777" w:rsidTr="001C604C">
        <w:trPr>
          <w:trHeight w:val="112"/>
        </w:trPr>
        <w:tc>
          <w:tcPr>
            <w:tcW w:w="2660" w:type="dxa"/>
          </w:tcPr>
          <w:p w14:paraId="1E6D6260" w14:textId="3AB1844A" w:rsidR="00EA3AAC" w:rsidRPr="001C604C" w:rsidRDefault="00EA3AAC" w:rsidP="006345EC">
            <w:pPr>
              <w:pStyle w:val="TableParagraph"/>
              <w:spacing w:line="229" w:lineRule="exact"/>
              <w:ind w:left="102"/>
              <w:jc w:val="both"/>
              <w:rPr>
                <w:rFonts w:ascii="Georgia" w:hAnsi="Georgia"/>
                <w:i/>
                <w:sz w:val="20"/>
                <w:szCs w:val="20"/>
                <w:lang w:val="en-GB"/>
              </w:rPr>
            </w:pPr>
            <w:r w:rsidRPr="001C604C">
              <w:rPr>
                <w:rFonts w:ascii="Georgia" w:hAnsi="Georgia"/>
                <w:i/>
                <w:sz w:val="20"/>
                <w:szCs w:val="20"/>
              </w:rPr>
              <w:t>../../../../start</w:t>
            </w:r>
          </w:p>
        </w:tc>
        <w:tc>
          <w:tcPr>
            <w:tcW w:w="1417" w:type="dxa"/>
          </w:tcPr>
          <w:p w14:paraId="6563BC0A" w14:textId="472CCC72" w:rsidR="00EA3AAC" w:rsidRPr="00EA3AAC" w:rsidRDefault="00EA3AAC" w:rsidP="006345EC">
            <w:pPr>
              <w:jc w:val="both"/>
              <w:rPr>
                <w:i/>
                <w:szCs w:val="20"/>
                <w:lang w:val="en-GB"/>
              </w:rPr>
            </w:pPr>
            <w:r w:rsidRPr="00EA3AAC">
              <w:rPr>
                <w:spacing w:val="-1"/>
                <w:szCs w:val="20"/>
              </w:rPr>
              <w:t>DateType</w:t>
            </w:r>
          </w:p>
        </w:tc>
        <w:tc>
          <w:tcPr>
            <w:tcW w:w="4111" w:type="dxa"/>
          </w:tcPr>
          <w:p w14:paraId="3E31AA31" w14:textId="1CAC08C8" w:rsidR="00EA3AAC" w:rsidRPr="00EA3AAC" w:rsidRDefault="00EA3AAC" w:rsidP="006345EC">
            <w:pPr>
              <w:jc w:val="both"/>
              <w:rPr>
                <w:rFonts w:cs="Arial"/>
                <w:i/>
                <w:szCs w:val="20"/>
              </w:rPr>
            </w:pPr>
            <w:r w:rsidRPr="00EA3AAC">
              <w:rPr>
                <w:spacing w:val="-1"/>
                <w:szCs w:val="20"/>
              </w:rPr>
              <w:t>Startdatum. Format ÅÅÅÅMMDD.</w:t>
            </w:r>
          </w:p>
        </w:tc>
        <w:tc>
          <w:tcPr>
            <w:tcW w:w="1418" w:type="dxa"/>
          </w:tcPr>
          <w:p w14:paraId="125AFC7C" w14:textId="0ED9B28E"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r w:rsidR="00EA3AAC" w14:paraId="18199623" w14:textId="77777777" w:rsidTr="00514BAB">
        <w:tc>
          <w:tcPr>
            <w:tcW w:w="2660" w:type="dxa"/>
          </w:tcPr>
          <w:p w14:paraId="638CEBDA" w14:textId="50A3B984" w:rsidR="00EA3AAC" w:rsidRPr="001C604C" w:rsidRDefault="00EA3AAC" w:rsidP="006345EC">
            <w:pPr>
              <w:pStyle w:val="TableParagraph"/>
              <w:spacing w:line="229" w:lineRule="exact"/>
              <w:ind w:left="102"/>
              <w:jc w:val="both"/>
              <w:rPr>
                <w:rFonts w:ascii="Georgia" w:hAnsi="Georgia"/>
                <w:i/>
                <w:sz w:val="20"/>
                <w:szCs w:val="20"/>
                <w:lang w:eastAsia="sv-SE"/>
              </w:rPr>
            </w:pPr>
            <w:r w:rsidRPr="001C604C">
              <w:rPr>
                <w:rFonts w:ascii="Georgia" w:hAnsi="Georgia"/>
                <w:i/>
                <w:sz w:val="20"/>
                <w:szCs w:val="20"/>
              </w:rPr>
              <w:t>../../../../end</w:t>
            </w:r>
          </w:p>
        </w:tc>
        <w:tc>
          <w:tcPr>
            <w:tcW w:w="1417" w:type="dxa"/>
          </w:tcPr>
          <w:p w14:paraId="3040EBD4" w14:textId="3410E52E" w:rsidR="00EA3AAC" w:rsidRPr="00EA3AAC" w:rsidRDefault="00EA3AAC" w:rsidP="006345EC">
            <w:pPr>
              <w:jc w:val="both"/>
              <w:rPr>
                <w:szCs w:val="20"/>
              </w:rPr>
            </w:pPr>
            <w:r w:rsidRPr="00EA3AAC">
              <w:rPr>
                <w:spacing w:val="-1"/>
                <w:szCs w:val="20"/>
              </w:rPr>
              <w:t>DateType</w:t>
            </w:r>
          </w:p>
        </w:tc>
        <w:tc>
          <w:tcPr>
            <w:tcW w:w="4111" w:type="dxa"/>
          </w:tcPr>
          <w:p w14:paraId="45A3FCF5" w14:textId="0734E297" w:rsidR="00EA3AAC" w:rsidRPr="00EA3AAC" w:rsidRDefault="00EA3AAC" w:rsidP="006345EC">
            <w:pPr>
              <w:jc w:val="both"/>
              <w:rPr>
                <w:rFonts w:cs="Arial"/>
                <w:i/>
                <w:szCs w:val="20"/>
              </w:rPr>
            </w:pPr>
            <w:r w:rsidRPr="00EA3AAC">
              <w:rPr>
                <w:spacing w:val="-1"/>
                <w:szCs w:val="20"/>
              </w:rPr>
              <w:t>Slutdatum. Format ÅÅÅÅMMDD.</w:t>
            </w:r>
          </w:p>
        </w:tc>
        <w:tc>
          <w:tcPr>
            <w:tcW w:w="1418" w:type="dxa"/>
          </w:tcPr>
          <w:p w14:paraId="3F2C0DC8" w14:textId="12E57C45"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9AF8A0A" w14:textId="77777777" w:rsidTr="00514BAB">
        <w:tc>
          <w:tcPr>
            <w:tcW w:w="2660" w:type="dxa"/>
          </w:tcPr>
          <w:p w14:paraId="596D4DAB" w14:textId="08DD2C80" w:rsidR="00EA3AAC" w:rsidRPr="00EA3AAC" w:rsidRDefault="00EA3AAC" w:rsidP="006345EC">
            <w:pPr>
              <w:pStyle w:val="TableParagraph"/>
              <w:spacing w:line="229" w:lineRule="exact"/>
              <w:ind w:left="102"/>
              <w:jc w:val="both"/>
              <w:rPr>
                <w:rFonts w:ascii="Georgia" w:hAnsi="Georgia"/>
                <w:sz w:val="20"/>
                <w:szCs w:val="20"/>
                <w:lang w:eastAsia="sv-SE"/>
              </w:rPr>
            </w:pPr>
            <w:r w:rsidRPr="00EA3AAC">
              <w:rPr>
                <w:rFonts w:ascii="Georgia" w:hAnsi="Georgia"/>
                <w:sz w:val="20"/>
                <w:szCs w:val="20"/>
              </w:rPr>
              <w:t>../../../endCause</w:t>
            </w:r>
          </w:p>
        </w:tc>
        <w:tc>
          <w:tcPr>
            <w:tcW w:w="1417" w:type="dxa"/>
          </w:tcPr>
          <w:p w14:paraId="51497EA6" w14:textId="2800DE47" w:rsidR="00EA3AAC" w:rsidRPr="00EA3AAC" w:rsidRDefault="00EA3AAC" w:rsidP="006345EC">
            <w:pPr>
              <w:jc w:val="both"/>
              <w:rPr>
                <w:szCs w:val="20"/>
              </w:rPr>
            </w:pPr>
            <w:r w:rsidRPr="00EA3AAC">
              <w:rPr>
                <w:spacing w:val="-1"/>
                <w:szCs w:val="20"/>
              </w:rPr>
              <w:t>string</w:t>
            </w:r>
          </w:p>
        </w:tc>
        <w:tc>
          <w:tcPr>
            <w:tcW w:w="4111" w:type="dxa"/>
          </w:tcPr>
          <w:p w14:paraId="0B8C84DE" w14:textId="445C10FA" w:rsidR="00EA3AAC" w:rsidRPr="00EA3AAC" w:rsidRDefault="00EA3AAC" w:rsidP="006345EC">
            <w:pPr>
              <w:jc w:val="both"/>
              <w:rPr>
                <w:rFonts w:cs="Arial"/>
                <w:szCs w:val="20"/>
              </w:rPr>
            </w:pPr>
            <w:r w:rsidRPr="00EA3AAC">
              <w:rPr>
                <w:spacing w:val="-1"/>
                <w:szCs w:val="20"/>
              </w:rPr>
              <w:t>Motsvarar kommande läkemedelskontrakts "utsättningsorsak".</w:t>
            </w:r>
          </w:p>
        </w:tc>
        <w:tc>
          <w:tcPr>
            <w:tcW w:w="1418" w:type="dxa"/>
          </w:tcPr>
          <w:p w14:paraId="28D1F4F8" w14:textId="1B040FBA" w:rsidR="00EA3AAC" w:rsidRPr="00EA3AAC" w:rsidRDefault="00EA3AAC" w:rsidP="006345EC">
            <w:pPr>
              <w:pStyle w:val="TableParagraph"/>
              <w:spacing w:line="226" w:lineRule="exact"/>
              <w:ind w:left="102"/>
              <w:jc w:val="both"/>
              <w:rPr>
                <w:rFonts w:ascii="Georgia" w:hAnsi="Georgia"/>
                <w:sz w:val="20"/>
                <w:szCs w:val="20"/>
              </w:rPr>
            </w:pPr>
            <w:r w:rsidRPr="00EA3AAC">
              <w:rPr>
                <w:rFonts w:ascii="Georgia" w:hAnsi="Georgia"/>
                <w:spacing w:val="-1"/>
                <w:sz w:val="20"/>
                <w:szCs w:val="20"/>
              </w:rPr>
              <w:t>0..1</w:t>
            </w:r>
          </w:p>
        </w:tc>
      </w:tr>
      <w:tr w:rsidR="00EA3AAC" w14:paraId="1EC00190" w14:textId="77777777" w:rsidTr="00514BAB">
        <w:tc>
          <w:tcPr>
            <w:tcW w:w="2660" w:type="dxa"/>
          </w:tcPr>
          <w:p w14:paraId="78B40B24" w14:textId="05DC224C" w:rsidR="00EA3AAC" w:rsidRPr="00EA3AAC" w:rsidRDefault="00EA3AAC" w:rsidP="006345EC">
            <w:pPr>
              <w:pStyle w:val="TableParagraph"/>
              <w:spacing w:line="229" w:lineRule="exact"/>
              <w:ind w:left="102"/>
              <w:jc w:val="both"/>
              <w:rPr>
                <w:rFonts w:ascii="Georgia" w:hAnsi="Georgia"/>
                <w:i/>
                <w:sz w:val="20"/>
                <w:szCs w:val="20"/>
                <w:lang w:eastAsia="sv-SE"/>
              </w:rPr>
            </w:pPr>
            <w:r w:rsidRPr="00EA3AAC">
              <w:rPr>
                <w:rFonts w:ascii="Georgia" w:hAnsi="Georgia"/>
                <w:sz w:val="20"/>
                <w:szCs w:val="20"/>
              </w:rPr>
              <w:t>../../../interval</w:t>
            </w:r>
          </w:p>
        </w:tc>
        <w:tc>
          <w:tcPr>
            <w:tcW w:w="1417" w:type="dxa"/>
          </w:tcPr>
          <w:p w14:paraId="2E1C6901" w14:textId="691C7B46" w:rsidR="00EA3AAC" w:rsidRPr="00EA3AAC" w:rsidRDefault="00EA3AAC" w:rsidP="006345EC">
            <w:pPr>
              <w:jc w:val="both"/>
              <w:rPr>
                <w:i/>
                <w:szCs w:val="20"/>
              </w:rPr>
            </w:pPr>
            <w:r w:rsidRPr="00EA3AAC">
              <w:rPr>
                <w:spacing w:val="-1"/>
                <w:szCs w:val="20"/>
              </w:rPr>
              <w:t>string</w:t>
            </w:r>
          </w:p>
        </w:tc>
        <w:tc>
          <w:tcPr>
            <w:tcW w:w="4111" w:type="dxa"/>
          </w:tcPr>
          <w:p w14:paraId="12F507D5" w14:textId="04B21914" w:rsidR="00EA3AAC" w:rsidRPr="00EA3AAC" w:rsidRDefault="00EA3AAC" w:rsidP="006345EC">
            <w:pPr>
              <w:jc w:val="both"/>
              <w:rPr>
                <w:rFonts w:cs="Arial"/>
                <w:i/>
                <w:szCs w:val="20"/>
              </w:rPr>
            </w:pPr>
            <w:r w:rsidRPr="00EA3AAC">
              <w:rPr>
                <w:spacing w:val="-1"/>
                <w:szCs w:val="20"/>
              </w:rPr>
              <w:t>Intervall/frekvens för dos.</w:t>
            </w:r>
          </w:p>
        </w:tc>
        <w:tc>
          <w:tcPr>
            <w:tcW w:w="1418" w:type="dxa"/>
          </w:tcPr>
          <w:p w14:paraId="5D3A4042" w14:textId="3F78D647" w:rsidR="00EA3AAC" w:rsidRPr="00EA3AAC" w:rsidRDefault="00EA3AAC" w:rsidP="006345EC">
            <w:pPr>
              <w:pStyle w:val="TableParagraph"/>
              <w:spacing w:line="226" w:lineRule="exact"/>
              <w:ind w:left="102"/>
              <w:jc w:val="both"/>
              <w:rPr>
                <w:rFonts w:ascii="Georgia" w:hAnsi="Georgia"/>
                <w:i/>
                <w:sz w:val="20"/>
                <w:szCs w:val="20"/>
              </w:rPr>
            </w:pPr>
            <w:r w:rsidRPr="00EA3AAC">
              <w:rPr>
                <w:rFonts w:ascii="Georgia" w:hAnsi="Georgia"/>
                <w:spacing w:val="-1"/>
                <w:sz w:val="20"/>
                <w:szCs w:val="20"/>
              </w:rPr>
              <w:t>0..1</w:t>
            </w:r>
          </w:p>
        </w:tc>
      </w:tr>
    </w:tbl>
    <w:p w14:paraId="1A9CCDFC" w14:textId="77777777" w:rsidR="007E47C0" w:rsidRDefault="007E47C0" w:rsidP="006345EC">
      <w:pPr>
        <w:jc w:val="both"/>
      </w:pPr>
    </w:p>
    <w:p w14:paraId="0C970D8C" w14:textId="77777777" w:rsidR="007E47C0" w:rsidRPr="00ED19D0" w:rsidRDefault="007E47C0" w:rsidP="006345EC">
      <w:pPr>
        <w:pStyle w:val="BodyText"/>
      </w:pPr>
    </w:p>
    <w:p w14:paraId="19EF74E6" w14:textId="77777777" w:rsidR="007E47C0" w:rsidRDefault="00776D68" w:rsidP="006345EC">
      <w:pPr>
        <w:pStyle w:val="Heading3"/>
        <w:jc w:val="both"/>
      </w:pPr>
      <w:bookmarkStart w:id="116" w:name="_Toc380616211"/>
      <w:r>
        <w:t>Övriga regler</w:t>
      </w:r>
      <w:bookmarkEnd w:id="116"/>
    </w:p>
    <w:p w14:paraId="12646882" w14:textId="2317E546" w:rsidR="007E47C0" w:rsidRDefault="008E6A45" w:rsidP="006345EC">
      <w:pPr>
        <w:jc w:val="both"/>
      </w:pPr>
      <w:r>
        <w:t>Inga fältregler utöver de som är beskrivna ovan.</w:t>
      </w:r>
    </w:p>
    <w:p w14:paraId="72A315AF" w14:textId="77777777" w:rsidR="007E47C0" w:rsidRDefault="007E47C0" w:rsidP="006345EC">
      <w:pPr>
        <w:jc w:val="both"/>
        <w:rPr>
          <w:color w:val="4F81BD" w:themeColor="accent1"/>
        </w:rPr>
      </w:pPr>
    </w:p>
    <w:p w14:paraId="7583DBAC" w14:textId="77777777" w:rsidR="00776D68" w:rsidRPr="00776D68" w:rsidRDefault="00776D68" w:rsidP="006345EC">
      <w:pPr>
        <w:pStyle w:val="Heading4"/>
        <w:jc w:val="both"/>
      </w:pPr>
      <w:r w:rsidRPr="00776D68">
        <w:lastRenderedPageBreak/>
        <w:t>Icke funktionella krav</w:t>
      </w:r>
    </w:p>
    <w:p w14:paraId="27D59DA1" w14:textId="77777777" w:rsidR="008E6A45" w:rsidRPr="00E146AE" w:rsidRDefault="008E6A45" w:rsidP="006345EC">
      <w:pPr>
        <w:jc w:val="both"/>
      </w:pPr>
      <w:r w:rsidRPr="00E146AE">
        <w:t>Inga övriga icke funktionella krav.</w:t>
      </w:r>
    </w:p>
    <w:p w14:paraId="3BA914C1" w14:textId="77777777" w:rsidR="007E47C0" w:rsidRPr="00776D68" w:rsidRDefault="007E47C0" w:rsidP="006345EC">
      <w:pPr>
        <w:pStyle w:val="Heading5"/>
        <w:jc w:val="both"/>
      </w:pPr>
      <w:r w:rsidRPr="00776D68">
        <w:t>SLA-krav</w:t>
      </w:r>
    </w:p>
    <w:p w14:paraId="65ED89DE" w14:textId="62BCEA1B" w:rsidR="00793064" w:rsidRPr="008E6A45" w:rsidRDefault="008E6A45" w:rsidP="006345EC">
      <w:pPr>
        <w:jc w:val="both"/>
      </w:pPr>
      <w:r w:rsidRPr="00E146AE">
        <w:t>Inga avvikande SLA-krav</w:t>
      </w:r>
      <w:r>
        <w:t>.</w:t>
      </w:r>
      <w:bookmarkEnd w:id="0"/>
      <w:r>
        <w:rPr>
          <w:rFonts w:eastAsia="Times New Roman"/>
          <w:bCs/>
          <w:sz w:val="30"/>
          <w:szCs w:val="28"/>
        </w:rPr>
        <w:t xml:space="preserve"> </w:t>
      </w:r>
    </w:p>
    <w:sectPr w:rsidR="00793064" w:rsidRPr="008E6A45"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61733" w14:textId="77777777" w:rsidR="006A67C9" w:rsidRDefault="006A67C9" w:rsidP="00C72B17">
      <w:pPr>
        <w:spacing w:line="240" w:lineRule="auto"/>
      </w:pPr>
      <w:r>
        <w:separator/>
      </w:r>
    </w:p>
  </w:endnote>
  <w:endnote w:type="continuationSeparator" w:id="0">
    <w:p w14:paraId="768C5647" w14:textId="77777777" w:rsidR="006A67C9" w:rsidRDefault="006A67C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7A7129" w:rsidRDefault="007A7129">
    <w:pPr>
      <w:pStyle w:val="Footer"/>
    </w:pPr>
  </w:p>
  <w:p w14:paraId="12C113D0" w14:textId="77777777" w:rsidR="007A7129" w:rsidRDefault="007A7129">
    <w:pPr>
      <w:pStyle w:val="Footer"/>
    </w:pPr>
  </w:p>
  <w:p w14:paraId="1421CB49" w14:textId="77777777" w:rsidR="007A7129" w:rsidRDefault="007A7129">
    <w:pPr>
      <w:pStyle w:val="Footer"/>
    </w:pPr>
  </w:p>
  <w:p w14:paraId="6F807640" w14:textId="77777777" w:rsidR="007A7129" w:rsidRDefault="007A7129">
    <w:pPr>
      <w:pStyle w:val="Footer"/>
    </w:pPr>
  </w:p>
  <w:p w14:paraId="2E456113" w14:textId="77777777" w:rsidR="007A7129" w:rsidRDefault="007A7129">
    <w:pPr>
      <w:pStyle w:val="Footer"/>
    </w:pPr>
  </w:p>
  <w:p w14:paraId="36A9D811" w14:textId="77777777" w:rsidR="007A7129" w:rsidRDefault="007A7129">
    <w:pPr>
      <w:pStyle w:val="Footer"/>
    </w:pPr>
  </w:p>
  <w:p w14:paraId="2CD2C690" w14:textId="77777777" w:rsidR="007A7129" w:rsidRDefault="007A7129" w:rsidP="00956547">
    <w:pPr>
      <w:pStyle w:val="Footer"/>
    </w:pPr>
    <w:bookmarkStart w:id="130"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0"/>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FFEF" w14:textId="77777777" w:rsidR="006A67C9" w:rsidRDefault="006A67C9" w:rsidP="00C72B17">
      <w:pPr>
        <w:spacing w:line="240" w:lineRule="auto"/>
      </w:pPr>
      <w:r>
        <w:separator/>
      </w:r>
    </w:p>
  </w:footnote>
  <w:footnote w:type="continuationSeparator" w:id="0">
    <w:p w14:paraId="2152A9FE" w14:textId="77777777" w:rsidR="006A67C9" w:rsidRDefault="006A67C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10C0299" w:rsidR="007A7129" w:rsidRDefault="007A7129"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17" w:name="Date1"/>
    <w:r w:rsidR="00393514">
      <w:t>20</w:t>
    </w:r>
    <w:r>
      <w:t xml:space="preserve"> februari 201</w:t>
    </w:r>
    <w:bookmarkEnd w:id="117"/>
    <w:r>
      <w:t>4</w:t>
    </w:r>
  </w:p>
  <w:p w14:paraId="005707D8" w14:textId="588DF0F6" w:rsidR="007A7129" w:rsidRDefault="007A7129" w:rsidP="008303EF">
    <w:pPr>
      <w:tabs>
        <w:tab w:val="left" w:pos="6237"/>
      </w:tabs>
    </w:pPr>
    <w:r>
      <w:tab/>
    </w:r>
    <w:bookmarkStart w:id="118" w:name="LDnr1"/>
    <w:bookmarkEnd w:id="118"/>
    <w:r>
      <w:t xml:space="preserve"> </w:t>
    </w:r>
    <w:bookmarkStart w:id="119" w:name="Dnr1"/>
    <w:bookmarkEnd w:id="119"/>
    <w:r>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17D3">
                            <w:rPr>
                              <w:noProof/>
                              <w:sz w:val="16"/>
                              <w:szCs w:val="16"/>
                            </w:rPr>
                            <w:t>5</w:t>
                          </w:r>
                          <w:r w:rsidRPr="00E12C4A">
                            <w:rPr>
                              <w:sz w:val="16"/>
                              <w:szCs w:val="16"/>
                            </w:rPr>
                            <w:fldChar w:fldCharType="end"/>
                          </w:r>
                          <w:r w:rsidRPr="00E12C4A">
                            <w:rPr>
                              <w:sz w:val="16"/>
                              <w:szCs w:val="16"/>
                            </w:rPr>
                            <w:t xml:space="preserve"> (</w:t>
                          </w:r>
                          <w:r w:rsidR="00EE17D3">
                            <w:fldChar w:fldCharType="begin"/>
                          </w:r>
                          <w:r w:rsidR="00EE17D3">
                            <w:instrText xml:space="preserve"> SECTIONPAGES   \* MERGEFORMAT </w:instrText>
                          </w:r>
                          <w:r w:rsidR="00EE17D3">
                            <w:fldChar w:fldCharType="separate"/>
                          </w:r>
                          <w:r w:rsidR="00EE17D3" w:rsidRPr="00EE17D3">
                            <w:rPr>
                              <w:noProof/>
                              <w:sz w:val="16"/>
                              <w:szCs w:val="16"/>
                            </w:rPr>
                            <w:t>29</w:t>
                          </w:r>
                          <w:r w:rsidR="00EE17D3">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4796C752" w:rsidR="007A7129" w:rsidRPr="00C05223" w:rsidRDefault="007A7129"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17D3">
                      <w:rPr>
                        <w:noProof/>
                        <w:sz w:val="16"/>
                        <w:szCs w:val="16"/>
                      </w:rPr>
                      <w:t>5</w:t>
                    </w:r>
                    <w:r w:rsidRPr="00E12C4A">
                      <w:rPr>
                        <w:sz w:val="16"/>
                        <w:szCs w:val="16"/>
                      </w:rPr>
                      <w:fldChar w:fldCharType="end"/>
                    </w:r>
                    <w:r w:rsidRPr="00E12C4A">
                      <w:rPr>
                        <w:sz w:val="16"/>
                        <w:szCs w:val="16"/>
                      </w:rPr>
                      <w:t xml:space="preserve"> (</w:t>
                    </w:r>
                    <w:r w:rsidR="00EE17D3">
                      <w:fldChar w:fldCharType="begin"/>
                    </w:r>
                    <w:r w:rsidR="00EE17D3">
                      <w:instrText xml:space="preserve"> SECTIONPAGES   \* MERGEFORMAT </w:instrText>
                    </w:r>
                    <w:r w:rsidR="00EE17D3">
                      <w:fldChar w:fldCharType="separate"/>
                    </w:r>
                    <w:r w:rsidR="00EE17D3" w:rsidRPr="00EE17D3">
                      <w:rPr>
                        <w:noProof/>
                        <w:sz w:val="16"/>
                        <w:szCs w:val="16"/>
                      </w:rPr>
                      <w:t>29</w:t>
                    </w:r>
                    <w:r w:rsidR="00EE17D3">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207008A" w:rsidR="007A7129" w:rsidRDefault="007A7129"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0" w:name="Date"/>
    <w:r w:rsidR="00393514">
      <w:t>20</w:t>
    </w:r>
    <w:r>
      <w:t xml:space="preserve"> februari 201</w:t>
    </w:r>
    <w:bookmarkEnd w:id="120"/>
    <w:r>
      <w:t>4</w:t>
    </w:r>
  </w:p>
  <w:p w14:paraId="587ABBD2" w14:textId="760E31E6" w:rsidR="007A7129" w:rsidRDefault="007A7129" w:rsidP="00D774BC">
    <w:pPr>
      <w:tabs>
        <w:tab w:val="left" w:pos="6237"/>
      </w:tabs>
    </w:pPr>
    <w:r>
      <w:tab/>
    </w:r>
    <w:bookmarkStart w:id="121" w:name="LDnr"/>
    <w:bookmarkStart w:id="122" w:name="Dnr"/>
    <w:bookmarkEnd w:id="121"/>
    <w:bookmarkEnd w:id="122"/>
  </w:p>
  <w:p w14:paraId="77845D5F" w14:textId="77777777" w:rsidR="007A7129" w:rsidRDefault="007A7129"/>
  <w:tbl>
    <w:tblPr>
      <w:tblW w:w="9180" w:type="dxa"/>
      <w:tblLayout w:type="fixed"/>
      <w:tblLook w:val="04A0" w:firstRow="1" w:lastRow="0" w:firstColumn="1" w:lastColumn="0" w:noHBand="0" w:noVBand="1"/>
    </w:tblPr>
    <w:tblGrid>
      <w:gridCol w:w="956"/>
      <w:gridCol w:w="1199"/>
      <w:gridCol w:w="4049"/>
      <w:gridCol w:w="2976"/>
    </w:tblGrid>
    <w:tr w:rsidR="007A7129" w:rsidRPr="0024387D" w14:paraId="7770CDCA" w14:textId="77777777" w:rsidTr="00364AE6">
      <w:tc>
        <w:tcPr>
          <w:tcW w:w="2155" w:type="dxa"/>
          <w:gridSpan w:val="2"/>
        </w:tcPr>
        <w:p w14:paraId="2BFF0FE8" w14:textId="77777777" w:rsidR="007A7129" w:rsidRPr="00707E93" w:rsidRDefault="007A7129" w:rsidP="00514BAB">
          <w:pPr>
            <w:pStyle w:val="Header"/>
            <w:rPr>
              <w:rFonts w:cs="Georgia"/>
              <w:sz w:val="14"/>
              <w:szCs w:val="14"/>
            </w:rPr>
          </w:pPr>
          <w:r w:rsidRPr="00707E93">
            <w:rPr>
              <w:rFonts w:cs="Georgia"/>
              <w:sz w:val="14"/>
              <w:szCs w:val="14"/>
            </w:rPr>
            <w:t>Center för eHälsa i samverkan</w:t>
          </w:r>
        </w:p>
        <w:p w14:paraId="7311FDA3" w14:textId="77777777" w:rsidR="007A7129" w:rsidRPr="00707E93" w:rsidRDefault="007A7129" w:rsidP="00514BAB">
          <w:pPr>
            <w:pStyle w:val="Header"/>
            <w:rPr>
              <w:rFonts w:cs="Georgia"/>
              <w:sz w:val="12"/>
              <w:szCs w:val="12"/>
            </w:rPr>
          </w:pPr>
          <w:r w:rsidRPr="00707E93">
            <w:rPr>
              <w:rFonts w:cs="Georgia"/>
              <w:sz w:val="12"/>
              <w:szCs w:val="12"/>
            </w:rPr>
            <w:t>Hornsgatan 20, 118 82 Stockholm</w:t>
          </w:r>
        </w:p>
        <w:p w14:paraId="143C4590" w14:textId="77777777" w:rsidR="007A7129" w:rsidRPr="00707E93" w:rsidRDefault="007A7129" w:rsidP="00514BAB">
          <w:pPr>
            <w:pStyle w:val="Header"/>
            <w:rPr>
              <w:rFonts w:cs="Georgia"/>
              <w:sz w:val="12"/>
              <w:szCs w:val="12"/>
            </w:rPr>
          </w:pPr>
          <w:r w:rsidRPr="00707E93">
            <w:rPr>
              <w:rFonts w:cs="Georgia"/>
              <w:sz w:val="12"/>
              <w:szCs w:val="12"/>
            </w:rPr>
            <w:t>Vxl: 08-452 70 00</w:t>
          </w:r>
          <w:bookmarkStart w:id="123" w:name="PhoneDirect"/>
          <w:bookmarkStart w:id="124" w:name="LMobile"/>
          <w:bookmarkEnd w:id="123"/>
          <w:bookmarkEnd w:id="124"/>
          <w:r w:rsidRPr="00707E93">
            <w:rPr>
              <w:rFonts w:cs="Georgia"/>
              <w:sz w:val="12"/>
              <w:szCs w:val="12"/>
            </w:rPr>
            <w:t xml:space="preserve"> </w:t>
          </w:r>
          <w:bookmarkStart w:id="125" w:name="Mobile"/>
          <w:bookmarkEnd w:id="125"/>
        </w:p>
        <w:p w14:paraId="674555CA" w14:textId="77777777" w:rsidR="007A7129" w:rsidRPr="00707E93" w:rsidRDefault="007A7129" w:rsidP="00514BAB">
          <w:pPr>
            <w:pStyle w:val="Header"/>
            <w:rPr>
              <w:rFonts w:cs="Georgia"/>
              <w:sz w:val="12"/>
              <w:szCs w:val="12"/>
            </w:rPr>
          </w:pPr>
        </w:p>
        <w:bookmarkStart w:id="126" w:name="Email"/>
        <w:bookmarkEnd w:id="126"/>
        <w:p w14:paraId="1389D9DA" w14:textId="004103EB" w:rsidR="007A7129" w:rsidRPr="00707E93" w:rsidRDefault="007A7129" w:rsidP="00514BAB">
          <w:pPr>
            <w:pStyle w:val="Header"/>
            <w:rPr>
              <w:rFonts w:cs="Georgia"/>
              <w:sz w:val="12"/>
              <w:szCs w:val="12"/>
            </w:rPr>
          </w:pPr>
          <w:r w:rsidRPr="000D7365">
            <w:rPr>
              <w:rFonts w:cs="Georgia"/>
              <w:sz w:val="12"/>
              <w:szCs w:val="12"/>
            </w:rPr>
            <w:fldChar w:fldCharType="begin"/>
          </w:r>
          <w:r w:rsidRPr="000D7365">
            <w:rPr>
              <w:rFonts w:cs="Georgia"/>
              <w:sz w:val="12"/>
              <w:szCs w:val="12"/>
            </w:rPr>
            <w:instrText xml:space="preserve"> AUTHOR   \* MERGEFORMAT </w:instrText>
          </w:r>
          <w:r w:rsidRPr="000D7365">
            <w:rPr>
              <w:rFonts w:cs="Georgia"/>
              <w:sz w:val="12"/>
              <w:szCs w:val="12"/>
            </w:rPr>
            <w:fldChar w:fldCharType="separate"/>
          </w:r>
          <w:r w:rsidRPr="000D7365">
            <w:rPr>
              <w:rFonts w:cs="Georgia"/>
              <w:noProof/>
              <w:sz w:val="12"/>
              <w:szCs w:val="12"/>
            </w:rPr>
            <w:t>Journal på nätet</w:t>
          </w:r>
          <w:r w:rsidRPr="000D7365">
            <w:rPr>
              <w:rFonts w:cs="Georgia"/>
              <w:sz w:val="12"/>
              <w:szCs w:val="12"/>
            </w:rPr>
            <w:fldChar w:fldCharType="end"/>
          </w:r>
        </w:p>
        <w:p w14:paraId="2A773F70" w14:textId="77777777" w:rsidR="007A7129" w:rsidRPr="00707E93" w:rsidRDefault="007A7129" w:rsidP="00514BAB">
          <w:pPr>
            <w:pStyle w:val="Header"/>
            <w:rPr>
              <w:rFonts w:cs="Georgia"/>
              <w:sz w:val="12"/>
              <w:szCs w:val="12"/>
            </w:rPr>
          </w:pPr>
        </w:p>
      </w:tc>
      <w:tc>
        <w:tcPr>
          <w:tcW w:w="4049" w:type="dxa"/>
        </w:tcPr>
        <w:p w14:paraId="3BC96ADA" w14:textId="77777777" w:rsidR="007A7129" w:rsidRPr="0024387D" w:rsidRDefault="007A7129" w:rsidP="00514BAB">
          <w:pPr>
            <w:pStyle w:val="Header"/>
            <w:rPr>
              <w:rFonts w:cs="Georgia"/>
              <w:sz w:val="14"/>
              <w:szCs w:val="14"/>
            </w:rPr>
          </w:pPr>
        </w:p>
      </w:tc>
      <w:tc>
        <w:tcPr>
          <w:tcW w:w="2976" w:type="dxa"/>
        </w:tcPr>
        <w:p w14:paraId="39150BC1" w14:textId="77777777" w:rsidR="007A7129" w:rsidRDefault="007A7129" w:rsidP="00514BAB">
          <w:r>
            <w:t xml:space="preserve"> </w:t>
          </w:r>
          <w:bookmarkStart w:id="127" w:name="slask"/>
          <w:bookmarkStart w:id="128" w:name="Addressee"/>
          <w:bookmarkEnd w:id="127"/>
          <w:bookmarkEnd w:id="128"/>
        </w:p>
      </w:tc>
    </w:tr>
    <w:tr w:rsidR="007A7129" w:rsidRPr="00F456CC" w14:paraId="726051DA" w14:textId="77777777" w:rsidTr="00364AE6">
      <w:tc>
        <w:tcPr>
          <w:tcW w:w="956" w:type="dxa"/>
          <w:tcBorders>
            <w:right w:val="single" w:sz="4" w:space="0" w:color="auto"/>
          </w:tcBorders>
        </w:tcPr>
        <w:p w14:paraId="3D93C70D" w14:textId="77777777" w:rsidR="007A7129" w:rsidRPr="00707E93" w:rsidRDefault="007A7129" w:rsidP="00514BAB">
          <w:pPr>
            <w:pStyle w:val="Header"/>
            <w:rPr>
              <w:rFonts w:cs="Georgia"/>
              <w:sz w:val="12"/>
              <w:szCs w:val="12"/>
            </w:rPr>
          </w:pPr>
          <w:r w:rsidRPr="00707E93">
            <w:rPr>
              <w:rFonts w:cs="Georgia"/>
              <w:sz w:val="12"/>
              <w:szCs w:val="12"/>
            </w:rPr>
            <w:t>www.cehis.se</w:t>
          </w:r>
        </w:p>
      </w:tc>
      <w:tc>
        <w:tcPr>
          <w:tcW w:w="1199" w:type="dxa"/>
          <w:tcBorders>
            <w:left w:val="single" w:sz="4" w:space="0" w:color="auto"/>
          </w:tcBorders>
        </w:tcPr>
        <w:p w14:paraId="6948238C" w14:textId="77777777" w:rsidR="007A7129" w:rsidRPr="00707E93" w:rsidRDefault="007A7129" w:rsidP="00514BAB">
          <w:pPr>
            <w:pStyle w:val="Header"/>
            <w:rPr>
              <w:rFonts w:cs="Georgia"/>
              <w:sz w:val="12"/>
              <w:szCs w:val="12"/>
            </w:rPr>
          </w:pPr>
          <w:r w:rsidRPr="00707E93">
            <w:rPr>
              <w:rFonts w:cs="Georgia"/>
              <w:sz w:val="12"/>
              <w:szCs w:val="12"/>
            </w:rPr>
            <w:t>info@cehis.se</w:t>
          </w:r>
        </w:p>
      </w:tc>
      <w:tc>
        <w:tcPr>
          <w:tcW w:w="4049" w:type="dxa"/>
        </w:tcPr>
        <w:p w14:paraId="0F88AC4C" w14:textId="77777777" w:rsidR="007A7129" w:rsidRPr="002C11AF" w:rsidRDefault="007A7129" w:rsidP="00514BAB">
          <w:pPr>
            <w:pStyle w:val="Header"/>
            <w:rPr>
              <w:rFonts w:cs="Georgia"/>
              <w:sz w:val="12"/>
              <w:szCs w:val="12"/>
            </w:rPr>
          </w:pPr>
        </w:p>
      </w:tc>
      <w:tc>
        <w:tcPr>
          <w:tcW w:w="2976" w:type="dxa"/>
        </w:tcPr>
        <w:p w14:paraId="09468B72" w14:textId="77777777" w:rsidR="007A7129" w:rsidRPr="002C11AF" w:rsidRDefault="007A7129" w:rsidP="00514BAB">
          <w:pPr>
            <w:pStyle w:val="Header"/>
            <w:rPr>
              <w:rFonts w:cs="Georgia"/>
              <w:sz w:val="12"/>
              <w:szCs w:val="12"/>
            </w:rPr>
          </w:pPr>
        </w:p>
      </w:tc>
    </w:tr>
  </w:tbl>
  <w:p w14:paraId="7431164C" w14:textId="77777777" w:rsidR="007A7129" w:rsidRDefault="007A7129" w:rsidP="003755FD">
    <w:pPr>
      <w:pStyle w:val="Header"/>
    </w:pPr>
    <w:bookmarkStart w:id="129" w:name="Radera2"/>
    <w:bookmarkEnd w:id="129"/>
  </w:p>
  <w:p w14:paraId="1A31566D" w14:textId="77777777" w:rsidR="007A7129" w:rsidRDefault="007A7129" w:rsidP="003755FD">
    <w:pPr>
      <w:pStyle w:val="Header"/>
    </w:pPr>
  </w:p>
  <w:p w14:paraId="71CD4DF7" w14:textId="77777777" w:rsidR="007A7129" w:rsidRDefault="007A7129" w:rsidP="003755FD">
    <w:pPr>
      <w:pStyle w:val="Header"/>
    </w:pPr>
  </w:p>
  <w:p w14:paraId="6C34E9AD" w14:textId="7ABCC737" w:rsidR="007A7129" w:rsidRPr="003755FD" w:rsidRDefault="007A7129"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17D3">
                            <w:rPr>
                              <w:noProof/>
                              <w:sz w:val="16"/>
                              <w:szCs w:val="16"/>
                            </w:rPr>
                            <w:t>1</w:t>
                          </w:r>
                          <w:r w:rsidRPr="00E12C4A">
                            <w:rPr>
                              <w:sz w:val="16"/>
                              <w:szCs w:val="16"/>
                            </w:rPr>
                            <w:fldChar w:fldCharType="end"/>
                          </w:r>
                          <w:r w:rsidRPr="00E12C4A">
                            <w:rPr>
                              <w:sz w:val="16"/>
                              <w:szCs w:val="16"/>
                            </w:rPr>
                            <w:t xml:space="preserve"> (</w:t>
                          </w:r>
                          <w:r w:rsidR="00EE17D3">
                            <w:fldChar w:fldCharType="begin"/>
                          </w:r>
                          <w:r w:rsidR="00EE17D3">
                            <w:instrText xml:space="preserve"> SECTIONPAGES   \* MERGEFORMAT </w:instrText>
                          </w:r>
                          <w:r w:rsidR="00EE17D3">
                            <w:fldChar w:fldCharType="separate"/>
                          </w:r>
                          <w:r w:rsidR="00EE17D3" w:rsidRPr="00EE17D3">
                            <w:rPr>
                              <w:noProof/>
                              <w:sz w:val="16"/>
                              <w:szCs w:val="16"/>
                            </w:rPr>
                            <w:t>29</w:t>
                          </w:r>
                          <w:r w:rsidR="00EE17D3">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28AAADEA" w:rsidR="007A7129" w:rsidRPr="00C05223" w:rsidRDefault="007A7129"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E17D3">
                      <w:rPr>
                        <w:noProof/>
                        <w:sz w:val="16"/>
                        <w:szCs w:val="16"/>
                      </w:rPr>
                      <w:t>1</w:t>
                    </w:r>
                    <w:r w:rsidRPr="00E12C4A">
                      <w:rPr>
                        <w:sz w:val="16"/>
                        <w:szCs w:val="16"/>
                      </w:rPr>
                      <w:fldChar w:fldCharType="end"/>
                    </w:r>
                    <w:r w:rsidRPr="00E12C4A">
                      <w:rPr>
                        <w:sz w:val="16"/>
                        <w:szCs w:val="16"/>
                      </w:rPr>
                      <w:t xml:space="preserve"> (</w:t>
                    </w:r>
                    <w:r w:rsidR="00EE17D3">
                      <w:fldChar w:fldCharType="begin"/>
                    </w:r>
                    <w:r w:rsidR="00EE17D3">
                      <w:instrText xml:space="preserve"> SECTIONPAGES   \* MERGEFORMAT </w:instrText>
                    </w:r>
                    <w:r w:rsidR="00EE17D3">
                      <w:fldChar w:fldCharType="separate"/>
                    </w:r>
                    <w:r w:rsidR="00EE17D3" w:rsidRPr="00EE17D3">
                      <w:rPr>
                        <w:noProof/>
                        <w:sz w:val="16"/>
                        <w:szCs w:val="16"/>
                      </w:rPr>
                      <w:t>29</w:t>
                    </w:r>
                    <w:r w:rsidR="00EE17D3">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2"/>
  </w:num>
  <w:num w:numId="6">
    <w:abstractNumId w:val="16"/>
  </w:num>
  <w:num w:numId="7">
    <w:abstractNumId w:val="24"/>
  </w:num>
  <w:num w:numId="8">
    <w:abstractNumId w:val="25"/>
  </w:num>
  <w:num w:numId="9">
    <w:abstractNumId w:val="18"/>
  </w:num>
  <w:num w:numId="10">
    <w:abstractNumId w:val="17"/>
  </w:num>
  <w:num w:numId="11">
    <w:abstractNumId w:val="12"/>
  </w:num>
  <w:num w:numId="12">
    <w:abstractNumId w:val="26"/>
  </w:num>
  <w:num w:numId="13">
    <w:abstractNumId w:val="15"/>
  </w:num>
  <w:num w:numId="14">
    <w:abstractNumId w:val="3"/>
  </w:num>
  <w:num w:numId="15">
    <w:abstractNumId w:val="20"/>
  </w:num>
  <w:num w:numId="16">
    <w:abstractNumId w:val="23"/>
  </w:num>
  <w:num w:numId="17">
    <w:abstractNumId w:val="29"/>
  </w:num>
  <w:num w:numId="18">
    <w:abstractNumId w:val="21"/>
  </w:num>
  <w:num w:numId="19">
    <w:abstractNumId w:val="4"/>
  </w:num>
  <w:num w:numId="20">
    <w:abstractNumId w:val="8"/>
  </w:num>
  <w:num w:numId="21">
    <w:abstractNumId w:val="7"/>
  </w:num>
  <w:num w:numId="22">
    <w:abstractNumId w:val="2"/>
  </w:num>
  <w:num w:numId="23">
    <w:abstractNumId w:val="19"/>
  </w:num>
  <w:num w:numId="24">
    <w:abstractNumId w:val="10"/>
  </w:num>
  <w:num w:numId="25">
    <w:abstractNumId w:val="11"/>
  </w:num>
  <w:num w:numId="26">
    <w:abstractNumId w:val="27"/>
  </w:num>
  <w:num w:numId="27">
    <w:abstractNumId w:val="28"/>
  </w:num>
  <w:num w:numId="28">
    <w:abstractNumId w:val="9"/>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66981"/>
    <w:rsid w:val="00070DA7"/>
    <w:rsid w:val="00072FA1"/>
    <w:rsid w:val="0008100A"/>
    <w:rsid w:val="000844ED"/>
    <w:rsid w:val="000954B2"/>
    <w:rsid w:val="000A69BD"/>
    <w:rsid w:val="000C1ACF"/>
    <w:rsid w:val="000C34D4"/>
    <w:rsid w:val="000C4D44"/>
    <w:rsid w:val="000C776C"/>
    <w:rsid w:val="000D0DDA"/>
    <w:rsid w:val="000D1BD9"/>
    <w:rsid w:val="000D4323"/>
    <w:rsid w:val="000D7365"/>
    <w:rsid w:val="000E020A"/>
    <w:rsid w:val="000E190F"/>
    <w:rsid w:val="000F20D2"/>
    <w:rsid w:val="000F306F"/>
    <w:rsid w:val="000F401D"/>
    <w:rsid w:val="00100B52"/>
    <w:rsid w:val="00116504"/>
    <w:rsid w:val="001233FB"/>
    <w:rsid w:val="00140785"/>
    <w:rsid w:val="001427C8"/>
    <w:rsid w:val="00143050"/>
    <w:rsid w:val="00143FA8"/>
    <w:rsid w:val="001502F9"/>
    <w:rsid w:val="001542CF"/>
    <w:rsid w:val="00160052"/>
    <w:rsid w:val="001714C5"/>
    <w:rsid w:val="001752B9"/>
    <w:rsid w:val="00183401"/>
    <w:rsid w:val="00184750"/>
    <w:rsid w:val="00191B2C"/>
    <w:rsid w:val="001A1A83"/>
    <w:rsid w:val="001B2C00"/>
    <w:rsid w:val="001C046C"/>
    <w:rsid w:val="001C0EFF"/>
    <w:rsid w:val="001C1E6E"/>
    <w:rsid w:val="001C604C"/>
    <w:rsid w:val="001D07CD"/>
    <w:rsid w:val="001F51E0"/>
    <w:rsid w:val="001F7F7F"/>
    <w:rsid w:val="002047F2"/>
    <w:rsid w:val="00212825"/>
    <w:rsid w:val="00224476"/>
    <w:rsid w:val="00224DDD"/>
    <w:rsid w:val="00226F03"/>
    <w:rsid w:val="0024387D"/>
    <w:rsid w:val="00246426"/>
    <w:rsid w:val="00265F33"/>
    <w:rsid w:val="00267208"/>
    <w:rsid w:val="00277ADB"/>
    <w:rsid w:val="0029087A"/>
    <w:rsid w:val="00291C0D"/>
    <w:rsid w:val="002A59E4"/>
    <w:rsid w:val="002A77D2"/>
    <w:rsid w:val="002B2030"/>
    <w:rsid w:val="002B336D"/>
    <w:rsid w:val="002C11AF"/>
    <w:rsid w:val="002C1680"/>
    <w:rsid w:val="002D5B10"/>
    <w:rsid w:val="002D631E"/>
    <w:rsid w:val="002D76F9"/>
    <w:rsid w:val="002E305E"/>
    <w:rsid w:val="002E6348"/>
    <w:rsid w:val="002F2EFD"/>
    <w:rsid w:val="002F7E28"/>
    <w:rsid w:val="003043B8"/>
    <w:rsid w:val="0030710D"/>
    <w:rsid w:val="003164EA"/>
    <w:rsid w:val="00322A41"/>
    <w:rsid w:val="00322C51"/>
    <w:rsid w:val="00325EBF"/>
    <w:rsid w:val="00345686"/>
    <w:rsid w:val="0036441D"/>
    <w:rsid w:val="00364AE6"/>
    <w:rsid w:val="00364D31"/>
    <w:rsid w:val="0037157D"/>
    <w:rsid w:val="003755FD"/>
    <w:rsid w:val="00390030"/>
    <w:rsid w:val="00393514"/>
    <w:rsid w:val="00394F76"/>
    <w:rsid w:val="003A1F89"/>
    <w:rsid w:val="003B673B"/>
    <w:rsid w:val="003C2D14"/>
    <w:rsid w:val="003D21E1"/>
    <w:rsid w:val="003F45DF"/>
    <w:rsid w:val="003F55C0"/>
    <w:rsid w:val="003F7AC3"/>
    <w:rsid w:val="00405057"/>
    <w:rsid w:val="0040599C"/>
    <w:rsid w:val="00415214"/>
    <w:rsid w:val="00415791"/>
    <w:rsid w:val="004255A2"/>
    <w:rsid w:val="004375C9"/>
    <w:rsid w:val="004433BE"/>
    <w:rsid w:val="00444C74"/>
    <w:rsid w:val="00447D6B"/>
    <w:rsid w:val="00460BEE"/>
    <w:rsid w:val="00482B99"/>
    <w:rsid w:val="00491FA2"/>
    <w:rsid w:val="0049416E"/>
    <w:rsid w:val="004B0B17"/>
    <w:rsid w:val="004B347C"/>
    <w:rsid w:val="004C349F"/>
    <w:rsid w:val="004E5ECE"/>
    <w:rsid w:val="004F2686"/>
    <w:rsid w:val="004F39E1"/>
    <w:rsid w:val="004F3D80"/>
    <w:rsid w:val="005022A2"/>
    <w:rsid w:val="0051139B"/>
    <w:rsid w:val="00514BAB"/>
    <w:rsid w:val="00516CF7"/>
    <w:rsid w:val="0052241C"/>
    <w:rsid w:val="00522E5F"/>
    <w:rsid w:val="00525CF4"/>
    <w:rsid w:val="00536215"/>
    <w:rsid w:val="005408F3"/>
    <w:rsid w:val="005477ED"/>
    <w:rsid w:val="005521B0"/>
    <w:rsid w:val="0055728C"/>
    <w:rsid w:val="0056497A"/>
    <w:rsid w:val="0057032F"/>
    <w:rsid w:val="00574BD4"/>
    <w:rsid w:val="00581B58"/>
    <w:rsid w:val="0059544B"/>
    <w:rsid w:val="005957FC"/>
    <w:rsid w:val="005A0069"/>
    <w:rsid w:val="005A11F9"/>
    <w:rsid w:val="005A2DFC"/>
    <w:rsid w:val="005A6077"/>
    <w:rsid w:val="005A6380"/>
    <w:rsid w:val="005B6762"/>
    <w:rsid w:val="005C5369"/>
    <w:rsid w:val="005D1533"/>
    <w:rsid w:val="005D397E"/>
    <w:rsid w:val="005D655F"/>
    <w:rsid w:val="005D6C3E"/>
    <w:rsid w:val="005E6B04"/>
    <w:rsid w:val="005E710A"/>
    <w:rsid w:val="00602874"/>
    <w:rsid w:val="006217E0"/>
    <w:rsid w:val="00633EAD"/>
    <w:rsid w:val="006345EC"/>
    <w:rsid w:val="006433AD"/>
    <w:rsid w:val="00650709"/>
    <w:rsid w:val="00653081"/>
    <w:rsid w:val="00661F2C"/>
    <w:rsid w:val="006648CB"/>
    <w:rsid w:val="0066792A"/>
    <w:rsid w:val="006858F3"/>
    <w:rsid w:val="00686189"/>
    <w:rsid w:val="00687884"/>
    <w:rsid w:val="0069359C"/>
    <w:rsid w:val="006A4A7F"/>
    <w:rsid w:val="006A4E14"/>
    <w:rsid w:val="006A67C9"/>
    <w:rsid w:val="006C4B94"/>
    <w:rsid w:val="006E6DB1"/>
    <w:rsid w:val="006E7C71"/>
    <w:rsid w:val="00702AFD"/>
    <w:rsid w:val="00707704"/>
    <w:rsid w:val="00707E93"/>
    <w:rsid w:val="007118BE"/>
    <w:rsid w:val="00714301"/>
    <w:rsid w:val="0072035C"/>
    <w:rsid w:val="007231DB"/>
    <w:rsid w:val="00727057"/>
    <w:rsid w:val="007306AD"/>
    <w:rsid w:val="007457BA"/>
    <w:rsid w:val="00760A43"/>
    <w:rsid w:val="00762180"/>
    <w:rsid w:val="00776D68"/>
    <w:rsid w:val="007804CB"/>
    <w:rsid w:val="00781420"/>
    <w:rsid w:val="00786C2D"/>
    <w:rsid w:val="007871FB"/>
    <w:rsid w:val="00793064"/>
    <w:rsid w:val="007A0162"/>
    <w:rsid w:val="007A2939"/>
    <w:rsid w:val="007A2D45"/>
    <w:rsid w:val="007A7129"/>
    <w:rsid w:val="007A7830"/>
    <w:rsid w:val="007B025E"/>
    <w:rsid w:val="007B2DED"/>
    <w:rsid w:val="007C2A05"/>
    <w:rsid w:val="007C34B3"/>
    <w:rsid w:val="007C5E55"/>
    <w:rsid w:val="007C7D7A"/>
    <w:rsid w:val="007E47C0"/>
    <w:rsid w:val="007E481B"/>
    <w:rsid w:val="007F0F3A"/>
    <w:rsid w:val="00805333"/>
    <w:rsid w:val="00817886"/>
    <w:rsid w:val="008303EF"/>
    <w:rsid w:val="00832485"/>
    <w:rsid w:val="00832F02"/>
    <w:rsid w:val="008465AF"/>
    <w:rsid w:val="00892362"/>
    <w:rsid w:val="008962E0"/>
    <w:rsid w:val="008977F7"/>
    <w:rsid w:val="008B23F2"/>
    <w:rsid w:val="008B34A4"/>
    <w:rsid w:val="008C400C"/>
    <w:rsid w:val="008C7C3E"/>
    <w:rsid w:val="008D054E"/>
    <w:rsid w:val="008D7540"/>
    <w:rsid w:val="008D797D"/>
    <w:rsid w:val="008E5932"/>
    <w:rsid w:val="008E6A45"/>
    <w:rsid w:val="008E73EF"/>
    <w:rsid w:val="008F38AA"/>
    <w:rsid w:val="008F6ADA"/>
    <w:rsid w:val="009036DE"/>
    <w:rsid w:val="00906315"/>
    <w:rsid w:val="009073C8"/>
    <w:rsid w:val="00911BBA"/>
    <w:rsid w:val="00917AF8"/>
    <w:rsid w:val="00920165"/>
    <w:rsid w:val="0092228C"/>
    <w:rsid w:val="00934DF5"/>
    <w:rsid w:val="00955361"/>
    <w:rsid w:val="00956547"/>
    <w:rsid w:val="0096471C"/>
    <w:rsid w:val="00965455"/>
    <w:rsid w:val="00982263"/>
    <w:rsid w:val="00987592"/>
    <w:rsid w:val="009A056B"/>
    <w:rsid w:val="009A24FD"/>
    <w:rsid w:val="009A6329"/>
    <w:rsid w:val="009A70FF"/>
    <w:rsid w:val="009A7229"/>
    <w:rsid w:val="009B1690"/>
    <w:rsid w:val="009B473C"/>
    <w:rsid w:val="009B5AA8"/>
    <w:rsid w:val="009C1D2C"/>
    <w:rsid w:val="009C445E"/>
    <w:rsid w:val="009C5E05"/>
    <w:rsid w:val="009D07E0"/>
    <w:rsid w:val="009D5269"/>
    <w:rsid w:val="009E057D"/>
    <w:rsid w:val="009E2F3A"/>
    <w:rsid w:val="009E508B"/>
    <w:rsid w:val="009F1D5A"/>
    <w:rsid w:val="009F3594"/>
    <w:rsid w:val="00A002A2"/>
    <w:rsid w:val="00A03D94"/>
    <w:rsid w:val="00A16E37"/>
    <w:rsid w:val="00A35D2A"/>
    <w:rsid w:val="00A50E40"/>
    <w:rsid w:val="00A510EA"/>
    <w:rsid w:val="00A55422"/>
    <w:rsid w:val="00A568B0"/>
    <w:rsid w:val="00A7260B"/>
    <w:rsid w:val="00A7347F"/>
    <w:rsid w:val="00A80E12"/>
    <w:rsid w:val="00A81BE1"/>
    <w:rsid w:val="00A820BB"/>
    <w:rsid w:val="00A8749F"/>
    <w:rsid w:val="00A92EB8"/>
    <w:rsid w:val="00AA3E23"/>
    <w:rsid w:val="00AA7A8E"/>
    <w:rsid w:val="00AB1D75"/>
    <w:rsid w:val="00AB63BF"/>
    <w:rsid w:val="00AC6026"/>
    <w:rsid w:val="00AD6D79"/>
    <w:rsid w:val="00AF1559"/>
    <w:rsid w:val="00AF3B49"/>
    <w:rsid w:val="00AF7B2A"/>
    <w:rsid w:val="00B01BC4"/>
    <w:rsid w:val="00B0691B"/>
    <w:rsid w:val="00B10EEB"/>
    <w:rsid w:val="00B1310A"/>
    <w:rsid w:val="00B14DBA"/>
    <w:rsid w:val="00B214B0"/>
    <w:rsid w:val="00B31C37"/>
    <w:rsid w:val="00B31DB9"/>
    <w:rsid w:val="00B53396"/>
    <w:rsid w:val="00B6227B"/>
    <w:rsid w:val="00B72189"/>
    <w:rsid w:val="00B72500"/>
    <w:rsid w:val="00B767DA"/>
    <w:rsid w:val="00B77D5E"/>
    <w:rsid w:val="00B85205"/>
    <w:rsid w:val="00B86215"/>
    <w:rsid w:val="00B90A42"/>
    <w:rsid w:val="00B9706D"/>
    <w:rsid w:val="00BB02BA"/>
    <w:rsid w:val="00BB551B"/>
    <w:rsid w:val="00BD127C"/>
    <w:rsid w:val="00BD3476"/>
    <w:rsid w:val="00BD68EB"/>
    <w:rsid w:val="00BE11B4"/>
    <w:rsid w:val="00BF0746"/>
    <w:rsid w:val="00C00D40"/>
    <w:rsid w:val="00C04B41"/>
    <w:rsid w:val="00C10D6D"/>
    <w:rsid w:val="00C11F95"/>
    <w:rsid w:val="00C14894"/>
    <w:rsid w:val="00C14D25"/>
    <w:rsid w:val="00C20DBF"/>
    <w:rsid w:val="00C26EAC"/>
    <w:rsid w:val="00C375AB"/>
    <w:rsid w:val="00C427B8"/>
    <w:rsid w:val="00C44F38"/>
    <w:rsid w:val="00C45E76"/>
    <w:rsid w:val="00C52D77"/>
    <w:rsid w:val="00C5331E"/>
    <w:rsid w:val="00C54788"/>
    <w:rsid w:val="00C54F68"/>
    <w:rsid w:val="00C578CC"/>
    <w:rsid w:val="00C64CB2"/>
    <w:rsid w:val="00C66377"/>
    <w:rsid w:val="00C71635"/>
    <w:rsid w:val="00C72B17"/>
    <w:rsid w:val="00C72FDC"/>
    <w:rsid w:val="00C875DE"/>
    <w:rsid w:val="00CA5F92"/>
    <w:rsid w:val="00CA70E7"/>
    <w:rsid w:val="00CC270E"/>
    <w:rsid w:val="00CC2A34"/>
    <w:rsid w:val="00CC7016"/>
    <w:rsid w:val="00CC70DA"/>
    <w:rsid w:val="00CD28EF"/>
    <w:rsid w:val="00CD3D93"/>
    <w:rsid w:val="00CE0FA6"/>
    <w:rsid w:val="00CE1031"/>
    <w:rsid w:val="00CE3F8B"/>
    <w:rsid w:val="00CE7DFC"/>
    <w:rsid w:val="00CF4460"/>
    <w:rsid w:val="00CF47A0"/>
    <w:rsid w:val="00D037DF"/>
    <w:rsid w:val="00D21C11"/>
    <w:rsid w:val="00D255AB"/>
    <w:rsid w:val="00D42965"/>
    <w:rsid w:val="00D43587"/>
    <w:rsid w:val="00D5124B"/>
    <w:rsid w:val="00D53A9A"/>
    <w:rsid w:val="00D5572D"/>
    <w:rsid w:val="00D728C5"/>
    <w:rsid w:val="00D774BC"/>
    <w:rsid w:val="00D87BCE"/>
    <w:rsid w:val="00D91240"/>
    <w:rsid w:val="00D93512"/>
    <w:rsid w:val="00DA1759"/>
    <w:rsid w:val="00DA54DE"/>
    <w:rsid w:val="00DA5D2D"/>
    <w:rsid w:val="00DB56E2"/>
    <w:rsid w:val="00DC3968"/>
    <w:rsid w:val="00DE1B12"/>
    <w:rsid w:val="00E0018F"/>
    <w:rsid w:val="00E02748"/>
    <w:rsid w:val="00E1012B"/>
    <w:rsid w:val="00E127E3"/>
    <w:rsid w:val="00E12C4A"/>
    <w:rsid w:val="00E131FD"/>
    <w:rsid w:val="00E2294E"/>
    <w:rsid w:val="00E24D76"/>
    <w:rsid w:val="00E351BB"/>
    <w:rsid w:val="00E46C51"/>
    <w:rsid w:val="00E52620"/>
    <w:rsid w:val="00E5427A"/>
    <w:rsid w:val="00E738E4"/>
    <w:rsid w:val="00E809F3"/>
    <w:rsid w:val="00E9789B"/>
    <w:rsid w:val="00EA3AAC"/>
    <w:rsid w:val="00EB1451"/>
    <w:rsid w:val="00EB1E88"/>
    <w:rsid w:val="00EB63D6"/>
    <w:rsid w:val="00EC3FBC"/>
    <w:rsid w:val="00EC5E28"/>
    <w:rsid w:val="00EC7A8E"/>
    <w:rsid w:val="00ED10BA"/>
    <w:rsid w:val="00ED3446"/>
    <w:rsid w:val="00EE04DB"/>
    <w:rsid w:val="00EE0737"/>
    <w:rsid w:val="00EE17D3"/>
    <w:rsid w:val="00EE64E3"/>
    <w:rsid w:val="00EE7FE7"/>
    <w:rsid w:val="00F06A6D"/>
    <w:rsid w:val="00F07598"/>
    <w:rsid w:val="00F15150"/>
    <w:rsid w:val="00F25F5B"/>
    <w:rsid w:val="00F34EBF"/>
    <w:rsid w:val="00F456CC"/>
    <w:rsid w:val="00F46893"/>
    <w:rsid w:val="00F8298E"/>
    <w:rsid w:val="00F83269"/>
    <w:rsid w:val="00F85F1F"/>
    <w:rsid w:val="00F93876"/>
    <w:rsid w:val="00FA0AF1"/>
    <w:rsid w:val="00FA39CF"/>
    <w:rsid w:val="00FB1144"/>
    <w:rsid w:val="00FB20B9"/>
    <w:rsid w:val="00FB3539"/>
    <w:rsid w:val="00FD2E7E"/>
    <w:rsid w:val="00FD4E8C"/>
    <w:rsid w:val="00FE29F5"/>
    <w:rsid w:val="00FE2ED6"/>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7E47C0"/>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inera.se/Documents/TJANSTER_PROJEKT/Katalogtjanst_HSA/Innehall/hsa_innehall_befattning.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470D4-0087-DB44-BC5B-30D442F8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1688</TotalTime>
  <Pages>29</Pages>
  <Words>4927</Words>
  <Characters>36608</Characters>
  <Application>Microsoft Macintosh Word</Application>
  <DocSecurity>0</DocSecurity>
  <Lines>2033</Lines>
  <Paragraphs>1258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40277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Khaled Daham</cp:lastModifiedBy>
  <cp:revision>110</cp:revision>
  <dcterms:created xsi:type="dcterms:W3CDTF">2014-02-03T09:54:00Z</dcterms:created>
  <dcterms:modified xsi:type="dcterms:W3CDTF">2014-02-20T16:27:00Z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