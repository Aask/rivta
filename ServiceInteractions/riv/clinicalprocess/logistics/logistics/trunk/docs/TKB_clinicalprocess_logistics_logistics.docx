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7E6A07">
              <w:rPr>
                <w:color w:val="008000"/>
              </w:rPr>
              <w:t>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7E6A07">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7E6A07">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7E6A07">
              <w:rPr>
                <w:color w:val="008000"/>
                <w:sz w:val="32"/>
              </w:rPr>
              <w:t>2014-11-14</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3DFCEFF9" w14:textId="77777777" w:rsidR="005B2194"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5B2194">
            <w:rPr>
              <w:noProof/>
            </w:rPr>
            <w:t>1</w:t>
          </w:r>
          <w:r w:rsidR="005B2194">
            <w:rPr>
              <w:rFonts w:asciiTheme="minorHAnsi" w:eastAsiaTheme="minorEastAsia" w:hAnsiTheme="minorHAnsi" w:cstheme="minorBidi"/>
              <w:noProof/>
              <w:sz w:val="24"/>
              <w:szCs w:val="24"/>
              <w:lang w:val="en-US" w:eastAsia="ja-JP"/>
            </w:rPr>
            <w:tab/>
          </w:r>
          <w:r w:rsidR="005B2194">
            <w:rPr>
              <w:noProof/>
            </w:rPr>
            <w:t>Inledning</w:t>
          </w:r>
          <w:r w:rsidR="005B2194">
            <w:rPr>
              <w:noProof/>
            </w:rPr>
            <w:tab/>
          </w:r>
          <w:r w:rsidR="005B2194">
            <w:rPr>
              <w:noProof/>
            </w:rPr>
            <w:fldChar w:fldCharType="begin"/>
          </w:r>
          <w:r w:rsidR="005B2194">
            <w:rPr>
              <w:noProof/>
            </w:rPr>
            <w:instrText xml:space="preserve"> PAGEREF _Toc277330941 \h </w:instrText>
          </w:r>
          <w:r w:rsidR="005B2194">
            <w:rPr>
              <w:noProof/>
            </w:rPr>
          </w:r>
          <w:r w:rsidR="005B2194">
            <w:rPr>
              <w:noProof/>
            </w:rPr>
            <w:fldChar w:fldCharType="separate"/>
          </w:r>
          <w:r w:rsidR="005B2194">
            <w:rPr>
              <w:noProof/>
            </w:rPr>
            <w:t>12</w:t>
          </w:r>
          <w:r w:rsidR="005B2194">
            <w:rPr>
              <w:noProof/>
            </w:rPr>
            <w:fldChar w:fldCharType="end"/>
          </w:r>
        </w:p>
        <w:p w14:paraId="2B8EF8A7" w14:textId="77777777" w:rsidR="005B2194" w:rsidRDefault="005B2194">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_Toc277330942 \h </w:instrText>
          </w:r>
          <w:r>
            <w:rPr>
              <w:noProof/>
            </w:rPr>
          </w:r>
          <w:r>
            <w:rPr>
              <w:noProof/>
            </w:rPr>
            <w:fldChar w:fldCharType="separate"/>
          </w:r>
          <w:r>
            <w:rPr>
              <w:noProof/>
            </w:rPr>
            <w:t>12</w:t>
          </w:r>
          <w:r>
            <w:rPr>
              <w:noProof/>
            </w:rPr>
            <w:fldChar w:fldCharType="end"/>
          </w:r>
        </w:p>
        <w:p w14:paraId="26E5E64D" w14:textId="77777777" w:rsidR="005B2194" w:rsidRDefault="005B2194">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_Toc277330943 \h </w:instrText>
          </w:r>
          <w:r>
            <w:rPr>
              <w:noProof/>
            </w:rPr>
          </w:r>
          <w:r>
            <w:rPr>
              <w:noProof/>
            </w:rPr>
            <w:fldChar w:fldCharType="separate"/>
          </w:r>
          <w:r>
            <w:rPr>
              <w:noProof/>
            </w:rPr>
            <w:t>12</w:t>
          </w:r>
          <w:r>
            <w:rPr>
              <w:noProof/>
            </w:rPr>
            <w:fldChar w:fldCharType="end"/>
          </w:r>
        </w:p>
        <w:p w14:paraId="5CC0E453" w14:textId="77777777" w:rsidR="005B2194" w:rsidRDefault="005B2194">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_Toc277330944 \h </w:instrText>
          </w:r>
          <w:r>
            <w:rPr>
              <w:noProof/>
            </w:rPr>
          </w:r>
          <w:r>
            <w:rPr>
              <w:noProof/>
            </w:rPr>
            <w:fldChar w:fldCharType="separate"/>
          </w:r>
          <w:r>
            <w:rPr>
              <w:noProof/>
            </w:rPr>
            <w:t>13</w:t>
          </w:r>
          <w:r>
            <w:rPr>
              <w:noProof/>
            </w:rPr>
            <w:fldChar w:fldCharType="end"/>
          </w:r>
        </w:p>
        <w:p w14:paraId="6F042183" w14:textId="77777777" w:rsidR="005B2194" w:rsidRDefault="005B2194">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100575">
            <w:rPr>
              <w:noProof/>
              <w:color w:val="008000"/>
            </w:rPr>
            <w:t>3.0</w:t>
          </w:r>
          <w:r>
            <w:rPr>
              <w:noProof/>
            </w:rPr>
            <w:tab/>
          </w:r>
          <w:r>
            <w:rPr>
              <w:noProof/>
            </w:rPr>
            <w:fldChar w:fldCharType="begin"/>
          </w:r>
          <w:r>
            <w:rPr>
              <w:noProof/>
            </w:rPr>
            <w:instrText xml:space="preserve"> PAGEREF _Toc277330945 \h </w:instrText>
          </w:r>
          <w:r>
            <w:rPr>
              <w:noProof/>
            </w:rPr>
          </w:r>
          <w:r>
            <w:rPr>
              <w:noProof/>
            </w:rPr>
            <w:fldChar w:fldCharType="separate"/>
          </w:r>
          <w:r>
            <w:rPr>
              <w:noProof/>
            </w:rPr>
            <w:t>13</w:t>
          </w:r>
          <w:r>
            <w:rPr>
              <w:noProof/>
            </w:rPr>
            <w:fldChar w:fldCharType="end"/>
          </w:r>
        </w:p>
        <w:p w14:paraId="0C8684DF" w14:textId="77777777" w:rsidR="005B2194" w:rsidRDefault="005B2194">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_Toc277330946 \h </w:instrText>
          </w:r>
          <w:r>
            <w:rPr>
              <w:noProof/>
            </w:rPr>
          </w:r>
          <w:r>
            <w:rPr>
              <w:noProof/>
            </w:rPr>
            <w:fldChar w:fldCharType="separate"/>
          </w:r>
          <w:r>
            <w:rPr>
              <w:noProof/>
            </w:rPr>
            <w:t>13</w:t>
          </w:r>
          <w:r>
            <w:rPr>
              <w:noProof/>
            </w:rPr>
            <w:fldChar w:fldCharType="end"/>
          </w:r>
        </w:p>
        <w:p w14:paraId="1FA4103E" w14:textId="77777777" w:rsidR="005B2194" w:rsidRDefault="005B2194">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_Toc277330947 \h </w:instrText>
          </w:r>
          <w:r>
            <w:rPr>
              <w:noProof/>
            </w:rPr>
          </w:r>
          <w:r>
            <w:rPr>
              <w:noProof/>
            </w:rPr>
            <w:fldChar w:fldCharType="separate"/>
          </w:r>
          <w:r>
            <w:rPr>
              <w:noProof/>
            </w:rPr>
            <w:t>13</w:t>
          </w:r>
          <w:r>
            <w:rPr>
              <w:noProof/>
            </w:rPr>
            <w:fldChar w:fldCharType="end"/>
          </w:r>
        </w:p>
        <w:p w14:paraId="740FDAF5" w14:textId="77777777" w:rsidR="005B2194" w:rsidRDefault="005B2194">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_Toc277330948 \h </w:instrText>
          </w:r>
          <w:r>
            <w:rPr>
              <w:noProof/>
            </w:rPr>
          </w:r>
          <w:r>
            <w:rPr>
              <w:noProof/>
            </w:rPr>
            <w:fldChar w:fldCharType="separate"/>
          </w:r>
          <w:r>
            <w:rPr>
              <w:noProof/>
            </w:rPr>
            <w:t>13</w:t>
          </w:r>
          <w:r>
            <w:rPr>
              <w:noProof/>
            </w:rPr>
            <w:fldChar w:fldCharType="end"/>
          </w:r>
        </w:p>
        <w:p w14:paraId="1F4FF14D" w14:textId="77777777" w:rsidR="005B2194" w:rsidRDefault="005B2194">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_Toc277330949 \h </w:instrText>
          </w:r>
          <w:r>
            <w:rPr>
              <w:noProof/>
            </w:rPr>
          </w:r>
          <w:r>
            <w:rPr>
              <w:noProof/>
            </w:rPr>
            <w:fldChar w:fldCharType="separate"/>
          </w:r>
          <w:r>
            <w:rPr>
              <w:noProof/>
            </w:rPr>
            <w:t>13</w:t>
          </w:r>
          <w:r>
            <w:rPr>
              <w:noProof/>
            </w:rPr>
            <w:fldChar w:fldCharType="end"/>
          </w:r>
        </w:p>
        <w:p w14:paraId="58E8DA08" w14:textId="77777777" w:rsidR="005B2194" w:rsidRDefault="005B2194">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_Toc277330950 \h </w:instrText>
          </w:r>
          <w:r>
            <w:rPr>
              <w:noProof/>
            </w:rPr>
          </w:r>
          <w:r>
            <w:rPr>
              <w:noProof/>
            </w:rPr>
            <w:fldChar w:fldCharType="separate"/>
          </w:r>
          <w:r>
            <w:rPr>
              <w:noProof/>
            </w:rPr>
            <w:t>13</w:t>
          </w:r>
          <w:r>
            <w:rPr>
              <w:noProof/>
            </w:rPr>
            <w:fldChar w:fldCharType="end"/>
          </w:r>
        </w:p>
        <w:p w14:paraId="7801548C" w14:textId="77777777" w:rsidR="005B2194" w:rsidRDefault="005B2194">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_Toc277330951 \h </w:instrText>
          </w:r>
          <w:r>
            <w:rPr>
              <w:noProof/>
            </w:rPr>
          </w:r>
          <w:r>
            <w:rPr>
              <w:noProof/>
            </w:rPr>
            <w:fldChar w:fldCharType="separate"/>
          </w:r>
          <w:r>
            <w:rPr>
              <w:noProof/>
            </w:rPr>
            <w:t>14</w:t>
          </w:r>
          <w:r>
            <w:rPr>
              <w:noProof/>
            </w:rPr>
            <w:fldChar w:fldCharType="end"/>
          </w:r>
        </w:p>
        <w:p w14:paraId="6615716C" w14:textId="77777777" w:rsidR="005B2194" w:rsidRDefault="005B2194">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_Toc277330952 \h </w:instrText>
          </w:r>
          <w:r>
            <w:rPr>
              <w:noProof/>
            </w:rPr>
          </w:r>
          <w:r>
            <w:rPr>
              <w:noProof/>
            </w:rPr>
            <w:fldChar w:fldCharType="separate"/>
          </w:r>
          <w:r>
            <w:rPr>
              <w:noProof/>
            </w:rPr>
            <w:t>14</w:t>
          </w:r>
          <w:r>
            <w:rPr>
              <w:noProof/>
            </w:rPr>
            <w:fldChar w:fldCharType="end"/>
          </w:r>
        </w:p>
        <w:p w14:paraId="5FAD3218" w14:textId="77777777" w:rsidR="005B2194" w:rsidRDefault="005B2194">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Beskrivning av relationskonceptet.</w:t>
          </w:r>
          <w:r>
            <w:rPr>
              <w:noProof/>
            </w:rPr>
            <w:tab/>
          </w:r>
          <w:r>
            <w:rPr>
              <w:noProof/>
            </w:rPr>
            <w:fldChar w:fldCharType="begin"/>
          </w:r>
          <w:r>
            <w:rPr>
              <w:noProof/>
            </w:rPr>
            <w:instrText xml:space="preserve"> PAGEREF _Toc277330953 \h </w:instrText>
          </w:r>
          <w:r>
            <w:rPr>
              <w:noProof/>
            </w:rPr>
          </w:r>
          <w:r>
            <w:rPr>
              <w:noProof/>
            </w:rPr>
            <w:fldChar w:fldCharType="separate"/>
          </w:r>
          <w:r>
            <w:rPr>
              <w:noProof/>
            </w:rPr>
            <w:t>17</w:t>
          </w:r>
          <w:r>
            <w:rPr>
              <w:noProof/>
            </w:rPr>
            <w:fldChar w:fldCharType="end"/>
          </w:r>
        </w:p>
        <w:p w14:paraId="1267B836" w14:textId="77777777" w:rsidR="005B2194" w:rsidRDefault="005B2194">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_Toc277330954 \h </w:instrText>
          </w:r>
          <w:r>
            <w:rPr>
              <w:noProof/>
            </w:rPr>
          </w:r>
          <w:r>
            <w:rPr>
              <w:noProof/>
            </w:rPr>
            <w:fldChar w:fldCharType="separate"/>
          </w:r>
          <w:r>
            <w:rPr>
              <w:noProof/>
            </w:rPr>
            <w:t>18</w:t>
          </w:r>
          <w:r>
            <w:rPr>
              <w:noProof/>
            </w:rPr>
            <w:fldChar w:fldCharType="end"/>
          </w:r>
        </w:p>
        <w:p w14:paraId="30129BE7" w14:textId="77777777" w:rsidR="005B2194" w:rsidRDefault="005B2194">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_Toc277330955 \h </w:instrText>
          </w:r>
          <w:r>
            <w:rPr>
              <w:noProof/>
            </w:rPr>
          </w:r>
          <w:r>
            <w:rPr>
              <w:noProof/>
            </w:rPr>
            <w:fldChar w:fldCharType="separate"/>
          </w:r>
          <w:r>
            <w:rPr>
              <w:noProof/>
            </w:rPr>
            <w:t>18</w:t>
          </w:r>
          <w:r>
            <w:rPr>
              <w:noProof/>
            </w:rPr>
            <w:fldChar w:fldCharType="end"/>
          </w:r>
        </w:p>
        <w:p w14:paraId="54F3ADCE" w14:textId="77777777" w:rsidR="005B2194" w:rsidRDefault="005B2194">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Sammanfattning av adresseringsmodell</w:t>
          </w:r>
          <w:r>
            <w:rPr>
              <w:noProof/>
            </w:rPr>
            <w:tab/>
          </w:r>
          <w:r>
            <w:rPr>
              <w:noProof/>
            </w:rPr>
            <w:fldChar w:fldCharType="begin"/>
          </w:r>
          <w:r>
            <w:rPr>
              <w:noProof/>
            </w:rPr>
            <w:instrText xml:space="preserve"> PAGEREF _Toc277330956 \h </w:instrText>
          </w:r>
          <w:r>
            <w:rPr>
              <w:noProof/>
            </w:rPr>
          </w:r>
          <w:r>
            <w:rPr>
              <w:noProof/>
            </w:rPr>
            <w:fldChar w:fldCharType="separate"/>
          </w:r>
          <w:r>
            <w:rPr>
              <w:noProof/>
            </w:rPr>
            <w:t>18</w:t>
          </w:r>
          <w:r>
            <w:rPr>
              <w:noProof/>
            </w:rPr>
            <w:fldChar w:fldCharType="end"/>
          </w:r>
        </w:p>
        <w:p w14:paraId="235F9D37" w14:textId="77777777" w:rsidR="005B2194" w:rsidRDefault="005B2194">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_Toc277330957 \h </w:instrText>
          </w:r>
          <w:r>
            <w:rPr>
              <w:noProof/>
            </w:rPr>
          </w:r>
          <w:r>
            <w:rPr>
              <w:noProof/>
            </w:rPr>
            <w:fldChar w:fldCharType="separate"/>
          </w:r>
          <w:r>
            <w:rPr>
              <w:noProof/>
            </w:rPr>
            <w:t>19</w:t>
          </w:r>
          <w:r>
            <w:rPr>
              <w:noProof/>
            </w:rPr>
            <w:fldChar w:fldCharType="end"/>
          </w:r>
        </w:p>
        <w:p w14:paraId="261F179B" w14:textId="77777777" w:rsidR="005B2194" w:rsidRDefault="005B2194">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_Toc277330958 \h </w:instrText>
          </w:r>
          <w:r>
            <w:rPr>
              <w:noProof/>
            </w:rPr>
          </w:r>
          <w:r>
            <w:rPr>
              <w:noProof/>
            </w:rPr>
            <w:fldChar w:fldCharType="separate"/>
          </w:r>
          <w:r>
            <w:rPr>
              <w:noProof/>
            </w:rPr>
            <w:t>20</w:t>
          </w:r>
          <w:r>
            <w:rPr>
              <w:noProof/>
            </w:rPr>
            <w:fldChar w:fldCharType="end"/>
          </w:r>
        </w:p>
        <w:p w14:paraId="11D959DF" w14:textId="77777777" w:rsidR="005B2194" w:rsidRDefault="005B2194">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_Toc277330959 \h </w:instrText>
          </w:r>
          <w:r>
            <w:rPr>
              <w:noProof/>
            </w:rPr>
          </w:r>
          <w:r>
            <w:rPr>
              <w:noProof/>
            </w:rPr>
            <w:fldChar w:fldCharType="separate"/>
          </w:r>
          <w:r>
            <w:rPr>
              <w:noProof/>
            </w:rPr>
            <w:t>20</w:t>
          </w:r>
          <w:r>
            <w:rPr>
              <w:noProof/>
            </w:rPr>
            <w:fldChar w:fldCharType="end"/>
          </w:r>
        </w:p>
        <w:p w14:paraId="5A597B34" w14:textId="77777777" w:rsidR="005B2194" w:rsidRDefault="005B2194">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_Toc277330960 \h </w:instrText>
          </w:r>
          <w:r>
            <w:rPr>
              <w:noProof/>
            </w:rPr>
          </w:r>
          <w:r>
            <w:rPr>
              <w:noProof/>
            </w:rPr>
            <w:fldChar w:fldCharType="separate"/>
          </w:r>
          <w:r>
            <w:rPr>
              <w:noProof/>
            </w:rPr>
            <w:t>23</w:t>
          </w:r>
          <w:r>
            <w:rPr>
              <w:noProof/>
            </w:rPr>
            <w:fldChar w:fldCharType="end"/>
          </w:r>
        </w:p>
        <w:p w14:paraId="35D866C3" w14:textId="77777777" w:rsidR="005B2194" w:rsidRDefault="005B2194">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Medarbetarens direktåtkomst</w:t>
          </w:r>
          <w:r>
            <w:rPr>
              <w:noProof/>
            </w:rPr>
            <w:tab/>
          </w:r>
          <w:r>
            <w:rPr>
              <w:noProof/>
            </w:rPr>
            <w:fldChar w:fldCharType="begin"/>
          </w:r>
          <w:r>
            <w:rPr>
              <w:noProof/>
            </w:rPr>
            <w:instrText xml:space="preserve"> PAGEREF _Toc277330961 \h </w:instrText>
          </w:r>
          <w:r>
            <w:rPr>
              <w:noProof/>
            </w:rPr>
          </w:r>
          <w:r>
            <w:rPr>
              <w:noProof/>
            </w:rPr>
            <w:fldChar w:fldCharType="separate"/>
          </w:r>
          <w:r>
            <w:rPr>
              <w:noProof/>
            </w:rPr>
            <w:t>23</w:t>
          </w:r>
          <w:r>
            <w:rPr>
              <w:noProof/>
            </w:rPr>
            <w:fldChar w:fldCharType="end"/>
          </w:r>
        </w:p>
        <w:p w14:paraId="49EB1DC2" w14:textId="77777777" w:rsidR="005B2194" w:rsidRDefault="005B2194">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Patientens direktåtkomst</w:t>
          </w:r>
          <w:r>
            <w:rPr>
              <w:noProof/>
            </w:rPr>
            <w:tab/>
          </w:r>
          <w:r>
            <w:rPr>
              <w:noProof/>
            </w:rPr>
            <w:fldChar w:fldCharType="begin"/>
          </w:r>
          <w:r>
            <w:rPr>
              <w:noProof/>
            </w:rPr>
            <w:instrText xml:space="preserve"> PAGEREF _Toc277330962 \h </w:instrText>
          </w:r>
          <w:r>
            <w:rPr>
              <w:noProof/>
            </w:rPr>
          </w:r>
          <w:r>
            <w:rPr>
              <w:noProof/>
            </w:rPr>
            <w:fldChar w:fldCharType="separate"/>
          </w:r>
          <w:r>
            <w:rPr>
              <w:noProof/>
            </w:rPr>
            <w:t>23</w:t>
          </w:r>
          <w:r>
            <w:rPr>
              <w:noProof/>
            </w:rPr>
            <w:fldChar w:fldCharType="end"/>
          </w:r>
        </w:p>
        <w:p w14:paraId="5BE169ED" w14:textId="77777777" w:rsidR="005B2194" w:rsidRDefault="005B2194">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4.2.3</w:t>
          </w:r>
          <w:r>
            <w:rPr>
              <w:rFonts w:asciiTheme="minorHAnsi" w:eastAsiaTheme="minorEastAsia" w:hAnsiTheme="minorHAnsi" w:cstheme="minorBidi"/>
              <w:noProof/>
              <w:sz w:val="24"/>
              <w:szCs w:val="24"/>
              <w:lang w:val="en-US" w:eastAsia="ja-JP"/>
            </w:rPr>
            <w:tab/>
          </w:r>
          <w:r>
            <w:rPr>
              <w:noProof/>
            </w:rPr>
            <w:t>Generellt</w:t>
          </w:r>
          <w:r>
            <w:rPr>
              <w:noProof/>
            </w:rPr>
            <w:tab/>
          </w:r>
          <w:r>
            <w:rPr>
              <w:noProof/>
            </w:rPr>
            <w:fldChar w:fldCharType="begin"/>
          </w:r>
          <w:r>
            <w:rPr>
              <w:noProof/>
            </w:rPr>
            <w:instrText xml:space="preserve"> PAGEREF _Toc277330963 \h </w:instrText>
          </w:r>
          <w:r>
            <w:rPr>
              <w:noProof/>
            </w:rPr>
          </w:r>
          <w:r>
            <w:rPr>
              <w:noProof/>
            </w:rPr>
            <w:fldChar w:fldCharType="separate"/>
          </w:r>
          <w:r>
            <w:rPr>
              <w:noProof/>
            </w:rPr>
            <w:t>23</w:t>
          </w:r>
          <w:r>
            <w:rPr>
              <w:noProof/>
            </w:rPr>
            <w:fldChar w:fldCharType="end"/>
          </w:r>
        </w:p>
        <w:p w14:paraId="71A989C1" w14:textId="77777777" w:rsidR="005B2194" w:rsidRDefault="005B2194">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_Toc277330964 \h </w:instrText>
          </w:r>
          <w:r>
            <w:rPr>
              <w:noProof/>
            </w:rPr>
          </w:r>
          <w:r>
            <w:rPr>
              <w:noProof/>
            </w:rPr>
            <w:fldChar w:fldCharType="separate"/>
          </w:r>
          <w:r>
            <w:rPr>
              <w:noProof/>
            </w:rPr>
            <w:t>24</w:t>
          </w:r>
          <w:r>
            <w:rPr>
              <w:noProof/>
            </w:rPr>
            <w:fldChar w:fldCharType="end"/>
          </w:r>
        </w:p>
        <w:p w14:paraId="10169718" w14:textId="77777777" w:rsidR="005B2194" w:rsidRDefault="005B2194">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_Toc277330965 \h </w:instrText>
          </w:r>
          <w:r>
            <w:rPr>
              <w:noProof/>
            </w:rPr>
          </w:r>
          <w:r>
            <w:rPr>
              <w:noProof/>
            </w:rPr>
            <w:fldChar w:fldCharType="separate"/>
          </w:r>
          <w:r>
            <w:rPr>
              <w:noProof/>
            </w:rPr>
            <w:t>24</w:t>
          </w:r>
          <w:r>
            <w:rPr>
              <w:noProof/>
            </w:rPr>
            <w:fldChar w:fldCharType="end"/>
          </w:r>
        </w:p>
        <w:p w14:paraId="4DAF2F70" w14:textId="77777777" w:rsidR="005B2194" w:rsidRDefault="005B2194">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_Toc277330966 \h </w:instrText>
          </w:r>
          <w:r>
            <w:rPr>
              <w:noProof/>
            </w:rPr>
          </w:r>
          <w:r>
            <w:rPr>
              <w:noProof/>
            </w:rPr>
            <w:fldChar w:fldCharType="separate"/>
          </w:r>
          <w:r>
            <w:rPr>
              <w:noProof/>
            </w:rPr>
            <w:t>25</w:t>
          </w:r>
          <w:r>
            <w:rPr>
              <w:noProof/>
            </w:rPr>
            <w:fldChar w:fldCharType="end"/>
          </w:r>
        </w:p>
        <w:p w14:paraId="54BBAC9C" w14:textId="77777777" w:rsidR="005B2194" w:rsidRDefault="005B2194">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_Toc277330967 \h </w:instrText>
          </w:r>
          <w:r>
            <w:rPr>
              <w:noProof/>
            </w:rPr>
          </w:r>
          <w:r>
            <w:rPr>
              <w:noProof/>
            </w:rPr>
            <w:fldChar w:fldCharType="separate"/>
          </w:r>
          <w:r>
            <w:rPr>
              <w:noProof/>
            </w:rPr>
            <w:t>25</w:t>
          </w:r>
          <w:r>
            <w:rPr>
              <w:noProof/>
            </w:rPr>
            <w:fldChar w:fldCharType="end"/>
          </w:r>
        </w:p>
        <w:p w14:paraId="3ED9BD1B" w14:textId="77777777" w:rsidR="005B2194" w:rsidRDefault="005B2194">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4.4.1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_Toc277330968 \h </w:instrText>
          </w:r>
          <w:r>
            <w:rPr>
              <w:noProof/>
            </w:rPr>
          </w:r>
          <w:r>
            <w:rPr>
              <w:noProof/>
            </w:rPr>
            <w:fldChar w:fldCharType="separate"/>
          </w:r>
          <w:r>
            <w:rPr>
              <w:noProof/>
            </w:rPr>
            <w:t>25</w:t>
          </w:r>
          <w:r>
            <w:rPr>
              <w:noProof/>
            </w:rPr>
            <w:fldChar w:fldCharType="end"/>
          </w:r>
        </w:p>
        <w:p w14:paraId="423885E2" w14:textId="77777777" w:rsidR="005B2194" w:rsidRDefault="005B2194">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_Toc277330969 \h </w:instrText>
          </w:r>
          <w:r>
            <w:rPr>
              <w:noProof/>
            </w:rPr>
          </w:r>
          <w:r>
            <w:rPr>
              <w:noProof/>
            </w:rPr>
            <w:fldChar w:fldCharType="separate"/>
          </w:r>
          <w:r>
            <w:rPr>
              <w:noProof/>
            </w:rPr>
            <w:t>26</w:t>
          </w:r>
          <w:r>
            <w:rPr>
              <w:noProof/>
            </w:rPr>
            <w:fldChar w:fldCharType="end"/>
          </w:r>
        </w:p>
        <w:p w14:paraId="0D74F71C" w14:textId="77777777" w:rsidR="005B2194" w:rsidRDefault="005B2194">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lastRenderedPageBreak/>
            <w:t>5</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_Toc277330970 \h </w:instrText>
          </w:r>
          <w:r>
            <w:rPr>
              <w:noProof/>
            </w:rPr>
          </w:r>
          <w:r>
            <w:rPr>
              <w:noProof/>
            </w:rPr>
            <w:fldChar w:fldCharType="separate"/>
          </w:r>
          <w:r>
            <w:rPr>
              <w:noProof/>
            </w:rPr>
            <w:t>27</w:t>
          </w:r>
          <w:r>
            <w:rPr>
              <w:noProof/>
            </w:rPr>
            <w:fldChar w:fldCharType="end"/>
          </w:r>
        </w:p>
        <w:p w14:paraId="5B38B600" w14:textId="77777777" w:rsidR="005B2194" w:rsidRDefault="005B2194">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_Toc277330971 \h </w:instrText>
          </w:r>
          <w:r>
            <w:rPr>
              <w:noProof/>
            </w:rPr>
          </w:r>
          <w:r>
            <w:rPr>
              <w:noProof/>
            </w:rPr>
            <w:fldChar w:fldCharType="separate"/>
          </w:r>
          <w:r>
            <w:rPr>
              <w:noProof/>
            </w:rPr>
            <w:t>28</w:t>
          </w:r>
          <w:r>
            <w:rPr>
              <w:noProof/>
            </w:rPr>
            <w:fldChar w:fldCharType="end"/>
          </w:r>
        </w:p>
        <w:p w14:paraId="29AB0D1F" w14:textId="77777777" w:rsidR="005B2194" w:rsidRDefault="005B2194">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MIM GetCareContacts - Vård- och omsorgskontakt</w:t>
          </w:r>
          <w:r>
            <w:rPr>
              <w:noProof/>
            </w:rPr>
            <w:tab/>
          </w:r>
          <w:r>
            <w:rPr>
              <w:noProof/>
            </w:rPr>
            <w:fldChar w:fldCharType="begin"/>
          </w:r>
          <w:r>
            <w:rPr>
              <w:noProof/>
            </w:rPr>
            <w:instrText xml:space="preserve"> PAGEREF _Toc277330972 \h </w:instrText>
          </w:r>
          <w:r>
            <w:rPr>
              <w:noProof/>
            </w:rPr>
          </w:r>
          <w:r>
            <w:rPr>
              <w:noProof/>
            </w:rPr>
            <w:fldChar w:fldCharType="separate"/>
          </w:r>
          <w:r>
            <w:rPr>
              <w:noProof/>
            </w:rPr>
            <w:t>28</w:t>
          </w:r>
          <w:r>
            <w:rPr>
              <w:noProof/>
            </w:rPr>
            <w:fldChar w:fldCharType="end"/>
          </w:r>
        </w:p>
        <w:p w14:paraId="2223200D" w14:textId="77777777" w:rsidR="005B2194" w:rsidRDefault="005B2194">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MIM GetCareServices – Vård- och omsorgstjänst</w:t>
          </w:r>
          <w:r>
            <w:rPr>
              <w:noProof/>
            </w:rPr>
            <w:tab/>
          </w:r>
          <w:r>
            <w:rPr>
              <w:noProof/>
            </w:rPr>
            <w:fldChar w:fldCharType="begin"/>
          </w:r>
          <w:r>
            <w:rPr>
              <w:noProof/>
            </w:rPr>
            <w:instrText xml:space="preserve"> PAGEREF _Toc277330973 \h </w:instrText>
          </w:r>
          <w:r>
            <w:rPr>
              <w:noProof/>
            </w:rPr>
          </w:r>
          <w:r>
            <w:rPr>
              <w:noProof/>
            </w:rPr>
            <w:fldChar w:fldCharType="separate"/>
          </w:r>
          <w:r>
            <w:rPr>
              <w:noProof/>
            </w:rPr>
            <w:t>32</w:t>
          </w:r>
          <w:r>
            <w:rPr>
              <w:noProof/>
            </w:rPr>
            <w:fldChar w:fldCharType="end"/>
          </w:r>
        </w:p>
        <w:p w14:paraId="389158A2" w14:textId="77777777" w:rsidR="005B2194" w:rsidRDefault="005B2194">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MIM GetCarePlans – Vård- och omsorgsplan</w:t>
          </w:r>
          <w:r>
            <w:rPr>
              <w:noProof/>
            </w:rPr>
            <w:tab/>
          </w:r>
          <w:r>
            <w:rPr>
              <w:noProof/>
            </w:rPr>
            <w:fldChar w:fldCharType="begin"/>
          </w:r>
          <w:r>
            <w:rPr>
              <w:noProof/>
            </w:rPr>
            <w:instrText xml:space="preserve"> PAGEREF _Toc277330974 \h </w:instrText>
          </w:r>
          <w:r>
            <w:rPr>
              <w:noProof/>
            </w:rPr>
          </w:r>
          <w:r>
            <w:rPr>
              <w:noProof/>
            </w:rPr>
            <w:fldChar w:fldCharType="separate"/>
          </w:r>
          <w:r>
            <w:rPr>
              <w:noProof/>
            </w:rPr>
            <w:t>36</w:t>
          </w:r>
          <w:r>
            <w:rPr>
              <w:noProof/>
            </w:rPr>
            <w:fldChar w:fldCharType="end"/>
          </w:r>
        </w:p>
        <w:p w14:paraId="3B020463" w14:textId="77777777" w:rsidR="005B2194" w:rsidRDefault="005B2194">
          <w:pPr>
            <w:pStyle w:val="TOC1"/>
            <w:tabs>
              <w:tab w:val="left" w:pos="340"/>
              <w:tab w:val="right" w:leader="dot" w:pos="10456"/>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_Toc277330975 \h </w:instrText>
          </w:r>
          <w:r>
            <w:rPr>
              <w:noProof/>
            </w:rPr>
          </w:r>
          <w:r>
            <w:rPr>
              <w:noProof/>
            </w:rPr>
            <w:fldChar w:fldCharType="separate"/>
          </w:r>
          <w:r>
            <w:rPr>
              <w:noProof/>
            </w:rPr>
            <w:t>39</w:t>
          </w:r>
          <w:r>
            <w:rPr>
              <w:noProof/>
            </w:rPr>
            <w:fldChar w:fldCharType="end"/>
          </w:r>
        </w:p>
        <w:p w14:paraId="576F1305" w14:textId="77777777" w:rsidR="005B2194" w:rsidRDefault="005B2194">
          <w:pPr>
            <w:pStyle w:val="TOC2"/>
            <w:tabs>
              <w:tab w:val="left" w:pos="680"/>
              <w:tab w:val="right" w:leader="dot" w:pos="10456"/>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GetCareContacts</w:t>
          </w:r>
          <w:r>
            <w:rPr>
              <w:noProof/>
            </w:rPr>
            <w:tab/>
          </w:r>
          <w:r>
            <w:rPr>
              <w:noProof/>
            </w:rPr>
            <w:fldChar w:fldCharType="begin"/>
          </w:r>
          <w:r>
            <w:rPr>
              <w:noProof/>
            </w:rPr>
            <w:instrText xml:space="preserve"> PAGEREF _Toc277330976 \h </w:instrText>
          </w:r>
          <w:r>
            <w:rPr>
              <w:noProof/>
            </w:rPr>
          </w:r>
          <w:r>
            <w:rPr>
              <w:noProof/>
            </w:rPr>
            <w:fldChar w:fldCharType="separate"/>
          </w:r>
          <w:r>
            <w:rPr>
              <w:noProof/>
            </w:rPr>
            <w:t>39</w:t>
          </w:r>
          <w:r>
            <w:rPr>
              <w:noProof/>
            </w:rPr>
            <w:fldChar w:fldCharType="end"/>
          </w:r>
        </w:p>
        <w:p w14:paraId="5B39847A" w14:textId="77777777" w:rsidR="005B2194" w:rsidRDefault="005B2194">
          <w:pPr>
            <w:pStyle w:val="TOC3"/>
            <w:tabs>
              <w:tab w:val="left" w:pos="1020"/>
              <w:tab w:val="right" w:leader="dot" w:pos="10456"/>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_Toc277330977 \h </w:instrText>
          </w:r>
          <w:r>
            <w:rPr>
              <w:noProof/>
            </w:rPr>
          </w:r>
          <w:r>
            <w:rPr>
              <w:noProof/>
            </w:rPr>
            <w:fldChar w:fldCharType="separate"/>
          </w:r>
          <w:r>
            <w:rPr>
              <w:noProof/>
            </w:rPr>
            <w:t>39</w:t>
          </w:r>
          <w:r>
            <w:rPr>
              <w:noProof/>
            </w:rPr>
            <w:fldChar w:fldCharType="end"/>
          </w:r>
        </w:p>
        <w:p w14:paraId="489C181B" w14:textId="77777777" w:rsidR="005B2194" w:rsidRDefault="005B2194">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_Toc277330978 \h </w:instrText>
          </w:r>
          <w:r>
            <w:rPr>
              <w:noProof/>
            </w:rPr>
          </w:r>
          <w:r>
            <w:rPr>
              <w:noProof/>
            </w:rPr>
            <w:fldChar w:fldCharType="separate"/>
          </w:r>
          <w:r>
            <w:rPr>
              <w:noProof/>
            </w:rPr>
            <w:t>39</w:t>
          </w:r>
          <w:r>
            <w:rPr>
              <w:noProof/>
            </w:rPr>
            <w:fldChar w:fldCharType="end"/>
          </w:r>
        </w:p>
        <w:p w14:paraId="2755B135" w14:textId="77777777" w:rsidR="005B2194" w:rsidRDefault="005B2194">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_Toc277330979 \h </w:instrText>
          </w:r>
          <w:r>
            <w:rPr>
              <w:noProof/>
            </w:rPr>
          </w:r>
          <w:r>
            <w:rPr>
              <w:noProof/>
            </w:rPr>
            <w:fldChar w:fldCharType="separate"/>
          </w:r>
          <w:r>
            <w:rPr>
              <w:noProof/>
            </w:rPr>
            <w:t>48</w:t>
          </w:r>
          <w:r>
            <w:rPr>
              <w:noProof/>
            </w:rPr>
            <w:fldChar w:fldCharType="end"/>
          </w:r>
        </w:p>
        <w:p w14:paraId="1D7BF93A" w14:textId="77777777" w:rsidR="005B2194" w:rsidRDefault="005B2194">
          <w:pPr>
            <w:pStyle w:val="TOC3"/>
            <w:tabs>
              <w:tab w:val="left" w:pos="1047"/>
              <w:tab w:val="right" w:leader="dot" w:pos="10456"/>
            </w:tabs>
            <w:rPr>
              <w:rFonts w:asciiTheme="minorHAnsi" w:eastAsiaTheme="minorEastAsia" w:hAnsiTheme="minorHAnsi" w:cstheme="minorBidi"/>
              <w:noProof/>
              <w:sz w:val="24"/>
              <w:szCs w:val="24"/>
              <w:lang w:val="en-US" w:eastAsia="ja-JP"/>
            </w:rPr>
          </w:pPr>
          <w:r>
            <w:rPr>
              <w:noProof/>
            </w:rPr>
            <w:t>7.1.4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_Toc277330980 \h </w:instrText>
          </w:r>
          <w:r>
            <w:rPr>
              <w:noProof/>
            </w:rPr>
          </w:r>
          <w:r>
            <w:rPr>
              <w:noProof/>
            </w:rPr>
            <w:fldChar w:fldCharType="separate"/>
          </w:r>
          <w:r>
            <w:rPr>
              <w:noProof/>
            </w:rPr>
            <w:t>48</w:t>
          </w:r>
          <w:r>
            <w:rPr>
              <w:noProof/>
            </w:rPr>
            <w:fldChar w:fldCharType="end"/>
          </w:r>
        </w:p>
        <w:p w14:paraId="3814D7AC" w14:textId="77777777" w:rsidR="005B2194" w:rsidRDefault="005B2194">
          <w:pPr>
            <w:pStyle w:val="TOC3"/>
            <w:tabs>
              <w:tab w:val="left" w:pos="1040"/>
              <w:tab w:val="right" w:leader="dot" w:pos="10456"/>
            </w:tabs>
            <w:rPr>
              <w:rFonts w:asciiTheme="minorHAnsi" w:eastAsiaTheme="minorEastAsia" w:hAnsiTheme="minorHAnsi" w:cstheme="minorBidi"/>
              <w:noProof/>
              <w:sz w:val="24"/>
              <w:szCs w:val="24"/>
              <w:lang w:val="en-US" w:eastAsia="ja-JP"/>
            </w:rPr>
          </w:pPr>
          <w:r>
            <w:rPr>
              <w:noProof/>
            </w:rPr>
            <w:t>7.1.5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_Toc277330981 \h </w:instrText>
          </w:r>
          <w:r>
            <w:rPr>
              <w:noProof/>
            </w:rPr>
          </w:r>
          <w:r>
            <w:rPr>
              <w:noProof/>
            </w:rPr>
            <w:fldChar w:fldCharType="separate"/>
          </w:r>
          <w:r>
            <w:rPr>
              <w:noProof/>
            </w:rPr>
            <w:t>48</w:t>
          </w:r>
          <w:r>
            <w:rPr>
              <w:noProof/>
            </w:rPr>
            <w:fldChar w:fldCharType="end"/>
          </w:r>
        </w:p>
        <w:p w14:paraId="12A2C4C4" w14:textId="77777777" w:rsidR="005B2194" w:rsidRDefault="005B2194">
          <w:pPr>
            <w:pStyle w:val="TOC2"/>
            <w:tabs>
              <w:tab w:val="left" w:pos="706"/>
              <w:tab w:val="right" w:leader="dot" w:pos="10456"/>
            </w:tabs>
            <w:rPr>
              <w:rFonts w:asciiTheme="minorHAnsi" w:eastAsiaTheme="minorEastAsia" w:hAnsiTheme="minorHAnsi" w:cstheme="minorBidi"/>
              <w:noProof/>
              <w:sz w:val="24"/>
              <w:szCs w:val="24"/>
              <w:lang w:val="en-US" w:eastAsia="ja-JP"/>
            </w:rPr>
          </w:pPr>
          <w:r>
            <w:rPr>
              <w:noProof/>
            </w:rPr>
            <w:t>7.2</w:t>
          </w:r>
          <w:r>
            <w:rPr>
              <w:rFonts w:asciiTheme="minorHAnsi" w:eastAsiaTheme="minorEastAsia" w:hAnsiTheme="minorHAnsi" w:cstheme="minorBidi"/>
              <w:noProof/>
              <w:sz w:val="24"/>
              <w:szCs w:val="24"/>
              <w:lang w:val="en-US" w:eastAsia="ja-JP"/>
            </w:rPr>
            <w:tab/>
          </w:r>
          <w:r>
            <w:rPr>
              <w:noProof/>
            </w:rPr>
            <w:t>GetCarePlans</w:t>
          </w:r>
          <w:r>
            <w:rPr>
              <w:noProof/>
            </w:rPr>
            <w:tab/>
          </w:r>
          <w:r>
            <w:rPr>
              <w:noProof/>
            </w:rPr>
            <w:fldChar w:fldCharType="begin"/>
          </w:r>
          <w:r>
            <w:rPr>
              <w:noProof/>
            </w:rPr>
            <w:instrText xml:space="preserve"> PAGEREF _Toc277330982 \h </w:instrText>
          </w:r>
          <w:r>
            <w:rPr>
              <w:noProof/>
            </w:rPr>
          </w:r>
          <w:r>
            <w:rPr>
              <w:noProof/>
            </w:rPr>
            <w:fldChar w:fldCharType="separate"/>
          </w:r>
          <w:r>
            <w:rPr>
              <w:noProof/>
            </w:rPr>
            <w:t>49</w:t>
          </w:r>
          <w:r>
            <w:rPr>
              <w:noProof/>
            </w:rPr>
            <w:fldChar w:fldCharType="end"/>
          </w:r>
        </w:p>
        <w:p w14:paraId="09636088" w14:textId="77777777" w:rsidR="005B2194" w:rsidRDefault="005B2194">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_Toc277330983 \h </w:instrText>
          </w:r>
          <w:r>
            <w:rPr>
              <w:noProof/>
            </w:rPr>
          </w:r>
          <w:r>
            <w:rPr>
              <w:noProof/>
            </w:rPr>
            <w:fldChar w:fldCharType="separate"/>
          </w:r>
          <w:r>
            <w:rPr>
              <w:noProof/>
            </w:rPr>
            <w:t>49</w:t>
          </w:r>
          <w:r>
            <w:rPr>
              <w:noProof/>
            </w:rPr>
            <w:fldChar w:fldCharType="end"/>
          </w:r>
        </w:p>
        <w:p w14:paraId="447B0644" w14:textId="77777777" w:rsidR="005B2194" w:rsidRDefault="005B2194">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_Toc277330984 \h </w:instrText>
          </w:r>
          <w:r>
            <w:rPr>
              <w:noProof/>
            </w:rPr>
          </w:r>
          <w:r>
            <w:rPr>
              <w:noProof/>
            </w:rPr>
            <w:fldChar w:fldCharType="separate"/>
          </w:r>
          <w:r>
            <w:rPr>
              <w:noProof/>
            </w:rPr>
            <w:t>49</w:t>
          </w:r>
          <w:r>
            <w:rPr>
              <w:noProof/>
            </w:rPr>
            <w:fldChar w:fldCharType="end"/>
          </w:r>
        </w:p>
        <w:p w14:paraId="3EAC35C5" w14:textId="77777777" w:rsidR="005B2194" w:rsidRDefault="005B2194">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_Toc277330985 \h </w:instrText>
          </w:r>
          <w:r>
            <w:rPr>
              <w:noProof/>
            </w:rPr>
          </w:r>
          <w:r>
            <w:rPr>
              <w:noProof/>
            </w:rPr>
            <w:fldChar w:fldCharType="separate"/>
          </w:r>
          <w:r>
            <w:rPr>
              <w:noProof/>
            </w:rPr>
            <w:t>56</w:t>
          </w:r>
          <w:r>
            <w:rPr>
              <w:noProof/>
            </w:rPr>
            <w:fldChar w:fldCharType="end"/>
          </w:r>
        </w:p>
        <w:p w14:paraId="6F97A2F3" w14:textId="77777777" w:rsidR="005B2194" w:rsidRDefault="005B2194">
          <w:pPr>
            <w:pStyle w:val="TOC3"/>
            <w:tabs>
              <w:tab w:val="left" w:pos="1073"/>
              <w:tab w:val="right" w:leader="dot" w:pos="10456"/>
            </w:tabs>
            <w:rPr>
              <w:rFonts w:asciiTheme="minorHAnsi" w:eastAsiaTheme="minorEastAsia" w:hAnsiTheme="minorHAnsi" w:cstheme="minorBidi"/>
              <w:noProof/>
              <w:sz w:val="24"/>
              <w:szCs w:val="24"/>
              <w:lang w:val="en-US" w:eastAsia="ja-JP"/>
            </w:rPr>
          </w:pPr>
          <w:r>
            <w:rPr>
              <w:noProof/>
            </w:rPr>
            <w:t>7.2.4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_Toc277330986 \h </w:instrText>
          </w:r>
          <w:r>
            <w:rPr>
              <w:noProof/>
            </w:rPr>
          </w:r>
          <w:r>
            <w:rPr>
              <w:noProof/>
            </w:rPr>
            <w:fldChar w:fldCharType="separate"/>
          </w:r>
          <w:r>
            <w:rPr>
              <w:noProof/>
            </w:rPr>
            <w:t>56</w:t>
          </w:r>
          <w:r>
            <w:rPr>
              <w:noProof/>
            </w:rPr>
            <w:fldChar w:fldCharType="end"/>
          </w:r>
        </w:p>
        <w:p w14:paraId="2753430F" w14:textId="77777777" w:rsidR="005B2194" w:rsidRDefault="005B2194">
          <w:pPr>
            <w:pStyle w:val="TOC3"/>
            <w:tabs>
              <w:tab w:val="left" w:pos="1066"/>
              <w:tab w:val="right" w:leader="dot" w:pos="10456"/>
            </w:tabs>
            <w:rPr>
              <w:rFonts w:asciiTheme="minorHAnsi" w:eastAsiaTheme="minorEastAsia" w:hAnsiTheme="minorHAnsi" w:cstheme="minorBidi"/>
              <w:noProof/>
              <w:sz w:val="24"/>
              <w:szCs w:val="24"/>
              <w:lang w:val="en-US" w:eastAsia="ja-JP"/>
            </w:rPr>
          </w:pPr>
          <w:r>
            <w:rPr>
              <w:noProof/>
            </w:rPr>
            <w:t>7.2.5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_Toc277330987 \h </w:instrText>
          </w:r>
          <w:r>
            <w:rPr>
              <w:noProof/>
            </w:rPr>
          </w:r>
          <w:r>
            <w:rPr>
              <w:noProof/>
            </w:rPr>
            <w:fldChar w:fldCharType="separate"/>
          </w:r>
          <w:r>
            <w:rPr>
              <w:noProof/>
            </w:rPr>
            <w:t>56</w:t>
          </w:r>
          <w:r>
            <w:rPr>
              <w:noProof/>
            </w:rPr>
            <w:fldChar w:fldCharType="end"/>
          </w:r>
        </w:p>
        <w:p w14:paraId="404056D0" w14:textId="77777777" w:rsidR="005B2194" w:rsidRDefault="005B2194">
          <w:pPr>
            <w:pStyle w:val="TOC2"/>
            <w:tabs>
              <w:tab w:val="left" w:pos="705"/>
              <w:tab w:val="right" w:leader="dot" w:pos="10456"/>
            </w:tabs>
            <w:rPr>
              <w:rFonts w:asciiTheme="minorHAnsi" w:eastAsiaTheme="minorEastAsia" w:hAnsiTheme="minorHAnsi" w:cstheme="minorBidi"/>
              <w:noProof/>
              <w:sz w:val="24"/>
              <w:szCs w:val="24"/>
              <w:lang w:val="en-US" w:eastAsia="ja-JP"/>
            </w:rPr>
          </w:pPr>
          <w:r>
            <w:rPr>
              <w:noProof/>
            </w:rPr>
            <w:t>7.3</w:t>
          </w:r>
          <w:r>
            <w:rPr>
              <w:rFonts w:asciiTheme="minorHAnsi" w:eastAsiaTheme="minorEastAsia" w:hAnsiTheme="minorHAnsi" w:cstheme="minorBidi"/>
              <w:noProof/>
              <w:sz w:val="24"/>
              <w:szCs w:val="24"/>
              <w:lang w:val="en-US" w:eastAsia="ja-JP"/>
            </w:rPr>
            <w:tab/>
          </w:r>
          <w:r>
            <w:rPr>
              <w:noProof/>
            </w:rPr>
            <w:t>GetCareServices</w:t>
          </w:r>
          <w:r>
            <w:rPr>
              <w:noProof/>
            </w:rPr>
            <w:tab/>
          </w:r>
          <w:r>
            <w:rPr>
              <w:noProof/>
            </w:rPr>
            <w:fldChar w:fldCharType="begin"/>
          </w:r>
          <w:r>
            <w:rPr>
              <w:noProof/>
            </w:rPr>
            <w:instrText xml:space="preserve"> PAGEREF _Toc277330988 \h </w:instrText>
          </w:r>
          <w:r>
            <w:rPr>
              <w:noProof/>
            </w:rPr>
          </w:r>
          <w:r>
            <w:rPr>
              <w:noProof/>
            </w:rPr>
            <w:fldChar w:fldCharType="separate"/>
          </w:r>
          <w:r>
            <w:rPr>
              <w:noProof/>
            </w:rPr>
            <w:t>57</w:t>
          </w:r>
          <w:r>
            <w:rPr>
              <w:noProof/>
            </w:rPr>
            <w:fldChar w:fldCharType="end"/>
          </w:r>
        </w:p>
        <w:p w14:paraId="7F4F4486" w14:textId="77777777" w:rsidR="005B2194" w:rsidRDefault="005B2194">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7.3.1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_Toc277330989 \h </w:instrText>
          </w:r>
          <w:r>
            <w:rPr>
              <w:noProof/>
            </w:rPr>
          </w:r>
          <w:r>
            <w:rPr>
              <w:noProof/>
            </w:rPr>
            <w:fldChar w:fldCharType="separate"/>
          </w:r>
          <w:r>
            <w:rPr>
              <w:noProof/>
            </w:rPr>
            <w:t>57</w:t>
          </w:r>
          <w:r>
            <w:rPr>
              <w:noProof/>
            </w:rPr>
            <w:fldChar w:fldCharType="end"/>
          </w:r>
        </w:p>
        <w:p w14:paraId="1F04B627" w14:textId="77777777" w:rsidR="005B2194" w:rsidRDefault="005B2194">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7.3.2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_Toc277330990 \h </w:instrText>
          </w:r>
          <w:r>
            <w:rPr>
              <w:noProof/>
            </w:rPr>
          </w:r>
          <w:r>
            <w:rPr>
              <w:noProof/>
            </w:rPr>
            <w:fldChar w:fldCharType="separate"/>
          </w:r>
          <w:r>
            <w:rPr>
              <w:noProof/>
            </w:rPr>
            <w:t>57</w:t>
          </w:r>
          <w:r>
            <w:rPr>
              <w:noProof/>
            </w:rPr>
            <w:fldChar w:fldCharType="end"/>
          </w:r>
        </w:p>
        <w:p w14:paraId="12CCB82F" w14:textId="77777777" w:rsidR="005B2194" w:rsidRDefault="005B2194">
          <w:pPr>
            <w:pStyle w:val="TOC3"/>
            <w:tabs>
              <w:tab w:val="left" w:pos="1069"/>
              <w:tab w:val="right" w:leader="dot" w:pos="10456"/>
            </w:tabs>
            <w:rPr>
              <w:rFonts w:asciiTheme="minorHAnsi" w:eastAsiaTheme="minorEastAsia" w:hAnsiTheme="minorHAnsi" w:cstheme="minorBidi"/>
              <w:noProof/>
              <w:sz w:val="24"/>
              <w:szCs w:val="24"/>
              <w:lang w:val="en-US" w:eastAsia="ja-JP"/>
            </w:rPr>
          </w:pPr>
          <w:r>
            <w:rPr>
              <w:noProof/>
            </w:rPr>
            <w:t>7.3.3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_Toc277330991 \h </w:instrText>
          </w:r>
          <w:r>
            <w:rPr>
              <w:noProof/>
            </w:rPr>
          </w:r>
          <w:r>
            <w:rPr>
              <w:noProof/>
            </w:rPr>
            <w:fldChar w:fldCharType="separate"/>
          </w:r>
          <w:r>
            <w:rPr>
              <w:noProof/>
            </w:rPr>
            <w:t>63</w:t>
          </w:r>
          <w:r>
            <w:rPr>
              <w:noProof/>
            </w:rPr>
            <w:fldChar w:fldCharType="end"/>
          </w:r>
        </w:p>
        <w:p w14:paraId="52C29786" w14:textId="77777777" w:rsidR="005B2194" w:rsidRDefault="005B2194">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7.3.4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_Toc277330992 \h </w:instrText>
          </w:r>
          <w:r>
            <w:rPr>
              <w:noProof/>
            </w:rPr>
          </w:r>
          <w:r>
            <w:rPr>
              <w:noProof/>
            </w:rPr>
            <w:fldChar w:fldCharType="separate"/>
          </w:r>
          <w:r>
            <w:rPr>
              <w:noProof/>
            </w:rPr>
            <w:t>63</w:t>
          </w:r>
          <w:r>
            <w:rPr>
              <w:noProof/>
            </w:rPr>
            <w:fldChar w:fldCharType="end"/>
          </w:r>
        </w:p>
        <w:p w14:paraId="0E3BCF37" w14:textId="77777777" w:rsidR="005B2194" w:rsidRDefault="005B2194">
          <w:pPr>
            <w:pStyle w:val="TOC3"/>
            <w:tabs>
              <w:tab w:val="left" w:pos="1064"/>
              <w:tab w:val="right" w:leader="dot" w:pos="10456"/>
            </w:tabs>
            <w:rPr>
              <w:rFonts w:asciiTheme="minorHAnsi" w:eastAsiaTheme="minorEastAsia" w:hAnsiTheme="minorHAnsi" w:cstheme="minorBidi"/>
              <w:noProof/>
              <w:sz w:val="24"/>
              <w:szCs w:val="24"/>
              <w:lang w:val="en-US" w:eastAsia="ja-JP"/>
            </w:rPr>
          </w:pPr>
          <w:r>
            <w:rPr>
              <w:noProof/>
            </w:rPr>
            <w:t>7.3.5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_Toc277330993 \h </w:instrText>
          </w:r>
          <w:r>
            <w:rPr>
              <w:noProof/>
            </w:rPr>
          </w:r>
          <w:r>
            <w:rPr>
              <w:noProof/>
            </w:rPr>
            <w:fldChar w:fldCharType="separate"/>
          </w:r>
          <w:r>
            <w:rPr>
              <w:noProof/>
            </w:rPr>
            <w:t>63</w:t>
          </w:r>
          <w:r>
            <w:rPr>
              <w:noProof/>
            </w:rPr>
            <w:fldChar w:fldCharType="end"/>
          </w:r>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Tog bort ej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1..1 under 7.4. Lagt till authorOrgUnitHSAid och authorOrgUnitName. Ändrat kardinalitet på legalAuthenticatorHSAid till 0..1.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r w:rsidRPr="00862D24">
              <w:rPr>
                <w:rFonts w:ascii="Georgia" w:hAnsi="Georgia"/>
              </w:rPr>
              <w:t>- Specificerat kodverk för EI-postens Categorization-fält.</w:t>
            </w:r>
          </w:p>
          <w:p w14:paraId="301F1C0E" w14:textId="77777777" w:rsidR="00862D24" w:rsidRPr="00862D24" w:rsidRDefault="00862D24" w:rsidP="0047051B">
            <w:pPr>
              <w:pStyle w:val="TableText"/>
              <w:rPr>
                <w:rFonts w:ascii="Georgia" w:hAnsi="Georgia"/>
              </w:rPr>
            </w:pPr>
            <w:r w:rsidRPr="00862D24">
              <w:rPr>
                <w:rFonts w:ascii="Georgia" w:hAnsi="Georgia"/>
              </w:rPr>
              <w:t>- SLA-krav uppdaterade</w:t>
            </w:r>
          </w:p>
          <w:p w14:paraId="46461693" w14:textId="348415A3" w:rsidR="00862D24" w:rsidRPr="00862D24" w:rsidRDefault="00862D24" w:rsidP="0047051B">
            <w:pPr>
              <w:rPr>
                <w:szCs w:val="20"/>
              </w:rPr>
            </w:pPr>
            <w:r w:rsidRPr="00862D24">
              <w:rPr>
                <w:szCs w:val="20"/>
              </w:rPr>
              <w:t>-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Färbättrat och utökat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referenser till HL7 CDA för denna domen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healthcareProfessionalHSAId ändrad  från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7B881DB5" w:rsidR="00862D24" w:rsidRPr="00862D24" w:rsidRDefault="00862D24" w:rsidP="000308E4">
            <w:pPr>
              <w:pStyle w:val="TableText"/>
              <w:rPr>
                <w:rFonts w:ascii="Georgia" w:hAnsi="Georgia"/>
                <w:color w:val="008000"/>
              </w:rPr>
            </w:pPr>
            <w:r>
              <w:rPr>
                <w:rFonts w:ascii="Georgia" w:hAnsi="Georgia"/>
              </w:rPr>
              <w:t>3.0</w:t>
            </w:r>
            <w:r w:rsidR="00E2669E">
              <w:rPr>
                <w:rFonts w:ascii="Georgia" w:hAnsi="Georgia"/>
              </w:rPr>
              <w:t>_RC1</w:t>
            </w:r>
          </w:p>
        </w:tc>
        <w:tc>
          <w:tcPr>
            <w:tcW w:w="992" w:type="dxa"/>
          </w:tcPr>
          <w:p w14:paraId="30C57DAD" w14:textId="2FE89600" w:rsidR="00862D24" w:rsidRPr="00862D24" w:rsidRDefault="00862D24" w:rsidP="0039481C">
            <w:pPr>
              <w:pStyle w:val="TableText"/>
              <w:rPr>
                <w:rFonts w:ascii="Georgia" w:hAnsi="Georgia"/>
              </w:rPr>
            </w:pP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08CF518C" w:rsidR="00A44A6A" w:rsidRDefault="00A44A6A" w:rsidP="000308E4">
            <w:pPr>
              <w:pStyle w:val="TableText"/>
              <w:rPr>
                <w:rFonts w:ascii="Georgia" w:hAnsi="Georgia"/>
              </w:rPr>
            </w:pPr>
            <w:r>
              <w:rPr>
                <w:rFonts w:ascii="Georgia" w:hAnsi="Georgia"/>
              </w:rPr>
              <w:lastRenderedPageBreak/>
              <w:t>3.0</w:t>
            </w:r>
            <w:r w:rsidR="00E2669E">
              <w:rPr>
                <w:rFonts w:ascii="Georgia" w:hAnsi="Georgia"/>
              </w:rPr>
              <w:t>_RC1</w:t>
            </w:r>
          </w:p>
        </w:tc>
        <w:tc>
          <w:tcPr>
            <w:tcW w:w="992" w:type="dxa"/>
          </w:tcPr>
          <w:p w14:paraId="2CDF4BB2" w14:textId="14782FA5" w:rsidR="00A44A6A" w:rsidRDefault="00A44A6A" w:rsidP="0039481C">
            <w:pPr>
              <w:pStyle w:val="TableText"/>
              <w:rPr>
                <w:rFonts w:ascii="Georgia" w:hAnsi="Georgia"/>
              </w:rPr>
            </w:pP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67E5F22A" w:rsidR="00DB07A1" w:rsidRDefault="00942F8C" w:rsidP="000308E4">
            <w:pPr>
              <w:pStyle w:val="TableText"/>
              <w:rPr>
                <w:rFonts w:ascii="Georgia" w:hAnsi="Georgia"/>
              </w:rPr>
            </w:pPr>
            <w:r>
              <w:rPr>
                <w:rFonts w:ascii="Georgia" w:hAnsi="Georgia"/>
              </w:rPr>
              <w:t>3.0</w:t>
            </w:r>
            <w:r w:rsidR="00E2669E">
              <w:rPr>
                <w:rFonts w:ascii="Georgia" w:hAnsi="Georgia"/>
              </w:rPr>
              <w:t>_RC1</w:t>
            </w:r>
          </w:p>
        </w:tc>
        <w:tc>
          <w:tcPr>
            <w:tcW w:w="992" w:type="dxa"/>
          </w:tcPr>
          <w:p w14:paraId="2355AA23" w14:textId="61C880DD" w:rsidR="00DB07A1" w:rsidRDefault="00DB07A1" w:rsidP="0039481C">
            <w:pPr>
              <w:pStyle w:val="TableText"/>
              <w:rPr>
                <w:rFonts w:ascii="Georgia" w:hAnsi="Georgia"/>
              </w:rPr>
            </w:pP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r w:rsidR="00B34900" w:rsidRPr="00862D24" w14:paraId="508FA9C6" w14:textId="77777777" w:rsidTr="000C2908">
        <w:tc>
          <w:tcPr>
            <w:tcW w:w="1304" w:type="dxa"/>
          </w:tcPr>
          <w:p w14:paraId="2BFA4DAE" w14:textId="01850A3A" w:rsidR="00B34900" w:rsidRDefault="00BD6C49" w:rsidP="000308E4">
            <w:pPr>
              <w:pStyle w:val="TableText"/>
              <w:rPr>
                <w:rFonts w:ascii="Georgia" w:hAnsi="Georgia"/>
              </w:rPr>
            </w:pPr>
            <w:r>
              <w:rPr>
                <w:rFonts w:ascii="Georgia" w:hAnsi="Georgia"/>
              </w:rPr>
              <w:t>3</w:t>
            </w:r>
            <w:r w:rsidR="00B34900">
              <w:rPr>
                <w:rFonts w:ascii="Georgia" w:hAnsi="Georgia"/>
              </w:rPr>
              <w:t>.0</w:t>
            </w:r>
            <w:r w:rsidR="00E2669E">
              <w:rPr>
                <w:rFonts w:ascii="Georgia" w:hAnsi="Georgia"/>
              </w:rPr>
              <w:t>_RC1</w:t>
            </w:r>
          </w:p>
        </w:tc>
        <w:tc>
          <w:tcPr>
            <w:tcW w:w="992" w:type="dxa"/>
          </w:tcPr>
          <w:p w14:paraId="3C82E0A8" w14:textId="640499C4" w:rsidR="00B34900" w:rsidRDefault="00B34900" w:rsidP="0039481C">
            <w:pPr>
              <w:pStyle w:val="TableText"/>
              <w:rPr>
                <w:rFonts w:ascii="Georgia" w:hAnsi="Georgia"/>
              </w:rPr>
            </w:pPr>
          </w:p>
        </w:tc>
        <w:tc>
          <w:tcPr>
            <w:tcW w:w="1560" w:type="dxa"/>
          </w:tcPr>
          <w:p w14:paraId="03F15BB6" w14:textId="2E1DDECC" w:rsidR="00B34900" w:rsidRDefault="00B34900" w:rsidP="0039481C">
            <w:pPr>
              <w:pStyle w:val="TableText"/>
              <w:rPr>
                <w:rFonts w:ascii="Georgia" w:hAnsi="Georgia"/>
              </w:rPr>
            </w:pPr>
            <w:r>
              <w:rPr>
                <w:rFonts w:ascii="Georgia" w:hAnsi="Georgia"/>
              </w:rPr>
              <w:t>2014-09-22</w:t>
            </w:r>
          </w:p>
        </w:tc>
        <w:tc>
          <w:tcPr>
            <w:tcW w:w="3260" w:type="dxa"/>
          </w:tcPr>
          <w:p w14:paraId="5D57FDF4" w14:textId="0C173E45" w:rsidR="00B34900" w:rsidRDefault="00B34900" w:rsidP="00A44A6A">
            <w:pPr>
              <w:numPr>
                <w:ilvl w:val="0"/>
                <w:numId w:val="31"/>
              </w:numPr>
              <w:rPr>
                <w:szCs w:val="20"/>
              </w:rPr>
            </w:pPr>
            <w:r>
              <w:rPr>
                <w:szCs w:val="20"/>
              </w:rPr>
              <w:t>Lagt till documentTitle i svar på GetCareServices</w:t>
            </w:r>
          </w:p>
        </w:tc>
        <w:tc>
          <w:tcPr>
            <w:tcW w:w="1559" w:type="dxa"/>
          </w:tcPr>
          <w:p w14:paraId="13B65342" w14:textId="72BCA12C" w:rsidR="00B34900" w:rsidRDefault="00B34900" w:rsidP="0047051B">
            <w:pPr>
              <w:rPr>
                <w:szCs w:val="20"/>
              </w:rPr>
            </w:pPr>
            <w:r>
              <w:rPr>
                <w:szCs w:val="20"/>
              </w:rPr>
              <w:t>Khaled Daham</w:t>
            </w:r>
          </w:p>
        </w:tc>
        <w:tc>
          <w:tcPr>
            <w:tcW w:w="1418" w:type="dxa"/>
          </w:tcPr>
          <w:p w14:paraId="54A4C7BE" w14:textId="77777777" w:rsidR="00B34900" w:rsidRPr="00862D24" w:rsidRDefault="00B34900" w:rsidP="0039481C">
            <w:pPr>
              <w:pStyle w:val="TableText"/>
              <w:rPr>
                <w:rFonts w:ascii="Georgia" w:hAnsi="Georgia"/>
              </w:rPr>
            </w:pPr>
          </w:p>
        </w:tc>
      </w:tr>
      <w:tr w:rsidR="00BD6C49" w:rsidRPr="00862D24" w14:paraId="39133BE9" w14:textId="77777777" w:rsidTr="000C2908">
        <w:tc>
          <w:tcPr>
            <w:tcW w:w="1304" w:type="dxa"/>
          </w:tcPr>
          <w:p w14:paraId="208E05FC" w14:textId="1E83A408" w:rsidR="00BD6C49" w:rsidRDefault="00E2669E" w:rsidP="000308E4">
            <w:pPr>
              <w:pStyle w:val="TableText"/>
              <w:rPr>
                <w:rFonts w:ascii="Georgia" w:hAnsi="Georgia"/>
              </w:rPr>
            </w:pPr>
            <w:r>
              <w:rPr>
                <w:rFonts w:ascii="Georgia" w:hAnsi="Georgia"/>
              </w:rPr>
              <w:t>3.0_RC</w:t>
            </w:r>
            <w:r>
              <w:rPr>
                <w:rFonts w:ascii="Georgia" w:hAnsi="Georgia"/>
              </w:rPr>
              <w:t>2</w:t>
            </w:r>
          </w:p>
        </w:tc>
        <w:tc>
          <w:tcPr>
            <w:tcW w:w="992" w:type="dxa"/>
          </w:tcPr>
          <w:p w14:paraId="03884AF3" w14:textId="3B387FA1" w:rsidR="00BD6C49" w:rsidRDefault="00BD6C49" w:rsidP="0039481C">
            <w:pPr>
              <w:pStyle w:val="TableText"/>
              <w:rPr>
                <w:rFonts w:ascii="Georgia" w:hAnsi="Georgia"/>
              </w:rPr>
            </w:pPr>
          </w:p>
        </w:tc>
        <w:tc>
          <w:tcPr>
            <w:tcW w:w="1560" w:type="dxa"/>
          </w:tcPr>
          <w:p w14:paraId="1EAFFACF" w14:textId="38E9EDE8" w:rsidR="00BD6C49" w:rsidRDefault="00BD6C49" w:rsidP="0039481C">
            <w:pPr>
              <w:pStyle w:val="TableText"/>
              <w:rPr>
                <w:rFonts w:ascii="Georgia" w:hAnsi="Georgia"/>
              </w:rPr>
            </w:pPr>
            <w:r>
              <w:rPr>
                <w:rFonts w:ascii="Georgia" w:hAnsi="Georgia"/>
              </w:rPr>
              <w:t>2014-10-28</w:t>
            </w:r>
          </w:p>
        </w:tc>
        <w:tc>
          <w:tcPr>
            <w:tcW w:w="3260" w:type="dxa"/>
          </w:tcPr>
          <w:p w14:paraId="0B2EBD0C" w14:textId="77777777" w:rsidR="00BD6C49" w:rsidRDefault="00BD6C49" w:rsidP="00A44A6A">
            <w:pPr>
              <w:numPr>
                <w:ilvl w:val="0"/>
                <w:numId w:val="31"/>
              </w:numPr>
              <w:rPr>
                <w:szCs w:val="20"/>
              </w:rPr>
            </w:pPr>
            <w:r>
              <w:rPr>
                <w:szCs w:val="20"/>
              </w:rPr>
              <w:t>Korrigerat enligt kommentarer ifrån VIS-granskning.</w:t>
            </w:r>
          </w:p>
          <w:p w14:paraId="22B8B148" w14:textId="1C643518" w:rsidR="00CF2C6C" w:rsidRDefault="00CF2C6C" w:rsidP="00A44A6A">
            <w:pPr>
              <w:numPr>
                <w:ilvl w:val="0"/>
                <w:numId w:val="31"/>
              </w:numPr>
              <w:rPr>
                <w:szCs w:val="20"/>
              </w:rPr>
            </w:pPr>
            <w:r>
              <w:rPr>
                <w:szCs w:val="20"/>
              </w:rPr>
              <w:t>Uppdaterat beskrivning för reservnummer</w:t>
            </w:r>
          </w:p>
          <w:p w14:paraId="4B559F7A" w14:textId="4D88F88D" w:rsidR="00CF2C6C" w:rsidRDefault="00CF2C6C" w:rsidP="00A44A6A">
            <w:pPr>
              <w:numPr>
                <w:ilvl w:val="0"/>
                <w:numId w:val="31"/>
              </w:numPr>
              <w:rPr>
                <w:szCs w:val="20"/>
              </w:rPr>
            </w:pPr>
            <w:r>
              <w:rPr>
                <w:szCs w:val="20"/>
              </w:rPr>
              <w:t>Uppdaterat beskrivning för hur GetCareContacts datePeriod skall tolkas för framtida vårdkontakter.</w:t>
            </w:r>
          </w:p>
          <w:p w14:paraId="1AB42978" w14:textId="17EA7A0B" w:rsidR="00CF2C6C" w:rsidRDefault="00CF2C6C" w:rsidP="00A44A6A">
            <w:pPr>
              <w:numPr>
                <w:ilvl w:val="0"/>
                <w:numId w:val="31"/>
              </w:numPr>
              <w:rPr>
                <w:szCs w:val="20"/>
              </w:rPr>
            </w:pPr>
            <w:r>
              <w:rPr>
                <w:szCs w:val="20"/>
              </w:rPr>
              <w:t>Förenklat flödesbeskrivning och obligatoriska kontrakt.</w:t>
            </w:r>
          </w:p>
          <w:p w14:paraId="1958C3FA" w14:textId="77777777" w:rsidR="00CF2C6C" w:rsidRDefault="00CF2C6C" w:rsidP="00A44A6A">
            <w:pPr>
              <w:numPr>
                <w:ilvl w:val="0"/>
                <w:numId w:val="31"/>
              </w:numPr>
              <w:rPr>
                <w:szCs w:val="20"/>
              </w:rPr>
            </w:pPr>
            <w:r>
              <w:rPr>
                <w:szCs w:val="20"/>
              </w:rPr>
              <w:t>Uppdaterat beskrivning för categorization i kapitel 4.1</w:t>
            </w:r>
          </w:p>
          <w:p w14:paraId="7D630856" w14:textId="323D066E" w:rsidR="00CF2C6C" w:rsidRDefault="00CF2C6C" w:rsidP="00A44A6A">
            <w:pPr>
              <w:numPr>
                <w:ilvl w:val="0"/>
                <w:numId w:val="31"/>
              </w:numPr>
              <w:rPr>
                <w:szCs w:val="20"/>
              </w:rPr>
            </w:pPr>
            <w:r>
              <w:rPr>
                <w:szCs w:val="20"/>
              </w:rPr>
              <w:t>Förenklat logiska fel.</w:t>
            </w:r>
          </w:p>
          <w:p w14:paraId="6A2C89A4" w14:textId="007DA54F" w:rsidR="00CF2C6C" w:rsidRDefault="00CF2C6C" w:rsidP="00A44A6A">
            <w:pPr>
              <w:numPr>
                <w:ilvl w:val="0"/>
                <w:numId w:val="31"/>
              </w:numPr>
              <w:rPr>
                <w:szCs w:val="20"/>
              </w:rPr>
            </w:pPr>
            <w:r>
              <w:rPr>
                <w:szCs w:val="20"/>
              </w:rPr>
              <w:t>Flödesbeskrivning av relation-konceptet.</w:t>
            </w:r>
          </w:p>
          <w:p w14:paraId="6035A952" w14:textId="0158B480" w:rsidR="00BD6C49" w:rsidRDefault="00BD6C49" w:rsidP="00BD6C49">
            <w:pPr>
              <w:rPr>
                <w:szCs w:val="20"/>
              </w:rPr>
            </w:pPr>
          </w:p>
        </w:tc>
        <w:tc>
          <w:tcPr>
            <w:tcW w:w="1559" w:type="dxa"/>
          </w:tcPr>
          <w:p w14:paraId="05AD8BA1" w14:textId="43115676" w:rsidR="00BD6C49" w:rsidRDefault="00BD6C49" w:rsidP="0047051B">
            <w:pPr>
              <w:rPr>
                <w:szCs w:val="20"/>
              </w:rPr>
            </w:pPr>
            <w:r>
              <w:rPr>
                <w:szCs w:val="20"/>
              </w:rPr>
              <w:t>Khaled Daham</w:t>
            </w:r>
          </w:p>
        </w:tc>
        <w:tc>
          <w:tcPr>
            <w:tcW w:w="1418" w:type="dxa"/>
          </w:tcPr>
          <w:p w14:paraId="6DD254FC" w14:textId="77777777" w:rsidR="00BD6C49" w:rsidRPr="00862D24" w:rsidRDefault="00BD6C49" w:rsidP="0039481C">
            <w:pPr>
              <w:pStyle w:val="TableText"/>
              <w:rPr>
                <w:rFonts w:ascii="Georgia" w:hAnsi="Georgia"/>
              </w:rPr>
            </w:pPr>
          </w:p>
        </w:tc>
      </w:tr>
      <w:tr w:rsidR="00905C4E" w:rsidRPr="00862D24" w14:paraId="3C51EE5D" w14:textId="77777777" w:rsidTr="000C2908">
        <w:tc>
          <w:tcPr>
            <w:tcW w:w="1304" w:type="dxa"/>
          </w:tcPr>
          <w:p w14:paraId="2101CE6A" w14:textId="6187F6D2" w:rsidR="00905C4E" w:rsidRDefault="00905C4E" w:rsidP="000308E4">
            <w:pPr>
              <w:pStyle w:val="TableText"/>
              <w:rPr>
                <w:rFonts w:ascii="Georgia" w:hAnsi="Georgia"/>
              </w:rPr>
            </w:pPr>
            <w:r>
              <w:rPr>
                <w:rFonts w:ascii="Georgia" w:hAnsi="Georgia"/>
              </w:rPr>
              <w:t>3.0</w:t>
            </w:r>
            <w:r w:rsidR="00E25204">
              <w:rPr>
                <w:rFonts w:ascii="Georgia" w:hAnsi="Georgia"/>
              </w:rPr>
              <w:t>_RC3</w:t>
            </w:r>
          </w:p>
        </w:tc>
        <w:tc>
          <w:tcPr>
            <w:tcW w:w="992" w:type="dxa"/>
          </w:tcPr>
          <w:p w14:paraId="5D587725" w14:textId="35D74E49" w:rsidR="00905C4E" w:rsidRDefault="00905C4E" w:rsidP="0039481C">
            <w:pPr>
              <w:pStyle w:val="TableText"/>
              <w:rPr>
                <w:rFonts w:ascii="Georgia" w:hAnsi="Georgia"/>
              </w:rPr>
            </w:pPr>
          </w:p>
        </w:tc>
        <w:tc>
          <w:tcPr>
            <w:tcW w:w="1560" w:type="dxa"/>
          </w:tcPr>
          <w:p w14:paraId="25DFC0F3" w14:textId="6107FA08" w:rsidR="00905C4E" w:rsidRDefault="00905C4E" w:rsidP="0039481C">
            <w:pPr>
              <w:pStyle w:val="TableText"/>
              <w:rPr>
                <w:rFonts w:ascii="Georgia" w:hAnsi="Georgia"/>
              </w:rPr>
            </w:pPr>
            <w:r>
              <w:rPr>
                <w:rFonts w:ascii="Georgia" w:hAnsi="Georgia"/>
              </w:rPr>
              <w:t>2014-11-17</w:t>
            </w:r>
          </w:p>
        </w:tc>
        <w:tc>
          <w:tcPr>
            <w:tcW w:w="3260" w:type="dxa"/>
          </w:tcPr>
          <w:p w14:paraId="3F3BE18F" w14:textId="77777777" w:rsidR="00905C4E" w:rsidRDefault="00905C4E" w:rsidP="00A44A6A">
            <w:pPr>
              <w:numPr>
                <w:ilvl w:val="0"/>
                <w:numId w:val="31"/>
              </w:numPr>
              <w:rPr>
                <w:szCs w:val="20"/>
              </w:rPr>
            </w:pPr>
            <w:r>
              <w:rPr>
                <w:szCs w:val="20"/>
              </w:rPr>
              <w:t>Uppdaterat web-beskrivning</w:t>
            </w:r>
          </w:p>
          <w:p w14:paraId="5E99B5E2" w14:textId="77777777" w:rsidR="00D523F9" w:rsidRDefault="00D523F9" w:rsidP="00A44A6A">
            <w:pPr>
              <w:numPr>
                <w:ilvl w:val="0"/>
                <w:numId w:val="31"/>
              </w:numPr>
              <w:rPr>
                <w:szCs w:val="20"/>
              </w:rPr>
            </w:pPr>
            <w:r>
              <w:rPr>
                <w:szCs w:val="20"/>
              </w:rPr>
              <w:t>Rättat stavfel</w:t>
            </w:r>
          </w:p>
          <w:p w14:paraId="13FA0372" w14:textId="49E3756B" w:rsidR="00147C6A" w:rsidRDefault="00147C6A" w:rsidP="00A44A6A">
            <w:pPr>
              <w:numPr>
                <w:ilvl w:val="0"/>
                <w:numId w:val="31"/>
              </w:numPr>
              <w:rPr>
                <w:szCs w:val="20"/>
              </w:rPr>
            </w:pPr>
            <w:r>
              <w:rPr>
                <w:szCs w:val="20"/>
              </w:rPr>
              <w:t>sourceSystemHSAId krävs vid begäran på reservnummer</w:t>
            </w:r>
          </w:p>
        </w:tc>
        <w:tc>
          <w:tcPr>
            <w:tcW w:w="1559" w:type="dxa"/>
          </w:tcPr>
          <w:p w14:paraId="7962E5BB" w14:textId="21E06905" w:rsidR="00905C4E" w:rsidRDefault="00905C4E" w:rsidP="0047051B">
            <w:pPr>
              <w:rPr>
                <w:szCs w:val="20"/>
              </w:rPr>
            </w:pPr>
            <w:r>
              <w:rPr>
                <w:szCs w:val="20"/>
              </w:rPr>
              <w:t>Khaled Daham</w:t>
            </w:r>
          </w:p>
        </w:tc>
        <w:tc>
          <w:tcPr>
            <w:tcW w:w="1418" w:type="dxa"/>
          </w:tcPr>
          <w:p w14:paraId="62143569" w14:textId="77777777" w:rsidR="00905C4E" w:rsidRPr="00862D24" w:rsidRDefault="00905C4E" w:rsidP="0039481C">
            <w:pPr>
              <w:pStyle w:val="TableText"/>
              <w:rPr>
                <w:rFonts w:ascii="Georgia" w:hAnsi="Georgia"/>
              </w:rPr>
            </w:pPr>
          </w:p>
        </w:tc>
      </w:tr>
      <w:tr w:rsidR="0036605C" w:rsidRPr="00862D24" w14:paraId="18DA25DF" w14:textId="77777777" w:rsidTr="000C2908">
        <w:tc>
          <w:tcPr>
            <w:tcW w:w="1304" w:type="dxa"/>
          </w:tcPr>
          <w:p w14:paraId="0D50B0E4" w14:textId="2538D571" w:rsidR="0036605C" w:rsidRDefault="00E25204" w:rsidP="000308E4">
            <w:pPr>
              <w:pStyle w:val="TableText"/>
              <w:rPr>
                <w:rFonts w:ascii="Georgia" w:hAnsi="Georgia"/>
              </w:rPr>
            </w:pPr>
            <w:r>
              <w:rPr>
                <w:rFonts w:ascii="Georgia" w:hAnsi="Georgia"/>
              </w:rPr>
              <w:t>3.0_RC3</w:t>
            </w:r>
          </w:p>
        </w:tc>
        <w:tc>
          <w:tcPr>
            <w:tcW w:w="992" w:type="dxa"/>
          </w:tcPr>
          <w:p w14:paraId="6B9EC6BC" w14:textId="7D5B624E" w:rsidR="0036605C" w:rsidRDefault="0036605C" w:rsidP="0039481C">
            <w:pPr>
              <w:pStyle w:val="TableText"/>
              <w:rPr>
                <w:rFonts w:ascii="Georgia" w:hAnsi="Georgia"/>
              </w:rPr>
            </w:pPr>
          </w:p>
        </w:tc>
        <w:tc>
          <w:tcPr>
            <w:tcW w:w="1560" w:type="dxa"/>
          </w:tcPr>
          <w:p w14:paraId="453B0512" w14:textId="01153DD7" w:rsidR="0036605C" w:rsidRDefault="0036605C" w:rsidP="0039481C">
            <w:pPr>
              <w:pStyle w:val="TableText"/>
              <w:rPr>
                <w:rFonts w:ascii="Georgia" w:hAnsi="Georgia"/>
              </w:rPr>
            </w:pPr>
            <w:r>
              <w:rPr>
                <w:rFonts w:ascii="Georgia" w:hAnsi="Georgia"/>
              </w:rPr>
              <w:t>2014-11-18</w:t>
            </w:r>
          </w:p>
        </w:tc>
        <w:tc>
          <w:tcPr>
            <w:tcW w:w="3260" w:type="dxa"/>
          </w:tcPr>
          <w:p w14:paraId="043E573D" w14:textId="26F20227" w:rsidR="0036605C" w:rsidRDefault="0036605C" w:rsidP="00A44A6A">
            <w:pPr>
              <w:numPr>
                <w:ilvl w:val="0"/>
                <w:numId w:val="31"/>
              </w:numPr>
              <w:rPr>
                <w:szCs w:val="20"/>
              </w:rPr>
            </w:pPr>
            <w:r>
              <w:rPr>
                <w:szCs w:val="20"/>
              </w:rPr>
              <w:t>Lagt till Ineras HSA-id för aggregerande tjänster</w:t>
            </w:r>
          </w:p>
        </w:tc>
        <w:tc>
          <w:tcPr>
            <w:tcW w:w="1559" w:type="dxa"/>
          </w:tcPr>
          <w:p w14:paraId="66A56E83" w14:textId="2D49499E" w:rsidR="0036605C" w:rsidRDefault="0036605C" w:rsidP="0047051B">
            <w:pPr>
              <w:rPr>
                <w:szCs w:val="20"/>
              </w:rPr>
            </w:pPr>
            <w:r>
              <w:rPr>
                <w:szCs w:val="20"/>
              </w:rPr>
              <w:t>Khaled Daham</w:t>
            </w:r>
          </w:p>
        </w:tc>
        <w:tc>
          <w:tcPr>
            <w:tcW w:w="1418" w:type="dxa"/>
          </w:tcPr>
          <w:p w14:paraId="738D8FFF" w14:textId="77777777" w:rsidR="0036605C" w:rsidRPr="00862D24" w:rsidRDefault="0036605C" w:rsidP="0039481C">
            <w:pPr>
              <w:pStyle w:val="TableText"/>
              <w:rPr>
                <w:rFonts w:ascii="Georgia" w:hAnsi="Georgia"/>
              </w:rPr>
            </w:pPr>
          </w:p>
        </w:tc>
      </w:tr>
      <w:tr w:rsidR="00B66585" w:rsidRPr="00862D24" w14:paraId="169EDB67" w14:textId="77777777" w:rsidTr="000C2908">
        <w:tc>
          <w:tcPr>
            <w:tcW w:w="1304" w:type="dxa"/>
          </w:tcPr>
          <w:p w14:paraId="5E67A732" w14:textId="768BCFCC" w:rsidR="00B66585" w:rsidRDefault="00E25204" w:rsidP="000308E4">
            <w:pPr>
              <w:pStyle w:val="TableText"/>
              <w:rPr>
                <w:rFonts w:ascii="Georgia" w:hAnsi="Georgia"/>
              </w:rPr>
            </w:pPr>
            <w:r>
              <w:rPr>
                <w:rFonts w:ascii="Georgia" w:hAnsi="Georgia"/>
              </w:rPr>
              <w:t>3.0_RC3</w:t>
            </w:r>
          </w:p>
        </w:tc>
        <w:tc>
          <w:tcPr>
            <w:tcW w:w="992" w:type="dxa"/>
          </w:tcPr>
          <w:p w14:paraId="49860F71" w14:textId="6E52E656" w:rsidR="00B66585" w:rsidRDefault="00B66585" w:rsidP="0039481C">
            <w:pPr>
              <w:pStyle w:val="TableText"/>
              <w:rPr>
                <w:rFonts w:ascii="Georgia" w:hAnsi="Georgia"/>
              </w:rPr>
            </w:pPr>
          </w:p>
        </w:tc>
        <w:tc>
          <w:tcPr>
            <w:tcW w:w="1560" w:type="dxa"/>
          </w:tcPr>
          <w:p w14:paraId="370B3991" w14:textId="3471827E" w:rsidR="00B66585" w:rsidRDefault="00B66585" w:rsidP="0039481C">
            <w:pPr>
              <w:pStyle w:val="TableText"/>
              <w:rPr>
                <w:rFonts w:ascii="Georgia" w:hAnsi="Georgia"/>
              </w:rPr>
            </w:pPr>
            <w:r>
              <w:rPr>
                <w:rFonts w:ascii="Georgia" w:hAnsi="Georgia"/>
              </w:rPr>
              <w:t>2014-11-18</w:t>
            </w:r>
          </w:p>
        </w:tc>
        <w:tc>
          <w:tcPr>
            <w:tcW w:w="3260" w:type="dxa"/>
          </w:tcPr>
          <w:p w14:paraId="44AC4F82" w14:textId="66408029" w:rsidR="00B66585" w:rsidRDefault="00B66585" w:rsidP="00F065C6">
            <w:pPr>
              <w:numPr>
                <w:ilvl w:val="0"/>
                <w:numId w:val="31"/>
              </w:numPr>
              <w:rPr>
                <w:szCs w:val="20"/>
              </w:rPr>
            </w:pPr>
            <w:r>
              <w:rPr>
                <w:szCs w:val="20"/>
              </w:rPr>
              <w:t>Ändrat kardinalitet på referredInformation ifrån 1..* till 1..1, synkat med clinicalprocess.healthcond.basic</w:t>
            </w:r>
          </w:p>
        </w:tc>
        <w:tc>
          <w:tcPr>
            <w:tcW w:w="1559" w:type="dxa"/>
          </w:tcPr>
          <w:p w14:paraId="21731448" w14:textId="24583045" w:rsidR="00B66585" w:rsidRDefault="00B66585" w:rsidP="0047051B">
            <w:pPr>
              <w:rPr>
                <w:szCs w:val="20"/>
              </w:rPr>
            </w:pPr>
            <w:r>
              <w:rPr>
                <w:szCs w:val="20"/>
              </w:rPr>
              <w:t>Khaled Daham</w:t>
            </w:r>
          </w:p>
        </w:tc>
        <w:tc>
          <w:tcPr>
            <w:tcW w:w="1418" w:type="dxa"/>
          </w:tcPr>
          <w:p w14:paraId="56DDD0C4" w14:textId="77777777" w:rsidR="00B66585" w:rsidRPr="00862D24" w:rsidRDefault="00B66585" w:rsidP="0039481C">
            <w:pPr>
              <w:pStyle w:val="TableText"/>
              <w:rPr>
                <w:rFonts w:ascii="Georgia" w:hAnsi="Georgia"/>
              </w:rPr>
            </w:pPr>
          </w:p>
        </w:tc>
      </w:tr>
      <w:tr w:rsidR="00E25204" w:rsidRPr="00862D24" w14:paraId="5C81D7C9" w14:textId="77777777" w:rsidTr="000C2908">
        <w:tc>
          <w:tcPr>
            <w:tcW w:w="1304" w:type="dxa"/>
          </w:tcPr>
          <w:p w14:paraId="0F3D0C5F" w14:textId="2B01048A" w:rsidR="00E25204" w:rsidRDefault="00E25204" w:rsidP="000308E4">
            <w:pPr>
              <w:pStyle w:val="TableText"/>
              <w:rPr>
                <w:rFonts w:ascii="Georgia" w:hAnsi="Georgia"/>
              </w:rPr>
            </w:pPr>
            <w:r>
              <w:rPr>
                <w:rFonts w:ascii="Georgia" w:hAnsi="Georgia"/>
              </w:rPr>
              <w:t>3.0_RC3</w:t>
            </w:r>
          </w:p>
        </w:tc>
        <w:tc>
          <w:tcPr>
            <w:tcW w:w="992" w:type="dxa"/>
          </w:tcPr>
          <w:p w14:paraId="34103EBA" w14:textId="6117EFAF" w:rsidR="00E25204" w:rsidRDefault="00E25204" w:rsidP="0039481C">
            <w:pPr>
              <w:pStyle w:val="TableText"/>
              <w:rPr>
                <w:rFonts w:ascii="Georgia" w:hAnsi="Georgia"/>
              </w:rPr>
            </w:pPr>
          </w:p>
        </w:tc>
        <w:tc>
          <w:tcPr>
            <w:tcW w:w="1560" w:type="dxa"/>
          </w:tcPr>
          <w:p w14:paraId="6E433178" w14:textId="33987AE2" w:rsidR="00E25204" w:rsidRDefault="00E25204" w:rsidP="0039481C">
            <w:pPr>
              <w:pStyle w:val="TableText"/>
              <w:rPr>
                <w:rFonts w:ascii="Georgia" w:hAnsi="Georgia"/>
              </w:rPr>
            </w:pPr>
            <w:r>
              <w:rPr>
                <w:rFonts w:ascii="Georgia" w:hAnsi="Georgia"/>
              </w:rPr>
              <w:t>2014-11-25</w:t>
            </w:r>
          </w:p>
        </w:tc>
        <w:tc>
          <w:tcPr>
            <w:tcW w:w="3260" w:type="dxa"/>
          </w:tcPr>
          <w:p w14:paraId="7BAF110E" w14:textId="77777777" w:rsidR="00E25204" w:rsidRPr="00ED7FDF" w:rsidRDefault="00E25204" w:rsidP="00E25204">
            <w:pPr>
              <w:numPr>
                <w:ilvl w:val="0"/>
                <w:numId w:val="31"/>
              </w:numPr>
            </w:pPr>
            <w:r w:rsidRPr="00ED7FDF">
              <w:rPr>
                <w:lang w:val="en-US"/>
              </w:rPr>
              <w:t>Tagit bort alternativet att använda GetUpdates(index-pull) för EI då den inte är implementerad och det pågår diskussioner om att den skall tas bort ifrån TKB för EI.</w:t>
            </w:r>
          </w:p>
          <w:p w14:paraId="22CDC8E0" w14:textId="062E47F1" w:rsidR="00E25204" w:rsidRDefault="00E25204" w:rsidP="00F065C6">
            <w:pPr>
              <w:numPr>
                <w:ilvl w:val="0"/>
                <w:numId w:val="31"/>
              </w:numPr>
              <w:rPr>
                <w:szCs w:val="20"/>
              </w:rPr>
            </w:pPr>
            <w:r w:rsidRPr="00ED7FDF">
              <w:rPr>
                <w:lang w:val="en-US"/>
              </w:rPr>
              <w:t>Uppdaterat sekvensdiagram.</w:t>
            </w:r>
          </w:p>
        </w:tc>
        <w:tc>
          <w:tcPr>
            <w:tcW w:w="1559" w:type="dxa"/>
          </w:tcPr>
          <w:p w14:paraId="4B9FEBA7" w14:textId="388A93C9" w:rsidR="00E25204" w:rsidRDefault="00E25204" w:rsidP="0047051B">
            <w:pPr>
              <w:rPr>
                <w:szCs w:val="20"/>
              </w:rPr>
            </w:pPr>
            <w:r>
              <w:rPr>
                <w:szCs w:val="20"/>
              </w:rPr>
              <w:t>Khaled Daham</w:t>
            </w:r>
          </w:p>
        </w:tc>
        <w:tc>
          <w:tcPr>
            <w:tcW w:w="1418" w:type="dxa"/>
          </w:tcPr>
          <w:p w14:paraId="51203AF0" w14:textId="3DC2496F" w:rsidR="00E25204" w:rsidRPr="00862D24" w:rsidRDefault="00E25204" w:rsidP="0039481C">
            <w:pPr>
              <w:pStyle w:val="TableText"/>
              <w:rPr>
                <w:rFonts w:ascii="Georgia" w:hAnsi="Georgia"/>
              </w:rPr>
            </w:pPr>
          </w:p>
        </w:tc>
      </w:tr>
      <w:tr w:rsidR="00554868" w:rsidRPr="00862D24" w14:paraId="2CD50CE3" w14:textId="77777777" w:rsidTr="000C2908">
        <w:tc>
          <w:tcPr>
            <w:tcW w:w="1304" w:type="dxa"/>
          </w:tcPr>
          <w:p w14:paraId="35A8FE0A" w14:textId="045C228E" w:rsidR="00554868" w:rsidRDefault="00554868" w:rsidP="000308E4">
            <w:pPr>
              <w:pStyle w:val="TableText"/>
              <w:rPr>
                <w:rFonts w:ascii="Georgia" w:hAnsi="Georgia"/>
              </w:rPr>
            </w:pPr>
            <w:r>
              <w:rPr>
                <w:rFonts w:ascii="Georgia" w:hAnsi="Georgia"/>
              </w:rPr>
              <w:lastRenderedPageBreak/>
              <w:t>3.0_RC3</w:t>
            </w:r>
          </w:p>
        </w:tc>
        <w:tc>
          <w:tcPr>
            <w:tcW w:w="992" w:type="dxa"/>
          </w:tcPr>
          <w:p w14:paraId="2F26937C" w14:textId="77777777" w:rsidR="00554868" w:rsidRDefault="00554868" w:rsidP="0039481C">
            <w:pPr>
              <w:pStyle w:val="TableText"/>
              <w:rPr>
                <w:rFonts w:ascii="Georgia" w:hAnsi="Georgia"/>
              </w:rPr>
            </w:pPr>
          </w:p>
        </w:tc>
        <w:tc>
          <w:tcPr>
            <w:tcW w:w="1560" w:type="dxa"/>
          </w:tcPr>
          <w:p w14:paraId="75F4CB51" w14:textId="77777777" w:rsidR="00554868" w:rsidRDefault="00554868" w:rsidP="0039481C">
            <w:pPr>
              <w:pStyle w:val="TableText"/>
              <w:rPr>
                <w:rFonts w:ascii="Georgia" w:hAnsi="Georgia"/>
              </w:rPr>
            </w:pPr>
          </w:p>
        </w:tc>
        <w:tc>
          <w:tcPr>
            <w:tcW w:w="3260" w:type="dxa"/>
          </w:tcPr>
          <w:p w14:paraId="4B28E95F" w14:textId="69F25DDF" w:rsidR="00554868" w:rsidRPr="00ED7FDF" w:rsidRDefault="00554868" w:rsidP="00E25204">
            <w:pPr>
              <w:numPr>
                <w:ilvl w:val="0"/>
                <w:numId w:val="31"/>
              </w:numPr>
              <w:rPr>
                <w:lang w:val="en-US"/>
              </w:rPr>
            </w:pPr>
            <w:r>
              <w:rPr>
                <w:lang w:val="en-US"/>
              </w:rPr>
              <w:t>Uppdaterat</w:t>
            </w:r>
            <w:bookmarkStart w:id="2" w:name="_GoBack"/>
            <w:bookmarkEnd w:id="2"/>
            <w:r>
              <w:rPr>
                <w:lang w:val="en-US"/>
              </w:rPr>
              <w:t xml:space="preserve"> kv_kontakttyp…</w:t>
            </w:r>
          </w:p>
        </w:tc>
        <w:tc>
          <w:tcPr>
            <w:tcW w:w="1559" w:type="dxa"/>
          </w:tcPr>
          <w:p w14:paraId="7B8DC098" w14:textId="56AA9A68" w:rsidR="00554868" w:rsidRDefault="00554868" w:rsidP="0047051B">
            <w:pPr>
              <w:rPr>
                <w:szCs w:val="20"/>
              </w:rPr>
            </w:pPr>
            <w:r>
              <w:rPr>
                <w:szCs w:val="20"/>
              </w:rPr>
              <w:t>Khaled Daham</w:t>
            </w:r>
          </w:p>
        </w:tc>
        <w:tc>
          <w:tcPr>
            <w:tcW w:w="1418" w:type="dxa"/>
          </w:tcPr>
          <w:p w14:paraId="08227451" w14:textId="77777777" w:rsidR="00554868" w:rsidRPr="00862D24" w:rsidRDefault="00554868" w:rsidP="0039481C">
            <w:pPr>
              <w:pStyle w:val="TableText"/>
              <w:rPr>
                <w:rFonts w:ascii="Georgia" w:hAnsi="Georgia"/>
              </w:rPr>
            </w:pPr>
          </w:p>
        </w:tc>
      </w:tr>
    </w:tbl>
    <w:p w14:paraId="6DB30119" w14:textId="49A9570F"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3"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3"/>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4"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4"/>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F065C6"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5"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5"/>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F065C6"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F065C6"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F065C6"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F065C6"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F065C6"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br w:type="page"/>
      </w:r>
    </w:p>
    <w:p w14:paraId="3B67BAEE" w14:textId="77777777" w:rsidR="0039481C" w:rsidRDefault="0039481C" w:rsidP="0039481C">
      <w:pPr>
        <w:pStyle w:val="Heading1"/>
      </w:pPr>
      <w:bookmarkStart w:id="6" w:name="_Toc357754843"/>
      <w:bookmarkStart w:id="7" w:name="_Toc243452541"/>
      <w:bookmarkStart w:id="8" w:name="_Toc277330941"/>
      <w:r>
        <w:lastRenderedPageBreak/>
        <w:t>Inledning</w:t>
      </w:r>
      <w:bookmarkEnd w:id="6"/>
      <w:bookmarkEnd w:id="7"/>
      <w:bookmarkEnd w:id="8"/>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5FE1E65B" w14:textId="77777777" w:rsidR="00BD6310" w:rsidRPr="003D6708" w:rsidRDefault="00BD6310" w:rsidP="00BD6310">
      <w:pPr>
        <w:tabs>
          <w:tab w:val="left" w:pos="2552"/>
        </w:tabs>
        <w:spacing w:line="240" w:lineRule="auto"/>
        <w:rPr>
          <w:color w:val="76923C" w:themeColor="accent3" w:themeShade="BF"/>
          <w:sz w:val="48"/>
          <w:szCs w:val="48"/>
        </w:rPr>
      </w:pPr>
      <w:r w:rsidRPr="00344F4D">
        <w:rPr>
          <w:color w:val="76923C" w:themeColor="accent3" w:themeShade="BF"/>
        </w:rPr>
        <w:fldChar w:fldCharType="begin"/>
      </w:r>
      <w:r>
        <w:rPr>
          <w:color w:val="76923C" w:themeColor="accent3" w:themeShade="BF"/>
        </w:rPr>
        <w:instrText xml:space="preserve"> DOCPROPERTY "D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Pr="00BD6310">
        <w:rPr>
          <w:b/>
          <w:color w:val="76923C" w:themeColor="accent3" w:themeShade="BF"/>
        </w:rPr>
        <w:t>clinicalprocess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Pr>
          <w:color w:val="76923C" w:themeColor="accent3" w:themeShade="BF"/>
        </w:rPr>
        <w:instrText>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Pr="00BD6310">
        <w:rPr>
          <w:b/>
          <w:color w:val="76923C" w:themeColor="accent3" w:themeShade="BF"/>
        </w:rPr>
        <w:t>logistics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Pr>
          <w:color w:val="76923C" w:themeColor="accent3" w:themeShade="BF"/>
        </w:rPr>
        <w:instrText>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Pr="00BD6310">
        <w:rPr>
          <w:b/>
          <w:color w:val="76923C" w:themeColor="accent3" w:themeShade="BF"/>
        </w:rPr>
        <w:t>logistics</w:t>
      </w:r>
      <w:r w:rsidRPr="00344F4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022E287A" w:rsidR="00235AB5" w:rsidRPr="004047FD" w:rsidRDefault="00235AB5" w:rsidP="00235AB5">
      <w:r w:rsidRPr="004047FD">
        <w:t>Tjänstedomänens syftar till att tillmötesgå behovet av både patientens</w:t>
      </w:r>
      <w:r w:rsidR="00C422AD">
        <w:t xml:space="preserve"> </w:t>
      </w:r>
      <w:r w:rsidRPr="004047FD">
        <w:t>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9" w:name="_Toc277330942"/>
      <w:bookmarkStart w:id="10" w:name="_Toc269040962"/>
      <w:r w:rsidRPr="004047FD">
        <w:t>Svenskt namn</w:t>
      </w:r>
      <w:bookmarkEnd w:id="9"/>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905C4E" w:rsidRPr="00905C4E">
        <w:rPr>
          <w:b/>
          <w:color w:val="76923C" w:themeColor="accent3" w:themeShade="BF"/>
        </w:rPr>
        <w:t>operativt</w:t>
      </w:r>
      <w:r w:rsidR="00905C4E">
        <w:rPr>
          <w:color w:val="76923C" w:themeColor="accent3" w:themeShade="BF"/>
        </w:rPr>
        <w:t xml:space="preserve"> processtöd:samordna  resurser över verksamhetsstrukturer: logistik</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905C4E">
        <w:rPr>
          <w:b/>
          <w:color w:val="76923C" w:themeColor="accent3" w:themeShade="BF"/>
        </w:rPr>
        <w:t>resurssamordning</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1" w:name="_Toc277330943"/>
      <w:r>
        <w:t xml:space="preserve">WEB </w:t>
      </w:r>
      <w:r w:rsidR="00D720D4" w:rsidRPr="004047FD">
        <w:t>beskrivning</w:t>
      </w:r>
      <w:bookmarkEnd w:id="10"/>
      <w:bookmarkEnd w:id="11"/>
    </w:p>
    <w:p w14:paraId="0CF8AC84" w14:textId="3F929FB2"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w:t>
      </w:r>
      <w:r w:rsidR="00693FE6">
        <w:rPr>
          <w:rFonts w:eastAsia="Times New Roman"/>
          <w:szCs w:val="20"/>
          <w:lang w:eastAsia="sv-SE"/>
        </w:rPr>
        <w:t>tion för både patienten samt</w:t>
      </w:r>
      <w:r w:rsidR="006744C3">
        <w:rPr>
          <w:rFonts w:eastAsia="Times New Roman"/>
          <w:szCs w:val="20"/>
          <w:lang w:eastAsia="sv-SE"/>
        </w:rPr>
        <w:t xml:space="preserve">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2" w:name="_Toc198086678"/>
      <w:bookmarkStart w:id="13" w:name="_Toc224960918"/>
      <w:bookmarkStart w:id="14" w:name="_Toc357754844"/>
      <w:bookmarkStart w:id="15" w:name="_Toc243452542"/>
      <w:bookmarkStart w:id="16" w:name="_Toc277330944"/>
      <w:bookmarkStart w:id="17" w:name="_Toc163300578"/>
      <w:bookmarkStart w:id="18" w:name="_Toc163300880"/>
      <w:bookmarkStart w:id="19" w:name="_Toc198366954"/>
      <w:r w:rsidRPr="004047FD">
        <w:t>Versionsinformation</w:t>
      </w:r>
      <w:bookmarkEnd w:id="12"/>
      <w:bookmarkEnd w:id="13"/>
      <w:bookmarkEnd w:id="14"/>
      <w:bookmarkEnd w:id="15"/>
      <w:bookmarkEnd w:id="16"/>
    </w:p>
    <w:p w14:paraId="298CC09D" w14:textId="77777777" w:rsidR="00BD6310" w:rsidRPr="004047FD" w:rsidRDefault="0039481C" w:rsidP="00BD6310">
      <w:pPr>
        <w:tabs>
          <w:tab w:val="left" w:pos="2552"/>
        </w:tabs>
        <w:spacing w:line="240" w:lineRule="auto"/>
        <w:rPr>
          <w:color w:val="76923C" w:themeColor="accent3" w:themeShade="BF"/>
          <w:sz w:val="48"/>
          <w:szCs w:val="48"/>
        </w:rPr>
      </w:pPr>
      <w:r w:rsidRPr="004047FD">
        <w:rPr>
          <w:i/>
        </w:rPr>
        <w:t xml:space="preserve">Denna revision av tjänstekontraktsbeskrivningen </w:t>
      </w:r>
      <w:r w:rsidR="00BE08FB" w:rsidRPr="004047FD">
        <w:rPr>
          <w:i/>
        </w:rPr>
        <w:t>handlar om domänen</w:t>
      </w:r>
      <w:r w:rsidR="008574CF" w:rsidRPr="004047FD">
        <w:t xml:space="preserve"> </w:t>
      </w:r>
      <w:r w:rsidR="00BD6310" w:rsidRPr="004047FD">
        <w:rPr>
          <w:color w:val="76923C" w:themeColor="accent3" w:themeShade="BF"/>
        </w:rPr>
        <w:fldChar w:fldCharType="begin"/>
      </w:r>
      <w:r w:rsidR="00BD6310" w:rsidRPr="004047FD">
        <w:rPr>
          <w:color w:val="76923C" w:themeColor="accent3" w:themeShade="BF"/>
        </w:rPr>
        <w:instrText xml:space="preserve"> DOCPROPERTY "Domain_1" \* MERGEFORMAT </w:instrText>
      </w:r>
      <w:r w:rsidR="00BD6310" w:rsidRPr="004047FD">
        <w:rPr>
          <w:color w:val="76923C" w:themeColor="accent3" w:themeShade="BF"/>
        </w:rPr>
        <w:fldChar w:fldCharType="separate"/>
      </w:r>
      <w:r w:rsidR="00BD6310" w:rsidRPr="00BD6310">
        <w:rPr>
          <w:b/>
          <w:color w:val="76923C" w:themeColor="accent3" w:themeShade="BF"/>
        </w:rPr>
        <w:t>clinicalprocess</w:t>
      </w:r>
      <w:r w:rsidR="00BD6310" w:rsidRPr="004047FD">
        <w:rPr>
          <w:color w:val="76923C" w:themeColor="accent3" w:themeShade="BF"/>
        </w:rPr>
        <w:fldChar w:fldCharType="end"/>
      </w:r>
      <w:r w:rsidR="00BD6310" w:rsidRPr="004047FD">
        <w:rPr>
          <w:color w:val="76923C" w:themeColor="accent3" w:themeShade="BF"/>
        </w:rPr>
        <w:t xml:space="preserve">: </w:t>
      </w:r>
      <w:r w:rsidR="00BD6310">
        <w:rPr>
          <w:color w:val="76923C" w:themeColor="accent3" w:themeShade="BF"/>
        </w:rPr>
        <w:fldChar w:fldCharType="begin"/>
      </w:r>
      <w:r w:rsidR="00BD6310">
        <w:rPr>
          <w:color w:val="76923C" w:themeColor="accent3" w:themeShade="BF"/>
        </w:rPr>
        <w:instrText xml:space="preserve"> DOCPROPERTY "domain_2"  \* MERGEFORMAT </w:instrText>
      </w:r>
      <w:r w:rsidR="00BD6310">
        <w:rPr>
          <w:color w:val="76923C" w:themeColor="accent3" w:themeShade="BF"/>
        </w:rPr>
        <w:fldChar w:fldCharType="separate"/>
      </w:r>
      <w:r w:rsidR="00BD6310">
        <w:rPr>
          <w:color w:val="76923C" w:themeColor="accent3" w:themeShade="BF"/>
        </w:rPr>
        <w:t>logistics</w:t>
      </w:r>
      <w:r w:rsidR="00BD6310">
        <w:rPr>
          <w:color w:val="76923C" w:themeColor="accent3" w:themeShade="BF"/>
        </w:rPr>
        <w:fldChar w:fldCharType="end"/>
      </w:r>
      <w:r w:rsidR="00BD6310">
        <w:rPr>
          <w:color w:val="76923C" w:themeColor="accent3" w:themeShade="BF"/>
        </w:rPr>
        <w:t xml:space="preserve">: </w:t>
      </w:r>
      <w:r w:rsidR="00BD6310">
        <w:rPr>
          <w:color w:val="76923C" w:themeColor="accent3" w:themeShade="BF"/>
        </w:rPr>
        <w:fldChar w:fldCharType="begin"/>
      </w:r>
      <w:r w:rsidR="00BD6310">
        <w:rPr>
          <w:color w:val="76923C" w:themeColor="accent3" w:themeShade="BF"/>
        </w:rPr>
        <w:instrText xml:space="preserve"> DOCPROPERTY "domain_3"  \* MERGEFORMAT </w:instrText>
      </w:r>
      <w:r w:rsidR="00BD6310">
        <w:rPr>
          <w:color w:val="76923C" w:themeColor="accent3" w:themeShade="BF"/>
        </w:rPr>
        <w:fldChar w:fldCharType="separate"/>
      </w:r>
      <w:r w:rsidR="00BD6310">
        <w:rPr>
          <w:color w:val="76923C" w:themeColor="accent3" w:themeShade="BF"/>
        </w:rPr>
        <w:t>logistics</w:t>
      </w:r>
      <w:r w:rsidR="00BD6310">
        <w:rPr>
          <w:color w:val="76923C" w:themeColor="accent3" w:themeShade="BF"/>
        </w:rPr>
        <w:fldChar w:fldCharType="end"/>
      </w:r>
    </w:p>
    <w:p w14:paraId="2F36E12C" w14:textId="2687246A" w:rsidR="0039481C" w:rsidRPr="00067F1B" w:rsidRDefault="008574CF" w:rsidP="00067F1B">
      <w:pPr>
        <w:tabs>
          <w:tab w:val="left" w:pos="2552"/>
        </w:tabs>
        <w:spacing w:line="240" w:lineRule="auto"/>
        <w:rPr>
          <w:color w:val="76923C" w:themeColor="accent3" w:themeShade="BF"/>
          <w:sz w:val="48"/>
          <w:szCs w:val="48"/>
        </w:rPr>
      </w:pPr>
      <w:r w:rsidRPr="004047FD">
        <w:rPr>
          <w:color w:val="76923C" w:themeColor="accent3" w:themeShade="BF"/>
        </w:rPr>
        <w:t xml:space="preserve">. </w:t>
      </w:r>
      <w:r w:rsidR="0039481C" w:rsidRPr="004047FD">
        <w:rPr>
          <w:i/>
        </w:rPr>
        <w:t>Observera att version för detta dokument och domänen måste vara lika. Detta för att spårbarheten inte skall brytas.</w:t>
      </w:r>
      <w:r w:rsidR="0039481C"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Heading2"/>
      </w:pPr>
      <w:bookmarkStart w:id="20" w:name="_Toc357754845"/>
      <w:bookmarkStart w:id="21" w:name="_Toc243452543"/>
      <w:bookmarkStart w:id="22" w:name="_Toc277330945"/>
      <w:bookmarkStart w:id="23" w:name="_Toc163300882"/>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2"/>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4" w:name="_Toc243452544"/>
      <w:bookmarkStart w:id="25" w:name="_Toc277330946"/>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7" w:name="_Toc277330947"/>
      <w:r w:rsidRPr="004047FD">
        <w:t>Nya tjänstekontrakt</w:t>
      </w:r>
      <w:bookmarkEnd w:id="26"/>
      <w:bookmarkEnd w:id="27"/>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8" w:name="_Toc243452546"/>
      <w:bookmarkStart w:id="29" w:name="_Toc277330948"/>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6565F505"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481909CE"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30" w:name="_Toc243452547"/>
      <w:bookmarkStart w:id="31" w:name="_Toc277330949"/>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2" w:name="_Toc357754846"/>
      <w:bookmarkStart w:id="33" w:name="_Toc243452548"/>
      <w:bookmarkStart w:id="34" w:name="_Toc277330950"/>
      <w:r w:rsidRPr="0028759B">
        <w:t>Version tidigare</w:t>
      </w:r>
      <w:bookmarkEnd w:id="32"/>
      <w:bookmarkEnd w:id="33"/>
      <w:bookmarkEnd w:id="34"/>
    </w:p>
    <w:p w14:paraId="610DC5A5" w14:textId="1CEB050D" w:rsidR="00A05A3B" w:rsidRPr="00A568B0" w:rsidRDefault="007F77E0" w:rsidP="00A05A3B">
      <w:r>
        <w:t>2.1</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End w:id="23"/>
      <w:r>
        <w:br w:type="page"/>
      </w:r>
    </w:p>
    <w:p w14:paraId="36EF0DDB" w14:textId="686428F9" w:rsidR="0039481C" w:rsidRDefault="0039481C" w:rsidP="0039481C">
      <w:pPr>
        <w:pStyle w:val="Heading1"/>
      </w:pPr>
      <w:bookmarkStart w:id="37" w:name="_Toc277330951"/>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8" w:name="_Toc357754848"/>
      <w:bookmarkStart w:id="39" w:name="_Toc383167582"/>
      <w:bookmarkStart w:id="40" w:name="_Toc277330952"/>
      <w:bookmarkStart w:id="41" w:name="_Toc224960921"/>
      <w:bookmarkStart w:id="42" w:name="_Toc357754852"/>
      <w:bookmarkStart w:id="43" w:name="_Toc243452557"/>
      <w:r>
        <w:t>Flöden</w:t>
      </w:r>
      <w:bookmarkEnd w:id="38"/>
      <w:bookmarkEnd w:id="39"/>
      <w:bookmarkEnd w:id="40"/>
    </w:p>
    <w:p w14:paraId="62BE948F" w14:textId="77777777" w:rsidR="007F77E0" w:rsidRPr="00F81A41" w:rsidRDefault="007F77E0" w:rsidP="007F77E0">
      <w:r w:rsidRPr="006D487E">
        <w:t xml:space="preserve">Nedanstående diagram visar hur flödet </w:t>
      </w:r>
      <w:r>
        <w:t xml:space="preserve">principiellt </w:t>
      </w:r>
      <w:r w:rsidRPr="006D487E">
        <w:t xml:space="preserve">ser </w:t>
      </w:r>
      <w:r>
        <w:t>ut när information ur kontrakt</w:t>
      </w:r>
      <w:r w:rsidRPr="006D487E">
        <w:t xml:space="preserve"> </w:t>
      </w:r>
      <w:r>
        <w:t xml:space="preserve">i tjänstedomänen efterfrågas och </w:t>
      </w:r>
      <w:r w:rsidRPr="00F81A41">
        <w:t>hanteras.</w:t>
      </w:r>
    </w:p>
    <w:p w14:paraId="6B85D335" w14:textId="77777777" w:rsidR="00A05A3B"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Heading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Default="00A05A3B" w:rsidP="00A05A3B">
      <w:pPr>
        <w:pStyle w:val="Heading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val="en-US"/>
        </w:rPr>
        <w:lastRenderedPageBreak/>
        <w:drawing>
          <wp:inline distT="0" distB="0" distL="0" distR="0" wp14:anchorId="0DF09651" wp14:editId="5E82D8E1">
            <wp:extent cx="7001692" cy="3433666"/>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7001692" cy="3433666"/>
                    </a:xfrm>
                    <a:prstGeom prst="rect">
                      <a:avLst/>
                    </a:prstGeom>
                  </pic:spPr>
                </pic:pic>
              </a:graphicData>
            </a:graphic>
          </wp:inline>
        </w:drawing>
      </w:r>
    </w:p>
    <w:p w14:paraId="7F99B8D4" w14:textId="4BAA9232" w:rsidR="00A05A3B" w:rsidRPr="00F81A41" w:rsidRDefault="00A05A3B" w:rsidP="00A05A3B">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008679E8" w:rsidRPr="005D0087">
        <w:rPr>
          <w:b w:val="0"/>
          <w:color w:val="auto"/>
        </w:rPr>
        <w:t xml:space="preserve">Sekvensdiagram över sökning efter information där </w:t>
      </w:r>
      <w:r w:rsidR="008679E8">
        <w:rPr>
          <w:b w:val="0"/>
          <w:color w:val="auto"/>
        </w:rPr>
        <w:t>GetCareContacts</w:t>
      </w:r>
      <w:r w:rsidR="008679E8" w:rsidRPr="005D0087">
        <w:rPr>
          <w:b w:val="0"/>
          <w:color w:val="auto"/>
        </w:rPr>
        <w:t xml:space="preserve"> används som exempel men samma princip gäller för alla kontrakt i tjänstedomänen, diagrammet visar på två alternativa sekvenser där det första alternativet gäller när aggregerande tjänster adresseras och det andra alternativet gäller när källsystemet adresseras.</w:t>
      </w:r>
    </w:p>
    <w:p w14:paraId="475488D6" w14:textId="77777777" w:rsidR="00A05A3B" w:rsidRDefault="00A05A3B" w:rsidP="00A05A3B">
      <w:pPr>
        <w:pStyle w:val="Heading5"/>
      </w:pPr>
      <w:r w:rsidRPr="00F81A41">
        <w:t xml:space="preserve">Roller </w:t>
      </w:r>
    </w:p>
    <w:p w14:paraId="44B42452"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C45093">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C45093" w:rsidRPr="00F81A41" w14:paraId="6203FD81" w14:textId="77777777" w:rsidTr="00C45093">
        <w:tc>
          <w:tcPr>
            <w:tcW w:w="2409" w:type="dxa"/>
          </w:tcPr>
          <w:p w14:paraId="1ED26013" w14:textId="59339CC0" w:rsidR="00C45093" w:rsidRPr="00F81A41" w:rsidRDefault="00C45093" w:rsidP="0047051B">
            <w:pPr>
              <w:spacing w:before="40" w:after="40"/>
            </w:pPr>
            <w:r>
              <w:t>Tjänstekonsument</w:t>
            </w:r>
          </w:p>
        </w:tc>
        <w:tc>
          <w:tcPr>
            <w:tcW w:w="6863" w:type="dxa"/>
          </w:tcPr>
          <w:p w14:paraId="07BC688F" w14:textId="3056BCF7" w:rsidR="00C45093" w:rsidRPr="00F81A41" w:rsidRDefault="00C45093" w:rsidP="0047051B">
            <w:pPr>
              <w:spacing w:before="40" w:after="40"/>
            </w:pPr>
            <w:r w:rsidRPr="00211EF1">
              <w:t xml:space="preserve">Det system som </w:t>
            </w:r>
            <w:r>
              <w:t>används för att konsumera information. Dvs det system som använder tjänster enligt ett tjänstekontrakt.</w:t>
            </w:r>
          </w:p>
        </w:tc>
      </w:tr>
      <w:tr w:rsidR="00C45093" w:rsidRPr="00F81A41" w14:paraId="4358E912" w14:textId="77777777" w:rsidTr="00C45093">
        <w:tc>
          <w:tcPr>
            <w:tcW w:w="2409" w:type="dxa"/>
          </w:tcPr>
          <w:p w14:paraId="4E21299C" w14:textId="236C7DCB" w:rsidR="00C45093" w:rsidRPr="00F81A41" w:rsidRDefault="00C45093" w:rsidP="0047051B">
            <w:pPr>
              <w:spacing w:before="40" w:after="40"/>
            </w:pPr>
            <w:r w:rsidRPr="008A6814">
              <w:t>Tjänsteplattform</w:t>
            </w:r>
          </w:p>
        </w:tc>
        <w:tc>
          <w:tcPr>
            <w:tcW w:w="6863" w:type="dxa"/>
          </w:tcPr>
          <w:p w14:paraId="69462727" w14:textId="67D8E38F" w:rsidR="00C45093" w:rsidRPr="00F81A41" w:rsidRDefault="00C45093" w:rsidP="0047051B">
            <w:r w:rsidRPr="008A6814">
              <w:t xml:space="preserve">Tjänsteplattformen är </w:t>
            </w:r>
            <w:r>
              <w:t>det lager som hanterar v</w:t>
            </w:r>
            <w:r w:rsidR="00D523F9">
              <w:t>irtuella tjänster, aggregerande</w:t>
            </w:r>
            <w:r>
              <w:t xml:space="preserve"> tjänster samt anpassningstjänster.</w:t>
            </w:r>
          </w:p>
        </w:tc>
      </w:tr>
      <w:tr w:rsidR="00C45093" w:rsidRPr="00F81A41" w14:paraId="4529164F" w14:textId="77777777" w:rsidTr="00C45093">
        <w:tc>
          <w:tcPr>
            <w:tcW w:w="2409" w:type="dxa"/>
          </w:tcPr>
          <w:p w14:paraId="5933FDBD" w14:textId="66EB6090" w:rsidR="00C45093" w:rsidRPr="00F81A41" w:rsidRDefault="00C45093" w:rsidP="0047051B">
            <w:pPr>
              <w:spacing w:before="40" w:after="40"/>
            </w:pPr>
            <w:r>
              <w:t>Vårdinformationssystem</w:t>
            </w:r>
          </w:p>
        </w:tc>
        <w:tc>
          <w:tcPr>
            <w:tcW w:w="6863" w:type="dxa"/>
          </w:tcPr>
          <w:p w14:paraId="3A9A1BCB" w14:textId="4CB2E4FF" w:rsidR="00C45093" w:rsidRPr="00F81A41" w:rsidRDefault="00C45093" w:rsidP="0047051B">
            <w:pPr>
              <w:spacing w:before="40" w:after="40"/>
            </w:pPr>
            <w:r>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14FF2560" w14:textId="52DC94B3" w:rsidR="00631F04" w:rsidRDefault="0036048B" w:rsidP="00631F04">
      <w:pPr>
        <w:pStyle w:val="Heading3"/>
      </w:pPr>
      <w:bookmarkStart w:id="44" w:name="_Toc277330953"/>
      <w:r>
        <w:t>Beskrivning</w:t>
      </w:r>
      <w:r w:rsidR="00631F04" w:rsidRPr="00631F04">
        <w:t xml:space="preserve"> av relationskonceptet.</w:t>
      </w:r>
      <w:bookmarkEnd w:id="44"/>
    </w:p>
    <w:p w14:paraId="63832135" w14:textId="7FC55E74" w:rsidR="0036048B" w:rsidRDefault="0036048B" w:rsidP="00631F04">
      <w:r>
        <w:t>Alla kontrakt i</w:t>
      </w:r>
      <w:r w:rsidR="002F63E1">
        <w:t xml:space="preserve"> tjänstedomänen har stöd för att peka ut relationer</w:t>
      </w:r>
      <w:r>
        <w:t xml:space="preserve"> till andra informationsmängder, konceptet är till för att en tjänsteproducent skall kunna förmedla </w:t>
      </w:r>
      <w:r w:rsidR="002F63E1">
        <w:t xml:space="preserve">till en tjänstekonsument </w:t>
      </w:r>
      <w:r>
        <w:t>att det finns relaterad information</w:t>
      </w:r>
      <w:r w:rsidR="002F63E1">
        <w:t xml:space="preserve"> att hämta</w:t>
      </w:r>
      <w:r>
        <w:t>, t.ex att till en vårdkontakt så finns det relaterad vård-och omsorgsdokumentation.</w:t>
      </w:r>
    </w:p>
    <w:p w14:paraId="1D2557F0" w14:textId="77777777" w:rsidR="0036048B" w:rsidRDefault="0036048B" w:rsidP="00631F04"/>
    <w:p w14:paraId="63D0B79E" w14:textId="07324B76" w:rsidR="00631F04" w:rsidRDefault="0036048B" w:rsidP="00631F04">
      <w:r>
        <w:lastRenderedPageBreak/>
        <w:t xml:space="preserve">En relaterad informationsmängd pekas ut med hjälp av typen ReferredInformationType där fältet type beskriver vilken informationsmängd som är refererad och följer samma tabell för EngagemangsIndex kategori t.ex voo för GetCareDocumentation, för att anropa det källsystem som har den relaterade informationsmängden skall </w:t>
      </w:r>
      <w:r w:rsidRPr="0036048B">
        <w:t>informati</w:t>
      </w:r>
      <w:r>
        <w:t>onOwner.id.extension användas som l</w:t>
      </w:r>
      <w:r w:rsidRPr="0036048B">
        <w:t>ogicalAddress</w:t>
      </w:r>
      <w:r>
        <w:t xml:space="preserve"> </w:t>
      </w:r>
      <w:r w:rsidR="004E2677">
        <w:t>i anropet.</w:t>
      </w:r>
    </w:p>
    <w:p w14:paraId="7C2AFF2D" w14:textId="77777777" w:rsidR="004E2677" w:rsidRDefault="004E2677" w:rsidP="00631F04"/>
    <w:p w14:paraId="5C59320A" w14:textId="77777777" w:rsidR="004E2677" w:rsidRDefault="004E2677" w:rsidP="004E2677">
      <w:pPr>
        <w:pStyle w:val="Heading4"/>
      </w:pPr>
      <w:r w:rsidRPr="00D62345">
        <w:t>Sekvensdiagram</w:t>
      </w:r>
    </w:p>
    <w:p w14:paraId="64E17F33" w14:textId="77777777" w:rsidR="004E2677" w:rsidRPr="005150DA" w:rsidRDefault="004E2677" w:rsidP="004E2677"/>
    <w:p w14:paraId="39D9B200" w14:textId="77777777" w:rsidR="004E2677" w:rsidRPr="00F81A41" w:rsidRDefault="004E2677" w:rsidP="004E2677">
      <w:pPr>
        <w:rPr>
          <w:color w:val="4F81BD" w:themeColor="accent1"/>
        </w:rPr>
      </w:pPr>
      <w:r>
        <w:rPr>
          <w:noProof/>
          <w:color w:val="4F81BD" w:themeColor="accent1"/>
          <w:lang w:val="en-US"/>
        </w:rPr>
        <w:drawing>
          <wp:inline distT="0" distB="0" distL="0" distR="0" wp14:anchorId="3DC453BC" wp14:editId="12B2C3EB">
            <wp:extent cx="6396355" cy="2367446"/>
            <wp:effectExtent l="0" t="0" r="444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6397092" cy="2367719"/>
                    </a:xfrm>
                    <a:prstGeom prst="rect">
                      <a:avLst/>
                    </a:prstGeom>
                  </pic:spPr>
                </pic:pic>
              </a:graphicData>
            </a:graphic>
          </wp:inline>
        </w:drawing>
      </w:r>
    </w:p>
    <w:p w14:paraId="6F8E881B" w14:textId="59932112" w:rsidR="004E2677" w:rsidRPr="00F81A41" w:rsidRDefault="004E2677" w:rsidP="004E2677">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 xml:space="preserve">Sekvensdiagram </w:t>
      </w:r>
      <w:r>
        <w:rPr>
          <w:b w:val="0"/>
          <w:color w:val="auto"/>
        </w:rPr>
        <w:t>där GetCareContacts innehåller en referens till vård-och omsorgsdokumentation som sedan hämtas av tjänstekonsument med ett anrop till GetCareDocumentation.</w:t>
      </w:r>
    </w:p>
    <w:p w14:paraId="4A087968" w14:textId="77777777" w:rsidR="004E2677" w:rsidRDefault="004E2677" w:rsidP="004E2677">
      <w:pPr>
        <w:pStyle w:val="Heading5"/>
      </w:pPr>
      <w:r w:rsidRPr="00F81A41">
        <w:t xml:space="preserve">Roller </w:t>
      </w:r>
    </w:p>
    <w:p w14:paraId="42265F86" w14:textId="77777777" w:rsidR="004E2677" w:rsidRPr="005150DA" w:rsidRDefault="004E2677" w:rsidP="004E2677"/>
    <w:tbl>
      <w:tblPr>
        <w:tblStyle w:val="TableGrid"/>
        <w:tblW w:w="0" w:type="auto"/>
        <w:tblLook w:val="04A0" w:firstRow="1" w:lastRow="0" w:firstColumn="1" w:lastColumn="0" w:noHBand="0" w:noVBand="1"/>
      </w:tblPr>
      <w:tblGrid>
        <w:gridCol w:w="2409"/>
        <w:gridCol w:w="6863"/>
      </w:tblGrid>
      <w:tr w:rsidR="004E2677" w:rsidRPr="00F81A41" w14:paraId="22511CEB" w14:textId="77777777" w:rsidTr="002F63E1">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52B823A" w14:textId="77777777" w:rsidR="004E2677" w:rsidRPr="00F81A41" w:rsidRDefault="004E2677" w:rsidP="002F63E1">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12FD027" w14:textId="77777777" w:rsidR="004E2677" w:rsidRPr="00F81A41" w:rsidRDefault="004E2677" w:rsidP="002F63E1">
            <w:pPr>
              <w:spacing w:before="40" w:after="40"/>
              <w:rPr>
                <w:b/>
              </w:rPr>
            </w:pPr>
            <w:r w:rsidRPr="00F81A41">
              <w:rPr>
                <w:b/>
              </w:rPr>
              <w:t>Beskrivning</w:t>
            </w:r>
          </w:p>
        </w:tc>
      </w:tr>
      <w:tr w:rsidR="004E2677" w:rsidRPr="00F81A41" w14:paraId="1E253D6C" w14:textId="77777777" w:rsidTr="002F63E1">
        <w:tc>
          <w:tcPr>
            <w:tcW w:w="2409" w:type="dxa"/>
          </w:tcPr>
          <w:p w14:paraId="1CCF386B" w14:textId="77777777" w:rsidR="004E2677" w:rsidRPr="00F81A41" w:rsidRDefault="004E2677" w:rsidP="002F63E1">
            <w:pPr>
              <w:spacing w:before="40" w:after="40"/>
            </w:pPr>
            <w:r>
              <w:t>Tjänstekonsument</w:t>
            </w:r>
          </w:p>
        </w:tc>
        <w:tc>
          <w:tcPr>
            <w:tcW w:w="6863" w:type="dxa"/>
          </w:tcPr>
          <w:p w14:paraId="54B42611" w14:textId="77777777" w:rsidR="004E2677" w:rsidRPr="00F81A41" w:rsidRDefault="004E2677" w:rsidP="002F63E1">
            <w:pPr>
              <w:spacing w:before="40" w:after="40"/>
            </w:pPr>
            <w:r w:rsidRPr="00211EF1">
              <w:t xml:space="preserve">Det system som </w:t>
            </w:r>
            <w:r>
              <w:t>används för att konsumera information. Dvs det system som använder tjänster enligt ett tjänstekontrakt.</w:t>
            </w:r>
          </w:p>
        </w:tc>
      </w:tr>
      <w:tr w:rsidR="004E2677" w:rsidRPr="00F81A41" w14:paraId="21E2E613" w14:textId="77777777" w:rsidTr="002F63E1">
        <w:tc>
          <w:tcPr>
            <w:tcW w:w="2409" w:type="dxa"/>
          </w:tcPr>
          <w:p w14:paraId="15B20EEF" w14:textId="77777777" w:rsidR="004E2677" w:rsidRPr="00F81A41" w:rsidRDefault="004E2677" w:rsidP="002F63E1">
            <w:pPr>
              <w:spacing w:before="40" w:after="40"/>
            </w:pPr>
            <w:r w:rsidRPr="008A6814">
              <w:t>Tjänsteplattform</w:t>
            </w:r>
          </w:p>
        </w:tc>
        <w:tc>
          <w:tcPr>
            <w:tcW w:w="6863" w:type="dxa"/>
          </w:tcPr>
          <w:p w14:paraId="6AF3B13A" w14:textId="77777777" w:rsidR="004E2677" w:rsidRPr="00F81A41" w:rsidRDefault="004E2677" w:rsidP="002F63E1">
            <w:r w:rsidRPr="008A6814">
              <w:t xml:space="preserve">Tjänsteplattformen är </w:t>
            </w:r>
            <w:r>
              <w:t>det lager som hanterar virtuella tjänster, aggregerander tjänster samt anpassningstjänster.</w:t>
            </w:r>
          </w:p>
        </w:tc>
      </w:tr>
      <w:tr w:rsidR="004E2677" w:rsidRPr="00F81A41" w14:paraId="08ABB17A" w14:textId="77777777" w:rsidTr="002F63E1">
        <w:tc>
          <w:tcPr>
            <w:tcW w:w="2409" w:type="dxa"/>
          </w:tcPr>
          <w:p w14:paraId="18A11EE0" w14:textId="77777777" w:rsidR="004E2677" w:rsidRPr="00F81A41" w:rsidRDefault="004E2677" w:rsidP="002F63E1">
            <w:pPr>
              <w:spacing w:before="40" w:after="40"/>
            </w:pPr>
            <w:r>
              <w:t>Vårdinformationssystem</w:t>
            </w:r>
          </w:p>
        </w:tc>
        <w:tc>
          <w:tcPr>
            <w:tcW w:w="6863" w:type="dxa"/>
          </w:tcPr>
          <w:p w14:paraId="782A4526" w14:textId="77777777" w:rsidR="004E2677" w:rsidRPr="00F81A41" w:rsidRDefault="004E2677" w:rsidP="002F63E1">
            <w:pPr>
              <w:spacing w:before="40" w:after="40"/>
            </w:pPr>
            <w:r>
              <w:t>Det system som i detta fall utgör källsystemet som vårdpersonal direkt registrerar/uppdaterar/raderar information i.</w:t>
            </w:r>
          </w:p>
        </w:tc>
      </w:tr>
    </w:tbl>
    <w:p w14:paraId="188C605B" w14:textId="77777777" w:rsidR="004E2677" w:rsidRDefault="004E2677" w:rsidP="00631F04"/>
    <w:p w14:paraId="55144F47" w14:textId="77777777" w:rsidR="004E2677" w:rsidRDefault="004E2677" w:rsidP="00631F04"/>
    <w:p w14:paraId="1B498302" w14:textId="77777777" w:rsidR="00631F04" w:rsidRDefault="00631F04" w:rsidP="00A05A3B">
      <w:pPr>
        <w:rPr>
          <w:color w:val="4F81BD" w:themeColor="accent1"/>
        </w:rPr>
      </w:pPr>
    </w:p>
    <w:p w14:paraId="2985F822" w14:textId="77777777" w:rsidR="00A05A3B" w:rsidRDefault="00A05A3B" w:rsidP="00A05A3B">
      <w:pPr>
        <w:pStyle w:val="Heading3"/>
      </w:pPr>
      <w:bookmarkStart w:id="45" w:name="_Toc383167584"/>
      <w:bookmarkStart w:id="46" w:name="_Toc277330954"/>
      <w:r>
        <w:t>Obligatoriska kontrakt</w:t>
      </w:r>
      <w:bookmarkEnd w:id="45"/>
      <w:bookmarkEnd w:id="46"/>
    </w:p>
    <w:p w14:paraId="7A65FF40" w14:textId="669D1030" w:rsidR="00DA0CD3" w:rsidRPr="00CC412F" w:rsidRDefault="00DA0CD3" w:rsidP="00DA0CD3">
      <w:pPr>
        <w:rPr>
          <w:color w:val="4F81BD" w:themeColor="accent1"/>
        </w:rPr>
      </w:pPr>
      <w:r>
        <w:t xml:space="preserve">Tjänstedomänen </w:t>
      </w:r>
      <w:r w:rsidR="00A75780">
        <w:t>definierar</w:t>
      </w:r>
      <w:r>
        <w:t xml:space="preserve"> inga flöden, alla tjänstekontrakt är frivilliga.</w:t>
      </w:r>
    </w:p>
    <w:p w14:paraId="2459D0A6" w14:textId="77777777" w:rsidR="00A05A3B" w:rsidRPr="003727DE" w:rsidRDefault="00A05A3B" w:rsidP="00A05A3B"/>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47" w:name="_Toc357754849"/>
      <w:bookmarkStart w:id="48" w:name="_Toc374962621"/>
      <w:bookmarkStart w:id="49" w:name="_Toc383167585"/>
      <w:bookmarkStart w:id="50" w:name="_Toc277330955"/>
      <w:bookmarkStart w:id="51" w:name="_Toc374962622"/>
      <w:r w:rsidRPr="00F83C47">
        <w:lastRenderedPageBreak/>
        <w:t>Adressering</w:t>
      </w:r>
      <w:bookmarkEnd w:id="47"/>
      <w:bookmarkEnd w:id="48"/>
      <w:bookmarkEnd w:id="49"/>
      <w:bookmarkEnd w:id="50"/>
    </w:p>
    <w:p w14:paraId="363B13B0" w14:textId="2902192F" w:rsidR="00A05A3B" w:rsidRPr="00E146AE" w:rsidRDefault="00A05A3B" w:rsidP="00A05A3B">
      <w:r w:rsidRPr="00E146AE">
        <w:t xml:space="preserve">Tjänstedomänen tillämpar </w:t>
      </w:r>
      <w:r w:rsidR="007E6A07">
        <w:t>käll</w:t>
      </w:r>
      <w:r w:rsidRPr="00E146AE">
        <w:t xml:space="preserve">system-adressering. Observera att tjänstekonsumenter främst anropar aggregerande tjänster. </w:t>
      </w:r>
      <w:r w:rsidR="00C45093">
        <w:t>T</w:t>
      </w:r>
      <w:r w:rsidR="00C45093" w:rsidRPr="00F24BE3">
        <w:t xml:space="preserve">jänstekonsumenten </w:t>
      </w:r>
      <w:r w:rsidR="00C45093" w:rsidRPr="00E146AE">
        <w:t>adresserar därför den aggregerande tjänsten med antingen nationellt HSA-id (Ineras HSA-id) eller HSA-id för aktuell huvudman om det är en regional/huvudmanna-specifik (t.ex. ”regional”) aggregerande tjänst som ska adresseras.</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Heading3"/>
      </w:pPr>
      <w:bookmarkStart w:id="52" w:name="_Toc379448230"/>
      <w:bookmarkStart w:id="53" w:name="_Toc379809729"/>
      <w:bookmarkStart w:id="54" w:name="_Toc379448231"/>
      <w:bookmarkStart w:id="55" w:name="_Toc379809730"/>
      <w:bookmarkStart w:id="56" w:name="_Toc379448232"/>
      <w:bookmarkStart w:id="57" w:name="_Toc379809731"/>
      <w:bookmarkStart w:id="58" w:name="_Toc379448233"/>
      <w:bookmarkStart w:id="59" w:name="_Toc379809732"/>
      <w:bookmarkStart w:id="60" w:name="_Toc379448234"/>
      <w:bookmarkStart w:id="61" w:name="_Toc379809733"/>
      <w:bookmarkStart w:id="62" w:name="_Toc379448235"/>
      <w:bookmarkStart w:id="63" w:name="_Toc379809734"/>
      <w:bookmarkStart w:id="64" w:name="_Toc379448236"/>
      <w:bookmarkStart w:id="65" w:name="_Toc379809735"/>
      <w:bookmarkStart w:id="66" w:name="_Toc379448237"/>
      <w:bookmarkStart w:id="67" w:name="_Toc379809736"/>
      <w:bookmarkStart w:id="68" w:name="_Toc379448238"/>
      <w:bookmarkStart w:id="69" w:name="_Toc379809737"/>
      <w:bookmarkStart w:id="70" w:name="_Toc379448239"/>
      <w:bookmarkStart w:id="71" w:name="_Toc379809738"/>
      <w:bookmarkStart w:id="72" w:name="_Toc379448240"/>
      <w:bookmarkStart w:id="73" w:name="_Toc379809739"/>
      <w:bookmarkStart w:id="74" w:name="_Toc379448241"/>
      <w:bookmarkStart w:id="75" w:name="_Toc379809740"/>
      <w:bookmarkStart w:id="76" w:name="_Toc379448242"/>
      <w:bookmarkStart w:id="77" w:name="_Toc379809741"/>
      <w:bookmarkStart w:id="78" w:name="_Toc379448243"/>
      <w:bookmarkStart w:id="79" w:name="_Toc379809742"/>
      <w:bookmarkStart w:id="80" w:name="_Toc379448244"/>
      <w:bookmarkStart w:id="81" w:name="_Toc379809743"/>
      <w:bookmarkStart w:id="82" w:name="_Toc379448245"/>
      <w:bookmarkStart w:id="83" w:name="_Toc379809744"/>
      <w:bookmarkStart w:id="84" w:name="_Toc227077992"/>
      <w:bookmarkStart w:id="85" w:name="_Toc374962625"/>
      <w:bookmarkStart w:id="86" w:name="_Toc383167586"/>
      <w:bookmarkStart w:id="87" w:name="_Toc277330956"/>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DF207A">
        <w:t>Sammanfattning av adresseringsmodell</w:t>
      </w:r>
      <w:bookmarkEnd w:id="84"/>
      <w:bookmarkEnd w:id="85"/>
      <w:bookmarkEnd w:id="86"/>
      <w:bookmarkEnd w:id="87"/>
    </w:p>
    <w:p w14:paraId="1E89E901" w14:textId="77777777" w:rsidR="005150DA" w:rsidRPr="005150DA" w:rsidRDefault="005150DA" w:rsidP="005150DA"/>
    <w:tbl>
      <w:tblPr>
        <w:tblStyle w:val="TableGrid"/>
        <w:tblW w:w="0" w:type="auto"/>
        <w:tblInd w:w="867" w:type="dxa"/>
        <w:tblLook w:val="04A0" w:firstRow="1" w:lastRow="0" w:firstColumn="1" w:lastColumn="0" w:noHBand="0" w:noVBand="1"/>
      </w:tblPr>
      <w:tblGrid>
        <w:gridCol w:w="3210"/>
        <w:gridCol w:w="6379"/>
      </w:tblGrid>
      <w:tr w:rsidR="00A05A3B" w:rsidRPr="003F45DF" w14:paraId="14D5B914" w14:textId="77777777" w:rsidTr="00934280">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6379"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934280">
        <w:tc>
          <w:tcPr>
            <w:tcW w:w="3210" w:type="dxa"/>
          </w:tcPr>
          <w:p w14:paraId="6629DF46" w14:textId="77777777" w:rsidR="00A05A3B" w:rsidRPr="00E146AE" w:rsidRDefault="00A05A3B" w:rsidP="0047051B">
            <w:r w:rsidRPr="00E146AE">
              <w:t>För alla huvudmän</w:t>
            </w:r>
          </w:p>
        </w:tc>
        <w:tc>
          <w:tcPr>
            <w:tcW w:w="6379" w:type="dxa"/>
          </w:tcPr>
          <w:p w14:paraId="59D95843" w14:textId="77777777" w:rsidR="00A05A3B" w:rsidRDefault="00A05A3B" w:rsidP="0047051B">
            <w:r w:rsidRPr="00E146AE">
              <w:t>Ineras HSA-id</w:t>
            </w:r>
            <w:r w:rsidR="007E6A07">
              <w:t xml:space="preserve"> </w:t>
            </w:r>
          </w:p>
          <w:p w14:paraId="021BD8E3" w14:textId="77777777" w:rsidR="00934280" w:rsidRDefault="00934280" w:rsidP="00934280">
            <w:r>
              <w:t>QA: T_SERVICES_SE165565594230-1023</w:t>
            </w:r>
          </w:p>
          <w:p w14:paraId="6F67644E" w14:textId="015C2814" w:rsidR="00934280" w:rsidRPr="00E146AE" w:rsidRDefault="00934280" w:rsidP="00934280">
            <w:r>
              <w:t>Prod: HSASERVICES-106J</w:t>
            </w:r>
          </w:p>
        </w:tc>
      </w:tr>
      <w:tr w:rsidR="00A05A3B" w:rsidRPr="00E146AE" w14:paraId="045A5F5A" w14:textId="77777777" w:rsidTr="00934280">
        <w:tc>
          <w:tcPr>
            <w:tcW w:w="3210" w:type="dxa"/>
          </w:tcPr>
          <w:p w14:paraId="06F5CB67" w14:textId="77777777" w:rsidR="00A05A3B" w:rsidRPr="00E146AE" w:rsidRDefault="00A05A3B" w:rsidP="0047051B">
            <w:r w:rsidRPr="00E146AE">
              <w:t>För en huvudman/region</w:t>
            </w:r>
          </w:p>
        </w:tc>
        <w:tc>
          <w:tcPr>
            <w:tcW w:w="6379" w:type="dxa"/>
          </w:tcPr>
          <w:p w14:paraId="1E88E232" w14:textId="77777777" w:rsidR="00A05A3B" w:rsidRPr="00E146AE" w:rsidRDefault="00A05A3B" w:rsidP="0047051B">
            <w:r w:rsidRPr="00E146AE">
              <w:t>Huvudmannens/regionens HSA-id</w:t>
            </w:r>
          </w:p>
        </w:tc>
      </w:tr>
      <w:tr w:rsidR="00A05A3B" w:rsidRPr="00E146AE" w14:paraId="629B3B21" w14:textId="77777777" w:rsidTr="00934280">
        <w:tc>
          <w:tcPr>
            <w:tcW w:w="3210" w:type="dxa"/>
          </w:tcPr>
          <w:p w14:paraId="1A08A23D" w14:textId="77777777" w:rsidR="00A05A3B" w:rsidRPr="00E146AE" w:rsidRDefault="00A05A3B" w:rsidP="0047051B">
            <w:r w:rsidRPr="00E146AE">
              <w:t>För ett källsystem</w:t>
            </w:r>
          </w:p>
        </w:tc>
        <w:tc>
          <w:tcPr>
            <w:tcW w:w="6379"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Heading2"/>
      </w:pPr>
      <w:bookmarkStart w:id="88" w:name="_Toc357754850"/>
      <w:bookmarkStart w:id="89" w:name="_Toc374962626"/>
      <w:bookmarkStart w:id="90" w:name="_Toc383167587"/>
      <w:bookmarkStart w:id="91" w:name="_Toc277330957"/>
      <w:r w:rsidRPr="00E146AE">
        <w:t>Aggregering och engagemangsindex</w:t>
      </w:r>
      <w:bookmarkEnd w:id="88"/>
      <w:bookmarkEnd w:id="89"/>
      <w:bookmarkEnd w:id="90"/>
      <w:bookmarkEnd w:id="91"/>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2" w:name="_Toc277330958"/>
      <w:r>
        <w:lastRenderedPageBreak/>
        <w:t>Tjänstedomänens krav och regler</w:t>
      </w:r>
      <w:bookmarkEnd w:id="41"/>
      <w:bookmarkEnd w:id="42"/>
      <w:bookmarkEnd w:id="43"/>
      <w:bookmarkEnd w:id="92"/>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3" w:name="_Toc244018071"/>
      <w:bookmarkStart w:id="94" w:name="_Toc374962628"/>
      <w:bookmarkStart w:id="95" w:name="_Toc383167589"/>
      <w:bookmarkStart w:id="96" w:name="_Toc277330959"/>
      <w:r w:rsidRPr="00A0151E">
        <w:t>Uppdatering</w:t>
      </w:r>
      <w:r>
        <w:t xml:space="preserve"> av </w:t>
      </w:r>
      <w:r w:rsidRPr="00435396">
        <w:t>engagemangsindex</w:t>
      </w:r>
      <w:bookmarkEnd w:id="93"/>
      <w:bookmarkEnd w:id="94"/>
      <w:bookmarkEnd w:id="95"/>
      <w:bookmarkEnd w:id="96"/>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03414CE8" w:rsidR="007A6762" w:rsidRDefault="007A6762" w:rsidP="007A6762">
      <w:r>
        <w:t>urn:riv:itintegration:engagementindex:UpdateResponder:1 (”index-push”)</w:t>
      </w:r>
      <w:r w:rsidR="008679E8">
        <w:t>.</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1..1</w:t>
            </w:r>
          </w:p>
        </w:tc>
        <w:tc>
          <w:tcPr>
            <w:tcW w:w="1652" w:type="dxa"/>
            <w:shd w:val="clear" w:color="auto" w:fill="auto"/>
          </w:tcPr>
          <w:p w14:paraId="2CE97FF5" w14:textId="77777777" w:rsidR="007A6762" w:rsidRPr="00E146AE" w:rsidRDefault="007A6762" w:rsidP="0047051B">
            <w:r w:rsidRPr="00BE08FB">
              <w:t>”riv:clinicalprocess:logistics:logistics”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1..1</w:t>
            </w:r>
          </w:p>
        </w:tc>
        <w:tc>
          <w:tcPr>
            <w:tcW w:w="1652" w:type="dxa"/>
            <w:shd w:val="clear" w:color="auto" w:fill="auto"/>
          </w:tcPr>
          <w:p w14:paraId="10EDCCE5" w14:textId="1814A489" w:rsidR="007A6762" w:rsidRPr="00E146AE" w:rsidRDefault="002E01E7" w:rsidP="0047051B">
            <w:r w:rsidRPr="002E01E7">
              <w:rPr>
                <w:rFonts w:ascii="Times New Roman" w:hAnsi="Times New Roman"/>
                <w:sz w:val="21"/>
                <w:szCs w:val="21"/>
                <w:lang w:eastAsia="sv-SE"/>
              </w:rPr>
              <w:t xml:space="preserve">Informationsmängd som finns i källsystemet för angiven patient och som indexposten avser. </w:t>
            </w:r>
            <w:r w:rsidR="007A6762" w:rsidRPr="002E01E7">
              <w:rPr>
                <w:rFonts w:ascii="Times New Roman" w:hAnsi="Times New Roman"/>
              </w:rPr>
              <w:t>Anges med kortform</w:t>
            </w:r>
            <w:r w:rsidR="007A6762" w:rsidRPr="00137C8C">
              <w:rPr>
                <w:rFonts w:ascii="Times New Roman" w:hAnsi="Times New Roman"/>
              </w:rPr>
              <w:t xml:space="preserve"> enligt tabell </w:t>
            </w:r>
            <w:r w:rsidR="007A6762" w:rsidRPr="00137C8C">
              <w:rPr>
                <w:rFonts w:ascii="Times New Roman" w:hAnsi="Times New Roman"/>
              </w:rPr>
              <w:lastRenderedPageBreak/>
              <w:t>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1..1</w:t>
            </w:r>
          </w:p>
        </w:tc>
        <w:tc>
          <w:tcPr>
            <w:tcW w:w="1652" w:type="dxa"/>
            <w:shd w:val="clear" w:color="auto" w:fill="auto"/>
          </w:tcPr>
          <w:p w14:paraId="0FFF0FB8" w14:textId="77777777" w:rsidR="007A6762" w:rsidRPr="00E146AE" w:rsidRDefault="007A6762" w:rsidP="0047051B">
            <w:r w:rsidRPr="00E146AE">
              <w:t>”NA” – d.v.s. ej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1..1</w:t>
            </w:r>
          </w:p>
        </w:tc>
        <w:tc>
          <w:tcPr>
            <w:tcW w:w="1652" w:type="dxa"/>
            <w:shd w:val="clear" w:color="auto" w:fill="auto"/>
          </w:tcPr>
          <w:p w14:paraId="4FB9B787" w14:textId="77777777" w:rsidR="007A6762" w:rsidRPr="00E146AE" w:rsidRDefault="007A6762" w:rsidP="0047051B">
            <w:r w:rsidRPr="00E146AE">
              <w:t>”NA” (ännu ej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Verksamhetsmässig tidpunkt för senaste informations-förekomsten i källan som indexeras av denna  indexpost</w:t>
            </w:r>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1..1</w:t>
            </w:r>
          </w:p>
        </w:tc>
        <w:tc>
          <w:tcPr>
            <w:tcW w:w="1652" w:type="dxa"/>
            <w:shd w:val="clear" w:color="auto" w:fill="auto"/>
          </w:tcPr>
          <w:p w14:paraId="6BC1E61F" w14:textId="77777777" w:rsidR="007A6762" w:rsidRPr="00E146AE" w:rsidRDefault="007A6762" w:rsidP="0047051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r w:rsidRPr="00E146AE">
              <w:t>eller inom källsystemet unik identifierare för vårdgivaren.</w:t>
            </w:r>
          </w:p>
        </w:tc>
        <w:tc>
          <w:tcPr>
            <w:tcW w:w="851" w:type="dxa"/>
            <w:shd w:val="clear" w:color="auto" w:fill="auto"/>
          </w:tcPr>
          <w:p w14:paraId="7688B6B3" w14:textId="77777777" w:rsidR="007A6762" w:rsidRPr="00E146AE" w:rsidRDefault="007A6762" w:rsidP="0047051B">
            <w:r w:rsidRPr="00E146AE">
              <w:t>1..1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r w:rsidRPr="00E146AE">
              <w:t>systemspecifik identitet.</w:t>
            </w:r>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97" w:name="_Toc357754853"/>
      <w:bookmarkStart w:id="98" w:name="_Toc243452558"/>
      <w:bookmarkStart w:id="99" w:name="_Ref397082626"/>
      <w:bookmarkStart w:id="100" w:name="_Ref397082630"/>
      <w:bookmarkStart w:id="101" w:name="_Toc277330960"/>
      <w:r>
        <w:lastRenderedPageBreak/>
        <w:t>Informationssäkerhet och juridik</w:t>
      </w:r>
      <w:bookmarkEnd w:id="97"/>
      <w:bookmarkEnd w:id="98"/>
      <w:bookmarkEnd w:id="99"/>
      <w:bookmarkEnd w:id="100"/>
      <w:bookmarkEnd w:id="101"/>
    </w:p>
    <w:p w14:paraId="058F330A" w14:textId="77777777" w:rsidR="007A6762" w:rsidRDefault="007A6762" w:rsidP="007A6762">
      <w:pPr>
        <w:pStyle w:val="Heading3"/>
      </w:pPr>
      <w:bookmarkStart w:id="102" w:name="_Toc374962630"/>
      <w:bookmarkStart w:id="103" w:name="_Toc383167591"/>
      <w:bookmarkStart w:id="104" w:name="_Toc277330961"/>
      <w:r>
        <w:t xml:space="preserve">Medarbetarens </w:t>
      </w:r>
      <w:r w:rsidRPr="004F0149">
        <w:t>direktåtkomst</w:t>
      </w:r>
      <w:bookmarkEnd w:id="102"/>
      <w:bookmarkEnd w:id="103"/>
      <w:bookmarkEnd w:id="104"/>
    </w:p>
    <w:p w14:paraId="61A5BA68" w14:textId="77777777" w:rsidR="007A6762" w:rsidRDefault="007A6762" w:rsidP="007A6762">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5" w:name="_Toc374962631"/>
      <w:bookmarkStart w:id="106" w:name="_Toc383167592"/>
      <w:bookmarkStart w:id="107" w:name="_Toc277330962"/>
      <w:r w:rsidRPr="003F45DF">
        <w:t>Patientens direktåtkomst</w:t>
      </w:r>
      <w:bookmarkEnd w:id="105"/>
      <w:bookmarkEnd w:id="106"/>
      <w:bookmarkEnd w:id="107"/>
    </w:p>
    <w:p w14:paraId="257C334A" w14:textId="77777777" w:rsidR="007A6762" w:rsidRDefault="007A6762" w:rsidP="007A6762">
      <w:r>
        <w:t>Alla tjänstekontrakten i denna tjänstedomän har en svarsflagga som anger om verksamheten (informationsägaren) godkänt att informationen får visas för patient. Det kan t.ex. ha skett genom menprövning eller rådrum.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08" w:name="_Toc219337773"/>
      <w:bookmarkStart w:id="109" w:name="_Toc227077997"/>
      <w:bookmarkStart w:id="110" w:name="_Toc245231401"/>
      <w:bookmarkStart w:id="111" w:name="_Toc374962632"/>
      <w:bookmarkStart w:id="112" w:name="_Toc383167593"/>
      <w:bookmarkStart w:id="113" w:name="_Toc277330963"/>
      <w:r w:rsidRPr="00E146AE">
        <w:t>Generellt</w:t>
      </w:r>
      <w:bookmarkEnd w:id="108"/>
      <w:bookmarkEnd w:id="109"/>
      <w:bookmarkEnd w:id="110"/>
      <w:bookmarkEnd w:id="111"/>
      <w:bookmarkEnd w:id="112"/>
      <w:bookmarkEnd w:id="113"/>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4" w:name="_Toc243452559"/>
      <w:bookmarkStart w:id="115" w:name="_Toc277330964"/>
      <w:r>
        <w:lastRenderedPageBreak/>
        <w:t>Icke funktionella krav</w:t>
      </w:r>
      <w:bookmarkEnd w:id="114"/>
      <w:bookmarkEnd w:id="115"/>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6" w:name="_Toc243452560"/>
      <w:bookmarkStart w:id="117" w:name="_Toc277330965"/>
      <w:r>
        <w:t>SLA krav</w:t>
      </w:r>
      <w:bookmarkEnd w:id="116"/>
      <w:bookmarkEnd w:id="117"/>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697E8E" w:rsidR="007A6762" w:rsidRPr="00BC5B0B" w:rsidRDefault="007A6762" w:rsidP="0047051B">
            <w:r>
              <w:t>Om tidsintervall inte angivits i fr</w:t>
            </w:r>
            <w:r w:rsidR="007E6A07">
              <w:t xml:space="preserve">ågan kan tjänsteproducenten </w:t>
            </w:r>
            <w:r>
              <w:t xml:space="preserve">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18" w:name="_Toc243452561"/>
      <w:bookmarkStart w:id="119" w:name="_Toc277330966"/>
      <w:r>
        <w:lastRenderedPageBreak/>
        <w:t>Övriga krav</w:t>
      </w:r>
      <w:bookmarkEnd w:id="118"/>
      <w:bookmarkEnd w:id="119"/>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20" w:name="_Toc357754854"/>
      <w:bookmarkStart w:id="121" w:name="_Toc243452562"/>
      <w:bookmarkStart w:id="122" w:name="_Toc277330967"/>
      <w:bookmarkStart w:id="123" w:name="_Toc224960922"/>
      <w:bookmarkStart w:id="124" w:name="_Toc357754855"/>
      <w:bookmarkEnd w:id="17"/>
      <w:bookmarkEnd w:id="18"/>
      <w:bookmarkEnd w:id="19"/>
      <w:r>
        <w:t>Felhantering</w:t>
      </w:r>
      <w:bookmarkEnd w:id="120"/>
      <w:bookmarkEnd w:id="121"/>
      <w:bookmarkEnd w:id="122"/>
    </w:p>
    <w:p w14:paraId="6FAF04D9" w14:textId="77777777" w:rsidR="0039481C" w:rsidRDefault="0039481C" w:rsidP="0039481C">
      <w:pPr>
        <w:pStyle w:val="Heading3"/>
      </w:pPr>
      <w:bookmarkStart w:id="125" w:name="_Toc243452563"/>
      <w:bookmarkStart w:id="126" w:name="_Toc277330968"/>
      <w:r>
        <w:t>Krav på en tjänsteproducent</w:t>
      </w:r>
      <w:bookmarkEnd w:id="125"/>
      <w:bookmarkEnd w:id="126"/>
    </w:p>
    <w:p w14:paraId="446FC129" w14:textId="77777777" w:rsidR="00CB528E" w:rsidRDefault="00CB528E" w:rsidP="00CB528E">
      <w:pPr>
        <w:pStyle w:val="Heading4"/>
      </w:pPr>
      <w:bookmarkStart w:id="127"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6F1D5F">
        <w:tc>
          <w:tcPr>
            <w:tcW w:w="1918"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942" w:type="dxa"/>
            <w:shd w:val="clear" w:color="auto" w:fill="D9D9D9" w:themeFill="background1" w:themeFillShade="D9"/>
          </w:tcPr>
          <w:p w14:paraId="64E17DD4" w14:textId="77777777" w:rsidR="00CB528E" w:rsidRPr="00D957CA" w:rsidRDefault="00CB528E" w:rsidP="0047051B">
            <w:pPr>
              <w:rPr>
                <w:b/>
              </w:rPr>
            </w:pPr>
            <w:r>
              <w:rPr>
                <w:b/>
              </w:rPr>
              <w:t>Värde</w:t>
            </w:r>
          </w:p>
        </w:tc>
        <w:tc>
          <w:tcPr>
            <w:tcW w:w="4828"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6F1D5F">
        <w:tc>
          <w:tcPr>
            <w:tcW w:w="1918" w:type="dxa"/>
          </w:tcPr>
          <w:p w14:paraId="4137B136" w14:textId="77777777" w:rsidR="00CB528E" w:rsidRPr="003A63C7" w:rsidRDefault="00CB528E" w:rsidP="0047051B">
            <w:r>
              <w:t>Ogiltig begäran</w:t>
            </w:r>
          </w:p>
        </w:tc>
        <w:tc>
          <w:tcPr>
            <w:tcW w:w="2942" w:type="dxa"/>
          </w:tcPr>
          <w:p w14:paraId="109640A2" w14:textId="77777777" w:rsidR="00CB528E" w:rsidRPr="003A63C7" w:rsidRDefault="00CB528E" w:rsidP="0047051B">
            <w:r>
              <w:t>INVALID_REQUEST</w:t>
            </w:r>
          </w:p>
        </w:tc>
        <w:tc>
          <w:tcPr>
            <w:tcW w:w="4828" w:type="dxa"/>
          </w:tcPr>
          <w:p w14:paraId="6F3A3C6C" w14:textId="77777777" w:rsidR="00CB528E" w:rsidRPr="002B605E" w:rsidRDefault="00CB528E" w:rsidP="0047051B">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lastRenderedPageBreak/>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28" w:name="_Toc243452564"/>
      <w:bookmarkStart w:id="129" w:name="_Toc388619153"/>
      <w:bookmarkStart w:id="130" w:name="_Toc277330969"/>
      <w:r>
        <w:t>Krav på en tjänstekonsument</w:t>
      </w:r>
      <w:bookmarkEnd w:id="128"/>
      <w:bookmarkEnd w:id="129"/>
      <w:bookmarkEnd w:id="130"/>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1" w:name="_Toc383167600"/>
      <w:bookmarkStart w:id="132" w:name="_Toc277330970"/>
      <w:r>
        <w:lastRenderedPageBreak/>
        <w:t>Gemensamma informationskomponenter</w:t>
      </w:r>
      <w:bookmarkEnd w:id="131"/>
      <w:bookmarkEnd w:id="132"/>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3" w:name="_Toc277330971"/>
      <w:r>
        <w:lastRenderedPageBreak/>
        <w:t xml:space="preserve">Tjänstedomänens </w:t>
      </w:r>
      <w:bookmarkEnd w:id="123"/>
      <w:r>
        <w:t>meddelandemodeller</w:t>
      </w:r>
      <w:bookmarkEnd w:id="124"/>
      <w:bookmarkEnd w:id="127"/>
      <w:bookmarkEnd w:id="133"/>
    </w:p>
    <w:p w14:paraId="062125DB" w14:textId="77777777" w:rsidR="0039481C" w:rsidRPr="007E3F3B" w:rsidRDefault="0039481C" w:rsidP="0039481C">
      <w:pPr>
        <w:rPr>
          <w:i/>
        </w:rPr>
      </w:pPr>
      <w:bookmarkStart w:id="134" w:name="_Toc224960923"/>
      <w:r w:rsidRPr="007E3F3B">
        <w:rPr>
          <w:i/>
        </w:rPr>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Heading2"/>
      </w:pPr>
      <w:bookmarkStart w:id="135" w:name="_Toc383167602"/>
      <w:bookmarkStart w:id="136" w:name="_Toc277330972"/>
      <w:r>
        <w:t xml:space="preserve">MIM </w:t>
      </w:r>
      <w:r w:rsidR="00DB07A1">
        <w:t xml:space="preserve">GetCareContacts - </w:t>
      </w:r>
      <w:r>
        <w:t>Vård- och omsorgskontakt</w:t>
      </w:r>
      <w:bookmarkEnd w:id="135"/>
      <w:bookmarkEnd w:id="136"/>
    </w:p>
    <w:p w14:paraId="72700073" w14:textId="77777777" w:rsidR="00B91E0C" w:rsidRPr="00B91E0C" w:rsidRDefault="00B91E0C" w:rsidP="00B91E0C"/>
    <w:p w14:paraId="64158EEE" w14:textId="05D14B87" w:rsidR="0047051B" w:rsidRDefault="008A35AD" w:rsidP="0047051B">
      <w:r>
        <w:rPr>
          <w:noProof/>
          <w:lang w:val="en-US"/>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lastRenderedPageBreak/>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accountableHealthcareProfessional</w:t>
            </w:r>
            <w:r w:rsidRPr="00C469F0">
              <w:rPr>
                <w:szCs w:val="20"/>
              </w:rPr>
              <w:t xml:space="preserve"> </w:t>
            </w:r>
            <w:r>
              <w:rPr>
                <w:szCs w:val="20"/>
              </w:rPr>
              <w:t>/authorTime</w:t>
            </w:r>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r>
              <w:rPr>
                <w:szCs w:val="20"/>
              </w:rPr>
              <w:t>HealthcareProfessional</w:t>
            </w:r>
            <w:r w:rsidRPr="00C469F0">
              <w:rPr>
                <w:szCs w:val="20"/>
              </w:rPr>
              <w:t>.healthcareProfessionalName</w:t>
            </w:r>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B84E62"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B84E62"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B84E62"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B84E62"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B84E62"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w:t>
            </w:r>
            <w:r w:rsidRPr="00C469F0">
              <w:rPr>
                <w:szCs w:val="20"/>
              </w:rPr>
              <w:lastRenderedPageBreak/>
              <w:t>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lastRenderedPageBreak/>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/orgUnitAddress</w:t>
            </w:r>
          </w:p>
        </w:tc>
      </w:tr>
      <w:tr w:rsidR="0047051B" w:rsidRPr="00B84E62"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lastRenderedPageBreak/>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lastRenderedPageBreak/>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B84E62"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r w:rsidRPr="00E14FB7">
              <w:rPr>
                <w:szCs w:val="20"/>
                <w:lang w:val="en-US"/>
              </w:rPr>
              <w:t>careContact/careContactBody/relation/referredInformation/id</w:t>
            </w:r>
          </w:p>
        </w:tc>
      </w:tr>
      <w:tr w:rsidR="0047051B" w:rsidRPr="00B84E62"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r w:rsidRPr="00E14FB7">
              <w:rPr>
                <w:szCs w:val="20"/>
                <w:lang w:val="en-US"/>
              </w:rPr>
              <w:t>careContact/careContactBody/relation/referredInformation/</w:t>
            </w:r>
            <w:r>
              <w:rPr>
                <w:szCs w:val="20"/>
                <w:lang w:val="en-US"/>
              </w:rPr>
              <w:t>time</w:t>
            </w:r>
          </w:p>
        </w:tc>
      </w:tr>
      <w:tr w:rsidR="0047051B" w:rsidRPr="00B84E62" w14:paraId="0FB6E6A4" w14:textId="77777777" w:rsidTr="0047051B">
        <w:trPr>
          <w:trHeight w:val="397"/>
        </w:trPr>
        <w:tc>
          <w:tcPr>
            <w:tcW w:w="1809" w:type="dxa"/>
            <w:vAlign w:val="center"/>
          </w:tcPr>
          <w:p w14:paraId="3C69F7B3" w14:textId="4D174BD1" w:rsidR="0047051B" w:rsidRPr="001542CF" w:rsidRDefault="00AD557F" w:rsidP="0047051B">
            <w:pPr>
              <w:rPr>
                <w:szCs w:val="20"/>
              </w:rPr>
            </w:pPr>
            <w:r>
              <w:rPr>
                <w:szCs w:val="20"/>
              </w:rPr>
              <w:t>referredInformation.type</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6B8E40FB" w:rsidR="0047051B" w:rsidRPr="00E31E52" w:rsidRDefault="0047051B" w:rsidP="0047051B">
            <w:pPr>
              <w:rPr>
                <w:szCs w:val="20"/>
                <w:lang w:val="en-US"/>
              </w:rPr>
            </w:pPr>
            <w:r w:rsidRPr="00E14FB7">
              <w:rPr>
                <w:szCs w:val="20"/>
                <w:lang w:val="en-US"/>
              </w:rPr>
              <w:t>careContact/careContactBody/relation/referredInformation/</w:t>
            </w:r>
            <w:r w:rsidR="00AD557F">
              <w:rPr>
                <w:szCs w:val="20"/>
                <w:lang w:val="en-US"/>
              </w:rPr>
              <w:t>type</w:t>
            </w:r>
          </w:p>
        </w:tc>
      </w:tr>
      <w:tr w:rsidR="0047051B" w:rsidRPr="00B84E62"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r w:rsidRPr="00E14FB7">
              <w:rPr>
                <w:szCs w:val="20"/>
                <w:lang w:val="en-US"/>
              </w:rPr>
              <w:t>careContact/careContactBody/relation/referredInformation/i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Heading2"/>
        <w:numPr>
          <w:ilvl w:val="0"/>
          <w:numId w:val="0"/>
        </w:numPr>
        <w:ind w:left="576"/>
      </w:pPr>
      <w:bookmarkStart w:id="137" w:name="_Toc357754858"/>
      <w:bookmarkStart w:id="138" w:name="_Toc243452569"/>
      <w:bookmarkStart w:id="139" w:name="_Ref397082591"/>
      <w:bookmarkStart w:id="140"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Heading2"/>
      </w:pPr>
      <w:bookmarkStart w:id="141" w:name="_Toc277330973"/>
      <w:r w:rsidRPr="00766F25">
        <w:lastRenderedPageBreak/>
        <w:t>MIM GetCareServices</w:t>
      </w:r>
      <w:r w:rsidR="00DB07A1">
        <w:t xml:space="preserve"> – Vård- och omsorgstjänst</w:t>
      </w:r>
      <w:bookmarkEnd w:id="141"/>
    </w:p>
    <w:p w14:paraId="4784DC07" w14:textId="77777777" w:rsidR="00DB07A1" w:rsidRPr="00DB07A1" w:rsidRDefault="00DB07A1" w:rsidP="00DB07A1"/>
    <w:p w14:paraId="6015CC9F" w14:textId="72089A9C" w:rsidR="00766F25" w:rsidRDefault="00766F25" w:rsidP="00766F25">
      <w:r>
        <w:rPr>
          <w:noProof/>
          <w:lang w:val="en-US"/>
        </w:rPr>
        <w:drawing>
          <wp:inline distT="0" distB="0" distL="0" distR="0" wp14:anchorId="4F2047B6" wp14:editId="13F766D6">
            <wp:extent cx="6970904" cy="4048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0">
                      <a:extLst>
                        <a:ext uri="{28A0092B-C50C-407E-A947-70E740481C1C}">
                          <a14:useLocalDpi xmlns:a14="http://schemas.microsoft.com/office/drawing/2010/main" val="0"/>
                        </a:ext>
                      </a:extLst>
                    </a:blip>
                    <a:stretch>
                      <a:fillRect/>
                    </a:stretch>
                  </pic:blipFill>
                  <pic:spPr>
                    <a:xfrm>
                      <a:off x="0" y="0"/>
                      <a:ext cx="6974160" cy="4050722"/>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/sourceSystemHSAId</w:t>
            </w:r>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/documentTime</w:t>
            </w:r>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w:t>
            </w:r>
            <w:r w:rsidRPr="005C20F0">
              <w:rPr>
                <w:szCs w:val="20"/>
              </w:rPr>
              <w:lastRenderedPageBreak/>
              <w:t>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lastRenderedPageBreak/>
              <w:t>Patient.person-id</w:t>
            </w:r>
          </w:p>
        </w:tc>
        <w:tc>
          <w:tcPr>
            <w:tcW w:w="4111" w:type="dxa"/>
            <w:vAlign w:val="center"/>
          </w:tcPr>
          <w:p w14:paraId="0F8C9DD8" w14:textId="783CE9D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/patientId</w:t>
            </w:r>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lastRenderedPageBreak/>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/accountableHealthcareProfessional/healthcareProfessionalRoleCode</w:t>
            </w:r>
          </w:p>
        </w:tc>
      </w:tr>
      <w:tr w:rsidR="00766F25" w:rsidRPr="00B84E62"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B84E62"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B84E62"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B84E62"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B23C3D2" w14:textId="2B6A75C1"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/accountableHealthcareProfessional/healthcareProfessionalOrgUnit/orgUnitEmail</w:t>
            </w:r>
          </w:p>
        </w:tc>
      </w:tr>
      <w:tr w:rsidR="00766F25" w:rsidRPr="00B84E62"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B84E62"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lastRenderedPageBreak/>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/legalAuthenticator/legalAuthenticatorName</w:t>
            </w:r>
          </w:p>
        </w:tc>
      </w:tr>
      <w:tr w:rsidR="00766F25" w:rsidRPr="00B84E62"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/approvedForPatient</w:t>
            </w:r>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/careContactId</w:t>
            </w:r>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careService/careServicebody</w:t>
            </w:r>
            <w:r w:rsidRPr="005C20F0">
              <w:rPr>
                <w:szCs w:val="20"/>
              </w:rPr>
              <w:t xml:space="preserve"> </w:t>
            </w:r>
            <w:r w:rsidR="00766F25" w:rsidRPr="005C20F0">
              <w:rPr>
                <w:szCs w:val="20"/>
              </w:rPr>
              <w:t>/</w:t>
            </w:r>
            <w:r>
              <w:t xml:space="preserve"> </w:t>
            </w:r>
            <w:r w:rsidRPr="00DF28C3">
              <w:rPr>
                <w:szCs w:val="20"/>
              </w:rPr>
              <w:t>performerHealthCareUnit</w:t>
            </w:r>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w:t>
            </w:r>
            <w:r w:rsidRPr="00DF28C3">
              <w:rPr>
                <w:szCs w:val="20"/>
              </w:rPr>
              <w:lastRenderedPageBreak/>
              <w:t>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lastRenderedPageBreak/>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lastRenderedPageBreak/>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35E2A620" w:rsidR="00766F25" w:rsidRPr="005C20F0" w:rsidRDefault="00AD557F" w:rsidP="00766F25">
            <w:pPr>
              <w:rPr>
                <w:szCs w:val="20"/>
              </w:rPr>
            </w:pPr>
            <w:r>
              <w:rPr>
                <w:szCs w:val="20"/>
              </w:rPr>
              <w:t>careService</w:t>
            </w:r>
            <w:r w:rsidR="00766F25" w:rsidRPr="005C20F0">
              <w:rPr>
                <w:szCs w:val="20"/>
              </w:rPr>
              <w: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0B532CD6" w:rsidR="00766F25" w:rsidRPr="005C20F0" w:rsidRDefault="00AD557F" w:rsidP="00766F25">
            <w:pPr>
              <w:rPr>
                <w:szCs w:val="20"/>
                <w:lang w:val="en-US"/>
              </w:rPr>
            </w:pPr>
            <w:r>
              <w:rPr>
                <w:szCs w:val="20"/>
              </w:rPr>
              <w:t>careService</w:t>
            </w:r>
            <w:r w:rsidRPr="005C20F0">
              <w:rPr>
                <w:szCs w:val="20"/>
                <w:lang w:val="en-US"/>
              </w:rPr>
              <w:t xml:space="preserve"> </w:t>
            </w:r>
            <w:r w:rsidR="00766F25" w:rsidRPr="005C20F0">
              <w:rPr>
                <w:szCs w:val="20"/>
                <w:lang w:val="en-US"/>
              </w:rPr>
              <w:t>/relation/referredInformation/id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0ECAC4E5" w:rsidR="00766F25" w:rsidRPr="005C20F0" w:rsidRDefault="00AD557F" w:rsidP="00766F25">
            <w:pPr>
              <w:rPr>
                <w:szCs w:val="20"/>
                <w:lang w:val="en-US"/>
              </w:rPr>
            </w:pPr>
            <w:r>
              <w:rPr>
                <w:szCs w:val="20"/>
              </w:rPr>
              <w:t>careService</w:t>
            </w:r>
            <w:r w:rsidRPr="005C20F0">
              <w:rPr>
                <w:szCs w:val="20"/>
                <w:lang w:val="en-US"/>
              </w:rPr>
              <w:t xml:space="preserve"> </w:t>
            </w:r>
            <w:r w:rsidR="00766F25" w:rsidRPr="005C20F0">
              <w:rPr>
                <w:szCs w:val="20"/>
                <w:lang w:val="en-US"/>
              </w:rPr>
              <w:t>/relation/referredInformation/time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585C0452" w:rsidR="00766F25" w:rsidRPr="005C20F0" w:rsidRDefault="00AD557F" w:rsidP="00766F25">
            <w:pPr>
              <w:rPr>
                <w:szCs w:val="20"/>
                <w:lang w:val="en-US"/>
              </w:rPr>
            </w:pPr>
            <w:r>
              <w:rPr>
                <w:szCs w:val="20"/>
              </w:rPr>
              <w:t>careService</w:t>
            </w:r>
            <w:r>
              <w:rPr>
                <w:szCs w:val="20"/>
                <w:lang w:val="en-US"/>
              </w:rPr>
              <w:t xml:space="preserve"> </w:t>
            </w:r>
            <w:r w:rsidR="00766F25">
              <w:rPr>
                <w:szCs w:val="20"/>
                <w:lang w:val="en-US"/>
              </w:rPr>
              <w:t>/relation/referredInformation/type</w:t>
            </w:r>
          </w:p>
        </w:tc>
      </w:tr>
      <w:tr w:rsidR="00766F25" w:rsidRPr="00B84E62"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05529167" w:rsidR="00766F25" w:rsidRPr="005C20F0" w:rsidRDefault="00AD557F" w:rsidP="00766F25">
            <w:pPr>
              <w:rPr>
                <w:szCs w:val="20"/>
                <w:lang w:val="en-US"/>
              </w:rPr>
            </w:pPr>
            <w:r>
              <w:rPr>
                <w:szCs w:val="20"/>
              </w:rPr>
              <w:t>careService</w:t>
            </w:r>
            <w:r w:rsidRPr="005C20F0">
              <w:rPr>
                <w:szCs w:val="20"/>
                <w:lang w:val="en-US"/>
              </w:rPr>
              <w:t xml:space="preserve"> </w:t>
            </w:r>
            <w:r w:rsidR="00766F25" w:rsidRPr="005C20F0">
              <w:rPr>
                <w:szCs w:val="20"/>
                <w:lang w:val="en-US"/>
              </w:rPr>
              <w:t>/relation/referredInformation/informationOwner/id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r>
              <w:rPr>
                <w:szCs w:val="20"/>
                <w:lang w:val="en-US"/>
              </w:rPr>
              <w:t>result</w:t>
            </w:r>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34B4E9E"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Heading2"/>
      </w:pPr>
      <w:bookmarkStart w:id="142" w:name="_Toc277330974"/>
      <w:r>
        <w:lastRenderedPageBreak/>
        <w:t>MIM GetCarePlans</w:t>
      </w:r>
      <w:r w:rsidR="00DB07A1">
        <w:t xml:space="preserve"> – Vård- och omsorgsplan</w:t>
      </w:r>
      <w:bookmarkEnd w:id="142"/>
    </w:p>
    <w:p w14:paraId="4DCE267A" w14:textId="77777777" w:rsidR="00B91E0C" w:rsidRPr="00B91E0C" w:rsidRDefault="00B91E0C" w:rsidP="00B91E0C"/>
    <w:p w14:paraId="320B5E00" w14:textId="2569CEEC" w:rsidR="00766F25" w:rsidRDefault="00766F25" w:rsidP="00766F25">
      <w:r>
        <w:rPr>
          <w:noProof/>
          <w:lang w:val="en-US"/>
        </w:rPr>
        <w:drawing>
          <wp:inline distT="0" distB="0" distL="0" distR="0" wp14:anchorId="6733F4B2" wp14:editId="1E54C979">
            <wp:extent cx="6968027" cy="3933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1">
                      <a:extLst>
                        <a:ext uri="{28A0092B-C50C-407E-A947-70E740481C1C}">
                          <a14:useLocalDpi xmlns:a14="http://schemas.microsoft.com/office/drawing/2010/main" val="0"/>
                        </a:ext>
                      </a:extLst>
                    </a:blip>
                    <a:stretch>
                      <a:fillRect/>
                    </a:stretch>
                  </pic:blipFill>
                  <pic:spPr>
                    <a:xfrm>
                      <a:off x="0" y="0"/>
                      <a:ext cx="6974204" cy="3937312"/>
                    </a:xfrm>
                    <a:prstGeom prst="rect">
                      <a:avLst/>
                    </a:prstGeom>
                  </pic:spPr>
                </pic:pic>
              </a:graphicData>
            </a:graphic>
          </wp:inline>
        </w:drawing>
      </w:r>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r w:rsidRPr="00252E5D">
              <w:rPr>
                <w:rFonts w:cs="Arial"/>
                <w:i/>
                <w:szCs w:val="20"/>
                <w:lang w:val="en-US"/>
              </w:rPr>
              <w:t>vårdplans-id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lastRenderedPageBreak/>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 /authorTime</w:t>
            </w:r>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B84E62"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accountableHealthcareProfessional/healthcareProfessionalOrgUnit/orgUnitHSAId</w:t>
            </w:r>
          </w:p>
        </w:tc>
      </w:tr>
      <w:tr w:rsidR="00766F25" w:rsidRPr="00B84E62"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accountableHealthcareProfessional/healthcareProfessionalOrgUnit/orgUnitname</w:t>
            </w:r>
          </w:p>
        </w:tc>
      </w:tr>
      <w:tr w:rsidR="00766F25" w:rsidRPr="00B84E62"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accountableHealthcareProfessional/healthcareProfessionalOrgUnit/orgUnitTelecom</w:t>
            </w:r>
          </w:p>
        </w:tc>
      </w:tr>
      <w:tr w:rsidR="00766F25" w:rsidRPr="00B84E62"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accountableHealthcareProfessional/healthcareProfessionalOrgUnit/orgUnitEmail</w:t>
            </w:r>
          </w:p>
        </w:tc>
      </w:tr>
      <w:tr w:rsidR="00766F25" w:rsidRPr="00B84E62"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accountableHealthcareProfessional/healthcareProfessionalOrgUnit/orgUnitAddress</w:t>
            </w:r>
          </w:p>
        </w:tc>
      </w:tr>
      <w:tr w:rsidR="00766F25" w:rsidRPr="00B84E62"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w:t>
            </w:r>
            <w:r w:rsidRPr="005C20F0">
              <w:rPr>
                <w:szCs w:val="20"/>
              </w:rPr>
              <w:lastRenderedPageBreak/>
              <w:t>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lastRenderedPageBreak/>
              <w:t>Saknar motsvarighet i V-TIM 2.2</w:t>
            </w:r>
          </w:p>
        </w:tc>
        <w:tc>
          <w:tcPr>
            <w:tcW w:w="4111" w:type="dxa"/>
            <w:vAlign w:val="center"/>
          </w:tcPr>
          <w:p w14:paraId="7E2CB597" w14:textId="05CE795A"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w:t>
            </w:r>
            <w:r w:rsidR="00766F25" w:rsidRPr="005C20F0">
              <w:rPr>
                <w:szCs w:val="20"/>
                <w:lang w:val="en-US"/>
              </w:rPr>
              <w:lastRenderedPageBreak/>
              <w:t>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lastRenderedPageBreak/>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B84E62"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lastRenderedPageBreak/>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206E4DD" w:rsidR="00766F25" w:rsidRPr="00C1118F" w:rsidRDefault="00AD557F" w:rsidP="00766F25">
            <w:pPr>
              <w:rPr>
                <w:szCs w:val="20"/>
              </w:rPr>
            </w:pPr>
            <w:r>
              <w:rPr>
                <w:szCs w:val="20"/>
              </w:rPr>
              <w:t>carePlan</w:t>
            </w:r>
            <w:r w:rsidR="00766F25" w:rsidRPr="00C1118F">
              <w:rPr>
                <w:szCs w:val="20"/>
              </w:rPr>
              <w: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34FA3F7"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2D78F872"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540396BE"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/relation/referredInformation/type</w:t>
            </w:r>
          </w:p>
        </w:tc>
      </w:tr>
      <w:tr w:rsidR="00766F25" w:rsidRPr="00B84E62"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52E51E74" w:rsidR="00766F25" w:rsidRPr="00C1118F" w:rsidRDefault="00AD557F" w:rsidP="00766F25">
            <w:pPr>
              <w:rPr>
                <w:szCs w:val="20"/>
                <w:lang w:val="en-US"/>
              </w:rPr>
            </w:pPr>
            <w:r>
              <w:rPr>
                <w:szCs w:val="20"/>
              </w:rPr>
              <w:t>carePlan</w:t>
            </w:r>
            <w:r w:rsidRPr="00C1118F">
              <w:rPr>
                <w:szCs w:val="20"/>
                <w:lang w:val="en-US"/>
              </w:rPr>
              <w:t xml:space="preserve"> </w:t>
            </w:r>
            <w:r w:rsidR="00766F25" w:rsidRPr="00C1118F">
              <w:rPr>
                <w:szCs w:val="20"/>
                <w:lang w:val="en-US"/>
              </w:rPr>
              <w:t>/relation/referredInformation/informationOwner/id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r w:rsidRPr="00C1118F">
              <w:rPr>
                <w:szCs w:val="20"/>
                <w:lang w:val="en-US"/>
              </w:rPr>
              <w:t>result</w:t>
            </w:r>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Heading1"/>
      </w:pPr>
      <w:bookmarkStart w:id="143" w:name="_Toc277330975"/>
      <w:r>
        <w:t>Tjänstekontrakt</w:t>
      </w:r>
      <w:bookmarkEnd w:id="134"/>
      <w:bookmarkEnd w:id="137"/>
      <w:bookmarkEnd w:id="138"/>
      <w:bookmarkEnd w:id="139"/>
      <w:bookmarkEnd w:id="140"/>
      <w:bookmarkEnd w:id="143"/>
    </w:p>
    <w:p w14:paraId="6071D304" w14:textId="77777777" w:rsidR="00DB07A1" w:rsidRPr="00DB07A1" w:rsidRDefault="00DB07A1" w:rsidP="00DB07A1"/>
    <w:p w14:paraId="43FD078B" w14:textId="77777777" w:rsidR="0047051B" w:rsidRPr="00D728C5" w:rsidRDefault="0047051B" w:rsidP="0047051B">
      <w:pPr>
        <w:pStyle w:val="Heading2"/>
      </w:pPr>
      <w:bookmarkStart w:id="144" w:name="_Toc383167604"/>
      <w:bookmarkStart w:id="145" w:name="_Toc277330976"/>
      <w:bookmarkStart w:id="146" w:name="_Toc243452571"/>
      <w:r w:rsidRPr="00D728C5">
        <w:t>Get</w:t>
      </w:r>
      <w:r>
        <w:t>CareContacts</w:t>
      </w:r>
      <w:bookmarkEnd w:id="144"/>
      <w:bookmarkEnd w:id="145"/>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47" w:name="_Toc277330977"/>
      <w:r>
        <w:t>Version</w:t>
      </w:r>
      <w:bookmarkEnd w:id="146"/>
      <w:bookmarkEnd w:id="147"/>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48" w:name="_Toc243452572"/>
      <w:bookmarkStart w:id="149" w:name="_Toc277330978"/>
      <w:r>
        <w:t>Fältregler</w:t>
      </w:r>
      <w:bookmarkEnd w:id="148"/>
      <w:bookmarkEnd w:id="149"/>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lastRenderedPageBreak/>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r w:rsidRPr="00387BB6">
              <w:rPr>
                <w:spacing w:val="-1"/>
                <w:szCs w:val="20"/>
              </w:rPr>
              <w:t>.</w:t>
            </w:r>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D1E89E"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2DD5C0DA" w14:textId="77777777" w:rsidR="006F1D5F" w:rsidRDefault="006F1D5F" w:rsidP="006F1D5F">
            <w:pPr>
              <w:pStyle w:val="TableParagraph"/>
              <w:spacing w:line="226" w:lineRule="exact"/>
              <w:ind w:left="102"/>
              <w:rPr>
                <w:rFonts w:ascii="Georgia" w:hAnsi="Georgia"/>
                <w:spacing w:val="-1"/>
                <w:sz w:val="20"/>
                <w:szCs w:val="20"/>
              </w:rPr>
            </w:pPr>
          </w:p>
          <w:p w14:paraId="7C5441A9"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4767E1C3" w14:textId="77777777" w:rsidR="006F1D5F" w:rsidRDefault="006F1D5F" w:rsidP="006F1D5F">
            <w:pPr>
              <w:pStyle w:val="TableParagraph"/>
              <w:spacing w:line="226" w:lineRule="exact"/>
              <w:rPr>
                <w:rFonts w:ascii="Georgia" w:hAnsi="Georgia"/>
                <w:spacing w:val="-1"/>
                <w:sz w:val="20"/>
                <w:szCs w:val="20"/>
              </w:rPr>
            </w:pPr>
          </w:p>
          <w:p w14:paraId="774CC8EF"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7C56385" w14:textId="77777777" w:rsidR="006F1D5F" w:rsidRDefault="006F1D5F" w:rsidP="006F1D5F">
            <w:pPr>
              <w:pStyle w:val="TableParagraph"/>
              <w:spacing w:line="226" w:lineRule="exact"/>
              <w:rPr>
                <w:rFonts w:ascii="Georgia" w:hAnsi="Georgia"/>
                <w:spacing w:val="-1"/>
                <w:sz w:val="20"/>
                <w:szCs w:val="20"/>
              </w:rPr>
            </w:pPr>
          </w:p>
          <w:p w14:paraId="4A87D855"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588307C0" w14:textId="77777777" w:rsidR="006F1D5F" w:rsidRPr="00F40155" w:rsidRDefault="006F1D5F" w:rsidP="006F1D5F">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35CD268B" w14:textId="77777777" w:rsidR="006F1D5F" w:rsidRDefault="006F1D5F" w:rsidP="006F1D5F">
            <w:pPr>
              <w:pStyle w:val="TableParagraph"/>
              <w:spacing w:line="226" w:lineRule="exact"/>
              <w:ind w:left="102"/>
              <w:rPr>
                <w:rFonts w:ascii="Georgia" w:hAnsi="Georgia"/>
                <w:spacing w:val="-1"/>
                <w:sz w:val="20"/>
                <w:szCs w:val="20"/>
              </w:rPr>
            </w:pPr>
          </w:p>
          <w:p w14:paraId="1A4C7B83"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tjänsteproducent.</w:t>
            </w:r>
          </w:p>
          <w:p w14:paraId="3627A517" w14:textId="4CA6D1F8" w:rsidR="005D5D03" w:rsidRPr="00EB1C8A" w:rsidRDefault="005D5D03" w:rsidP="00BE08FB">
            <w:pPr>
              <w:spacing w:line="226" w:lineRule="exact"/>
              <w:rPr>
                <w:spacing w:val="-1"/>
                <w:szCs w:val="20"/>
              </w:rPr>
            </w:pP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4C288A64" w14:textId="77777777" w:rsidR="005D5D03"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careContactTimePeriod.start och </w:t>
            </w:r>
            <w:r>
              <w:rPr>
                <w:spacing w:val="-1"/>
                <w:szCs w:val="20"/>
              </w:rPr>
              <w:lastRenderedPageBreak/>
              <w:t>careContactTimePeriod.end</w:t>
            </w:r>
            <w:r w:rsidRPr="00081032">
              <w:rPr>
                <w:spacing w:val="-1"/>
                <w:szCs w:val="20"/>
              </w:rPr>
              <w:t>, bildade tidsintervall till någon del överlappar med det tidsintervall som anges i begäran. Ändpunkterna inkluderas i respektive intervall.</w:t>
            </w:r>
          </w:p>
          <w:p w14:paraId="154DDFC7" w14:textId="77777777" w:rsidR="00557914" w:rsidRDefault="00557914" w:rsidP="00BE08FB">
            <w:pPr>
              <w:rPr>
                <w:spacing w:val="-1"/>
                <w:szCs w:val="20"/>
              </w:rPr>
            </w:pPr>
          </w:p>
          <w:p w14:paraId="02CDCE8F" w14:textId="77777777" w:rsidR="00557914" w:rsidRPr="00557914" w:rsidRDefault="00557914" w:rsidP="00557914">
            <w:pPr>
              <w:rPr>
                <w:spacing w:val="-1"/>
                <w:szCs w:val="20"/>
              </w:rPr>
            </w:pPr>
            <w:r w:rsidRPr="00557914">
              <w:rPr>
                <w:spacing w:val="-1"/>
                <w:szCs w:val="20"/>
              </w:rPr>
              <w:t>Om slutdatum är satt framåt i tiden skall även de icke påbörjade(planerade) kontakter som faller inom perioden inkluderas i svaret.</w:t>
            </w:r>
          </w:p>
          <w:p w14:paraId="2C79E61E" w14:textId="77777777" w:rsidR="00557914" w:rsidRPr="00557914" w:rsidRDefault="00557914" w:rsidP="00557914">
            <w:pPr>
              <w:rPr>
                <w:spacing w:val="-1"/>
                <w:szCs w:val="20"/>
              </w:rPr>
            </w:pPr>
          </w:p>
          <w:p w14:paraId="5B7DE025" w14:textId="0773F2D8" w:rsidR="00557914" w:rsidRPr="00557914" w:rsidRDefault="00777179" w:rsidP="00557914">
            <w:pPr>
              <w:rPr>
                <w:spacing w:val="-1"/>
                <w:szCs w:val="20"/>
              </w:rPr>
            </w:pPr>
            <w:r>
              <w:rPr>
                <w:spacing w:val="-1"/>
                <w:szCs w:val="20"/>
              </w:rPr>
              <w:t>Om date</w:t>
            </w:r>
            <w:r w:rsidR="00557914" w:rsidRPr="00557914">
              <w:rPr>
                <w:spacing w:val="-1"/>
                <w:szCs w:val="20"/>
              </w:rPr>
              <w:t>Period inte anges så skall alla kontakter för patienten returneras oavsett påbörjade eller ej.</w:t>
            </w:r>
          </w:p>
          <w:p w14:paraId="04E24C4D" w14:textId="77777777" w:rsidR="00557914" w:rsidRPr="00081032" w:rsidRDefault="00557914" w:rsidP="00BE08FB">
            <w:pPr>
              <w:rPr>
                <w:spacing w:val="-1"/>
                <w:szCs w:val="20"/>
              </w:rPr>
            </w:pP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588D56BA" w14:textId="77777777" w:rsidR="00DF1833" w:rsidRDefault="005D5D03" w:rsidP="00BE08FB">
            <w:pPr>
              <w:spacing w:line="226" w:lineRule="exact"/>
              <w:rPr>
                <w:szCs w:val="20"/>
              </w:rPr>
            </w:pPr>
            <w:r w:rsidRPr="00387BB6">
              <w:rPr>
                <w:szCs w:val="20"/>
              </w:rPr>
              <w:t>Begränsar sökningen till dokument som är skapade i angivet system.</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351857E4" w14:textId="77777777" w:rsidR="005D5D03" w:rsidRDefault="005D5D03" w:rsidP="00BE08FB">
            <w:pPr>
              <w:rPr>
                <w:szCs w:val="20"/>
              </w:rPr>
            </w:pPr>
            <w:r w:rsidRPr="00387BB6">
              <w:rPr>
                <w:szCs w:val="20"/>
              </w:rPr>
              <w:t>Fältet är tvingande om careContactId angivits.</w:t>
            </w:r>
          </w:p>
          <w:p w14:paraId="01F09A5A" w14:textId="77777777" w:rsidR="00DF1833" w:rsidRDefault="00DF1833" w:rsidP="00BE08FB">
            <w:pPr>
              <w:rPr>
                <w:szCs w:val="20"/>
              </w:rPr>
            </w:pPr>
          </w:p>
          <w:p w14:paraId="2855FF9B" w14:textId="065E1DFB" w:rsidR="00DF1833" w:rsidRPr="00387BB6" w:rsidRDefault="00DF1833" w:rsidP="00BE08FB">
            <w:pPr>
              <w:rPr>
                <w:i/>
                <w:szCs w:val="20"/>
              </w:rPr>
            </w:pPr>
            <w:r>
              <w:rPr>
                <w:szCs w:val="20"/>
              </w:rPr>
              <w:t>Fältet är tvingande vid begäran på reservnummer.</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 xml:space="preserve">Vårdkontaktens identitet som är unik </w:t>
            </w:r>
            <w:r w:rsidRPr="00387BB6">
              <w:rPr>
                <w:szCs w:val="20"/>
              </w:rPr>
              <w:lastRenderedPageBreak/>
              <w:t>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lastRenderedPageBreak/>
              <w:t xml:space="preserve"> 1..1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lastRenderedPageBreak/>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Skall ej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Skall ej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1..1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r w:rsidRPr="00387BB6">
              <w:rPr>
                <w:szCs w:val="20"/>
              </w:rPr>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Befattningskod. Om code anges skall också codeSystem  samt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 xml:space="preserve">OID för kodsystem för befattningskod. </w:t>
            </w:r>
            <w:r w:rsidRPr="00387BB6">
              <w:rPr>
                <w:szCs w:val="20"/>
              </w:rPr>
              <w:lastRenderedPageBreak/>
              <w:t>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lastRenderedPageBreak/>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Om befattning är beskriven i ett lokalt kodverk utan OID, eller när kod helt 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Skall ej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Skall ej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A45138">
            <w:pPr>
              <w:spacing w:line="229" w:lineRule="exact"/>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Kod som anger vårdkontakttyp. Om code anges skall också codeSystem  samt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lastRenderedPageBreak/>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086BC8E4" w:rsidR="005D5D03" w:rsidRPr="00387BB6" w:rsidRDefault="00B84E62" w:rsidP="00BE08FB">
            <w:pPr>
              <w:rPr>
                <w:rFonts w:cs="Arial"/>
                <w:i/>
                <w:szCs w:val="20"/>
              </w:rPr>
            </w:pPr>
            <w:r>
              <w:rPr>
                <w:szCs w:val="20"/>
              </w:rPr>
              <w:t>Pågående vårdtillfäl</w:t>
            </w:r>
            <w:r w:rsidR="005D5D03" w:rsidRPr="00387BB6">
              <w:rPr>
                <w:szCs w:val="20"/>
              </w:rPr>
              <w:t>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[Ej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Kod som anger vårdkontaktstatus. Om code anges skall också codeSystem  samt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r w:rsidRPr="00387BB6">
              <w:rPr>
                <w:rFonts w:eastAsia="Times New Roman"/>
                <w:szCs w:val="20"/>
              </w:rPr>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 xml:space="preserve">Anger vilken typ av relation den </w:t>
            </w:r>
            <w:r w:rsidRPr="00387BB6">
              <w:rPr>
                <w:szCs w:val="20"/>
              </w:rPr>
              <w:lastRenderedPageBreak/>
              <w:t>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r w:rsidRPr="00387BB6">
              <w:rPr>
                <w:rFonts w:eastAsia="Times New Roman"/>
                <w:szCs w:val="20"/>
              </w:rPr>
              <w:lastRenderedPageBreak/>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T.ex. Snomed CT SE där refererad 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2.16.840.1.113883.5.1002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0C9AE2A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r w:rsidR="005D5D03" w:rsidRPr="00387BB6">
              <w:rPr>
                <w:rFonts w:ascii="Georgia" w:hAnsi="Georgia"/>
                <w:sz w:val="20"/>
                <w:szCs w:val="20"/>
              </w:rPr>
              <w:t>..</w:t>
            </w:r>
            <w:r w:rsidR="00844977">
              <w:rPr>
                <w:rFonts w:ascii="Georgia" w:hAnsi="Georgia"/>
                <w:sz w:val="20"/>
                <w:szCs w:val="20"/>
              </w:rPr>
              <w:t>1</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850F981" w:rsidR="005D5D03" w:rsidRPr="00387BB6" w:rsidRDefault="00AD557F" w:rsidP="00BE08FB">
            <w:pPr>
              <w:rPr>
                <w:szCs w:val="20"/>
              </w:rPr>
            </w:pPr>
            <w:r w:rsidRPr="00CA103A">
              <w:rPr>
                <w:szCs w:val="20"/>
              </w:rPr>
              <w:t>id som är unikt inom källsystemet som anges av root</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lastRenderedPageBreak/>
              <w:t>T.ex. "chb-m" för Measurements, eller “vko”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r w:rsidRPr="00387BB6">
              <w:rPr>
                <w:szCs w:val="20"/>
              </w:rPr>
              <w:lastRenderedPageBreak/>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50" w:name="_Toc383167608"/>
      <w:bookmarkStart w:id="151" w:name="_Toc277330979"/>
      <w:r>
        <w:t>Övriga regler</w:t>
      </w:r>
      <w:bookmarkEnd w:id="150"/>
      <w:bookmarkEnd w:id="151"/>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Heading3"/>
      </w:pPr>
      <w:bookmarkStart w:id="152" w:name="_Toc277330980"/>
      <w:r w:rsidRPr="00776D68">
        <w:t>Icke funktionella krav</w:t>
      </w:r>
      <w:bookmarkEnd w:id="152"/>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Heading3"/>
      </w:pPr>
      <w:bookmarkStart w:id="153" w:name="_Toc277330981"/>
      <w:r w:rsidRPr="00776D68">
        <w:t>SLA-krav</w:t>
      </w:r>
      <w:bookmarkEnd w:id="153"/>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r>
        <w:br w:type="page"/>
      </w:r>
    </w:p>
    <w:p w14:paraId="1C89346E" w14:textId="06186F3F" w:rsidR="00BB0690" w:rsidRDefault="00BB0690" w:rsidP="00BB0690">
      <w:pPr>
        <w:pStyle w:val="Heading2"/>
      </w:pPr>
      <w:bookmarkStart w:id="154" w:name="_Toc277330982"/>
      <w:r>
        <w:lastRenderedPageBreak/>
        <w:t>GetCarePlans</w:t>
      </w:r>
      <w:bookmarkEnd w:id="154"/>
    </w:p>
    <w:p w14:paraId="619F575F" w14:textId="2CFAA3BC" w:rsidR="00BB0690" w:rsidRPr="00541F96" w:rsidRDefault="00BB0690" w:rsidP="00BB0690">
      <w:pPr>
        <w:pStyle w:val="Body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55" w:name="_Toc277330983"/>
      <w:r>
        <w:t>Version</w:t>
      </w:r>
      <w:bookmarkEnd w:id="155"/>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56" w:name="_Toc277330984"/>
      <w:r>
        <w:t>Fältregler</w:t>
      </w:r>
      <w:bookmarkEnd w:id="156"/>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1D6F9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7F34A813" w14:textId="77777777" w:rsidR="0041465B" w:rsidRDefault="0041465B" w:rsidP="0041465B">
            <w:pPr>
              <w:pStyle w:val="TableParagraph"/>
              <w:spacing w:line="226" w:lineRule="exact"/>
              <w:ind w:left="102"/>
              <w:rPr>
                <w:rFonts w:ascii="Georgia" w:hAnsi="Georgia"/>
                <w:spacing w:val="-1"/>
                <w:sz w:val="20"/>
                <w:szCs w:val="20"/>
              </w:rPr>
            </w:pPr>
          </w:p>
          <w:p w14:paraId="2220DF62"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2267D74" w14:textId="77777777" w:rsidR="0041465B" w:rsidRDefault="0041465B" w:rsidP="0041465B">
            <w:pPr>
              <w:pStyle w:val="TableParagraph"/>
              <w:spacing w:line="226" w:lineRule="exact"/>
              <w:rPr>
                <w:rFonts w:ascii="Georgia" w:hAnsi="Georgia"/>
                <w:spacing w:val="-1"/>
                <w:sz w:val="20"/>
                <w:szCs w:val="20"/>
              </w:rPr>
            </w:pPr>
          </w:p>
          <w:p w14:paraId="79A7B696"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32148477" w14:textId="77777777" w:rsidR="0041465B" w:rsidRDefault="0041465B" w:rsidP="0041465B">
            <w:pPr>
              <w:pStyle w:val="TableParagraph"/>
              <w:spacing w:line="226" w:lineRule="exact"/>
              <w:rPr>
                <w:rFonts w:ascii="Georgia" w:hAnsi="Georgia"/>
                <w:spacing w:val="-1"/>
                <w:sz w:val="20"/>
                <w:szCs w:val="20"/>
              </w:rPr>
            </w:pPr>
          </w:p>
          <w:p w14:paraId="582A9954"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75490C05" w14:textId="77777777" w:rsidR="0041465B" w:rsidRPr="00F40155" w:rsidRDefault="0041465B" w:rsidP="0041465B">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0E5F1A39" w14:textId="77777777" w:rsidR="0041465B" w:rsidRDefault="0041465B" w:rsidP="0041465B">
            <w:pPr>
              <w:pStyle w:val="TableParagraph"/>
              <w:spacing w:line="226" w:lineRule="exact"/>
              <w:ind w:left="102"/>
              <w:rPr>
                <w:rFonts w:ascii="Georgia" w:hAnsi="Georgia"/>
                <w:spacing w:val="-1"/>
                <w:sz w:val="20"/>
                <w:szCs w:val="20"/>
              </w:rPr>
            </w:pPr>
          </w:p>
          <w:p w14:paraId="717DC0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w:t>
            </w:r>
            <w:r>
              <w:rPr>
                <w:rFonts w:ascii="Georgia" w:hAnsi="Georgia"/>
                <w:spacing w:val="-1"/>
                <w:sz w:val="20"/>
                <w:szCs w:val="20"/>
              </w:rPr>
              <w:lastRenderedPageBreak/>
              <w:t>tjänsteproducent.</w:t>
            </w:r>
          </w:p>
          <w:p w14:paraId="184E1972" w14:textId="6A1DBC8A" w:rsidR="00BB0690" w:rsidRPr="00EB1C8A" w:rsidRDefault="00BB0690" w:rsidP="001F3114">
            <w:pPr>
              <w:spacing w:line="226" w:lineRule="exact"/>
              <w:rPr>
                <w:spacing w:val="-1"/>
                <w:szCs w:val="20"/>
              </w:rPr>
            </w:pP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E62F2E3" w14:textId="77777777" w:rsidR="00147C6A" w:rsidRDefault="00147C6A" w:rsidP="00147C6A">
            <w:pPr>
              <w:spacing w:line="226" w:lineRule="exact"/>
              <w:rPr>
                <w:szCs w:val="20"/>
              </w:rPr>
            </w:pPr>
            <w:r w:rsidRPr="00387BB6">
              <w:rPr>
                <w:szCs w:val="20"/>
              </w:rPr>
              <w:t>Begränsar sökningen till dokument som är skapade i angivet system.</w:t>
            </w:r>
          </w:p>
          <w:p w14:paraId="350CED2B" w14:textId="77777777" w:rsidR="00147C6A" w:rsidRPr="00387BB6" w:rsidRDefault="00147C6A" w:rsidP="00147C6A">
            <w:pPr>
              <w:spacing w:line="226" w:lineRule="exact"/>
              <w:ind w:left="102"/>
              <w:rPr>
                <w:szCs w:val="20"/>
              </w:rPr>
            </w:pPr>
          </w:p>
          <w:p w14:paraId="4BF36A74" w14:textId="77777777" w:rsidR="00147C6A" w:rsidRPr="00387BB6" w:rsidRDefault="00147C6A" w:rsidP="00147C6A">
            <w:pPr>
              <w:spacing w:line="226" w:lineRule="exact"/>
              <w:rPr>
                <w:szCs w:val="20"/>
              </w:rPr>
            </w:pPr>
            <w:r w:rsidRPr="00387BB6">
              <w:rPr>
                <w:szCs w:val="20"/>
              </w:rPr>
              <w:t>Värdet på detta fält måste överensstämma med värdet på logicalAddress i anropets tekniska kuvertering (ex. SOAP-header).</w:t>
            </w:r>
          </w:p>
          <w:p w14:paraId="5447CA31" w14:textId="77777777" w:rsidR="00147C6A" w:rsidRPr="00387BB6" w:rsidRDefault="00147C6A" w:rsidP="00147C6A">
            <w:pPr>
              <w:spacing w:line="226" w:lineRule="exact"/>
              <w:ind w:left="102"/>
              <w:rPr>
                <w:spacing w:val="-1"/>
                <w:szCs w:val="20"/>
              </w:rPr>
            </w:pPr>
          </w:p>
          <w:p w14:paraId="6124A2C6" w14:textId="77777777" w:rsidR="00147C6A" w:rsidRPr="00387BB6" w:rsidRDefault="00147C6A" w:rsidP="00147C6A">
            <w:pPr>
              <w:spacing w:line="226" w:lineRule="exact"/>
              <w:rPr>
                <w:szCs w:val="20"/>
              </w:rPr>
            </w:pPr>
            <w:r w:rsidRPr="00387BB6">
              <w:rPr>
                <w:szCs w:val="20"/>
              </w:rPr>
              <w:t>Det innebär i praktiken att aggregerande tjänster inte används när detta fält anges.</w:t>
            </w:r>
          </w:p>
          <w:p w14:paraId="55857220" w14:textId="77777777" w:rsidR="00147C6A" w:rsidRPr="00387BB6" w:rsidRDefault="00147C6A" w:rsidP="00147C6A">
            <w:pPr>
              <w:spacing w:line="226" w:lineRule="exact"/>
              <w:ind w:left="102"/>
              <w:rPr>
                <w:szCs w:val="20"/>
              </w:rPr>
            </w:pPr>
          </w:p>
          <w:p w14:paraId="7B781A8D" w14:textId="77777777" w:rsidR="00147C6A" w:rsidRDefault="00147C6A" w:rsidP="00147C6A">
            <w:pPr>
              <w:rPr>
                <w:szCs w:val="20"/>
              </w:rPr>
            </w:pPr>
            <w:r w:rsidRPr="00387BB6">
              <w:rPr>
                <w:szCs w:val="20"/>
              </w:rPr>
              <w:t>Fältet är tvingande om careContactId angivits.</w:t>
            </w:r>
          </w:p>
          <w:p w14:paraId="499F86C3" w14:textId="77777777" w:rsidR="00147C6A" w:rsidRDefault="00147C6A" w:rsidP="00147C6A">
            <w:pPr>
              <w:rPr>
                <w:szCs w:val="20"/>
              </w:rPr>
            </w:pPr>
          </w:p>
          <w:p w14:paraId="75774000" w14:textId="0801C447" w:rsidR="00BB0690" w:rsidRPr="00387BB6" w:rsidRDefault="00147C6A" w:rsidP="00147C6A">
            <w:pPr>
              <w:rPr>
                <w:i/>
                <w:szCs w:val="20"/>
              </w:rPr>
            </w:pPr>
            <w:r>
              <w:rPr>
                <w:szCs w:val="20"/>
              </w:rPr>
              <w:t>Fältet är tvingande vid begäran på reservnummer.</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r w:rsidRPr="00025EEC">
              <w:rPr>
                <w:rFonts w:ascii="Georgia" w:hAnsi="Georgia"/>
                <w:sz w:val="20"/>
                <w:szCs w:val="20"/>
              </w:rPr>
              <w:lastRenderedPageBreak/>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r w:rsidR="00BB0690" w:rsidRPr="00025EEC">
              <w:rPr>
                <w:rFonts w:ascii="Georgia" w:hAnsi="Georgia"/>
                <w:sz w:val="20"/>
                <w:szCs w:val="20"/>
              </w:rPr>
              <w:t>..</w:t>
            </w:r>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2B4A8B0F" w14:textId="77777777" w:rsidR="00BB0690" w:rsidRPr="00387BB6" w:rsidRDefault="00BB0690" w:rsidP="003F17D8">
            <w:pPr>
              <w:spacing w:line="229" w:lineRule="exact"/>
              <w:rPr>
                <w:szCs w:val="20"/>
              </w:rPr>
            </w:pPr>
            <w:r>
              <w:rPr>
                <w:szCs w:val="20"/>
              </w:rPr>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r w:rsidRPr="00387BB6">
              <w:rPr>
                <w:szCs w:val="20"/>
              </w:rPr>
              <w:lastRenderedPageBreak/>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Befattningskod. Om code anges skall också codeSystem  samt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 xml:space="preserve">Skall anges om </w:t>
            </w:r>
            <w:r w:rsidRPr="00387BB6">
              <w:rPr>
                <w:szCs w:val="20"/>
              </w:rPr>
              <w:lastRenderedPageBreak/>
              <w:t>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lastRenderedPageBreak/>
              <w:t>0..1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1C0272" w14:paraId="208A6A28" w14:textId="77777777" w:rsidTr="001F3114">
        <w:tc>
          <w:tcPr>
            <w:tcW w:w="2660" w:type="dxa"/>
          </w:tcPr>
          <w:p w14:paraId="6395D508" w14:textId="0ED62CFD" w:rsidR="001C0272" w:rsidRPr="001C0272" w:rsidRDefault="001C0272" w:rsidP="003F03D1">
            <w:pPr>
              <w:spacing w:line="229" w:lineRule="exact"/>
              <w:ind w:left="102"/>
              <w:rPr>
                <w:color w:val="FF0000"/>
                <w:szCs w:val="20"/>
              </w:rPr>
            </w:pPr>
            <w:r w:rsidRPr="001C0272">
              <w:rPr>
                <w:color w:val="FF0000"/>
                <w:szCs w:val="20"/>
              </w:rPr>
              <w:t>../../nullified</w:t>
            </w:r>
          </w:p>
        </w:tc>
        <w:tc>
          <w:tcPr>
            <w:tcW w:w="1417" w:type="dxa"/>
          </w:tcPr>
          <w:p w14:paraId="061A6E6C" w14:textId="77777777" w:rsidR="001C0272" w:rsidRPr="001C0272" w:rsidRDefault="001C0272" w:rsidP="003F03D1">
            <w:pPr>
              <w:spacing w:line="229" w:lineRule="exact"/>
              <w:ind w:left="102"/>
              <w:rPr>
                <w:color w:val="FF0000"/>
                <w:szCs w:val="20"/>
              </w:rPr>
            </w:pPr>
          </w:p>
        </w:tc>
        <w:tc>
          <w:tcPr>
            <w:tcW w:w="3969" w:type="dxa"/>
          </w:tcPr>
          <w:p w14:paraId="3F0AE8E5" w14:textId="4988B15D"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209573DB" w14:textId="1C091341"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073A6F69" w14:textId="77777777" w:rsidTr="001F3114">
        <w:tc>
          <w:tcPr>
            <w:tcW w:w="2660" w:type="dxa"/>
          </w:tcPr>
          <w:p w14:paraId="4529A457" w14:textId="05F3533E" w:rsidR="001C0272" w:rsidRPr="001C0272" w:rsidRDefault="001C0272" w:rsidP="003F03D1">
            <w:pPr>
              <w:spacing w:line="229" w:lineRule="exact"/>
              <w:ind w:left="102"/>
              <w:rPr>
                <w:color w:val="FF0000"/>
                <w:szCs w:val="20"/>
              </w:rPr>
            </w:pPr>
            <w:r w:rsidRPr="001C0272">
              <w:rPr>
                <w:color w:val="FF0000"/>
                <w:szCs w:val="20"/>
              </w:rPr>
              <w:t>../../nullified</w:t>
            </w:r>
            <w:r>
              <w:rPr>
                <w:color w:val="FF0000"/>
                <w:szCs w:val="20"/>
              </w:rPr>
              <w:t>Reason</w:t>
            </w:r>
          </w:p>
        </w:tc>
        <w:tc>
          <w:tcPr>
            <w:tcW w:w="1417" w:type="dxa"/>
          </w:tcPr>
          <w:p w14:paraId="699276EB" w14:textId="77777777" w:rsidR="001C0272" w:rsidRPr="001C0272" w:rsidRDefault="001C0272" w:rsidP="003F03D1">
            <w:pPr>
              <w:spacing w:line="229" w:lineRule="exact"/>
              <w:ind w:left="102"/>
              <w:rPr>
                <w:color w:val="FF0000"/>
                <w:szCs w:val="20"/>
              </w:rPr>
            </w:pPr>
          </w:p>
        </w:tc>
        <w:tc>
          <w:tcPr>
            <w:tcW w:w="3969" w:type="dxa"/>
          </w:tcPr>
          <w:p w14:paraId="32E902FE" w14:textId="4585DB11"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30249A26" w14:textId="3B31F0E5"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6C90AE94" w14:textId="77777777" w:rsidTr="001F3114">
        <w:tc>
          <w:tcPr>
            <w:tcW w:w="2660" w:type="dxa"/>
            <w:shd w:val="clear" w:color="auto" w:fill="auto"/>
          </w:tcPr>
          <w:p w14:paraId="3F9FB5EB" w14:textId="77777777" w:rsidR="001C0272" w:rsidRPr="003F03D1" w:rsidRDefault="001C0272" w:rsidP="001F3114">
            <w:pPr>
              <w:pStyle w:val="TableParagraph"/>
              <w:spacing w:line="229" w:lineRule="exact"/>
              <w:ind w:left="102"/>
              <w:rPr>
                <w:rFonts w:ascii="Georgia" w:hAnsi="Georgia"/>
                <w:i/>
                <w:sz w:val="20"/>
                <w:szCs w:val="20"/>
                <w:lang w:val="en-GB"/>
              </w:rPr>
            </w:pPr>
            <w:r w:rsidRPr="003F03D1">
              <w:rPr>
                <w:rFonts w:ascii="Georgia" w:hAnsi="Georgia"/>
                <w:sz w:val="20"/>
                <w:szCs w:val="20"/>
              </w:rPr>
              <w:t>../../careContactId</w:t>
            </w:r>
          </w:p>
        </w:tc>
        <w:tc>
          <w:tcPr>
            <w:tcW w:w="1417" w:type="dxa"/>
            <w:shd w:val="clear" w:color="auto" w:fill="auto"/>
          </w:tcPr>
          <w:p w14:paraId="6D12C372" w14:textId="49B54CE7" w:rsidR="001C0272" w:rsidRPr="003F03D1" w:rsidRDefault="001C0272"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03E0ECC5" w14:textId="686D4B84" w:rsidR="001C0272" w:rsidRPr="003F03D1" w:rsidRDefault="001C0272"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1C0272" w:rsidRPr="003F03D1" w:rsidRDefault="001C0272"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0..1</w:t>
            </w:r>
          </w:p>
        </w:tc>
      </w:tr>
      <w:tr w:rsidR="001C0272" w14:paraId="0D7D33AF" w14:textId="77777777" w:rsidTr="001F3114">
        <w:tc>
          <w:tcPr>
            <w:tcW w:w="2660" w:type="dxa"/>
            <w:shd w:val="clear" w:color="auto" w:fill="D9D9D9" w:themeFill="background1" w:themeFillShade="D9"/>
          </w:tcPr>
          <w:p w14:paraId="058654FC" w14:textId="6EEE60FE" w:rsidR="001C0272" w:rsidRPr="00387BB6" w:rsidRDefault="001C0272"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1C0272" w:rsidRPr="00387BB6" w:rsidRDefault="001C0272"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1C0272" w:rsidRPr="00387BB6" w:rsidRDefault="001C0272"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1C0272" w:rsidRPr="00387BB6" w:rsidRDefault="001C0272" w:rsidP="001F3114">
            <w:pPr>
              <w:rPr>
                <w:rFonts w:cs="Arial"/>
                <w:i/>
                <w:szCs w:val="20"/>
              </w:rPr>
            </w:pPr>
          </w:p>
        </w:tc>
        <w:tc>
          <w:tcPr>
            <w:tcW w:w="1560" w:type="dxa"/>
            <w:shd w:val="clear" w:color="auto" w:fill="D9D9D9" w:themeFill="background1" w:themeFillShade="D9"/>
          </w:tcPr>
          <w:p w14:paraId="45E8C292" w14:textId="77777777" w:rsidR="001C0272" w:rsidRPr="00387BB6" w:rsidRDefault="001C0272"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1C0272" w14:paraId="29D1812A" w14:textId="77777777" w:rsidTr="001F3114">
        <w:tc>
          <w:tcPr>
            <w:tcW w:w="2660" w:type="dxa"/>
          </w:tcPr>
          <w:p w14:paraId="17346F7B" w14:textId="74A032F6" w:rsidR="001C0272" w:rsidRPr="0053729A" w:rsidRDefault="001C0272" w:rsidP="001F3114">
            <w:pPr>
              <w:pStyle w:val="TableParagraph"/>
              <w:spacing w:line="226" w:lineRule="exact"/>
              <w:ind w:left="102"/>
              <w:rPr>
                <w:rFonts w:ascii="Georgia" w:hAnsi="Georgia" w:cs="Arial"/>
                <w:sz w:val="20"/>
                <w:szCs w:val="20"/>
              </w:rPr>
            </w:pPr>
            <w:r w:rsidRPr="0053729A">
              <w:rPr>
                <w:rFonts w:ascii="Georgia" w:eastAsia="Times New Roman" w:hAnsi="Georgia" w:cs="Times New Roman"/>
                <w:sz w:val="20"/>
                <w:szCs w:val="20"/>
              </w:rPr>
              <w:t>../../content</w:t>
            </w:r>
          </w:p>
          <w:p w14:paraId="51A59048" w14:textId="77777777" w:rsidR="001C0272" w:rsidRPr="0053729A" w:rsidRDefault="001C0272" w:rsidP="001F3114">
            <w:pPr>
              <w:pStyle w:val="TableParagraph"/>
              <w:spacing w:line="229" w:lineRule="exact"/>
              <w:ind w:left="102"/>
              <w:rPr>
                <w:rFonts w:ascii="Georgia" w:hAnsi="Georgia"/>
                <w:i/>
                <w:sz w:val="20"/>
                <w:szCs w:val="20"/>
                <w:lang w:val="en-GB"/>
              </w:rPr>
            </w:pPr>
          </w:p>
        </w:tc>
        <w:tc>
          <w:tcPr>
            <w:tcW w:w="1417" w:type="dxa"/>
          </w:tcPr>
          <w:p w14:paraId="579D08C0" w14:textId="7B1244D5" w:rsidR="001C0272" w:rsidRPr="0053729A" w:rsidRDefault="001C0272"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1C0272" w:rsidRPr="0053729A" w:rsidRDefault="001C0272" w:rsidP="0053729A">
            <w:pPr>
              <w:rPr>
                <w:rFonts w:cs="Arial"/>
                <w:szCs w:val="20"/>
              </w:rPr>
            </w:pPr>
            <w:r w:rsidRPr="0053729A">
              <w:rPr>
                <w:rFonts w:cs="Arial"/>
                <w:szCs w:val="20"/>
              </w:rPr>
              <w:t>Beskrivning av innehållet i vård- och omsorgsplanen,</w:t>
            </w:r>
          </w:p>
          <w:p w14:paraId="33ACE7D7" w14:textId="6DFEFF3C" w:rsidR="001C0272" w:rsidRPr="0053729A" w:rsidRDefault="001C0272" w:rsidP="0053729A">
            <w:pPr>
              <w:rPr>
                <w:rFonts w:cs="Arial"/>
                <w:szCs w:val="20"/>
              </w:rPr>
            </w:pPr>
            <w:r w:rsidRPr="0053729A">
              <w:rPr>
                <w:rFonts w:cs="Arial"/>
                <w:szCs w:val="20"/>
              </w:rPr>
              <w:t>bör innehålla vård- och omsorgsplansstatus och mål.</w:t>
            </w:r>
          </w:p>
          <w:p w14:paraId="4B9CFFBF" w14:textId="7542BA3A" w:rsidR="001C0272" w:rsidRPr="0053729A" w:rsidRDefault="001C0272" w:rsidP="0053729A">
            <w:pPr>
              <w:rPr>
                <w:rFonts w:cs="Arial"/>
                <w:i/>
                <w:szCs w:val="20"/>
              </w:rPr>
            </w:pPr>
            <w:r w:rsidRPr="0053729A">
              <w:rPr>
                <w:rFonts w:cs="Arial"/>
                <w:szCs w:val="20"/>
              </w:rPr>
              <w:t xml:space="preserve">Exempelvis kan detta vara ett pdf- </w:t>
            </w:r>
            <w:r w:rsidRPr="0053729A">
              <w:rPr>
                <w:rFonts w:cs="Arial"/>
                <w:szCs w:val="20"/>
              </w:rPr>
              <w:lastRenderedPageBreak/>
              <w:t>dokument, skannat dokument, eller beskrivet i text.</w:t>
            </w:r>
          </w:p>
        </w:tc>
        <w:tc>
          <w:tcPr>
            <w:tcW w:w="1560" w:type="dxa"/>
          </w:tcPr>
          <w:p w14:paraId="610C2417" w14:textId="77777777" w:rsidR="001C0272" w:rsidRPr="0053729A" w:rsidRDefault="001C0272" w:rsidP="003F1EF3">
            <w:pPr>
              <w:pStyle w:val="TableParagraph"/>
              <w:spacing w:line="226" w:lineRule="exact"/>
              <w:ind w:left="102"/>
              <w:jc w:val="center"/>
              <w:rPr>
                <w:rFonts w:ascii="Georgia" w:hAnsi="Georgia"/>
                <w:i/>
                <w:sz w:val="20"/>
                <w:szCs w:val="20"/>
              </w:rPr>
            </w:pPr>
            <w:r w:rsidRPr="0053729A">
              <w:rPr>
                <w:rFonts w:ascii="Georgia" w:hAnsi="Georgia"/>
                <w:sz w:val="20"/>
                <w:szCs w:val="20"/>
              </w:rPr>
              <w:lastRenderedPageBreak/>
              <w:t>0..1</w:t>
            </w:r>
          </w:p>
        </w:tc>
      </w:tr>
      <w:tr w:rsidR="001C0272" w14:paraId="5A95BA20" w14:textId="77777777" w:rsidTr="001F3114">
        <w:tc>
          <w:tcPr>
            <w:tcW w:w="2660" w:type="dxa"/>
          </w:tcPr>
          <w:p w14:paraId="6554F6EE" w14:textId="3ED7EA88" w:rsidR="001C0272" w:rsidRPr="00F86C6C" w:rsidRDefault="001C0272" w:rsidP="00065EBB">
            <w:pPr>
              <w:pStyle w:val="TableParagraph"/>
              <w:spacing w:line="229" w:lineRule="exact"/>
              <w:ind w:left="102"/>
              <w:rPr>
                <w:rFonts w:ascii="Georgia" w:hAnsi="Georgia"/>
                <w:i/>
                <w:sz w:val="20"/>
                <w:szCs w:val="20"/>
                <w:lang w:val="en-GB"/>
              </w:rPr>
            </w:pPr>
            <w:r w:rsidRPr="00F86C6C">
              <w:rPr>
                <w:rFonts w:ascii="Georgia" w:hAnsi="Georgia"/>
                <w:color w:val="FF0000"/>
                <w:spacing w:val="-1"/>
                <w:sz w:val="20"/>
                <w:szCs w:val="20"/>
                <w:lang w:val="en-US"/>
              </w:rPr>
              <w:lastRenderedPageBreak/>
              <w:t>../../../../id</w:t>
            </w:r>
          </w:p>
        </w:tc>
        <w:tc>
          <w:tcPr>
            <w:tcW w:w="1417" w:type="dxa"/>
          </w:tcPr>
          <w:p w14:paraId="0791FE07" w14:textId="7C4D49D4" w:rsidR="001C0272" w:rsidRPr="00F86C6C" w:rsidRDefault="001C0272" w:rsidP="001F3114">
            <w:pPr>
              <w:pStyle w:val="TableParagraph"/>
              <w:spacing w:line="226" w:lineRule="exact"/>
              <w:ind w:left="102"/>
              <w:rPr>
                <w:rFonts w:ascii="Georgia" w:hAnsi="Georgia"/>
                <w:i/>
                <w:sz w:val="20"/>
                <w:szCs w:val="20"/>
              </w:rPr>
            </w:pPr>
          </w:p>
        </w:tc>
        <w:tc>
          <w:tcPr>
            <w:tcW w:w="3969" w:type="dxa"/>
          </w:tcPr>
          <w:p w14:paraId="06CB05CC" w14:textId="3C1655D5" w:rsidR="001C0272" w:rsidRPr="00F86C6C" w:rsidRDefault="001C0272" w:rsidP="001F3114">
            <w:pPr>
              <w:rPr>
                <w:rFonts w:cs="Arial"/>
                <w:i/>
                <w:szCs w:val="20"/>
              </w:rPr>
            </w:pPr>
            <w:r w:rsidRPr="00F86C6C">
              <w:rPr>
                <w:color w:val="FF0000"/>
                <w:spacing w:val="-1"/>
                <w:szCs w:val="20"/>
                <w:lang w:val="en-US"/>
              </w:rPr>
              <w:t>N/A</w:t>
            </w:r>
          </w:p>
        </w:tc>
        <w:tc>
          <w:tcPr>
            <w:tcW w:w="1560" w:type="dxa"/>
          </w:tcPr>
          <w:p w14:paraId="35AA1FE1" w14:textId="349007A3" w:rsidR="001C0272" w:rsidRPr="00F86C6C" w:rsidRDefault="001C0272"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0..0</w:t>
            </w:r>
          </w:p>
        </w:tc>
      </w:tr>
      <w:tr w:rsidR="001C0272" w14:paraId="7DC4470C" w14:textId="77777777" w:rsidTr="001F3114">
        <w:tc>
          <w:tcPr>
            <w:tcW w:w="2660" w:type="dxa"/>
          </w:tcPr>
          <w:p w14:paraId="3D125117" w14:textId="2AABBD97" w:rsidR="001C0272" w:rsidRPr="0053729A" w:rsidRDefault="001C0272" w:rsidP="00065EBB">
            <w:pPr>
              <w:pStyle w:val="TableParagraph"/>
              <w:spacing w:line="229" w:lineRule="exact"/>
              <w:ind w:left="102"/>
              <w:rPr>
                <w:rFonts w:ascii="Georgia" w:hAnsi="Georgia"/>
                <w:sz w:val="20"/>
                <w:szCs w:val="20"/>
                <w:lang w:val="en-GB"/>
              </w:rPr>
            </w:pPr>
            <w:r w:rsidRPr="0053729A">
              <w:rPr>
                <w:rFonts w:ascii="Georgia" w:eastAsia="Times New Roman" w:hAnsi="Georgia" w:cs="Times New Roman"/>
                <w:sz w:val="20"/>
                <w:szCs w:val="20"/>
              </w:rPr>
              <w:t>../../../mediaType</w:t>
            </w:r>
          </w:p>
        </w:tc>
        <w:tc>
          <w:tcPr>
            <w:tcW w:w="1417" w:type="dxa"/>
          </w:tcPr>
          <w:p w14:paraId="02BDB5AD" w14:textId="044311FE" w:rsidR="001C0272" w:rsidRPr="0053729A" w:rsidRDefault="001C0272"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1C0272" w:rsidRPr="0053729A" w:rsidRDefault="001C0272" w:rsidP="001F3114">
            <w:pPr>
              <w:rPr>
                <w:rFonts w:cs="Arial"/>
                <w:szCs w:val="20"/>
              </w:rPr>
            </w:pPr>
            <w:r w:rsidRPr="00BA5402">
              <w:rPr>
                <w:spacing w:val="-1"/>
                <w:szCs w:val="20"/>
              </w:rPr>
              <w:t>Typ av multimedia (enligt HL7).</w:t>
            </w:r>
          </w:p>
        </w:tc>
        <w:tc>
          <w:tcPr>
            <w:tcW w:w="1560" w:type="dxa"/>
          </w:tcPr>
          <w:p w14:paraId="75E56E45" w14:textId="74E398C4"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1..1</w:t>
            </w:r>
          </w:p>
        </w:tc>
      </w:tr>
      <w:tr w:rsidR="001C0272" w:rsidRPr="00BE54CC" w14:paraId="772732BE" w14:textId="77777777" w:rsidTr="001F3114">
        <w:tc>
          <w:tcPr>
            <w:tcW w:w="2660" w:type="dxa"/>
          </w:tcPr>
          <w:p w14:paraId="6DE68C78" w14:textId="12E10EFB" w:rsidR="001C0272" w:rsidRPr="0053729A" w:rsidRDefault="001C0272" w:rsidP="00065EBB">
            <w:pPr>
              <w:spacing w:line="226" w:lineRule="exact"/>
              <w:ind w:left="102"/>
              <w:rPr>
                <w:color w:val="FF0000"/>
                <w:spacing w:val="-1"/>
                <w:szCs w:val="20"/>
                <w:lang w:val="en-US"/>
              </w:rPr>
            </w:pPr>
            <w:r w:rsidRPr="0053729A">
              <w:rPr>
                <w:rFonts w:eastAsia="Times New Roman"/>
                <w:szCs w:val="20"/>
              </w:rPr>
              <w:t>../../../value</w:t>
            </w:r>
          </w:p>
        </w:tc>
        <w:tc>
          <w:tcPr>
            <w:tcW w:w="1417" w:type="dxa"/>
          </w:tcPr>
          <w:p w14:paraId="40A7D433" w14:textId="77777777" w:rsidR="001C0272" w:rsidRPr="0053729A" w:rsidRDefault="001C0272"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1C0272" w:rsidRPr="0053729A" w:rsidRDefault="001C0272"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1C0272" w:rsidRPr="0053729A" w:rsidRDefault="001C0272" w:rsidP="003F1EF3">
            <w:pPr>
              <w:spacing w:line="226" w:lineRule="exact"/>
              <w:ind w:left="102"/>
              <w:jc w:val="center"/>
              <w:rPr>
                <w:color w:val="FF0000"/>
                <w:spacing w:val="-1"/>
                <w:szCs w:val="20"/>
                <w:lang w:val="en-US"/>
              </w:rPr>
            </w:pPr>
            <w:r w:rsidRPr="0053729A">
              <w:rPr>
                <w:szCs w:val="20"/>
              </w:rPr>
              <w:t>0..1</w:t>
            </w:r>
          </w:p>
        </w:tc>
      </w:tr>
      <w:tr w:rsidR="001C0272" w:rsidRPr="00BE54CC" w14:paraId="22AB3A02" w14:textId="77777777" w:rsidTr="001F3114">
        <w:tc>
          <w:tcPr>
            <w:tcW w:w="2660" w:type="dxa"/>
          </w:tcPr>
          <w:p w14:paraId="35D28A33" w14:textId="644825AC" w:rsidR="001C0272" w:rsidRPr="0053729A" w:rsidRDefault="001C0272" w:rsidP="00065EBB">
            <w:pPr>
              <w:pStyle w:val="TableParagraph"/>
              <w:spacing w:line="229" w:lineRule="exact"/>
              <w:ind w:left="102"/>
              <w:rPr>
                <w:rFonts w:ascii="Georgia" w:hAnsi="Georgia"/>
                <w:i/>
                <w:sz w:val="20"/>
                <w:szCs w:val="20"/>
                <w:lang w:val="en-GB"/>
              </w:rPr>
            </w:pPr>
            <w:r w:rsidRPr="0053729A">
              <w:rPr>
                <w:rFonts w:ascii="Georgia" w:eastAsia="Times New Roman" w:hAnsi="Georgia" w:cs="Times New Roman"/>
                <w:sz w:val="20"/>
                <w:szCs w:val="20"/>
              </w:rPr>
              <w:t>../../../reference</w:t>
            </w:r>
          </w:p>
        </w:tc>
        <w:tc>
          <w:tcPr>
            <w:tcW w:w="1417" w:type="dxa"/>
          </w:tcPr>
          <w:p w14:paraId="690CA502" w14:textId="77777777" w:rsidR="001C0272" w:rsidRPr="0053729A" w:rsidRDefault="001C0272"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1C0272" w:rsidRPr="0053729A" w:rsidRDefault="001C0272"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1C0272" w:rsidRPr="0053729A" w:rsidRDefault="001C0272"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0..1</w:t>
            </w:r>
          </w:p>
        </w:tc>
      </w:tr>
      <w:tr w:rsidR="001C0272" w14:paraId="7A04AC2B" w14:textId="77777777" w:rsidTr="001F3114">
        <w:tc>
          <w:tcPr>
            <w:tcW w:w="2660" w:type="dxa"/>
          </w:tcPr>
          <w:p w14:paraId="3D1A7DE1" w14:textId="779AD79F" w:rsidR="001C0272" w:rsidRPr="0053729A" w:rsidRDefault="001C0272" w:rsidP="001F3114">
            <w:pPr>
              <w:pStyle w:val="TableParagraph"/>
              <w:spacing w:line="226" w:lineRule="exact"/>
              <w:ind w:left="102"/>
              <w:rPr>
                <w:rFonts w:ascii="Georgia" w:hAnsi="Georgia" w:cs="Times New Roman"/>
                <w:sz w:val="20"/>
                <w:szCs w:val="20"/>
              </w:rPr>
            </w:pPr>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1C0272" w:rsidRPr="0053729A" w:rsidRDefault="001C0272" w:rsidP="001F3114">
            <w:pPr>
              <w:pStyle w:val="TableParagraph"/>
              <w:spacing w:line="229" w:lineRule="exact"/>
              <w:ind w:left="102"/>
              <w:rPr>
                <w:rFonts w:ascii="Georgia" w:hAnsi="Georgia"/>
                <w:sz w:val="20"/>
                <w:szCs w:val="20"/>
              </w:rPr>
            </w:pPr>
          </w:p>
        </w:tc>
        <w:tc>
          <w:tcPr>
            <w:tcW w:w="1417" w:type="dxa"/>
          </w:tcPr>
          <w:p w14:paraId="2F6F6B07" w14:textId="0D4CD848" w:rsidR="001C0272" w:rsidRPr="0053729A" w:rsidRDefault="001C0272"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1C0272" w:rsidRPr="00DB07A1" w:rsidRDefault="001C0272" w:rsidP="0053729A">
            <w:pPr>
              <w:rPr>
                <w:szCs w:val="20"/>
              </w:rPr>
            </w:pPr>
            <w:r w:rsidRPr="00DB07A1">
              <w:rPr>
                <w:szCs w:val="20"/>
              </w:rPr>
              <w:t>En Vård- och omsorgsplan har noll eller flera involverad enhet.</w:t>
            </w:r>
          </w:p>
          <w:p w14:paraId="543378DE" w14:textId="5811FFBF" w:rsidR="001C0272" w:rsidRPr="0053729A" w:rsidRDefault="001C0272" w:rsidP="001F3114">
            <w:pPr>
              <w:rPr>
                <w:szCs w:val="20"/>
              </w:rPr>
            </w:pPr>
          </w:p>
        </w:tc>
        <w:tc>
          <w:tcPr>
            <w:tcW w:w="1560" w:type="dxa"/>
          </w:tcPr>
          <w:p w14:paraId="55B0C865" w14:textId="5346DA4F"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
        </w:tc>
      </w:tr>
      <w:tr w:rsidR="001C0272" w14:paraId="2B96A682" w14:textId="77777777" w:rsidTr="001F3114">
        <w:tc>
          <w:tcPr>
            <w:tcW w:w="2660" w:type="dxa"/>
          </w:tcPr>
          <w:p w14:paraId="24D7642B" w14:textId="14064735" w:rsidR="001C0272" w:rsidRPr="0053729A" w:rsidRDefault="001C0272" w:rsidP="001F3114">
            <w:pPr>
              <w:pStyle w:val="TableParagraph"/>
              <w:spacing w:line="226" w:lineRule="exact"/>
              <w:ind w:left="102"/>
              <w:rPr>
                <w:rFonts w:ascii="Georgia" w:hAnsi="Georgia" w:cs="Times New Roman"/>
                <w:sz w:val="20"/>
                <w:szCs w:val="20"/>
              </w:rPr>
            </w:pPr>
            <w:r>
              <w:rPr>
                <w:rFonts w:ascii="Georgia" w:hAnsi="Georgia" w:cs="Times New Roman"/>
                <w:sz w:val="20"/>
                <w:szCs w:val="20"/>
              </w:rPr>
              <w:t>../../typeOfCarePlan</w:t>
            </w:r>
          </w:p>
        </w:tc>
        <w:tc>
          <w:tcPr>
            <w:tcW w:w="1417" w:type="dxa"/>
          </w:tcPr>
          <w:p w14:paraId="762A7B31" w14:textId="1FC21E02" w:rsidR="001C0272" w:rsidRPr="0053729A" w:rsidRDefault="001C0272"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TypeOfCarePlanEnum</w:t>
            </w:r>
          </w:p>
        </w:tc>
        <w:tc>
          <w:tcPr>
            <w:tcW w:w="3969" w:type="dxa"/>
          </w:tcPr>
          <w:p w14:paraId="52020954" w14:textId="77777777" w:rsidR="00B4454A" w:rsidRPr="00B4454A" w:rsidRDefault="001C0272" w:rsidP="00B4454A">
            <w:pPr>
              <w:rPr>
                <w:szCs w:val="20"/>
              </w:rPr>
            </w:pPr>
            <w:r w:rsidRPr="00DB07A1">
              <w:rPr>
                <w:szCs w:val="20"/>
              </w:rPr>
              <w:t>Typ av vård- och omsorgsplan</w:t>
            </w:r>
            <w:r w:rsidR="00B4454A">
              <w:rPr>
                <w:szCs w:val="20"/>
              </w:rPr>
              <w:t xml:space="preserve">, </w:t>
            </w:r>
            <w:r w:rsidR="00B4454A" w:rsidRPr="00B4454A">
              <w:rPr>
                <w:szCs w:val="20"/>
              </w:rPr>
              <w:t>"SIP" för Samordnad individuell plan,</w:t>
            </w:r>
          </w:p>
          <w:p w14:paraId="332CC5C4" w14:textId="77777777" w:rsidR="00B4454A" w:rsidRPr="00B4454A" w:rsidRDefault="00B4454A" w:rsidP="00B4454A">
            <w:pPr>
              <w:rPr>
                <w:szCs w:val="20"/>
              </w:rPr>
            </w:pPr>
            <w:r w:rsidRPr="00B4454A">
              <w:rPr>
                <w:szCs w:val="20"/>
              </w:rPr>
              <w:t>"SPLPTLRV" för Samordnad plan enligt LPT och LRV,</w:t>
            </w:r>
          </w:p>
          <w:p w14:paraId="57ABB968" w14:textId="77777777" w:rsidR="00B4454A" w:rsidRPr="00B4454A" w:rsidRDefault="00B4454A" w:rsidP="00B4454A">
            <w:pPr>
              <w:rPr>
                <w:szCs w:val="20"/>
              </w:rPr>
            </w:pPr>
            <w:r w:rsidRPr="00B4454A">
              <w:rPr>
                <w:szCs w:val="20"/>
              </w:rPr>
              <w:t>"SPU" för Samordnad plan vid utskrivning,</w:t>
            </w:r>
          </w:p>
          <w:p w14:paraId="71F4B660" w14:textId="77777777" w:rsidR="00B4454A" w:rsidRPr="00B4454A" w:rsidRDefault="00B4454A" w:rsidP="00B4454A">
            <w:pPr>
              <w:rPr>
                <w:szCs w:val="20"/>
              </w:rPr>
            </w:pPr>
            <w:r w:rsidRPr="00B4454A">
              <w:rPr>
                <w:szCs w:val="20"/>
              </w:rPr>
              <w:t>"VP" för Vårdplan,</w:t>
            </w:r>
          </w:p>
          <w:p w14:paraId="54057AC8" w14:textId="77777777" w:rsidR="00B4454A" w:rsidRPr="00B4454A" w:rsidRDefault="00B4454A" w:rsidP="00B4454A">
            <w:pPr>
              <w:rPr>
                <w:szCs w:val="20"/>
              </w:rPr>
            </w:pPr>
            <w:r w:rsidRPr="00B4454A">
              <w:rPr>
                <w:szCs w:val="20"/>
              </w:rPr>
              <w:t>"HP" för Habiliteringsplan,</w:t>
            </w:r>
          </w:p>
          <w:p w14:paraId="714438E0" w14:textId="77777777" w:rsidR="00B4454A" w:rsidRPr="00B4454A" w:rsidRDefault="00B4454A" w:rsidP="00B4454A">
            <w:pPr>
              <w:rPr>
                <w:szCs w:val="20"/>
              </w:rPr>
            </w:pPr>
            <w:r w:rsidRPr="00B4454A">
              <w:rPr>
                <w:szCs w:val="20"/>
              </w:rPr>
              <w:t>"RP" för Rehabiliteringsplan,</w:t>
            </w:r>
          </w:p>
          <w:p w14:paraId="6146CAA1" w14:textId="77777777" w:rsidR="00B4454A" w:rsidRPr="00B4454A" w:rsidRDefault="00B4454A" w:rsidP="00B4454A">
            <w:pPr>
              <w:rPr>
                <w:szCs w:val="20"/>
              </w:rPr>
            </w:pPr>
            <w:r w:rsidRPr="00B4454A">
              <w:rPr>
                <w:szCs w:val="20"/>
              </w:rPr>
              <w:t>"GP" för Genomförande plan,</w:t>
            </w:r>
          </w:p>
          <w:p w14:paraId="1A573E21" w14:textId="77777777" w:rsidR="001C0272" w:rsidRDefault="00B4454A" w:rsidP="00B4454A">
            <w:pPr>
              <w:rPr>
                <w:szCs w:val="20"/>
              </w:rPr>
            </w:pPr>
            <w:r w:rsidRPr="00B4454A">
              <w:rPr>
                <w:szCs w:val="20"/>
              </w:rPr>
              <w:t>"SVP" Standardiserad vårdplan</w:t>
            </w:r>
            <w:r w:rsidR="00D572F6">
              <w:rPr>
                <w:szCs w:val="20"/>
              </w:rPr>
              <w:t>.</w:t>
            </w:r>
          </w:p>
          <w:p w14:paraId="56C50222" w14:textId="6A39AFA8" w:rsidR="00D572F6" w:rsidRPr="00DB07A1" w:rsidRDefault="00D572F6" w:rsidP="00B4454A">
            <w:pPr>
              <w:rPr>
                <w:szCs w:val="20"/>
              </w:rPr>
            </w:pPr>
            <w:r>
              <w:rPr>
                <w:szCs w:val="20"/>
              </w:rPr>
              <w:t>Termerna är tagna ifrån Socialstyrelsens termbank.</w:t>
            </w:r>
          </w:p>
        </w:tc>
        <w:tc>
          <w:tcPr>
            <w:tcW w:w="1560" w:type="dxa"/>
          </w:tcPr>
          <w:p w14:paraId="5EEFAB97" w14:textId="594FFA70" w:rsidR="001C0272" w:rsidRPr="0053729A" w:rsidRDefault="001C0272" w:rsidP="003F1EF3">
            <w:pPr>
              <w:pStyle w:val="TableParagraph"/>
              <w:spacing w:line="226" w:lineRule="exact"/>
              <w:ind w:left="102"/>
              <w:jc w:val="center"/>
              <w:rPr>
                <w:rFonts w:ascii="Georgia" w:hAnsi="Georgia"/>
                <w:sz w:val="20"/>
                <w:szCs w:val="20"/>
              </w:rPr>
            </w:pPr>
            <w:r>
              <w:rPr>
                <w:rFonts w:ascii="Georgia" w:hAnsi="Georgia"/>
                <w:sz w:val="20"/>
                <w:szCs w:val="20"/>
              </w:rPr>
              <w:t>0..</w:t>
            </w:r>
            <w:r w:rsidR="001D5338">
              <w:rPr>
                <w:rFonts w:ascii="Georgia" w:hAnsi="Georgia"/>
                <w:sz w:val="20"/>
                <w:szCs w:val="20"/>
              </w:rPr>
              <w:t>1</w:t>
            </w:r>
          </w:p>
        </w:tc>
      </w:tr>
      <w:tr w:rsidR="001C0272" w14:paraId="68E02AAA" w14:textId="77777777" w:rsidTr="00F16786">
        <w:tc>
          <w:tcPr>
            <w:tcW w:w="2660" w:type="dxa"/>
            <w:shd w:val="clear" w:color="auto" w:fill="D9D9D9" w:themeFill="background1" w:themeFillShade="D9"/>
          </w:tcPr>
          <w:p w14:paraId="7087B9E9" w14:textId="1FF7385B" w:rsidR="001C0272" w:rsidRPr="00387BB6" w:rsidRDefault="001C0272" w:rsidP="001F3114">
            <w:pPr>
              <w:spacing w:line="226" w:lineRule="exact"/>
              <w:ind w:left="102"/>
              <w:rPr>
                <w:rFonts w:eastAsia="Times New Roman"/>
                <w:szCs w:val="20"/>
              </w:rPr>
            </w:pPr>
            <w:r>
              <w:rPr>
                <w:szCs w:val="20"/>
              </w:rPr>
              <w:t>../</w:t>
            </w:r>
            <w:r w:rsidRPr="00387BB6">
              <w:rPr>
                <w:szCs w:val="20"/>
              </w:rPr>
              <w:t>relation</w:t>
            </w:r>
          </w:p>
        </w:tc>
        <w:tc>
          <w:tcPr>
            <w:tcW w:w="1417" w:type="dxa"/>
            <w:shd w:val="clear" w:color="auto" w:fill="D9D9D9" w:themeFill="background1" w:themeFillShade="D9"/>
          </w:tcPr>
          <w:p w14:paraId="21F41343"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1C0272" w:rsidRPr="00387BB6" w:rsidRDefault="001C0272"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1C0272" w14:paraId="59422CAD" w14:textId="77777777" w:rsidTr="001F3114">
        <w:tc>
          <w:tcPr>
            <w:tcW w:w="2660" w:type="dxa"/>
          </w:tcPr>
          <w:p w14:paraId="7AD19811" w14:textId="289D34AB" w:rsidR="001C0272" w:rsidRPr="00387BB6" w:rsidRDefault="001C0272" w:rsidP="001F3114">
            <w:pPr>
              <w:spacing w:line="226" w:lineRule="exact"/>
              <w:ind w:left="102"/>
              <w:rPr>
                <w:szCs w:val="20"/>
              </w:rPr>
            </w:pPr>
            <w:r>
              <w:rPr>
                <w:szCs w:val="20"/>
              </w:rPr>
              <w:t>../..</w:t>
            </w:r>
            <w:r w:rsidRPr="00387BB6">
              <w:rPr>
                <w:szCs w:val="20"/>
              </w:rPr>
              <w:t>/code</w:t>
            </w:r>
          </w:p>
        </w:tc>
        <w:tc>
          <w:tcPr>
            <w:tcW w:w="1417" w:type="dxa"/>
          </w:tcPr>
          <w:p w14:paraId="55C3BBFC" w14:textId="77777777" w:rsidR="001C0272" w:rsidRPr="00387BB6" w:rsidRDefault="001C0272"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1C0272" w:rsidRPr="00387BB6" w:rsidRDefault="001C0272" w:rsidP="001F3114">
            <w:pPr>
              <w:rPr>
                <w:szCs w:val="20"/>
              </w:rPr>
            </w:pPr>
            <w:r w:rsidRPr="00387BB6">
              <w:rPr>
                <w:szCs w:val="20"/>
              </w:rPr>
              <w:t>Anger vilken typ av relation den refererade informationen har till vårdkontakten.</w:t>
            </w:r>
          </w:p>
        </w:tc>
        <w:tc>
          <w:tcPr>
            <w:tcW w:w="1560" w:type="dxa"/>
          </w:tcPr>
          <w:p w14:paraId="5F18E626"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A5738CF" w14:textId="77777777" w:rsidTr="001F3114">
        <w:tc>
          <w:tcPr>
            <w:tcW w:w="2660" w:type="dxa"/>
          </w:tcPr>
          <w:p w14:paraId="5AB8BFC3" w14:textId="29525DB6" w:rsidR="001C0272" w:rsidRPr="00387BB6" w:rsidRDefault="001C0272" w:rsidP="001F3114">
            <w:pPr>
              <w:spacing w:line="226" w:lineRule="exact"/>
              <w:ind w:left="102"/>
              <w:rPr>
                <w:szCs w:val="20"/>
              </w:rPr>
            </w:pPr>
            <w:r>
              <w:rPr>
                <w:rFonts w:eastAsia="Times New Roman"/>
                <w:szCs w:val="20"/>
              </w:rPr>
              <w:t>../../../</w:t>
            </w:r>
            <w:r w:rsidRPr="00387BB6">
              <w:rPr>
                <w:rFonts w:eastAsia="Times New Roman"/>
                <w:szCs w:val="20"/>
              </w:rPr>
              <w:t>code</w:t>
            </w:r>
          </w:p>
        </w:tc>
        <w:tc>
          <w:tcPr>
            <w:tcW w:w="1417" w:type="dxa"/>
          </w:tcPr>
          <w:p w14:paraId="7CA190A6"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1C0272" w:rsidRPr="00387BB6" w:rsidRDefault="001C0272" w:rsidP="001F3114">
            <w:pPr>
              <w:rPr>
                <w:szCs w:val="20"/>
              </w:rPr>
            </w:pPr>
            <w:r w:rsidRPr="00387BB6">
              <w:rPr>
                <w:szCs w:val="20"/>
              </w:rPr>
              <w:t>Kod för relationstyp.</w:t>
            </w:r>
          </w:p>
          <w:p w14:paraId="2A525148" w14:textId="77777777" w:rsidR="001C0272" w:rsidRPr="00387BB6" w:rsidRDefault="001C0272" w:rsidP="001F3114">
            <w:pPr>
              <w:rPr>
                <w:szCs w:val="20"/>
              </w:rPr>
            </w:pPr>
          </w:p>
          <w:p w14:paraId="330500BD" w14:textId="77777777" w:rsidR="001C0272" w:rsidRPr="00387BB6" w:rsidRDefault="001C0272" w:rsidP="001F3114">
            <w:pPr>
              <w:rPr>
                <w:szCs w:val="20"/>
              </w:rPr>
            </w:pPr>
            <w:r w:rsidRPr="00387BB6">
              <w:rPr>
                <w:szCs w:val="20"/>
              </w:rPr>
              <w:t>T.ex. HL7 där refererad information ”har en förklaring” till det hämtade objektet. Code=EXPL</w:t>
            </w:r>
          </w:p>
          <w:p w14:paraId="61FA145F" w14:textId="77777777" w:rsidR="001C0272" w:rsidRPr="00387BB6" w:rsidRDefault="001C0272" w:rsidP="001F3114">
            <w:pPr>
              <w:rPr>
                <w:szCs w:val="20"/>
              </w:rPr>
            </w:pPr>
          </w:p>
          <w:p w14:paraId="51EC65D0" w14:textId="77777777" w:rsidR="001C0272" w:rsidRPr="00387BB6" w:rsidRDefault="001C0272" w:rsidP="001F3114">
            <w:pPr>
              <w:rPr>
                <w:szCs w:val="20"/>
              </w:rPr>
            </w:pPr>
            <w:r w:rsidRPr="00387BB6">
              <w:rPr>
                <w:szCs w:val="20"/>
              </w:rPr>
              <w:t xml:space="preserve">T.ex. Snomed CT SE där refererad </w:t>
            </w:r>
            <w:r w:rsidRPr="00387BB6">
              <w:rPr>
                <w:szCs w:val="20"/>
              </w:rPr>
              <w:lastRenderedPageBreak/>
              <w:t>information är ”associerad med” hämtad observation enligt: code=47429007</w:t>
            </w:r>
          </w:p>
        </w:tc>
        <w:tc>
          <w:tcPr>
            <w:tcW w:w="1560" w:type="dxa"/>
          </w:tcPr>
          <w:p w14:paraId="750ACC94"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1..1</w:t>
            </w:r>
          </w:p>
        </w:tc>
      </w:tr>
      <w:tr w:rsidR="001C0272" w14:paraId="4935C0B0" w14:textId="77777777" w:rsidTr="001F3114">
        <w:tc>
          <w:tcPr>
            <w:tcW w:w="2660" w:type="dxa"/>
          </w:tcPr>
          <w:p w14:paraId="3F2B3E88" w14:textId="1028D6E3" w:rsidR="001C0272" w:rsidRPr="00387BB6" w:rsidRDefault="001C0272" w:rsidP="001F3114">
            <w:pPr>
              <w:spacing w:line="226" w:lineRule="exact"/>
              <w:ind w:left="102"/>
              <w:rPr>
                <w:rFonts w:eastAsia="Times New Roman"/>
                <w:szCs w:val="20"/>
              </w:rPr>
            </w:pPr>
            <w:r>
              <w:rPr>
                <w:rFonts w:eastAsia="Times New Roman"/>
                <w:szCs w:val="20"/>
              </w:rPr>
              <w:lastRenderedPageBreak/>
              <w:t>../../../</w:t>
            </w:r>
            <w:r w:rsidRPr="00387BB6">
              <w:rPr>
                <w:rFonts w:eastAsia="Times New Roman"/>
                <w:szCs w:val="20"/>
              </w:rPr>
              <w:t>codeSystem</w:t>
            </w:r>
          </w:p>
        </w:tc>
        <w:tc>
          <w:tcPr>
            <w:tcW w:w="1417" w:type="dxa"/>
          </w:tcPr>
          <w:p w14:paraId="790ABF5E"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1C0272" w:rsidRPr="00387BB6" w:rsidRDefault="001C0272" w:rsidP="001F3114">
            <w:pPr>
              <w:rPr>
                <w:szCs w:val="20"/>
              </w:rPr>
            </w:pPr>
            <w:r w:rsidRPr="00387BB6">
              <w:rPr>
                <w:szCs w:val="20"/>
              </w:rPr>
              <w:t xml:space="preserve">Kodsystem för angiven kod för relationstyp. </w:t>
            </w:r>
          </w:p>
          <w:p w14:paraId="74127325" w14:textId="77777777" w:rsidR="001C0272" w:rsidRPr="00387BB6" w:rsidRDefault="001C0272" w:rsidP="001F3114">
            <w:pPr>
              <w:rPr>
                <w:szCs w:val="20"/>
              </w:rPr>
            </w:pPr>
          </w:p>
          <w:p w14:paraId="02D844A3" w14:textId="77777777" w:rsidR="001C0272" w:rsidRPr="00387BB6" w:rsidRDefault="001C0272" w:rsidP="001F3114">
            <w:pPr>
              <w:rPr>
                <w:szCs w:val="20"/>
              </w:rPr>
            </w:pPr>
            <w:r w:rsidRPr="00387BB6">
              <w:rPr>
                <w:szCs w:val="20"/>
              </w:rPr>
              <w:t>Det primära kodverket som ska användas är HL7 ActRelationshipType med OID 2.16.840.1.113883.5.1002</w:t>
            </w:r>
          </w:p>
          <w:p w14:paraId="3DCDCDCC" w14:textId="77777777" w:rsidR="001C0272" w:rsidRPr="00387BB6" w:rsidRDefault="001C0272" w:rsidP="001F3114">
            <w:pPr>
              <w:rPr>
                <w:szCs w:val="20"/>
              </w:rPr>
            </w:pPr>
          </w:p>
          <w:p w14:paraId="1B5CE7E0" w14:textId="77777777" w:rsidR="001C0272" w:rsidRPr="00387BB6" w:rsidRDefault="001C0272" w:rsidP="001F3114">
            <w:pPr>
              <w:rPr>
                <w:szCs w:val="20"/>
              </w:rPr>
            </w:pPr>
            <w:r w:rsidRPr="00387BB6">
              <w:rPr>
                <w:szCs w:val="20"/>
              </w:rPr>
              <w:t>Alternativ då HL7 inte räcker till är Snomed CT SE.</w:t>
            </w:r>
          </w:p>
          <w:p w14:paraId="563841E8" w14:textId="77777777" w:rsidR="001C0272" w:rsidRPr="00387BB6" w:rsidRDefault="001C0272" w:rsidP="001F3114">
            <w:pPr>
              <w:rPr>
                <w:szCs w:val="20"/>
              </w:rPr>
            </w:pPr>
            <w:r w:rsidRPr="00387BB6">
              <w:rPr>
                <w:szCs w:val="20"/>
              </w:rPr>
              <w:t>codeSystem=1.2.752.116.2.1</w:t>
            </w:r>
          </w:p>
        </w:tc>
        <w:tc>
          <w:tcPr>
            <w:tcW w:w="1560" w:type="dxa"/>
          </w:tcPr>
          <w:p w14:paraId="474550B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44122AE8" w14:textId="77777777" w:rsidTr="001F3114">
        <w:tc>
          <w:tcPr>
            <w:tcW w:w="2660" w:type="dxa"/>
          </w:tcPr>
          <w:p w14:paraId="2E2DFBBA" w14:textId="6B3626A6"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codeSystemName</w:t>
            </w:r>
          </w:p>
        </w:tc>
        <w:tc>
          <w:tcPr>
            <w:tcW w:w="1417" w:type="dxa"/>
          </w:tcPr>
          <w:p w14:paraId="351ED59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1C0272" w:rsidRPr="00387BB6" w:rsidRDefault="001C0272" w:rsidP="001F3114">
            <w:pPr>
              <w:rPr>
                <w:szCs w:val="20"/>
              </w:rPr>
            </w:pPr>
            <w:r w:rsidRPr="00387BB6">
              <w:rPr>
                <w:spacing w:val="-1"/>
                <w:szCs w:val="20"/>
              </w:rPr>
              <w:t>Namn för kodsystem.</w:t>
            </w:r>
          </w:p>
        </w:tc>
        <w:tc>
          <w:tcPr>
            <w:tcW w:w="1560" w:type="dxa"/>
          </w:tcPr>
          <w:p w14:paraId="30FBB9C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1C0272" w14:paraId="1BCBBD05" w14:textId="77777777" w:rsidTr="001F3114">
        <w:tc>
          <w:tcPr>
            <w:tcW w:w="2660" w:type="dxa"/>
          </w:tcPr>
          <w:p w14:paraId="0804E18C" w14:textId="18EE0064"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codeSystemVersion</w:t>
            </w:r>
          </w:p>
        </w:tc>
        <w:tc>
          <w:tcPr>
            <w:tcW w:w="1417" w:type="dxa"/>
          </w:tcPr>
          <w:p w14:paraId="3E4D747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1C0272" w:rsidRPr="00387BB6" w:rsidRDefault="001C0272" w:rsidP="001F3114">
            <w:pPr>
              <w:rPr>
                <w:spacing w:val="-1"/>
                <w:szCs w:val="20"/>
              </w:rPr>
            </w:pPr>
            <w:r w:rsidRPr="00387BB6">
              <w:rPr>
                <w:szCs w:val="20"/>
              </w:rPr>
              <w:t>Versionsnummer för använt kodsystem.</w:t>
            </w:r>
          </w:p>
        </w:tc>
        <w:tc>
          <w:tcPr>
            <w:tcW w:w="1560" w:type="dxa"/>
          </w:tcPr>
          <w:p w14:paraId="3994C80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1C0272" w14:paraId="467758D8" w14:textId="77777777" w:rsidTr="001F3114">
        <w:tc>
          <w:tcPr>
            <w:tcW w:w="2660" w:type="dxa"/>
          </w:tcPr>
          <w:p w14:paraId="721F2CEC" w14:textId="5931E216" w:rsidR="001C0272" w:rsidRPr="00387BB6" w:rsidRDefault="001C0272" w:rsidP="001F3114">
            <w:pPr>
              <w:spacing w:line="226" w:lineRule="exact"/>
              <w:ind w:left="102"/>
              <w:rPr>
                <w:rFonts w:eastAsia="Times New Roman"/>
                <w:szCs w:val="20"/>
              </w:rPr>
            </w:pPr>
            <w:r>
              <w:rPr>
                <w:rFonts w:eastAsia="Times New Roman"/>
                <w:szCs w:val="20"/>
              </w:rPr>
              <w:t>../../../</w:t>
            </w:r>
            <w:r w:rsidRPr="00387BB6">
              <w:rPr>
                <w:rFonts w:eastAsia="Times New Roman"/>
                <w:szCs w:val="20"/>
              </w:rPr>
              <w:t>displayName</w:t>
            </w:r>
          </w:p>
        </w:tc>
        <w:tc>
          <w:tcPr>
            <w:tcW w:w="1417" w:type="dxa"/>
          </w:tcPr>
          <w:p w14:paraId="310B5E35"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1C0272" w:rsidRPr="00387BB6" w:rsidRDefault="001C0272" w:rsidP="001F3114">
            <w:pPr>
              <w:rPr>
                <w:szCs w:val="20"/>
              </w:rPr>
            </w:pPr>
            <w:r w:rsidRPr="00387BB6">
              <w:rPr>
                <w:szCs w:val="20"/>
              </w:rPr>
              <w:t>Textuell beskrivning av det som koden anger. Om separat displayName inte finns ska samma värde som i code anges.</w:t>
            </w:r>
          </w:p>
        </w:tc>
        <w:tc>
          <w:tcPr>
            <w:tcW w:w="1560" w:type="dxa"/>
          </w:tcPr>
          <w:p w14:paraId="10E1EE15"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97668BB" w14:textId="77777777" w:rsidTr="001F3114">
        <w:tc>
          <w:tcPr>
            <w:tcW w:w="2660" w:type="dxa"/>
          </w:tcPr>
          <w:p w14:paraId="6B983FAA" w14:textId="4E72ECB9" w:rsidR="001C0272" w:rsidRPr="00387BB6" w:rsidRDefault="001C0272" w:rsidP="001F3114">
            <w:pPr>
              <w:spacing w:line="226" w:lineRule="exact"/>
              <w:ind w:left="102"/>
              <w:rPr>
                <w:rFonts w:eastAsia="Times New Roman"/>
                <w:szCs w:val="20"/>
              </w:rPr>
            </w:pPr>
            <w:r>
              <w:rPr>
                <w:szCs w:val="20"/>
              </w:rPr>
              <w:t>../../</w:t>
            </w:r>
            <w:r w:rsidRPr="00387BB6">
              <w:rPr>
                <w:szCs w:val="20"/>
              </w:rPr>
              <w:t>referredInformation</w:t>
            </w:r>
          </w:p>
        </w:tc>
        <w:tc>
          <w:tcPr>
            <w:tcW w:w="1417" w:type="dxa"/>
          </w:tcPr>
          <w:p w14:paraId="4ACF5DDC"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1C0272" w:rsidRPr="00387BB6" w:rsidRDefault="001C0272" w:rsidP="001F3114">
            <w:pPr>
              <w:rPr>
                <w:szCs w:val="20"/>
              </w:rPr>
            </w:pPr>
          </w:p>
        </w:tc>
        <w:tc>
          <w:tcPr>
            <w:tcW w:w="1560" w:type="dxa"/>
          </w:tcPr>
          <w:p w14:paraId="7F1FFE94" w14:textId="0840250B" w:rsidR="001C0272" w:rsidRPr="00387BB6" w:rsidRDefault="001C0272" w:rsidP="000975D2">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w:t>
            </w:r>
            <w:r w:rsidR="00661EE5">
              <w:rPr>
                <w:rFonts w:ascii="Georgia" w:hAnsi="Georgia"/>
                <w:sz w:val="20"/>
                <w:szCs w:val="20"/>
              </w:rPr>
              <w:t>1</w:t>
            </w:r>
          </w:p>
        </w:tc>
      </w:tr>
      <w:tr w:rsidR="001C0272" w14:paraId="0277F4E0" w14:textId="77777777" w:rsidTr="001F3114">
        <w:tc>
          <w:tcPr>
            <w:tcW w:w="2660" w:type="dxa"/>
          </w:tcPr>
          <w:p w14:paraId="1E9C963E" w14:textId="060C2EE5" w:rsidR="001C0272" w:rsidRPr="00387BB6" w:rsidRDefault="001C0272" w:rsidP="001F3114">
            <w:pPr>
              <w:spacing w:line="226" w:lineRule="exact"/>
              <w:ind w:left="102"/>
              <w:rPr>
                <w:szCs w:val="20"/>
              </w:rPr>
            </w:pPr>
            <w:r>
              <w:rPr>
                <w:szCs w:val="20"/>
              </w:rPr>
              <w:t>../../../</w:t>
            </w:r>
            <w:r w:rsidRPr="00387BB6">
              <w:rPr>
                <w:szCs w:val="20"/>
              </w:rPr>
              <w:t>id</w:t>
            </w:r>
          </w:p>
        </w:tc>
        <w:tc>
          <w:tcPr>
            <w:tcW w:w="1417" w:type="dxa"/>
          </w:tcPr>
          <w:p w14:paraId="783C86DC"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1C0272" w:rsidRPr="00387BB6" w:rsidRDefault="001C0272" w:rsidP="001F3114">
            <w:pPr>
              <w:rPr>
                <w:szCs w:val="20"/>
              </w:rPr>
            </w:pPr>
            <w:r w:rsidRPr="00387BB6">
              <w:rPr>
                <w:szCs w:val="20"/>
              </w:rPr>
              <w:t>Den refererade externa informationens identitet.</w:t>
            </w:r>
          </w:p>
        </w:tc>
        <w:tc>
          <w:tcPr>
            <w:tcW w:w="1560" w:type="dxa"/>
          </w:tcPr>
          <w:p w14:paraId="5EBFE318"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6D8A5B3" w14:textId="77777777" w:rsidTr="001F3114">
        <w:tc>
          <w:tcPr>
            <w:tcW w:w="2660" w:type="dxa"/>
          </w:tcPr>
          <w:p w14:paraId="4EF9F118" w14:textId="0336DC5E" w:rsidR="001C0272" w:rsidRPr="00387BB6" w:rsidRDefault="001C0272" w:rsidP="001F3114">
            <w:pPr>
              <w:spacing w:line="226" w:lineRule="exact"/>
              <w:ind w:left="102"/>
              <w:rPr>
                <w:szCs w:val="20"/>
              </w:rPr>
            </w:pPr>
            <w:r>
              <w:rPr>
                <w:szCs w:val="20"/>
              </w:rPr>
              <w:t>../../../../</w:t>
            </w:r>
            <w:r w:rsidRPr="00387BB6">
              <w:rPr>
                <w:szCs w:val="20"/>
              </w:rPr>
              <w:t>root</w:t>
            </w:r>
          </w:p>
        </w:tc>
        <w:tc>
          <w:tcPr>
            <w:tcW w:w="1417" w:type="dxa"/>
          </w:tcPr>
          <w:p w14:paraId="65A2F6A4"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1C0272" w:rsidRPr="00387BB6" w:rsidRDefault="001C0272" w:rsidP="001F3114">
            <w:pPr>
              <w:rPr>
                <w:szCs w:val="20"/>
              </w:rPr>
            </w:pPr>
            <w:r>
              <w:rPr>
                <w:szCs w:val="20"/>
              </w:rPr>
              <w:t>K</w:t>
            </w:r>
            <w:r w:rsidRPr="006F65B8">
              <w:rPr>
                <w:szCs w:val="20"/>
              </w:rPr>
              <w:t>ällsystemets HSA-id</w:t>
            </w:r>
          </w:p>
        </w:tc>
        <w:tc>
          <w:tcPr>
            <w:tcW w:w="1560" w:type="dxa"/>
          </w:tcPr>
          <w:p w14:paraId="30E40676"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B8592AE" w14:textId="77777777" w:rsidTr="001F3114">
        <w:tc>
          <w:tcPr>
            <w:tcW w:w="2660" w:type="dxa"/>
          </w:tcPr>
          <w:p w14:paraId="30598CC9" w14:textId="6AB0C4E8" w:rsidR="001C0272" w:rsidRPr="00387BB6" w:rsidRDefault="001C0272" w:rsidP="00D95077">
            <w:pPr>
              <w:spacing w:line="226" w:lineRule="exact"/>
              <w:ind w:left="102"/>
              <w:rPr>
                <w:szCs w:val="20"/>
              </w:rPr>
            </w:pPr>
            <w:r w:rsidRPr="00387BB6">
              <w:rPr>
                <w:szCs w:val="20"/>
              </w:rPr>
              <w:t>../../../../</w:t>
            </w:r>
            <w:r>
              <w:rPr>
                <w:szCs w:val="20"/>
              </w:rPr>
              <w:t>type</w:t>
            </w:r>
          </w:p>
        </w:tc>
        <w:tc>
          <w:tcPr>
            <w:tcW w:w="1417" w:type="dxa"/>
          </w:tcPr>
          <w:p w14:paraId="767ABCC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7513AE45" w:rsidR="001C0272" w:rsidRPr="00387BB6" w:rsidRDefault="00D31D6B" w:rsidP="001F3114">
            <w:pPr>
              <w:rPr>
                <w:szCs w:val="20"/>
              </w:rPr>
            </w:pPr>
            <w:r w:rsidRPr="00CA103A">
              <w:rPr>
                <w:szCs w:val="20"/>
              </w:rPr>
              <w:t>id som är unikt inom källsystemet som anges av root</w:t>
            </w:r>
            <w:r>
              <w:rPr>
                <w:szCs w:val="20"/>
              </w:rPr>
              <w:t>.</w:t>
            </w:r>
          </w:p>
        </w:tc>
        <w:tc>
          <w:tcPr>
            <w:tcW w:w="1560" w:type="dxa"/>
          </w:tcPr>
          <w:p w14:paraId="614552C7"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27F8DDD6" w14:textId="77777777" w:rsidTr="001F3114">
        <w:tc>
          <w:tcPr>
            <w:tcW w:w="2660" w:type="dxa"/>
          </w:tcPr>
          <w:p w14:paraId="0E58F6C1" w14:textId="1326C033" w:rsidR="001C0272" w:rsidRPr="00387BB6" w:rsidRDefault="001C0272" w:rsidP="001F3114">
            <w:pPr>
              <w:spacing w:line="226" w:lineRule="exact"/>
              <w:ind w:left="102"/>
              <w:rPr>
                <w:szCs w:val="20"/>
              </w:rPr>
            </w:pPr>
            <w:r>
              <w:rPr>
                <w:szCs w:val="20"/>
              </w:rPr>
              <w:t>../../../</w:t>
            </w:r>
            <w:r w:rsidRPr="00387BB6">
              <w:rPr>
                <w:szCs w:val="20"/>
              </w:rPr>
              <w:t>time</w:t>
            </w:r>
          </w:p>
        </w:tc>
        <w:tc>
          <w:tcPr>
            <w:tcW w:w="1417" w:type="dxa"/>
          </w:tcPr>
          <w:p w14:paraId="05FEFFE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1C0272" w:rsidRPr="00387BB6" w:rsidRDefault="001C0272"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4D71F60B"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F8C9226" w14:textId="77777777" w:rsidTr="001F3114">
        <w:tc>
          <w:tcPr>
            <w:tcW w:w="2660" w:type="dxa"/>
          </w:tcPr>
          <w:p w14:paraId="11632C6B" w14:textId="359B7C1F" w:rsidR="001C0272" w:rsidRPr="00387BB6" w:rsidRDefault="001C0272" w:rsidP="001F3114">
            <w:pPr>
              <w:spacing w:line="226" w:lineRule="exact"/>
              <w:ind w:left="102"/>
              <w:rPr>
                <w:szCs w:val="20"/>
              </w:rPr>
            </w:pPr>
            <w:r>
              <w:rPr>
                <w:szCs w:val="20"/>
              </w:rPr>
              <w:t>../../../type</w:t>
            </w:r>
          </w:p>
        </w:tc>
        <w:tc>
          <w:tcPr>
            <w:tcW w:w="1417" w:type="dxa"/>
          </w:tcPr>
          <w:p w14:paraId="24ABB7E6" w14:textId="6F11542D" w:rsidR="001C0272" w:rsidRPr="00387BB6" w:rsidRDefault="001C0272"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1C0272" w:rsidRPr="00DB07A1" w:rsidRDefault="001C0272" w:rsidP="00F16786">
            <w:pPr>
              <w:spacing w:line="229" w:lineRule="exact"/>
              <w:rPr>
                <w:spacing w:val="-1"/>
                <w:szCs w:val="20"/>
              </w:rPr>
            </w:pPr>
            <w:r w:rsidRPr="00DB07A1">
              <w:rPr>
                <w:spacing w:val="-1"/>
                <w:szCs w:val="20"/>
              </w:rPr>
              <w:t>Kod för refererad informationstyp.</w:t>
            </w:r>
          </w:p>
          <w:p w14:paraId="19828469" w14:textId="4D50A6BE" w:rsidR="001C0272" w:rsidRPr="00DB07A1" w:rsidRDefault="001C0272" w:rsidP="00F16786">
            <w:pPr>
              <w:rPr>
                <w:szCs w:val="20"/>
              </w:rPr>
            </w:pPr>
            <w:r w:rsidRPr="00DB07A1">
              <w:rPr>
                <w:spacing w:val="-1"/>
                <w:szCs w:val="20"/>
              </w:rPr>
              <w:t>T.ex. "chb-m" för Measurements, eller “vko” för CareContacts.</w:t>
            </w:r>
          </w:p>
        </w:tc>
        <w:tc>
          <w:tcPr>
            <w:tcW w:w="1560" w:type="dxa"/>
          </w:tcPr>
          <w:p w14:paraId="3F1E7C1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3D86548" w14:textId="77777777" w:rsidTr="001F3114">
        <w:tc>
          <w:tcPr>
            <w:tcW w:w="2660" w:type="dxa"/>
          </w:tcPr>
          <w:p w14:paraId="1ECF69F6" w14:textId="35D53D98" w:rsidR="001C0272" w:rsidRPr="00387BB6" w:rsidRDefault="001C0272" w:rsidP="001F3114">
            <w:pPr>
              <w:spacing w:line="226" w:lineRule="exact"/>
              <w:ind w:left="102"/>
              <w:rPr>
                <w:szCs w:val="20"/>
              </w:rPr>
            </w:pPr>
            <w:r>
              <w:rPr>
                <w:szCs w:val="20"/>
              </w:rPr>
              <w:t>../../../</w:t>
            </w:r>
            <w:r w:rsidRPr="00387BB6">
              <w:rPr>
                <w:szCs w:val="20"/>
              </w:rPr>
              <w:t>informationOwner</w:t>
            </w:r>
          </w:p>
        </w:tc>
        <w:tc>
          <w:tcPr>
            <w:tcW w:w="1417" w:type="dxa"/>
          </w:tcPr>
          <w:p w14:paraId="1620D803" w14:textId="77777777" w:rsidR="001C0272" w:rsidRPr="00387BB6" w:rsidRDefault="001C0272"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1C0272" w:rsidRPr="00387BB6" w:rsidRDefault="001C0272" w:rsidP="001F3114">
            <w:pPr>
              <w:spacing w:line="229" w:lineRule="exact"/>
              <w:ind w:left="102"/>
              <w:rPr>
                <w:spacing w:val="-1"/>
                <w:szCs w:val="20"/>
              </w:rPr>
            </w:pPr>
          </w:p>
        </w:tc>
        <w:tc>
          <w:tcPr>
            <w:tcW w:w="1560" w:type="dxa"/>
          </w:tcPr>
          <w:p w14:paraId="2D58699D"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379CB514" w14:textId="77777777" w:rsidTr="001F3114">
        <w:tc>
          <w:tcPr>
            <w:tcW w:w="2660" w:type="dxa"/>
          </w:tcPr>
          <w:p w14:paraId="0FB24C4F" w14:textId="74D584B5" w:rsidR="001C0272" w:rsidRPr="00387BB6" w:rsidRDefault="001C0272" w:rsidP="001F3114">
            <w:pPr>
              <w:spacing w:line="226" w:lineRule="exact"/>
              <w:ind w:left="102"/>
              <w:rPr>
                <w:szCs w:val="20"/>
              </w:rPr>
            </w:pPr>
            <w:r>
              <w:rPr>
                <w:szCs w:val="20"/>
              </w:rPr>
              <w:t>../../../../</w:t>
            </w:r>
            <w:r w:rsidRPr="00387BB6">
              <w:rPr>
                <w:szCs w:val="20"/>
              </w:rPr>
              <w:t>id</w:t>
            </w:r>
          </w:p>
        </w:tc>
        <w:tc>
          <w:tcPr>
            <w:tcW w:w="1417" w:type="dxa"/>
          </w:tcPr>
          <w:p w14:paraId="46261B4F"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1C0272" w:rsidRPr="00387BB6" w:rsidRDefault="001C0272"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2EE66D69" w14:textId="77777777" w:rsidTr="001F3114">
        <w:tc>
          <w:tcPr>
            <w:tcW w:w="2660" w:type="dxa"/>
          </w:tcPr>
          <w:p w14:paraId="11DB9803" w14:textId="45274A64" w:rsidR="001C0272" w:rsidRPr="00387BB6" w:rsidRDefault="001C0272" w:rsidP="00F16786">
            <w:pPr>
              <w:spacing w:line="226" w:lineRule="exact"/>
              <w:ind w:left="102"/>
              <w:rPr>
                <w:szCs w:val="20"/>
              </w:rPr>
            </w:pPr>
            <w:r w:rsidRPr="00387BB6">
              <w:rPr>
                <w:szCs w:val="20"/>
              </w:rPr>
              <w:t>../../../../../ root</w:t>
            </w:r>
          </w:p>
        </w:tc>
        <w:tc>
          <w:tcPr>
            <w:tcW w:w="1417" w:type="dxa"/>
          </w:tcPr>
          <w:p w14:paraId="3063531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1C0272" w:rsidRPr="00387BB6" w:rsidRDefault="001C0272" w:rsidP="00D95077">
            <w:pPr>
              <w:spacing w:line="229" w:lineRule="exact"/>
              <w:rPr>
                <w:szCs w:val="20"/>
              </w:rPr>
            </w:pPr>
            <w:r w:rsidRPr="00387BB6">
              <w:rPr>
                <w:szCs w:val="20"/>
              </w:rPr>
              <w:t>OID för HSA-id: 1.2.752.129.2.1.4.1</w:t>
            </w:r>
          </w:p>
        </w:tc>
        <w:tc>
          <w:tcPr>
            <w:tcW w:w="1560" w:type="dxa"/>
          </w:tcPr>
          <w:p w14:paraId="2BC49074"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14373E8D" w14:textId="77777777" w:rsidTr="001F3114">
        <w:tc>
          <w:tcPr>
            <w:tcW w:w="2660" w:type="dxa"/>
          </w:tcPr>
          <w:p w14:paraId="5900229F" w14:textId="1B26E782" w:rsidR="001C0272" w:rsidRPr="00387BB6" w:rsidRDefault="001C0272" w:rsidP="00F16786">
            <w:pPr>
              <w:spacing w:line="226" w:lineRule="exact"/>
              <w:ind w:left="102"/>
              <w:rPr>
                <w:szCs w:val="20"/>
              </w:rPr>
            </w:pPr>
            <w:r w:rsidRPr="00387BB6">
              <w:rPr>
                <w:szCs w:val="20"/>
              </w:rPr>
              <w:t>../../../../../ extension</w:t>
            </w:r>
          </w:p>
        </w:tc>
        <w:tc>
          <w:tcPr>
            <w:tcW w:w="1417" w:type="dxa"/>
          </w:tcPr>
          <w:p w14:paraId="753D008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1C0272" w:rsidRPr="00387BB6" w:rsidRDefault="001C0272"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1C0272" w14:paraId="00441B49" w14:textId="77777777" w:rsidTr="00F16786">
        <w:tc>
          <w:tcPr>
            <w:tcW w:w="2660" w:type="dxa"/>
            <w:shd w:val="clear" w:color="auto" w:fill="D9D9D9" w:themeFill="background1" w:themeFillShade="D9"/>
          </w:tcPr>
          <w:p w14:paraId="266764BE" w14:textId="586D5CDE" w:rsidR="001C0272" w:rsidRPr="004F7E80" w:rsidRDefault="001C0272"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6790855E" w14:textId="77777777" w:rsidR="001C0272" w:rsidRPr="004F7E80" w:rsidRDefault="001C0272"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1C0272" w:rsidRPr="004F7E80" w:rsidRDefault="001C0272" w:rsidP="00D95077">
            <w:pPr>
              <w:spacing w:line="229" w:lineRule="exact"/>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488D445"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0D3D58CB" w14:textId="77777777" w:rsidTr="001F3114">
        <w:tc>
          <w:tcPr>
            <w:tcW w:w="2660" w:type="dxa"/>
          </w:tcPr>
          <w:p w14:paraId="4FD7662F" w14:textId="77777777" w:rsidR="001C0272" w:rsidRPr="004F7E80" w:rsidRDefault="001C0272" w:rsidP="001F3114">
            <w:pPr>
              <w:spacing w:line="226" w:lineRule="exact"/>
              <w:ind w:left="102"/>
              <w:rPr>
                <w:rFonts w:cs="Arial"/>
                <w:szCs w:val="20"/>
              </w:rPr>
            </w:pPr>
            <w:r w:rsidRPr="004F7E80">
              <w:rPr>
                <w:rFonts w:cs="Arial"/>
                <w:szCs w:val="20"/>
              </w:rPr>
              <w:lastRenderedPageBreak/>
              <w:t>../resultCode</w:t>
            </w:r>
          </w:p>
        </w:tc>
        <w:tc>
          <w:tcPr>
            <w:tcW w:w="1417" w:type="dxa"/>
          </w:tcPr>
          <w:p w14:paraId="1577E86D"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1C0272" w:rsidRPr="004F7E80" w:rsidRDefault="001C0272" w:rsidP="00D95077">
            <w:pPr>
              <w:spacing w:line="229" w:lineRule="exact"/>
              <w:rPr>
                <w:szCs w:val="20"/>
              </w:rPr>
            </w:pPr>
            <w:r w:rsidRPr="004F7E80">
              <w:rPr>
                <w:szCs w:val="20"/>
              </w:rPr>
              <w:t>Kan endast vara OK, INFO eller ERROR</w:t>
            </w:r>
          </w:p>
        </w:tc>
        <w:tc>
          <w:tcPr>
            <w:tcW w:w="1560" w:type="dxa"/>
          </w:tcPr>
          <w:p w14:paraId="41950714"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65BDFF20" w14:textId="77777777" w:rsidTr="001F3114">
        <w:tc>
          <w:tcPr>
            <w:tcW w:w="2660" w:type="dxa"/>
          </w:tcPr>
          <w:p w14:paraId="05842503" w14:textId="77777777" w:rsidR="001C0272" w:rsidRPr="004F7E80" w:rsidRDefault="001C0272" w:rsidP="001F3114">
            <w:pPr>
              <w:spacing w:line="226" w:lineRule="exact"/>
              <w:ind w:left="102"/>
              <w:rPr>
                <w:rFonts w:cs="Arial"/>
                <w:szCs w:val="20"/>
              </w:rPr>
            </w:pPr>
            <w:r w:rsidRPr="004F7E80">
              <w:rPr>
                <w:rFonts w:cs="Arial"/>
                <w:szCs w:val="20"/>
              </w:rPr>
              <w:t>../errorCode</w:t>
            </w:r>
          </w:p>
        </w:tc>
        <w:tc>
          <w:tcPr>
            <w:tcW w:w="1417" w:type="dxa"/>
          </w:tcPr>
          <w:p w14:paraId="398C9F95"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1C0272" w:rsidRPr="004F7E80" w:rsidRDefault="001C0272" w:rsidP="00FB0B78">
            <w:pPr>
              <w:spacing w:line="229" w:lineRule="exact"/>
              <w:rPr>
                <w:szCs w:val="20"/>
              </w:rPr>
            </w:pPr>
            <w:r w:rsidRPr="004F7E80">
              <w:rPr>
                <w:szCs w:val="20"/>
              </w:rPr>
              <w:t>Sätts endast om resultCode</w:t>
            </w:r>
            <w:r>
              <w:rPr>
                <w:szCs w:val="20"/>
              </w:rPr>
              <w:t xml:space="preserve"> är ERROR, se kapitel 4.4</w:t>
            </w:r>
            <w:r w:rsidRPr="004F7E80">
              <w:rPr>
                <w:szCs w:val="20"/>
              </w:rPr>
              <w:t xml:space="preserve"> för mer information.</w:t>
            </w:r>
          </w:p>
        </w:tc>
        <w:tc>
          <w:tcPr>
            <w:tcW w:w="1560" w:type="dxa"/>
          </w:tcPr>
          <w:p w14:paraId="52BADD06"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2E957AFC" w14:textId="77777777" w:rsidTr="001F3114">
        <w:tc>
          <w:tcPr>
            <w:tcW w:w="2660" w:type="dxa"/>
          </w:tcPr>
          <w:p w14:paraId="44F1678F" w14:textId="77777777" w:rsidR="001C0272" w:rsidRPr="004F7E80" w:rsidRDefault="001C0272" w:rsidP="001F3114">
            <w:pPr>
              <w:spacing w:line="226" w:lineRule="exact"/>
              <w:ind w:left="102"/>
              <w:rPr>
                <w:rFonts w:cs="Arial"/>
                <w:szCs w:val="20"/>
              </w:rPr>
            </w:pPr>
            <w:r w:rsidRPr="004F7E80">
              <w:rPr>
                <w:rFonts w:cs="Arial"/>
                <w:szCs w:val="20"/>
              </w:rPr>
              <w:t>../subcode</w:t>
            </w:r>
          </w:p>
        </w:tc>
        <w:tc>
          <w:tcPr>
            <w:tcW w:w="1417" w:type="dxa"/>
          </w:tcPr>
          <w:p w14:paraId="7C1EB93B"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1C0272" w:rsidRPr="004F7E80" w:rsidRDefault="001C0272" w:rsidP="00D95077">
            <w:pPr>
              <w:spacing w:line="229" w:lineRule="exact"/>
              <w:rPr>
                <w:szCs w:val="20"/>
              </w:rPr>
            </w:pPr>
            <w:r w:rsidRPr="004F7E80">
              <w:rPr>
                <w:szCs w:val="20"/>
              </w:rPr>
              <w:t>Inga subkoder är specificerade.</w:t>
            </w:r>
          </w:p>
        </w:tc>
        <w:tc>
          <w:tcPr>
            <w:tcW w:w="1560" w:type="dxa"/>
          </w:tcPr>
          <w:p w14:paraId="564BA212"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31A5B806" w14:textId="77777777" w:rsidTr="001F3114">
        <w:tc>
          <w:tcPr>
            <w:tcW w:w="2660" w:type="dxa"/>
          </w:tcPr>
          <w:p w14:paraId="379BE559" w14:textId="77777777" w:rsidR="001C0272" w:rsidRPr="004F7E80" w:rsidRDefault="001C0272" w:rsidP="001F3114">
            <w:pPr>
              <w:spacing w:line="226" w:lineRule="exact"/>
              <w:ind w:left="102"/>
              <w:rPr>
                <w:rFonts w:cs="Arial"/>
                <w:szCs w:val="20"/>
              </w:rPr>
            </w:pPr>
            <w:r w:rsidRPr="004F7E80">
              <w:rPr>
                <w:rFonts w:cs="Arial"/>
                <w:szCs w:val="20"/>
              </w:rPr>
              <w:t>../logId</w:t>
            </w:r>
          </w:p>
        </w:tc>
        <w:tc>
          <w:tcPr>
            <w:tcW w:w="1417" w:type="dxa"/>
          </w:tcPr>
          <w:p w14:paraId="72BA4BF7"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1C0272" w:rsidRPr="004F7E80" w:rsidRDefault="001C0272"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4EF4D2BD" w14:textId="77777777" w:rsidTr="001F3114">
        <w:tc>
          <w:tcPr>
            <w:tcW w:w="2660" w:type="dxa"/>
          </w:tcPr>
          <w:p w14:paraId="3D918C08" w14:textId="77777777" w:rsidR="001C0272" w:rsidRPr="004F7E80" w:rsidRDefault="001C0272" w:rsidP="001F3114">
            <w:pPr>
              <w:spacing w:line="226" w:lineRule="exact"/>
              <w:ind w:left="102"/>
              <w:rPr>
                <w:rFonts w:cs="Arial"/>
                <w:szCs w:val="20"/>
              </w:rPr>
            </w:pPr>
            <w:r w:rsidRPr="004F7E80">
              <w:rPr>
                <w:rFonts w:cs="Arial"/>
                <w:szCs w:val="20"/>
              </w:rPr>
              <w:t>../message</w:t>
            </w:r>
          </w:p>
        </w:tc>
        <w:tc>
          <w:tcPr>
            <w:tcW w:w="1417" w:type="dxa"/>
          </w:tcPr>
          <w:p w14:paraId="13B5DE2F"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1C0272" w:rsidRPr="004F7E80" w:rsidRDefault="001C0272" w:rsidP="00D95077">
            <w:pPr>
              <w:spacing w:line="229" w:lineRule="exact"/>
              <w:rPr>
                <w:szCs w:val="20"/>
              </w:rPr>
            </w:pPr>
            <w:r w:rsidRPr="004F7E80">
              <w:rPr>
                <w:szCs w:val="20"/>
              </w:rPr>
              <w:t>En beskrivande text som kan visas för användaren.</w:t>
            </w:r>
          </w:p>
        </w:tc>
        <w:tc>
          <w:tcPr>
            <w:tcW w:w="1560" w:type="dxa"/>
          </w:tcPr>
          <w:p w14:paraId="4135FB41"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6909367" w14:textId="77777777" w:rsidR="00B91E0C" w:rsidRDefault="00B91E0C" w:rsidP="00B91E0C">
      <w:pPr>
        <w:pStyle w:val="Heading3"/>
        <w:numPr>
          <w:ilvl w:val="0"/>
          <w:numId w:val="0"/>
        </w:numPr>
        <w:ind w:left="720"/>
      </w:pPr>
    </w:p>
    <w:p w14:paraId="4D0D5DA1" w14:textId="77777777" w:rsidR="00BD005B" w:rsidRDefault="00BD005B" w:rsidP="00BD005B">
      <w:pPr>
        <w:pStyle w:val="Heading3"/>
      </w:pPr>
      <w:bookmarkStart w:id="157" w:name="_Toc277330985"/>
      <w:r>
        <w:t>Övriga regler</w:t>
      </w:r>
      <w:bookmarkEnd w:id="157"/>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Heading3"/>
      </w:pPr>
      <w:bookmarkStart w:id="158" w:name="_Toc277330986"/>
      <w:r w:rsidRPr="00776D68">
        <w:t>Icke funktionella krav</w:t>
      </w:r>
      <w:bookmarkEnd w:id="158"/>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Heading3"/>
      </w:pPr>
      <w:bookmarkStart w:id="159" w:name="_Toc277330987"/>
      <w:r w:rsidRPr="00776D68">
        <w:t>SLA-krav</w:t>
      </w:r>
      <w:bookmarkEnd w:id="159"/>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Heading2"/>
      </w:pPr>
      <w:bookmarkStart w:id="160" w:name="_Toc277330988"/>
      <w:r>
        <w:lastRenderedPageBreak/>
        <w:t>GetCareServices</w:t>
      </w:r>
      <w:bookmarkEnd w:id="160"/>
    </w:p>
    <w:p w14:paraId="5F270370" w14:textId="3DC7626E" w:rsidR="00B91E0C" w:rsidRDefault="00B91E0C" w:rsidP="00B91E0C">
      <w:pPr>
        <w:pStyle w:val="Body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odyText"/>
      </w:pPr>
    </w:p>
    <w:p w14:paraId="76BBCE6E" w14:textId="77777777" w:rsidR="00B91E0C" w:rsidRDefault="00B91E0C" w:rsidP="00B91E0C">
      <w:pPr>
        <w:pStyle w:val="Heading3"/>
      </w:pPr>
      <w:bookmarkStart w:id="161" w:name="_Toc277330989"/>
      <w:r>
        <w:t>Version</w:t>
      </w:r>
      <w:bookmarkEnd w:id="161"/>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Heading3"/>
      </w:pPr>
      <w:bookmarkStart w:id="162" w:name="_Toc277330990"/>
      <w:r>
        <w:t>Fältregler</w:t>
      </w:r>
      <w:bookmarkEnd w:id="162"/>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21F81A73"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461B82D2" w14:textId="77777777" w:rsidR="00006BC5" w:rsidRDefault="00006BC5" w:rsidP="00006BC5">
            <w:pPr>
              <w:pStyle w:val="TableParagraph"/>
              <w:spacing w:line="226" w:lineRule="exact"/>
              <w:ind w:left="102"/>
              <w:rPr>
                <w:rFonts w:ascii="Georgia" w:hAnsi="Georgia"/>
                <w:spacing w:val="-1"/>
                <w:sz w:val="20"/>
                <w:szCs w:val="20"/>
              </w:rPr>
            </w:pPr>
          </w:p>
          <w:p w14:paraId="28769259"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7D934ED" w14:textId="77777777" w:rsidR="00006BC5" w:rsidRDefault="00006BC5" w:rsidP="00006BC5">
            <w:pPr>
              <w:pStyle w:val="TableParagraph"/>
              <w:spacing w:line="226" w:lineRule="exact"/>
              <w:rPr>
                <w:rFonts w:ascii="Georgia" w:hAnsi="Georgia"/>
                <w:spacing w:val="-1"/>
                <w:sz w:val="20"/>
                <w:szCs w:val="20"/>
              </w:rPr>
            </w:pPr>
          </w:p>
          <w:p w14:paraId="12D044B6"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AE8C113" w14:textId="77777777" w:rsidR="00006BC5" w:rsidRDefault="00006BC5" w:rsidP="00006BC5">
            <w:pPr>
              <w:pStyle w:val="TableParagraph"/>
              <w:spacing w:line="226" w:lineRule="exact"/>
              <w:rPr>
                <w:rFonts w:ascii="Georgia" w:hAnsi="Georgia"/>
                <w:spacing w:val="-1"/>
                <w:sz w:val="20"/>
                <w:szCs w:val="20"/>
              </w:rPr>
            </w:pPr>
          </w:p>
          <w:p w14:paraId="2E43D044"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7A999CC9" w14:textId="77777777" w:rsidR="00006BC5" w:rsidRPr="00F40155" w:rsidRDefault="00006BC5" w:rsidP="00006BC5">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7220D449" w14:textId="77777777" w:rsidR="00006BC5" w:rsidRDefault="00006BC5" w:rsidP="00006BC5">
            <w:pPr>
              <w:pStyle w:val="TableParagraph"/>
              <w:spacing w:line="226" w:lineRule="exact"/>
              <w:ind w:left="102"/>
              <w:rPr>
                <w:rFonts w:ascii="Georgia" w:hAnsi="Georgia"/>
                <w:spacing w:val="-1"/>
                <w:sz w:val="20"/>
                <w:szCs w:val="20"/>
              </w:rPr>
            </w:pPr>
          </w:p>
          <w:p w14:paraId="707CEBBA"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w:t>
            </w:r>
            <w:r>
              <w:rPr>
                <w:rFonts w:ascii="Georgia" w:hAnsi="Georgia"/>
                <w:spacing w:val="-1"/>
                <w:sz w:val="20"/>
                <w:szCs w:val="20"/>
              </w:rPr>
              <w:lastRenderedPageBreak/>
              <w:t>vid anrop mot en specifik tjänsteproducent.</w:t>
            </w:r>
          </w:p>
          <w:p w14:paraId="0FC1BDBD" w14:textId="7B12F96F" w:rsidR="002B6380" w:rsidRPr="00EB1C8A" w:rsidRDefault="002B6380" w:rsidP="001F3114">
            <w:pPr>
              <w:spacing w:line="226" w:lineRule="exact"/>
              <w:rPr>
                <w:spacing w:val="-1"/>
                <w:szCs w:val="20"/>
              </w:rPr>
            </w:pP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3F7B263E" w14:textId="77777777" w:rsidR="00147C6A" w:rsidRDefault="00147C6A" w:rsidP="00147C6A">
            <w:pPr>
              <w:spacing w:line="226" w:lineRule="exact"/>
              <w:rPr>
                <w:szCs w:val="20"/>
              </w:rPr>
            </w:pPr>
            <w:r w:rsidRPr="00387BB6">
              <w:rPr>
                <w:szCs w:val="20"/>
              </w:rPr>
              <w:t>Begränsar sökningen till dokument som är skapade i angivet system.</w:t>
            </w:r>
          </w:p>
          <w:p w14:paraId="7276F8BB" w14:textId="77777777" w:rsidR="00147C6A" w:rsidRPr="00387BB6" w:rsidRDefault="00147C6A" w:rsidP="00147C6A">
            <w:pPr>
              <w:spacing w:line="226" w:lineRule="exact"/>
              <w:ind w:left="102"/>
              <w:rPr>
                <w:szCs w:val="20"/>
              </w:rPr>
            </w:pPr>
          </w:p>
          <w:p w14:paraId="59310077" w14:textId="77777777" w:rsidR="00147C6A" w:rsidRPr="00387BB6" w:rsidRDefault="00147C6A" w:rsidP="00147C6A">
            <w:pPr>
              <w:spacing w:line="226" w:lineRule="exact"/>
              <w:rPr>
                <w:szCs w:val="20"/>
              </w:rPr>
            </w:pPr>
            <w:r w:rsidRPr="00387BB6">
              <w:rPr>
                <w:szCs w:val="20"/>
              </w:rPr>
              <w:t>Värdet på detta fält måste överensstämma med värdet på logicalAddress i anropets tekniska kuvertering (ex. SOAP-header).</w:t>
            </w:r>
          </w:p>
          <w:p w14:paraId="47EBA9AD" w14:textId="77777777" w:rsidR="00147C6A" w:rsidRPr="00387BB6" w:rsidRDefault="00147C6A" w:rsidP="00147C6A">
            <w:pPr>
              <w:spacing w:line="226" w:lineRule="exact"/>
              <w:ind w:left="102"/>
              <w:rPr>
                <w:spacing w:val="-1"/>
                <w:szCs w:val="20"/>
              </w:rPr>
            </w:pPr>
          </w:p>
          <w:p w14:paraId="36D92086" w14:textId="77777777" w:rsidR="00147C6A" w:rsidRPr="00387BB6" w:rsidRDefault="00147C6A" w:rsidP="00147C6A">
            <w:pPr>
              <w:spacing w:line="226" w:lineRule="exact"/>
              <w:rPr>
                <w:szCs w:val="20"/>
              </w:rPr>
            </w:pPr>
            <w:r w:rsidRPr="00387BB6">
              <w:rPr>
                <w:szCs w:val="20"/>
              </w:rPr>
              <w:t>Det innebär i praktiken att aggregerande tjänster inte används när detta fält anges.</w:t>
            </w:r>
          </w:p>
          <w:p w14:paraId="42C183E1" w14:textId="77777777" w:rsidR="00147C6A" w:rsidRPr="00387BB6" w:rsidRDefault="00147C6A" w:rsidP="00147C6A">
            <w:pPr>
              <w:spacing w:line="226" w:lineRule="exact"/>
              <w:ind w:left="102"/>
              <w:rPr>
                <w:szCs w:val="20"/>
              </w:rPr>
            </w:pPr>
          </w:p>
          <w:p w14:paraId="14ED285B" w14:textId="77777777" w:rsidR="00147C6A" w:rsidRDefault="00147C6A" w:rsidP="00147C6A">
            <w:pPr>
              <w:rPr>
                <w:szCs w:val="20"/>
              </w:rPr>
            </w:pPr>
            <w:r w:rsidRPr="00387BB6">
              <w:rPr>
                <w:szCs w:val="20"/>
              </w:rPr>
              <w:t>Fältet är tvingande om careContactId angivits.</w:t>
            </w:r>
          </w:p>
          <w:p w14:paraId="6931E7D3" w14:textId="77777777" w:rsidR="00147C6A" w:rsidRDefault="00147C6A" w:rsidP="00147C6A">
            <w:pPr>
              <w:rPr>
                <w:szCs w:val="20"/>
              </w:rPr>
            </w:pPr>
          </w:p>
          <w:p w14:paraId="44A50C64" w14:textId="3A976F68" w:rsidR="002B6380" w:rsidRPr="00387BB6" w:rsidRDefault="00147C6A" w:rsidP="00147C6A">
            <w:pPr>
              <w:rPr>
                <w:i/>
                <w:szCs w:val="20"/>
              </w:rPr>
            </w:pPr>
            <w:r>
              <w:rPr>
                <w:szCs w:val="20"/>
              </w:rPr>
              <w:t>Fältet är tvingande vid begäran på reservnummer.</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7046E368" w14:textId="77777777" w:rsidTr="001F3114">
        <w:tc>
          <w:tcPr>
            <w:tcW w:w="2660" w:type="dxa"/>
          </w:tcPr>
          <w:p w14:paraId="65112A65" w14:textId="77777777" w:rsidR="002B6380" w:rsidRPr="00D86C34" w:rsidRDefault="002B6380" w:rsidP="001F3114">
            <w:pPr>
              <w:pStyle w:val="TableParagraph"/>
              <w:spacing w:line="229" w:lineRule="exact"/>
              <w:ind w:left="102"/>
              <w:rPr>
                <w:rFonts w:ascii="Georgia" w:hAnsi="Georgia" w:cs="Arial"/>
                <w:i/>
                <w:sz w:val="20"/>
                <w:szCs w:val="20"/>
                <w:lang w:eastAsia="sv-SE"/>
              </w:rPr>
            </w:pPr>
            <w:r w:rsidRPr="00D86C34">
              <w:rPr>
                <w:rFonts w:ascii="Georgia" w:hAnsi="Georgia"/>
                <w:sz w:val="20"/>
                <w:szCs w:val="20"/>
              </w:rPr>
              <w:lastRenderedPageBreak/>
              <w:t>../../documentTitle</w:t>
            </w:r>
          </w:p>
        </w:tc>
        <w:tc>
          <w:tcPr>
            <w:tcW w:w="1417" w:type="dxa"/>
          </w:tcPr>
          <w:p w14:paraId="5E945BC0" w14:textId="77777777" w:rsidR="002B6380" w:rsidRPr="00D86C34" w:rsidRDefault="002B6380" w:rsidP="001F3114">
            <w:pPr>
              <w:pStyle w:val="TableParagraph"/>
              <w:spacing w:line="226" w:lineRule="exact"/>
              <w:ind w:left="102"/>
              <w:rPr>
                <w:rFonts w:ascii="Georgia" w:hAnsi="Georgia"/>
                <w:i/>
                <w:sz w:val="20"/>
                <w:szCs w:val="20"/>
              </w:rPr>
            </w:pPr>
          </w:p>
        </w:tc>
        <w:tc>
          <w:tcPr>
            <w:tcW w:w="3969" w:type="dxa"/>
          </w:tcPr>
          <w:p w14:paraId="7C90C6A3" w14:textId="0C894A73" w:rsidR="002B6380" w:rsidRPr="00D86C34" w:rsidRDefault="00D86C34" w:rsidP="001F3114">
            <w:pPr>
              <w:rPr>
                <w:i/>
                <w:szCs w:val="20"/>
              </w:rPr>
            </w:pPr>
            <w:r>
              <w:rPr>
                <w:szCs w:val="20"/>
              </w:rPr>
              <w:t>Namn på vård- och omsorgsplan.</w:t>
            </w:r>
          </w:p>
        </w:tc>
        <w:tc>
          <w:tcPr>
            <w:tcW w:w="1560" w:type="dxa"/>
          </w:tcPr>
          <w:p w14:paraId="59215F03" w14:textId="575E4A0B" w:rsidR="002B6380" w:rsidRPr="00D86C34" w:rsidRDefault="00D86C34" w:rsidP="005F356E">
            <w:pPr>
              <w:pStyle w:val="TableParagraph"/>
              <w:spacing w:line="226" w:lineRule="exact"/>
              <w:ind w:left="102"/>
              <w:jc w:val="center"/>
              <w:rPr>
                <w:rFonts w:ascii="Georgia" w:hAnsi="Georgia"/>
                <w:i/>
                <w:sz w:val="20"/>
                <w:szCs w:val="20"/>
              </w:rPr>
            </w:pPr>
            <w:r>
              <w:rPr>
                <w:rFonts w:ascii="Georgia" w:hAnsi="Georgia"/>
                <w:sz w:val="20"/>
                <w:szCs w:val="20"/>
              </w:rPr>
              <w:t>1</w:t>
            </w:r>
            <w:r w:rsidR="002B6380" w:rsidRPr="00D86C34">
              <w:rPr>
                <w:rFonts w:ascii="Georgia" w:hAnsi="Georgia"/>
                <w:sz w:val="20"/>
                <w:szCs w:val="20"/>
              </w:rPr>
              <w:t>..</w:t>
            </w:r>
            <w:r>
              <w:rPr>
                <w:rFonts w:ascii="Georgia" w:hAnsi="Georgia"/>
                <w:sz w:val="20"/>
                <w:szCs w:val="20"/>
              </w:rPr>
              <w:t>1</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Befattningskod. Om code anges skall också codeSystem  samt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 xml:space="preserve">OID för kodsystem för befattningskod. Om codeSystem anges skall också code </w:t>
            </w:r>
            <w:r w:rsidRPr="00387BB6">
              <w:rPr>
                <w:szCs w:val="20"/>
              </w:rPr>
              <w:lastRenderedPageBreak/>
              <w:t>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lastRenderedPageBreak/>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w:t>
            </w:r>
            <w:r w:rsidRPr="00387BB6">
              <w:rPr>
                <w:rFonts w:ascii="Georgia" w:hAnsi="Georgia"/>
                <w:sz w:val="20"/>
                <w:szCs w:val="20"/>
              </w:rPr>
              <w:lastRenderedPageBreak/>
              <w:t>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lastRenderedPageBreak/>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t>0..1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3FDA984" w:rsidR="00742CE3" w:rsidRPr="00DB07A1" w:rsidRDefault="00EC5E47" w:rsidP="001F3114">
            <w:pPr>
              <w:rPr>
                <w:rFonts w:cs="Arial"/>
                <w:szCs w:val="20"/>
              </w:rPr>
            </w:pPr>
            <w:r>
              <w:rPr>
                <w:rFonts w:cs="Arial"/>
                <w:szCs w:val="20"/>
              </w:rPr>
              <w:t>En vård</w:t>
            </w:r>
            <w:r w:rsidR="00742CE3" w:rsidRPr="00DB07A1">
              <w:rPr>
                <w:rFonts w:cs="Arial"/>
                <w:szCs w:val="20"/>
              </w:rPr>
              <w:t>tjänst tillhandahålls av en och endast en enhet.</w:t>
            </w:r>
            <w:r w:rsidR="00A87163">
              <w:rPr>
                <w:rFonts w:cs="Arial"/>
                <w:szCs w:val="20"/>
              </w:rPr>
              <w:t xml:space="preserve">§ </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20351D81" w14:textId="77777777" w:rsidR="00784B76" w:rsidRDefault="00784B76" w:rsidP="00652547">
            <w:pPr>
              <w:rPr>
                <w:rFonts w:cs="Arial"/>
                <w:szCs w:val="20"/>
              </w:rPr>
            </w:pPr>
            <w:r>
              <w:rPr>
                <w:rFonts w:cs="Arial"/>
                <w:szCs w:val="20"/>
              </w:rPr>
              <w:t>Typ av tjänst ”</w:t>
            </w:r>
            <w:r w:rsidR="00652547">
              <w:rPr>
                <w:rFonts w:cs="Arial"/>
                <w:szCs w:val="20"/>
              </w:rPr>
              <w:t>HSJV</w:t>
            </w:r>
            <w:r>
              <w:rPr>
                <w:rFonts w:cs="Arial"/>
                <w:szCs w:val="20"/>
              </w:rPr>
              <w:t xml:space="preserve">” för </w:t>
            </w:r>
            <w:r w:rsidRPr="00784B76">
              <w:rPr>
                <w:rFonts w:cs="Arial"/>
                <w:szCs w:val="20"/>
              </w:rPr>
              <w:t>Hemsjukvårdstjänst</w:t>
            </w:r>
            <w:r w:rsidR="00652547">
              <w:rPr>
                <w:rFonts w:cs="Arial"/>
                <w:szCs w:val="20"/>
              </w:rPr>
              <w:t xml:space="preserve">, </w:t>
            </w:r>
            <w:r>
              <w:rPr>
                <w:rFonts w:cs="Arial"/>
                <w:szCs w:val="20"/>
              </w:rPr>
              <w:t>”</w:t>
            </w:r>
            <w:r w:rsidR="00652547">
              <w:rPr>
                <w:rFonts w:cs="Arial"/>
                <w:szCs w:val="20"/>
              </w:rPr>
              <w:t>HTJ</w:t>
            </w:r>
            <w:r>
              <w:rPr>
                <w:rFonts w:cs="Arial"/>
                <w:szCs w:val="20"/>
              </w:rPr>
              <w:t xml:space="preserve">” för </w:t>
            </w:r>
            <w:r w:rsidRPr="00784B76">
              <w:rPr>
                <w:rFonts w:cs="Arial"/>
                <w:szCs w:val="20"/>
              </w:rPr>
              <w:t>Hemtjänst</w:t>
            </w:r>
            <w:r w:rsidR="00652547">
              <w:rPr>
                <w:rFonts w:cs="Arial"/>
                <w:szCs w:val="20"/>
              </w:rPr>
              <w:t xml:space="preserve">, </w:t>
            </w:r>
            <w:r>
              <w:rPr>
                <w:rFonts w:cs="Arial"/>
                <w:szCs w:val="20"/>
              </w:rPr>
              <w:t>”</w:t>
            </w:r>
            <w:r w:rsidR="00652547">
              <w:rPr>
                <w:rFonts w:cs="Arial"/>
                <w:szCs w:val="20"/>
              </w:rPr>
              <w:t>LSS</w:t>
            </w:r>
            <w:r>
              <w:rPr>
                <w:rFonts w:cs="Arial"/>
                <w:szCs w:val="20"/>
              </w:rPr>
              <w:t xml:space="preserve">” för </w:t>
            </w:r>
            <w:r w:rsidRPr="00784B76">
              <w:rPr>
                <w:rFonts w:cs="Arial"/>
                <w:szCs w:val="20"/>
              </w:rPr>
              <w:t>LSS-tjänst</w:t>
            </w:r>
            <w:r w:rsidR="00742CE3" w:rsidRPr="00DB07A1">
              <w:rPr>
                <w:rFonts w:cs="Arial"/>
                <w:szCs w:val="20"/>
              </w:rPr>
              <w:t xml:space="preserve">, </w:t>
            </w:r>
            <w:r>
              <w:rPr>
                <w:rFonts w:cs="Arial"/>
                <w:szCs w:val="20"/>
              </w:rPr>
              <w:t>”</w:t>
            </w:r>
            <w:r w:rsidR="00742CE3" w:rsidRPr="00DB07A1">
              <w:rPr>
                <w:rFonts w:cs="Arial"/>
                <w:szCs w:val="20"/>
              </w:rPr>
              <w:t>SVTJ</w:t>
            </w:r>
            <w:r>
              <w:rPr>
                <w:rFonts w:cs="Arial"/>
                <w:szCs w:val="20"/>
              </w:rPr>
              <w:t xml:space="preserve">” för </w:t>
            </w:r>
            <w:r w:rsidRPr="00784B76">
              <w:rPr>
                <w:rFonts w:cs="Arial"/>
                <w:szCs w:val="20"/>
              </w:rPr>
              <w:t>Specialistvårdstjänst</w:t>
            </w:r>
            <w:r w:rsidR="00742CE3" w:rsidRPr="00DB07A1">
              <w:rPr>
                <w:rFonts w:cs="Arial"/>
                <w:szCs w:val="20"/>
              </w:rPr>
              <w:t xml:space="preserve">, </w:t>
            </w:r>
            <w:r>
              <w:rPr>
                <w:rFonts w:cs="Arial"/>
                <w:szCs w:val="20"/>
              </w:rPr>
              <w:t xml:space="preserve">”SÄBO” för </w:t>
            </w:r>
            <w:r w:rsidRPr="00784B76">
              <w:rPr>
                <w:rFonts w:cs="Arial"/>
                <w:szCs w:val="20"/>
              </w:rPr>
              <w:t>Särskilt boende-tjänst</w:t>
            </w:r>
            <w:r>
              <w:rPr>
                <w:rFonts w:cs="Arial"/>
                <w:szCs w:val="20"/>
              </w:rPr>
              <w:t>.</w:t>
            </w:r>
          </w:p>
          <w:p w14:paraId="59CA4B1F" w14:textId="77777777" w:rsidR="00784B76" w:rsidRDefault="00784B76" w:rsidP="00652547">
            <w:pPr>
              <w:rPr>
                <w:rFonts w:cs="Arial"/>
                <w:szCs w:val="20"/>
              </w:rPr>
            </w:pPr>
          </w:p>
          <w:p w14:paraId="7731A9E5" w14:textId="62EE27B8" w:rsidR="00742CE3" w:rsidRPr="00DB07A1" w:rsidRDefault="00784B76" w:rsidP="00652547">
            <w:pPr>
              <w:rPr>
                <w:rFonts w:cs="Arial"/>
                <w:szCs w:val="20"/>
              </w:rPr>
            </w:pPr>
            <w:r>
              <w:rPr>
                <w:rFonts w:cs="Arial"/>
                <w:szCs w:val="20"/>
              </w:rPr>
              <w:t xml:space="preserve">För </w:t>
            </w:r>
            <w:r w:rsidR="00742CE3" w:rsidRPr="00DB07A1">
              <w:rPr>
                <w:rFonts w:cs="Arial"/>
                <w:szCs w:val="20"/>
              </w:rPr>
              <w:t xml:space="preserve"> </w:t>
            </w:r>
            <w:r w:rsidRPr="00784B76">
              <w:rPr>
                <w:rFonts w:cs="Arial"/>
                <w:szCs w:val="20"/>
                <w:lang w:val="en-US"/>
              </w:rPr>
              <w:t>primärvårdstjänst</w:t>
            </w:r>
            <w:r>
              <w:rPr>
                <w:rFonts w:cs="Arial"/>
                <w:szCs w:val="20"/>
                <w:lang w:val="en-US"/>
              </w:rPr>
              <w:t xml:space="preserve"> se kontraktet för listning som finns I domänen crm:carelisting.</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..1</w:t>
            </w:r>
          </w:p>
        </w:tc>
      </w:tr>
      <w:tr w:rsidR="00742CE3" w:rsidRPr="00BE54CC" w14:paraId="468A345C" w14:textId="77777777" w:rsidTr="001F3114">
        <w:tc>
          <w:tcPr>
            <w:tcW w:w="2660" w:type="dxa"/>
          </w:tcPr>
          <w:p w14:paraId="13F2047D" w14:textId="30B98FB1" w:rsidR="00742CE3" w:rsidRPr="00387BB6" w:rsidRDefault="00742CE3" w:rsidP="001A7071">
            <w:pPr>
              <w:spacing w:line="226" w:lineRule="exact"/>
              <w:ind w:left="102"/>
              <w:rPr>
                <w:color w:val="FF0000"/>
                <w:spacing w:val="-1"/>
                <w:szCs w:val="20"/>
                <w:lang w:val="en-US"/>
              </w:rPr>
            </w:pPr>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w:t>
            </w:r>
            <w:r w:rsidRPr="00DB07A1">
              <w:rPr>
                <w:spacing w:val="-1"/>
                <w:szCs w:val="20"/>
              </w:rPr>
              <w:lastRenderedPageBreak/>
              <w:t xml:space="preserve">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lastRenderedPageBreak/>
              <w:t>1</w:t>
            </w:r>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lastRenderedPageBreak/>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T.ex. HL7 där refererad information ”har en förklaring” till det hämtade objektet. 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T.ex. Snomed CT SE där refererad information är ”associerad med” hämtad 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r w:rsidRPr="00387BB6">
              <w:rPr>
                <w:rFonts w:eastAsia="Times New Roman"/>
                <w:szCs w:val="20"/>
              </w:rPr>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2.16.840.1.113883.5.1002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r w:rsidRPr="00387BB6">
              <w:rPr>
                <w:szCs w:val="20"/>
              </w:rPr>
              <w:lastRenderedPageBreak/>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604F98"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r w:rsidR="00742CE3" w:rsidRPr="00387BB6">
              <w:rPr>
                <w:rFonts w:ascii="Georgia" w:hAnsi="Georgia"/>
                <w:sz w:val="20"/>
                <w:szCs w:val="20"/>
              </w:rPr>
              <w:t>..</w:t>
            </w:r>
            <w:r w:rsidR="003E1A14">
              <w:rPr>
                <w:rFonts w:ascii="Georgia" w:hAnsi="Georgia"/>
                <w:sz w:val="20"/>
                <w:szCs w:val="20"/>
              </w:rPr>
              <w:t>1</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Den refererade externa informationens 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2814CAA7" w:rsidR="00742CE3" w:rsidRPr="00387BB6" w:rsidRDefault="00323B94" w:rsidP="001F3114">
            <w:pPr>
              <w:rPr>
                <w:szCs w:val="20"/>
              </w:rPr>
            </w:pPr>
            <w:r>
              <w:rPr>
                <w:szCs w:val="20"/>
              </w:rPr>
              <w:t>I</w:t>
            </w:r>
            <w:r w:rsidR="008709EE" w:rsidRPr="00CA103A">
              <w:rPr>
                <w:szCs w:val="20"/>
              </w:rPr>
              <w:t>d som är unikt inom källsystemet som anges av root</w:t>
            </w:r>
            <w:r w:rsidR="008709EE">
              <w:rPr>
                <w:szCs w:val="20"/>
              </w:rPr>
              <w:t>.</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r w:rsidRPr="00387BB6">
              <w:rPr>
                <w:szCs w:val="20"/>
              </w:rPr>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Extension sätts till den HSA-id för aktuell 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CAD4833" w14:textId="77777777" w:rsidR="00B91E0C" w:rsidRDefault="00B91E0C" w:rsidP="00B91E0C">
      <w:pPr>
        <w:pStyle w:val="Heading3"/>
        <w:numPr>
          <w:ilvl w:val="0"/>
          <w:numId w:val="0"/>
        </w:numPr>
        <w:ind w:left="720"/>
      </w:pPr>
      <w:bookmarkStart w:id="163" w:name="_Toc272474478"/>
    </w:p>
    <w:p w14:paraId="5E0C7269" w14:textId="77777777" w:rsidR="00FE05C5" w:rsidRPr="00574AE3" w:rsidRDefault="00FE05C5" w:rsidP="00FE05C5">
      <w:pPr>
        <w:pStyle w:val="Heading3"/>
      </w:pPr>
      <w:bookmarkStart w:id="164" w:name="_Toc277330991"/>
      <w:r w:rsidRPr="00574AE3">
        <w:t>Övriga regler</w:t>
      </w:r>
      <w:bookmarkEnd w:id="163"/>
      <w:bookmarkEnd w:id="164"/>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Heading3"/>
      </w:pPr>
      <w:bookmarkStart w:id="165" w:name="_Toc277330992"/>
      <w:r w:rsidRPr="00574AE3">
        <w:t>Icke funktionella krav</w:t>
      </w:r>
      <w:bookmarkEnd w:id="165"/>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Heading3"/>
      </w:pPr>
      <w:bookmarkStart w:id="166" w:name="_Toc277330993"/>
      <w:r w:rsidRPr="00574AE3">
        <w:lastRenderedPageBreak/>
        <w:t>SLA-krav</w:t>
      </w:r>
      <w:bookmarkEnd w:id="166"/>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2"/>
      <w:footerReference w:type="default" r:id="rId23"/>
      <w:headerReference w:type="first" r:id="rId24"/>
      <w:footerReference w:type="first" r:id="rId25"/>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55F46" w14:textId="77777777" w:rsidR="00E25204" w:rsidRDefault="00E25204" w:rsidP="00C72B17">
      <w:pPr>
        <w:spacing w:line="240" w:lineRule="auto"/>
      </w:pPr>
      <w:r>
        <w:separator/>
      </w:r>
    </w:p>
  </w:endnote>
  <w:endnote w:type="continuationSeparator" w:id="0">
    <w:p w14:paraId="62F094D8" w14:textId="77777777" w:rsidR="00E25204" w:rsidRDefault="00E25204"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E25204" w:rsidRDefault="00E25204"/>
  <w:p w14:paraId="1FC233E8" w14:textId="77777777" w:rsidR="00E25204" w:rsidRDefault="00E25204"/>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E25204" w:rsidRPr="004A7C1C" w14:paraId="3C5A492F" w14:textId="77777777" w:rsidTr="00095A0D">
      <w:trPr>
        <w:trHeight w:val="629"/>
      </w:trPr>
      <w:tc>
        <w:tcPr>
          <w:tcW w:w="1559" w:type="dxa"/>
        </w:tcPr>
        <w:p w14:paraId="784DFED4" w14:textId="77777777" w:rsidR="00E25204" w:rsidRPr="001304B6" w:rsidRDefault="00E2520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E25204" w:rsidRPr="001304B6" w:rsidRDefault="00E2520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E25204" w:rsidRPr="001304B6" w:rsidRDefault="00E2520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E25204" w:rsidRPr="001304B6" w:rsidRDefault="00E2520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E25204" w:rsidRPr="00DB07A1" w:rsidRDefault="00E25204"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E25204" w:rsidRPr="00DB07A1" w:rsidRDefault="00E25204"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E25204" w:rsidRPr="00DB07A1" w:rsidRDefault="00E25204" w:rsidP="00095A0D">
          <w:pPr>
            <w:pStyle w:val="Footer"/>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E25204" w:rsidRPr="001304B6" w:rsidRDefault="00E2520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E25204" w:rsidRPr="001304B6" w:rsidRDefault="00E25204"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E25204" w:rsidRPr="004A7C1C" w:rsidRDefault="00E25204" w:rsidP="001304B6">
          <w:pPr>
            <w:pStyle w:val="Footer"/>
          </w:pPr>
        </w:p>
      </w:tc>
      <w:tc>
        <w:tcPr>
          <w:tcW w:w="709" w:type="dxa"/>
        </w:tcPr>
        <w:p w14:paraId="6E332D35" w14:textId="77777777" w:rsidR="00E25204" w:rsidRPr="004A7C1C" w:rsidRDefault="00E25204"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554868">
            <w:rPr>
              <w:rStyle w:val="PageNumber"/>
              <w:noProof/>
            </w:rPr>
            <w:t>11</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554868">
            <w:rPr>
              <w:rStyle w:val="PageNumber"/>
              <w:noProof/>
            </w:rPr>
            <w:t>64</w:t>
          </w:r>
          <w:r w:rsidRPr="004A7C1C">
            <w:rPr>
              <w:rStyle w:val="PageNumber"/>
            </w:rPr>
            <w:fldChar w:fldCharType="end"/>
          </w:r>
        </w:p>
      </w:tc>
    </w:tr>
  </w:tbl>
  <w:p w14:paraId="6EB65E86" w14:textId="77777777" w:rsidR="00E25204" w:rsidRDefault="00E25204"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E25204" w:rsidRDefault="00E25204">
    <w:pPr>
      <w:pStyle w:val="Footer"/>
    </w:pPr>
  </w:p>
  <w:p w14:paraId="36E0CB75" w14:textId="77777777" w:rsidR="00E25204" w:rsidRDefault="00E25204">
    <w:pPr>
      <w:pStyle w:val="Footer"/>
    </w:pPr>
  </w:p>
  <w:p w14:paraId="68EA24B6" w14:textId="77777777" w:rsidR="00E25204" w:rsidRDefault="00E25204">
    <w:pPr>
      <w:pStyle w:val="Footer"/>
    </w:pPr>
  </w:p>
  <w:p w14:paraId="798F58D1" w14:textId="77777777" w:rsidR="00E25204" w:rsidRDefault="00E25204">
    <w:pPr>
      <w:pStyle w:val="Footer"/>
    </w:pPr>
  </w:p>
  <w:p w14:paraId="0B4F500D" w14:textId="77777777" w:rsidR="00E25204" w:rsidRDefault="00E2520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DC7F0" w14:textId="77777777" w:rsidR="00E25204" w:rsidRDefault="00E25204" w:rsidP="00C72B17">
      <w:pPr>
        <w:spacing w:line="240" w:lineRule="auto"/>
      </w:pPr>
      <w:r>
        <w:separator/>
      </w:r>
    </w:p>
  </w:footnote>
  <w:footnote w:type="continuationSeparator" w:id="0">
    <w:p w14:paraId="0A6D0921" w14:textId="77777777" w:rsidR="00E25204" w:rsidRDefault="00E25204"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E25204" w:rsidRDefault="00E25204"/>
  <w:p w14:paraId="69BC34DE" w14:textId="77777777" w:rsidR="00E25204" w:rsidRDefault="00E25204"/>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E25204" w:rsidRPr="00333716" w14:paraId="38E1EC6E" w14:textId="77777777" w:rsidTr="000A531A">
      <w:trPr>
        <w:trHeight w:hRule="exact" w:val="539"/>
      </w:trPr>
      <w:tc>
        <w:tcPr>
          <w:tcW w:w="3168" w:type="dxa"/>
          <w:tcBorders>
            <w:top w:val="nil"/>
            <w:bottom w:val="nil"/>
          </w:tcBorders>
        </w:tcPr>
        <w:p w14:paraId="74451D16" w14:textId="77777777" w:rsidR="00E25204" w:rsidRPr="00095A0D" w:rsidRDefault="00E25204" w:rsidP="00095A0D">
          <w:pPr>
            <w:pStyle w:val="Footer"/>
            <w:rPr>
              <w:rFonts w:ascii="Arial" w:eastAsia="Times New Roman" w:hAnsi="Arial"/>
              <w:color w:val="00A9A7"/>
              <w:sz w:val="14"/>
              <w:szCs w:val="24"/>
              <w:lang w:eastAsia="en-GB"/>
            </w:rPr>
          </w:pPr>
          <w:bookmarkStart w:id="167" w:name="LDnr1"/>
          <w:bookmarkEnd w:id="167"/>
        </w:p>
        <w:p w14:paraId="1A79B92D" w14:textId="77777777" w:rsidR="00E25204" w:rsidRPr="00095A0D" w:rsidRDefault="00E25204"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E25204" w:rsidRDefault="00E25204"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E25204" w:rsidRDefault="00E25204"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E25204" w:rsidRPr="00095A0D" w:rsidRDefault="00E25204"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E25204" w:rsidRDefault="00E25204"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E25204" w:rsidRPr="00095A0D" w:rsidRDefault="00E25204"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E25204" w:rsidRPr="00095A0D" w:rsidRDefault="00E25204"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E25204" w:rsidRPr="000A531A" w:rsidRDefault="00E25204"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554868">
            <w:rPr>
              <w:rFonts w:ascii="Arial" w:eastAsia="Times New Roman" w:hAnsi="Arial"/>
              <w:noProof/>
              <w:color w:val="00A9A7"/>
              <w:sz w:val="14"/>
              <w:szCs w:val="24"/>
              <w:lang w:eastAsia="en-GB"/>
            </w:rPr>
            <w:t>15/12/14 16:34</w:t>
          </w:r>
          <w:r>
            <w:rPr>
              <w:rFonts w:ascii="Arial" w:eastAsia="Times New Roman" w:hAnsi="Arial"/>
              <w:color w:val="00A9A7"/>
              <w:sz w:val="14"/>
              <w:szCs w:val="24"/>
              <w:lang w:eastAsia="en-GB"/>
            </w:rPr>
            <w:fldChar w:fldCharType="end"/>
          </w:r>
        </w:p>
      </w:tc>
    </w:tr>
    <w:tr w:rsidR="00E25204"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E25204" w:rsidRPr="00095A0D" w:rsidRDefault="00E25204"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E25204" w:rsidRPr="00095A0D" w:rsidRDefault="00E25204" w:rsidP="00095A0D">
          <w:pPr>
            <w:pStyle w:val="Footer"/>
            <w:rPr>
              <w:rFonts w:ascii="Arial" w:eastAsia="Times New Roman" w:hAnsi="Arial"/>
              <w:color w:val="00A9A7"/>
              <w:sz w:val="14"/>
              <w:szCs w:val="24"/>
              <w:lang w:eastAsia="en-GB"/>
            </w:rPr>
          </w:pPr>
        </w:p>
      </w:tc>
    </w:tr>
  </w:tbl>
  <w:p w14:paraId="2AC110CF" w14:textId="77777777" w:rsidR="00E25204" w:rsidRDefault="00E25204" w:rsidP="008303EF">
    <w:pPr>
      <w:tabs>
        <w:tab w:val="left" w:pos="6237"/>
      </w:tabs>
    </w:pPr>
    <w:r>
      <w:t xml:space="preserve"> </w:t>
    </w:r>
    <w:bookmarkStart w:id="168" w:name="Dnr1"/>
    <w:bookmarkEnd w:id="168"/>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E25204" w:rsidRDefault="00E25204" w:rsidP="00D774BC">
    <w:pPr>
      <w:tabs>
        <w:tab w:val="left" w:pos="6237"/>
      </w:tabs>
    </w:pPr>
  </w:p>
  <w:p w14:paraId="51103E17" w14:textId="77777777" w:rsidR="00E25204" w:rsidRDefault="00E25204" w:rsidP="00D774BC">
    <w:pPr>
      <w:tabs>
        <w:tab w:val="left" w:pos="6237"/>
      </w:tabs>
    </w:pPr>
  </w:p>
  <w:p w14:paraId="772AE06E" w14:textId="77777777" w:rsidR="00E25204" w:rsidRDefault="00E25204" w:rsidP="00D774BC">
    <w:pPr>
      <w:tabs>
        <w:tab w:val="left" w:pos="6237"/>
      </w:tabs>
    </w:pPr>
  </w:p>
  <w:p w14:paraId="42F0C144" w14:textId="77777777" w:rsidR="00E25204" w:rsidRDefault="00E25204"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69" w:name="LDnr"/>
    <w:bookmarkEnd w:id="169"/>
    <w:r>
      <w:t xml:space="preserve"> </w:t>
    </w:r>
    <w:bookmarkStart w:id="170" w:name="Dnr"/>
    <w:bookmarkEnd w:id="170"/>
  </w:p>
  <w:tbl>
    <w:tblPr>
      <w:tblW w:w="9180" w:type="dxa"/>
      <w:tblLayout w:type="fixed"/>
      <w:tblLook w:val="04A0" w:firstRow="1" w:lastRow="0" w:firstColumn="1" w:lastColumn="0" w:noHBand="0" w:noVBand="1"/>
    </w:tblPr>
    <w:tblGrid>
      <w:gridCol w:w="956"/>
      <w:gridCol w:w="1199"/>
      <w:gridCol w:w="4049"/>
      <w:gridCol w:w="2976"/>
    </w:tblGrid>
    <w:tr w:rsidR="00E25204" w:rsidRPr="0024387D" w14:paraId="6E3EED84" w14:textId="77777777" w:rsidTr="00364AE6">
      <w:tc>
        <w:tcPr>
          <w:tcW w:w="2155" w:type="dxa"/>
          <w:gridSpan w:val="2"/>
        </w:tcPr>
        <w:p w14:paraId="2933175C" w14:textId="77777777" w:rsidR="00E25204" w:rsidRPr="0024387D" w:rsidRDefault="00E25204" w:rsidP="002A2120">
          <w:pPr>
            <w:pStyle w:val="Header"/>
            <w:rPr>
              <w:rFonts w:cs="Georgia"/>
              <w:sz w:val="12"/>
              <w:szCs w:val="12"/>
            </w:rPr>
          </w:pPr>
        </w:p>
      </w:tc>
      <w:tc>
        <w:tcPr>
          <w:tcW w:w="4049" w:type="dxa"/>
        </w:tcPr>
        <w:p w14:paraId="2813ED1B" w14:textId="77777777" w:rsidR="00E25204" w:rsidRPr="0024387D" w:rsidRDefault="00E25204" w:rsidP="00DE4030">
          <w:pPr>
            <w:pStyle w:val="Header"/>
            <w:rPr>
              <w:rFonts w:cs="Georgia"/>
              <w:sz w:val="14"/>
              <w:szCs w:val="14"/>
            </w:rPr>
          </w:pPr>
        </w:p>
      </w:tc>
      <w:tc>
        <w:tcPr>
          <w:tcW w:w="2976" w:type="dxa"/>
        </w:tcPr>
        <w:p w14:paraId="1F7BDFA1" w14:textId="77777777" w:rsidR="00E25204" w:rsidRDefault="00E25204" w:rsidP="00DE4030">
          <w:r>
            <w:t xml:space="preserve"> </w:t>
          </w:r>
          <w:bookmarkStart w:id="171" w:name="slask"/>
          <w:bookmarkStart w:id="172" w:name="Addressee"/>
          <w:bookmarkEnd w:id="171"/>
          <w:bookmarkEnd w:id="172"/>
        </w:p>
      </w:tc>
    </w:tr>
    <w:tr w:rsidR="00E25204" w:rsidRPr="00F456CC" w14:paraId="7817C09A" w14:textId="77777777" w:rsidTr="00364AE6">
      <w:tc>
        <w:tcPr>
          <w:tcW w:w="956" w:type="dxa"/>
          <w:tcBorders>
            <w:right w:val="single" w:sz="4" w:space="0" w:color="auto"/>
          </w:tcBorders>
        </w:tcPr>
        <w:p w14:paraId="7F2ACC79" w14:textId="77777777" w:rsidR="00E25204" w:rsidRPr="00F456CC" w:rsidRDefault="00E25204" w:rsidP="00025527">
          <w:pPr>
            <w:pStyle w:val="Header"/>
            <w:rPr>
              <w:rFonts w:cs="Georgia"/>
              <w:sz w:val="12"/>
              <w:szCs w:val="12"/>
            </w:rPr>
          </w:pPr>
        </w:p>
      </w:tc>
      <w:tc>
        <w:tcPr>
          <w:tcW w:w="1199" w:type="dxa"/>
          <w:tcBorders>
            <w:left w:val="single" w:sz="4" w:space="0" w:color="auto"/>
          </w:tcBorders>
        </w:tcPr>
        <w:p w14:paraId="27F330F9" w14:textId="77777777" w:rsidR="00E25204" w:rsidRPr="00F456CC" w:rsidRDefault="00E25204" w:rsidP="00DE4030">
          <w:pPr>
            <w:pStyle w:val="Header"/>
            <w:rPr>
              <w:rFonts w:cs="Georgia"/>
              <w:sz w:val="12"/>
              <w:szCs w:val="12"/>
            </w:rPr>
          </w:pPr>
        </w:p>
      </w:tc>
      <w:tc>
        <w:tcPr>
          <w:tcW w:w="4049" w:type="dxa"/>
        </w:tcPr>
        <w:p w14:paraId="37AA9367" w14:textId="77777777" w:rsidR="00E25204" w:rsidRPr="002C11AF" w:rsidRDefault="00E25204" w:rsidP="00DE4030">
          <w:pPr>
            <w:pStyle w:val="Header"/>
            <w:rPr>
              <w:rFonts w:cs="Georgia"/>
              <w:sz w:val="12"/>
              <w:szCs w:val="12"/>
            </w:rPr>
          </w:pPr>
        </w:p>
      </w:tc>
      <w:tc>
        <w:tcPr>
          <w:tcW w:w="2976" w:type="dxa"/>
        </w:tcPr>
        <w:p w14:paraId="25E5B32E" w14:textId="77777777" w:rsidR="00E25204" w:rsidRPr="002C11AF" w:rsidRDefault="00E25204" w:rsidP="00DE4030">
          <w:pPr>
            <w:pStyle w:val="Header"/>
            <w:rPr>
              <w:rFonts w:cs="Georgia"/>
              <w:sz w:val="12"/>
              <w:szCs w:val="12"/>
            </w:rPr>
          </w:pPr>
        </w:p>
      </w:tc>
    </w:tr>
  </w:tbl>
  <w:p w14:paraId="4244CC6E" w14:textId="77777777" w:rsidR="00E25204" w:rsidRPr="003755FD" w:rsidRDefault="00E25204" w:rsidP="008866A6">
    <w:bookmarkStart w:id="173" w:name="Radera2"/>
    <w:bookmarkEnd w:id="173"/>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06BC5"/>
    <w:rsid w:val="00013301"/>
    <w:rsid w:val="000148FE"/>
    <w:rsid w:val="0001564D"/>
    <w:rsid w:val="00025527"/>
    <w:rsid w:val="00025EEC"/>
    <w:rsid w:val="000308E4"/>
    <w:rsid w:val="00036FF1"/>
    <w:rsid w:val="0004686B"/>
    <w:rsid w:val="00047408"/>
    <w:rsid w:val="00047E25"/>
    <w:rsid w:val="000512A9"/>
    <w:rsid w:val="00053977"/>
    <w:rsid w:val="00065EBB"/>
    <w:rsid w:val="00067C57"/>
    <w:rsid w:val="00067F1B"/>
    <w:rsid w:val="0008100A"/>
    <w:rsid w:val="000844ED"/>
    <w:rsid w:val="000954B2"/>
    <w:rsid w:val="00095A0D"/>
    <w:rsid w:val="000975D2"/>
    <w:rsid w:val="000A531A"/>
    <w:rsid w:val="000A69BD"/>
    <w:rsid w:val="000B1098"/>
    <w:rsid w:val="000B5FB0"/>
    <w:rsid w:val="000C1ACF"/>
    <w:rsid w:val="000C2908"/>
    <w:rsid w:val="000C2A22"/>
    <w:rsid w:val="000C776C"/>
    <w:rsid w:val="000D4323"/>
    <w:rsid w:val="000D4E05"/>
    <w:rsid w:val="000D685C"/>
    <w:rsid w:val="000E020A"/>
    <w:rsid w:val="000E190F"/>
    <w:rsid w:val="000F72A4"/>
    <w:rsid w:val="00100B52"/>
    <w:rsid w:val="00116504"/>
    <w:rsid w:val="001233FB"/>
    <w:rsid w:val="001304B6"/>
    <w:rsid w:val="00147C6A"/>
    <w:rsid w:val="001502F9"/>
    <w:rsid w:val="00160052"/>
    <w:rsid w:val="0016591B"/>
    <w:rsid w:val="001714C5"/>
    <w:rsid w:val="001752B9"/>
    <w:rsid w:val="00183401"/>
    <w:rsid w:val="00184750"/>
    <w:rsid w:val="00185DA4"/>
    <w:rsid w:val="00191B2C"/>
    <w:rsid w:val="001A7071"/>
    <w:rsid w:val="001B0CB3"/>
    <w:rsid w:val="001B2C00"/>
    <w:rsid w:val="001C0272"/>
    <w:rsid w:val="001C046C"/>
    <w:rsid w:val="001C1E6E"/>
    <w:rsid w:val="001D5338"/>
    <w:rsid w:val="001F228F"/>
    <w:rsid w:val="001F3085"/>
    <w:rsid w:val="001F3114"/>
    <w:rsid w:val="002047F2"/>
    <w:rsid w:val="00212825"/>
    <w:rsid w:val="00224476"/>
    <w:rsid w:val="00226F03"/>
    <w:rsid w:val="002312D1"/>
    <w:rsid w:val="00235AB5"/>
    <w:rsid w:val="0024387D"/>
    <w:rsid w:val="00245E26"/>
    <w:rsid w:val="00246426"/>
    <w:rsid w:val="00252E5D"/>
    <w:rsid w:val="00267208"/>
    <w:rsid w:val="0027136F"/>
    <w:rsid w:val="00277ADB"/>
    <w:rsid w:val="002844B2"/>
    <w:rsid w:val="002864F3"/>
    <w:rsid w:val="0028759B"/>
    <w:rsid w:val="0029087A"/>
    <w:rsid w:val="002A2120"/>
    <w:rsid w:val="002A59E4"/>
    <w:rsid w:val="002A77D2"/>
    <w:rsid w:val="002B6380"/>
    <w:rsid w:val="002C11AF"/>
    <w:rsid w:val="002D5B10"/>
    <w:rsid w:val="002D60F3"/>
    <w:rsid w:val="002E01E7"/>
    <w:rsid w:val="002E6348"/>
    <w:rsid w:val="002F1641"/>
    <w:rsid w:val="002F63E1"/>
    <w:rsid w:val="002F7E28"/>
    <w:rsid w:val="0030710D"/>
    <w:rsid w:val="00322A41"/>
    <w:rsid w:val="00323B94"/>
    <w:rsid w:val="00325EBF"/>
    <w:rsid w:val="0034679C"/>
    <w:rsid w:val="0036048B"/>
    <w:rsid w:val="00362731"/>
    <w:rsid w:val="003638EE"/>
    <w:rsid w:val="00364AE6"/>
    <w:rsid w:val="00364D31"/>
    <w:rsid w:val="0036605C"/>
    <w:rsid w:val="003755FD"/>
    <w:rsid w:val="00390030"/>
    <w:rsid w:val="0039481C"/>
    <w:rsid w:val="00394F76"/>
    <w:rsid w:val="003975B7"/>
    <w:rsid w:val="003A1F89"/>
    <w:rsid w:val="003A54C6"/>
    <w:rsid w:val="003C1126"/>
    <w:rsid w:val="003C2D14"/>
    <w:rsid w:val="003D21E1"/>
    <w:rsid w:val="003D6708"/>
    <w:rsid w:val="003E1A14"/>
    <w:rsid w:val="003F03D1"/>
    <w:rsid w:val="003F17D8"/>
    <w:rsid w:val="003F1EF3"/>
    <w:rsid w:val="003F5F5D"/>
    <w:rsid w:val="00403042"/>
    <w:rsid w:val="004047FD"/>
    <w:rsid w:val="00405057"/>
    <w:rsid w:val="0041465B"/>
    <w:rsid w:val="00415214"/>
    <w:rsid w:val="00415791"/>
    <w:rsid w:val="004375C9"/>
    <w:rsid w:val="00437808"/>
    <w:rsid w:val="004433BE"/>
    <w:rsid w:val="00444C74"/>
    <w:rsid w:val="00446832"/>
    <w:rsid w:val="00460BEE"/>
    <w:rsid w:val="0047051B"/>
    <w:rsid w:val="00482B99"/>
    <w:rsid w:val="00491FA2"/>
    <w:rsid w:val="00493918"/>
    <w:rsid w:val="0049416E"/>
    <w:rsid w:val="004A5E17"/>
    <w:rsid w:val="004B0B17"/>
    <w:rsid w:val="004B347C"/>
    <w:rsid w:val="004C2C46"/>
    <w:rsid w:val="004C349F"/>
    <w:rsid w:val="004E1130"/>
    <w:rsid w:val="004E2677"/>
    <w:rsid w:val="004F2686"/>
    <w:rsid w:val="004F39E1"/>
    <w:rsid w:val="00510E10"/>
    <w:rsid w:val="00511EF3"/>
    <w:rsid w:val="005150DA"/>
    <w:rsid w:val="00520999"/>
    <w:rsid w:val="00520DAA"/>
    <w:rsid w:val="00522C17"/>
    <w:rsid w:val="00525CF4"/>
    <w:rsid w:val="00532B1C"/>
    <w:rsid w:val="0053729A"/>
    <w:rsid w:val="005408F3"/>
    <w:rsid w:val="005418DB"/>
    <w:rsid w:val="005477ED"/>
    <w:rsid w:val="005521B0"/>
    <w:rsid w:val="00554868"/>
    <w:rsid w:val="00557914"/>
    <w:rsid w:val="00557C45"/>
    <w:rsid w:val="0056497A"/>
    <w:rsid w:val="00566ACF"/>
    <w:rsid w:val="0057032F"/>
    <w:rsid w:val="0059544B"/>
    <w:rsid w:val="005957FC"/>
    <w:rsid w:val="005A0069"/>
    <w:rsid w:val="005A11F9"/>
    <w:rsid w:val="005A2DFC"/>
    <w:rsid w:val="005A6077"/>
    <w:rsid w:val="005A6380"/>
    <w:rsid w:val="005B2194"/>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1F04"/>
    <w:rsid w:val="00633EAD"/>
    <w:rsid w:val="00640529"/>
    <w:rsid w:val="00641A3D"/>
    <w:rsid w:val="00646530"/>
    <w:rsid w:val="00650709"/>
    <w:rsid w:val="00652547"/>
    <w:rsid w:val="00652C5D"/>
    <w:rsid w:val="00653081"/>
    <w:rsid w:val="00661EE5"/>
    <w:rsid w:val="00661F2C"/>
    <w:rsid w:val="006648CB"/>
    <w:rsid w:val="006744C3"/>
    <w:rsid w:val="00680827"/>
    <w:rsid w:val="00686189"/>
    <w:rsid w:val="0069359C"/>
    <w:rsid w:val="00693FE6"/>
    <w:rsid w:val="0069523E"/>
    <w:rsid w:val="006A4A7F"/>
    <w:rsid w:val="006A4E14"/>
    <w:rsid w:val="006E7C71"/>
    <w:rsid w:val="006F1D5F"/>
    <w:rsid w:val="00702469"/>
    <w:rsid w:val="00702AFD"/>
    <w:rsid w:val="00707704"/>
    <w:rsid w:val="00714301"/>
    <w:rsid w:val="0072035C"/>
    <w:rsid w:val="007231DB"/>
    <w:rsid w:val="00727057"/>
    <w:rsid w:val="007306AD"/>
    <w:rsid w:val="00742CE3"/>
    <w:rsid w:val="007443B1"/>
    <w:rsid w:val="00766F25"/>
    <w:rsid w:val="00777179"/>
    <w:rsid w:val="007804CB"/>
    <w:rsid w:val="00784B76"/>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6A07"/>
    <w:rsid w:val="007E7B15"/>
    <w:rsid w:val="007F0F3A"/>
    <w:rsid w:val="007F77E0"/>
    <w:rsid w:val="00805333"/>
    <w:rsid w:val="00817886"/>
    <w:rsid w:val="008303EF"/>
    <w:rsid w:val="00832F02"/>
    <w:rsid w:val="008409C3"/>
    <w:rsid w:val="00843310"/>
    <w:rsid w:val="00844977"/>
    <w:rsid w:val="008465AF"/>
    <w:rsid w:val="008574CF"/>
    <w:rsid w:val="00862D24"/>
    <w:rsid w:val="00864099"/>
    <w:rsid w:val="008648C8"/>
    <w:rsid w:val="008679E8"/>
    <w:rsid w:val="008709EE"/>
    <w:rsid w:val="00872F1F"/>
    <w:rsid w:val="008866A6"/>
    <w:rsid w:val="00892362"/>
    <w:rsid w:val="008962E0"/>
    <w:rsid w:val="008977F7"/>
    <w:rsid w:val="008A35AD"/>
    <w:rsid w:val="008B23F2"/>
    <w:rsid w:val="008B34A4"/>
    <w:rsid w:val="008C04A2"/>
    <w:rsid w:val="008C400C"/>
    <w:rsid w:val="008C7C3E"/>
    <w:rsid w:val="008D7540"/>
    <w:rsid w:val="008D797D"/>
    <w:rsid w:val="008E73EF"/>
    <w:rsid w:val="008F38AA"/>
    <w:rsid w:val="008F6ADA"/>
    <w:rsid w:val="009036DE"/>
    <w:rsid w:val="00905C4E"/>
    <w:rsid w:val="00917AF8"/>
    <w:rsid w:val="00932134"/>
    <w:rsid w:val="00932401"/>
    <w:rsid w:val="00934280"/>
    <w:rsid w:val="00934DF5"/>
    <w:rsid w:val="00940AE3"/>
    <w:rsid w:val="0094134A"/>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5138"/>
    <w:rsid w:val="00A462B3"/>
    <w:rsid w:val="00A46767"/>
    <w:rsid w:val="00A50E40"/>
    <w:rsid w:val="00A7347F"/>
    <w:rsid w:val="00A75780"/>
    <w:rsid w:val="00A80E12"/>
    <w:rsid w:val="00A81BE1"/>
    <w:rsid w:val="00A8201D"/>
    <w:rsid w:val="00A87163"/>
    <w:rsid w:val="00A8749F"/>
    <w:rsid w:val="00AA3E23"/>
    <w:rsid w:val="00AA4CCB"/>
    <w:rsid w:val="00AB63BF"/>
    <w:rsid w:val="00AD557F"/>
    <w:rsid w:val="00AD6D79"/>
    <w:rsid w:val="00AD7413"/>
    <w:rsid w:val="00AE6492"/>
    <w:rsid w:val="00AF1559"/>
    <w:rsid w:val="00AF3B49"/>
    <w:rsid w:val="00AF7B2A"/>
    <w:rsid w:val="00B10EEB"/>
    <w:rsid w:val="00B12089"/>
    <w:rsid w:val="00B1310A"/>
    <w:rsid w:val="00B14DBA"/>
    <w:rsid w:val="00B17DBF"/>
    <w:rsid w:val="00B212A3"/>
    <w:rsid w:val="00B34900"/>
    <w:rsid w:val="00B4454A"/>
    <w:rsid w:val="00B6227B"/>
    <w:rsid w:val="00B6555F"/>
    <w:rsid w:val="00B66585"/>
    <w:rsid w:val="00B72189"/>
    <w:rsid w:val="00B77D5E"/>
    <w:rsid w:val="00B84E62"/>
    <w:rsid w:val="00B86215"/>
    <w:rsid w:val="00B90A42"/>
    <w:rsid w:val="00B91E0C"/>
    <w:rsid w:val="00BB02BA"/>
    <w:rsid w:val="00BB0690"/>
    <w:rsid w:val="00BD005B"/>
    <w:rsid w:val="00BD3476"/>
    <w:rsid w:val="00BD365D"/>
    <w:rsid w:val="00BD6310"/>
    <w:rsid w:val="00BD68EB"/>
    <w:rsid w:val="00BD6C49"/>
    <w:rsid w:val="00BE01BB"/>
    <w:rsid w:val="00BE08FB"/>
    <w:rsid w:val="00C00D40"/>
    <w:rsid w:val="00C04B41"/>
    <w:rsid w:val="00C077FE"/>
    <w:rsid w:val="00C10D6D"/>
    <w:rsid w:val="00C1118F"/>
    <w:rsid w:val="00C14894"/>
    <w:rsid w:val="00C14D25"/>
    <w:rsid w:val="00C169F2"/>
    <w:rsid w:val="00C20DBF"/>
    <w:rsid w:val="00C26EAC"/>
    <w:rsid w:val="00C375AB"/>
    <w:rsid w:val="00C422AD"/>
    <w:rsid w:val="00C427B8"/>
    <w:rsid w:val="00C45093"/>
    <w:rsid w:val="00C52D77"/>
    <w:rsid w:val="00C5331E"/>
    <w:rsid w:val="00C54788"/>
    <w:rsid w:val="00C66377"/>
    <w:rsid w:val="00C71635"/>
    <w:rsid w:val="00C72B17"/>
    <w:rsid w:val="00C72FDC"/>
    <w:rsid w:val="00C875DE"/>
    <w:rsid w:val="00C9798A"/>
    <w:rsid w:val="00CA6970"/>
    <w:rsid w:val="00CB528E"/>
    <w:rsid w:val="00CC270E"/>
    <w:rsid w:val="00CC350C"/>
    <w:rsid w:val="00CC5E9B"/>
    <w:rsid w:val="00CC7016"/>
    <w:rsid w:val="00CC70DA"/>
    <w:rsid w:val="00CC7278"/>
    <w:rsid w:val="00CE0FA6"/>
    <w:rsid w:val="00CE1031"/>
    <w:rsid w:val="00CE7DFC"/>
    <w:rsid w:val="00CF2C6C"/>
    <w:rsid w:val="00CF4460"/>
    <w:rsid w:val="00CF47A0"/>
    <w:rsid w:val="00D037DF"/>
    <w:rsid w:val="00D21C11"/>
    <w:rsid w:val="00D31D6B"/>
    <w:rsid w:val="00D523F9"/>
    <w:rsid w:val="00D53A9A"/>
    <w:rsid w:val="00D572F6"/>
    <w:rsid w:val="00D720D4"/>
    <w:rsid w:val="00D774BC"/>
    <w:rsid w:val="00D850DB"/>
    <w:rsid w:val="00D86C34"/>
    <w:rsid w:val="00D91240"/>
    <w:rsid w:val="00D93512"/>
    <w:rsid w:val="00D95077"/>
    <w:rsid w:val="00DA051D"/>
    <w:rsid w:val="00DA0CD3"/>
    <w:rsid w:val="00DA1759"/>
    <w:rsid w:val="00DA5D2D"/>
    <w:rsid w:val="00DB07A1"/>
    <w:rsid w:val="00DB56E2"/>
    <w:rsid w:val="00DC3968"/>
    <w:rsid w:val="00DE4030"/>
    <w:rsid w:val="00DF1833"/>
    <w:rsid w:val="00DF28C3"/>
    <w:rsid w:val="00E1012B"/>
    <w:rsid w:val="00E127E3"/>
    <w:rsid w:val="00E12C4A"/>
    <w:rsid w:val="00E1501B"/>
    <w:rsid w:val="00E153AD"/>
    <w:rsid w:val="00E15B86"/>
    <w:rsid w:val="00E2294E"/>
    <w:rsid w:val="00E25204"/>
    <w:rsid w:val="00E2669E"/>
    <w:rsid w:val="00E4171B"/>
    <w:rsid w:val="00E467A3"/>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C5E47"/>
    <w:rsid w:val="00ED2820"/>
    <w:rsid w:val="00ED3446"/>
    <w:rsid w:val="00ED73D2"/>
    <w:rsid w:val="00EE04DB"/>
    <w:rsid w:val="00EE0737"/>
    <w:rsid w:val="00EE64E3"/>
    <w:rsid w:val="00EE7FE7"/>
    <w:rsid w:val="00EF6F84"/>
    <w:rsid w:val="00EF7328"/>
    <w:rsid w:val="00F03056"/>
    <w:rsid w:val="00F047B6"/>
    <w:rsid w:val="00F065C6"/>
    <w:rsid w:val="00F07598"/>
    <w:rsid w:val="00F16786"/>
    <w:rsid w:val="00F20835"/>
    <w:rsid w:val="00F25F5B"/>
    <w:rsid w:val="00F34EBF"/>
    <w:rsid w:val="00F35278"/>
    <w:rsid w:val="00F43A61"/>
    <w:rsid w:val="00F456CC"/>
    <w:rsid w:val="00F46893"/>
    <w:rsid w:val="00F85F1F"/>
    <w:rsid w:val="00F86C6C"/>
    <w:rsid w:val="00F86D85"/>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 w:type="paragraph" w:styleId="DocumentMap">
    <w:name w:val="Document Map"/>
    <w:basedOn w:val="Normal"/>
    <w:link w:val="DocumentMapChar"/>
    <w:uiPriority w:val="99"/>
    <w:semiHidden/>
    <w:unhideWhenUsed/>
    <w:rsid w:val="00554868"/>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54868"/>
    <w:rPr>
      <w:rFonts w:ascii="Lucida Grande" w:hAnsi="Lucida Grande" w:cs="Lucida Grande"/>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 w:type="paragraph" w:styleId="DocumentMap">
    <w:name w:val="Document Map"/>
    <w:basedOn w:val="Normal"/>
    <w:link w:val="DocumentMapChar"/>
    <w:uiPriority w:val="99"/>
    <w:semiHidden/>
    <w:unhideWhenUsed/>
    <w:rsid w:val="00554868"/>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54868"/>
    <w:rPr>
      <w:rFonts w:ascii="Lucida Grande" w:hAnsi="Lucida Grande" w:cs="Lucida Grande"/>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92839">
      <w:bodyDiv w:val="1"/>
      <w:marLeft w:val="0"/>
      <w:marRight w:val="0"/>
      <w:marTop w:val="0"/>
      <w:marBottom w:val="0"/>
      <w:divBdr>
        <w:top w:val="none" w:sz="0" w:space="0" w:color="auto"/>
        <w:left w:val="none" w:sz="0" w:space="0" w:color="auto"/>
        <w:bottom w:val="none" w:sz="0" w:space="0" w:color="auto"/>
        <w:right w:val="none" w:sz="0" w:space="0" w:color="auto"/>
      </w:divBdr>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3966">
      <w:bodyDiv w:val="1"/>
      <w:marLeft w:val="0"/>
      <w:marRight w:val="0"/>
      <w:marTop w:val="0"/>
      <w:marBottom w:val="0"/>
      <w:divBdr>
        <w:top w:val="none" w:sz="0" w:space="0" w:color="auto"/>
        <w:left w:val="none" w:sz="0" w:space="0" w:color="auto"/>
        <w:bottom w:val="none" w:sz="0" w:space="0" w:color="auto"/>
        <w:right w:val="none" w:sz="0" w:space="0" w:color="auto"/>
      </w:divBdr>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93372">
      <w:bodyDiv w:val="1"/>
      <w:marLeft w:val="0"/>
      <w:marRight w:val="0"/>
      <w:marTop w:val="0"/>
      <w:marBottom w:val="0"/>
      <w:divBdr>
        <w:top w:val="none" w:sz="0" w:space="0" w:color="auto"/>
        <w:left w:val="none" w:sz="0" w:space="0" w:color="auto"/>
        <w:bottom w:val="none" w:sz="0" w:space="0" w:color="auto"/>
        <w:right w:val="none" w:sz="0" w:space="0" w:color="auto"/>
      </w:divBdr>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4A2A5A-6B76-E14D-A8F0-6A68E1CB9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1893</TotalTime>
  <Pages>64</Pages>
  <Words>13392</Words>
  <Characters>76340</Characters>
  <Application>Microsoft Macintosh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clinicalprocess_logistics_logistics</vt:lpstr>
    </vt:vector>
  </TitlesOfParts>
  <Manager/>
  <Company>Inera AB</Company>
  <LinksUpToDate>false</LinksUpToDate>
  <CharactersWithSpaces>89553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clinicalprocess_logistics_logistics</dc:title>
  <dc:subject>Arkitektur</dc:subject>
  <dc:creator>Inera AR</dc:creator>
  <cp:keywords>TKB, Arkitektur, tjänstekontrakt, Vård- och omsorgskontakt, vårdkontakt</cp:keywords>
  <dc:description/>
  <cp:lastModifiedBy>Khaled Daham</cp:lastModifiedBy>
  <cp:revision>125</cp:revision>
  <dcterms:created xsi:type="dcterms:W3CDTF">2014-08-29T10:37:00Z</dcterms:created>
  <dcterms:modified xsi:type="dcterms:W3CDTF">2014-12-15T15:35:00Z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resurssamordning</vt:lpwstr>
  </property>
  <property fmtid="{D5CDD505-2E9C-101B-9397-08002B2CF9AE}" pid="4" name="domain_2">
    <vt:lpwstr>logistics2</vt:lpwstr>
  </property>
  <property fmtid="{D5CDD505-2E9C-101B-9397-08002B2CF9AE}" pid="5" name="domain_1">
    <vt:lpwstr>clinicalprocess</vt:lpwstr>
  </property>
  <property fmtid="{D5CDD505-2E9C-101B-9397-08002B2CF9AE}" pid="6" name="svenamn">
    <vt:lpwstr>operativt processtöd:samordna  resurser över verksamhetsstrukturer: logistik</vt:lpwstr>
  </property>
  <property fmtid="{D5CDD505-2E9C-101B-9397-08002B2CF9AE}" pid="7" name="datumpubliserad">
    <vt:lpwstr>2014-11-14</vt:lpwstr>
  </property>
  <property fmtid="{D5CDD505-2E9C-101B-9397-08002B2CF9AE}" pid="8" name="domain_3">
    <vt:lpwstr>logistics</vt:lpwstr>
  </property>
  <property fmtid="{D5CDD505-2E9C-101B-9397-08002B2CF9AE}" pid="9" name="version">
    <vt:lpwstr>3.0</vt:lpwstr>
  </property>
</Properties>
</file>