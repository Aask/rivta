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0272E476" w14:textId="53A2CF59" w:rsidR="004C489F" w:rsidRDefault="006E6DB1" w:rsidP="004C489F">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BA5402" w:rsidRPr="00BA5402">
        <w:rPr>
          <w:color w:val="76923C" w:themeColor="accent3" w:themeShade="BF"/>
          <w:sz w:val="48"/>
          <w:szCs w:val="48"/>
        </w:rPr>
        <w:t xml:space="preserve"> </w:t>
      </w:r>
      <w:r w:rsidR="004C489F">
        <w:fldChar w:fldCharType="begin"/>
      </w:r>
      <w:r w:rsidR="004C489F">
        <w:instrText xml:space="preserve"> TITLE   \* MERGEFORMAT </w:instrText>
      </w:r>
      <w:r w:rsidR="004C489F">
        <w:fldChar w:fldCharType="separate"/>
      </w:r>
      <w:r w:rsidR="004C489F" w:rsidRPr="002D631E">
        <w:rPr>
          <w:color w:val="76923C" w:themeColor="accent3" w:themeShade="BF"/>
          <w:sz w:val="48"/>
          <w:szCs w:val="48"/>
        </w:rPr>
        <w:t>Tjänstekontraktsbeskrivning -</w:t>
      </w:r>
    </w:p>
    <w:p w14:paraId="0CB33FCA" w14:textId="48F45613" w:rsidR="004C489F" w:rsidRDefault="003169F0" w:rsidP="004C489F">
      <w:pPr>
        <w:tabs>
          <w:tab w:val="left" w:pos="2552"/>
        </w:tabs>
        <w:spacing w:line="240" w:lineRule="auto"/>
        <w:jc w:val="center"/>
        <w:rPr>
          <w:sz w:val="48"/>
          <w:szCs w:val="48"/>
        </w:rPr>
      </w:pPr>
      <w:r>
        <w:rPr>
          <w:color w:val="76923C" w:themeColor="accent3" w:themeShade="BF"/>
          <w:sz w:val="48"/>
          <w:szCs w:val="48"/>
        </w:rPr>
        <w:t>clinicalprocess:logistics:logistics</w:t>
      </w:r>
      <w:r w:rsidR="004C489F">
        <w:rPr>
          <w:color w:val="76923C" w:themeColor="accent3" w:themeShade="BF"/>
          <w:sz w:val="48"/>
          <w:szCs w:val="48"/>
        </w:rPr>
        <w:fldChar w:fldCharType="end"/>
      </w:r>
    </w:p>
    <w:p w14:paraId="63063284" w14:textId="6230BA96" w:rsidR="00F25F5B" w:rsidRDefault="006E6DB1" w:rsidP="00F25F5B">
      <w:pPr>
        <w:tabs>
          <w:tab w:val="left" w:pos="2552"/>
        </w:tabs>
        <w:spacing w:line="240" w:lineRule="auto"/>
        <w:jc w:val="center"/>
        <w:rPr>
          <w:sz w:val="48"/>
          <w:szCs w:val="48"/>
        </w:rPr>
      </w:pPr>
      <w:r>
        <w:rPr>
          <w:color w:val="76923C" w:themeColor="accent3" w:themeShade="BF"/>
          <w:sz w:val="48"/>
          <w:szCs w:val="48"/>
        </w:rPr>
        <w:fldChar w:fldCharType="end"/>
      </w:r>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3BCD06CC" w:rsidR="002D631E" w:rsidRDefault="002D631E" w:rsidP="00F25F5B">
      <w:pPr>
        <w:tabs>
          <w:tab w:val="left" w:pos="2552"/>
        </w:tabs>
        <w:spacing w:line="240" w:lineRule="auto"/>
        <w:jc w:val="center"/>
        <w:rPr>
          <w:sz w:val="32"/>
          <w:szCs w:val="32"/>
        </w:rPr>
      </w:pPr>
      <w:r>
        <w:rPr>
          <w:sz w:val="32"/>
          <w:szCs w:val="32"/>
        </w:rPr>
        <w:t xml:space="preserve">Version </w:t>
      </w:r>
      <w:r w:rsidR="009A5D11">
        <w:rPr>
          <w:sz w:val="32"/>
          <w:szCs w:val="32"/>
        </w:rPr>
        <w:t>3.0</w:t>
      </w:r>
      <w:r w:rsidR="00BF3709">
        <w:rPr>
          <w:sz w:val="32"/>
          <w:szCs w:val="32"/>
        </w:rPr>
        <w:t>.</w:t>
      </w:r>
      <w:r w:rsidR="00215E9C">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6A3294FD"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w:t>
      </w:r>
      <w:r w:rsidR="00BF3709">
        <w:rPr>
          <w:sz w:val="32"/>
          <w:szCs w:val="32"/>
        </w:rPr>
        <w:t>3</w:t>
      </w:r>
      <w:r>
        <w:rPr>
          <w:sz w:val="32"/>
          <w:szCs w:val="32"/>
        </w:rPr>
        <w:t>-</w:t>
      </w:r>
      <w:r w:rsidR="003169F0">
        <w:rPr>
          <w:sz w:val="32"/>
          <w:szCs w:val="32"/>
        </w:rPr>
        <w:t>21</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Content>
        <w:p w14:paraId="72E966D7" w14:textId="77777777" w:rsidR="00C54F68" w:rsidRDefault="00C54F68">
          <w:pPr>
            <w:pStyle w:val="TOCHeading"/>
          </w:pPr>
          <w:r>
            <w:t>Innehållsförteckning</w:t>
          </w:r>
        </w:p>
        <w:p w14:paraId="737910FB" w14:textId="77777777" w:rsidR="003169F0" w:rsidRDefault="00C54F68">
          <w:pPr>
            <w:pStyle w:val="TOC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83167573" w:history="1">
            <w:r w:rsidR="003169F0" w:rsidRPr="000A1EC5">
              <w:rPr>
                <w:rStyle w:val="Hyperlink"/>
                <w:noProof/>
              </w:rPr>
              <w:t>1</w:t>
            </w:r>
            <w:r w:rsidR="003169F0">
              <w:rPr>
                <w:rFonts w:asciiTheme="minorHAnsi" w:eastAsiaTheme="minorEastAsia" w:hAnsiTheme="minorHAnsi" w:cstheme="minorBidi"/>
                <w:noProof/>
                <w:sz w:val="22"/>
                <w:lang w:eastAsia="sv-SE"/>
              </w:rPr>
              <w:tab/>
            </w:r>
            <w:r w:rsidR="003169F0" w:rsidRPr="000A1EC5">
              <w:rPr>
                <w:rStyle w:val="Hyperlink"/>
                <w:noProof/>
              </w:rPr>
              <w:t>Inledning</w:t>
            </w:r>
            <w:r w:rsidR="003169F0">
              <w:rPr>
                <w:noProof/>
                <w:webHidden/>
              </w:rPr>
              <w:tab/>
            </w:r>
            <w:r w:rsidR="003169F0">
              <w:rPr>
                <w:noProof/>
                <w:webHidden/>
              </w:rPr>
              <w:fldChar w:fldCharType="begin"/>
            </w:r>
            <w:r w:rsidR="003169F0">
              <w:rPr>
                <w:noProof/>
                <w:webHidden/>
              </w:rPr>
              <w:instrText xml:space="preserve"> PAGEREF _Toc383167573 \h </w:instrText>
            </w:r>
            <w:r w:rsidR="003169F0">
              <w:rPr>
                <w:noProof/>
                <w:webHidden/>
              </w:rPr>
            </w:r>
            <w:r w:rsidR="003169F0">
              <w:rPr>
                <w:noProof/>
                <w:webHidden/>
              </w:rPr>
              <w:fldChar w:fldCharType="separate"/>
            </w:r>
            <w:r w:rsidR="003169F0">
              <w:rPr>
                <w:noProof/>
                <w:webHidden/>
              </w:rPr>
              <w:t>10</w:t>
            </w:r>
            <w:r w:rsidR="003169F0">
              <w:rPr>
                <w:noProof/>
                <w:webHidden/>
              </w:rPr>
              <w:fldChar w:fldCharType="end"/>
            </w:r>
          </w:hyperlink>
        </w:p>
        <w:p w14:paraId="068D7029" w14:textId="77777777" w:rsidR="003169F0" w:rsidRDefault="00D029F2">
          <w:pPr>
            <w:pStyle w:val="TOC1"/>
            <w:tabs>
              <w:tab w:val="left" w:pos="400"/>
              <w:tab w:val="right" w:leader="dot" w:pos="8664"/>
            </w:tabs>
            <w:rPr>
              <w:rFonts w:asciiTheme="minorHAnsi" w:eastAsiaTheme="minorEastAsia" w:hAnsiTheme="minorHAnsi" w:cstheme="minorBidi"/>
              <w:noProof/>
              <w:sz w:val="22"/>
              <w:lang w:eastAsia="sv-SE"/>
            </w:rPr>
          </w:pPr>
          <w:hyperlink w:anchor="_Toc383167574" w:history="1">
            <w:r w:rsidR="003169F0" w:rsidRPr="000A1EC5">
              <w:rPr>
                <w:rStyle w:val="Hyperlink"/>
                <w:noProof/>
              </w:rPr>
              <w:t>2</w:t>
            </w:r>
            <w:r w:rsidR="003169F0">
              <w:rPr>
                <w:rFonts w:asciiTheme="minorHAnsi" w:eastAsiaTheme="minorEastAsia" w:hAnsiTheme="minorHAnsi" w:cstheme="minorBidi"/>
                <w:noProof/>
                <w:sz w:val="22"/>
                <w:lang w:eastAsia="sv-SE"/>
              </w:rPr>
              <w:tab/>
            </w:r>
            <w:r w:rsidR="003169F0" w:rsidRPr="000A1EC5">
              <w:rPr>
                <w:rStyle w:val="Hyperlink"/>
                <w:noProof/>
              </w:rPr>
              <w:t>Versionsinformation</w:t>
            </w:r>
            <w:r w:rsidR="003169F0">
              <w:rPr>
                <w:noProof/>
                <w:webHidden/>
              </w:rPr>
              <w:tab/>
            </w:r>
            <w:r w:rsidR="003169F0">
              <w:rPr>
                <w:noProof/>
                <w:webHidden/>
              </w:rPr>
              <w:fldChar w:fldCharType="begin"/>
            </w:r>
            <w:r w:rsidR="003169F0">
              <w:rPr>
                <w:noProof/>
                <w:webHidden/>
              </w:rPr>
              <w:instrText xml:space="preserve"> PAGEREF _Toc383167574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149BD9"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75" w:history="1">
            <w:r w:rsidR="003169F0" w:rsidRPr="000A1EC5">
              <w:rPr>
                <w:rStyle w:val="Hyperlink"/>
                <w:noProof/>
              </w:rPr>
              <w:t>2.1</w:t>
            </w:r>
            <w:r w:rsidR="003169F0">
              <w:rPr>
                <w:rFonts w:asciiTheme="minorHAnsi" w:eastAsiaTheme="minorEastAsia" w:hAnsiTheme="minorHAnsi" w:cstheme="minorBidi"/>
                <w:noProof/>
                <w:sz w:val="22"/>
                <w:lang w:eastAsia="sv-SE"/>
              </w:rPr>
              <w:tab/>
            </w:r>
            <w:r w:rsidR="003169F0" w:rsidRPr="000A1EC5">
              <w:rPr>
                <w:rStyle w:val="Hyperlink"/>
                <w:noProof/>
              </w:rPr>
              <w:t>Version 3.0.0</w:t>
            </w:r>
            <w:r w:rsidR="003169F0">
              <w:rPr>
                <w:noProof/>
                <w:webHidden/>
              </w:rPr>
              <w:tab/>
            </w:r>
            <w:r w:rsidR="003169F0">
              <w:rPr>
                <w:noProof/>
                <w:webHidden/>
              </w:rPr>
              <w:fldChar w:fldCharType="begin"/>
            </w:r>
            <w:r w:rsidR="003169F0">
              <w:rPr>
                <w:noProof/>
                <w:webHidden/>
              </w:rPr>
              <w:instrText xml:space="preserve"> PAGEREF _Toc383167575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60ABD48F"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76" w:history="1">
            <w:r w:rsidR="003169F0" w:rsidRPr="000A1EC5">
              <w:rPr>
                <w:rStyle w:val="Hyperlink"/>
                <w:noProof/>
              </w:rPr>
              <w:t>2.1.1</w:t>
            </w:r>
            <w:r w:rsidR="003169F0">
              <w:rPr>
                <w:rFonts w:asciiTheme="minorHAnsi" w:eastAsiaTheme="minorEastAsia" w:hAnsiTheme="minorHAnsi" w:cstheme="minorBidi"/>
                <w:noProof/>
                <w:sz w:val="22"/>
                <w:lang w:eastAsia="sv-SE"/>
              </w:rPr>
              <w:tab/>
            </w:r>
            <w:r w:rsidR="003169F0" w:rsidRPr="000A1EC5">
              <w:rPr>
                <w:rStyle w:val="Hyperlink"/>
                <w:noProof/>
              </w:rPr>
              <w:t>Oförändrade tjänstekontrakt</w:t>
            </w:r>
            <w:r w:rsidR="003169F0">
              <w:rPr>
                <w:noProof/>
                <w:webHidden/>
              </w:rPr>
              <w:tab/>
            </w:r>
            <w:r w:rsidR="003169F0">
              <w:rPr>
                <w:noProof/>
                <w:webHidden/>
              </w:rPr>
              <w:fldChar w:fldCharType="begin"/>
            </w:r>
            <w:r w:rsidR="003169F0">
              <w:rPr>
                <w:noProof/>
                <w:webHidden/>
              </w:rPr>
              <w:instrText xml:space="preserve"> PAGEREF _Toc383167576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3B064E30"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77" w:history="1">
            <w:r w:rsidR="003169F0" w:rsidRPr="000A1EC5">
              <w:rPr>
                <w:rStyle w:val="Hyperlink"/>
                <w:noProof/>
              </w:rPr>
              <w:t>2.1.2</w:t>
            </w:r>
            <w:r w:rsidR="003169F0">
              <w:rPr>
                <w:rFonts w:asciiTheme="minorHAnsi" w:eastAsiaTheme="minorEastAsia" w:hAnsiTheme="minorHAnsi" w:cstheme="minorBidi"/>
                <w:noProof/>
                <w:sz w:val="22"/>
                <w:lang w:eastAsia="sv-SE"/>
              </w:rPr>
              <w:tab/>
            </w:r>
            <w:r w:rsidR="003169F0" w:rsidRPr="000A1EC5">
              <w:rPr>
                <w:rStyle w:val="Hyperlink"/>
                <w:noProof/>
              </w:rPr>
              <w:t>Nya tjänstekontrakt</w:t>
            </w:r>
            <w:r w:rsidR="003169F0">
              <w:rPr>
                <w:noProof/>
                <w:webHidden/>
              </w:rPr>
              <w:tab/>
            </w:r>
            <w:r w:rsidR="003169F0">
              <w:rPr>
                <w:noProof/>
                <w:webHidden/>
              </w:rPr>
              <w:fldChar w:fldCharType="begin"/>
            </w:r>
            <w:r w:rsidR="003169F0">
              <w:rPr>
                <w:noProof/>
                <w:webHidden/>
              </w:rPr>
              <w:instrText xml:space="preserve"> PAGEREF _Toc383167577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F251EA"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78" w:history="1">
            <w:r w:rsidR="003169F0" w:rsidRPr="000A1EC5">
              <w:rPr>
                <w:rStyle w:val="Hyperlink"/>
                <w:noProof/>
              </w:rPr>
              <w:t>2.1.3</w:t>
            </w:r>
            <w:r w:rsidR="003169F0">
              <w:rPr>
                <w:rFonts w:asciiTheme="minorHAnsi" w:eastAsiaTheme="minorEastAsia" w:hAnsiTheme="minorHAnsi" w:cstheme="minorBidi"/>
                <w:noProof/>
                <w:sz w:val="22"/>
                <w:lang w:eastAsia="sv-SE"/>
              </w:rPr>
              <w:tab/>
            </w:r>
            <w:r w:rsidR="003169F0" w:rsidRPr="000A1EC5">
              <w:rPr>
                <w:rStyle w:val="Hyperlink"/>
                <w:noProof/>
              </w:rPr>
              <w:t>Förändrade tjänstekontrakt</w:t>
            </w:r>
            <w:r w:rsidR="003169F0">
              <w:rPr>
                <w:noProof/>
                <w:webHidden/>
              </w:rPr>
              <w:tab/>
            </w:r>
            <w:r w:rsidR="003169F0">
              <w:rPr>
                <w:noProof/>
                <w:webHidden/>
              </w:rPr>
              <w:fldChar w:fldCharType="begin"/>
            </w:r>
            <w:r w:rsidR="003169F0">
              <w:rPr>
                <w:noProof/>
                <w:webHidden/>
              </w:rPr>
              <w:instrText xml:space="preserve"> PAGEREF _Toc383167578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1A3D6CFB"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79" w:history="1">
            <w:r w:rsidR="003169F0" w:rsidRPr="000A1EC5">
              <w:rPr>
                <w:rStyle w:val="Hyperlink"/>
                <w:noProof/>
              </w:rPr>
              <w:t>2.1.4</w:t>
            </w:r>
            <w:r w:rsidR="003169F0">
              <w:rPr>
                <w:rFonts w:asciiTheme="minorHAnsi" w:eastAsiaTheme="minorEastAsia" w:hAnsiTheme="minorHAnsi" w:cstheme="minorBidi"/>
                <w:noProof/>
                <w:sz w:val="22"/>
                <w:lang w:eastAsia="sv-SE"/>
              </w:rPr>
              <w:tab/>
            </w:r>
            <w:r w:rsidR="003169F0" w:rsidRPr="000A1EC5">
              <w:rPr>
                <w:rStyle w:val="Hyperlink"/>
                <w:noProof/>
              </w:rPr>
              <w:t>Utgångna tjänstekontrakt</w:t>
            </w:r>
            <w:r w:rsidR="003169F0">
              <w:rPr>
                <w:noProof/>
                <w:webHidden/>
              </w:rPr>
              <w:tab/>
            </w:r>
            <w:r w:rsidR="003169F0">
              <w:rPr>
                <w:noProof/>
                <w:webHidden/>
              </w:rPr>
              <w:fldChar w:fldCharType="begin"/>
            </w:r>
            <w:r w:rsidR="003169F0">
              <w:rPr>
                <w:noProof/>
                <w:webHidden/>
              </w:rPr>
              <w:instrText xml:space="preserve"> PAGEREF _Toc383167579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418A8D1C"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80" w:history="1">
            <w:r w:rsidR="003169F0" w:rsidRPr="000A1EC5">
              <w:rPr>
                <w:rStyle w:val="Hyperlink"/>
                <w:noProof/>
              </w:rPr>
              <w:t>2.2</w:t>
            </w:r>
            <w:r w:rsidR="003169F0">
              <w:rPr>
                <w:rFonts w:asciiTheme="minorHAnsi" w:eastAsiaTheme="minorEastAsia" w:hAnsiTheme="minorHAnsi" w:cstheme="minorBidi"/>
                <w:noProof/>
                <w:sz w:val="22"/>
                <w:lang w:eastAsia="sv-SE"/>
              </w:rPr>
              <w:tab/>
            </w:r>
            <w:r w:rsidR="003169F0" w:rsidRPr="000A1EC5">
              <w:rPr>
                <w:rStyle w:val="Hyperlink"/>
                <w:noProof/>
              </w:rPr>
              <w:t>Version tidigare</w:t>
            </w:r>
            <w:r w:rsidR="003169F0">
              <w:rPr>
                <w:noProof/>
                <w:webHidden/>
              </w:rPr>
              <w:tab/>
            </w:r>
            <w:r w:rsidR="003169F0">
              <w:rPr>
                <w:noProof/>
                <w:webHidden/>
              </w:rPr>
              <w:fldChar w:fldCharType="begin"/>
            </w:r>
            <w:r w:rsidR="003169F0">
              <w:rPr>
                <w:noProof/>
                <w:webHidden/>
              </w:rPr>
              <w:instrText xml:space="preserve"> PAGEREF _Toc383167580 \h </w:instrText>
            </w:r>
            <w:r w:rsidR="003169F0">
              <w:rPr>
                <w:noProof/>
                <w:webHidden/>
              </w:rPr>
            </w:r>
            <w:r w:rsidR="003169F0">
              <w:rPr>
                <w:noProof/>
                <w:webHidden/>
              </w:rPr>
              <w:fldChar w:fldCharType="separate"/>
            </w:r>
            <w:r w:rsidR="003169F0">
              <w:rPr>
                <w:noProof/>
                <w:webHidden/>
              </w:rPr>
              <w:t>12</w:t>
            </w:r>
            <w:r w:rsidR="003169F0">
              <w:rPr>
                <w:noProof/>
                <w:webHidden/>
              </w:rPr>
              <w:fldChar w:fldCharType="end"/>
            </w:r>
          </w:hyperlink>
        </w:p>
        <w:p w14:paraId="7B54404A" w14:textId="77777777" w:rsidR="003169F0" w:rsidRDefault="00D029F2">
          <w:pPr>
            <w:pStyle w:val="TOC1"/>
            <w:tabs>
              <w:tab w:val="left" w:pos="400"/>
              <w:tab w:val="right" w:leader="dot" w:pos="8664"/>
            </w:tabs>
            <w:rPr>
              <w:rFonts w:asciiTheme="minorHAnsi" w:eastAsiaTheme="minorEastAsia" w:hAnsiTheme="minorHAnsi" w:cstheme="minorBidi"/>
              <w:noProof/>
              <w:sz w:val="22"/>
              <w:lang w:eastAsia="sv-SE"/>
            </w:rPr>
          </w:pPr>
          <w:hyperlink w:anchor="_Toc383167581" w:history="1">
            <w:r w:rsidR="003169F0" w:rsidRPr="000A1EC5">
              <w:rPr>
                <w:rStyle w:val="Hyperlink"/>
                <w:noProof/>
              </w:rPr>
              <w:t>3</w:t>
            </w:r>
            <w:r w:rsidR="003169F0">
              <w:rPr>
                <w:rFonts w:asciiTheme="minorHAnsi" w:eastAsiaTheme="minorEastAsia" w:hAnsiTheme="minorHAnsi" w:cstheme="minorBidi"/>
                <w:noProof/>
                <w:sz w:val="22"/>
                <w:lang w:eastAsia="sv-SE"/>
              </w:rPr>
              <w:tab/>
            </w:r>
            <w:r w:rsidR="003169F0" w:rsidRPr="000A1EC5">
              <w:rPr>
                <w:rStyle w:val="Hyperlink"/>
                <w:noProof/>
              </w:rPr>
              <w:t>Tjänstedomänens arkitektur</w:t>
            </w:r>
            <w:r w:rsidR="003169F0">
              <w:rPr>
                <w:noProof/>
                <w:webHidden/>
              </w:rPr>
              <w:tab/>
            </w:r>
            <w:r w:rsidR="003169F0">
              <w:rPr>
                <w:noProof/>
                <w:webHidden/>
              </w:rPr>
              <w:fldChar w:fldCharType="begin"/>
            </w:r>
            <w:r w:rsidR="003169F0">
              <w:rPr>
                <w:noProof/>
                <w:webHidden/>
              </w:rPr>
              <w:instrText xml:space="preserve"> PAGEREF _Toc383167581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6A333DE8"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82" w:history="1">
            <w:r w:rsidR="003169F0" w:rsidRPr="000A1EC5">
              <w:rPr>
                <w:rStyle w:val="Hyperlink"/>
                <w:noProof/>
              </w:rPr>
              <w:t>3.1</w:t>
            </w:r>
            <w:r w:rsidR="003169F0">
              <w:rPr>
                <w:rFonts w:asciiTheme="minorHAnsi" w:eastAsiaTheme="minorEastAsia" w:hAnsiTheme="minorHAnsi" w:cstheme="minorBidi"/>
                <w:noProof/>
                <w:sz w:val="22"/>
                <w:lang w:eastAsia="sv-SE"/>
              </w:rPr>
              <w:tab/>
            </w:r>
            <w:r w:rsidR="003169F0" w:rsidRPr="000A1EC5">
              <w:rPr>
                <w:rStyle w:val="Hyperlink"/>
                <w:noProof/>
              </w:rPr>
              <w:t>Flöden</w:t>
            </w:r>
            <w:r w:rsidR="003169F0">
              <w:rPr>
                <w:noProof/>
                <w:webHidden/>
              </w:rPr>
              <w:tab/>
            </w:r>
            <w:r w:rsidR="003169F0">
              <w:rPr>
                <w:noProof/>
                <w:webHidden/>
              </w:rPr>
              <w:fldChar w:fldCharType="begin"/>
            </w:r>
            <w:r w:rsidR="003169F0">
              <w:rPr>
                <w:noProof/>
                <w:webHidden/>
              </w:rPr>
              <w:instrText xml:space="preserve"> PAGEREF _Toc383167582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DAE431"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83" w:history="1">
            <w:r w:rsidR="003169F0" w:rsidRPr="000A1EC5">
              <w:rPr>
                <w:rStyle w:val="Hyperlink"/>
                <w:noProof/>
              </w:rPr>
              <w:t>3.1.1</w:t>
            </w:r>
            <w:r w:rsidR="003169F0">
              <w:rPr>
                <w:rFonts w:asciiTheme="minorHAnsi" w:eastAsiaTheme="minorEastAsia" w:hAnsiTheme="minorHAnsi" w:cstheme="minorBidi"/>
                <w:noProof/>
                <w:sz w:val="22"/>
                <w:lang w:eastAsia="sv-SE"/>
              </w:rPr>
              <w:tab/>
            </w:r>
            <w:r w:rsidR="003169F0" w:rsidRPr="000A1EC5">
              <w:rPr>
                <w:rStyle w:val="Hyperlink"/>
                <w:noProof/>
              </w:rPr>
              <w:t>Vård- och omsorgskontakt</w:t>
            </w:r>
            <w:r w:rsidR="003169F0">
              <w:rPr>
                <w:noProof/>
                <w:webHidden/>
              </w:rPr>
              <w:tab/>
            </w:r>
            <w:r w:rsidR="003169F0">
              <w:rPr>
                <w:noProof/>
                <w:webHidden/>
              </w:rPr>
              <w:fldChar w:fldCharType="begin"/>
            </w:r>
            <w:r w:rsidR="003169F0">
              <w:rPr>
                <w:noProof/>
                <w:webHidden/>
              </w:rPr>
              <w:instrText xml:space="preserve"> PAGEREF _Toc383167583 \h </w:instrText>
            </w:r>
            <w:r w:rsidR="003169F0">
              <w:rPr>
                <w:noProof/>
                <w:webHidden/>
              </w:rPr>
            </w:r>
            <w:r w:rsidR="003169F0">
              <w:rPr>
                <w:noProof/>
                <w:webHidden/>
              </w:rPr>
              <w:fldChar w:fldCharType="separate"/>
            </w:r>
            <w:r w:rsidR="003169F0">
              <w:rPr>
                <w:noProof/>
                <w:webHidden/>
              </w:rPr>
              <w:t>13</w:t>
            </w:r>
            <w:r w:rsidR="003169F0">
              <w:rPr>
                <w:noProof/>
                <w:webHidden/>
              </w:rPr>
              <w:fldChar w:fldCharType="end"/>
            </w:r>
          </w:hyperlink>
        </w:p>
        <w:p w14:paraId="4A710FC1"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84" w:history="1">
            <w:r w:rsidR="003169F0" w:rsidRPr="000A1EC5">
              <w:rPr>
                <w:rStyle w:val="Hyperlink"/>
                <w:noProof/>
              </w:rPr>
              <w:t>3.1.2</w:t>
            </w:r>
            <w:r w:rsidR="003169F0">
              <w:rPr>
                <w:rFonts w:asciiTheme="minorHAnsi" w:eastAsiaTheme="minorEastAsia" w:hAnsiTheme="minorHAnsi" w:cstheme="minorBidi"/>
                <w:noProof/>
                <w:sz w:val="22"/>
                <w:lang w:eastAsia="sv-SE"/>
              </w:rPr>
              <w:tab/>
            </w:r>
            <w:r w:rsidR="003169F0" w:rsidRPr="000A1EC5">
              <w:rPr>
                <w:rStyle w:val="Hyperlink"/>
                <w:noProof/>
              </w:rPr>
              <w:t>Obligatoriska kontrakt</w:t>
            </w:r>
            <w:r w:rsidR="003169F0">
              <w:rPr>
                <w:noProof/>
                <w:webHidden/>
              </w:rPr>
              <w:tab/>
            </w:r>
            <w:r w:rsidR="003169F0">
              <w:rPr>
                <w:noProof/>
                <w:webHidden/>
              </w:rPr>
              <w:fldChar w:fldCharType="begin"/>
            </w:r>
            <w:r w:rsidR="003169F0">
              <w:rPr>
                <w:noProof/>
                <w:webHidden/>
              </w:rPr>
              <w:instrText xml:space="preserve"> PAGEREF _Toc383167584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6E7644CA"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85" w:history="1">
            <w:r w:rsidR="003169F0" w:rsidRPr="000A1EC5">
              <w:rPr>
                <w:rStyle w:val="Hyperlink"/>
                <w:noProof/>
              </w:rPr>
              <w:t>3.2</w:t>
            </w:r>
            <w:r w:rsidR="003169F0">
              <w:rPr>
                <w:rFonts w:asciiTheme="minorHAnsi" w:eastAsiaTheme="minorEastAsia" w:hAnsiTheme="minorHAnsi" w:cstheme="minorBidi"/>
                <w:noProof/>
                <w:sz w:val="22"/>
                <w:lang w:eastAsia="sv-SE"/>
              </w:rPr>
              <w:tab/>
            </w:r>
            <w:r w:rsidR="003169F0" w:rsidRPr="000A1EC5">
              <w:rPr>
                <w:rStyle w:val="Hyperlink"/>
                <w:noProof/>
              </w:rPr>
              <w:t>Adressering</w:t>
            </w:r>
            <w:r w:rsidR="003169F0">
              <w:rPr>
                <w:noProof/>
                <w:webHidden/>
              </w:rPr>
              <w:tab/>
            </w:r>
            <w:r w:rsidR="003169F0">
              <w:rPr>
                <w:noProof/>
                <w:webHidden/>
              </w:rPr>
              <w:fldChar w:fldCharType="begin"/>
            </w:r>
            <w:r w:rsidR="003169F0">
              <w:rPr>
                <w:noProof/>
                <w:webHidden/>
              </w:rPr>
              <w:instrText xml:space="preserve"> PAGEREF _Toc383167585 \h </w:instrText>
            </w:r>
            <w:r w:rsidR="003169F0">
              <w:rPr>
                <w:noProof/>
                <w:webHidden/>
              </w:rPr>
            </w:r>
            <w:r w:rsidR="003169F0">
              <w:rPr>
                <w:noProof/>
                <w:webHidden/>
              </w:rPr>
              <w:fldChar w:fldCharType="separate"/>
            </w:r>
            <w:r w:rsidR="003169F0">
              <w:rPr>
                <w:noProof/>
                <w:webHidden/>
              </w:rPr>
              <w:t>15</w:t>
            </w:r>
            <w:r w:rsidR="003169F0">
              <w:rPr>
                <w:noProof/>
                <w:webHidden/>
              </w:rPr>
              <w:fldChar w:fldCharType="end"/>
            </w:r>
          </w:hyperlink>
        </w:p>
        <w:p w14:paraId="4A39E5E1"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86" w:history="1">
            <w:r w:rsidR="003169F0" w:rsidRPr="000A1EC5">
              <w:rPr>
                <w:rStyle w:val="Hyperlink"/>
                <w:noProof/>
              </w:rPr>
              <w:t>3.2.1</w:t>
            </w:r>
            <w:r w:rsidR="003169F0">
              <w:rPr>
                <w:rFonts w:asciiTheme="minorHAnsi" w:eastAsiaTheme="minorEastAsia" w:hAnsiTheme="minorHAnsi" w:cstheme="minorBidi"/>
                <w:noProof/>
                <w:sz w:val="22"/>
                <w:lang w:eastAsia="sv-SE"/>
              </w:rPr>
              <w:tab/>
            </w:r>
            <w:r w:rsidR="003169F0" w:rsidRPr="000A1EC5">
              <w:rPr>
                <w:rStyle w:val="Hyperlink"/>
                <w:noProof/>
              </w:rPr>
              <w:t>Sammanfattning av adresseringsmodell</w:t>
            </w:r>
            <w:r w:rsidR="003169F0">
              <w:rPr>
                <w:noProof/>
                <w:webHidden/>
              </w:rPr>
              <w:tab/>
            </w:r>
            <w:r w:rsidR="003169F0">
              <w:rPr>
                <w:noProof/>
                <w:webHidden/>
              </w:rPr>
              <w:fldChar w:fldCharType="begin"/>
            </w:r>
            <w:r w:rsidR="003169F0">
              <w:rPr>
                <w:noProof/>
                <w:webHidden/>
              </w:rPr>
              <w:instrText xml:space="preserve"> PAGEREF _Toc383167586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2A34C32E"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87" w:history="1">
            <w:r w:rsidR="003169F0" w:rsidRPr="000A1EC5">
              <w:rPr>
                <w:rStyle w:val="Hyperlink"/>
                <w:noProof/>
              </w:rPr>
              <w:t>3.3</w:t>
            </w:r>
            <w:r w:rsidR="003169F0">
              <w:rPr>
                <w:rFonts w:asciiTheme="minorHAnsi" w:eastAsiaTheme="minorEastAsia" w:hAnsiTheme="minorHAnsi" w:cstheme="minorBidi"/>
                <w:noProof/>
                <w:sz w:val="22"/>
                <w:lang w:eastAsia="sv-SE"/>
              </w:rPr>
              <w:tab/>
            </w:r>
            <w:r w:rsidR="003169F0" w:rsidRPr="000A1EC5">
              <w:rPr>
                <w:rStyle w:val="Hyperlink"/>
                <w:noProof/>
              </w:rPr>
              <w:t>Aggregering och engagemangsindex</w:t>
            </w:r>
            <w:r w:rsidR="003169F0">
              <w:rPr>
                <w:noProof/>
                <w:webHidden/>
              </w:rPr>
              <w:tab/>
            </w:r>
            <w:r w:rsidR="003169F0">
              <w:rPr>
                <w:noProof/>
                <w:webHidden/>
              </w:rPr>
              <w:fldChar w:fldCharType="begin"/>
            </w:r>
            <w:r w:rsidR="003169F0">
              <w:rPr>
                <w:noProof/>
                <w:webHidden/>
              </w:rPr>
              <w:instrText xml:space="preserve"> PAGEREF _Toc383167587 \h </w:instrText>
            </w:r>
            <w:r w:rsidR="003169F0">
              <w:rPr>
                <w:noProof/>
                <w:webHidden/>
              </w:rPr>
            </w:r>
            <w:r w:rsidR="003169F0">
              <w:rPr>
                <w:noProof/>
                <w:webHidden/>
              </w:rPr>
              <w:fldChar w:fldCharType="separate"/>
            </w:r>
            <w:r w:rsidR="003169F0">
              <w:rPr>
                <w:noProof/>
                <w:webHidden/>
              </w:rPr>
              <w:t>16</w:t>
            </w:r>
            <w:r w:rsidR="003169F0">
              <w:rPr>
                <w:noProof/>
                <w:webHidden/>
              </w:rPr>
              <w:fldChar w:fldCharType="end"/>
            </w:r>
          </w:hyperlink>
        </w:p>
        <w:p w14:paraId="45307867" w14:textId="77777777" w:rsidR="003169F0" w:rsidRDefault="00D029F2">
          <w:pPr>
            <w:pStyle w:val="TOC1"/>
            <w:tabs>
              <w:tab w:val="left" w:pos="400"/>
              <w:tab w:val="right" w:leader="dot" w:pos="8664"/>
            </w:tabs>
            <w:rPr>
              <w:rFonts w:asciiTheme="minorHAnsi" w:eastAsiaTheme="minorEastAsia" w:hAnsiTheme="minorHAnsi" w:cstheme="minorBidi"/>
              <w:noProof/>
              <w:sz w:val="22"/>
              <w:lang w:eastAsia="sv-SE"/>
            </w:rPr>
          </w:pPr>
          <w:hyperlink w:anchor="_Toc383167588" w:history="1">
            <w:r w:rsidR="003169F0" w:rsidRPr="000A1EC5">
              <w:rPr>
                <w:rStyle w:val="Hyperlink"/>
                <w:noProof/>
              </w:rPr>
              <w:t>4</w:t>
            </w:r>
            <w:r w:rsidR="003169F0">
              <w:rPr>
                <w:rFonts w:asciiTheme="minorHAnsi" w:eastAsiaTheme="minorEastAsia" w:hAnsiTheme="minorHAnsi" w:cstheme="minorBidi"/>
                <w:noProof/>
                <w:sz w:val="22"/>
                <w:lang w:eastAsia="sv-SE"/>
              </w:rPr>
              <w:tab/>
            </w:r>
            <w:r w:rsidR="003169F0" w:rsidRPr="000A1EC5">
              <w:rPr>
                <w:rStyle w:val="Hyperlink"/>
                <w:noProof/>
              </w:rPr>
              <w:t>Tjänstedomänens krav och regler</w:t>
            </w:r>
            <w:r w:rsidR="003169F0">
              <w:rPr>
                <w:noProof/>
                <w:webHidden/>
              </w:rPr>
              <w:tab/>
            </w:r>
            <w:r w:rsidR="003169F0">
              <w:rPr>
                <w:noProof/>
                <w:webHidden/>
              </w:rPr>
              <w:fldChar w:fldCharType="begin"/>
            </w:r>
            <w:r w:rsidR="003169F0">
              <w:rPr>
                <w:noProof/>
                <w:webHidden/>
              </w:rPr>
              <w:instrText xml:space="preserve"> PAGEREF _Toc383167588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6F87E633"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89" w:history="1">
            <w:r w:rsidR="003169F0" w:rsidRPr="000A1EC5">
              <w:rPr>
                <w:rStyle w:val="Hyperlink"/>
                <w:noProof/>
              </w:rPr>
              <w:t>4.1</w:t>
            </w:r>
            <w:r w:rsidR="003169F0">
              <w:rPr>
                <w:rFonts w:asciiTheme="minorHAnsi" w:eastAsiaTheme="minorEastAsia" w:hAnsiTheme="minorHAnsi" w:cstheme="minorBidi"/>
                <w:noProof/>
                <w:sz w:val="22"/>
                <w:lang w:eastAsia="sv-SE"/>
              </w:rPr>
              <w:tab/>
            </w:r>
            <w:r w:rsidR="003169F0" w:rsidRPr="000A1EC5">
              <w:rPr>
                <w:rStyle w:val="Hyperlink"/>
                <w:noProof/>
              </w:rPr>
              <w:t>Uppdatering av engagemangsindex</w:t>
            </w:r>
            <w:r w:rsidR="003169F0">
              <w:rPr>
                <w:noProof/>
                <w:webHidden/>
              </w:rPr>
              <w:tab/>
            </w:r>
            <w:r w:rsidR="003169F0">
              <w:rPr>
                <w:noProof/>
                <w:webHidden/>
              </w:rPr>
              <w:fldChar w:fldCharType="begin"/>
            </w:r>
            <w:r w:rsidR="003169F0">
              <w:rPr>
                <w:noProof/>
                <w:webHidden/>
              </w:rPr>
              <w:instrText xml:space="preserve"> PAGEREF _Toc383167589 \h </w:instrText>
            </w:r>
            <w:r w:rsidR="003169F0">
              <w:rPr>
                <w:noProof/>
                <w:webHidden/>
              </w:rPr>
            </w:r>
            <w:r w:rsidR="003169F0">
              <w:rPr>
                <w:noProof/>
                <w:webHidden/>
              </w:rPr>
              <w:fldChar w:fldCharType="separate"/>
            </w:r>
            <w:r w:rsidR="003169F0">
              <w:rPr>
                <w:noProof/>
                <w:webHidden/>
              </w:rPr>
              <w:t>17</w:t>
            </w:r>
            <w:r w:rsidR="003169F0">
              <w:rPr>
                <w:noProof/>
                <w:webHidden/>
              </w:rPr>
              <w:fldChar w:fldCharType="end"/>
            </w:r>
          </w:hyperlink>
        </w:p>
        <w:p w14:paraId="4B972A1D"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90" w:history="1">
            <w:r w:rsidR="003169F0" w:rsidRPr="000A1EC5">
              <w:rPr>
                <w:rStyle w:val="Hyperlink"/>
                <w:noProof/>
              </w:rPr>
              <w:t>4.2</w:t>
            </w:r>
            <w:r w:rsidR="003169F0">
              <w:rPr>
                <w:rFonts w:asciiTheme="minorHAnsi" w:eastAsiaTheme="minorEastAsia" w:hAnsiTheme="minorHAnsi" w:cstheme="minorBidi"/>
                <w:noProof/>
                <w:sz w:val="22"/>
                <w:lang w:eastAsia="sv-SE"/>
              </w:rPr>
              <w:tab/>
            </w:r>
            <w:r w:rsidR="003169F0" w:rsidRPr="000A1EC5">
              <w:rPr>
                <w:rStyle w:val="Hyperlink"/>
                <w:noProof/>
              </w:rPr>
              <w:t>Informationssäkerhet och juridik</w:t>
            </w:r>
            <w:r w:rsidR="003169F0">
              <w:rPr>
                <w:noProof/>
                <w:webHidden/>
              </w:rPr>
              <w:tab/>
            </w:r>
            <w:r w:rsidR="003169F0">
              <w:rPr>
                <w:noProof/>
                <w:webHidden/>
              </w:rPr>
              <w:fldChar w:fldCharType="begin"/>
            </w:r>
            <w:r w:rsidR="003169F0">
              <w:rPr>
                <w:noProof/>
                <w:webHidden/>
              </w:rPr>
              <w:instrText xml:space="preserve"> PAGEREF _Toc383167590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0137707B"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1" w:history="1">
            <w:r w:rsidR="003169F0" w:rsidRPr="000A1EC5">
              <w:rPr>
                <w:rStyle w:val="Hyperlink"/>
                <w:noProof/>
              </w:rPr>
              <w:t>4.2.1</w:t>
            </w:r>
            <w:r w:rsidR="003169F0">
              <w:rPr>
                <w:rFonts w:asciiTheme="minorHAnsi" w:eastAsiaTheme="minorEastAsia" w:hAnsiTheme="minorHAnsi" w:cstheme="minorBidi"/>
                <w:noProof/>
                <w:sz w:val="22"/>
                <w:lang w:eastAsia="sv-SE"/>
              </w:rPr>
              <w:tab/>
            </w:r>
            <w:r w:rsidR="003169F0" w:rsidRPr="000A1EC5">
              <w:rPr>
                <w:rStyle w:val="Hyperlink"/>
                <w:noProof/>
              </w:rPr>
              <w:t>Medarbetarens direktåtkomst</w:t>
            </w:r>
            <w:r w:rsidR="003169F0">
              <w:rPr>
                <w:noProof/>
                <w:webHidden/>
              </w:rPr>
              <w:tab/>
            </w:r>
            <w:r w:rsidR="003169F0">
              <w:rPr>
                <w:noProof/>
                <w:webHidden/>
              </w:rPr>
              <w:fldChar w:fldCharType="begin"/>
            </w:r>
            <w:r w:rsidR="003169F0">
              <w:rPr>
                <w:noProof/>
                <w:webHidden/>
              </w:rPr>
              <w:instrText xml:space="preserve"> PAGEREF _Toc383167591 \h </w:instrText>
            </w:r>
            <w:r w:rsidR="003169F0">
              <w:rPr>
                <w:noProof/>
                <w:webHidden/>
              </w:rPr>
            </w:r>
            <w:r w:rsidR="003169F0">
              <w:rPr>
                <w:noProof/>
                <w:webHidden/>
              </w:rPr>
              <w:fldChar w:fldCharType="separate"/>
            </w:r>
            <w:r w:rsidR="003169F0">
              <w:rPr>
                <w:noProof/>
                <w:webHidden/>
              </w:rPr>
              <w:t>19</w:t>
            </w:r>
            <w:r w:rsidR="003169F0">
              <w:rPr>
                <w:noProof/>
                <w:webHidden/>
              </w:rPr>
              <w:fldChar w:fldCharType="end"/>
            </w:r>
          </w:hyperlink>
        </w:p>
        <w:p w14:paraId="46E2DF46"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2" w:history="1">
            <w:r w:rsidR="003169F0" w:rsidRPr="000A1EC5">
              <w:rPr>
                <w:rStyle w:val="Hyperlink"/>
                <w:noProof/>
              </w:rPr>
              <w:t>4.2.2</w:t>
            </w:r>
            <w:r w:rsidR="003169F0">
              <w:rPr>
                <w:rFonts w:asciiTheme="minorHAnsi" w:eastAsiaTheme="minorEastAsia" w:hAnsiTheme="minorHAnsi" w:cstheme="minorBidi"/>
                <w:noProof/>
                <w:sz w:val="22"/>
                <w:lang w:eastAsia="sv-SE"/>
              </w:rPr>
              <w:tab/>
            </w:r>
            <w:r w:rsidR="003169F0" w:rsidRPr="000A1EC5">
              <w:rPr>
                <w:rStyle w:val="Hyperlink"/>
                <w:noProof/>
              </w:rPr>
              <w:t>Patientens direktåtkomst</w:t>
            </w:r>
            <w:r w:rsidR="003169F0">
              <w:rPr>
                <w:noProof/>
                <w:webHidden/>
              </w:rPr>
              <w:tab/>
            </w:r>
            <w:r w:rsidR="003169F0">
              <w:rPr>
                <w:noProof/>
                <w:webHidden/>
              </w:rPr>
              <w:fldChar w:fldCharType="begin"/>
            </w:r>
            <w:r w:rsidR="003169F0">
              <w:rPr>
                <w:noProof/>
                <w:webHidden/>
              </w:rPr>
              <w:instrText xml:space="preserve"> PAGEREF _Toc383167592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089C49F0"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3" w:history="1">
            <w:r w:rsidR="003169F0" w:rsidRPr="000A1EC5">
              <w:rPr>
                <w:rStyle w:val="Hyperlink"/>
                <w:noProof/>
              </w:rPr>
              <w:t>4.2.3</w:t>
            </w:r>
            <w:r w:rsidR="003169F0">
              <w:rPr>
                <w:rFonts w:asciiTheme="minorHAnsi" w:eastAsiaTheme="minorEastAsia" w:hAnsiTheme="minorHAnsi" w:cstheme="minorBidi"/>
                <w:noProof/>
                <w:sz w:val="22"/>
                <w:lang w:eastAsia="sv-SE"/>
              </w:rPr>
              <w:tab/>
            </w:r>
            <w:r w:rsidR="003169F0" w:rsidRPr="000A1EC5">
              <w:rPr>
                <w:rStyle w:val="Hyperlink"/>
                <w:noProof/>
              </w:rPr>
              <w:t>Generellt</w:t>
            </w:r>
            <w:r w:rsidR="003169F0">
              <w:rPr>
                <w:noProof/>
                <w:webHidden/>
              </w:rPr>
              <w:tab/>
            </w:r>
            <w:r w:rsidR="003169F0">
              <w:rPr>
                <w:noProof/>
                <w:webHidden/>
              </w:rPr>
              <w:fldChar w:fldCharType="begin"/>
            </w:r>
            <w:r w:rsidR="003169F0">
              <w:rPr>
                <w:noProof/>
                <w:webHidden/>
              </w:rPr>
              <w:instrText xml:space="preserve"> PAGEREF _Toc383167593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ECD4265"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94" w:history="1">
            <w:r w:rsidR="003169F0" w:rsidRPr="000A1EC5">
              <w:rPr>
                <w:rStyle w:val="Hyperlink"/>
                <w:noProof/>
              </w:rPr>
              <w:t>4.3</w:t>
            </w:r>
            <w:r w:rsidR="003169F0">
              <w:rPr>
                <w:rFonts w:asciiTheme="minorHAnsi" w:eastAsiaTheme="minorEastAsia" w:hAnsiTheme="minorHAnsi" w:cstheme="minorBidi"/>
                <w:noProof/>
                <w:sz w:val="22"/>
                <w:lang w:eastAsia="sv-SE"/>
              </w:rPr>
              <w:tab/>
            </w:r>
            <w:r w:rsidR="003169F0" w:rsidRPr="000A1EC5">
              <w:rPr>
                <w:rStyle w:val="Hyperlink"/>
                <w:noProof/>
              </w:rPr>
              <w:t>Icke funktionella krav</w:t>
            </w:r>
            <w:r w:rsidR="003169F0">
              <w:rPr>
                <w:noProof/>
                <w:webHidden/>
              </w:rPr>
              <w:tab/>
            </w:r>
            <w:r w:rsidR="003169F0">
              <w:rPr>
                <w:noProof/>
                <w:webHidden/>
              </w:rPr>
              <w:fldChar w:fldCharType="begin"/>
            </w:r>
            <w:r w:rsidR="003169F0">
              <w:rPr>
                <w:noProof/>
                <w:webHidden/>
              </w:rPr>
              <w:instrText xml:space="preserve"> PAGEREF _Toc383167594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5378FE19"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5" w:history="1">
            <w:r w:rsidR="003169F0" w:rsidRPr="000A1EC5">
              <w:rPr>
                <w:rStyle w:val="Hyperlink"/>
                <w:noProof/>
              </w:rPr>
              <w:t>4.3.1</w:t>
            </w:r>
            <w:r w:rsidR="003169F0">
              <w:rPr>
                <w:rFonts w:asciiTheme="minorHAnsi" w:eastAsiaTheme="minorEastAsia" w:hAnsiTheme="minorHAnsi" w:cstheme="minorBidi"/>
                <w:noProof/>
                <w:sz w:val="22"/>
                <w:lang w:eastAsia="sv-SE"/>
              </w:rPr>
              <w:tab/>
            </w:r>
            <w:r w:rsidR="003169F0" w:rsidRPr="000A1EC5">
              <w:rPr>
                <w:rStyle w:val="Hyperlink"/>
                <w:noProof/>
              </w:rPr>
              <w:t>SLA krav</w:t>
            </w:r>
            <w:r w:rsidR="003169F0">
              <w:rPr>
                <w:noProof/>
                <w:webHidden/>
              </w:rPr>
              <w:tab/>
            </w:r>
            <w:r w:rsidR="003169F0">
              <w:rPr>
                <w:noProof/>
                <w:webHidden/>
              </w:rPr>
              <w:fldChar w:fldCharType="begin"/>
            </w:r>
            <w:r w:rsidR="003169F0">
              <w:rPr>
                <w:noProof/>
                <w:webHidden/>
              </w:rPr>
              <w:instrText xml:space="preserve"> PAGEREF _Toc383167595 \h </w:instrText>
            </w:r>
            <w:r w:rsidR="003169F0">
              <w:rPr>
                <w:noProof/>
                <w:webHidden/>
              </w:rPr>
            </w:r>
            <w:r w:rsidR="003169F0">
              <w:rPr>
                <w:noProof/>
                <w:webHidden/>
              </w:rPr>
              <w:fldChar w:fldCharType="separate"/>
            </w:r>
            <w:r w:rsidR="003169F0">
              <w:rPr>
                <w:noProof/>
                <w:webHidden/>
              </w:rPr>
              <w:t>20</w:t>
            </w:r>
            <w:r w:rsidR="003169F0">
              <w:rPr>
                <w:noProof/>
                <w:webHidden/>
              </w:rPr>
              <w:fldChar w:fldCharType="end"/>
            </w:r>
          </w:hyperlink>
        </w:p>
        <w:p w14:paraId="63B8E404"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6" w:history="1">
            <w:r w:rsidR="003169F0" w:rsidRPr="000A1EC5">
              <w:rPr>
                <w:rStyle w:val="Hyperlink"/>
                <w:noProof/>
              </w:rPr>
              <w:t>4.3.2</w:t>
            </w:r>
            <w:r w:rsidR="003169F0">
              <w:rPr>
                <w:rFonts w:asciiTheme="minorHAnsi" w:eastAsiaTheme="minorEastAsia" w:hAnsiTheme="minorHAnsi" w:cstheme="minorBidi"/>
                <w:noProof/>
                <w:sz w:val="22"/>
                <w:lang w:eastAsia="sv-SE"/>
              </w:rPr>
              <w:tab/>
            </w:r>
            <w:r w:rsidR="003169F0" w:rsidRPr="000A1EC5">
              <w:rPr>
                <w:rStyle w:val="Hyperlink"/>
                <w:noProof/>
              </w:rPr>
              <w:t>Övriga krav och regler</w:t>
            </w:r>
            <w:r w:rsidR="003169F0">
              <w:rPr>
                <w:noProof/>
                <w:webHidden/>
              </w:rPr>
              <w:tab/>
            </w:r>
            <w:r w:rsidR="003169F0">
              <w:rPr>
                <w:noProof/>
                <w:webHidden/>
              </w:rPr>
              <w:fldChar w:fldCharType="begin"/>
            </w:r>
            <w:r w:rsidR="003169F0">
              <w:rPr>
                <w:noProof/>
                <w:webHidden/>
              </w:rPr>
              <w:instrText xml:space="preserve"> PAGEREF _Toc383167596 \h </w:instrText>
            </w:r>
            <w:r w:rsidR="003169F0">
              <w:rPr>
                <w:noProof/>
                <w:webHidden/>
              </w:rPr>
            </w:r>
            <w:r w:rsidR="003169F0">
              <w:rPr>
                <w:noProof/>
                <w:webHidden/>
              </w:rPr>
              <w:fldChar w:fldCharType="separate"/>
            </w:r>
            <w:r w:rsidR="003169F0">
              <w:rPr>
                <w:noProof/>
                <w:webHidden/>
              </w:rPr>
              <w:t>21</w:t>
            </w:r>
            <w:r w:rsidR="003169F0">
              <w:rPr>
                <w:noProof/>
                <w:webHidden/>
              </w:rPr>
              <w:fldChar w:fldCharType="end"/>
            </w:r>
          </w:hyperlink>
        </w:p>
        <w:p w14:paraId="47104C9D"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597" w:history="1">
            <w:r w:rsidR="003169F0" w:rsidRPr="000A1EC5">
              <w:rPr>
                <w:rStyle w:val="Hyperlink"/>
                <w:noProof/>
              </w:rPr>
              <w:t>4.4</w:t>
            </w:r>
            <w:r w:rsidR="003169F0">
              <w:rPr>
                <w:rFonts w:asciiTheme="minorHAnsi" w:eastAsiaTheme="minorEastAsia" w:hAnsiTheme="minorHAnsi" w:cstheme="minorBidi"/>
                <w:noProof/>
                <w:sz w:val="22"/>
                <w:lang w:eastAsia="sv-SE"/>
              </w:rPr>
              <w:tab/>
            </w:r>
            <w:r w:rsidR="003169F0" w:rsidRPr="000A1EC5">
              <w:rPr>
                <w:rStyle w:val="Hyperlink"/>
                <w:noProof/>
              </w:rPr>
              <w:t>Felhantering</w:t>
            </w:r>
            <w:r w:rsidR="003169F0">
              <w:rPr>
                <w:noProof/>
                <w:webHidden/>
              </w:rPr>
              <w:tab/>
            </w:r>
            <w:r w:rsidR="003169F0">
              <w:rPr>
                <w:noProof/>
                <w:webHidden/>
              </w:rPr>
              <w:fldChar w:fldCharType="begin"/>
            </w:r>
            <w:r w:rsidR="003169F0">
              <w:rPr>
                <w:noProof/>
                <w:webHidden/>
              </w:rPr>
              <w:instrText xml:space="preserve"> PAGEREF _Toc383167597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5757F0BC"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8" w:history="1">
            <w:r w:rsidR="003169F0" w:rsidRPr="000A1EC5">
              <w:rPr>
                <w:rStyle w:val="Hyperlink"/>
                <w:noProof/>
              </w:rPr>
              <w:t>4.4.1</w:t>
            </w:r>
            <w:r w:rsidR="003169F0">
              <w:rPr>
                <w:rFonts w:asciiTheme="minorHAnsi" w:eastAsiaTheme="minorEastAsia" w:hAnsiTheme="minorHAnsi" w:cstheme="minorBidi"/>
                <w:noProof/>
                <w:sz w:val="22"/>
                <w:lang w:eastAsia="sv-SE"/>
              </w:rPr>
              <w:tab/>
            </w:r>
            <w:r w:rsidR="003169F0" w:rsidRPr="000A1EC5">
              <w:rPr>
                <w:rStyle w:val="Hyperlink"/>
                <w:noProof/>
              </w:rPr>
              <w:t>Krav på en tjänsteproducent</w:t>
            </w:r>
            <w:r w:rsidR="003169F0">
              <w:rPr>
                <w:noProof/>
                <w:webHidden/>
              </w:rPr>
              <w:tab/>
            </w:r>
            <w:r w:rsidR="003169F0">
              <w:rPr>
                <w:noProof/>
                <w:webHidden/>
              </w:rPr>
              <w:fldChar w:fldCharType="begin"/>
            </w:r>
            <w:r w:rsidR="003169F0">
              <w:rPr>
                <w:noProof/>
                <w:webHidden/>
              </w:rPr>
              <w:instrText xml:space="preserve"> PAGEREF _Toc383167598 \h </w:instrText>
            </w:r>
            <w:r w:rsidR="003169F0">
              <w:rPr>
                <w:noProof/>
                <w:webHidden/>
              </w:rPr>
            </w:r>
            <w:r w:rsidR="003169F0">
              <w:rPr>
                <w:noProof/>
                <w:webHidden/>
              </w:rPr>
              <w:fldChar w:fldCharType="separate"/>
            </w:r>
            <w:r w:rsidR="003169F0">
              <w:rPr>
                <w:noProof/>
                <w:webHidden/>
              </w:rPr>
              <w:t>22</w:t>
            </w:r>
            <w:r w:rsidR="003169F0">
              <w:rPr>
                <w:noProof/>
                <w:webHidden/>
              </w:rPr>
              <w:fldChar w:fldCharType="end"/>
            </w:r>
          </w:hyperlink>
        </w:p>
        <w:p w14:paraId="63BB43FF"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599" w:history="1">
            <w:r w:rsidR="003169F0" w:rsidRPr="000A1EC5">
              <w:rPr>
                <w:rStyle w:val="Hyperlink"/>
                <w:noProof/>
              </w:rPr>
              <w:t>4.4.2</w:t>
            </w:r>
            <w:r w:rsidR="003169F0">
              <w:rPr>
                <w:rFonts w:asciiTheme="minorHAnsi" w:eastAsiaTheme="minorEastAsia" w:hAnsiTheme="minorHAnsi" w:cstheme="minorBidi"/>
                <w:noProof/>
                <w:sz w:val="22"/>
                <w:lang w:eastAsia="sv-SE"/>
              </w:rPr>
              <w:tab/>
            </w:r>
            <w:r w:rsidR="003169F0" w:rsidRPr="000A1EC5">
              <w:rPr>
                <w:rStyle w:val="Hyperlink"/>
                <w:noProof/>
              </w:rPr>
              <w:t>Krav på en tjänstekonsument</w:t>
            </w:r>
            <w:r w:rsidR="003169F0">
              <w:rPr>
                <w:noProof/>
                <w:webHidden/>
              </w:rPr>
              <w:tab/>
            </w:r>
            <w:r w:rsidR="003169F0">
              <w:rPr>
                <w:noProof/>
                <w:webHidden/>
              </w:rPr>
              <w:fldChar w:fldCharType="begin"/>
            </w:r>
            <w:r w:rsidR="003169F0">
              <w:rPr>
                <w:noProof/>
                <w:webHidden/>
              </w:rPr>
              <w:instrText xml:space="preserve"> PAGEREF _Toc383167599 \h </w:instrText>
            </w:r>
            <w:r w:rsidR="003169F0">
              <w:rPr>
                <w:noProof/>
                <w:webHidden/>
              </w:rPr>
            </w:r>
            <w:r w:rsidR="003169F0">
              <w:rPr>
                <w:noProof/>
                <w:webHidden/>
              </w:rPr>
              <w:fldChar w:fldCharType="separate"/>
            </w:r>
            <w:r w:rsidR="003169F0">
              <w:rPr>
                <w:noProof/>
                <w:webHidden/>
              </w:rPr>
              <w:t>23</w:t>
            </w:r>
            <w:r w:rsidR="003169F0">
              <w:rPr>
                <w:noProof/>
                <w:webHidden/>
              </w:rPr>
              <w:fldChar w:fldCharType="end"/>
            </w:r>
          </w:hyperlink>
        </w:p>
        <w:p w14:paraId="222C7677" w14:textId="77777777" w:rsidR="003169F0" w:rsidRDefault="00D029F2">
          <w:pPr>
            <w:pStyle w:val="TOC1"/>
            <w:tabs>
              <w:tab w:val="left" w:pos="400"/>
              <w:tab w:val="right" w:leader="dot" w:pos="8664"/>
            </w:tabs>
            <w:rPr>
              <w:rFonts w:asciiTheme="minorHAnsi" w:eastAsiaTheme="minorEastAsia" w:hAnsiTheme="minorHAnsi" w:cstheme="minorBidi"/>
              <w:noProof/>
              <w:sz w:val="22"/>
              <w:lang w:eastAsia="sv-SE"/>
            </w:rPr>
          </w:pPr>
          <w:hyperlink w:anchor="_Toc383167600" w:history="1">
            <w:r w:rsidR="003169F0" w:rsidRPr="000A1EC5">
              <w:rPr>
                <w:rStyle w:val="Hyperlink"/>
                <w:noProof/>
              </w:rPr>
              <w:t>5</w:t>
            </w:r>
            <w:r w:rsidR="003169F0">
              <w:rPr>
                <w:rFonts w:asciiTheme="minorHAnsi" w:eastAsiaTheme="minorEastAsia" w:hAnsiTheme="minorHAnsi" w:cstheme="minorBidi"/>
                <w:noProof/>
                <w:sz w:val="22"/>
                <w:lang w:eastAsia="sv-SE"/>
              </w:rPr>
              <w:tab/>
            </w:r>
            <w:r w:rsidR="003169F0" w:rsidRPr="000A1EC5">
              <w:rPr>
                <w:rStyle w:val="Hyperli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_Toc383167600 \h </w:instrText>
            </w:r>
            <w:r w:rsidR="003169F0">
              <w:rPr>
                <w:noProof/>
                <w:webHidden/>
              </w:rPr>
            </w:r>
            <w:r w:rsidR="003169F0">
              <w:rPr>
                <w:noProof/>
                <w:webHidden/>
              </w:rPr>
              <w:fldChar w:fldCharType="separate"/>
            </w:r>
            <w:r w:rsidR="003169F0">
              <w:rPr>
                <w:noProof/>
                <w:webHidden/>
              </w:rPr>
              <w:t>24</w:t>
            </w:r>
            <w:r w:rsidR="003169F0">
              <w:rPr>
                <w:noProof/>
                <w:webHidden/>
              </w:rPr>
              <w:fldChar w:fldCharType="end"/>
            </w:r>
          </w:hyperlink>
        </w:p>
        <w:p w14:paraId="1EC96B21" w14:textId="77777777" w:rsidR="003169F0" w:rsidRDefault="00D029F2">
          <w:pPr>
            <w:pStyle w:val="TOC1"/>
            <w:tabs>
              <w:tab w:val="left" w:pos="400"/>
              <w:tab w:val="right" w:leader="dot" w:pos="8664"/>
            </w:tabs>
            <w:rPr>
              <w:rFonts w:asciiTheme="minorHAnsi" w:eastAsiaTheme="minorEastAsia" w:hAnsiTheme="minorHAnsi" w:cstheme="minorBidi"/>
              <w:noProof/>
              <w:sz w:val="22"/>
              <w:lang w:eastAsia="sv-SE"/>
            </w:rPr>
          </w:pPr>
          <w:hyperlink w:anchor="_Toc383167601" w:history="1">
            <w:r w:rsidR="003169F0" w:rsidRPr="000A1EC5">
              <w:rPr>
                <w:rStyle w:val="Hyperlink"/>
                <w:noProof/>
              </w:rPr>
              <w:t>6</w:t>
            </w:r>
            <w:r w:rsidR="003169F0">
              <w:rPr>
                <w:rFonts w:asciiTheme="minorHAnsi" w:eastAsiaTheme="minorEastAsia" w:hAnsiTheme="minorHAnsi" w:cstheme="minorBidi"/>
                <w:noProof/>
                <w:sz w:val="22"/>
                <w:lang w:eastAsia="sv-SE"/>
              </w:rPr>
              <w:tab/>
            </w:r>
            <w:r w:rsidR="003169F0" w:rsidRPr="000A1EC5">
              <w:rPr>
                <w:rStyle w:val="Hyperlink"/>
                <w:noProof/>
              </w:rPr>
              <w:t>Tjänstedomänens meddelandemodeller</w:t>
            </w:r>
            <w:r w:rsidR="003169F0">
              <w:rPr>
                <w:noProof/>
                <w:webHidden/>
              </w:rPr>
              <w:tab/>
            </w:r>
            <w:r w:rsidR="003169F0">
              <w:rPr>
                <w:noProof/>
                <w:webHidden/>
              </w:rPr>
              <w:fldChar w:fldCharType="begin"/>
            </w:r>
            <w:r w:rsidR="003169F0">
              <w:rPr>
                <w:noProof/>
                <w:webHidden/>
              </w:rPr>
              <w:instrText xml:space="preserve"> PAGEREF _Toc383167601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301F97CC"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602" w:history="1">
            <w:r w:rsidR="003169F0" w:rsidRPr="000A1EC5">
              <w:rPr>
                <w:rStyle w:val="Hyperlink"/>
                <w:noProof/>
              </w:rPr>
              <w:t>6.1</w:t>
            </w:r>
            <w:r w:rsidR="003169F0">
              <w:rPr>
                <w:rFonts w:asciiTheme="minorHAnsi" w:eastAsiaTheme="minorEastAsia" w:hAnsiTheme="minorHAnsi" w:cstheme="minorBidi"/>
                <w:noProof/>
                <w:sz w:val="22"/>
                <w:lang w:eastAsia="sv-SE"/>
              </w:rPr>
              <w:tab/>
            </w:r>
            <w:r w:rsidR="003169F0" w:rsidRPr="000A1EC5">
              <w:rPr>
                <w:rStyle w:val="Hyperlink"/>
                <w:noProof/>
              </w:rPr>
              <w:t>V-MIM Vård- och omsorgskontakt</w:t>
            </w:r>
            <w:r w:rsidR="003169F0">
              <w:rPr>
                <w:noProof/>
                <w:webHidden/>
              </w:rPr>
              <w:tab/>
            </w:r>
            <w:r w:rsidR="003169F0">
              <w:rPr>
                <w:noProof/>
                <w:webHidden/>
              </w:rPr>
              <w:fldChar w:fldCharType="begin"/>
            </w:r>
            <w:r w:rsidR="003169F0">
              <w:rPr>
                <w:noProof/>
                <w:webHidden/>
              </w:rPr>
              <w:instrText xml:space="preserve"> PAGEREF _Toc383167602 \h </w:instrText>
            </w:r>
            <w:r w:rsidR="003169F0">
              <w:rPr>
                <w:noProof/>
                <w:webHidden/>
              </w:rPr>
            </w:r>
            <w:r w:rsidR="003169F0">
              <w:rPr>
                <w:noProof/>
                <w:webHidden/>
              </w:rPr>
              <w:fldChar w:fldCharType="separate"/>
            </w:r>
            <w:r w:rsidR="003169F0">
              <w:rPr>
                <w:noProof/>
                <w:webHidden/>
              </w:rPr>
              <w:t>25</w:t>
            </w:r>
            <w:r w:rsidR="003169F0">
              <w:rPr>
                <w:noProof/>
                <w:webHidden/>
              </w:rPr>
              <w:fldChar w:fldCharType="end"/>
            </w:r>
          </w:hyperlink>
        </w:p>
        <w:p w14:paraId="470F3989" w14:textId="77777777" w:rsidR="003169F0" w:rsidRDefault="00D029F2">
          <w:pPr>
            <w:pStyle w:val="TOC1"/>
            <w:tabs>
              <w:tab w:val="left" w:pos="400"/>
              <w:tab w:val="right" w:leader="dot" w:pos="8664"/>
            </w:tabs>
            <w:rPr>
              <w:rFonts w:asciiTheme="minorHAnsi" w:eastAsiaTheme="minorEastAsia" w:hAnsiTheme="minorHAnsi" w:cstheme="minorBidi"/>
              <w:noProof/>
              <w:sz w:val="22"/>
              <w:lang w:eastAsia="sv-SE"/>
            </w:rPr>
          </w:pPr>
          <w:hyperlink w:anchor="_Toc383167603" w:history="1">
            <w:r w:rsidR="003169F0" w:rsidRPr="000A1EC5">
              <w:rPr>
                <w:rStyle w:val="Hyperlink"/>
                <w:noProof/>
              </w:rPr>
              <w:t>7</w:t>
            </w:r>
            <w:r w:rsidR="003169F0">
              <w:rPr>
                <w:rFonts w:asciiTheme="minorHAnsi" w:eastAsiaTheme="minorEastAsia" w:hAnsiTheme="minorHAnsi" w:cstheme="minorBidi"/>
                <w:noProof/>
                <w:sz w:val="22"/>
                <w:lang w:eastAsia="sv-SE"/>
              </w:rPr>
              <w:tab/>
            </w:r>
            <w:r w:rsidR="003169F0" w:rsidRPr="000A1EC5">
              <w:rPr>
                <w:rStyle w:val="Hyperlink"/>
                <w:noProof/>
              </w:rPr>
              <w:t>Tjänstekontrakt</w:t>
            </w:r>
            <w:r w:rsidR="003169F0">
              <w:rPr>
                <w:noProof/>
                <w:webHidden/>
              </w:rPr>
              <w:tab/>
            </w:r>
            <w:r w:rsidR="003169F0">
              <w:rPr>
                <w:noProof/>
                <w:webHidden/>
              </w:rPr>
              <w:fldChar w:fldCharType="begin"/>
            </w:r>
            <w:r w:rsidR="003169F0">
              <w:rPr>
                <w:noProof/>
                <w:webHidden/>
              </w:rPr>
              <w:instrText xml:space="preserve"> PAGEREF _Toc383167603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E1F211A" w14:textId="77777777" w:rsidR="003169F0" w:rsidRDefault="00D029F2">
          <w:pPr>
            <w:pStyle w:val="TOC2"/>
            <w:tabs>
              <w:tab w:val="left" w:pos="880"/>
              <w:tab w:val="right" w:leader="dot" w:pos="8664"/>
            </w:tabs>
            <w:rPr>
              <w:rFonts w:asciiTheme="minorHAnsi" w:eastAsiaTheme="minorEastAsia" w:hAnsiTheme="minorHAnsi" w:cstheme="minorBidi"/>
              <w:noProof/>
              <w:sz w:val="22"/>
              <w:lang w:eastAsia="sv-SE"/>
            </w:rPr>
          </w:pPr>
          <w:hyperlink w:anchor="_Toc383167604" w:history="1">
            <w:r w:rsidR="003169F0" w:rsidRPr="000A1EC5">
              <w:rPr>
                <w:rStyle w:val="Hyperlink"/>
                <w:noProof/>
              </w:rPr>
              <w:t>7.1</w:t>
            </w:r>
            <w:r w:rsidR="003169F0">
              <w:rPr>
                <w:rFonts w:asciiTheme="minorHAnsi" w:eastAsiaTheme="minorEastAsia" w:hAnsiTheme="minorHAnsi" w:cstheme="minorBidi"/>
                <w:noProof/>
                <w:sz w:val="22"/>
                <w:lang w:eastAsia="sv-SE"/>
              </w:rPr>
              <w:tab/>
            </w:r>
            <w:r w:rsidR="003169F0" w:rsidRPr="000A1EC5">
              <w:rPr>
                <w:rStyle w:val="Hyperlink"/>
                <w:noProof/>
              </w:rPr>
              <w:t>GetCareContacts</w:t>
            </w:r>
            <w:r w:rsidR="003169F0">
              <w:rPr>
                <w:noProof/>
                <w:webHidden/>
              </w:rPr>
              <w:tab/>
            </w:r>
            <w:r w:rsidR="003169F0">
              <w:rPr>
                <w:noProof/>
                <w:webHidden/>
              </w:rPr>
              <w:fldChar w:fldCharType="begin"/>
            </w:r>
            <w:r w:rsidR="003169F0">
              <w:rPr>
                <w:noProof/>
                <w:webHidden/>
              </w:rPr>
              <w:instrText xml:space="preserve"> PAGEREF _Toc383167604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7B459E3C"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605" w:history="1">
            <w:r w:rsidR="003169F0" w:rsidRPr="000A1EC5">
              <w:rPr>
                <w:rStyle w:val="Hyperlink"/>
                <w:noProof/>
              </w:rPr>
              <w:t>7.1.1</w:t>
            </w:r>
            <w:r w:rsidR="003169F0">
              <w:rPr>
                <w:rFonts w:asciiTheme="minorHAnsi" w:eastAsiaTheme="minorEastAsia" w:hAnsiTheme="minorHAnsi" w:cstheme="minorBidi"/>
                <w:noProof/>
                <w:sz w:val="22"/>
                <w:lang w:eastAsia="sv-SE"/>
              </w:rPr>
              <w:tab/>
            </w:r>
            <w:r w:rsidR="003169F0" w:rsidRPr="000A1EC5">
              <w:rPr>
                <w:rStyle w:val="Hyperlink"/>
                <w:noProof/>
              </w:rPr>
              <w:t>Version</w:t>
            </w:r>
            <w:r w:rsidR="003169F0">
              <w:rPr>
                <w:noProof/>
                <w:webHidden/>
              </w:rPr>
              <w:tab/>
            </w:r>
            <w:r w:rsidR="003169F0">
              <w:rPr>
                <w:noProof/>
                <w:webHidden/>
              </w:rPr>
              <w:fldChar w:fldCharType="begin"/>
            </w:r>
            <w:r w:rsidR="003169F0">
              <w:rPr>
                <w:noProof/>
                <w:webHidden/>
              </w:rPr>
              <w:instrText xml:space="preserve"> PAGEREF _Toc383167605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38D4620D"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606" w:history="1">
            <w:r w:rsidR="003169F0" w:rsidRPr="000A1EC5">
              <w:rPr>
                <w:rStyle w:val="Hyperlink"/>
                <w:noProof/>
              </w:rPr>
              <w:t>7.1.2</w:t>
            </w:r>
            <w:r w:rsidR="003169F0">
              <w:rPr>
                <w:rFonts w:asciiTheme="minorHAnsi" w:eastAsiaTheme="minorEastAsia" w:hAnsiTheme="minorHAnsi" w:cstheme="minorBidi"/>
                <w:noProof/>
                <w:sz w:val="22"/>
                <w:lang w:eastAsia="sv-SE"/>
              </w:rPr>
              <w:tab/>
            </w:r>
            <w:r w:rsidR="003169F0" w:rsidRPr="000A1EC5">
              <w:rPr>
                <w:rStyle w:val="Hyperlink"/>
                <w:noProof/>
              </w:rPr>
              <w:t>Gemensamma informationskomponenter</w:t>
            </w:r>
            <w:r w:rsidR="003169F0">
              <w:rPr>
                <w:noProof/>
                <w:webHidden/>
              </w:rPr>
              <w:tab/>
            </w:r>
            <w:r w:rsidR="003169F0">
              <w:rPr>
                <w:noProof/>
                <w:webHidden/>
              </w:rPr>
              <w:fldChar w:fldCharType="begin"/>
            </w:r>
            <w:r w:rsidR="003169F0">
              <w:rPr>
                <w:noProof/>
                <w:webHidden/>
              </w:rPr>
              <w:instrText xml:space="preserve"> PAGEREF _Toc383167606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46C2691C"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607" w:history="1">
            <w:r w:rsidR="003169F0" w:rsidRPr="000A1EC5">
              <w:rPr>
                <w:rStyle w:val="Hyperlink"/>
                <w:noProof/>
              </w:rPr>
              <w:t>7.1.3</w:t>
            </w:r>
            <w:r w:rsidR="003169F0">
              <w:rPr>
                <w:rFonts w:asciiTheme="minorHAnsi" w:eastAsiaTheme="minorEastAsia" w:hAnsiTheme="minorHAnsi" w:cstheme="minorBidi"/>
                <w:noProof/>
                <w:sz w:val="22"/>
                <w:lang w:eastAsia="sv-SE"/>
              </w:rPr>
              <w:tab/>
            </w:r>
            <w:r w:rsidR="003169F0" w:rsidRPr="000A1EC5">
              <w:rPr>
                <w:rStyle w:val="Hyperlink"/>
                <w:noProof/>
              </w:rPr>
              <w:t>Fältregler</w:t>
            </w:r>
            <w:r w:rsidR="003169F0">
              <w:rPr>
                <w:noProof/>
                <w:webHidden/>
              </w:rPr>
              <w:tab/>
            </w:r>
            <w:r w:rsidR="003169F0">
              <w:rPr>
                <w:noProof/>
                <w:webHidden/>
              </w:rPr>
              <w:fldChar w:fldCharType="begin"/>
            </w:r>
            <w:r w:rsidR="003169F0">
              <w:rPr>
                <w:noProof/>
                <w:webHidden/>
              </w:rPr>
              <w:instrText xml:space="preserve"> PAGEREF _Toc383167607 \h </w:instrText>
            </w:r>
            <w:r w:rsidR="003169F0">
              <w:rPr>
                <w:noProof/>
                <w:webHidden/>
              </w:rPr>
            </w:r>
            <w:r w:rsidR="003169F0">
              <w:rPr>
                <w:noProof/>
                <w:webHidden/>
              </w:rPr>
              <w:fldChar w:fldCharType="separate"/>
            </w:r>
            <w:r w:rsidR="003169F0">
              <w:rPr>
                <w:noProof/>
                <w:webHidden/>
              </w:rPr>
              <w:t>29</w:t>
            </w:r>
            <w:r w:rsidR="003169F0">
              <w:rPr>
                <w:noProof/>
                <w:webHidden/>
              </w:rPr>
              <w:fldChar w:fldCharType="end"/>
            </w:r>
          </w:hyperlink>
        </w:p>
        <w:p w14:paraId="2B472F97" w14:textId="77777777" w:rsidR="003169F0" w:rsidRDefault="00D029F2">
          <w:pPr>
            <w:pStyle w:val="TOC3"/>
            <w:tabs>
              <w:tab w:val="left" w:pos="1100"/>
              <w:tab w:val="right" w:leader="dot" w:pos="8664"/>
            </w:tabs>
            <w:rPr>
              <w:rFonts w:asciiTheme="minorHAnsi" w:eastAsiaTheme="minorEastAsia" w:hAnsiTheme="minorHAnsi" w:cstheme="minorBidi"/>
              <w:noProof/>
              <w:sz w:val="22"/>
              <w:lang w:eastAsia="sv-SE"/>
            </w:rPr>
          </w:pPr>
          <w:hyperlink w:anchor="_Toc383167608" w:history="1">
            <w:r w:rsidR="003169F0" w:rsidRPr="000A1EC5">
              <w:rPr>
                <w:rStyle w:val="Hyperlink"/>
                <w:noProof/>
              </w:rPr>
              <w:t>7.1.4</w:t>
            </w:r>
            <w:r w:rsidR="003169F0">
              <w:rPr>
                <w:rFonts w:asciiTheme="minorHAnsi" w:eastAsiaTheme="minorEastAsia" w:hAnsiTheme="minorHAnsi" w:cstheme="minorBidi"/>
                <w:noProof/>
                <w:sz w:val="22"/>
                <w:lang w:eastAsia="sv-SE"/>
              </w:rPr>
              <w:tab/>
            </w:r>
            <w:r w:rsidR="003169F0" w:rsidRPr="000A1EC5">
              <w:rPr>
                <w:rStyle w:val="Hyperlink"/>
                <w:noProof/>
              </w:rPr>
              <w:t>Övriga regler</w:t>
            </w:r>
            <w:r w:rsidR="003169F0">
              <w:rPr>
                <w:noProof/>
                <w:webHidden/>
              </w:rPr>
              <w:tab/>
            </w:r>
            <w:r w:rsidR="003169F0">
              <w:rPr>
                <w:noProof/>
                <w:webHidden/>
              </w:rPr>
              <w:fldChar w:fldCharType="begin"/>
            </w:r>
            <w:r w:rsidR="003169F0">
              <w:rPr>
                <w:noProof/>
                <w:webHidden/>
              </w:rPr>
              <w:instrText xml:space="preserve"> PAGEREF _Toc383167608 \h </w:instrText>
            </w:r>
            <w:r w:rsidR="003169F0">
              <w:rPr>
                <w:noProof/>
                <w:webHidden/>
              </w:rPr>
            </w:r>
            <w:r w:rsidR="003169F0">
              <w:rPr>
                <w:noProof/>
                <w:webHidden/>
              </w:rPr>
              <w:fldChar w:fldCharType="separate"/>
            </w:r>
            <w:r w:rsidR="003169F0">
              <w:rPr>
                <w:noProof/>
                <w:webHidden/>
              </w:rPr>
              <w:t>36</w:t>
            </w:r>
            <w:r w:rsidR="003169F0">
              <w:rPr>
                <w:noProof/>
                <w:webHidden/>
              </w:rPr>
              <w:fldChar w:fldCharType="end"/>
            </w:r>
          </w:hyperlink>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3F45DF">
            <w:pPr>
              <w:pStyle w:val="TableTex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215E9C" w14:paraId="3E2B609A" w14:textId="77777777" w:rsidTr="00514BAB">
        <w:tc>
          <w:tcPr>
            <w:tcW w:w="964" w:type="dxa"/>
          </w:tcPr>
          <w:p w14:paraId="4BB7744E" w14:textId="532A0A49" w:rsidR="00215E9C" w:rsidRPr="00215E9C" w:rsidRDefault="00215E9C" w:rsidP="003F45DF">
            <w:pPr>
              <w:pStyle w:val="TableText"/>
              <w:rPr>
                <w:highlight w:val="yellow"/>
              </w:rPr>
            </w:pPr>
            <w:r w:rsidRPr="00215E9C">
              <w:t>PA1</w:t>
            </w:r>
          </w:p>
        </w:tc>
        <w:tc>
          <w:tcPr>
            <w:tcW w:w="1224" w:type="dxa"/>
          </w:tcPr>
          <w:p w14:paraId="57F5C387" w14:textId="487A7BEF" w:rsidR="00215E9C" w:rsidRPr="00215E9C" w:rsidRDefault="00215E9C" w:rsidP="003F45DF">
            <w:pPr>
              <w:pStyle w:val="TableText"/>
              <w:rPr>
                <w:highlight w:val="yellow"/>
              </w:rPr>
            </w:pPr>
            <w:r w:rsidRPr="00215E9C">
              <w:t>2012-12-03</w:t>
            </w:r>
          </w:p>
        </w:tc>
        <w:tc>
          <w:tcPr>
            <w:tcW w:w="4140" w:type="dxa"/>
          </w:tcPr>
          <w:p w14:paraId="0A5B012A" w14:textId="518203FA" w:rsidR="00215E9C" w:rsidRPr="00215E9C" w:rsidRDefault="00215E9C" w:rsidP="003F45DF">
            <w:pPr>
              <w:pStyle w:val="TableText"/>
              <w:rPr>
                <w:highlight w:val="yellow"/>
              </w:rPr>
            </w:pPr>
            <w:r w:rsidRPr="00215E9C">
              <w:t>Arbetsdokument: Vårddokumentation tillagd</w:t>
            </w:r>
          </w:p>
        </w:tc>
        <w:tc>
          <w:tcPr>
            <w:tcW w:w="1980" w:type="dxa"/>
          </w:tcPr>
          <w:p w14:paraId="60486A0B" w14:textId="2EA3B888" w:rsidR="00215E9C" w:rsidRPr="00215E9C" w:rsidRDefault="00215E9C" w:rsidP="003F45DF">
            <w:pPr>
              <w:pStyle w:val="TableText"/>
              <w:rPr>
                <w:highlight w:val="yellow"/>
              </w:rPr>
            </w:pPr>
            <w:r w:rsidRPr="00215E9C">
              <w:t>FS, MA</w:t>
            </w:r>
          </w:p>
        </w:tc>
        <w:tc>
          <w:tcPr>
            <w:tcW w:w="1440" w:type="dxa"/>
          </w:tcPr>
          <w:p w14:paraId="55191444" w14:textId="77777777" w:rsidR="00215E9C" w:rsidRDefault="00215E9C" w:rsidP="003F45DF">
            <w:pPr>
              <w:pStyle w:val="TableText"/>
            </w:pPr>
          </w:p>
        </w:tc>
      </w:tr>
      <w:tr w:rsidR="00215E9C" w14:paraId="54DB59C2" w14:textId="77777777" w:rsidTr="00514BAB">
        <w:tc>
          <w:tcPr>
            <w:tcW w:w="964" w:type="dxa"/>
          </w:tcPr>
          <w:p w14:paraId="077C1F6D" w14:textId="27124ECE" w:rsidR="00215E9C" w:rsidRPr="00215E9C" w:rsidRDefault="00215E9C" w:rsidP="003F45DF">
            <w:pPr>
              <w:pStyle w:val="TableText"/>
            </w:pPr>
            <w:r w:rsidRPr="00215E9C">
              <w:t>PA2</w:t>
            </w:r>
          </w:p>
        </w:tc>
        <w:tc>
          <w:tcPr>
            <w:tcW w:w="1224" w:type="dxa"/>
          </w:tcPr>
          <w:p w14:paraId="3FCE5FB4" w14:textId="59E0996F" w:rsidR="00215E9C" w:rsidRPr="00215E9C" w:rsidRDefault="00215E9C" w:rsidP="003F45DF">
            <w:pPr>
              <w:pStyle w:val="TableText"/>
            </w:pPr>
            <w:r w:rsidRPr="00215E9C">
              <w:t>2012-12-11</w:t>
            </w:r>
          </w:p>
        </w:tc>
        <w:tc>
          <w:tcPr>
            <w:tcW w:w="4140" w:type="dxa"/>
          </w:tcPr>
          <w:p w14:paraId="6B3A64B0" w14:textId="5EE5C546" w:rsidR="00215E9C" w:rsidRPr="00215E9C" w:rsidRDefault="00215E9C" w:rsidP="003F45DF">
            <w:pPr>
              <w:pStyle w:val="TableText"/>
            </w:pPr>
            <w:r w:rsidRPr="00215E9C">
              <w:t>Uppdaterade tabeller efter diskussioner med Johan Eltes</w:t>
            </w:r>
          </w:p>
        </w:tc>
        <w:tc>
          <w:tcPr>
            <w:tcW w:w="1980" w:type="dxa"/>
          </w:tcPr>
          <w:p w14:paraId="3A35AE25" w14:textId="0A06A8B9" w:rsidR="00215E9C" w:rsidRPr="00215E9C" w:rsidRDefault="00215E9C" w:rsidP="003F45DF">
            <w:pPr>
              <w:pStyle w:val="TableText"/>
            </w:pPr>
            <w:r w:rsidRPr="00215E9C">
              <w:t>Maria Andersson</w:t>
            </w:r>
          </w:p>
        </w:tc>
        <w:tc>
          <w:tcPr>
            <w:tcW w:w="1440" w:type="dxa"/>
          </w:tcPr>
          <w:p w14:paraId="3866A52C" w14:textId="77777777" w:rsidR="00215E9C" w:rsidRDefault="00215E9C" w:rsidP="003F45DF">
            <w:pPr>
              <w:pStyle w:val="TableText"/>
            </w:pPr>
          </w:p>
        </w:tc>
      </w:tr>
      <w:tr w:rsidR="00215E9C" w14:paraId="5302D36A" w14:textId="77777777" w:rsidTr="00514BAB">
        <w:tc>
          <w:tcPr>
            <w:tcW w:w="964" w:type="dxa"/>
          </w:tcPr>
          <w:p w14:paraId="64700AA2" w14:textId="1C031986" w:rsidR="00215E9C" w:rsidRPr="00215E9C" w:rsidRDefault="00215E9C" w:rsidP="003F45DF">
            <w:pPr>
              <w:pStyle w:val="TableText"/>
            </w:pPr>
            <w:r w:rsidRPr="00215E9C">
              <w:t>PA3</w:t>
            </w:r>
          </w:p>
        </w:tc>
        <w:tc>
          <w:tcPr>
            <w:tcW w:w="1224" w:type="dxa"/>
          </w:tcPr>
          <w:p w14:paraId="3954E575" w14:textId="4238DD15" w:rsidR="00215E9C" w:rsidRPr="00215E9C" w:rsidRDefault="00215E9C" w:rsidP="003F45DF">
            <w:pPr>
              <w:pStyle w:val="TableText"/>
            </w:pPr>
            <w:r w:rsidRPr="00215E9C">
              <w:t>2012-12-18</w:t>
            </w:r>
          </w:p>
        </w:tc>
        <w:tc>
          <w:tcPr>
            <w:tcW w:w="4140" w:type="dxa"/>
          </w:tcPr>
          <w:p w14:paraId="08F395F8" w14:textId="2DCD674D" w:rsidR="00215E9C" w:rsidRPr="00215E9C" w:rsidRDefault="00215E9C" w:rsidP="003F45DF">
            <w:pPr>
              <w:pStyle w:val="TableText"/>
            </w:pPr>
            <w:r w:rsidRPr="00215E9C">
              <w:t>Lagt till kap 5. GetReferralAnswer</w:t>
            </w:r>
          </w:p>
        </w:tc>
        <w:tc>
          <w:tcPr>
            <w:tcW w:w="1980" w:type="dxa"/>
          </w:tcPr>
          <w:p w14:paraId="03CD041E" w14:textId="02843BD9" w:rsidR="00215E9C" w:rsidRPr="00215E9C" w:rsidRDefault="00215E9C" w:rsidP="003F45DF">
            <w:pPr>
              <w:pStyle w:val="TableText"/>
            </w:pPr>
            <w:r w:rsidRPr="00215E9C">
              <w:t>Maria Andersson</w:t>
            </w:r>
          </w:p>
        </w:tc>
        <w:tc>
          <w:tcPr>
            <w:tcW w:w="1440" w:type="dxa"/>
          </w:tcPr>
          <w:p w14:paraId="6B23AF23" w14:textId="77777777" w:rsidR="00215E9C" w:rsidRDefault="00215E9C" w:rsidP="003F45DF">
            <w:pPr>
              <w:pStyle w:val="TableText"/>
            </w:pPr>
          </w:p>
        </w:tc>
      </w:tr>
      <w:tr w:rsidR="00215E9C" w14:paraId="01841D47" w14:textId="77777777" w:rsidTr="00514BAB">
        <w:tc>
          <w:tcPr>
            <w:tcW w:w="964" w:type="dxa"/>
          </w:tcPr>
          <w:p w14:paraId="20223137" w14:textId="4D9965FF" w:rsidR="00215E9C" w:rsidRPr="00215E9C" w:rsidRDefault="00215E9C" w:rsidP="003F45DF">
            <w:pPr>
              <w:pStyle w:val="TableText"/>
            </w:pPr>
            <w:r w:rsidRPr="00215E9C">
              <w:t>PA4</w:t>
            </w:r>
          </w:p>
        </w:tc>
        <w:tc>
          <w:tcPr>
            <w:tcW w:w="1224" w:type="dxa"/>
          </w:tcPr>
          <w:p w14:paraId="5AC6D396" w14:textId="1960933F" w:rsidR="00215E9C" w:rsidRPr="00215E9C" w:rsidRDefault="00215E9C" w:rsidP="00D255AB">
            <w:pPr>
              <w:pStyle w:val="TableText"/>
            </w:pPr>
            <w:r w:rsidRPr="00215E9C">
              <w:t>2012-12-20</w:t>
            </w:r>
          </w:p>
        </w:tc>
        <w:tc>
          <w:tcPr>
            <w:tcW w:w="4140" w:type="dxa"/>
          </w:tcPr>
          <w:p w14:paraId="18AFFBB5" w14:textId="211D68DE" w:rsidR="00215E9C" w:rsidRPr="00215E9C" w:rsidRDefault="00215E9C" w:rsidP="00590DDC">
            <w:pPr>
              <w:pStyle w:val="TableText"/>
              <w:numPr>
                <w:ilvl w:val="0"/>
                <w:numId w:val="30"/>
              </w:numPr>
              <w:ind w:left="222" w:hanging="166"/>
            </w:pPr>
            <w:r w:rsidRPr="00215E9C">
              <w:t>Uppdaterat tabeller</w:t>
            </w:r>
          </w:p>
        </w:tc>
        <w:tc>
          <w:tcPr>
            <w:tcW w:w="1980" w:type="dxa"/>
          </w:tcPr>
          <w:p w14:paraId="32581CE8" w14:textId="1B483F3D" w:rsidR="00215E9C" w:rsidRPr="00215E9C" w:rsidRDefault="00215E9C" w:rsidP="003F45DF">
            <w:pPr>
              <w:pStyle w:val="TableText"/>
            </w:pPr>
            <w:r w:rsidRPr="00215E9C">
              <w:t>Maria Andersson</w:t>
            </w:r>
          </w:p>
        </w:tc>
        <w:tc>
          <w:tcPr>
            <w:tcW w:w="1440" w:type="dxa"/>
          </w:tcPr>
          <w:p w14:paraId="7959B510" w14:textId="77777777" w:rsidR="00215E9C" w:rsidRDefault="00215E9C" w:rsidP="003F45DF">
            <w:pPr>
              <w:pStyle w:val="TableText"/>
            </w:pPr>
          </w:p>
        </w:tc>
      </w:tr>
      <w:tr w:rsidR="00215E9C" w14:paraId="7CAF76FA" w14:textId="77777777" w:rsidTr="00514BAB">
        <w:tc>
          <w:tcPr>
            <w:tcW w:w="964" w:type="dxa"/>
          </w:tcPr>
          <w:p w14:paraId="78A35B9D" w14:textId="76AD5791" w:rsidR="00215E9C" w:rsidRPr="00215E9C" w:rsidRDefault="00215E9C" w:rsidP="003F45DF">
            <w:pPr>
              <w:pStyle w:val="TableText"/>
            </w:pPr>
            <w:r w:rsidRPr="00215E9C">
              <w:t>PA5</w:t>
            </w:r>
          </w:p>
        </w:tc>
        <w:tc>
          <w:tcPr>
            <w:tcW w:w="1224" w:type="dxa"/>
          </w:tcPr>
          <w:p w14:paraId="2DFE7CEA" w14:textId="2E12D20B" w:rsidR="00215E9C" w:rsidRPr="00215E9C" w:rsidRDefault="00215E9C" w:rsidP="00D255AB">
            <w:pPr>
              <w:pStyle w:val="TableText"/>
            </w:pPr>
            <w:r w:rsidRPr="00215E9C">
              <w:t>2012-12-21</w:t>
            </w:r>
          </w:p>
        </w:tc>
        <w:tc>
          <w:tcPr>
            <w:tcW w:w="4140" w:type="dxa"/>
          </w:tcPr>
          <w:p w14:paraId="170ADF9F" w14:textId="523F14E7" w:rsidR="00215E9C" w:rsidRPr="00215E9C" w:rsidRDefault="00215E9C" w:rsidP="00590DDC">
            <w:pPr>
              <w:pStyle w:val="TableText"/>
              <w:numPr>
                <w:ilvl w:val="0"/>
                <w:numId w:val="30"/>
              </w:numPr>
              <w:ind w:left="222" w:hanging="166"/>
            </w:pPr>
            <w:r w:rsidRPr="00215E9C">
              <w:t>Uppdaterat tabeller efter ny struktur</w:t>
            </w:r>
          </w:p>
        </w:tc>
        <w:tc>
          <w:tcPr>
            <w:tcW w:w="1980" w:type="dxa"/>
          </w:tcPr>
          <w:p w14:paraId="17319C99" w14:textId="18069708" w:rsidR="00215E9C" w:rsidRPr="00215E9C" w:rsidRDefault="00215E9C" w:rsidP="003F45DF">
            <w:pPr>
              <w:pStyle w:val="TableText"/>
            </w:pPr>
            <w:r w:rsidRPr="00215E9C">
              <w:t>Maria Andersson</w:t>
            </w:r>
          </w:p>
        </w:tc>
        <w:tc>
          <w:tcPr>
            <w:tcW w:w="1440" w:type="dxa"/>
          </w:tcPr>
          <w:p w14:paraId="65515825" w14:textId="77777777" w:rsidR="00215E9C" w:rsidRDefault="00215E9C" w:rsidP="003F45DF">
            <w:pPr>
              <w:pStyle w:val="TableText"/>
            </w:pPr>
          </w:p>
        </w:tc>
      </w:tr>
      <w:tr w:rsidR="00215E9C" w14:paraId="391F5F61" w14:textId="77777777" w:rsidTr="00514BAB">
        <w:tc>
          <w:tcPr>
            <w:tcW w:w="964" w:type="dxa"/>
          </w:tcPr>
          <w:p w14:paraId="7D8FBC41" w14:textId="642A104E" w:rsidR="00215E9C" w:rsidRPr="00215E9C" w:rsidRDefault="00215E9C" w:rsidP="003F45DF">
            <w:pPr>
              <w:pStyle w:val="TableText"/>
            </w:pPr>
            <w:r w:rsidRPr="00215E9C">
              <w:t>PA6</w:t>
            </w:r>
          </w:p>
        </w:tc>
        <w:tc>
          <w:tcPr>
            <w:tcW w:w="1224" w:type="dxa"/>
          </w:tcPr>
          <w:p w14:paraId="0E35F9EF" w14:textId="3C89686A" w:rsidR="00215E9C" w:rsidRPr="00215E9C" w:rsidRDefault="00215E9C" w:rsidP="00D255AB">
            <w:pPr>
              <w:pStyle w:val="TableText"/>
            </w:pPr>
            <w:r w:rsidRPr="00215E9C">
              <w:t>2012-12-21</w:t>
            </w:r>
          </w:p>
        </w:tc>
        <w:tc>
          <w:tcPr>
            <w:tcW w:w="4140" w:type="dxa"/>
          </w:tcPr>
          <w:p w14:paraId="47C20417" w14:textId="487F2EA0" w:rsidR="00215E9C" w:rsidRPr="00215E9C" w:rsidRDefault="00215E9C" w:rsidP="00590DDC">
            <w:pPr>
              <w:pStyle w:val="TableText"/>
              <w:numPr>
                <w:ilvl w:val="0"/>
                <w:numId w:val="30"/>
              </w:numPr>
              <w:ind w:left="222" w:hanging="166"/>
            </w:pPr>
            <w:r w:rsidRPr="00215E9C">
              <w:t>Uppdaterat namnen i tabellen</w:t>
            </w:r>
          </w:p>
        </w:tc>
        <w:tc>
          <w:tcPr>
            <w:tcW w:w="1980" w:type="dxa"/>
          </w:tcPr>
          <w:p w14:paraId="7923BE05" w14:textId="145BFBE2" w:rsidR="00215E9C" w:rsidRPr="00215E9C" w:rsidRDefault="00215E9C" w:rsidP="003F45DF">
            <w:pPr>
              <w:pStyle w:val="TableText"/>
            </w:pPr>
            <w:r w:rsidRPr="00215E9C">
              <w:t>Maria Andersson</w:t>
            </w:r>
          </w:p>
        </w:tc>
        <w:tc>
          <w:tcPr>
            <w:tcW w:w="1440" w:type="dxa"/>
          </w:tcPr>
          <w:p w14:paraId="6B3DB396" w14:textId="77777777" w:rsidR="00215E9C" w:rsidRDefault="00215E9C" w:rsidP="003F45DF">
            <w:pPr>
              <w:pStyle w:val="TableText"/>
            </w:pPr>
          </w:p>
        </w:tc>
      </w:tr>
      <w:tr w:rsidR="00215E9C" w14:paraId="04C37107" w14:textId="77777777" w:rsidTr="00514BAB">
        <w:tc>
          <w:tcPr>
            <w:tcW w:w="964" w:type="dxa"/>
          </w:tcPr>
          <w:p w14:paraId="745A0281" w14:textId="11C3D548" w:rsidR="00215E9C" w:rsidRPr="00215E9C" w:rsidRDefault="00215E9C" w:rsidP="003F45DF">
            <w:pPr>
              <w:pStyle w:val="TableText"/>
            </w:pPr>
            <w:r w:rsidRPr="00215E9C">
              <w:t>PA7</w:t>
            </w:r>
          </w:p>
        </w:tc>
        <w:tc>
          <w:tcPr>
            <w:tcW w:w="1224" w:type="dxa"/>
          </w:tcPr>
          <w:p w14:paraId="3C1F05C6" w14:textId="6110C097" w:rsidR="00215E9C" w:rsidRPr="00215E9C" w:rsidRDefault="00215E9C" w:rsidP="00D255AB">
            <w:pPr>
              <w:pStyle w:val="TableText"/>
            </w:pPr>
            <w:r w:rsidRPr="00215E9C">
              <w:t>2012-12-21</w:t>
            </w:r>
          </w:p>
        </w:tc>
        <w:tc>
          <w:tcPr>
            <w:tcW w:w="4140" w:type="dxa"/>
          </w:tcPr>
          <w:p w14:paraId="0D2D60F6" w14:textId="131E2186" w:rsidR="00215E9C" w:rsidRPr="00215E9C" w:rsidRDefault="00215E9C" w:rsidP="00590DDC">
            <w:pPr>
              <w:pStyle w:val="TableText"/>
              <w:numPr>
                <w:ilvl w:val="0"/>
                <w:numId w:val="30"/>
              </w:numPr>
              <w:ind w:left="222" w:hanging="166"/>
            </w:pPr>
            <w:r w:rsidRPr="00215E9C">
              <w:t>Lagt till avsnittet Tjänstedomänens arkitektur samt redigerat avsnittet Generella regler</w:t>
            </w:r>
          </w:p>
        </w:tc>
        <w:tc>
          <w:tcPr>
            <w:tcW w:w="1980" w:type="dxa"/>
          </w:tcPr>
          <w:p w14:paraId="20ED83A7" w14:textId="3445DA7B" w:rsidR="00215E9C" w:rsidRPr="00215E9C" w:rsidRDefault="00215E9C" w:rsidP="003F45DF">
            <w:pPr>
              <w:pStyle w:val="TableText"/>
            </w:pPr>
            <w:r w:rsidRPr="00215E9C">
              <w:t>Johan Eltes</w:t>
            </w:r>
          </w:p>
        </w:tc>
        <w:tc>
          <w:tcPr>
            <w:tcW w:w="1440" w:type="dxa"/>
          </w:tcPr>
          <w:p w14:paraId="52E05FAE" w14:textId="77777777" w:rsidR="00215E9C" w:rsidRDefault="00215E9C" w:rsidP="003F45DF">
            <w:pPr>
              <w:pStyle w:val="TableText"/>
            </w:pPr>
          </w:p>
        </w:tc>
      </w:tr>
      <w:tr w:rsidR="00215E9C" w14:paraId="53311EA1" w14:textId="77777777" w:rsidTr="00514BAB">
        <w:tc>
          <w:tcPr>
            <w:tcW w:w="964" w:type="dxa"/>
          </w:tcPr>
          <w:p w14:paraId="2B1A7C66" w14:textId="59889FED" w:rsidR="00215E9C" w:rsidRPr="00215E9C" w:rsidRDefault="00215E9C" w:rsidP="003F45DF">
            <w:pPr>
              <w:pStyle w:val="TableText"/>
            </w:pPr>
            <w:r w:rsidRPr="00215E9C">
              <w:t>PA8</w:t>
            </w:r>
          </w:p>
        </w:tc>
        <w:tc>
          <w:tcPr>
            <w:tcW w:w="1224" w:type="dxa"/>
          </w:tcPr>
          <w:p w14:paraId="32231006" w14:textId="7369722B" w:rsidR="00215E9C" w:rsidRPr="00215E9C" w:rsidRDefault="00215E9C" w:rsidP="00D255AB">
            <w:pPr>
              <w:pStyle w:val="TableText"/>
            </w:pPr>
            <w:r w:rsidRPr="00215E9C">
              <w:t>2013-01-07</w:t>
            </w:r>
          </w:p>
        </w:tc>
        <w:tc>
          <w:tcPr>
            <w:tcW w:w="4140" w:type="dxa"/>
          </w:tcPr>
          <w:p w14:paraId="062A8E26" w14:textId="575ED1C3" w:rsidR="00215E9C" w:rsidRPr="00215E9C" w:rsidRDefault="00215E9C" w:rsidP="00590DDC">
            <w:pPr>
              <w:pStyle w:val="TableText"/>
              <w:numPr>
                <w:ilvl w:val="0"/>
                <w:numId w:val="30"/>
              </w:numPr>
              <w:ind w:left="222" w:hanging="166"/>
            </w:pPr>
            <w:r w:rsidRPr="00215E9C">
              <w:t>Förbättrad kvalitén på texterna från PA7</w:t>
            </w:r>
          </w:p>
        </w:tc>
        <w:tc>
          <w:tcPr>
            <w:tcW w:w="1980" w:type="dxa"/>
          </w:tcPr>
          <w:p w14:paraId="299C04B9" w14:textId="434A4BD2" w:rsidR="00215E9C" w:rsidRPr="00215E9C" w:rsidRDefault="00215E9C" w:rsidP="003F45DF">
            <w:pPr>
              <w:pStyle w:val="TableText"/>
            </w:pPr>
            <w:r w:rsidRPr="00215E9C">
              <w:t>Johan Eltes</w:t>
            </w:r>
          </w:p>
        </w:tc>
        <w:tc>
          <w:tcPr>
            <w:tcW w:w="1440" w:type="dxa"/>
          </w:tcPr>
          <w:p w14:paraId="616DFA88" w14:textId="77777777" w:rsidR="00215E9C" w:rsidRDefault="00215E9C" w:rsidP="003F45DF">
            <w:pPr>
              <w:pStyle w:val="TableText"/>
            </w:pPr>
          </w:p>
        </w:tc>
      </w:tr>
      <w:tr w:rsidR="00215E9C" w14:paraId="54388BBF" w14:textId="77777777" w:rsidTr="00514BAB">
        <w:tc>
          <w:tcPr>
            <w:tcW w:w="964" w:type="dxa"/>
          </w:tcPr>
          <w:p w14:paraId="0586DED8" w14:textId="303405DF" w:rsidR="00215E9C" w:rsidRPr="00215E9C" w:rsidRDefault="00215E9C" w:rsidP="003F45DF">
            <w:pPr>
              <w:pStyle w:val="TableText"/>
            </w:pPr>
            <w:r w:rsidRPr="00215E9C">
              <w:t>PA9</w:t>
            </w:r>
          </w:p>
        </w:tc>
        <w:tc>
          <w:tcPr>
            <w:tcW w:w="1224" w:type="dxa"/>
          </w:tcPr>
          <w:p w14:paraId="221FB1F4" w14:textId="525877FD" w:rsidR="00215E9C" w:rsidRPr="00215E9C" w:rsidRDefault="00215E9C" w:rsidP="00D255AB">
            <w:pPr>
              <w:pStyle w:val="TableText"/>
            </w:pPr>
            <w:r w:rsidRPr="00215E9C">
              <w:t>2013-01-08</w:t>
            </w:r>
          </w:p>
        </w:tc>
        <w:tc>
          <w:tcPr>
            <w:tcW w:w="4140" w:type="dxa"/>
          </w:tcPr>
          <w:p w14:paraId="34FA9AEF" w14:textId="49D0AFE6" w:rsidR="00215E9C" w:rsidRPr="00215E9C" w:rsidRDefault="00215E9C" w:rsidP="00590DDC">
            <w:pPr>
              <w:pStyle w:val="TableText"/>
              <w:numPr>
                <w:ilvl w:val="0"/>
                <w:numId w:val="30"/>
              </w:numPr>
              <w:ind w:left="222" w:hanging="166"/>
            </w:pPr>
            <w:r w:rsidRPr="00215E9C">
              <w:t>Uppdaterat tabellerna under kap 4, 5 och 6</w:t>
            </w:r>
          </w:p>
        </w:tc>
        <w:tc>
          <w:tcPr>
            <w:tcW w:w="1980" w:type="dxa"/>
          </w:tcPr>
          <w:p w14:paraId="0D168CA2" w14:textId="19617CBA" w:rsidR="00215E9C" w:rsidRPr="00215E9C" w:rsidRDefault="00215E9C" w:rsidP="003F45DF">
            <w:pPr>
              <w:pStyle w:val="TableText"/>
            </w:pPr>
            <w:r w:rsidRPr="00215E9C">
              <w:t>Maria Andersson</w:t>
            </w:r>
          </w:p>
        </w:tc>
        <w:tc>
          <w:tcPr>
            <w:tcW w:w="1440" w:type="dxa"/>
          </w:tcPr>
          <w:p w14:paraId="351DD31B" w14:textId="77777777" w:rsidR="00215E9C" w:rsidRDefault="00215E9C" w:rsidP="003F45DF">
            <w:pPr>
              <w:pStyle w:val="TableText"/>
            </w:pPr>
          </w:p>
        </w:tc>
      </w:tr>
      <w:tr w:rsidR="00215E9C" w14:paraId="47F3CFD8" w14:textId="77777777" w:rsidTr="00514BAB">
        <w:tc>
          <w:tcPr>
            <w:tcW w:w="964" w:type="dxa"/>
          </w:tcPr>
          <w:p w14:paraId="6B7E60FF" w14:textId="6A8BCBD2" w:rsidR="00215E9C" w:rsidRPr="00215E9C" w:rsidRDefault="00215E9C" w:rsidP="003F45DF">
            <w:pPr>
              <w:pStyle w:val="TableText"/>
            </w:pPr>
            <w:r w:rsidRPr="00215E9C">
              <w:t>PA10</w:t>
            </w:r>
          </w:p>
        </w:tc>
        <w:tc>
          <w:tcPr>
            <w:tcW w:w="1224" w:type="dxa"/>
          </w:tcPr>
          <w:p w14:paraId="6A5C0946" w14:textId="621B1816" w:rsidR="00215E9C" w:rsidRPr="00215E9C" w:rsidRDefault="00215E9C" w:rsidP="00D255AB">
            <w:pPr>
              <w:pStyle w:val="TableText"/>
            </w:pPr>
            <w:r w:rsidRPr="00215E9C">
              <w:t>2013-01-09</w:t>
            </w:r>
          </w:p>
        </w:tc>
        <w:tc>
          <w:tcPr>
            <w:tcW w:w="4140" w:type="dxa"/>
          </w:tcPr>
          <w:p w14:paraId="67DCBF55" w14:textId="48D8DFC5" w:rsidR="00215E9C" w:rsidRPr="00215E9C" w:rsidRDefault="00215E9C" w:rsidP="00590DDC">
            <w:pPr>
              <w:pStyle w:val="TableText"/>
              <w:numPr>
                <w:ilvl w:val="0"/>
                <w:numId w:val="30"/>
              </w:numPr>
              <w:ind w:left="222" w:hanging="166"/>
            </w:pPr>
            <w:r w:rsidRPr="00215E9C">
              <w:t>Lagt till avsnitt om engagemangsindex. Kompletterat/förtydligat avsnitten nationell användning, nationell användning och adresseringsmodell.</w:t>
            </w:r>
          </w:p>
        </w:tc>
        <w:tc>
          <w:tcPr>
            <w:tcW w:w="1980" w:type="dxa"/>
          </w:tcPr>
          <w:p w14:paraId="1AA51837" w14:textId="749EB4C7" w:rsidR="00215E9C" w:rsidRPr="00215E9C" w:rsidRDefault="00215E9C" w:rsidP="003F45DF">
            <w:pPr>
              <w:pStyle w:val="TableText"/>
            </w:pPr>
            <w:r w:rsidRPr="00215E9C">
              <w:t>Johan Eltes</w:t>
            </w:r>
          </w:p>
        </w:tc>
        <w:tc>
          <w:tcPr>
            <w:tcW w:w="1440" w:type="dxa"/>
          </w:tcPr>
          <w:p w14:paraId="4A9EC4E1" w14:textId="77777777" w:rsidR="00215E9C" w:rsidRDefault="00215E9C" w:rsidP="003F45DF">
            <w:pPr>
              <w:pStyle w:val="TableText"/>
            </w:pPr>
          </w:p>
        </w:tc>
      </w:tr>
      <w:tr w:rsidR="00215E9C" w14:paraId="5B3251D5" w14:textId="77777777" w:rsidTr="00514BAB">
        <w:tc>
          <w:tcPr>
            <w:tcW w:w="964" w:type="dxa"/>
          </w:tcPr>
          <w:p w14:paraId="70A4CC3A" w14:textId="59401B94" w:rsidR="00215E9C" w:rsidRPr="00215E9C" w:rsidRDefault="00215E9C" w:rsidP="003F45DF">
            <w:pPr>
              <w:pStyle w:val="TableText"/>
            </w:pPr>
            <w:r w:rsidRPr="00215E9C">
              <w:t>PA11</w:t>
            </w:r>
          </w:p>
        </w:tc>
        <w:tc>
          <w:tcPr>
            <w:tcW w:w="1224" w:type="dxa"/>
          </w:tcPr>
          <w:p w14:paraId="7D3BADCD" w14:textId="35207602" w:rsidR="00215E9C" w:rsidRPr="00215E9C" w:rsidRDefault="00215E9C" w:rsidP="00D255AB">
            <w:pPr>
              <w:pStyle w:val="TableText"/>
            </w:pPr>
            <w:r w:rsidRPr="00215E9C">
              <w:t>2013-01-14</w:t>
            </w:r>
          </w:p>
        </w:tc>
        <w:tc>
          <w:tcPr>
            <w:tcW w:w="4140" w:type="dxa"/>
          </w:tcPr>
          <w:p w14:paraId="75877E7E" w14:textId="1A0861C6" w:rsidR="00215E9C" w:rsidRPr="00215E9C" w:rsidRDefault="00215E9C" w:rsidP="00590DDC">
            <w:pPr>
              <w:pStyle w:val="TableText"/>
              <w:numPr>
                <w:ilvl w:val="0"/>
                <w:numId w:val="30"/>
              </w:numPr>
              <w:ind w:left="222" w:hanging="166"/>
            </w:pPr>
            <w:r w:rsidRPr="00215E9C">
              <w:t>Uppdaterat kap 5 och 6 med ny struktur.</w:t>
            </w:r>
          </w:p>
        </w:tc>
        <w:tc>
          <w:tcPr>
            <w:tcW w:w="1980" w:type="dxa"/>
          </w:tcPr>
          <w:p w14:paraId="6A0C8CB3" w14:textId="43C62834" w:rsidR="00215E9C" w:rsidRPr="00215E9C" w:rsidRDefault="00215E9C" w:rsidP="003F45DF">
            <w:pPr>
              <w:pStyle w:val="TableText"/>
            </w:pPr>
            <w:r w:rsidRPr="00215E9C">
              <w:t>Maria Andersson</w:t>
            </w:r>
          </w:p>
        </w:tc>
        <w:tc>
          <w:tcPr>
            <w:tcW w:w="1440" w:type="dxa"/>
          </w:tcPr>
          <w:p w14:paraId="7E7EA2A3" w14:textId="77777777" w:rsidR="00215E9C" w:rsidRDefault="00215E9C" w:rsidP="003F45DF">
            <w:pPr>
              <w:pStyle w:val="TableText"/>
            </w:pPr>
          </w:p>
        </w:tc>
      </w:tr>
      <w:tr w:rsidR="00215E9C" w14:paraId="1DD29E56" w14:textId="77777777" w:rsidTr="00514BAB">
        <w:tc>
          <w:tcPr>
            <w:tcW w:w="964" w:type="dxa"/>
          </w:tcPr>
          <w:p w14:paraId="732E1386" w14:textId="5A0FCB45" w:rsidR="00215E9C" w:rsidRPr="00215E9C" w:rsidRDefault="00215E9C" w:rsidP="003F45DF">
            <w:pPr>
              <w:pStyle w:val="TableText"/>
            </w:pPr>
            <w:r w:rsidRPr="00215E9C">
              <w:t>PA12</w:t>
            </w:r>
          </w:p>
        </w:tc>
        <w:tc>
          <w:tcPr>
            <w:tcW w:w="1224" w:type="dxa"/>
          </w:tcPr>
          <w:p w14:paraId="49AFFFEE" w14:textId="3BB8DE26" w:rsidR="00215E9C" w:rsidRPr="00215E9C" w:rsidRDefault="00215E9C" w:rsidP="00D255AB">
            <w:pPr>
              <w:pStyle w:val="TableText"/>
            </w:pPr>
            <w:r w:rsidRPr="00215E9C">
              <w:t>2013-01-14</w:t>
            </w:r>
          </w:p>
        </w:tc>
        <w:tc>
          <w:tcPr>
            <w:tcW w:w="4140" w:type="dxa"/>
          </w:tcPr>
          <w:p w14:paraId="7FFA17DC" w14:textId="304BDE40" w:rsidR="00215E9C" w:rsidRPr="00215E9C" w:rsidRDefault="00215E9C" w:rsidP="00590DDC">
            <w:pPr>
              <w:pStyle w:val="TableText"/>
              <w:numPr>
                <w:ilvl w:val="0"/>
                <w:numId w:val="30"/>
              </w:numPr>
              <w:ind w:left="222" w:hanging="166"/>
            </w:pPr>
            <w:r w:rsidRPr="00215E9C">
              <w:t>Lagt till kap 7.</w:t>
            </w:r>
          </w:p>
        </w:tc>
        <w:tc>
          <w:tcPr>
            <w:tcW w:w="1980" w:type="dxa"/>
          </w:tcPr>
          <w:p w14:paraId="38726149" w14:textId="5321F0D1" w:rsidR="00215E9C" w:rsidRPr="00215E9C" w:rsidRDefault="00215E9C" w:rsidP="003F45DF">
            <w:pPr>
              <w:pStyle w:val="TableText"/>
            </w:pPr>
            <w:r w:rsidRPr="00215E9C">
              <w:t>Maria Andersson</w:t>
            </w:r>
          </w:p>
        </w:tc>
        <w:tc>
          <w:tcPr>
            <w:tcW w:w="1440" w:type="dxa"/>
          </w:tcPr>
          <w:p w14:paraId="170B0BDB" w14:textId="77777777" w:rsidR="00215E9C" w:rsidRDefault="00215E9C" w:rsidP="003F45DF">
            <w:pPr>
              <w:pStyle w:val="TableText"/>
            </w:pPr>
          </w:p>
        </w:tc>
      </w:tr>
      <w:tr w:rsidR="00215E9C" w14:paraId="7A34D147" w14:textId="77777777" w:rsidTr="00514BAB">
        <w:tc>
          <w:tcPr>
            <w:tcW w:w="964" w:type="dxa"/>
          </w:tcPr>
          <w:p w14:paraId="7F0F06AE" w14:textId="6E6A08FB" w:rsidR="00215E9C" w:rsidRPr="00215E9C" w:rsidRDefault="00215E9C" w:rsidP="003F45DF">
            <w:pPr>
              <w:pStyle w:val="TableText"/>
            </w:pPr>
            <w:r w:rsidRPr="00215E9C">
              <w:t>PA13</w:t>
            </w:r>
          </w:p>
        </w:tc>
        <w:tc>
          <w:tcPr>
            <w:tcW w:w="1224" w:type="dxa"/>
          </w:tcPr>
          <w:p w14:paraId="7E804202" w14:textId="70CF9A77" w:rsidR="00215E9C" w:rsidRPr="00215E9C" w:rsidRDefault="00215E9C" w:rsidP="00D255AB">
            <w:pPr>
              <w:pStyle w:val="TableText"/>
            </w:pPr>
            <w:r w:rsidRPr="00215E9C">
              <w:t>2013-01-20</w:t>
            </w:r>
          </w:p>
        </w:tc>
        <w:tc>
          <w:tcPr>
            <w:tcW w:w="4140" w:type="dxa"/>
          </w:tcPr>
          <w:p w14:paraId="19715039" w14:textId="4530CFA0" w:rsidR="00215E9C" w:rsidRPr="00215E9C" w:rsidRDefault="00215E9C" w:rsidP="00590DDC">
            <w:pPr>
              <w:pStyle w:val="TableText"/>
              <w:numPr>
                <w:ilvl w:val="0"/>
                <w:numId w:val="30"/>
              </w:numPr>
              <w:ind w:left="222" w:hanging="166"/>
            </w:pPr>
            <w:r w:rsidRPr="00215E9C">
              <w:t>Uppdaterat efter beslut att håll aindexpostern på PDLenhetsnivå och använda SourceSystem för adressering.</w:t>
            </w:r>
          </w:p>
        </w:tc>
        <w:tc>
          <w:tcPr>
            <w:tcW w:w="1980" w:type="dxa"/>
          </w:tcPr>
          <w:p w14:paraId="2B1F5A2C" w14:textId="3B9428B5" w:rsidR="00215E9C" w:rsidRPr="00215E9C" w:rsidRDefault="00215E9C" w:rsidP="003F45DF">
            <w:pPr>
              <w:pStyle w:val="TableText"/>
            </w:pPr>
            <w:r w:rsidRPr="00215E9C">
              <w:t>Johan Eltes</w:t>
            </w:r>
          </w:p>
        </w:tc>
        <w:tc>
          <w:tcPr>
            <w:tcW w:w="1440" w:type="dxa"/>
          </w:tcPr>
          <w:p w14:paraId="6CD31E0D" w14:textId="77777777" w:rsidR="00215E9C" w:rsidRDefault="00215E9C" w:rsidP="003F45DF">
            <w:pPr>
              <w:pStyle w:val="TableText"/>
            </w:pPr>
          </w:p>
        </w:tc>
      </w:tr>
      <w:tr w:rsidR="00215E9C" w14:paraId="3F6DA63B" w14:textId="77777777" w:rsidTr="00514BAB">
        <w:tc>
          <w:tcPr>
            <w:tcW w:w="964" w:type="dxa"/>
          </w:tcPr>
          <w:p w14:paraId="7BB7568F" w14:textId="64FF5DFB" w:rsidR="00215E9C" w:rsidRPr="00215E9C" w:rsidRDefault="00215E9C" w:rsidP="003F45DF">
            <w:pPr>
              <w:pStyle w:val="TableText"/>
            </w:pPr>
            <w:r w:rsidRPr="00215E9C">
              <w:t>PA14</w:t>
            </w:r>
          </w:p>
        </w:tc>
        <w:tc>
          <w:tcPr>
            <w:tcW w:w="1224" w:type="dxa"/>
          </w:tcPr>
          <w:p w14:paraId="43809D9E" w14:textId="32DF64B6" w:rsidR="00215E9C" w:rsidRPr="00215E9C" w:rsidRDefault="00215E9C" w:rsidP="00D255AB">
            <w:pPr>
              <w:pStyle w:val="TableText"/>
            </w:pPr>
            <w:r w:rsidRPr="00215E9C">
              <w:t>2013-01-21</w:t>
            </w:r>
          </w:p>
        </w:tc>
        <w:tc>
          <w:tcPr>
            <w:tcW w:w="4140" w:type="dxa"/>
          </w:tcPr>
          <w:p w14:paraId="382B7F01" w14:textId="681C89BA" w:rsidR="00215E9C" w:rsidRPr="00215E9C" w:rsidRDefault="00215E9C" w:rsidP="00590DDC">
            <w:pPr>
              <w:pStyle w:val="TableText"/>
              <w:numPr>
                <w:ilvl w:val="0"/>
                <w:numId w:val="30"/>
              </w:numPr>
              <w:ind w:left="222" w:hanging="166"/>
            </w:pPr>
            <w:r w:rsidRPr="00215E9C">
              <w:t>Uppdaterat gemensamma informationskomponenter och tjänstebeskrivning</w:t>
            </w:r>
          </w:p>
        </w:tc>
        <w:tc>
          <w:tcPr>
            <w:tcW w:w="1980" w:type="dxa"/>
          </w:tcPr>
          <w:p w14:paraId="77B42393" w14:textId="0B2F50B7" w:rsidR="00215E9C" w:rsidRPr="00215E9C" w:rsidRDefault="00215E9C" w:rsidP="003F45DF">
            <w:pPr>
              <w:pStyle w:val="TableText"/>
            </w:pPr>
            <w:r w:rsidRPr="00215E9C">
              <w:t>Fredrik Ström</w:t>
            </w:r>
          </w:p>
        </w:tc>
        <w:tc>
          <w:tcPr>
            <w:tcW w:w="1440" w:type="dxa"/>
          </w:tcPr>
          <w:p w14:paraId="54C5B2EA" w14:textId="77777777" w:rsidR="00215E9C" w:rsidRDefault="00215E9C" w:rsidP="003F45DF">
            <w:pPr>
              <w:pStyle w:val="TableText"/>
            </w:pPr>
          </w:p>
        </w:tc>
      </w:tr>
      <w:tr w:rsidR="00215E9C" w14:paraId="349CAF13" w14:textId="77777777" w:rsidTr="00514BAB">
        <w:tc>
          <w:tcPr>
            <w:tcW w:w="964" w:type="dxa"/>
          </w:tcPr>
          <w:p w14:paraId="364FA930" w14:textId="55F04084" w:rsidR="00215E9C" w:rsidRPr="00215E9C" w:rsidRDefault="00215E9C" w:rsidP="003F45DF">
            <w:pPr>
              <w:pStyle w:val="TableText"/>
            </w:pPr>
            <w:r w:rsidRPr="00215E9C">
              <w:t>PA15</w:t>
            </w:r>
          </w:p>
        </w:tc>
        <w:tc>
          <w:tcPr>
            <w:tcW w:w="1224" w:type="dxa"/>
          </w:tcPr>
          <w:p w14:paraId="291A791F" w14:textId="69465DF7" w:rsidR="00215E9C" w:rsidRPr="00215E9C" w:rsidRDefault="00215E9C" w:rsidP="00D255AB">
            <w:pPr>
              <w:pStyle w:val="TableText"/>
            </w:pPr>
            <w:r w:rsidRPr="00215E9C">
              <w:t>2013-01-21</w:t>
            </w:r>
          </w:p>
        </w:tc>
        <w:tc>
          <w:tcPr>
            <w:tcW w:w="4140" w:type="dxa"/>
          </w:tcPr>
          <w:p w14:paraId="77A55634" w14:textId="6306E8EA" w:rsidR="00215E9C" w:rsidRPr="00215E9C" w:rsidRDefault="00215E9C" w:rsidP="00590DDC">
            <w:pPr>
              <w:pStyle w:val="TableText"/>
              <w:numPr>
                <w:ilvl w:val="0"/>
                <w:numId w:val="30"/>
              </w:numPr>
              <w:ind w:left="222" w:hanging="166"/>
            </w:pPr>
            <w:r w:rsidRPr="00215E9C">
              <w:t>Uppdaterat typerna med inledande versal. Ändrat från careRequest till Referral och från Answer till Outcome i kap 6.</w:t>
            </w:r>
          </w:p>
        </w:tc>
        <w:tc>
          <w:tcPr>
            <w:tcW w:w="1980" w:type="dxa"/>
          </w:tcPr>
          <w:p w14:paraId="1CE8EEB8" w14:textId="0B4D31C4" w:rsidR="00215E9C" w:rsidRPr="00215E9C" w:rsidRDefault="00215E9C" w:rsidP="003F45DF">
            <w:pPr>
              <w:pStyle w:val="TableText"/>
            </w:pPr>
            <w:r w:rsidRPr="00215E9C">
              <w:t>Maria Andersson</w:t>
            </w:r>
          </w:p>
        </w:tc>
        <w:tc>
          <w:tcPr>
            <w:tcW w:w="1440" w:type="dxa"/>
          </w:tcPr>
          <w:p w14:paraId="2F1ADCFD" w14:textId="77777777" w:rsidR="00215E9C" w:rsidRDefault="00215E9C" w:rsidP="003F45DF">
            <w:pPr>
              <w:pStyle w:val="TableText"/>
            </w:pPr>
          </w:p>
        </w:tc>
      </w:tr>
      <w:tr w:rsidR="00215E9C" w14:paraId="47FF95E4" w14:textId="77777777" w:rsidTr="00514BAB">
        <w:tc>
          <w:tcPr>
            <w:tcW w:w="964" w:type="dxa"/>
          </w:tcPr>
          <w:p w14:paraId="64EC8AFE" w14:textId="226878F5" w:rsidR="00215E9C" w:rsidRPr="00215E9C" w:rsidRDefault="00215E9C" w:rsidP="003F45DF">
            <w:pPr>
              <w:pStyle w:val="TableText"/>
            </w:pPr>
            <w:r w:rsidRPr="00215E9C">
              <w:t>PA16</w:t>
            </w:r>
          </w:p>
        </w:tc>
        <w:tc>
          <w:tcPr>
            <w:tcW w:w="1224" w:type="dxa"/>
          </w:tcPr>
          <w:p w14:paraId="619D2A75" w14:textId="7F642F3B" w:rsidR="00215E9C" w:rsidRPr="00215E9C" w:rsidRDefault="00215E9C" w:rsidP="00D255AB">
            <w:pPr>
              <w:pStyle w:val="TableText"/>
            </w:pPr>
            <w:r w:rsidRPr="00215E9C">
              <w:t>2013-01-21</w:t>
            </w:r>
          </w:p>
        </w:tc>
        <w:tc>
          <w:tcPr>
            <w:tcW w:w="4140" w:type="dxa"/>
          </w:tcPr>
          <w:p w14:paraId="6572B1D4" w14:textId="3BEA5184" w:rsidR="00215E9C" w:rsidRPr="00215E9C" w:rsidRDefault="00215E9C" w:rsidP="00590DDC">
            <w:pPr>
              <w:pStyle w:val="TableText"/>
              <w:numPr>
                <w:ilvl w:val="0"/>
                <w:numId w:val="30"/>
              </w:numPr>
              <w:ind w:left="222" w:hanging="166"/>
            </w:pPr>
            <w:r w:rsidRPr="00215E9C">
              <w:t>Ändrat kardinaliteten på referral i kap 6.</w:t>
            </w:r>
          </w:p>
        </w:tc>
        <w:tc>
          <w:tcPr>
            <w:tcW w:w="1980" w:type="dxa"/>
          </w:tcPr>
          <w:p w14:paraId="7C1CFE5C" w14:textId="453C78B8" w:rsidR="00215E9C" w:rsidRPr="00215E9C" w:rsidRDefault="00215E9C" w:rsidP="003F45DF">
            <w:pPr>
              <w:pStyle w:val="TableText"/>
            </w:pPr>
            <w:r w:rsidRPr="00215E9C">
              <w:t>Maria Andersson</w:t>
            </w:r>
          </w:p>
        </w:tc>
        <w:tc>
          <w:tcPr>
            <w:tcW w:w="1440" w:type="dxa"/>
          </w:tcPr>
          <w:p w14:paraId="3BF013BE" w14:textId="77777777" w:rsidR="00215E9C" w:rsidRDefault="00215E9C" w:rsidP="00215E9C">
            <w:pPr>
              <w:pStyle w:val="TableText"/>
            </w:pPr>
          </w:p>
          <w:p w14:paraId="7F570249" w14:textId="77777777" w:rsidR="00215E9C" w:rsidRDefault="00215E9C" w:rsidP="003F45DF">
            <w:pPr>
              <w:pStyle w:val="TableText"/>
            </w:pPr>
          </w:p>
        </w:tc>
      </w:tr>
      <w:tr w:rsidR="00215E9C" w14:paraId="247806BF" w14:textId="77777777" w:rsidTr="00514BAB">
        <w:tc>
          <w:tcPr>
            <w:tcW w:w="964" w:type="dxa"/>
          </w:tcPr>
          <w:p w14:paraId="427F107C" w14:textId="1797914D" w:rsidR="00215E9C" w:rsidRPr="00215E9C" w:rsidRDefault="00215E9C" w:rsidP="003F45DF">
            <w:pPr>
              <w:pStyle w:val="TableText"/>
            </w:pPr>
            <w:r w:rsidRPr="00215E9C">
              <w:t>PA17</w:t>
            </w:r>
          </w:p>
        </w:tc>
        <w:tc>
          <w:tcPr>
            <w:tcW w:w="1224" w:type="dxa"/>
          </w:tcPr>
          <w:p w14:paraId="1FA835E6" w14:textId="2AD3A3BD" w:rsidR="00215E9C" w:rsidRPr="00215E9C" w:rsidRDefault="00215E9C" w:rsidP="00D255AB">
            <w:pPr>
              <w:pStyle w:val="TableText"/>
            </w:pPr>
            <w:r w:rsidRPr="00215E9C">
              <w:t>2013-01-24</w:t>
            </w:r>
          </w:p>
        </w:tc>
        <w:tc>
          <w:tcPr>
            <w:tcW w:w="4140" w:type="dxa"/>
          </w:tcPr>
          <w:p w14:paraId="13286BA9" w14:textId="10478C62"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10B6E13A" w14:textId="16B8CBD9" w:rsidR="00215E9C" w:rsidRPr="00215E9C" w:rsidRDefault="00215E9C" w:rsidP="003F45DF">
            <w:pPr>
              <w:pStyle w:val="TableText"/>
            </w:pPr>
            <w:r w:rsidRPr="00215E9C">
              <w:t>Maria Andersson</w:t>
            </w:r>
          </w:p>
        </w:tc>
        <w:tc>
          <w:tcPr>
            <w:tcW w:w="1440" w:type="dxa"/>
          </w:tcPr>
          <w:p w14:paraId="52EB35B3" w14:textId="77777777" w:rsidR="00215E9C" w:rsidRDefault="00215E9C" w:rsidP="003F45DF">
            <w:pPr>
              <w:pStyle w:val="TableText"/>
            </w:pPr>
          </w:p>
        </w:tc>
      </w:tr>
      <w:tr w:rsidR="00215E9C" w14:paraId="4276E9A7" w14:textId="77777777" w:rsidTr="00514BAB">
        <w:tc>
          <w:tcPr>
            <w:tcW w:w="964" w:type="dxa"/>
          </w:tcPr>
          <w:p w14:paraId="356B45D6" w14:textId="6EC035D9" w:rsidR="00215E9C" w:rsidRPr="00215E9C" w:rsidRDefault="00215E9C" w:rsidP="003F45DF">
            <w:pPr>
              <w:pStyle w:val="TableText"/>
            </w:pPr>
            <w:r w:rsidRPr="00215E9C">
              <w:t>PA18</w:t>
            </w:r>
          </w:p>
        </w:tc>
        <w:tc>
          <w:tcPr>
            <w:tcW w:w="1224" w:type="dxa"/>
          </w:tcPr>
          <w:p w14:paraId="6F6303EC" w14:textId="1EA30F98" w:rsidR="00215E9C" w:rsidRPr="00215E9C" w:rsidRDefault="00215E9C" w:rsidP="00D255AB">
            <w:pPr>
              <w:pStyle w:val="TableText"/>
            </w:pPr>
            <w:r w:rsidRPr="00215E9C">
              <w:t>2013-01-25</w:t>
            </w:r>
          </w:p>
        </w:tc>
        <w:tc>
          <w:tcPr>
            <w:tcW w:w="4140" w:type="dxa"/>
          </w:tcPr>
          <w:p w14:paraId="449A6520" w14:textId="5F235619" w:rsidR="00215E9C" w:rsidRPr="00215E9C" w:rsidRDefault="00215E9C" w:rsidP="00590DDC">
            <w:pPr>
              <w:pStyle w:val="TableText"/>
              <w:numPr>
                <w:ilvl w:val="0"/>
                <w:numId w:val="30"/>
              </w:numPr>
              <w:ind w:left="222" w:hanging="166"/>
            </w:pPr>
            <w:r w:rsidRPr="00215E9C">
              <w:t>Ändrat i tabellerna i kap 4, 5 och 6.</w:t>
            </w:r>
          </w:p>
        </w:tc>
        <w:tc>
          <w:tcPr>
            <w:tcW w:w="1980" w:type="dxa"/>
          </w:tcPr>
          <w:p w14:paraId="72266825" w14:textId="5C37540F" w:rsidR="00215E9C" w:rsidRPr="00215E9C" w:rsidRDefault="00215E9C" w:rsidP="003F45DF">
            <w:pPr>
              <w:pStyle w:val="TableText"/>
            </w:pPr>
            <w:r w:rsidRPr="00215E9C">
              <w:t>Maria Andersson</w:t>
            </w:r>
          </w:p>
        </w:tc>
        <w:tc>
          <w:tcPr>
            <w:tcW w:w="1440" w:type="dxa"/>
          </w:tcPr>
          <w:p w14:paraId="46764662" w14:textId="77777777" w:rsidR="00215E9C" w:rsidRDefault="00215E9C" w:rsidP="003F45DF">
            <w:pPr>
              <w:pStyle w:val="TableText"/>
            </w:pPr>
          </w:p>
        </w:tc>
      </w:tr>
      <w:tr w:rsidR="00215E9C" w14:paraId="08659472" w14:textId="77777777" w:rsidTr="00514BAB">
        <w:tc>
          <w:tcPr>
            <w:tcW w:w="964" w:type="dxa"/>
          </w:tcPr>
          <w:p w14:paraId="482BBEDA" w14:textId="195D35F4" w:rsidR="00215E9C" w:rsidRPr="00215E9C" w:rsidRDefault="00215E9C" w:rsidP="003F45DF">
            <w:pPr>
              <w:pStyle w:val="TableText"/>
            </w:pPr>
            <w:r w:rsidRPr="00215E9C">
              <w:t>PA19</w:t>
            </w:r>
          </w:p>
        </w:tc>
        <w:tc>
          <w:tcPr>
            <w:tcW w:w="1224" w:type="dxa"/>
          </w:tcPr>
          <w:p w14:paraId="514587A9" w14:textId="150D7728" w:rsidR="00215E9C" w:rsidRPr="00215E9C" w:rsidRDefault="00215E9C" w:rsidP="00D255AB">
            <w:pPr>
              <w:pStyle w:val="TableText"/>
            </w:pPr>
            <w:r w:rsidRPr="00215E9C">
              <w:t>2013-01-29</w:t>
            </w:r>
          </w:p>
        </w:tc>
        <w:tc>
          <w:tcPr>
            <w:tcW w:w="4140" w:type="dxa"/>
          </w:tcPr>
          <w:p w14:paraId="73724FC2" w14:textId="774707B1" w:rsidR="00215E9C" w:rsidRPr="00215E9C" w:rsidRDefault="00215E9C" w:rsidP="00590DDC">
            <w:pPr>
              <w:pStyle w:val="TableText"/>
              <w:numPr>
                <w:ilvl w:val="0"/>
                <w:numId w:val="30"/>
              </w:numPr>
              <w:ind w:left="222" w:hanging="166"/>
            </w:pPr>
            <w:r w:rsidRPr="00215E9C">
              <w:t>Ändrat beskrivningar i kap 4, 5 och 6 samt ny struktur i kap 4.</w:t>
            </w:r>
          </w:p>
        </w:tc>
        <w:tc>
          <w:tcPr>
            <w:tcW w:w="1980" w:type="dxa"/>
          </w:tcPr>
          <w:p w14:paraId="036ABEDD" w14:textId="2391F32B" w:rsidR="00215E9C" w:rsidRPr="00215E9C" w:rsidRDefault="00215E9C" w:rsidP="003F45DF">
            <w:pPr>
              <w:pStyle w:val="TableText"/>
            </w:pPr>
            <w:r w:rsidRPr="00215E9C">
              <w:t>Maria Andersson</w:t>
            </w:r>
          </w:p>
        </w:tc>
        <w:tc>
          <w:tcPr>
            <w:tcW w:w="1440" w:type="dxa"/>
          </w:tcPr>
          <w:p w14:paraId="3128E1A7" w14:textId="77777777" w:rsidR="00215E9C" w:rsidRDefault="00215E9C" w:rsidP="003F45DF">
            <w:pPr>
              <w:pStyle w:val="TableText"/>
            </w:pPr>
          </w:p>
        </w:tc>
      </w:tr>
      <w:tr w:rsidR="00215E9C" w14:paraId="0D14371E" w14:textId="77777777" w:rsidTr="00514BAB">
        <w:tc>
          <w:tcPr>
            <w:tcW w:w="964" w:type="dxa"/>
          </w:tcPr>
          <w:p w14:paraId="2EC3F93B" w14:textId="45B53368" w:rsidR="00215E9C" w:rsidRPr="00215E9C" w:rsidRDefault="00215E9C" w:rsidP="003F45DF">
            <w:pPr>
              <w:pStyle w:val="TableText"/>
            </w:pPr>
            <w:r w:rsidRPr="00215E9C">
              <w:t>PA20</w:t>
            </w:r>
          </w:p>
        </w:tc>
        <w:tc>
          <w:tcPr>
            <w:tcW w:w="1224" w:type="dxa"/>
          </w:tcPr>
          <w:p w14:paraId="2F3D2168" w14:textId="3B7D47D5" w:rsidR="00215E9C" w:rsidRPr="00215E9C" w:rsidRDefault="00215E9C" w:rsidP="00D255AB">
            <w:pPr>
              <w:pStyle w:val="TableText"/>
            </w:pPr>
            <w:r w:rsidRPr="00215E9C">
              <w:t>2013-01-30</w:t>
            </w:r>
          </w:p>
        </w:tc>
        <w:tc>
          <w:tcPr>
            <w:tcW w:w="4140" w:type="dxa"/>
          </w:tcPr>
          <w:p w14:paraId="494D9DD0" w14:textId="77777777" w:rsidR="00215E9C" w:rsidRPr="00215E9C" w:rsidRDefault="00215E9C" w:rsidP="00215E9C">
            <w:pPr>
              <w:pStyle w:val="TableText"/>
            </w:pPr>
            <w:r w:rsidRPr="00215E9C">
              <w:t>Ändrat beskrivningar kap 4, 5.4 och 6.4.</w:t>
            </w:r>
          </w:p>
          <w:p w14:paraId="57375C82" w14:textId="41AC04F6" w:rsidR="00215E9C" w:rsidRPr="00215E9C" w:rsidRDefault="00215E9C" w:rsidP="00590DDC">
            <w:pPr>
              <w:pStyle w:val="TableText"/>
              <w:numPr>
                <w:ilvl w:val="0"/>
                <w:numId w:val="30"/>
              </w:numPr>
              <w:ind w:left="222" w:hanging="166"/>
            </w:pPr>
            <w:r w:rsidRPr="00215E9C">
              <w:t>Nya och uppdaterade typer kap 4, 5.4 och 6.4.</w:t>
            </w:r>
          </w:p>
        </w:tc>
        <w:tc>
          <w:tcPr>
            <w:tcW w:w="1980" w:type="dxa"/>
          </w:tcPr>
          <w:p w14:paraId="67BEC885" w14:textId="77777777" w:rsidR="00215E9C" w:rsidRPr="00215E9C" w:rsidRDefault="00215E9C" w:rsidP="00215E9C">
            <w:pPr>
              <w:pStyle w:val="TableText"/>
            </w:pPr>
            <w:r w:rsidRPr="00215E9C">
              <w:t>Fredrik Ström</w:t>
            </w:r>
          </w:p>
          <w:p w14:paraId="01E4DD3E" w14:textId="1D1F8224" w:rsidR="00215E9C" w:rsidRPr="00215E9C" w:rsidRDefault="00215E9C" w:rsidP="003F45DF">
            <w:pPr>
              <w:pStyle w:val="TableText"/>
            </w:pPr>
            <w:r w:rsidRPr="00215E9C">
              <w:t>Magnus Ekstrand</w:t>
            </w:r>
          </w:p>
        </w:tc>
        <w:tc>
          <w:tcPr>
            <w:tcW w:w="1440" w:type="dxa"/>
          </w:tcPr>
          <w:p w14:paraId="44084A39" w14:textId="77777777" w:rsidR="00215E9C" w:rsidRDefault="00215E9C" w:rsidP="003F45DF">
            <w:pPr>
              <w:pStyle w:val="TableText"/>
            </w:pPr>
          </w:p>
        </w:tc>
      </w:tr>
      <w:tr w:rsidR="00215E9C" w14:paraId="437FBAA3" w14:textId="77777777" w:rsidTr="00514BAB">
        <w:tc>
          <w:tcPr>
            <w:tcW w:w="964" w:type="dxa"/>
          </w:tcPr>
          <w:p w14:paraId="7AD04484" w14:textId="412C6A0A" w:rsidR="00215E9C" w:rsidRPr="00215E9C" w:rsidRDefault="00215E9C" w:rsidP="003F45DF">
            <w:pPr>
              <w:pStyle w:val="TableText"/>
            </w:pPr>
            <w:r w:rsidRPr="00215E9C">
              <w:t>PA21</w:t>
            </w:r>
          </w:p>
        </w:tc>
        <w:tc>
          <w:tcPr>
            <w:tcW w:w="1224" w:type="dxa"/>
          </w:tcPr>
          <w:p w14:paraId="22E170D8" w14:textId="1CE8DFEA" w:rsidR="00215E9C" w:rsidRPr="00215E9C" w:rsidRDefault="00215E9C" w:rsidP="00D255AB">
            <w:pPr>
              <w:pStyle w:val="TableText"/>
            </w:pPr>
            <w:r w:rsidRPr="00215E9C">
              <w:t>2013-01-31</w:t>
            </w:r>
          </w:p>
        </w:tc>
        <w:tc>
          <w:tcPr>
            <w:tcW w:w="4140" w:type="dxa"/>
          </w:tcPr>
          <w:p w14:paraId="3DB2CFBB" w14:textId="1741A139" w:rsidR="00215E9C" w:rsidRPr="00215E9C" w:rsidRDefault="00215E9C" w:rsidP="000B43D6">
            <w:pPr>
              <w:pStyle w:val="TOC1"/>
            </w:pPr>
            <w:r w:rsidRPr="00215E9C">
              <w:t>Ändringar i beskrivningar kap 4, 5, 6 och 7.</w:t>
            </w:r>
          </w:p>
        </w:tc>
        <w:tc>
          <w:tcPr>
            <w:tcW w:w="1980" w:type="dxa"/>
          </w:tcPr>
          <w:p w14:paraId="0FD81ACB" w14:textId="72717D0F" w:rsidR="00215E9C" w:rsidRPr="00215E9C" w:rsidRDefault="00215E9C" w:rsidP="000B43D6">
            <w:pPr>
              <w:pStyle w:val="TOC1"/>
            </w:pPr>
            <w:r w:rsidRPr="00215E9C">
              <w:t>Maria Andersson</w:t>
            </w:r>
          </w:p>
        </w:tc>
        <w:tc>
          <w:tcPr>
            <w:tcW w:w="1440" w:type="dxa"/>
          </w:tcPr>
          <w:p w14:paraId="708899C3" w14:textId="77777777" w:rsidR="00215E9C" w:rsidRDefault="00215E9C" w:rsidP="003F45DF">
            <w:pPr>
              <w:pStyle w:val="TableText"/>
            </w:pPr>
          </w:p>
        </w:tc>
      </w:tr>
      <w:tr w:rsidR="00215E9C" w14:paraId="2444CB05" w14:textId="77777777" w:rsidTr="00514BAB">
        <w:tc>
          <w:tcPr>
            <w:tcW w:w="964" w:type="dxa"/>
          </w:tcPr>
          <w:p w14:paraId="5D58E936" w14:textId="15E1B4DF" w:rsidR="00215E9C" w:rsidRPr="00215E9C" w:rsidRDefault="00215E9C" w:rsidP="003F45DF">
            <w:pPr>
              <w:pStyle w:val="TableText"/>
            </w:pPr>
            <w:r w:rsidRPr="00215E9C">
              <w:t>PA22</w:t>
            </w:r>
          </w:p>
        </w:tc>
        <w:tc>
          <w:tcPr>
            <w:tcW w:w="1224" w:type="dxa"/>
          </w:tcPr>
          <w:p w14:paraId="36F7B374" w14:textId="6E9CF085" w:rsidR="00215E9C" w:rsidRPr="00215E9C" w:rsidRDefault="00215E9C" w:rsidP="00D255AB">
            <w:pPr>
              <w:pStyle w:val="TableText"/>
            </w:pPr>
            <w:r w:rsidRPr="00215E9C">
              <w:t>2013-01-31</w:t>
            </w:r>
          </w:p>
        </w:tc>
        <w:tc>
          <w:tcPr>
            <w:tcW w:w="4140" w:type="dxa"/>
          </w:tcPr>
          <w:p w14:paraId="57AC4620" w14:textId="1ED9913E" w:rsidR="00215E9C" w:rsidRPr="00215E9C" w:rsidRDefault="00215E9C" w:rsidP="000B43D6">
            <w:pPr>
              <w:pStyle w:val="TOC1"/>
            </w:pPr>
            <w:r w:rsidRPr="00215E9C">
              <w:t>Ändringar i kap 7, GetCareContact</w:t>
            </w:r>
          </w:p>
        </w:tc>
        <w:tc>
          <w:tcPr>
            <w:tcW w:w="1980" w:type="dxa"/>
          </w:tcPr>
          <w:p w14:paraId="070B236D" w14:textId="3F897A8F" w:rsidR="00215E9C" w:rsidRPr="00215E9C" w:rsidRDefault="00215E9C" w:rsidP="000B43D6">
            <w:pPr>
              <w:pStyle w:val="TOC1"/>
            </w:pPr>
            <w:r w:rsidRPr="00215E9C">
              <w:t>Maria Andersson</w:t>
            </w:r>
          </w:p>
        </w:tc>
        <w:tc>
          <w:tcPr>
            <w:tcW w:w="1440" w:type="dxa"/>
          </w:tcPr>
          <w:p w14:paraId="515AD25B" w14:textId="77777777" w:rsidR="00215E9C" w:rsidRDefault="00215E9C" w:rsidP="003F45DF">
            <w:pPr>
              <w:pStyle w:val="TableText"/>
            </w:pPr>
          </w:p>
        </w:tc>
      </w:tr>
      <w:tr w:rsidR="00215E9C" w14:paraId="4A06B6D3" w14:textId="77777777" w:rsidTr="00514BAB">
        <w:tc>
          <w:tcPr>
            <w:tcW w:w="964" w:type="dxa"/>
          </w:tcPr>
          <w:p w14:paraId="74431040" w14:textId="72FB2545" w:rsidR="00215E9C" w:rsidRPr="00215E9C" w:rsidRDefault="00215E9C" w:rsidP="003F45DF">
            <w:pPr>
              <w:pStyle w:val="TableText"/>
            </w:pPr>
            <w:r w:rsidRPr="00215E9C">
              <w:t>PA23</w:t>
            </w:r>
          </w:p>
        </w:tc>
        <w:tc>
          <w:tcPr>
            <w:tcW w:w="1224" w:type="dxa"/>
          </w:tcPr>
          <w:p w14:paraId="4BD35C4A" w14:textId="359DF528" w:rsidR="00215E9C" w:rsidRPr="00215E9C" w:rsidRDefault="00215E9C" w:rsidP="00D255AB">
            <w:pPr>
              <w:pStyle w:val="TableText"/>
            </w:pPr>
            <w:r w:rsidRPr="00215E9C">
              <w:t>2013-02-07</w:t>
            </w:r>
          </w:p>
        </w:tc>
        <w:tc>
          <w:tcPr>
            <w:tcW w:w="4140" w:type="dxa"/>
          </w:tcPr>
          <w:p w14:paraId="3E518A0A" w14:textId="77777777" w:rsidR="00215E9C" w:rsidRPr="00215E9C" w:rsidRDefault="00215E9C" w:rsidP="00215E9C">
            <w:pPr>
              <w:pStyle w:val="TableText"/>
            </w:pPr>
            <w:r w:rsidRPr="00215E9C">
              <w:t>Justeringar av elementnamn och kardinalitet i kap 5, 6 och 7.</w:t>
            </w:r>
          </w:p>
          <w:p w14:paraId="0688523C" w14:textId="59296F42" w:rsidR="00215E9C" w:rsidRPr="00215E9C" w:rsidRDefault="00215E9C" w:rsidP="000B43D6">
            <w:pPr>
              <w:pStyle w:val="TOC1"/>
            </w:pPr>
            <w:r w:rsidRPr="00215E9C">
              <w:t>Tog bort ej använd gemensam komponent.</w:t>
            </w:r>
          </w:p>
        </w:tc>
        <w:tc>
          <w:tcPr>
            <w:tcW w:w="1980" w:type="dxa"/>
          </w:tcPr>
          <w:p w14:paraId="36C788FC" w14:textId="3D0067B3" w:rsidR="00215E9C" w:rsidRPr="00215E9C" w:rsidRDefault="00215E9C" w:rsidP="000B43D6">
            <w:pPr>
              <w:pStyle w:val="TOC1"/>
            </w:pPr>
            <w:r w:rsidRPr="00215E9C">
              <w:t>Magnus Ekstrand</w:t>
            </w:r>
          </w:p>
        </w:tc>
        <w:tc>
          <w:tcPr>
            <w:tcW w:w="1440" w:type="dxa"/>
          </w:tcPr>
          <w:p w14:paraId="1FDF0670" w14:textId="77777777" w:rsidR="00215E9C" w:rsidRDefault="00215E9C" w:rsidP="003F45DF">
            <w:pPr>
              <w:pStyle w:val="TableText"/>
            </w:pPr>
          </w:p>
        </w:tc>
      </w:tr>
      <w:tr w:rsidR="00215E9C" w14:paraId="5177ABE7" w14:textId="77777777" w:rsidTr="00514BAB">
        <w:tc>
          <w:tcPr>
            <w:tcW w:w="964" w:type="dxa"/>
          </w:tcPr>
          <w:p w14:paraId="1DB250A3" w14:textId="6716AA56" w:rsidR="00215E9C" w:rsidRPr="00215E9C" w:rsidRDefault="00215E9C" w:rsidP="003F45DF">
            <w:pPr>
              <w:pStyle w:val="TableText"/>
            </w:pPr>
            <w:r w:rsidRPr="00215E9C">
              <w:t>PA24</w:t>
            </w:r>
          </w:p>
        </w:tc>
        <w:tc>
          <w:tcPr>
            <w:tcW w:w="1224" w:type="dxa"/>
          </w:tcPr>
          <w:p w14:paraId="5CCC32DD" w14:textId="48D90DE3" w:rsidR="00215E9C" w:rsidRPr="00215E9C" w:rsidRDefault="00215E9C" w:rsidP="00D255AB">
            <w:pPr>
              <w:pStyle w:val="TableText"/>
            </w:pPr>
            <w:r w:rsidRPr="00215E9C">
              <w:t>2013-02-11</w:t>
            </w:r>
          </w:p>
        </w:tc>
        <w:tc>
          <w:tcPr>
            <w:tcW w:w="4140" w:type="dxa"/>
          </w:tcPr>
          <w:p w14:paraId="20C82439" w14:textId="123FF238" w:rsidR="00215E9C" w:rsidRPr="00215E9C" w:rsidRDefault="00215E9C" w:rsidP="000B43D6">
            <w:pPr>
              <w:pStyle w:val="TOC1"/>
            </w:pPr>
            <w:r w:rsidRPr="00215E9C">
              <w:t>Lagt till kap 8, GetDiagnosis</w:t>
            </w:r>
          </w:p>
        </w:tc>
        <w:tc>
          <w:tcPr>
            <w:tcW w:w="1980" w:type="dxa"/>
          </w:tcPr>
          <w:p w14:paraId="392273AD" w14:textId="2E99BEDF" w:rsidR="00215E9C" w:rsidRPr="00215E9C" w:rsidRDefault="00215E9C" w:rsidP="000B43D6">
            <w:pPr>
              <w:pStyle w:val="TOC1"/>
            </w:pPr>
            <w:r w:rsidRPr="00215E9C">
              <w:t>Maria Andersson</w:t>
            </w:r>
          </w:p>
        </w:tc>
        <w:tc>
          <w:tcPr>
            <w:tcW w:w="1440" w:type="dxa"/>
          </w:tcPr>
          <w:p w14:paraId="79BC8CEF" w14:textId="77777777" w:rsidR="00215E9C" w:rsidRDefault="00215E9C" w:rsidP="003F45DF">
            <w:pPr>
              <w:pStyle w:val="TableText"/>
            </w:pPr>
          </w:p>
        </w:tc>
      </w:tr>
      <w:tr w:rsidR="00215E9C" w14:paraId="66A568EC" w14:textId="77777777" w:rsidTr="00514BAB">
        <w:tc>
          <w:tcPr>
            <w:tcW w:w="964" w:type="dxa"/>
          </w:tcPr>
          <w:p w14:paraId="6250CA9D" w14:textId="3144738F" w:rsidR="00215E9C" w:rsidRPr="00215E9C" w:rsidRDefault="00215E9C" w:rsidP="003F45DF">
            <w:pPr>
              <w:pStyle w:val="TableText"/>
            </w:pPr>
            <w:r w:rsidRPr="00215E9C">
              <w:t>PA25</w:t>
            </w:r>
          </w:p>
        </w:tc>
        <w:tc>
          <w:tcPr>
            <w:tcW w:w="1224" w:type="dxa"/>
          </w:tcPr>
          <w:p w14:paraId="5079DF32" w14:textId="12D0E16B" w:rsidR="00215E9C" w:rsidRPr="00215E9C" w:rsidRDefault="00215E9C" w:rsidP="00D255AB">
            <w:pPr>
              <w:pStyle w:val="TableText"/>
            </w:pPr>
            <w:r w:rsidRPr="00215E9C">
              <w:t>2013-02-19</w:t>
            </w:r>
          </w:p>
        </w:tc>
        <w:tc>
          <w:tcPr>
            <w:tcW w:w="4140" w:type="dxa"/>
          </w:tcPr>
          <w:p w14:paraId="6E746C29" w14:textId="156787CC" w:rsidR="00215E9C" w:rsidRPr="00215E9C" w:rsidRDefault="00215E9C" w:rsidP="000B43D6">
            <w:pPr>
              <w:pStyle w:val="TOC1"/>
            </w:pPr>
            <w:r w:rsidRPr="00215E9C">
              <w:t xml:space="preserve">Definierat krav på uppdatering av fältet mostRecentContent i EI-posten. </w:t>
            </w:r>
          </w:p>
        </w:tc>
        <w:tc>
          <w:tcPr>
            <w:tcW w:w="1980" w:type="dxa"/>
          </w:tcPr>
          <w:p w14:paraId="3FD15EF9" w14:textId="77777777" w:rsidR="00215E9C" w:rsidRPr="00215E9C" w:rsidRDefault="00215E9C" w:rsidP="00215E9C">
            <w:pPr>
              <w:pStyle w:val="TableText"/>
            </w:pPr>
            <w:r w:rsidRPr="00215E9C">
              <w:t>Johan Eltes</w:t>
            </w:r>
          </w:p>
          <w:p w14:paraId="0366496C" w14:textId="77777777" w:rsidR="00215E9C" w:rsidRPr="00215E9C" w:rsidRDefault="00215E9C" w:rsidP="000B43D6">
            <w:pPr>
              <w:pStyle w:val="TOC1"/>
            </w:pPr>
          </w:p>
        </w:tc>
        <w:tc>
          <w:tcPr>
            <w:tcW w:w="1440" w:type="dxa"/>
          </w:tcPr>
          <w:p w14:paraId="061B76B3" w14:textId="77777777" w:rsidR="00215E9C" w:rsidRDefault="00215E9C" w:rsidP="003F45DF">
            <w:pPr>
              <w:pStyle w:val="TableText"/>
            </w:pPr>
          </w:p>
        </w:tc>
      </w:tr>
      <w:tr w:rsidR="00215E9C" w14:paraId="051FA89A" w14:textId="77777777" w:rsidTr="00514BAB">
        <w:tc>
          <w:tcPr>
            <w:tcW w:w="964" w:type="dxa"/>
          </w:tcPr>
          <w:p w14:paraId="5C623A43" w14:textId="3C64FBA8" w:rsidR="00215E9C" w:rsidRPr="00215E9C" w:rsidRDefault="00215E9C" w:rsidP="003F45DF">
            <w:pPr>
              <w:pStyle w:val="TableText"/>
            </w:pPr>
            <w:r w:rsidRPr="00215E9C">
              <w:lastRenderedPageBreak/>
              <w:t>PA26</w:t>
            </w:r>
          </w:p>
        </w:tc>
        <w:tc>
          <w:tcPr>
            <w:tcW w:w="1224" w:type="dxa"/>
          </w:tcPr>
          <w:p w14:paraId="3F6207B6" w14:textId="5804FA01" w:rsidR="00215E9C" w:rsidRPr="00215E9C" w:rsidRDefault="00215E9C" w:rsidP="00D255AB">
            <w:pPr>
              <w:pStyle w:val="TableText"/>
            </w:pPr>
            <w:r w:rsidRPr="00215E9C">
              <w:t>2013-03-01</w:t>
            </w:r>
          </w:p>
        </w:tc>
        <w:tc>
          <w:tcPr>
            <w:tcW w:w="4140" w:type="dxa"/>
          </w:tcPr>
          <w:p w14:paraId="2ECEB61F" w14:textId="2E3BE48D" w:rsidR="00215E9C" w:rsidRPr="00215E9C" w:rsidRDefault="00215E9C" w:rsidP="000B43D6">
            <w:pPr>
              <w:pStyle w:val="TOC1"/>
            </w:pPr>
            <w:r w:rsidRPr="00215E9C">
              <w:t>Lagt in beskrivning av personidentifierare under kap 3.</w:t>
            </w:r>
          </w:p>
        </w:tc>
        <w:tc>
          <w:tcPr>
            <w:tcW w:w="1980" w:type="dxa"/>
          </w:tcPr>
          <w:p w14:paraId="4B2D9768" w14:textId="207F5BF2" w:rsidR="00215E9C" w:rsidRPr="00215E9C" w:rsidRDefault="00215E9C" w:rsidP="000B43D6">
            <w:pPr>
              <w:pStyle w:val="TOC1"/>
            </w:pPr>
            <w:r w:rsidRPr="00215E9C">
              <w:t>Maria Andersson de Vicente</w:t>
            </w:r>
          </w:p>
        </w:tc>
        <w:tc>
          <w:tcPr>
            <w:tcW w:w="1440" w:type="dxa"/>
          </w:tcPr>
          <w:p w14:paraId="2F1649F3" w14:textId="77777777" w:rsidR="00215E9C" w:rsidRDefault="00215E9C" w:rsidP="003F45DF">
            <w:pPr>
              <w:pStyle w:val="TableText"/>
            </w:pPr>
          </w:p>
        </w:tc>
      </w:tr>
      <w:tr w:rsidR="00215E9C" w14:paraId="3162D3D6" w14:textId="77777777" w:rsidTr="00514BAB">
        <w:tc>
          <w:tcPr>
            <w:tcW w:w="964" w:type="dxa"/>
          </w:tcPr>
          <w:p w14:paraId="5BF999C0" w14:textId="328E7B8A" w:rsidR="00215E9C" w:rsidRPr="00215E9C" w:rsidRDefault="00215E9C" w:rsidP="003F45DF">
            <w:pPr>
              <w:pStyle w:val="TableText"/>
            </w:pPr>
            <w:r w:rsidRPr="00215E9C">
              <w:t>PA27</w:t>
            </w:r>
          </w:p>
        </w:tc>
        <w:tc>
          <w:tcPr>
            <w:tcW w:w="1224" w:type="dxa"/>
          </w:tcPr>
          <w:p w14:paraId="118C526A" w14:textId="183D1E73" w:rsidR="00215E9C" w:rsidRPr="00215E9C" w:rsidRDefault="00215E9C" w:rsidP="00D255AB">
            <w:pPr>
              <w:pStyle w:val="TableText"/>
            </w:pPr>
            <w:r w:rsidRPr="00215E9C">
              <w:t>2013-03-04</w:t>
            </w:r>
          </w:p>
        </w:tc>
        <w:tc>
          <w:tcPr>
            <w:tcW w:w="4140" w:type="dxa"/>
          </w:tcPr>
          <w:p w14:paraId="7BC5EBF4" w14:textId="77777777" w:rsidR="00215E9C" w:rsidRPr="00215E9C" w:rsidRDefault="00215E9C" w:rsidP="00215E9C">
            <w:pPr>
              <w:pStyle w:val="TableText"/>
            </w:pPr>
            <w:r w:rsidRPr="00215E9C">
              <w:rPr>
                <w:lang w:val="en-US"/>
              </w:rPr>
              <w:t xml:space="preserve">Uppdaterat till careContactUnitid, careContactUnitName, careContactUnitAddress under 7.4. </w:t>
            </w:r>
            <w:r w:rsidRPr="00215E9C">
              <w:t>Uppdaterat beskrivningen av Author under 5.4, 6.4, 7.4 och 8.4. Ändrat Aderss till Postadress i hela dokumentet.</w:t>
            </w:r>
          </w:p>
          <w:p w14:paraId="4F42630E" w14:textId="77777777" w:rsidR="00215E9C" w:rsidRPr="00215E9C" w:rsidRDefault="00215E9C" w:rsidP="000B43D6">
            <w:pPr>
              <w:pStyle w:val="TOC1"/>
            </w:pPr>
          </w:p>
        </w:tc>
        <w:tc>
          <w:tcPr>
            <w:tcW w:w="1980" w:type="dxa"/>
          </w:tcPr>
          <w:p w14:paraId="40DEF2EB" w14:textId="78704EDA" w:rsidR="00215E9C" w:rsidRPr="00215E9C" w:rsidRDefault="00215E9C" w:rsidP="000B43D6">
            <w:pPr>
              <w:pStyle w:val="TOC1"/>
            </w:pPr>
            <w:r w:rsidRPr="00215E9C">
              <w:rPr>
                <w:lang w:val="en-US"/>
              </w:rPr>
              <w:t>Maria Andersson de Vicente</w:t>
            </w:r>
          </w:p>
        </w:tc>
        <w:tc>
          <w:tcPr>
            <w:tcW w:w="1440" w:type="dxa"/>
          </w:tcPr>
          <w:p w14:paraId="4419EB40" w14:textId="77777777" w:rsidR="00215E9C" w:rsidRDefault="00215E9C" w:rsidP="003F45DF">
            <w:pPr>
              <w:pStyle w:val="TableText"/>
            </w:pPr>
          </w:p>
        </w:tc>
      </w:tr>
      <w:tr w:rsidR="00215E9C" w14:paraId="6E68D497" w14:textId="77777777" w:rsidTr="00514BAB">
        <w:tc>
          <w:tcPr>
            <w:tcW w:w="964" w:type="dxa"/>
          </w:tcPr>
          <w:p w14:paraId="105FDB95" w14:textId="6CECC267" w:rsidR="00215E9C" w:rsidRPr="00215E9C" w:rsidRDefault="00215E9C" w:rsidP="003F45DF">
            <w:pPr>
              <w:pStyle w:val="TableText"/>
            </w:pPr>
            <w:r w:rsidRPr="00215E9C">
              <w:t>PA28</w:t>
            </w:r>
          </w:p>
        </w:tc>
        <w:tc>
          <w:tcPr>
            <w:tcW w:w="1224" w:type="dxa"/>
          </w:tcPr>
          <w:p w14:paraId="48778D8A" w14:textId="3BF1ABDB" w:rsidR="00215E9C" w:rsidRPr="00215E9C" w:rsidRDefault="00215E9C" w:rsidP="00D255AB">
            <w:pPr>
              <w:pStyle w:val="TableText"/>
            </w:pPr>
            <w:r w:rsidRPr="00215E9C">
              <w:t>2013-03-04</w:t>
            </w:r>
          </w:p>
        </w:tc>
        <w:tc>
          <w:tcPr>
            <w:tcW w:w="4140" w:type="dxa"/>
          </w:tcPr>
          <w:p w14:paraId="2D7DB9A1" w14:textId="540D9179" w:rsidR="00215E9C" w:rsidRPr="00215E9C" w:rsidRDefault="00215E9C" w:rsidP="000B43D6">
            <w:pPr>
              <w:pStyle w:val="TOC1"/>
              <w:rPr>
                <w:lang w:val="en-US"/>
              </w:rPr>
            </w:pPr>
            <w:r w:rsidRPr="00215E9C">
              <w:t>Ändrat kardinalitet på CareContactUnit till 1..1 under 7.4. Lagt till authorOrgUnitHSAid och authorOrgUnitName. Ändrat kardinalitet på legalAuthenticatorHSAid till 0..1. Tagit bort information om signatur under 7.4. Lagt till sourceSystem.</w:t>
            </w:r>
          </w:p>
        </w:tc>
        <w:tc>
          <w:tcPr>
            <w:tcW w:w="1980" w:type="dxa"/>
          </w:tcPr>
          <w:p w14:paraId="4B472ECD" w14:textId="4414213C" w:rsidR="00215E9C" w:rsidRPr="00215E9C" w:rsidRDefault="00215E9C" w:rsidP="000B43D6">
            <w:pPr>
              <w:pStyle w:val="TOC1"/>
              <w:rPr>
                <w:lang w:val="en-US"/>
              </w:rPr>
            </w:pPr>
            <w:r w:rsidRPr="00215E9C">
              <w:t>Maria Andersson de Vicente</w:t>
            </w:r>
          </w:p>
        </w:tc>
        <w:tc>
          <w:tcPr>
            <w:tcW w:w="1440" w:type="dxa"/>
          </w:tcPr>
          <w:p w14:paraId="04DB5C19" w14:textId="77777777" w:rsidR="00215E9C" w:rsidRDefault="00215E9C" w:rsidP="003F45DF">
            <w:pPr>
              <w:pStyle w:val="TableText"/>
            </w:pPr>
          </w:p>
        </w:tc>
      </w:tr>
      <w:tr w:rsidR="00215E9C" w14:paraId="182A64C7" w14:textId="77777777" w:rsidTr="00514BAB">
        <w:tc>
          <w:tcPr>
            <w:tcW w:w="964" w:type="dxa"/>
          </w:tcPr>
          <w:p w14:paraId="56C1A735" w14:textId="1D20FA4C" w:rsidR="00215E9C" w:rsidRPr="00215E9C" w:rsidRDefault="00215E9C" w:rsidP="003F45DF">
            <w:pPr>
              <w:pStyle w:val="TableText"/>
            </w:pPr>
            <w:r w:rsidRPr="00215E9C">
              <w:t>PA29</w:t>
            </w:r>
          </w:p>
        </w:tc>
        <w:tc>
          <w:tcPr>
            <w:tcW w:w="1224" w:type="dxa"/>
          </w:tcPr>
          <w:p w14:paraId="5E387E1C" w14:textId="462C0615" w:rsidR="00215E9C" w:rsidRPr="00215E9C" w:rsidRDefault="00215E9C" w:rsidP="00D255AB">
            <w:pPr>
              <w:pStyle w:val="TableText"/>
            </w:pPr>
            <w:r w:rsidRPr="00215E9C">
              <w:t>2013-03-05</w:t>
            </w:r>
          </w:p>
        </w:tc>
        <w:tc>
          <w:tcPr>
            <w:tcW w:w="4140" w:type="dxa"/>
          </w:tcPr>
          <w:p w14:paraId="643435D7" w14:textId="77777777" w:rsidR="00215E9C" w:rsidRPr="00215E9C" w:rsidRDefault="00215E9C" w:rsidP="00215E9C">
            <w:pPr>
              <w:pStyle w:val="TableText"/>
            </w:pPr>
            <w:r w:rsidRPr="00215E9C">
              <w:t>Lagt till nya sökparametrar för source system och care contact id. Lagt till authorOrgUnitAddress och tagit bort careUnitName. Tagit bort signeringsinformation.</w:t>
            </w:r>
          </w:p>
          <w:p w14:paraId="42026035" w14:textId="77777777" w:rsidR="00215E9C" w:rsidRPr="00215E9C" w:rsidRDefault="00215E9C" w:rsidP="00215E9C">
            <w:pPr>
              <w:pStyle w:val="TableText"/>
            </w:pPr>
          </w:p>
          <w:p w14:paraId="7031A8B1" w14:textId="77777777" w:rsidR="00215E9C" w:rsidRPr="00215E9C" w:rsidRDefault="00215E9C" w:rsidP="00215E9C">
            <w:pPr>
              <w:pStyle w:val="TableText"/>
            </w:pPr>
            <w:r w:rsidRPr="00215E9C">
              <w:t>Förtydligat skrivning om aggregerande tjänster samt lagt till scenariobeskrivning för sökning på careContactId</w:t>
            </w:r>
          </w:p>
          <w:p w14:paraId="3C218D88" w14:textId="77777777" w:rsidR="00215E9C" w:rsidRPr="00215E9C" w:rsidRDefault="00215E9C" w:rsidP="00215E9C">
            <w:pPr>
              <w:pStyle w:val="TableText"/>
            </w:pPr>
          </w:p>
          <w:p w14:paraId="6E3F5E5D" w14:textId="77777777" w:rsidR="00215E9C" w:rsidRPr="00215E9C" w:rsidRDefault="00215E9C" w:rsidP="00215E9C">
            <w:pPr>
              <w:pStyle w:val="TableText"/>
            </w:pPr>
            <w:r w:rsidRPr="00215E9C">
              <w:t>Ändringar är markerade med gult.</w:t>
            </w:r>
          </w:p>
          <w:p w14:paraId="384ADA8E" w14:textId="21F236FC" w:rsidR="00215E9C" w:rsidRPr="00215E9C" w:rsidRDefault="00215E9C" w:rsidP="000B43D6">
            <w:pPr>
              <w:pStyle w:val="TOC1"/>
            </w:pPr>
          </w:p>
        </w:tc>
        <w:tc>
          <w:tcPr>
            <w:tcW w:w="1980" w:type="dxa"/>
          </w:tcPr>
          <w:p w14:paraId="2AAF4005" w14:textId="6C298D6A" w:rsidR="00215E9C" w:rsidRPr="00215E9C" w:rsidRDefault="00215E9C" w:rsidP="000B43D6">
            <w:pPr>
              <w:pStyle w:val="TOC1"/>
            </w:pPr>
            <w:r w:rsidRPr="00215E9C">
              <w:t>Johan Eltes</w:t>
            </w:r>
          </w:p>
        </w:tc>
        <w:tc>
          <w:tcPr>
            <w:tcW w:w="1440" w:type="dxa"/>
          </w:tcPr>
          <w:p w14:paraId="2037CFC4" w14:textId="77777777" w:rsidR="00215E9C" w:rsidRDefault="00215E9C" w:rsidP="003F45DF">
            <w:pPr>
              <w:pStyle w:val="TableText"/>
            </w:pPr>
          </w:p>
        </w:tc>
      </w:tr>
      <w:tr w:rsidR="00215E9C" w14:paraId="1D509095" w14:textId="77777777" w:rsidTr="00514BAB">
        <w:tc>
          <w:tcPr>
            <w:tcW w:w="964" w:type="dxa"/>
          </w:tcPr>
          <w:p w14:paraId="2F1FEBDB" w14:textId="065EBB52" w:rsidR="00215E9C" w:rsidRPr="00215E9C" w:rsidRDefault="00215E9C" w:rsidP="003F45DF">
            <w:pPr>
              <w:pStyle w:val="TableText"/>
            </w:pPr>
            <w:r w:rsidRPr="00215E9C">
              <w:t>PA30</w:t>
            </w:r>
          </w:p>
        </w:tc>
        <w:tc>
          <w:tcPr>
            <w:tcW w:w="1224" w:type="dxa"/>
          </w:tcPr>
          <w:p w14:paraId="76A8018E" w14:textId="1D56E7D1" w:rsidR="00215E9C" w:rsidRPr="00215E9C" w:rsidRDefault="00215E9C" w:rsidP="00D255AB">
            <w:pPr>
              <w:pStyle w:val="TableText"/>
            </w:pPr>
            <w:r w:rsidRPr="00215E9C">
              <w:t>2013-03-14</w:t>
            </w:r>
          </w:p>
        </w:tc>
        <w:tc>
          <w:tcPr>
            <w:tcW w:w="4140" w:type="dxa"/>
          </w:tcPr>
          <w:p w14:paraId="26508BFD" w14:textId="1266FA00" w:rsidR="00215E9C" w:rsidRPr="00215E9C" w:rsidRDefault="00215E9C" w:rsidP="000B43D6">
            <w:pPr>
              <w:pStyle w:val="TOC1"/>
            </w:pPr>
            <w:r w:rsidRPr="00215E9C">
              <w:t>Lagt till Telecom, Email och Location i kap 5. Har även ändrat beskrivningen av DocumentTime.</w:t>
            </w:r>
          </w:p>
        </w:tc>
        <w:tc>
          <w:tcPr>
            <w:tcW w:w="1980" w:type="dxa"/>
          </w:tcPr>
          <w:p w14:paraId="7B1735DC" w14:textId="5207DBFD" w:rsidR="00215E9C" w:rsidRPr="00215E9C" w:rsidRDefault="00215E9C" w:rsidP="000B43D6">
            <w:pPr>
              <w:pStyle w:val="TOC1"/>
            </w:pPr>
            <w:r w:rsidRPr="00215E9C">
              <w:t>Maria Andersson de Vicente</w:t>
            </w:r>
          </w:p>
        </w:tc>
        <w:tc>
          <w:tcPr>
            <w:tcW w:w="1440" w:type="dxa"/>
          </w:tcPr>
          <w:p w14:paraId="447A27AA" w14:textId="77777777" w:rsidR="00215E9C" w:rsidRDefault="00215E9C" w:rsidP="003F45DF">
            <w:pPr>
              <w:pStyle w:val="TableText"/>
            </w:pPr>
          </w:p>
        </w:tc>
      </w:tr>
      <w:tr w:rsidR="00215E9C" w14:paraId="1A25E9F1" w14:textId="77777777" w:rsidTr="00514BAB">
        <w:tc>
          <w:tcPr>
            <w:tcW w:w="964" w:type="dxa"/>
          </w:tcPr>
          <w:p w14:paraId="39B3269C" w14:textId="226E7E82" w:rsidR="00215E9C" w:rsidRPr="00215E9C" w:rsidRDefault="00215E9C" w:rsidP="003F45DF">
            <w:pPr>
              <w:pStyle w:val="TableText"/>
            </w:pPr>
            <w:r w:rsidRPr="00215E9C">
              <w:t>PA31</w:t>
            </w:r>
          </w:p>
        </w:tc>
        <w:tc>
          <w:tcPr>
            <w:tcW w:w="1224" w:type="dxa"/>
          </w:tcPr>
          <w:p w14:paraId="28DCFE9F" w14:textId="5A5C7019" w:rsidR="00215E9C" w:rsidRPr="00215E9C" w:rsidRDefault="00215E9C" w:rsidP="00D255AB">
            <w:pPr>
              <w:pStyle w:val="TableText"/>
            </w:pPr>
            <w:r w:rsidRPr="00215E9C">
              <w:t>2013-03-15</w:t>
            </w:r>
          </w:p>
        </w:tc>
        <w:tc>
          <w:tcPr>
            <w:tcW w:w="4140" w:type="dxa"/>
          </w:tcPr>
          <w:p w14:paraId="272B217F" w14:textId="77777777" w:rsidR="00215E9C" w:rsidRPr="00215E9C" w:rsidRDefault="00215E9C" w:rsidP="00215E9C">
            <w:pPr>
              <w:pStyle w:val="TableText"/>
            </w:pPr>
            <w:r w:rsidRPr="00215E9C">
              <w:t>- Specificerat kodverk för EI-postens Categorization-fält.</w:t>
            </w:r>
          </w:p>
          <w:p w14:paraId="3CB0C6B3" w14:textId="77777777" w:rsidR="00215E9C" w:rsidRPr="00215E9C" w:rsidRDefault="00215E9C" w:rsidP="00215E9C">
            <w:pPr>
              <w:pStyle w:val="TableText"/>
            </w:pPr>
            <w:r w:rsidRPr="00215E9C">
              <w:t>- SLA-krav uppdaterade</w:t>
            </w:r>
          </w:p>
          <w:p w14:paraId="4120EC55" w14:textId="64C39864" w:rsidR="00215E9C" w:rsidRPr="00215E9C" w:rsidRDefault="00215E9C" w:rsidP="00590DDC">
            <w:pPr>
              <w:pStyle w:val="TOC1"/>
              <w:numPr>
                <w:ilvl w:val="0"/>
                <w:numId w:val="31"/>
              </w:numPr>
            </w:pPr>
            <w:r w:rsidRPr="00215E9C">
              <w:t>- Preciserat lexikaliskt format för personnummer.</w:t>
            </w:r>
          </w:p>
        </w:tc>
        <w:tc>
          <w:tcPr>
            <w:tcW w:w="1980" w:type="dxa"/>
          </w:tcPr>
          <w:p w14:paraId="2717592A" w14:textId="074D64CA" w:rsidR="00215E9C" w:rsidRPr="00215E9C" w:rsidRDefault="00215E9C" w:rsidP="000B43D6">
            <w:pPr>
              <w:pStyle w:val="TOC1"/>
            </w:pPr>
            <w:r w:rsidRPr="00215E9C">
              <w:t>Johan Eltes</w:t>
            </w:r>
          </w:p>
        </w:tc>
        <w:tc>
          <w:tcPr>
            <w:tcW w:w="1440" w:type="dxa"/>
          </w:tcPr>
          <w:p w14:paraId="45C46365" w14:textId="77777777" w:rsidR="00215E9C" w:rsidRDefault="00215E9C" w:rsidP="003F45DF">
            <w:pPr>
              <w:pStyle w:val="TableText"/>
            </w:pPr>
          </w:p>
        </w:tc>
      </w:tr>
      <w:tr w:rsidR="00215E9C" w14:paraId="3CE76D58" w14:textId="77777777" w:rsidTr="00514BAB">
        <w:tc>
          <w:tcPr>
            <w:tcW w:w="964" w:type="dxa"/>
          </w:tcPr>
          <w:p w14:paraId="1BD807BE" w14:textId="57594CC3" w:rsidR="00215E9C" w:rsidRPr="00215E9C" w:rsidRDefault="00215E9C" w:rsidP="003F45DF">
            <w:pPr>
              <w:pStyle w:val="TableText"/>
            </w:pPr>
            <w:r w:rsidRPr="00215E9C">
              <w:t>PA31</w:t>
            </w:r>
          </w:p>
        </w:tc>
        <w:tc>
          <w:tcPr>
            <w:tcW w:w="1224" w:type="dxa"/>
          </w:tcPr>
          <w:p w14:paraId="49ADB5B3" w14:textId="706AC2D3" w:rsidR="00215E9C" w:rsidRPr="00215E9C" w:rsidRDefault="00215E9C" w:rsidP="00D255AB">
            <w:pPr>
              <w:pStyle w:val="TableText"/>
            </w:pPr>
            <w:r w:rsidRPr="00215E9C">
              <w:t>2013-04-08</w:t>
            </w:r>
          </w:p>
        </w:tc>
        <w:tc>
          <w:tcPr>
            <w:tcW w:w="4140" w:type="dxa"/>
          </w:tcPr>
          <w:p w14:paraId="6CEEDAC9" w14:textId="77777777" w:rsidR="00215E9C" w:rsidRPr="00215E9C" w:rsidRDefault="00215E9C" w:rsidP="00215E9C">
            <w:pPr>
              <w:pStyle w:val="TableText"/>
              <w:numPr>
                <w:ilvl w:val="0"/>
                <w:numId w:val="33"/>
              </w:numPr>
              <w:jc w:val="left"/>
            </w:pPr>
            <w:r w:rsidRPr="00215E9C">
              <w:t>Skapat klassen OrgUnitType.</w:t>
            </w:r>
          </w:p>
          <w:p w14:paraId="224C4742" w14:textId="77777777" w:rsidR="00215E9C" w:rsidRPr="00215E9C" w:rsidRDefault="00215E9C" w:rsidP="00215E9C">
            <w:pPr>
              <w:pStyle w:val="TableText"/>
              <w:numPr>
                <w:ilvl w:val="0"/>
                <w:numId w:val="33"/>
              </w:numPr>
              <w:jc w:val="left"/>
            </w:pPr>
            <w:r w:rsidRPr="00215E9C">
              <w:t>Bytt namn på documentId till careContactId</w:t>
            </w:r>
          </w:p>
          <w:p w14:paraId="63567ABA" w14:textId="77777777" w:rsidR="00215E9C" w:rsidRPr="00215E9C" w:rsidRDefault="00215E9C" w:rsidP="00215E9C">
            <w:pPr>
              <w:pStyle w:val="TableText"/>
              <w:numPr>
                <w:ilvl w:val="0"/>
                <w:numId w:val="33"/>
              </w:numPr>
              <w:jc w:val="left"/>
              <w:rPr>
                <w:lang w:val="en-US"/>
              </w:rPr>
            </w:pPr>
            <w:r w:rsidRPr="00215E9C">
              <w:rPr>
                <w:lang w:val="en-US"/>
              </w:rPr>
              <w:t>Bytt namn på careContactUnitId till careContactOrgUnitHsaId</w:t>
            </w:r>
          </w:p>
          <w:p w14:paraId="07AF23EA" w14:textId="77777777" w:rsidR="00215E9C" w:rsidRPr="00215E9C" w:rsidRDefault="00215E9C" w:rsidP="00215E9C">
            <w:pPr>
              <w:pStyle w:val="TableText"/>
              <w:numPr>
                <w:ilvl w:val="0"/>
                <w:numId w:val="33"/>
              </w:numPr>
              <w:jc w:val="left"/>
            </w:pPr>
            <w:r w:rsidRPr="00215E9C">
              <w:t>Bytt namn på alla fält som börjar med careContactUnit… till careContactOrgUnit…</w:t>
            </w:r>
          </w:p>
          <w:p w14:paraId="65018286" w14:textId="77777777" w:rsidR="00215E9C" w:rsidRPr="00215E9C" w:rsidRDefault="00215E9C" w:rsidP="00215E9C">
            <w:pPr>
              <w:pStyle w:val="TableText"/>
              <w:numPr>
                <w:ilvl w:val="0"/>
                <w:numId w:val="33"/>
              </w:numPr>
              <w:jc w:val="left"/>
            </w:pPr>
            <w:r w:rsidRPr="00215E9C">
              <w:t>Ändrat kardinalitet på careContactOrgUnit från 0..* till 1..1.</w:t>
            </w:r>
          </w:p>
          <w:p w14:paraId="05F94991" w14:textId="77777777" w:rsidR="00215E9C" w:rsidRPr="00215E9C" w:rsidRDefault="00215E9C" w:rsidP="00215E9C">
            <w:pPr>
              <w:pStyle w:val="TableText"/>
              <w:numPr>
                <w:ilvl w:val="0"/>
                <w:numId w:val="33"/>
              </w:numPr>
              <w:jc w:val="left"/>
            </w:pPr>
            <w:r w:rsidRPr="00215E9C">
              <w:t>Bytt namn på ”author” till ”accountableHealthcareProfessional” och definierat typen HealthcareProfessional</w:t>
            </w:r>
          </w:p>
          <w:p w14:paraId="4787EEF5" w14:textId="77777777" w:rsidR="00215E9C" w:rsidRPr="00215E9C" w:rsidRDefault="00215E9C" w:rsidP="00215E9C">
            <w:pPr>
              <w:pStyle w:val="TableText"/>
              <w:numPr>
                <w:ilvl w:val="0"/>
                <w:numId w:val="33"/>
              </w:numPr>
              <w:jc w:val="left"/>
            </w:pPr>
            <w:r w:rsidRPr="00215E9C">
              <w:lastRenderedPageBreak/>
              <w:t>Lagt till fältet ” accountableHealthcareProfessionalOrgUnit”</w:t>
            </w:r>
          </w:p>
          <w:p w14:paraId="44E6F815" w14:textId="77777777" w:rsidR="00215E9C" w:rsidRPr="00215E9C" w:rsidRDefault="00215E9C" w:rsidP="00215E9C">
            <w:pPr>
              <w:pStyle w:val="TableText"/>
              <w:numPr>
                <w:ilvl w:val="0"/>
                <w:numId w:val="33"/>
              </w:numPr>
              <w:jc w:val="left"/>
            </w:pPr>
            <w:r w:rsidRPr="00215E9C">
              <w:t>HealthcareProfessionalType</w:t>
            </w:r>
          </w:p>
          <w:p w14:paraId="6BC8179E" w14:textId="77777777" w:rsidR="00215E9C" w:rsidRPr="00215E9C" w:rsidRDefault="00215E9C" w:rsidP="00215E9C">
            <w:pPr>
              <w:pStyle w:val="TableText"/>
              <w:numPr>
                <w:ilvl w:val="0"/>
                <w:numId w:val="33"/>
              </w:numPr>
              <w:jc w:val="left"/>
            </w:pPr>
            <w:r w:rsidRPr="00215E9C">
              <w:t>Ändrat elementnamnet sourceSystem till sourceSystemHSAid</w:t>
            </w:r>
          </w:p>
          <w:p w14:paraId="763EE801" w14:textId="77777777" w:rsidR="00215E9C" w:rsidRPr="00215E9C" w:rsidRDefault="00215E9C" w:rsidP="00215E9C">
            <w:pPr>
              <w:pStyle w:val="TableText"/>
              <w:numPr>
                <w:ilvl w:val="0"/>
                <w:numId w:val="33"/>
              </w:numPr>
              <w:jc w:val="left"/>
            </w:pPr>
            <w:r w:rsidRPr="00215E9C">
              <w:t>Ändrat semantik (regel) för EI-fältet ”Most Recent Content”</w:t>
            </w:r>
          </w:p>
          <w:p w14:paraId="28207E47" w14:textId="665765DF" w:rsidR="00215E9C" w:rsidRPr="00215E9C" w:rsidRDefault="00215E9C" w:rsidP="00590DDC">
            <w:pPr>
              <w:pStyle w:val="TOC1"/>
            </w:pPr>
            <w:r w:rsidRPr="00215E9C">
              <w:t>Färbättrat och utökat dokumentation om systemadressering</w:t>
            </w:r>
          </w:p>
        </w:tc>
        <w:tc>
          <w:tcPr>
            <w:tcW w:w="1980" w:type="dxa"/>
          </w:tcPr>
          <w:p w14:paraId="18654E47" w14:textId="77777777" w:rsidR="00215E9C" w:rsidRPr="00215E9C" w:rsidRDefault="00215E9C" w:rsidP="00215E9C">
            <w:pPr>
              <w:pStyle w:val="TableText"/>
            </w:pPr>
            <w:r w:rsidRPr="00215E9C">
              <w:lastRenderedPageBreak/>
              <w:t>Johan Eltes</w:t>
            </w:r>
          </w:p>
          <w:p w14:paraId="01993301" w14:textId="0178BECE" w:rsidR="00215E9C" w:rsidRPr="00215E9C" w:rsidRDefault="00215E9C" w:rsidP="000B43D6">
            <w:pPr>
              <w:pStyle w:val="TOC1"/>
            </w:pPr>
            <w:r w:rsidRPr="00215E9C">
              <w:t>Khaled Daham</w:t>
            </w:r>
          </w:p>
        </w:tc>
        <w:tc>
          <w:tcPr>
            <w:tcW w:w="1440" w:type="dxa"/>
          </w:tcPr>
          <w:p w14:paraId="6D464C3B" w14:textId="77777777" w:rsidR="00215E9C" w:rsidRDefault="00215E9C" w:rsidP="003F45DF">
            <w:pPr>
              <w:pStyle w:val="TableText"/>
            </w:pPr>
          </w:p>
        </w:tc>
      </w:tr>
      <w:tr w:rsidR="00215E9C" w14:paraId="0BC06CD5" w14:textId="77777777" w:rsidTr="00514BAB">
        <w:tc>
          <w:tcPr>
            <w:tcW w:w="964" w:type="dxa"/>
          </w:tcPr>
          <w:p w14:paraId="7FFD8AE8" w14:textId="01585378" w:rsidR="00215E9C" w:rsidRPr="00215E9C" w:rsidRDefault="00215E9C" w:rsidP="003F45DF">
            <w:pPr>
              <w:pStyle w:val="TableText"/>
            </w:pPr>
            <w:r w:rsidRPr="00215E9C">
              <w:lastRenderedPageBreak/>
              <w:t>PA32</w:t>
            </w:r>
          </w:p>
        </w:tc>
        <w:tc>
          <w:tcPr>
            <w:tcW w:w="1224" w:type="dxa"/>
          </w:tcPr>
          <w:p w14:paraId="3CC6E0F0" w14:textId="356E9F87" w:rsidR="00215E9C" w:rsidRPr="00215E9C" w:rsidRDefault="00215E9C" w:rsidP="00D255AB">
            <w:pPr>
              <w:pStyle w:val="TableText"/>
            </w:pPr>
            <w:r w:rsidRPr="00215E9C">
              <w:t>2013-04-15</w:t>
            </w:r>
          </w:p>
        </w:tc>
        <w:tc>
          <w:tcPr>
            <w:tcW w:w="4140" w:type="dxa"/>
          </w:tcPr>
          <w:p w14:paraId="1B2FFB67" w14:textId="77777777" w:rsidR="00215E9C" w:rsidRPr="00215E9C" w:rsidRDefault="00215E9C" w:rsidP="00215E9C">
            <w:pPr>
              <w:pStyle w:val="TableText"/>
              <w:numPr>
                <w:ilvl w:val="0"/>
                <w:numId w:val="33"/>
              </w:numPr>
              <w:jc w:val="left"/>
            </w:pPr>
            <w:r w:rsidRPr="00215E9C">
              <w:t>Ändrat kodverk för kontaktstatus till samma som i NPÖ RIV-Spec.</w:t>
            </w:r>
          </w:p>
          <w:p w14:paraId="1ACC6095" w14:textId="77777777" w:rsidR="00215E9C" w:rsidRPr="00215E9C" w:rsidRDefault="00215E9C" w:rsidP="00215E9C">
            <w:pPr>
              <w:pStyle w:val="TableText"/>
              <w:numPr>
                <w:ilvl w:val="0"/>
                <w:numId w:val="33"/>
              </w:numPr>
              <w:jc w:val="left"/>
            </w:pPr>
            <w:r w:rsidRPr="00215E9C">
              <w:t>Lagt till contactTimePeriod i GetCareContacts svarsmeddelande.</w:t>
            </w:r>
          </w:p>
          <w:p w14:paraId="34B03E5D" w14:textId="2DA1F684" w:rsidR="00215E9C" w:rsidRPr="00215E9C" w:rsidRDefault="00215E9C" w:rsidP="000B43D6">
            <w:pPr>
              <w:pStyle w:val="TOC1"/>
            </w:pPr>
            <w:r w:rsidRPr="00215E9C">
              <w:t>Lagt till fältet Data Controller i EI-posten, samt uppdaterat regler för EI-fältet Logical Address</w:t>
            </w:r>
          </w:p>
        </w:tc>
        <w:tc>
          <w:tcPr>
            <w:tcW w:w="1980" w:type="dxa"/>
          </w:tcPr>
          <w:p w14:paraId="68555431" w14:textId="3E5224D1" w:rsidR="00215E9C" w:rsidRPr="00215E9C" w:rsidRDefault="00215E9C" w:rsidP="000B43D6">
            <w:pPr>
              <w:pStyle w:val="TOC1"/>
            </w:pPr>
            <w:r w:rsidRPr="00215E9C">
              <w:t>Johan Eltes</w:t>
            </w:r>
          </w:p>
        </w:tc>
        <w:tc>
          <w:tcPr>
            <w:tcW w:w="1440" w:type="dxa"/>
          </w:tcPr>
          <w:p w14:paraId="2C8BD6E9" w14:textId="77777777" w:rsidR="00215E9C" w:rsidRDefault="00215E9C" w:rsidP="003F45DF">
            <w:pPr>
              <w:pStyle w:val="TableText"/>
            </w:pPr>
          </w:p>
        </w:tc>
      </w:tr>
      <w:tr w:rsidR="00215E9C" w14:paraId="6C18E8CF" w14:textId="77777777" w:rsidTr="00514BAB">
        <w:tc>
          <w:tcPr>
            <w:tcW w:w="964" w:type="dxa"/>
          </w:tcPr>
          <w:p w14:paraId="51289DA8" w14:textId="75992BAB" w:rsidR="00215E9C" w:rsidRPr="00215E9C" w:rsidRDefault="00215E9C" w:rsidP="003F45DF">
            <w:pPr>
              <w:pStyle w:val="TableText"/>
            </w:pPr>
            <w:r w:rsidRPr="00215E9C">
              <w:t>PA33</w:t>
            </w:r>
          </w:p>
        </w:tc>
        <w:tc>
          <w:tcPr>
            <w:tcW w:w="1224" w:type="dxa"/>
          </w:tcPr>
          <w:p w14:paraId="1E3516FE" w14:textId="317EB4F0" w:rsidR="00215E9C" w:rsidRPr="00215E9C" w:rsidRDefault="00215E9C" w:rsidP="00D255AB">
            <w:pPr>
              <w:pStyle w:val="TableText"/>
            </w:pPr>
            <w:r w:rsidRPr="00215E9C">
              <w:t>2013-04-23</w:t>
            </w:r>
          </w:p>
        </w:tc>
        <w:tc>
          <w:tcPr>
            <w:tcW w:w="4140" w:type="dxa"/>
          </w:tcPr>
          <w:p w14:paraId="75BFC365" w14:textId="6B40E0F7" w:rsidR="00215E9C" w:rsidRPr="00215E9C" w:rsidRDefault="00215E9C" w:rsidP="000B43D6">
            <w:pPr>
              <w:pStyle w:val="TOC1"/>
            </w:pPr>
            <w:r w:rsidRPr="00215E9C">
              <w:t>Ändrat kardinalitet för careContactCode till 0..1, samt tydliggjort innebörd i utelämnat värde.</w:t>
            </w:r>
          </w:p>
        </w:tc>
        <w:tc>
          <w:tcPr>
            <w:tcW w:w="1980" w:type="dxa"/>
          </w:tcPr>
          <w:p w14:paraId="58B7F193" w14:textId="2442F7D1" w:rsidR="00215E9C" w:rsidRPr="00215E9C" w:rsidRDefault="00215E9C" w:rsidP="000B43D6">
            <w:pPr>
              <w:pStyle w:val="TOC1"/>
            </w:pPr>
            <w:r w:rsidRPr="00215E9C">
              <w:t>Johan Eltes</w:t>
            </w:r>
          </w:p>
        </w:tc>
        <w:tc>
          <w:tcPr>
            <w:tcW w:w="1440" w:type="dxa"/>
          </w:tcPr>
          <w:p w14:paraId="23BB8638" w14:textId="77777777" w:rsidR="00215E9C" w:rsidRDefault="00215E9C" w:rsidP="003F45DF">
            <w:pPr>
              <w:pStyle w:val="TableText"/>
            </w:pPr>
          </w:p>
        </w:tc>
      </w:tr>
      <w:tr w:rsidR="00215E9C" w14:paraId="5DF8F564" w14:textId="77777777" w:rsidTr="00514BAB">
        <w:tc>
          <w:tcPr>
            <w:tcW w:w="964" w:type="dxa"/>
          </w:tcPr>
          <w:p w14:paraId="2075C544" w14:textId="382DF9E8" w:rsidR="00215E9C" w:rsidRPr="00215E9C" w:rsidRDefault="00215E9C" w:rsidP="003F45DF">
            <w:pPr>
              <w:pStyle w:val="TableText"/>
            </w:pPr>
            <w:r w:rsidRPr="00215E9C">
              <w:t>PA34</w:t>
            </w:r>
          </w:p>
        </w:tc>
        <w:tc>
          <w:tcPr>
            <w:tcW w:w="1224" w:type="dxa"/>
          </w:tcPr>
          <w:p w14:paraId="611D79AC" w14:textId="5D86630C" w:rsidR="00215E9C" w:rsidRPr="00215E9C" w:rsidRDefault="00215E9C" w:rsidP="00D255AB">
            <w:pPr>
              <w:pStyle w:val="TableText"/>
            </w:pPr>
            <w:r w:rsidRPr="00215E9C">
              <w:t>2013-05-07</w:t>
            </w:r>
          </w:p>
        </w:tc>
        <w:tc>
          <w:tcPr>
            <w:tcW w:w="4140" w:type="dxa"/>
          </w:tcPr>
          <w:p w14:paraId="2359E904" w14:textId="77777777" w:rsidR="00215E9C" w:rsidRPr="00215E9C" w:rsidRDefault="00215E9C" w:rsidP="00215E9C">
            <w:pPr>
              <w:pStyle w:val="TableText"/>
              <w:numPr>
                <w:ilvl w:val="0"/>
                <w:numId w:val="33"/>
              </w:numPr>
              <w:jc w:val="left"/>
            </w:pPr>
            <w:r w:rsidRPr="00215E9C">
              <w:t>Arkitekturskisser uppdaterade för att spegla korrekt användning av EI</w:t>
            </w:r>
          </w:p>
          <w:p w14:paraId="42D1AFA0" w14:textId="4B4CF11B" w:rsidR="00215E9C" w:rsidRPr="00215E9C" w:rsidRDefault="00215E9C" w:rsidP="00590DDC">
            <w:pPr>
              <w:pStyle w:val="TOC1"/>
              <w:numPr>
                <w:ilvl w:val="0"/>
                <w:numId w:val="31"/>
              </w:numPr>
            </w:pPr>
            <w:r w:rsidRPr="00215E9C">
              <w:t>Formatteringsfelet i dokumentet är årgärdat.</w:t>
            </w:r>
          </w:p>
        </w:tc>
        <w:tc>
          <w:tcPr>
            <w:tcW w:w="1980" w:type="dxa"/>
          </w:tcPr>
          <w:p w14:paraId="014B556F" w14:textId="2D66A9F2" w:rsidR="00215E9C" w:rsidRPr="00215E9C" w:rsidRDefault="00215E9C" w:rsidP="000B43D6">
            <w:pPr>
              <w:pStyle w:val="TOC1"/>
            </w:pPr>
            <w:r w:rsidRPr="00215E9C">
              <w:t>Johan Eltes</w:t>
            </w:r>
          </w:p>
        </w:tc>
        <w:tc>
          <w:tcPr>
            <w:tcW w:w="1440" w:type="dxa"/>
          </w:tcPr>
          <w:p w14:paraId="421941AA" w14:textId="77777777" w:rsidR="00215E9C" w:rsidRDefault="00215E9C" w:rsidP="003F45DF">
            <w:pPr>
              <w:pStyle w:val="TableText"/>
            </w:pPr>
          </w:p>
        </w:tc>
      </w:tr>
      <w:tr w:rsidR="00215E9C" w14:paraId="11CA060E" w14:textId="77777777" w:rsidTr="00514BAB">
        <w:tc>
          <w:tcPr>
            <w:tcW w:w="964" w:type="dxa"/>
          </w:tcPr>
          <w:p w14:paraId="450644FA" w14:textId="4B5352F1" w:rsidR="00215E9C" w:rsidRPr="00215E9C" w:rsidRDefault="00215E9C" w:rsidP="003F45DF">
            <w:pPr>
              <w:pStyle w:val="TableText"/>
            </w:pPr>
            <w:r w:rsidRPr="00215E9C">
              <w:t>PA35</w:t>
            </w:r>
          </w:p>
        </w:tc>
        <w:tc>
          <w:tcPr>
            <w:tcW w:w="1224" w:type="dxa"/>
          </w:tcPr>
          <w:p w14:paraId="1C910629" w14:textId="19A9C6CB" w:rsidR="00215E9C" w:rsidRPr="00215E9C" w:rsidRDefault="00215E9C" w:rsidP="00D255AB">
            <w:pPr>
              <w:pStyle w:val="TableText"/>
            </w:pPr>
            <w:r w:rsidRPr="00215E9C">
              <w:t>2013-08-20</w:t>
            </w:r>
          </w:p>
        </w:tc>
        <w:tc>
          <w:tcPr>
            <w:tcW w:w="4140" w:type="dxa"/>
          </w:tcPr>
          <w:p w14:paraId="02A6167C" w14:textId="174FDB55" w:rsidR="00215E9C" w:rsidRPr="00215E9C" w:rsidRDefault="00215E9C" w:rsidP="00590DDC">
            <w:pPr>
              <w:pStyle w:val="TOC1"/>
              <w:numPr>
                <w:ilvl w:val="0"/>
                <w:numId w:val="31"/>
              </w:numPr>
            </w:pPr>
            <w:r w:rsidRPr="00215E9C">
              <w:t>Beskrivning av accountableHealthcareProfesionalOrgUnit samt careContactOrgUnit uppdaterad/förtydligad</w:t>
            </w:r>
          </w:p>
        </w:tc>
        <w:tc>
          <w:tcPr>
            <w:tcW w:w="1980" w:type="dxa"/>
          </w:tcPr>
          <w:p w14:paraId="38B94061" w14:textId="60F29C62" w:rsidR="00215E9C" w:rsidRPr="00215E9C" w:rsidRDefault="00215E9C" w:rsidP="000B43D6">
            <w:pPr>
              <w:pStyle w:val="TOC1"/>
            </w:pPr>
            <w:r w:rsidRPr="00215E9C">
              <w:rPr>
                <w:lang w:val="en-US"/>
              </w:rPr>
              <w:t>Fredrik Ström</w:t>
            </w:r>
          </w:p>
        </w:tc>
        <w:tc>
          <w:tcPr>
            <w:tcW w:w="1440" w:type="dxa"/>
          </w:tcPr>
          <w:p w14:paraId="35E79EF6" w14:textId="77777777" w:rsidR="00215E9C" w:rsidRDefault="00215E9C" w:rsidP="003F45DF">
            <w:pPr>
              <w:pStyle w:val="TableText"/>
            </w:pPr>
          </w:p>
        </w:tc>
      </w:tr>
      <w:tr w:rsidR="00215E9C" w14:paraId="1F153AD3" w14:textId="77777777" w:rsidTr="00514BAB">
        <w:tc>
          <w:tcPr>
            <w:tcW w:w="964" w:type="dxa"/>
          </w:tcPr>
          <w:p w14:paraId="5A068F91" w14:textId="2F0DC8D2" w:rsidR="00215E9C" w:rsidRPr="00215E9C" w:rsidRDefault="00215E9C" w:rsidP="003F45DF">
            <w:pPr>
              <w:pStyle w:val="TableText"/>
            </w:pPr>
            <w:r w:rsidRPr="00215E9C">
              <w:t>PA36</w:t>
            </w:r>
          </w:p>
        </w:tc>
        <w:tc>
          <w:tcPr>
            <w:tcW w:w="1224" w:type="dxa"/>
          </w:tcPr>
          <w:p w14:paraId="48BE942D" w14:textId="63396806" w:rsidR="00215E9C" w:rsidRPr="00215E9C" w:rsidRDefault="00215E9C" w:rsidP="00D255AB">
            <w:pPr>
              <w:pStyle w:val="TableText"/>
            </w:pPr>
            <w:r w:rsidRPr="00215E9C">
              <w:t>2013-09-03</w:t>
            </w:r>
          </w:p>
        </w:tc>
        <w:tc>
          <w:tcPr>
            <w:tcW w:w="4140" w:type="dxa"/>
          </w:tcPr>
          <w:p w14:paraId="5CCB6973" w14:textId="77777777" w:rsidR="00215E9C" w:rsidRPr="00215E9C" w:rsidRDefault="00215E9C" w:rsidP="00215E9C">
            <w:pPr>
              <w:pStyle w:val="TableText"/>
              <w:numPr>
                <w:ilvl w:val="0"/>
                <w:numId w:val="33"/>
              </w:numPr>
              <w:jc w:val="left"/>
            </w:pPr>
            <w:r w:rsidRPr="00215E9C">
              <w:t>Ändrat kardinalitet på accountableHealthcareProfessional, se Google Code issue 80. Följdändrat kardinaliteten på accountableHealthcareProfessional i PatientSummaryHeaderType.</w:t>
            </w:r>
          </w:p>
          <w:p w14:paraId="52476EC5" w14:textId="0299543F" w:rsidR="00215E9C" w:rsidRPr="00215E9C" w:rsidRDefault="00215E9C" w:rsidP="00590DDC">
            <w:pPr>
              <w:pStyle w:val="TOC1"/>
              <w:numPr>
                <w:ilvl w:val="0"/>
                <w:numId w:val="31"/>
              </w:numPr>
            </w:pPr>
            <w:r w:rsidRPr="00215E9C">
              <w:t>Redigerat små felaktigheter.</w:t>
            </w:r>
          </w:p>
        </w:tc>
        <w:tc>
          <w:tcPr>
            <w:tcW w:w="1980" w:type="dxa"/>
          </w:tcPr>
          <w:p w14:paraId="19714F0A" w14:textId="245DAF8A" w:rsidR="00215E9C" w:rsidRPr="00215E9C" w:rsidRDefault="00215E9C" w:rsidP="000B43D6">
            <w:pPr>
              <w:pStyle w:val="TOC1"/>
            </w:pPr>
            <w:r w:rsidRPr="00215E9C">
              <w:t>Björn Genfors</w:t>
            </w:r>
          </w:p>
        </w:tc>
        <w:tc>
          <w:tcPr>
            <w:tcW w:w="1440" w:type="dxa"/>
          </w:tcPr>
          <w:p w14:paraId="2AF1F373" w14:textId="77777777" w:rsidR="00215E9C" w:rsidRDefault="00215E9C" w:rsidP="003F45DF">
            <w:pPr>
              <w:pStyle w:val="TableText"/>
            </w:pPr>
          </w:p>
        </w:tc>
      </w:tr>
      <w:tr w:rsidR="00215E9C" w14:paraId="1C0EB5EA" w14:textId="77777777" w:rsidTr="00514BAB">
        <w:tc>
          <w:tcPr>
            <w:tcW w:w="964" w:type="dxa"/>
          </w:tcPr>
          <w:p w14:paraId="483BBB06" w14:textId="3714EC2F" w:rsidR="00215E9C" w:rsidRPr="00215E9C" w:rsidRDefault="00215E9C" w:rsidP="003F45DF">
            <w:pPr>
              <w:pStyle w:val="TableText"/>
            </w:pPr>
            <w:r w:rsidRPr="00215E9C">
              <w:t>PA37</w:t>
            </w:r>
          </w:p>
        </w:tc>
        <w:tc>
          <w:tcPr>
            <w:tcW w:w="1224" w:type="dxa"/>
          </w:tcPr>
          <w:p w14:paraId="36829DC9" w14:textId="38B59FB7" w:rsidR="00215E9C" w:rsidRPr="00215E9C" w:rsidRDefault="00215E9C" w:rsidP="00D255AB">
            <w:pPr>
              <w:pStyle w:val="TableText"/>
            </w:pPr>
            <w:r w:rsidRPr="00215E9C">
              <w:t>2013-09-20</w:t>
            </w:r>
          </w:p>
        </w:tc>
        <w:tc>
          <w:tcPr>
            <w:tcW w:w="4140" w:type="dxa"/>
          </w:tcPr>
          <w:p w14:paraId="2ABD04C0" w14:textId="77777777" w:rsidR="00215E9C" w:rsidRPr="00215E9C" w:rsidRDefault="00215E9C" w:rsidP="00215E9C">
            <w:pPr>
              <w:pStyle w:val="TableText"/>
              <w:numPr>
                <w:ilvl w:val="0"/>
                <w:numId w:val="33"/>
              </w:numPr>
              <w:jc w:val="left"/>
            </w:pPr>
            <w:r w:rsidRPr="00215E9C">
              <w:t>Uppdaterat sektionen om gemensamma typer.</w:t>
            </w:r>
          </w:p>
          <w:p w14:paraId="4BEC023C" w14:textId="306C085A" w:rsidR="00215E9C" w:rsidRPr="00215E9C" w:rsidRDefault="00215E9C" w:rsidP="00590DDC">
            <w:pPr>
              <w:pStyle w:val="TOC1"/>
            </w:pPr>
            <w:r w:rsidRPr="00215E9C">
              <w:t>Följduppdaterat tjänstekontraktsbeskrivningar</w:t>
            </w:r>
          </w:p>
        </w:tc>
        <w:tc>
          <w:tcPr>
            <w:tcW w:w="1980" w:type="dxa"/>
          </w:tcPr>
          <w:p w14:paraId="381E85F3" w14:textId="3B892CED" w:rsidR="00215E9C" w:rsidRPr="00215E9C" w:rsidRDefault="00215E9C" w:rsidP="000B43D6">
            <w:pPr>
              <w:pStyle w:val="TOC1"/>
            </w:pPr>
            <w:r w:rsidRPr="00215E9C">
              <w:t>Björn Genfors</w:t>
            </w:r>
          </w:p>
        </w:tc>
        <w:tc>
          <w:tcPr>
            <w:tcW w:w="1440" w:type="dxa"/>
          </w:tcPr>
          <w:p w14:paraId="06058011" w14:textId="188D5DD6" w:rsidR="00215E9C" w:rsidRDefault="00215E9C" w:rsidP="003F45DF">
            <w:pPr>
              <w:pStyle w:val="TableText"/>
            </w:pPr>
          </w:p>
        </w:tc>
      </w:tr>
      <w:tr w:rsidR="00215E9C" w14:paraId="4B3A3DD0" w14:textId="77777777" w:rsidTr="00514BAB">
        <w:tc>
          <w:tcPr>
            <w:tcW w:w="964" w:type="dxa"/>
          </w:tcPr>
          <w:p w14:paraId="601DA5AB" w14:textId="2893DCA1" w:rsidR="00215E9C" w:rsidRPr="00215E9C" w:rsidRDefault="00215E9C" w:rsidP="003F45DF">
            <w:pPr>
              <w:pStyle w:val="TableText"/>
            </w:pPr>
            <w:r w:rsidRPr="00215E9C">
              <w:t>PA38</w:t>
            </w:r>
          </w:p>
        </w:tc>
        <w:tc>
          <w:tcPr>
            <w:tcW w:w="1224" w:type="dxa"/>
          </w:tcPr>
          <w:p w14:paraId="6C69755B" w14:textId="199621D4" w:rsidR="00215E9C" w:rsidRPr="00215E9C" w:rsidRDefault="00215E9C" w:rsidP="00D255AB">
            <w:pPr>
              <w:pStyle w:val="TableText"/>
            </w:pPr>
            <w:r w:rsidRPr="00215E9C">
              <w:t>2013-09-26</w:t>
            </w:r>
          </w:p>
        </w:tc>
        <w:tc>
          <w:tcPr>
            <w:tcW w:w="4140" w:type="dxa"/>
          </w:tcPr>
          <w:p w14:paraId="24C8071E" w14:textId="230BD527" w:rsidR="00215E9C" w:rsidRPr="00215E9C" w:rsidRDefault="00215E9C" w:rsidP="00590DDC">
            <w:pPr>
              <w:pStyle w:val="TOC1"/>
              <w:numPr>
                <w:ilvl w:val="0"/>
                <w:numId w:val="31"/>
              </w:numPr>
            </w:pPr>
            <w:r w:rsidRPr="00215E9C">
              <w:t>Redaktionella ändringar (HSAId ska skrivas just så).</w:t>
            </w:r>
          </w:p>
        </w:tc>
        <w:tc>
          <w:tcPr>
            <w:tcW w:w="1980" w:type="dxa"/>
          </w:tcPr>
          <w:p w14:paraId="28C5C279" w14:textId="5D03C821" w:rsidR="00215E9C" w:rsidRPr="00215E9C" w:rsidRDefault="00215E9C" w:rsidP="000B43D6">
            <w:pPr>
              <w:pStyle w:val="TOC1"/>
            </w:pPr>
            <w:r w:rsidRPr="00215E9C">
              <w:t>Björn Genfors</w:t>
            </w:r>
          </w:p>
        </w:tc>
        <w:tc>
          <w:tcPr>
            <w:tcW w:w="1440" w:type="dxa"/>
          </w:tcPr>
          <w:p w14:paraId="45C254C1" w14:textId="77777777" w:rsidR="00215E9C" w:rsidRDefault="00215E9C" w:rsidP="003F45DF">
            <w:pPr>
              <w:pStyle w:val="TableText"/>
            </w:pPr>
          </w:p>
        </w:tc>
      </w:tr>
      <w:tr w:rsidR="00215E9C" w14:paraId="183CD563" w14:textId="77777777" w:rsidTr="00514BAB">
        <w:tc>
          <w:tcPr>
            <w:tcW w:w="964" w:type="dxa"/>
          </w:tcPr>
          <w:p w14:paraId="01F2C0F0" w14:textId="21CC8204" w:rsidR="00215E9C" w:rsidRPr="00215E9C" w:rsidRDefault="00215E9C" w:rsidP="003F45DF">
            <w:pPr>
              <w:pStyle w:val="TableText"/>
            </w:pPr>
            <w:r w:rsidRPr="00215E9C">
              <w:t>PA39</w:t>
            </w:r>
          </w:p>
        </w:tc>
        <w:tc>
          <w:tcPr>
            <w:tcW w:w="1224" w:type="dxa"/>
          </w:tcPr>
          <w:p w14:paraId="58E05B87" w14:textId="6BD92A21" w:rsidR="00215E9C" w:rsidRPr="00215E9C" w:rsidRDefault="00215E9C" w:rsidP="00D255AB">
            <w:pPr>
              <w:pStyle w:val="TableText"/>
            </w:pPr>
            <w:r w:rsidRPr="00215E9C">
              <w:t>2013-09-30</w:t>
            </w:r>
          </w:p>
        </w:tc>
        <w:tc>
          <w:tcPr>
            <w:tcW w:w="4140" w:type="dxa"/>
          </w:tcPr>
          <w:p w14:paraId="3224278F" w14:textId="71F7CE52" w:rsidR="00215E9C" w:rsidRPr="00215E9C" w:rsidRDefault="00215E9C" w:rsidP="00590DDC">
            <w:pPr>
              <w:pStyle w:val="TOC1"/>
              <w:numPr>
                <w:ilvl w:val="0"/>
                <w:numId w:val="31"/>
              </w:numPr>
            </w:pPr>
            <w:r w:rsidRPr="00215E9C">
              <w:t>Rättade ”healthcareProfessionalOrgUnit” som var skrivet som ”healthCareProfessionalOrgUnit”</w:t>
            </w:r>
          </w:p>
        </w:tc>
        <w:tc>
          <w:tcPr>
            <w:tcW w:w="1980" w:type="dxa"/>
          </w:tcPr>
          <w:p w14:paraId="300E5771" w14:textId="53CE113B" w:rsidR="00215E9C" w:rsidRPr="00215E9C" w:rsidRDefault="00215E9C" w:rsidP="000B43D6">
            <w:pPr>
              <w:pStyle w:val="TOC1"/>
            </w:pPr>
            <w:r w:rsidRPr="00215E9C">
              <w:t>Johan Eltes</w:t>
            </w:r>
          </w:p>
        </w:tc>
        <w:tc>
          <w:tcPr>
            <w:tcW w:w="1440" w:type="dxa"/>
          </w:tcPr>
          <w:p w14:paraId="313D5043" w14:textId="77777777" w:rsidR="00215E9C" w:rsidRDefault="00215E9C" w:rsidP="003F45DF">
            <w:pPr>
              <w:pStyle w:val="TableText"/>
            </w:pPr>
          </w:p>
        </w:tc>
      </w:tr>
      <w:tr w:rsidR="00215E9C" w14:paraId="60E088A8" w14:textId="77777777" w:rsidTr="00514BAB">
        <w:tc>
          <w:tcPr>
            <w:tcW w:w="964" w:type="dxa"/>
          </w:tcPr>
          <w:p w14:paraId="2F927732" w14:textId="49B3884C" w:rsidR="00215E9C" w:rsidRPr="00215E9C" w:rsidRDefault="00215E9C" w:rsidP="003F45DF">
            <w:pPr>
              <w:pStyle w:val="TableText"/>
            </w:pPr>
            <w:r w:rsidRPr="00215E9C">
              <w:lastRenderedPageBreak/>
              <w:t>PA40</w:t>
            </w:r>
          </w:p>
        </w:tc>
        <w:tc>
          <w:tcPr>
            <w:tcW w:w="1224" w:type="dxa"/>
          </w:tcPr>
          <w:p w14:paraId="20F39135" w14:textId="6F60470A" w:rsidR="00215E9C" w:rsidRPr="00215E9C" w:rsidRDefault="00215E9C" w:rsidP="00D255AB">
            <w:pPr>
              <w:pStyle w:val="TableText"/>
            </w:pPr>
            <w:r w:rsidRPr="00215E9C">
              <w:t>2013-10-09</w:t>
            </w:r>
          </w:p>
        </w:tc>
        <w:tc>
          <w:tcPr>
            <w:tcW w:w="4140" w:type="dxa"/>
          </w:tcPr>
          <w:p w14:paraId="13B003B3" w14:textId="77777777" w:rsidR="00215E9C" w:rsidRPr="00215E9C" w:rsidRDefault="00215E9C" w:rsidP="00215E9C">
            <w:pPr>
              <w:pStyle w:val="TableText"/>
              <w:numPr>
                <w:ilvl w:val="0"/>
                <w:numId w:val="33"/>
              </w:numPr>
              <w:jc w:val="left"/>
            </w:pPr>
            <w:r w:rsidRPr="00215E9C">
              <w:t>Tagit bort nullified i GetCareContacts</w:t>
            </w:r>
          </w:p>
          <w:p w14:paraId="3B166224" w14:textId="628AAC1D" w:rsidR="00215E9C" w:rsidRPr="00215E9C" w:rsidRDefault="00215E9C" w:rsidP="00590DDC">
            <w:pPr>
              <w:pStyle w:val="TOC1"/>
              <w:numPr>
                <w:ilvl w:val="0"/>
                <w:numId w:val="31"/>
              </w:numPr>
            </w:pPr>
            <w:r w:rsidRPr="00215E9C">
              <w:t>Justerat utseendet i kontrakt-tabellen för bättre läsbarhet</w:t>
            </w:r>
          </w:p>
        </w:tc>
        <w:tc>
          <w:tcPr>
            <w:tcW w:w="1980" w:type="dxa"/>
          </w:tcPr>
          <w:p w14:paraId="64BFC848" w14:textId="12D41CD7" w:rsidR="00215E9C" w:rsidRPr="00215E9C" w:rsidRDefault="00215E9C" w:rsidP="000B43D6">
            <w:pPr>
              <w:pStyle w:val="TOC1"/>
            </w:pPr>
            <w:r w:rsidRPr="00215E9C">
              <w:t>Björn Genfors</w:t>
            </w:r>
          </w:p>
        </w:tc>
        <w:tc>
          <w:tcPr>
            <w:tcW w:w="1440" w:type="dxa"/>
          </w:tcPr>
          <w:p w14:paraId="2C735DC1" w14:textId="77777777" w:rsidR="00215E9C" w:rsidRDefault="00215E9C" w:rsidP="003F45DF">
            <w:pPr>
              <w:pStyle w:val="TableText"/>
            </w:pPr>
          </w:p>
        </w:tc>
      </w:tr>
      <w:tr w:rsidR="00215E9C" w14:paraId="7ED92AF0" w14:textId="77777777" w:rsidTr="00514BAB">
        <w:tc>
          <w:tcPr>
            <w:tcW w:w="964" w:type="dxa"/>
          </w:tcPr>
          <w:p w14:paraId="36D54B90" w14:textId="6E01D8F7" w:rsidR="00215E9C" w:rsidRPr="00215E9C" w:rsidRDefault="00215E9C" w:rsidP="003F45DF">
            <w:pPr>
              <w:pStyle w:val="TableText"/>
            </w:pPr>
            <w:r w:rsidRPr="00215E9C">
              <w:t>PA41</w:t>
            </w:r>
          </w:p>
        </w:tc>
        <w:tc>
          <w:tcPr>
            <w:tcW w:w="1224" w:type="dxa"/>
          </w:tcPr>
          <w:p w14:paraId="2FC09D31" w14:textId="4C2E57C7" w:rsidR="00215E9C" w:rsidRPr="00215E9C" w:rsidRDefault="00215E9C" w:rsidP="00D255AB">
            <w:pPr>
              <w:pStyle w:val="TableText"/>
            </w:pPr>
            <w:r w:rsidRPr="00215E9C">
              <w:t>2013-10-15</w:t>
            </w:r>
          </w:p>
        </w:tc>
        <w:tc>
          <w:tcPr>
            <w:tcW w:w="4140" w:type="dxa"/>
          </w:tcPr>
          <w:p w14:paraId="0B5B3E64" w14:textId="4097BF6D" w:rsidR="00215E9C" w:rsidRPr="00215E9C" w:rsidRDefault="00215E9C" w:rsidP="00590DDC">
            <w:pPr>
              <w:pStyle w:val="TOC1"/>
              <w:numPr>
                <w:ilvl w:val="0"/>
                <w:numId w:val="32"/>
              </w:numPr>
            </w:pPr>
            <w:r w:rsidRPr="00215E9C">
              <w:t>Förtydligat patientId i PatientSummaryHeader.</w:t>
            </w:r>
          </w:p>
        </w:tc>
        <w:tc>
          <w:tcPr>
            <w:tcW w:w="1980" w:type="dxa"/>
          </w:tcPr>
          <w:p w14:paraId="467530C9" w14:textId="0A218121" w:rsidR="00215E9C" w:rsidRPr="00215E9C" w:rsidRDefault="00215E9C" w:rsidP="000B43D6">
            <w:pPr>
              <w:pStyle w:val="TOC1"/>
            </w:pPr>
            <w:r w:rsidRPr="00215E9C">
              <w:t>Björn Genfors</w:t>
            </w:r>
          </w:p>
        </w:tc>
        <w:tc>
          <w:tcPr>
            <w:tcW w:w="1440" w:type="dxa"/>
          </w:tcPr>
          <w:p w14:paraId="18DD5A2D" w14:textId="77777777" w:rsidR="00215E9C" w:rsidRDefault="00215E9C" w:rsidP="003F45DF">
            <w:pPr>
              <w:pStyle w:val="TableText"/>
            </w:pPr>
          </w:p>
        </w:tc>
      </w:tr>
      <w:tr w:rsidR="00215E9C" w14:paraId="1DBE7242" w14:textId="77777777" w:rsidTr="00514BAB">
        <w:tc>
          <w:tcPr>
            <w:tcW w:w="964" w:type="dxa"/>
          </w:tcPr>
          <w:p w14:paraId="313FB040" w14:textId="004E6CDC" w:rsidR="00215E9C" w:rsidRPr="00215E9C" w:rsidRDefault="00215E9C" w:rsidP="003F45DF">
            <w:pPr>
              <w:pStyle w:val="TableText"/>
            </w:pPr>
            <w:r w:rsidRPr="00215E9C">
              <w:t>PA42</w:t>
            </w:r>
          </w:p>
        </w:tc>
        <w:tc>
          <w:tcPr>
            <w:tcW w:w="1224" w:type="dxa"/>
          </w:tcPr>
          <w:p w14:paraId="735966EE" w14:textId="7B554F5A" w:rsidR="00215E9C" w:rsidRPr="00215E9C" w:rsidRDefault="00215E9C" w:rsidP="00D255AB">
            <w:pPr>
              <w:pStyle w:val="TableText"/>
            </w:pPr>
            <w:r w:rsidRPr="00215E9C">
              <w:t>2013-10-17</w:t>
            </w:r>
          </w:p>
        </w:tc>
        <w:tc>
          <w:tcPr>
            <w:tcW w:w="4140" w:type="dxa"/>
          </w:tcPr>
          <w:p w14:paraId="233F8AFE" w14:textId="77777777" w:rsidR="00215E9C" w:rsidRPr="00215E9C" w:rsidRDefault="00215E9C" w:rsidP="00215E9C">
            <w:pPr>
              <w:pStyle w:val="TableText"/>
              <w:numPr>
                <w:ilvl w:val="0"/>
                <w:numId w:val="33"/>
              </w:numPr>
              <w:jc w:val="left"/>
            </w:pPr>
            <w:r w:rsidRPr="00215E9C">
              <w:t>Redigerat förtydligandet från PA41, så det beskriver rätt.</w:t>
            </w:r>
          </w:p>
          <w:p w14:paraId="57C3F88E" w14:textId="77777777" w:rsidR="00215E9C" w:rsidRPr="00215E9C" w:rsidRDefault="00215E9C" w:rsidP="00215E9C">
            <w:pPr>
              <w:pStyle w:val="TableText"/>
              <w:numPr>
                <w:ilvl w:val="0"/>
                <w:numId w:val="33"/>
              </w:numPr>
              <w:jc w:val="left"/>
            </w:pPr>
            <w:r w:rsidRPr="00215E9C">
              <w:t>Stavat rätt på Thomas Siltberg</w:t>
            </w:r>
          </w:p>
          <w:p w14:paraId="142347F7" w14:textId="77777777" w:rsidR="00215E9C" w:rsidRPr="00215E9C" w:rsidRDefault="00215E9C" w:rsidP="00215E9C">
            <w:pPr>
              <w:pStyle w:val="TableText"/>
              <w:numPr>
                <w:ilvl w:val="0"/>
                <w:numId w:val="33"/>
              </w:numPr>
              <w:jc w:val="left"/>
            </w:pPr>
            <w:r w:rsidRPr="00215E9C">
              <w:t>Tagit bort Lennart Eriksson, CeHis från projektgruppen</w:t>
            </w:r>
          </w:p>
          <w:p w14:paraId="288C832F" w14:textId="77777777" w:rsidR="00215E9C" w:rsidRPr="00215E9C" w:rsidRDefault="00215E9C" w:rsidP="00215E9C">
            <w:pPr>
              <w:pStyle w:val="TableText"/>
              <w:numPr>
                <w:ilvl w:val="0"/>
                <w:numId w:val="33"/>
              </w:numPr>
              <w:jc w:val="left"/>
            </w:pPr>
            <w:r w:rsidRPr="00215E9C">
              <w:t>Förtydligat hur adress bör skrivas.</w:t>
            </w:r>
          </w:p>
          <w:p w14:paraId="31915B3F" w14:textId="77777777" w:rsidR="00215E9C" w:rsidRPr="00215E9C" w:rsidRDefault="00215E9C" w:rsidP="00215E9C">
            <w:pPr>
              <w:pStyle w:val="TableText"/>
              <w:numPr>
                <w:ilvl w:val="0"/>
                <w:numId w:val="33"/>
              </w:numPr>
              <w:jc w:val="left"/>
            </w:pPr>
            <w:r w:rsidRPr="00215E9C">
              <w:t>Korrigerat beskrivningen av documentId i PatientSummaryHeader</w:t>
            </w:r>
          </w:p>
          <w:p w14:paraId="30664A11" w14:textId="77777777" w:rsidR="00215E9C" w:rsidRPr="00215E9C" w:rsidRDefault="00215E9C" w:rsidP="00215E9C">
            <w:pPr>
              <w:pStyle w:val="TableText"/>
              <w:numPr>
                <w:ilvl w:val="0"/>
                <w:numId w:val="33"/>
              </w:numPr>
              <w:jc w:val="left"/>
            </w:pPr>
            <w:r w:rsidRPr="00215E9C">
              <w:t>Förtydligat inledningen.</w:t>
            </w:r>
          </w:p>
          <w:p w14:paraId="5F344145" w14:textId="77777777" w:rsidR="00215E9C" w:rsidRPr="00215E9C" w:rsidRDefault="00215E9C" w:rsidP="00215E9C">
            <w:pPr>
              <w:pStyle w:val="TableText"/>
              <w:numPr>
                <w:ilvl w:val="0"/>
                <w:numId w:val="33"/>
              </w:numPr>
              <w:jc w:val="left"/>
            </w:pPr>
            <w:r w:rsidRPr="00215E9C">
              <w:t>Korrigerat beskrivningen av adresseringsmodell</w:t>
            </w:r>
          </w:p>
          <w:p w14:paraId="72B8DEC3" w14:textId="77777777" w:rsidR="00215E9C" w:rsidRPr="00215E9C" w:rsidRDefault="00215E9C" w:rsidP="00215E9C">
            <w:pPr>
              <w:pStyle w:val="TableText"/>
              <w:numPr>
                <w:ilvl w:val="0"/>
                <w:numId w:val="33"/>
              </w:numPr>
              <w:jc w:val="left"/>
            </w:pPr>
            <w:r w:rsidRPr="00215E9C">
              <w:t>Justerat rubrikfel vid ”Informationssäkerhet - patientens direktåtkomst”</w:t>
            </w:r>
          </w:p>
          <w:p w14:paraId="3946D1DB" w14:textId="77777777" w:rsidR="00215E9C" w:rsidRPr="00215E9C" w:rsidRDefault="00215E9C" w:rsidP="00215E9C">
            <w:pPr>
              <w:pStyle w:val="TableText"/>
              <w:numPr>
                <w:ilvl w:val="0"/>
                <w:numId w:val="33"/>
              </w:numPr>
              <w:jc w:val="left"/>
            </w:pPr>
            <w:r w:rsidRPr="00215E9C">
              <w:t>Korrigerat felaktig beskrivning under ”Informationssäkerhet – generellt”</w:t>
            </w:r>
          </w:p>
          <w:p w14:paraId="47CEB6F1" w14:textId="6CED9180" w:rsidR="00215E9C" w:rsidRPr="00215E9C" w:rsidRDefault="00215E9C" w:rsidP="00590DDC">
            <w:pPr>
              <w:numPr>
                <w:ilvl w:val="0"/>
                <w:numId w:val="32"/>
              </w:numPr>
            </w:pPr>
            <w:r w:rsidRPr="00215E9C">
              <w:t>Lagt till posten SourceSystem i Engagemangsindex.</w:t>
            </w:r>
          </w:p>
        </w:tc>
        <w:tc>
          <w:tcPr>
            <w:tcW w:w="1980" w:type="dxa"/>
          </w:tcPr>
          <w:p w14:paraId="604D0667" w14:textId="56B0752B" w:rsidR="00215E9C" w:rsidRPr="00215E9C" w:rsidRDefault="00215E9C" w:rsidP="000B43D6">
            <w:pPr>
              <w:pStyle w:val="TOC1"/>
            </w:pPr>
            <w:r w:rsidRPr="00215E9C">
              <w:t>Björn Genfors</w:t>
            </w:r>
          </w:p>
        </w:tc>
        <w:tc>
          <w:tcPr>
            <w:tcW w:w="1440" w:type="dxa"/>
          </w:tcPr>
          <w:p w14:paraId="05FB88DE" w14:textId="77777777" w:rsidR="00215E9C" w:rsidRDefault="00215E9C" w:rsidP="003F45DF">
            <w:pPr>
              <w:pStyle w:val="TableText"/>
            </w:pPr>
          </w:p>
        </w:tc>
      </w:tr>
      <w:tr w:rsidR="00215E9C" w14:paraId="66E5210E" w14:textId="77777777" w:rsidTr="00514BAB">
        <w:tc>
          <w:tcPr>
            <w:tcW w:w="964" w:type="dxa"/>
          </w:tcPr>
          <w:p w14:paraId="61E736E9" w14:textId="712111AC" w:rsidR="00215E9C" w:rsidRPr="00215E9C" w:rsidRDefault="00215E9C" w:rsidP="003F45DF">
            <w:pPr>
              <w:pStyle w:val="TableText"/>
            </w:pPr>
            <w:r w:rsidRPr="00215E9C">
              <w:t>PA43</w:t>
            </w:r>
          </w:p>
        </w:tc>
        <w:tc>
          <w:tcPr>
            <w:tcW w:w="1224" w:type="dxa"/>
          </w:tcPr>
          <w:p w14:paraId="7E326EEB" w14:textId="24F0BB04" w:rsidR="00215E9C" w:rsidRPr="00215E9C" w:rsidRDefault="00215E9C" w:rsidP="00D255AB">
            <w:pPr>
              <w:pStyle w:val="TableText"/>
            </w:pPr>
            <w:r w:rsidRPr="00215E9C">
              <w:t>2013-10-21</w:t>
            </w:r>
          </w:p>
        </w:tc>
        <w:tc>
          <w:tcPr>
            <w:tcW w:w="4140" w:type="dxa"/>
          </w:tcPr>
          <w:p w14:paraId="28F74448" w14:textId="77777777" w:rsidR="00215E9C" w:rsidRPr="00215E9C" w:rsidRDefault="00215E9C" w:rsidP="00215E9C">
            <w:pPr>
              <w:pStyle w:val="ListParagraph"/>
              <w:widowControl w:val="0"/>
              <w:numPr>
                <w:ilvl w:val="0"/>
                <w:numId w:val="32"/>
              </w:numPr>
              <w:spacing w:line="240" w:lineRule="auto"/>
              <w:contextualSpacing w:val="0"/>
            </w:pPr>
            <w:r w:rsidRPr="00215E9C">
              <w:t>Förtydligat kravet på filtrering av svar enligt logicalAddress (lagt till avsnitt 3.4).</w:t>
            </w:r>
          </w:p>
          <w:p w14:paraId="6FD62B3F" w14:textId="31033CF3" w:rsidR="00215E9C" w:rsidRPr="00215E9C" w:rsidRDefault="00215E9C" w:rsidP="00590DDC">
            <w:pPr>
              <w:numPr>
                <w:ilvl w:val="0"/>
                <w:numId w:val="32"/>
              </w:numPr>
            </w:pPr>
            <w:r w:rsidRPr="00215E9C">
              <w:t>Markerat i flödesmodeller att anslutningskatalog inte är del av dagens arkitektur.</w:t>
            </w:r>
          </w:p>
        </w:tc>
        <w:tc>
          <w:tcPr>
            <w:tcW w:w="1980" w:type="dxa"/>
          </w:tcPr>
          <w:p w14:paraId="06461616" w14:textId="6A61948F" w:rsidR="00215E9C" w:rsidRPr="00215E9C" w:rsidRDefault="00215E9C" w:rsidP="000B43D6">
            <w:pPr>
              <w:pStyle w:val="TOC1"/>
            </w:pPr>
            <w:r w:rsidRPr="00215E9C">
              <w:t>Johan Eltes</w:t>
            </w:r>
          </w:p>
        </w:tc>
        <w:tc>
          <w:tcPr>
            <w:tcW w:w="1440" w:type="dxa"/>
          </w:tcPr>
          <w:p w14:paraId="49CA09C2" w14:textId="77777777" w:rsidR="00215E9C" w:rsidRDefault="00215E9C" w:rsidP="003F45DF">
            <w:pPr>
              <w:pStyle w:val="TableText"/>
            </w:pPr>
          </w:p>
        </w:tc>
      </w:tr>
      <w:tr w:rsidR="00215E9C" w14:paraId="012F4785" w14:textId="77777777" w:rsidTr="00514BAB">
        <w:tc>
          <w:tcPr>
            <w:tcW w:w="964" w:type="dxa"/>
          </w:tcPr>
          <w:p w14:paraId="1305F5BB" w14:textId="0B070AAD" w:rsidR="00215E9C" w:rsidRPr="00215E9C" w:rsidRDefault="00215E9C" w:rsidP="003F45DF">
            <w:pPr>
              <w:pStyle w:val="TableText"/>
            </w:pPr>
            <w:r w:rsidRPr="00215E9C">
              <w:t>PA44</w:t>
            </w:r>
          </w:p>
        </w:tc>
        <w:tc>
          <w:tcPr>
            <w:tcW w:w="1224" w:type="dxa"/>
          </w:tcPr>
          <w:p w14:paraId="66B0B935" w14:textId="07DDD865" w:rsidR="00215E9C" w:rsidRPr="00215E9C" w:rsidRDefault="00215E9C" w:rsidP="00D255AB">
            <w:pPr>
              <w:pStyle w:val="TableText"/>
            </w:pPr>
            <w:r w:rsidRPr="00215E9C">
              <w:t>2013-11-05</w:t>
            </w:r>
          </w:p>
        </w:tc>
        <w:tc>
          <w:tcPr>
            <w:tcW w:w="4140" w:type="dxa"/>
          </w:tcPr>
          <w:p w14:paraId="310B36C8" w14:textId="77777777" w:rsidR="00215E9C" w:rsidRPr="00215E9C" w:rsidRDefault="00215E9C" w:rsidP="00215E9C">
            <w:pPr>
              <w:pStyle w:val="ListParagraph"/>
              <w:widowControl w:val="0"/>
              <w:numPr>
                <w:ilvl w:val="0"/>
                <w:numId w:val="32"/>
              </w:numPr>
              <w:spacing w:line="240" w:lineRule="auto"/>
              <w:contextualSpacing w:val="0"/>
            </w:pPr>
            <w:r w:rsidRPr="00215E9C">
              <w:t>Ersatt termen PDL-enhet med vårdenhet</w:t>
            </w:r>
          </w:p>
          <w:p w14:paraId="16415C91" w14:textId="77777777" w:rsidR="00215E9C" w:rsidRPr="00215E9C" w:rsidRDefault="00215E9C" w:rsidP="00215E9C">
            <w:pPr>
              <w:pStyle w:val="ListParagraph"/>
              <w:widowControl w:val="0"/>
              <w:numPr>
                <w:ilvl w:val="0"/>
                <w:numId w:val="32"/>
              </w:numPr>
              <w:spacing w:line="240" w:lineRule="auto"/>
              <w:contextualSpacing w:val="0"/>
            </w:pPr>
            <w:r w:rsidRPr="00215E9C">
              <w:t>Uppdaterat avsnittet om informationssäkerhet efter CeHis-granskning</w:t>
            </w:r>
          </w:p>
          <w:p w14:paraId="24BE21E3" w14:textId="6488EC35" w:rsidR="00215E9C" w:rsidRPr="00215E9C" w:rsidRDefault="00215E9C" w:rsidP="00590DDC">
            <w:pPr>
              <w:numPr>
                <w:ilvl w:val="0"/>
                <w:numId w:val="32"/>
              </w:numPr>
            </w:pPr>
            <w:r w:rsidRPr="00215E9C">
              <w:t>Tagit bort referenser till HL7 CDA för denna domen (administrativ domän)</w:t>
            </w:r>
          </w:p>
        </w:tc>
        <w:tc>
          <w:tcPr>
            <w:tcW w:w="1980" w:type="dxa"/>
          </w:tcPr>
          <w:p w14:paraId="2D26D011" w14:textId="24B95026" w:rsidR="00215E9C" w:rsidRPr="00215E9C" w:rsidRDefault="00215E9C" w:rsidP="000B43D6">
            <w:pPr>
              <w:pStyle w:val="TOC1"/>
            </w:pPr>
            <w:r w:rsidRPr="00215E9C">
              <w:t>Johan Eltes</w:t>
            </w:r>
          </w:p>
        </w:tc>
        <w:tc>
          <w:tcPr>
            <w:tcW w:w="1440" w:type="dxa"/>
          </w:tcPr>
          <w:p w14:paraId="4508E468" w14:textId="77777777" w:rsidR="00215E9C" w:rsidRDefault="00215E9C" w:rsidP="003F45DF">
            <w:pPr>
              <w:pStyle w:val="TableText"/>
            </w:pPr>
          </w:p>
        </w:tc>
      </w:tr>
      <w:tr w:rsidR="00215E9C" w14:paraId="7DC0EA95" w14:textId="77777777" w:rsidTr="00514BAB">
        <w:tc>
          <w:tcPr>
            <w:tcW w:w="964" w:type="dxa"/>
          </w:tcPr>
          <w:p w14:paraId="13AE307C" w14:textId="01A49936" w:rsidR="00215E9C" w:rsidRPr="00215E9C" w:rsidRDefault="00215E9C" w:rsidP="003F45DF">
            <w:pPr>
              <w:pStyle w:val="TableText"/>
            </w:pPr>
            <w:r w:rsidRPr="00215E9C">
              <w:t>PA45</w:t>
            </w:r>
          </w:p>
        </w:tc>
        <w:tc>
          <w:tcPr>
            <w:tcW w:w="1224" w:type="dxa"/>
          </w:tcPr>
          <w:p w14:paraId="1C86B707" w14:textId="7DDA4B6C" w:rsidR="00215E9C" w:rsidRPr="00215E9C" w:rsidRDefault="00215E9C" w:rsidP="00D255AB">
            <w:pPr>
              <w:pStyle w:val="TableText"/>
            </w:pPr>
            <w:r w:rsidRPr="00215E9C">
              <w:t>2013-11-14</w:t>
            </w:r>
          </w:p>
        </w:tc>
        <w:tc>
          <w:tcPr>
            <w:tcW w:w="4140" w:type="dxa"/>
          </w:tcPr>
          <w:p w14:paraId="772840EF" w14:textId="394E96B5" w:rsidR="00215E9C" w:rsidRPr="00215E9C" w:rsidRDefault="00215E9C" w:rsidP="00590DDC">
            <w:pPr>
              <w:numPr>
                <w:ilvl w:val="0"/>
                <w:numId w:val="32"/>
              </w:numPr>
            </w:pPr>
            <w:r w:rsidRPr="00215E9C">
              <w:t>Rättelse: ändrat kardinalitet för healthcareProfessional</w:t>
            </w:r>
            <w:r w:rsidRPr="00215E9C">
              <w:rPr>
                <w:spacing w:val="-1"/>
              </w:rPr>
              <w:t xml:space="preserve">CareUnitHSAId </w:t>
            </w:r>
            <w:r w:rsidRPr="00215E9C">
              <w:t>och healthcareProfessional</w:t>
            </w:r>
            <w:r w:rsidRPr="00215E9C">
              <w:rPr>
                <w:spacing w:val="-1"/>
              </w:rPr>
              <w:t>CareGiverHSAId från 1..1 till 0..1</w:t>
            </w:r>
          </w:p>
        </w:tc>
        <w:tc>
          <w:tcPr>
            <w:tcW w:w="1980" w:type="dxa"/>
          </w:tcPr>
          <w:p w14:paraId="5E501645" w14:textId="55EE29EE" w:rsidR="00215E9C" w:rsidRPr="00215E9C" w:rsidRDefault="00215E9C" w:rsidP="000B43D6">
            <w:pPr>
              <w:pStyle w:val="TOC1"/>
            </w:pPr>
            <w:r w:rsidRPr="00215E9C">
              <w:t>Johan Eltes</w:t>
            </w:r>
          </w:p>
        </w:tc>
        <w:tc>
          <w:tcPr>
            <w:tcW w:w="1440" w:type="dxa"/>
          </w:tcPr>
          <w:p w14:paraId="4173423D" w14:textId="77777777" w:rsidR="00215E9C" w:rsidRDefault="00215E9C" w:rsidP="003F45DF">
            <w:pPr>
              <w:pStyle w:val="TableText"/>
            </w:pPr>
          </w:p>
        </w:tc>
      </w:tr>
      <w:tr w:rsidR="00215E9C" w14:paraId="4DFA2869" w14:textId="77777777" w:rsidTr="00514BAB">
        <w:tc>
          <w:tcPr>
            <w:tcW w:w="964" w:type="dxa"/>
          </w:tcPr>
          <w:p w14:paraId="51CB199D" w14:textId="16B2712F" w:rsidR="00215E9C" w:rsidRPr="00215E9C" w:rsidRDefault="00215E9C" w:rsidP="003F45DF">
            <w:pPr>
              <w:pStyle w:val="TableText"/>
            </w:pPr>
            <w:r w:rsidRPr="00215E9C">
              <w:t>PA46</w:t>
            </w:r>
          </w:p>
        </w:tc>
        <w:tc>
          <w:tcPr>
            <w:tcW w:w="1224" w:type="dxa"/>
          </w:tcPr>
          <w:p w14:paraId="77A26EC1" w14:textId="41486C85" w:rsidR="00215E9C" w:rsidRPr="00215E9C" w:rsidRDefault="00215E9C" w:rsidP="00D255AB">
            <w:pPr>
              <w:pStyle w:val="TableText"/>
            </w:pPr>
            <w:r w:rsidRPr="00215E9C">
              <w:t>2013-11-21</w:t>
            </w:r>
          </w:p>
        </w:tc>
        <w:tc>
          <w:tcPr>
            <w:tcW w:w="4140" w:type="dxa"/>
          </w:tcPr>
          <w:p w14:paraId="2D7FD056" w14:textId="20F0E7F5" w:rsidR="00215E9C" w:rsidRPr="00215E9C" w:rsidRDefault="00215E9C" w:rsidP="00590DDC">
            <w:pPr>
              <w:numPr>
                <w:ilvl w:val="0"/>
                <w:numId w:val="32"/>
              </w:numPr>
            </w:pPr>
            <w:r w:rsidRPr="00215E9C">
              <w:t>- Lagt till text på GCC som deklarerar kompatibilitet med NPö RIV Spec.</w:t>
            </w:r>
          </w:p>
        </w:tc>
        <w:tc>
          <w:tcPr>
            <w:tcW w:w="1980" w:type="dxa"/>
          </w:tcPr>
          <w:p w14:paraId="1B682E37" w14:textId="63177A80" w:rsidR="00215E9C" w:rsidRPr="00215E9C" w:rsidRDefault="00215E9C" w:rsidP="000B43D6">
            <w:pPr>
              <w:pStyle w:val="TOC1"/>
            </w:pPr>
            <w:r w:rsidRPr="00215E9C">
              <w:t>Johan Eltes</w:t>
            </w:r>
          </w:p>
        </w:tc>
        <w:tc>
          <w:tcPr>
            <w:tcW w:w="1440" w:type="dxa"/>
          </w:tcPr>
          <w:p w14:paraId="06C1A596" w14:textId="77777777" w:rsidR="00215E9C" w:rsidRDefault="00215E9C" w:rsidP="003F45DF">
            <w:pPr>
              <w:pStyle w:val="TableText"/>
            </w:pPr>
          </w:p>
        </w:tc>
      </w:tr>
      <w:tr w:rsidR="00215E9C" w14:paraId="08950EF8" w14:textId="77777777" w:rsidTr="00514BAB">
        <w:tc>
          <w:tcPr>
            <w:tcW w:w="964" w:type="dxa"/>
          </w:tcPr>
          <w:p w14:paraId="304EB5A4" w14:textId="611F99BF" w:rsidR="00215E9C" w:rsidRPr="00215E9C" w:rsidRDefault="00215E9C" w:rsidP="003F45DF">
            <w:pPr>
              <w:pStyle w:val="TableText"/>
            </w:pPr>
            <w:r w:rsidRPr="00215E9C">
              <w:t>PA47</w:t>
            </w:r>
          </w:p>
        </w:tc>
        <w:tc>
          <w:tcPr>
            <w:tcW w:w="1224" w:type="dxa"/>
          </w:tcPr>
          <w:p w14:paraId="569B1504" w14:textId="624A45EA" w:rsidR="00215E9C" w:rsidRPr="00215E9C" w:rsidRDefault="00215E9C" w:rsidP="00D255AB">
            <w:pPr>
              <w:pStyle w:val="TableText"/>
            </w:pPr>
            <w:r w:rsidRPr="00215E9C">
              <w:t>2013-11-28</w:t>
            </w:r>
          </w:p>
        </w:tc>
        <w:tc>
          <w:tcPr>
            <w:tcW w:w="4140" w:type="dxa"/>
          </w:tcPr>
          <w:p w14:paraId="16821C63" w14:textId="1901F26C" w:rsidR="00215E9C" w:rsidRPr="00215E9C" w:rsidRDefault="00215E9C" w:rsidP="00590DDC">
            <w:pPr>
              <w:numPr>
                <w:ilvl w:val="0"/>
                <w:numId w:val="32"/>
              </w:numPr>
            </w:pPr>
            <w:r w:rsidRPr="00215E9C">
              <w:t>Synkat fältregler med gemensamma komponenter som har uppdaterats (PatientSummaryHeaderType samt HealthcareProfessionalType)</w:t>
            </w:r>
          </w:p>
        </w:tc>
        <w:tc>
          <w:tcPr>
            <w:tcW w:w="1980" w:type="dxa"/>
          </w:tcPr>
          <w:p w14:paraId="1887C4F4" w14:textId="61966EEE" w:rsidR="00215E9C" w:rsidRPr="00215E9C" w:rsidRDefault="00215E9C" w:rsidP="000B43D6">
            <w:pPr>
              <w:pStyle w:val="TOC1"/>
            </w:pPr>
            <w:r w:rsidRPr="00215E9C">
              <w:t>Khaled Daham</w:t>
            </w:r>
          </w:p>
        </w:tc>
        <w:tc>
          <w:tcPr>
            <w:tcW w:w="1440" w:type="dxa"/>
          </w:tcPr>
          <w:p w14:paraId="2B9B86F4" w14:textId="77777777" w:rsidR="00215E9C" w:rsidRDefault="00215E9C" w:rsidP="003F45DF">
            <w:pPr>
              <w:pStyle w:val="TableText"/>
            </w:pPr>
          </w:p>
        </w:tc>
      </w:tr>
      <w:tr w:rsidR="00215E9C" w14:paraId="31AA5B54" w14:textId="77777777" w:rsidTr="00514BAB">
        <w:tc>
          <w:tcPr>
            <w:tcW w:w="964" w:type="dxa"/>
          </w:tcPr>
          <w:p w14:paraId="5A246F34" w14:textId="71CA94D0" w:rsidR="00215E9C" w:rsidRPr="00215E9C" w:rsidRDefault="00215E9C" w:rsidP="003F45DF">
            <w:pPr>
              <w:pStyle w:val="TableText"/>
            </w:pPr>
            <w:r w:rsidRPr="00215E9C">
              <w:t>PA48</w:t>
            </w:r>
          </w:p>
        </w:tc>
        <w:tc>
          <w:tcPr>
            <w:tcW w:w="1224" w:type="dxa"/>
          </w:tcPr>
          <w:p w14:paraId="42CB1627" w14:textId="5840EE1C" w:rsidR="00215E9C" w:rsidRPr="00215E9C" w:rsidRDefault="00215E9C" w:rsidP="00D255AB">
            <w:pPr>
              <w:pStyle w:val="TableText"/>
            </w:pPr>
            <w:r w:rsidRPr="00215E9C">
              <w:t>2013-12-16</w:t>
            </w:r>
          </w:p>
        </w:tc>
        <w:tc>
          <w:tcPr>
            <w:tcW w:w="4140" w:type="dxa"/>
          </w:tcPr>
          <w:p w14:paraId="45CE523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Uppdaterat beskrivningen av orgUnitHSAId (se även Google Code issue 221).</w:t>
            </w:r>
          </w:p>
          <w:p w14:paraId="041D9E1A" w14:textId="1734F7A0" w:rsidR="00215E9C" w:rsidRPr="00215E9C" w:rsidRDefault="00215E9C" w:rsidP="00590DDC">
            <w:pPr>
              <w:numPr>
                <w:ilvl w:val="0"/>
                <w:numId w:val="32"/>
              </w:numPr>
            </w:pPr>
            <w:r w:rsidRPr="00215E9C">
              <w:rPr>
                <w:szCs w:val="20"/>
              </w:rPr>
              <w:lastRenderedPageBreak/>
              <w:t>Tagit bort avsnittet med de gemensamma typerna och</w:t>
            </w:r>
            <w:r w:rsidRPr="00215E9C">
              <w:t xml:space="preserve"> hänvisar till bilaga istället (gemensamma typer 2).</w:t>
            </w:r>
          </w:p>
        </w:tc>
        <w:tc>
          <w:tcPr>
            <w:tcW w:w="1980" w:type="dxa"/>
          </w:tcPr>
          <w:p w14:paraId="7F470D4E" w14:textId="08CA42F1" w:rsidR="00215E9C" w:rsidRPr="00215E9C" w:rsidRDefault="00215E9C" w:rsidP="000B43D6">
            <w:pPr>
              <w:pStyle w:val="TOC1"/>
            </w:pPr>
            <w:r w:rsidRPr="00215E9C">
              <w:lastRenderedPageBreak/>
              <w:t>Björn Genfors</w:t>
            </w:r>
          </w:p>
        </w:tc>
        <w:tc>
          <w:tcPr>
            <w:tcW w:w="1440" w:type="dxa"/>
          </w:tcPr>
          <w:p w14:paraId="63D65C93" w14:textId="77777777" w:rsidR="00215E9C" w:rsidRDefault="00215E9C" w:rsidP="003F45DF">
            <w:pPr>
              <w:pStyle w:val="TableText"/>
            </w:pPr>
          </w:p>
        </w:tc>
      </w:tr>
      <w:tr w:rsidR="00215E9C" w14:paraId="143FC107" w14:textId="77777777" w:rsidTr="00514BAB">
        <w:tc>
          <w:tcPr>
            <w:tcW w:w="964" w:type="dxa"/>
          </w:tcPr>
          <w:p w14:paraId="2663DD59" w14:textId="3570F986" w:rsidR="00215E9C" w:rsidRPr="00215E9C" w:rsidRDefault="00215E9C" w:rsidP="003F45DF">
            <w:pPr>
              <w:pStyle w:val="TableText"/>
            </w:pPr>
            <w:r w:rsidRPr="00215E9C">
              <w:lastRenderedPageBreak/>
              <w:t>PA49</w:t>
            </w:r>
          </w:p>
        </w:tc>
        <w:tc>
          <w:tcPr>
            <w:tcW w:w="1224" w:type="dxa"/>
          </w:tcPr>
          <w:p w14:paraId="602F54E7" w14:textId="7A2822B2" w:rsidR="00215E9C" w:rsidRPr="00215E9C" w:rsidRDefault="00215E9C" w:rsidP="00D255AB">
            <w:pPr>
              <w:pStyle w:val="TableText"/>
            </w:pPr>
            <w:r w:rsidRPr="00215E9C">
              <w:t>2014-02-13</w:t>
            </w:r>
          </w:p>
        </w:tc>
        <w:tc>
          <w:tcPr>
            <w:tcW w:w="4140" w:type="dxa"/>
          </w:tcPr>
          <w:p w14:paraId="12D91D41" w14:textId="467130BD" w:rsidR="00215E9C" w:rsidRPr="00215E9C" w:rsidRDefault="00215E9C" w:rsidP="00590DDC">
            <w:pPr>
              <w:numPr>
                <w:ilvl w:val="0"/>
                <w:numId w:val="32"/>
              </w:numPr>
            </w:pPr>
            <w:r w:rsidRPr="00215E9C">
              <w:rPr>
                <w:szCs w:val="20"/>
              </w:rPr>
              <w:t>healthcareProfessionalHSAId ändrad  från 1..1 till 0..1, orgUnitHSAId ändrad från 1..1 till 0..1</w:t>
            </w:r>
          </w:p>
        </w:tc>
        <w:tc>
          <w:tcPr>
            <w:tcW w:w="1980" w:type="dxa"/>
          </w:tcPr>
          <w:p w14:paraId="2E43F957" w14:textId="4405B685" w:rsidR="00215E9C" w:rsidRPr="00215E9C" w:rsidRDefault="00215E9C" w:rsidP="000B43D6">
            <w:pPr>
              <w:pStyle w:val="TOC1"/>
            </w:pPr>
            <w:r w:rsidRPr="00215E9C">
              <w:t>Khaled Daham</w:t>
            </w:r>
          </w:p>
        </w:tc>
        <w:tc>
          <w:tcPr>
            <w:tcW w:w="1440" w:type="dxa"/>
          </w:tcPr>
          <w:p w14:paraId="00C15753" w14:textId="77777777" w:rsidR="00215E9C" w:rsidRDefault="00215E9C" w:rsidP="003F45DF">
            <w:pPr>
              <w:pStyle w:val="TableText"/>
            </w:pPr>
          </w:p>
        </w:tc>
      </w:tr>
      <w:tr w:rsidR="00215E9C" w14:paraId="6704FB17" w14:textId="77777777" w:rsidTr="00514BAB">
        <w:tc>
          <w:tcPr>
            <w:tcW w:w="964" w:type="dxa"/>
          </w:tcPr>
          <w:p w14:paraId="211E7B94" w14:textId="3B23F99F" w:rsidR="00215E9C" w:rsidRPr="00215E9C" w:rsidRDefault="00215E9C" w:rsidP="003F45DF">
            <w:pPr>
              <w:pStyle w:val="TableText"/>
            </w:pPr>
            <w:r w:rsidRPr="00215E9C">
              <w:t>PA50</w:t>
            </w:r>
          </w:p>
        </w:tc>
        <w:tc>
          <w:tcPr>
            <w:tcW w:w="1224" w:type="dxa"/>
          </w:tcPr>
          <w:p w14:paraId="29778E5F" w14:textId="2CD98F65" w:rsidR="00215E9C" w:rsidRPr="00215E9C" w:rsidRDefault="00215E9C" w:rsidP="00D255AB">
            <w:pPr>
              <w:pStyle w:val="TableText"/>
            </w:pPr>
            <w:r w:rsidRPr="00215E9C">
              <w:t>2014-02-17</w:t>
            </w:r>
          </w:p>
        </w:tc>
        <w:tc>
          <w:tcPr>
            <w:tcW w:w="4140" w:type="dxa"/>
          </w:tcPr>
          <w:p w14:paraId="22A1FFDF"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sz w:val="20"/>
                <w:szCs w:val="20"/>
              </w:rPr>
              <w:t>accountableHealthCareProfessional ändrad från 0..1 till 1..1 (authorTime måste alltid vara med)</w:t>
            </w:r>
          </w:p>
          <w:p w14:paraId="3BE1E168" w14:textId="77777777" w:rsidR="00215E9C" w:rsidRPr="00215E9C" w:rsidRDefault="00215E9C" w:rsidP="00215E9C">
            <w:pPr>
              <w:pStyle w:val="TableParagraph"/>
              <w:numPr>
                <w:ilvl w:val="0"/>
                <w:numId w:val="32"/>
              </w:numPr>
              <w:spacing w:line="240" w:lineRule="auto"/>
              <w:rPr>
                <w:rFonts w:ascii="Georgia" w:hAnsi="Georgia"/>
                <w:sz w:val="20"/>
                <w:szCs w:val="20"/>
              </w:rPr>
            </w:pPr>
            <w:r w:rsidRPr="00215E9C">
              <w:rPr>
                <w:rFonts w:ascii="Georgia" w:hAnsi="Georgia" w:cs="Helvetica"/>
                <w:sz w:val="20"/>
                <w:szCs w:val="20"/>
                <w:lang w:val="en-US"/>
              </w:rPr>
              <w:t>careContactOrgUnit.orgUnitHSAId 0..1 till 1..1</w:t>
            </w:r>
          </w:p>
          <w:p w14:paraId="6A9D8F6D" w14:textId="639132FD" w:rsidR="00215E9C" w:rsidRPr="00215E9C" w:rsidRDefault="00215E9C" w:rsidP="00590DDC">
            <w:pPr>
              <w:numPr>
                <w:ilvl w:val="0"/>
                <w:numId w:val="32"/>
              </w:numPr>
            </w:pPr>
            <w:r w:rsidRPr="00215E9C">
              <w:rPr>
                <w:rFonts w:cs="Helvetica"/>
                <w:szCs w:val="20"/>
                <w:lang w:val="en-US"/>
              </w:rPr>
              <w:t>careContactOrgUnit.orgUnitName 0..1 till 1..1</w:t>
            </w:r>
          </w:p>
        </w:tc>
        <w:tc>
          <w:tcPr>
            <w:tcW w:w="1980" w:type="dxa"/>
          </w:tcPr>
          <w:p w14:paraId="39943C4A" w14:textId="33C4216C" w:rsidR="00215E9C" w:rsidRPr="00215E9C" w:rsidRDefault="00215E9C" w:rsidP="000B43D6">
            <w:pPr>
              <w:pStyle w:val="TOC1"/>
            </w:pPr>
            <w:r w:rsidRPr="00215E9C">
              <w:t>Khaled Daham</w:t>
            </w:r>
          </w:p>
        </w:tc>
        <w:tc>
          <w:tcPr>
            <w:tcW w:w="1440" w:type="dxa"/>
          </w:tcPr>
          <w:p w14:paraId="06D9A7BF" w14:textId="77777777" w:rsidR="00215E9C" w:rsidRDefault="00215E9C" w:rsidP="003F45DF">
            <w:pPr>
              <w:pStyle w:val="TableText"/>
            </w:pPr>
          </w:p>
        </w:tc>
      </w:tr>
      <w:tr w:rsidR="00215E9C" w14:paraId="0DD31B0C" w14:textId="77777777" w:rsidTr="00514BAB">
        <w:tc>
          <w:tcPr>
            <w:tcW w:w="964" w:type="dxa"/>
          </w:tcPr>
          <w:p w14:paraId="2F222F84" w14:textId="519537DF" w:rsidR="00215E9C" w:rsidRPr="00215E9C" w:rsidRDefault="00215E9C" w:rsidP="003F45DF">
            <w:pPr>
              <w:pStyle w:val="TableText"/>
            </w:pPr>
            <w:r w:rsidRPr="00215E9C">
              <w:t>PA51</w:t>
            </w:r>
          </w:p>
        </w:tc>
        <w:tc>
          <w:tcPr>
            <w:tcW w:w="1224" w:type="dxa"/>
          </w:tcPr>
          <w:p w14:paraId="4D85AB93" w14:textId="19C060E8" w:rsidR="00215E9C" w:rsidRPr="00215E9C" w:rsidRDefault="00215E9C" w:rsidP="00D255AB">
            <w:pPr>
              <w:pStyle w:val="TableText"/>
            </w:pPr>
            <w:r w:rsidRPr="00215E9C">
              <w:t>2014-02-17</w:t>
            </w:r>
          </w:p>
        </w:tc>
        <w:tc>
          <w:tcPr>
            <w:tcW w:w="4140" w:type="dxa"/>
          </w:tcPr>
          <w:p w14:paraId="1C141154" w14:textId="651D493C" w:rsidR="00215E9C" w:rsidRPr="00215E9C" w:rsidRDefault="00215E9C" w:rsidP="00590DDC">
            <w:pPr>
              <w:numPr>
                <w:ilvl w:val="0"/>
                <w:numId w:val="32"/>
              </w:numPr>
            </w:pPr>
            <w:r w:rsidRPr="00215E9C">
              <w:rPr>
                <w:szCs w:val="20"/>
              </w:rPr>
              <w:t>Förtydligande över hur lokalt id för orgUnitHsaId ska se ut.</w:t>
            </w:r>
          </w:p>
        </w:tc>
        <w:tc>
          <w:tcPr>
            <w:tcW w:w="1980" w:type="dxa"/>
          </w:tcPr>
          <w:p w14:paraId="48E97EB5" w14:textId="2BFE1293" w:rsidR="00215E9C" w:rsidRPr="00215E9C" w:rsidRDefault="00215E9C" w:rsidP="000B43D6">
            <w:pPr>
              <w:pStyle w:val="TOC1"/>
            </w:pPr>
            <w:r w:rsidRPr="00215E9C">
              <w:t>Khaled Daham</w:t>
            </w:r>
          </w:p>
        </w:tc>
        <w:tc>
          <w:tcPr>
            <w:tcW w:w="1440" w:type="dxa"/>
          </w:tcPr>
          <w:p w14:paraId="40AED2A0" w14:textId="77777777" w:rsidR="00215E9C" w:rsidRDefault="00215E9C" w:rsidP="003F45DF">
            <w:pPr>
              <w:pStyle w:val="TableText"/>
            </w:pPr>
          </w:p>
        </w:tc>
      </w:tr>
      <w:tr w:rsidR="00215E9C" w14:paraId="336A4030" w14:textId="77777777" w:rsidTr="00514BAB">
        <w:tc>
          <w:tcPr>
            <w:tcW w:w="964" w:type="dxa"/>
          </w:tcPr>
          <w:p w14:paraId="61B5950E" w14:textId="2EBD48E8" w:rsidR="00215E9C" w:rsidRPr="00215E9C" w:rsidRDefault="00215E9C" w:rsidP="003F45DF">
            <w:pPr>
              <w:pStyle w:val="TableText"/>
            </w:pPr>
            <w:r w:rsidRPr="00215E9C">
              <w:t>2.1_RC2</w:t>
            </w:r>
          </w:p>
        </w:tc>
        <w:tc>
          <w:tcPr>
            <w:tcW w:w="1224" w:type="dxa"/>
          </w:tcPr>
          <w:p w14:paraId="0E2421F1" w14:textId="31FF8E52" w:rsidR="00215E9C" w:rsidRPr="00215E9C" w:rsidRDefault="00215E9C" w:rsidP="00D255AB">
            <w:pPr>
              <w:pStyle w:val="TableText"/>
            </w:pPr>
            <w:r w:rsidRPr="00215E9C">
              <w:t>2014-02-20</w:t>
            </w:r>
          </w:p>
        </w:tc>
        <w:tc>
          <w:tcPr>
            <w:tcW w:w="4140" w:type="dxa"/>
          </w:tcPr>
          <w:p w14:paraId="1B36C497" w14:textId="0A4C1153" w:rsidR="00215E9C" w:rsidRPr="00215E9C" w:rsidRDefault="00215E9C" w:rsidP="00590DDC">
            <w:pPr>
              <w:numPr>
                <w:ilvl w:val="0"/>
                <w:numId w:val="32"/>
              </w:numPr>
            </w:pPr>
            <w:r w:rsidRPr="00215E9C">
              <w:rPr>
                <w:szCs w:val="20"/>
              </w:rPr>
              <w:t>Uppdaterat versionsnummer och datum.</w:t>
            </w:r>
          </w:p>
        </w:tc>
        <w:tc>
          <w:tcPr>
            <w:tcW w:w="1980" w:type="dxa"/>
          </w:tcPr>
          <w:p w14:paraId="1F208483" w14:textId="1BCA81A5" w:rsidR="00215E9C" w:rsidRPr="00215E9C" w:rsidRDefault="00215E9C" w:rsidP="000B43D6">
            <w:pPr>
              <w:pStyle w:val="TOC1"/>
            </w:pPr>
            <w:r w:rsidRPr="00215E9C">
              <w:t>Khaled Daham</w:t>
            </w:r>
          </w:p>
        </w:tc>
        <w:tc>
          <w:tcPr>
            <w:tcW w:w="1440" w:type="dxa"/>
          </w:tcPr>
          <w:p w14:paraId="3D885D26" w14:textId="77777777" w:rsidR="00215E9C" w:rsidRDefault="00215E9C" w:rsidP="003F45DF">
            <w:pPr>
              <w:pStyle w:val="TableText"/>
            </w:pPr>
          </w:p>
        </w:tc>
      </w:tr>
      <w:tr w:rsidR="00215E9C" w14:paraId="657884B6" w14:textId="77777777" w:rsidTr="00514BAB">
        <w:tc>
          <w:tcPr>
            <w:tcW w:w="964" w:type="dxa"/>
          </w:tcPr>
          <w:p w14:paraId="43E37724" w14:textId="1B55D78F" w:rsidR="00215E9C" w:rsidRPr="00215E9C" w:rsidRDefault="00215E9C" w:rsidP="003F45DF">
            <w:pPr>
              <w:pStyle w:val="TableText"/>
            </w:pPr>
            <w:r w:rsidRPr="00215E9C">
              <w:t>2.1_RC3</w:t>
            </w:r>
          </w:p>
        </w:tc>
        <w:tc>
          <w:tcPr>
            <w:tcW w:w="1224" w:type="dxa"/>
          </w:tcPr>
          <w:p w14:paraId="085E7341" w14:textId="4810E1AE" w:rsidR="00215E9C" w:rsidRPr="00215E9C" w:rsidRDefault="00215E9C" w:rsidP="00D255AB">
            <w:pPr>
              <w:pStyle w:val="TableText"/>
            </w:pPr>
            <w:r w:rsidRPr="00215E9C">
              <w:t>2014-02-20</w:t>
            </w:r>
          </w:p>
        </w:tc>
        <w:tc>
          <w:tcPr>
            <w:tcW w:w="4140" w:type="dxa"/>
          </w:tcPr>
          <w:p w14:paraId="2A78298E" w14:textId="2BEC2D4F" w:rsidR="00215E9C" w:rsidRPr="00215E9C" w:rsidRDefault="00215E9C" w:rsidP="00590DDC">
            <w:pPr>
              <w:numPr>
                <w:ilvl w:val="0"/>
                <w:numId w:val="32"/>
              </w:numPr>
              <w:rPr>
                <w:lang w:val="en-US"/>
              </w:rPr>
            </w:pPr>
            <w:r w:rsidRPr="00215E9C">
              <w:rPr>
                <w:szCs w:val="20"/>
              </w:rPr>
              <w:t>Lagt till referenstabell med hänvisning till bl.a. bilagan för arkitekturella beslut. Uppdaterat rc nummer.</w:t>
            </w:r>
          </w:p>
        </w:tc>
        <w:tc>
          <w:tcPr>
            <w:tcW w:w="1980" w:type="dxa"/>
          </w:tcPr>
          <w:p w14:paraId="5EDEF51D" w14:textId="04FC7D32" w:rsidR="00215E9C" w:rsidRPr="00215E9C" w:rsidRDefault="00215E9C" w:rsidP="000B43D6">
            <w:pPr>
              <w:pStyle w:val="TOC1"/>
            </w:pPr>
            <w:r w:rsidRPr="00215E9C">
              <w:t>Marcus Claus</w:t>
            </w:r>
          </w:p>
        </w:tc>
        <w:tc>
          <w:tcPr>
            <w:tcW w:w="1440" w:type="dxa"/>
          </w:tcPr>
          <w:p w14:paraId="2A6E5325" w14:textId="77777777" w:rsidR="00215E9C" w:rsidRDefault="00215E9C" w:rsidP="003F45DF">
            <w:pPr>
              <w:pStyle w:val="TableText"/>
            </w:pPr>
          </w:p>
        </w:tc>
      </w:tr>
      <w:tr w:rsidR="00215E9C" w14:paraId="1470D30E" w14:textId="77777777" w:rsidTr="00514BAB">
        <w:tc>
          <w:tcPr>
            <w:tcW w:w="964" w:type="dxa"/>
          </w:tcPr>
          <w:p w14:paraId="2DB985D8" w14:textId="1E5D9D24" w:rsidR="00215E9C" w:rsidRPr="00215E9C" w:rsidRDefault="00BF3709" w:rsidP="00BF3709">
            <w:pPr>
              <w:pStyle w:val="TableText"/>
            </w:pPr>
            <w:r>
              <w:t>3.0.RC1</w:t>
            </w:r>
          </w:p>
        </w:tc>
        <w:tc>
          <w:tcPr>
            <w:tcW w:w="1224" w:type="dxa"/>
          </w:tcPr>
          <w:p w14:paraId="41507AD9" w14:textId="54217CE8" w:rsidR="00215E9C" w:rsidRPr="00215E9C" w:rsidRDefault="00215E9C" w:rsidP="00D56C2C">
            <w:pPr>
              <w:pStyle w:val="TableText"/>
            </w:pPr>
            <w:r w:rsidRPr="00215E9C">
              <w:t>2014-0</w:t>
            </w:r>
            <w:r w:rsidR="007F15D3">
              <w:t>3</w:t>
            </w:r>
            <w:r w:rsidRPr="00215E9C">
              <w:t>-</w:t>
            </w:r>
            <w:r w:rsidR="00D56C2C">
              <w:t>21</w:t>
            </w:r>
          </w:p>
        </w:tc>
        <w:tc>
          <w:tcPr>
            <w:tcW w:w="4140" w:type="dxa"/>
          </w:tcPr>
          <w:p w14:paraId="27ED47BA" w14:textId="77777777" w:rsidR="00215E9C" w:rsidRDefault="00215E9C" w:rsidP="00215E9C">
            <w:pPr>
              <w:numPr>
                <w:ilvl w:val="0"/>
                <w:numId w:val="32"/>
              </w:numPr>
            </w:pPr>
            <w:r w:rsidRPr="00215E9C">
              <w:t>Bytt dokumentationen till ny mall</w:t>
            </w:r>
          </w:p>
          <w:p w14:paraId="4785A655" w14:textId="1A150778" w:rsidR="007F15D3" w:rsidRPr="00215E9C" w:rsidRDefault="007F15D3" w:rsidP="00215E9C">
            <w:pPr>
              <w:numPr>
                <w:ilvl w:val="0"/>
                <w:numId w:val="32"/>
              </w:numPr>
            </w:pPr>
            <w:r>
              <w:t>Uppdaterat GetCareContacts till version 3.0</w:t>
            </w:r>
            <w:r w:rsidR="00E06212">
              <w:t>.</w:t>
            </w:r>
          </w:p>
        </w:tc>
        <w:tc>
          <w:tcPr>
            <w:tcW w:w="1980" w:type="dxa"/>
          </w:tcPr>
          <w:p w14:paraId="6D4ADA00" w14:textId="2D12FC8A" w:rsidR="00215E9C" w:rsidRPr="00215E9C" w:rsidRDefault="00215E9C" w:rsidP="000B43D6">
            <w:pPr>
              <w:pStyle w:val="TOC1"/>
            </w:pPr>
            <w:r w:rsidRPr="00215E9C">
              <w:t>Björn Genfors</w:t>
            </w:r>
          </w:p>
        </w:tc>
        <w:tc>
          <w:tcPr>
            <w:tcW w:w="1440" w:type="dxa"/>
          </w:tcPr>
          <w:p w14:paraId="6B9A2B02" w14:textId="77777777" w:rsidR="00215E9C" w:rsidRDefault="00215E9C" w:rsidP="003F45DF">
            <w:pPr>
              <w:pStyle w:val="TableText"/>
            </w:pPr>
          </w:p>
        </w:tc>
      </w:tr>
    </w:tbl>
    <w:p w14:paraId="0A2797E7" w14:textId="45374567" w:rsidR="004255A2" w:rsidRDefault="004255A2" w:rsidP="004255A2">
      <w:pPr>
        <w:pStyle w:val="TOC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3033"/>
        <w:gridCol w:w="2331"/>
        <w:gridCol w:w="3339"/>
      </w:tblGrid>
      <w:tr w:rsidR="004255A2" w14:paraId="54A8F73E" w14:textId="77777777" w:rsidTr="007020E4">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3033" w:type="dxa"/>
            <w:shd w:val="clear" w:color="auto" w:fill="DDD9C3" w:themeFill="background2" w:themeFillShade="E6"/>
          </w:tcPr>
          <w:p w14:paraId="3AEE7573" w14:textId="77777777" w:rsidR="004255A2" w:rsidRPr="00A31996" w:rsidRDefault="004255A2" w:rsidP="003F45DF">
            <w:pPr>
              <w:pStyle w:val="TableText"/>
            </w:pPr>
            <w:r>
              <w:t>Dokument</w:t>
            </w:r>
          </w:p>
        </w:tc>
        <w:tc>
          <w:tcPr>
            <w:tcW w:w="2331"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7020E4">
        <w:tc>
          <w:tcPr>
            <w:tcW w:w="964" w:type="dxa"/>
          </w:tcPr>
          <w:p w14:paraId="7121E73A" w14:textId="7F2CD75C" w:rsidR="004255A2" w:rsidRPr="00BA5402" w:rsidRDefault="00BA5402" w:rsidP="00BA5402">
            <w:pPr>
              <w:pStyle w:val="Caption"/>
              <w:jc w:val="both"/>
              <w:rPr>
                <w:b w:val="0"/>
                <w:sz w:val="20"/>
                <w:szCs w:val="20"/>
              </w:rPr>
            </w:pPr>
            <w:bookmarkStart w:id="7" w:name="_Ref381197891"/>
            <w:r w:rsidRPr="00BA5402">
              <w:rPr>
                <w:b w:val="0"/>
                <w:color w:val="auto"/>
                <w:sz w:val="20"/>
                <w:szCs w:val="20"/>
              </w:rPr>
              <w:t>R</w:t>
            </w:r>
            <w:r w:rsidRPr="00BA5402">
              <w:rPr>
                <w:b w:val="0"/>
                <w:color w:val="auto"/>
                <w:sz w:val="20"/>
                <w:szCs w:val="20"/>
              </w:rPr>
              <w:fldChar w:fldCharType="begin"/>
            </w:r>
            <w:r w:rsidRPr="00BA5402">
              <w:rPr>
                <w:b w:val="0"/>
                <w:color w:val="auto"/>
                <w:sz w:val="20"/>
                <w:szCs w:val="20"/>
              </w:rPr>
              <w:instrText xml:space="preserve"> SEQ R \* ARABIC </w:instrText>
            </w:r>
            <w:r w:rsidRPr="00BA5402">
              <w:rPr>
                <w:b w:val="0"/>
                <w:color w:val="auto"/>
                <w:sz w:val="20"/>
                <w:szCs w:val="20"/>
              </w:rPr>
              <w:fldChar w:fldCharType="separate"/>
            </w:r>
            <w:r>
              <w:rPr>
                <w:b w:val="0"/>
                <w:noProof/>
                <w:color w:val="auto"/>
                <w:sz w:val="20"/>
                <w:szCs w:val="20"/>
              </w:rPr>
              <w:t>1</w:t>
            </w:r>
            <w:r w:rsidRPr="00BA5402">
              <w:rPr>
                <w:b w:val="0"/>
                <w:color w:val="auto"/>
                <w:sz w:val="20"/>
                <w:szCs w:val="20"/>
              </w:rPr>
              <w:fldChar w:fldCharType="end"/>
            </w:r>
            <w:bookmarkEnd w:id="7"/>
          </w:p>
        </w:tc>
        <w:tc>
          <w:tcPr>
            <w:tcW w:w="3033" w:type="dxa"/>
          </w:tcPr>
          <w:p w14:paraId="3CB096E1" w14:textId="3856AAB2" w:rsidR="004255A2" w:rsidRPr="007020E4" w:rsidRDefault="007020E4" w:rsidP="007020E4">
            <w:pPr>
              <w:pStyle w:val="TableText"/>
              <w:rPr>
                <w:lang w:val="en-US"/>
              </w:rPr>
            </w:pPr>
            <w:r w:rsidRPr="007020E4">
              <w:rPr>
                <w:lang w:val="en-US"/>
              </w:rPr>
              <w:t>AB_</w:t>
            </w:r>
            <w:r w:rsidR="00590DDC" w:rsidRPr="007020E4">
              <w:rPr>
                <w:lang w:val="en-US"/>
              </w:rPr>
              <w:t>clinicalprocess_healthcond_description.docx</w:t>
            </w:r>
          </w:p>
        </w:tc>
        <w:tc>
          <w:tcPr>
            <w:tcW w:w="2331"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7020E4">
        <w:tc>
          <w:tcPr>
            <w:tcW w:w="964" w:type="dxa"/>
          </w:tcPr>
          <w:p w14:paraId="487F8514" w14:textId="41FF6E07" w:rsidR="00030D6C" w:rsidRPr="00BA5402" w:rsidRDefault="00BA5402" w:rsidP="00BA5402">
            <w:pPr>
              <w:pStyle w:val="TableText"/>
            </w:pPr>
            <w:bookmarkStart w:id="8" w:name="_Ref381197884"/>
            <w:r w:rsidRPr="00BA5402">
              <w:t>R</w:t>
            </w:r>
            <w:fldSimple w:instr=" SEQ R \* ARABIC ">
              <w:r w:rsidRPr="00BA5402">
                <w:rPr>
                  <w:noProof/>
                </w:rPr>
                <w:t>2</w:t>
              </w:r>
            </w:fldSimple>
            <w:bookmarkEnd w:id="8"/>
          </w:p>
        </w:tc>
        <w:tc>
          <w:tcPr>
            <w:tcW w:w="3033" w:type="dxa"/>
          </w:tcPr>
          <w:p w14:paraId="5F2132A5" w14:textId="00DF8F57" w:rsidR="00030D6C" w:rsidRDefault="00030D6C" w:rsidP="003F45DF">
            <w:pPr>
              <w:pStyle w:val="TableText"/>
            </w:pPr>
            <w:r>
              <w:t>RIVTA flera dokument</w:t>
            </w:r>
          </w:p>
        </w:tc>
        <w:tc>
          <w:tcPr>
            <w:tcW w:w="2331"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D029F2" w:rsidP="003F45DF">
            <w:pPr>
              <w:pStyle w:val="TableText"/>
            </w:pPr>
            <w:hyperlink r:id="rId9" w:history="1">
              <w:r w:rsidR="00030D6C" w:rsidRPr="00524077">
                <w:rPr>
                  <w:rStyle w:val="Hyperlink"/>
                </w:rPr>
                <w:t>http://www.cehis.se/arkitektur_och_regelverk/regelverk/</w:t>
              </w:r>
            </w:hyperlink>
            <w:r w:rsidR="00030D6C">
              <w:t xml:space="preserve"> </w:t>
            </w:r>
          </w:p>
        </w:tc>
      </w:tr>
      <w:tr w:rsidR="00143050" w14:paraId="76C7ED4F" w14:textId="77777777" w:rsidTr="007020E4">
        <w:tc>
          <w:tcPr>
            <w:tcW w:w="964" w:type="dxa"/>
          </w:tcPr>
          <w:p w14:paraId="348619ED" w14:textId="764ED5EF" w:rsidR="00143050" w:rsidRPr="00BA5402" w:rsidRDefault="00BA5402" w:rsidP="00BA5402">
            <w:pPr>
              <w:pStyle w:val="TableText"/>
            </w:pPr>
            <w:r w:rsidRPr="00BA5402">
              <w:t>R</w:t>
            </w:r>
            <w:fldSimple w:instr=" SEQ R \* ARABIC ">
              <w:r w:rsidRPr="00BA5402">
                <w:rPr>
                  <w:noProof/>
                </w:rPr>
                <w:t>3</w:t>
              </w:r>
            </w:fldSimple>
          </w:p>
        </w:tc>
        <w:tc>
          <w:tcPr>
            <w:tcW w:w="3033" w:type="dxa"/>
          </w:tcPr>
          <w:p w14:paraId="179D6E25" w14:textId="30A12517" w:rsidR="00143050" w:rsidRDefault="00FA1819" w:rsidP="003D5850">
            <w:pPr>
              <w:pStyle w:val="TableText"/>
            </w:pPr>
            <w:r>
              <w:t xml:space="preserve">Bilaga </w:t>
            </w:r>
            <w:r w:rsidR="00B0691B" w:rsidRPr="00B0691B">
              <w:t>Gemensamma_typer_</w:t>
            </w:r>
            <w:r w:rsidR="003D5850">
              <w:t>4</w:t>
            </w:r>
            <w:r w:rsidR="00B0691B" w:rsidRPr="00B0691B">
              <w:t>.pdf</w:t>
            </w:r>
          </w:p>
        </w:tc>
        <w:tc>
          <w:tcPr>
            <w:tcW w:w="2331"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r w:rsidR="00FA1819" w14:paraId="01A4ED5F" w14:textId="77777777" w:rsidTr="007020E4">
        <w:tc>
          <w:tcPr>
            <w:tcW w:w="964" w:type="dxa"/>
          </w:tcPr>
          <w:p w14:paraId="5EADBE85" w14:textId="49723938" w:rsidR="00FA1819" w:rsidRPr="00BA5402" w:rsidRDefault="00BA5402" w:rsidP="00BA5402">
            <w:pPr>
              <w:pStyle w:val="TableText"/>
            </w:pPr>
            <w:bookmarkStart w:id="9" w:name="_Ref381187610"/>
            <w:r w:rsidRPr="00BA5402">
              <w:t>R</w:t>
            </w:r>
            <w:fldSimple w:instr=" SEQ R \* ARABIC ">
              <w:r w:rsidRPr="00BA5402">
                <w:rPr>
                  <w:noProof/>
                </w:rPr>
                <w:t>4</w:t>
              </w:r>
            </w:fldSimple>
            <w:bookmarkEnd w:id="9"/>
          </w:p>
        </w:tc>
        <w:tc>
          <w:tcPr>
            <w:tcW w:w="3033" w:type="dxa"/>
          </w:tcPr>
          <w:p w14:paraId="4A72DE0A" w14:textId="6B8BBEE4" w:rsidR="00FA1819" w:rsidRPr="00B0691B" w:rsidRDefault="00FA1819" w:rsidP="00215E9C">
            <w:pPr>
              <w:pStyle w:val="TableText"/>
            </w:pPr>
            <w:r>
              <w:t>Bilaga Mappningar_GetCare</w:t>
            </w:r>
            <w:r w:rsidR="00215E9C">
              <w:t>Contacts</w:t>
            </w:r>
            <w:r>
              <w:t>.xslx</w:t>
            </w:r>
          </w:p>
        </w:tc>
        <w:tc>
          <w:tcPr>
            <w:tcW w:w="2331" w:type="dxa"/>
          </w:tcPr>
          <w:p w14:paraId="33BD0AC9" w14:textId="77777777" w:rsidR="00FA1819" w:rsidRDefault="00FA1819" w:rsidP="003F45DF">
            <w:pPr>
              <w:pStyle w:val="TableText"/>
            </w:pPr>
          </w:p>
        </w:tc>
        <w:tc>
          <w:tcPr>
            <w:tcW w:w="3339" w:type="dxa"/>
          </w:tcPr>
          <w:p w14:paraId="7653A319" w14:textId="2CE9AE3D" w:rsidR="00FA1819" w:rsidRDefault="00FA1819" w:rsidP="003F45DF">
            <w:pPr>
              <w:pStyle w:val="TableText"/>
            </w:pPr>
            <w:r>
              <w:t>Bilaga</w:t>
            </w:r>
          </w:p>
        </w:tc>
      </w:tr>
      <w:tr w:rsidR="007020E4" w14:paraId="20A98115" w14:textId="77777777" w:rsidTr="00E06212">
        <w:tc>
          <w:tcPr>
            <w:tcW w:w="964" w:type="dxa"/>
          </w:tcPr>
          <w:p w14:paraId="5C72562C" w14:textId="3609C764" w:rsidR="007020E4" w:rsidRPr="00BA5402" w:rsidDel="00510484" w:rsidRDefault="007020E4" w:rsidP="00E06212">
            <w:pPr>
              <w:pStyle w:val="TableText"/>
            </w:pPr>
            <w:r>
              <w:t>R5</w:t>
            </w:r>
          </w:p>
        </w:tc>
        <w:tc>
          <w:tcPr>
            <w:tcW w:w="3033" w:type="dxa"/>
          </w:tcPr>
          <w:p w14:paraId="2960CDE9" w14:textId="77777777" w:rsidR="007020E4" w:rsidRDefault="007020E4" w:rsidP="00E06212">
            <w:pPr>
              <w:pStyle w:val="TableText"/>
              <w:rPr>
                <w:szCs w:val="22"/>
              </w:rPr>
            </w:pPr>
            <w:r w:rsidRPr="00537CC7">
              <w:t>RIV_Tekniska_Anvisningar_Oversikt_revD.pdf</w:t>
            </w:r>
          </w:p>
        </w:tc>
        <w:tc>
          <w:tcPr>
            <w:tcW w:w="2331" w:type="dxa"/>
          </w:tcPr>
          <w:p w14:paraId="01C81F71" w14:textId="77777777" w:rsidR="007020E4" w:rsidRDefault="007020E4" w:rsidP="00E06212">
            <w:pPr>
              <w:pStyle w:val="TableText"/>
              <w:rPr>
                <w:szCs w:val="22"/>
              </w:rPr>
            </w:pPr>
            <w:r>
              <w:t>Finns på Webben</w:t>
            </w:r>
          </w:p>
        </w:tc>
        <w:tc>
          <w:tcPr>
            <w:tcW w:w="3339" w:type="dxa"/>
          </w:tcPr>
          <w:p w14:paraId="756AE393" w14:textId="77777777" w:rsidR="007020E4" w:rsidRDefault="00D029F2" w:rsidP="00E06212">
            <w:pPr>
              <w:pStyle w:val="TableText"/>
              <w:rPr>
                <w:szCs w:val="22"/>
              </w:rPr>
            </w:pPr>
            <w:hyperlink r:id="rId10" w:history="1">
              <w:r w:rsidR="007020E4" w:rsidRPr="00420C18">
                <w:rPr>
                  <w:rStyle w:val="Hyperlink"/>
                </w:rPr>
                <w:t>http://rivta.se/documents/ARK_0001/RIV_Tekniska_Anvisningar_Oversikt_revD.pdf</w:t>
              </w:r>
            </w:hyperlink>
          </w:p>
        </w:tc>
      </w:tr>
      <w:tr w:rsidR="007020E4" w14:paraId="4A4BBC10" w14:textId="77777777" w:rsidTr="00E06212">
        <w:tc>
          <w:tcPr>
            <w:tcW w:w="964" w:type="dxa"/>
          </w:tcPr>
          <w:p w14:paraId="21C9C4CB" w14:textId="17C76259" w:rsidR="007020E4" w:rsidRDefault="007020E4" w:rsidP="00E06212">
            <w:pPr>
              <w:pStyle w:val="TableText"/>
            </w:pPr>
            <w:r>
              <w:t>R6</w:t>
            </w:r>
          </w:p>
        </w:tc>
        <w:tc>
          <w:tcPr>
            <w:tcW w:w="3033" w:type="dxa"/>
          </w:tcPr>
          <w:p w14:paraId="548F6222" w14:textId="77777777" w:rsidR="007020E4" w:rsidRPr="00537CC7" w:rsidRDefault="007020E4" w:rsidP="00E06212">
            <w:pPr>
              <w:pStyle w:val="TableText"/>
              <w:rPr>
                <w:szCs w:val="22"/>
              </w:rPr>
            </w:pPr>
            <w:r>
              <w:t>Tabell över godkända tjänstedomäner</w:t>
            </w:r>
          </w:p>
        </w:tc>
        <w:tc>
          <w:tcPr>
            <w:tcW w:w="2331" w:type="dxa"/>
          </w:tcPr>
          <w:p w14:paraId="1BB489A5" w14:textId="77777777" w:rsidR="007020E4" w:rsidRDefault="007020E4" w:rsidP="00E06212">
            <w:pPr>
              <w:pStyle w:val="TableText"/>
              <w:rPr>
                <w:szCs w:val="22"/>
              </w:rPr>
            </w:pPr>
            <w:r>
              <w:t>Finns på Webben</w:t>
            </w:r>
          </w:p>
        </w:tc>
        <w:tc>
          <w:tcPr>
            <w:tcW w:w="3339" w:type="dxa"/>
          </w:tcPr>
          <w:p w14:paraId="781149DE" w14:textId="77777777" w:rsidR="007020E4" w:rsidRDefault="00D029F2" w:rsidP="00E06212">
            <w:pPr>
              <w:pStyle w:val="TableText"/>
              <w:rPr>
                <w:szCs w:val="22"/>
              </w:rPr>
            </w:pPr>
            <w:hyperlink r:id="rId11" w:history="1">
              <w:r w:rsidR="007020E4" w:rsidRPr="002A2D20">
                <w:rPr>
                  <w:rStyle w:val="Hyperlink"/>
                </w:rPr>
                <w:t>https://code.google.com/p/rivta/wiki/ServiceDomainTable</w:t>
              </w:r>
            </w:hyperlink>
            <w:r w:rsidR="007020E4">
              <w:t xml:space="preserve"> </w:t>
            </w:r>
          </w:p>
        </w:tc>
      </w:tr>
      <w:tr w:rsidR="007020E4" w14:paraId="570EAC68" w14:textId="77777777" w:rsidTr="00E06212">
        <w:tc>
          <w:tcPr>
            <w:tcW w:w="964" w:type="dxa"/>
          </w:tcPr>
          <w:p w14:paraId="567A99BD" w14:textId="061C4750" w:rsidR="007020E4" w:rsidRDefault="007020E4" w:rsidP="00E06212">
            <w:pPr>
              <w:pStyle w:val="TableText"/>
            </w:pPr>
            <w:r>
              <w:t>R7</w:t>
            </w:r>
          </w:p>
        </w:tc>
        <w:tc>
          <w:tcPr>
            <w:tcW w:w="3033" w:type="dxa"/>
          </w:tcPr>
          <w:p w14:paraId="3868BF07" w14:textId="77777777" w:rsidR="007020E4" w:rsidRDefault="007020E4" w:rsidP="00E06212">
            <w:pPr>
              <w:pStyle w:val="TableText"/>
              <w:rPr>
                <w:szCs w:val="22"/>
              </w:rPr>
            </w:pPr>
            <w:r>
              <w:t>PDL i Praktiken</w:t>
            </w:r>
          </w:p>
        </w:tc>
        <w:tc>
          <w:tcPr>
            <w:tcW w:w="2331" w:type="dxa"/>
          </w:tcPr>
          <w:p w14:paraId="25754171" w14:textId="77777777" w:rsidR="007020E4" w:rsidRDefault="007020E4" w:rsidP="00E06212">
            <w:pPr>
              <w:pStyle w:val="TableText"/>
              <w:rPr>
                <w:szCs w:val="22"/>
              </w:rPr>
            </w:pPr>
            <w:r>
              <w:t>Finns på Webben</w:t>
            </w:r>
          </w:p>
        </w:tc>
        <w:tc>
          <w:tcPr>
            <w:tcW w:w="3339" w:type="dxa"/>
          </w:tcPr>
          <w:p w14:paraId="1E5C53FC" w14:textId="77777777" w:rsidR="007020E4" w:rsidRDefault="00D029F2" w:rsidP="00E06212">
            <w:pPr>
              <w:pStyle w:val="TableText"/>
              <w:rPr>
                <w:szCs w:val="22"/>
              </w:rPr>
            </w:pPr>
            <w:hyperlink r:id="rId12" w:history="1">
              <w:r w:rsidR="007020E4" w:rsidRPr="002A2D20">
                <w:rPr>
                  <w:rStyle w:val="Hyperlink"/>
                </w:rPr>
                <w:t>http://www.cehis.se/arkitektur_och_regelverk/fordjupad_information/</w:t>
              </w:r>
            </w:hyperlink>
            <w:r w:rsidR="007020E4">
              <w:t xml:space="preserve"> </w:t>
            </w:r>
          </w:p>
        </w:tc>
      </w:tr>
      <w:tr w:rsidR="007020E4" w14:paraId="080B7E8E" w14:textId="77777777" w:rsidTr="00E06212">
        <w:tc>
          <w:tcPr>
            <w:tcW w:w="964" w:type="dxa"/>
          </w:tcPr>
          <w:p w14:paraId="332407E6" w14:textId="440F4EBF" w:rsidR="007020E4" w:rsidRPr="007020E4" w:rsidRDefault="007020E4" w:rsidP="007020E4">
            <w:pPr>
              <w:pStyle w:val="TableText"/>
            </w:pPr>
            <w:r>
              <w:t>R8</w:t>
            </w:r>
          </w:p>
        </w:tc>
        <w:tc>
          <w:tcPr>
            <w:tcW w:w="3033" w:type="dxa"/>
          </w:tcPr>
          <w:p w14:paraId="084FC984" w14:textId="01ABF324" w:rsidR="007020E4" w:rsidRDefault="003D5850" w:rsidP="00E06212">
            <w:pPr>
              <w:pStyle w:val="TableText"/>
              <w:rPr>
                <w:szCs w:val="22"/>
              </w:rPr>
            </w:pPr>
            <w:r w:rsidRPr="003D5850">
              <w:t>Lista över vanligt förekommande kodverk och identifierare</w:t>
            </w:r>
          </w:p>
        </w:tc>
        <w:tc>
          <w:tcPr>
            <w:tcW w:w="2331" w:type="dxa"/>
          </w:tcPr>
          <w:p w14:paraId="77F280F3" w14:textId="77777777" w:rsidR="007020E4" w:rsidRDefault="007020E4" w:rsidP="00E06212">
            <w:pPr>
              <w:pStyle w:val="TableText"/>
              <w:rPr>
                <w:szCs w:val="22"/>
              </w:rPr>
            </w:pPr>
          </w:p>
        </w:tc>
        <w:tc>
          <w:tcPr>
            <w:tcW w:w="3339" w:type="dxa"/>
          </w:tcPr>
          <w:p w14:paraId="2D49ECBB" w14:textId="7F6F6C0D" w:rsidR="003D5850" w:rsidRPr="003D5850" w:rsidRDefault="00D029F2" w:rsidP="003D5850">
            <w:pPr>
              <w:spacing w:line="226" w:lineRule="exact"/>
              <w:ind w:left="102"/>
            </w:pPr>
            <w:hyperlink r:id="rId13" w:history="1">
              <w:r w:rsidR="003D5850" w:rsidRPr="00823435">
                <w:rPr>
                  <w:rStyle w:val="Hyperlink"/>
                </w:rPr>
                <w:t>https://code.google.com/p/rivta/wiki/ListOfCommonlyUsedCodeSystems</w:t>
              </w:r>
            </w:hyperlink>
            <w:r w:rsidR="003D5850">
              <w:t xml:space="preserve"> </w:t>
            </w:r>
          </w:p>
        </w:tc>
      </w:tr>
      <w:tr w:rsidR="00B529B3" w14:paraId="1026921D" w14:textId="77777777" w:rsidTr="00324078">
        <w:tc>
          <w:tcPr>
            <w:tcW w:w="964" w:type="dxa"/>
          </w:tcPr>
          <w:p w14:paraId="595EFA73" w14:textId="0F3E7593" w:rsidR="00B529B3" w:rsidRPr="00BA5402" w:rsidRDefault="00B529B3" w:rsidP="00324078">
            <w:pPr>
              <w:pStyle w:val="TableText"/>
            </w:pPr>
            <w:r w:rsidRPr="00BA5402">
              <w:t>R</w:t>
            </w:r>
            <w:r>
              <w:t>9</w:t>
            </w:r>
          </w:p>
        </w:tc>
        <w:tc>
          <w:tcPr>
            <w:tcW w:w="3033" w:type="dxa"/>
          </w:tcPr>
          <w:p w14:paraId="2BBAEDB0" w14:textId="77777777" w:rsidR="00B529B3" w:rsidRPr="00B0691B" w:rsidRDefault="00B529B3" w:rsidP="00324078">
            <w:pPr>
              <w:pStyle w:val="TableText"/>
              <w:rPr>
                <w:szCs w:val="22"/>
              </w:rPr>
            </w:pPr>
            <w:r>
              <w:t xml:space="preserve">ISO8601-standarden för </w:t>
            </w:r>
            <w:r>
              <w:lastRenderedPageBreak/>
              <w:t>tidsformat</w:t>
            </w:r>
          </w:p>
        </w:tc>
        <w:tc>
          <w:tcPr>
            <w:tcW w:w="2331" w:type="dxa"/>
          </w:tcPr>
          <w:p w14:paraId="3D3D3F98" w14:textId="77777777" w:rsidR="00B529B3" w:rsidRDefault="00B529B3" w:rsidP="00324078">
            <w:pPr>
              <w:pStyle w:val="TableText"/>
              <w:rPr>
                <w:szCs w:val="22"/>
              </w:rPr>
            </w:pPr>
            <w:r>
              <w:lastRenderedPageBreak/>
              <w:t>Finns på Webben</w:t>
            </w:r>
          </w:p>
        </w:tc>
        <w:tc>
          <w:tcPr>
            <w:tcW w:w="3339" w:type="dxa"/>
          </w:tcPr>
          <w:p w14:paraId="71BD8F12" w14:textId="77777777" w:rsidR="00B529B3" w:rsidRDefault="00D029F2" w:rsidP="00324078">
            <w:pPr>
              <w:pStyle w:val="TableText"/>
              <w:rPr>
                <w:szCs w:val="22"/>
              </w:rPr>
            </w:pPr>
            <w:hyperlink r:id="rId14" w:history="1">
              <w:r w:rsidR="00B529B3" w:rsidRPr="002A2D20">
                <w:rPr>
                  <w:rStyle w:val="Hyperlink"/>
                </w:rPr>
                <w:t>http://en.wikipedia.org/wiki/ISO_</w:t>
              </w:r>
              <w:r w:rsidR="00B529B3" w:rsidRPr="002A2D20">
                <w:rPr>
                  <w:rStyle w:val="Hyperlink"/>
                </w:rPr>
                <w:lastRenderedPageBreak/>
                <w:t>8601</w:t>
              </w:r>
            </w:hyperlink>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395AF0" w14:paraId="767601B1" w14:textId="77777777" w:rsidTr="00030D6C">
        <w:tc>
          <w:tcPr>
            <w:tcW w:w="1588" w:type="dxa"/>
          </w:tcPr>
          <w:p w14:paraId="1BDFEF5C" w14:textId="610D50B9" w:rsidR="00395AF0" w:rsidRDefault="00395AF0" w:rsidP="003F45DF">
            <w:pPr>
              <w:pStyle w:val="TableText"/>
            </w:pPr>
            <w:r>
              <w:t>Tjänstekonsument (K)</w:t>
            </w:r>
          </w:p>
        </w:tc>
        <w:tc>
          <w:tcPr>
            <w:tcW w:w="3827" w:type="dxa"/>
          </w:tcPr>
          <w:p w14:paraId="78EE5E21" w14:textId="38359D1B" w:rsidR="00395AF0" w:rsidRDefault="00395AF0" w:rsidP="003F45DF">
            <w:pPr>
              <w:pStyle w:val="TableText"/>
            </w:pPr>
            <w:r>
              <w:t>Informationssystem där aktörens agerande leder till automatiskt informationsutbyte med andra system (t.ex. e-tjänst eller journalsystem). En Tjänstekonsument använder en SOA-tjänst som i sin tur följer ett tjänstekontrakt.</w:t>
            </w:r>
          </w:p>
        </w:tc>
        <w:tc>
          <w:tcPr>
            <w:tcW w:w="4252" w:type="dxa"/>
          </w:tcPr>
          <w:p w14:paraId="6B9E23A7" w14:textId="4A82D505" w:rsidR="00395AF0" w:rsidRDefault="00395AF0" w:rsidP="003F45DF">
            <w:pPr>
              <w:pStyle w:val="TableText"/>
            </w:pPr>
            <w:r>
              <w:t>Se referens [R5]</w:t>
            </w:r>
          </w:p>
        </w:tc>
      </w:tr>
      <w:tr w:rsidR="00395AF0" w14:paraId="60AA8248" w14:textId="77777777" w:rsidTr="00030D6C">
        <w:tc>
          <w:tcPr>
            <w:tcW w:w="1588" w:type="dxa"/>
          </w:tcPr>
          <w:p w14:paraId="318BFAE2" w14:textId="0854F141" w:rsidR="00395AF0" w:rsidRDefault="00395AF0" w:rsidP="003F45DF">
            <w:pPr>
              <w:pStyle w:val="TableText"/>
            </w:pPr>
            <w:r w:rsidRPr="00420C18">
              <w:t>Tjänsteproducent (P)</w:t>
            </w:r>
          </w:p>
        </w:tc>
        <w:tc>
          <w:tcPr>
            <w:tcW w:w="3827" w:type="dxa"/>
          </w:tcPr>
          <w:p w14:paraId="62248871" w14:textId="3DB81013" w:rsidR="00395AF0" w:rsidRDefault="00395AF0" w:rsidP="003F45DF">
            <w:pPr>
              <w:pStyle w:val="TableText"/>
            </w:pPr>
            <w:r w:rsidRPr="00420C18">
              <w:t>Hanterar logik och format så som specificeras av ett tjänstekontrakt.</w:t>
            </w:r>
          </w:p>
        </w:tc>
        <w:tc>
          <w:tcPr>
            <w:tcW w:w="4252" w:type="dxa"/>
          </w:tcPr>
          <w:p w14:paraId="2E9336CF" w14:textId="6215C8E4" w:rsidR="00395AF0" w:rsidRDefault="00395AF0" w:rsidP="003F45DF">
            <w:pPr>
              <w:pStyle w:val="TableText"/>
            </w:pPr>
            <w:r>
              <w:t>Se referens [R5]</w:t>
            </w: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Heading1"/>
        <w:numPr>
          <w:ilvl w:val="0"/>
          <w:numId w:val="0"/>
        </w:numPr>
        <w:ind w:left="432"/>
      </w:pPr>
    </w:p>
    <w:p w14:paraId="0C52B6D8" w14:textId="77777777" w:rsidR="007E47C0" w:rsidRDefault="007E47C0" w:rsidP="007E47C0">
      <w:pPr>
        <w:pStyle w:val="Heading1"/>
      </w:pPr>
      <w:bookmarkStart w:id="10" w:name="_Toc357754843"/>
      <w:bookmarkStart w:id="11" w:name="_Toc383167573"/>
      <w:r>
        <w:t>Inledning</w:t>
      </w:r>
      <w:bookmarkEnd w:id="1"/>
      <w:bookmarkEnd w:id="2"/>
      <w:bookmarkEnd w:id="3"/>
      <w:bookmarkEnd w:id="4"/>
      <w:bookmarkEnd w:id="5"/>
      <w:bookmarkEnd w:id="6"/>
      <w:bookmarkEnd w:id="10"/>
      <w:bookmarkEnd w:id="11"/>
    </w:p>
    <w:p w14:paraId="4E3C917C" w14:textId="07ADDFB8" w:rsidR="00E52620" w:rsidRDefault="007E47C0" w:rsidP="007E47C0">
      <w:r>
        <w:t xml:space="preserve">Detta är beskrivningen av tjänstekontrakten i tjänstedomänen </w:t>
      </w:r>
      <w:r w:rsidR="00762180">
        <w:t>clinicalprocess:</w:t>
      </w:r>
      <w:r w:rsidR="00215E9C">
        <w:t>logistics:logistics</w:t>
      </w:r>
      <w:r>
        <w:t xml:space="preserve">. </w:t>
      </w:r>
    </w:p>
    <w:p w14:paraId="75E729D9" w14:textId="77777777" w:rsidR="00E52620" w:rsidRDefault="00E52620" w:rsidP="007E47C0"/>
    <w:p w14:paraId="4401CA6C" w14:textId="7AC0B3AF" w:rsidR="00215E9C" w:rsidRDefault="007E47C0" w:rsidP="007E47C0">
      <w:r>
        <w:t>Den svenska benämningen är ”</w:t>
      </w:r>
      <w:r w:rsidR="00215E9C">
        <w:t>Vård- och omsorgsprocess:operativt processtöd:Samordna resurser över verksamhetsstrukturer</w:t>
      </w:r>
      <w:r>
        <w:t>”.</w:t>
      </w:r>
      <w:r w:rsidR="00030D6C">
        <w:t xml:space="preserve"> </w:t>
      </w:r>
    </w:p>
    <w:p w14:paraId="6D9AEAE1" w14:textId="77777777" w:rsidR="00E52620" w:rsidRDefault="00E52620" w:rsidP="007E47C0"/>
    <w:p w14:paraId="5C3D27ED" w14:textId="3F667604" w:rsidR="007E47C0" w:rsidRDefault="00030D6C" w:rsidP="007E47C0">
      <w:r>
        <w:t>Tjänstekontrak</w:t>
      </w:r>
      <w:r w:rsidR="00215E9C">
        <w:t>ten är baserade på RIVTA 2.1 [</w:t>
      </w:r>
      <w:r w:rsidR="00215E9C">
        <w:fldChar w:fldCharType="begin"/>
      </w:r>
      <w:r w:rsidR="00215E9C">
        <w:instrText xml:space="preserve"> REF _Ref381197884 \h </w:instrText>
      </w:r>
      <w:r w:rsidR="00215E9C">
        <w:fldChar w:fldCharType="separate"/>
      </w:r>
      <w:r w:rsidR="00215E9C" w:rsidRPr="00BA5402">
        <w:t>R</w:t>
      </w:r>
      <w:r w:rsidR="00215E9C" w:rsidRPr="00BA5402">
        <w:rPr>
          <w:noProof/>
        </w:rPr>
        <w:t>2</w:t>
      </w:r>
      <w:r w:rsidR="00215E9C">
        <w:fldChar w:fldCharType="end"/>
      </w:r>
      <w:r>
        <w:t>] och reglerad</w:t>
      </w:r>
      <w:r w:rsidR="00215E9C">
        <w:t>e genom arkitekturella beslut [</w:t>
      </w:r>
      <w:r w:rsidR="00215E9C">
        <w:fldChar w:fldCharType="begin"/>
      </w:r>
      <w:r w:rsidR="00215E9C">
        <w:instrText xml:space="preserve"> REF _Ref381197891 \h </w:instrText>
      </w:r>
      <w:r w:rsidR="00215E9C">
        <w:fldChar w:fldCharType="separate"/>
      </w:r>
      <w:r w:rsidR="00215E9C" w:rsidRPr="00BA5402">
        <w:rPr>
          <w:szCs w:val="20"/>
        </w:rPr>
        <w:t>R</w:t>
      </w:r>
      <w:r w:rsidR="00215E9C">
        <w:rPr>
          <w:noProof/>
          <w:szCs w:val="20"/>
        </w:rPr>
        <w:t>1</w:t>
      </w:r>
      <w:r w:rsidR="00215E9C">
        <w:fldChar w:fldCharType="end"/>
      </w:r>
      <w:r>
        <w:t xml:space="preserve">]. </w:t>
      </w:r>
      <w:r w:rsidR="007E47C0">
        <w:t xml:space="preserve"> </w:t>
      </w:r>
    </w:p>
    <w:p w14:paraId="6C64B5A1" w14:textId="77777777" w:rsidR="007E47C0" w:rsidRDefault="007E47C0" w:rsidP="007E47C0"/>
    <w:p w14:paraId="0F99F88A" w14:textId="0A1CF60F" w:rsidR="0096471C" w:rsidRDefault="0096471C" w:rsidP="007E47C0">
      <w:r w:rsidRPr="00BC5B0B">
        <w:t xml:space="preserve">Tjänstedomänens syftar till att tillmötesgå behovet av </w:t>
      </w:r>
      <w:r w:rsidR="00896CEF">
        <w:t xml:space="preserve">både patientens och vårdprofessionens </w:t>
      </w:r>
      <w:r>
        <w:t>direkt</w:t>
      </w:r>
      <w:r w:rsidRPr="00BC5B0B">
        <w:t xml:space="preserve">åtkomst till </w:t>
      </w:r>
      <w:r w:rsidR="00896CEF">
        <w:t>patientens vårdinformation</w:t>
      </w:r>
      <w:r>
        <w:t>.</w:t>
      </w:r>
    </w:p>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58CA526A" w14:textId="77777777" w:rsidR="00215E9C" w:rsidRDefault="00215E9C" w:rsidP="007E47C0"/>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val="en-US"/>
        </w:rPr>
        <w:lastRenderedPageBreak/>
        <mc:AlternateContent>
          <mc:Choice Requires="wps">
            <w:drawing>
              <wp:inline distT="0" distB="0" distL="0" distR="0" wp14:anchorId="64CEEA4E" wp14:editId="3382194F">
                <wp:extent cx="5753100" cy="4314825"/>
                <wp:effectExtent l="0" t="0" r="1905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4314825"/>
                        </a:xfrm>
                        <a:prstGeom prst="rect">
                          <a:avLst/>
                        </a:prstGeom>
                        <a:solidFill>
                          <a:srgbClr val="DDDDDD"/>
                        </a:solidFill>
                        <a:ln w="9525">
                          <a:solidFill>
                            <a:srgbClr val="000000"/>
                          </a:solidFill>
                          <a:miter lim="800000"/>
                          <a:headEnd/>
                          <a:tailEnd/>
                        </a:ln>
                      </wps:spPr>
                      <wps:txbx>
                        <w:txbxContent>
                          <w:p w14:paraId="4282EC2F" w14:textId="77777777" w:rsidR="003C799E" w:rsidRPr="004255A2" w:rsidRDefault="003C799E" w:rsidP="004255A2">
                            <w:r w:rsidRPr="004255A2">
                              <w:t>I arbetet har följande personer deltagit:</w:t>
                            </w:r>
                          </w:p>
                          <w:p w14:paraId="33ABAB67" w14:textId="77777777" w:rsidR="003C799E" w:rsidRDefault="003C799E" w:rsidP="007E47C0"/>
                          <w:p w14:paraId="5BDB7093" w14:textId="77777777" w:rsidR="003C799E" w:rsidRDefault="003C799E" w:rsidP="004255A2">
                            <w:r w:rsidRPr="004255A2">
                              <w:rPr>
                                <w:szCs w:val="20"/>
                              </w:rPr>
                              <w:t>Tjänstedomänansvarig</w:t>
                            </w:r>
                            <w:r w:rsidRPr="00FE3AAD">
                              <w:t>:</w:t>
                            </w:r>
                          </w:p>
                          <w:p w14:paraId="0C7A8F4C" w14:textId="77777777" w:rsidR="003C799E" w:rsidRPr="00FE3AAD" w:rsidRDefault="003C799E" w:rsidP="004255A2"/>
                          <w:p w14:paraId="54D80C8F" w14:textId="0E8183DD" w:rsidR="003C799E" w:rsidRDefault="003C799E" w:rsidP="004255A2">
                            <w:pPr>
                              <w:rPr>
                                <w:i/>
                              </w:rPr>
                            </w:pPr>
                            <w:r>
                              <w:t>Marcus Claus, Mawell</w:t>
                            </w:r>
                          </w:p>
                          <w:p w14:paraId="7F669B65" w14:textId="77777777" w:rsidR="003C799E" w:rsidRPr="00FE3AAD" w:rsidRDefault="003C799E" w:rsidP="007E47C0">
                            <w:pPr>
                              <w:rPr>
                                <w:i/>
                              </w:rPr>
                            </w:pPr>
                          </w:p>
                          <w:p w14:paraId="1E645C8B" w14:textId="4595BE96" w:rsidR="003C799E" w:rsidRDefault="003C799E" w:rsidP="004255A2">
                            <w:r w:rsidRPr="009B4414">
                              <w:t>Projektgrupp</w:t>
                            </w:r>
                            <w:r>
                              <w:t xml:space="preserve"> 2012-12-03 - :</w:t>
                            </w:r>
                          </w:p>
                          <w:p w14:paraId="0B3EF4E0" w14:textId="77777777" w:rsidR="003C799E" w:rsidRPr="009B4414" w:rsidRDefault="003C799E" w:rsidP="004255A2"/>
                          <w:p w14:paraId="36DA6FDD" w14:textId="77777777" w:rsidR="003C799E" w:rsidRPr="00215E9C" w:rsidRDefault="003C799E" w:rsidP="00403EF5">
                            <w:pPr>
                              <w:pStyle w:val="Footer"/>
                              <w:rPr>
                                <w:i/>
                                <w:sz w:val="20"/>
                                <w:szCs w:val="20"/>
                              </w:rPr>
                            </w:pPr>
                            <w:r w:rsidRPr="00215E9C">
                              <w:rPr>
                                <w:i/>
                                <w:sz w:val="20"/>
                                <w:szCs w:val="20"/>
                              </w:rPr>
                              <w:t>Maria Andersson de Vicente, Mawell</w:t>
                            </w:r>
                          </w:p>
                          <w:p w14:paraId="750247C0" w14:textId="77777777" w:rsidR="003C799E" w:rsidRPr="00215E9C" w:rsidRDefault="003C799E" w:rsidP="00403EF5">
                            <w:pPr>
                              <w:pStyle w:val="Footer"/>
                              <w:rPr>
                                <w:i/>
                                <w:sz w:val="20"/>
                                <w:szCs w:val="20"/>
                              </w:rPr>
                            </w:pPr>
                            <w:r w:rsidRPr="00215E9C">
                              <w:rPr>
                                <w:i/>
                                <w:sz w:val="20"/>
                                <w:szCs w:val="20"/>
                              </w:rPr>
                              <w:t>Marco De Luca, De Luca Consulting</w:t>
                            </w:r>
                          </w:p>
                          <w:p w14:paraId="4DD4F397" w14:textId="77777777" w:rsidR="003C799E" w:rsidRPr="00215E9C" w:rsidRDefault="003C799E" w:rsidP="00215E9C">
                            <w:pPr>
                              <w:pStyle w:val="Footer"/>
                              <w:rPr>
                                <w:i/>
                                <w:sz w:val="20"/>
                                <w:szCs w:val="20"/>
                              </w:rPr>
                            </w:pPr>
                            <w:r w:rsidRPr="00215E9C">
                              <w:rPr>
                                <w:i/>
                                <w:sz w:val="20"/>
                                <w:szCs w:val="20"/>
                              </w:rPr>
                              <w:t>Magnus Ekstrand, Callista</w:t>
                            </w:r>
                          </w:p>
                          <w:p w14:paraId="7D91B81A" w14:textId="77777777" w:rsidR="003C799E" w:rsidRPr="00215E9C" w:rsidRDefault="003C799E" w:rsidP="00215E9C">
                            <w:pPr>
                              <w:pStyle w:val="Footer"/>
                              <w:rPr>
                                <w:i/>
                                <w:sz w:val="20"/>
                                <w:szCs w:val="20"/>
                              </w:rPr>
                            </w:pPr>
                            <w:r w:rsidRPr="00215E9C">
                              <w:rPr>
                                <w:i/>
                                <w:sz w:val="20"/>
                                <w:szCs w:val="20"/>
                              </w:rPr>
                              <w:t>Johan Eltes, Callista</w:t>
                            </w:r>
                          </w:p>
                          <w:p w14:paraId="5A50ABE3" w14:textId="77777777" w:rsidR="003C799E" w:rsidRPr="00215E9C" w:rsidRDefault="003C799E" w:rsidP="00215E9C">
                            <w:pPr>
                              <w:pStyle w:val="Footer"/>
                              <w:rPr>
                                <w:i/>
                                <w:sz w:val="20"/>
                                <w:szCs w:val="20"/>
                              </w:rPr>
                            </w:pPr>
                            <w:r w:rsidRPr="00215E9C">
                              <w:rPr>
                                <w:i/>
                                <w:sz w:val="20"/>
                                <w:szCs w:val="20"/>
                              </w:rPr>
                              <w:t>Thomas Siltberg, Mawell</w:t>
                            </w:r>
                          </w:p>
                          <w:p w14:paraId="63DF19C6" w14:textId="77777777" w:rsidR="003C799E" w:rsidRPr="00215E9C" w:rsidRDefault="003C799E" w:rsidP="00215E9C">
                            <w:pPr>
                              <w:pStyle w:val="Footer"/>
                              <w:rPr>
                                <w:i/>
                                <w:sz w:val="20"/>
                                <w:szCs w:val="20"/>
                              </w:rPr>
                            </w:pPr>
                            <w:r w:rsidRPr="00215E9C">
                              <w:rPr>
                                <w:i/>
                                <w:sz w:val="20"/>
                                <w:szCs w:val="20"/>
                              </w:rPr>
                              <w:t>Björn Strihagen, Inera</w:t>
                            </w:r>
                          </w:p>
                          <w:p w14:paraId="00ECB9DE" w14:textId="77777777" w:rsidR="003C799E" w:rsidRPr="00215E9C" w:rsidRDefault="003C799E" w:rsidP="00215E9C">
                            <w:pPr>
                              <w:pStyle w:val="Footer"/>
                              <w:rPr>
                                <w:i/>
                                <w:sz w:val="20"/>
                                <w:szCs w:val="20"/>
                              </w:rPr>
                            </w:pPr>
                            <w:r w:rsidRPr="00215E9C">
                              <w:rPr>
                                <w:i/>
                                <w:sz w:val="20"/>
                                <w:szCs w:val="20"/>
                              </w:rPr>
                              <w:t>Fredrik Ström, Mawell</w:t>
                            </w:r>
                          </w:p>
                          <w:p w14:paraId="14A33392" w14:textId="77777777" w:rsidR="003C799E" w:rsidRPr="00215E9C" w:rsidRDefault="003C799E" w:rsidP="00215E9C">
                            <w:pPr>
                              <w:pStyle w:val="Footer"/>
                              <w:rPr>
                                <w:i/>
                                <w:sz w:val="20"/>
                                <w:szCs w:val="20"/>
                              </w:rPr>
                            </w:pPr>
                            <w:r w:rsidRPr="00215E9C">
                              <w:rPr>
                                <w:i/>
                                <w:sz w:val="20"/>
                                <w:szCs w:val="20"/>
                              </w:rPr>
                              <w:t>Björn Genfors, Mawell</w:t>
                            </w:r>
                          </w:p>
                          <w:p w14:paraId="57B97EFC" w14:textId="4A47C43D" w:rsidR="003C799E" w:rsidRPr="00215E9C" w:rsidRDefault="003C799E" w:rsidP="00403EF5">
                            <w:pPr>
                              <w:pStyle w:val="Footer"/>
                              <w:rPr>
                                <w:i/>
                                <w:sz w:val="20"/>
                                <w:szCs w:val="20"/>
                              </w:rPr>
                            </w:pPr>
                            <w:r w:rsidRPr="00215E9C">
                              <w:rPr>
                                <w:i/>
                                <w:sz w:val="20"/>
                                <w:szCs w:val="20"/>
                              </w:rPr>
                              <w:t>Khaled Daham, Callista</w:t>
                            </w:r>
                          </w:p>
                          <w:p w14:paraId="53FE2B2D" w14:textId="77777777" w:rsidR="003C799E" w:rsidRPr="00403EF5" w:rsidRDefault="003C799E" w:rsidP="00403EF5">
                            <w:pPr>
                              <w:pStyle w:val="Footer"/>
                              <w:rPr>
                                <w:i/>
                                <w:sz w:val="20"/>
                                <w:szCs w:val="20"/>
                              </w:rPr>
                            </w:pPr>
                          </w:p>
                          <w:p w14:paraId="0249687C" w14:textId="77777777" w:rsidR="003C799E" w:rsidRPr="00403EF5" w:rsidRDefault="003C799E" w:rsidP="00403EF5">
                            <w:pPr>
                              <w:pStyle w:val="Footer"/>
                              <w:rPr>
                                <w:i/>
                                <w:sz w:val="20"/>
                                <w:szCs w:val="20"/>
                              </w:rPr>
                            </w:pPr>
                            <w:r w:rsidRPr="00403EF5">
                              <w:rPr>
                                <w:i/>
                                <w:sz w:val="20"/>
                                <w:szCs w:val="20"/>
                              </w:rPr>
                              <w:t>Projektledning:</w:t>
                            </w:r>
                          </w:p>
                          <w:p w14:paraId="553A15D7" w14:textId="77777777" w:rsidR="003C799E" w:rsidRPr="00403EF5" w:rsidRDefault="003C799E" w:rsidP="00403EF5">
                            <w:pPr>
                              <w:pStyle w:val="Footer"/>
                              <w:rPr>
                                <w:i/>
                                <w:sz w:val="20"/>
                                <w:szCs w:val="20"/>
                              </w:rPr>
                            </w:pPr>
                          </w:p>
                          <w:p w14:paraId="3064CD2C" w14:textId="77777777" w:rsidR="003C799E" w:rsidRPr="00A214E4" w:rsidRDefault="003C799E" w:rsidP="00403EF5">
                            <w:pPr>
                              <w:pStyle w:val="Footer"/>
                              <w:rPr>
                                <w:i/>
                                <w:sz w:val="20"/>
                                <w:szCs w:val="20"/>
                              </w:rPr>
                            </w:pPr>
                            <w:r w:rsidRPr="00A214E4">
                              <w:rPr>
                                <w:i/>
                                <w:sz w:val="20"/>
                                <w:szCs w:val="20"/>
                              </w:rPr>
                              <w:t>Johan Eltes, Cynergia</w:t>
                            </w:r>
                          </w:p>
                          <w:p w14:paraId="14186203" w14:textId="0674C849" w:rsidR="003C799E" w:rsidRPr="00A214E4" w:rsidRDefault="003C799E" w:rsidP="00403EF5">
                            <w:pPr>
                              <w:pStyle w:val="Footer"/>
                              <w:rPr>
                                <w:i/>
                                <w:sz w:val="20"/>
                                <w:szCs w:val="20"/>
                              </w:rPr>
                            </w:pPr>
                            <w:r w:rsidRPr="00A214E4">
                              <w:rPr>
                                <w:i/>
                                <w:sz w:val="20"/>
                                <w:szCs w:val="20"/>
                              </w:rPr>
                              <w:t>Marcus Claus, Mawell</w:t>
                            </w:r>
                          </w:p>
                          <w:p w14:paraId="3DE95755" w14:textId="77777777" w:rsidR="003C799E" w:rsidRPr="00A214E4" w:rsidRDefault="003C799E" w:rsidP="007E47C0">
                            <w:pPr>
                              <w:rPr>
                                <w:i/>
                              </w:rPr>
                            </w:pPr>
                          </w:p>
                          <w:p w14:paraId="075A4ADA" w14:textId="3A25623E" w:rsidR="003C799E" w:rsidRDefault="003C799E" w:rsidP="00215E9C">
                            <w:pPr>
                              <w:ind w:left="567"/>
                              <w:rPr>
                                <w:i/>
                              </w:rPr>
                            </w:pPr>
                            <w:r>
                              <w:rPr>
                                <w:i/>
                              </w:rPr>
                              <w:t>Beställare:</w:t>
                            </w:r>
                          </w:p>
                          <w:p w14:paraId="183D9DF6" w14:textId="77777777" w:rsidR="003C799E" w:rsidRDefault="003C799E" w:rsidP="00215E9C">
                            <w:pPr>
                              <w:ind w:left="567"/>
                              <w:rPr>
                                <w:i/>
                              </w:rPr>
                            </w:pPr>
                          </w:p>
                          <w:p w14:paraId="4A1C48E5" w14:textId="0EE1B3EC" w:rsidR="003C799E" w:rsidRPr="00861A25" w:rsidRDefault="003C799E" w:rsidP="00215E9C">
                            <w:pPr>
                              <w:ind w:left="567"/>
                              <w:rPr>
                                <w:i/>
                              </w:rPr>
                            </w:pPr>
                            <w:r>
                              <w:rPr>
                                <w:i/>
                              </w:rPr>
                              <w:t>Nina Lundberg, SLL HSF</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3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" fillcolor="#ddd">
                <v:textbox>
                  <w:txbxContent>
                    <w:p w14:paraId="4282EC2F" w14:textId="77777777" w:rsidR="00324078" w:rsidRPr="004255A2" w:rsidRDefault="00324078" w:rsidP="004255A2">
                      <w:r w:rsidRPr="004255A2">
                        <w:t>I arbetet har följande personer deltagit:</w:t>
                      </w:r>
                    </w:p>
                    <w:p w14:paraId="33ABAB67" w14:textId="77777777" w:rsidR="00324078" w:rsidRDefault="00324078" w:rsidP="007E47C0"/>
                    <w:p w14:paraId="5BDB7093" w14:textId="77777777" w:rsidR="00324078" w:rsidRDefault="00324078" w:rsidP="004255A2">
                      <w:r w:rsidRPr="004255A2">
                        <w:rPr>
                          <w:szCs w:val="20"/>
                        </w:rPr>
                        <w:t>Tjänstedomänansvarig</w:t>
                      </w:r>
                      <w:r w:rsidRPr="00FE3AAD">
                        <w:t>:</w:t>
                      </w:r>
                    </w:p>
                    <w:p w14:paraId="0C7A8F4C" w14:textId="77777777" w:rsidR="00324078" w:rsidRPr="00FE3AAD" w:rsidRDefault="00324078" w:rsidP="004255A2"/>
                    <w:p w14:paraId="54D80C8F" w14:textId="0E8183DD" w:rsidR="00324078" w:rsidRDefault="00324078" w:rsidP="004255A2">
                      <w:pPr>
                        <w:rPr>
                          <w:i/>
                        </w:rPr>
                      </w:pPr>
                      <w:r>
                        <w:t>Marcus Claus, Mawell</w:t>
                      </w:r>
                    </w:p>
                    <w:p w14:paraId="7F669B65" w14:textId="77777777" w:rsidR="00324078" w:rsidRPr="00FE3AAD" w:rsidRDefault="00324078" w:rsidP="007E47C0">
                      <w:pPr>
                        <w:rPr>
                          <w:i/>
                        </w:rPr>
                      </w:pPr>
                    </w:p>
                    <w:p w14:paraId="1E645C8B" w14:textId="4595BE96" w:rsidR="00324078" w:rsidRDefault="00324078" w:rsidP="004255A2">
                      <w:r w:rsidRPr="009B4414">
                        <w:t>Projektgrupp</w:t>
                      </w:r>
                      <w:r>
                        <w:t xml:space="preserve"> 2012-12-03 </w:t>
                      </w:r>
                      <w:proofErr w:type="gramStart"/>
                      <w:r>
                        <w:t>- :</w:t>
                      </w:r>
                      <w:proofErr w:type="gramEnd"/>
                    </w:p>
                    <w:p w14:paraId="0B3EF4E0" w14:textId="77777777" w:rsidR="00324078" w:rsidRPr="009B4414" w:rsidRDefault="00324078" w:rsidP="004255A2"/>
                    <w:p w14:paraId="36DA6FDD" w14:textId="77777777" w:rsidR="00324078" w:rsidRPr="00215E9C" w:rsidRDefault="00324078" w:rsidP="00403EF5">
                      <w:pPr>
                        <w:pStyle w:val="Sidfot"/>
                        <w:rPr>
                          <w:i/>
                          <w:sz w:val="20"/>
                          <w:szCs w:val="20"/>
                        </w:rPr>
                      </w:pPr>
                      <w:r w:rsidRPr="00215E9C">
                        <w:rPr>
                          <w:i/>
                          <w:sz w:val="20"/>
                          <w:szCs w:val="20"/>
                        </w:rPr>
                        <w:t>Maria Andersson de Vicente, Mawell</w:t>
                      </w:r>
                    </w:p>
                    <w:p w14:paraId="750247C0" w14:textId="77777777" w:rsidR="00324078" w:rsidRPr="00215E9C" w:rsidRDefault="00324078" w:rsidP="00403EF5">
                      <w:pPr>
                        <w:pStyle w:val="Sidfot"/>
                        <w:rPr>
                          <w:i/>
                          <w:sz w:val="20"/>
                          <w:szCs w:val="20"/>
                        </w:rPr>
                      </w:pPr>
                      <w:r w:rsidRPr="00215E9C">
                        <w:rPr>
                          <w:i/>
                          <w:sz w:val="20"/>
                          <w:szCs w:val="20"/>
                        </w:rPr>
                        <w:t>Marco De Luca, De Luca Consulting</w:t>
                      </w:r>
                    </w:p>
                    <w:p w14:paraId="4DD4F397" w14:textId="77777777" w:rsidR="00324078" w:rsidRPr="00215E9C" w:rsidRDefault="00324078" w:rsidP="00215E9C">
                      <w:pPr>
                        <w:pStyle w:val="Sidfot"/>
                        <w:rPr>
                          <w:i/>
                          <w:sz w:val="20"/>
                          <w:szCs w:val="20"/>
                        </w:rPr>
                      </w:pPr>
                      <w:r w:rsidRPr="00215E9C">
                        <w:rPr>
                          <w:i/>
                          <w:sz w:val="20"/>
                          <w:szCs w:val="20"/>
                        </w:rPr>
                        <w:t>Magnus Ekstrand, Callista</w:t>
                      </w:r>
                    </w:p>
                    <w:p w14:paraId="7D91B81A" w14:textId="77777777" w:rsidR="00324078" w:rsidRPr="00215E9C" w:rsidRDefault="00324078" w:rsidP="00215E9C">
                      <w:pPr>
                        <w:pStyle w:val="Sidfot"/>
                        <w:rPr>
                          <w:i/>
                          <w:sz w:val="20"/>
                          <w:szCs w:val="20"/>
                        </w:rPr>
                      </w:pPr>
                      <w:r w:rsidRPr="00215E9C">
                        <w:rPr>
                          <w:i/>
                          <w:sz w:val="20"/>
                          <w:szCs w:val="20"/>
                        </w:rPr>
                        <w:t>Johan Eltes, Callista</w:t>
                      </w:r>
                    </w:p>
                    <w:p w14:paraId="5A50ABE3" w14:textId="77777777" w:rsidR="00324078" w:rsidRPr="00215E9C" w:rsidRDefault="00324078" w:rsidP="00215E9C">
                      <w:pPr>
                        <w:pStyle w:val="Sidfot"/>
                        <w:rPr>
                          <w:i/>
                          <w:sz w:val="20"/>
                          <w:szCs w:val="20"/>
                        </w:rPr>
                      </w:pPr>
                      <w:r w:rsidRPr="00215E9C">
                        <w:rPr>
                          <w:i/>
                          <w:sz w:val="20"/>
                          <w:szCs w:val="20"/>
                        </w:rPr>
                        <w:t>Thomas Siltberg, Mawell</w:t>
                      </w:r>
                    </w:p>
                    <w:p w14:paraId="63DF19C6" w14:textId="77777777" w:rsidR="00324078" w:rsidRPr="00215E9C" w:rsidRDefault="00324078" w:rsidP="00215E9C">
                      <w:pPr>
                        <w:pStyle w:val="Sidfot"/>
                        <w:rPr>
                          <w:i/>
                          <w:sz w:val="20"/>
                          <w:szCs w:val="20"/>
                        </w:rPr>
                      </w:pPr>
                      <w:r w:rsidRPr="00215E9C">
                        <w:rPr>
                          <w:i/>
                          <w:sz w:val="20"/>
                          <w:szCs w:val="20"/>
                        </w:rPr>
                        <w:t xml:space="preserve">Björn </w:t>
                      </w:r>
                      <w:proofErr w:type="spellStart"/>
                      <w:r w:rsidRPr="00215E9C">
                        <w:rPr>
                          <w:i/>
                          <w:sz w:val="20"/>
                          <w:szCs w:val="20"/>
                        </w:rPr>
                        <w:t>Strihagen</w:t>
                      </w:r>
                      <w:proofErr w:type="spellEnd"/>
                      <w:r w:rsidRPr="00215E9C">
                        <w:rPr>
                          <w:i/>
                          <w:sz w:val="20"/>
                          <w:szCs w:val="20"/>
                        </w:rPr>
                        <w:t>, Inera</w:t>
                      </w:r>
                    </w:p>
                    <w:p w14:paraId="00ECB9DE" w14:textId="77777777" w:rsidR="00324078" w:rsidRPr="00215E9C" w:rsidRDefault="00324078" w:rsidP="00215E9C">
                      <w:pPr>
                        <w:pStyle w:val="Sidfot"/>
                        <w:rPr>
                          <w:i/>
                          <w:sz w:val="20"/>
                          <w:szCs w:val="20"/>
                        </w:rPr>
                      </w:pPr>
                      <w:r w:rsidRPr="00215E9C">
                        <w:rPr>
                          <w:i/>
                          <w:sz w:val="20"/>
                          <w:szCs w:val="20"/>
                        </w:rPr>
                        <w:t>Fredrik Ström, Mawell</w:t>
                      </w:r>
                    </w:p>
                    <w:p w14:paraId="14A33392" w14:textId="77777777" w:rsidR="00324078" w:rsidRPr="00215E9C" w:rsidRDefault="00324078" w:rsidP="00215E9C">
                      <w:pPr>
                        <w:pStyle w:val="Sidfot"/>
                        <w:rPr>
                          <w:i/>
                          <w:sz w:val="20"/>
                          <w:szCs w:val="20"/>
                        </w:rPr>
                      </w:pPr>
                      <w:r w:rsidRPr="00215E9C">
                        <w:rPr>
                          <w:i/>
                          <w:sz w:val="20"/>
                          <w:szCs w:val="20"/>
                        </w:rPr>
                        <w:t>Björn Genfors, Mawell</w:t>
                      </w:r>
                    </w:p>
                    <w:p w14:paraId="57B97EFC" w14:textId="4A47C43D" w:rsidR="00324078" w:rsidRPr="00215E9C" w:rsidRDefault="00324078" w:rsidP="00403EF5">
                      <w:pPr>
                        <w:pStyle w:val="Sidfot"/>
                        <w:rPr>
                          <w:i/>
                          <w:sz w:val="20"/>
                          <w:szCs w:val="20"/>
                        </w:rPr>
                      </w:pPr>
                      <w:r w:rsidRPr="00215E9C">
                        <w:rPr>
                          <w:i/>
                          <w:sz w:val="20"/>
                          <w:szCs w:val="20"/>
                        </w:rPr>
                        <w:t>Khaled Daham, Callista</w:t>
                      </w:r>
                    </w:p>
                    <w:p w14:paraId="53FE2B2D" w14:textId="77777777" w:rsidR="00324078" w:rsidRPr="00403EF5" w:rsidRDefault="00324078" w:rsidP="00403EF5">
                      <w:pPr>
                        <w:pStyle w:val="Sidfot"/>
                        <w:rPr>
                          <w:i/>
                          <w:sz w:val="20"/>
                          <w:szCs w:val="20"/>
                        </w:rPr>
                      </w:pPr>
                    </w:p>
                    <w:p w14:paraId="0249687C" w14:textId="77777777" w:rsidR="00324078" w:rsidRPr="00403EF5" w:rsidRDefault="00324078" w:rsidP="00403EF5">
                      <w:pPr>
                        <w:pStyle w:val="Sidfot"/>
                        <w:rPr>
                          <w:i/>
                          <w:sz w:val="20"/>
                          <w:szCs w:val="20"/>
                        </w:rPr>
                      </w:pPr>
                      <w:r w:rsidRPr="00403EF5">
                        <w:rPr>
                          <w:i/>
                          <w:sz w:val="20"/>
                          <w:szCs w:val="20"/>
                        </w:rPr>
                        <w:t>Projektledning:</w:t>
                      </w:r>
                    </w:p>
                    <w:p w14:paraId="553A15D7" w14:textId="77777777" w:rsidR="00324078" w:rsidRPr="00403EF5" w:rsidRDefault="00324078" w:rsidP="00403EF5">
                      <w:pPr>
                        <w:pStyle w:val="Sidfot"/>
                        <w:rPr>
                          <w:i/>
                          <w:sz w:val="20"/>
                          <w:szCs w:val="20"/>
                        </w:rPr>
                      </w:pPr>
                    </w:p>
                    <w:p w14:paraId="3064CD2C" w14:textId="77777777" w:rsidR="00324078" w:rsidRPr="003169F0" w:rsidRDefault="00324078" w:rsidP="00403EF5">
                      <w:pPr>
                        <w:pStyle w:val="Sidfot"/>
                        <w:rPr>
                          <w:i/>
                          <w:sz w:val="20"/>
                          <w:szCs w:val="20"/>
                          <w:lang w:val="en-US"/>
                        </w:rPr>
                      </w:pPr>
                      <w:r w:rsidRPr="003169F0">
                        <w:rPr>
                          <w:i/>
                          <w:sz w:val="20"/>
                          <w:szCs w:val="20"/>
                          <w:lang w:val="en-US"/>
                        </w:rPr>
                        <w:t>Johan Eltes, Cynergia</w:t>
                      </w:r>
                    </w:p>
                    <w:p w14:paraId="14186203" w14:textId="0674C849" w:rsidR="00324078" w:rsidRPr="003169F0" w:rsidRDefault="00324078" w:rsidP="00403EF5">
                      <w:pPr>
                        <w:pStyle w:val="Sidfot"/>
                        <w:rPr>
                          <w:i/>
                          <w:sz w:val="20"/>
                          <w:szCs w:val="20"/>
                          <w:lang w:val="en-US"/>
                        </w:rPr>
                      </w:pPr>
                      <w:r w:rsidRPr="003169F0">
                        <w:rPr>
                          <w:i/>
                          <w:sz w:val="20"/>
                          <w:szCs w:val="20"/>
                          <w:lang w:val="en-US"/>
                        </w:rPr>
                        <w:t>Marcus Claus, Mawell</w:t>
                      </w:r>
                    </w:p>
                    <w:p w14:paraId="3DE95755" w14:textId="77777777" w:rsidR="00324078" w:rsidRPr="003169F0" w:rsidRDefault="00324078" w:rsidP="007E47C0">
                      <w:pPr>
                        <w:rPr>
                          <w:i/>
                          <w:lang w:val="en-US"/>
                        </w:rPr>
                      </w:pPr>
                    </w:p>
                    <w:p w14:paraId="075A4ADA" w14:textId="3A25623E" w:rsidR="00324078" w:rsidRDefault="00324078" w:rsidP="00215E9C">
                      <w:pPr>
                        <w:ind w:left="567"/>
                        <w:rPr>
                          <w:i/>
                        </w:rPr>
                      </w:pPr>
                      <w:r>
                        <w:rPr>
                          <w:i/>
                        </w:rPr>
                        <w:t>Beställare:</w:t>
                      </w:r>
                    </w:p>
                    <w:p w14:paraId="183D9DF6" w14:textId="77777777" w:rsidR="00324078" w:rsidRDefault="00324078" w:rsidP="00215E9C">
                      <w:pPr>
                        <w:ind w:left="567"/>
                        <w:rPr>
                          <w:i/>
                        </w:rPr>
                      </w:pPr>
                    </w:p>
                    <w:p w14:paraId="4A1C48E5" w14:textId="0EE1B3EC" w:rsidR="00324078" w:rsidRPr="00861A25" w:rsidRDefault="00324078" w:rsidP="00215E9C">
                      <w:pPr>
                        <w:ind w:left="567"/>
                        <w:rPr>
                          <w:i/>
                        </w:rPr>
                      </w:pPr>
                      <w:r>
                        <w:rPr>
                          <w:i/>
                        </w:rPr>
                        <w:t>Nina Lundberg, SLL HSF</w:t>
                      </w:r>
                    </w:p>
                  </w:txbxContent>
                </v:textbox>
                <w10:anchorlock/>
              </v:shape>
            </w:pict>
          </mc:Fallback>
        </mc:AlternateContent>
      </w:r>
      <w:r w:rsidR="007E47C0">
        <w:tab/>
      </w:r>
    </w:p>
    <w:p w14:paraId="1BB58A73" w14:textId="03C01824" w:rsidR="003164EA" w:rsidRDefault="003164EA">
      <w:pPr>
        <w:spacing w:line="240" w:lineRule="auto"/>
      </w:pPr>
      <w:r>
        <w:br w:type="page"/>
      </w:r>
    </w:p>
    <w:p w14:paraId="49915903" w14:textId="77777777" w:rsidR="007E47C0" w:rsidRDefault="007E47C0" w:rsidP="007E47C0">
      <w:pPr>
        <w:pStyle w:val="Heading1"/>
      </w:pPr>
      <w:bookmarkStart w:id="12" w:name="_Toc198086678"/>
      <w:bookmarkStart w:id="13" w:name="_Toc224960918"/>
      <w:bookmarkStart w:id="14" w:name="_Toc357754844"/>
      <w:bookmarkStart w:id="15" w:name="_Toc383167574"/>
      <w:bookmarkStart w:id="16" w:name="_Toc163300578"/>
      <w:bookmarkStart w:id="17" w:name="_Toc163300880"/>
      <w:bookmarkStart w:id="18" w:name="_Toc198366954"/>
      <w:r>
        <w:lastRenderedPageBreak/>
        <w:t>Versionsinformation</w:t>
      </w:r>
      <w:bookmarkEnd w:id="12"/>
      <w:bookmarkEnd w:id="13"/>
      <w:bookmarkEnd w:id="14"/>
      <w:bookmarkEnd w:id="15"/>
    </w:p>
    <w:p w14:paraId="6810B110" w14:textId="1B5AD1A4" w:rsidR="007E47C0" w:rsidRDefault="007E47C0" w:rsidP="007E47C0">
      <w:r>
        <w:t xml:space="preserve">Denna revision av tjänstekontraktsbeskrivningen handlar om version </w:t>
      </w:r>
      <w:r w:rsidR="007F15D3">
        <w:rPr>
          <w:b/>
          <w:color w:val="76923C" w:themeColor="accent3" w:themeShade="BF"/>
        </w:rPr>
        <w:t>3</w:t>
      </w:r>
      <w:r>
        <w:t>.</w:t>
      </w:r>
      <w:fldSimple w:instr=" DOCPROPERTY &quot;Version_2&quot; \* MERGEFORMAT ">
        <w:r w:rsidR="00BA5402" w:rsidRPr="00BA5402">
          <w:rPr>
            <w:b/>
            <w:color w:val="76923C" w:themeColor="accent3" w:themeShade="BF"/>
          </w:rPr>
          <w:t>0</w:t>
        </w:r>
      </w:fldSimple>
      <w:r>
        <w:t>.</w:t>
      </w:r>
      <w:fldSimple w:instr=" DOCPROPERTY &quot;Version_3&quot; \* MERGEFORMAT ">
        <w:r w:rsidR="00BA5402" w:rsidRPr="00BA5402">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4486056D" w:rsidR="007E47C0" w:rsidRDefault="007E47C0" w:rsidP="007E47C0">
      <w:pPr>
        <w:pStyle w:val="Heading2"/>
      </w:pPr>
      <w:bookmarkStart w:id="19" w:name="_Toc357754845"/>
      <w:bookmarkStart w:id="20" w:name="_Toc383167575"/>
      <w:bookmarkStart w:id="21" w:name="_Toc163300882"/>
      <w:r>
        <w:t xml:space="preserve">Version </w:t>
      </w:r>
      <w:r w:rsidR="007F15D3">
        <w:t>3</w:t>
      </w:r>
      <w:r>
        <w:t>.</w:t>
      </w:r>
      <w:r w:rsidR="007F15D3">
        <w:t>0</w:t>
      </w:r>
      <w:r>
        <w:t>.</w:t>
      </w:r>
      <w:bookmarkEnd w:id="19"/>
      <w:r w:rsidR="007F15D3">
        <w:t>0</w:t>
      </w:r>
      <w:bookmarkEnd w:id="20"/>
    </w:p>
    <w:p w14:paraId="4C91F4A8" w14:textId="77777777" w:rsidR="007E47C0" w:rsidRPr="00A568B0" w:rsidRDefault="007E47C0" w:rsidP="007E47C0">
      <w:pPr>
        <w:pStyle w:val="Heading3"/>
      </w:pPr>
      <w:bookmarkStart w:id="22" w:name="_Toc383167576"/>
      <w:r w:rsidRPr="00A568B0">
        <w:t>Oförändrade tjänstekontrakt</w:t>
      </w:r>
      <w:bookmarkEnd w:id="22"/>
    </w:p>
    <w:p w14:paraId="4FC21443" w14:textId="047BC00B" w:rsidR="00A568B0" w:rsidRPr="00A568B0" w:rsidRDefault="007F15D3" w:rsidP="00A568B0">
      <w:r>
        <w:t xml:space="preserve">Inga </w:t>
      </w:r>
      <w:r w:rsidR="00A568B0" w:rsidRPr="00A568B0">
        <w:t xml:space="preserve">kontrakt </w:t>
      </w:r>
      <w:r>
        <w:t>är oförändrade sedan föregående version</w:t>
      </w:r>
      <w:r w:rsidR="00A568B0" w:rsidRPr="00A568B0">
        <w:t>.</w:t>
      </w:r>
    </w:p>
    <w:p w14:paraId="35D11CE1" w14:textId="77777777" w:rsidR="00A568B0" w:rsidRPr="00A568B0" w:rsidRDefault="00A568B0" w:rsidP="00A568B0"/>
    <w:p w14:paraId="4009D7B0" w14:textId="77777777" w:rsidR="007E47C0" w:rsidRPr="00A568B0" w:rsidRDefault="007E47C0" w:rsidP="007E47C0">
      <w:pPr>
        <w:pStyle w:val="Heading3"/>
      </w:pPr>
      <w:bookmarkStart w:id="23" w:name="_Toc383167577"/>
      <w:r w:rsidRPr="00A568B0">
        <w:t>Nya tjänstekontrakt</w:t>
      </w:r>
      <w:bookmarkEnd w:id="23"/>
    </w:p>
    <w:p w14:paraId="402CBE44" w14:textId="2FAFF237" w:rsidR="007E47C0" w:rsidRDefault="007F15D3" w:rsidP="007F15D3">
      <w:r>
        <w:t>Inga nya kontrakt finns sedan föregående version.</w:t>
      </w:r>
    </w:p>
    <w:p w14:paraId="0F8C0DEC" w14:textId="77777777" w:rsidR="00E131FD" w:rsidRPr="00A568B0" w:rsidRDefault="00E131FD" w:rsidP="00E131FD"/>
    <w:p w14:paraId="2B01D46B" w14:textId="5260F999" w:rsidR="007E47C0" w:rsidRPr="00A568B0" w:rsidRDefault="007E47C0" w:rsidP="007E47C0">
      <w:pPr>
        <w:pStyle w:val="Heading3"/>
      </w:pPr>
      <w:bookmarkStart w:id="24" w:name="_Toc383167578"/>
      <w:r w:rsidRPr="00A568B0">
        <w:t>Förändrade tjänstekontrakt</w:t>
      </w:r>
      <w:bookmarkEnd w:id="24"/>
    </w:p>
    <w:p w14:paraId="324DB3C3" w14:textId="0254EB7D" w:rsidR="00A568B0" w:rsidRDefault="007F15D3" w:rsidP="00A568B0">
      <w:r>
        <w:t>Följande tjänstekontrakt är förändrat sedan föregående version</w:t>
      </w:r>
      <w:r w:rsidR="00A568B0" w:rsidRPr="00A568B0">
        <w:t>.</w:t>
      </w:r>
    </w:p>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7F15D3" w:rsidRPr="00865734" w14:paraId="6FE75F71" w14:textId="77777777" w:rsidTr="00E06212">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70BBBA2"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82A2AE4"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24BC3C2E"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645D71E6" w14:textId="77777777" w:rsidR="007F15D3" w:rsidRPr="00865734" w:rsidRDefault="007F15D3" w:rsidP="00E06212">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7F15D3" w:rsidRPr="00865734" w14:paraId="2323ED04" w14:textId="77777777" w:rsidTr="00E06212">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45588E" w14:textId="1BBBBBCC" w:rsidR="007F15D3" w:rsidRPr="008636CB" w:rsidRDefault="007F15D3" w:rsidP="007F15D3">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6305A4" w14:textId="0FA9F7A3"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DC5E68" w14:textId="54D21AD9"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1EC978" w14:textId="77777777" w:rsidR="007F15D3" w:rsidRPr="008636CB" w:rsidRDefault="007F15D3" w:rsidP="00E06212">
            <w:pPr>
              <w:spacing w:before="100" w:beforeAutospacing="1" w:after="100" w:afterAutospacing="1"/>
              <w:rPr>
                <w:rFonts w:eastAsia="Times New Roman" w:cs="Arial"/>
                <w:szCs w:val="20"/>
                <w:lang w:eastAsia="sv-SE"/>
              </w:rPr>
            </w:pPr>
            <w:r w:rsidRPr="008636CB">
              <w:rPr>
                <w:rFonts w:eastAsia="Times New Roman" w:cs="Arial"/>
                <w:szCs w:val="20"/>
                <w:lang w:eastAsia="sv-SE"/>
              </w:rPr>
              <w:t>OK</w:t>
            </w:r>
          </w:p>
        </w:tc>
      </w:tr>
      <w:tr w:rsidR="007F15D3" w:rsidRPr="00865734" w14:paraId="037982A5" w14:textId="77777777" w:rsidTr="00E06212">
        <w:tc>
          <w:tcPr>
            <w:tcW w:w="0" w:type="auto"/>
            <w:vMerge/>
            <w:tcBorders>
              <w:top w:val="nil"/>
              <w:left w:val="single" w:sz="8" w:space="0" w:color="auto"/>
              <w:bottom w:val="single" w:sz="8" w:space="0" w:color="auto"/>
              <w:right w:val="single" w:sz="8" w:space="0" w:color="auto"/>
            </w:tcBorders>
            <w:vAlign w:val="center"/>
            <w:hideMark/>
          </w:tcPr>
          <w:p w14:paraId="344885ED" w14:textId="77777777" w:rsidR="007F15D3" w:rsidRPr="008636CB" w:rsidRDefault="007F15D3" w:rsidP="00E06212">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4695E9" w14:textId="277F2C45"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Pr>
                <w:rFonts w:eastAsia="Times New Roman" w:cs="Arial"/>
                <w:szCs w:val="20"/>
                <w:lang w:eastAsia="sv-SE"/>
              </w:rPr>
              <w:t>1_RC3</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F1EA0D" w14:textId="5C5E6780" w:rsidR="007F15D3" w:rsidRPr="008636CB" w:rsidRDefault="007F15D3" w:rsidP="007F15D3">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6ACEFD5" w14:textId="77777777" w:rsidR="007F15D3" w:rsidRPr="008636CB" w:rsidRDefault="007F15D3" w:rsidP="00E06212">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2D998EE5" w14:textId="77777777" w:rsidR="007F15D3" w:rsidRPr="00A568B0" w:rsidRDefault="007F15D3" w:rsidP="00A568B0"/>
    <w:p w14:paraId="003EC8D1" w14:textId="77777777" w:rsidR="007E47C0" w:rsidRPr="00A568B0" w:rsidRDefault="007E47C0" w:rsidP="007E47C0"/>
    <w:p w14:paraId="03AAB965" w14:textId="77777777" w:rsidR="007E47C0" w:rsidRPr="00A568B0" w:rsidRDefault="007E47C0" w:rsidP="007E47C0">
      <w:pPr>
        <w:pStyle w:val="Heading3"/>
      </w:pPr>
      <w:bookmarkStart w:id="25" w:name="_Toc383167579"/>
      <w:r w:rsidRPr="00A568B0">
        <w:t>Utgångna tjänstekontrakt</w:t>
      </w:r>
      <w:bookmarkEnd w:id="25"/>
    </w:p>
    <w:p w14:paraId="47970566" w14:textId="0BEBFD41" w:rsidR="007E47C0" w:rsidRPr="00A568B0" w:rsidRDefault="007E47C0" w:rsidP="007E47C0">
      <w:r w:rsidRPr="00A568B0">
        <w:t>Inga tjänstekontrakt har utgått</w:t>
      </w:r>
      <w:r w:rsidR="007F15D3">
        <w:t xml:space="preserve"> sedan föregående version</w:t>
      </w:r>
      <w:r w:rsidRPr="00A568B0">
        <w:t>.</w:t>
      </w:r>
    </w:p>
    <w:p w14:paraId="07B6FAA1" w14:textId="77777777" w:rsidR="007E47C0" w:rsidRPr="00A568B0" w:rsidRDefault="007E47C0" w:rsidP="007E47C0"/>
    <w:p w14:paraId="11B99449" w14:textId="77777777" w:rsidR="007E47C0" w:rsidRPr="00A568B0" w:rsidRDefault="007E47C0" w:rsidP="007E47C0">
      <w:pPr>
        <w:pStyle w:val="Heading2"/>
      </w:pPr>
      <w:bookmarkStart w:id="26" w:name="_Toc357754846"/>
      <w:bookmarkStart w:id="27" w:name="_Toc383167580"/>
      <w:r w:rsidRPr="00A568B0">
        <w:t>Version tidigare</w:t>
      </w:r>
      <w:bookmarkEnd w:id="26"/>
      <w:bookmarkEnd w:id="27"/>
    </w:p>
    <w:p w14:paraId="177A64ED" w14:textId="159F9E0E" w:rsidR="007E47C0" w:rsidRPr="00A568B0" w:rsidRDefault="007F15D3" w:rsidP="007E47C0">
      <w:r>
        <w:t>2.1_RC3.</w:t>
      </w:r>
    </w:p>
    <w:p w14:paraId="4D7E989C" w14:textId="77777777" w:rsidR="007E47C0" w:rsidRPr="00C63695" w:rsidRDefault="007E47C0" w:rsidP="003F45DF">
      <w:pPr>
        <w:pStyle w:val="BodyText"/>
      </w:pPr>
    </w:p>
    <w:p w14:paraId="26710A0D" w14:textId="77777777" w:rsidR="003164EA" w:rsidRPr="001D07CD" w:rsidRDefault="003164EA">
      <w:pPr>
        <w:spacing w:line="240" w:lineRule="auto"/>
        <w:rPr>
          <w:rFonts w:eastAsia="Times New Roman"/>
          <w:bCs/>
          <w:sz w:val="30"/>
          <w:szCs w:val="28"/>
        </w:rPr>
      </w:pPr>
      <w:bookmarkStart w:id="28" w:name="_Toc357754847"/>
      <w:bookmarkEnd w:id="21"/>
      <w:r>
        <w:br w:type="page"/>
      </w:r>
    </w:p>
    <w:p w14:paraId="0CB18193" w14:textId="1E8D1BD2" w:rsidR="007E47C0" w:rsidRDefault="007E47C0" w:rsidP="007E47C0">
      <w:pPr>
        <w:pStyle w:val="Heading1"/>
      </w:pPr>
      <w:bookmarkStart w:id="29" w:name="_Toc383167581"/>
      <w:r>
        <w:lastRenderedPageBreak/>
        <w:t>Tjänstedomänens arkitektur</w:t>
      </w:r>
      <w:bookmarkEnd w:id="28"/>
      <w:bookmarkEnd w:id="29"/>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791660E0" w14:textId="79D4390F" w:rsidR="00074D4D" w:rsidRDefault="002B336D" w:rsidP="007E47C0">
      <w:r w:rsidRPr="002B336D">
        <w:t xml:space="preserve">Tjänsterna för </w:t>
      </w:r>
      <w:r w:rsidR="001A5897" w:rsidRPr="002B336D">
        <w:t xml:space="preserve">beskrivning </w:t>
      </w:r>
      <w:r w:rsidR="001A5897">
        <w:t xml:space="preserve">av hälsorelaterade tillstånd </w:t>
      </w:r>
      <w:r w:rsidRPr="002B336D">
        <w:t xml:space="preserve">erbjuder sökning av information i vård- och omsorgsgivarnas system för patientadministration och vårddokumentation. Utgångspunkten </w:t>
      </w:r>
      <w:r w:rsidR="001A5897">
        <w:t xml:space="preserve">för tjänsterna i denna tjänstedomän </w:t>
      </w:r>
      <w:r w:rsidRPr="002B336D">
        <w:t xml:space="preserve">är i första hand patientens </w:t>
      </w:r>
      <w:r w:rsidR="00225BB4">
        <w:t xml:space="preserve">och professionens </w:t>
      </w:r>
      <w:r w:rsidRPr="002B336D">
        <w:t xml:space="preserve">behov av direktåtkomst till en </w:t>
      </w:r>
      <w:r w:rsidR="00225BB4">
        <w:t xml:space="preserve">patients </w:t>
      </w:r>
      <w:r w:rsidRPr="002B336D">
        <w:t>vård- och omsorgshistorik sett ur ett nationellt eller ett regionalt perspek</w:t>
      </w:r>
      <w:r w:rsidR="00225BB4">
        <w:t>tiv. I båda fallen</w:t>
      </w:r>
      <w:r w:rsidR="00225BB4" w:rsidRPr="00BC5B0B">
        <w:t xml:space="preserve"> är syftet </w:t>
      </w:r>
      <w:r w:rsidRPr="002B336D">
        <w:t xml:space="preserve">att historisk information sammanställs från </w:t>
      </w:r>
      <w:r w:rsidR="001A5897">
        <w:t xml:space="preserve">det eller </w:t>
      </w:r>
      <w:r w:rsidRPr="002B336D">
        <w:t>de källsystem där det finns historik</w:t>
      </w:r>
      <w:r w:rsidR="001A5897">
        <w:t xml:space="preserve"> via s.k. aggregerande tjänster</w:t>
      </w:r>
      <w:r w:rsidRPr="002B336D">
        <w:t>, snarare än att begära information från ett specifikt syst</w:t>
      </w:r>
      <w:r w:rsidR="00074D4D">
        <w:t>em eller en specifik verksamhet.</w:t>
      </w:r>
    </w:p>
    <w:p w14:paraId="1A58BFDC" w14:textId="77777777" w:rsidR="00074D4D" w:rsidRDefault="00074D4D" w:rsidP="007E47C0"/>
    <w:p w14:paraId="26626C89" w14:textId="5D9DDAF3" w:rsidR="002B336D" w:rsidRPr="0096471C" w:rsidRDefault="002B336D" w:rsidP="007E47C0">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rsidR="00074D4D">
        <w:t xml:space="preserve"> specifika</w:t>
      </w:r>
      <w:r w:rsidRPr="002B336D">
        <w:t xml:space="preserve">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Heading2"/>
      </w:pPr>
      <w:bookmarkStart w:id="30" w:name="_Toc357754848"/>
      <w:bookmarkStart w:id="31" w:name="_Toc383167582"/>
      <w:r>
        <w:t>Flöden</w:t>
      </w:r>
      <w:bookmarkEnd w:id="30"/>
      <w:bookmarkEnd w:id="31"/>
    </w:p>
    <w:p w14:paraId="706E99D0" w14:textId="5A6EE9D8" w:rsidR="007E47C0" w:rsidRPr="006D487E" w:rsidRDefault="006D487E" w:rsidP="007E47C0">
      <w:pPr>
        <w:pStyle w:val="Heading3"/>
      </w:pPr>
      <w:bookmarkStart w:id="32" w:name="_Toc383167583"/>
      <w:r w:rsidRPr="006D487E">
        <w:t>Vård- och omsorgs</w:t>
      </w:r>
      <w:r w:rsidR="001A7ED8">
        <w:t>kontakt</w:t>
      </w:r>
      <w:bookmarkEnd w:id="32"/>
    </w:p>
    <w:p w14:paraId="4814764C" w14:textId="6BD30727" w:rsidR="00D255AB" w:rsidRPr="00F81A41" w:rsidRDefault="00F83269" w:rsidP="007E47C0">
      <w:r w:rsidRPr="006D487E">
        <w:t xml:space="preserve">Nedanstående diagram visar hur flödet </w:t>
      </w:r>
      <w:r w:rsidR="00074D4D">
        <w:t xml:space="preserve">principiellt </w:t>
      </w:r>
      <w:r w:rsidRPr="006D487E">
        <w:t xml:space="preserve">ser ut när information ur kontraktet </w:t>
      </w:r>
      <w:r w:rsidR="006D487E" w:rsidRPr="00F81A41">
        <w:t>GetCare</w:t>
      </w:r>
      <w:r w:rsidR="001A7ED8">
        <w:t>Contacts</w:t>
      </w:r>
      <w:r w:rsidRPr="00F81A41">
        <w:t xml:space="preserve"> </w:t>
      </w:r>
      <w:r w:rsidR="00074D4D">
        <w:t xml:space="preserve">efterfrågas och </w:t>
      </w:r>
      <w:r w:rsidRPr="00F81A41">
        <w:t>hanteras.</w:t>
      </w:r>
    </w:p>
    <w:p w14:paraId="1B8B8629" w14:textId="77777777" w:rsidR="007E47C0" w:rsidRPr="00F81A41" w:rsidRDefault="007E47C0" w:rsidP="007E47C0">
      <w:pPr>
        <w:pStyle w:val="Heading4"/>
      </w:pPr>
      <w:r w:rsidRPr="00F81A41">
        <w:lastRenderedPageBreak/>
        <w:t>Arbetsflöde</w:t>
      </w:r>
    </w:p>
    <w:p w14:paraId="7AC2802E" w14:textId="2129D120" w:rsidR="00D255AB" w:rsidRPr="00F81A41" w:rsidRDefault="00F81A41" w:rsidP="00F83269">
      <w:pPr>
        <w:rPr>
          <w:b/>
          <w:color w:val="4F81BD" w:themeColor="accent1"/>
        </w:rPr>
      </w:pPr>
      <w:r w:rsidRPr="00F81A41">
        <w:rPr>
          <w:b/>
          <w:noProof/>
          <w:color w:val="4F81BD" w:themeColor="accent1"/>
          <w:lang w:val="en-US"/>
        </w:rPr>
        <w:drawing>
          <wp:inline distT="0" distB="0" distL="0" distR="0" wp14:anchorId="5C488C9E" wp14:editId="20D9A01C">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42A03788" w14:textId="5A4486AC" w:rsidR="00143050" w:rsidRPr="00F81A41" w:rsidRDefault="00F81A41" w:rsidP="00F81A41">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1</w:t>
      </w:r>
      <w:r w:rsidRPr="00F81A41">
        <w:rPr>
          <w:color w:val="auto"/>
        </w:rPr>
        <w:fldChar w:fldCharType="end"/>
      </w:r>
      <w:r w:rsidR="00143050"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7DD3F8B9" w14:textId="136626CE" w:rsidR="00D255AB" w:rsidRPr="00F81A41" w:rsidRDefault="00F81A41" w:rsidP="007118BE">
      <w:r w:rsidRPr="00F81A41">
        <w:rPr>
          <w:noProof/>
          <w:lang w:val="en-US"/>
        </w:rPr>
        <w:drawing>
          <wp:inline distT="0" distB="0" distL="0" distR="0" wp14:anchorId="50EB6E36" wp14:editId="7873F65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0367E2A8" w14:textId="4C852C94" w:rsidR="00F83269" w:rsidRPr="00F81A41" w:rsidRDefault="00F81A41" w:rsidP="00F81A41">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5E042810" w14:textId="77777777" w:rsidR="00E131FD" w:rsidRPr="00F81A41" w:rsidRDefault="00E131FD" w:rsidP="00E131FD">
      <w:pPr>
        <w:pStyle w:val="Heading5"/>
      </w:pPr>
      <w:r w:rsidRPr="00F81A41">
        <w:lastRenderedPageBreak/>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E0018F" w:rsidRPr="00F81A41" w14:paraId="288EADBD" w14:textId="77777777" w:rsidTr="007118BE">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B2937AB" w14:textId="77777777" w:rsidR="00E0018F" w:rsidRPr="00F81A41" w:rsidRDefault="00E0018F" w:rsidP="007118BE">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7497809" w14:textId="77777777" w:rsidR="00E0018F" w:rsidRPr="00F81A41" w:rsidRDefault="00E0018F" w:rsidP="007118BE">
            <w:pPr>
              <w:tabs>
                <w:tab w:val="left" w:pos="567"/>
              </w:tabs>
              <w:rPr>
                <w:b/>
                <w:szCs w:val="24"/>
              </w:rPr>
            </w:pPr>
            <w:r w:rsidRPr="00F81A41">
              <w:rPr>
                <w:b/>
                <w:szCs w:val="24"/>
              </w:rPr>
              <w:t>Beskrivning alt. referens</w:t>
            </w:r>
          </w:p>
        </w:tc>
      </w:tr>
      <w:tr w:rsidR="00E0018F" w:rsidRPr="00F81A41" w14:paraId="5ADE43A9" w14:textId="77777777" w:rsidTr="007118BE">
        <w:trPr>
          <w:trHeight w:val="709"/>
        </w:trPr>
        <w:tc>
          <w:tcPr>
            <w:tcW w:w="1027" w:type="pct"/>
            <w:tcBorders>
              <w:top w:val="single" w:sz="6" w:space="0" w:color="auto"/>
            </w:tcBorders>
          </w:tcPr>
          <w:p w14:paraId="04ABF58B" w14:textId="13281A9B" w:rsidR="00E0018F" w:rsidRPr="00F81A41" w:rsidRDefault="00E0018F" w:rsidP="007118BE">
            <w:pPr>
              <w:spacing w:before="40" w:after="40"/>
            </w:pPr>
            <w:r w:rsidRPr="00F81A41">
              <w:t>Patienten</w:t>
            </w:r>
          </w:p>
        </w:tc>
        <w:tc>
          <w:tcPr>
            <w:tcW w:w="3973" w:type="pct"/>
            <w:tcBorders>
              <w:top w:val="single" w:sz="6" w:space="0" w:color="auto"/>
            </w:tcBorders>
          </w:tcPr>
          <w:p w14:paraId="53F78CB8" w14:textId="3753B684" w:rsidR="00E0018F" w:rsidRPr="00F81A41" w:rsidRDefault="00E0018F" w:rsidP="00D62345">
            <w:pPr>
              <w:spacing w:before="40" w:after="40"/>
            </w:pPr>
            <w:r w:rsidRPr="00F81A41">
              <w:t>Den patient som vill få tillgång till sin</w:t>
            </w:r>
            <w:r w:rsidR="00D62345">
              <w:t>a</w:t>
            </w:r>
            <w:r w:rsidRPr="00F81A41">
              <w:t xml:space="preserve"> </w:t>
            </w:r>
            <w:r w:rsidR="006D487E" w:rsidRPr="00F81A41">
              <w:t>vård- och omsorgs</w:t>
            </w:r>
            <w:r w:rsidR="00D62345">
              <w:t>kontakter</w:t>
            </w:r>
            <w:r w:rsidRPr="00F81A41">
              <w:t>.</w:t>
            </w:r>
          </w:p>
        </w:tc>
      </w:tr>
    </w:tbl>
    <w:p w14:paraId="6AA8E651" w14:textId="77777777" w:rsidR="007A2D45" w:rsidRPr="00F81A41" w:rsidRDefault="007A2D45" w:rsidP="007A2D45">
      <w:pPr>
        <w:pStyle w:val="Heading4"/>
        <w:numPr>
          <w:ilvl w:val="0"/>
          <w:numId w:val="0"/>
        </w:numPr>
        <w:ind w:left="864"/>
      </w:pPr>
    </w:p>
    <w:p w14:paraId="6263E4CA" w14:textId="77777777" w:rsidR="007A2D45" w:rsidRPr="00F81A41" w:rsidRDefault="007A2D45" w:rsidP="007A2D45"/>
    <w:p w14:paraId="71D7552B" w14:textId="77777777" w:rsidR="007E47C0" w:rsidRPr="00D62345" w:rsidRDefault="007E47C0" w:rsidP="007E47C0">
      <w:pPr>
        <w:pStyle w:val="Heading4"/>
      </w:pPr>
      <w:r w:rsidRPr="00D62345">
        <w:t>Sekvensdiagram</w:t>
      </w:r>
    </w:p>
    <w:p w14:paraId="714938FD" w14:textId="689AF8B9" w:rsidR="007E47C0" w:rsidRPr="00F81A41" w:rsidRDefault="002C79C1" w:rsidP="007E47C0">
      <w:pPr>
        <w:rPr>
          <w:color w:val="4F81BD" w:themeColor="accent1"/>
        </w:rPr>
      </w:pPr>
      <w:r>
        <w:rPr>
          <w:noProof/>
          <w:color w:val="4F81BD" w:themeColor="accent1"/>
          <w:lang w:val="en-US"/>
        </w:rPr>
        <w:drawing>
          <wp:inline distT="0" distB="0" distL="0" distR="0" wp14:anchorId="1C44B6BD" wp14:editId="46E33C3D">
            <wp:extent cx="5507990" cy="1280795"/>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5507990" cy="1280795"/>
                    </a:xfrm>
                    <a:prstGeom prst="rect">
                      <a:avLst/>
                    </a:prstGeom>
                  </pic:spPr>
                </pic:pic>
              </a:graphicData>
            </a:graphic>
          </wp:inline>
        </w:drawing>
      </w:r>
    </w:p>
    <w:p w14:paraId="6042B617" w14:textId="0DB06E42" w:rsidR="007A2D45" w:rsidRPr="00F81A41" w:rsidRDefault="00F81A41" w:rsidP="00F81A41">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sidR="00BA5402">
        <w:rPr>
          <w:noProof/>
          <w:color w:val="auto"/>
        </w:rPr>
        <w:t>3</w:t>
      </w:r>
      <w:r w:rsidRPr="00F81A41">
        <w:rPr>
          <w:color w:val="auto"/>
        </w:rPr>
        <w:fldChar w:fldCharType="end"/>
      </w:r>
      <w:r w:rsidR="007A2D45" w:rsidRPr="00F81A41">
        <w:rPr>
          <w:color w:val="auto"/>
        </w:rPr>
        <w:t xml:space="preserve"> </w:t>
      </w:r>
      <w:r w:rsidR="007A2D45" w:rsidRPr="00F81A41">
        <w:rPr>
          <w:b w:val="0"/>
          <w:color w:val="auto"/>
        </w:rPr>
        <w:t xml:space="preserve">Sekvensdiagram över sökning efter </w:t>
      </w:r>
      <w:r w:rsidR="00F24FD7">
        <w:rPr>
          <w:b w:val="0"/>
          <w:color w:val="auto"/>
        </w:rPr>
        <w:t>vård</w:t>
      </w:r>
      <w:r w:rsidR="00D62345">
        <w:rPr>
          <w:b w:val="0"/>
          <w:color w:val="auto"/>
        </w:rPr>
        <w:t>kontakt</w:t>
      </w:r>
      <w:r w:rsidR="007A2D45" w:rsidRPr="00F81A41">
        <w:rPr>
          <w:b w:val="0"/>
          <w:color w:val="auto"/>
        </w:rPr>
        <w:t>.</w:t>
      </w:r>
    </w:p>
    <w:p w14:paraId="0362B8F1" w14:textId="77777777" w:rsidR="007A2D45" w:rsidRPr="00F81A41" w:rsidRDefault="007A2D45" w:rsidP="007A2D45">
      <w:pPr>
        <w:pStyle w:val="Heading5"/>
      </w:pPr>
      <w:r w:rsidRPr="00F81A41">
        <w:t xml:space="preserve">Roller </w:t>
      </w:r>
    </w:p>
    <w:tbl>
      <w:tblPr>
        <w:tblStyle w:val="TableGrid"/>
        <w:tblW w:w="0" w:type="auto"/>
        <w:tblLook w:val="04A0" w:firstRow="1" w:lastRow="0" w:firstColumn="1" w:lastColumn="0" w:noHBand="0" w:noVBand="1"/>
      </w:tblPr>
      <w:tblGrid>
        <w:gridCol w:w="2409"/>
        <w:gridCol w:w="6481"/>
      </w:tblGrid>
      <w:tr w:rsidR="007A2D45" w:rsidRPr="00F81A41" w14:paraId="05B00817" w14:textId="77777777" w:rsidTr="00D728C5">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81A41" w:rsidRDefault="007A2D45" w:rsidP="00D728C5">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81A41" w:rsidRDefault="007A2D45" w:rsidP="00D728C5">
            <w:pPr>
              <w:spacing w:before="40" w:after="40"/>
              <w:rPr>
                <w:b/>
              </w:rPr>
            </w:pPr>
            <w:r w:rsidRPr="00F81A41">
              <w:rPr>
                <w:b/>
              </w:rPr>
              <w:t>Beskrivning</w:t>
            </w:r>
          </w:p>
        </w:tc>
      </w:tr>
      <w:tr w:rsidR="007A2D45" w:rsidRPr="00F81A41" w14:paraId="3A47B48B" w14:textId="77777777" w:rsidTr="00D728C5">
        <w:tc>
          <w:tcPr>
            <w:tcW w:w="1951" w:type="dxa"/>
            <w:tcBorders>
              <w:top w:val="single" w:sz="6" w:space="0" w:color="auto"/>
            </w:tcBorders>
          </w:tcPr>
          <w:p w14:paraId="4D331B3E" w14:textId="77777777" w:rsidR="007A2D45" w:rsidRPr="00F81A41" w:rsidRDefault="007A2D45" w:rsidP="00D728C5">
            <w:pPr>
              <w:spacing w:before="40" w:after="40"/>
            </w:pPr>
            <w:r w:rsidRPr="00F81A41">
              <w:t>Användare/system</w:t>
            </w:r>
          </w:p>
        </w:tc>
        <w:tc>
          <w:tcPr>
            <w:tcW w:w="6863" w:type="dxa"/>
            <w:tcBorders>
              <w:top w:val="single" w:sz="6" w:space="0" w:color="auto"/>
            </w:tcBorders>
          </w:tcPr>
          <w:p w14:paraId="3CA8FEE7" w14:textId="77777777" w:rsidR="007A2D45" w:rsidRPr="00F81A41" w:rsidRDefault="007A2D45" w:rsidP="00D728C5">
            <w:pPr>
              <w:spacing w:before="40" w:after="40"/>
            </w:pPr>
            <w:r w:rsidRPr="00F81A41">
              <w:t xml:space="preserve">Den/det som utför själva handlingen. </w:t>
            </w:r>
          </w:p>
        </w:tc>
      </w:tr>
      <w:tr w:rsidR="007A2D45" w:rsidRPr="00F81A41" w14:paraId="6F0EF799" w14:textId="77777777" w:rsidTr="00D728C5">
        <w:tc>
          <w:tcPr>
            <w:tcW w:w="1951" w:type="dxa"/>
          </w:tcPr>
          <w:p w14:paraId="6BE5FD0E" w14:textId="27875E0D" w:rsidR="007A2D45" w:rsidRPr="00F81A41" w:rsidRDefault="002C79C1" w:rsidP="00D728C5">
            <w:pPr>
              <w:spacing w:before="40" w:after="40"/>
            </w:pPr>
            <w:r>
              <w:t>Tjänstekonsument</w:t>
            </w:r>
          </w:p>
        </w:tc>
        <w:tc>
          <w:tcPr>
            <w:tcW w:w="6863" w:type="dxa"/>
          </w:tcPr>
          <w:p w14:paraId="7129E3A4" w14:textId="77777777" w:rsidR="007A2D45" w:rsidRPr="00F81A41" w:rsidRDefault="007A2D45" w:rsidP="00D728C5">
            <w:pPr>
              <w:spacing w:before="40" w:after="40"/>
            </w:pPr>
            <w:r w:rsidRPr="00F81A41">
              <w:t>Det system som används för att konsumera information. Dvs det system som hämtar information som finns registrerad i andra system</w:t>
            </w:r>
          </w:p>
        </w:tc>
      </w:tr>
      <w:tr w:rsidR="007A2D45" w:rsidRPr="00F81A41" w14:paraId="26B5C75D" w14:textId="77777777" w:rsidTr="00D728C5">
        <w:tc>
          <w:tcPr>
            <w:tcW w:w="1951" w:type="dxa"/>
          </w:tcPr>
          <w:p w14:paraId="2C3D8D83" w14:textId="77777777" w:rsidR="007A2D45" w:rsidRPr="00F81A41" w:rsidRDefault="007A2D45" w:rsidP="00D728C5">
            <w:pPr>
              <w:spacing w:before="40" w:after="40"/>
            </w:pPr>
            <w:r w:rsidRPr="00F81A41">
              <w:t>Tjänsteplattform</w:t>
            </w:r>
          </w:p>
        </w:tc>
        <w:tc>
          <w:tcPr>
            <w:tcW w:w="6863" w:type="dxa"/>
          </w:tcPr>
          <w:p w14:paraId="506AA7D7" w14:textId="77777777" w:rsidR="007A2D45" w:rsidRPr="00F81A41" w:rsidRDefault="007A2D45" w:rsidP="00D728C5">
            <w:r w:rsidRPr="00F81A41">
              <w:t>Tjänsteplattformen är ett lager som slussar information vidare (som har sin egna interna process)</w:t>
            </w:r>
          </w:p>
        </w:tc>
      </w:tr>
      <w:tr w:rsidR="007A2D45" w:rsidRPr="00F81A41" w14:paraId="713C8882" w14:textId="77777777" w:rsidTr="00D728C5">
        <w:tc>
          <w:tcPr>
            <w:tcW w:w="1951" w:type="dxa"/>
          </w:tcPr>
          <w:p w14:paraId="26ADEF9D" w14:textId="77777777" w:rsidR="007A2D45" w:rsidRPr="00F81A41" w:rsidRDefault="007A2D45" w:rsidP="00D728C5">
            <w:pPr>
              <w:spacing w:before="40" w:after="40"/>
            </w:pPr>
            <w:r w:rsidRPr="00F81A41">
              <w:t>Mellanlager</w:t>
            </w:r>
          </w:p>
        </w:tc>
        <w:tc>
          <w:tcPr>
            <w:tcW w:w="6863" w:type="dxa"/>
          </w:tcPr>
          <w:p w14:paraId="79CE0FAE" w14:textId="77777777" w:rsidR="007A2D45" w:rsidRPr="00F81A41" w:rsidRDefault="007A2D45" w:rsidP="00D728C5">
            <w:pPr>
              <w:spacing w:before="40" w:after="40"/>
            </w:pPr>
            <w:r w:rsidRPr="00F81A41">
              <w:t xml:space="preserve">Ett system som kan finnas mellan ett källsystem och en annan applikation. Kan användas för att lagra information för uppföljning.  </w:t>
            </w:r>
          </w:p>
        </w:tc>
      </w:tr>
      <w:tr w:rsidR="007A2D45" w:rsidRPr="00F81A41" w14:paraId="615EBB1C" w14:textId="77777777" w:rsidTr="00D728C5">
        <w:tc>
          <w:tcPr>
            <w:tcW w:w="1951" w:type="dxa"/>
          </w:tcPr>
          <w:p w14:paraId="3A4DDEA2" w14:textId="77777777" w:rsidR="007A2D45" w:rsidRPr="00F81A41" w:rsidRDefault="007A2D45" w:rsidP="00D728C5">
            <w:pPr>
              <w:spacing w:before="40" w:after="40"/>
            </w:pPr>
            <w:r w:rsidRPr="00F81A41">
              <w:t>Vårdinformationssystem</w:t>
            </w:r>
          </w:p>
        </w:tc>
        <w:tc>
          <w:tcPr>
            <w:tcW w:w="6863" w:type="dxa"/>
          </w:tcPr>
          <w:p w14:paraId="5862CCFC" w14:textId="78E387AF" w:rsidR="007A2D45" w:rsidRPr="00F81A41" w:rsidRDefault="007A2D45" w:rsidP="003F55C0">
            <w:pPr>
              <w:spacing w:before="40" w:after="40"/>
            </w:pPr>
            <w:r w:rsidRPr="00F81A41">
              <w:t xml:space="preserve">Det system som i detta fall utgör källsystemet som </w:t>
            </w:r>
            <w:r w:rsidR="003F55C0" w:rsidRPr="00F81A41">
              <w:t>vårdpersonal</w:t>
            </w:r>
            <w:r w:rsidRPr="00F81A41">
              <w:t xml:space="preserve"> direkt registrerar/uppdaterar/raderar information i.</w:t>
            </w:r>
          </w:p>
        </w:tc>
      </w:tr>
    </w:tbl>
    <w:p w14:paraId="75FE5EFB" w14:textId="77777777" w:rsidR="006D487E" w:rsidRDefault="006D487E" w:rsidP="007E47C0">
      <w:pPr>
        <w:rPr>
          <w:color w:val="4F81BD" w:themeColor="accent1"/>
        </w:rPr>
      </w:pPr>
    </w:p>
    <w:p w14:paraId="211C3BAC" w14:textId="77777777" w:rsidR="007E47C0" w:rsidRDefault="007E47C0" w:rsidP="007E47C0">
      <w:pPr>
        <w:pStyle w:val="Heading3"/>
      </w:pPr>
      <w:bookmarkStart w:id="33" w:name="_Toc383167584"/>
      <w:r>
        <w:t>Obligatoriska kontrakt</w:t>
      </w:r>
      <w:bookmarkEnd w:id="33"/>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jc w:val="center"/>
        <w:tblInd w:w="567" w:type="dxa"/>
        <w:tblCellMar>
          <w:left w:w="0" w:type="dxa"/>
          <w:right w:w="0" w:type="dxa"/>
        </w:tblCellMar>
        <w:tblLook w:val="04A0" w:firstRow="1" w:lastRow="0" w:firstColumn="1" w:lastColumn="0" w:noHBand="0" w:noVBand="1"/>
      </w:tblPr>
      <w:tblGrid>
        <w:gridCol w:w="2242"/>
        <w:gridCol w:w="2155"/>
      </w:tblGrid>
      <w:tr w:rsidR="001A7ED8" w:rsidRPr="006D487E" w14:paraId="40F9358D" w14:textId="652E5CDA" w:rsidTr="001A7ED8">
        <w:trPr>
          <w:jc w:val="center"/>
        </w:trPr>
        <w:tc>
          <w:tcPr>
            <w:tcW w:w="2242"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1A7ED8" w:rsidRPr="006D487E" w:rsidRDefault="001A7ED8" w:rsidP="00514BAB">
            <w:pPr>
              <w:spacing w:before="100" w:beforeAutospacing="1" w:after="100" w:afterAutospacing="1"/>
              <w:rPr>
                <w:rFonts w:eastAsia="Times New Roman" w:cs="Arial"/>
                <w:b/>
                <w:sz w:val="24"/>
                <w:lang w:eastAsia="sv-SE"/>
              </w:rPr>
            </w:pPr>
            <w:r w:rsidRPr="006D487E">
              <w:rPr>
                <w:b/>
                <w:szCs w:val="24"/>
              </w:rPr>
              <w:t>Tjänstekontrakt</w:t>
            </w:r>
          </w:p>
        </w:tc>
        <w:tc>
          <w:tcPr>
            <w:tcW w:w="21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A22BA68" w:rsidR="001A7ED8" w:rsidRPr="006D487E" w:rsidRDefault="001A7ED8" w:rsidP="001A7ED8">
            <w:pPr>
              <w:spacing w:before="100" w:beforeAutospacing="1" w:after="100" w:afterAutospacing="1"/>
              <w:rPr>
                <w:rFonts w:eastAsia="Times New Roman" w:cs="Arial"/>
                <w:b/>
                <w:sz w:val="24"/>
                <w:lang w:eastAsia="sv-SE"/>
              </w:rPr>
            </w:pPr>
            <w:r w:rsidRPr="006D487E">
              <w:rPr>
                <w:b/>
                <w:szCs w:val="24"/>
              </w:rPr>
              <w:t>Vård- och omsorgs</w:t>
            </w:r>
            <w:r>
              <w:rPr>
                <w:b/>
                <w:szCs w:val="24"/>
              </w:rPr>
              <w:t>kontakt</w:t>
            </w:r>
          </w:p>
        </w:tc>
      </w:tr>
      <w:tr w:rsidR="001A7ED8" w:rsidRPr="006D487E" w14:paraId="33BF3231" w14:textId="0BFDF411" w:rsidTr="001A7ED8">
        <w:trPr>
          <w:jc w:val="center"/>
        </w:trPr>
        <w:tc>
          <w:tcPr>
            <w:tcW w:w="224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hideMark/>
          </w:tcPr>
          <w:p w14:paraId="33884AF9" w14:textId="45BC2D16" w:rsidR="001A7ED8" w:rsidRPr="006D487E" w:rsidRDefault="001A7ED8" w:rsidP="001A7ED8">
            <w:pPr>
              <w:spacing w:before="100" w:beforeAutospacing="1" w:after="100" w:afterAutospacing="1"/>
              <w:rPr>
                <w:rFonts w:eastAsia="Times New Roman" w:cs="Arial"/>
                <w:sz w:val="24"/>
                <w:lang w:eastAsia="sv-SE"/>
              </w:rPr>
            </w:pPr>
            <w:r w:rsidRPr="006D487E">
              <w:t>GetCare</w:t>
            </w:r>
            <w:r>
              <w:t>Contacts</w:t>
            </w:r>
          </w:p>
        </w:tc>
        <w:tc>
          <w:tcPr>
            <w:tcW w:w="2155" w:type="dxa"/>
            <w:tcBorders>
              <w:top w:val="single" w:sz="8" w:space="0" w:color="auto"/>
              <w:left w:val="nil"/>
              <w:bottom w:val="single" w:sz="4" w:space="0" w:color="auto"/>
              <w:right w:val="single" w:sz="8" w:space="0" w:color="auto"/>
            </w:tcBorders>
            <w:shd w:val="clear" w:color="auto" w:fill="FFFFFF"/>
            <w:tcMar>
              <w:top w:w="0" w:type="dxa"/>
              <w:left w:w="108" w:type="dxa"/>
              <w:bottom w:w="0" w:type="dxa"/>
              <w:right w:w="108" w:type="dxa"/>
            </w:tcMar>
          </w:tcPr>
          <w:p w14:paraId="0EB109C0" w14:textId="796272E4" w:rsidR="001A7ED8" w:rsidRPr="006D487E" w:rsidRDefault="001A7ED8" w:rsidP="00514BAB">
            <w:pPr>
              <w:spacing w:before="100" w:beforeAutospacing="1" w:after="100" w:afterAutospacing="1"/>
              <w:jc w:val="center"/>
              <w:rPr>
                <w:rFonts w:eastAsia="Times New Roman" w:cs="Arial"/>
                <w:sz w:val="24"/>
                <w:lang w:eastAsia="sv-SE"/>
              </w:rPr>
            </w:pPr>
            <w:r w:rsidRPr="006D487E">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Heading2"/>
      </w:pPr>
      <w:bookmarkStart w:id="34" w:name="_Toc357754849"/>
      <w:bookmarkStart w:id="35" w:name="_Toc374962621"/>
      <w:bookmarkStart w:id="36" w:name="_Toc383167585"/>
      <w:bookmarkStart w:id="37" w:name="_Toc374962622"/>
      <w:r w:rsidRPr="00F83C47">
        <w:t>Adressering</w:t>
      </w:r>
      <w:bookmarkEnd w:id="34"/>
      <w:bookmarkEnd w:id="35"/>
      <w:bookmarkEnd w:id="36"/>
    </w:p>
    <w:p w14:paraId="34AEEA01" w14:textId="77777777" w:rsidR="00832485" w:rsidRPr="00E146AE" w:rsidRDefault="00832485" w:rsidP="00832485">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14:paraId="3553EB46" w14:textId="77777777" w:rsidR="00832485" w:rsidRPr="00E146AE" w:rsidRDefault="00832485" w:rsidP="00832485"/>
    <w:p w14:paraId="6F75BE22" w14:textId="4BB37166" w:rsidR="00832485" w:rsidRDefault="00832485" w:rsidP="00832485">
      <w:commentRangeStart w:id="38"/>
      <w:r w:rsidRPr="00F92078">
        <w:t>Det finns också fall då en tjänstekonsument adresserar ett källsystem. Det förutsätter att tjänstekonsumenten känner till källsystemets HSA</w:t>
      </w:r>
      <w:r w:rsidR="00225BB4">
        <w:t>-id</w:t>
      </w:r>
      <w:r w:rsidRPr="00F92078">
        <w:t>. Det sker genom att ett sådant anrop föregås av ett anrop till en aggregerande tjänst (källsystemets HSA</w:t>
      </w:r>
      <w:r w:rsidR="00225BB4">
        <w:t>-</w:t>
      </w:r>
      <w:r w:rsidRPr="00F92078">
        <w:t xml:space="preserve">id finns då i svarsmeddelandet) eller genom att tjänstekonsumenten är producent för Engagemangsindex notifieringskontrakt (ProcessNotification). </w:t>
      </w:r>
      <w:commentRangeEnd w:id="38"/>
      <w:r w:rsidR="003D2A82">
        <w:rPr>
          <w:rStyle w:val="CommentReference"/>
          <w:rFonts w:ascii="Arial" w:eastAsia="ヒラギノ角ゴ Pro W3" w:hAnsi="Arial"/>
          <w:i/>
          <w:color w:val="000000"/>
          <w:lang w:val="en-GB"/>
        </w:rPr>
        <w:commentReference w:id="38"/>
      </w:r>
      <w:r w:rsidRPr="00F92078">
        <w:t>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0852F395" w14:textId="77777777" w:rsidR="00832485" w:rsidRDefault="00832485" w:rsidP="00832485"/>
    <w:p w14:paraId="4035620A" w14:textId="353DED1C" w:rsidR="00832485" w:rsidRDefault="00B53396" w:rsidP="00832485">
      <w:r>
        <w:t xml:space="preserve">Adressering sker i enlighet med </w:t>
      </w:r>
      <w:r w:rsidR="00832485">
        <w:t>RIV Tekniska Anvisningar Översikt, Rev PD2, avsnitt 8.3</w:t>
      </w:r>
      <w:r>
        <w:t>, där mer information kan hittas.</w:t>
      </w:r>
    </w:p>
    <w:p w14:paraId="7157611C" w14:textId="77777777" w:rsidR="00832485" w:rsidRPr="00E146AE" w:rsidRDefault="00832485" w:rsidP="00832485"/>
    <w:p w14:paraId="6455CEA8" w14:textId="77777777" w:rsidR="00D255AB" w:rsidRDefault="00D255AB" w:rsidP="00C64CB2"/>
    <w:p w14:paraId="40D3EA58" w14:textId="77777777" w:rsidR="00C64CB2" w:rsidRPr="00DF207A" w:rsidRDefault="00C64CB2" w:rsidP="00C64CB2">
      <w:pPr>
        <w:pStyle w:val="Heading3"/>
      </w:pPr>
      <w:bookmarkStart w:id="39" w:name="_Toc379448230"/>
      <w:bookmarkStart w:id="40" w:name="_Toc379809729"/>
      <w:bookmarkStart w:id="41" w:name="_Toc379448231"/>
      <w:bookmarkStart w:id="42" w:name="_Toc379809730"/>
      <w:bookmarkStart w:id="43" w:name="_Toc379448232"/>
      <w:bookmarkStart w:id="44" w:name="_Toc379809731"/>
      <w:bookmarkStart w:id="45" w:name="_Toc379448233"/>
      <w:bookmarkStart w:id="46" w:name="_Toc379809732"/>
      <w:bookmarkStart w:id="47" w:name="_Toc379448234"/>
      <w:bookmarkStart w:id="48" w:name="_Toc379809733"/>
      <w:bookmarkStart w:id="49" w:name="_Toc379448235"/>
      <w:bookmarkStart w:id="50" w:name="_Toc379809734"/>
      <w:bookmarkStart w:id="51" w:name="_Toc379448236"/>
      <w:bookmarkStart w:id="52" w:name="_Toc379809735"/>
      <w:bookmarkStart w:id="53" w:name="_Toc379448237"/>
      <w:bookmarkStart w:id="54" w:name="_Toc379809736"/>
      <w:bookmarkStart w:id="55" w:name="_Toc379448238"/>
      <w:bookmarkStart w:id="56" w:name="_Toc379809737"/>
      <w:bookmarkStart w:id="57" w:name="_Toc379448239"/>
      <w:bookmarkStart w:id="58" w:name="_Toc379809738"/>
      <w:bookmarkStart w:id="59" w:name="_Toc379448240"/>
      <w:bookmarkStart w:id="60" w:name="_Toc379809739"/>
      <w:bookmarkStart w:id="61" w:name="_Toc379448241"/>
      <w:bookmarkStart w:id="62" w:name="_Toc379809740"/>
      <w:bookmarkStart w:id="63" w:name="_Toc379448242"/>
      <w:bookmarkStart w:id="64" w:name="_Toc379809741"/>
      <w:bookmarkStart w:id="65" w:name="_Toc379448243"/>
      <w:bookmarkStart w:id="66" w:name="_Toc379809742"/>
      <w:bookmarkStart w:id="67" w:name="_Toc379448244"/>
      <w:bookmarkStart w:id="68" w:name="_Toc379809743"/>
      <w:bookmarkStart w:id="69" w:name="_Toc379448245"/>
      <w:bookmarkStart w:id="70" w:name="_Toc379809744"/>
      <w:bookmarkStart w:id="71" w:name="_Toc227077992"/>
      <w:bookmarkStart w:id="72" w:name="_Toc374962625"/>
      <w:bookmarkStart w:id="73" w:name="_Toc383167586"/>
      <w:bookmarkEnd w:id="37"/>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DF207A">
        <w:t>Sammanfattning av adresseringsmodell</w:t>
      </w:r>
      <w:bookmarkEnd w:id="71"/>
      <w:bookmarkEnd w:id="72"/>
      <w:bookmarkEnd w:id="73"/>
    </w:p>
    <w:tbl>
      <w:tblPr>
        <w:tblStyle w:val="TableGrid"/>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77777777" w:rsidR="00C64CB2" w:rsidRPr="003F45DF" w:rsidRDefault="00C64CB2" w:rsidP="007118BE">
            <w:pPr>
              <w:rPr>
                <w:b/>
              </w:rPr>
            </w:pPr>
            <w:r w:rsidRPr="003F45DF">
              <w:rPr>
                <w:b/>
              </w:rPr>
              <w:t>Åtkomstbehov för patientens journalhistorik</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Heading2"/>
      </w:pPr>
      <w:bookmarkStart w:id="74" w:name="_Toc357754850"/>
      <w:bookmarkStart w:id="75" w:name="_Toc374962626"/>
      <w:bookmarkStart w:id="76" w:name="_Toc383167587"/>
      <w:r w:rsidRPr="00E146AE">
        <w:t>Aggregering och engagemangsindex</w:t>
      </w:r>
      <w:bookmarkEnd w:id="74"/>
      <w:bookmarkEnd w:id="75"/>
      <w:bookmarkEnd w:id="76"/>
    </w:p>
    <w:p w14:paraId="7F1AAD69" w14:textId="77777777" w:rsidR="007118BE" w:rsidRDefault="007118BE" w:rsidP="007118BE">
      <w:r>
        <w:t xml:space="preserve">Det behövs en aggregerande tjänst för varje tjänstekontrakt som läser data i denna domän. </w:t>
      </w:r>
    </w:p>
    <w:p w14:paraId="3D7B8F5A" w14:textId="77777777" w:rsidR="007118BE" w:rsidRDefault="007118BE" w:rsidP="007118BE">
      <w:r>
        <w:t xml:space="preserve">Aggregerande tjänster har samma tjänstekontrakt och anropsadress som en traditionell virtuell tjänst, men nås via olika logiska adresser. </w:t>
      </w:r>
    </w:p>
    <w:p w14:paraId="3C2A0422" w14:textId="77777777" w:rsidR="00B53396" w:rsidRDefault="00B53396" w:rsidP="007118BE"/>
    <w:p w14:paraId="4837536D" w14:textId="47297B5B" w:rsidR="007118BE" w:rsidRDefault="007118BE" w:rsidP="007118BE">
      <w:r>
        <w:t>Om ett källsystemets HSA-id anges som logisk adress, kommer frågemeddelandet att dirigera</w:t>
      </w:r>
      <w:r w:rsidR="003D5850">
        <w:t>s</w:t>
      </w:r>
      <w:r>
        <w:t xml:space="preserve"> vidare direkt till källsystemet </w:t>
      </w:r>
      <w:r w:rsidR="003D5850">
        <w:t xml:space="preserve">utav tjänsteplattformen </w:t>
      </w:r>
      <w:r>
        <w:t xml:space="preserve">utan att passera en aggregerande tjänst. </w:t>
      </w:r>
    </w:p>
    <w:p w14:paraId="0D884D60" w14:textId="1CD51EF5" w:rsidR="007118BE" w:rsidRPr="0020087D" w:rsidRDefault="007118BE" w:rsidP="007118BE">
      <w:r>
        <w:t>Om logisk adress HSA-id för Inera eller en huvudman kommer anropet att dirigeras till aggregerande tjänsten som i sin tur – efter att h</w:t>
      </w:r>
      <w:r w:rsidR="00225BB4">
        <w:t xml:space="preserve">a konsulterat engagemangsindex – </w:t>
      </w:r>
      <w:r>
        <w:t>vidarebefordrar frågan till de källsystem som har information om patienten.</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77" w:name="_Toc224960921"/>
      <w:bookmarkStart w:id="78" w:name="_Toc357754852"/>
      <w:r>
        <w:br w:type="page"/>
      </w:r>
    </w:p>
    <w:p w14:paraId="1D3E811B" w14:textId="75A91957" w:rsidR="007E47C0" w:rsidRDefault="007E47C0" w:rsidP="007E47C0">
      <w:pPr>
        <w:pStyle w:val="Heading1"/>
      </w:pPr>
      <w:bookmarkStart w:id="79" w:name="_Toc383167588"/>
      <w:r>
        <w:lastRenderedPageBreak/>
        <w:t>Tjänstedomänens krav och regler</w:t>
      </w:r>
      <w:bookmarkEnd w:id="77"/>
      <w:bookmarkEnd w:id="78"/>
      <w:bookmarkEnd w:id="79"/>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Heading2"/>
      </w:pPr>
      <w:bookmarkStart w:id="80" w:name="_Toc244018071"/>
      <w:bookmarkStart w:id="81" w:name="_Toc374962628"/>
      <w:bookmarkStart w:id="82" w:name="_Toc383167589"/>
      <w:r w:rsidRPr="00A0151E">
        <w:t>Uppdatering</w:t>
      </w:r>
      <w:r>
        <w:t xml:space="preserve"> av </w:t>
      </w:r>
      <w:r w:rsidRPr="00435396">
        <w:t>engagemangsindex</w:t>
      </w:r>
      <w:bookmarkEnd w:id="80"/>
      <w:bookmarkEnd w:id="81"/>
      <w:bookmarkEnd w:id="82"/>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355D0940" w:rsidR="00B72500" w:rsidRDefault="00B72500" w:rsidP="00B72500">
      <w:r>
        <w:t>urn:riv:itintegration:engagementindex:GetUpdatesResponder:1 (”index</w:t>
      </w:r>
      <w:r w:rsidR="003D2A82">
        <w:t>-</w:t>
      </w:r>
      <w:r>
        <w:t>pull”)</w:t>
      </w:r>
      <w:r w:rsidR="00F2687E">
        <w:t>.</w:t>
      </w:r>
    </w:p>
    <w:p w14:paraId="3E124433" w14:textId="77777777" w:rsidR="00F2687E" w:rsidRDefault="00F2687E" w:rsidP="00B72500"/>
    <w:p w14:paraId="0E95BEFF" w14:textId="26A267B6" w:rsidR="00B72500" w:rsidRDefault="00B72500" w:rsidP="00B72500">
      <w:r>
        <w:t xml:space="preserve">Ladda hem Engagemangsindex WSDL, scheman och tjänstekontraktsbeskrivning </w:t>
      </w:r>
      <w:r w:rsidR="00786F9D">
        <w:t>(se referens [R6]</w:t>
      </w:r>
      <w:r w:rsidR="003D5850">
        <w:t>)</w:t>
      </w:r>
      <w:r>
        <w:t>.</w:t>
      </w:r>
    </w:p>
    <w:p w14:paraId="70DD510B" w14:textId="77777777" w:rsidR="00F2687E" w:rsidRDefault="00F2687E" w:rsidP="00B72500"/>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4D776C30" w:rsidR="00B72500" w:rsidRPr="00E146AE" w:rsidRDefault="00B72500" w:rsidP="001A7ED8">
            <w:r w:rsidRPr="00E146AE">
              <w:t>”riv:clinicalprocess:</w:t>
            </w:r>
            <w:r w:rsidR="001A7ED8">
              <w:t>logistics:logistics</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11409C1A" w:rsidR="00B72500" w:rsidRPr="00E146AE" w:rsidRDefault="008928A4" w:rsidP="00D728C5">
            <w:r w:rsidRPr="00137C8C">
              <w:rPr>
                <w:rFonts w:ascii="Times New Roman" w:hAnsi="Times New Roman"/>
              </w:rPr>
              <w:t>Tjänstekontrakt genom vilket den information som indexposten avser kan hämtas. Anges med kortform enligt tabell nedan.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 xml:space="preserve">Logical </w:t>
            </w:r>
            <w:r w:rsidRPr="00E146AE">
              <w:lastRenderedPageBreak/>
              <w:t>address*</w:t>
            </w:r>
          </w:p>
        </w:tc>
        <w:tc>
          <w:tcPr>
            <w:tcW w:w="1579" w:type="dxa"/>
            <w:shd w:val="clear" w:color="auto" w:fill="auto"/>
          </w:tcPr>
          <w:p w14:paraId="020A92EF" w14:textId="77777777" w:rsidR="00B72500" w:rsidRPr="00E146AE" w:rsidRDefault="00B72500" w:rsidP="00D728C5">
            <w:r w:rsidRPr="00E146AE">
              <w:lastRenderedPageBreak/>
              <w:t xml:space="preserve">Referens till </w:t>
            </w:r>
            <w:r w:rsidRPr="00E146AE">
              <w:lastRenderedPageBreak/>
              <w:t>informationskällan enligt tjänste-domänens definition</w:t>
            </w:r>
          </w:p>
        </w:tc>
        <w:tc>
          <w:tcPr>
            <w:tcW w:w="2410" w:type="dxa"/>
            <w:shd w:val="clear" w:color="auto" w:fill="auto"/>
          </w:tcPr>
          <w:p w14:paraId="6AB37F03" w14:textId="77777777" w:rsidR="00B72500" w:rsidRPr="00E146AE" w:rsidRDefault="00B72500" w:rsidP="00D728C5">
            <w:r w:rsidRPr="00E146AE">
              <w:lastRenderedPageBreak/>
              <w:t xml:space="preserve">Logisk adress enligt </w:t>
            </w:r>
            <w:r w:rsidRPr="00E146AE">
              <w:lastRenderedPageBreak/>
              <w:t>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lastRenderedPageBreak/>
              <w:t>1..1</w:t>
            </w:r>
          </w:p>
        </w:tc>
        <w:tc>
          <w:tcPr>
            <w:tcW w:w="1652" w:type="dxa"/>
            <w:shd w:val="clear" w:color="auto" w:fill="auto"/>
          </w:tcPr>
          <w:p w14:paraId="7934D5A3" w14:textId="77777777" w:rsidR="00B72500" w:rsidRPr="00E146AE" w:rsidRDefault="00B72500" w:rsidP="00D728C5">
            <w:r w:rsidRPr="00E146AE">
              <w:t xml:space="preserve">Samma värde </w:t>
            </w:r>
            <w:r w:rsidRPr="00E146AE">
              <w:lastRenderedPageBreak/>
              <w:t>som fältet Source System.</w:t>
            </w:r>
          </w:p>
        </w:tc>
        <w:tc>
          <w:tcPr>
            <w:tcW w:w="1330" w:type="dxa"/>
            <w:shd w:val="clear" w:color="auto" w:fill="auto"/>
          </w:tcPr>
          <w:p w14:paraId="7AF4BA09"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 xml:space="preserve">Upp-datering innebär ny post som matchar samtliga </w:t>
            </w:r>
            <w:r w:rsidRPr="00E146AE">
              <w:lastRenderedPageBreak/>
              <w:t>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lastRenderedPageBreak/>
              <w:t>Source system</w:t>
            </w:r>
          </w:p>
        </w:tc>
        <w:tc>
          <w:tcPr>
            <w:tcW w:w="1579" w:type="dxa"/>
            <w:shd w:val="clear" w:color="auto" w:fill="auto"/>
          </w:tcPr>
          <w:p w14:paraId="2BAA1DAF" w14:textId="1C64BE13" w:rsidR="00B72500" w:rsidRPr="00E146AE" w:rsidRDefault="00B72500" w:rsidP="00D728C5">
            <w:r w:rsidRPr="00E146AE">
              <w:t>Käll</w:t>
            </w:r>
            <w:r w:rsidR="00760A43">
              <w:t>systemet som genererade engage</w:t>
            </w:r>
            <w:r w:rsidRPr="00E146AE">
              <w:t>mangs-posten via Update-tjänsten</w:t>
            </w:r>
          </w:p>
        </w:tc>
        <w:tc>
          <w:tcPr>
            <w:tcW w:w="2410" w:type="dxa"/>
            <w:shd w:val="clear" w:color="auto" w:fill="auto"/>
          </w:tcPr>
          <w:p w14:paraId="384198D1" w14:textId="00199273" w:rsidR="00B72500" w:rsidRPr="00E146AE" w:rsidRDefault="00C47224" w:rsidP="00C47224">
            <w:r>
              <w:t>Källs</w:t>
            </w:r>
            <w:r w:rsidR="00B72500"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00B72500" w:rsidRPr="00E146AE">
              <w:t>informationen i verksamheten.</w:t>
            </w:r>
          </w:p>
        </w:tc>
        <w:tc>
          <w:tcPr>
            <w:tcW w:w="851" w:type="dxa"/>
            <w:shd w:val="clear" w:color="auto" w:fill="auto"/>
          </w:tcPr>
          <w:p w14:paraId="47906663" w14:textId="77777777" w:rsidR="00B72500" w:rsidRPr="00E146AE" w:rsidRDefault="00B72500" w:rsidP="00D728C5">
            <w:r w:rsidRPr="00E146AE">
              <w:t>1..1</w:t>
            </w:r>
          </w:p>
        </w:tc>
        <w:tc>
          <w:tcPr>
            <w:tcW w:w="1652" w:type="dxa"/>
            <w:shd w:val="clear" w:color="auto" w:fill="auto"/>
          </w:tcPr>
          <w:p w14:paraId="09B4C35A" w14:textId="77777777" w:rsidR="00B72500" w:rsidRPr="00E146AE" w:rsidRDefault="00B72500" w:rsidP="00D728C5">
            <w:r w:rsidRPr="00E146AE">
              <w:t>Systemadressering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t>Del av 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odyText"/>
      </w:pPr>
      <w:r w:rsidRPr="003F45DF">
        <w:t xml:space="preserve">Regler för tilldelning av värde i fältet Categorization i engagemangsposten för tjänstekontrakt i denna domän. </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14104B" w:rsidRPr="00F83C47" w14:paraId="55BDE041" w14:textId="77777777" w:rsidTr="003F45DF">
        <w:tc>
          <w:tcPr>
            <w:tcW w:w="5099" w:type="dxa"/>
            <w:tcBorders>
              <w:top w:val="single" w:sz="6" w:space="0" w:color="auto"/>
              <w:bottom w:val="single" w:sz="6" w:space="0" w:color="auto"/>
            </w:tcBorders>
          </w:tcPr>
          <w:p w14:paraId="309C10A4" w14:textId="25E89DB1" w:rsidR="0014104B" w:rsidRPr="00F83C47" w:rsidRDefault="00A76858" w:rsidP="00A76858">
            <w:pPr>
              <w:rPr>
                <w:highlight w:val="yellow"/>
              </w:rPr>
            </w:pPr>
            <w:r>
              <w:t>GetCareContacts</w:t>
            </w:r>
          </w:p>
        </w:tc>
        <w:tc>
          <w:tcPr>
            <w:tcW w:w="3399" w:type="dxa"/>
            <w:tcBorders>
              <w:top w:val="single" w:sz="6" w:space="0" w:color="auto"/>
              <w:bottom w:val="single" w:sz="6" w:space="0" w:color="auto"/>
            </w:tcBorders>
          </w:tcPr>
          <w:p w14:paraId="6E372CC8" w14:textId="0B8B0349" w:rsidR="0014104B" w:rsidRPr="00F83C47" w:rsidRDefault="00A76858" w:rsidP="00D728C5">
            <w:pPr>
              <w:rPr>
                <w:color w:val="000000"/>
                <w:highlight w:val="yellow"/>
              </w:rPr>
            </w:pPr>
            <w:r>
              <w:t>vko</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Heading2"/>
      </w:pPr>
      <w:bookmarkStart w:id="83" w:name="_Toc357754853"/>
      <w:bookmarkStart w:id="84" w:name="_Ref381192713"/>
      <w:bookmarkStart w:id="85" w:name="_Ref381192723"/>
      <w:bookmarkStart w:id="86" w:name="_Toc383167590"/>
      <w:r>
        <w:t>Informationssäkerhet och juridik</w:t>
      </w:r>
      <w:bookmarkEnd w:id="83"/>
      <w:bookmarkEnd w:id="84"/>
      <w:bookmarkEnd w:id="85"/>
      <w:bookmarkEnd w:id="86"/>
    </w:p>
    <w:p w14:paraId="21D095A9" w14:textId="77777777" w:rsidR="003F45DF" w:rsidRDefault="003F45DF" w:rsidP="003F45DF">
      <w:pPr>
        <w:pStyle w:val="Heading3"/>
      </w:pPr>
      <w:bookmarkStart w:id="87" w:name="_Toc374962630"/>
      <w:bookmarkStart w:id="88" w:name="_Toc383167591"/>
      <w:r>
        <w:t xml:space="preserve">Medarbetarens </w:t>
      </w:r>
      <w:r w:rsidRPr="004F0149">
        <w:t>direktåtkomst</w:t>
      </w:r>
      <w:bookmarkEnd w:id="87"/>
      <w:bookmarkEnd w:id="88"/>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B4CE038" w:rsidR="003F45DF" w:rsidRDefault="003F45DF" w:rsidP="003F45DF">
      <w:r>
        <w:t>Patientdatalagen ställer också krav (via dess tolkning ”PDL-i-praktiken”</w:t>
      </w:r>
      <w:r w:rsidR="00F2687E">
        <w:t>; PDLiP</w:t>
      </w:r>
      <w:r w:rsidR="007020E4">
        <w:t xml:space="preserve"> se referens [R7]</w:t>
      </w:r>
      <w:r>
        <w:t xml:space="preserve">) på att medarbetaren är starkt autentiserad om medarbetarens inloggning sker i nät som delas med </w:t>
      </w:r>
      <w:r>
        <w:lastRenderedPageBreak/>
        <w:t>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Heading3"/>
      </w:pPr>
      <w:bookmarkStart w:id="89" w:name="_Toc374962631"/>
      <w:bookmarkStart w:id="90" w:name="_Toc383167592"/>
      <w:r w:rsidRPr="003F45DF">
        <w:t>Patientens direktåtkomst</w:t>
      </w:r>
      <w:bookmarkEnd w:id="89"/>
      <w:bookmarkEnd w:id="90"/>
    </w:p>
    <w:p w14:paraId="4A47F56B" w14:textId="4E96B081" w:rsidR="003F45DF" w:rsidRDefault="003F45DF" w:rsidP="003F45DF">
      <w:r>
        <w:t xml:space="preserve">Alla tjänstekontrakten i denna tjänstedomän har en svarsflagga som anger om verksamheten (informationsägaren) godkänt att informationen får visas för patient. Det kan t.ex. ha skett genom menprövning eller rådrum. För vissa </w:t>
      </w:r>
      <w:r w:rsidR="00F2687E">
        <w:t>tjänstekontrakt</w:t>
      </w:r>
      <w:r>
        <w:t>, såsom Vård- och omsorgskontakter, kanske informati</w:t>
      </w:r>
      <w:r w:rsidR="00F2687E">
        <w:t>onsägaren policymässigt har men</w:t>
      </w:r>
      <w:r>
        <w:t>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Heading3"/>
      </w:pPr>
      <w:bookmarkStart w:id="91" w:name="_Toc219337773"/>
      <w:bookmarkStart w:id="92" w:name="_Toc227077997"/>
      <w:bookmarkStart w:id="93" w:name="_Toc245231401"/>
      <w:bookmarkStart w:id="94" w:name="_Toc374962632"/>
      <w:bookmarkStart w:id="95" w:name="_Toc383167593"/>
      <w:r w:rsidRPr="00E146AE">
        <w:t>Generellt</w:t>
      </w:r>
      <w:bookmarkEnd w:id="91"/>
      <w:bookmarkEnd w:id="92"/>
      <w:bookmarkEnd w:id="93"/>
      <w:bookmarkEnd w:id="94"/>
      <w:bookmarkEnd w:id="95"/>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Heading2"/>
      </w:pPr>
      <w:bookmarkStart w:id="96" w:name="_Toc383167594"/>
      <w:r>
        <w:t>Icke funktionella krav</w:t>
      </w:r>
      <w:bookmarkEnd w:id="96"/>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Heading3"/>
      </w:pPr>
      <w:bookmarkStart w:id="97" w:name="_Toc383167595"/>
      <w:r>
        <w:t>SLA krav</w:t>
      </w:r>
      <w:bookmarkEnd w:id="97"/>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ody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lastRenderedPageBreak/>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7777777" w:rsidR="003F45DF" w:rsidRPr="00BC5B0B" w:rsidRDefault="003F45DF" w:rsidP="00D728C5">
            <w:r>
              <w:t>Svarstiden för ett anrop får inte överstiga 15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odyText"/>
      </w:pPr>
    </w:p>
    <w:p w14:paraId="7411275B" w14:textId="68019EDE" w:rsidR="00265F33" w:rsidRPr="003164EA" w:rsidRDefault="00265F33" w:rsidP="00C54F68">
      <w:pPr>
        <w:pStyle w:val="Heading3"/>
      </w:pPr>
      <w:bookmarkStart w:id="98" w:name="_Toc383167596"/>
      <w:r w:rsidRPr="003164EA">
        <w:t>Övriga krav</w:t>
      </w:r>
      <w:r w:rsidR="00982263" w:rsidRPr="003164EA">
        <w:t xml:space="preserve"> och regler</w:t>
      </w:r>
      <w:bookmarkEnd w:id="98"/>
    </w:p>
    <w:p w14:paraId="228B0185" w14:textId="4F7E38DE" w:rsidR="00982263" w:rsidRPr="00E146AE" w:rsidRDefault="00982263" w:rsidP="00982263">
      <w:pPr>
        <w:pStyle w:val="Heading4"/>
      </w:pPr>
      <w:r>
        <w:t>Gemensamma konsumentregler</w:t>
      </w:r>
    </w:p>
    <w:p w14:paraId="24D778F5" w14:textId="4654515A" w:rsidR="00982263" w:rsidRDefault="00982263" w:rsidP="00982263">
      <w:pPr>
        <w:pStyle w:val="BodyText"/>
        <w:ind w:right="119"/>
      </w:pPr>
      <w:r>
        <w:t>R1: Filtrera enligt flagga ”</w:t>
      </w:r>
      <w:r w:rsidR="00DF1CBC">
        <w:t>approvedForPatient</w:t>
      </w:r>
      <w:r>
        <w:t>”</w:t>
      </w:r>
    </w:p>
    <w:p w14:paraId="7948100A" w14:textId="77777777" w:rsidR="00982263" w:rsidRDefault="00982263" w:rsidP="00982263">
      <w:pPr>
        <w:pStyle w:val="BodyText"/>
        <w:ind w:right="119"/>
      </w:pPr>
      <w:r>
        <w:t>R2: Tillämpa regelverk enl. PDL</w:t>
      </w:r>
    </w:p>
    <w:p w14:paraId="5011C7D4" w14:textId="104FCCE4" w:rsidR="00982263" w:rsidRPr="00E146AE" w:rsidRDefault="00982263" w:rsidP="00982263">
      <w:pPr>
        <w:pStyle w:val="Heading4"/>
      </w:pPr>
      <w:r>
        <w:t>Gemensamma producentregler</w:t>
      </w:r>
    </w:p>
    <w:p w14:paraId="1ADDF494" w14:textId="371A2BB3" w:rsidR="00982263" w:rsidRDefault="00982263" w:rsidP="00982263">
      <w:pPr>
        <w:pStyle w:val="Body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Heading4"/>
      </w:pPr>
      <w:r>
        <w:t>Format för datum och tidpunkter</w:t>
      </w:r>
    </w:p>
    <w:p w14:paraId="3C9FBD5D" w14:textId="6A313D13" w:rsidR="00982263" w:rsidRPr="00BC5B0B" w:rsidRDefault="00982263" w:rsidP="00982263">
      <w:pPr>
        <w:pStyle w:val="BodyText"/>
        <w:ind w:right="119"/>
      </w:pPr>
      <w:r w:rsidRPr="00BC5B0B">
        <w:t>Datum anges alltid på formatet ”ÅÅÅÅMMDD”, vilket motsvara</w:t>
      </w:r>
      <w:r>
        <w:t>r</w:t>
      </w:r>
      <w:r w:rsidRPr="00BC5B0B">
        <w:t xml:space="preserve"> ISO </w:t>
      </w:r>
      <w:r w:rsidR="00E407A3">
        <w:t>8601</w:t>
      </w:r>
      <w:r w:rsidRPr="00BC5B0B">
        <w:t xml:space="preserve">-kompatibla </w:t>
      </w:r>
      <w:r>
        <w:t>formatbeskrivningen ”YYYYMMDD”</w:t>
      </w:r>
      <w:r w:rsidR="00B529B3">
        <w:t xml:space="preserve"> (se referens [R9])</w:t>
      </w:r>
      <w:r>
        <w:t>.</w:t>
      </w:r>
    </w:p>
    <w:p w14:paraId="7D19449D" w14:textId="0325FBD2" w:rsidR="00982263" w:rsidRDefault="00982263" w:rsidP="00982263">
      <w:pPr>
        <w:pStyle w:val="BodyText"/>
        <w:ind w:right="119"/>
      </w:pPr>
      <w:r w:rsidRPr="00BC5B0B">
        <w:t>Tidpunkter anges alltid på formatet ”ÅÅÅÅMMDDttmmss”, vilket motsvara</w:t>
      </w:r>
      <w:r>
        <w:t>r</w:t>
      </w:r>
      <w:r w:rsidRPr="00BC5B0B">
        <w:t xml:space="preserve"> den ISO </w:t>
      </w:r>
      <w:r w:rsidR="00E407A3">
        <w:t>8601</w:t>
      </w:r>
      <w:r w:rsidRPr="00BC5B0B">
        <w:t>-kompatibla format</w:t>
      </w:r>
      <w:r>
        <w:t>beskrivningen ”YYYYMMDDhh</w:t>
      </w:r>
      <w:r w:rsidRPr="00BC5B0B">
        <w:t>mmss”.</w:t>
      </w:r>
    </w:p>
    <w:p w14:paraId="537A34F5" w14:textId="6A9149D9" w:rsidR="00982263" w:rsidRPr="00E146AE" w:rsidRDefault="00982263" w:rsidP="00982263">
      <w:pPr>
        <w:pStyle w:val="Heading4"/>
      </w:pPr>
      <w:r>
        <w:lastRenderedPageBreak/>
        <w:t>Tidszon för tidpunkter</w:t>
      </w:r>
    </w:p>
    <w:p w14:paraId="1CF10D9B" w14:textId="77777777" w:rsidR="00982263" w:rsidRDefault="00982263" w:rsidP="00982263">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EDD47DF" w14:textId="77777777" w:rsidR="007C5E55" w:rsidRPr="007C5E55" w:rsidRDefault="007C5E55" w:rsidP="007C5E55"/>
    <w:p w14:paraId="692C74D9" w14:textId="77777777" w:rsidR="007C5E55" w:rsidRDefault="007C5E55" w:rsidP="007C5E55">
      <w:pPr>
        <w:pStyle w:val="Heading2"/>
      </w:pPr>
      <w:bookmarkStart w:id="99" w:name="_Toc357754854"/>
      <w:bookmarkStart w:id="100" w:name="_Ref383164105"/>
      <w:bookmarkStart w:id="101" w:name="_Toc383167597"/>
      <w:bookmarkStart w:id="102" w:name="_Toc224960922"/>
      <w:bookmarkStart w:id="103" w:name="_Toc357754855"/>
      <w:bookmarkEnd w:id="16"/>
      <w:bookmarkEnd w:id="17"/>
      <w:bookmarkEnd w:id="18"/>
      <w:r>
        <w:t>Felhantering</w:t>
      </w:r>
      <w:bookmarkEnd w:id="99"/>
      <w:bookmarkEnd w:id="100"/>
      <w:bookmarkEnd w:id="101"/>
    </w:p>
    <w:p w14:paraId="2A097C2C" w14:textId="77777777" w:rsidR="007C5E55" w:rsidRDefault="007C5E55" w:rsidP="007C5E55">
      <w:pPr>
        <w:pStyle w:val="Heading3"/>
      </w:pPr>
      <w:bookmarkStart w:id="104" w:name="_Toc383167598"/>
      <w:r>
        <w:t>Krav på en tjänsteproducent</w:t>
      </w:r>
      <w:bookmarkEnd w:id="104"/>
    </w:p>
    <w:p w14:paraId="74AFF75E" w14:textId="77777777" w:rsidR="003F45DF" w:rsidRPr="00E146AE" w:rsidRDefault="003F45DF" w:rsidP="003F45DF">
      <w:pPr>
        <w:pStyle w:val="Heading4"/>
      </w:pPr>
      <w:r w:rsidRPr="00E146AE">
        <w:t xml:space="preserve">Logiska fel </w:t>
      </w:r>
    </w:p>
    <w:p w14:paraId="40EC8741" w14:textId="77777777" w:rsidR="00DE6035" w:rsidRDefault="00DE6035" w:rsidP="00DE6035">
      <w:r>
        <w:t>När fel-nivå</w:t>
      </w:r>
      <w:r w:rsidRPr="002B605E">
        <w:t>(result</w:t>
      </w:r>
      <w:r>
        <w:t>.resultCode</w:t>
      </w:r>
      <w:r w:rsidRPr="002B605E">
        <w:t>) ERROR returneras  skall t</w:t>
      </w:r>
      <w:r>
        <w:t>ypen av fel returneras i result.errorCode.</w:t>
      </w:r>
    </w:p>
    <w:p w14:paraId="4D0D974A" w14:textId="77777777" w:rsidR="00DE6035" w:rsidRDefault="00DE6035" w:rsidP="00DE6035">
      <w:r w:rsidRPr="002B605E">
        <w:t xml:space="preserve">Denna kan vara </w:t>
      </w:r>
      <w:r>
        <w:t xml:space="preserve">en </w:t>
      </w:r>
      <w:r w:rsidRPr="002B605E">
        <w:t xml:space="preserve">av 4 huvudtyper som skall tolkas enligt följande: </w:t>
      </w:r>
    </w:p>
    <w:p w14:paraId="1D71C116" w14:textId="77777777" w:rsidR="00DE6035" w:rsidRPr="002B605E" w:rsidRDefault="00DE6035" w:rsidP="00DE6035"/>
    <w:p w14:paraId="30091C3F" w14:textId="77777777" w:rsidR="00DE6035" w:rsidRDefault="00DE6035" w:rsidP="00DE6035">
      <w:r>
        <w:t xml:space="preserve">• INVALID_REQUEST </w:t>
      </w:r>
    </w:p>
    <w:p w14:paraId="688D59A7" w14:textId="77777777" w:rsidR="00DE6035" w:rsidRPr="002B605E" w:rsidRDefault="00DE6035" w:rsidP="00DE6035">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11B5416C" w14:textId="77777777" w:rsidR="00DE6035" w:rsidRDefault="00DE6035" w:rsidP="00DE6035"/>
    <w:p w14:paraId="719B9955" w14:textId="77777777" w:rsidR="00DE6035" w:rsidRPr="002B605E" w:rsidRDefault="00DE6035" w:rsidP="00DE6035">
      <w:r w:rsidRPr="002B605E">
        <w:t xml:space="preserve">En omsändning av information kommer att ge samma fel. </w:t>
      </w:r>
    </w:p>
    <w:p w14:paraId="79564E8E" w14:textId="77777777" w:rsidR="00DE6035" w:rsidRPr="002B605E" w:rsidRDefault="00DE6035" w:rsidP="00DE6035"/>
    <w:p w14:paraId="7F10A760" w14:textId="77777777" w:rsidR="00DE6035" w:rsidRPr="002B605E" w:rsidRDefault="00DE6035" w:rsidP="00DE6035">
      <w:r w:rsidRPr="002B605E">
        <w:t xml:space="preserve">• TRANSFORMATION_ERROR </w:t>
      </w:r>
    </w:p>
    <w:p w14:paraId="3CF20F94" w14:textId="77777777" w:rsidR="00DE6035" w:rsidRPr="002B605E" w:rsidRDefault="00DE6035" w:rsidP="00DE6035"/>
    <w:p w14:paraId="2D4C646D" w14:textId="77777777" w:rsidR="00DE6035" w:rsidRPr="002B605E" w:rsidRDefault="00DE6035" w:rsidP="00DE6035">
      <w:r w:rsidRPr="002B605E">
        <w:t xml:space="preserve">Informationsmängden som skickats kan ej översättas till mottagande systems format. Denna felkod kan uppträda i inledande tester av tjänstekontrakten och skall ej finnas vid produktionsklara system. </w:t>
      </w:r>
    </w:p>
    <w:p w14:paraId="66B58442" w14:textId="77777777" w:rsidR="00DE6035" w:rsidRDefault="00DE6035" w:rsidP="00DE6035"/>
    <w:p w14:paraId="5C9FCFEF" w14:textId="77777777" w:rsidR="00DE6035" w:rsidRPr="002B605E" w:rsidRDefault="00DE6035" w:rsidP="00DE6035">
      <w:r w:rsidRPr="002B605E">
        <w:t xml:space="preserve">En omsändning av information kommer att ge samma fel. </w:t>
      </w:r>
    </w:p>
    <w:p w14:paraId="79F8FC9B" w14:textId="77777777" w:rsidR="00DE6035" w:rsidRPr="002B605E" w:rsidRDefault="00DE6035" w:rsidP="00DE6035"/>
    <w:p w14:paraId="5FFFBF04" w14:textId="77777777" w:rsidR="00DE6035" w:rsidRPr="002B605E" w:rsidRDefault="00DE6035" w:rsidP="00DE6035">
      <w:r w:rsidRPr="002B605E">
        <w:t>•</w:t>
      </w:r>
      <w:r>
        <w:t xml:space="preserve"> APPLICATION_ERROR</w:t>
      </w:r>
    </w:p>
    <w:p w14:paraId="714FEE44" w14:textId="77777777" w:rsidR="00DE6035" w:rsidRPr="002B605E" w:rsidRDefault="00DE6035" w:rsidP="00DE6035"/>
    <w:p w14:paraId="2274A389" w14:textId="77777777" w:rsidR="00DE6035" w:rsidRPr="002B605E" w:rsidRDefault="00DE6035" w:rsidP="00DE6035">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6FB289EC" w14:textId="77777777" w:rsidR="00DE6035" w:rsidRPr="002B605E" w:rsidRDefault="00DE6035" w:rsidP="00DE6035"/>
    <w:p w14:paraId="2F6203B1" w14:textId="77777777" w:rsidR="00DE6035" w:rsidRPr="002B605E" w:rsidRDefault="00DE6035" w:rsidP="00DE6035">
      <w:commentRangeStart w:id="105"/>
      <w:r w:rsidRPr="002B605E">
        <w:t>En omsändning av informationen kan</w:t>
      </w:r>
      <w:r>
        <w:t xml:space="preserve"> lyckas beroende på typ av fel som anges i result.subCode.</w:t>
      </w:r>
      <w:commentRangeEnd w:id="105"/>
      <w:r w:rsidR="00D029F2">
        <w:rPr>
          <w:rStyle w:val="CommentReference"/>
          <w:rFonts w:ascii="Arial" w:eastAsia="ヒラギノ角ゴ Pro W3" w:hAnsi="Arial"/>
          <w:i/>
          <w:color w:val="000000"/>
          <w:lang w:val="en-GB"/>
        </w:rPr>
        <w:commentReference w:id="105"/>
      </w:r>
    </w:p>
    <w:p w14:paraId="5E3478F0" w14:textId="77777777" w:rsidR="00DE6035" w:rsidRPr="002B605E" w:rsidRDefault="00DE6035" w:rsidP="00DE6035"/>
    <w:p w14:paraId="1E106EA6" w14:textId="77777777" w:rsidR="00DE6035" w:rsidRPr="002B605E" w:rsidRDefault="00DE6035" w:rsidP="00DE6035">
      <w:r w:rsidRPr="002B605E">
        <w:t xml:space="preserve">• TECHNICAL_ERROR </w:t>
      </w:r>
    </w:p>
    <w:p w14:paraId="77719983" w14:textId="77777777" w:rsidR="00DE6035" w:rsidRPr="002B605E" w:rsidRDefault="00DE6035" w:rsidP="00DE6035"/>
    <w:p w14:paraId="5C1B342B" w14:textId="77777777" w:rsidR="00DE6035" w:rsidRPr="002B605E" w:rsidRDefault="00DE6035" w:rsidP="00DE6035">
      <w:r w:rsidRPr="002B605E">
        <w:t xml:space="preserve">Ett fel inträffade som inte har med skickad information att göra. Denna typ av fel kan fås om </w:t>
      </w:r>
    </w:p>
    <w:p w14:paraId="1AAD3FF2" w14:textId="77777777" w:rsidR="00DE6035" w:rsidRPr="002B605E" w:rsidRDefault="00DE6035" w:rsidP="00DE6035">
      <w:r w:rsidRPr="002B605E">
        <w:t xml:space="preserve">mottagande system ej svarar (time-out) eller liknande fel. </w:t>
      </w:r>
    </w:p>
    <w:p w14:paraId="037AF717" w14:textId="77777777" w:rsidR="00DE6035" w:rsidRPr="002B605E" w:rsidRDefault="00DE6035" w:rsidP="00DE6035"/>
    <w:p w14:paraId="4AE9EDBC" w14:textId="247A4584" w:rsidR="003F45DF" w:rsidRPr="00E146AE" w:rsidRDefault="00DE6035" w:rsidP="003F45DF">
      <w:r w:rsidRPr="002B605E">
        <w:t xml:space="preserve">En omsändning av informationen bör göras enligt ett förutbestämt schema, dock </w:t>
      </w:r>
      <w:r>
        <w:t>med ett begränsat antal försök.</w:t>
      </w:r>
    </w:p>
    <w:p w14:paraId="0B5216D3" w14:textId="77777777" w:rsidR="003F45DF" w:rsidRPr="00E146AE" w:rsidRDefault="003F45DF" w:rsidP="003F45DF">
      <w:pPr>
        <w:pStyle w:val="Heading4"/>
      </w:pPr>
      <w:bookmarkStart w:id="106" w:name="_Ref379357515"/>
      <w:r w:rsidRPr="00E146AE">
        <w:lastRenderedPageBreak/>
        <w:t>Tekniska fel</w:t>
      </w:r>
      <w:bookmarkEnd w:id="106"/>
    </w:p>
    <w:p w14:paraId="47096D63" w14:textId="1FA1B2A8" w:rsidR="003F45DF" w:rsidRDefault="003F45DF" w:rsidP="003F45DF">
      <w:r w:rsidRPr="00901567">
        <w:t>Vid ett tekniskt fel levereras ett generellt undantag (SOAP-Exception).</w:t>
      </w:r>
      <w:r w:rsidR="00DF1CBC">
        <w:t xml:space="preserve"> </w:t>
      </w:r>
      <w:r w:rsidRPr="00901567">
        <w:t>Exempel på detta kan vara deadlock i databasen eller följd</w:t>
      </w:r>
      <w:r w:rsidR="00DF1CBC">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rsidR="00E407A3">
        <w:t xml:space="preserve"> Ett log-id bör vara en UUID.</w:t>
      </w:r>
    </w:p>
    <w:p w14:paraId="21389593" w14:textId="77777777" w:rsidR="00982263" w:rsidRDefault="00982263" w:rsidP="003F45DF"/>
    <w:p w14:paraId="03C2254E" w14:textId="77777777" w:rsidR="007C5E55" w:rsidRPr="00E131FD" w:rsidRDefault="007C5E55" w:rsidP="007C5E55">
      <w:pPr>
        <w:pStyle w:val="Heading3"/>
      </w:pPr>
      <w:bookmarkStart w:id="107" w:name="_Toc383167599"/>
      <w:r>
        <w:t>Krav på en tjänstekonsument</w:t>
      </w:r>
      <w:bookmarkEnd w:id="107"/>
    </w:p>
    <w:p w14:paraId="5837C0B9" w14:textId="77777777" w:rsidR="003F45DF" w:rsidRPr="00E146AE" w:rsidRDefault="003F45DF" w:rsidP="003F45DF">
      <w:pPr>
        <w:pStyle w:val="Heading4"/>
      </w:pPr>
      <w:r w:rsidRPr="00E146AE">
        <w:t xml:space="preserve">Logiska fel </w:t>
      </w:r>
    </w:p>
    <w:p w14:paraId="6DE95F8E" w14:textId="4D63BE73" w:rsidR="003F45DF" w:rsidRDefault="002D76F9" w:rsidP="003F45DF">
      <w:r>
        <w:t>Inga krav.</w:t>
      </w:r>
    </w:p>
    <w:p w14:paraId="2D03CF6F" w14:textId="77777777" w:rsidR="003F45DF" w:rsidRPr="00E146AE" w:rsidRDefault="003F45DF" w:rsidP="003F45DF"/>
    <w:p w14:paraId="0639B11D" w14:textId="77777777" w:rsidR="003F45DF" w:rsidRPr="00E146AE" w:rsidRDefault="003F45DF" w:rsidP="003F45DF">
      <w:pPr>
        <w:pStyle w:val="Heading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BA5402">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Heading1"/>
      </w:pPr>
      <w:bookmarkStart w:id="108" w:name="_Toc383167600"/>
      <w:r>
        <w:lastRenderedPageBreak/>
        <w:t>Gemensamma informationskomponenter</w:t>
      </w:r>
      <w:bookmarkEnd w:id="108"/>
    </w:p>
    <w:p w14:paraId="2CACAE19" w14:textId="677F70F3" w:rsidR="00760A43" w:rsidRDefault="00760A43" w:rsidP="00760A43">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w:t>
      </w:r>
      <w:r w:rsidR="00D4670E">
        <w:t>-</w:t>
      </w:r>
      <w:r>
        <w:t>id-information så är HSA</w:t>
      </w:r>
      <w:r w:rsidR="00D4670E">
        <w:t>-</w:t>
      </w:r>
      <w:r>
        <w:t>id-attribut i beskrivningarna nedan valfria. Se även avsnittet ”</w:t>
      </w:r>
      <w:r w:rsidR="00DF1CBC" w:rsidRPr="00DF1CBC">
        <w:t xml:space="preserve"> </w:t>
      </w:r>
      <w:r w:rsidR="00DF1CBC">
        <w:fldChar w:fldCharType="begin"/>
      </w:r>
      <w:r w:rsidR="00DF1CBC">
        <w:instrText xml:space="preserve"> REF _Ref381192723 \r \h </w:instrText>
      </w:r>
      <w:r w:rsidR="00DF1CBC">
        <w:fldChar w:fldCharType="separate"/>
      </w:r>
      <w:r w:rsidR="00DF1CBC">
        <w:t>4.2</w:t>
      </w:r>
      <w:r w:rsidR="00DF1CBC">
        <w:fldChar w:fldCharType="end"/>
      </w:r>
      <w:r w:rsidR="00DF1CBC">
        <w:t xml:space="preserve"> </w:t>
      </w:r>
      <w:r w:rsidR="00DF1CBC">
        <w:fldChar w:fldCharType="begin"/>
      </w:r>
      <w:r w:rsidR="00DF1CBC">
        <w:instrText xml:space="preserve"> REF _Ref381192713 \h </w:instrText>
      </w:r>
      <w:r w:rsidR="00DF1CBC">
        <w:fldChar w:fldCharType="separate"/>
      </w:r>
      <w:r w:rsidR="00DF1CBC">
        <w:t>Informationssäkerhet och juridik</w:t>
      </w:r>
      <w:r w:rsidR="00DF1CBC">
        <w:fldChar w:fldCharType="end"/>
      </w:r>
      <w:r>
        <w:t>” ovan.</w:t>
      </w:r>
    </w:p>
    <w:p w14:paraId="779FAEEC" w14:textId="77777777" w:rsidR="00760A43" w:rsidRDefault="00760A43" w:rsidP="00760A43">
      <w:pPr>
        <w:widowControl w:val="0"/>
      </w:pPr>
    </w:p>
    <w:p w14:paraId="43BC1E33" w14:textId="2C125497"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00DF1CBC">
        <w:t xml:space="preserve"> ”Bilaga </w:t>
      </w:r>
      <w:r w:rsidRPr="001D07CD">
        <w:t>Gemensamma_typer_&lt;version&gt;.pdf”</w:t>
      </w:r>
      <w:r w:rsidR="00DF1CBC">
        <w:t xml:space="preserve">. Hänvisad &lt;version&gt; anges vid respektive tjänstekontrakt i kapitel </w:t>
      </w:r>
      <w:r w:rsidR="00DF1CBC">
        <w:fldChar w:fldCharType="begin"/>
      </w:r>
      <w:r w:rsidR="00DF1CBC">
        <w:instrText xml:space="preserve"> REF _Ref381192930 \r \h </w:instrText>
      </w:r>
      <w:r w:rsidR="00DF1CBC">
        <w:fldChar w:fldCharType="separate"/>
      </w:r>
      <w:r w:rsidR="00DF1CBC">
        <w:t>7</w:t>
      </w:r>
      <w:r w:rsidR="00DF1CBC">
        <w:fldChar w:fldCharType="end"/>
      </w:r>
      <w:r w:rsidR="00DF1CBC">
        <w:t xml:space="preserve">. </w:t>
      </w:r>
      <w:r w:rsidR="00DF1CBC">
        <w:fldChar w:fldCharType="begin"/>
      </w:r>
      <w:r w:rsidR="00DF1CBC">
        <w:instrText xml:space="preserve"> REF _Ref381192944 \h </w:instrText>
      </w:r>
      <w:r w:rsidR="00DF1CBC">
        <w:fldChar w:fldCharType="separate"/>
      </w:r>
      <w:r w:rsidR="00DF1CBC">
        <w:t>Tjänstekontrakt</w:t>
      </w:r>
      <w:r w:rsidR="00DF1CBC">
        <w:fldChar w:fldCharType="end"/>
      </w:r>
      <w:r w:rsidR="00DF1CBC">
        <w:t>.</w:t>
      </w:r>
      <w:r w:rsidR="00072FA1">
        <w:br w:type="page"/>
      </w:r>
    </w:p>
    <w:p w14:paraId="511FB216" w14:textId="305EE677" w:rsidR="007E47C0" w:rsidRPr="00A76858" w:rsidRDefault="007E47C0" w:rsidP="007E47C0">
      <w:pPr>
        <w:pStyle w:val="Heading1"/>
      </w:pPr>
      <w:bookmarkStart w:id="109" w:name="_Toc383167601"/>
      <w:r w:rsidRPr="00A76858">
        <w:lastRenderedPageBreak/>
        <w:t xml:space="preserve">Tjänstedomänens </w:t>
      </w:r>
      <w:bookmarkEnd w:id="102"/>
      <w:r w:rsidRPr="00A76858">
        <w:t>meddelandemodeller</w:t>
      </w:r>
      <w:bookmarkEnd w:id="103"/>
      <w:bookmarkEnd w:id="109"/>
    </w:p>
    <w:p w14:paraId="47FFE2B7" w14:textId="77777777" w:rsidR="007E47C0" w:rsidRDefault="007E47C0" w:rsidP="007E47C0">
      <w:bookmarkStart w:id="110" w:name="_Toc224960923"/>
      <w:r w:rsidRPr="00A76858">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7D6E4F0D" w:rsidR="007E47C0" w:rsidRDefault="007E47C0" w:rsidP="007E47C0">
      <w:pPr>
        <w:pStyle w:val="Heading2"/>
      </w:pPr>
      <w:bookmarkStart w:id="111" w:name="_Toc357754856"/>
      <w:bookmarkStart w:id="112" w:name="_Toc383167602"/>
      <w:r>
        <w:t>V-MIM</w:t>
      </w:r>
      <w:bookmarkEnd w:id="111"/>
      <w:r>
        <w:t xml:space="preserve"> </w:t>
      </w:r>
      <w:r w:rsidR="00D4670E">
        <w:t>Vård- och omsorgs</w:t>
      </w:r>
      <w:r w:rsidR="001A7ED8">
        <w:t>kontakt</w:t>
      </w:r>
      <w:bookmarkEnd w:id="112"/>
    </w:p>
    <w:p w14:paraId="6CE97223" w14:textId="66AE694C" w:rsidR="007E47C0" w:rsidRDefault="001A7ED8" w:rsidP="007E47C0">
      <w:r>
        <w:rPr>
          <w:noProof/>
          <w:lang w:val="en-US"/>
        </w:rPr>
        <w:drawing>
          <wp:inline distT="0" distB="0" distL="0" distR="0" wp14:anchorId="4C0A87EA" wp14:editId="48FE9180">
            <wp:extent cx="5507990" cy="347599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9">
                      <a:extLst>
                        <a:ext uri="{28A0092B-C50C-407E-A947-70E740481C1C}">
                          <a14:useLocalDpi xmlns:a14="http://schemas.microsoft.com/office/drawing/2010/main" val="0"/>
                        </a:ext>
                      </a:extLst>
                    </a:blip>
                    <a:stretch>
                      <a:fillRect/>
                    </a:stretch>
                  </pic:blipFill>
                  <pic:spPr>
                    <a:xfrm>
                      <a:off x="0" y="0"/>
                      <a:ext cx="5507990" cy="3475990"/>
                    </a:xfrm>
                    <a:prstGeom prst="rect">
                      <a:avLst/>
                    </a:prstGeom>
                  </pic:spPr>
                </pic:pic>
              </a:graphicData>
            </a:graphic>
          </wp:inline>
        </w:drawing>
      </w:r>
    </w:p>
    <w:p w14:paraId="0426679B" w14:textId="77777777" w:rsidR="00920165" w:rsidRPr="002F2D14" w:rsidRDefault="00920165" w:rsidP="007E47C0"/>
    <w:tbl>
      <w:tblPr>
        <w:tblStyle w:val="TableGrid"/>
        <w:tblW w:w="8897" w:type="dxa"/>
        <w:tblLayout w:type="fixed"/>
        <w:tblLook w:val="04A0" w:firstRow="1" w:lastRow="0" w:firstColumn="1" w:lastColumn="0" w:noHBand="0" w:noVBand="1"/>
      </w:tblPr>
      <w:tblGrid>
        <w:gridCol w:w="1809"/>
        <w:gridCol w:w="2977"/>
        <w:gridCol w:w="4111"/>
      </w:tblGrid>
      <w:tr w:rsidR="00B31DB9" w:rsidRPr="00C469F0" w14:paraId="5339BBC5" w14:textId="77777777" w:rsidTr="001542CF">
        <w:trPr>
          <w:trHeight w:val="397"/>
        </w:trPr>
        <w:tc>
          <w:tcPr>
            <w:tcW w:w="1809" w:type="dxa"/>
            <w:shd w:val="clear" w:color="auto" w:fill="D9D9D9" w:themeFill="background1" w:themeFillShade="D9"/>
            <w:vAlign w:val="center"/>
          </w:tcPr>
          <w:p w14:paraId="18F10F85" w14:textId="77777777" w:rsidR="00B31DB9" w:rsidRPr="00C469F0" w:rsidRDefault="00B31DB9" w:rsidP="001542CF">
            <w:pPr>
              <w:rPr>
                <w:b/>
                <w:szCs w:val="20"/>
              </w:rPr>
            </w:pPr>
            <w:r w:rsidRPr="00C469F0">
              <w:rPr>
                <w:b/>
                <w:szCs w:val="20"/>
              </w:rPr>
              <w:t>Klass.attribut</w:t>
            </w:r>
          </w:p>
        </w:tc>
        <w:tc>
          <w:tcPr>
            <w:tcW w:w="2977" w:type="dxa"/>
            <w:shd w:val="clear" w:color="auto" w:fill="D9D9D9" w:themeFill="background1" w:themeFillShade="D9"/>
            <w:vAlign w:val="center"/>
          </w:tcPr>
          <w:p w14:paraId="72ED2BCB" w14:textId="77777777" w:rsidR="00B31DB9" w:rsidRPr="00C469F0" w:rsidRDefault="00B31DB9" w:rsidP="001542CF">
            <w:pPr>
              <w:rPr>
                <w:b/>
                <w:szCs w:val="20"/>
              </w:rPr>
            </w:pPr>
            <w:r w:rsidRPr="00C469F0">
              <w:rPr>
                <w:b/>
                <w:szCs w:val="20"/>
              </w:rPr>
              <w:t>Mappning mot V-TIM 2.2</w:t>
            </w:r>
          </w:p>
        </w:tc>
        <w:tc>
          <w:tcPr>
            <w:tcW w:w="4111" w:type="dxa"/>
            <w:shd w:val="clear" w:color="auto" w:fill="D9D9D9" w:themeFill="background1" w:themeFillShade="D9"/>
            <w:vAlign w:val="center"/>
          </w:tcPr>
          <w:p w14:paraId="0FB5F9B8" w14:textId="77777777" w:rsidR="00B31DB9" w:rsidRPr="00C469F0" w:rsidRDefault="00B31DB9" w:rsidP="001542CF">
            <w:pPr>
              <w:rPr>
                <w:b/>
                <w:szCs w:val="20"/>
              </w:rPr>
            </w:pPr>
            <w:r w:rsidRPr="00C469F0">
              <w:rPr>
                <w:b/>
                <w:szCs w:val="20"/>
              </w:rPr>
              <w:t>Mappning mot XSD schema</w:t>
            </w:r>
          </w:p>
        </w:tc>
      </w:tr>
      <w:tr w:rsidR="00B31DB9" w:rsidRPr="00A76858" w14:paraId="37D946DC" w14:textId="77777777" w:rsidTr="001542CF">
        <w:trPr>
          <w:trHeight w:val="397"/>
        </w:trPr>
        <w:tc>
          <w:tcPr>
            <w:tcW w:w="1809" w:type="dxa"/>
            <w:vAlign w:val="center"/>
          </w:tcPr>
          <w:p w14:paraId="68E549AF" w14:textId="1FA0E01F" w:rsidR="00B31DB9" w:rsidRPr="00A76858" w:rsidRDefault="0096258A" w:rsidP="00A76858">
            <w:pPr>
              <w:rPr>
                <w:szCs w:val="20"/>
              </w:rPr>
            </w:pPr>
            <w:r w:rsidRPr="00A76858">
              <w:rPr>
                <w:szCs w:val="20"/>
              </w:rPr>
              <w:t>care</w:t>
            </w:r>
            <w:r w:rsidR="00A76858" w:rsidRPr="00A76858">
              <w:rPr>
                <w:szCs w:val="20"/>
              </w:rPr>
              <w:t>Contact</w:t>
            </w:r>
          </w:p>
        </w:tc>
        <w:tc>
          <w:tcPr>
            <w:tcW w:w="2977" w:type="dxa"/>
            <w:vAlign w:val="center"/>
          </w:tcPr>
          <w:p w14:paraId="3F48A59A" w14:textId="12D8E544" w:rsidR="00B31DB9" w:rsidRPr="00A76858" w:rsidRDefault="00A76858" w:rsidP="001542CF">
            <w:pPr>
              <w:rPr>
                <w:rFonts w:cs="Arial"/>
                <w:spacing w:val="-1"/>
                <w:szCs w:val="20"/>
              </w:rPr>
            </w:pPr>
            <w:r w:rsidRPr="00A76858">
              <w:rPr>
                <w:rFonts w:cs="Arial"/>
                <w:szCs w:val="20"/>
              </w:rPr>
              <w:t>Kontakt</w:t>
            </w:r>
          </w:p>
        </w:tc>
        <w:tc>
          <w:tcPr>
            <w:tcW w:w="4111" w:type="dxa"/>
            <w:vAlign w:val="center"/>
          </w:tcPr>
          <w:p w14:paraId="6105D56B" w14:textId="77777777" w:rsidR="00B31DB9" w:rsidRPr="00A76858" w:rsidRDefault="00B31DB9" w:rsidP="001542CF">
            <w:pPr>
              <w:rPr>
                <w:szCs w:val="20"/>
              </w:rPr>
            </w:pPr>
          </w:p>
        </w:tc>
      </w:tr>
      <w:tr w:rsidR="00B31DB9" w:rsidRPr="00C469F0" w14:paraId="1B1625C9" w14:textId="77777777" w:rsidTr="001542CF">
        <w:trPr>
          <w:trHeight w:val="397"/>
        </w:trPr>
        <w:tc>
          <w:tcPr>
            <w:tcW w:w="1809" w:type="dxa"/>
            <w:vAlign w:val="center"/>
          </w:tcPr>
          <w:p w14:paraId="2580295C" w14:textId="3E8398D7" w:rsidR="00B31DB9" w:rsidRPr="00A76858" w:rsidRDefault="00A76858" w:rsidP="001542CF">
            <w:pPr>
              <w:rPr>
                <w:szCs w:val="20"/>
              </w:rPr>
            </w:pPr>
            <w:r w:rsidRPr="00A76858">
              <w:rPr>
                <w:szCs w:val="20"/>
              </w:rPr>
              <w:t>careContact</w:t>
            </w:r>
            <w:r w:rsidR="00B31DB9" w:rsidRPr="00A76858">
              <w:rPr>
                <w:szCs w:val="20"/>
              </w:rPr>
              <w:t>Header.documentId</w:t>
            </w:r>
          </w:p>
        </w:tc>
        <w:tc>
          <w:tcPr>
            <w:tcW w:w="2977" w:type="dxa"/>
            <w:vAlign w:val="center"/>
          </w:tcPr>
          <w:p w14:paraId="40BF742E" w14:textId="665E8CAD" w:rsidR="00C33942" w:rsidRPr="00A76858" w:rsidRDefault="00A76858" w:rsidP="001542CF">
            <w:pPr>
              <w:rPr>
                <w:szCs w:val="20"/>
              </w:rPr>
            </w:pPr>
            <w:r w:rsidRPr="00A76858">
              <w:rPr>
                <w:szCs w:val="20"/>
              </w:rPr>
              <w:t>Kontakt.kontakt_id</w:t>
            </w:r>
          </w:p>
        </w:tc>
        <w:tc>
          <w:tcPr>
            <w:tcW w:w="4111" w:type="dxa"/>
            <w:vAlign w:val="center"/>
          </w:tcPr>
          <w:p w14:paraId="0BD8E6AD" w14:textId="49D726A7" w:rsidR="00B31DB9" w:rsidRPr="00E34474" w:rsidRDefault="00A76858" w:rsidP="001542CF">
            <w:pPr>
              <w:rPr>
                <w:szCs w:val="20"/>
              </w:rPr>
            </w:pPr>
            <w:r w:rsidRPr="00A76858">
              <w:rPr>
                <w:szCs w:val="20"/>
              </w:rPr>
              <w:t>careContact</w:t>
            </w:r>
            <w:r w:rsidR="00B31DB9" w:rsidRPr="00A76858">
              <w:rPr>
                <w:szCs w:val="20"/>
              </w:rPr>
              <w:t>/</w:t>
            </w:r>
            <w:r w:rsidRPr="00A76858">
              <w:rPr>
                <w:szCs w:val="20"/>
              </w:rPr>
              <w:t>careContact</w:t>
            </w:r>
            <w:r w:rsidR="00B31DB9" w:rsidRPr="00A76858">
              <w:rPr>
                <w:szCs w:val="20"/>
              </w:rPr>
              <w:t>Header/documentId</w:t>
            </w:r>
          </w:p>
        </w:tc>
      </w:tr>
      <w:tr w:rsidR="00B31DB9" w:rsidRPr="00C469F0" w14:paraId="72539D64" w14:textId="77777777" w:rsidTr="001542CF">
        <w:trPr>
          <w:trHeight w:val="397"/>
        </w:trPr>
        <w:tc>
          <w:tcPr>
            <w:tcW w:w="1809" w:type="dxa"/>
            <w:vAlign w:val="center"/>
          </w:tcPr>
          <w:p w14:paraId="3BB44691" w14:textId="447927BD" w:rsidR="00B31DB9" w:rsidRPr="00C469F0" w:rsidRDefault="00A76858" w:rsidP="001542CF">
            <w:pPr>
              <w:rPr>
                <w:szCs w:val="20"/>
              </w:rPr>
            </w:pPr>
            <w:r>
              <w:rPr>
                <w:szCs w:val="20"/>
              </w:rPr>
              <w:t>careContact</w:t>
            </w:r>
            <w:r w:rsidR="00B31DB9">
              <w:rPr>
                <w:szCs w:val="20"/>
              </w:rPr>
              <w:t>Header</w:t>
            </w:r>
            <w:r w:rsidR="00B31DB9" w:rsidRPr="00C469F0">
              <w:rPr>
                <w:szCs w:val="20"/>
              </w:rPr>
              <w:t>.sourceSystemHSAId</w:t>
            </w:r>
          </w:p>
        </w:tc>
        <w:tc>
          <w:tcPr>
            <w:tcW w:w="2977" w:type="dxa"/>
            <w:vAlign w:val="center"/>
          </w:tcPr>
          <w:p w14:paraId="0E040B82"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4C3A441B" w14:textId="11739D74"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/sourceSystemHSAId</w:t>
            </w:r>
          </w:p>
        </w:tc>
      </w:tr>
      <w:tr w:rsidR="00B31DB9" w:rsidRPr="00C469F0" w14:paraId="7C9099AB" w14:textId="77777777" w:rsidTr="001542CF">
        <w:trPr>
          <w:trHeight w:val="397"/>
        </w:trPr>
        <w:tc>
          <w:tcPr>
            <w:tcW w:w="1809" w:type="dxa"/>
            <w:vAlign w:val="center"/>
          </w:tcPr>
          <w:p w14:paraId="0CCA0084" w14:textId="1F271654" w:rsidR="00B31DB9" w:rsidRPr="00C469F0" w:rsidRDefault="00A76858" w:rsidP="001542CF">
            <w:pPr>
              <w:rPr>
                <w:szCs w:val="20"/>
              </w:rPr>
            </w:pPr>
            <w:r>
              <w:rPr>
                <w:szCs w:val="20"/>
              </w:rPr>
              <w:t>careContact</w:t>
            </w:r>
            <w:r w:rsidR="00B31DB9">
              <w:rPr>
                <w:szCs w:val="20"/>
              </w:rPr>
              <w:t>Header</w:t>
            </w:r>
            <w:r w:rsidR="00B31DB9" w:rsidRPr="00C469F0">
              <w:rPr>
                <w:szCs w:val="20"/>
              </w:rPr>
              <w:t>.patientId</w:t>
            </w:r>
          </w:p>
        </w:tc>
        <w:tc>
          <w:tcPr>
            <w:tcW w:w="2977" w:type="dxa"/>
            <w:vAlign w:val="center"/>
          </w:tcPr>
          <w:p w14:paraId="3C826CBE" w14:textId="77777777" w:rsidR="00B31DB9" w:rsidRPr="00C469F0" w:rsidRDefault="00B31DB9" w:rsidP="001542CF">
            <w:pPr>
              <w:rPr>
                <w:rFonts w:cs="Arial"/>
                <w:spacing w:val="-1"/>
                <w:szCs w:val="20"/>
              </w:rPr>
            </w:pPr>
            <w:r>
              <w:rPr>
                <w:rFonts w:cs="Arial"/>
                <w:spacing w:val="-1"/>
                <w:szCs w:val="20"/>
              </w:rPr>
              <w:t>Patient.person-id</w:t>
            </w:r>
          </w:p>
        </w:tc>
        <w:tc>
          <w:tcPr>
            <w:tcW w:w="4111" w:type="dxa"/>
            <w:vAlign w:val="center"/>
          </w:tcPr>
          <w:p w14:paraId="729295FA" w14:textId="51DE20B0"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/patientId</w:t>
            </w:r>
          </w:p>
        </w:tc>
      </w:tr>
      <w:tr w:rsidR="00B31DB9" w:rsidRPr="00C469F0" w14:paraId="16B011CF" w14:textId="77777777" w:rsidTr="001542CF">
        <w:trPr>
          <w:trHeight w:val="397"/>
        </w:trPr>
        <w:tc>
          <w:tcPr>
            <w:tcW w:w="1809" w:type="dxa"/>
            <w:vAlign w:val="center"/>
          </w:tcPr>
          <w:p w14:paraId="52642D15" w14:textId="6F82DD7D" w:rsidR="00B31DB9" w:rsidRPr="00C469F0" w:rsidRDefault="00A76858" w:rsidP="001542CF">
            <w:pPr>
              <w:rPr>
                <w:szCs w:val="20"/>
              </w:rPr>
            </w:pPr>
            <w:r>
              <w:rPr>
                <w:szCs w:val="20"/>
              </w:rPr>
              <w:t>careContact</w:t>
            </w:r>
            <w:r w:rsidR="00B31DB9">
              <w:rPr>
                <w:szCs w:val="20"/>
              </w:rPr>
              <w:t>Header.accountableHealthcareProfessional</w:t>
            </w:r>
          </w:p>
        </w:tc>
        <w:tc>
          <w:tcPr>
            <w:tcW w:w="2977" w:type="dxa"/>
            <w:vAlign w:val="center"/>
          </w:tcPr>
          <w:p w14:paraId="6822511F"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78F11F1" w14:textId="2A9F644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accountableHealthcareProfessional</w:t>
            </w:r>
          </w:p>
        </w:tc>
      </w:tr>
      <w:tr w:rsidR="00B31DB9" w:rsidRPr="00C469F0" w14:paraId="37787CC6" w14:textId="77777777" w:rsidTr="001542CF">
        <w:trPr>
          <w:trHeight w:val="397"/>
        </w:trPr>
        <w:tc>
          <w:tcPr>
            <w:tcW w:w="1809" w:type="dxa"/>
            <w:vAlign w:val="center"/>
          </w:tcPr>
          <w:p w14:paraId="7BA80212" w14:textId="40BB3288" w:rsidR="00B31DB9" w:rsidRPr="00C469F0" w:rsidRDefault="00154059" w:rsidP="001542CF">
            <w:pPr>
              <w:rPr>
                <w:szCs w:val="20"/>
              </w:rPr>
            </w:pPr>
            <w:r>
              <w:rPr>
                <w:szCs w:val="20"/>
              </w:rPr>
              <w:t>a</w:t>
            </w:r>
            <w:r w:rsidR="00B31DB9">
              <w:rPr>
                <w:szCs w:val="20"/>
              </w:rPr>
              <w:t>ccountableHealthcareProfessional</w:t>
            </w:r>
            <w:r w:rsidR="00B31DB9" w:rsidRPr="00C469F0">
              <w:rPr>
                <w:szCs w:val="20"/>
              </w:rPr>
              <w:lastRenderedPageBreak/>
              <w:t>.authorTime</w:t>
            </w:r>
          </w:p>
        </w:tc>
        <w:tc>
          <w:tcPr>
            <w:tcW w:w="2977" w:type="dxa"/>
            <w:vAlign w:val="center"/>
          </w:tcPr>
          <w:p w14:paraId="77645E80" w14:textId="77777777" w:rsidR="00B31DB9" w:rsidRPr="00C469F0" w:rsidRDefault="00B31DB9" w:rsidP="001542CF">
            <w:pPr>
              <w:rPr>
                <w:szCs w:val="20"/>
              </w:rPr>
            </w:pPr>
            <w:r w:rsidRPr="00C11300">
              <w:rPr>
                <w:rFonts w:cs="Arial"/>
                <w:i/>
                <w:color w:val="FF0000"/>
                <w:szCs w:val="20"/>
              </w:rPr>
              <w:lastRenderedPageBreak/>
              <w:t>Saknar motsvarighet i V-TIM 2.2</w:t>
            </w:r>
          </w:p>
        </w:tc>
        <w:tc>
          <w:tcPr>
            <w:tcW w:w="4111" w:type="dxa"/>
            <w:vAlign w:val="center"/>
          </w:tcPr>
          <w:p w14:paraId="608A5F57" w14:textId="55F85E83"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B31DB9">
              <w:rPr>
                <w:szCs w:val="20"/>
              </w:rPr>
              <w:t xml:space="preserve"> accountableHealthcareProfessional</w:t>
            </w:r>
            <w:r w:rsidR="00B31DB9" w:rsidRPr="00C469F0">
              <w:rPr>
                <w:szCs w:val="20"/>
              </w:rPr>
              <w:t xml:space="preserve"> </w:t>
            </w:r>
            <w:r w:rsidR="00B31DB9">
              <w:rPr>
                <w:szCs w:val="20"/>
              </w:rPr>
              <w:lastRenderedPageBreak/>
              <w:t>/authorTime</w:t>
            </w:r>
          </w:p>
        </w:tc>
      </w:tr>
      <w:tr w:rsidR="00B31DB9" w:rsidRPr="00336280" w14:paraId="495283BB" w14:textId="77777777" w:rsidTr="001542CF">
        <w:trPr>
          <w:trHeight w:val="397"/>
        </w:trPr>
        <w:tc>
          <w:tcPr>
            <w:tcW w:w="1809" w:type="dxa"/>
            <w:vAlign w:val="center"/>
          </w:tcPr>
          <w:p w14:paraId="24578E8C" w14:textId="395638FE" w:rsidR="00B31DB9" w:rsidRPr="00C469F0" w:rsidRDefault="00154059" w:rsidP="001542CF">
            <w:pPr>
              <w:rPr>
                <w:szCs w:val="20"/>
              </w:rPr>
            </w:pPr>
            <w:r>
              <w:rPr>
                <w:szCs w:val="20"/>
              </w:rPr>
              <w:lastRenderedPageBreak/>
              <w:t>a</w:t>
            </w:r>
            <w:r w:rsidR="00B31DB9">
              <w:rPr>
                <w:szCs w:val="20"/>
              </w:rPr>
              <w:t>ccountableHealthcareProfessional</w:t>
            </w:r>
            <w:r w:rsidR="00B31DB9" w:rsidRPr="00C469F0">
              <w:rPr>
                <w:szCs w:val="20"/>
              </w:rPr>
              <w:t>.healthcareProfessionalHSAId</w:t>
            </w:r>
          </w:p>
        </w:tc>
        <w:tc>
          <w:tcPr>
            <w:tcW w:w="2977" w:type="dxa"/>
            <w:vAlign w:val="center"/>
          </w:tcPr>
          <w:p w14:paraId="4E0469CC" w14:textId="77777777" w:rsidR="00B31DB9" w:rsidRPr="00336280" w:rsidRDefault="00B31DB9" w:rsidP="001542CF">
            <w:pPr>
              <w:rPr>
                <w:szCs w:val="20"/>
              </w:rPr>
            </w:pPr>
            <w:r w:rsidRPr="00336280">
              <w:rPr>
                <w:rFonts w:cs="Arial"/>
                <w:spacing w:val="-1"/>
                <w:szCs w:val="20"/>
              </w:rPr>
              <w:t>Vård- och omsorgsutövare.personal id</w:t>
            </w:r>
          </w:p>
        </w:tc>
        <w:tc>
          <w:tcPr>
            <w:tcW w:w="4111" w:type="dxa"/>
            <w:vAlign w:val="center"/>
          </w:tcPr>
          <w:p w14:paraId="1A5BA841" w14:textId="30CBCD21" w:rsidR="00B31DB9" w:rsidRPr="00336280" w:rsidRDefault="00A76858" w:rsidP="001542CF">
            <w:pPr>
              <w:rPr>
                <w:szCs w:val="20"/>
                <w:lang w:val="en-US"/>
              </w:rPr>
            </w:pPr>
            <w:r>
              <w:rPr>
                <w:szCs w:val="20"/>
                <w:lang w:val="en-US"/>
              </w:rPr>
              <w:t>careContact</w:t>
            </w:r>
            <w:r w:rsidR="00B31DB9" w:rsidRPr="00336280">
              <w:rPr>
                <w:szCs w:val="20"/>
                <w:lang w:val="en-US"/>
              </w:rPr>
              <w:t>/</w:t>
            </w:r>
            <w:r>
              <w:rPr>
                <w:szCs w:val="20"/>
                <w:lang w:val="en-US"/>
              </w:rPr>
              <w:t>careContact</w:t>
            </w:r>
            <w:r w:rsidR="00B31DB9" w:rsidRPr="00336280">
              <w:rPr>
                <w:szCs w:val="20"/>
                <w:lang w:val="en-US"/>
              </w:rPr>
              <w:t>Header/accountableHealthcareProfessional/healthcareProfessionalHSAId</w:t>
            </w:r>
          </w:p>
        </w:tc>
      </w:tr>
      <w:tr w:rsidR="00B31DB9" w:rsidRPr="00C469F0" w14:paraId="2EFBC1BF" w14:textId="77777777" w:rsidTr="001542CF">
        <w:trPr>
          <w:trHeight w:val="397"/>
        </w:trPr>
        <w:tc>
          <w:tcPr>
            <w:tcW w:w="1809" w:type="dxa"/>
            <w:vAlign w:val="center"/>
          </w:tcPr>
          <w:p w14:paraId="7D9466A9" w14:textId="7C764550" w:rsidR="00B31DB9" w:rsidRPr="00C469F0" w:rsidRDefault="00154059" w:rsidP="001542CF">
            <w:pPr>
              <w:rPr>
                <w:szCs w:val="20"/>
              </w:rPr>
            </w:pPr>
            <w:r>
              <w:rPr>
                <w:szCs w:val="20"/>
                <w:lang w:val="en-US"/>
              </w:rPr>
              <w:t>a</w:t>
            </w:r>
            <w:r w:rsidR="00B31DB9" w:rsidRPr="00336280">
              <w:rPr>
                <w:szCs w:val="20"/>
                <w:lang w:val="en-US"/>
              </w:rPr>
              <w:t>ccountable</w:t>
            </w:r>
            <w:r w:rsidR="00B31DB9">
              <w:rPr>
                <w:szCs w:val="20"/>
              </w:rPr>
              <w:t>HealthcareProfessional</w:t>
            </w:r>
            <w:r w:rsidR="00B31DB9" w:rsidRPr="00C469F0">
              <w:rPr>
                <w:szCs w:val="20"/>
              </w:rPr>
              <w:t>.healthcareProfessionalName</w:t>
            </w:r>
          </w:p>
        </w:tc>
        <w:tc>
          <w:tcPr>
            <w:tcW w:w="2977" w:type="dxa"/>
            <w:vAlign w:val="center"/>
          </w:tcPr>
          <w:p w14:paraId="41335768" w14:textId="77777777" w:rsidR="00B31DB9" w:rsidRPr="0033628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69AD0DEA" w14:textId="05008A5D"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/healthcareProfessionalName</w:t>
            </w:r>
          </w:p>
        </w:tc>
      </w:tr>
      <w:tr w:rsidR="00B31DB9" w:rsidRPr="00C469F0" w14:paraId="4F010E16" w14:textId="77777777" w:rsidTr="001542CF">
        <w:trPr>
          <w:trHeight w:val="397"/>
        </w:trPr>
        <w:tc>
          <w:tcPr>
            <w:tcW w:w="1809" w:type="dxa"/>
            <w:vAlign w:val="center"/>
          </w:tcPr>
          <w:p w14:paraId="0B4479E8" w14:textId="2A94FA56"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.healthcareProfessionalRoleCode</w:t>
            </w:r>
          </w:p>
        </w:tc>
        <w:tc>
          <w:tcPr>
            <w:tcW w:w="2977" w:type="dxa"/>
            <w:vAlign w:val="center"/>
          </w:tcPr>
          <w:p w14:paraId="5D0571A0"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34E4F7BE" w14:textId="5E1C210F"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/healthcareProfessionalRoleCode</w:t>
            </w:r>
          </w:p>
        </w:tc>
      </w:tr>
      <w:tr w:rsidR="00B31DB9" w:rsidRPr="00A214E4" w14:paraId="02C7113C" w14:textId="77777777" w:rsidTr="001542CF">
        <w:trPr>
          <w:trHeight w:val="397"/>
        </w:trPr>
        <w:tc>
          <w:tcPr>
            <w:tcW w:w="1809" w:type="dxa"/>
            <w:vAlign w:val="center"/>
          </w:tcPr>
          <w:p w14:paraId="76864891" w14:textId="3310F7B2"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.orgUnitHSAId</w:t>
            </w:r>
          </w:p>
        </w:tc>
        <w:tc>
          <w:tcPr>
            <w:tcW w:w="2977" w:type="dxa"/>
            <w:vAlign w:val="center"/>
          </w:tcPr>
          <w:p w14:paraId="189AD611"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07131987" w14:textId="20FC38BA" w:rsidR="00B31DB9" w:rsidRPr="003F7B8B" w:rsidRDefault="00A76858" w:rsidP="001542CF">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/orgUnitHSAId</w:t>
            </w:r>
          </w:p>
        </w:tc>
      </w:tr>
      <w:tr w:rsidR="00B31DB9" w:rsidRPr="00A214E4" w14:paraId="62C51E40" w14:textId="77777777" w:rsidTr="001542CF">
        <w:trPr>
          <w:trHeight w:val="397"/>
        </w:trPr>
        <w:tc>
          <w:tcPr>
            <w:tcW w:w="1809" w:type="dxa"/>
            <w:vAlign w:val="center"/>
          </w:tcPr>
          <w:p w14:paraId="29ECDF53" w14:textId="3C4977D7"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.orgUnitname</w:t>
            </w:r>
          </w:p>
        </w:tc>
        <w:tc>
          <w:tcPr>
            <w:tcW w:w="2977" w:type="dxa"/>
            <w:vAlign w:val="center"/>
          </w:tcPr>
          <w:p w14:paraId="7F40334A" w14:textId="77777777" w:rsidR="00B31DB9" w:rsidRPr="001A2000" w:rsidRDefault="00B31DB9"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5CFCA14E" w14:textId="77619DD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/orgUnitname</w:t>
            </w:r>
          </w:p>
        </w:tc>
      </w:tr>
      <w:tr w:rsidR="00B31DB9" w:rsidRPr="00A214E4" w14:paraId="36B56316" w14:textId="77777777" w:rsidTr="001542CF">
        <w:trPr>
          <w:trHeight w:val="397"/>
        </w:trPr>
        <w:tc>
          <w:tcPr>
            <w:tcW w:w="1809" w:type="dxa"/>
            <w:vAlign w:val="center"/>
          </w:tcPr>
          <w:p w14:paraId="3F267330" w14:textId="05C81B4A"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.orgUnitTelecom</w:t>
            </w:r>
          </w:p>
        </w:tc>
        <w:tc>
          <w:tcPr>
            <w:tcW w:w="2977" w:type="dxa"/>
            <w:vAlign w:val="center"/>
          </w:tcPr>
          <w:p w14:paraId="411DCE88" w14:textId="77777777" w:rsidR="00B31DB9" w:rsidRPr="001A2000" w:rsidRDefault="00B31DB9" w:rsidP="001542CF">
            <w:pPr>
              <w:rPr>
                <w:rFonts w:cs="Arial"/>
                <w:szCs w:val="20"/>
              </w:rPr>
            </w:pPr>
            <w:r>
              <w:rPr>
                <w:rFonts w:cs="Arial"/>
                <w:szCs w:val="20"/>
              </w:rPr>
              <w:t>Tele och eKommunikation.tele ekom adress</w:t>
            </w:r>
          </w:p>
        </w:tc>
        <w:tc>
          <w:tcPr>
            <w:tcW w:w="4111" w:type="dxa"/>
            <w:vAlign w:val="center"/>
          </w:tcPr>
          <w:p w14:paraId="2F8905EF" w14:textId="28C8A6ED"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/orgUnitTelecom</w:t>
            </w:r>
          </w:p>
        </w:tc>
      </w:tr>
      <w:tr w:rsidR="00B31DB9" w:rsidRPr="00A214E4" w14:paraId="0B6BB976" w14:textId="77777777" w:rsidTr="001542CF">
        <w:trPr>
          <w:trHeight w:val="397"/>
        </w:trPr>
        <w:tc>
          <w:tcPr>
            <w:tcW w:w="1809" w:type="dxa"/>
            <w:vAlign w:val="center"/>
          </w:tcPr>
          <w:p w14:paraId="67A724D9" w14:textId="66094D1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.orgUnitEmail</w:t>
            </w:r>
          </w:p>
        </w:tc>
        <w:tc>
          <w:tcPr>
            <w:tcW w:w="2977" w:type="dxa"/>
            <w:vAlign w:val="center"/>
          </w:tcPr>
          <w:p w14:paraId="123D7B37" w14:textId="77777777" w:rsidR="00B31DB9" w:rsidRPr="001A2000" w:rsidRDefault="00B31DB9" w:rsidP="001542CF">
            <w:pPr>
              <w:rPr>
                <w:rFonts w:cs="Arial"/>
                <w:spacing w:val="-1"/>
                <w:szCs w:val="20"/>
              </w:rPr>
            </w:pPr>
            <w:r>
              <w:rPr>
                <w:rFonts w:cs="Arial"/>
                <w:szCs w:val="20"/>
              </w:rPr>
              <w:t>Tele och eKommunikation.tele ekom adress</w:t>
            </w:r>
          </w:p>
        </w:tc>
        <w:tc>
          <w:tcPr>
            <w:tcW w:w="4111" w:type="dxa"/>
            <w:vAlign w:val="center"/>
          </w:tcPr>
          <w:p w14:paraId="5BACB369" w14:textId="38C621C7"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/orgUnitEmail</w:t>
            </w:r>
          </w:p>
        </w:tc>
      </w:tr>
      <w:tr w:rsidR="00B31DB9" w:rsidRPr="00A214E4" w14:paraId="4A9B578C" w14:textId="77777777" w:rsidTr="001542CF">
        <w:trPr>
          <w:trHeight w:val="397"/>
        </w:trPr>
        <w:tc>
          <w:tcPr>
            <w:tcW w:w="1809" w:type="dxa"/>
            <w:vAlign w:val="center"/>
          </w:tcPr>
          <w:p w14:paraId="3EB69013" w14:textId="74A64F0F" w:rsidR="00B31DB9" w:rsidRPr="00C469F0" w:rsidRDefault="00154059" w:rsidP="001542CF">
            <w:pPr>
              <w:rPr>
                <w:szCs w:val="20"/>
                <w:u w:val="single"/>
              </w:rPr>
            </w:pPr>
            <w:r>
              <w:rPr>
                <w:szCs w:val="20"/>
              </w:rPr>
              <w:t>h</w:t>
            </w:r>
            <w:r w:rsidR="00581B58">
              <w:rPr>
                <w:szCs w:val="20"/>
              </w:rPr>
              <w:t>ealthcareProfessionalOrgUnit</w:t>
            </w:r>
            <w:r w:rsidR="00B31DB9" w:rsidRPr="00C469F0">
              <w:rPr>
                <w:szCs w:val="20"/>
              </w:rPr>
              <w:t>.orgUnitAddress</w:t>
            </w:r>
          </w:p>
        </w:tc>
        <w:tc>
          <w:tcPr>
            <w:tcW w:w="2977" w:type="dxa"/>
            <w:vAlign w:val="center"/>
          </w:tcPr>
          <w:p w14:paraId="7CC2092F" w14:textId="77777777" w:rsidR="00B31DB9" w:rsidRDefault="00B31DB9" w:rsidP="001542CF">
            <w:pPr>
              <w:rPr>
                <w:rFonts w:cs="Arial"/>
                <w:spacing w:val="-1"/>
                <w:szCs w:val="20"/>
              </w:rPr>
            </w:pPr>
            <w:r>
              <w:rPr>
                <w:rFonts w:cs="Arial"/>
                <w:spacing w:val="-1"/>
                <w:szCs w:val="20"/>
              </w:rPr>
              <w:t>Adress.adress 1,</w:t>
            </w:r>
          </w:p>
          <w:p w14:paraId="3AE73993" w14:textId="77777777" w:rsidR="00B31DB9" w:rsidRDefault="00B31DB9" w:rsidP="001542CF">
            <w:pPr>
              <w:rPr>
                <w:rFonts w:cs="Arial"/>
                <w:spacing w:val="-1"/>
                <w:szCs w:val="20"/>
              </w:rPr>
            </w:pPr>
            <w:r>
              <w:rPr>
                <w:rFonts w:cs="Arial"/>
                <w:spacing w:val="-1"/>
                <w:szCs w:val="20"/>
              </w:rPr>
              <w:t>Adress.postnummer &amp;</w:t>
            </w:r>
          </w:p>
          <w:p w14:paraId="53988CA6" w14:textId="77777777" w:rsidR="00B31DB9" w:rsidRPr="001A2000" w:rsidRDefault="00B31DB9" w:rsidP="001542CF">
            <w:pPr>
              <w:rPr>
                <w:rFonts w:cs="Arial"/>
                <w:spacing w:val="-1"/>
                <w:szCs w:val="20"/>
              </w:rPr>
            </w:pPr>
            <w:r>
              <w:rPr>
                <w:rFonts w:cs="Arial"/>
                <w:spacing w:val="-1"/>
                <w:szCs w:val="20"/>
              </w:rPr>
              <w:t>Adress.postort</w:t>
            </w:r>
          </w:p>
        </w:tc>
        <w:tc>
          <w:tcPr>
            <w:tcW w:w="4111" w:type="dxa"/>
            <w:vAlign w:val="center"/>
          </w:tcPr>
          <w:p w14:paraId="1E58AAC0" w14:textId="53D16151"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/orgUnitAddress</w:t>
            </w:r>
          </w:p>
        </w:tc>
      </w:tr>
      <w:tr w:rsidR="00B31DB9" w:rsidRPr="00A214E4" w14:paraId="3BA20088" w14:textId="77777777" w:rsidTr="001542CF">
        <w:trPr>
          <w:trHeight w:val="397"/>
        </w:trPr>
        <w:tc>
          <w:tcPr>
            <w:tcW w:w="1809" w:type="dxa"/>
            <w:vAlign w:val="center"/>
          </w:tcPr>
          <w:p w14:paraId="447A80DB" w14:textId="0030822E" w:rsidR="00B31DB9" w:rsidRPr="00C469F0" w:rsidRDefault="00154059" w:rsidP="001542CF">
            <w:pPr>
              <w:rPr>
                <w:szCs w:val="20"/>
              </w:rPr>
            </w:pPr>
            <w:r>
              <w:rPr>
                <w:szCs w:val="20"/>
              </w:rPr>
              <w:t>h</w:t>
            </w:r>
            <w:r w:rsidR="00581B58">
              <w:rPr>
                <w:szCs w:val="20"/>
              </w:rPr>
              <w:t>ealthcareProfessionalOrgUnit</w:t>
            </w:r>
            <w:r w:rsidR="00B31DB9" w:rsidRPr="00C469F0">
              <w:rPr>
                <w:szCs w:val="20"/>
              </w:rPr>
              <w:t>.orgUnitLocation</w:t>
            </w:r>
          </w:p>
        </w:tc>
        <w:tc>
          <w:tcPr>
            <w:tcW w:w="2977" w:type="dxa"/>
            <w:vAlign w:val="center"/>
          </w:tcPr>
          <w:p w14:paraId="2AAE3A16" w14:textId="77777777" w:rsidR="00B31DB9" w:rsidRPr="001A2000" w:rsidRDefault="00B31DB9" w:rsidP="001542CF">
            <w:pPr>
              <w:rPr>
                <w:rFonts w:cs="Arial"/>
                <w:spacing w:val="-1"/>
                <w:szCs w:val="20"/>
              </w:rPr>
            </w:pPr>
            <w:r w:rsidRPr="00C11300">
              <w:rPr>
                <w:rFonts w:cs="Arial"/>
                <w:i/>
                <w:color w:val="FF0000"/>
                <w:szCs w:val="20"/>
              </w:rPr>
              <w:t>Saknar motsvarighet i V-TIM 2.2</w:t>
            </w:r>
          </w:p>
        </w:tc>
        <w:tc>
          <w:tcPr>
            <w:tcW w:w="4111" w:type="dxa"/>
            <w:vAlign w:val="center"/>
          </w:tcPr>
          <w:p w14:paraId="78F72060" w14:textId="5C3DC99F" w:rsidR="00B31DB9" w:rsidRPr="003F7B8B" w:rsidRDefault="00A76858" w:rsidP="00154059">
            <w:pPr>
              <w:rPr>
                <w:szCs w:val="20"/>
                <w:lang w:val="en-US"/>
              </w:rPr>
            </w:pPr>
            <w:r>
              <w:rPr>
                <w:szCs w:val="20"/>
                <w:lang w:val="en-US"/>
              </w:rPr>
              <w:t>careContact</w:t>
            </w:r>
            <w:r w:rsidR="00B31DB9" w:rsidRPr="003F7B8B">
              <w:rPr>
                <w:szCs w:val="20"/>
                <w:lang w:val="en-US"/>
              </w:rPr>
              <w:t>/</w:t>
            </w:r>
            <w:r>
              <w:rPr>
                <w:szCs w:val="20"/>
                <w:lang w:val="en-US"/>
              </w:rPr>
              <w:t>careContact</w:t>
            </w:r>
            <w:r w:rsidR="00B31DB9">
              <w:rPr>
                <w:szCs w:val="20"/>
                <w:lang w:val="en-US"/>
              </w:rPr>
              <w:t>Header</w:t>
            </w:r>
            <w:r w:rsidR="00B31DB9" w:rsidRPr="003F7B8B">
              <w:rPr>
                <w:szCs w:val="20"/>
                <w:lang w:val="en-US"/>
              </w:rPr>
              <w:t>/</w:t>
            </w:r>
            <w:r w:rsidR="00154059">
              <w:rPr>
                <w:szCs w:val="20"/>
                <w:lang w:val="en-US"/>
              </w:rPr>
              <w:t>a</w:t>
            </w:r>
            <w:r w:rsidR="00B31DB9">
              <w:rPr>
                <w:szCs w:val="20"/>
                <w:lang w:val="en-US"/>
              </w:rPr>
              <w:t>ccountableHealthcareProfessional</w:t>
            </w:r>
            <w:r w:rsidR="00B31DB9" w:rsidRPr="003F7B8B">
              <w:rPr>
                <w:szCs w:val="20"/>
                <w:lang w:val="en-US"/>
              </w:rPr>
              <w:t>/</w:t>
            </w:r>
            <w:r w:rsidR="00154059">
              <w:rPr>
                <w:szCs w:val="20"/>
                <w:lang w:val="en-US"/>
              </w:rPr>
              <w:t>h</w:t>
            </w:r>
            <w:r w:rsidR="00581B58">
              <w:rPr>
                <w:szCs w:val="20"/>
                <w:lang w:val="en-US"/>
              </w:rPr>
              <w:t>ealthcareProfessionalOrgUnit</w:t>
            </w:r>
            <w:r w:rsidR="00B31DB9" w:rsidRPr="003F7B8B">
              <w:rPr>
                <w:szCs w:val="20"/>
                <w:lang w:val="en-US"/>
              </w:rPr>
              <w:t>/orgUnitLocation</w:t>
            </w:r>
          </w:p>
        </w:tc>
      </w:tr>
      <w:tr w:rsidR="00B31DB9" w:rsidRPr="00C469F0" w14:paraId="6D4593AE" w14:textId="77777777" w:rsidTr="001542CF">
        <w:trPr>
          <w:trHeight w:val="397"/>
        </w:trPr>
        <w:tc>
          <w:tcPr>
            <w:tcW w:w="1809" w:type="dxa"/>
            <w:vAlign w:val="center"/>
          </w:tcPr>
          <w:p w14:paraId="50FB2C69" w14:textId="4BEC82F7"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.healthcareProfessionalCareUnitHSAId</w:t>
            </w:r>
          </w:p>
        </w:tc>
        <w:tc>
          <w:tcPr>
            <w:tcW w:w="2977" w:type="dxa"/>
            <w:vAlign w:val="center"/>
          </w:tcPr>
          <w:p w14:paraId="4EE38B2A" w14:textId="77777777" w:rsidR="00B31DB9" w:rsidRPr="00C469F0" w:rsidRDefault="00B31DB9" w:rsidP="001542CF">
            <w:pPr>
              <w:rPr>
                <w:szCs w:val="20"/>
              </w:rPr>
            </w:pPr>
            <w:r>
              <w:rPr>
                <w:rFonts w:cs="Arial"/>
                <w:spacing w:val="-1"/>
                <w:szCs w:val="20"/>
              </w:rPr>
              <w:t>Informationsresurs.vårdenhet id</w:t>
            </w:r>
          </w:p>
        </w:tc>
        <w:tc>
          <w:tcPr>
            <w:tcW w:w="4111" w:type="dxa"/>
            <w:vAlign w:val="center"/>
          </w:tcPr>
          <w:p w14:paraId="0A5EADFE" w14:textId="55D45C0E" w:rsidR="00B31DB9" w:rsidRPr="00C469F0" w:rsidRDefault="00A76858" w:rsidP="001542CF">
            <w:pPr>
              <w:rPr>
                <w:szCs w:val="20"/>
                <w:lang w:val="en-US"/>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/healthcareProfessionalCareUnitHSAId</w:t>
            </w:r>
          </w:p>
        </w:tc>
      </w:tr>
      <w:tr w:rsidR="00B31DB9" w:rsidRPr="00C469F0" w14:paraId="1C7B25B1" w14:textId="77777777" w:rsidTr="001542CF">
        <w:trPr>
          <w:trHeight w:val="397"/>
        </w:trPr>
        <w:tc>
          <w:tcPr>
            <w:tcW w:w="1809" w:type="dxa"/>
            <w:vAlign w:val="center"/>
          </w:tcPr>
          <w:p w14:paraId="213F7313" w14:textId="1CB3CB71" w:rsidR="00B31DB9" w:rsidRPr="00C469F0" w:rsidRDefault="00154059" w:rsidP="001542CF">
            <w:pPr>
              <w:rPr>
                <w:szCs w:val="20"/>
              </w:rPr>
            </w:pPr>
            <w:r>
              <w:rPr>
                <w:szCs w:val="20"/>
              </w:rPr>
              <w:t>a</w:t>
            </w:r>
            <w:r w:rsidR="00B31DB9">
              <w:rPr>
                <w:szCs w:val="20"/>
              </w:rPr>
              <w:t>ccountableHealthcareProfessional</w:t>
            </w:r>
            <w:r w:rsidR="00B31DB9" w:rsidRPr="00C469F0">
              <w:rPr>
                <w:szCs w:val="20"/>
              </w:rPr>
              <w:t>.healthcareProfessionalCareGiverHSAId</w:t>
            </w:r>
          </w:p>
        </w:tc>
        <w:tc>
          <w:tcPr>
            <w:tcW w:w="2977" w:type="dxa"/>
            <w:vAlign w:val="center"/>
          </w:tcPr>
          <w:p w14:paraId="1A2E52EE" w14:textId="77777777" w:rsidR="00B31DB9" w:rsidRPr="00C469F0" w:rsidRDefault="00B31DB9" w:rsidP="001542CF">
            <w:pPr>
              <w:rPr>
                <w:rFonts w:cs="Arial"/>
                <w:szCs w:val="20"/>
              </w:rPr>
            </w:pPr>
            <w:r>
              <w:rPr>
                <w:rFonts w:cs="Arial"/>
                <w:spacing w:val="-1"/>
                <w:szCs w:val="20"/>
              </w:rPr>
              <w:t>Informationsresurs.vårdgivare id</w:t>
            </w:r>
          </w:p>
        </w:tc>
        <w:tc>
          <w:tcPr>
            <w:tcW w:w="4111" w:type="dxa"/>
            <w:vAlign w:val="center"/>
          </w:tcPr>
          <w:p w14:paraId="7E3042AF" w14:textId="5E02D5E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a</w:t>
            </w:r>
            <w:r w:rsidR="00B31DB9">
              <w:rPr>
                <w:szCs w:val="20"/>
              </w:rPr>
              <w:t>ccountableHealthcareProfessional</w:t>
            </w:r>
            <w:r w:rsidR="00B31DB9" w:rsidRPr="00C469F0">
              <w:rPr>
                <w:szCs w:val="20"/>
              </w:rPr>
              <w:t>/healthcareProfessionalCareGiverHSAId</w:t>
            </w:r>
          </w:p>
        </w:tc>
      </w:tr>
      <w:tr w:rsidR="00B31DB9" w:rsidRPr="00C470D0" w14:paraId="1C4CCBFF" w14:textId="77777777" w:rsidTr="001542CF">
        <w:trPr>
          <w:trHeight w:val="397"/>
        </w:trPr>
        <w:tc>
          <w:tcPr>
            <w:tcW w:w="1809" w:type="dxa"/>
            <w:vAlign w:val="center"/>
          </w:tcPr>
          <w:p w14:paraId="3B61C35B" w14:textId="18F9C730" w:rsidR="00B31DB9" w:rsidRPr="00C469F0" w:rsidRDefault="00154059" w:rsidP="001542CF">
            <w:pPr>
              <w:rPr>
                <w:szCs w:val="20"/>
              </w:rPr>
            </w:pPr>
            <w:r>
              <w:rPr>
                <w:szCs w:val="20"/>
              </w:rPr>
              <w:t>l</w:t>
            </w:r>
            <w:r w:rsidR="00B31DB9" w:rsidRPr="00C469F0">
              <w:rPr>
                <w:szCs w:val="20"/>
              </w:rPr>
              <w:t>egalAuthenticator.legalAuthenticat</w:t>
            </w:r>
            <w:r w:rsidR="00B31DB9" w:rsidRPr="00C469F0">
              <w:rPr>
                <w:szCs w:val="20"/>
              </w:rPr>
              <w:lastRenderedPageBreak/>
              <w:t>orTime</w:t>
            </w:r>
          </w:p>
        </w:tc>
        <w:tc>
          <w:tcPr>
            <w:tcW w:w="2977" w:type="dxa"/>
            <w:vAlign w:val="center"/>
          </w:tcPr>
          <w:p w14:paraId="30903B8C" w14:textId="77777777" w:rsidR="00B31DB9" w:rsidRPr="00C469F0" w:rsidRDefault="00B31DB9" w:rsidP="001542CF">
            <w:pPr>
              <w:rPr>
                <w:rFonts w:cs="Arial"/>
                <w:szCs w:val="20"/>
              </w:rPr>
            </w:pPr>
            <w:r w:rsidRPr="00C11300">
              <w:rPr>
                <w:rFonts w:cs="Arial"/>
                <w:i/>
                <w:color w:val="FF0000"/>
                <w:szCs w:val="20"/>
              </w:rPr>
              <w:lastRenderedPageBreak/>
              <w:t>Saknar motsvarighet i V-TIM 2.2</w:t>
            </w:r>
          </w:p>
        </w:tc>
        <w:tc>
          <w:tcPr>
            <w:tcW w:w="4111" w:type="dxa"/>
            <w:vAlign w:val="center"/>
          </w:tcPr>
          <w:p w14:paraId="28493A42" w14:textId="2554C6BE"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154059">
              <w:rPr>
                <w:szCs w:val="20"/>
              </w:rPr>
              <w:t>/l</w:t>
            </w:r>
            <w:r w:rsidR="00B31DB9" w:rsidRPr="00C469F0">
              <w:rPr>
                <w:szCs w:val="20"/>
              </w:rPr>
              <w:t>egalAuthenticator/legalAuthenticatorTime</w:t>
            </w:r>
          </w:p>
        </w:tc>
      </w:tr>
      <w:tr w:rsidR="00B31DB9" w:rsidRPr="00C470D0" w14:paraId="4B3C2795" w14:textId="77777777" w:rsidTr="001542CF">
        <w:trPr>
          <w:trHeight w:val="397"/>
        </w:trPr>
        <w:tc>
          <w:tcPr>
            <w:tcW w:w="1809" w:type="dxa"/>
            <w:vAlign w:val="center"/>
          </w:tcPr>
          <w:p w14:paraId="493ABD31" w14:textId="640D4160" w:rsidR="00B31DB9" w:rsidRPr="00C469F0" w:rsidRDefault="00154059" w:rsidP="001542CF">
            <w:pPr>
              <w:rPr>
                <w:szCs w:val="20"/>
              </w:rPr>
            </w:pPr>
            <w:r>
              <w:rPr>
                <w:szCs w:val="20"/>
              </w:rPr>
              <w:lastRenderedPageBreak/>
              <w:t>l</w:t>
            </w:r>
            <w:r w:rsidR="00B31DB9" w:rsidRPr="00C469F0">
              <w:rPr>
                <w:szCs w:val="20"/>
              </w:rPr>
              <w:t>egalAuthenticator.legalAuthenticatorHSAId</w:t>
            </w:r>
          </w:p>
        </w:tc>
        <w:tc>
          <w:tcPr>
            <w:tcW w:w="2977" w:type="dxa"/>
            <w:vAlign w:val="center"/>
          </w:tcPr>
          <w:p w14:paraId="6D78EC8C" w14:textId="77777777" w:rsidR="00B31DB9" w:rsidRPr="00C469F0" w:rsidRDefault="00B31DB9" w:rsidP="001542CF">
            <w:pPr>
              <w:rPr>
                <w:rFonts w:cs="Arial"/>
                <w:szCs w:val="20"/>
              </w:rPr>
            </w:pPr>
            <w:r w:rsidRPr="00336280">
              <w:rPr>
                <w:rFonts w:cs="Arial"/>
                <w:spacing w:val="-1"/>
                <w:szCs w:val="20"/>
              </w:rPr>
              <w:t>Vård- och omsorgsutövare.personal id</w:t>
            </w:r>
          </w:p>
        </w:tc>
        <w:tc>
          <w:tcPr>
            <w:tcW w:w="4111" w:type="dxa"/>
            <w:vAlign w:val="center"/>
          </w:tcPr>
          <w:p w14:paraId="53179857" w14:textId="05FB1EF1" w:rsidR="00B31DB9" w:rsidRPr="00C469F0" w:rsidRDefault="00A76858" w:rsidP="00154059">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w:t>
            </w:r>
            <w:r w:rsidR="00154059">
              <w:rPr>
                <w:szCs w:val="20"/>
              </w:rPr>
              <w:t>l</w:t>
            </w:r>
            <w:r w:rsidR="00B31DB9" w:rsidRPr="00C469F0">
              <w:rPr>
                <w:szCs w:val="20"/>
              </w:rPr>
              <w:t>egalAuthenticator/legalAuthenticatorHSAId</w:t>
            </w:r>
          </w:p>
        </w:tc>
      </w:tr>
      <w:tr w:rsidR="00B31DB9" w:rsidRPr="00C470D0" w14:paraId="4479DE8C" w14:textId="77777777" w:rsidTr="001542CF">
        <w:trPr>
          <w:trHeight w:val="397"/>
        </w:trPr>
        <w:tc>
          <w:tcPr>
            <w:tcW w:w="1809" w:type="dxa"/>
            <w:vAlign w:val="center"/>
          </w:tcPr>
          <w:p w14:paraId="5DC76122" w14:textId="560F2B01" w:rsidR="00B31DB9" w:rsidRPr="00C469F0" w:rsidRDefault="00154059" w:rsidP="00154059">
            <w:pPr>
              <w:rPr>
                <w:szCs w:val="20"/>
              </w:rPr>
            </w:pPr>
            <w:r>
              <w:rPr>
                <w:szCs w:val="20"/>
              </w:rPr>
              <w:t>l</w:t>
            </w:r>
            <w:r w:rsidR="00B31DB9" w:rsidRPr="00C469F0">
              <w:rPr>
                <w:szCs w:val="20"/>
              </w:rPr>
              <w:t>egalAuthenticator.legalAuthenticatorName</w:t>
            </w:r>
          </w:p>
        </w:tc>
        <w:tc>
          <w:tcPr>
            <w:tcW w:w="2977" w:type="dxa"/>
            <w:vAlign w:val="center"/>
          </w:tcPr>
          <w:p w14:paraId="44E645AB" w14:textId="77777777" w:rsidR="00B31DB9" w:rsidRPr="00C469F0" w:rsidRDefault="00B31DB9" w:rsidP="001542CF">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510B95AD" w14:textId="1EDE3359"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F9234E" w:rsidRPr="00C469F0">
              <w:rPr>
                <w:szCs w:val="20"/>
              </w:rPr>
              <w:t>/</w:t>
            </w:r>
            <w:r w:rsidR="00F9234E">
              <w:rPr>
                <w:szCs w:val="20"/>
              </w:rPr>
              <w:t>legalAuthenticator/legalAuthenticatorName</w:t>
            </w:r>
          </w:p>
        </w:tc>
      </w:tr>
      <w:tr w:rsidR="00B31DB9" w:rsidRPr="00C470D0" w14:paraId="396BA25E" w14:textId="77777777" w:rsidTr="001542CF">
        <w:trPr>
          <w:trHeight w:val="397"/>
        </w:trPr>
        <w:tc>
          <w:tcPr>
            <w:tcW w:w="1809" w:type="dxa"/>
            <w:vAlign w:val="center"/>
          </w:tcPr>
          <w:p w14:paraId="125B6C64" w14:textId="289809E7" w:rsidR="00B31DB9" w:rsidRPr="00C469F0" w:rsidRDefault="00A76858" w:rsidP="001542CF">
            <w:pPr>
              <w:rPr>
                <w:szCs w:val="20"/>
              </w:rPr>
            </w:pPr>
            <w:r>
              <w:rPr>
                <w:szCs w:val="20"/>
              </w:rPr>
              <w:t>careContact</w:t>
            </w:r>
            <w:r w:rsidR="00B31DB9">
              <w:rPr>
                <w:szCs w:val="20"/>
              </w:rPr>
              <w:t>Header</w:t>
            </w:r>
            <w:r w:rsidR="00B31DB9" w:rsidRPr="00C469F0">
              <w:rPr>
                <w:szCs w:val="20"/>
              </w:rPr>
              <w:t>.approvedForPatient</w:t>
            </w:r>
          </w:p>
        </w:tc>
        <w:tc>
          <w:tcPr>
            <w:tcW w:w="2977" w:type="dxa"/>
            <w:vAlign w:val="center"/>
          </w:tcPr>
          <w:p w14:paraId="5859EF66" w14:textId="77777777" w:rsidR="00B31DB9" w:rsidRPr="00C469F0" w:rsidRDefault="00B31DB9" w:rsidP="001542CF">
            <w:pPr>
              <w:rPr>
                <w:szCs w:val="20"/>
              </w:rPr>
            </w:pPr>
            <w:r w:rsidRPr="00C11300">
              <w:rPr>
                <w:rFonts w:cs="Arial"/>
                <w:i/>
                <w:color w:val="FF0000"/>
                <w:szCs w:val="20"/>
              </w:rPr>
              <w:t>Saknar motsvarighet i V-TIM 2.2</w:t>
            </w:r>
          </w:p>
        </w:tc>
        <w:tc>
          <w:tcPr>
            <w:tcW w:w="4111" w:type="dxa"/>
            <w:vAlign w:val="center"/>
          </w:tcPr>
          <w:p w14:paraId="0D42094E" w14:textId="32FA93AF"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/approvedForPatient</w:t>
            </w:r>
          </w:p>
        </w:tc>
      </w:tr>
      <w:tr w:rsidR="00B31DB9" w:rsidRPr="00C469F0" w14:paraId="1A1F56A6" w14:textId="77777777" w:rsidTr="001542CF">
        <w:trPr>
          <w:trHeight w:val="397"/>
        </w:trPr>
        <w:tc>
          <w:tcPr>
            <w:tcW w:w="1809" w:type="dxa"/>
            <w:vAlign w:val="center"/>
          </w:tcPr>
          <w:p w14:paraId="7140D05B" w14:textId="781CFDE6" w:rsidR="00B31DB9" w:rsidRPr="00C469F0" w:rsidRDefault="00A76858" w:rsidP="001542CF">
            <w:pPr>
              <w:rPr>
                <w:szCs w:val="20"/>
              </w:rPr>
            </w:pPr>
            <w:r>
              <w:rPr>
                <w:szCs w:val="20"/>
              </w:rPr>
              <w:t>careContact</w:t>
            </w:r>
            <w:r w:rsidR="00B31DB9">
              <w:rPr>
                <w:szCs w:val="20"/>
              </w:rPr>
              <w:t>Header</w:t>
            </w:r>
            <w:r w:rsidR="00B31DB9" w:rsidRPr="00C469F0">
              <w:rPr>
                <w:szCs w:val="20"/>
              </w:rPr>
              <w:t>.careContactId</w:t>
            </w:r>
          </w:p>
        </w:tc>
        <w:tc>
          <w:tcPr>
            <w:tcW w:w="2977" w:type="dxa"/>
            <w:vAlign w:val="center"/>
          </w:tcPr>
          <w:p w14:paraId="5E861596" w14:textId="77777777" w:rsidR="00B31DB9" w:rsidRPr="00C469F0" w:rsidRDefault="00B31DB9" w:rsidP="001542CF">
            <w:pPr>
              <w:rPr>
                <w:rFonts w:cs="Arial"/>
                <w:i/>
                <w:szCs w:val="20"/>
              </w:rPr>
            </w:pPr>
            <w:r>
              <w:rPr>
                <w:rFonts w:cs="Arial"/>
                <w:spacing w:val="-1"/>
                <w:szCs w:val="20"/>
              </w:rPr>
              <w:t>Informationsresurs.kontakt id</w:t>
            </w:r>
          </w:p>
        </w:tc>
        <w:tc>
          <w:tcPr>
            <w:tcW w:w="4111" w:type="dxa"/>
            <w:vAlign w:val="center"/>
          </w:tcPr>
          <w:p w14:paraId="58F7164C" w14:textId="4796450B" w:rsidR="00B31DB9" w:rsidRPr="00C469F0" w:rsidRDefault="00A76858" w:rsidP="001542CF">
            <w:pPr>
              <w:rPr>
                <w:szCs w:val="20"/>
              </w:rPr>
            </w:pPr>
            <w:r>
              <w:rPr>
                <w:szCs w:val="20"/>
              </w:rPr>
              <w:t>careContact</w:t>
            </w:r>
            <w:r w:rsidR="00B31DB9" w:rsidRPr="00C469F0">
              <w:rPr>
                <w:szCs w:val="20"/>
              </w:rPr>
              <w:t>/</w:t>
            </w:r>
            <w:r>
              <w:rPr>
                <w:szCs w:val="20"/>
              </w:rPr>
              <w:t>CareContact</w:t>
            </w:r>
            <w:r w:rsidR="00B31DB9">
              <w:rPr>
                <w:szCs w:val="20"/>
              </w:rPr>
              <w:t>Header</w:t>
            </w:r>
            <w:r w:rsidR="00B31DB9" w:rsidRPr="00C469F0">
              <w:rPr>
                <w:szCs w:val="20"/>
              </w:rPr>
              <w:t>/careContactId</w:t>
            </w:r>
          </w:p>
        </w:tc>
      </w:tr>
      <w:tr w:rsidR="00B31DB9" w:rsidRPr="00C469F0" w14:paraId="5AB07F87" w14:textId="77777777" w:rsidTr="0096258A">
        <w:trPr>
          <w:trHeight w:val="397"/>
        </w:trPr>
        <w:tc>
          <w:tcPr>
            <w:tcW w:w="1809" w:type="dxa"/>
            <w:shd w:val="clear" w:color="auto" w:fill="D9D9D9" w:themeFill="background1" w:themeFillShade="D9"/>
            <w:vAlign w:val="center"/>
          </w:tcPr>
          <w:p w14:paraId="3F4BED81" w14:textId="3574E7B8" w:rsidR="00B31DB9" w:rsidRPr="00C469F0" w:rsidRDefault="00A76858" w:rsidP="001542CF">
            <w:pPr>
              <w:rPr>
                <w:szCs w:val="20"/>
              </w:rPr>
            </w:pPr>
            <w:r>
              <w:rPr>
                <w:szCs w:val="20"/>
              </w:rPr>
              <w:t>careContact</w:t>
            </w:r>
            <w:r w:rsidR="00B31DB9" w:rsidRPr="00C469F0">
              <w:rPr>
                <w:szCs w:val="20"/>
              </w:rPr>
              <w:t>Body</w:t>
            </w:r>
          </w:p>
        </w:tc>
        <w:tc>
          <w:tcPr>
            <w:tcW w:w="2977" w:type="dxa"/>
            <w:shd w:val="clear" w:color="auto" w:fill="D9D9D9" w:themeFill="background1" w:themeFillShade="D9"/>
            <w:vAlign w:val="center"/>
          </w:tcPr>
          <w:p w14:paraId="5EE3477A" w14:textId="77777777" w:rsidR="00B31DB9" w:rsidRPr="00C469F0" w:rsidRDefault="00B31DB9" w:rsidP="001542CF">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5039F673" w14:textId="77777777" w:rsidR="00B31DB9" w:rsidRPr="00C469F0" w:rsidRDefault="00B31DB9" w:rsidP="001542CF">
            <w:pPr>
              <w:rPr>
                <w:szCs w:val="20"/>
              </w:rPr>
            </w:pPr>
          </w:p>
        </w:tc>
      </w:tr>
      <w:tr w:rsidR="00B31DB9" w:rsidRPr="00C469F0" w14:paraId="598D085C" w14:textId="77777777" w:rsidTr="001542CF">
        <w:trPr>
          <w:trHeight w:val="397"/>
        </w:trPr>
        <w:tc>
          <w:tcPr>
            <w:tcW w:w="1809" w:type="dxa"/>
            <w:vAlign w:val="center"/>
          </w:tcPr>
          <w:p w14:paraId="40195182" w14:textId="5CEB4663" w:rsidR="00B31DB9" w:rsidRPr="00C469F0" w:rsidRDefault="00E14FB7" w:rsidP="001542CF">
            <w:pPr>
              <w:rPr>
                <w:szCs w:val="20"/>
              </w:rPr>
            </w:pPr>
            <w:r>
              <w:rPr>
                <w:szCs w:val="20"/>
              </w:rPr>
              <w:t>careContactBody.careContactCode</w:t>
            </w:r>
          </w:p>
        </w:tc>
        <w:tc>
          <w:tcPr>
            <w:tcW w:w="2977" w:type="dxa"/>
            <w:vAlign w:val="center"/>
          </w:tcPr>
          <w:p w14:paraId="2658BE8C" w14:textId="4B75B75B" w:rsidR="00700F10" w:rsidRPr="00C469F0" w:rsidRDefault="0017789E" w:rsidP="001542CF">
            <w:pPr>
              <w:rPr>
                <w:rFonts w:cs="Arial"/>
                <w:spacing w:val="-1"/>
                <w:szCs w:val="20"/>
              </w:rPr>
            </w:pPr>
            <w:r>
              <w:rPr>
                <w:rFonts w:cs="Arial"/>
                <w:spacing w:val="-1"/>
                <w:szCs w:val="20"/>
              </w:rPr>
              <w:t>Kontakt.kontakttyp</w:t>
            </w:r>
          </w:p>
        </w:tc>
        <w:tc>
          <w:tcPr>
            <w:tcW w:w="4111" w:type="dxa"/>
            <w:vAlign w:val="center"/>
          </w:tcPr>
          <w:p w14:paraId="3592BDED" w14:textId="6A56BEC0" w:rsidR="00B31DB9" w:rsidRPr="00C469F0" w:rsidRDefault="00A76858" w:rsidP="00E14FB7">
            <w:pPr>
              <w:rPr>
                <w:szCs w:val="20"/>
              </w:rPr>
            </w:pPr>
            <w:r>
              <w:rPr>
                <w:szCs w:val="20"/>
              </w:rPr>
              <w:t>careContact</w:t>
            </w:r>
            <w:r w:rsidR="0096258A">
              <w:rPr>
                <w:szCs w:val="20"/>
              </w:rPr>
              <w:t>/</w:t>
            </w:r>
            <w:r>
              <w:rPr>
                <w:szCs w:val="20"/>
              </w:rPr>
              <w:t>careContact</w:t>
            </w:r>
            <w:r w:rsidR="0096258A">
              <w:rPr>
                <w:szCs w:val="20"/>
              </w:rPr>
              <w:t>Body/</w:t>
            </w:r>
            <w:r w:rsidR="00E14FB7">
              <w:rPr>
                <w:szCs w:val="20"/>
              </w:rPr>
              <w:t>careContactCode</w:t>
            </w:r>
          </w:p>
        </w:tc>
      </w:tr>
      <w:tr w:rsidR="00B31DB9" w:rsidRPr="00C469F0" w14:paraId="4E3184A5" w14:textId="77777777" w:rsidTr="001542CF">
        <w:trPr>
          <w:trHeight w:val="397"/>
        </w:trPr>
        <w:tc>
          <w:tcPr>
            <w:tcW w:w="1809" w:type="dxa"/>
            <w:vAlign w:val="center"/>
          </w:tcPr>
          <w:p w14:paraId="12869468" w14:textId="5414B9D0" w:rsidR="00B31DB9" w:rsidRPr="00C469F0" w:rsidRDefault="00E14FB7" w:rsidP="00E14FB7">
            <w:pPr>
              <w:rPr>
                <w:szCs w:val="20"/>
              </w:rPr>
            </w:pPr>
            <w:r>
              <w:rPr>
                <w:szCs w:val="20"/>
              </w:rPr>
              <w:t>careContactBody.careContactReason</w:t>
            </w:r>
          </w:p>
        </w:tc>
        <w:tc>
          <w:tcPr>
            <w:tcW w:w="2977" w:type="dxa"/>
            <w:vAlign w:val="center"/>
          </w:tcPr>
          <w:p w14:paraId="4FF80B3C" w14:textId="138CFAEB" w:rsidR="00B31DB9" w:rsidRPr="006E57B7" w:rsidRDefault="0017789E" w:rsidP="0017789E">
            <w:pPr>
              <w:rPr>
                <w:rFonts w:cs="Arial"/>
                <w:spacing w:val="-1"/>
                <w:szCs w:val="20"/>
              </w:rPr>
            </w:pPr>
            <w:r>
              <w:rPr>
                <w:rFonts w:cs="Arial"/>
                <w:spacing w:val="-1"/>
                <w:szCs w:val="20"/>
              </w:rPr>
              <w:t>Kontaktorsak.hälsoangelägenhet</w:t>
            </w:r>
          </w:p>
        </w:tc>
        <w:tc>
          <w:tcPr>
            <w:tcW w:w="4111" w:type="dxa"/>
            <w:vAlign w:val="center"/>
          </w:tcPr>
          <w:p w14:paraId="79D3D223" w14:textId="33F6E0B0" w:rsidR="00B31DB9" w:rsidRPr="00C469F0" w:rsidRDefault="00E14FB7" w:rsidP="00E14FB7">
            <w:pPr>
              <w:rPr>
                <w:szCs w:val="20"/>
              </w:rPr>
            </w:pPr>
            <w:r>
              <w:rPr>
                <w:szCs w:val="20"/>
              </w:rPr>
              <w:t>careContact/careContactBody/careContactReason</w:t>
            </w:r>
          </w:p>
        </w:tc>
      </w:tr>
      <w:tr w:rsidR="00B31DB9" w:rsidRPr="00C469F0" w14:paraId="0C845001" w14:textId="77777777" w:rsidTr="001542CF">
        <w:trPr>
          <w:trHeight w:val="397"/>
        </w:trPr>
        <w:tc>
          <w:tcPr>
            <w:tcW w:w="1809" w:type="dxa"/>
            <w:vAlign w:val="center"/>
          </w:tcPr>
          <w:p w14:paraId="5CBA9890" w14:textId="5C645F8F" w:rsidR="00B31DB9" w:rsidRPr="00C469F0" w:rsidRDefault="00E14FB7" w:rsidP="00E14FB7">
            <w:pPr>
              <w:rPr>
                <w:szCs w:val="20"/>
              </w:rPr>
            </w:pPr>
            <w:r>
              <w:rPr>
                <w:szCs w:val="20"/>
              </w:rPr>
              <w:t>careContactBody.careContactTimePeriod</w:t>
            </w:r>
          </w:p>
        </w:tc>
        <w:tc>
          <w:tcPr>
            <w:tcW w:w="2977" w:type="dxa"/>
            <w:vAlign w:val="center"/>
          </w:tcPr>
          <w:p w14:paraId="7D7BB85B" w14:textId="0953CD0F" w:rsidR="00B31DB9" w:rsidRPr="00C469F0" w:rsidRDefault="0017789E" w:rsidP="001542CF">
            <w:pPr>
              <w:rPr>
                <w:rFonts w:cs="Arial"/>
                <w:spacing w:val="-1"/>
                <w:szCs w:val="20"/>
              </w:rPr>
            </w:pPr>
            <w:r>
              <w:rPr>
                <w:rFonts w:cs="Arial"/>
                <w:spacing w:val="-1"/>
                <w:szCs w:val="20"/>
              </w:rPr>
              <w:t>Kontakt.kontakttid</w:t>
            </w:r>
          </w:p>
        </w:tc>
        <w:tc>
          <w:tcPr>
            <w:tcW w:w="4111" w:type="dxa"/>
            <w:vAlign w:val="center"/>
          </w:tcPr>
          <w:p w14:paraId="0E5C786B" w14:textId="4D91DE51" w:rsidR="00B31DB9" w:rsidRPr="00C469F0" w:rsidRDefault="00E14FB7" w:rsidP="00E14FB7">
            <w:pPr>
              <w:rPr>
                <w:szCs w:val="20"/>
              </w:rPr>
            </w:pPr>
            <w:r>
              <w:rPr>
                <w:szCs w:val="20"/>
              </w:rPr>
              <w:t>careContact/careContactBody/careContactTimePeriod</w:t>
            </w:r>
          </w:p>
        </w:tc>
      </w:tr>
      <w:tr w:rsidR="00B31DB9" w:rsidRPr="00C469F0" w14:paraId="257C2EF5" w14:textId="77777777" w:rsidTr="001542CF">
        <w:trPr>
          <w:trHeight w:val="397"/>
        </w:trPr>
        <w:tc>
          <w:tcPr>
            <w:tcW w:w="1809" w:type="dxa"/>
            <w:vAlign w:val="center"/>
          </w:tcPr>
          <w:p w14:paraId="4AFDF381" w14:textId="1784263B" w:rsidR="00B31DB9" w:rsidRPr="00C469F0" w:rsidRDefault="00E14FB7" w:rsidP="00E14FB7">
            <w:pPr>
              <w:rPr>
                <w:szCs w:val="20"/>
              </w:rPr>
            </w:pPr>
            <w:r>
              <w:rPr>
                <w:szCs w:val="20"/>
              </w:rPr>
              <w:t>careContactBody.careContactStatus</w:t>
            </w:r>
          </w:p>
        </w:tc>
        <w:tc>
          <w:tcPr>
            <w:tcW w:w="2977" w:type="dxa"/>
            <w:vAlign w:val="center"/>
          </w:tcPr>
          <w:p w14:paraId="0B737E19" w14:textId="731CA1D1" w:rsidR="00700F10" w:rsidRPr="00C469F0" w:rsidRDefault="0017789E" w:rsidP="001542CF">
            <w:pPr>
              <w:rPr>
                <w:szCs w:val="20"/>
              </w:rPr>
            </w:pPr>
            <w:r w:rsidRPr="00C11300">
              <w:rPr>
                <w:rFonts w:cs="Arial"/>
                <w:i/>
                <w:color w:val="FF0000"/>
                <w:szCs w:val="20"/>
              </w:rPr>
              <w:t>Saknar motsvarighet i V-TIM 2.2</w:t>
            </w:r>
          </w:p>
        </w:tc>
        <w:tc>
          <w:tcPr>
            <w:tcW w:w="4111" w:type="dxa"/>
            <w:vAlign w:val="center"/>
          </w:tcPr>
          <w:p w14:paraId="68B93D93" w14:textId="14C4B97E" w:rsidR="00B31DB9" w:rsidRPr="00C469F0" w:rsidRDefault="00E14FB7" w:rsidP="00E14FB7">
            <w:pPr>
              <w:rPr>
                <w:szCs w:val="20"/>
              </w:rPr>
            </w:pPr>
            <w:r>
              <w:rPr>
                <w:szCs w:val="20"/>
              </w:rPr>
              <w:t>careContact/careContactBody/careContactStatus</w:t>
            </w:r>
          </w:p>
        </w:tc>
      </w:tr>
      <w:tr w:rsidR="0017789E" w:rsidRPr="00E74A48" w14:paraId="600B36CF" w14:textId="77777777" w:rsidTr="001542CF">
        <w:trPr>
          <w:trHeight w:val="397"/>
        </w:trPr>
        <w:tc>
          <w:tcPr>
            <w:tcW w:w="1809" w:type="dxa"/>
            <w:vAlign w:val="center"/>
          </w:tcPr>
          <w:p w14:paraId="0D1DA6EB" w14:textId="67AB4BC5" w:rsidR="0017789E" w:rsidRDefault="0017789E" w:rsidP="001542CF">
            <w:pPr>
              <w:rPr>
                <w:szCs w:val="20"/>
              </w:rPr>
            </w:pPr>
            <w:r>
              <w:rPr>
                <w:szCs w:val="20"/>
              </w:rPr>
              <w:t>careContactOrgUnit.orgUnitHSAId</w:t>
            </w:r>
          </w:p>
        </w:tc>
        <w:tc>
          <w:tcPr>
            <w:tcW w:w="2977" w:type="dxa"/>
            <w:vAlign w:val="center"/>
          </w:tcPr>
          <w:p w14:paraId="45994BA7" w14:textId="0E7C6DAC"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24F82E0C" w14:textId="3E8FFC0B" w:rsidR="0017789E" w:rsidRPr="00E31E52" w:rsidRDefault="0017789E" w:rsidP="00E14FB7">
            <w:pPr>
              <w:rPr>
                <w:szCs w:val="20"/>
                <w:lang w:val="en-US"/>
              </w:rPr>
            </w:pPr>
            <w:r>
              <w:rPr>
                <w:szCs w:val="20"/>
              </w:rPr>
              <w:t>careContact/careContactBody/careContactOrgUnit/orgUnitHSAId</w:t>
            </w:r>
          </w:p>
        </w:tc>
      </w:tr>
      <w:tr w:rsidR="0017789E" w:rsidRPr="00E74A48" w14:paraId="180F4C49" w14:textId="77777777" w:rsidTr="001542CF">
        <w:trPr>
          <w:trHeight w:val="397"/>
        </w:trPr>
        <w:tc>
          <w:tcPr>
            <w:tcW w:w="1809" w:type="dxa"/>
            <w:vAlign w:val="center"/>
          </w:tcPr>
          <w:p w14:paraId="294282BC" w14:textId="293EF3FE" w:rsidR="0017789E" w:rsidRDefault="0017789E" w:rsidP="00E14FB7">
            <w:pPr>
              <w:rPr>
                <w:szCs w:val="20"/>
              </w:rPr>
            </w:pPr>
            <w:r>
              <w:rPr>
                <w:szCs w:val="20"/>
              </w:rPr>
              <w:t>careContactOrgUnit.orgUnitName</w:t>
            </w:r>
          </w:p>
        </w:tc>
        <w:tc>
          <w:tcPr>
            <w:tcW w:w="2977" w:type="dxa"/>
            <w:vAlign w:val="center"/>
          </w:tcPr>
          <w:p w14:paraId="779E3079" w14:textId="56881B80" w:rsidR="0017789E" w:rsidRPr="0060585B" w:rsidRDefault="0017789E" w:rsidP="001542CF">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0AB68B6B" w14:textId="5DA51F1D" w:rsidR="0017789E" w:rsidRPr="00E31E52" w:rsidRDefault="0017789E" w:rsidP="00E14FB7">
            <w:pPr>
              <w:rPr>
                <w:szCs w:val="20"/>
                <w:lang w:val="en-US"/>
              </w:rPr>
            </w:pPr>
            <w:r>
              <w:rPr>
                <w:szCs w:val="20"/>
              </w:rPr>
              <w:t>careContact/careContactBody/careContactOrgUnit/orgUnitName</w:t>
            </w:r>
          </w:p>
        </w:tc>
      </w:tr>
      <w:tr w:rsidR="0017789E" w:rsidRPr="00E74A48" w14:paraId="2F42B2C1" w14:textId="77777777" w:rsidTr="001542CF">
        <w:trPr>
          <w:trHeight w:val="397"/>
        </w:trPr>
        <w:tc>
          <w:tcPr>
            <w:tcW w:w="1809" w:type="dxa"/>
            <w:vAlign w:val="center"/>
          </w:tcPr>
          <w:p w14:paraId="1DEE39C7" w14:textId="3DF22D69" w:rsidR="0017789E" w:rsidRDefault="0017789E" w:rsidP="00E14FB7">
            <w:pPr>
              <w:rPr>
                <w:szCs w:val="20"/>
              </w:rPr>
            </w:pPr>
            <w:r>
              <w:rPr>
                <w:szCs w:val="20"/>
              </w:rPr>
              <w:t>careContactOrgUnit.orgUnitTelecom</w:t>
            </w:r>
          </w:p>
        </w:tc>
        <w:tc>
          <w:tcPr>
            <w:tcW w:w="2977" w:type="dxa"/>
            <w:vAlign w:val="center"/>
          </w:tcPr>
          <w:p w14:paraId="572B560B" w14:textId="3E93EA4C"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490BA2A" w14:textId="61D659CF" w:rsidR="0017789E" w:rsidRPr="00E31E52" w:rsidRDefault="0017789E" w:rsidP="00E14FB7">
            <w:pPr>
              <w:rPr>
                <w:szCs w:val="20"/>
                <w:lang w:val="en-US"/>
              </w:rPr>
            </w:pPr>
            <w:r>
              <w:rPr>
                <w:szCs w:val="20"/>
              </w:rPr>
              <w:t>careContact/careContactBody/careContactOrgUnit/orgUnitTelecom</w:t>
            </w:r>
          </w:p>
        </w:tc>
      </w:tr>
      <w:tr w:rsidR="0017789E" w:rsidRPr="00E74A48" w14:paraId="54A60DB5" w14:textId="77777777" w:rsidTr="001542CF">
        <w:trPr>
          <w:trHeight w:val="397"/>
        </w:trPr>
        <w:tc>
          <w:tcPr>
            <w:tcW w:w="1809" w:type="dxa"/>
            <w:vAlign w:val="center"/>
          </w:tcPr>
          <w:p w14:paraId="2CD05342" w14:textId="4807E577" w:rsidR="0017789E" w:rsidRDefault="0017789E" w:rsidP="00E14FB7">
            <w:pPr>
              <w:rPr>
                <w:szCs w:val="20"/>
              </w:rPr>
            </w:pPr>
            <w:r>
              <w:rPr>
                <w:szCs w:val="20"/>
              </w:rPr>
              <w:t>careContactOrgUnit.orgUnitEmail</w:t>
            </w:r>
          </w:p>
        </w:tc>
        <w:tc>
          <w:tcPr>
            <w:tcW w:w="2977" w:type="dxa"/>
            <w:vAlign w:val="center"/>
          </w:tcPr>
          <w:p w14:paraId="4F16C6D8" w14:textId="4B90358F" w:rsidR="0017789E" w:rsidRPr="0060585B" w:rsidRDefault="0017789E" w:rsidP="001542CF">
            <w:pPr>
              <w:rPr>
                <w:rFonts w:cs="Arial"/>
                <w:szCs w:val="20"/>
              </w:rPr>
            </w:pPr>
            <w:r>
              <w:rPr>
                <w:rFonts w:cs="Arial"/>
                <w:szCs w:val="20"/>
              </w:rPr>
              <w:t>Tele och eKommunikation.tele ekom adress</w:t>
            </w:r>
          </w:p>
        </w:tc>
        <w:tc>
          <w:tcPr>
            <w:tcW w:w="4111" w:type="dxa"/>
            <w:vAlign w:val="center"/>
          </w:tcPr>
          <w:p w14:paraId="37D72B54" w14:textId="433B2C92" w:rsidR="0017789E" w:rsidRPr="00E31E52" w:rsidRDefault="0017789E" w:rsidP="00E14FB7">
            <w:pPr>
              <w:rPr>
                <w:szCs w:val="20"/>
                <w:lang w:val="en-US"/>
              </w:rPr>
            </w:pPr>
            <w:r>
              <w:rPr>
                <w:szCs w:val="20"/>
              </w:rPr>
              <w:t>careContact/careContactBody/careContactOrgUnit/orgUnitEmail</w:t>
            </w:r>
          </w:p>
        </w:tc>
      </w:tr>
      <w:tr w:rsidR="0017789E" w:rsidRPr="00E74A48" w14:paraId="1B21FE60" w14:textId="77777777" w:rsidTr="001542CF">
        <w:trPr>
          <w:trHeight w:val="397"/>
        </w:trPr>
        <w:tc>
          <w:tcPr>
            <w:tcW w:w="1809" w:type="dxa"/>
            <w:vAlign w:val="center"/>
          </w:tcPr>
          <w:p w14:paraId="0168AA94" w14:textId="0279BBCB" w:rsidR="0017789E" w:rsidRDefault="0017789E" w:rsidP="00E14FB7">
            <w:pPr>
              <w:rPr>
                <w:szCs w:val="20"/>
              </w:rPr>
            </w:pPr>
            <w:r>
              <w:rPr>
                <w:szCs w:val="20"/>
              </w:rPr>
              <w:t>careContactOrgUnit.orgUnitAddress</w:t>
            </w:r>
          </w:p>
        </w:tc>
        <w:tc>
          <w:tcPr>
            <w:tcW w:w="2977" w:type="dxa"/>
            <w:vAlign w:val="center"/>
          </w:tcPr>
          <w:p w14:paraId="76638184" w14:textId="77777777" w:rsidR="0017789E" w:rsidRDefault="0017789E" w:rsidP="00E06212">
            <w:pPr>
              <w:rPr>
                <w:rFonts w:cs="Arial"/>
                <w:spacing w:val="-1"/>
                <w:szCs w:val="20"/>
              </w:rPr>
            </w:pPr>
            <w:r>
              <w:rPr>
                <w:rFonts w:cs="Arial"/>
                <w:spacing w:val="-1"/>
                <w:szCs w:val="20"/>
              </w:rPr>
              <w:t>Adress.adress 1,</w:t>
            </w:r>
          </w:p>
          <w:p w14:paraId="626CAB99" w14:textId="77777777" w:rsidR="0017789E" w:rsidRDefault="0017789E" w:rsidP="00E06212">
            <w:pPr>
              <w:rPr>
                <w:rFonts w:cs="Arial"/>
                <w:spacing w:val="-1"/>
                <w:szCs w:val="20"/>
              </w:rPr>
            </w:pPr>
            <w:r>
              <w:rPr>
                <w:rFonts w:cs="Arial"/>
                <w:spacing w:val="-1"/>
                <w:szCs w:val="20"/>
              </w:rPr>
              <w:t>Adress.postnummer &amp;</w:t>
            </w:r>
          </w:p>
          <w:p w14:paraId="2764B0BB" w14:textId="7DFFF627" w:rsidR="0017789E" w:rsidRPr="0060585B" w:rsidRDefault="0017789E" w:rsidP="001542CF">
            <w:pPr>
              <w:rPr>
                <w:rFonts w:cs="Arial"/>
                <w:szCs w:val="20"/>
              </w:rPr>
            </w:pPr>
            <w:r>
              <w:rPr>
                <w:rFonts w:cs="Arial"/>
                <w:spacing w:val="-1"/>
                <w:szCs w:val="20"/>
              </w:rPr>
              <w:t>Adress.postort</w:t>
            </w:r>
          </w:p>
        </w:tc>
        <w:tc>
          <w:tcPr>
            <w:tcW w:w="4111" w:type="dxa"/>
            <w:vAlign w:val="center"/>
          </w:tcPr>
          <w:p w14:paraId="5CDCBBEB" w14:textId="792BD578" w:rsidR="0017789E" w:rsidRPr="00E31E52" w:rsidRDefault="0017789E" w:rsidP="00E14FB7">
            <w:pPr>
              <w:rPr>
                <w:szCs w:val="20"/>
                <w:lang w:val="en-US"/>
              </w:rPr>
            </w:pPr>
            <w:r>
              <w:rPr>
                <w:szCs w:val="20"/>
              </w:rPr>
              <w:t>careContact/careContactBody/careContactOrgUnit/orgUnitAddress</w:t>
            </w:r>
          </w:p>
        </w:tc>
      </w:tr>
      <w:tr w:rsidR="0017789E" w:rsidRPr="00E74A48" w14:paraId="462DD759" w14:textId="77777777" w:rsidTr="001542CF">
        <w:trPr>
          <w:trHeight w:val="397"/>
        </w:trPr>
        <w:tc>
          <w:tcPr>
            <w:tcW w:w="1809" w:type="dxa"/>
            <w:vAlign w:val="center"/>
          </w:tcPr>
          <w:p w14:paraId="02287C80" w14:textId="20ABF760" w:rsidR="0017789E" w:rsidRDefault="0017789E" w:rsidP="00E14FB7">
            <w:pPr>
              <w:rPr>
                <w:szCs w:val="20"/>
              </w:rPr>
            </w:pPr>
            <w:r>
              <w:rPr>
                <w:szCs w:val="20"/>
              </w:rPr>
              <w:t>careContactOrgUnit.orgUnitLocation</w:t>
            </w:r>
          </w:p>
        </w:tc>
        <w:tc>
          <w:tcPr>
            <w:tcW w:w="2977" w:type="dxa"/>
            <w:vAlign w:val="center"/>
          </w:tcPr>
          <w:p w14:paraId="663CE2E2" w14:textId="5F9333BF" w:rsidR="0017789E" w:rsidRPr="0060585B" w:rsidRDefault="0017789E" w:rsidP="001542CF">
            <w:pPr>
              <w:rPr>
                <w:rFonts w:cs="Arial"/>
                <w:szCs w:val="20"/>
              </w:rPr>
            </w:pPr>
            <w:r w:rsidRPr="00C11300">
              <w:rPr>
                <w:rFonts w:cs="Arial"/>
                <w:i/>
                <w:color w:val="FF0000"/>
                <w:szCs w:val="20"/>
              </w:rPr>
              <w:t>Saknar motsvarighet i V-TIM 2.2</w:t>
            </w:r>
          </w:p>
        </w:tc>
        <w:tc>
          <w:tcPr>
            <w:tcW w:w="4111" w:type="dxa"/>
            <w:vAlign w:val="center"/>
          </w:tcPr>
          <w:p w14:paraId="48D8F4A2" w14:textId="7DAE1A72" w:rsidR="0017789E" w:rsidRPr="00E31E52" w:rsidRDefault="0017789E" w:rsidP="00E14FB7">
            <w:pPr>
              <w:rPr>
                <w:szCs w:val="20"/>
                <w:lang w:val="en-US"/>
              </w:rPr>
            </w:pPr>
            <w:r>
              <w:rPr>
                <w:szCs w:val="20"/>
              </w:rPr>
              <w:t>careContact/careContactBody/careContactOrgUnit/orgUnitLocation</w:t>
            </w:r>
          </w:p>
        </w:tc>
      </w:tr>
      <w:tr w:rsidR="0017789E" w:rsidRPr="00E74A48" w14:paraId="0953D820" w14:textId="77777777" w:rsidTr="001542CF">
        <w:trPr>
          <w:trHeight w:val="397"/>
        </w:trPr>
        <w:tc>
          <w:tcPr>
            <w:tcW w:w="1809" w:type="dxa"/>
            <w:vAlign w:val="center"/>
          </w:tcPr>
          <w:p w14:paraId="28223ED4" w14:textId="57E1515C" w:rsidR="0017789E" w:rsidRPr="0060585B" w:rsidRDefault="0017789E" w:rsidP="001542CF">
            <w:pPr>
              <w:rPr>
                <w:szCs w:val="20"/>
              </w:rPr>
            </w:pPr>
            <w:r>
              <w:rPr>
                <w:szCs w:val="20"/>
              </w:rPr>
              <w:t>additionalPatientInformation.dateOfBirth</w:t>
            </w:r>
          </w:p>
        </w:tc>
        <w:tc>
          <w:tcPr>
            <w:tcW w:w="2977" w:type="dxa"/>
            <w:vAlign w:val="center"/>
          </w:tcPr>
          <w:p w14:paraId="44D10BFA" w14:textId="2229E93B" w:rsidR="0017789E" w:rsidRPr="0060585B" w:rsidRDefault="0017789E" w:rsidP="001542CF">
            <w:pPr>
              <w:rPr>
                <w:rFonts w:cs="Arial"/>
                <w:szCs w:val="20"/>
              </w:rPr>
            </w:pPr>
            <w:r>
              <w:rPr>
                <w:rFonts w:cs="Arial"/>
                <w:szCs w:val="20"/>
              </w:rPr>
              <w:t>Patient.födelsetidpunkt</w:t>
            </w:r>
          </w:p>
        </w:tc>
        <w:tc>
          <w:tcPr>
            <w:tcW w:w="4111" w:type="dxa"/>
            <w:vAlign w:val="center"/>
          </w:tcPr>
          <w:p w14:paraId="22C5622B" w14:textId="55FD5993" w:rsidR="0017789E" w:rsidRPr="00E31E52" w:rsidRDefault="0017789E" w:rsidP="00E14FB7">
            <w:pPr>
              <w:rPr>
                <w:szCs w:val="20"/>
                <w:lang w:val="en-US"/>
              </w:rPr>
            </w:pPr>
            <w:r>
              <w:rPr>
                <w:szCs w:val="20"/>
              </w:rPr>
              <w:t>careContact/careContactBody/additionalPatientInformation/dateOfBirth</w:t>
            </w:r>
          </w:p>
        </w:tc>
      </w:tr>
      <w:tr w:rsidR="0017789E" w:rsidRPr="00E74A48" w14:paraId="1FECCFBD" w14:textId="77777777" w:rsidTr="001542CF">
        <w:trPr>
          <w:trHeight w:val="397"/>
        </w:trPr>
        <w:tc>
          <w:tcPr>
            <w:tcW w:w="1809" w:type="dxa"/>
            <w:vAlign w:val="center"/>
          </w:tcPr>
          <w:p w14:paraId="7097088E" w14:textId="5B7DB32E" w:rsidR="0017789E" w:rsidRPr="00A24E20" w:rsidRDefault="0017789E" w:rsidP="00E14FB7">
            <w:pPr>
              <w:rPr>
                <w:szCs w:val="20"/>
              </w:rPr>
            </w:pPr>
            <w:r>
              <w:rPr>
                <w:szCs w:val="20"/>
              </w:rPr>
              <w:lastRenderedPageBreak/>
              <w:t>additionalPatientInformation.gender</w:t>
            </w:r>
          </w:p>
        </w:tc>
        <w:tc>
          <w:tcPr>
            <w:tcW w:w="2977" w:type="dxa"/>
            <w:vAlign w:val="center"/>
          </w:tcPr>
          <w:p w14:paraId="6D4722E3" w14:textId="3CE5421E" w:rsidR="0017789E" w:rsidRPr="00A24E20" w:rsidRDefault="0017789E" w:rsidP="001542CF">
            <w:pPr>
              <w:rPr>
                <w:rFonts w:eastAsia="Arial Unicode MS" w:cs="Arial"/>
                <w:szCs w:val="20"/>
              </w:rPr>
            </w:pPr>
            <w:r>
              <w:rPr>
                <w:rFonts w:eastAsia="Arial Unicode MS" w:cs="Arial"/>
                <w:szCs w:val="20"/>
              </w:rPr>
              <w:t>Patient.kön</w:t>
            </w:r>
          </w:p>
        </w:tc>
        <w:tc>
          <w:tcPr>
            <w:tcW w:w="4111" w:type="dxa"/>
            <w:vAlign w:val="center"/>
          </w:tcPr>
          <w:p w14:paraId="5D123E4C" w14:textId="1687714B" w:rsidR="0017789E" w:rsidRPr="00E31E52" w:rsidRDefault="0017789E" w:rsidP="00E14FB7">
            <w:pPr>
              <w:rPr>
                <w:szCs w:val="20"/>
                <w:lang w:val="en-US"/>
              </w:rPr>
            </w:pPr>
            <w:r>
              <w:rPr>
                <w:szCs w:val="20"/>
              </w:rPr>
              <w:t>careContact/careContactBody/additionalPatientInformation/gender</w:t>
            </w:r>
          </w:p>
        </w:tc>
      </w:tr>
      <w:tr w:rsidR="0017789E" w:rsidRPr="00E74A48" w14:paraId="222D1D1A" w14:textId="77777777" w:rsidTr="00E06212">
        <w:trPr>
          <w:trHeight w:val="397"/>
        </w:trPr>
        <w:tc>
          <w:tcPr>
            <w:tcW w:w="1809" w:type="dxa"/>
            <w:vAlign w:val="center"/>
          </w:tcPr>
          <w:p w14:paraId="5AEA4F3D" w14:textId="0F6169E9" w:rsidR="0017789E" w:rsidRPr="007C0979" w:rsidRDefault="0017789E" w:rsidP="0096258A">
            <w:pPr>
              <w:rPr>
                <w:szCs w:val="20"/>
              </w:rPr>
            </w:pPr>
            <w:r>
              <w:rPr>
                <w:szCs w:val="20"/>
              </w:rPr>
              <w:t>relation.code</w:t>
            </w:r>
          </w:p>
        </w:tc>
        <w:tc>
          <w:tcPr>
            <w:tcW w:w="2977" w:type="dxa"/>
          </w:tcPr>
          <w:p w14:paraId="69EEBF3C" w14:textId="7FEB8C1A" w:rsidR="0017789E" w:rsidRPr="007C0979"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072B461B" w14:textId="5B92AAC4" w:rsidR="0017789E" w:rsidRPr="00E31E52" w:rsidRDefault="0017789E" w:rsidP="00E14FB7">
            <w:pPr>
              <w:rPr>
                <w:szCs w:val="20"/>
                <w:lang w:val="en-US"/>
              </w:rPr>
            </w:pPr>
            <w:r>
              <w:rPr>
                <w:szCs w:val="20"/>
              </w:rPr>
              <w:t>careContact/careContactBody/relation/code</w:t>
            </w:r>
          </w:p>
        </w:tc>
      </w:tr>
      <w:tr w:rsidR="0017789E" w:rsidRPr="00A214E4" w14:paraId="4258EE98" w14:textId="77777777" w:rsidTr="00E06212">
        <w:trPr>
          <w:trHeight w:val="397"/>
        </w:trPr>
        <w:tc>
          <w:tcPr>
            <w:tcW w:w="1809" w:type="dxa"/>
            <w:vAlign w:val="center"/>
          </w:tcPr>
          <w:p w14:paraId="37C23720" w14:textId="77F20C46" w:rsidR="0017789E" w:rsidRPr="00C469F0" w:rsidRDefault="0017789E" w:rsidP="001542CF">
            <w:pPr>
              <w:rPr>
                <w:szCs w:val="20"/>
              </w:rPr>
            </w:pPr>
            <w:r>
              <w:rPr>
                <w:szCs w:val="20"/>
              </w:rPr>
              <w:t>referredInformation.id</w:t>
            </w:r>
          </w:p>
        </w:tc>
        <w:tc>
          <w:tcPr>
            <w:tcW w:w="2977" w:type="dxa"/>
          </w:tcPr>
          <w:p w14:paraId="30C9A7CF" w14:textId="0A6ACC11" w:rsidR="0017789E" w:rsidRPr="00C469F0" w:rsidRDefault="0017789E" w:rsidP="001542CF">
            <w:pPr>
              <w:rPr>
                <w:szCs w:val="20"/>
              </w:rPr>
            </w:pPr>
            <w:r w:rsidRPr="003077D3">
              <w:rPr>
                <w:rFonts w:cs="Arial"/>
                <w:i/>
                <w:color w:val="FF0000"/>
                <w:szCs w:val="20"/>
              </w:rPr>
              <w:t>Saknar motsvarighet i V-TIM 2.2</w:t>
            </w:r>
          </w:p>
        </w:tc>
        <w:tc>
          <w:tcPr>
            <w:tcW w:w="4111" w:type="dxa"/>
            <w:vAlign w:val="center"/>
          </w:tcPr>
          <w:p w14:paraId="43377A3A" w14:textId="12A16666" w:rsidR="0017789E" w:rsidRPr="00C469F0" w:rsidRDefault="0017789E" w:rsidP="00E14FB7">
            <w:pPr>
              <w:rPr>
                <w:szCs w:val="20"/>
                <w:lang w:val="en-US"/>
              </w:rPr>
            </w:pPr>
            <w:r w:rsidRPr="00E14FB7">
              <w:rPr>
                <w:szCs w:val="20"/>
                <w:lang w:val="en-US"/>
              </w:rPr>
              <w:t>careContact/careContactBody/relation/referredInformation/id</w:t>
            </w:r>
          </w:p>
        </w:tc>
      </w:tr>
      <w:tr w:rsidR="0017789E" w:rsidRPr="00A214E4" w14:paraId="422C0F74" w14:textId="77777777" w:rsidTr="00E06212">
        <w:trPr>
          <w:trHeight w:val="397"/>
        </w:trPr>
        <w:tc>
          <w:tcPr>
            <w:tcW w:w="1809" w:type="dxa"/>
            <w:vAlign w:val="center"/>
          </w:tcPr>
          <w:p w14:paraId="68C609CB" w14:textId="4830D90E" w:rsidR="0017789E" w:rsidRPr="001542CF" w:rsidRDefault="0017789E" w:rsidP="00E14FB7">
            <w:pPr>
              <w:rPr>
                <w:szCs w:val="20"/>
              </w:rPr>
            </w:pPr>
            <w:r>
              <w:rPr>
                <w:szCs w:val="20"/>
              </w:rPr>
              <w:t>referredInformation.time</w:t>
            </w:r>
          </w:p>
        </w:tc>
        <w:tc>
          <w:tcPr>
            <w:tcW w:w="2977" w:type="dxa"/>
          </w:tcPr>
          <w:p w14:paraId="11A8F302" w14:textId="3E235D27" w:rsidR="0017789E" w:rsidRPr="001542CF" w:rsidRDefault="0017789E" w:rsidP="001542CF">
            <w:pPr>
              <w:rPr>
                <w:rFonts w:cs="Arial"/>
                <w:spacing w:val="-1"/>
                <w:szCs w:val="20"/>
              </w:rPr>
            </w:pPr>
            <w:r w:rsidRPr="003077D3">
              <w:rPr>
                <w:rFonts w:cs="Arial"/>
                <w:i/>
                <w:color w:val="FF0000"/>
                <w:szCs w:val="20"/>
              </w:rPr>
              <w:t>Saknar motsvarighet i V-TIM 2.2</w:t>
            </w:r>
          </w:p>
        </w:tc>
        <w:tc>
          <w:tcPr>
            <w:tcW w:w="4111" w:type="dxa"/>
            <w:vAlign w:val="center"/>
          </w:tcPr>
          <w:p w14:paraId="197F42A2" w14:textId="6494672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time</w:t>
            </w:r>
          </w:p>
        </w:tc>
      </w:tr>
      <w:tr w:rsidR="0017789E" w:rsidRPr="00A214E4" w14:paraId="43A0BC3C" w14:textId="77777777" w:rsidTr="00E06212">
        <w:trPr>
          <w:trHeight w:val="397"/>
        </w:trPr>
        <w:tc>
          <w:tcPr>
            <w:tcW w:w="1809" w:type="dxa"/>
            <w:vAlign w:val="center"/>
          </w:tcPr>
          <w:p w14:paraId="2F599D5F" w14:textId="1EDCB48B" w:rsidR="0017789E" w:rsidRPr="001542CF" w:rsidRDefault="0017789E" w:rsidP="00E14FB7">
            <w:pPr>
              <w:rPr>
                <w:szCs w:val="20"/>
              </w:rPr>
            </w:pPr>
            <w:r>
              <w:rPr>
                <w:szCs w:val="20"/>
              </w:rPr>
              <w:t>referredInformation.urn</w:t>
            </w:r>
          </w:p>
        </w:tc>
        <w:tc>
          <w:tcPr>
            <w:tcW w:w="2977" w:type="dxa"/>
          </w:tcPr>
          <w:p w14:paraId="49751EDA" w14:textId="6DB964C0" w:rsidR="0017789E" w:rsidRPr="00904F29" w:rsidRDefault="0017789E" w:rsidP="001542CF">
            <w:pPr>
              <w:rPr>
                <w:rFonts w:cs="Arial"/>
                <w:szCs w:val="20"/>
              </w:rPr>
            </w:pPr>
            <w:r w:rsidRPr="003077D3">
              <w:rPr>
                <w:rFonts w:cs="Arial"/>
                <w:i/>
                <w:color w:val="FF0000"/>
                <w:szCs w:val="20"/>
              </w:rPr>
              <w:t>Saknar motsvarighet i V-TIM 2.2</w:t>
            </w:r>
          </w:p>
        </w:tc>
        <w:tc>
          <w:tcPr>
            <w:tcW w:w="4111" w:type="dxa"/>
            <w:vAlign w:val="center"/>
          </w:tcPr>
          <w:p w14:paraId="2D2D72FA" w14:textId="1F9FBEDB" w:rsidR="0017789E" w:rsidRPr="00E31E52" w:rsidRDefault="0017789E" w:rsidP="00E14FB7">
            <w:pPr>
              <w:rPr>
                <w:szCs w:val="20"/>
                <w:lang w:val="en-US"/>
              </w:rPr>
            </w:pPr>
            <w:r w:rsidRPr="00E14FB7">
              <w:rPr>
                <w:szCs w:val="20"/>
                <w:lang w:val="en-US"/>
              </w:rPr>
              <w:t>careContact/careContactBody/relation/referredInformation/</w:t>
            </w:r>
            <w:r>
              <w:rPr>
                <w:szCs w:val="20"/>
                <w:lang w:val="en-US"/>
              </w:rPr>
              <w:t>urn</w:t>
            </w:r>
          </w:p>
        </w:tc>
      </w:tr>
      <w:tr w:rsidR="0017789E" w:rsidRPr="00A214E4" w14:paraId="0E785C6C" w14:textId="77777777" w:rsidTr="001542CF">
        <w:trPr>
          <w:trHeight w:val="397"/>
        </w:trPr>
        <w:tc>
          <w:tcPr>
            <w:tcW w:w="1809" w:type="dxa"/>
            <w:vAlign w:val="center"/>
          </w:tcPr>
          <w:p w14:paraId="0862145B" w14:textId="1406FBC9" w:rsidR="0017789E" w:rsidRPr="001542CF" w:rsidRDefault="0017789E" w:rsidP="0096258A">
            <w:pPr>
              <w:rPr>
                <w:szCs w:val="20"/>
              </w:rPr>
            </w:pPr>
            <w:r>
              <w:rPr>
                <w:szCs w:val="20"/>
              </w:rPr>
              <w:t>informationOwner.id</w:t>
            </w:r>
          </w:p>
        </w:tc>
        <w:tc>
          <w:tcPr>
            <w:tcW w:w="2977" w:type="dxa"/>
            <w:vAlign w:val="center"/>
          </w:tcPr>
          <w:p w14:paraId="35B39045" w14:textId="3EEDE78D" w:rsidR="0017789E" w:rsidRPr="001542CF" w:rsidRDefault="0017789E" w:rsidP="001542CF">
            <w:r>
              <w:rPr>
                <w:rFonts w:cs="Arial"/>
                <w:spacing w:val="-1"/>
                <w:szCs w:val="20"/>
              </w:rPr>
              <w:t>Informationsresurs.vårdgivare id</w:t>
            </w:r>
          </w:p>
        </w:tc>
        <w:tc>
          <w:tcPr>
            <w:tcW w:w="4111" w:type="dxa"/>
            <w:vAlign w:val="center"/>
          </w:tcPr>
          <w:p w14:paraId="44B27D29" w14:textId="2AC03578" w:rsidR="0017789E" w:rsidRPr="00E31E52" w:rsidRDefault="0017789E" w:rsidP="00E14FB7">
            <w:pPr>
              <w:rPr>
                <w:szCs w:val="20"/>
                <w:lang w:val="en-US"/>
              </w:rPr>
            </w:pPr>
            <w:r w:rsidRPr="00E14FB7">
              <w:rPr>
                <w:szCs w:val="20"/>
                <w:lang w:val="en-US"/>
              </w:rPr>
              <w:t>careContact/careContactBody/relation/referredInformation/i</w:t>
            </w:r>
            <w:r>
              <w:rPr>
                <w:szCs w:val="20"/>
                <w:lang w:val="en-US"/>
              </w:rPr>
              <w:t>nformationOwner/id</w:t>
            </w:r>
          </w:p>
        </w:tc>
      </w:tr>
      <w:tr w:rsidR="00A214E4" w:rsidRPr="00A214E4" w14:paraId="50B10EF0" w14:textId="77777777" w:rsidTr="00D029F2">
        <w:trPr>
          <w:trHeight w:val="397"/>
        </w:trPr>
        <w:tc>
          <w:tcPr>
            <w:tcW w:w="1809" w:type="dxa"/>
          </w:tcPr>
          <w:p w14:paraId="1FDB46FB" w14:textId="60DA7C96" w:rsidR="00A214E4" w:rsidRDefault="00A214E4" w:rsidP="0096258A">
            <w:pPr>
              <w:rPr>
                <w:szCs w:val="20"/>
              </w:rPr>
            </w:pPr>
            <w:r w:rsidRPr="004F7E80">
              <w:rPr>
                <w:rFonts w:cs="Arial"/>
                <w:szCs w:val="20"/>
              </w:rPr>
              <w:t>result</w:t>
            </w:r>
          </w:p>
        </w:tc>
        <w:tc>
          <w:tcPr>
            <w:tcW w:w="2977" w:type="dxa"/>
            <w:vAlign w:val="center"/>
          </w:tcPr>
          <w:p w14:paraId="3A3EDC8E" w14:textId="15C7ECB1"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vAlign w:val="center"/>
          </w:tcPr>
          <w:p w14:paraId="18A01778" w14:textId="2EF0C827" w:rsidR="00A214E4" w:rsidRPr="00E14FB7" w:rsidRDefault="00A214E4" w:rsidP="00E14FB7">
            <w:pPr>
              <w:rPr>
                <w:szCs w:val="20"/>
                <w:lang w:val="en-US"/>
              </w:rPr>
            </w:pPr>
            <w:r>
              <w:rPr>
                <w:szCs w:val="20"/>
                <w:lang w:val="en-US"/>
              </w:rPr>
              <w:t>result</w:t>
            </w:r>
          </w:p>
        </w:tc>
      </w:tr>
      <w:tr w:rsidR="00A214E4" w:rsidRPr="00A214E4" w14:paraId="5B4046B4" w14:textId="77777777" w:rsidTr="00D029F2">
        <w:trPr>
          <w:trHeight w:val="397"/>
        </w:trPr>
        <w:tc>
          <w:tcPr>
            <w:tcW w:w="1809" w:type="dxa"/>
          </w:tcPr>
          <w:p w14:paraId="4B9FDA5E" w14:textId="65B30BB7" w:rsidR="00A214E4" w:rsidRPr="004F7E80" w:rsidRDefault="00A214E4" w:rsidP="0096258A">
            <w:pPr>
              <w:rPr>
                <w:rFonts w:cs="Arial"/>
                <w:szCs w:val="20"/>
              </w:rPr>
            </w:pPr>
            <w:r>
              <w:rPr>
                <w:rFonts w:cs="Arial"/>
                <w:szCs w:val="20"/>
              </w:rPr>
              <w:t>result.</w:t>
            </w:r>
            <w:r w:rsidRPr="004F7E80">
              <w:rPr>
                <w:rFonts w:cs="Arial"/>
                <w:szCs w:val="20"/>
              </w:rPr>
              <w:t>resultCode</w:t>
            </w:r>
          </w:p>
        </w:tc>
        <w:tc>
          <w:tcPr>
            <w:tcW w:w="2977" w:type="dxa"/>
            <w:vAlign w:val="center"/>
          </w:tcPr>
          <w:p w14:paraId="4E891BB1" w14:textId="31D005BD"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CF84371" w14:textId="14FCE1D4" w:rsidR="00A214E4" w:rsidRPr="00E14FB7" w:rsidRDefault="00A214E4" w:rsidP="00E14FB7">
            <w:pPr>
              <w:rPr>
                <w:szCs w:val="20"/>
                <w:lang w:val="en-US"/>
              </w:rPr>
            </w:pPr>
            <w:r>
              <w:rPr>
                <w:rFonts w:cs="Arial"/>
                <w:szCs w:val="20"/>
              </w:rPr>
              <w:t>result/</w:t>
            </w:r>
            <w:r w:rsidRPr="004F7E80">
              <w:rPr>
                <w:rFonts w:cs="Arial"/>
                <w:szCs w:val="20"/>
              </w:rPr>
              <w:t>resultCode</w:t>
            </w:r>
          </w:p>
        </w:tc>
      </w:tr>
      <w:tr w:rsidR="00A214E4" w:rsidRPr="00A214E4" w14:paraId="3593DB04" w14:textId="77777777" w:rsidTr="00D029F2">
        <w:trPr>
          <w:trHeight w:val="397"/>
        </w:trPr>
        <w:tc>
          <w:tcPr>
            <w:tcW w:w="1809" w:type="dxa"/>
          </w:tcPr>
          <w:p w14:paraId="05A923FE" w14:textId="701257B0" w:rsidR="00A214E4" w:rsidRPr="004F7E80" w:rsidRDefault="00A214E4" w:rsidP="0096258A">
            <w:pPr>
              <w:rPr>
                <w:rFonts w:cs="Arial"/>
                <w:szCs w:val="20"/>
              </w:rPr>
            </w:pPr>
            <w:r>
              <w:rPr>
                <w:rFonts w:cs="Arial"/>
                <w:szCs w:val="20"/>
              </w:rPr>
              <w:t>result.</w:t>
            </w:r>
            <w:r w:rsidRPr="004F7E80">
              <w:rPr>
                <w:rFonts w:cs="Arial"/>
                <w:szCs w:val="20"/>
              </w:rPr>
              <w:t>errorCode</w:t>
            </w:r>
          </w:p>
        </w:tc>
        <w:tc>
          <w:tcPr>
            <w:tcW w:w="2977" w:type="dxa"/>
            <w:vAlign w:val="center"/>
          </w:tcPr>
          <w:p w14:paraId="44D6786D" w14:textId="1478E96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72D6CD6E" w14:textId="1F6D9833" w:rsidR="00A214E4" w:rsidRPr="00E14FB7" w:rsidRDefault="00A214E4" w:rsidP="00E14FB7">
            <w:pPr>
              <w:rPr>
                <w:szCs w:val="20"/>
                <w:lang w:val="en-US"/>
              </w:rPr>
            </w:pPr>
            <w:r>
              <w:rPr>
                <w:rFonts w:cs="Arial"/>
                <w:szCs w:val="20"/>
              </w:rPr>
              <w:t>result/</w:t>
            </w:r>
            <w:r w:rsidRPr="004F7E80">
              <w:rPr>
                <w:rFonts w:cs="Arial"/>
                <w:szCs w:val="20"/>
              </w:rPr>
              <w:t>errorCode</w:t>
            </w:r>
          </w:p>
        </w:tc>
      </w:tr>
      <w:tr w:rsidR="00A214E4" w:rsidRPr="00A214E4" w14:paraId="2807763E" w14:textId="77777777" w:rsidTr="00D029F2">
        <w:trPr>
          <w:trHeight w:val="397"/>
        </w:trPr>
        <w:tc>
          <w:tcPr>
            <w:tcW w:w="1809" w:type="dxa"/>
          </w:tcPr>
          <w:p w14:paraId="45C53D47" w14:textId="28969CBB" w:rsidR="00A214E4" w:rsidRPr="004F7E80" w:rsidRDefault="00A214E4" w:rsidP="0096258A">
            <w:pPr>
              <w:rPr>
                <w:rFonts w:cs="Arial"/>
                <w:szCs w:val="20"/>
              </w:rPr>
            </w:pPr>
            <w:r>
              <w:rPr>
                <w:rFonts w:cs="Arial"/>
                <w:szCs w:val="20"/>
              </w:rPr>
              <w:t>result.</w:t>
            </w:r>
            <w:r w:rsidRPr="004F7E80">
              <w:rPr>
                <w:rFonts w:cs="Arial"/>
                <w:szCs w:val="20"/>
              </w:rPr>
              <w:t>subcode</w:t>
            </w:r>
          </w:p>
        </w:tc>
        <w:tc>
          <w:tcPr>
            <w:tcW w:w="2977" w:type="dxa"/>
            <w:vAlign w:val="center"/>
          </w:tcPr>
          <w:p w14:paraId="3ACCA941" w14:textId="7D9F8BD4"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88601FF" w14:textId="755DA12E" w:rsidR="00A214E4" w:rsidRPr="00A214E4" w:rsidRDefault="00A214E4" w:rsidP="00E14FB7">
            <w:pPr>
              <w:rPr>
                <w:szCs w:val="20"/>
              </w:rPr>
            </w:pPr>
            <w:r>
              <w:rPr>
                <w:rFonts w:cs="Arial"/>
                <w:szCs w:val="20"/>
              </w:rPr>
              <w:t>result/</w:t>
            </w:r>
            <w:r w:rsidRPr="004F7E80">
              <w:rPr>
                <w:rFonts w:cs="Arial"/>
                <w:szCs w:val="20"/>
              </w:rPr>
              <w:t>subcode</w:t>
            </w:r>
          </w:p>
        </w:tc>
      </w:tr>
      <w:tr w:rsidR="00A214E4" w:rsidRPr="00A214E4" w14:paraId="56F49492" w14:textId="77777777" w:rsidTr="00D029F2">
        <w:trPr>
          <w:trHeight w:val="397"/>
        </w:trPr>
        <w:tc>
          <w:tcPr>
            <w:tcW w:w="1809" w:type="dxa"/>
          </w:tcPr>
          <w:p w14:paraId="5A4A7B01" w14:textId="27CCDDA5" w:rsidR="00A214E4" w:rsidRPr="004F7E80" w:rsidRDefault="00A214E4" w:rsidP="0096258A">
            <w:pPr>
              <w:rPr>
                <w:rFonts w:cs="Arial"/>
                <w:szCs w:val="20"/>
              </w:rPr>
            </w:pPr>
            <w:r>
              <w:rPr>
                <w:rFonts w:cs="Arial"/>
                <w:szCs w:val="20"/>
              </w:rPr>
              <w:t>result.</w:t>
            </w:r>
            <w:r w:rsidRPr="004F7E80">
              <w:rPr>
                <w:rFonts w:cs="Arial"/>
                <w:szCs w:val="20"/>
              </w:rPr>
              <w:t>logId</w:t>
            </w:r>
          </w:p>
        </w:tc>
        <w:tc>
          <w:tcPr>
            <w:tcW w:w="2977" w:type="dxa"/>
            <w:vAlign w:val="center"/>
          </w:tcPr>
          <w:p w14:paraId="765DAB3A" w14:textId="6CC43BAC"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027ED66C" w14:textId="46946E84" w:rsidR="00A214E4" w:rsidRPr="00A214E4" w:rsidRDefault="00A214E4" w:rsidP="00E14FB7">
            <w:pPr>
              <w:rPr>
                <w:szCs w:val="20"/>
              </w:rPr>
            </w:pPr>
            <w:r>
              <w:rPr>
                <w:rFonts w:cs="Arial"/>
                <w:szCs w:val="20"/>
              </w:rPr>
              <w:t>result/</w:t>
            </w:r>
            <w:r w:rsidRPr="004F7E80">
              <w:rPr>
                <w:rFonts w:cs="Arial"/>
                <w:szCs w:val="20"/>
              </w:rPr>
              <w:t>logId</w:t>
            </w:r>
          </w:p>
        </w:tc>
      </w:tr>
      <w:tr w:rsidR="00A214E4" w:rsidRPr="00A214E4" w14:paraId="2EA8F0DF" w14:textId="77777777" w:rsidTr="00D029F2">
        <w:trPr>
          <w:trHeight w:val="397"/>
        </w:trPr>
        <w:tc>
          <w:tcPr>
            <w:tcW w:w="1809" w:type="dxa"/>
          </w:tcPr>
          <w:p w14:paraId="75E910AE" w14:textId="29D84E2A" w:rsidR="00A214E4" w:rsidRPr="004F7E80" w:rsidRDefault="00A214E4" w:rsidP="0096258A">
            <w:pPr>
              <w:rPr>
                <w:rFonts w:cs="Arial"/>
                <w:szCs w:val="20"/>
              </w:rPr>
            </w:pPr>
            <w:r>
              <w:rPr>
                <w:rFonts w:cs="Arial"/>
                <w:szCs w:val="20"/>
              </w:rPr>
              <w:t>result.</w:t>
            </w:r>
            <w:r w:rsidRPr="004F7E80">
              <w:rPr>
                <w:rFonts w:cs="Arial"/>
                <w:szCs w:val="20"/>
              </w:rPr>
              <w:t>message</w:t>
            </w:r>
          </w:p>
        </w:tc>
        <w:tc>
          <w:tcPr>
            <w:tcW w:w="2977" w:type="dxa"/>
            <w:vAlign w:val="center"/>
          </w:tcPr>
          <w:p w14:paraId="0931E7B0" w14:textId="3F3238D6" w:rsidR="00A214E4" w:rsidRPr="00A76D6C" w:rsidRDefault="00A76D6C" w:rsidP="001542CF">
            <w:pPr>
              <w:rPr>
                <w:rFonts w:cs="Arial"/>
                <w:spacing w:val="-1"/>
                <w:szCs w:val="20"/>
              </w:rPr>
            </w:pPr>
            <w:r w:rsidRPr="00A76D6C">
              <w:rPr>
                <w:rFonts w:cs="Arial"/>
                <w:i/>
                <w:color w:val="FF0000"/>
                <w:szCs w:val="20"/>
              </w:rPr>
              <w:t>Saknar motsvarighet i V-TIM 2.2</w:t>
            </w:r>
          </w:p>
        </w:tc>
        <w:tc>
          <w:tcPr>
            <w:tcW w:w="4111" w:type="dxa"/>
          </w:tcPr>
          <w:p w14:paraId="5A9203CF" w14:textId="606CAFC0" w:rsidR="00A214E4" w:rsidRPr="00A214E4" w:rsidRDefault="00A214E4" w:rsidP="00E14FB7">
            <w:pPr>
              <w:rPr>
                <w:szCs w:val="20"/>
              </w:rPr>
            </w:pPr>
            <w:r>
              <w:rPr>
                <w:rFonts w:cs="Arial"/>
                <w:szCs w:val="20"/>
              </w:rPr>
              <w:t>result/</w:t>
            </w:r>
            <w:r w:rsidRPr="004F7E80">
              <w:rPr>
                <w:rFonts w:cs="Arial"/>
                <w:szCs w:val="20"/>
              </w:rPr>
              <w:t>message</w:t>
            </w:r>
          </w:p>
        </w:tc>
      </w:tr>
    </w:tbl>
    <w:p w14:paraId="7C9382A6" w14:textId="77777777" w:rsidR="00F9234E" w:rsidRPr="00A214E4" w:rsidRDefault="00F9234E" w:rsidP="00F9234E">
      <w:bookmarkStart w:id="113" w:name="_Toc357754858"/>
    </w:p>
    <w:p w14:paraId="1CF7F0CA" w14:textId="46FF8B48" w:rsidR="00B31DB9" w:rsidRPr="00A214E4" w:rsidRDefault="00B31DB9">
      <w:pPr>
        <w:spacing w:line="240" w:lineRule="auto"/>
        <w:rPr>
          <w:rFonts w:eastAsia="Times New Roman"/>
          <w:bCs/>
          <w:sz w:val="30"/>
          <w:szCs w:val="28"/>
        </w:rPr>
      </w:pPr>
      <w:r w:rsidRPr="00A214E4">
        <w:br w:type="page"/>
      </w:r>
    </w:p>
    <w:p w14:paraId="5BE29586" w14:textId="48AC81AF" w:rsidR="007E47C0" w:rsidRDefault="007E47C0" w:rsidP="007E47C0">
      <w:pPr>
        <w:pStyle w:val="Heading1"/>
      </w:pPr>
      <w:bookmarkStart w:id="114" w:name="_Ref381192930"/>
      <w:bookmarkStart w:id="115" w:name="_Ref381192935"/>
      <w:bookmarkStart w:id="116" w:name="_Ref381192944"/>
      <w:bookmarkStart w:id="117" w:name="_Toc383167603"/>
      <w:r>
        <w:lastRenderedPageBreak/>
        <w:t>Tjänstekontrakt</w:t>
      </w:r>
      <w:bookmarkEnd w:id="110"/>
      <w:bookmarkEnd w:id="113"/>
      <w:bookmarkEnd w:id="114"/>
      <w:bookmarkEnd w:id="115"/>
      <w:bookmarkEnd w:id="116"/>
      <w:bookmarkEnd w:id="117"/>
    </w:p>
    <w:p w14:paraId="1E8F2F97" w14:textId="0A497B65" w:rsidR="007E47C0" w:rsidRPr="00D728C5" w:rsidRDefault="00A510EA" w:rsidP="007E47C0">
      <w:pPr>
        <w:pStyle w:val="Heading2"/>
      </w:pPr>
      <w:bookmarkStart w:id="118" w:name="_Toc383167604"/>
      <w:r w:rsidRPr="00D728C5">
        <w:t>Get</w:t>
      </w:r>
      <w:r w:rsidR="0096258A">
        <w:t>Care</w:t>
      </w:r>
      <w:r w:rsidR="001A7ED8">
        <w:t>Contacts</w:t>
      </w:r>
      <w:bookmarkEnd w:id="118"/>
    </w:p>
    <w:p w14:paraId="398A2D9C" w14:textId="5AF0D152" w:rsidR="00EC74B2" w:rsidRPr="00541F96" w:rsidRDefault="00896CEF" w:rsidP="00EC74B2">
      <w:pPr>
        <w:pStyle w:val="BodyText"/>
      </w:pPr>
      <w:r>
        <w:t>GetCare</w:t>
      </w:r>
      <w:r w:rsidR="00D62345">
        <w:t>Contacts</w:t>
      </w:r>
      <w:r w:rsidRPr="006B34DA">
        <w:t xml:space="preserve"> returnerar en patients </w:t>
      </w:r>
      <w:r w:rsidR="00D62345">
        <w:t>vård- och omsorgskontakter</w:t>
      </w:r>
      <w:r w:rsidRPr="006B34DA">
        <w:t>.</w:t>
      </w:r>
      <w:r w:rsidR="00EC74B2">
        <w:t xml:space="preserve"> </w:t>
      </w:r>
      <w:r w:rsidR="00EC74B2" w:rsidRPr="00EC74B2">
        <w:rPr>
          <w:spacing w:val="-1"/>
        </w:rPr>
        <w:t>Meddelandefo</w:t>
      </w:r>
      <w:r w:rsidR="001A7ED8">
        <w:rPr>
          <w:spacing w:val="-1"/>
        </w:rPr>
        <w:t xml:space="preserve">rmatet </w:t>
      </w:r>
      <w:r w:rsidR="00D62345">
        <w:rPr>
          <w:spacing w:val="-1"/>
        </w:rPr>
        <w:t xml:space="preserve">är grundat </w:t>
      </w:r>
      <w:r w:rsidR="001A7ED8">
        <w:rPr>
          <w:spacing w:val="-1"/>
        </w:rPr>
        <w:t>på NPÖ RIV 2.2.0, och m</w:t>
      </w:r>
      <w:r w:rsidR="00EC74B2" w:rsidRPr="00EC74B2">
        <w:rPr>
          <w:spacing w:val="-1"/>
        </w:rPr>
        <w:t>appning mot de</w:t>
      </w:r>
      <w:r w:rsidR="00D62345">
        <w:rPr>
          <w:spacing w:val="-1"/>
        </w:rPr>
        <w:t>nn</w:t>
      </w:r>
      <w:r w:rsidR="00EC74B2" w:rsidRPr="00EC74B2">
        <w:rPr>
          <w:spacing w:val="-1"/>
        </w:rPr>
        <w:t xml:space="preserve">a hittas i bilaga </w:t>
      </w:r>
      <w:r w:rsidR="001A5897">
        <w:rPr>
          <w:spacing w:val="-1"/>
        </w:rPr>
        <w:t>[</w:t>
      </w:r>
      <w:r w:rsidR="00EC74B2" w:rsidRPr="00EC74B2">
        <w:rPr>
          <w:spacing w:val="-1"/>
        </w:rPr>
        <w:fldChar w:fldCharType="begin"/>
      </w:r>
      <w:r w:rsidR="00EC74B2" w:rsidRPr="00EC74B2">
        <w:rPr>
          <w:spacing w:val="-1"/>
        </w:rPr>
        <w:instrText xml:space="preserve"> REF _Ref381187610 \h </w:instrText>
      </w:r>
      <w:r w:rsidR="00EC74B2" w:rsidRPr="00EC74B2">
        <w:rPr>
          <w:spacing w:val="-1"/>
        </w:rPr>
      </w:r>
      <w:r w:rsidR="00EC74B2" w:rsidRPr="00EC74B2">
        <w:rPr>
          <w:spacing w:val="-1"/>
        </w:rPr>
        <w:fldChar w:fldCharType="separate"/>
      </w:r>
      <w:r w:rsidR="00EC74B2" w:rsidRPr="00EC74B2">
        <w:t>R</w:t>
      </w:r>
      <w:r w:rsidR="00EC74B2" w:rsidRPr="00BA5402">
        <w:rPr>
          <w:noProof/>
        </w:rPr>
        <w:t>4</w:t>
      </w:r>
      <w:r w:rsidR="00EC74B2" w:rsidRPr="00EC74B2">
        <w:rPr>
          <w:spacing w:val="-1"/>
        </w:rPr>
        <w:fldChar w:fldCharType="end"/>
      </w:r>
      <w:r w:rsidR="001A5897">
        <w:rPr>
          <w:spacing w:val="-1"/>
        </w:rPr>
        <w:t>]</w:t>
      </w:r>
      <w:r w:rsidR="009926F9">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Heading3"/>
      </w:pPr>
      <w:bookmarkStart w:id="119" w:name="_Toc383167605"/>
      <w:r>
        <w:t>Version</w:t>
      </w:r>
      <w:bookmarkEnd w:id="119"/>
    </w:p>
    <w:p w14:paraId="62696F27" w14:textId="0A78B39B" w:rsidR="007E47C0" w:rsidRDefault="001A7ED8" w:rsidP="007E47C0">
      <w:r>
        <w:t>3</w:t>
      </w:r>
      <w:r w:rsidR="00224DDD" w:rsidRPr="00224DDD">
        <w:t>.0</w:t>
      </w:r>
    </w:p>
    <w:p w14:paraId="1E9ED3BB" w14:textId="77777777" w:rsidR="00E5427A" w:rsidRDefault="00E5427A" w:rsidP="007E47C0"/>
    <w:p w14:paraId="7684AD06" w14:textId="53B4F06C" w:rsidR="00541F96" w:rsidRPr="00541F96" w:rsidRDefault="00E5427A" w:rsidP="00541F96">
      <w:pPr>
        <w:pStyle w:val="Heading3"/>
      </w:pPr>
      <w:bookmarkStart w:id="120" w:name="_Toc383167606"/>
      <w:r>
        <w:t>Gemensamma informationskomponenter</w:t>
      </w:r>
      <w:bookmarkEnd w:id="120"/>
    </w:p>
    <w:p w14:paraId="0A4594CE" w14:textId="1FE61182" w:rsidR="00541F96" w:rsidRDefault="00B0691B" w:rsidP="007E47C0">
      <w:r>
        <w:t>De gemensamma informationskomponenter som används i det</w:t>
      </w:r>
      <w:r w:rsidR="00956473">
        <w:t>ta kontrakt beskrivs i bilaga [R3]</w:t>
      </w:r>
      <w:r w:rsidR="00BE54CC">
        <w:t xml:space="preserve">. Restriktioner av kardinaliteten av enskilda element i dessa gemensamma </w:t>
      </w:r>
      <w:r w:rsidR="00956473">
        <w:t>i</w:t>
      </w:r>
      <w:r w:rsidR="00BE54CC">
        <w:t>nformationskomponenter markeras i kardinalitetskolumnen med röd text.</w:t>
      </w:r>
    </w:p>
    <w:p w14:paraId="01DA24DB" w14:textId="77777777" w:rsidR="007E47C0" w:rsidRPr="00C55071" w:rsidRDefault="007E47C0" w:rsidP="007E47C0"/>
    <w:p w14:paraId="28C49870" w14:textId="77777777" w:rsidR="007E47C0" w:rsidRDefault="007E47C0" w:rsidP="007E47C0">
      <w:pPr>
        <w:pStyle w:val="Heading3"/>
      </w:pPr>
      <w:bookmarkStart w:id="121" w:name="_Toc383167607"/>
      <w:r>
        <w:t>Fältregler</w:t>
      </w:r>
      <w:bookmarkEnd w:id="12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leGrid"/>
        <w:tblW w:w="9606" w:type="dxa"/>
        <w:tblLayout w:type="fixed"/>
        <w:tblLook w:val="04A0" w:firstRow="1" w:lastRow="0" w:firstColumn="1" w:lastColumn="0" w:noHBand="0" w:noVBand="1"/>
      </w:tblPr>
      <w:tblGrid>
        <w:gridCol w:w="2660"/>
        <w:gridCol w:w="1417"/>
        <w:gridCol w:w="3969"/>
        <w:gridCol w:w="1560"/>
      </w:tblGrid>
      <w:tr w:rsidR="007E47C0" w:rsidRPr="00D62345" w14:paraId="4CEF5709" w14:textId="77777777" w:rsidTr="00C47224">
        <w:trPr>
          <w:trHeight w:val="384"/>
        </w:trPr>
        <w:tc>
          <w:tcPr>
            <w:tcW w:w="2660" w:type="dxa"/>
            <w:shd w:val="clear" w:color="auto" w:fill="D9D9D9" w:themeFill="background1" w:themeFillShade="D9"/>
            <w:vAlign w:val="bottom"/>
          </w:tcPr>
          <w:p w14:paraId="310E3774" w14:textId="77777777" w:rsidR="007E47C0" w:rsidRPr="00D62345" w:rsidRDefault="007E47C0" w:rsidP="00514BAB">
            <w:pPr>
              <w:rPr>
                <w:b/>
              </w:rPr>
            </w:pPr>
            <w:r w:rsidRPr="00D62345">
              <w:rPr>
                <w:b/>
              </w:rPr>
              <w:t>Namn</w:t>
            </w:r>
          </w:p>
        </w:tc>
        <w:tc>
          <w:tcPr>
            <w:tcW w:w="1417" w:type="dxa"/>
            <w:shd w:val="clear" w:color="auto" w:fill="D9D9D9" w:themeFill="background1" w:themeFillShade="D9"/>
            <w:vAlign w:val="bottom"/>
          </w:tcPr>
          <w:p w14:paraId="09721F88" w14:textId="77777777" w:rsidR="007E47C0" w:rsidRPr="00D62345" w:rsidRDefault="007E47C0" w:rsidP="00514BAB">
            <w:pPr>
              <w:rPr>
                <w:b/>
              </w:rPr>
            </w:pPr>
            <w:r w:rsidRPr="00D62345">
              <w:rPr>
                <w:b/>
              </w:rPr>
              <w:t>Typ</w:t>
            </w:r>
          </w:p>
        </w:tc>
        <w:tc>
          <w:tcPr>
            <w:tcW w:w="3969" w:type="dxa"/>
            <w:shd w:val="clear" w:color="auto" w:fill="D9D9D9" w:themeFill="background1" w:themeFillShade="D9"/>
            <w:vAlign w:val="bottom"/>
          </w:tcPr>
          <w:p w14:paraId="7A305555" w14:textId="77777777" w:rsidR="007E47C0" w:rsidRPr="00D62345" w:rsidRDefault="007E47C0" w:rsidP="00514BAB">
            <w:pPr>
              <w:rPr>
                <w:b/>
              </w:rPr>
            </w:pPr>
            <w:r w:rsidRPr="00D62345">
              <w:rPr>
                <w:b/>
              </w:rPr>
              <w:t>Beskrivning</w:t>
            </w:r>
          </w:p>
        </w:tc>
        <w:tc>
          <w:tcPr>
            <w:tcW w:w="1560" w:type="dxa"/>
            <w:shd w:val="clear" w:color="auto" w:fill="D9D9D9" w:themeFill="background1" w:themeFillShade="D9"/>
            <w:vAlign w:val="bottom"/>
          </w:tcPr>
          <w:p w14:paraId="2B468F2C" w14:textId="77777777" w:rsidR="007E47C0" w:rsidRPr="00D62345" w:rsidRDefault="007E47C0" w:rsidP="00514BAB">
            <w:pPr>
              <w:rPr>
                <w:b/>
              </w:rPr>
            </w:pPr>
            <w:r w:rsidRPr="00D62345">
              <w:rPr>
                <w:b/>
              </w:rPr>
              <w:t>Kardinalitet</w:t>
            </w:r>
          </w:p>
        </w:tc>
      </w:tr>
      <w:tr w:rsidR="00387BB6" w:rsidRPr="001A7ED8" w14:paraId="75F129A2" w14:textId="77777777" w:rsidTr="00C47224">
        <w:tc>
          <w:tcPr>
            <w:tcW w:w="2660" w:type="dxa"/>
          </w:tcPr>
          <w:p w14:paraId="14EADC20" w14:textId="5DC202E9"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110B61AA"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CAE6669"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499BB810" w14:textId="77777777"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1A7ED8" w14:paraId="13E2BEF2" w14:textId="77777777" w:rsidTr="00C47224">
        <w:tc>
          <w:tcPr>
            <w:tcW w:w="2660" w:type="dxa"/>
          </w:tcPr>
          <w:p w14:paraId="45F25C1C" w14:textId="6D97FC17" w:rsidR="00387BB6" w:rsidRPr="00387BB6" w:rsidRDefault="00387BB6" w:rsidP="00514BA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7DC47F33" w14:textId="241E2015"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7650D058" w14:textId="43CE4CCA"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C64C543" w14:textId="77777777" w:rsidR="00387BB6" w:rsidRPr="00387BB6" w:rsidRDefault="00387BB6" w:rsidP="00387BB6">
            <w:pPr>
              <w:spacing w:line="229" w:lineRule="exact"/>
              <w:ind w:left="102"/>
              <w:rPr>
                <w:szCs w:val="20"/>
              </w:rPr>
            </w:pPr>
            <w:r w:rsidRPr="00387BB6">
              <w:rPr>
                <w:szCs w:val="20"/>
              </w:rPr>
              <w:t>0.</w:t>
            </w:r>
            <w:r w:rsidRPr="00387BB6">
              <w:rPr>
                <w:spacing w:val="-1"/>
                <w:szCs w:val="20"/>
              </w:rPr>
              <w:t>.</w:t>
            </w:r>
            <w:r w:rsidRPr="00387BB6">
              <w:rPr>
                <w:szCs w:val="20"/>
              </w:rPr>
              <w:t>*</w:t>
            </w:r>
          </w:p>
          <w:p w14:paraId="1555B3E3" w14:textId="6108517E"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p>
        </w:tc>
      </w:tr>
      <w:tr w:rsidR="00387BB6" w:rsidRPr="00E7695F" w14:paraId="31942003" w14:textId="77777777" w:rsidTr="00C47224">
        <w:tc>
          <w:tcPr>
            <w:tcW w:w="2660" w:type="dxa"/>
          </w:tcPr>
          <w:p w14:paraId="7CC3F538" w14:textId="44870EFA" w:rsidR="00387BB6" w:rsidRPr="00387BB6" w:rsidRDefault="00387BB6" w:rsidP="00514BA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04A3651A" w14:textId="69B5D2A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0B6A3E63" w14:textId="27413583" w:rsidR="00387BB6" w:rsidRPr="00387BB6" w:rsidRDefault="00387BB6" w:rsidP="00956473">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05E80854" w14:textId="45D0C40D" w:rsidR="00387BB6" w:rsidRPr="00387BB6" w:rsidRDefault="00387BB6" w:rsidP="00514BA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387BB6" w:rsidRPr="00E7695F" w14:paraId="42BAAB0C" w14:textId="77777777" w:rsidTr="00C47224">
        <w:tc>
          <w:tcPr>
            <w:tcW w:w="2660" w:type="dxa"/>
          </w:tcPr>
          <w:p w14:paraId="4E4E2C92" w14:textId="50B0173E"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2810B2D5" w14:textId="3E3F7587"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3A96E65" w14:textId="7201C40D" w:rsidR="00387BB6" w:rsidRPr="00EB1C8A" w:rsidRDefault="00EB1C8A" w:rsidP="00956473">
            <w:pPr>
              <w:spacing w:line="226" w:lineRule="exact"/>
              <w:rPr>
                <w:spacing w:val="-1"/>
                <w:szCs w:val="20"/>
              </w:rPr>
            </w:pPr>
            <w:r>
              <w:rPr>
                <w:spacing w:val="-1"/>
                <w:szCs w:val="20"/>
              </w:rPr>
              <w:t>Id för patienten.</w:t>
            </w:r>
          </w:p>
        </w:tc>
        <w:tc>
          <w:tcPr>
            <w:tcW w:w="1560" w:type="dxa"/>
          </w:tcPr>
          <w:p w14:paraId="35FCEA70" w14:textId="10B2EA2C"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z w:val="20"/>
                <w:szCs w:val="20"/>
              </w:rPr>
              <w:t>1..1</w:t>
            </w:r>
          </w:p>
        </w:tc>
      </w:tr>
      <w:tr w:rsidR="00387BB6" w14:paraId="149A0C45" w14:textId="77777777" w:rsidTr="00C47224">
        <w:tc>
          <w:tcPr>
            <w:tcW w:w="2660" w:type="dxa"/>
          </w:tcPr>
          <w:p w14:paraId="662ECEBD" w14:textId="1B023C90" w:rsidR="00387BB6" w:rsidRPr="00387BB6" w:rsidRDefault="00387BB6" w:rsidP="00514BAB">
            <w:pPr>
              <w:pStyle w:val="TableParagraph"/>
              <w:spacing w:line="229" w:lineRule="exact"/>
              <w:ind w:left="102"/>
              <w:rPr>
                <w:rFonts w:ascii="Georgia" w:hAnsi="Georgia"/>
                <w:i/>
                <w:sz w:val="20"/>
                <w:szCs w:val="20"/>
                <w:highlight w:val="yellow"/>
              </w:rPr>
            </w:pPr>
            <w:r w:rsidRPr="00387BB6">
              <w:rPr>
                <w:rFonts w:ascii="Georgia" w:hAnsi="Georgia"/>
                <w:sz w:val="20"/>
                <w:szCs w:val="20"/>
              </w:rPr>
              <w:t>../id</w:t>
            </w:r>
          </w:p>
        </w:tc>
        <w:tc>
          <w:tcPr>
            <w:tcW w:w="1417" w:type="dxa"/>
          </w:tcPr>
          <w:p w14:paraId="2CBE2784" w14:textId="3082EC86" w:rsidR="00387BB6" w:rsidRPr="00387BB6" w:rsidRDefault="00387BB6" w:rsidP="00514BA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string</w:t>
            </w:r>
          </w:p>
        </w:tc>
        <w:tc>
          <w:tcPr>
            <w:tcW w:w="3969" w:type="dxa"/>
          </w:tcPr>
          <w:p w14:paraId="15FEBA4A" w14:textId="1386CDFB" w:rsidR="00387BB6" w:rsidRPr="00387BB6" w:rsidRDefault="00387BB6" w:rsidP="00395791">
            <w:pPr>
              <w:rPr>
                <w:i/>
                <w:szCs w:val="20"/>
              </w:rPr>
            </w:pPr>
            <w:r w:rsidRPr="00387BB6">
              <w:rPr>
                <w:spacing w:val="-1"/>
                <w:szCs w:val="20"/>
              </w:rPr>
              <w:t xml:space="preserve">Patientens identifierare. </w:t>
            </w:r>
            <w:r w:rsidR="00395791">
              <w:rPr>
                <w:spacing w:val="-1"/>
                <w:szCs w:val="20"/>
              </w:rPr>
              <w:t>Är identifieraren ett personnummer eller ett samordningsnummer skall denna a</w:t>
            </w:r>
            <w:r w:rsidRPr="00387BB6">
              <w:rPr>
                <w:spacing w:val="-1"/>
                <w:szCs w:val="20"/>
              </w:rPr>
              <w:t>nges med 12 tecken utan avskiljare.</w:t>
            </w:r>
          </w:p>
        </w:tc>
        <w:tc>
          <w:tcPr>
            <w:tcW w:w="1560" w:type="dxa"/>
          </w:tcPr>
          <w:p w14:paraId="2F12B82E" w14:textId="77777777" w:rsidR="00387BB6" w:rsidRPr="00387BB6" w:rsidRDefault="00387BB6" w:rsidP="00387BB6">
            <w:pPr>
              <w:spacing w:line="229" w:lineRule="exact"/>
              <w:ind w:left="102"/>
              <w:rPr>
                <w:szCs w:val="20"/>
              </w:rPr>
            </w:pPr>
            <w:r w:rsidRPr="00387BB6">
              <w:rPr>
                <w:szCs w:val="20"/>
              </w:rPr>
              <w:t>1..1</w:t>
            </w:r>
          </w:p>
          <w:p w14:paraId="683D595C" w14:textId="3836F2F0" w:rsidR="00387BB6" w:rsidRPr="00387BB6" w:rsidRDefault="00387BB6" w:rsidP="00514BAB">
            <w:pPr>
              <w:pStyle w:val="TableParagraph"/>
              <w:spacing w:line="226" w:lineRule="exact"/>
              <w:ind w:left="102"/>
              <w:rPr>
                <w:rFonts w:ascii="Georgia" w:hAnsi="Georgia"/>
                <w:i/>
                <w:sz w:val="20"/>
                <w:szCs w:val="20"/>
              </w:rPr>
            </w:pPr>
          </w:p>
        </w:tc>
      </w:tr>
      <w:tr w:rsidR="00387BB6" w14:paraId="5F438EFF" w14:textId="77777777" w:rsidTr="00C47224">
        <w:tc>
          <w:tcPr>
            <w:tcW w:w="2660" w:type="dxa"/>
          </w:tcPr>
          <w:p w14:paraId="078926C4" w14:textId="6E62D886"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../type</w:t>
            </w:r>
          </w:p>
        </w:tc>
        <w:tc>
          <w:tcPr>
            <w:tcW w:w="1417" w:type="dxa"/>
          </w:tcPr>
          <w:p w14:paraId="33A0E0AE" w14:textId="2861B857" w:rsidR="00387BB6" w:rsidRPr="00387BB6" w:rsidRDefault="00387BB6" w:rsidP="00514BAB">
            <w:pPr>
              <w:pStyle w:val="TableParagraph"/>
              <w:spacing w:line="226" w:lineRule="exact"/>
              <w:ind w:left="102"/>
              <w:rPr>
                <w:rFonts w:ascii="Georgia" w:hAnsi="Georgia" w:cs="Arial"/>
                <w:color w:val="000000"/>
                <w:sz w:val="20"/>
                <w:szCs w:val="20"/>
                <w:highlight w:val="white"/>
                <w:lang w:eastAsia="sv-SE"/>
              </w:rPr>
            </w:pPr>
            <w:r w:rsidRPr="00387BB6">
              <w:rPr>
                <w:rFonts w:ascii="Georgia" w:hAnsi="Georgia"/>
                <w:spacing w:val="-1"/>
                <w:sz w:val="20"/>
                <w:szCs w:val="20"/>
              </w:rPr>
              <w:t>string</w:t>
            </w:r>
          </w:p>
        </w:tc>
        <w:tc>
          <w:tcPr>
            <w:tcW w:w="3969" w:type="dxa"/>
          </w:tcPr>
          <w:p w14:paraId="15330CF3" w14:textId="6F2859E4" w:rsidR="003D5850" w:rsidRDefault="00387BB6" w:rsidP="00956473">
            <w:pPr>
              <w:spacing w:line="226" w:lineRule="exact"/>
              <w:rPr>
                <w:spacing w:val="-1"/>
                <w:szCs w:val="20"/>
              </w:rPr>
            </w:pPr>
            <w:r w:rsidRPr="00387BB6">
              <w:rPr>
                <w:spacing w:val="-1"/>
                <w:szCs w:val="20"/>
              </w:rPr>
              <w:t>Sätts till OID för typ av identifierare</w:t>
            </w:r>
            <w:r w:rsidR="00956473">
              <w:rPr>
                <w:spacing w:val="-1"/>
                <w:szCs w:val="20"/>
              </w:rPr>
              <w:t xml:space="preserve"> (se referens [R8]). </w:t>
            </w:r>
          </w:p>
          <w:p w14:paraId="12141233" w14:textId="77777777" w:rsidR="003D5850" w:rsidRDefault="003D5850" w:rsidP="00EB1C8A">
            <w:pPr>
              <w:spacing w:line="226" w:lineRule="exact"/>
              <w:ind w:left="102"/>
              <w:rPr>
                <w:spacing w:val="-1"/>
                <w:szCs w:val="20"/>
              </w:rPr>
            </w:pPr>
          </w:p>
          <w:p w14:paraId="3093729B" w14:textId="62848CA2" w:rsidR="00EB1C8A" w:rsidRPr="00387BB6" w:rsidRDefault="00EB1C8A" w:rsidP="00956473">
            <w:pPr>
              <w:spacing w:line="226" w:lineRule="exact"/>
              <w:rPr>
                <w:spacing w:val="-1"/>
                <w:szCs w:val="20"/>
              </w:rPr>
            </w:pPr>
            <w:r w:rsidRPr="00387BB6">
              <w:rPr>
                <w:spacing w:val="-1"/>
                <w:szCs w:val="20"/>
              </w:rPr>
              <w:t>För sökning på reservnummer där ingen OID finns OID för att peka ut reservnumret används följande undantagslösning:</w:t>
            </w:r>
          </w:p>
          <w:p w14:paraId="23A0832B" w14:textId="77777777" w:rsidR="00EB1C8A" w:rsidRPr="00387BB6" w:rsidRDefault="00EB1C8A" w:rsidP="00956473">
            <w:pPr>
              <w:spacing w:line="226" w:lineRule="exact"/>
              <w:rPr>
                <w:spacing w:val="-1"/>
                <w:szCs w:val="20"/>
              </w:rPr>
            </w:pPr>
            <w:r w:rsidRPr="00387BB6">
              <w:rPr>
                <w:spacing w:val="-1"/>
                <w:szCs w:val="20"/>
              </w:rPr>
              <w:t>type sätts till 1.2.752.129.2.1.2.1</w:t>
            </w:r>
          </w:p>
          <w:p w14:paraId="3DD844E2" w14:textId="04C15D63" w:rsidR="00387BB6" w:rsidRPr="00387BB6" w:rsidRDefault="00EB1C8A" w:rsidP="00EB1C8A">
            <w:pPr>
              <w:rPr>
                <w:szCs w:val="20"/>
              </w:rPr>
            </w:pPr>
            <w:r w:rsidRPr="00387BB6">
              <w:rPr>
                <w:spacing w:val="-1"/>
                <w:szCs w:val="20"/>
              </w:rPr>
              <w:t>id sätts till källsystemets H</w:t>
            </w:r>
            <w:r>
              <w:rPr>
                <w:spacing w:val="-1"/>
                <w:szCs w:val="20"/>
              </w:rPr>
              <w:t>SA-id + det lokala reservnumret.</w:t>
            </w:r>
          </w:p>
        </w:tc>
        <w:tc>
          <w:tcPr>
            <w:tcW w:w="1560" w:type="dxa"/>
          </w:tcPr>
          <w:p w14:paraId="2CD76B7E" w14:textId="17B7781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4469296" w14:textId="77777777" w:rsidTr="00C47224">
        <w:tc>
          <w:tcPr>
            <w:tcW w:w="2660" w:type="dxa"/>
          </w:tcPr>
          <w:p w14:paraId="32A48DDA" w14:textId="4905F0AC" w:rsidR="00387BB6" w:rsidRPr="00387BB6" w:rsidRDefault="008D2C75" w:rsidP="00514BAB">
            <w:pPr>
              <w:pStyle w:val="TableParagraph"/>
              <w:spacing w:line="229" w:lineRule="exact"/>
              <w:ind w:left="102"/>
              <w:rPr>
                <w:rFonts w:ascii="Georgia" w:hAnsi="Georgia"/>
                <w:i/>
                <w:sz w:val="20"/>
                <w:szCs w:val="20"/>
              </w:rPr>
            </w:pPr>
            <w:r>
              <w:rPr>
                <w:rFonts w:ascii="Georgia" w:hAnsi="Georgia"/>
                <w:sz w:val="20"/>
                <w:szCs w:val="20"/>
              </w:rPr>
              <w:t>date</w:t>
            </w:r>
            <w:r w:rsidR="00387BB6" w:rsidRPr="00387BB6">
              <w:rPr>
                <w:rFonts w:ascii="Georgia" w:hAnsi="Georgia"/>
                <w:sz w:val="20"/>
                <w:szCs w:val="20"/>
              </w:rPr>
              <w:t>Period</w:t>
            </w:r>
          </w:p>
        </w:tc>
        <w:tc>
          <w:tcPr>
            <w:tcW w:w="1417" w:type="dxa"/>
          </w:tcPr>
          <w:p w14:paraId="6DE2AFA5" w14:textId="1BE4CBF9"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2C7949C6" w14:textId="61AA971A" w:rsidR="00081032" w:rsidRPr="00081032" w:rsidRDefault="00081032" w:rsidP="00081032">
            <w:pPr>
              <w:rPr>
                <w:spacing w:val="-1"/>
                <w:szCs w:val="20"/>
              </w:rPr>
            </w:pPr>
            <w:r w:rsidRPr="00081032">
              <w:rPr>
                <w:spacing w:val="-1"/>
                <w:szCs w:val="20"/>
              </w:rPr>
              <w:t>Begränsning av sökningen i tid. Begränsningen sker genom att resultatet innehåller de poster vars, av</w:t>
            </w:r>
            <w:r>
              <w:rPr>
                <w:spacing w:val="-1"/>
                <w:szCs w:val="20"/>
              </w:rPr>
              <w:t xml:space="preserve"> </w:t>
            </w:r>
            <w:r>
              <w:rPr>
                <w:spacing w:val="-1"/>
                <w:szCs w:val="20"/>
              </w:rPr>
              <w:lastRenderedPageBreak/>
              <w:t>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440FFC15" w14:textId="0569B1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09DF0601" w14:textId="77777777" w:rsidTr="00C47224">
        <w:tc>
          <w:tcPr>
            <w:tcW w:w="2660" w:type="dxa"/>
          </w:tcPr>
          <w:p w14:paraId="36188F6F" w14:textId="7E2F2B65"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67436EA3" w14:textId="1ADC8FB8" w:rsidR="00387BB6" w:rsidRPr="00387BB6" w:rsidRDefault="00387BB6" w:rsidP="00514BA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0F850D6" w14:textId="1275FE1A" w:rsidR="00387BB6" w:rsidRPr="00387BB6" w:rsidRDefault="00387BB6" w:rsidP="00D728C5">
            <w:pPr>
              <w:rPr>
                <w:i/>
                <w:spacing w:val="-1"/>
                <w:szCs w:val="20"/>
              </w:rPr>
            </w:pPr>
            <w:r w:rsidRPr="00387BB6">
              <w:rPr>
                <w:spacing w:val="-1"/>
                <w:szCs w:val="20"/>
              </w:rPr>
              <w:t>Startdatum. Format ÅÅÅÅMMDD.</w:t>
            </w:r>
          </w:p>
        </w:tc>
        <w:tc>
          <w:tcPr>
            <w:tcW w:w="1560" w:type="dxa"/>
          </w:tcPr>
          <w:p w14:paraId="7141F19D" w14:textId="026AE70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387BB6" w14:paraId="0B32F4F6" w14:textId="77777777" w:rsidTr="00C47224">
        <w:tc>
          <w:tcPr>
            <w:tcW w:w="2660" w:type="dxa"/>
          </w:tcPr>
          <w:p w14:paraId="4296A635" w14:textId="5A2C8F0A" w:rsidR="00387BB6" w:rsidRPr="00387BB6" w:rsidRDefault="00387BB6" w:rsidP="00514BA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287305D7" w14:textId="7A785AA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FB3C0A0" w14:textId="7639EE30" w:rsidR="00387BB6" w:rsidRPr="00387BB6" w:rsidRDefault="00387BB6" w:rsidP="00D728C5">
            <w:pPr>
              <w:rPr>
                <w:szCs w:val="20"/>
              </w:rPr>
            </w:pPr>
            <w:r w:rsidRPr="00387BB6">
              <w:rPr>
                <w:spacing w:val="-1"/>
                <w:szCs w:val="20"/>
              </w:rPr>
              <w:t>Slutdatum. Format ÅÅÅÅMMDD.</w:t>
            </w:r>
          </w:p>
        </w:tc>
        <w:tc>
          <w:tcPr>
            <w:tcW w:w="1560" w:type="dxa"/>
          </w:tcPr>
          <w:p w14:paraId="0DF1AAD2" w14:textId="277392A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E260753" w14:textId="77777777" w:rsidTr="00387BB6">
        <w:tc>
          <w:tcPr>
            <w:tcW w:w="2660" w:type="dxa"/>
            <w:shd w:val="clear" w:color="auto" w:fill="auto"/>
          </w:tcPr>
          <w:p w14:paraId="04017B06" w14:textId="5CC24F1F"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7D93CF7" w14:textId="256252E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4813E879" w14:textId="77777777" w:rsidR="00387BB6" w:rsidRPr="00387BB6" w:rsidRDefault="00387BB6" w:rsidP="00956473">
            <w:pPr>
              <w:spacing w:line="226" w:lineRule="exact"/>
              <w:rPr>
                <w:szCs w:val="20"/>
              </w:rPr>
            </w:pPr>
            <w:r w:rsidRPr="00387BB6">
              <w:rPr>
                <w:szCs w:val="20"/>
              </w:rPr>
              <w:t xml:space="preserve">Begränsar sökningen till dokument som är skapade i angivet system. </w:t>
            </w:r>
          </w:p>
          <w:p w14:paraId="3ECA4166" w14:textId="77777777" w:rsidR="00387BB6" w:rsidRPr="00387BB6" w:rsidRDefault="00387BB6" w:rsidP="00387BB6">
            <w:pPr>
              <w:spacing w:line="226" w:lineRule="exact"/>
              <w:ind w:left="102"/>
              <w:rPr>
                <w:szCs w:val="20"/>
              </w:rPr>
            </w:pPr>
          </w:p>
          <w:p w14:paraId="703BBEEB" w14:textId="77777777" w:rsidR="00387BB6" w:rsidRPr="00387BB6" w:rsidRDefault="00387BB6" w:rsidP="00956473">
            <w:pPr>
              <w:spacing w:line="226" w:lineRule="exact"/>
              <w:rPr>
                <w:szCs w:val="20"/>
              </w:rPr>
            </w:pPr>
            <w:r w:rsidRPr="00387BB6">
              <w:rPr>
                <w:szCs w:val="20"/>
              </w:rPr>
              <w:t>Värdet på detta fält måste överensstämma med värdet på logicalAddress i anropets tekniska kuvertering (ex. SOAP-header).</w:t>
            </w:r>
          </w:p>
          <w:p w14:paraId="3F18278B" w14:textId="77777777" w:rsidR="00387BB6" w:rsidRPr="00387BB6" w:rsidRDefault="00387BB6" w:rsidP="00387BB6">
            <w:pPr>
              <w:spacing w:line="226" w:lineRule="exact"/>
              <w:ind w:left="102"/>
              <w:rPr>
                <w:spacing w:val="-1"/>
                <w:szCs w:val="20"/>
              </w:rPr>
            </w:pPr>
          </w:p>
          <w:p w14:paraId="1CB1E82C" w14:textId="77777777" w:rsidR="00387BB6" w:rsidRPr="00387BB6" w:rsidRDefault="00387BB6" w:rsidP="00956473">
            <w:pPr>
              <w:spacing w:line="226" w:lineRule="exact"/>
              <w:rPr>
                <w:szCs w:val="20"/>
              </w:rPr>
            </w:pPr>
            <w:r w:rsidRPr="00387BB6">
              <w:rPr>
                <w:szCs w:val="20"/>
              </w:rPr>
              <w:t>Det innebär i praktiken att aggregerande tjänster inte används när detta fält anges.</w:t>
            </w:r>
          </w:p>
          <w:p w14:paraId="7024B04E" w14:textId="77777777" w:rsidR="00387BB6" w:rsidRPr="00387BB6" w:rsidRDefault="00387BB6" w:rsidP="00387BB6">
            <w:pPr>
              <w:spacing w:line="226" w:lineRule="exact"/>
              <w:ind w:left="102"/>
              <w:rPr>
                <w:szCs w:val="20"/>
              </w:rPr>
            </w:pPr>
          </w:p>
          <w:p w14:paraId="7404BAE0" w14:textId="4A8C95C0" w:rsidR="00387BB6" w:rsidRPr="00387BB6" w:rsidRDefault="00387BB6" w:rsidP="00D728C5">
            <w:pPr>
              <w:rPr>
                <w:i/>
                <w:szCs w:val="20"/>
              </w:rPr>
            </w:pPr>
            <w:r w:rsidRPr="00387BB6">
              <w:rPr>
                <w:szCs w:val="20"/>
              </w:rPr>
              <w:t>Fältet är tvingande om careContactId angivits.</w:t>
            </w:r>
          </w:p>
        </w:tc>
        <w:tc>
          <w:tcPr>
            <w:tcW w:w="1560" w:type="dxa"/>
            <w:shd w:val="clear" w:color="auto" w:fill="auto"/>
          </w:tcPr>
          <w:p w14:paraId="0E59B282" w14:textId="77777777" w:rsidR="00387BB6" w:rsidRPr="00387BB6" w:rsidRDefault="00387BB6" w:rsidP="00387BB6">
            <w:pPr>
              <w:spacing w:line="229" w:lineRule="exact"/>
              <w:ind w:left="102"/>
              <w:rPr>
                <w:szCs w:val="20"/>
              </w:rPr>
            </w:pPr>
            <w:r w:rsidRPr="00387BB6">
              <w:rPr>
                <w:szCs w:val="20"/>
              </w:rPr>
              <w:t>0..1</w:t>
            </w:r>
          </w:p>
          <w:p w14:paraId="2221CAD8" w14:textId="77777777" w:rsidR="00387BB6" w:rsidRPr="00387BB6" w:rsidRDefault="00387BB6" w:rsidP="00387BB6">
            <w:pPr>
              <w:spacing w:line="229" w:lineRule="exact"/>
              <w:ind w:left="102"/>
              <w:rPr>
                <w:szCs w:val="20"/>
              </w:rPr>
            </w:pPr>
          </w:p>
          <w:p w14:paraId="056F7AFE" w14:textId="77777777" w:rsidR="00387BB6" w:rsidRPr="00387BB6" w:rsidRDefault="00387BB6" w:rsidP="00387BB6">
            <w:pPr>
              <w:spacing w:line="229" w:lineRule="exact"/>
              <w:ind w:left="102"/>
              <w:rPr>
                <w:szCs w:val="20"/>
              </w:rPr>
            </w:pPr>
          </w:p>
          <w:p w14:paraId="748219D5" w14:textId="732D52BA" w:rsidR="00387BB6" w:rsidRPr="00387BB6" w:rsidRDefault="00387BB6" w:rsidP="00514BAB">
            <w:pPr>
              <w:pStyle w:val="TableParagraph"/>
              <w:spacing w:line="226" w:lineRule="exact"/>
              <w:ind w:left="102"/>
              <w:rPr>
                <w:rFonts w:ascii="Georgia" w:hAnsi="Georgia"/>
                <w:i/>
                <w:sz w:val="20"/>
                <w:szCs w:val="20"/>
              </w:rPr>
            </w:pPr>
          </w:p>
        </w:tc>
      </w:tr>
      <w:tr w:rsidR="00387BB6" w14:paraId="1986039A" w14:textId="77777777" w:rsidTr="00C47224">
        <w:tc>
          <w:tcPr>
            <w:tcW w:w="2660" w:type="dxa"/>
            <w:shd w:val="clear" w:color="auto" w:fill="auto"/>
          </w:tcPr>
          <w:p w14:paraId="6DCEDE03" w14:textId="20CE106E" w:rsidR="00387BB6" w:rsidRPr="003A66D6" w:rsidRDefault="00387BB6" w:rsidP="00514BA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34280DFB" w14:textId="34CC460D" w:rsidR="00387BB6" w:rsidRPr="003A66D6" w:rsidRDefault="003A66D6" w:rsidP="00514BA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FAD1771" w14:textId="59083D67" w:rsidR="00387BB6" w:rsidRPr="003A66D6" w:rsidRDefault="003A66D6" w:rsidP="00A76D6C">
            <w:pPr>
              <w:rPr>
                <w:szCs w:val="20"/>
              </w:rPr>
            </w:pPr>
            <w:r>
              <w:rPr>
                <w:szCs w:val="20"/>
              </w:rPr>
              <w:t>Begränsar sökningen till den/de vårdkontakter vars id anges. Motsvarar documentId i careContactHeader i svaret.</w:t>
            </w:r>
          </w:p>
        </w:tc>
        <w:tc>
          <w:tcPr>
            <w:tcW w:w="1560" w:type="dxa"/>
            <w:shd w:val="clear" w:color="auto" w:fill="auto"/>
          </w:tcPr>
          <w:p w14:paraId="2E695246" w14:textId="1F4E9E53" w:rsidR="00387BB6" w:rsidRPr="003A66D6" w:rsidRDefault="00387BB6" w:rsidP="003A66D6">
            <w:pPr>
              <w:pStyle w:val="TableParagraph"/>
              <w:spacing w:line="226" w:lineRule="exact"/>
              <w:ind w:left="102"/>
              <w:rPr>
                <w:rFonts w:ascii="Georgia" w:hAnsi="Georgia"/>
                <w:i/>
                <w:sz w:val="20"/>
                <w:szCs w:val="20"/>
              </w:rPr>
            </w:pPr>
            <w:r w:rsidRPr="003A66D6">
              <w:rPr>
                <w:rFonts w:ascii="Georgia" w:hAnsi="Georgia"/>
                <w:sz w:val="20"/>
                <w:szCs w:val="20"/>
              </w:rPr>
              <w:t>0..</w:t>
            </w:r>
            <w:r w:rsidR="003A66D6">
              <w:rPr>
                <w:rFonts w:ascii="Georgia" w:hAnsi="Georgia"/>
                <w:sz w:val="20"/>
                <w:szCs w:val="20"/>
              </w:rPr>
              <w:t>*</w:t>
            </w:r>
          </w:p>
        </w:tc>
      </w:tr>
      <w:tr w:rsidR="00387BB6" w14:paraId="4FEBCD5C" w14:textId="77777777" w:rsidTr="00C47224">
        <w:tc>
          <w:tcPr>
            <w:tcW w:w="2660" w:type="dxa"/>
          </w:tcPr>
          <w:p w14:paraId="6398CCBB" w14:textId="28DB10FD"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77278489"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42BF896D" w14:textId="421478AD" w:rsidR="00387BB6" w:rsidRPr="00387BB6" w:rsidRDefault="00387BB6" w:rsidP="00D728C5">
            <w:pPr>
              <w:rPr>
                <w:i/>
                <w:szCs w:val="20"/>
              </w:rPr>
            </w:pPr>
          </w:p>
        </w:tc>
        <w:tc>
          <w:tcPr>
            <w:tcW w:w="1560" w:type="dxa"/>
          </w:tcPr>
          <w:p w14:paraId="4907EBBF" w14:textId="266656E5" w:rsidR="00387BB6" w:rsidRPr="00387BB6" w:rsidRDefault="00387BB6" w:rsidP="00514BAB">
            <w:pPr>
              <w:pStyle w:val="TableParagraph"/>
              <w:spacing w:line="226" w:lineRule="exact"/>
              <w:ind w:left="102"/>
              <w:rPr>
                <w:rFonts w:ascii="Georgia" w:hAnsi="Georgia"/>
                <w:i/>
                <w:sz w:val="20"/>
                <w:szCs w:val="20"/>
              </w:rPr>
            </w:pPr>
          </w:p>
        </w:tc>
      </w:tr>
      <w:tr w:rsidR="00387BB6" w14:paraId="1E94F4A4" w14:textId="77777777" w:rsidTr="00387BB6">
        <w:tc>
          <w:tcPr>
            <w:tcW w:w="2660" w:type="dxa"/>
            <w:shd w:val="clear" w:color="auto" w:fill="D9D9D9" w:themeFill="background1" w:themeFillShade="D9"/>
          </w:tcPr>
          <w:p w14:paraId="4D2B67EF" w14:textId="58D1D06E" w:rsidR="00387BB6" w:rsidRPr="00387BB6" w:rsidRDefault="00387BB6" w:rsidP="00514BA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53F08A1" w14:textId="0435FFF4"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E3AC2EF" w14:textId="26A8EE03" w:rsidR="00387BB6" w:rsidRPr="00387BB6" w:rsidRDefault="00387BB6" w:rsidP="00D728C5">
            <w:pPr>
              <w:rPr>
                <w:i/>
                <w:szCs w:val="20"/>
              </w:rPr>
            </w:pPr>
          </w:p>
        </w:tc>
        <w:tc>
          <w:tcPr>
            <w:tcW w:w="1560" w:type="dxa"/>
            <w:shd w:val="clear" w:color="auto" w:fill="D9D9D9" w:themeFill="background1" w:themeFillShade="D9"/>
          </w:tcPr>
          <w:p w14:paraId="1F551861" w14:textId="39BFAFAC" w:rsidR="00387BB6" w:rsidRPr="00387BB6" w:rsidRDefault="00387BB6" w:rsidP="00514BAB">
            <w:pPr>
              <w:pStyle w:val="TableParagraph"/>
              <w:spacing w:line="226" w:lineRule="exact"/>
              <w:ind w:left="102"/>
              <w:rPr>
                <w:rFonts w:ascii="Georgia" w:hAnsi="Georgia"/>
                <w:i/>
                <w:sz w:val="20"/>
                <w:szCs w:val="20"/>
              </w:rPr>
            </w:pPr>
          </w:p>
        </w:tc>
      </w:tr>
      <w:tr w:rsidR="00387BB6" w14:paraId="6CCB1794" w14:textId="77777777" w:rsidTr="00C47224">
        <w:tc>
          <w:tcPr>
            <w:tcW w:w="2660" w:type="dxa"/>
          </w:tcPr>
          <w:p w14:paraId="5E43A55A" w14:textId="09C33760"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642B589E" w14:textId="49C3762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6DF386F4" w14:textId="11B49466" w:rsidR="00387BB6" w:rsidRPr="00324078" w:rsidRDefault="00387BB6" w:rsidP="00324078">
            <w:pPr>
              <w:spacing w:line="229" w:lineRule="exact"/>
              <w:ind w:left="102"/>
              <w:rPr>
                <w:spacing w:val="-1"/>
                <w:szCs w:val="20"/>
              </w:rPr>
            </w:pPr>
            <w:r w:rsidRPr="00387BB6">
              <w:rPr>
                <w:szCs w:val="20"/>
              </w:rPr>
              <w:t>De vård- och omsorgskontakter som matchar begäran.</w:t>
            </w:r>
          </w:p>
        </w:tc>
        <w:tc>
          <w:tcPr>
            <w:tcW w:w="1560" w:type="dxa"/>
          </w:tcPr>
          <w:p w14:paraId="328D2B83" w14:textId="7E1603B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387BB6" w14:paraId="079A100C" w14:textId="77777777" w:rsidTr="00C47224">
        <w:tc>
          <w:tcPr>
            <w:tcW w:w="2660" w:type="dxa"/>
          </w:tcPr>
          <w:p w14:paraId="44090EA0" w14:textId="2D987A2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2A82EDDD" w14:textId="4D926CA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7BEBF3AD" w14:textId="2C1AA14E" w:rsidR="00387BB6" w:rsidRPr="00387BB6" w:rsidRDefault="00387BB6" w:rsidP="00D728C5">
            <w:pPr>
              <w:rPr>
                <w:i/>
                <w:szCs w:val="20"/>
              </w:rPr>
            </w:pPr>
            <w:r w:rsidRPr="00387BB6">
              <w:rPr>
                <w:szCs w:val="20"/>
              </w:rPr>
              <w:t>Innehåller basinformation om dokumentet</w:t>
            </w:r>
          </w:p>
        </w:tc>
        <w:tc>
          <w:tcPr>
            <w:tcW w:w="1560" w:type="dxa"/>
          </w:tcPr>
          <w:p w14:paraId="25F01D20" w14:textId="0013FC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rsidRPr="00760A43" w14:paraId="56B8E9E6" w14:textId="77777777" w:rsidTr="00C47224">
        <w:tc>
          <w:tcPr>
            <w:tcW w:w="2660" w:type="dxa"/>
          </w:tcPr>
          <w:p w14:paraId="46F3BBC6" w14:textId="2FBDD471" w:rsidR="00387BB6" w:rsidRPr="00387BB6" w:rsidRDefault="00387BB6" w:rsidP="00514BA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0F77742C" w14:textId="2A9A9A7B"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74B07C45" w14:textId="63C82EB4" w:rsidR="00387BB6" w:rsidRPr="00324078" w:rsidRDefault="00387BB6" w:rsidP="00324078">
            <w:pPr>
              <w:spacing w:line="229" w:lineRule="exact"/>
              <w:ind w:left="102"/>
              <w:rPr>
                <w:szCs w:val="20"/>
              </w:rPr>
            </w:pPr>
            <w:r w:rsidRPr="00387BB6">
              <w:rPr>
                <w:szCs w:val="20"/>
              </w:rPr>
              <w:t>Vårdkontaktens identitet som är unik inom källsystemet.</w:t>
            </w:r>
          </w:p>
        </w:tc>
        <w:tc>
          <w:tcPr>
            <w:tcW w:w="1560" w:type="dxa"/>
          </w:tcPr>
          <w:p w14:paraId="319C5D6D" w14:textId="76D67E5F"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6BB34095" w14:textId="77777777" w:rsidTr="00C47224">
        <w:tc>
          <w:tcPr>
            <w:tcW w:w="2660" w:type="dxa"/>
          </w:tcPr>
          <w:p w14:paraId="0EF20B74" w14:textId="28BA8B5F" w:rsidR="00387BB6" w:rsidRPr="00387BB6" w:rsidRDefault="00387BB6" w:rsidP="008D054E">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6AE0E05" w14:textId="5BF04D0E" w:rsidR="00387BB6" w:rsidRPr="00387BB6" w:rsidRDefault="00387BB6" w:rsidP="00514BA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0E5CCE74" w14:textId="346005A4" w:rsidR="00387BB6" w:rsidRPr="00387BB6" w:rsidRDefault="00387BB6" w:rsidP="00D728C5">
            <w:pPr>
              <w:rPr>
                <w:color w:val="FF0000"/>
                <w:szCs w:val="20"/>
              </w:rPr>
            </w:pPr>
            <w:r w:rsidRPr="00387BB6">
              <w:rPr>
                <w:szCs w:val="20"/>
              </w:rPr>
              <w:t>HSA-id för det system som dokumentet är skapat i.</w:t>
            </w:r>
          </w:p>
        </w:tc>
        <w:tc>
          <w:tcPr>
            <w:tcW w:w="1560" w:type="dxa"/>
          </w:tcPr>
          <w:p w14:paraId="1968FCB4" w14:textId="40A2A6F4" w:rsidR="00387BB6" w:rsidRPr="00387BB6" w:rsidRDefault="00387BB6" w:rsidP="00514BA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387BB6" w14:paraId="2C3EEEDD" w14:textId="77777777" w:rsidTr="00C47224">
        <w:tc>
          <w:tcPr>
            <w:tcW w:w="2660" w:type="dxa"/>
          </w:tcPr>
          <w:p w14:paraId="68CA2381" w14:textId="7F72FF77"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2DC0F9EF" w14:textId="79BF747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5F411925" w14:textId="40E3B300" w:rsidR="00387BB6" w:rsidRPr="00387BB6" w:rsidRDefault="00387BB6" w:rsidP="00D728C5">
            <w:pPr>
              <w:rPr>
                <w:i/>
                <w:szCs w:val="20"/>
              </w:rPr>
            </w:pPr>
            <w:r w:rsidRPr="00387BB6">
              <w:rPr>
                <w:color w:val="FF0000"/>
                <w:szCs w:val="20"/>
              </w:rPr>
              <w:t>Skall ej anges</w:t>
            </w:r>
          </w:p>
        </w:tc>
        <w:tc>
          <w:tcPr>
            <w:tcW w:w="1560" w:type="dxa"/>
          </w:tcPr>
          <w:p w14:paraId="5F6E79AE" w14:textId="724166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0442EB1A" w14:textId="77777777" w:rsidTr="00C47224">
        <w:tc>
          <w:tcPr>
            <w:tcW w:w="2660" w:type="dxa"/>
          </w:tcPr>
          <w:p w14:paraId="48B90156" w14:textId="520CBE35"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7C750A45" w14:textId="250C273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3117E497" w14:textId="4DE9DC7B" w:rsidR="00387BB6" w:rsidRPr="00387BB6" w:rsidRDefault="00387BB6" w:rsidP="00D728C5">
            <w:pPr>
              <w:rPr>
                <w:i/>
                <w:szCs w:val="20"/>
              </w:rPr>
            </w:pPr>
            <w:r w:rsidRPr="00387BB6">
              <w:rPr>
                <w:color w:val="FF0000"/>
                <w:szCs w:val="20"/>
              </w:rPr>
              <w:t>Skall ej anges</w:t>
            </w:r>
          </w:p>
        </w:tc>
        <w:tc>
          <w:tcPr>
            <w:tcW w:w="1560" w:type="dxa"/>
          </w:tcPr>
          <w:p w14:paraId="7CA94181" w14:textId="147F501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387BB6" w14:paraId="2A087A13" w14:textId="77777777" w:rsidTr="00C47224">
        <w:tc>
          <w:tcPr>
            <w:tcW w:w="2660" w:type="dxa"/>
          </w:tcPr>
          <w:p w14:paraId="314A6544" w14:textId="7330AFE3"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0E1BBA59" w14:textId="2DD88B6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58C8973C" w14:textId="2B1C7003" w:rsidR="00387BB6" w:rsidRPr="00387BB6" w:rsidRDefault="00B27D28" w:rsidP="00B27D28">
            <w:pPr>
              <w:spacing w:line="229" w:lineRule="exact"/>
              <w:ind w:left="102"/>
              <w:rPr>
                <w:szCs w:val="20"/>
              </w:rPr>
            </w:pPr>
            <w:r>
              <w:rPr>
                <w:szCs w:val="20"/>
              </w:rPr>
              <w:t>Id för patienten.</w:t>
            </w:r>
          </w:p>
        </w:tc>
        <w:tc>
          <w:tcPr>
            <w:tcW w:w="1560" w:type="dxa"/>
          </w:tcPr>
          <w:p w14:paraId="225ECDC3" w14:textId="2239E5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5E7B90B9" w14:textId="77777777" w:rsidTr="00C47224">
        <w:tc>
          <w:tcPr>
            <w:tcW w:w="2660" w:type="dxa"/>
            <w:shd w:val="clear" w:color="auto" w:fill="auto"/>
          </w:tcPr>
          <w:p w14:paraId="5D7204C9" w14:textId="2214D30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7A2E74A6" w14:textId="13EF987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633DF824" w14:textId="1C47F7F9" w:rsidR="00387BB6" w:rsidRPr="00387BB6" w:rsidRDefault="00B27D28" w:rsidP="000F306F">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5B657663" w14:textId="2A9E67A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4BEE7495" w14:textId="77777777" w:rsidTr="00C47224">
        <w:tc>
          <w:tcPr>
            <w:tcW w:w="2660" w:type="dxa"/>
          </w:tcPr>
          <w:p w14:paraId="58AE6516" w14:textId="73AA7393" w:rsidR="00387BB6" w:rsidRPr="00387BB6" w:rsidRDefault="00387BB6" w:rsidP="00514BA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3568E239" w14:textId="1C21DED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0E4658E" w14:textId="77777777" w:rsidR="00B27D28" w:rsidRPr="00387BB6" w:rsidRDefault="00B27D28" w:rsidP="00B27D28">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r>
            <w:r w:rsidRPr="00387BB6">
              <w:rPr>
                <w:spacing w:val="-1"/>
                <w:szCs w:val="20"/>
              </w:rPr>
              <w:lastRenderedPageBreak/>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3518F472" w14:textId="77777777" w:rsidR="00B27D28" w:rsidRPr="00387BB6" w:rsidRDefault="00B27D28" w:rsidP="00B27D28">
            <w:pPr>
              <w:spacing w:line="226" w:lineRule="exact"/>
              <w:ind w:left="102"/>
              <w:rPr>
                <w:spacing w:val="-1"/>
                <w:szCs w:val="20"/>
              </w:rPr>
            </w:pPr>
            <w:r w:rsidRPr="00387BB6">
              <w:rPr>
                <w:spacing w:val="-1"/>
                <w:szCs w:val="20"/>
              </w:rPr>
              <w:t>type sätts till 1.2.752.129.2.1.2.1</w:t>
            </w:r>
          </w:p>
          <w:p w14:paraId="13BB6765" w14:textId="1966768F" w:rsidR="00387BB6" w:rsidRPr="008D2C75" w:rsidRDefault="00B27D28" w:rsidP="00B27D28">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77A5A7F" w14:textId="25F99A4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 xml:space="preserve"> 1..1</w:t>
            </w:r>
          </w:p>
        </w:tc>
      </w:tr>
      <w:tr w:rsidR="00387BB6" w14:paraId="50F4D389" w14:textId="77777777" w:rsidTr="00C47224">
        <w:tc>
          <w:tcPr>
            <w:tcW w:w="2660" w:type="dxa"/>
          </w:tcPr>
          <w:p w14:paraId="67F23D35" w14:textId="6316E99B" w:rsidR="00387BB6" w:rsidRPr="00387BB6" w:rsidRDefault="00387BB6" w:rsidP="00324078">
            <w:pPr>
              <w:spacing w:line="229" w:lineRule="exact"/>
              <w:ind w:left="102"/>
              <w:rPr>
                <w:szCs w:val="20"/>
              </w:rPr>
            </w:pPr>
            <w:r w:rsidRPr="00387BB6">
              <w:rPr>
                <w:szCs w:val="20"/>
              </w:rPr>
              <w:lastRenderedPageBreak/>
              <w:t>../../accountableHealthcareProfessional</w:t>
            </w:r>
          </w:p>
        </w:tc>
        <w:tc>
          <w:tcPr>
            <w:tcW w:w="1417" w:type="dxa"/>
          </w:tcPr>
          <w:p w14:paraId="5322FB49" w14:textId="010CD15B" w:rsidR="00387BB6" w:rsidRPr="00324078" w:rsidRDefault="00387BB6" w:rsidP="00324078">
            <w:pPr>
              <w:spacing w:line="229" w:lineRule="exact"/>
              <w:ind w:left="102"/>
              <w:rPr>
                <w:szCs w:val="20"/>
              </w:rPr>
            </w:pPr>
            <w:r w:rsidRPr="00387BB6">
              <w:rPr>
                <w:szCs w:val="20"/>
              </w:rPr>
              <w:t>HealthcareProfessionalType</w:t>
            </w:r>
          </w:p>
        </w:tc>
        <w:tc>
          <w:tcPr>
            <w:tcW w:w="3969" w:type="dxa"/>
          </w:tcPr>
          <w:p w14:paraId="000F01FB" w14:textId="0AEFAE58" w:rsidR="00387BB6" w:rsidRPr="00387BB6" w:rsidRDefault="00387BB6" w:rsidP="00387BB6">
            <w:pPr>
              <w:rPr>
                <w:rFonts w:cs="Arial"/>
                <w:i/>
                <w:szCs w:val="20"/>
              </w:rPr>
            </w:pPr>
            <w:r w:rsidRPr="00387BB6">
              <w:rPr>
                <w:szCs w:val="20"/>
              </w:rPr>
              <w:t>Hälso- och sjukvårdsperson som ansvarar för vård</w:t>
            </w:r>
            <w:r>
              <w:rPr>
                <w:szCs w:val="20"/>
              </w:rPr>
              <w:t>kontakten.</w:t>
            </w:r>
          </w:p>
        </w:tc>
        <w:tc>
          <w:tcPr>
            <w:tcW w:w="1560" w:type="dxa"/>
          </w:tcPr>
          <w:p w14:paraId="5ACBA138" w14:textId="7A8BF76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387BB6" w14:paraId="363168C8" w14:textId="77777777" w:rsidTr="00C47224">
        <w:tc>
          <w:tcPr>
            <w:tcW w:w="2660" w:type="dxa"/>
          </w:tcPr>
          <w:p w14:paraId="7DA6E764" w14:textId="77777777" w:rsidR="00387BB6" w:rsidRPr="00387BB6" w:rsidRDefault="00387BB6" w:rsidP="00387BB6">
            <w:pPr>
              <w:spacing w:line="229" w:lineRule="exact"/>
              <w:ind w:left="102"/>
              <w:rPr>
                <w:szCs w:val="20"/>
              </w:rPr>
            </w:pPr>
            <w:r w:rsidRPr="00387BB6">
              <w:rPr>
                <w:szCs w:val="20"/>
              </w:rPr>
              <w:t>../../../a</w:t>
            </w:r>
            <w:r w:rsidRPr="00387BB6">
              <w:rPr>
                <w:spacing w:val="-1"/>
                <w:szCs w:val="20"/>
              </w:rPr>
              <w:t>uthorTime</w:t>
            </w:r>
          </w:p>
          <w:p w14:paraId="421C987D" w14:textId="669F059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56A5EE6E" w14:textId="77777777" w:rsidR="00387BB6" w:rsidRPr="00387BB6" w:rsidRDefault="00387BB6" w:rsidP="00387BB6">
            <w:pPr>
              <w:spacing w:line="229" w:lineRule="exact"/>
              <w:ind w:left="102"/>
              <w:rPr>
                <w:rFonts w:cs="Arial"/>
                <w:color w:val="FF0000"/>
                <w:szCs w:val="20"/>
              </w:rPr>
            </w:pPr>
            <w:r w:rsidRPr="00387BB6">
              <w:rPr>
                <w:szCs w:val="20"/>
              </w:rPr>
              <w:t>TimeStampType</w:t>
            </w:r>
          </w:p>
          <w:p w14:paraId="5E12CB60" w14:textId="0707F09A"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2110528" w14:textId="5F47DDDA" w:rsidR="00387BB6" w:rsidRPr="00324078" w:rsidRDefault="00387BB6" w:rsidP="003D5850">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1FF9CDC" w14:textId="4C7ACD9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387BB6" w14:paraId="2807AD2D" w14:textId="77777777" w:rsidTr="00324078">
        <w:trPr>
          <w:trHeight w:val="454"/>
        </w:trPr>
        <w:tc>
          <w:tcPr>
            <w:tcW w:w="2660" w:type="dxa"/>
          </w:tcPr>
          <w:p w14:paraId="41EE9F3F" w14:textId="43BA5B28" w:rsidR="00387BB6" w:rsidRPr="00324078" w:rsidRDefault="00387BB6" w:rsidP="00324078">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22EC79C" w14:textId="77777777" w:rsidR="00387BB6" w:rsidRPr="00387BB6" w:rsidRDefault="00387BB6" w:rsidP="00387BB6">
            <w:pPr>
              <w:spacing w:line="229" w:lineRule="exact"/>
              <w:ind w:left="102"/>
              <w:rPr>
                <w:rFonts w:cs="Arial"/>
                <w:szCs w:val="20"/>
              </w:rPr>
            </w:pPr>
            <w:r w:rsidRPr="00387BB6">
              <w:rPr>
                <w:szCs w:val="20"/>
              </w:rPr>
              <w:t>HSAIdType</w:t>
            </w:r>
          </w:p>
          <w:p w14:paraId="7A601883" w14:textId="7F8EBE7D" w:rsidR="00387BB6" w:rsidRPr="00387BB6" w:rsidRDefault="00387BB6" w:rsidP="00514BAB">
            <w:pPr>
              <w:pStyle w:val="TableParagraph"/>
              <w:spacing w:line="226" w:lineRule="exact"/>
              <w:ind w:left="102"/>
              <w:rPr>
                <w:rFonts w:ascii="Georgia" w:hAnsi="Georgia"/>
                <w:sz w:val="20"/>
                <w:szCs w:val="20"/>
              </w:rPr>
            </w:pPr>
          </w:p>
        </w:tc>
        <w:tc>
          <w:tcPr>
            <w:tcW w:w="3969" w:type="dxa"/>
          </w:tcPr>
          <w:p w14:paraId="5399579E" w14:textId="28EDBEB8" w:rsidR="00387BB6" w:rsidRPr="00324078" w:rsidRDefault="00387BB6" w:rsidP="003D5850">
            <w:pPr>
              <w:spacing w:line="226" w:lineRule="exact"/>
              <w:rPr>
                <w:spacing w:val="-1"/>
                <w:szCs w:val="20"/>
              </w:rPr>
            </w:pPr>
            <w:r w:rsidRPr="00387BB6">
              <w:rPr>
                <w:spacing w:val="-1"/>
                <w:szCs w:val="20"/>
              </w:rPr>
              <w:t>HSA-id för hälso- och sjukvårdsperson som ansv</w:t>
            </w:r>
            <w:r w:rsidR="00324078">
              <w:rPr>
                <w:spacing w:val="-1"/>
                <w:szCs w:val="20"/>
              </w:rPr>
              <w:t>ar för vårdkontakten.</w:t>
            </w:r>
          </w:p>
        </w:tc>
        <w:tc>
          <w:tcPr>
            <w:tcW w:w="1560" w:type="dxa"/>
          </w:tcPr>
          <w:p w14:paraId="3CC33652" w14:textId="281BE85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457C7551" w14:textId="77777777" w:rsidTr="00C47224">
        <w:tc>
          <w:tcPr>
            <w:tcW w:w="2660" w:type="dxa"/>
          </w:tcPr>
          <w:p w14:paraId="77DEC270" w14:textId="77C52FFC"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7D6297D" w14:textId="32E0A33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E028258" w14:textId="6CEAA1BF" w:rsidR="00387BB6" w:rsidRPr="00387BB6" w:rsidRDefault="00387BB6" w:rsidP="00D728C5">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314F2CF5" w14:textId="7F59C7F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452009DD" w14:textId="77777777" w:rsidTr="00C47224">
        <w:tc>
          <w:tcPr>
            <w:tcW w:w="2660" w:type="dxa"/>
          </w:tcPr>
          <w:p w14:paraId="4156F9F1" w14:textId="77777777" w:rsidR="00387BB6" w:rsidRPr="00387BB6" w:rsidRDefault="00387BB6" w:rsidP="00387BB6">
            <w:pPr>
              <w:spacing w:line="229" w:lineRule="exact"/>
              <w:ind w:left="102"/>
              <w:rPr>
                <w:szCs w:val="20"/>
              </w:rPr>
            </w:pPr>
            <w:r w:rsidRPr="00387BB6">
              <w:rPr>
                <w:szCs w:val="20"/>
              </w:rPr>
              <w:t>../../../</w:t>
            </w:r>
            <w:r w:rsidRPr="00387BB6">
              <w:rPr>
                <w:spacing w:val="-1"/>
                <w:szCs w:val="20"/>
              </w:rPr>
              <w:t>healthcareProfessionalRoleCode</w:t>
            </w:r>
          </w:p>
          <w:p w14:paraId="4987D6B4" w14:textId="3259FD4B" w:rsidR="00387BB6" w:rsidRPr="00387BB6" w:rsidRDefault="00387BB6" w:rsidP="00514BAB">
            <w:pPr>
              <w:pStyle w:val="TableParagraph"/>
              <w:spacing w:line="229" w:lineRule="exact"/>
              <w:ind w:left="102"/>
              <w:rPr>
                <w:rFonts w:ascii="Georgia" w:hAnsi="Georgia" w:cs="Arial"/>
                <w:i/>
                <w:color w:val="000000"/>
                <w:sz w:val="20"/>
                <w:szCs w:val="20"/>
                <w:lang w:eastAsia="sv-SE"/>
              </w:rPr>
            </w:pPr>
          </w:p>
        </w:tc>
        <w:tc>
          <w:tcPr>
            <w:tcW w:w="1417" w:type="dxa"/>
          </w:tcPr>
          <w:p w14:paraId="0A0FF11E" w14:textId="77777777" w:rsidR="00387BB6" w:rsidRPr="00387BB6" w:rsidRDefault="00387BB6" w:rsidP="00387BB6">
            <w:pPr>
              <w:spacing w:line="226" w:lineRule="exact"/>
              <w:ind w:left="102"/>
              <w:rPr>
                <w:spacing w:val="-1"/>
                <w:szCs w:val="20"/>
              </w:rPr>
            </w:pPr>
            <w:r w:rsidRPr="00387BB6">
              <w:rPr>
                <w:spacing w:val="-1"/>
                <w:szCs w:val="20"/>
              </w:rPr>
              <w:t xml:space="preserve">CVType </w:t>
            </w:r>
          </w:p>
          <w:p w14:paraId="7B44858A" w14:textId="40BF6845"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0EC3EA49" w14:textId="3F717A06" w:rsidR="00387BB6" w:rsidRPr="00324078" w:rsidRDefault="00387BB6" w:rsidP="003D5850">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g (OID 1.2.752.129.2.2.1.4)</w:t>
            </w:r>
            <w:r w:rsidR="00DA5F2C">
              <w:rPr>
                <w:szCs w:val="20"/>
              </w:rPr>
              <w:t xml:space="preserve"> användas</w:t>
            </w:r>
            <w:r>
              <w:rPr>
                <w:szCs w:val="20"/>
              </w:rPr>
              <w:t xml:space="preserve">. </w:t>
            </w:r>
            <w:r w:rsidR="00B81F0D">
              <w:rPr>
                <w:szCs w:val="20"/>
              </w:rPr>
              <w:t>Se referens [R8].</w:t>
            </w:r>
            <w:r w:rsidR="003D5850">
              <w:rPr>
                <w:szCs w:val="20"/>
              </w:rPr>
              <w:t xml:space="preserve"> </w:t>
            </w:r>
          </w:p>
        </w:tc>
        <w:tc>
          <w:tcPr>
            <w:tcW w:w="1560" w:type="dxa"/>
          </w:tcPr>
          <w:p w14:paraId="0CFF9C68" w14:textId="51B8C6D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387BB6" w14:paraId="7BC5C91B" w14:textId="77777777" w:rsidTr="00C47224">
        <w:tc>
          <w:tcPr>
            <w:tcW w:w="2660" w:type="dxa"/>
          </w:tcPr>
          <w:p w14:paraId="2DE456E8" w14:textId="7704B35A"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2BE6D980" w14:textId="5B58718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232C776" w14:textId="0F875A32" w:rsidR="00387BB6" w:rsidRPr="00387BB6" w:rsidRDefault="00387BB6" w:rsidP="00D728C5">
            <w:pPr>
              <w:rPr>
                <w:szCs w:val="20"/>
              </w:rPr>
            </w:pPr>
            <w:r w:rsidRPr="00387BB6">
              <w:rPr>
                <w:szCs w:val="20"/>
              </w:rPr>
              <w:t>Befattningskod. Om code anges skall också codeSystem  samt displayName anges.</w:t>
            </w:r>
          </w:p>
        </w:tc>
        <w:tc>
          <w:tcPr>
            <w:tcW w:w="1560" w:type="dxa"/>
          </w:tcPr>
          <w:p w14:paraId="011ACA0B" w14:textId="360895C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387BB6" w14:paraId="58091275" w14:textId="77777777" w:rsidTr="00C47224">
        <w:tc>
          <w:tcPr>
            <w:tcW w:w="2660" w:type="dxa"/>
          </w:tcPr>
          <w:p w14:paraId="3FB3DB98" w14:textId="462477F1"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71FC3B5F" w14:textId="084B4C2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47E8D97" w14:textId="0D7A46D4" w:rsidR="00387BB6" w:rsidRPr="00387BB6" w:rsidRDefault="00387BB6" w:rsidP="00D728C5">
            <w:pPr>
              <w:rPr>
                <w:rFonts w:cs="Arial"/>
                <w:i/>
                <w:szCs w:val="20"/>
              </w:rPr>
            </w:pPr>
            <w:r w:rsidRPr="00387BB6">
              <w:rPr>
                <w:szCs w:val="20"/>
              </w:rPr>
              <w:t>OID för kodsystem för befattningskod. Om codeSystem anges skall också code samt displayName anges.</w:t>
            </w:r>
          </w:p>
        </w:tc>
        <w:tc>
          <w:tcPr>
            <w:tcW w:w="1560" w:type="dxa"/>
          </w:tcPr>
          <w:p w14:paraId="360AD138" w14:textId="29479BA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4ADA527" w14:textId="77777777" w:rsidTr="00C47224">
        <w:tc>
          <w:tcPr>
            <w:tcW w:w="2660" w:type="dxa"/>
          </w:tcPr>
          <w:p w14:paraId="13435DC5" w14:textId="5B6F452F" w:rsidR="00387BB6" w:rsidRPr="00387BB6" w:rsidRDefault="00387BB6" w:rsidP="00514BA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1A70F8E7" w14:textId="5372A27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98171" w14:textId="677C5D48" w:rsidR="00387BB6" w:rsidRPr="00387BB6" w:rsidRDefault="00387BB6" w:rsidP="00D728C5">
            <w:pPr>
              <w:rPr>
                <w:rFonts w:cs="Arial"/>
                <w:i/>
                <w:szCs w:val="20"/>
              </w:rPr>
            </w:pPr>
            <w:r w:rsidRPr="00387BB6">
              <w:rPr>
                <w:szCs w:val="20"/>
              </w:rPr>
              <w:t>Namn på kodsystem för befattningskod.</w:t>
            </w:r>
          </w:p>
        </w:tc>
        <w:tc>
          <w:tcPr>
            <w:tcW w:w="1560" w:type="dxa"/>
          </w:tcPr>
          <w:p w14:paraId="36B7CFDA" w14:textId="6988817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4662201C" w14:textId="77777777" w:rsidTr="00C47224">
        <w:tc>
          <w:tcPr>
            <w:tcW w:w="2660" w:type="dxa"/>
          </w:tcPr>
          <w:p w14:paraId="28B20184" w14:textId="6371790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4FF0E22B" w14:textId="357EE10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72174D1" w14:textId="0103ABA3" w:rsidR="00387BB6" w:rsidRPr="00387BB6" w:rsidRDefault="00387BB6" w:rsidP="00D728C5">
            <w:pPr>
              <w:rPr>
                <w:rFonts w:cs="Arial"/>
                <w:szCs w:val="20"/>
              </w:rPr>
            </w:pPr>
            <w:r w:rsidRPr="00387BB6">
              <w:rPr>
                <w:szCs w:val="20"/>
              </w:rPr>
              <w:t>Version på kodsystem för befattningskod.</w:t>
            </w:r>
          </w:p>
        </w:tc>
        <w:tc>
          <w:tcPr>
            <w:tcW w:w="1560" w:type="dxa"/>
          </w:tcPr>
          <w:p w14:paraId="098B7708" w14:textId="0F6A87A7"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20244EB2" w14:textId="77777777" w:rsidTr="00C47224">
        <w:tc>
          <w:tcPr>
            <w:tcW w:w="2660" w:type="dxa"/>
          </w:tcPr>
          <w:p w14:paraId="38F83D72" w14:textId="09A21C5A"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65A18EE" w14:textId="792303C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7B261E" w14:textId="725E52D8" w:rsidR="00387BB6" w:rsidRPr="00387BB6" w:rsidRDefault="00387BB6" w:rsidP="00D728C5">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4724DED" w14:textId="516AD49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56F8754C" w14:textId="77777777" w:rsidTr="00C47224">
        <w:tc>
          <w:tcPr>
            <w:tcW w:w="2660" w:type="dxa"/>
          </w:tcPr>
          <w:p w14:paraId="6B596B91" w14:textId="50890AE8"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60808499" w14:textId="6B2B92A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8EE0B0B" w14:textId="77777777" w:rsidR="00387BB6" w:rsidRPr="00387BB6" w:rsidRDefault="00387BB6" w:rsidP="003D5850">
            <w:pPr>
              <w:spacing w:line="229" w:lineRule="exact"/>
              <w:ind w:left="34"/>
              <w:rPr>
                <w:szCs w:val="20"/>
              </w:rPr>
            </w:pPr>
            <w:r w:rsidRPr="00387BB6">
              <w:rPr>
                <w:szCs w:val="20"/>
              </w:rPr>
              <w:t>Om befattning är beskriven i ett lokalt kodverk utan OID, eller när kod helt saknas, kan en beskrivande text anges i originalText.</w:t>
            </w:r>
          </w:p>
          <w:p w14:paraId="3D6BC337" w14:textId="0F2AA3EE" w:rsidR="00387BB6" w:rsidRPr="00387BB6" w:rsidRDefault="00387BB6" w:rsidP="00D728C5">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6A2CE274" w14:textId="301F437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66AE783F" w14:textId="77777777" w:rsidTr="00C47224">
        <w:tc>
          <w:tcPr>
            <w:tcW w:w="2660" w:type="dxa"/>
          </w:tcPr>
          <w:p w14:paraId="5EF009DA" w14:textId="0A6F0929" w:rsidR="00387BB6" w:rsidRPr="00387BB6" w:rsidRDefault="00387BB6" w:rsidP="00514BA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9B6D6C6" w14:textId="1FE7AAE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6B79C9B7" w14:textId="77777777" w:rsidR="00387BB6" w:rsidRPr="00387BB6" w:rsidRDefault="00387BB6" w:rsidP="003D5850">
            <w:pPr>
              <w:spacing w:line="229" w:lineRule="exact"/>
              <w:rPr>
                <w:spacing w:val="-1"/>
                <w:szCs w:val="20"/>
              </w:rPr>
            </w:pPr>
            <w:r w:rsidRPr="00387BB6">
              <w:rPr>
                <w:spacing w:val="-1"/>
                <w:szCs w:val="20"/>
              </w:rPr>
              <w:t>Den organisation som hälso- och sjukvårdspersonen är uppdragstagare på.</w:t>
            </w:r>
          </w:p>
          <w:p w14:paraId="365A36F5" w14:textId="3A3C6E50" w:rsidR="00387BB6" w:rsidRPr="00387BB6" w:rsidRDefault="00387BB6" w:rsidP="00D728C5">
            <w:pPr>
              <w:rPr>
                <w:rFonts w:cs="Arial"/>
                <w:i/>
                <w:szCs w:val="20"/>
              </w:rPr>
            </w:pPr>
            <w:r w:rsidRPr="00387BB6">
              <w:rPr>
                <w:szCs w:val="20"/>
              </w:rPr>
              <w:t xml:space="preserve">För kompatibilitet med NPÖ RIV 2.2.0 </w:t>
            </w:r>
            <w:r w:rsidRPr="00387BB6">
              <w:rPr>
                <w:szCs w:val="20"/>
              </w:rPr>
              <w:lastRenderedPageBreak/>
              <w:t>måste healthcareProfessionalOrgUnit (och i denna orgUnitHSAId och orgUnitName) anges.</w:t>
            </w:r>
          </w:p>
        </w:tc>
        <w:tc>
          <w:tcPr>
            <w:tcW w:w="1560" w:type="dxa"/>
          </w:tcPr>
          <w:p w14:paraId="3DFB245A" w14:textId="096E24F1" w:rsidR="00387BB6" w:rsidRPr="00387BB6" w:rsidRDefault="00387BB6" w:rsidP="00514BAB">
            <w:pPr>
              <w:pStyle w:val="TableParagraph"/>
              <w:spacing w:line="226" w:lineRule="exact"/>
              <w:ind w:left="102"/>
              <w:rPr>
                <w:rFonts w:ascii="Georgia" w:hAnsi="Georgia"/>
                <w:b/>
                <w:sz w:val="20"/>
                <w:szCs w:val="20"/>
              </w:rPr>
            </w:pPr>
            <w:r w:rsidRPr="00387BB6">
              <w:rPr>
                <w:rFonts w:ascii="Georgia" w:hAnsi="Georgia"/>
                <w:spacing w:val="-1"/>
                <w:sz w:val="20"/>
                <w:szCs w:val="20"/>
              </w:rPr>
              <w:lastRenderedPageBreak/>
              <w:t>0..1</w:t>
            </w:r>
          </w:p>
        </w:tc>
      </w:tr>
      <w:tr w:rsidR="00387BB6" w14:paraId="039718D3" w14:textId="77777777" w:rsidTr="00C47224">
        <w:tc>
          <w:tcPr>
            <w:tcW w:w="2660" w:type="dxa"/>
          </w:tcPr>
          <w:p w14:paraId="36A8A197" w14:textId="4F1D4C5E" w:rsidR="00387BB6" w:rsidRPr="00387BB6" w:rsidRDefault="00387BB6" w:rsidP="00514BA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../../../../orgUnitHSAId</w:t>
            </w:r>
          </w:p>
        </w:tc>
        <w:tc>
          <w:tcPr>
            <w:tcW w:w="1417" w:type="dxa"/>
          </w:tcPr>
          <w:p w14:paraId="7E4BDCB8" w14:textId="6A2A11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3F5F67E5" w14:textId="129BE06E" w:rsidR="00387BB6" w:rsidRPr="00387BB6" w:rsidRDefault="00387BB6" w:rsidP="00D728C5">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4A218924" w14:textId="1BEFFC4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6E824411" w14:textId="77777777" w:rsidTr="00C47224">
        <w:tc>
          <w:tcPr>
            <w:tcW w:w="2660" w:type="dxa"/>
          </w:tcPr>
          <w:p w14:paraId="1C139F10" w14:textId="1FD9EF0E"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37C9F803" w14:textId="5F818D9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1E0A67C" w14:textId="77777777" w:rsidR="00387BB6" w:rsidRPr="00387BB6" w:rsidRDefault="00387BB6" w:rsidP="003D5850">
            <w:pPr>
              <w:spacing w:line="229" w:lineRule="exact"/>
              <w:ind w:left="34"/>
              <w:rPr>
                <w:spacing w:val="-1"/>
                <w:szCs w:val="20"/>
              </w:rPr>
            </w:pPr>
            <w:r w:rsidRPr="00387BB6">
              <w:rPr>
                <w:spacing w:val="-1"/>
                <w:szCs w:val="20"/>
              </w:rPr>
              <w:t>Namnet på den organisation som den ansvariga</w:t>
            </w:r>
          </w:p>
          <w:p w14:paraId="5A3C64B4" w14:textId="625FA9A1" w:rsidR="00387BB6" w:rsidRPr="00387BB6" w:rsidRDefault="00387BB6" w:rsidP="00D728C5">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59F03085" w14:textId="692024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387BB6" w14:paraId="31256BC8" w14:textId="77777777" w:rsidTr="00C47224">
        <w:tc>
          <w:tcPr>
            <w:tcW w:w="2660" w:type="dxa"/>
          </w:tcPr>
          <w:p w14:paraId="74C1BBEC" w14:textId="1119BFE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4753375B" w14:textId="23E4A33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7F8A2E" w14:textId="15555C34" w:rsidR="00387BB6" w:rsidRPr="00387BB6" w:rsidRDefault="00387BB6" w:rsidP="00D728C5">
            <w:pPr>
              <w:rPr>
                <w:rFonts w:cs="Arial"/>
                <w:i/>
                <w:szCs w:val="20"/>
              </w:rPr>
            </w:pPr>
            <w:r w:rsidRPr="00387BB6">
              <w:rPr>
                <w:szCs w:val="20"/>
              </w:rPr>
              <w:t xml:space="preserve">Telefon till </w:t>
            </w:r>
            <w:r w:rsidRPr="00387BB6">
              <w:rPr>
                <w:spacing w:val="-1"/>
                <w:szCs w:val="20"/>
              </w:rPr>
              <w:t>organisationsenhet.</w:t>
            </w:r>
          </w:p>
        </w:tc>
        <w:tc>
          <w:tcPr>
            <w:tcW w:w="1560" w:type="dxa"/>
          </w:tcPr>
          <w:p w14:paraId="5DE4E4AB" w14:textId="68D81FC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7B183FDE" w14:textId="77777777" w:rsidTr="00C47224">
        <w:tc>
          <w:tcPr>
            <w:tcW w:w="2660" w:type="dxa"/>
          </w:tcPr>
          <w:p w14:paraId="2B695B15" w14:textId="625D1155"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03D8070E" w14:textId="276EE25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935012" w14:textId="63EEE69F" w:rsidR="00387BB6" w:rsidRPr="00387BB6" w:rsidRDefault="00387BB6" w:rsidP="000F306F">
            <w:pPr>
              <w:rPr>
                <w:rFonts w:cs="Arial"/>
                <w:i/>
                <w:szCs w:val="20"/>
              </w:rPr>
            </w:pPr>
            <w:r w:rsidRPr="00387BB6">
              <w:rPr>
                <w:szCs w:val="20"/>
              </w:rPr>
              <w:t>Epost till enhet.</w:t>
            </w:r>
          </w:p>
        </w:tc>
        <w:tc>
          <w:tcPr>
            <w:tcW w:w="1560" w:type="dxa"/>
          </w:tcPr>
          <w:p w14:paraId="5B738DEA" w14:textId="59D2F120"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708B16C" w14:textId="77777777" w:rsidTr="00C47224">
        <w:tc>
          <w:tcPr>
            <w:tcW w:w="2660" w:type="dxa"/>
          </w:tcPr>
          <w:p w14:paraId="3A752797" w14:textId="21132B16" w:rsidR="00387BB6" w:rsidRPr="00387BB6" w:rsidRDefault="00387BB6" w:rsidP="000F306F">
            <w:pPr>
              <w:spacing w:line="229" w:lineRule="exact"/>
              <w:ind w:left="102"/>
              <w:rPr>
                <w:szCs w:val="20"/>
              </w:rPr>
            </w:pPr>
            <w:r w:rsidRPr="00387BB6">
              <w:rPr>
                <w:szCs w:val="20"/>
              </w:rPr>
              <w:t>../../../../orgUnitAddress</w:t>
            </w:r>
          </w:p>
        </w:tc>
        <w:tc>
          <w:tcPr>
            <w:tcW w:w="1417" w:type="dxa"/>
          </w:tcPr>
          <w:p w14:paraId="3B7CAF10" w14:textId="0477490E" w:rsidR="00387BB6" w:rsidRPr="00387BB6" w:rsidRDefault="00387BB6" w:rsidP="000F306F">
            <w:pPr>
              <w:spacing w:line="229" w:lineRule="exact"/>
              <w:ind w:left="102"/>
              <w:rPr>
                <w:rFonts w:cs="Arial"/>
                <w:szCs w:val="20"/>
              </w:rPr>
            </w:pPr>
            <w:r w:rsidRPr="00387BB6">
              <w:rPr>
                <w:spacing w:val="-1"/>
                <w:szCs w:val="20"/>
              </w:rPr>
              <w:t>string</w:t>
            </w:r>
          </w:p>
        </w:tc>
        <w:tc>
          <w:tcPr>
            <w:tcW w:w="3969" w:type="dxa"/>
          </w:tcPr>
          <w:p w14:paraId="6F3A3E87"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287DB3D6" w14:textId="77777777" w:rsidR="00387BB6" w:rsidRPr="00387BB6" w:rsidRDefault="00387BB6" w:rsidP="00DA5F2C">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3954BF2C" w14:textId="7968D6B4" w:rsidR="00387BB6" w:rsidRPr="00387BB6" w:rsidRDefault="00387BB6" w:rsidP="00D728C5">
            <w:pPr>
              <w:rPr>
                <w:rFonts w:cs="Arial"/>
                <w:szCs w:val="20"/>
              </w:rPr>
            </w:pPr>
            <w:r w:rsidRPr="00387BB6">
              <w:rPr>
                <w:szCs w:val="20"/>
              </w:rPr>
              <w:t>468 91 Lilleby”</w:t>
            </w:r>
          </w:p>
        </w:tc>
        <w:tc>
          <w:tcPr>
            <w:tcW w:w="1560" w:type="dxa"/>
          </w:tcPr>
          <w:p w14:paraId="0336C3F8" w14:textId="4C2C25A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E98F4C0" w14:textId="77777777" w:rsidTr="00C47224">
        <w:tc>
          <w:tcPr>
            <w:tcW w:w="2660" w:type="dxa"/>
          </w:tcPr>
          <w:p w14:paraId="7F645397" w14:textId="54AE94D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6E7C1C4" w14:textId="48902B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401440F" w14:textId="5DEF5C27"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F9CD4B4" w14:textId="57ED4D0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FBAD84B" w14:textId="77777777" w:rsidTr="00C47224">
        <w:tc>
          <w:tcPr>
            <w:tcW w:w="2660" w:type="dxa"/>
          </w:tcPr>
          <w:p w14:paraId="19455DCD" w14:textId="45B19FA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152C3374" w14:textId="4A46786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5BBEA289" w14:textId="25D810D1" w:rsidR="00387BB6" w:rsidRPr="00387BB6" w:rsidRDefault="00387BB6" w:rsidP="00D728C5">
            <w:pPr>
              <w:rPr>
                <w:rFonts w:cs="Arial"/>
                <w:i/>
                <w:szCs w:val="20"/>
              </w:rPr>
            </w:pPr>
            <w:r w:rsidRPr="00387BB6">
              <w:rPr>
                <w:szCs w:val="20"/>
              </w:rPr>
              <w:t>HSA-id för vårdenhet.</w:t>
            </w:r>
          </w:p>
        </w:tc>
        <w:tc>
          <w:tcPr>
            <w:tcW w:w="1560" w:type="dxa"/>
          </w:tcPr>
          <w:p w14:paraId="3B6E40DB" w14:textId="2DC55CA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326306B0" w14:textId="77777777" w:rsidTr="00C47224">
        <w:tc>
          <w:tcPr>
            <w:tcW w:w="2660" w:type="dxa"/>
          </w:tcPr>
          <w:p w14:paraId="36C8B4EB" w14:textId="07808528"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4CD17B81" w14:textId="38FB4E49"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1B7BDF6E" w14:textId="600438A1" w:rsidR="00387BB6" w:rsidRPr="00DA5F2C" w:rsidRDefault="00387BB6" w:rsidP="00DA5F2C">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A373116" w14:textId="765595DB"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387BB6" w14:paraId="02C1E437" w14:textId="77777777" w:rsidTr="00C47224">
        <w:tc>
          <w:tcPr>
            <w:tcW w:w="2660" w:type="dxa"/>
          </w:tcPr>
          <w:p w14:paraId="6B714B91" w14:textId="4C62FBAD"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746CF5FB" w14:textId="2EC383FC"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258537" w14:textId="0C5E0546" w:rsidR="00387BB6" w:rsidRPr="00387BB6" w:rsidRDefault="00387BB6" w:rsidP="00D728C5">
            <w:pPr>
              <w:rPr>
                <w:rFonts w:cs="Arial"/>
                <w:i/>
                <w:szCs w:val="20"/>
              </w:rPr>
            </w:pPr>
            <w:r w:rsidRPr="00387BB6">
              <w:rPr>
                <w:color w:val="FF0000"/>
                <w:szCs w:val="20"/>
              </w:rPr>
              <w:t>Skall ej anges.</w:t>
            </w:r>
          </w:p>
        </w:tc>
        <w:tc>
          <w:tcPr>
            <w:tcW w:w="1560" w:type="dxa"/>
          </w:tcPr>
          <w:p w14:paraId="2174392B" w14:textId="41836D5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1B1E4C4B" w14:textId="77777777" w:rsidTr="00C47224">
        <w:tc>
          <w:tcPr>
            <w:tcW w:w="2660" w:type="dxa"/>
          </w:tcPr>
          <w:p w14:paraId="7792B022" w14:textId="77777777" w:rsidR="00387BB6" w:rsidRPr="00387BB6" w:rsidRDefault="00387BB6" w:rsidP="00387BB6">
            <w:pPr>
              <w:spacing w:line="229" w:lineRule="exact"/>
              <w:ind w:left="102"/>
              <w:rPr>
                <w:szCs w:val="20"/>
              </w:rPr>
            </w:pPr>
            <w:r w:rsidRPr="00387BB6">
              <w:rPr>
                <w:szCs w:val="20"/>
              </w:rPr>
              <w:t>../../</w:t>
            </w:r>
            <w:r w:rsidRPr="00387BB6">
              <w:rPr>
                <w:spacing w:val="-1"/>
                <w:szCs w:val="20"/>
              </w:rPr>
              <w:t>approvedForPatient</w:t>
            </w:r>
          </w:p>
          <w:p w14:paraId="316FB0D0" w14:textId="6A05B236" w:rsidR="00387BB6" w:rsidRPr="00387BB6" w:rsidRDefault="00387BB6" w:rsidP="000F306F">
            <w:pPr>
              <w:spacing w:line="229" w:lineRule="exact"/>
              <w:ind w:left="102"/>
              <w:rPr>
                <w:szCs w:val="20"/>
              </w:rPr>
            </w:pPr>
          </w:p>
        </w:tc>
        <w:tc>
          <w:tcPr>
            <w:tcW w:w="1417" w:type="dxa"/>
          </w:tcPr>
          <w:p w14:paraId="1DEB26B6" w14:textId="77777777" w:rsidR="00387BB6" w:rsidRPr="00387BB6" w:rsidRDefault="00387BB6" w:rsidP="00387BB6">
            <w:pPr>
              <w:spacing w:line="229" w:lineRule="exact"/>
              <w:ind w:left="102"/>
              <w:rPr>
                <w:rFonts w:cs="Arial"/>
                <w:color w:val="FF0000"/>
                <w:szCs w:val="20"/>
              </w:rPr>
            </w:pPr>
            <w:r w:rsidRPr="00387BB6">
              <w:rPr>
                <w:szCs w:val="20"/>
              </w:rPr>
              <w:t>boolean</w:t>
            </w:r>
          </w:p>
          <w:p w14:paraId="24DED6FC" w14:textId="517C057B"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13EA3699" w14:textId="5EA651D7" w:rsidR="00387BB6" w:rsidRPr="00387BB6" w:rsidRDefault="00387BB6" w:rsidP="00D728C5">
            <w:pPr>
              <w:rPr>
                <w:rFonts w:cs="Arial"/>
                <w:i/>
                <w:szCs w:val="20"/>
              </w:rPr>
            </w:pPr>
            <w:r w:rsidRPr="00387BB6">
              <w:rPr>
                <w:szCs w:val="20"/>
              </w:rPr>
              <w:t>Anger om information får delas till patient. Värdet sätts i sådant fall till true, i annat fall till false.</w:t>
            </w:r>
          </w:p>
        </w:tc>
        <w:tc>
          <w:tcPr>
            <w:tcW w:w="1560" w:type="dxa"/>
          </w:tcPr>
          <w:p w14:paraId="1B3D5623" w14:textId="36DD200A"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50A0C7DE" w14:textId="77777777" w:rsidTr="00387BB6">
        <w:tc>
          <w:tcPr>
            <w:tcW w:w="2660" w:type="dxa"/>
            <w:shd w:val="clear" w:color="auto" w:fill="auto"/>
          </w:tcPr>
          <w:p w14:paraId="7F4C7AE1" w14:textId="45678184"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color w:val="FF0000"/>
                <w:sz w:val="20"/>
                <w:szCs w:val="20"/>
              </w:rPr>
              <w:t>../../nullfied</w:t>
            </w:r>
          </w:p>
        </w:tc>
        <w:tc>
          <w:tcPr>
            <w:tcW w:w="1417" w:type="dxa"/>
            <w:shd w:val="clear" w:color="auto" w:fill="auto"/>
          </w:tcPr>
          <w:p w14:paraId="3412F33D" w14:textId="2EE081DE" w:rsidR="00387BB6" w:rsidRPr="00387BB6" w:rsidRDefault="00387BB6" w:rsidP="00514BAB">
            <w:pPr>
              <w:pStyle w:val="TableParagraph"/>
              <w:spacing w:line="226" w:lineRule="exact"/>
              <w:ind w:left="102"/>
              <w:rPr>
                <w:rFonts w:ascii="Georgia" w:hAnsi="Georgia"/>
                <w:sz w:val="20"/>
                <w:szCs w:val="20"/>
              </w:rPr>
            </w:pPr>
          </w:p>
        </w:tc>
        <w:tc>
          <w:tcPr>
            <w:tcW w:w="3969" w:type="dxa"/>
            <w:shd w:val="clear" w:color="auto" w:fill="auto"/>
          </w:tcPr>
          <w:p w14:paraId="560A3B68" w14:textId="75E2DE1D" w:rsidR="00387BB6" w:rsidRPr="00387BB6" w:rsidRDefault="00387BB6" w:rsidP="005D1D36">
            <w:pPr>
              <w:spacing w:line="226" w:lineRule="exact"/>
              <w:rPr>
                <w:spacing w:val="-1"/>
                <w:szCs w:val="20"/>
              </w:rPr>
            </w:pPr>
            <w:r w:rsidRPr="00387BB6">
              <w:rPr>
                <w:color w:val="FF0000"/>
                <w:szCs w:val="20"/>
              </w:rPr>
              <w:t>Skall ej anges.</w:t>
            </w:r>
          </w:p>
        </w:tc>
        <w:tc>
          <w:tcPr>
            <w:tcW w:w="1560" w:type="dxa"/>
            <w:shd w:val="clear" w:color="auto" w:fill="auto"/>
          </w:tcPr>
          <w:p w14:paraId="6195F339" w14:textId="302826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387BB6" w14:paraId="3CC3E9B9" w14:textId="77777777" w:rsidTr="00C47224">
        <w:tc>
          <w:tcPr>
            <w:tcW w:w="2660" w:type="dxa"/>
          </w:tcPr>
          <w:p w14:paraId="18FD3ABF" w14:textId="4E35F5E2" w:rsidR="00387BB6" w:rsidRPr="00387BB6" w:rsidRDefault="00387BB6" w:rsidP="00514BA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45C36FE0" w14:textId="0726C0D0" w:rsidR="00387BB6" w:rsidRPr="00387BB6" w:rsidRDefault="00387BB6" w:rsidP="00514BAB">
            <w:pPr>
              <w:pStyle w:val="TableParagraph"/>
              <w:spacing w:line="226" w:lineRule="exact"/>
              <w:ind w:left="102"/>
              <w:rPr>
                <w:rFonts w:ascii="Georgia" w:hAnsi="Georgia"/>
                <w:i/>
                <w:sz w:val="20"/>
                <w:szCs w:val="20"/>
              </w:rPr>
            </w:pPr>
          </w:p>
        </w:tc>
        <w:tc>
          <w:tcPr>
            <w:tcW w:w="3969" w:type="dxa"/>
          </w:tcPr>
          <w:p w14:paraId="75A7D0F1" w14:textId="74BF99A4" w:rsidR="00387BB6" w:rsidRPr="00387BB6" w:rsidRDefault="00387BB6" w:rsidP="00D728C5">
            <w:pPr>
              <w:rPr>
                <w:rFonts w:cs="Arial"/>
                <w:i/>
                <w:szCs w:val="20"/>
              </w:rPr>
            </w:pPr>
            <w:r w:rsidRPr="00387BB6">
              <w:rPr>
                <w:color w:val="FF0000"/>
                <w:szCs w:val="20"/>
              </w:rPr>
              <w:t>Skall ej anges.</w:t>
            </w:r>
          </w:p>
        </w:tc>
        <w:tc>
          <w:tcPr>
            <w:tcW w:w="1560" w:type="dxa"/>
          </w:tcPr>
          <w:p w14:paraId="4207B552" w14:textId="4F5B05B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F68D7A1" w14:textId="77777777" w:rsidTr="00C47224">
        <w:tc>
          <w:tcPr>
            <w:tcW w:w="2660" w:type="dxa"/>
            <w:shd w:val="clear" w:color="auto" w:fill="auto"/>
          </w:tcPr>
          <w:p w14:paraId="37BF8AC5" w14:textId="5F554CF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A3B6B9A" w14:textId="6675C271" w:rsidR="00387BB6" w:rsidRPr="00387BB6" w:rsidRDefault="00387BB6" w:rsidP="00514BAB">
            <w:pPr>
              <w:pStyle w:val="TableParagraph"/>
              <w:spacing w:line="226" w:lineRule="exact"/>
              <w:ind w:left="102"/>
              <w:rPr>
                <w:rFonts w:ascii="Georgia" w:hAnsi="Georgia"/>
                <w:i/>
                <w:sz w:val="20"/>
                <w:szCs w:val="20"/>
              </w:rPr>
            </w:pPr>
          </w:p>
        </w:tc>
        <w:tc>
          <w:tcPr>
            <w:tcW w:w="3969" w:type="dxa"/>
            <w:shd w:val="clear" w:color="auto" w:fill="auto"/>
          </w:tcPr>
          <w:p w14:paraId="649BCA16" w14:textId="4EB163C8" w:rsidR="00387BB6" w:rsidRPr="00387BB6" w:rsidRDefault="00387BB6" w:rsidP="00D728C5">
            <w:pPr>
              <w:rPr>
                <w:rFonts w:cs="Arial"/>
                <w:i/>
                <w:szCs w:val="20"/>
              </w:rPr>
            </w:pPr>
            <w:r w:rsidRPr="00387BB6">
              <w:rPr>
                <w:color w:val="FF0000"/>
                <w:szCs w:val="20"/>
              </w:rPr>
              <w:t>Skall ej anges.</w:t>
            </w:r>
          </w:p>
        </w:tc>
        <w:tc>
          <w:tcPr>
            <w:tcW w:w="1560" w:type="dxa"/>
            <w:shd w:val="clear" w:color="auto" w:fill="auto"/>
          </w:tcPr>
          <w:p w14:paraId="47A49159" w14:textId="743FFBE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387BB6" w14:paraId="06B3798C" w14:textId="77777777" w:rsidTr="00C47224">
        <w:tc>
          <w:tcPr>
            <w:tcW w:w="2660" w:type="dxa"/>
            <w:shd w:val="clear" w:color="auto" w:fill="auto"/>
          </w:tcPr>
          <w:p w14:paraId="55AF3311"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4EA02F59" w14:textId="7B03F6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2454E55" w14:textId="3D46F9E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auto"/>
          </w:tcPr>
          <w:p w14:paraId="67DB0D62" w14:textId="66EDEDE1" w:rsidR="00387BB6" w:rsidRPr="00387BB6" w:rsidRDefault="00387BB6" w:rsidP="00D728C5">
            <w:pPr>
              <w:rPr>
                <w:rFonts w:cs="Arial"/>
                <w:i/>
                <w:szCs w:val="20"/>
              </w:rPr>
            </w:pPr>
          </w:p>
        </w:tc>
        <w:tc>
          <w:tcPr>
            <w:tcW w:w="1560" w:type="dxa"/>
            <w:shd w:val="clear" w:color="auto" w:fill="auto"/>
          </w:tcPr>
          <w:p w14:paraId="599D6834" w14:textId="334CDF8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387BB6" w14:paraId="32CD30A7" w14:textId="77777777" w:rsidTr="00C47224">
        <w:tc>
          <w:tcPr>
            <w:tcW w:w="2660" w:type="dxa"/>
          </w:tcPr>
          <w:p w14:paraId="6F81459D"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13CA4C30" w14:textId="27291E6F"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52D998BD" w14:textId="586E099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1072790A" w14:textId="77777777" w:rsidR="00387BB6" w:rsidRPr="00387BB6" w:rsidRDefault="00387BB6" w:rsidP="00387BB6">
            <w:pPr>
              <w:spacing w:line="229" w:lineRule="exact"/>
              <w:ind w:left="102"/>
              <w:rPr>
                <w:szCs w:val="20"/>
              </w:rPr>
            </w:pPr>
            <w:r w:rsidRPr="00387BB6">
              <w:rPr>
                <w:szCs w:val="20"/>
              </w:rPr>
              <w:t>Kod som anger på vilket sätt vård- och omsorgskontakten är planerad att ske, alternativt skedde. För kompatibilitet med NPÖ RIV 2.2.0 ska KV Vårdkontakttyp (1.2.752.129.2.2.2.25) användas.</w:t>
            </w:r>
          </w:p>
          <w:p w14:paraId="129A3B4B" w14:textId="77777777" w:rsidR="00387BB6" w:rsidRPr="00387BB6" w:rsidRDefault="00387BB6" w:rsidP="00387BB6">
            <w:pPr>
              <w:spacing w:line="229" w:lineRule="exact"/>
              <w:ind w:left="102"/>
              <w:rPr>
                <w:szCs w:val="20"/>
              </w:rPr>
            </w:pPr>
          </w:p>
          <w:p w14:paraId="00C5798F" w14:textId="41E16ABD" w:rsidR="00387BB6" w:rsidRPr="00387BB6" w:rsidRDefault="00387BB6" w:rsidP="00D728C5">
            <w:pPr>
              <w:rPr>
                <w:rFonts w:cs="Arial"/>
                <w:i/>
                <w:szCs w:val="20"/>
              </w:rPr>
            </w:pPr>
            <w:r w:rsidRPr="00387BB6">
              <w:rPr>
                <w:szCs w:val="20"/>
              </w:rPr>
              <w:t>Utelämnat värde betyder att värdet är okänt.</w:t>
            </w:r>
          </w:p>
        </w:tc>
        <w:tc>
          <w:tcPr>
            <w:tcW w:w="1560" w:type="dxa"/>
          </w:tcPr>
          <w:p w14:paraId="32D50FD5" w14:textId="4DEA180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20D2323D" w14:textId="77777777" w:rsidTr="00C47224">
        <w:tc>
          <w:tcPr>
            <w:tcW w:w="2660" w:type="dxa"/>
          </w:tcPr>
          <w:p w14:paraId="6619C9F1" w14:textId="28A9B006"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06650576" w14:textId="78C3DA85" w:rsidR="00387BB6" w:rsidRPr="00387BB6" w:rsidRDefault="00387BB6" w:rsidP="00514BA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6C8F2A59" w14:textId="65776A47" w:rsidR="00387BB6" w:rsidRPr="00387BB6" w:rsidRDefault="00387BB6" w:rsidP="00D728C5">
            <w:pPr>
              <w:rPr>
                <w:rFonts w:cs="Arial"/>
                <w:i/>
                <w:szCs w:val="20"/>
              </w:rPr>
            </w:pPr>
            <w:r w:rsidRPr="00387BB6">
              <w:rPr>
                <w:rFonts w:eastAsia="Times New Roman"/>
                <w:szCs w:val="20"/>
              </w:rPr>
              <w:t xml:space="preserve">Kod som anger vårdkontakttyp. Om code anges skall också codeSystem  samt </w:t>
            </w:r>
            <w:r w:rsidRPr="00387BB6">
              <w:rPr>
                <w:rFonts w:eastAsia="Times New Roman"/>
                <w:szCs w:val="20"/>
              </w:rPr>
              <w:lastRenderedPageBreak/>
              <w:t>displayName anges.</w:t>
            </w:r>
          </w:p>
        </w:tc>
        <w:tc>
          <w:tcPr>
            <w:tcW w:w="1560" w:type="dxa"/>
          </w:tcPr>
          <w:p w14:paraId="4B589829" w14:textId="59E953E4"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22CC1B5E" w14:textId="77777777" w:rsidTr="00C47224">
        <w:tc>
          <w:tcPr>
            <w:tcW w:w="2660" w:type="dxa"/>
          </w:tcPr>
          <w:p w14:paraId="10675595" w14:textId="6744449E"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lastRenderedPageBreak/>
              <w:t>../../../codeSystem</w:t>
            </w:r>
          </w:p>
        </w:tc>
        <w:tc>
          <w:tcPr>
            <w:tcW w:w="1417" w:type="dxa"/>
          </w:tcPr>
          <w:p w14:paraId="674AE17C" w14:textId="410945BA" w:rsidR="00387BB6" w:rsidRPr="00387BB6" w:rsidRDefault="00387BB6" w:rsidP="00514BA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3EB94044" w14:textId="1BC4D2BB" w:rsidR="00387BB6" w:rsidRPr="00387BB6" w:rsidRDefault="00387BB6" w:rsidP="00D728C5">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63E351F5" w14:textId="4EA5E82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rsidRPr="00BE54CC" w14:paraId="3FFD1CC6" w14:textId="77777777" w:rsidTr="00C47224">
        <w:tc>
          <w:tcPr>
            <w:tcW w:w="2660" w:type="dxa"/>
          </w:tcPr>
          <w:p w14:paraId="1FF73508" w14:textId="32CB2F61" w:rsidR="00387BB6" w:rsidRPr="00387BB6" w:rsidRDefault="00387BB6" w:rsidP="00C47224">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69BA4979" w14:textId="37E576D4" w:rsidR="00387BB6" w:rsidRPr="00387BB6" w:rsidRDefault="00387BB6" w:rsidP="00C47224">
            <w:pPr>
              <w:spacing w:line="226" w:lineRule="exact"/>
              <w:ind w:left="102"/>
              <w:rPr>
                <w:color w:val="FF0000"/>
                <w:spacing w:val="-1"/>
                <w:szCs w:val="20"/>
                <w:lang w:val="en-US"/>
              </w:rPr>
            </w:pPr>
            <w:r w:rsidRPr="00387BB6">
              <w:rPr>
                <w:rFonts w:eastAsia="Times New Roman"/>
                <w:szCs w:val="20"/>
              </w:rPr>
              <w:t>string</w:t>
            </w:r>
          </w:p>
        </w:tc>
        <w:tc>
          <w:tcPr>
            <w:tcW w:w="3969" w:type="dxa"/>
          </w:tcPr>
          <w:p w14:paraId="2AA1916F" w14:textId="790C6DA4" w:rsidR="00387BB6" w:rsidRPr="00387BB6" w:rsidRDefault="00387BB6" w:rsidP="00D728C5">
            <w:pPr>
              <w:rPr>
                <w:color w:val="FF0000"/>
                <w:spacing w:val="-1"/>
                <w:szCs w:val="20"/>
              </w:rPr>
            </w:pPr>
            <w:r w:rsidRPr="00387BB6">
              <w:rPr>
                <w:rFonts w:eastAsia="Times New Roman"/>
                <w:szCs w:val="20"/>
              </w:rPr>
              <w:t>Namn på kodsystem för vårdkontakttypskod.</w:t>
            </w:r>
          </w:p>
        </w:tc>
        <w:tc>
          <w:tcPr>
            <w:tcW w:w="1560" w:type="dxa"/>
          </w:tcPr>
          <w:p w14:paraId="13550713" w14:textId="155F4C19" w:rsidR="00387BB6" w:rsidRPr="00387BB6" w:rsidRDefault="00387BB6" w:rsidP="00C47224">
            <w:pPr>
              <w:spacing w:line="226" w:lineRule="exact"/>
              <w:ind w:left="102"/>
              <w:rPr>
                <w:color w:val="FF0000"/>
                <w:spacing w:val="-1"/>
                <w:szCs w:val="20"/>
                <w:lang w:val="en-US"/>
              </w:rPr>
            </w:pPr>
            <w:r w:rsidRPr="00387BB6">
              <w:rPr>
                <w:szCs w:val="20"/>
              </w:rPr>
              <w:t>0..1</w:t>
            </w:r>
          </w:p>
        </w:tc>
      </w:tr>
      <w:tr w:rsidR="00387BB6" w:rsidRPr="00BE54CC" w14:paraId="1379ED0C" w14:textId="77777777" w:rsidTr="00C47224">
        <w:tc>
          <w:tcPr>
            <w:tcW w:w="2660" w:type="dxa"/>
          </w:tcPr>
          <w:p w14:paraId="5D023A74" w14:textId="03F70AAA"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39896CDA" w14:textId="3760DC59"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6821B292" w14:textId="75BCF1D9" w:rsidR="00387BB6" w:rsidRPr="00387BB6" w:rsidRDefault="00387BB6" w:rsidP="00D728C5">
            <w:pPr>
              <w:rPr>
                <w:rFonts w:cs="Arial"/>
                <w:i/>
                <w:szCs w:val="20"/>
              </w:rPr>
            </w:pPr>
            <w:r w:rsidRPr="00387BB6">
              <w:rPr>
                <w:rFonts w:eastAsia="Times New Roman"/>
                <w:szCs w:val="20"/>
              </w:rPr>
              <w:t>Version på kodsystem för vårdkontakttypskod.</w:t>
            </w:r>
          </w:p>
        </w:tc>
        <w:tc>
          <w:tcPr>
            <w:tcW w:w="1560" w:type="dxa"/>
          </w:tcPr>
          <w:p w14:paraId="6FCC80E6" w14:textId="6C96FB41" w:rsidR="00387BB6" w:rsidRPr="00387BB6" w:rsidRDefault="00387BB6" w:rsidP="00514BA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387BB6" w14:paraId="6B272E87" w14:textId="77777777" w:rsidTr="00C47224">
        <w:tc>
          <w:tcPr>
            <w:tcW w:w="2660" w:type="dxa"/>
          </w:tcPr>
          <w:p w14:paraId="4022969F" w14:textId="4EDE7C2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09F92EE7" w14:textId="402180D6" w:rsidR="00387BB6" w:rsidRPr="00387BB6" w:rsidRDefault="00387BB6" w:rsidP="00514BA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3788FEED" w14:textId="399756A6" w:rsidR="00387BB6" w:rsidRPr="00387BB6" w:rsidRDefault="00387BB6" w:rsidP="00D728C5">
            <w:pPr>
              <w:rPr>
                <w:rFonts w:cs="Arial"/>
                <w:i/>
                <w:szCs w:val="20"/>
              </w:rPr>
            </w:pPr>
            <w:r w:rsidRPr="00387BB6">
              <w:rPr>
                <w:rFonts w:eastAsia="Times New Roman"/>
                <w:szCs w:val="20"/>
              </w:rPr>
              <w:t>vårdkontakttypskoden i klartext. Om separat displayName inte finns i producerande system skall samma värde som i code anges.</w:t>
            </w:r>
          </w:p>
        </w:tc>
        <w:tc>
          <w:tcPr>
            <w:tcW w:w="1560" w:type="dxa"/>
          </w:tcPr>
          <w:p w14:paraId="1DA8ADFB" w14:textId="7DE3F0F2"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684D6662" w14:textId="77777777" w:rsidTr="00C47224">
        <w:tc>
          <w:tcPr>
            <w:tcW w:w="2660" w:type="dxa"/>
          </w:tcPr>
          <w:p w14:paraId="3F220610" w14:textId="2C9F8188" w:rsidR="00387BB6" w:rsidRPr="00387BB6" w:rsidRDefault="00387BB6" w:rsidP="00514BA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174F5B5F" w14:textId="6B64A899" w:rsidR="00387BB6" w:rsidRPr="00387BB6" w:rsidRDefault="00387BB6" w:rsidP="00514BA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20F2476" w14:textId="77777777" w:rsidR="00387BB6" w:rsidRPr="00387BB6"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5A7110E5" w14:textId="59F6A76B" w:rsidR="00387BB6" w:rsidRPr="00387BB6" w:rsidRDefault="00387BB6" w:rsidP="00D728C5">
            <w:pPr>
              <w:rPr>
                <w:rFonts w:cs="Arial"/>
                <w:szCs w:val="20"/>
              </w:rPr>
            </w:pPr>
            <w:r w:rsidRPr="00387BB6">
              <w:rPr>
                <w:rFonts w:eastAsia="Times New Roman"/>
                <w:szCs w:val="20"/>
              </w:rPr>
              <w:t>Om originalText anges skall inget annat värde i careContactCode anges.</w:t>
            </w:r>
          </w:p>
        </w:tc>
        <w:tc>
          <w:tcPr>
            <w:tcW w:w="1560" w:type="dxa"/>
          </w:tcPr>
          <w:p w14:paraId="3EA202AC" w14:textId="17875E5B"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698A07CE" w14:textId="77777777" w:rsidTr="00C47224">
        <w:tc>
          <w:tcPr>
            <w:tcW w:w="2660" w:type="dxa"/>
          </w:tcPr>
          <w:p w14:paraId="3F3B802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27BAD034" w14:textId="7F216C5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2AE55432"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44D23375" w14:textId="68AF5F3B"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F0CDDCE" w14:textId="57ADC64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0E2890A"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3BA5FA8F" w14:textId="182D6759" w:rsidR="00387BB6" w:rsidRPr="00387BB6" w:rsidRDefault="00387BB6" w:rsidP="00514BAB">
            <w:pPr>
              <w:pStyle w:val="TableParagraph"/>
              <w:spacing w:line="226" w:lineRule="exact"/>
              <w:ind w:left="102"/>
              <w:rPr>
                <w:rFonts w:ascii="Georgia" w:hAnsi="Georgia"/>
                <w:i/>
                <w:sz w:val="20"/>
                <w:szCs w:val="20"/>
              </w:rPr>
            </w:pPr>
          </w:p>
        </w:tc>
      </w:tr>
      <w:tr w:rsidR="00387BB6" w14:paraId="1E7EE89A" w14:textId="77777777" w:rsidTr="00C47224">
        <w:tc>
          <w:tcPr>
            <w:tcW w:w="2660" w:type="dxa"/>
            <w:shd w:val="clear" w:color="auto" w:fill="auto"/>
          </w:tcPr>
          <w:p w14:paraId="5793C4E1" w14:textId="77777777" w:rsidR="00387BB6" w:rsidRPr="00387BB6" w:rsidRDefault="00387BB6" w:rsidP="00387BB6">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4F1704CA" w14:textId="2DB017F4"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shd w:val="clear" w:color="auto" w:fill="auto"/>
          </w:tcPr>
          <w:p w14:paraId="7D381A52"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411F9AF1" w14:textId="5AF4D264"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shd w:val="clear" w:color="auto" w:fill="auto"/>
          </w:tcPr>
          <w:p w14:paraId="54464A2A" w14:textId="77777777" w:rsidR="00387BB6" w:rsidRPr="00387BB6" w:rsidRDefault="00387BB6" w:rsidP="003D5850">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7487D60E" w14:textId="409D491F"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1A2BD45E" w14:textId="2949580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5B03C8AE" w14:textId="77777777" w:rsidTr="00C47224">
        <w:tc>
          <w:tcPr>
            <w:tcW w:w="2660" w:type="dxa"/>
          </w:tcPr>
          <w:p w14:paraId="11D23D4E"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49868638" w14:textId="77777777" w:rsidR="00387BB6" w:rsidRPr="00387BB6" w:rsidRDefault="00387BB6" w:rsidP="00387BB6">
            <w:pPr>
              <w:pStyle w:val="TableParagraph"/>
              <w:spacing w:line="226" w:lineRule="exact"/>
              <w:ind w:left="102"/>
              <w:rPr>
                <w:rFonts w:ascii="Georgia" w:eastAsia="Times New Roman" w:hAnsi="Georgia" w:cs="Times New Roman"/>
                <w:sz w:val="20"/>
                <w:szCs w:val="20"/>
              </w:rPr>
            </w:pPr>
          </w:p>
          <w:p w14:paraId="69F98D3A" w14:textId="7DC1E099"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1D6A45CF" w14:textId="77777777" w:rsidR="00387BB6" w:rsidRPr="00387BB6" w:rsidRDefault="00387BB6" w:rsidP="00387BB6">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HSAIdType</w:t>
            </w:r>
          </w:p>
          <w:p w14:paraId="25ABE7F4" w14:textId="48D7E49D" w:rsidR="00387BB6" w:rsidRPr="00387BB6" w:rsidRDefault="00387BB6" w:rsidP="00514BAB">
            <w:pPr>
              <w:pStyle w:val="TableParagraph"/>
              <w:spacing w:line="226" w:lineRule="exact"/>
              <w:ind w:left="102"/>
              <w:rPr>
                <w:rFonts w:ascii="Georgia" w:hAnsi="Georgia"/>
                <w:i/>
                <w:sz w:val="20"/>
                <w:szCs w:val="20"/>
                <w:lang w:val="en-GB"/>
              </w:rPr>
            </w:pPr>
          </w:p>
        </w:tc>
        <w:tc>
          <w:tcPr>
            <w:tcW w:w="3969" w:type="dxa"/>
          </w:tcPr>
          <w:p w14:paraId="4EEE351C" w14:textId="6D0AF93C" w:rsidR="00387BB6" w:rsidRPr="00324078" w:rsidRDefault="00387BB6" w:rsidP="003D5850">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HSA-id för organisationsenhet. Skall anges om tillgängligt. I undantagsfall kan ett för källsystemet lokalt id användas istället.</w:t>
            </w:r>
          </w:p>
        </w:tc>
        <w:tc>
          <w:tcPr>
            <w:tcW w:w="1560" w:type="dxa"/>
          </w:tcPr>
          <w:p w14:paraId="2378593A" w14:textId="454DBAF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3B9FF62E" w14:textId="77777777" w:rsidTr="00C47224">
        <w:tc>
          <w:tcPr>
            <w:tcW w:w="2660" w:type="dxa"/>
          </w:tcPr>
          <w:p w14:paraId="76D9D50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6E8E6611" w14:textId="520A793C" w:rsidR="00387BB6" w:rsidRPr="00387BB6" w:rsidRDefault="00387BB6" w:rsidP="00514BAB">
            <w:pPr>
              <w:pStyle w:val="TableParagraph"/>
              <w:spacing w:line="229" w:lineRule="exact"/>
              <w:ind w:left="102"/>
              <w:rPr>
                <w:rFonts w:ascii="Georgia" w:hAnsi="Georgia"/>
                <w:i/>
                <w:sz w:val="20"/>
                <w:szCs w:val="20"/>
                <w:lang w:val="en-GB"/>
              </w:rPr>
            </w:pPr>
          </w:p>
        </w:tc>
        <w:tc>
          <w:tcPr>
            <w:tcW w:w="1417" w:type="dxa"/>
          </w:tcPr>
          <w:p w14:paraId="67EE847F" w14:textId="0E55E3C3"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445DF2C0" w14:textId="3A4501E2" w:rsidR="00387BB6" w:rsidRPr="00387BB6" w:rsidRDefault="00387BB6" w:rsidP="00D728C5">
            <w:pPr>
              <w:rPr>
                <w:rFonts w:cs="Arial"/>
                <w:i/>
                <w:szCs w:val="20"/>
              </w:rPr>
            </w:pPr>
            <w:r w:rsidRPr="00387BB6">
              <w:rPr>
                <w:szCs w:val="20"/>
              </w:rPr>
              <w:t>Namn på organisationsenheten. Skall anges om tillgängligt.</w:t>
            </w:r>
          </w:p>
        </w:tc>
        <w:tc>
          <w:tcPr>
            <w:tcW w:w="1560" w:type="dxa"/>
          </w:tcPr>
          <w:p w14:paraId="633677D4" w14:textId="5861343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BFDD45F" w14:textId="77777777" w:rsidTr="00C47224">
        <w:tc>
          <w:tcPr>
            <w:tcW w:w="2660" w:type="dxa"/>
          </w:tcPr>
          <w:p w14:paraId="7D5CE497" w14:textId="72270899"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6FBA6279" w14:textId="362FAEFA" w:rsidR="00387BB6" w:rsidRPr="00387BB6" w:rsidRDefault="00387BB6" w:rsidP="00514BA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5C60B244" w14:textId="03A904CA" w:rsidR="00387BB6" w:rsidRPr="00387BB6" w:rsidRDefault="00387BB6" w:rsidP="00D728C5">
            <w:pPr>
              <w:rPr>
                <w:rFonts w:cs="Arial"/>
                <w:i/>
                <w:szCs w:val="20"/>
              </w:rPr>
            </w:pPr>
            <w:r w:rsidRPr="00387BB6">
              <w:rPr>
                <w:szCs w:val="20"/>
              </w:rPr>
              <w:t>Telefon till organisationsenheten.</w:t>
            </w:r>
          </w:p>
        </w:tc>
        <w:tc>
          <w:tcPr>
            <w:tcW w:w="1560" w:type="dxa"/>
          </w:tcPr>
          <w:p w14:paraId="04A3D3B7" w14:textId="7C8FF91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42C57CE" w14:textId="77777777" w:rsidTr="00C47224">
        <w:tc>
          <w:tcPr>
            <w:tcW w:w="2660" w:type="dxa"/>
          </w:tcPr>
          <w:p w14:paraId="67E27A3A" w14:textId="6958ED6D"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677F003" w14:textId="7F6AA99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723FA756" w14:textId="14F0AECE" w:rsidR="00387BB6" w:rsidRPr="00387BB6" w:rsidRDefault="00387BB6" w:rsidP="00D728C5">
            <w:pPr>
              <w:rPr>
                <w:rFonts w:cs="Arial"/>
                <w:szCs w:val="20"/>
              </w:rPr>
            </w:pPr>
            <w:r w:rsidRPr="00387BB6">
              <w:rPr>
                <w:szCs w:val="20"/>
              </w:rPr>
              <w:t>Epost till organisationsenheten.</w:t>
            </w:r>
          </w:p>
        </w:tc>
        <w:tc>
          <w:tcPr>
            <w:tcW w:w="1560" w:type="dxa"/>
          </w:tcPr>
          <w:p w14:paraId="0F037F03" w14:textId="66F300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43CCEB1" w14:textId="77777777" w:rsidTr="00C47224">
        <w:tc>
          <w:tcPr>
            <w:tcW w:w="2660" w:type="dxa"/>
          </w:tcPr>
          <w:p w14:paraId="2055A09F" w14:textId="59085DDE" w:rsidR="00387BB6" w:rsidRPr="00324078" w:rsidRDefault="00387BB6" w:rsidP="00324078">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0FFFA9CA" w14:textId="25012846"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E215C6F" w14:textId="26B610BA" w:rsidR="00387BB6" w:rsidRPr="00387BB6" w:rsidRDefault="00387BB6" w:rsidP="00D728C5">
            <w:pPr>
              <w:rPr>
                <w:rFonts w:cs="Arial"/>
                <w:i/>
                <w:szCs w:val="20"/>
              </w:rPr>
            </w:pPr>
            <w:r w:rsidRPr="00387BB6">
              <w:rPr>
                <w:szCs w:val="20"/>
              </w:rPr>
              <w:t>Postadress till organisationsenheten.</w:t>
            </w:r>
          </w:p>
        </w:tc>
        <w:tc>
          <w:tcPr>
            <w:tcW w:w="1560" w:type="dxa"/>
          </w:tcPr>
          <w:p w14:paraId="40E3F50D" w14:textId="4176E5F5"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11B40A84" w14:textId="77777777" w:rsidTr="00C47224">
        <w:tc>
          <w:tcPr>
            <w:tcW w:w="2660" w:type="dxa"/>
          </w:tcPr>
          <w:p w14:paraId="5F5294A4"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04ED2F20" w14:textId="0960BD80" w:rsidR="00387BB6" w:rsidRPr="00387BB6" w:rsidRDefault="00387BB6" w:rsidP="00514BAB">
            <w:pPr>
              <w:pStyle w:val="TableParagraph"/>
              <w:spacing w:line="229" w:lineRule="exact"/>
              <w:ind w:left="102"/>
              <w:rPr>
                <w:rFonts w:ascii="Georgia" w:hAnsi="Georgia"/>
                <w:i/>
                <w:sz w:val="20"/>
                <w:szCs w:val="20"/>
              </w:rPr>
            </w:pPr>
          </w:p>
        </w:tc>
        <w:tc>
          <w:tcPr>
            <w:tcW w:w="1417" w:type="dxa"/>
          </w:tcPr>
          <w:p w14:paraId="1A3581FE" w14:textId="423F990F"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C8BCED" w14:textId="4BF4A124" w:rsidR="00387BB6" w:rsidRPr="00387BB6" w:rsidRDefault="00387BB6" w:rsidP="00D728C5">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5D0486CB" w14:textId="03BD2EFE"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47970E82" w14:textId="77777777" w:rsidTr="00C47224">
        <w:tc>
          <w:tcPr>
            <w:tcW w:w="2660" w:type="dxa"/>
          </w:tcPr>
          <w:p w14:paraId="0ACDECA5" w14:textId="74BD8460"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18FC3F86" w14:textId="1180FC4C"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1C5BBD16"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0671C7CB"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560A5F35"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66F35163"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F863AB4"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01DB965" w14:textId="7B86C8E7" w:rsidR="00387BB6" w:rsidRPr="00387BB6" w:rsidRDefault="00387BB6" w:rsidP="00D728C5">
            <w:pPr>
              <w:rPr>
                <w:rFonts w:cs="Arial"/>
                <w:i/>
                <w:szCs w:val="20"/>
              </w:rPr>
            </w:pPr>
            <w:r w:rsidRPr="00387BB6">
              <w:rPr>
                <w:szCs w:val="20"/>
              </w:rPr>
              <w:lastRenderedPageBreak/>
              <w:t>Pågående vårdtillfällle anges på samma sätt som en planerad vårdkontakt.</w:t>
            </w:r>
          </w:p>
        </w:tc>
        <w:tc>
          <w:tcPr>
            <w:tcW w:w="1560" w:type="dxa"/>
          </w:tcPr>
          <w:p w14:paraId="2F5E16A2" w14:textId="4407BC87"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387BB6" w14:paraId="4754F15B" w14:textId="77777777" w:rsidTr="00C47224">
        <w:tc>
          <w:tcPr>
            <w:tcW w:w="2660" w:type="dxa"/>
          </w:tcPr>
          <w:p w14:paraId="5B07E269" w14:textId="43150F42" w:rsidR="00387BB6" w:rsidRPr="00387BB6" w:rsidRDefault="00387BB6" w:rsidP="00514BAB">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../../../start</w:t>
            </w:r>
          </w:p>
        </w:tc>
        <w:tc>
          <w:tcPr>
            <w:tcW w:w="1417" w:type="dxa"/>
          </w:tcPr>
          <w:p w14:paraId="5885CB1C" w14:textId="3894B091"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1FCDD068" w14:textId="1BA14A44" w:rsidR="00387BB6" w:rsidRPr="00387BB6" w:rsidRDefault="00387BB6" w:rsidP="00D728C5">
            <w:pPr>
              <w:rPr>
                <w:rFonts w:cs="Arial"/>
                <w:i/>
                <w:szCs w:val="20"/>
              </w:rPr>
            </w:pPr>
            <w:r w:rsidRPr="00387BB6">
              <w:rPr>
                <w:szCs w:val="20"/>
              </w:rPr>
              <w:t>Vårdkontaktens starttidpunkt. Minst ett av fälten start och end måste anges.</w:t>
            </w:r>
          </w:p>
        </w:tc>
        <w:tc>
          <w:tcPr>
            <w:tcW w:w="1560" w:type="dxa"/>
          </w:tcPr>
          <w:p w14:paraId="35C0FA73" w14:textId="54A11773" w:rsidR="00387BB6" w:rsidRPr="00387BB6" w:rsidRDefault="00387BB6" w:rsidP="00514BA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387BB6" w14:paraId="0629E5A2" w14:textId="77777777" w:rsidTr="00C47224">
        <w:tc>
          <w:tcPr>
            <w:tcW w:w="2660" w:type="dxa"/>
          </w:tcPr>
          <w:p w14:paraId="3C89B20E" w14:textId="105B349F" w:rsidR="00387BB6" w:rsidRPr="00387BB6" w:rsidRDefault="00387BB6" w:rsidP="00514BA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9809789" w14:textId="15FE7727"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25420B15" w14:textId="5E2DE045" w:rsidR="00387BB6" w:rsidRPr="00387BB6" w:rsidRDefault="00387BB6" w:rsidP="00D728C5">
            <w:pPr>
              <w:rPr>
                <w:szCs w:val="20"/>
              </w:rPr>
            </w:pPr>
            <w:r w:rsidRPr="00387BB6">
              <w:rPr>
                <w:szCs w:val="20"/>
              </w:rPr>
              <w:t>Vårdkontaktens sluttidpunkt. Minst ett av fälten start och end måste anges.</w:t>
            </w:r>
          </w:p>
        </w:tc>
        <w:tc>
          <w:tcPr>
            <w:tcW w:w="1560" w:type="dxa"/>
          </w:tcPr>
          <w:p w14:paraId="71AFF3D3" w14:textId="21018D6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894B9D" w14:textId="77777777" w:rsidTr="00C47224">
        <w:tc>
          <w:tcPr>
            <w:tcW w:w="2660" w:type="dxa"/>
          </w:tcPr>
          <w:p w14:paraId="12269AB6" w14:textId="77777777" w:rsidR="00387BB6" w:rsidRPr="00387BB6" w:rsidRDefault="00387BB6" w:rsidP="00387BB6">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2D23332F" w14:textId="77777777" w:rsidR="00387BB6" w:rsidRPr="00387BB6" w:rsidRDefault="00387BB6" w:rsidP="00514BAB">
            <w:pPr>
              <w:pStyle w:val="TableParagraph"/>
              <w:spacing w:line="229" w:lineRule="exact"/>
              <w:ind w:left="102"/>
              <w:rPr>
                <w:rFonts w:ascii="Georgia" w:hAnsi="Georgia"/>
                <w:sz w:val="20"/>
                <w:szCs w:val="20"/>
              </w:rPr>
            </w:pPr>
          </w:p>
        </w:tc>
        <w:tc>
          <w:tcPr>
            <w:tcW w:w="1417" w:type="dxa"/>
          </w:tcPr>
          <w:p w14:paraId="3A6F67A5" w14:textId="6E09E5F9"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pacing w:val="-1"/>
                <w:sz w:val="20"/>
                <w:szCs w:val="20"/>
              </w:rPr>
              <w:t>integer</w:t>
            </w:r>
          </w:p>
        </w:tc>
        <w:tc>
          <w:tcPr>
            <w:tcW w:w="3969" w:type="dxa"/>
          </w:tcPr>
          <w:p w14:paraId="5EE7E90D" w14:textId="0CC86198" w:rsidR="00387BB6" w:rsidRPr="00387BB6" w:rsidRDefault="00387BB6" w:rsidP="00D728C5">
            <w:pPr>
              <w:rPr>
                <w:szCs w:val="20"/>
              </w:rPr>
            </w:pPr>
            <w:r w:rsidRPr="00387BB6">
              <w:rPr>
                <w:szCs w:val="20"/>
              </w:rPr>
              <w:t>Kod som beskriver typ av vård- och omsorgsdokumentation. För kompatibilitet med NPÖ RIV 2.2.0 ska KV Vårdkontaktstatus (ingen OID) användas.</w:t>
            </w:r>
          </w:p>
        </w:tc>
        <w:tc>
          <w:tcPr>
            <w:tcW w:w="1560" w:type="dxa"/>
          </w:tcPr>
          <w:p w14:paraId="01E475D6" w14:textId="7E54B97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7A3AC1A8" w14:textId="77777777" w:rsidTr="00C47224">
        <w:tc>
          <w:tcPr>
            <w:tcW w:w="2660" w:type="dxa"/>
          </w:tcPr>
          <w:p w14:paraId="65E162B1" w14:textId="3B243CE6"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12941EDC" w14:textId="7841088F"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57708961" w14:textId="71F26150" w:rsidR="00387BB6" w:rsidRPr="00387BB6" w:rsidRDefault="00387BB6" w:rsidP="00D728C5">
            <w:pPr>
              <w:rPr>
                <w:szCs w:val="20"/>
              </w:rPr>
            </w:pPr>
            <w:r w:rsidRPr="00387BB6">
              <w:rPr>
                <w:rFonts w:eastAsia="Times New Roman"/>
                <w:szCs w:val="20"/>
              </w:rPr>
              <w:t>Kod som anger vårdkontaktstatus. Om code anges skall också codeSystem  samt displayName anges.</w:t>
            </w:r>
          </w:p>
        </w:tc>
        <w:tc>
          <w:tcPr>
            <w:tcW w:w="1560" w:type="dxa"/>
          </w:tcPr>
          <w:p w14:paraId="13533591" w14:textId="7A8C349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59D755C" w14:textId="77777777" w:rsidTr="00C47224">
        <w:tc>
          <w:tcPr>
            <w:tcW w:w="2660" w:type="dxa"/>
          </w:tcPr>
          <w:p w14:paraId="24078AAF" w14:textId="64AC3545"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5060175E" w14:textId="3D8472A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16D490B" w14:textId="1D2F61AA" w:rsidR="00387BB6" w:rsidRPr="00387BB6" w:rsidRDefault="00387BB6" w:rsidP="00D728C5">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897E0F2" w14:textId="3DC266F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4ECAF0E" w14:textId="77777777" w:rsidTr="00C47224">
        <w:tc>
          <w:tcPr>
            <w:tcW w:w="2660" w:type="dxa"/>
          </w:tcPr>
          <w:p w14:paraId="4F90DEAB" w14:textId="7704852C"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03BB2150" w14:textId="0375E81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F9AFB6" w14:textId="5D548A0C" w:rsidR="00387BB6" w:rsidRPr="00387BB6" w:rsidRDefault="00387BB6" w:rsidP="00D728C5">
            <w:pPr>
              <w:rPr>
                <w:rFonts w:eastAsia="Times New Roman"/>
                <w:szCs w:val="20"/>
              </w:rPr>
            </w:pPr>
            <w:r w:rsidRPr="00387BB6">
              <w:rPr>
                <w:rFonts w:eastAsia="Times New Roman"/>
                <w:szCs w:val="20"/>
              </w:rPr>
              <w:t>Namn på kodsystem för vårdkontaktstatuskod.</w:t>
            </w:r>
          </w:p>
        </w:tc>
        <w:tc>
          <w:tcPr>
            <w:tcW w:w="1560" w:type="dxa"/>
          </w:tcPr>
          <w:p w14:paraId="51D6B50E" w14:textId="0F40DF3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36F1E3BC" w14:textId="77777777" w:rsidTr="00C47224">
        <w:tc>
          <w:tcPr>
            <w:tcW w:w="2660" w:type="dxa"/>
          </w:tcPr>
          <w:p w14:paraId="67A6FC7F" w14:textId="78BA6501"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C3174B9" w14:textId="21C1E30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5795DA" w14:textId="262F7390" w:rsidR="00387BB6" w:rsidRPr="00387BB6" w:rsidRDefault="00387BB6" w:rsidP="00D728C5">
            <w:pPr>
              <w:rPr>
                <w:rFonts w:eastAsia="Times New Roman"/>
                <w:szCs w:val="20"/>
              </w:rPr>
            </w:pPr>
            <w:r w:rsidRPr="00387BB6">
              <w:rPr>
                <w:rFonts w:eastAsia="Times New Roman"/>
                <w:szCs w:val="20"/>
              </w:rPr>
              <w:t>Version på kodsystem för vårdkontaktstatuskod.</w:t>
            </w:r>
          </w:p>
        </w:tc>
        <w:tc>
          <w:tcPr>
            <w:tcW w:w="1560" w:type="dxa"/>
          </w:tcPr>
          <w:p w14:paraId="1B1CB253" w14:textId="057123F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7A9CAD5" w14:textId="77777777" w:rsidTr="00C47224">
        <w:tc>
          <w:tcPr>
            <w:tcW w:w="2660" w:type="dxa"/>
          </w:tcPr>
          <w:p w14:paraId="4E3DD468" w14:textId="67D71E73"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350A6F93" w14:textId="42B81026"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C67336A" w14:textId="2A504AA3" w:rsidR="00387BB6" w:rsidRPr="00387BB6" w:rsidRDefault="00387BB6" w:rsidP="00D728C5">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4E2C619E" w14:textId="654C17F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1906941F" w14:textId="77777777" w:rsidTr="00C47224">
        <w:tc>
          <w:tcPr>
            <w:tcW w:w="2660" w:type="dxa"/>
          </w:tcPr>
          <w:p w14:paraId="0D74A84D" w14:textId="2C6D262E" w:rsidR="00387BB6" w:rsidRPr="00387BB6" w:rsidRDefault="00387BB6" w:rsidP="00387BB6">
            <w:pPr>
              <w:spacing w:line="226" w:lineRule="exact"/>
              <w:ind w:left="102"/>
              <w:rPr>
                <w:rFonts w:eastAsia="Times New Roman"/>
                <w:szCs w:val="20"/>
              </w:rPr>
            </w:pPr>
            <w:r w:rsidRPr="00387BB6">
              <w:rPr>
                <w:rFonts w:eastAsia="Times New Roman"/>
                <w:szCs w:val="20"/>
              </w:rPr>
              <w:t>../../../originalText</w:t>
            </w:r>
          </w:p>
        </w:tc>
        <w:tc>
          <w:tcPr>
            <w:tcW w:w="1417" w:type="dxa"/>
          </w:tcPr>
          <w:p w14:paraId="4F694765" w14:textId="725E8009"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E62C47E" w14:textId="77777777" w:rsidR="00387BB6" w:rsidRPr="00387BB6"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14E4DB17" w14:textId="3105FD38" w:rsidR="00387BB6" w:rsidRPr="00324078" w:rsidRDefault="00387BB6" w:rsidP="00324078">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2AB5BC53" w14:textId="3D45B05D"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387BB6" w14:paraId="5D4F1502" w14:textId="77777777" w:rsidTr="00C47224">
        <w:tc>
          <w:tcPr>
            <w:tcW w:w="2660" w:type="dxa"/>
          </w:tcPr>
          <w:p w14:paraId="2897F905" w14:textId="3DE5DC9F" w:rsidR="00387BB6" w:rsidRPr="00387BB6" w:rsidRDefault="00387BB6" w:rsidP="00387BB6">
            <w:pPr>
              <w:spacing w:line="226" w:lineRule="exact"/>
              <w:ind w:left="102"/>
              <w:rPr>
                <w:rFonts w:eastAsia="Times New Roman"/>
                <w:szCs w:val="20"/>
              </w:rPr>
            </w:pPr>
            <w:r w:rsidRPr="00387BB6">
              <w:rPr>
                <w:szCs w:val="20"/>
              </w:rPr>
              <w:t>../../additionalPatientInformation</w:t>
            </w:r>
          </w:p>
        </w:tc>
        <w:tc>
          <w:tcPr>
            <w:tcW w:w="1417" w:type="dxa"/>
          </w:tcPr>
          <w:p w14:paraId="6938F70D" w14:textId="364D9302"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496A9D71" w14:textId="590D85FF" w:rsidR="00387BB6" w:rsidRPr="00387BB6" w:rsidRDefault="00387BB6" w:rsidP="00387BB6">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1A26CB39" w14:textId="76DA7268"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387BB6" w14:paraId="7E68E0AF" w14:textId="77777777" w:rsidTr="00C47224">
        <w:tc>
          <w:tcPr>
            <w:tcW w:w="2660" w:type="dxa"/>
          </w:tcPr>
          <w:p w14:paraId="6A50DBCE" w14:textId="1880A744" w:rsidR="00387BB6" w:rsidRPr="00387BB6" w:rsidRDefault="00387BB6" w:rsidP="00387BB6">
            <w:pPr>
              <w:spacing w:line="226" w:lineRule="exact"/>
              <w:ind w:left="102"/>
              <w:rPr>
                <w:szCs w:val="20"/>
              </w:rPr>
            </w:pPr>
            <w:r w:rsidRPr="00387BB6">
              <w:rPr>
                <w:szCs w:val="20"/>
              </w:rPr>
              <w:t>../../../dateOfBirth</w:t>
            </w:r>
          </w:p>
        </w:tc>
        <w:tc>
          <w:tcPr>
            <w:tcW w:w="1417" w:type="dxa"/>
          </w:tcPr>
          <w:p w14:paraId="3B0D5011" w14:textId="1A9DA1C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DateType</w:t>
            </w:r>
          </w:p>
        </w:tc>
        <w:tc>
          <w:tcPr>
            <w:tcW w:w="3969" w:type="dxa"/>
          </w:tcPr>
          <w:p w14:paraId="08C57B0A" w14:textId="2C538950" w:rsidR="00387BB6" w:rsidRPr="00387BB6" w:rsidRDefault="00387BB6" w:rsidP="00387BB6">
            <w:pPr>
              <w:spacing w:line="226" w:lineRule="exact"/>
              <w:ind w:left="102"/>
              <w:rPr>
                <w:szCs w:val="20"/>
              </w:rPr>
            </w:pPr>
            <w:r w:rsidRPr="00387BB6">
              <w:rPr>
                <w:szCs w:val="20"/>
              </w:rPr>
              <w:t>Patientens födelsedatum.</w:t>
            </w:r>
          </w:p>
        </w:tc>
        <w:tc>
          <w:tcPr>
            <w:tcW w:w="1560" w:type="dxa"/>
          </w:tcPr>
          <w:p w14:paraId="1B0DE076" w14:textId="1BC782E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A5B5B7F" w14:textId="77777777" w:rsidTr="00C47224">
        <w:tc>
          <w:tcPr>
            <w:tcW w:w="2660" w:type="dxa"/>
          </w:tcPr>
          <w:p w14:paraId="544162D9" w14:textId="3DD1E1D7" w:rsidR="00387BB6" w:rsidRPr="00387BB6" w:rsidRDefault="00387BB6" w:rsidP="00387BB6">
            <w:pPr>
              <w:spacing w:line="226" w:lineRule="exact"/>
              <w:ind w:left="102"/>
              <w:rPr>
                <w:szCs w:val="20"/>
              </w:rPr>
            </w:pPr>
            <w:r w:rsidRPr="00387BB6">
              <w:rPr>
                <w:szCs w:val="20"/>
              </w:rPr>
              <w:t>../../../gender</w:t>
            </w:r>
          </w:p>
        </w:tc>
        <w:tc>
          <w:tcPr>
            <w:tcW w:w="1417" w:type="dxa"/>
          </w:tcPr>
          <w:p w14:paraId="6B7A11FF" w14:textId="37D1D2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45114472" w14:textId="0789C541" w:rsidR="00387BB6" w:rsidRPr="00387BB6" w:rsidRDefault="00387BB6" w:rsidP="00387BB6">
            <w:pPr>
              <w:spacing w:line="226" w:lineRule="exact"/>
              <w:ind w:left="102"/>
              <w:rPr>
                <w:szCs w:val="20"/>
              </w:rPr>
            </w:pPr>
            <w:r w:rsidRPr="00387BB6">
              <w:rPr>
                <w:szCs w:val="20"/>
              </w:rPr>
              <w:t>Patientens kön. KV Kön (1.2.752.129.2.2.1.1) bör användas.</w:t>
            </w:r>
          </w:p>
        </w:tc>
        <w:tc>
          <w:tcPr>
            <w:tcW w:w="1560" w:type="dxa"/>
          </w:tcPr>
          <w:p w14:paraId="427B96F7" w14:textId="4B60F78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B5E1F0C" w14:textId="77777777" w:rsidTr="00C47224">
        <w:tc>
          <w:tcPr>
            <w:tcW w:w="2660" w:type="dxa"/>
          </w:tcPr>
          <w:p w14:paraId="4602EE7D" w14:textId="44D9F76F"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798416B6" w14:textId="78F642A0"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5B684B23" w14:textId="1A66E425" w:rsidR="00387BB6" w:rsidRPr="00387BB6" w:rsidRDefault="00387BB6" w:rsidP="00387BB6">
            <w:pPr>
              <w:spacing w:line="226" w:lineRule="exact"/>
              <w:ind w:left="102"/>
              <w:rPr>
                <w:szCs w:val="20"/>
              </w:rPr>
            </w:pPr>
            <w:r w:rsidRPr="00387BB6">
              <w:rPr>
                <w:szCs w:val="20"/>
              </w:rPr>
              <w:t>Kod som anger kön.</w:t>
            </w:r>
          </w:p>
        </w:tc>
        <w:tc>
          <w:tcPr>
            <w:tcW w:w="1560" w:type="dxa"/>
          </w:tcPr>
          <w:p w14:paraId="4B1763D7" w14:textId="784B283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A660A71" w14:textId="77777777" w:rsidTr="00C47224">
        <w:tc>
          <w:tcPr>
            <w:tcW w:w="2660" w:type="dxa"/>
          </w:tcPr>
          <w:p w14:paraId="29CC504A" w14:textId="27AB547D"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1E30FC01" w14:textId="72D5052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8407306" w14:textId="71342094" w:rsidR="00387BB6" w:rsidRPr="00387BB6" w:rsidRDefault="00387BB6" w:rsidP="00387BB6">
            <w:pPr>
              <w:spacing w:line="226" w:lineRule="exact"/>
              <w:ind w:left="102"/>
              <w:rPr>
                <w:szCs w:val="20"/>
              </w:rPr>
            </w:pPr>
            <w:r w:rsidRPr="00387BB6">
              <w:rPr>
                <w:szCs w:val="20"/>
              </w:rPr>
              <w:t>OID för kodsystem för kön.</w:t>
            </w:r>
          </w:p>
        </w:tc>
        <w:tc>
          <w:tcPr>
            <w:tcW w:w="1560" w:type="dxa"/>
          </w:tcPr>
          <w:p w14:paraId="3B89A404" w14:textId="77D2C59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4580467" w14:textId="77777777" w:rsidTr="00C47224">
        <w:tc>
          <w:tcPr>
            <w:tcW w:w="2660" w:type="dxa"/>
          </w:tcPr>
          <w:p w14:paraId="5CCD0F8A" w14:textId="0FAD9C11"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41D9FEA5" w14:textId="1248F7F1"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0ACDCA" w14:textId="145CA222" w:rsidR="00387BB6" w:rsidRPr="00387BB6" w:rsidRDefault="00387BB6" w:rsidP="00387BB6">
            <w:pPr>
              <w:spacing w:line="226" w:lineRule="exact"/>
              <w:ind w:left="102"/>
              <w:rPr>
                <w:szCs w:val="20"/>
              </w:rPr>
            </w:pPr>
            <w:r w:rsidRPr="00387BB6">
              <w:rPr>
                <w:spacing w:val="-1"/>
                <w:szCs w:val="20"/>
              </w:rPr>
              <w:t>Namn på kodsystem för kön.</w:t>
            </w:r>
          </w:p>
        </w:tc>
        <w:tc>
          <w:tcPr>
            <w:tcW w:w="1560" w:type="dxa"/>
          </w:tcPr>
          <w:p w14:paraId="3085B406" w14:textId="40C4B41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644967D1" w14:textId="77777777" w:rsidTr="00C47224">
        <w:tc>
          <w:tcPr>
            <w:tcW w:w="2660" w:type="dxa"/>
          </w:tcPr>
          <w:p w14:paraId="032ED27F" w14:textId="6F209676"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364E174C" w14:textId="50392F64"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CDBF95A" w14:textId="77777777" w:rsidR="00387BB6" w:rsidRPr="00387BB6" w:rsidRDefault="00387BB6" w:rsidP="00387BB6">
            <w:pPr>
              <w:rPr>
                <w:szCs w:val="20"/>
              </w:rPr>
            </w:pPr>
            <w:r w:rsidRPr="00387BB6">
              <w:rPr>
                <w:szCs w:val="20"/>
              </w:rPr>
              <w:t>Version på kodsystem för kön.</w:t>
            </w:r>
          </w:p>
          <w:p w14:paraId="6CE08B30" w14:textId="77777777" w:rsidR="00387BB6" w:rsidRPr="00387BB6" w:rsidRDefault="00387BB6" w:rsidP="00387BB6">
            <w:pPr>
              <w:spacing w:line="226" w:lineRule="exact"/>
              <w:ind w:left="102"/>
              <w:rPr>
                <w:spacing w:val="-1"/>
                <w:szCs w:val="20"/>
              </w:rPr>
            </w:pPr>
          </w:p>
        </w:tc>
        <w:tc>
          <w:tcPr>
            <w:tcW w:w="1560" w:type="dxa"/>
          </w:tcPr>
          <w:p w14:paraId="7D489357" w14:textId="5DF9CC5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5304EECD" w14:textId="77777777" w:rsidTr="00C47224">
        <w:tc>
          <w:tcPr>
            <w:tcW w:w="2660" w:type="dxa"/>
          </w:tcPr>
          <w:p w14:paraId="0B98DED0" w14:textId="7F4A1C64"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02A87A54" w14:textId="5930141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46994CD" w14:textId="247EFE89" w:rsidR="00387BB6" w:rsidRPr="00387BB6" w:rsidRDefault="00387BB6" w:rsidP="00387BB6">
            <w:pPr>
              <w:rPr>
                <w:szCs w:val="20"/>
              </w:rPr>
            </w:pPr>
            <w:r w:rsidRPr="00387BB6">
              <w:rPr>
                <w:szCs w:val="20"/>
              </w:rPr>
              <w:t>Könet i klartext.</w:t>
            </w:r>
          </w:p>
        </w:tc>
        <w:tc>
          <w:tcPr>
            <w:tcW w:w="1560" w:type="dxa"/>
          </w:tcPr>
          <w:p w14:paraId="317E3D5D" w14:textId="36F79B3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18990168" w14:textId="77777777" w:rsidTr="00C47224">
        <w:tc>
          <w:tcPr>
            <w:tcW w:w="2660" w:type="dxa"/>
          </w:tcPr>
          <w:p w14:paraId="7DD790DC" w14:textId="40D7BFCF" w:rsidR="00387BB6" w:rsidRPr="00387BB6" w:rsidRDefault="00387BB6" w:rsidP="00387BB6">
            <w:pPr>
              <w:spacing w:line="226" w:lineRule="exact"/>
              <w:ind w:left="102"/>
              <w:rPr>
                <w:rFonts w:eastAsia="Times New Roman"/>
                <w:szCs w:val="20"/>
              </w:rPr>
            </w:pPr>
            <w:r w:rsidRPr="00387BB6">
              <w:rPr>
                <w:szCs w:val="20"/>
              </w:rPr>
              <w:t>../../relation</w:t>
            </w:r>
          </w:p>
        </w:tc>
        <w:tc>
          <w:tcPr>
            <w:tcW w:w="1417" w:type="dxa"/>
          </w:tcPr>
          <w:p w14:paraId="51DD4CFE" w14:textId="2FE6378D"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RelationType</w:t>
            </w:r>
          </w:p>
        </w:tc>
        <w:tc>
          <w:tcPr>
            <w:tcW w:w="3969" w:type="dxa"/>
          </w:tcPr>
          <w:p w14:paraId="31DF9CE4" w14:textId="2DEDDD69" w:rsidR="00387BB6" w:rsidRPr="00387BB6" w:rsidRDefault="00387BB6" w:rsidP="00387BB6">
            <w:pPr>
              <w:rPr>
                <w:szCs w:val="20"/>
              </w:rPr>
            </w:pPr>
            <w:r w:rsidRPr="00387BB6">
              <w:rPr>
                <w:szCs w:val="20"/>
              </w:rPr>
              <w:t xml:space="preserve">Information om ytterligare information som på något sätt är anknuten till </w:t>
            </w:r>
            <w:r w:rsidRPr="00387BB6">
              <w:rPr>
                <w:szCs w:val="20"/>
              </w:rPr>
              <w:lastRenderedPageBreak/>
              <w:t>vårdkontakten.</w:t>
            </w:r>
          </w:p>
        </w:tc>
        <w:tc>
          <w:tcPr>
            <w:tcW w:w="1560" w:type="dxa"/>
          </w:tcPr>
          <w:p w14:paraId="6A92B0E4" w14:textId="1953E00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0..*</w:t>
            </w:r>
          </w:p>
        </w:tc>
      </w:tr>
      <w:tr w:rsidR="00387BB6" w14:paraId="4D1D8A31" w14:textId="77777777" w:rsidTr="00C47224">
        <w:tc>
          <w:tcPr>
            <w:tcW w:w="2660" w:type="dxa"/>
          </w:tcPr>
          <w:p w14:paraId="68A7DCBB" w14:textId="014B5298" w:rsidR="00387BB6" w:rsidRPr="00387BB6" w:rsidRDefault="00387BB6" w:rsidP="00387BB6">
            <w:pPr>
              <w:spacing w:line="226" w:lineRule="exact"/>
              <w:ind w:left="102"/>
              <w:rPr>
                <w:szCs w:val="20"/>
              </w:rPr>
            </w:pPr>
            <w:r w:rsidRPr="00387BB6">
              <w:rPr>
                <w:szCs w:val="20"/>
              </w:rPr>
              <w:lastRenderedPageBreak/>
              <w:t>../../../code</w:t>
            </w:r>
          </w:p>
        </w:tc>
        <w:tc>
          <w:tcPr>
            <w:tcW w:w="1417" w:type="dxa"/>
          </w:tcPr>
          <w:p w14:paraId="0ACBE4CD" w14:textId="72E0B653" w:rsidR="00387BB6" w:rsidRPr="00387BB6" w:rsidRDefault="003C799E" w:rsidP="00514BAB">
            <w:pPr>
              <w:pStyle w:val="TableParagraph"/>
              <w:spacing w:line="226" w:lineRule="exact"/>
              <w:ind w:left="102"/>
              <w:rPr>
                <w:rFonts w:ascii="Georgia" w:hAnsi="Georgia"/>
                <w:sz w:val="20"/>
                <w:szCs w:val="20"/>
              </w:rPr>
            </w:pPr>
            <w:ins w:id="122" w:author="Khaled Daham" w:date="2014-03-25T09:18:00Z">
              <w:r>
                <w:rPr>
                  <w:rFonts w:ascii="Georgia" w:hAnsi="Georgia"/>
                  <w:sz w:val="20"/>
                  <w:szCs w:val="20"/>
                </w:rPr>
                <w:t>CVType</w:t>
              </w:r>
            </w:ins>
          </w:p>
        </w:tc>
        <w:tc>
          <w:tcPr>
            <w:tcW w:w="3969" w:type="dxa"/>
          </w:tcPr>
          <w:p w14:paraId="4B155168" w14:textId="41AC4E10" w:rsidR="00387BB6" w:rsidRPr="00387BB6" w:rsidRDefault="00387BB6" w:rsidP="00387BB6">
            <w:pPr>
              <w:rPr>
                <w:szCs w:val="20"/>
              </w:rPr>
            </w:pPr>
            <w:r w:rsidRPr="00387BB6">
              <w:rPr>
                <w:szCs w:val="20"/>
              </w:rPr>
              <w:t>Anger vilken typ av relation den refererade informationen har till vårdkontakten.</w:t>
            </w:r>
          </w:p>
        </w:tc>
        <w:tc>
          <w:tcPr>
            <w:tcW w:w="1560" w:type="dxa"/>
          </w:tcPr>
          <w:p w14:paraId="0BE0E0D2" w14:textId="0A3B822D"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83AAF" w14:textId="77777777" w:rsidTr="00C47224">
        <w:tc>
          <w:tcPr>
            <w:tcW w:w="2660" w:type="dxa"/>
          </w:tcPr>
          <w:p w14:paraId="2532E865" w14:textId="78800079" w:rsidR="00387BB6" w:rsidRPr="00387BB6" w:rsidRDefault="00387BB6" w:rsidP="00387BB6">
            <w:pPr>
              <w:spacing w:line="226" w:lineRule="exact"/>
              <w:ind w:left="102"/>
              <w:rPr>
                <w:szCs w:val="20"/>
              </w:rPr>
            </w:pPr>
            <w:r w:rsidRPr="00387BB6">
              <w:rPr>
                <w:rFonts w:eastAsia="Times New Roman"/>
                <w:szCs w:val="20"/>
              </w:rPr>
              <w:t>../../../../code</w:t>
            </w:r>
          </w:p>
        </w:tc>
        <w:tc>
          <w:tcPr>
            <w:tcW w:w="1417" w:type="dxa"/>
          </w:tcPr>
          <w:p w14:paraId="2D0A2A15" w14:textId="619F1BEE" w:rsidR="00387BB6" w:rsidRPr="00387BB6" w:rsidRDefault="00387BB6" w:rsidP="00514BA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FFF5F71" w14:textId="77777777" w:rsidR="00387BB6" w:rsidRPr="00387BB6" w:rsidRDefault="00387BB6" w:rsidP="00387BB6">
            <w:pPr>
              <w:rPr>
                <w:szCs w:val="20"/>
              </w:rPr>
            </w:pPr>
            <w:r w:rsidRPr="00387BB6">
              <w:rPr>
                <w:szCs w:val="20"/>
              </w:rPr>
              <w:t>Kod för relationstyp.</w:t>
            </w:r>
          </w:p>
          <w:p w14:paraId="72FD2DB1" w14:textId="77777777" w:rsidR="00387BB6" w:rsidRPr="00387BB6" w:rsidRDefault="00387BB6" w:rsidP="00387BB6">
            <w:pPr>
              <w:rPr>
                <w:szCs w:val="20"/>
              </w:rPr>
            </w:pPr>
          </w:p>
          <w:p w14:paraId="75CECF9E" w14:textId="77777777" w:rsidR="00387BB6" w:rsidRPr="00387BB6" w:rsidRDefault="00387BB6" w:rsidP="00387BB6">
            <w:pPr>
              <w:rPr>
                <w:szCs w:val="20"/>
              </w:rPr>
            </w:pPr>
            <w:r w:rsidRPr="00387BB6">
              <w:rPr>
                <w:szCs w:val="20"/>
              </w:rPr>
              <w:t>T.ex. HL7 där refererad information ”har en förklaring” till det hämtade objektet. Code=EXPL</w:t>
            </w:r>
          </w:p>
          <w:p w14:paraId="19FFC508" w14:textId="77777777" w:rsidR="00387BB6" w:rsidRPr="00387BB6" w:rsidRDefault="00387BB6" w:rsidP="00387BB6">
            <w:pPr>
              <w:rPr>
                <w:szCs w:val="20"/>
              </w:rPr>
            </w:pPr>
          </w:p>
          <w:p w14:paraId="79FD34BA" w14:textId="0436754A" w:rsidR="00387BB6" w:rsidRPr="00387BB6" w:rsidRDefault="00387BB6" w:rsidP="00387BB6">
            <w:pPr>
              <w:rPr>
                <w:szCs w:val="20"/>
              </w:rPr>
            </w:pPr>
            <w:r w:rsidRPr="00387BB6">
              <w:rPr>
                <w:szCs w:val="20"/>
              </w:rPr>
              <w:t>T.ex. Snomed CT SE där refererad information är ”associerad med” hämtad observation enligt: code=47429007</w:t>
            </w:r>
          </w:p>
        </w:tc>
        <w:tc>
          <w:tcPr>
            <w:tcW w:w="1560" w:type="dxa"/>
          </w:tcPr>
          <w:p w14:paraId="01DCC041" w14:textId="383E3FE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0DE8BDB" w14:textId="77777777" w:rsidTr="00387BB6">
        <w:tc>
          <w:tcPr>
            <w:tcW w:w="2660" w:type="dxa"/>
          </w:tcPr>
          <w:p w14:paraId="7DC94C7D" w14:textId="24A855A2" w:rsidR="00387BB6" w:rsidRPr="00387BB6" w:rsidRDefault="00387BB6" w:rsidP="00387BB6">
            <w:pPr>
              <w:spacing w:line="226" w:lineRule="exact"/>
              <w:ind w:left="102"/>
              <w:rPr>
                <w:rFonts w:eastAsia="Times New Roman"/>
                <w:szCs w:val="20"/>
              </w:rPr>
            </w:pPr>
            <w:r w:rsidRPr="00387BB6">
              <w:rPr>
                <w:rFonts w:eastAsia="Times New Roman"/>
                <w:szCs w:val="20"/>
              </w:rPr>
              <w:t>../../../../codeSystem</w:t>
            </w:r>
          </w:p>
        </w:tc>
        <w:tc>
          <w:tcPr>
            <w:tcW w:w="1417" w:type="dxa"/>
          </w:tcPr>
          <w:p w14:paraId="2E884C99" w14:textId="68E9F21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vAlign w:val="bottom"/>
          </w:tcPr>
          <w:p w14:paraId="71F9CFDF" w14:textId="77777777" w:rsidR="00387BB6" w:rsidRPr="00387BB6" w:rsidRDefault="00387BB6" w:rsidP="00387BB6">
            <w:pPr>
              <w:rPr>
                <w:szCs w:val="20"/>
              </w:rPr>
            </w:pPr>
            <w:r w:rsidRPr="00387BB6">
              <w:rPr>
                <w:szCs w:val="20"/>
              </w:rPr>
              <w:t xml:space="preserve">Kodsystem för angiven kod för relationstyp. </w:t>
            </w:r>
          </w:p>
          <w:p w14:paraId="17A88497" w14:textId="77777777" w:rsidR="00387BB6" w:rsidRPr="00387BB6" w:rsidRDefault="00387BB6" w:rsidP="00387BB6">
            <w:pPr>
              <w:rPr>
                <w:szCs w:val="20"/>
              </w:rPr>
            </w:pPr>
          </w:p>
          <w:p w14:paraId="36F361F5" w14:textId="77777777" w:rsidR="00387BB6" w:rsidRPr="00387BB6" w:rsidRDefault="00387BB6" w:rsidP="00387BB6">
            <w:pPr>
              <w:rPr>
                <w:szCs w:val="20"/>
              </w:rPr>
            </w:pPr>
            <w:r w:rsidRPr="00387BB6">
              <w:rPr>
                <w:szCs w:val="20"/>
              </w:rPr>
              <w:t>Det primära kodverket som ska användas är HL7 ActRelationshipType med OID 2.16.840.1.113883.5.1002</w:t>
            </w:r>
          </w:p>
          <w:p w14:paraId="3201CA53" w14:textId="77777777" w:rsidR="00387BB6" w:rsidRPr="00387BB6" w:rsidRDefault="00387BB6" w:rsidP="00387BB6">
            <w:pPr>
              <w:rPr>
                <w:szCs w:val="20"/>
              </w:rPr>
            </w:pPr>
          </w:p>
          <w:p w14:paraId="09BB8F39" w14:textId="77777777" w:rsidR="00387BB6" w:rsidRPr="00387BB6" w:rsidRDefault="00387BB6" w:rsidP="00387BB6">
            <w:pPr>
              <w:rPr>
                <w:szCs w:val="20"/>
              </w:rPr>
            </w:pPr>
            <w:r w:rsidRPr="00387BB6">
              <w:rPr>
                <w:szCs w:val="20"/>
              </w:rPr>
              <w:t>Alternativ då HL7 inte räcker till är Snomed CT SE.</w:t>
            </w:r>
          </w:p>
          <w:p w14:paraId="3DEF66B8" w14:textId="7B72329A" w:rsidR="00387BB6" w:rsidRPr="00387BB6" w:rsidRDefault="00387BB6" w:rsidP="00387BB6">
            <w:pPr>
              <w:rPr>
                <w:szCs w:val="20"/>
              </w:rPr>
            </w:pPr>
            <w:r w:rsidRPr="00387BB6">
              <w:rPr>
                <w:szCs w:val="20"/>
              </w:rPr>
              <w:t>codeSystem=1.2.752.116.2.1</w:t>
            </w:r>
          </w:p>
        </w:tc>
        <w:tc>
          <w:tcPr>
            <w:tcW w:w="1560" w:type="dxa"/>
          </w:tcPr>
          <w:p w14:paraId="24447238" w14:textId="670C474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044AF4F" w14:textId="77777777" w:rsidTr="00387BB6">
        <w:tc>
          <w:tcPr>
            <w:tcW w:w="2660" w:type="dxa"/>
          </w:tcPr>
          <w:p w14:paraId="2C890016" w14:textId="660614B5" w:rsidR="00387BB6" w:rsidRPr="00387BB6" w:rsidRDefault="00387BB6" w:rsidP="00387BB6">
            <w:pPr>
              <w:spacing w:line="226" w:lineRule="exact"/>
              <w:ind w:left="102"/>
              <w:rPr>
                <w:rFonts w:eastAsia="Times New Roman"/>
                <w:szCs w:val="20"/>
              </w:rPr>
            </w:pPr>
            <w:r w:rsidRPr="00387BB6">
              <w:rPr>
                <w:rFonts w:eastAsia="Times New Roman"/>
                <w:szCs w:val="20"/>
              </w:rPr>
              <w:t>../../../../codeSystemName</w:t>
            </w:r>
          </w:p>
        </w:tc>
        <w:tc>
          <w:tcPr>
            <w:tcW w:w="1417" w:type="dxa"/>
          </w:tcPr>
          <w:p w14:paraId="1ED51978" w14:textId="125547A3"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03EE363" w14:textId="6CA9FEF2" w:rsidR="00387BB6" w:rsidRPr="00387BB6" w:rsidRDefault="00387BB6" w:rsidP="00387BB6">
            <w:pPr>
              <w:rPr>
                <w:szCs w:val="20"/>
              </w:rPr>
            </w:pPr>
            <w:r w:rsidRPr="00387BB6">
              <w:rPr>
                <w:spacing w:val="-1"/>
                <w:szCs w:val="20"/>
              </w:rPr>
              <w:t>Namn för kodsystem.</w:t>
            </w:r>
          </w:p>
        </w:tc>
        <w:tc>
          <w:tcPr>
            <w:tcW w:w="1560" w:type="dxa"/>
          </w:tcPr>
          <w:p w14:paraId="37A64227" w14:textId="50A675BC"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9C0DBF" w14:textId="77777777" w:rsidTr="00387BB6">
        <w:tc>
          <w:tcPr>
            <w:tcW w:w="2660" w:type="dxa"/>
          </w:tcPr>
          <w:p w14:paraId="6D559B98" w14:textId="7DC80617" w:rsidR="00387BB6" w:rsidRPr="00387BB6" w:rsidRDefault="00387BB6" w:rsidP="00387BB6">
            <w:pPr>
              <w:spacing w:line="226" w:lineRule="exact"/>
              <w:ind w:left="102"/>
              <w:rPr>
                <w:rFonts w:eastAsia="Times New Roman"/>
                <w:szCs w:val="20"/>
              </w:rPr>
            </w:pPr>
            <w:r w:rsidRPr="00387BB6">
              <w:rPr>
                <w:rFonts w:eastAsia="Times New Roman"/>
                <w:szCs w:val="20"/>
              </w:rPr>
              <w:t>../../../../codeSystemVersion</w:t>
            </w:r>
          </w:p>
        </w:tc>
        <w:tc>
          <w:tcPr>
            <w:tcW w:w="1417" w:type="dxa"/>
          </w:tcPr>
          <w:p w14:paraId="083EFE13" w14:textId="7D9E98E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73A5C916" w14:textId="485D386D" w:rsidR="00387BB6" w:rsidRPr="00387BB6" w:rsidRDefault="00387BB6" w:rsidP="00387BB6">
            <w:pPr>
              <w:rPr>
                <w:spacing w:val="-1"/>
                <w:szCs w:val="20"/>
              </w:rPr>
            </w:pPr>
            <w:r w:rsidRPr="00387BB6">
              <w:rPr>
                <w:szCs w:val="20"/>
              </w:rPr>
              <w:t>Versionsnummer för använt kodsystem.</w:t>
            </w:r>
          </w:p>
        </w:tc>
        <w:tc>
          <w:tcPr>
            <w:tcW w:w="1560" w:type="dxa"/>
          </w:tcPr>
          <w:p w14:paraId="3A2034F2" w14:textId="3B4A8B5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0..1</w:t>
            </w:r>
          </w:p>
        </w:tc>
      </w:tr>
      <w:tr w:rsidR="00387BB6" w14:paraId="00627F17" w14:textId="77777777" w:rsidTr="00387BB6">
        <w:tc>
          <w:tcPr>
            <w:tcW w:w="2660" w:type="dxa"/>
          </w:tcPr>
          <w:p w14:paraId="2FB72ED4" w14:textId="5DB23C18" w:rsidR="00387BB6" w:rsidRPr="00387BB6" w:rsidRDefault="00387BB6" w:rsidP="00387BB6">
            <w:pPr>
              <w:spacing w:line="226" w:lineRule="exact"/>
              <w:ind w:left="102"/>
              <w:rPr>
                <w:rFonts w:eastAsia="Times New Roman"/>
                <w:szCs w:val="20"/>
              </w:rPr>
            </w:pPr>
            <w:r w:rsidRPr="00387BB6">
              <w:rPr>
                <w:rFonts w:eastAsia="Times New Roman"/>
                <w:szCs w:val="20"/>
              </w:rPr>
              <w:t>../../../../displayName</w:t>
            </w:r>
          </w:p>
        </w:tc>
        <w:tc>
          <w:tcPr>
            <w:tcW w:w="1417" w:type="dxa"/>
          </w:tcPr>
          <w:p w14:paraId="218C4A38" w14:textId="19B83B0A"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1E07F999" w14:textId="4BBDBA16" w:rsidR="00387BB6" w:rsidRPr="00387BB6" w:rsidRDefault="00387BB6" w:rsidP="00387BB6">
            <w:pPr>
              <w:rPr>
                <w:szCs w:val="20"/>
              </w:rPr>
            </w:pPr>
            <w:r w:rsidRPr="00387BB6">
              <w:rPr>
                <w:szCs w:val="20"/>
              </w:rPr>
              <w:t>Textuell beskrivning av det som koden anger. Om separat displayName inte finns ska samma värde som i code anges.</w:t>
            </w:r>
          </w:p>
        </w:tc>
        <w:tc>
          <w:tcPr>
            <w:tcW w:w="1560" w:type="dxa"/>
          </w:tcPr>
          <w:p w14:paraId="32FF1F5A" w14:textId="4898B47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405F2CE5" w14:textId="77777777" w:rsidTr="00387BB6">
        <w:tc>
          <w:tcPr>
            <w:tcW w:w="2660" w:type="dxa"/>
          </w:tcPr>
          <w:p w14:paraId="078ACE8F" w14:textId="1E4A2AA1" w:rsidR="00387BB6" w:rsidRPr="00387BB6" w:rsidRDefault="00387BB6" w:rsidP="00387BB6">
            <w:pPr>
              <w:spacing w:line="226" w:lineRule="exact"/>
              <w:ind w:left="102"/>
              <w:rPr>
                <w:rFonts w:eastAsia="Times New Roman"/>
                <w:szCs w:val="20"/>
              </w:rPr>
            </w:pPr>
            <w:r w:rsidRPr="00387BB6">
              <w:rPr>
                <w:szCs w:val="20"/>
              </w:rPr>
              <w:t>../../../referredInformation</w:t>
            </w:r>
          </w:p>
        </w:tc>
        <w:tc>
          <w:tcPr>
            <w:tcW w:w="1417" w:type="dxa"/>
          </w:tcPr>
          <w:p w14:paraId="732304D6" w14:textId="1E52295F" w:rsidR="00387BB6" w:rsidRPr="00387BB6" w:rsidRDefault="00387BB6" w:rsidP="00514BA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ReferredInformationType</w:t>
            </w:r>
          </w:p>
        </w:tc>
        <w:tc>
          <w:tcPr>
            <w:tcW w:w="3969" w:type="dxa"/>
          </w:tcPr>
          <w:p w14:paraId="217D6B1F" w14:textId="77777777" w:rsidR="00387BB6" w:rsidRPr="00387BB6" w:rsidRDefault="00387BB6" w:rsidP="00387BB6">
            <w:pPr>
              <w:rPr>
                <w:szCs w:val="20"/>
              </w:rPr>
            </w:pPr>
          </w:p>
        </w:tc>
        <w:tc>
          <w:tcPr>
            <w:tcW w:w="1560" w:type="dxa"/>
          </w:tcPr>
          <w:p w14:paraId="638354F5" w14:textId="5109F4E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w:t>
            </w:r>
          </w:p>
        </w:tc>
      </w:tr>
      <w:tr w:rsidR="00387BB6" w14:paraId="0263A61C" w14:textId="77777777" w:rsidTr="00387BB6">
        <w:tc>
          <w:tcPr>
            <w:tcW w:w="2660" w:type="dxa"/>
          </w:tcPr>
          <w:p w14:paraId="17014573" w14:textId="43E82D34" w:rsidR="00387BB6" w:rsidRPr="00387BB6" w:rsidRDefault="00387BB6" w:rsidP="00387BB6">
            <w:pPr>
              <w:spacing w:line="226" w:lineRule="exact"/>
              <w:ind w:left="102"/>
              <w:rPr>
                <w:szCs w:val="20"/>
              </w:rPr>
            </w:pPr>
            <w:r w:rsidRPr="00387BB6">
              <w:rPr>
                <w:szCs w:val="20"/>
              </w:rPr>
              <w:t>../../../../id</w:t>
            </w:r>
          </w:p>
        </w:tc>
        <w:tc>
          <w:tcPr>
            <w:tcW w:w="1417" w:type="dxa"/>
          </w:tcPr>
          <w:p w14:paraId="26D206A0" w14:textId="3D1B041A"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6254E44A" w14:textId="50792C9D" w:rsidR="00387BB6" w:rsidRPr="00387BB6" w:rsidRDefault="00387BB6" w:rsidP="00387BB6">
            <w:pPr>
              <w:rPr>
                <w:szCs w:val="20"/>
              </w:rPr>
            </w:pPr>
            <w:r w:rsidRPr="00387BB6">
              <w:rPr>
                <w:szCs w:val="20"/>
              </w:rPr>
              <w:t>Den refererade externa informationens identitet.</w:t>
            </w:r>
          </w:p>
        </w:tc>
        <w:tc>
          <w:tcPr>
            <w:tcW w:w="1560" w:type="dxa"/>
          </w:tcPr>
          <w:p w14:paraId="6DC6E59D" w14:textId="53B174B3"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6B85AD3B" w14:textId="77777777" w:rsidTr="00387BB6">
        <w:tc>
          <w:tcPr>
            <w:tcW w:w="2660" w:type="dxa"/>
          </w:tcPr>
          <w:p w14:paraId="080A8CA2" w14:textId="02539E22" w:rsidR="00387BB6" w:rsidRPr="00387BB6" w:rsidRDefault="00387BB6" w:rsidP="00387BB6">
            <w:pPr>
              <w:spacing w:line="226" w:lineRule="exact"/>
              <w:ind w:left="102"/>
              <w:rPr>
                <w:szCs w:val="20"/>
              </w:rPr>
            </w:pPr>
            <w:r w:rsidRPr="00387BB6">
              <w:rPr>
                <w:szCs w:val="20"/>
              </w:rPr>
              <w:t>../../../../../root</w:t>
            </w:r>
          </w:p>
        </w:tc>
        <w:tc>
          <w:tcPr>
            <w:tcW w:w="1417" w:type="dxa"/>
          </w:tcPr>
          <w:p w14:paraId="17C1CB3E" w14:textId="5CE62ED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009EB955" w14:textId="059F68DE" w:rsidR="00387BB6" w:rsidRPr="00387BB6" w:rsidRDefault="00387BB6" w:rsidP="00387BB6">
            <w:pPr>
              <w:rPr>
                <w:szCs w:val="20"/>
              </w:rPr>
            </w:pPr>
            <w:r w:rsidRPr="00387BB6">
              <w:rPr>
                <w:szCs w:val="20"/>
              </w:rPr>
              <w:t>Root sätts till OID för lokalt id: 1.2.752.129.2.1.2.1</w:t>
            </w:r>
          </w:p>
        </w:tc>
        <w:tc>
          <w:tcPr>
            <w:tcW w:w="1560" w:type="dxa"/>
          </w:tcPr>
          <w:p w14:paraId="6438A102" w14:textId="4F86BBB4"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DE8490" w14:textId="77777777" w:rsidTr="00387BB6">
        <w:tc>
          <w:tcPr>
            <w:tcW w:w="2660" w:type="dxa"/>
          </w:tcPr>
          <w:p w14:paraId="54EEBAEE" w14:textId="2CAE65FC" w:rsidR="00387BB6" w:rsidRPr="00387BB6" w:rsidRDefault="00387BB6" w:rsidP="00387BB6">
            <w:pPr>
              <w:spacing w:line="226" w:lineRule="exact"/>
              <w:ind w:left="102"/>
              <w:rPr>
                <w:szCs w:val="20"/>
              </w:rPr>
            </w:pPr>
            <w:r w:rsidRPr="00387BB6">
              <w:rPr>
                <w:szCs w:val="20"/>
              </w:rPr>
              <w:t>../../../../</w:t>
            </w:r>
            <w:ins w:id="123" w:author="Khaled Daham" w:date="2014-03-25T09:28:00Z">
              <w:r w:rsidR="00E71671">
                <w:rPr>
                  <w:szCs w:val="20"/>
                </w:rPr>
                <w:t>../</w:t>
              </w:r>
            </w:ins>
            <w:bookmarkStart w:id="124" w:name="_GoBack"/>
            <w:bookmarkEnd w:id="124"/>
            <w:r w:rsidRPr="00387BB6">
              <w:rPr>
                <w:szCs w:val="20"/>
              </w:rPr>
              <w:t>extension</w:t>
            </w:r>
          </w:p>
        </w:tc>
        <w:tc>
          <w:tcPr>
            <w:tcW w:w="1417" w:type="dxa"/>
          </w:tcPr>
          <w:p w14:paraId="658622A9" w14:textId="321E45D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65ECA44E" w14:textId="4E6A9F40" w:rsidR="00387BB6" w:rsidRPr="00387BB6" w:rsidRDefault="00387BB6" w:rsidP="00387BB6">
            <w:pPr>
              <w:rPr>
                <w:szCs w:val="20"/>
              </w:rPr>
            </w:pPr>
            <w:r w:rsidRPr="00387BB6">
              <w:rPr>
                <w:szCs w:val="20"/>
              </w:rPr>
              <w:t>Extension sätts till HSA-id för det system inom vilket ID:t för den refererade informationen är unikt + ”:” + själva ID:t.</w:t>
            </w:r>
          </w:p>
        </w:tc>
        <w:tc>
          <w:tcPr>
            <w:tcW w:w="1560" w:type="dxa"/>
          </w:tcPr>
          <w:p w14:paraId="4268284A" w14:textId="6B6C3908"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0CC92349" w14:textId="77777777" w:rsidTr="00387BB6">
        <w:tc>
          <w:tcPr>
            <w:tcW w:w="2660" w:type="dxa"/>
          </w:tcPr>
          <w:p w14:paraId="2FC85220" w14:textId="1B5B6FAE" w:rsidR="00387BB6" w:rsidRPr="00387BB6" w:rsidRDefault="00387BB6" w:rsidP="00387BB6">
            <w:pPr>
              <w:spacing w:line="226" w:lineRule="exact"/>
              <w:ind w:left="102"/>
              <w:rPr>
                <w:szCs w:val="20"/>
              </w:rPr>
            </w:pPr>
            <w:r w:rsidRPr="00387BB6">
              <w:rPr>
                <w:szCs w:val="20"/>
              </w:rPr>
              <w:t>../../../../time</w:t>
            </w:r>
          </w:p>
        </w:tc>
        <w:tc>
          <w:tcPr>
            <w:tcW w:w="1417" w:type="dxa"/>
          </w:tcPr>
          <w:p w14:paraId="330358B0" w14:textId="1DD8169E"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TimeStampType</w:t>
            </w:r>
          </w:p>
        </w:tc>
        <w:tc>
          <w:tcPr>
            <w:tcW w:w="3969" w:type="dxa"/>
          </w:tcPr>
          <w:p w14:paraId="226E2138" w14:textId="05E86BEA" w:rsidR="00387BB6" w:rsidRPr="00387BB6" w:rsidRDefault="00387BB6" w:rsidP="00387BB6">
            <w:pPr>
              <w:rPr>
                <w:szCs w:val="20"/>
              </w:rPr>
            </w:pPr>
            <w:r w:rsidRPr="00387BB6">
              <w:rPr>
                <w:szCs w:val="20"/>
              </w:rPr>
              <w:t>Tidpunkt eller starttid för tidsintervall motsvarande händelsetidpunkt för den refererade informationen. Uttrycks på formatet ÅÅÅÅMMDDttmmss.</w:t>
            </w:r>
          </w:p>
        </w:tc>
        <w:tc>
          <w:tcPr>
            <w:tcW w:w="1560" w:type="dxa"/>
          </w:tcPr>
          <w:p w14:paraId="75FD2D8B" w14:textId="4080B28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B940094" w14:textId="77777777" w:rsidTr="00387BB6">
        <w:tc>
          <w:tcPr>
            <w:tcW w:w="2660" w:type="dxa"/>
          </w:tcPr>
          <w:p w14:paraId="7F17C6DD" w14:textId="67E6FF49" w:rsidR="00387BB6" w:rsidRPr="00387BB6" w:rsidRDefault="00387BB6" w:rsidP="00387BB6">
            <w:pPr>
              <w:spacing w:line="226" w:lineRule="exact"/>
              <w:ind w:left="102"/>
              <w:rPr>
                <w:szCs w:val="20"/>
              </w:rPr>
            </w:pPr>
            <w:r w:rsidRPr="00387BB6">
              <w:rPr>
                <w:szCs w:val="20"/>
              </w:rPr>
              <w:t>../../../../urn</w:t>
            </w:r>
          </w:p>
        </w:tc>
        <w:tc>
          <w:tcPr>
            <w:tcW w:w="1417" w:type="dxa"/>
          </w:tcPr>
          <w:p w14:paraId="4E35084A" w14:textId="23DC8556" w:rsidR="00387BB6" w:rsidRPr="00387BB6" w:rsidRDefault="00387BB6" w:rsidP="00514BAB">
            <w:pPr>
              <w:pStyle w:val="TableParagraph"/>
              <w:spacing w:line="226" w:lineRule="exact"/>
              <w:ind w:left="102"/>
              <w:rPr>
                <w:rFonts w:ascii="Georgia" w:hAnsi="Georgia"/>
                <w:sz w:val="20"/>
                <w:szCs w:val="20"/>
              </w:rPr>
            </w:pPr>
            <w:commentRangeStart w:id="125"/>
            <w:r w:rsidRPr="00387BB6">
              <w:rPr>
                <w:rFonts w:ascii="Georgia" w:hAnsi="Georgia"/>
                <w:spacing w:val="-1"/>
                <w:sz w:val="20"/>
                <w:szCs w:val="20"/>
              </w:rPr>
              <w:t>URN</w:t>
            </w:r>
            <w:commentRangeEnd w:id="125"/>
            <w:r w:rsidR="00782116">
              <w:rPr>
                <w:rStyle w:val="CommentReference"/>
                <w:rFonts w:ascii="Arial" w:eastAsia="ヒラギノ角ゴ Pro W3" w:hAnsi="Arial" w:cs="Times New Roman"/>
                <w:i/>
                <w:color w:val="000000"/>
                <w:lang w:val="en-GB"/>
              </w:rPr>
              <w:commentReference w:id="125"/>
            </w:r>
          </w:p>
        </w:tc>
        <w:tc>
          <w:tcPr>
            <w:tcW w:w="3969" w:type="dxa"/>
          </w:tcPr>
          <w:p w14:paraId="5DF40AB5" w14:textId="77777777" w:rsidR="00387BB6" w:rsidRPr="00387BB6" w:rsidRDefault="00387BB6" w:rsidP="00387BB6">
            <w:pPr>
              <w:spacing w:line="229" w:lineRule="exact"/>
              <w:ind w:left="102"/>
              <w:rPr>
                <w:spacing w:val="-1"/>
                <w:szCs w:val="20"/>
              </w:rPr>
            </w:pPr>
            <w:r w:rsidRPr="00387BB6">
              <w:rPr>
                <w:spacing w:val="-1"/>
                <w:szCs w:val="20"/>
              </w:rPr>
              <w:t xml:space="preserve">Beskrivning av funktion för den </w:t>
            </w:r>
            <w:r w:rsidRPr="00387BB6">
              <w:rPr>
                <w:spacing w:val="-1"/>
                <w:szCs w:val="20"/>
              </w:rPr>
              <w:lastRenderedPageBreak/>
              <w:t>refererade externa informationen. Baseras på Uniform Resource Name (URN) där adressrymden utgörs av resursnycklar som är persistenta och fysiskt självständiga i domän fram till lämpligt tjänstekontrakt.</w:t>
            </w:r>
          </w:p>
          <w:p w14:paraId="638BF066" w14:textId="51237F48" w:rsidR="00387BB6" w:rsidRPr="00387BB6" w:rsidRDefault="00387BB6" w:rsidP="00387BB6">
            <w:pPr>
              <w:rPr>
                <w:szCs w:val="20"/>
                <w:lang w:val="en-US"/>
              </w:rPr>
            </w:pPr>
            <w:r w:rsidRPr="00387BB6">
              <w:rPr>
                <w:spacing w:val="-1"/>
                <w:szCs w:val="20"/>
                <w:lang w:val="en-US"/>
              </w:rPr>
              <w:t>T.ex. riv:clinicalprocess:healthcond:basic:GetMeasurement</w:t>
            </w:r>
          </w:p>
        </w:tc>
        <w:tc>
          <w:tcPr>
            <w:tcW w:w="1560" w:type="dxa"/>
          </w:tcPr>
          <w:p w14:paraId="0A925A04" w14:textId="59D6D0E2"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lastRenderedPageBreak/>
              <w:t>1..1</w:t>
            </w:r>
          </w:p>
        </w:tc>
      </w:tr>
      <w:tr w:rsidR="00387BB6" w14:paraId="22AF6172" w14:textId="77777777" w:rsidTr="00387BB6">
        <w:tc>
          <w:tcPr>
            <w:tcW w:w="2660" w:type="dxa"/>
          </w:tcPr>
          <w:p w14:paraId="1861F2BB" w14:textId="3D3A1759" w:rsidR="00387BB6" w:rsidRPr="00387BB6" w:rsidRDefault="00387BB6" w:rsidP="00387BB6">
            <w:pPr>
              <w:spacing w:line="226" w:lineRule="exact"/>
              <w:ind w:left="102"/>
              <w:rPr>
                <w:szCs w:val="20"/>
              </w:rPr>
            </w:pPr>
            <w:r w:rsidRPr="00387BB6">
              <w:rPr>
                <w:szCs w:val="20"/>
              </w:rPr>
              <w:lastRenderedPageBreak/>
              <w:t>../../../../informationOwner</w:t>
            </w:r>
          </w:p>
        </w:tc>
        <w:tc>
          <w:tcPr>
            <w:tcW w:w="1417" w:type="dxa"/>
          </w:tcPr>
          <w:p w14:paraId="00A9BB8A" w14:textId="789E8F5D" w:rsidR="00387BB6" w:rsidRPr="00387BB6" w:rsidRDefault="00387BB6" w:rsidP="00514BAB">
            <w:pPr>
              <w:pStyle w:val="TableParagraph"/>
              <w:spacing w:line="226" w:lineRule="exact"/>
              <w:ind w:left="102"/>
              <w:rPr>
                <w:rFonts w:ascii="Georgia" w:hAnsi="Georgia"/>
                <w:spacing w:val="-1"/>
                <w:sz w:val="20"/>
                <w:szCs w:val="20"/>
              </w:rPr>
            </w:pPr>
            <w:r w:rsidRPr="00387BB6">
              <w:rPr>
                <w:rFonts w:ascii="Georgia" w:hAnsi="Georgia"/>
                <w:sz w:val="20"/>
                <w:szCs w:val="20"/>
              </w:rPr>
              <w:t>InformationOwnerType</w:t>
            </w:r>
          </w:p>
        </w:tc>
        <w:tc>
          <w:tcPr>
            <w:tcW w:w="3969" w:type="dxa"/>
          </w:tcPr>
          <w:p w14:paraId="0A8C5B2D" w14:textId="77777777" w:rsidR="00387BB6" w:rsidRPr="00387BB6" w:rsidRDefault="00387BB6" w:rsidP="00387BB6">
            <w:pPr>
              <w:spacing w:line="229" w:lineRule="exact"/>
              <w:ind w:left="102"/>
              <w:rPr>
                <w:spacing w:val="-1"/>
                <w:szCs w:val="20"/>
              </w:rPr>
            </w:pPr>
          </w:p>
        </w:tc>
        <w:tc>
          <w:tcPr>
            <w:tcW w:w="1560" w:type="dxa"/>
          </w:tcPr>
          <w:p w14:paraId="4592901C" w14:textId="75EEE169"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78EA14BE" w14:textId="77777777" w:rsidTr="00387BB6">
        <w:tc>
          <w:tcPr>
            <w:tcW w:w="2660" w:type="dxa"/>
          </w:tcPr>
          <w:p w14:paraId="1F566723" w14:textId="472ABD3A" w:rsidR="00387BB6" w:rsidRPr="00387BB6" w:rsidRDefault="00387BB6" w:rsidP="00387BB6">
            <w:pPr>
              <w:spacing w:line="226" w:lineRule="exact"/>
              <w:ind w:left="102"/>
              <w:rPr>
                <w:szCs w:val="20"/>
              </w:rPr>
            </w:pPr>
            <w:r w:rsidRPr="00387BB6">
              <w:rPr>
                <w:szCs w:val="20"/>
              </w:rPr>
              <w:t>../../../../../id</w:t>
            </w:r>
          </w:p>
        </w:tc>
        <w:tc>
          <w:tcPr>
            <w:tcW w:w="1417" w:type="dxa"/>
          </w:tcPr>
          <w:p w14:paraId="50BF5CE4" w14:textId="4DAA2BD1"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IIType</w:t>
            </w:r>
          </w:p>
        </w:tc>
        <w:tc>
          <w:tcPr>
            <w:tcW w:w="3969" w:type="dxa"/>
          </w:tcPr>
          <w:p w14:paraId="585B72FD" w14:textId="145FD149" w:rsidR="00387BB6" w:rsidRPr="00387BB6" w:rsidRDefault="00387BB6" w:rsidP="00387BB6">
            <w:pPr>
              <w:spacing w:line="229" w:lineRule="exact"/>
              <w:ind w:left="102"/>
              <w:rPr>
                <w:spacing w:val="-1"/>
                <w:szCs w:val="20"/>
              </w:rPr>
            </w:pPr>
            <w:r w:rsidRPr="00387BB6">
              <w:rPr>
                <w:szCs w:val="20"/>
              </w:rPr>
              <w:t>Informationsägarens HSA-id. Används som logical address i ett anrop för att hämta den relaterade informationen.</w:t>
            </w:r>
          </w:p>
        </w:tc>
        <w:tc>
          <w:tcPr>
            <w:tcW w:w="1560" w:type="dxa"/>
          </w:tcPr>
          <w:p w14:paraId="47573DC9" w14:textId="3AECA7A0"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3003BBCD" w14:textId="77777777" w:rsidTr="00387BB6">
        <w:tc>
          <w:tcPr>
            <w:tcW w:w="2660" w:type="dxa"/>
          </w:tcPr>
          <w:p w14:paraId="59CE6E53" w14:textId="1A4882BD" w:rsidR="00387BB6" w:rsidRPr="00387BB6" w:rsidRDefault="00387BB6" w:rsidP="00387BB6">
            <w:pPr>
              <w:spacing w:line="226" w:lineRule="exact"/>
              <w:ind w:left="102"/>
              <w:rPr>
                <w:szCs w:val="20"/>
              </w:rPr>
            </w:pPr>
            <w:r w:rsidRPr="00387BB6">
              <w:rPr>
                <w:szCs w:val="20"/>
              </w:rPr>
              <w:t>../../../../../../root</w:t>
            </w:r>
          </w:p>
        </w:tc>
        <w:tc>
          <w:tcPr>
            <w:tcW w:w="1417" w:type="dxa"/>
          </w:tcPr>
          <w:p w14:paraId="5F6B4BE7" w14:textId="6ACC4946"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4BD062" w14:textId="3A24009C" w:rsidR="00387BB6" w:rsidRPr="00387BB6" w:rsidRDefault="00387BB6" w:rsidP="00387BB6">
            <w:pPr>
              <w:spacing w:line="229" w:lineRule="exact"/>
              <w:ind w:left="102"/>
              <w:rPr>
                <w:szCs w:val="20"/>
              </w:rPr>
            </w:pPr>
            <w:r w:rsidRPr="00387BB6">
              <w:rPr>
                <w:szCs w:val="20"/>
              </w:rPr>
              <w:t>OID för HSA-id: 1.2.752.129.2.1.4.1</w:t>
            </w:r>
          </w:p>
        </w:tc>
        <w:tc>
          <w:tcPr>
            <w:tcW w:w="1560" w:type="dxa"/>
          </w:tcPr>
          <w:p w14:paraId="218615EC" w14:textId="12383605"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387BB6" w14:paraId="26466286" w14:textId="77777777" w:rsidTr="00387BB6">
        <w:tc>
          <w:tcPr>
            <w:tcW w:w="2660" w:type="dxa"/>
          </w:tcPr>
          <w:p w14:paraId="1674A5E6" w14:textId="753E75EF" w:rsidR="00387BB6" w:rsidRPr="00387BB6" w:rsidRDefault="00387BB6" w:rsidP="00387BB6">
            <w:pPr>
              <w:spacing w:line="226" w:lineRule="exact"/>
              <w:ind w:left="102"/>
              <w:rPr>
                <w:szCs w:val="20"/>
              </w:rPr>
            </w:pPr>
            <w:r w:rsidRPr="00387BB6">
              <w:rPr>
                <w:szCs w:val="20"/>
              </w:rPr>
              <w:t>../../../../../../extension</w:t>
            </w:r>
          </w:p>
        </w:tc>
        <w:tc>
          <w:tcPr>
            <w:tcW w:w="1417" w:type="dxa"/>
          </w:tcPr>
          <w:p w14:paraId="140D25ED" w14:textId="783F480F"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57749F82" w14:textId="2EBC5991" w:rsidR="00387BB6" w:rsidRPr="00387BB6" w:rsidRDefault="00387BB6" w:rsidP="00387BB6">
            <w:pPr>
              <w:spacing w:line="229" w:lineRule="exact"/>
              <w:ind w:left="102"/>
              <w:rPr>
                <w:szCs w:val="20"/>
              </w:rPr>
            </w:pPr>
            <w:r w:rsidRPr="00387BB6">
              <w:rPr>
                <w:spacing w:val="-1"/>
                <w:szCs w:val="20"/>
              </w:rPr>
              <w:t>Extension sätts till den HSA-id för aktuell vårdgivare.</w:t>
            </w:r>
          </w:p>
        </w:tc>
        <w:tc>
          <w:tcPr>
            <w:tcW w:w="1560" w:type="dxa"/>
          </w:tcPr>
          <w:p w14:paraId="301810B9" w14:textId="0AC4DBBB" w:rsidR="00387BB6" w:rsidRPr="00387BB6" w:rsidRDefault="00387BB6" w:rsidP="00514BAB">
            <w:pPr>
              <w:pStyle w:val="TableParagraph"/>
              <w:spacing w:line="226" w:lineRule="exact"/>
              <w:ind w:left="102"/>
              <w:rPr>
                <w:rFonts w:ascii="Georgia" w:hAnsi="Georgia"/>
                <w:sz w:val="20"/>
                <w:szCs w:val="20"/>
              </w:rPr>
            </w:pPr>
            <w:r w:rsidRPr="00387BB6">
              <w:rPr>
                <w:rFonts w:ascii="Georgia" w:hAnsi="Georgia"/>
                <w:sz w:val="20"/>
                <w:szCs w:val="20"/>
              </w:rPr>
              <w:t>1..1</w:t>
            </w:r>
          </w:p>
        </w:tc>
      </w:tr>
      <w:tr w:rsidR="004F7E80" w14:paraId="7ABE93A2" w14:textId="77777777" w:rsidTr="00387BB6">
        <w:tc>
          <w:tcPr>
            <w:tcW w:w="2660" w:type="dxa"/>
          </w:tcPr>
          <w:p w14:paraId="7276A519" w14:textId="12CB082B" w:rsidR="004F7E80" w:rsidRPr="004F7E80" w:rsidRDefault="004F7E80" w:rsidP="00387BB6">
            <w:pPr>
              <w:spacing w:line="226" w:lineRule="exact"/>
              <w:ind w:left="102"/>
              <w:rPr>
                <w:szCs w:val="20"/>
              </w:rPr>
            </w:pPr>
            <w:r w:rsidRPr="004F7E80">
              <w:rPr>
                <w:rFonts w:cs="Arial"/>
                <w:szCs w:val="20"/>
              </w:rPr>
              <w:t>result</w:t>
            </w:r>
          </w:p>
        </w:tc>
        <w:tc>
          <w:tcPr>
            <w:tcW w:w="1417" w:type="dxa"/>
          </w:tcPr>
          <w:p w14:paraId="4CA89469" w14:textId="1205078E"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tcPr>
          <w:p w14:paraId="7A52625F" w14:textId="11BC53CA" w:rsidR="004F7E80" w:rsidRPr="004F7E80" w:rsidRDefault="004F7E80" w:rsidP="004F7E80">
            <w:pPr>
              <w:spacing w:line="229" w:lineRule="exact"/>
              <w:ind w:left="102"/>
              <w:rPr>
                <w:spacing w:val="-1"/>
                <w:szCs w:val="20"/>
              </w:rPr>
            </w:pPr>
            <w:r w:rsidRPr="004F7E80">
              <w:rPr>
                <w:szCs w:val="20"/>
              </w:rPr>
              <w:t>Innehåller information om begäran gick bra eller ej</w:t>
            </w:r>
            <w:r>
              <w:rPr>
                <w:szCs w:val="20"/>
              </w:rPr>
              <w:t>.</w:t>
            </w:r>
          </w:p>
        </w:tc>
        <w:tc>
          <w:tcPr>
            <w:tcW w:w="1560" w:type="dxa"/>
          </w:tcPr>
          <w:p w14:paraId="4594DBBC" w14:textId="18C3AE99"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62B3017C" w14:textId="77777777" w:rsidTr="00387BB6">
        <w:tc>
          <w:tcPr>
            <w:tcW w:w="2660" w:type="dxa"/>
          </w:tcPr>
          <w:p w14:paraId="3E5CFB26" w14:textId="084CDCD3" w:rsidR="004F7E80" w:rsidRPr="004F7E80" w:rsidRDefault="004F7E80" w:rsidP="00387BB6">
            <w:pPr>
              <w:spacing w:line="226" w:lineRule="exact"/>
              <w:ind w:left="102"/>
              <w:rPr>
                <w:rFonts w:cs="Arial"/>
                <w:szCs w:val="20"/>
              </w:rPr>
            </w:pPr>
            <w:r w:rsidRPr="004F7E80">
              <w:rPr>
                <w:rFonts w:cs="Arial"/>
                <w:szCs w:val="20"/>
              </w:rPr>
              <w:t>../resultCode</w:t>
            </w:r>
          </w:p>
        </w:tc>
        <w:tc>
          <w:tcPr>
            <w:tcW w:w="1417" w:type="dxa"/>
          </w:tcPr>
          <w:p w14:paraId="101BAC1C" w14:textId="07C037E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10A676B5" w14:textId="742DB464" w:rsidR="004F7E80" w:rsidRPr="004F7E80" w:rsidRDefault="004F7E80" w:rsidP="00387BB6">
            <w:pPr>
              <w:spacing w:line="229" w:lineRule="exact"/>
              <w:ind w:left="102"/>
              <w:rPr>
                <w:szCs w:val="20"/>
              </w:rPr>
            </w:pPr>
            <w:r w:rsidRPr="004F7E80">
              <w:rPr>
                <w:szCs w:val="20"/>
              </w:rPr>
              <w:t>Kan endast vara OK, INFO eller ERROR</w:t>
            </w:r>
          </w:p>
        </w:tc>
        <w:tc>
          <w:tcPr>
            <w:tcW w:w="1560" w:type="dxa"/>
          </w:tcPr>
          <w:p w14:paraId="5D24AAA2" w14:textId="186E5C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4CD3DF62" w14:textId="77777777" w:rsidTr="00387BB6">
        <w:tc>
          <w:tcPr>
            <w:tcW w:w="2660" w:type="dxa"/>
          </w:tcPr>
          <w:p w14:paraId="608E133B" w14:textId="772D8A44" w:rsidR="004F7E80" w:rsidRPr="004F7E80" w:rsidRDefault="004F7E80" w:rsidP="00387BB6">
            <w:pPr>
              <w:spacing w:line="226" w:lineRule="exact"/>
              <w:ind w:left="102"/>
              <w:rPr>
                <w:rFonts w:cs="Arial"/>
                <w:szCs w:val="20"/>
              </w:rPr>
            </w:pPr>
            <w:r w:rsidRPr="004F7E80">
              <w:rPr>
                <w:rFonts w:cs="Arial"/>
                <w:szCs w:val="20"/>
              </w:rPr>
              <w:t>../errorCode</w:t>
            </w:r>
          </w:p>
        </w:tc>
        <w:tc>
          <w:tcPr>
            <w:tcW w:w="1417" w:type="dxa"/>
          </w:tcPr>
          <w:p w14:paraId="4584B3C5" w14:textId="291E407A"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0EF177A4" w14:textId="4378F6F1" w:rsidR="004F7E80" w:rsidRPr="004F7E80" w:rsidRDefault="004F7E80" w:rsidP="00387BB6">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608797B5" w14:textId="6D4A0BCC"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67EE8C4" w14:textId="77777777" w:rsidTr="00387BB6">
        <w:tc>
          <w:tcPr>
            <w:tcW w:w="2660" w:type="dxa"/>
          </w:tcPr>
          <w:p w14:paraId="0E5377B7" w14:textId="1DB468C5" w:rsidR="004F7E80" w:rsidRPr="004F7E80" w:rsidRDefault="004F7E80" w:rsidP="00387BB6">
            <w:pPr>
              <w:spacing w:line="226" w:lineRule="exact"/>
              <w:ind w:left="102"/>
              <w:rPr>
                <w:rFonts w:cs="Arial"/>
                <w:szCs w:val="20"/>
              </w:rPr>
            </w:pPr>
            <w:r w:rsidRPr="004F7E80">
              <w:rPr>
                <w:rFonts w:cs="Arial"/>
                <w:szCs w:val="20"/>
              </w:rPr>
              <w:t>../subcode</w:t>
            </w:r>
          </w:p>
        </w:tc>
        <w:tc>
          <w:tcPr>
            <w:tcW w:w="1417" w:type="dxa"/>
          </w:tcPr>
          <w:p w14:paraId="33245A5C" w14:textId="2D23FE92"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4AB3BB7" w14:textId="58E9F8EF" w:rsidR="004F7E80" w:rsidRPr="004F7E80" w:rsidRDefault="004F7E80" w:rsidP="00387BB6">
            <w:pPr>
              <w:spacing w:line="229" w:lineRule="exact"/>
              <w:ind w:left="102"/>
              <w:rPr>
                <w:szCs w:val="20"/>
              </w:rPr>
            </w:pPr>
            <w:r w:rsidRPr="004F7E80">
              <w:rPr>
                <w:szCs w:val="20"/>
              </w:rPr>
              <w:t>Inga subkoder är specificerade.</w:t>
            </w:r>
          </w:p>
        </w:tc>
        <w:tc>
          <w:tcPr>
            <w:tcW w:w="1560" w:type="dxa"/>
          </w:tcPr>
          <w:p w14:paraId="081E891E" w14:textId="22FFD71F"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r w:rsidR="004F7E80" w14:paraId="14C85F79" w14:textId="77777777" w:rsidTr="00387BB6">
        <w:tc>
          <w:tcPr>
            <w:tcW w:w="2660" w:type="dxa"/>
          </w:tcPr>
          <w:p w14:paraId="45B15DD9" w14:textId="66036B50" w:rsidR="004F7E80" w:rsidRPr="004F7E80" w:rsidRDefault="004F7E80" w:rsidP="00387BB6">
            <w:pPr>
              <w:spacing w:line="226" w:lineRule="exact"/>
              <w:ind w:left="102"/>
              <w:rPr>
                <w:rFonts w:cs="Arial"/>
                <w:szCs w:val="20"/>
              </w:rPr>
            </w:pPr>
            <w:r w:rsidRPr="004F7E80">
              <w:rPr>
                <w:rFonts w:cs="Arial"/>
                <w:szCs w:val="20"/>
              </w:rPr>
              <w:t>../logId</w:t>
            </w:r>
          </w:p>
        </w:tc>
        <w:tc>
          <w:tcPr>
            <w:tcW w:w="1417" w:type="dxa"/>
          </w:tcPr>
          <w:p w14:paraId="406A1504" w14:textId="2C38CB68"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0B5035C" w14:textId="19E02B7A" w:rsidR="004F7E80" w:rsidRPr="004F7E80" w:rsidRDefault="004F7E80" w:rsidP="00387BB6">
            <w:pPr>
              <w:spacing w:line="229" w:lineRule="exact"/>
              <w:ind w:left="102"/>
              <w:rPr>
                <w:szCs w:val="20"/>
              </w:rPr>
            </w:pPr>
            <w:r w:rsidRPr="004F7E80">
              <w:rPr>
                <w:szCs w:val="20"/>
              </w:rPr>
              <w:t>En UUID som kan användas vid felanmälan för att användas vid felsökning av producent.</w:t>
            </w:r>
          </w:p>
        </w:tc>
        <w:tc>
          <w:tcPr>
            <w:tcW w:w="1560" w:type="dxa"/>
          </w:tcPr>
          <w:p w14:paraId="7B4EB024" w14:textId="47F0A0DD"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1..1</w:t>
            </w:r>
          </w:p>
        </w:tc>
      </w:tr>
      <w:tr w:rsidR="004F7E80" w14:paraId="24FC3D1B" w14:textId="77777777" w:rsidTr="00387BB6">
        <w:tc>
          <w:tcPr>
            <w:tcW w:w="2660" w:type="dxa"/>
          </w:tcPr>
          <w:p w14:paraId="70591310" w14:textId="7BC0EFEC" w:rsidR="004F7E80" w:rsidRPr="004F7E80" w:rsidRDefault="004F7E80" w:rsidP="00387BB6">
            <w:pPr>
              <w:spacing w:line="226" w:lineRule="exact"/>
              <w:ind w:left="102"/>
              <w:rPr>
                <w:rFonts w:cs="Arial"/>
                <w:szCs w:val="20"/>
              </w:rPr>
            </w:pPr>
            <w:r w:rsidRPr="004F7E80">
              <w:rPr>
                <w:rFonts w:cs="Arial"/>
                <w:szCs w:val="20"/>
              </w:rPr>
              <w:t>../message</w:t>
            </w:r>
          </w:p>
        </w:tc>
        <w:tc>
          <w:tcPr>
            <w:tcW w:w="1417" w:type="dxa"/>
          </w:tcPr>
          <w:p w14:paraId="243D5316" w14:textId="33C13D00" w:rsidR="004F7E80" w:rsidRPr="004F7E80" w:rsidRDefault="004F7E80" w:rsidP="00514BA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5FA939A6" w14:textId="174E040A" w:rsidR="004F7E80" w:rsidRPr="004F7E80" w:rsidRDefault="004F7E80" w:rsidP="00387BB6">
            <w:pPr>
              <w:spacing w:line="229" w:lineRule="exact"/>
              <w:ind w:left="102"/>
              <w:rPr>
                <w:szCs w:val="20"/>
              </w:rPr>
            </w:pPr>
            <w:r w:rsidRPr="004F7E80">
              <w:rPr>
                <w:szCs w:val="20"/>
              </w:rPr>
              <w:t>En beskrivande text som kan visas för användaren.</w:t>
            </w:r>
          </w:p>
        </w:tc>
        <w:tc>
          <w:tcPr>
            <w:tcW w:w="1560" w:type="dxa"/>
          </w:tcPr>
          <w:p w14:paraId="7A157A28" w14:textId="26FDC1B6" w:rsidR="004F7E80" w:rsidRPr="004F7E80" w:rsidRDefault="004F7E80" w:rsidP="00514BAB">
            <w:pPr>
              <w:pStyle w:val="TableParagraph"/>
              <w:spacing w:line="226" w:lineRule="exact"/>
              <w:ind w:left="102"/>
              <w:rPr>
                <w:rFonts w:ascii="Georgia" w:hAnsi="Georgia"/>
                <w:sz w:val="20"/>
                <w:szCs w:val="20"/>
              </w:rPr>
            </w:pPr>
            <w:r w:rsidRPr="004F7E80">
              <w:rPr>
                <w:rFonts w:ascii="Georgia" w:hAnsi="Georgia"/>
                <w:sz w:val="20"/>
                <w:szCs w:val="20"/>
              </w:rPr>
              <w:t>0..1</w:t>
            </w:r>
          </w:p>
        </w:tc>
      </w:tr>
    </w:tbl>
    <w:p w14:paraId="0C970D8C" w14:textId="77777777" w:rsidR="007E47C0" w:rsidRPr="00ED19D0" w:rsidRDefault="007E47C0" w:rsidP="003F45DF">
      <w:pPr>
        <w:pStyle w:val="BodyText"/>
      </w:pPr>
    </w:p>
    <w:p w14:paraId="19EF74E6" w14:textId="77777777" w:rsidR="007E47C0" w:rsidRDefault="00776D68" w:rsidP="007E47C0">
      <w:pPr>
        <w:pStyle w:val="Heading3"/>
      </w:pPr>
      <w:bookmarkStart w:id="126" w:name="_Toc383167608"/>
      <w:r>
        <w:t>Övriga regler</w:t>
      </w:r>
      <w:bookmarkEnd w:id="126"/>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Heading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Heading5"/>
      </w:pPr>
      <w:r w:rsidRPr="00776D68">
        <w:t>SLA-krav</w:t>
      </w:r>
    </w:p>
    <w:p w14:paraId="5F682697" w14:textId="55BE02DC" w:rsidR="00E7695F" w:rsidRDefault="008E6A45" w:rsidP="001A7ED8">
      <w:pPr>
        <w:rPr>
          <w:rFonts w:eastAsia="Times New Roman"/>
          <w:bCs/>
          <w:sz w:val="30"/>
          <w:szCs w:val="28"/>
        </w:rPr>
      </w:pPr>
      <w:r w:rsidRPr="00E146AE">
        <w:t>Inga avvikande SLA-krav</w:t>
      </w:r>
      <w:r>
        <w:t>.</w:t>
      </w:r>
      <w:bookmarkEnd w:id="0"/>
    </w:p>
    <w:sectPr w:rsidR="00E7695F" w:rsidSect="00346224">
      <w:headerReference w:type="default" r:id="rId20"/>
      <w:headerReference w:type="first" r:id="rId21"/>
      <w:footerReference w:type="first" r:id="rId22"/>
      <w:pgSz w:w="11906" w:h="16838" w:code="9"/>
      <w:pgMar w:top="2495" w:right="1531" w:bottom="1843" w:left="1701" w:header="1304"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8" w:author="Khaled Daham" w:date="2014-03-25T09:04:00Z" w:initials="KD">
    <w:p w14:paraId="1E43D262" w14:textId="0CF530C7" w:rsidR="003C799E" w:rsidRDefault="003C799E">
      <w:pPr>
        <w:pStyle w:val="CommentText"/>
      </w:pPr>
      <w:r>
        <w:rPr>
          <w:rStyle w:val="CommentReference"/>
        </w:rPr>
        <w:annotationRef/>
      </w:r>
      <w:r>
        <w:t>Oklar formulering, vi har en annan in description och actoutcome</w:t>
      </w:r>
    </w:p>
  </w:comment>
  <w:comment w:id="105" w:author="Khaled Daham" w:date="2014-03-25T09:11:00Z" w:initials="KD">
    <w:p w14:paraId="63651C92" w14:textId="0E0F47AC" w:rsidR="003C799E" w:rsidRDefault="003C799E">
      <w:pPr>
        <w:pStyle w:val="CommentText"/>
      </w:pPr>
      <w:r>
        <w:rPr>
          <w:rStyle w:val="CommentReference"/>
        </w:rPr>
        <w:annotationRef/>
      </w:r>
      <w:r>
        <w:t>Då vi inte har fastställt några subCodes kanske vi ska strunta I den här fomruleringen tills vi vet.</w:t>
      </w:r>
    </w:p>
  </w:comment>
  <w:comment w:id="125" w:author="Khaled Daham" w:date="2014-03-25T09:27:00Z" w:initials="KD">
    <w:p w14:paraId="023B1F3A" w14:textId="77777777" w:rsidR="00782116" w:rsidRDefault="00782116">
      <w:pPr>
        <w:pStyle w:val="CommentText"/>
      </w:pPr>
      <w:r>
        <w:rPr>
          <w:rStyle w:val="CommentReference"/>
        </w:rPr>
        <w:annotationRef/>
      </w:r>
      <w:r>
        <w:t>URN finns inte som typ I xml schema, och nedan exempel är inte en URN utan urn: prependat.</w:t>
      </w:r>
    </w:p>
    <w:p w14:paraId="23501717" w14:textId="77777777" w:rsidR="00782116" w:rsidRDefault="00782116">
      <w:pPr>
        <w:pStyle w:val="CommentText"/>
      </w:pPr>
    </w:p>
    <w:p w14:paraId="541F0CB8" w14:textId="4A632265" w:rsidR="00782116" w:rsidRDefault="00782116">
      <w:pPr>
        <w:pStyle w:val="CommentText"/>
      </w:pPr>
      <w:r>
        <w:t>Ska vi inte använda oss av xs:anyURI som typ och formatet urn:riv:clinical…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B48680" w14:textId="77777777" w:rsidR="003C799E" w:rsidRDefault="003C799E" w:rsidP="00C72B17">
      <w:pPr>
        <w:spacing w:line="240" w:lineRule="auto"/>
      </w:pPr>
      <w:r>
        <w:separator/>
      </w:r>
    </w:p>
  </w:endnote>
  <w:endnote w:type="continuationSeparator" w:id="0">
    <w:p w14:paraId="56BDAE9D" w14:textId="77777777" w:rsidR="003C799E" w:rsidRDefault="003C799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3C799E" w:rsidRDefault="003C799E">
    <w:pPr>
      <w:pStyle w:val="Footer"/>
    </w:pPr>
  </w:p>
  <w:p w14:paraId="12C113D0" w14:textId="77777777" w:rsidR="003C799E" w:rsidRDefault="003C799E">
    <w:pPr>
      <w:pStyle w:val="Footer"/>
    </w:pPr>
  </w:p>
  <w:p w14:paraId="1421CB49" w14:textId="77777777" w:rsidR="003C799E" w:rsidRDefault="003C799E">
    <w:pPr>
      <w:pStyle w:val="Footer"/>
    </w:pPr>
  </w:p>
  <w:p w14:paraId="6F807640" w14:textId="77777777" w:rsidR="003C799E" w:rsidRDefault="003C799E">
    <w:pPr>
      <w:pStyle w:val="Footer"/>
    </w:pPr>
  </w:p>
  <w:p w14:paraId="2E456113" w14:textId="77777777" w:rsidR="003C799E" w:rsidRDefault="003C799E">
    <w:pPr>
      <w:pStyle w:val="Footer"/>
    </w:pPr>
  </w:p>
  <w:p w14:paraId="36A9D811" w14:textId="77777777" w:rsidR="003C799E" w:rsidRDefault="003C799E">
    <w:pPr>
      <w:pStyle w:val="Footer"/>
    </w:pPr>
  </w:p>
  <w:p w14:paraId="2CD2C690" w14:textId="77777777" w:rsidR="003C799E" w:rsidRDefault="003C799E" w:rsidP="00956547">
    <w:pPr>
      <w:pStyle w:val="Footer"/>
    </w:pPr>
    <w:bookmarkStart w:id="152"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52"/>
    <w:r>
      <w:rPr>
        <w:rFonts w:cs="Georgia"/>
        <w:noProof/>
        <w:color w:val="001610"/>
        <w:szCs w:val="12"/>
        <w:lang w:val="en-US"/>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9BB79" w14:textId="77777777" w:rsidR="003C799E" w:rsidRDefault="003C799E" w:rsidP="00C72B17">
      <w:pPr>
        <w:spacing w:line="240" w:lineRule="auto"/>
      </w:pPr>
      <w:r>
        <w:separator/>
      </w:r>
    </w:p>
  </w:footnote>
  <w:footnote w:type="continuationSeparator" w:id="0">
    <w:p w14:paraId="6758F601" w14:textId="77777777" w:rsidR="003C799E" w:rsidRDefault="003C799E"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7F236B20" w:rsidR="003C799E" w:rsidRDefault="003C799E" w:rsidP="008303EF">
    <w:pPr>
      <w:tabs>
        <w:tab w:val="left" w:pos="6237"/>
      </w:tabs>
    </w:pPr>
    <w:r>
      <w:rPr>
        <w:rFonts w:cs="Georgia"/>
        <w:noProof/>
        <w:sz w:val="14"/>
        <w:szCs w:val="14"/>
        <w:lang w:val="en-US"/>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7" w:name="Date1"/>
    <w:r>
      <w:t>21 mars 201</w:t>
    </w:r>
    <w:bookmarkEnd w:id="127"/>
    <w:r>
      <w:t>4</w:t>
    </w:r>
  </w:p>
  <w:p w14:paraId="005707D8" w14:textId="588DF0F6" w:rsidR="003C799E" w:rsidRDefault="003C799E" w:rsidP="008303EF">
    <w:pPr>
      <w:tabs>
        <w:tab w:val="left" w:pos="6237"/>
      </w:tabs>
    </w:pPr>
    <w:r>
      <w:tab/>
    </w:r>
    <w:bookmarkStart w:id="128" w:name="LDnr1"/>
    <w:bookmarkEnd w:id="128"/>
    <w:r>
      <w:t xml:space="preserve"> </w:t>
    </w:r>
    <w:bookmarkStart w:id="129" w:name="Dnr1"/>
    <w:bookmarkEnd w:id="129"/>
    <w:r>
      <w:rPr>
        <w:rFonts w:cs="Georgia"/>
        <w:noProof/>
        <w:sz w:val="14"/>
        <w:szCs w:val="14"/>
        <w:lang w:val="en-US"/>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71671">
                            <w:rPr>
                              <w:noProof/>
                              <w:sz w:val="16"/>
                              <w:szCs w:val="16"/>
                            </w:rPr>
                            <w:t>36</w:t>
                          </w:r>
                          <w:r w:rsidRPr="00E12C4A">
                            <w:rPr>
                              <w:sz w:val="16"/>
                              <w:szCs w:val="16"/>
                            </w:rPr>
                            <w:fldChar w:fldCharType="end"/>
                          </w:r>
                          <w:r w:rsidRPr="00E12C4A">
                            <w:rPr>
                              <w:sz w:val="16"/>
                              <w:szCs w:val="16"/>
                            </w:rPr>
                            <w:t xml:space="preserve"> (</w:t>
                          </w:r>
                          <w:fldSimple w:instr=" SECTIONPAGES   \* MERGEFORMAT ">
                            <w:ins w:id="130" w:author="Khaled Daham" w:date="2014-03-25T09:29:00Z">
                              <w:r w:rsidR="00E71671" w:rsidRPr="00E71671">
                                <w:rPr>
                                  <w:noProof/>
                                  <w:sz w:val="16"/>
                                  <w:szCs w:val="16"/>
                                  <w:rPrChange w:id="131" w:author="Khaled Daham" w:date="2014-03-25T09:29:00Z">
                                    <w:rPr/>
                                  </w:rPrChange>
                                </w:rPr>
                                <w:t>36</w:t>
                              </w:r>
                            </w:ins>
                            <w:del w:id="132" w:author="Khaled Daham" w:date="2014-03-25T09:18:00Z">
                              <w:r w:rsidRPr="003C799E" w:rsidDel="003C799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14957046" w:rsidR="003C799E" w:rsidRPr="00C05223" w:rsidRDefault="003C799E"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71671">
                      <w:rPr>
                        <w:noProof/>
                        <w:sz w:val="16"/>
                        <w:szCs w:val="16"/>
                      </w:rPr>
                      <w:t>36</w:t>
                    </w:r>
                    <w:r w:rsidRPr="00E12C4A">
                      <w:rPr>
                        <w:sz w:val="16"/>
                        <w:szCs w:val="16"/>
                      </w:rPr>
                      <w:fldChar w:fldCharType="end"/>
                    </w:r>
                    <w:r w:rsidRPr="00E12C4A">
                      <w:rPr>
                        <w:sz w:val="16"/>
                        <w:szCs w:val="16"/>
                      </w:rPr>
                      <w:t xml:space="preserve"> (</w:t>
                    </w:r>
                    <w:fldSimple w:instr=" SECTIONPAGES   \* MERGEFORMAT ">
                      <w:ins w:id="133" w:author="Khaled Daham" w:date="2014-03-25T09:29:00Z">
                        <w:r w:rsidR="00E71671" w:rsidRPr="00E71671">
                          <w:rPr>
                            <w:noProof/>
                            <w:sz w:val="16"/>
                            <w:szCs w:val="16"/>
                            <w:rPrChange w:id="134" w:author="Khaled Daham" w:date="2014-03-25T09:29:00Z">
                              <w:rPr/>
                            </w:rPrChange>
                          </w:rPr>
                          <w:t>36</w:t>
                        </w:r>
                      </w:ins>
                      <w:del w:id="135" w:author="Khaled Daham" w:date="2014-03-25T09:18:00Z">
                        <w:r w:rsidRPr="003C799E" w:rsidDel="003C799E">
                          <w:rPr>
                            <w:noProof/>
                            <w:sz w:val="16"/>
                            <w:szCs w:val="16"/>
                          </w:rPr>
                          <w:delText>36</w:delText>
                        </w:r>
                      </w:del>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101BA2E2" w:rsidR="003C799E" w:rsidRDefault="003C799E" w:rsidP="00D774BC">
    <w:pPr>
      <w:tabs>
        <w:tab w:val="left" w:pos="6237"/>
      </w:tabs>
    </w:pPr>
    <w:r>
      <w:rPr>
        <w:rFonts w:cs="Georgia"/>
        <w:noProof/>
        <w:sz w:val="14"/>
        <w:szCs w:val="14"/>
        <w:lang w:val="en-US"/>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36" w:name="Date"/>
    <w:r>
      <w:t>21 mars 201</w:t>
    </w:r>
    <w:bookmarkEnd w:id="136"/>
    <w:r>
      <w:t>4</w:t>
    </w:r>
  </w:p>
  <w:p w14:paraId="587ABBD2" w14:textId="77777777" w:rsidR="003C799E" w:rsidRDefault="003C799E" w:rsidP="00D774BC">
    <w:pPr>
      <w:tabs>
        <w:tab w:val="left" w:pos="6237"/>
      </w:tabs>
    </w:pPr>
    <w:r>
      <w:tab/>
    </w:r>
    <w:bookmarkStart w:id="137" w:name="LDnr"/>
    <w:bookmarkEnd w:id="137"/>
    <w:r>
      <w:t xml:space="preserve"> </w:t>
    </w:r>
    <w:bookmarkStart w:id="138" w:name="Dnr"/>
    <w:bookmarkEnd w:id="138"/>
  </w:p>
  <w:p w14:paraId="77845D5F" w14:textId="77777777" w:rsidR="003C799E" w:rsidRDefault="003C799E"/>
  <w:tbl>
    <w:tblPr>
      <w:tblW w:w="9180" w:type="dxa"/>
      <w:tblLayout w:type="fixed"/>
      <w:tblLook w:val="04A0" w:firstRow="1" w:lastRow="0" w:firstColumn="1" w:lastColumn="0" w:noHBand="0" w:noVBand="1"/>
    </w:tblPr>
    <w:tblGrid>
      <w:gridCol w:w="956"/>
      <w:gridCol w:w="1199"/>
      <w:gridCol w:w="4049"/>
      <w:gridCol w:w="2976"/>
    </w:tblGrid>
    <w:tr w:rsidR="003C799E" w:rsidRPr="0024387D" w14:paraId="7770CDCA" w14:textId="77777777" w:rsidTr="00364AE6">
      <w:tc>
        <w:tcPr>
          <w:tcW w:w="2155" w:type="dxa"/>
          <w:gridSpan w:val="2"/>
        </w:tcPr>
        <w:p w14:paraId="2BFF0FE8" w14:textId="77777777" w:rsidR="003C799E" w:rsidRPr="0024387D" w:rsidRDefault="003C799E" w:rsidP="00514BAB">
          <w:pPr>
            <w:pStyle w:val="Header"/>
            <w:rPr>
              <w:rFonts w:cs="Georgia"/>
              <w:sz w:val="14"/>
              <w:szCs w:val="14"/>
            </w:rPr>
          </w:pPr>
          <w:r w:rsidRPr="0024387D">
            <w:rPr>
              <w:rFonts w:cs="Georgia"/>
              <w:sz w:val="14"/>
              <w:szCs w:val="14"/>
            </w:rPr>
            <w:t>Center för eHälsa i samverkan</w:t>
          </w:r>
        </w:p>
        <w:p w14:paraId="7311FDA3" w14:textId="77777777" w:rsidR="003C799E" w:rsidRPr="0024387D" w:rsidRDefault="003C799E" w:rsidP="00514BAB">
          <w:pPr>
            <w:pStyle w:val="Header"/>
            <w:rPr>
              <w:rFonts w:cs="Georgia"/>
              <w:sz w:val="12"/>
              <w:szCs w:val="12"/>
            </w:rPr>
          </w:pPr>
          <w:r w:rsidRPr="0024387D">
            <w:rPr>
              <w:rFonts w:cs="Georgia"/>
              <w:sz w:val="12"/>
              <w:szCs w:val="12"/>
            </w:rPr>
            <w:t>Hornsgatan 20, 118 82 Stockholm</w:t>
          </w:r>
        </w:p>
        <w:p w14:paraId="143C4590" w14:textId="77777777" w:rsidR="003C799E" w:rsidRPr="0024387D" w:rsidRDefault="003C799E" w:rsidP="00514BAB">
          <w:pPr>
            <w:pStyle w:val="Header"/>
            <w:rPr>
              <w:rFonts w:cs="Georgia"/>
              <w:sz w:val="12"/>
              <w:szCs w:val="12"/>
            </w:rPr>
          </w:pPr>
          <w:r>
            <w:rPr>
              <w:rFonts w:cs="Georgia"/>
              <w:sz w:val="12"/>
              <w:szCs w:val="12"/>
            </w:rPr>
            <w:t>Vxl: 08-452 70 00</w:t>
          </w:r>
          <w:bookmarkStart w:id="139" w:name="PhoneDirect"/>
          <w:bookmarkStart w:id="140" w:name="LMobile"/>
          <w:bookmarkEnd w:id="139"/>
          <w:bookmarkEnd w:id="140"/>
          <w:r w:rsidRPr="0024387D">
            <w:rPr>
              <w:rFonts w:cs="Georgia"/>
              <w:sz w:val="12"/>
              <w:szCs w:val="12"/>
            </w:rPr>
            <w:t xml:space="preserve"> </w:t>
          </w:r>
          <w:bookmarkStart w:id="141" w:name="Mobile"/>
          <w:bookmarkEnd w:id="141"/>
        </w:p>
        <w:p w14:paraId="674555CA" w14:textId="77777777" w:rsidR="003C799E" w:rsidRDefault="003C799E" w:rsidP="00514BAB">
          <w:pPr>
            <w:pStyle w:val="Header"/>
            <w:rPr>
              <w:rFonts w:cs="Georgia"/>
              <w:sz w:val="12"/>
              <w:szCs w:val="12"/>
            </w:rPr>
          </w:pPr>
        </w:p>
        <w:bookmarkStart w:id="142" w:name="Email"/>
        <w:bookmarkEnd w:id="142"/>
        <w:p w14:paraId="1389D9DA" w14:textId="77777777" w:rsidR="003C799E" w:rsidRDefault="003C799E" w:rsidP="00514BAB">
          <w:pPr>
            <w:pStyle w:val="Header"/>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Pr>
              <w:rFonts w:cs="Georgia"/>
              <w:noProof/>
              <w:sz w:val="12"/>
              <w:szCs w:val="12"/>
            </w:rPr>
            <w:t>CeHis AR</w:t>
          </w:r>
          <w:r>
            <w:rPr>
              <w:rFonts w:cs="Georgia"/>
              <w:sz w:val="12"/>
              <w:szCs w:val="12"/>
            </w:rPr>
            <w:fldChar w:fldCharType="end"/>
          </w:r>
        </w:p>
        <w:p w14:paraId="2A773F70" w14:textId="77777777" w:rsidR="003C799E" w:rsidRPr="0024387D" w:rsidRDefault="003C799E" w:rsidP="00514BAB">
          <w:pPr>
            <w:pStyle w:val="Header"/>
            <w:rPr>
              <w:rFonts w:cs="Georgia"/>
              <w:sz w:val="12"/>
              <w:szCs w:val="12"/>
            </w:rPr>
          </w:pPr>
        </w:p>
      </w:tc>
      <w:tc>
        <w:tcPr>
          <w:tcW w:w="4049" w:type="dxa"/>
        </w:tcPr>
        <w:p w14:paraId="3BC96ADA" w14:textId="77777777" w:rsidR="003C799E" w:rsidRPr="0024387D" w:rsidRDefault="003C799E" w:rsidP="00514BAB">
          <w:pPr>
            <w:pStyle w:val="Header"/>
            <w:rPr>
              <w:rFonts w:cs="Georgia"/>
              <w:sz w:val="14"/>
              <w:szCs w:val="14"/>
            </w:rPr>
          </w:pPr>
        </w:p>
      </w:tc>
      <w:tc>
        <w:tcPr>
          <w:tcW w:w="2976" w:type="dxa"/>
        </w:tcPr>
        <w:p w14:paraId="39150BC1" w14:textId="77777777" w:rsidR="003C799E" w:rsidRDefault="003C799E" w:rsidP="00514BAB">
          <w:r>
            <w:t xml:space="preserve"> </w:t>
          </w:r>
          <w:bookmarkStart w:id="143" w:name="slask"/>
          <w:bookmarkStart w:id="144" w:name="Addressee"/>
          <w:bookmarkEnd w:id="143"/>
          <w:bookmarkEnd w:id="144"/>
        </w:p>
      </w:tc>
    </w:tr>
    <w:tr w:rsidR="003C799E" w:rsidRPr="00F456CC" w14:paraId="726051DA" w14:textId="77777777" w:rsidTr="00364AE6">
      <w:tc>
        <w:tcPr>
          <w:tcW w:w="956" w:type="dxa"/>
          <w:tcBorders>
            <w:right w:val="single" w:sz="4" w:space="0" w:color="auto"/>
          </w:tcBorders>
        </w:tcPr>
        <w:p w14:paraId="3D93C70D" w14:textId="77777777" w:rsidR="003C799E" w:rsidRPr="00F456CC" w:rsidRDefault="003C799E" w:rsidP="00514BAB">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3C799E" w:rsidRPr="00F456CC" w:rsidRDefault="003C799E" w:rsidP="00514BAB">
          <w:pPr>
            <w:pStyle w:val="Header"/>
            <w:rPr>
              <w:rFonts w:cs="Georgia"/>
              <w:sz w:val="12"/>
              <w:szCs w:val="12"/>
            </w:rPr>
          </w:pPr>
          <w:r w:rsidRPr="002C11AF">
            <w:rPr>
              <w:rFonts w:cs="Georgia"/>
              <w:sz w:val="12"/>
              <w:szCs w:val="12"/>
            </w:rPr>
            <w:t>info@cehis.se</w:t>
          </w:r>
        </w:p>
      </w:tc>
      <w:tc>
        <w:tcPr>
          <w:tcW w:w="4049" w:type="dxa"/>
        </w:tcPr>
        <w:p w14:paraId="0F88AC4C" w14:textId="77777777" w:rsidR="003C799E" w:rsidRPr="002C11AF" w:rsidRDefault="003C799E" w:rsidP="00514BAB">
          <w:pPr>
            <w:pStyle w:val="Header"/>
            <w:rPr>
              <w:rFonts w:cs="Georgia"/>
              <w:sz w:val="12"/>
              <w:szCs w:val="12"/>
            </w:rPr>
          </w:pPr>
        </w:p>
      </w:tc>
      <w:tc>
        <w:tcPr>
          <w:tcW w:w="2976" w:type="dxa"/>
        </w:tcPr>
        <w:p w14:paraId="09468B72" w14:textId="77777777" w:rsidR="003C799E" w:rsidRPr="002C11AF" w:rsidRDefault="003C799E" w:rsidP="00514BAB">
          <w:pPr>
            <w:pStyle w:val="Header"/>
            <w:rPr>
              <w:rFonts w:cs="Georgia"/>
              <w:sz w:val="12"/>
              <w:szCs w:val="12"/>
            </w:rPr>
          </w:pPr>
        </w:p>
      </w:tc>
    </w:tr>
  </w:tbl>
  <w:p w14:paraId="7431164C" w14:textId="77777777" w:rsidR="003C799E" w:rsidRDefault="003C799E" w:rsidP="003755FD">
    <w:pPr>
      <w:pStyle w:val="Header"/>
    </w:pPr>
    <w:bookmarkStart w:id="145" w:name="Radera2"/>
    <w:bookmarkEnd w:id="145"/>
  </w:p>
  <w:p w14:paraId="1A31566D" w14:textId="77777777" w:rsidR="003C799E" w:rsidRDefault="003C799E" w:rsidP="003755FD">
    <w:pPr>
      <w:pStyle w:val="Header"/>
    </w:pPr>
  </w:p>
  <w:p w14:paraId="71CD4DF7" w14:textId="77777777" w:rsidR="003C799E" w:rsidRDefault="003C799E" w:rsidP="003755FD">
    <w:pPr>
      <w:pStyle w:val="Header"/>
    </w:pPr>
  </w:p>
  <w:p w14:paraId="6C34E9AD" w14:textId="7ABCC737" w:rsidR="003C799E" w:rsidRPr="003755FD" w:rsidRDefault="003C799E" w:rsidP="007306AD">
    <w:r>
      <w:rPr>
        <w:noProof/>
        <w:lang w:val="en-US"/>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71671">
                            <w:rPr>
                              <w:noProof/>
                              <w:sz w:val="16"/>
                              <w:szCs w:val="16"/>
                            </w:rPr>
                            <w:t>1</w:t>
                          </w:r>
                          <w:r w:rsidRPr="00E12C4A">
                            <w:rPr>
                              <w:sz w:val="16"/>
                              <w:szCs w:val="16"/>
                            </w:rPr>
                            <w:fldChar w:fldCharType="end"/>
                          </w:r>
                          <w:r w:rsidRPr="00E12C4A">
                            <w:rPr>
                              <w:sz w:val="16"/>
                              <w:szCs w:val="16"/>
                            </w:rPr>
                            <w:t xml:space="preserve"> (</w:t>
                          </w:r>
                          <w:fldSimple w:instr=" SECTIONPAGES   \* MERGEFORMAT ">
                            <w:ins w:id="146" w:author="Khaled Daham" w:date="2014-03-25T09:28:00Z">
                              <w:r w:rsidR="00E71671" w:rsidRPr="00E71671">
                                <w:rPr>
                                  <w:noProof/>
                                  <w:sz w:val="16"/>
                                  <w:szCs w:val="16"/>
                                  <w:rPrChange w:id="147" w:author="Khaled Daham" w:date="2014-03-25T09:28:00Z">
                                    <w:rPr/>
                                  </w:rPrChange>
                                </w:rPr>
                                <w:t>36</w:t>
                              </w:r>
                            </w:ins>
                            <w:del w:id="148" w:author="Khaled Daham" w:date="2014-03-25T09:19:00Z">
                              <w:r w:rsidRPr="003C799E" w:rsidDel="003C799E">
                                <w:rPr>
                                  <w:noProof/>
                                  <w:sz w:val="16"/>
                                  <w:szCs w:val="16"/>
                                </w:rPr>
                                <w:delText>36</w:delText>
                              </w:r>
                            </w:del>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4400D9CA" w:rsidR="003C799E" w:rsidRPr="00C05223" w:rsidRDefault="003C799E"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71671">
                      <w:rPr>
                        <w:noProof/>
                        <w:sz w:val="16"/>
                        <w:szCs w:val="16"/>
                      </w:rPr>
                      <w:t>1</w:t>
                    </w:r>
                    <w:r w:rsidRPr="00E12C4A">
                      <w:rPr>
                        <w:sz w:val="16"/>
                        <w:szCs w:val="16"/>
                      </w:rPr>
                      <w:fldChar w:fldCharType="end"/>
                    </w:r>
                    <w:r w:rsidRPr="00E12C4A">
                      <w:rPr>
                        <w:sz w:val="16"/>
                        <w:szCs w:val="16"/>
                      </w:rPr>
                      <w:t xml:space="preserve"> (</w:t>
                    </w:r>
                    <w:fldSimple w:instr=" SECTIONPAGES   \* MERGEFORMAT ">
                      <w:ins w:id="149" w:author="Khaled Daham" w:date="2014-03-25T09:28:00Z">
                        <w:r w:rsidR="00E71671" w:rsidRPr="00E71671">
                          <w:rPr>
                            <w:noProof/>
                            <w:sz w:val="16"/>
                            <w:szCs w:val="16"/>
                            <w:rPrChange w:id="150" w:author="Khaled Daham" w:date="2014-03-25T09:28:00Z">
                              <w:rPr/>
                            </w:rPrChange>
                          </w:rPr>
                          <w:t>36</w:t>
                        </w:r>
                      </w:ins>
                      <w:del w:id="151" w:author="Khaled Daham" w:date="2014-03-25T09:19:00Z">
                        <w:r w:rsidRPr="003C799E" w:rsidDel="003C799E">
                          <w:rPr>
                            <w:noProof/>
                            <w:sz w:val="16"/>
                            <w:szCs w:val="16"/>
                          </w:rPr>
                          <w:delText>36</w:delText>
                        </w:r>
                      </w:del>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1">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2">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9A1442F"/>
    <w:multiLevelType w:val="multilevel"/>
    <w:tmpl w:val="E0A83DF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3905BEE"/>
    <w:multiLevelType w:val="hybridMultilevel"/>
    <w:tmpl w:val="FAC4C2B8"/>
    <w:lvl w:ilvl="0" w:tplc="ECD435BC">
      <w:start w:val="2014"/>
      <w:numFmt w:val="bullet"/>
      <w:lvlText w:val="-"/>
      <w:lvlJc w:val="left"/>
      <w:pPr>
        <w:ind w:left="388" w:hanging="360"/>
      </w:pPr>
      <w:rPr>
        <w:rFonts w:ascii="Georgia" w:eastAsia="Times New Roman" w:hAnsi="Georgia"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2">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8">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5"/>
  </w:num>
  <w:num w:numId="4">
    <w:abstractNumId w:val="5"/>
  </w:num>
  <w:num w:numId="5">
    <w:abstractNumId w:val="24"/>
  </w:num>
  <w:num w:numId="6">
    <w:abstractNumId w:val="18"/>
  </w:num>
  <w:num w:numId="7">
    <w:abstractNumId w:val="26"/>
  </w:num>
  <w:num w:numId="8">
    <w:abstractNumId w:val="27"/>
  </w:num>
  <w:num w:numId="9">
    <w:abstractNumId w:val="20"/>
  </w:num>
  <w:num w:numId="10">
    <w:abstractNumId w:val="19"/>
  </w:num>
  <w:num w:numId="11">
    <w:abstractNumId w:val="14"/>
  </w:num>
  <w:num w:numId="12">
    <w:abstractNumId w:val="28"/>
  </w:num>
  <w:num w:numId="13">
    <w:abstractNumId w:val="17"/>
  </w:num>
  <w:num w:numId="14">
    <w:abstractNumId w:val="3"/>
  </w:num>
  <w:num w:numId="15">
    <w:abstractNumId w:val="22"/>
  </w:num>
  <w:num w:numId="16">
    <w:abstractNumId w:val="25"/>
  </w:num>
  <w:num w:numId="17">
    <w:abstractNumId w:val="32"/>
  </w:num>
  <w:num w:numId="18">
    <w:abstractNumId w:val="23"/>
  </w:num>
  <w:num w:numId="19">
    <w:abstractNumId w:val="4"/>
  </w:num>
  <w:num w:numId="20">
    <w:abstractNumId w:val="8"/>
  </w:num>
  <w:num w:numId="21">
    <w:abstractNumId w:val="7"/>
  </w:num>
  <w:num w:numId="22">
    <w:abstractNumId w:val="2"/>
  </w:num>
  <w:num w:numId="23">
    <w:abstractNumId w:val="21"/>
  </w:num>
  <w:num w:numId="24">
    <w:abstractNumId w:val="12"/>
  </w:num>
  <w:num w:numId="25">
    <w:abstractNumId w:val="13"/>
  </w:num>
  <w:num w:numId="26">
    <w:abstractNumId w:val="29"/>
  </w:num>
  <w:num w:numId="27">
    <w:abstractNumId w:val="31"/>
  </w:num>
  <w:num w:numId="28">
    <w:abstractNumId w:val="9"/>
  </w:num>
  <w:num w:numId="29">
    <w:abstractNumId w:val="6"/>
  </w:num>
  <w:num w:numId="30">
    <w:abstractNumId w:val="16"/>
  </w:num>
  <w:num w:numId="31">
    <w:abstractNumId w:val="11"/>
  </w:num>
  <w:num w:numId="32">
    <w:abstractNumId w:val="1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revisionView w:formatting="0"/>
  <w:trackRevisions/>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2A62"/>
    <w:rsid w:val="00003FF5"/>
    <w:rsid w:val="000065DE"/>
    <w:rsid w:val="00013301"/>
    <w:rsid w:val="00020CF3"/>
    <w:rsid w:val="00030D6C"/>
    <w:rsid w:val="00036FF1"/>
    <w:rsid w:val="00046E22"/>
    <w:rsid w:val="00047E25"/>
    <w:rsid w:val="00053977"/>
    <w:rsid w:val="00065D2B"/>
    <w:rsid w:val="0007117D"/>
    <w:rsid w:val="00072FA1"/>
    <w:rsid w:val="00074D4D"/>
    <w:rsid w:val="0008100A"/>
    <w:rsid w:val="00081032"/>
    <w:rsid w:val="000844ED"/>
    <w:rsid w:val="0008470C"/>
    <w:rsid w:val="000954B2"/>
    <w:rsid w:val="000A69BD"/>
    <w:rsid w:val="000B2AF5"/>
    <w:rsid w:val="000B43D6"/>
    <w:rsid w:val="000C1ACF"/>
    <w:rsid w:val="000C34D4"/>
    <w:rsid w:val="000C4D44"/>
    <w:rsid w:val="000C776C"/>
    <w:rsid w:val="000D1BD9"/>
    <w:rsid w:val="000D4323"/>
    <w:rsid w:val="000E020A"/>
    <w:rsid w:val="000E190F"/>
    <w:rsid w:val="000F306F"/>
    <w:rsid w:val="00100B52"/>
    <w:rsid w:val="0011216F"/>
    <w:rsid w:val="00114B1F"/>
    <w:rsid w:val="00116504"/>
    <w:rsid w:val="001233FB"/>
    <w:rsid w:val="00140785"/>
    <w:rsid w:val="0014104B"/>
    <w:rsid w:val="00143050"/>
    <w:rsid w:val="001502F9"/>
    <w:rsid w:val="00154059"/>
    <w:rsid w:val="001542CF"/>
    <w:rsid w:val="00160052"/>
    <w:rsid w:val="00163E8B"/>
    <w:rsid w:val="001714C5"/>
    <w:rsid w:val="001752B9"/>
    <w:rsid w:val="0017789E"/>
    <w:rsid w:val="00183401"/>
    <w:rsid w:val="00184750"/>
    <w:rsid w:val="00191B2C"/>
    <w:rsid w:val="001A5897"/>
    <w:rsid w:val="001A7ED8"/>
    <w:rsid w:val="001B2C00"/>
    <w:rsid w:val="001C046C"/>
    <w:rsid w:val="001C1E6E"/>
    <w:rsid w:val="001C604C"/>
    <w:rsid w:val="001D07CD"/>
    <w:rsid w:val="001F51E0"/>
    <w:rsid w:val="002025FB"/>
    <w:rsid w:val="002047F2"/>
    <w:rsid w:val="00212825"/>
    <w:rsid w:val="00215E9C"/>
    <w:rsid w:val="00224476"/>
    <w:rsid w:val="00224DDD"/>
    <w:rsid w:val="00225BB4"/>
    <w:rsid w:val="00226F03"/>
    <w:rsid w:val="0024387D"/>
    <w:rsid w:val="00246426"/>
    <w:rsid w:val="00250E71"/>
    <w:rsid w:val="00265F33"/>
    <w:rsid w:val="00266DCA"/>
    <w:rsid w:val="00267208"/>
    <w:rsid w:val="00277092"/>
    <w:rsid w:val="00277ADB"/>
    <w:rsid w:val="0029087A"/>
    <w:rsid w:val="00291C0D"/>
    <w:rsid w:val="002A59E4"/>
    <w:rsid w:val="002A77D2"/>
    <w:rsid w:val="002B336D"/>
    <w:rsid w:val="002C11AF"/>
    <w:rsid w:val="002C79C1"/>
    <w:rsid w:val="002D5B10"/>
    <w:rsid w:val="002D631E"/>
    <w:rsid w:val="002D76F9"/>
    <w:rsid w:val="002E6348"/>
    <w:rsid w:val="002F2EFD"/>
    <w:rsid w:val="002F7E28"/>
    <w:rsid w:val="0030710D"/>
    <w:rsid w:val="00311146"/>
    <w:rsid w:val="003164EA"/>
    <w:rsid w:val="003169F0"/>
    <w:rsid w:val="00322A41"/>
    <w:rsid w:val="00322C51"/>
    <w:rsid w:val="00324078"/>
    <w:rsid w:val="00325EBF"/>
    <w:rsid w:val="00346224"/>
    <w:rsid w:val="0036441D"/>
    <w:rsid w:val="00364AE6"/>
    <w:rsid w:val="00364D31"/>
    <w:rsid w:val="0037157D"/>
    <w:rsid w:val="003755FD"/>
    <w:rsid w:val="00387BB6"/>
    <w:rsid w:val="00390030"/>
    <w:rsid w:val="00392F1D"/>
    <w:rsid w:val="00394F76"/>
    <w:rsid w:val="00395791"/>
    <w:rsid w:val="00395AF0"/>
    <w:rsid w:val="003A1F89"/>
    <w:rsid w:val="003A66D6"/>
    <w:rsid w:val="003B35EA"/>
    <w:rsid w:val="003B673B"/>
    <w:rsid w:val="003C2D14"/>
    <w:rsid w:val="003C7474"/>
    <w:rsid w:val="003C799E"/>
    <w:rsid w:val="003D21E1"/>
    <w:rsid w:val="003D2A82"/>
    <w:rsid w:val="003D5850"/>
    <w:rsid w:val="003E5FF9"/>
    <w:rsid w:val="003F45DF"/>
    <w:rsid w:val="003F55C0"/>
    <w:rsid w:val="003F7AC3"/>
    <w:rsid w:val="00403EF5"/>
    <w:rsid w:val="00405057"/>
    <w:rsid w:val="00415214"/>
    <w:rsid w:val="00415791"/>
    <w:rsid w:val="00417363"/>
    <w:rsid w:val="004255A2"/>
    <w:rsid w:val="00435636"/>
    <w:rsid w:val="004375C9"/>
    <w:rsid w:val="004433BE"/>
    <w:rsid w:val="00444C74"/>
    <w:rsid w:val="00460BEE"/>
    <w:rsid w:val="00462360"/>
    <w:rsid w:val="004813CF"/>
    <w:rsid w:val="00482B99"/>
    <w:rsid w:val="00491FA2"/>
    <w:rsid w:val="0049416E"/>
    <w:rsid w:val="004A7B51"/>
    <w:rsid w:val="004B0B17"/>
    <w:rsid w:val="004B347C"/>
    <w:rsid w:val="004C349F"/>
    <w:rsid w:val="004C489F"/>
    <w:rsid w:val="004F2686"/>
    <w:rsid w:val="004F39E1"/>
    <w:rsid w:val="004F7E80"/>
    <w:rsid w:val="00514BAB"/>
    <w:rsid w:val="0052241C"/>
    <w:rsid w:val="00525CF4"/>
    <w:rsid w:val="00536215"/>
    <w:rsid w:val="005408F3"/>
    <w:rsid w:val="00541F96"/>
    <w:rsid w:val="005477ED"/>
    <w:rsid w:val="005521B0"/>
    <w:rsid w:val="0056497A"/>
    <w:rsid w:val="00566F67"/>
    <w:rsid w:val="0057032F"/>
    <w:rsid w:val="005730DF"/>
    <w:rsid w:val="00574BD4"/>
    <w:rsid w:val="00581B58"/>
    <w:rsid w:val="005908B3"/>
    <w:rsid w:val="00590DDC"/>
    <w:rsid w:val="0059544B"/>
    <w:rsid w:val="005957FC"/>
    <w:rsid w:val="005A0069"/>
    <w:rsid w:val="005A11F9"/>
    <w:rsid w:val="005A2DFC"/>
    <w:rsid w:val="005A6077"/>
    <w:rsid w:val="005A6380"/>
    <w:rsid w:val="005B6762"/>
    <w:rsid w:val="005C5369"/>
    <w:rsid w:val="005D1533"/>
    <w:rsid w:val="005D1D36"/>
    <w:rsid w:val="005D397E"/>
    <w:rsid w:val="005D655F"/>
    <w:rsid w:val="005D6C3E"/>
    <w:rsid w:val="005E1A70"/>
    <w:rsid w:val="005E6B04"/>
    <w:rsid w:val="005E710A"/>
    <w:rsid w:val="005F4679"/>
    <w:rsid w:val="00602874"/>
    <w:rsid w:val="006217E0"/>
    <w:rsid w:val="00633EAD"/>
    <w:rsid w:val="00650709"/>
    <w:rsid w:val="00653081"/>
    <w:rsid w:val="00661F2C"/>
    <w:rsid w:val="006648CB"/>
    <w:rsid w:val="00686189"/>
    <w:rsid w:val="0069359C"/>
    <w:rsid w:val="006956EC"/>
    <w:rsid w:val="006A4A7F"/>
    <w:rsid w:val="006A4E14"/>
    <w:rsid w:val="006C4B94"/>
    <w:rsid w:val="006D487E"/>
    <w:rsid w:val="006E57B7"/>
    <w:rsid w:val="006E6DB1"/>
    <w:rsid w:val="006E7C71"/>
    <w:rsid w:val="00700F10"/>
    <w:rsid w:val="007020E4"/>
    <w:rsid w:val="00702AFD"/>
    <w:rsid w:val="00707704"/>
    <w:rsid w:val="007118BE"/>
    <w:rsid w:val="00714301"/>
    <w:rsid w:val="0072035C"/>
    <w:rsid w:val="007231DB"/>
    <w:rsid w:val="00727057"/>
    <w:rsid w:val="007306AD"/>
    <w:rsid w:val="007457BA"/>
    <w:rsid w:val="00760A43"/>
    <w:rsid w:val="00762180"/>
    <w:rsid w:val="007646D3"/>
    <w:rsid w:val="00776D68"/>
    <w:rsid w:val="007804CB"/>
    <w:rsid w:val="00782116"/>
    <w:rsid w:val="00786F9D"/>
    <w:rsid w:val="007871FB"/>
    <w:rsid w:val="00793064"/>
    <w:rsid w:val="007A0162"/>
    <w:rsid w:val="007A2939"/>
    <w:rsid w:val="007A2D45"/>
    <w:rsid w:val="007B025E"/>
    <w:rsid w:val="007B2DED"/>
    <w:rsid w:val="007C2A05"/>
    <w:rsid w:val="007C34B3"/>
    <w:rsid w:val="007C5E55"/>
    <w:rsid w:val="007C7D7A"/>
    <w:rsid w:val="007D2864"/>
    <w:rsid w:val="007E47C0"/>
    <w:rsid w:val="007E481B"/>
    <w:rsid w:val="007F0F3A"/>
    <w:rsid w:val="007F15D3"/>
    <w:rsid w:val="00805333"/>
    <w:rsid w:val="00805E4F"/>
    <w:rsid w:val="00817886"/>
    <w:rsid w:val="008303EF"/>
    <w:rsid w:val="00832485"/>
    <w:rsid w:val="00832F02"/>
    <w:rsid w:val="00836A1A"/>
    <w:rsid w:val="008465AF"/>
    <w:rsid w:val="00892362"/>
    <w:rsid w:val="008928A4"/>
    <w:rsid w:val="008962E0"/>
    <w:rsid w:val="00896CEF"/>
    <w:rsid w:val="008977F7"/>
    <w:rsid w:val="008A1270"/>
    <w:rsid w:val="008B1FC7"/>
    <w:rsid w:val="008B23F2"/>
    <w:rsid w:val="008B34A4"/>
    <w:rsid w:val="008C400C"/>
    <w:rsid w:val="008C7C3E"/>
    <w:rsid w:val="008D054E"/>
    <w:rsid w:val="008D2C75"/>
    <w:rsid w:val="008D7540"/>
    <w:rsid w:val="008D797D"/>
    <w:rsid w:val="008E5DDA"/>
    <w:rsid w:val="008E6A45"/>
    <w:rsid w:val="008E73EF"/>
    <w:rsid w:val="008F38AA"/>
    <w:rsid w:val="008F6ADA"/>
    <w:rsid w:val="009036DE"/>
    <w:rsid w:val="00904130"/>
    <w:rsid w:val="00904F29"/>
    <w:rsid w:val="00917AF8"/>
    <w:rsid w:val="00920165"/>
    <w:rsid w:val="00934DF5"/>
    <w:rsid w:val="00936D81"/>
    <w:rsid w:val="00956473"/>
    <w:rsid w:val="00956547"/>
    <w:rsid w:val="0096258A"/>
    <w:rsid w:val="0096471C"/>
    <w:rsid w:val="009677D6"/>
    <w:rsid w:val="0097218E"/>
    <w:rsid w:val="00982263"/>
    <w:rsid w:val="00987592"/>
    <w:rsid w:val="009926F9"/>
    <w:rsid w:val="009A056B"/>
    <w:rsid w:val="009A24FD"/>
    <w:rsid w:val="009A3438"/>
    <w:rsid w:val="009A5543"/>
    <w:rsid w:val="009A5D11"/>
    <w:rsid w:val="009A6329"/>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5EF"/>
    <w:rsid w:val="00A03D94"/>
    <w:rsid w:val="00A16E37"/>
    <w:rsid w:val="00A214E4"/>
    <w:rsid w:val="00A35D2A"/>
    <w:rsid w:val="00A41322"/>
    <w:rsid w:val="00A50E40"/>
    <w:rsid w:val="00A510EA"/>
    <w:rsid w:val="00A568B0"/>
    <w:rsid w:val="00A7260B"/>
    <w:rsid w:val="00A72A7E"/>
    <w:rsid w:val="00A7347F"/>
    <w:rsid w:val="00A76858"/>
    <w:rsid w:val="00A76D6C"/>
    <w:rsid w:val="00A80E12"/>
    <w:rsid w:val="00A81BE1"/>
    <w:rsid w:val="00A8749F"/>
    <w:rsid w:val="00A92EB8"/>
    <w:rsid w:val="00AA3E23"/>
    <w:rsid w:val="00AB1D75"/>
    <w:rsid w:val="00AB63BF"/>
    <w:rsid w:val="00AD6D79"/>
    <w:rsid w:val="00AF1559"/>
    <w:rsid w:val="00AF3B49"/>
    <w:rsid w:val="00AF7B2A"/>
    <w:rsid w:val="00B0691B"/>
    <w:rsid w:val="00B10EEB"/>
    <w:rsid w:val="00B1310A"/>
    <w:rsid w:val="00B14DBA"/>
    <w:rsid w:val="00B151EC"/>
    <w:rsid w:val="00B255C5"/>
    <w:rsid w:val="00B27D28"/>
    <w:rsid w:val="00B31C37"/>
    <w:rsid w:val="00B31DB9"/>
    <w:rsid w:val="00B37934"/>
    <w:rsid w:val="00B45E06"/>
    <w:rsid w:val="00B4759D"/>
    <w:rsid w:val="00B529B3"/>
    <w:rsid w:val="00B53396"/>
    <w:rsid w:val="00B6227B"/>
    <w:rsid w:val="00B72189"/>
    <w:rsid w:val="00B72500"/>
    <w:rsid w:val="00B73498"/>
    <w:rsid w:val="00B767DA"/>
    <w:rsid w:val="00B77D5E"/>
    <w:rsid w:val="00B81F0D"/>
    <w:rsid w:val="00B86215"/>
    <w:rsid w:val="00B90A42"/>
    <w:rsid w:val="00BA5402"/>
    <w:rsid w:val="00BB02BA"/>
    <w:rsid w:val="00BB4DCA"/>
    <w:rsid w:val="00BD3476"/>
    <w:rsid w:val="00BD68EB"/>
    <w:rsid w:val="00BE54CC"/>
    <w:rsid w:val="00BF3709"/>
    <w:rsid w:val="00C00D40"/>
    <w:rsid w:val="00C04B41"/>
    <w:rsid w:val="00C10D6D"/>
    <w:rsid w:val="00C14894"/>
    <w:rsid w:val="00C14D25"/>
    <w:rsid w:val="00C20847"/>
    <w:rsid w:val="00C20DBF"/>
    <w:rsid w:val="00C26EAC"/>
    <w:rsid w:val="00C33942"/>
    <w:rsid w:val="00C375AB"/>
    <w:rsid w:val="00C427B8"/>
    <w:rsid w:val="00C44F38"/>
    <w:rsid w:val="00C45E76"/>
    <w:rsid w:val="00C47224"/>
    <w:rsid w:val="00C52D77"/>
    <w:rsid w:val="00C5331E"/>
    <w:rsid w:val="00C54788"/>
    <w:rsid w:val="00C54F68"/>
    <w:rsid w:val="00C56F34"/>
    <w:rsid w:val="00C578CC"/>
    <w:rsid w:val="00C64CB2"/>
    <w:rsid w:val="00C66377"/>
    <w:rsid w:val="00C71635"/>
    <w:rsid w:val="00C72B17"/>
    <w:rsid w:val="00C72FDC"/>
    <w:rsid w:val="00C731CA"/>
    <w:rsid w:val="00C875DE"/>
    <w:rsid w:val="00CA5F92"/>
    <w:rsid w:val="00CB3CAE"/>
    <w:rsid w:val="00CC270E"/>
    <w:rsid w:val="00CC2A34"/>
    <w:rsid w:val="00CC7016"/>
    <w:rsid w:val="00CC70DA"/>
    <w:rsid w:val="00CD28EF"/>
    <w:rsid w:val="00CD3D93"/>
    <w:rsid w:val="00CD5F20"/>
    <w:rsid w:val="00CE0A13"/>
    <w:rsid w:val="00CE0FA6"/>
    <w:rsid w:val="00CE1031"/>
    <w:rsid w:val="00CE7DFC"/>
    <w:rsid w:val="00CF3C42"/>
    <w:rsid w:val="00CF4460"/>
    <w:rsid w:val="00CF47A0"/>
    <w:rsid w:val="00D029F2"/>
    <w:rsid w:val="00D037DF"/>
    <w:rsid w:val="00D21C11"/>
    <w:rsid w:val="00D255AB"/>
    <w:rsid w:val="00D2714C"/>
    <w:rsid w:val="00D43587"/>
    <w:rsid w:val="00D4670E"/>
    <w:rsid w:val="00D5124B"/>
    <w:rsid w:val="00D53A9A"/>
    <w:rsid w:val="00D5572D"/>
    <w:rsid w:val="00D56C2C"/>
    <w:rsid w:val="00D62345"/>
    <w:rsid w:val="00D728C5"/>
    <w:rsid w:val="00D774BC"/>
    <w:rsid w:val="00D91240"/>
    <w:rsid w:val="00D93512"/>
    <w:rsid w:val="00DA1759"/>
    <w:rsid w:val="00DA5D2D"/>
    <w:rsid w:val="00DA5F2C"/>
    <w:rsid w:val="00DB56E2"/>
    <w:rsid w:val="00DC3968"/>
    <w:rsid w:val="00DE1B12"/>
    <w:rsid w:val="00DE6035"/>
    <w:rsid w:val="00DF1047"/>
    <w:rsid w:val="00DF1CBC"/>
    <w:rsid w:val="00E0018F"/>
    <w:rsid w:val="00E0371F"/>
    <w:rsid w:val="00E06212"/>
    <w:rsid w:val="00E1012B"/>
    <w:rsid w:val="00E127E3"/>
    <w:rsid w:val="00E12C4A"/>
    <w:rsid w:val="00E131FD"/>
    <w:rsid w:val="00E14FB7"/>
    <w:rsid w:val="00E2294E"/>
    <w:rsid w:val="00E262B2"/>
    <w:rsid w:val="00E3189A"/>
    <w:rsid w:val="00E31E52"/>
    <w:rsid w:val="00E34474"/>
    <w:rsid w:val="00E407A3"/>
    <w:rsid w:val="00E46C51"/>
    <w:rsid w:val="00E52620"/>
    <w:rsid w:val="00E5427A"/>
    <w:rsid w:val="00E54CA4"/>
    <w:rsid w:val="00E71671"/>
    <w:rsid w:val="00E738E4"/>
    <w:rsid w:val="00E74A48"/>
    <w:rsid w:val="00E7695F"/>
    <w:rsid w:val="00E809F3"/>
    <w:rsid w:val="00E96EDD"/>
    <w:rsid w:val="00E9789B"/>
    <w:rsid w:val="00EA3AAC"/>
    <w:rsid w:val="00EB1451"/>
    <w:rsid w:val="00EB1C8A"/>
    <w:rsid w:val="00EB1E88"/>
    <w:rsid w:val="00EB63D6"/>
    <w:rsid w:val="00EC3FBC"/>
    <w:rsid w:val="00EC5E28"/>
    <w:rsid w:val="00EC74B2"/>
    <w:rsid w:val="00ED3446"/>
    <w:rsid w:val="00EE04DB"/>
    <w:rsid w:val="00EE0737"/>
    <w:rsid w:val="00EE64E3"/>
    <w:rsid w:val="00EE7FE7"/>
    <w:rsid w:val="00F06A6D"/>
    <w:rsid w:val="00F07598"/>
    <w:rsid w:val="00F15150"/>
    <w:rsid w:val="00F24FD7"/>
    <w:rsid w:val="00F25F5B"/>
    <w:rsid w:val="00F2687E"/>
    <w:rsid w:val="00F34EBF"/>
    <w:rsid w:val="00F41A15"/>
    <w:rsid w:val="00F456CC"/>
    <w:rsid w:val="00F46893"/>
    <w:rsid w:val="00F81A41"/>
    <w:rsid w:val="00F83269"/>
    <w:rsid w:val="00F85F1F"/>
    <w:rsid w:val="00F9234E"/>
    <w:rsid w:val="00F93876"/>
    <w:rsid w:val="00FA0AF1"/>
    <w:rsid w:val="00FA1819"/>
    <w:rsid w:val="00FA39CF"/>
    <w:rsid w:val="00FB1144"/>
    <w:rsid w:val="00FB20B9"/>
    <w:rsid w:val="00FB3539"/>
    <w:rsid w:val="00FB6EB6"/>
    <w:rsid w:val="00FB799A"/>
    <w:rsid w:val="00FD2E7E"/>
    <w:rsid w:val="00FD4E8C"/>
    <w:rsid w:val="00FE29F5"/>
    <w:rsid w:val="00FE3E28"/>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iPriority w:val="99"/>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uiPriority w:val="99"/>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CB3CAE"/>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CB3CAE"/>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14104B"/>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14104B"/>
    <w:rPr>
      <w:rFonts w:ascii="Georgia" w:eastAsia="ヒラギノ角ゴ Pro W3" w:hAnsi="Georgia"/>
      <w:b/>
      <w:bCs/>
      <w:i w:val="0"/>
      <w:color w:val="000000"/>
      <w:sz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iPriority w:val="99"/>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uiPriority w:val="99"/>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paragraph" w:styleId="BodyText">
    <w:name w:val="Body Text"/>
    <w:link w:val="BodyTextChar1"/>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odyTextChar1">
    <w:name w:val="Body Text Char1"/>
    <w:basedOn w:val="DefaultParagraphFont"/>
    <w:link w:val="BodyText"/>
    <w:rsid w:val="003F45DF"/>
    <w:rPr>
      <w:rFonts w:ascii="Georgia" w:eastAsia="ヒラギノ角ゴ Pro W3" w:hAnsi="Georgia"/>
      <w:color w:val="000000"/>
      <w:lang w:eastAsia="en-US"/>
    </w:rPr>
  </w:style>
  <w:style w:type="character" w:customStyle="1" w:styleId="BodyTextChar">
    <w:name w:val="Body Text Char"/>
    <w:basedOn w:val="DefaultParagraphFont"/>
    <w:rsid w:val="007E47C0"/>
    <w:rPr>
      <w:rFonts w:ascii="Georgia" w:hAnsi="Georgia"/>
      <w:szCs w:val="22"/>
      <w:lang w:eastAsia="en-US"/>
    </w:rPr>
  </w:style>
  <w:style w:type="paragraph" w:styleId="CommentText">
    <w:name w:val="annotation text"/>
    <w:link w:val="CommentTextChar"/>
    <w:autoRedefine/>
    <w:uiPriority w:val="99"/>
    <w:rsid w:val="00CB3CAE"/>
    <w:pPr>
      <w:ind w:left="567"/>
    </w:pPr>
    <w:rPr>
      <w:rFonts w:ascii="Arial" w:eastAsia="ヒラギノ角ゴ Pro W3" w:hAnsi="Arial"/>
      <w:i/>
      <w:color w:val="000000"/>
      <w:sz w:val="24"/>
      <w:lang w:val="en-GB" w:eastAsia="en-US"/>
    </w:rPr>
  </w:style>
  <w:style w:type="character" w:customStyle="1" w:styleId="CommentTextChar">
    <w:name w:val="Comment Text Char"/>
    <w:basedOn w:val="DefaultParagraphFont"/>
    <w:link w:val="CommentText"/>
    <w:uiPriority w:val="99"/>
    <w:rsid w:val="00CB3CAE"/>
    <w:rPr>
      <w:rFonts w:ascii="Arial" w:eastAsia="ヒラギノ角ゴ Pro W3" w:hAnsi="Arial"/>
      <w:i/>
      <w:color w:val="000000"/>
      <w:sz w:val="24"/>
      <w:lang w:val="en-GB" w:eastAsia="en-US"/>
    </w:rPr>
  </w:style>
  <w:style w:type="character" w:styleId="CommentReference">
    <w:name w:val="annotation reference"/>
    <w:uiPriority w:val="99"/>
    <w:semiHidden/>
    <w:rsid w:val="007E47C0"/>
    <w:rPr>
      <w:sz w:val="16"/>
      <w:szCs w:val="16"/>
    </w:rPr>
  </w:style>
  <w:style w:type="paragraph" w:customStyle="1" w:styleId="TableText">
    <w:name w:val="Table Text"/>
    <w:basedOn w:val="Body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Caption">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Heading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table" w:customStyle="1" w:styleId="TableNormal3">
    <w:name w:val="Table Normal3"/>
    <w:uiPriority w:val="2"/>
    <w:semiHidden/>
    <w:unhideWhenUsed/>
    <w:qFormat/>
    <w:rsid w:val="00590DD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14104B"/>
    <w:pPr>
      <w:ind w:left="0"/>
    </w:pPr>
    <w:rPr>
      <w:rFonts w:ascii="Georgia" w:eastAsia="Calibri" w:hAnsi="Georgia"/>
      <w:b/>
      <w:bCs/>
      <w:i w:val="0"/>
      <w:color w:val="auto"/>
      <w:sz w:val="20"/>
      <w:lang w:val="sv-SE"/>
    </w:rPr>
  </w:style>
  <w:style w:type="character" w:customStyle="1" w:styleId="CommentSubjectChar">
    <w:name w:val="Comment Subject Char"/>
    <w:basedOn w:val="CommentTextChar"/>
    <w:link w:val="CommentSubject"/>
    <w:uiPriority w:val="99"/>
    <w:semiHidden/>
    <w:rsid w:val="0014104B"/>
    <w:rPr>
      <w:rFonts w:ascii="Georgia" w:eastAsia="ヒラギノ角ゴ Pro W3" w:hAnsi="Georgia"/>
      <w:b/>
      <w:bCs/>
      <w:i w:val="0"/>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3618">
      <w:bodyDiv w:val="1"/>
      <w:marLeft w:val="0"/>
      <w:marRight w:val="0"/>
      <w:marTop w:val="0"/>
      <w:marBottom w:val="0"/>
      <w:divBdr>
        <w:top w:val="none" w:sz="0" w:space="0" w:color="auto"/>
        <w:left w:val="none" w:sz="0" w:space="0" w:color="auto"/>
        <w:bottom w:val="none" w:sz="0" w:space="0" w:color="auto"/>
        <w:right w:val="none" w:sz="0" w:space="0" w:color="auto"/>
      </w:divBdr>
    </w:div>
    <w:div w:id="356393558">
      <w:bodyDiv w:val="1"/>
      <w:marLeft w:val="0"/>
      <w:marRight w:val="0"/>
      <w:marTop w:val="0"/>
      <w:marBottom w:val="0"/>
      <w:divBdr>
        <w:top w:val="none" w:sz="0" w:space="0" w:color="auto"/>
        <w:left w:val="none" w:sz="0" w:space="0" w:color="auto"/>
        <w:bottom w:val="none" w:sz="0" w:space="0" w:color="auto"/>
        <w:right w:val="none" w:sz="0" w:space="0" w:color="auto"/>
      </w:divBdr>
    </w:div>
    <w:div w:id="18910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comments" Target="comments.xm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D030D-92CD-354F-BB93-9FDC33258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7993</TotalTime>
  <Pages>36</Pages>
  <Words>7976</Words>
  <Characters>45468</Characters>
  <Application>Microsoft Macintosh Word</Application>
  <DocSecurity>0</DocSecurity>
  <Lines>378</Lines>
  <Paragraphs>106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clinicalprocess_logistics_logistics</vt:lpstr>
      <vt:lpstr>Tjänstekontraktsbeskrivning - Mall</vt:lpstr>
    </vt:vector>
  </TitlesOfParts>
  <Company>Center för eHälsa i samverkan</Company>
  <LinksUpToDate>false</LinksUpToDate>
  <CharactersWithSpaces>53338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clinicalprocess_logistics_logistics</dc:title>
  <dc:subject>Arkitektur</dc:subject>
  <dc:creator>Journal på nätet</dc:creator>
  <cp:keywords>Tjänstekontrakt, Vård- och omsorgskontakt, vårdkontakt, logistics</cp:keywords>
  <cp:lastModifiedBy>Khaled Daham</cp:lastModifiedBy>
  <cp:revision>137</cp:revision>
  <dcterms:created xsi:type="dcterms:W3CDTF">2014-02-03T09:54:00Z</dcterms:created>
  <dcterms:modified xsi:type="dcterms:W3CDTF">2014-03-25T08:29:00Z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