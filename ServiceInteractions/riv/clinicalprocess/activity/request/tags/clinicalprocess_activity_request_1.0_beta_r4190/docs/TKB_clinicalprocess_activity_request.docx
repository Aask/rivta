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06A6E9C1" w:rsidR="00F25F5B" w:rsidRDefault="00E5045C" w:rsidP="00F25F5B">
      <w:pPr>
        <w:tabs>
          <w:tab w:val="left" w:pos="2552"/>
        </w:tabs>
        <w:spacing w:line="240" w:lineRule="auto"/>
        <w:jc w:val="center"/>
      </w:pPr>
      <w:bookmarkStart w:id="0" w:name="Subject"/>
      <w:r>
        <w:tab/>
      </w:r>
      <w:r>
        <w:tab/>
      </w:r>
      <w:r>
        <w:tab/>
      </w:r>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1159FDD" w:rsidR="008866A6" w:rsidRPr="00AC5707" w:rsidRDefault="0054762C" w:rsidP="008866A6">
            <w:pPr>
              <w:pStyle w:val="Title"/>
              <w:rPr>
                <w:color w:val="008000"/>
              </w:rPr>
            </w:pPr>
            <w:r>
              <w:rPr>
                <w:color w:val="008000"/>
              </w:rPr>
              <w:t>Elektronisk remiss</w:t>
            </w:r>
          </w:p>
          <w:p w14:paraId="72C6FD29" w14:textId="3AB74F64" w:rsidR="008866A6" w:rsidRDefault="00ED766A" w:rsidP="008866A6">
            <w:pPr>
              <w:pStyle w:val="FrsttsbladUnderrubrik"/>
            </w:pPr>
            <w:r>
              <w:t>Tjänstekontrak</w:t>
            </w:r>
            <w:r w:rsidR="00115608">
              <w:t>t</w:t>
            </w:r>
            <w:r>
              <w:t>sbeskrivning</w:t>
            </w:r>
          </w:p>
          <w:p w14:paraId="56EAF9CA" w14:textId="2D46CFA3"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C4690">
              <w:rPr>
                <w:color w:val="008000"/>
                <w:sz w:val="32"/>
              </w:rPr>
              <w:t>1</w:t>
            </w:r>
            <w:r w:rsidR="00583F17">
              <w:rPr>
                <w:color w:val="008000"/>
                <w:sz w:val="32"/>
              </w:rPr>
              <w:t>.</w:t>
            </w:r>
            <w:r w:rsidR="00E57C71">
              <w:rPr>
                <w:color w:val="008000"/>
                <w:sz w:val="32"/>
              </w:rPr>
              <w:fldChar w:fldCharType="end"/>
            </w:r>
            <w:r w:rsidR="004C4690">
              <w:rPr>
                <w:color w:val="008000"/>
                <w:sz w:val="32"/>
              </w:rPr>
              <w:t>0</w:t>
            </w:r>
            <w:bookmarkStart w:id="1" w:name="_GoBack"/>
            <w:bookmarkEnd w:id="1"/>
            <w:r w:rsidR="000D4E05" w:rsidRPr="0039481C">
              <w:rPr>
                <w:sz w:val="32"/>
              </w:rPr>
              <w:t xml:space="preserve"> </w:t>
            </w:r>
          </w:p>
          <w:p w14:paraId="3212110C" w14:textId="77777777" w:rsidR="000D4E05" w:rsidRPr="000D4E05" w:rsidRDefault="000D4E05" w:rsidP="008866A6">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583F17">
              <w:rPr>
                <w:color w:val="008000"/>
                <w:sz w:val="32"/>
              </w:rPr>
              <w:t>ARK_0015</w:t>
            </w:r>
            <w:r w:rsidRPr="000D4E05">
              <w:rPr>
                <w:color w:val="008000"/>
                <w:sz w:val="32"/>
              </w:rPr>
              <w:fldChar w:fldCharType="end"/>
            </w:r>
          </w:p>
          <w:p w14:paraId="62E7FB22" w14:textId="1D7B9BDD"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54762C">
              <w:rPr>
                <w:color w:val="008000"/>
                <w:sz w:val="28"/>
              </w:rPr>
              <w:t>2014-08</w:t>
            </w:r>
            <w:r w:rsidR="00583F17">
              <w:rPr>
                <w:color w:val="008000"/>
                <w:sz w:val="28"/>
              </w:rPr>
              <w:t>-</w:t>
            </w:r>
            <w:r w:rsidR="0054762C">
              <w:rPr>
                <w:color w:val="008000"/>
                <w:sz w:val="28"/>
              </w:rPr>
              <w:t>29</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C3D8893" w14:textId="77777777" w:rsidR="00B95559"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11365" w:history="1">
            <w:r w:rsidR="00B95559" w:rsidRPr="00243C71">
              <w:rPr>
                <w:rStyle w:val="Hyperlink"/>
                <w:noProof/>
              </w:rPr>
              <w:t>1</w:t>
            </w:r>
            <w:r w:rsidR="00B95559">
              <w:rPr>
                <w:rFonts w:asciiTheme="minorHAnsi" w:eastAsiaTheme="minorEastAsia" w:hAnsiTheme="minorHAnsi" w:cstheme="minorBidi"/>
                <w:noProof/>
                <w:sz w:val="22"/>
                <w:lang w:eastAsia="sv-SE"/>
              </w:rPr>
              <w:tab/>
            </w:r>
            <w:r w:rsidR="00B95559" w:rsidRPr="00243C71">
              <w:rPr>
                <w:rStyle w:val="Hyperlink"/>
                <w:noProof/>
              </w:rPr>
              <w:t>Inledning</w:t>
            </w:r>
            <w:r w:rsidR="00B95559">
              <w:rPr>
                <w:noProof/>
                <w:webHidden/>
              </w:rPr>
              <w:tab/>
            </w:r>
            <w:r w:rsidR="00B95559">
              <w:rPr>
                <w:noProof/>
                <w:webHidden/>
              </w:rPr>
              <w:fldChar w:fldCharType="begin"/>
            </w:r>
            <w:r w:rsidR="00B95559">
              <w:rPr>
                <w:noProof/>
                <w:webHidden/>
              </w:rPr>
              <w:instrText xml:space="preserve"> PAGEREF _Toc398111365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1FAD456C" w14:textId="77777777" w:rsidR="00B95559" w:rsidRDefault="00812032">
          <w:pPr>
            <w:pStyle w:val="TOC2"/>
            <w:tabs>
              <w:tab w:val="left" w:pos="660"/>
              <w:tab w:val="right" w:leader="dot" w:pos="10456"/>
            </w:tabs>
            <w:rPr>
              <w:rFonts w:asciiTheme="minorHAnsi" w:eastAsiaTheme="minorEastAsia" w:hAnsiTheme="minorHAnsi" w:cstheme="minorBidi"/>
              <w:noProof/>
              <w:sz w:val="22"/>
              <w:lang w:eastAsia="sv-SE"/>
            </w:rPr>
          </w:pPr>
          <w:hyperlink w:anchor="_Toc398111366" w:history="1">
            <w:r w:rsidR="00B95559" w:rsidRPr="00243C71">
              <w:rPr>
                <w:rStyle w:val="Hyperlink"/>
                <w:noProof/>
              </w:rPr>
              <w:t>1.1</w:t>
            </w:r>
            <w:r w:rsidR="00B95559">
              <w:rPr>
                <w:rFonts w:asciiTheme="minorHAnsi" w:eastAsiaTheme="minorEastAsia" w:hAnsiTheme="minorHAnsi" w:cstheme="minorBidi"/>
                <w:noProof/>
                <w:sz w:val="22"/>
                <w:lang w:eastAsia="sv-SE"/>
              </w:rPr>
              <w:tab/>
            </w:r>
            <w:r w:rsidR="00B95559" w:rsidRPr="00243C71">
              <w:rPr>
                <w:rStyle w:val="Hyperlink"/>
                <w:noProof/>
              </w:rPr>
              <w:t>Svenskt namn</w:t>
            </w:r>
            <w:r w:rsidR="00B95559">
              <w:rPr>
                <w:noProof/>
                <w:webHidden/>
              </w:rPr>
              <w:tab/>
            </w:r>
            <w:r w:rsidR="00B95559">
              <w:rPr>
                <w:noProof/>
                <w:webHidden/>
              </w:rPr>
              <w:fldChar w:fldCharType="begin"/>
            </w:r>
            <w:r w:rsidR="00B95559">
              <w:rPr>
                <w:noProof/>
                <w:webHidden/>
              </w:rPr>
              <w:instrText xml:space="preserve"> PAGEREF _Toc398111366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554D07CA"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67" w:history="1">
            <w:r w:rsidR="00B95559" w:rsidRPr="00243C71">
              <w:rPr>
                <w:rStyle w:val="Hyperlink"/>
                <w:noProof/>
              </w:rPr>
              <w:t>1.2</w:t>
            </w:r>
            <w:r w:rsidR="00B95559">
              <w:rPr>
                <w:rFonts w:asciiTheme="minorHAnsi" w:eastAsiaTheme="minorEastAsia" w:hAnsiTheme="minorHAnsi" w:cstheme="minorBidi"/>
                <w:noProof/>
                <w:sz w:val="22"/>
                <w:lang w:eastAsia="sv-SE"/>
              </w:rPr>
              <w:tab/>
            </w:r>
            <w:r w:rsidR="00B95559" w:rsidRPr="00243C71">
              <w:rPr>
                <w:rStyle w:val="Hyperlink"/>
                <w:noProof/>
              </w:rPr>
              <w:t>WEB beskrivning</w:t>
            </w:r>
            <w:r w:rsidR="00B95559">
              <w:rPr>
                <w:noProof/>
                <w:webHidden/>
              </w:rPr>
              <w:tab/>
            </w:r>
            <w:r w:rsidR="00B95559">
              <w:rPr>
                <w:noProof/>
                <w:webHidden/>
              </w:rPr>
              <w:fldChar w:fldCharType="begin"/>
            </w:r>
            <w:r w:rsidR="00B95559">
              <w:rPr>
                <w:noProof/>
                <w:webHidden/>
              </w:rPr>
              <w:instrText xml:space="preserve"> PAGEREF _Toc398111367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0730BC22" w14:textId="77777777" w:rsidR="00B95559" w:rsidRDefault="00812032">
          <w:pPr>
            <w:pStyle w:val="TOC1"/>
            <w:tabs>
              <w:tab w:val="left" w:pos="400"/>
              <w:tab w:val="right" w:leader="dot" w:pos="10456"/>
            </w:tabs>
            <w:rPr>
              <w:rFonts w:asciiTheme="minorHAnsi" w:eastAsiaTheme="minorEastAsia" w:hAnsiTheme="minorHAnsi" w:cstheme="minorBidi"/>
              <w:noProof/>
              <w:sz w:val="22"/>
              <w:lang w:eastAsia="sv-SE"/>
            </w:rPr>
          </w:pPr>
          <w:hyperlink w:anchor="_Toc398111368" w:history="1">
            <w:r w:rsidR="00B95559" w:rsidRPr="00243C71">
              <w:rPr>
                <w:rStyle w:val="Hyperlink"/>
                <w:noProof/>
              </w:rPr>
              <w:t>2</w:t>
            </w:r>
            <w:r w:rsidR="00B95559">
              <w:rPr>
                <w:rFonts w:asciiTheme="minorHAnsi" w:eastAsiaTheme="minorEastAsia" w:hAnsiTheme="minorHAnsi" w:cstheme="minorBidi"/>
                <w:noProof/>
                <w:sz w:val="22"/>
                <w:lang w:eastAsia="sv-SE"/>
              </w:rPr>
              <w:tab/>
            </w:r>
            <w:r w:rsidR="00B95559" w:rsidRPr="00243C71">
              <w:rPr>
                <w:rStyle w:val="Hyperlink"/>
                <w:noProof/>
              </w:rPr>
              <w:t>Versionsinformation</w:t>
            </w:r>
            <w:r w:rsidR="00B95559">
              <w:rPr>
                <w:noProof/>
                <w:webHidden/>
              </w:rPr>
              <w:tab/>
            </w:r>
            <w:r w:rsidR="00B95559">
              <w:rPr>
                <w:noProof/>
                <w:webHidden/>
              </w:rPr>
              <w:fldChar w:fldCharType="begin"/>
            </w:r>
            <w:r w:rsidR="00B95559">
              <w:rPr>
                <w:noProof/>
                <w:webHidden/>
              </w:rPr>
              <w:instrText xml:space="preserve"> PAGEREF _Toc398111368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3AE1F78"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69" w:history="1">
            <w:r w:rsidR="00B95559" w:rsidRPr="00243C71">
              <w:rPr>
                <w:rStyle w:val="Hyperlink"/>
                <w:noProof/>
              </w:rPr>
              <w:t>2.1</w:t>
            </w:r>
            <w:r w:rsidR="00B95559">
              <w:rPr>
                <w:rFonts w:asciiTheme="minorHAnsi" w:eastAsiaTheme="minorEastAsia" w:hAnsiTheme="minorHAnsi" w:cstheme="minorBidi"/>
                <w:noProof/>
                <w:sz w:val="22"/>
                <w:lang w:eastAsia="sv-SE"/>
              </w:rPr>
              <w:tab/>
            </w:r>
            <w:r w:rsidR="00B95559" w:rsidRPr="00243C71">
              <w:rPr>
                <w:rStyle w:val="Hyperlink"/>
                <w:noProof/>
              </w:rPr>
              <w:t>Version 1.0</w:t>
            </w:r>
            <w:r w:rsidR="00B95559">
              <w:rPr>
                <w:noProof/>
                <w:webHidden/>
              </w:rPr>
              <w:tab/>
            </w:r>
            <w:r w:rsidR="00B95559">
              <w:rPr>
                <w:noProof/>
                <w:webHidden/>
              </w:rPr>
              <w:fldChar w:fldCharType="begin"/>
            </w:r>
            <w:r w:rsidR="00B95559">
              <w:rPr>
                <w:noProof/>
                <w:webHidden/>
              </w:rPr>
              <w:instrText xml:space="preserve"> PAGEREF _Toc398111369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9FA247E"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0" w:history="1">
            <w:r w:rsidR="00B95559" w:rsidRPr="00243C71">
              <w:rPr>
                <w:rStyle w:val="Hyperlink"/>
                <w:noProof/>
              </w:rPr>
              <w:t>2.1.1</w:t>
            </w:r>
            <w:r w:rsidR="00B95559">
              <w:rPr>
                <w:rFonts w:asciiTheme="minorHAnsi" w:eastAsiaTheme="minorEastAsia" w:hAnsiTheme="minorHAnsi" w:cstheme="minorBidi"/>
                <w:noProof/>
                <w:sz w:val="22"/>
                <w:lang w:eastAsia="sv-SE"/>
              </w:rPr>
              <w:tab/>
            </w:r>
            <w:r w:rsidR="00B95559" w:rsidRPr="00243C71">
              <w:rPr>
                <w:rStyle w:val="Hyperlink"/>
                <w:noProof/>
              </w:rPr>
              <w:t>Oförändrade tjänstekontrakt</w:t>
            </w:r>
            <w:r w:rsidR="00B95559">
              <w:rPr>
                <w:noProof/>
                <w:webHidden/>
              </w:rPr>
              <w:tab/>
            </w:r>
            <w:r w:rsidR="00B95559">
              <w:rPr>
                <w:noProof/>
                <w:webHidden/>
              </w:rPr>
              <w:fldChar w:fldCharType="begin"/>
            </w:r>
            <w:r w:rsidR="00B95559">
              <w:rPr>
                <w:noProof/>
                <w:webHidden/>
              </w:rPr>
              <w:instrText xml:space="preserve"> PAGEREF _Toc398111370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C56F72E"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1" w:history="1">
            <w:r w:rsidR="00B95559" w:rsidRPr="00243C71">
              <w:rPr>
                <w:rStyle w:val="Hyperlink"/>
                <w:noProof/>
              </w:rPr>
              <w:t>2.1.2</w:t>
            </w:r>
            <w:r w:rsidR="00B95559">
              <w:rPr>
                <w:rFonts w:asciiTheme="minorHAnsi" w:eastAsiaTheme="minorEastAsia" w:hAnsiTheme="minorHAnsi" w:cstheme="minorBidi"/>
                <w:noProof/>
                <w:sz w:val="22"/>
                <w:lang w:eastAsia="sv-SE"/>
              </w:rPr>
              <w:tab/>
            </w:r>
            <w:r w:rsidR="00B95559" w:rsidRPr="00243C71">
              <w:rPr>
                <w:rStyle w:val="Hyperlink"/>
                <w:noProof/>
              </w:rPr>
              <w:t>Nya tjänstekontrakt</w:t>
            </w:r>
            <w:r w:rsidR="00B95559">
              <w:rPr>
                <w:noProof/>
                <w:webHidden/>
              </w:rPr>
              <w:tab/>
            </w:r>
            <w:r w:rsidR="00B95559">
              <w:rPr>
                <w:noProof/>
                <w:webHidden/>
              </w:rPr>
              <w:fldChar w:fldCharType="begin"/>
            </w:r>
            <w:r w:rsidR="00B95559">
              <w:rPr>
                <w:noProof/>
                <w:webHidden/>
              </w:rPr>
              <w:instrText xml:space="preserve"> PAGEREF _Toc398111371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F55477F"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2" w:history="1">
            <w:r w:rsidR="00B95559" w:rsidRPr="00243C71">
              <w:rPr>
                <w:rStyle w:val="Hyperlink"/>
                <w:noProof/>
              </w:rPr>
              <w:t>2.1.3</w:t>
            </w:r>
            <w:r w:rsidR="00B95559">
              <w:rPr>
                <w:rFonts w:asciiTheme="minorHAnsi" w:eastAsiaTheme="minorEastAsia" w:hAnsiTheme="minorHAnsi" w:cstheme="minorBidi"/>
                <w:noProof/>
                <w:sz w:val="22"/>
                <w:lang w:eastAsia="sv-SE"/>
              </w:rPr>
              <w:tab/>
            </w:r>
            <w:r w:rsidR="00B95559" w:rsidRPr="00243C71">
              <w:rPr>
                <w:rStyle w:val="Hyperlink"/>
                <w:noProof/>
              </w:rPr>
              <w:t>Förändrade tjänstekontrakt</w:t>
            </w:r>
            <w:r w:rsidR="00B95559">
              <w:rPr>
                <w:noProof/>
                <w:webHidden/>
              </w:rPr>
              <w:tab/>
            </w:r>
            <w:r w:rsidR="00B95559">
              <w:rPr>
                <w:noProof/>
                <w:webHidden/>
              </w:rPr>
              <w:fldChar w:fldCharType="begin"/>
            </w:r>
            <w:r w:rsidR="00B95559">
              <w:rPr>
                <w:noProof/>
                <w:webHidden/>
              </w:rPr>
              <w:instrText xml:space="preserve"> PAGEREF _Toc398111372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5A4BE4A"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3" w:history="1">
            <w:r w:rsidR="00B95559" w:rsidRPr="00243C71">
              <w:rPr>
                <w:rStyle w:val="Hyperlink"/>
                <w:noProof/>
              </w:rPr>
              <w:t>2.1.4</w:t>
            </w:r>
            <w:r w:rsidR="00B95559">
              <w:rPr>
                <w:rFonts w:asciiTheme="minorHAnsi" w:eastAsiaTheme="minorEastAsia" w:hAnsiTheme="minorHAnsi" w:cstheme="minorBidi"/>
                <w:noProof/>
                <w:sz w:val="22"/>
                <w:lang w:eastAsia="sv-SE"/>
              </w:rPr>
              <w:tab/>
            </w:r>
            <w:r w:rsidR="00B95559" w:rsidRPr="00243C71">
              <w:rPr>
                <w:rStyle w:val="Hyperlink"/>
                <w:noProof/>
              </w:rPr>
              <w:t>Utgångna tjänstekontrakt</w:t>
            </w:r>
            <w:r w:rsidR="00B95559">
              <w:rPr>
                <w:noProof/>
                <w:webHidden/>
              </w:rPr>
              <w:tab/>
            </w:r>
            <w:r w:rsidR="00B95559">
              <w:rPr>
                <w:noProof/>
                <w:webHidden/>
              </w:rPr>
              <w:fldChar w:fldCharType="begin"/>
            </w:r>
            <w:r w:rsidR="00B95559">
              <w:rPr>
                <w:noProof/>
                <w:webHidden/>
              </w:rPr>
              <w:instrText xml:space="preserve"> PAGEREF _Toc398111373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1C24C6C5"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74" w:history="1">
            <w:r w:rsidR="00B95559" w:rsidRPr="00243C71">
              <w:rPr>
                <w:rStyle w:val="Hyperlink"/>
                <w:noProof/>
              </w:rPr>
              <w:t>2.2</w:t>
            </w:r>
            <w:r w:rsidR="00B95559">
              <w:rPr>
                <w:rFonts w:asciiTheme="minorHAnsi" w:eastAsiaTheme="minorEastAsia" w:hAnsiTheme="minorHAnsi" w:cstheme="minorBidi"/>
                <w:noProof/>
                <w:sz w:val="22"/>
                <w:lang w:eastAsia="sv-SE"/>
              </w:rPr>
              <w:tab/>
            </w:r>
            <w:r w:rsidR="00B95559" w:rsidRPr="00243C71">
              <w:rPr>
                <w:rStyle w:val="Hyperlink"/>
                <w:noProof/>
              </w:rPr>
              <w:t>Version tidigare</w:t>
            </w:r>
            <w:r w:rsidR="00B95559">
              <w:rPr>
                <w:noProof/>
                <w:webHidden/>
              </w:rPr>
              <w:tab/>
            </w:r>
            <w:r w:rsidR="00B95559">
              <w:rPr>
                <w:noProof/>
                <w:webHidden/>
              </w:rPr>
              <w:fldChar w:fldCharType="begin"/>
            </w:r>
            <w:r w:rsidR="00B95559">
              <w:rPr>
                <w:noProof/>
                <w:webHidden/>
              </w:rPr>
              <w:instrText xml:space="preserve"> PAGEREF _Toc398111374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49EA3BA6" w14:textId="77777777" w:rsidR="00B95559" w:rsidRDefault="00812032">
          <w:pPr>
            <w:pStyle w:val="TOC1"/>
            <w:tabs>
              <w:tab w:val="left" w:pos="400"/>
              <w:tab w:val="right" w:leader="dot" w:pos="10456"/>
            </w:tabs>
            <w:rPr>
              <w:rFonts w:asciiTheme="minorHAnsi" w:eastAsiaTheme="minorEastAsia" w:hAnsiTheme="minorHAnsi" w:cstheme="minorBidi"/>
              <w:noProof/>
              <w:sz w:val="22"/>
              <w:lang w:eastAsia="sv-SE"/>
            </w:rPr>
          </w:pPr>
          <w:hyperlink w:anchor="_Toc398111375" w:history="1">
            <w:r w:rsidR="00B95559" w:rsidRPr="00243C71">
              <w:rPr>
                <w:rStyle w:val="Hyperlink"/>
                <w:noProof/>
              </w:rPr>
              <w:t>3</w:t>
            </w:r>
            <w:r w:rsidR="00B95559">
              <w:rPr>
                <w:rFonts w:asciiTheme="minorHAnsi" w:eastAsiaTheme="minorEastAsia" w:hAnsiTheme="minorHAnsi" w:cstheme="minorBidi"/>
                <w:noProof/>
                <w:sz w:val="22"/>
                <w:lang w:eastAsia="sv-SE"/>
              </w:rPr>
              <w:tab/>
            </w:r>
            <w:r w:rsidR="00B95559" w:rsidRPr="00243C71">
              <w:rPr>
                <w:rStyle w:val="Hyperlink"/>
                <w:noProof/>
              </w:rPr>
              <w:t>Tjänstedomänens arkitektur</w:t>
            </w:r>
            <w:r w:rsidR="00B95559">
              <w:rPr>
                <w:noProof/>
                <w:webHidden/>
              </w:rPr>
              <w:tab/>
            </w:r>
            <w:r w:rsidR="00B95559">
              <w:rPr>
                <w:noProof/>
                <w:webHidden/>
              </w:rPr>
              <w:fldChar w:fldCharType="begin"/>
            </w:r>
            <w:r w:rsidR="00B95559">
              <w:rPr>
                <w:noProof/>
                <w:webHidden/>
              </w:rPr>
              <w:instrText xml:space="preserve"> PAGEREF _Toc398111375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39FF1F1B"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76" w:history="1">
            <w:r w:rsidR="00B95559" w:rsidRPr="00243C71">
              <w:rPr>
                <w:rStyle w:val="Hyperlink"/>
                <w:noProof/>
              </w:rPr>
              <w:t>3.1</w:t>
            </w:r>
            <w:r w:rsidR="00B95559">
              <w:rPr>
                <w:rFonts w:asciiTheme="minorHAnsi" w:eastAsiaTheme="minorEastAsia" w:hAnsiTheme="minorHAnsi" w:cstheme="minorBidi"/>
                <w:noProof/>
                <w:sz w:val="22"/>
                <w:lang w:eastAsia="sv-SE"/>
              </w:rPr>
              <w:tab/>
            </w:r>
            <w:r w:rsidR="00B95559" w:rsidRPr="00243C71">
              <w:rPr>
                <w:rStyle w:val="Hyperlink"/>
                <w:noProof/>
              </w:rPr>
              <w:t>Flöde</w:t>
            </w:r>
            <w:r w:rsidR="00B95559">
              <w:rPr>
                <w:noProof/>
                <w:webHidden/>
              </w:rPr>
              <w:tab/>
            </w:r>
            <w:r w:rsidR="00B95559">
              <w:rPr>
                <w:noProof/>
                <w:webHidden/>
              </w:rPr>
              <w:fldChar w:fldCharType="begin"/>
            </w:r>
            <w:r w:rsidR="00B95559">
              <w:rPr>
                <w:noProof/>
                <w:webHidden/>
              </w:rPr>
              <w:instrText xml:space="preserve"> PAGEREF _Toc398111376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0B591372"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7" w:history="1">
            <w:r w:rsidR="00B95559" w:rsidRPr="00243C71">
              <w:rPr>
                <w:rStyle w:val="Hyperlink"/>
                <w:noProof/>
              </w:rPr>
              <w:t>3.1.1</w:t>
            </w:r>
            <w:r w:rsidR="00B95559">
              <w:rPr>
                <w:rFonts w:asciiTheme="minorHAnsi" w:eastAsiaTheme="minorEastAsia" w:hAnsiTheme="minorHAnsi" w:cstheme="minorBidi"/>
                <w:noProof/>
                <w:sz w:val="22"/>
                <w:lang w:eastAsia="sv-SE"/>
              </w:rPr>
              <w:tab/>
            </w:r>
            <w:r w:rsidR="00B95559" w:rsidRPr="00243C71">
              <w:rPr>
                <w:rStyle w:val="Hyperlink"/>
                <w:noProof/>
              </w:rPr>
              <w:t>Hitta mottagare</w:t>
            </w:r>
            <w:r w:rsidR="00B95559">
              <w:rPr>
                <w:noProof/>
                <w:webHidden/>
              </w:rPr>
              <w:tab/>
            </w:r>
            <w:r w:rsidR="00B95559">
              <w:rPr>
                <w:noProof/>
                <w:webHidden/>
              </w:rPr>
              <w:fldChar w:fldCharType="begin"/>
            </w:r>
            <w:r w:rsidR="00B95559">
              <w:rPr>
                <w:noProof/>
                <w:webHidden/>
              </w:rPr>
              <w:instrText xml:space="preserve"> PAGEREF _Toc398111377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734BBE93"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8" w:history="1">
            <w:r w:rsidR="00B95559" w:rsidRPr="00243C71">
              <w:rPr>
                <w:rStyle w:val="Hyperlink"/>
                <w:noProof/>
              </w:rPr>
              <w:t>3.1.2</w:t>
            </w:r>
            <w:r w:rsidR="00B95559">
              <w:rPr>
                <w:rFonts w:asciiTheme="minorHAnsi" w:eastAsiaTheme="minorEastAsia" w:hAnsiTheme="minorHAnsi" w:cstheme="minorBidi"/>
                <w:noProof/>
                <w:sz w:val="22"/>
                <w:lang w:eastAsia="sv-SE"/>
              </w:rPr>
              <w:tab/>
            </w:r>
            <w:r w:rsidR="00B95559" w:rsidRPr="00243C71">
              <w:rPr>
                <w:rStyle w:val="Hyperlink"/>
                <w:noProof/>
              </w:rPr>
              <w:t>Skicka och ta emot remiss</w:t>
            </w:r>
            <w:r w:rsidR="00B95559">
              <w:rPr>
                <w:noProof/>
                <w:webHidden/>
              </w:rPr>
              <w:tab/>
            </w:r>
            <w:r w:rsidR="00B95559">
              <w:rPr>
                <w:noProof/>
                <w:webHidden/>
              </w:rPr>
              <w:fldChar w:fldCharType="begin"/>
            </w:r>
            <w:r w:rsidR="00B95559">
              <w:rPr>
                <w:noProof/>
                <w:webHidden/>
              </w:rPr>
              <w:instrText xml:space="preserve"> PAGEREF _Toc398111378 \h </w:instrText>
            </w:r>
            <w:r w:rsidR="00B95559">
              <w:rPr>
                <w:noProof/>
                <w:webHidden/>
              </w:rPr>
            </w:r>
            <w:r w:rsidR="00B95559">
              <w:rPr>
                <w:noProof/>
                <w:webHidden/>
              </w:rPr>
              <w:fldChar w:fldCharType="separate"/>
            </w:r>
            <w:r w:rsidR="00B95559">
              <w:rPr>
                <w:noProof/>
                <w:webHidden/>
              </w:rPr>
              <w:t>10</w:t>
            </w:r>
            <w:r w:rsidR="00B95559">
              <w:rPr>
                <w:noProof/>
                <w:webHidden/>
              </w:rPr>
              <w:fldChar w:fldCharType="end"/>
            </w:r>
          </w:hyperlink>
        </w:p>
        <w:p w14:paraId="3BDAF627"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79" w:history="1">
            <w:r w:rsidR="00B95559" w:rsidRPr="00243C71">
              <w:rPr>
                <w:rStyle w:val="Hyperlink"/>
                <w:noProof/>
              </w:rPr>
              <w:t>3.1.3</w:t>
            </w:r>
            <w:r w:rsidR="00B95559">
              <w:rPr>
                <w:rFonts w:asciiTheme="minorHAnsi" w:eastAsiaTheme="minorEastAsia" w:hAnsiTheme="minorHAnsi" w:cstheme="minorBidi"/>
                <w:noProof/>
                <w:sz w:val="22"/>
                <w:lang w:eastAsia="sv-SE"/>
              </w:rPr>
              <w:tab/>
            </w:r>
            <w:r w:rsidR="00B95559" w:rsidRPr="00243C71">
              <w:rPr>
                <w:rStyle w:val="Hyperlink"/>
                <w:noProof/>
                <w:lang w:eastAsia="sv-SE"/>
              </w:rPr>
              <w:t>Bedöma remiss</w:t>
            </w:r>
            <w:r w:rsidR="00B95559">
              <w:rPr>
                <w:noProof/>
                <w:webHidden/>
              </w:rPr>
              <w:tab/>
            </w:r>
            <w:r w:rsidR="00B95559">
              <w:rPr>
                <w:noProof/>
                <w:webHidden/>
              </w:rPr>
              <w:fldChar w:fldCharType="begin"/>
            </w:r>
            <w:r w:rsidR="00B95559">
              <w:rPr>
                <w:noProof/>
                <w:webHidden/>
              </w:rPr>
              <w:instrText xml:space="preserve"> PAGEREF _Toc398111379 \h </w:instrText>
            </w:r>
            <w:r w:rsidR="00B95559">
              <w:rPr>
                <w:noProof/>
                <w:webHidden/>
              </w:rPr>
            </w:r>
            <w:r w:rsidR="00B95559">
              <w:rPr>
                <w:noProof/>
                <w:webHidden/>
              </w:rPr>
              <w:fldChar w:fldCharType="separate"/>
            </w:r>
            <w:r w:rsidR="00B95559">
              <w:rPr>
                <w:noProof/>
                <w:webHidden/>
              </w:rPr>
              <w:t>11</w:t>
            </w:r>
            <w:r w:rsidR="00B95559">
              <w:rPr>
                <w:noProof/>
                <w:webHidden/>
              </w:rPr>
              <w:fldChar w:fldCharType="end"/>
            </w:r>
          </w:hyperlink>
        </w:p>
        <w:p w14:paraId="5A220D9C"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0" w:history="1">
            <w:r w:rsidR="00B95559" w:rsidRPr="00243C71">
              <w:rPr>
                <w:rStyle w:val="Hyperlink"/>
                <w:noProof/>
              </w:rPr>
              <w:t>3.1.4</w:t>
            </w:r>
            <w:r w:rsidR="00B95559">
              <w:rPr>
                <w:rFonts w:asciiTheme="minorHAnsi" w:eastAsiaTheme="minorEastAsia" w:hAnsiTheme="minorHAnsi" w:cstheme="minorBidi"/>
                <w:noProof/>
                <w:sz w:val="22"/>
                <w:lang w:eastAsia="sv-SE"/>
              </w:rPr>
              <w:tab/>
            </w:r>
            <w:r w:rsidR="00B95559" w:rsidRPr="00243C71">
              <w:rPr>
                <w:rStyle w:val="Hyperlink"/>
                <w:noProof/>
              </w:rPr>
              <w:t>Vidareskicka remiss</w:t>
            </w:r>
            <w:r w:rsidR="00B95559">
              <w:rPr>
                <w:noProof/>
                <w:webHidden/>
              </w:rPr>
              <w:tab/>
            </w:r>
            <w:r w:rsidR="00B95559">
              <w:rPr>
                <w:noProof/>
                <w:webHidden/>
              </w:rPr>
              <w:fldChar w:fldCharType="begin"/>
            </w:r>
            <w:r w:rsidR="00B95559">
              <w:rPr>
                <w:noProof/>
                <w:webHidden/>
              </w:rPr>
              <w:instrText xml:space="preserve"> PAGEREF _Toc398111380 \h </w:instrText>
            </w:r>
            <w:r w:rsidR="00B95559">
              <w:rPr>
                <w:noProof/>
                <w:webHidden/>
              </w:rPr>
            </w:r>
            <w:r w:rsidR="00B95559">
              <w:rPr>
                <w:noProof/>
                <w:webHidden/>
              </w:rPr>
              <w:fldChar w:fldCharType="separate"/>
            </w:r>
            <w:r w:rsidR="00B95559">
              <w:rPr>
                <w:noProof/>
                <w:webHidden/>
              </w:rPr>
              <w:t>12</w:t>
            </w:r>
            <w:r w:rsidR="00B95559">
              <w:rPr>
                <w:noProof/>
                <w:webHidden/>
              </w:rPr>
              <w:fldChar w:fldCharType="end"/>
            </w:r>
          </w:hyperlink>
        </w:p>
        <w:p w14:paraId="6770F289"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1" w:history="1">
            <w:r w:rsidR="00B95559" w:rsidRPr="00243C71">
              <w:rPr>
                <w:rStyle w:val="Hyperlink"/>
                <w:noProof/>
              </w:rPr>
              <w:t>3.1.5</w:t>
            </w:r>
            <w:r w:rsidR="00B95559">
              <w:rPr>
                <w:rFonts w:asciiTheme="minorHAnsi" w:eastAsiaTheme="minorEastAsia" w:hAnsiTheme="minorHAnsi" w:cstheme="minorBidi"/>
                <w:noProof/>
                <w:sz w:val="22"/>
                <w:lang w:eastAsia="sv-SE"/>
              </w:rPr>
              <w:tab/>
            </w:r>
            <w:r w:rsidR="00B95559" w:rsidRPr="00243C71">
              <w:rPr>
                <w:rStyle w:val="Hyperlink"/>
                <w:noProof/>
              </w:rPr>
              <w:t>Begära komplettering</w:t>
            </w:r>
            <w:r w:rsidR="00B95559">
              <w:rPr>
                <w:noProof/>
                <w:webHidden/>
              </w:rPr>
              <w:tab/>
            </w:r>
            <w:r w:rsidR="00B95559">
              <w:rPr>
                <w:noProof/>
                <w:webHidden/>
              </w:rPr>
              <w:fldChar w:fldCharType="begin"/>
            </w:r>
            <w:r w:rsidR="00B95559">
              <w:rPr>
                <w:noProof/>
                <w:webHidden/>
              </w:rPr>
              <w:instrText xml:space="preserve"> PAGEREF _Toc398111381 \h </w:instrText>
            </w:r>
            <w:r w:rsidR="00B95559">
              <w:rPr>
                <w:noProof/>
                <w:webHidden/>
              </w:rPr>
            </w:r>
            <w:r w:rsidR="00B95559">
              <w:rPr>
                <w:noProof/>
                <w:webHidden/>
              </w:rPr>
              <w:fldChar w:fldCharType="separate"/>
            </w:r>
            <w:r w:rsidR="00B95559">
              <w:rPr>
                <w:noProof/>
                <w:webHidden/>
              </w:rPr>
              <w:t>13</w:t>
            </w:r>
            <w:r w:rsidR="00B95559">
              <w:rPr>
                <w:noProof/>
                <w:webHidden/>
              </w:rPr>
              <w:fldChar w:fldCharType="end"/>
            </w:r>
          </w:hyperlink>
        </w:p>
        <w:p w14:paraId="73155BF1"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2" w:history="1">
            <w:r w:rsidR="00B95559" w:rsidRPr="00243C71">
              <w:rPr>
                <w:rStyle w:val="Hyperlink"/>
                <w:noProof/>
              </w:rPr>
              <w:t>3.1.6</w:t>
            </w:r>
            <w:r w:rsidR="00B95559">
              <w:rPr>
                <w:rFonts w:asciiTheme="minorHAnsi" w:eastAsiaTheme="minorEastAsia" w:hAnsiTheme="minorHAnsi" w:cstheme="minorBidi"/>
                <w:noProof/>
                <w:sz w:val="22"/>
                <w:lang w:eastAsia="sv-SE"/>
              </w:rPr>
              <w:tab/>
            </w:r>
            <w:r w:rsidR="00B95559" w:rsidRPr="00243C71">
              <w:rPr>
                <w:rStyle w:val="Hyperlink"/>
                <w:noProof/>
              </w:rPr>
              <w:t>Skicka och ta emot komplettering</w:t>
            </w:r>
            <w:r w:rsidR="00B95559">
              <w:rPr>
                <w:noProof/>
                <w:webHidden/>
              </w:rPr>
              <w:tab/>
            </w:r>
            <w:r w:rsidR="00B95559">
              <w:rPr>
                <w:noProof/>
                <w:webHidden/>
              </w:rPr>
              <w:fldChar w:fldCharType="begin"/>
            </w:r>
            <w:r w:rsidR="00B95559">
              <w:rPr>
                <w:noProof/>
                <w:webHidden/>
              </w:rPr>
              <w:instrText xml:space="preserve"> PAGEREF _Toc398111382 \h </w:instrText>
            </w:r>
            <w:r w:rsidR="00B95559">
              <w:rPr>
                <w:noProof/>
                <w:webHidden/>
              </w:rPr>
            </w:r>
            <w:r w:rsidR="00B95559">
              <w:rPr>
                <w:noProof/>
                <w:webHidden/>
              </w:rPr>
              <w:fldChar w:fldCharType="separate"/>
            </w:r>
            <w:r w:rsidR="00B95559">
              <w:rPr>
                <w:noProof/>
                <w:webHidden/>
              </w:rPr>
              <w:t>14</w:t>
            </w:r>
            <w:r w:rsidR="00B95559">
              <w:rPr>
                <w:noProof/>
                <w:webHidden/>
              </w:rPr>
              <w:fldChar w:fldCharType="end"/>
            </w:r>
          </w:hyperlink>
        </w:p>
        <w:p w14:paraId="15751527"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3" w:history="1">
            <w:r w:rsidR="00B95559" w:rsidRPr="00243C71">
              <w:rPr>
                <w:rStyle w:val="Hyperlink"/>
                <w:noProof/>
              </w:rPr>
              <w:t>3.1.7</w:t>
            </w:r>
            <w:r w:rsidR="00B95559">
              <w:rPr>
                <w:rFonts w:asciiTheme="minorHAnsi" w:eastAsiaTheme="minorEastAsia" w:hAnsiTheme="minorHAnsi" w:cstheme="minorBidi"/>
                <w:noProof/>
                <w:sz w:val="22"/>
                <w:lang w:eastAsia="sv-SE"/>
              </w:rPr>
              <w:tab/>
            </w:r>
            <w:r w:rsidR="00B95559" w:rsidRPr="00243C71">
              <w:rPr>
                <w:rStyle w:val="Hyperlink"/>
                <w:noProof/>
              </w:rPr>
              <w:t>Skicka och ta emot svar</w:t>
            </w:r>
            <w:r w:rsidR="00B95559">
              <w:rPr>
                <w:noProof/>
                <w:webHidden/>
              </w:rPr>
              <w:tab/>
            </w:r>
            <w:r w:rsidR="00B95559">
              <w:rPr>
                <w:noProof/>
                <w:webHidden/>
              </w:rPr>
              <w:fldChar w:fldCharType="begin"/>
            </w:r>
            <w:r w:rsidR="00B95559">
              <w:rPr>
                <w:noProof/>
                <w:webHidden/>
              </w:rPr>
              <w:instrText xml:space="preserve"> PAGEREF _Toc398111383 \h </w:instrText>
            </w:r>
            <w:r w:rsidR="00B95559">
              <w:rPr>
                <w:noProof/>
                <w:webHidden/>
              </w:rPr>
            </w:r>
            <w:r w:rsidR="00B95559">
              <w:rPr>
                <w:noProof/>
                <w:webHidden/>
              </w:rPr>
              <w:fldChar w:fldCharType="separate"/>
            </w:r>
            <w:r w:rsidR="00B95559">
              <w:rPr>
                <w:noProof/>
                <w:webHidden/>
              </w:rPr>
              <w:t>15</w:t>
            </w:r>
            <w:r w:rsidR="00B95559">
              <w:rPr>
                <w:noProof/>
                <w:webHidden/>
              </w:rPr>
              <w:fldChar w:fldCharType="end"/>
            </w:r>
          </w:hyperlink>
        </w:p>
        <w:p w14:paraId="47B94286"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4" w:history="1">
            <w:r w:rsidR="00B95559" w:rsidRPr="00243C71">
              <w:rPr>
                <w:rStyle w:val="Hyperlink"/>
                <w:noProof/>
              </w:rPr>
              <w:t>3.1.8</w:t>
            </w:r>
            <w:r w:rsidR="00B95559">
              <w:rPr>
                <w:rFonts w:asciiTheme="minorHAnsi" w:eastAsiaTheme="minorEastAsia" w:hAnsiTheme="minorHAnsi" w:cstheme="minorBidi"/>
                <w:noProof/>
                <w:sz w:val="22"/>
                <w:lang w:eastAsia="sv-SE"/>
              </w:rPr>
              <w:tab/>
            </w:r>
            <w:r w:rsidR="00B95559" w:rsidRPr="00243C71">
              <w:rPr>
                <w:rStyle w:val="Hyperlink"/>
                <w:noProof/>
              </w:rPr>
              <w:t>Remissbevakning</w:t>
            </w:r>
            <w:r w:rsidR="00B95559">
              <w:rPr>
                <w:noProof/>
                <w:webHidden/>
              </w:rPr>
              <w:tab/>
            </w:r>
            <w:r w:rsidR="00B95559">
              <w:rPr>
                <w:noProof/>
                <w:webHidden/>
              </w:rPr>
              <w:fldChar w:fldCharType="begin"/>
            </w:r>
            <w:r w:rsidR="00B95559">
              <w:rPr>
                <w:noProof/>
                <w:webHidden/>
              </w:rPr>
              <w:instrText xml:space="preserve"> PAGEREF _Toc398111384 \h </w:instrText>
            </w:r>
            <w:r w:rsidR="00B95559">
              <w:rPr>
                <w:noProof/>
                <w:webHidden/>
              </w:rPr>
            </w:r>
            <w:r w:rsidR="00B95559">
              <w:rPr>
                <w:noProof/>
                <w:webHidden/>
              </w:rPr>
              <w:fldChar w:fldCharType="separate"/>
            </w:r>
            <w:r w:rsidR="00B95559">
              <w:rPr>
                <w:noProof/>
                <w:webHidden/>
              </w:rPr>
              <w:t>16</w:t>
            </w:r>
            <w:r w:rsidR="00B95559">
              <w:rPr>
                <w:noProof/>
                <w:webHidden/>
              </w:rPr>
              <w:fldChar w:fldCharType="end"/>
            </w:r>
          </w:hyperlink>
        </w:p>
        <w:p w14:paraId="2939E1DA"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85" w:history="1">
            <w:r w:rsidR="00B95559" w:rsidRPr="00243C71">
              <w:rPr>
                <w:rStyle w:val="Hyperlink"/>
                <w:noProof/>
              </w:rPr>
              <w:t>3.1.9</w:t>
            </w:r>
            <w:r w:rsidR="00B95559">
              <w:rPr>
                <w:rFonts w:asciiTheme="minorHAnsi" w:eastAsiaTheme="minorEastAsia" w:hAnsiTheme="minorHAnsi" w:cstheme="minorBidi"/>
                <w:noProof/>
                <w:sz w:val="22"/>
                <w:lang w:eastAsia="sv-SE"/>
              </w:rPr>
              <w:tab/>
            </w:r>
            <w:r w:rsidR="00B95559" w:rsidRPr="00243C71">
              <w:rPr>
                <w:rStyle w:val="Hyperlink"/>
                <w:noProof/>
              </w:rPr>
              <w:t>Obligatoriska kontrakt</w:t>
            </w:r>
            <w:r w:rsidR="00B95559">
              <w:rPr>
                <w:noProof/>
                <w:webHidden/>
              </w:rPr>
              <w:tab/>
            </w:r>
            <w:r w:rsidR="00B95559">
              <w:rPr>
                <w:noProof/>
                <w:webHidden/>
              </w:rPr>
              <w:fldChar w:fldCharType="begin"/>
            </w:r>
            <w:r w:rsidR="00B95559">
              <w:rPr>
                <w:noProof/>
                <w:webHidden/>
              </w:rPr>
              <w:instrText xml:space="preserve"> PAGEREF _Toc398111385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2C9A3380"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86" w:history="1">
            <w:r w:rsidR="00B95559" w:rsidRPr="00243C71">
              <w:rPr>
                <w:rStyle w:val="Hyperlink"/>
                <w:noProof/>
              </w:rPr>
              <w:t>3.2</w:t>
            </w:r>
            <w:r w:rsidR="00B95559">
              <w:rPr>
                <w:rFonts w:asciiTheme="minorHAnsi" w:eastAsiaTheme="minorEastAsia" w:hAnsiTheme="minorHAnsi" w:cstheme="minorBidi"/>
                <w:noProof/>
                <w:sz w:val="22"/>
                <w:lang w:eastAsia="sv-SE"/>
              </w:rPr>
              <w:tab/>
            </w:r>
            <w:r w:rsidR="00B95559" w:rsidRPr="00243C71">
              <w:rPr>
                <w:rStyle w:val="Hyperlink"/>
                <w:noProof/>
              </w:rPr>
              <w:t>Adressering</w:t>
            </w:r>
            <w:r w:rsidR="00B95559">
              <w:rPr>
                <w:noProof/>
                <w:webHidden/>
              </w:rPr>
              <w:tab/>
            </w:r>
            <w:r w:rsidR="00B95559">
              <w:rPr>
                <w:noProof/>
                <w:webHidden/>
              </w:rPr>
              <w:fldChar w:fldCharType="begin"/>
            </w:r>
            <w:r w:rsidR="00B95559">
              <w:rPr>
                <w:noProof/>
                <w:webHidden/>
              </w:rPr>
              <w:instrText xml:space="preserve"> PAGEREF _Toc398111386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32B67E08" w14:textId="77777777" w:rsidR="00B95559" w:rsidRDefault="00812032">
          <w:pPr>
            <w:pStyle w:val="TOC1"/>
            <w:tabs>
              <w:tab w:val="right" w:leader="dot" w:pos="10456"/>
            </w:tabs>
            <w:rPr>
              <w:rFonts w:asciiTheme="minorHAnsi" w:eastAsiaTheme="minorEastAsia" w:hAnsiTheme="minorHAnsi" w:cstheme="minorBidi"/>
              <w:noProof/>
              <w:sz w:val="22"/>
              <w:lang w:eastAsia="sv-SE"/>
            </w:rPr>
          </w:pPr>
          <w:hyperlink w:anchor="_Toc398111387" w:history="1">
            <w:r w:rsidR="00B95559" w:rsidRPr="00243C71">
              <w:rPr>
                <w:rStyle w:val="Hyperlink"/>
                <w:noProof/>
              </w:rPr>
              <w:t>Sammanfattning av adresseringsmodell</w:t>
            </w:r>
            <w:r w:rsidR="00B95559">
              <w:rPr>
                <w:noProof/>
                <w:webHidden/>
              </w:rPr>
              <w:tab/>
            </w:r>
            <w:r w:rsidR="00B95559">
              <w:rPr>
                <w:noProof/>
                <w:webHidden/>
              </w:rPr>
              <w:fldChar w:fldCharType="begin"/>
            </w:r>
            <w:r w:rsidR="00B95559">
              <w:rPr>
                <w:noProof/>
                <w:webHidden/>
              </w:rPr>
              <w:instrText xml:space="preserve"> PAGEREF _Toc398111387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E0DCC27"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88" w:history="1">
            <w:r w:rsidR="00B95559" w:rsidRPr="00243C71">
              <w:rPr>
                <w:rStyle w:val="Hyperlink"/>
                <w:noProof/>
              </w:rPr>
              <w:t>3.3</w:t>
            </w:r>
            <w:r w:rsidR="00B95559">
              <w:rPr>
                <w:rFonts w:asciiTheme="minorHAnsi" w:eastAsiaTheme="minorEastAsia" w:hAnsiTheme="minorHAnsi" w:cstheme="minorBidi"/>
                <w:noProof/>
                <w:sz w:val="22"/>
                <w:lang w:eastAsia="sv-SE"/>
              </w:rPr>
              <w:tab/>
            </w:r>
            <w:r w:rsidR="00B95559" w:rsidRPr="00243C71">
              <w:rPr>
                <w:rStyle w:val="Hyperlink"/>
                <w:noProof/>
              </w:rPr>
              <w:t>Aggregering och engagemangsindex</w:t>
            </w:r>
            <w:r w:rsidR="00B95559">
              <w:rPr>
                <w:noProof/>
                <w:webHidden/>
              </w:rPr>
              <w:tab/>
            </w:r>
            <w:r w:rsidR="00B95559">
              <w:rPr>
                <w:noProof/>
                <w:webHidden/>
              </w:rPr>
              <w:fldChar w:fldCharType="begin"/>
            </w:r>
            <w:r w:rsidR="00B95559">
              <w:rPr>
                <w:noProof/>
                <w:webHidden/>
              </w:rPr>
              <w:instrText xml:space="preserve"> PAGEREF _Toc398111388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25DC671" w14:textId="77777777" w:rsidR="00B95559" w:rsidRDefault="00812032">
          <w:pPr>
            <w:pStyle w:val="TOC1"/>
            <w:tabs>
              <w:tab w:val="left" w:pos="400"/>
              <w:tab w:val="right" w:leader="dot" w:pos="10456"/>
            </w:tabs>
            <w:rPr>
              <w:rFonts w:asciiTheme="minorHAnsi" w:eastAsiaTheme="minorEastAsia" w:hAnsiTheme="minorHAnsi" w:cstheme="minorBidi"/>
              <w:noProof/>
              <w:sz w:val="22"/>
              <w:lang w:eastAsia="sv-SE"/>
            </w:rPr>
          </w:pPr>
          <w:hyperlink w:anchor="_Toc398111389" w:history="1">
            <w:r w:rsidR="00B95559" w:rsidRPr="00243C71">
              <w:rPr>
                <w:rStyle w:val="Hyperlink"/>
                <w:noProof/>
              </w:rPr>
              <w:t>4</w:t>
            </w:r>
            <w:r w:rsidR="00B95559">
              <w:rPr>
                <w:rFonts w:asciiTheme="minorHAnsi" w:eastAsiaTheme="minorEastAsia" w:hAnsiTheme="minorHAnsi" w:cstheme="minorBidi"/>
                <w:noProof/>
                <w:sz w:val="22"/>
                <w:lang w:eastAsia="sv-SE"/>
              </w:rPr>
              <w:tab/>
            </w:r>
            <w:r w:rsidR="00B95559" w:rsidRPr="00243C71">
              <w:rPr>
                <w:rStyle w:val="Hyperlink"/>
                <w:noProof/>
              </w:rPr>
              <w:t>Tjänstedomänens krav och regler</w:t>
            </w:r>
            <w:r w:rsidR="00B95559">
              <w:rPr>
                <w:noProof/>
                <w:webHidden/>
              </w:rPr>
              <w:tab/>
            </w:r>
            <w:r w:rsidR="00B95559">
              <w:rPr>
                <w:noProof/>
                <w:webHidden/>
              </w:rPr>
              <w:fldChar w:fldCharType="begin"/>
            </w:r>
            <w:r w:rsidR="00B95559">
              <w:rPr>
                <w:noProof/>
                <w:webHidden/>
              </w:rPr>
              <w:instrText xml:space="preserve"> PAGEREF _Toc398111389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3292A176"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90" w:history="1">
            <w:r w:rsidR="00B95559" w:rsidRPr="00243C71">
              <w:rPr>
                <w:rStyle w:val="Hyperlink"/>
                <w:noProof/>
              </w:rPr>
              <w:t>4.1</w:t>
            </w:r>
            <w:r w:rsidR="00B95559">
              <w:rPr>
                <w:rFonts w:asciiTheme="minorHAnsi" w:eastAsiaTheme="minorEastAsia" w:hAnsiTheme="minorHAnsi" w:cstheme="minorBidi"/>
                <w:noProof/>
                <w:sz w:val="22"/>
                <w:lang w:eastAsia="sv-SE"/>
              </w:rPr>
              <w:tab/>
            </w:r>
            <w:r w:rsidR="00B95559" w:rsidRPr="00243C71">
              <w:rPr>
                <w:rStyle w:val="Hyperlink"/>
                <w:noProof/>
              </w:rPr>
              <w:t>Informationssäkerhet och juridik</w:t>
            </w:r>
            <w:r w:rsidR="00B95559">
              <w:rPr>
                <w:noProof/>
                <w:webHidden/>
              </w:rPr>
              <w:tab/>
            </w:r>
            <w:r w:rsidR="00B95559">
              <w:rPr>
                <w:noProof/>
                <w:webHidden/>
              </w:rPr>
              <w:fldChar w:fldCharType="begin"/>
            </w:r>
            <w:r w:rsidR="00B95559">
              <w:rPr>
                <w:noProof/>
                <w:webHidden/>
              </w:rPr>
              <w:instrText xml:space="preserve"> PAGEREF _Toc398111390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48FF7D"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91" w:history="1">
            <w:r w:rsidR="00B95559" w:rsidRPr="00243C71">
              <w:rPr>
                <w:rStyle w:val="Hyperlink"/>
                <w:noProof/>
              </w:rPr>
              <w:t>4.2</w:t>
            </w:r>
            <w:r w:rsidR="00B95559">
              <w:rPr>
                <w:rFonts w:asciiTheme="minorHAnsi" w:eastAsiaTheme="minorEastAsia" w:hAnsiTheme="minorHAnsi" w:cstheme="minorBidi"/>
                <w:noProof/>
                <w:sz w:val="22"/>
                <w:lang w:eastAsia="sv-SE"/>
              </w:rPr>
              <w:tab/>
            </w:r>
            <w:r w:rsidR="00B95559" w:rsidRPr="00243C71">
              <w:rPr>
                <w:rStyle w:val="Hyperlink"/>
                <w:noProof/>
              </w:rPr>
              <w:t>Icke funktionella krav</w:t>
            </w:r>
            <w:r w:rsidR="00B95559">
              <w:rPr>
                <w:noProof/>
                <w:webHidden/>
              </w:rPr>
              <w:tab/>
            </w:r>
            <w:r w:rsidR="00B95559">
              <w:rPr>
                <w:noProof/>
                <w:webHidden/>
              </w:rPr>
              <w:fldChar w:fldCharType="begin"/>
            </w:r>
            <w:r w:rsidR="00B95559">
              <w:rPr>
                <w:noProof/>
                <w:webHidden/>
              </w:rPr>
              <w:instrText xml:space="preserve"> PAGEREF _Toc398111391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117E2D2A"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92" w:history="1">
            <w:r w:rsidR="00B95559" w:rsidRPr="00243C71">
              <w:rPr>
                <w:rStyle w:val="Hyperlink"/>
                <w:noProof/>
              </w:rPr>
              <w:t>4.2.1</w:t>
            </w:r>
            <w:r w:rsidR="00B95559">
              <w:rPr>
                <w:rFonts w:asciiTheme="minorHAnsi" w:eastAsiaTheme="minorEastAsia" w:hAnsiTheme="minorHAnsi" w:cstheme="minorBidi"/>
                <w:noProof/>
                <w:sz w:val="22"/>
                <w:lang w:eastAsia="sv-SE"/>
              </w:rPr>
              <w:tab/>
            </w:r>
            <w:r w:rsidR="00B95559" w:rsidRPr="00243C71">
              <w:rPr>
                <w:rStyle w:val="Hyperlink"/>
                <w:noProof/>
              </w:rPr>
              <w:t>SLA krav</w:t>
            </w:r>
            <w:r w:rsidR="00B95559">
              <w:rPr>
                <w:noProof/>
                <w:webHidden/>
              </w:rPr>
              <w:tab/>
            </w:r>
            <w:r w:rsidR="00B95559">
              <w:rPr>
                <w:noProof/>
                <w:webHidden/>
              </w:rPr>
              <w:fldChar w:fldCharType="begin"/>
            </w:r>
            <w:r w:rsidR="00B95559">
              <w:rPr>
                <w:noProof/>
                <w:webHidden/>
              </w:rPr>
              <w:instrText xml:space="preserve"> PAGEREF _Toc398111392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0975410"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93" w:history="1">
            <w:r w:rsidR="00B95559" w:rsidRPr="00243C71">
              <w:rPr>
                <w:rStyle w:val="Hyperlink"/>
                <w:noProof/>
              </w:rPr>
              <w:t>4.2.2</w:t>
            </w:r>
            <w:r w:rsidR="00B95559">
              <w:rPr>
                <w:rFonts w:asciiTheme="minorHAnsi" w:eastAsiaTheme="minorEastAsia" w:hAnsiTheme="minorHAnsi" w:cstheme="minorBidi"/>
                <w:noProof/>
                <w:sz w:val="22"/>
                <w:lang w:eastAsia="sv-SE"/>
              </w:rPr>
              <w:tab/>
            </w:r>
            <w:r w:rsidR="00B95559" w:rsidRPr="00243C71">
              <w:rPr>
                <w:rStyle w:val="Hyperlink"/>
                <w:noProof/>
              </w:rPr>
              <w:t>Övriga krav</w:t>
            </w:r>
            <w:r w:rsidR="00B95559">
              <w:rPr>
                <w:noProof/>
                <w:webHidden/>
              </w:rPr>
              <w:tab/>
            </w:r>
            <w:r w:rsidR="00B95559">
              <w:rPr>
                <w:noProof/>
                <w:webHidden/>
              </w:rPr>
              <w:fldChar w:fldCharType="begin"/>
            </w:r>
            <w:r w:rsidR="00B95559">
              <w:rPr>
                <w:noProof/>
                <w:webHidden/>
              </w:rPr>
              <w:instrText xml:space="preserve"> PAGEREF _Toc398111393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880BF4E"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94" w:history="1">
            <w:r w:rsidR="00B95559" w:rsidRPr="00243C71">
              <w:rPr>
                <w:rStyle w:val="Hyperlink"/>
                <w:noProof/>
              </w:rPr>
              <w:t>4.3</w:t>
            </w:r>
            <w:r w:rsidR="00B95559">
              <w:rPr>
                <w:rFonts w:asciiTheme="minorHAnsi" w:eastAsiaTheme="minorEastAsia" w:hAnsiTheme="minorHAnsi" w:cstheme="minorBidi"/>
                <w:noProof/>
                <w:sz w:val="22"/>
                <w:lang w:eastAsia="sv-SE"/>
              </w:rPr>
              <w:tab/>
            </w:r>
            <w:r w:rsidR="00B95559" w:rsidRPr="00243C71">
              <w:rPr>
                <w:rStyle w:val="Hyperlink"/>
                <w:noProof/>
              </w:rPr>
              <w:t>Felhantering</w:t>
            </w:r>
            <w:r w:rsidR="00B95559">
              <w:rPr>
                <w:noProof/>
                <w:webHidden/>
              </w:rPr>
              <w:tab/>
            </w:r>
            <w:r w:rsidR="00B95559">
              <w:rPr>
                <w:noProof/>
                <w:webHidden/>
              </w:rPr>
              <w:fldChar w:fldCharType="begin"/>
            </w:r>
            <w:r w:rsidR="00B95559">
              <w:rPr>
                <w:noProof/>
                <w:webHidden/>
              </w:rPr>
              <w:instrText xml:space="preserve"> PAGEREF _Toc398111394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37F6D7"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95" w:history="1">
            <w:r w:rsidR="00B95559" w:rsidRPr="00243C71">
              <w:rPr>
                <w:rStyle w:val="Hyperlink"/>
                <w:noProof/>
              </w:rPr>
              <w:t>4.3.1</w:t>
            </w:r>
            <w:r w:rsidR="00B95559">
              <w:rPr>
                <w:rFonts w:asciiTheme="minorHAnsi" w:eastAsiaTheme="minorEastAsia" w:hAnsiTheme="minorHAnsi" w:cstheme="minorBidi"/>
                <w:noProof/>
                <w:sz w:val="22"/>
                <w:lang w:eastAsia="sv-SE"/>
              </w:rPr>
              <w:tab/>
            </w:r>
            <w:r w:rsidR="00B95559" w:rsidRPr="00243C71">
              <w:rPr>
                <w:rStyle w:val="Hyperlink"/>
                <w:noProof/>
              </w:rPr>
              <w:t>Krav på en tjänsteproducent</w:t>
            </w:r>
            <w:r w:rsidR="00B95559">
              <w:rPr>
                <w:noProof/>
                <w:webHidden/>
              </w:rPr>
              <w:tab/>
            </w:r>
            <w:r w:rsidR="00B95559">
              <w:rPr>
                <w:noProof/>
                <w:webHidden/>
              </w:rPr>
              <w:fldChar w:fldCharType="begin"/>
            </w:r>
            <w:r w:rsidR="00B95559">
              <w:rPr>
                <w:noProof/>
                <w:webHidden/>
              </w:rPr>
              <w:instrText xml:space="preserve"> PAGEREF _Toc398111395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4057857"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396" w:history="1">
            <w:r w:rsidR="00B95559" w:rsidRPr="00243C71">
              <w:rPr>
                <w:rStyle w:val="Hyperlink"/>
                <w:noProof/>
              </w:rPr>
              <w:t>4.3.2</w:t>
            </w:r>
            <w:r w:rsidR="00B95559">
              <w:rPr>
                <w:rFonts w:asciiTheme="minorHAnsi" w:eastAsiaTheme="minorEastAsia" w:hAnsiTheme="minorHAnsi" w:cstheme="minorBidi"/>
                <w:noProof/>
                <w:sz w:val="22"/>
                <w:lang w:eastAsia="sv-SE"/>
              </w:rPr>
              <w:tab/>
            </w:r>
            <w:r w:rsidR="00B95559" w:rsidRPr="00243C71">
              <w:rPr>
                <w:rStyle w:val="Hyperlink"/>
                <w:noProof/>
              </w:rPr>
              <w:t>Krav på en tjänstekonsument</w:t>
            </w:r>
            <w:r w:rsidR="00B95559">
              <w:rPr>
                <w:noProof/>
                <w:webHidden/>
              </w:rPr>
              <w:tab/>
            </w:r>
            <w:r w:rsidR="00B95559">
              <w:rPr>
                <w:noProof/>
                <w:webHidden/>
              </w:rPr>
              <w:fldChar w:fldCharType="begin"/>
            </w:r>
            <w:r w:rsidR="00B95559">
              <w:rPr>
                <w:noProof/>
                <w:webHidden/>
              </w:rPr>
              <w:instrText xml:space="preserve"> PAGEREF _Toc398111396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60E65A1A" w14:textId="77777777" w:rsidR="00B95559" w:rsidRDefault="00812032">
          <w:pPr>
            <w:pStyle w:val="TOC1"/>
            <w:tabs>
              <w:tab w:val="left" w:pos="400"/>
              <w:tab w:val="right" w:leader="dot" w:pos="10456"/>
            </w:tabs>
            <w:rPr>
              <w:rFonts w:asciiTheme="minorHAnsi" w:eastAsiaTheme="minorEastAsia" w:hAnsiTheme="minorHAnsi" w:cstheme="minorBidi"/>
              <w:noProof/>
              <w:sz w:val="22"/>
              <w:lang w:eastAsia="sv-SE"/>
            </w:rPr>
          </w:pPr>
          <w:hyperlink w:anchor="_Toc398111397" w:history="1">
            <w:r w:rsidR="00B95559" w:rsidRPr="00243C71">
              <w:rPr>
                <w:rStyle w:val="Hyperlink"/>
                <w:noProof/>
              </w:rPr>
              <w:t>5</w:t>
            </w:r>
            <w:r w:rsidR="00B95559">
              <w:rPr>
                <w:rFonts w:asciiTheme="minorHAnsi" w:eastAsiaTheme="minorEastAsia" w:hAnsiTheme="minorHAnsi" w:cstheme="minorBidi"/>
                <w:noProof/>
                <w:sz w:val="22"/>
                <w:lang w:eastAsia="sv-SE"/>
              </w:rPr>
              <w:tab/>
            </w:r>
            <w:r w:rsidR="00B95559" w:rsidRPr="00243C71">
              <w:rPr>
                <w:rStyle w:val="Hyperlink"/>
                <w:noProof/>
              </w:rPr>
              <w:t>Tjänstedomänens meddelandemodeller</w:t>
            </w:r>
            <w:r w:rsidR="00B95559">
              <w:rPr>
                <w:noProof/>
                <w:webHidden/>
              </w:rPr>
              <w:tab/>
            </w:r>
            <w:r w:rsidR="00B95559">
              <w:rPr>
                <w:noProof/>
                <w:webHidden/>
              </w:rPr>
              <w:fldChar w:fldCharType="begin"/>
            </w:r>
            <w:r w:rsidR="00B95559">
              <w:rPr>
                <w:noProof/>
                <w:webHidden/>
              </w:rPr>
              <w:instrText xml:space="preserve"> PAGEREF _Toc398111397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01B6FA4"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98" w:history="1">
            <w:r w:rsidR="00B95559" w:rsidRPr="00243C71">
              <w:rPr>
                <w:rStyle w:val="Hyperlink"/>
                <w:noProof/>
              </w:rPr>
              <w:t>5.1</w:t>
            </w:r>
            <w:r w:rsidR="00B95559">
              <w:rPr>
                <w:rFonts w:asciiTheme="minorHAnsi" w:eastAsiaTheme="minorEastAsia" w:hAnsiTheme="minorHAnsi" w:cstheme="minorBidi"/>
                <w:noProof/>
                <w:sz w:val="22"/>
                <w:lang w:eastAsia="sv-SE"/>
              </w:rPr>
              <w:tab/>
            </w:r>
            <w:r w:rsidR="00B95559" w:rsidRPr="00243C71">
              <w:rPr>
                <w:rStyle w:val="Hyperlink"/>
                <w:noProof/>
              </w:rPr>
              <w:t>V-MIM</w:t>
            </w:r>
            <w:r w:rsidR="00B95559">
              <w:rPr>
                <w:noProof/>
                <w:webHidden/>
              </w:rPr>
              <w:tab/>
            </w:r>
            <w:r w:rsidR="00B95559">
              <w:rPr>
                <w:noProof/>
                <w:webHidden/>
              </w:rPr>
              <w:fldChar w:fldCharType="begin"/>
            </w:r>
            <w:r w:rsidR="00B95559">
              <w:rPr>
                <w:noProof/>
                <w:webHidden/>
              </w:rPr>
              <w:instrText xml:space="preserve"> PAGEREF _Toc398111398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3796920A"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399" w:history="1">
            <w:r w:rsidR="00B95559" w:rsidRPr="00243C71">
              <w:rPr>
                <w:rStyle w:val="Hyperlink"/>
                <w:noProof/>
              </w:rPr>
              <w:t>5.2</w:t>
            </w:r>
            <w:r w:rsidR="00B95559">
              <w:rPr>
                <w:rFonts w:asciiTheme="minorHAnsi" w:eastAsiaTheme="minorEastAsia" w:hAnsiTheme="minorHAnsi" w:cstheme="minorBidi"/>
                <w:noProof/>
                <w:sz w:val="22"/>
                <w:lang w:eastAsia="sv-SE"/>
              </w:rPr>
              <w:tab/>
            </w:r>
            <w:r w:rsidR="00B95559" w:rsidRPr="00243C71">
              <w:rPr>
                <w:rStyle w:val="Hyperlink"/>
                <w:noProof/>
              </w:rPr>
              <w:t>Formatregler</w:t>
            </w:r>
            <w:r w:rsidR="00B95559">
              <w:rPr>
                <w:noProof/>
                <w:webHidden/>
              </w:rPr>
              <w:tab/>
            </w:r>
            <w:r w:rsidR="00B95559">
              <w:rPr>
                <w:noProof/>
                <w:webHidden/>
              </w:rPr>
              <w:fldChar w:fldCharType="begin"/>
            </w:r>
            <w:r w:rsidR="00B95559">
              <w:rPr>
                <w:noProof/>
                <w:webHidden/>
              </w:rPr>
              <w:instrText xml:space="preserve"> PAGEREF _Toc398111399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66D4A99"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0" w:history="1">
            <w:r w:rsidR="00B95559" w:rsidRPr="00243C71">
              <w:rPr>
                <w:rStyle w:val="Hyperlink"/>
                <w:noProof/>
              </w:rPr>
              <w:t>5.2.1</w:t>
            </w:r>
            <w:r w:rsidR="00B95559">
              <w:rPr>
                <w:rFonts w:asciiTheme="minorHAnsi" w:eastAsiaTheme="minorEastAsia" w:hAnsiTheme="minorHAnsi" w:cstheme="minorBidi"/>
                <w:noProof/>
                <w:sz w:val="22"/>
                <w:lang w:eastAsia="sv-SE"/>
              </w:rPr>
              <w:tab/>
            </w:r>
            <w:r w:rsidR="00B95559" w:rsidRPr="00243C71">
              <w:rPr>
                <w:rStyle w:val="Hyperlink"/>
                <w:noProof/>
              </w:rPr>
              <w:t>Regel 1 Format för datum</w:t>
            </w:r>
            <w:r w:rsidR="00B95559">
              <w:rPr>
                <w:noProof/>
                <w:webHidden/>
              </w:rPr>
              <w:tab/>
            </w:r>
            <w:r w:rsidR="00B95559">
              <w:rPr>
                <w:noProof/>
                <w:webHidden/>
              </w:rPr>
              <w:fldChar w:fldCharType="begin"/>
            </w:r>
            <w:r w:rsidR="00B95559">
              <w:rPr>
                <w:noProof/>
                <w:webHidden/>
              </w:rPr>
              <w:instrText xml:space="preserve"> PAGEREF _Toc398111400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49D3A3F3"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1" w:history="1">
            <w:r w:rsidR="00B95559" w:rsidRPr="00243C71">
              <w:rPr>
                <w:rStyle w:val="Hyperlink"/>
                <w:noProof/>
              </w:rPr>
              <w:t>5.2.2</w:t>
            </w:r>
            <w:r w:rsidR="00B95559">
              <w:rPr>
                <w:rFonts w:asciiTheme="minorHAnsi" w:eastAsiaTheme="minorEastAsia" w:hAnsiTheme="minorHAnsi" w:cstheme="minorBidi"/>
                <w:noProof/>
                <w:sz w:val="22"/>
                <w:lang w:eastAsia="sv-SE"/>
              </w:rPr>
              <w:tab/>
            </w:r>
            <w:r w:rsidR="00B95559" w:rsidRPr="00243C71">
              <w:rPr>
                <w:rStyle w:val="Hyperlink"/>
                <w:noProof/>
              </w:rPr>
              <w:t>Regel 2 Format för tidpunkt</w:t>
            </w:r>
            <w:r w:rsidR="00B95559">
              <w:rPr>
                <w:noProof/>
                <w:webHidden/>
              </w:rPr>
              <w:tab/>
            </w:r>
            <w:r w:rsidR="00B95559">
              <w:rPr>
                <w:noProof/>
                <w:webHidden/>
              </w:rPr>
              <w:fldChar w:fldCharType="begin"/>
            </w:r>
            <w:r w:rsidR="00B95559">
              <w:rPr>
                <w:noProof/>
                <w:webHidden/>
              </w:rPr>
              <w:instrText xml:space="preserve"> PAGEREF _Toc398111401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57458F59"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2" w:history="1">
            <w:r w:rsidR="00B95559" w:rsidRPr="00243C71">
              <w:rPr>
                <w:rStyle w:val="Hyperlink"/>
                <w:noProof/>
              </w:rPr>
              <w:t>5.2.3</w:t>
            </w:r>
            <w:r w:rsidR="00B95559">
              <w:rPr>
                <w:rFonts w:asciiTheme="minorHAnsi" w:eastAsiaTheme="minorEastAsia" w:hAnsiTheme="minorHAnsi" w:cstheme="minorBidi"/>
                <w:noProof/>
                <w:sz w:val="22"/>
                <w:lang w:eastAsia="sv-SE"/>
              </w:rPr>
              <w:tab/>
            </w:r>
            <w:r w:rsidR="00B95559" w:rsidRPr="00243C71">
              <w:rPr>
                <w:rStyle w:val="Hyperlink"/>
                <w:noProof/>
              </w:rPr>
              <w:t>Regel 3 Tidszon</w:t>
            </w:r>
            <w:r w:rsidR="00B95559">
              <w:rPr>
                <w:noProof/>
                <w:webHidden/>
              </w:rPr>
              <w:tab/>
            </w:r>
            <w:r w:rsidR="00B95559">
              <w:rPr>
                <w:noProof/>
                <w:webHidden/>
              </w:rPr>
              <w:fldChar w:fldCharType="begin"/>
            </w:r>
            <w:r w:rsidR="00B95559">
              <w:rPr>
                <w:noProof/>
                <w:webHidden/>
              </w:rPr>
              <w:instrText xml:space="preserve"> PAGEREF _Toc398111402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2991CA8"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3" w:history="1">
            <w:r w:rsidR="00B95559" w:rsidRPr="00243C71">
              <w:rPr>
                <w:rStyle w:val="Hyperlink"/>
                <w:noProof/>
              </w:rPr>
              <w:t>5.2.4</w:t>
            </w:r>
            <w:r w:rsidR="00B95559">
              <w:rPr>
                <w:rFonts w:asciiTheme="minorHAnsi" w:eastAsiaTheme="minorEastAsia" w:hAnsiTheme="minorHAnsi" w:cstheme="minorBidi"/>
                <w:noProof/>
                <w:sz w:val="22"/>
                <w:lang w:eastAsia="sv-SE"/>
              </w:rPr>
              <w:tab/>
            </w:r>
            <w:r w:rsidR="00B95559" w:rsidRPr="00243C71">
              <w:rPr>
                <w:rStyle w:val="Hyperlink"/>
                <w:noProof/>
              </w:rPr>
              <w:t>Regel 4</w:t>
            </w:r>
            <w:r w:rsidR="00B95559">
              <w:rPr>
                <w:noProof/>
                <w:webHidden/>
              </w:rPr>
              <w:tab/>
            </w:r>
            <w:r w:rsidR="00B95559">
              <w:rPr>
                <w:noProof/>
                <w:webHidden/>
              </w:rPr>
              <w:fldChar w:fldCharType="begin"/>
            </w:r>
            <w:r w:rsidR="00B95559">
              <w:rPr>
                <w:noProof/>
                <w:webHidden/>
              </w:rPr>
              <w:instrText xml:space="preserve"> PAGEREF _Toc398111403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66ED0BE8"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4" w:history="1">
            <w:r w:rsidR="00B95559" w:rsidRPr="00243C71">
              <w:rPr>
                <w:rStyle w:val="Hyperlink"/>
                <w:noProof/>
              </w:rPr>
              <w:t>5.2.5</w:t>
            </w:r>
            <w:r w:rsidR="00B95559">
              <w:rPr>
                <w:rFonts w:asciiTheme="minorHAnsi" w:eastAsiaTheme="minorEastAsia" w:hAnsiTheme="minorHAnsi" w:cstheme="minorBidi"/>
                <w:noProof/>
                <w:sz w:val="22"/>
                <w:lang w:eastAsia="sv-SE"/>
              </w:rPr>
              <w:tab/>
            </w:r>
            <w:r w:rsidR="00B95559" w:rsidRPr="00243C71">
              <w:rPr>
                <w:rStyle w:val="Hyperlink"/>
                <w:noProof/>
              </w:rPr>
              <w:t>Regel 5</w:t>
            </w:r>
            <w:r w:rsidR="00B95559">
              <w:rPr>
                <w:noProof/>
                <w:webHidden/>
              </w:rPr>
              <w:tab/>
            </w:r>
            <w:r w:rsidR="00B95559">
              <w:rPr>
                <w:noProof/>
                <w:webHidden/>
              </w:rPr>
              <w:fldChar w:fldCharType="begin"/>
            </w:r>
            <w:r w:rsidR="00B95559">
              <w:rPr>
                <w:noProof/>
                <w:webHidden/>
              </w:rPr>
              <w:instrText xml:space="preserve"> PAGEREF _Toc398111404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EEEA9EF" w14:textId="77777777" w:rsidR="00B95559" w:rsidRDefault="00812032">
          <w:pPr>
            <w:pStyle w:val="TOC1"/>
            <w:tabs>
              <w:tab w:val="left" w:pos="400"/>
              <w:tab w:val="right" w:leader="dot" w:pos="10456"/>
            </w:tabs>
            <w:rPr>
              <w:rFonts w:asciiTheme="minorHAnsi" w:eastAsiaTheme="minorEastAsia" w:hAnsiTheme="minorHAnsi" w:cstheme="minorBidi"/>
              <w:noProof/>
              <w:sz w:val="22"/>
              <w:lang w:eastAsia="sv-SE"/>
            </w:rPr>
          </w:pPr>
          <w:hyperlink w:anchor="_Toc398111405" w:history="1">
            <w:r w:rsidR="00B95559" w:rsidRPr="00243C71">
              <w:rPr>
                <w:rStyle w:val="Hyperlink"/>
                <w:noProof/>
              </w:rPr>
              <w:t>6</w:t>
            </w:r>
            <w:r w:rsidR="00B95559">
              <w:rPr>
                <w:rFonts w:asciiTheme="minorHAnsi" w:eastAsiaTheme="minorEastAsia" w:hAnsiTheme="minorHAnsi" w:cstheme="minorBidi"/>
                <w:noProof/>
                <w:sz w:val="22"/>
                <w:lang w:eastAsia="sv-SE"/>
              </w:rPr>
              <w:tab/>
            </w:r>
            <w:r w:rsidR="00B95559" w:rsidRPr="00243C71">
              <w:rPr>
                <w:rStyle w:val="Hyperlink"/>
                <w:noProof/>
              </w:rPr>
              <w:t>Tjänstekontrakt</w:t>
            </w:r>
            <w:r w:rsidR="00B95559">
              <w:rPr>
                <w:noProof/>
                <w:webHidden/>
              </w:rPr>
              <w:tab/>
            </w:r>
            <w:r w:rsidR="00B95559">
              <w:rPr>
                <w:noProof/>
                <w:webHidden/>
              </w:rPr>
              <w:fldChar w:fldCharType="begin"/>
            </w:r>
            <w:r w:rsidR="00B95559">
              <w:rPr>
                <w:noProof/>
                <w:webHidden/>
              </w:rPr>
              <w:instrText xml:space="preserve"> PAGEREF _Toc398111405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14FA09D2"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406" w:history="1">
            <w:r w:rsidR="00B95559" w:rsidRPr="00243C71">
              <w:rPr>
                <w:rStyle w:val="Hyperlink"/>
                <w:noProof/>
              </w:rPr>
              <w:t>6.1</w:t>
            </w:r>
            <w:r w:rsidR="00B95559">
              <w:rPr>
                <w:rFonts w:asciiTheme="minorHAnsi" w:eastAsiaTheme="minorEastAsia" w:hAnsiTheme="minorHAnsi" w:cstheme="minorBidi"/>
                <w:noProof/>
                <w:sz w:val="22"/>
                <w:lang w:eastAsia="sv-SE"/>
              </w:rPr>
              <w:tab/>
            </w:r>
            <w:r w:rsidR="00B95559" w:rsidRPr="00243C71">
              <w:rPr>
                <w:rStyle w:val="Hyperlink"/>
                <w:noProof/>
              </w:rPr>
              <w:t>ProcessRequest</w:t>
            </w:r>
            <w:r w:rsidR="00B95559">
              <w:rPr>
                <w:noProof/>
                <w:webHidden/>
              </w:rPr>
              <w:tab/>
            </w:r>
            <w:r w:rsidR="00B95559">
              <w:rPr>
                <w:noProof/>
                <w:webHidden/>
              </w:rPr>
              <w:fldChar w:fldCharType="begin"/>
            </w:r>
            <w:r w:rsidR="00B95559">
              <w:rPr>
                <w:noProof/>
                <w:webHidden/>
              </w:rPr>
              <w:instrText xml:space="preserve"> PAGEREF _Toc398111406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7578884"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7" w:history="1">
            <w:r w:rsidR="00B95559" w:rsidRPr="00243C71">
              <w:rPr>
                <w:rStyle w:val="Hyperlink"/>
                <w:noProof/>
              </w:rPr>
              <w:t>6.1.1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_Toc398111407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41D17E1"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8" w:history="1">
            <w:r w:rsidR="00B95559" w:rsidRPr="00243C71">
              <w:rPr>
                <w:rStyle w:val="Hyperlink"/>
                <w:noProof/>
              </w:rPr>
              <w:t>6.1.2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_Toc398111408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7B29EA1A"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09" w:history="1">
            <w:r w:rsidR="00B95559" w:rsidRPr="00243C71">
              <w:rPr>
                <w:rStyle w:val="Hyperlink"/>
                <w:noProof/>
              </w:rPr>
              <w:t>6.1.3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_Toc398111409 \h </w:instrText>
            </w:r>
            <w:r w:rsidR="00B95559">
              <w:rPr>
                <w:noProof/>
                <w:webHidden/>
              </w:rPr>
            </w:r>
            <w:r w:rsidR="00B95559">
              <w:rPr>
                <w:noProof/>
                <w:webHidden/>
              </w:rPr>
              <w:fldChar w:fldCharType="separate"/>
            </w:r>
            <w:r w:rsidR="00B95559">
              <w:rPr>
                <w:noProof/>
                <w:webHidden/>
              </w:rPr>
              <w:t>34</w:t>
            </w:r>
            <w:r w:rsidR="00B95559">
              <w:rPr>
                <w:noProof/>
                <w:webHidden/>
              </w:rPr>
              <w:fldChar w:fldCharType="end"/>
            </w:r>
          </w:hyperlink>
        </w:p>
        <w:p w14:paraId="1206DFB5"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0" w:history="1">
            <w:r w:rsidR="00B95559" w:rsidRPr="00243C71">
              <w:rPr>
                <w:rStyle w:val="Hyperlink"/>
                <w:noProof/>
              </w:rPr>
              <w:t>6.1.4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_Toc398111410 \h </w:instrText>
            </w:r>
            <w:r w:rsidR="00B95559">
              <w:rPr>
                <w:noProof/>
                <w:webHidden/>
              </w:rPr>
            </w:r>
            <w:r w:rsidR="00B95559">
              <w:rPr>
                <w:noProof/>
                <w:webHidden/>
              </w:rPr>
              <w:fldChar w:fldCharType="separate"/>
            </w:r>
            <w:r w:rsidR="00B95559">
              <w:rPr>
                <w:noProof/>
                <w:webHidden/>
              </w:rPr>
              <w:t>35</w:t>
            </w:r>
            <w:r w:rsidR="00B95559">
              <w:rPr>
                <w:noProof/>
                <w:webHidden/>
              </w:rPr>
              <w:fldChar w:fldCharType="end"/>
            </w:r>
          </w:hyperlink>
        </w:p>
        <w:p w14:paraId="2CC0EAC3"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411" w:history="1">
            <w:r w:rsidR="00B95559" w:rsidRPr="00243C71">
              <w:rPr>
                <w:rStyle w:val="Hyperlink"/>
                <w:noProof/>
              </w:rPr>
              <w:t>6.2</w:t>
            </w:r>
            <w:r w:rsidR="00B95559">
              <w:rPr>
                <w:rFonts w:asciiTheme="minorHAnsi" w:eastAsiaTheme="minorEastAsia" w:hAnsiTheme="minorHAnsi" w:cstheme="minorBidi"/>
                <w:noProof/>
                <w:sz w:val="22"/>
                <w:lang w:eastAsia="sv-SE"/>
              </w:rPr>
              <w:tab/>
            </w:r>
            <w:r w:rsidR="00B95559" w:rsidRPr="00243C71">
              <w:rPr>
                <w:rStyle w:val="Hyperlink"/>
                <w:noProof/>
              </w:rPr>
              <w:t>ProcessRequestOutcome</w:t>
            </w:r>
            <w:r w:rsidR="00B95559">
              <w:rPr>
                <w:noProof/>
                <w:webHidden/>
              </w:rPr>
              <w:tab/>
            </w:r>
            <w:r w:rsidR="00B95559">
              <w:rPr>
                <w:noProof/>
                <w:webHidden/>
              </w:rPr>
              <w:fldChar w:fldCharType="begin"/>
            </w:r>
            <w:r w:rsidR="00B95559">
              <w:rPr>
                <w:noProof/>
                <w:webHidden/>
              </w:rPr>
              <w:instrText xml:space="preserve"> PAGEREF _Toc398111411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7FFB03AB"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2" w:history="1">
            <w:r w:rsidR="00B95559" w:rsidRPr="00243C71">
              <w:rPr>
                <w:rStyle w:val="Hyperlink"/>
                <w:noProof/>
              </w:rPr>
              <w:t>6.2.1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_Toc398111412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5BC8A63D"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3" w:history="1">
            <w:r w:rsidR="00B95559" w:rsidRPr="00243C71">
              <w:rPr>
                <w:rStyle w:val="Hyperlink"/>
                <w:noProof/>
              </w:rPr>
              <w:t>6.2.2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_Toc398111413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3B9E5A63"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4" w:history="1">
            <w:r w:rsidR="00B95559" w:rsidRPr="00243C71">
              <w:rPr>
                <w:rStyle w:val="Hyperlink"/>
                <w:noProof/>
              </w:rPr>
              <w:t>6.2.3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_Toc398111414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44FE54D7"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5" w:history="1">
            <w:r w:rsidR="00B95559" w:rsidRPr="00243C71">
              <w:rPr>
                <w:rStyle w:val="Hyperlink"/>
                <w:noProof/>
              </w:rPr>
              <w:t>6.2.4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_Toc398111415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6C09A3E1"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416" w:history="1">
            <w:r w:rsidR="00B95559" w:rsidRPr="00243C71">
              <w:rPr>
                <w:rStyle w:val="Hyperlink"/>
                <w:noProof/>
              </w:rPr>
              <w:t>6.3</w:t>
            </w:r>
            <w:r w:rsidR="00B95559">
              <w:rPr>
                <w:rFonts w:asciiTheme="minorHAnsi" w:eastAsiaTheme="minorEastAsia" w:hAnsiTheme="minorHAnsi" w:cstheme="minorBidi"/>
                <w:noProof/>
                <w:sz w:val="22"/>
                <w:lang w:eastAsia="sv-SE"/>
              </w:rPr>
              <w:tab/>
            </w:r>
            <w:r w:rsidR="00B95559" w:rsidRPr="00243C71">
              <w:rPr>
                <w:rStyle w:val="Hyperlink"/>
                <w:noProof/>
              </w:rPr>
              <w:t>ProcessRequestConfirmation</w:t>
            </w:r>
            <w:r w:rsidR="00B95559">
              <w:rPr>
                <w:noProof/>
                <w:webHidden/>
              </w:rPr>
              <w:tab/>
            </w:r>
            <w:r w:rsidR="00B95559">
              <w:rPr>
                <w:noProof/>
                <w:webHidden/>
              </w:rPr>
              <w:fldChar w:fldCharType="begin"/>
            </w:r>
            <w:r w:rsidR="00B95559">
              <w:rPr>
                <w:noProof/>
                <w:webHidden/>
              </w:rPr>
              <w:instrText xml:space="preserve"> PAGEREF _Toc398111416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8E0DE88"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7" w:history="1">
            <w:r w:rsidR="00B95559" w:rsidRPr="00243C71">
              <w:rPr>
                <w:rStyle w:val="Hyperlink"/>
                <w:noProof/>
              </w:rPr>
              <w:t>6.3.1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_Toc398111417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75C5E18B"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8" w:history="1">
            <w:r w:rsidR="00B95559" w:rsidRPr="00243C71">
              <w:rPr>
                <w:rStyle w:val="Hyperlink"/>
                <w:noProof/>
              </w:rPr>
              <w:t>6.3.2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_Toc398111418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36A7F0B"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19" w:history="1">
            <w:r w:rsidR="00B95559" w:rsidRPr="00243C71">
              <w:rPr>
                <w:rStyle w:val="Hyperlink"/>
                <w:noProof/>
              </w:rPr>
              <w:t>6.3.3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_Toc398111419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798920D"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0" w:history="1">
            <w:r w:rsidR="00B95559" w:rsidRPr="00243C71">
              <w:rPr>
                <w:rStyle w:val="Hyperlink"/>
                <w:noProof/>
              </w:rPr>
              <w:t>6.3.4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_Toc398111420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327DA62"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421" w:history="1">
            <w:r w:rsidR="00B95559" w:rsidRPr="00243C71">
              <w:rPr>
                <w:rStyle w:val="Hyperlink"/>
                <w:noProof/>
              </w:rPr>
              <w:t>6.4</w:t>
            </w:r>
            <w:r w:rsidR="00B95559">
              <w:rPr>
                <w:rFonts w:asciiTheme="minorHAnsi" w:eastAsiaTheme="minorEastAsia" w:hAnsiTheme="minorHAnsi" w:cstheme="minorBidi"/>
                <w:noProof/>
                <w:sz w:val="22"/>
                <w:lang w:eastAsia="sv-SE"/>
              </w:rPr>
              <w:tab/>
            </w:r>
            <w:r w:rsidR="00B95559" w:rsidRPr="00243C71">
              <w:rPr>
                <w:rStyle w:val="Hyperlink"/>
                <w:noProof/>
              </w:rPr>
              <w:t>GetRequestStatus</w:t>
            </w:r>
            <w:r w:rsidR="00B95559">
              <w:rPr>
                <w:noProof/>
                <w:webHidden/>
              </w:rPr>
              <w:tab/>
            </w:r>
            <w:r w:rsidR="00B95559">
              <w:rPr>
                <w:noProof/>
                <w:webHidden/>
              </w:rPr>
              <w:fldChar w:fldCharType="begin"/>
            </w:r>
            <w:r w:rsidR="00B95559">
              <w:rPr>
                <w:noProof/>
                <w:webHidden/>
              </w:rPr>
              <w:instrText xml:space="preserve"> PAGEREF _Toc398111421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0AF1BD64"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2" w:history="1">
            <w:r w:rsidR="00B95559" w:rsidRPr="00243C71">
              <w:rPr>
                <w:rStyle w:val="Hyperlink"/>
                <w:noProof/>
              </w:rPr>
              <w:t>6.4.1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_Toc398111422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76FB6C5B"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3" w:history="1">
            <w:r w:rsidR="00B95559" w:rsidRPr="00243C71">
              <w:rPr>
                <w:rStyle w:val="Hyperlink"/>
                <w:noProof/>
              </w:rPr>
              <w:t>6.4.2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_Toc398111423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2678E6C1"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4" w:history="1">
            <w:r w:rsidR="00B95559" w:rsidRPr="00243C71">
              <w:rPr>
                <w:rStyle w:val="Hyperlink"/>
                <w:noProof/>
              </w:rPr>
              <w:t>6.4.3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_Toc398111424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07395228"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5" w:history="1">
            <w:r w:rsidR="00B95559" w:rsidRPr="00243C71">
              <w:rPr>
                <w:rStyle w:val="Hyperlink"/>
                <w:noProof/>
              </w:rPr>
              <w:t>6.4.4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_Toc398111425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3D118C6B" w14:textId="77777777" w:rsidR="00B95559" w:rsidRDefault="00812032">
          <w:pPr>
            <w:pStyle w:val="TOC2"/>
            <w:tabs>
              <w:tab w:val="left" w:pos="880"/>
              <w:tab w:val="right" w:leader="dot" w:pos="10456"/>
            </w:tabs>
            <w:rPr>
              <w:rFonts w:asciiTheme="minorHAnsi" w:eastAsiaTheme="minorEastAsia" w:hAnsiTheme="minorHAnsi" w:cstheme="minorBidi"/>
              <w:noProof/>
              <w:sz w:val="22"/>
              <w:lang w:eastAsia="sv-SE"/>
            </w:rPr>
          </w:pPr>
          <w:hyperlink w:anchor="_Toc398111426" w:history="1">
            <w:r w:rsidR="00B95559" w:rsidRPr="00243C71">
              <w:rPr>
                <w:rStyle w:val="Hyperlink"/>
                <w:noProof/>
              </w:rPr>
              <w:t>6.5</w:t>
            </w:r>
            <w:r w:rsidR="00B95559">
              <w:rPr>
                <w:rFonts w:asciiTheme="minorHAnsi" w:eastAsiaTheme="minorEastAsia" w:hAnsiTheme="minorHAnsi" w:cstheme="minorBidi"/>
                <w:noProof/>
                <w:sz w:val="22"/>
                <w:lang w:eastAsia="sv-SE"/>
              </w:rPr>
              <w:tab/>
            </w:r>
            <w:r w:rsidR="00B95559" w:rsidRPr="00243C71">
              <w:rPr>
                <w:rStyle w:val="Hyperlink"/>
                <w:noProof/>
              </w:rPr>
              <w:t>GetRequestInstruction</w:t>
            </w:r>
            <w:r w:rsidR="00B95559">
              <w:rPr>
                <w:noProof/>
                <w:webHidden/>
              </w:rPr>
              <w:tab/>
            </w:r>
            <w:r w:rsidR="00B95559">
              <w:rPr>
                <w:noProof/>
                <w:webHidden/>
              </w:rPr>
              <w:fldChar w:fldCharType="begin"/>
            </w:r>
            <w:r w:rsidR="00B95559">
              <w:rPr>
                <w:noProof/>
                <w:webHidden/>
              </w:rPr>
              <w:instrText xml:space="preserve"> PAGEREF _Toc398111426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6544AE13"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7" w:history="1">
            <w:r w:rsidR="00B95559" w:rsidRPr="00243C71">
              <w:rPr>
                <w:rStyle w:val="Hyperlink"/>
                <w:noProof/>
              </w:rPr>
              <w:t>6.5.1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_Toc398111427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16D6FA81"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8" w:history="1">
            <w:r w:rsidR="00B95559" w:rsidRPr="00243C71">
              <w:rPr>
                <w:rStyle w:val="Hyperlink"/>
                <w:noProof/>
              </w:rPr>
              <w:t>6.5.2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_Toc398111428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5054D40B"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29" w:history="1">
            <w:r w:rsidR="00B95559" w:rsidRPr="00243C71">
              <w:rPr>
                <w:rStyle w:val="Hyperlink"/>
                <w:noProof/>
              </w:rPr>
              <w:t>6.5.3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_Toc398111429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61579824" w14:textId="77777777" w:rsidR="00B95559" w:rsidRDefault="00812032">
          <w:pPr>
            <w:pStyle w:val="TOC3"/>
            <w:tabs>
              <w:tab w:val="left" w:pos="1100"/>
              <w:tab w:val="right" w:leader="dot" w:pos="10456"/>
            </w:tabs>
            <w:rPr>
              <w:rFonts w:asciiTheme="minorHAnsi" w:eastAsiaTheme="minorEastAsia" w:hAnsiTheme="minorHAnsi" w:cstheme="minorBidi"/>
              <w:noProof/>
              <w:sz w:val="22"/>
              <w:lang w:eastAsia="sv-SE"/>
            </w:rPr>
          </w:pPr>
          <w:hyperlink w:anchor="_Toc398111430" w:history="1">
            <w:r w:rsidR="00B95559" w:rsidRPr="00243C71">
              <w:rPr>
                <w:rStyle w:val="Hyperlink"/>
                <w:noProof/>
              </w:rPr>
              <w:t>6.5.4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_Toc398111430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2" w:name="Radera3"/>
      <w:bookmarkEnd w:id="0"/>
      <w:bookmarkEnd w:id="2"/>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7777777"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D720D4" w:rsidRPr="000C2908" w14:paraId="129EB5D9" w14:textId="77777777" w:rsidTr="000C2908">
        <w:tc>
          <w:tcPr>
            <w:tcW w:w="1304" w:type="dxa"/>
          </w:tcPr>
          <w:p w14:paraId="01924E91" w14:textId="03A056A1" w:rsidR="00D720D4" w:rsidRPr="000C2908" w:rsidRDefault="00D720D4" w:rsidP="00020791">
            <w:pPr>
              <w:pStyle w:val="TableText"/>
              <w:rPr>
                <w:rFonts w:ascii="Georgia" w:hAnsi="Georgia"/>
                <w:color w:val="008000"/>
              </w:rPr>
            </w:pPr>
            <w:r w:rsidRPr="00CA0D34">
              <w:rPr>
                <w:rFonts w:ascii="Georgia" w:hAnsi="Georgia"/>
              </w:rPr>
              <w:fldChar w:fldCharType="begin"/>
            </w:r>
            <w:r w:rsidRPr="00CA0D34">
              <w:rPr>
                <w:rFonts w:ascii="Georgia" w:hAnsi="Georgia"/>
              </w:rPr>
              <w:instrText xml:space="preserve"> DOCPROPERTY "version" \* MERGEFORMAT </w:instrText>
            </w:r>
            <w:r w:rsidRPr="00CA0D34">
              <w:rPr>
                <w:rFonts w:ascii="Georgia" w:hAnsi="Georgia"/>
              </w:rPr>
              <w:fldChar w:fldCharType="separate"/>
            </w:r>
            <w:r w:rsidR="00583F17">
              <w:rPr>
                <w:rFonts w:ascii="Georgia" w:hAnsi="Georgia"/>
              </w:rPr>
              <w:t xml:space="preserve">1.0 </w:t>
            </w:r>
            <w:r w:rsidRPr="00CA0D34">
              <w:rPr>
                <w:rFonts w:ascii="Georgia" w:hAnsi="Georgia"/>
              </w:rPr>
              <w:fldChar w:fldCharType="end"/>
            </w:r>
          </w:p>
        </w:tc>
        <w:tc>
          <w:tcPr>
            <w:tcW w:w="992" w:type="dxa"/>
          </w:tcPr>
          <w:p w14:paraId="64DCBB02" w14:textId="3CCCB230" w:rsidR="00D720D4" w:rsidRPr="00CA0D34" w:rsidRDefault="00CA0D34" w:rsidP="0039481C">
            <w:pPr>
              <w:pStyle w:val="TableText"/>
              <w:rPr>
                <w:rFonts w:ascii="Georgia" w:hAnsi="Georgia"/>
              </w:rPr>
            </w:pPr>
            <w:r w:rsidRPr="00CA0D34">
              <w:rPr>
                <w:rFonts w:ascii="Georgia" w:hAnsi="Georgia"/>
              </w:rPr>
              <w:t>RC1</w:t>
            </w:r>
          </w:p>
        </w:tc>
        <w:tc>
          <w:tcPr>
            <w:tcW w:w="1560" w:type="dxa"/>
          </w:tcPr>
          <w:p w14:paraId="02FF2D9F" w14:textId="424EE228" w:rsidR="00D720D4" w:rsidRPr="00CA0D34" w:rsidRDefault="00AC7C39" w:rsidP="0039481C">
            <w:pPr>
              <w:pStyle w:val="TableText"/>
              <w:rPr>
                <w:rFonts w:ascii="Georgia" w:hAnsi="Georgia"/>
              </w:rPr>
            </w:pPr>
            <w:r>
              <w:rPr>
                <w:rFonts w:ascii="Georgia" w:hAnsi="Georgia"/>
              </w:rPr>
              <w:t>2014-09-08</w:t>
            </w:r>
          </w:p>
        </w:tc>
        <w:tc>
          <w:tcPr>
            <w:tcW w:w="3260" w:type="dxa"/>
          </w:tcPr>
          <w:p w14:paraId="1285EF4D" w14:textId="0A05F537" w:rsidR="00D720D4" w:rsidRPr="00CA0D34" w:rsidRDefault="00CA0D34" w:rsidP="00F35278">
            <w:pPr>
              <w:pStyle w:val="TableText"/>
              <w:tabs>
                <w:tab w:val="right" w:pos="3176"/>
              </w:tabs>
              <w:rPr>
                <w:rFonts w:ascii="Georgia" w:hAnsi="Georgia"/>
              </w:rPr>
            </w:pPr>
            <w:r w:rsidRPr="00CA0D34">
              <w:rPr>
                <w:rFonts w:ascii="Georgia" w:hAnsi="Georgia"/>
              </w:rPr>
              <w:t>Flyttat till ny mall (1.3.6)</w:t>
            </w:r>
          </w:p>
        </w:tc>
        <w:tc>
          <w:tcPr>
            <w:tcW w:w="1559" w:type="dxa"/>
          </w:tcPr>
          <w:p w14:paraId="7E164D94" w14:textId="69CFBB41" w:rsidR="00D720D4" w:rsidRDefault="00CA0D34" w:rsidP="0039481C">
            <w:pPr>
              <w:pStyle w:val="TableText"/>
              <w:rPr>
                <w:rFonts w:ascii="Georgia" w:hAnsi="Georgia"/>
              </w:rPr>
            </w:pPr>
            <w:r w:rsidRPr="00CA0D34">
              <w:rPr>
                <w:rFonts w:ascii="Georgia" w:hAnsi="Georgia"/>
              </w:rPr>
              <w:t xml:space="preserve">Torbjörn Dahlin, </w:t>
            </w:r>
            <w:r w:rsidR="00727D58">
              <w:rPr>
                <w:rFonts w:ascii="Georgia" w:hAnsi="Georgia"/>
              </w:rPr>
              <w:t>Inera</w:t>
            </w:r>
          </w:p>
          <w:p w14:paraId="373A1BD7" w14:textId="44EB4A89" w:rsidR="00472325" w:rsidRPr="00CA0D34" w:rsidRDefault="00472325" w:rsidP="00727D58">
            <w:pPr>
              <w:pStyle w:val="TableText"/>
              <w:rPr>
                <w:rFonts w:ascii="Georgia" w:hAnsi="Georgia"/>
              </w:rPr>
            </w:pPr>
            <w:r>
              <w:rPr>
                <w:rFonts w:ascii="Georgia" w:hAnsi="Georgia"/>
              </w:rPr>
              <w:t xml:space="preserve">Thomas Siltberg, </w:t>
            </w:r>
            <w:r w:rsidR="00727D58">
              <w:rPr>
                <w:rFonts w:ascii="Georgia" w:hAnsi="Georgia"/>
              </w:rPr>
              <w:t>Inera</w:t>
            </w:r>
          </w:p>
        </w:tc>
        <w:tc>
          <w:tcPr>
            <w:tcW w:w="1418" w:type="dxa"/>
          </w:tcPr>
          <w:p w14:paraId="4B4AE0CB" w14:textId="77777777" w:rsidR="00D720D4" w:rsidRPr="000C2908" w:rsidRDefault="00D720D4" w:rsidP="0039481C">
            <w:pPr>
              <w:pStyle w:val="TableText"/>
              <w:rPr>
                <w:rFonts w:ascii="Georgia" w:hAnsi="Georgia"/>
              </w:rPr>
            </w:pPr>
          </w:p>
        </w:tc>
      </w:tr>
      <w:tr w:rsidR="00DD2AE2" w:rsidRPr="000C2908" w14:paraId="185BF4E5" w14:textId="77777777" w:rsidTr="000C2908">
        <w:tc>
          <w:tcPr>
            <w:tcW w:w="1304" w:type="dxa"/>
          </w:tcPr>
          <w:p w14:paraId="5DADEBCB" w14:textId="3CE92D5C" w:rsidR="00DD2AE2" w:rsidRPr="00CA0D34" w:rsidRDefault="00CD25EA" w:rsidP="00020791">
            <w:pPr>
              <w:pStyle w:val="TableText"/>
              <w:rPr>
                <w:rFonts w:ascii="Georgia" w:hAnsi="Georgia"/>
              </w:rPr>
            </w:pPr>
            <w:r>
              <w:rPr>
                <w:rFonts w:ascii="Georgia" w:hAnsi="Georgia"/>
              </w:rPr>
              <w:t>1.0</w:t>
            </w:r>
          </w:p>
        </w:tc>
        <w:tc>
          <w:tcPr>
            <w:tcW w:w="992" w:type="dxa"/>
          </w:tcPr>
          <w:p w14:paraId="743BC567" w14:textId="6EFDE724" w:rsidR="00DD2AE2" w:rsidRPr="00CA0D34" w:rsidRDefault="00CD25EA" w:rsidP="0039481C">
            <w:pPr>
              <w:pStyle w:val="TableText"/>
              <w:rPr>
                <w:rFonts w:ascii="Georgia" w:hAnsi="Georgia"/>
              </w:rPr>
            </w:pPr>
            <w:r>
              <w:rPr>
                <w:rFonts w:ascii="Georgia" w:hAnsi="Georgia"/>
              </w:rPr>
              <w:t>RC2</w:t>
            </w:r>
          </w:p>
        </w:tc>
        <w:tc>
          <w:tcPr>
            <w:tcW w:w="1560" w:type="dxa"/>
          </w:tcPr>
          <w:p w14:paraId="3410E785" w14:textId="295205FB" w:rsidR="00DD2AE2" w:rsidRDefault="00DD2AE2" w:rsidP="0039481C">
            <w:pPr>
              <w:pStyle w:val="TableText"/>
              <w:rPr>
                <w:rFonts w:ascii="Georgia" w:hAnsi="Georgia"/>
              </w:rPr>
            </w:pPr>
            <w:r>
              <w:rPr>
                <w:rFonts w:ascii="Georgia" w:hAnsi="Georgia"/>
              </w:rPr>
              <w:t>2014-09-26</w:t>
            </w:r>
          </w:p>
        </w:tc>
        <w:tc>
          <w:tcPr>
            <w:tcW w:w="3260" w:type="dxa"/>
          </w:tcPr>
          <w:p w14:paraId="078EB0C3" w14:textId="1E9A4FC5" w:rsidR="00DD2AE2" w:rsidRPr="00CA0D34" w:rsidRDefault="00DD2AE2" w:rsidP="00F35278">
            <w:pPr>
              <w:pStyle w:val="TableText"/>
              <w:tabs>
                <w:tab w:val="right" w:pos="3176"/>
              </w:tabs>
              <w:rPr>
                <w:rFonts w:ascii="Georgia" w:hAnsi="Georgia"/>
              </w:rPr>
            </w:pPr>
            <w:r>
              <w:rPr>
                <w:rFonts w:ascii="Georgia" w:hAnsi="Georgia"/>
              </w:rPr>
              <w:t>Ändringar i tjänstekontrakt enligt beslut 2014-09-25</w:t>
            </w:r>
          </w:p>
        </w:tc>
        <w:tc>
          <w:tcPr>
            <w:tcW w:w="1559" w:type="dxa"/>
          </w:tcPr>
          <w:p w14:paraId="081FDB58" w14:textId="1669FFFF" w:rsidR="00DD2AE2" w:rsidRPr="00CA0D34" w:rsidRDefault="00DD2AE2" w:rsidP="0039481C">
            <w:pPr>
              <w:pStyle w:val="TableText"/>
              <w:rPr>
                <w:rFonts w:ascii="Georgia" w:hAnsi="Georgia"/>
              </w:rPr>
            </w:pPr>
            <w:r>
              <w:rPr>
                <w:rFonts w:ascii="Georgia" w:hAnsi="Georgia"/>
              </w:rPr>
              <w:t>Thomas Siltberg, Inera</w:t>
            </w:r>
          </w:p>
        </w:tc>
        <w:tc>
          <w:tcPr>
            <w:tcW w:w="1418" w:type="dxa"/>
          </w:tcPr>
          <w:p w14:paraId="492E82C7" w14:textId="77777777" w:rsidR="00DD2AE2" w:rsidRPr="000C2908" w:rsidRDefault="00DD2AE2"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583F17" w:rsidRPr="00583F17">
              <w:rPr>
                <w:rFonts w:ascii="Georgia" w:hAnsi="Georgia"/>
                <w:color w:val="9BBB59" w:themeColor="accent3"/>
              </w:rPr>
              <w:t>Dokumentnamn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CB51F0B" w:rsidR="0039481C" w:rsidRPr="000C2908" w:rsidRDefault="00CA2AF2" w:rsidP="0039481C">
            <w:pPr>
              <w:pStyle w:val="TableText"/>
              <w:rPr>
                <w:rFonts w:ascii="Georgia" w:hAnsi="Georgia"/>
              </w:rPr>
            </w:pPr>
            <w:commentRangeStart w:id="3"/>
            <w:r>
              <w:rPr>
                <w:rFonts w:ascii="Georgia" w:hAnsi="Georgia"/>
              </w:rPr>
              <w:t>Länk</w:t>
            </w:r>
            <w:commentRangeEnd w:id="3"/>
            <w:r>
              <w:rPr>
                <w:rStyle w:val="CommentReference"/>
                <w:rFonts w:eastAsia="ヒラギノ角ゴ Pro W3"/>
                <w:i/>
                <w:color w:val="000000"/>
                <w:lang w:val="en-GB"/>
              </w:rPr>
              <w:commentReference w:id="3"/>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812032" w:rsidP="0039481C">
            <w:pPr>
              <w:pStyle w:val="TableText"/>
              <w:rPr>
                <w:rFonts w:ascii="Georgia" w:hAnsi="Georgia"/>
              </w:rPr>
            </w:pPr>
            <w:hyperlink r:id="rId10"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3D0978CF" w:rsidR="0039481C" w:rsidRPr="000C2908" w:rsidRDefault="00D748B6" w:rsidP="0039481C">
            <w:pPr>
              <w:pStyle w:val="TableText"/>
              <w:rPr>
                <w:rFonts w:ascii="Georgia" w:hAnsi="Georgia"/>
              </w:rPr>
            </w:pPr>
            <w:r>
              <w:rPr>
                <w:rFonts w:ascii="Georgia" w:hAnsi="Georgia"/>
              </w:rPr>
              <w:t>HSA</w:t>
            </w:r>
          </w:p>
        </w:tc>
        <w:tc>
          <w:tcPr>
            <w:tcW w:w="3827" w:type="dxa"/>
          </w:tcPr>
          <w:p w14:paraId="05AD642E" w14:textId="5B93FBA8" w:rsidR="0039481C" w:rsidRPr="00D748B6" w:rsidRDefault="00D748B6" w:rsidP="00D748B6">
            <w:pPr>
              <w:pStyle w:val="TableText"/>
              <w:ind w:left="0"/>
              <w:rPr>
                <w:rFonts w:ascii="Georgia" w:hAnsi="Georgia"/>
              </w:rPr>
            </w:pPr>
            <w:r>
              <w:rPr>
                <w:rFonts w:ascii="Georgia" w:hAnsi="Georgia"/>
              </w:rPr>
              <w:t>Hälso- och Sjukvårdens Adressregister</w:t>
            </w:r>
          </w:p>
        </w:tc>
        <w:tc>
          <w:tcPr>
            <w:tcW w:w="4678" w:type="dxa"/>
          </w:tcPr>
          <w:p w14:paraId="67E8DE9D" w14:textId="5F3DA947" w:rsidR="0039481C" w:rsidRPr="000C2908" w:rsidRDefault="00D748B6" w:rsidP="0039481C">
            <w:pPr>
              <w:pStyle w:val="TableText"/>
              <w:rPr>
                <w:rFonts w:ascii="Georgia" w:hAnsi="Georgia"/>
              </w:rPr>
            </w:pPr>
            <w:r>
              <w:rPr>
                <w:rFonts w:ascii="Georgia" w:hAnsi="Georgia"/>
              </w:rPr>
              <w:t>Elektronisk nationell katalog som innehåller kvalitetssäkrade uppgifter om bland annat person och organisationsstruktur.</w:t>
            </w:r>
          </w:p>
        </w:tc>
      </w:tr>
      <w:tr w:rsidR="00D748B6" w:rsidRPr="000C2908" w14:paraId="31755F03" w14:textId="77777777" w:rsidTr="000C2908">
        <w:tc>
          <w:tcPr>
            <w:tcW w:w="1588" w:type="dxa"/>
          </w:tcPr>
          <w:p w14:paraId="5F588033" w14:textId="7ECACCC7" w:rsidR="00D748B6" w:rsidRDefault="00D748B6" w:rsidP="0039481C">
            <w:pPr>
              <w:pStyle w:val="TableText"/>
              <w:rPr>
                <w:rFonts w:ascii="Georgia" w:hAnsi="Georgia"/>
              </w:rPr>
            </w:pPr>
            <w:r>
              <w:rPr>
                <w:rFonts w:ascii="Georgia" w:hAnsi="Georgia"/>
              </w:rPr>
              <w:t>EI</w:t>
            </w:r>
          </w:p>
        </w:tc>
        <w:tc>
          <w:tcPr>
            <w:tcW w:w="3827" w:type="dxa"/>
          </w:tcPr>
          <w:p w14:paraId="613B07BB" w14:textId="6BED7C81" w:rsidR="00D748B6" w:rsidRDefault="00D748B6" w:rsidP="00D748B6">
            <w:pPr>
              <w:pStyle w:val="TableText"/>
              <w:ind w:left="0"/>
              <w:rPr>
                <w:rFonts w:ascii="Georgia" w:hAnsi="Georgia"/>
              </w:rPr>
            </w:pPr>
            <w:r>
              <w:rPr>
                <w:rFonts w:ascii="Georgia" w:hAnsi="Georgia"/>
              </w:rPr>
              <w:t>EngagemangsIndex</w:t>
            </w:r>
          </w:p>
        </w:tc>
        <w:tc>
          <w:tcPr>
            <w:tcW w:w="4678" w:type="dxa"/>
          </w:tcPr>
          <w:p w14:paraId="30A47DA8" w14:textId="10CE4246" w:rsidR="00D748B6" w:rsidRDefault="00D748B6" w:rsidP="0039481C">
            <w:pPr>
              <w:pStyle w:val="TableText"/>
              <w:rPr>
                <w:rFonts w:ascii="Georgia" w:hAnsi="Georgia"/>
              </w:rPr>
            </w:pPr>
            <w:r>
              <w:rPr>
                <w:rFonts w:ascii="Georgia" w:hAnsi="Georgia"/>
              </w:rPr>
              <w:t>Innehåller information om i vilket system det finns information om vilken patient för vilken tjänst.</w:t>
            </w:r>
          </w:p>
        </w:tc>
      </w:tr>
      <w:tr w:rsidR="00D748B6" w:rsidRPr="000C2908" w14:paraId="2A27D1C9" w14:textId="77777777" w:rsidTr="000C2908">
        <w:tc>
          <w:tcPr>
            <w:tcW w:w="1588" w:type="dxa"/>
          </w:tcPr>
          <w:p w14:paraId="00459FEC" w14:textId="54A7C45D" w:rsidR="00D748B6" w:rsidRDefault="00D748B6" w:rsidP="0039481C">
            <w:pPr>
              <w:pStyle w:val="TableText"/>
              <w:rPr>
                <w:rFonts w:ascii="Georgia" w:hAnsi="Georgia"/>
              </w:rPr>
            </w:pPr>
            <w:r>
              <w:rPr>
                <w:rFonts w:ascii="Georgia" w:hAnsi="Georgia"/>
              </w:rPr>
              <w:t>TP</w:t>
            </w:r>
          </w:p>
        </w:tc>
        <w:tc>
          <w:tcPr>
            <w:tcW w:w="3827" w:type="dxa"/>
          </w:tcPr>
          <w:p w14:paraId="0A14E333" w14:textId="43251467" w:rsidR="00D748B6" w:rsidRDefault="00D748B6" w:rsidP="00D748B6">
            <w:pPr>
              <w:pStyle w:val="TableText"/>
              <w:ind w:left="0"/>
              <w:rPr>
                <w:rFonts w:ascii="Georgia" w:hAnsi="Georgia"/>
              </w:rPr>
            </w:pPr>
            <w:r>
              <w:rPr>
                <w:rFonts w:ascii="Georgia" w:hAnsi="Georgia"/>
              </w:rPr>
              <w:t>Tjänsteplattformen</w:t>
            </w:r>
          </w:p>
        </w:tc>
        <w:tc>
          <w:tcPr>
            <w:tcW w:w="4678" w:type="dxa"/>
          </w:tcPr>
          <w:p w14:paraId="5E5CD36C" w14:textId="008C8D7C" w:rsidR="00D748B6" w:rsidRDefault="00D748B6" w:rsidP="0039481C">
            <w:pPr>
              <w:pStyle w:val="TableText"/>
              <w:rPr>
                <w:rFonts w:ascii="Georgia" w:hAnsi="Georgia"/>
              </w:rPr>
            </w:pPr>
            <w:r>
              <w:rPr>
                <w:rFonts w:ascii="Georgia" w:hAnsi="Georgia"/>
              </w:rPr>
              <w:t>Nationell plattform för att förmedla tjänsteanrop till rätt producentsystem.</w:t>
            </w: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4" w:name="_Toc357754843"/>
      <w:bookmarkStart w:id="5" w:name="_Toc243452541"/>
      <w:bookmarkStart w:id="6" w:name="_Toc398111365"/>
      <w:r>
        <w:t>Inledning</w:t>
      </w:r>
      <w:bookmarkEnd w:id="4"/>
      <w:bookmarkEnd w:id="5"/>
      <w:bookmarkEnd w:id="6"/>
    </w:p>
    <w:p w14:paraId="2D24C461" w14:textId="08FD8E30" w:rsidR="0039481C" w:rsidRPr="00CA0D34" w:rsidRDefault="0039481C" w:rsidP="0039481C">
      <w:pPr>
        <w:tabs>
          <w:tab w:val="left" w:pos="2552"/>
        </w:tabs>
        <w:spacing w:line="240" w:lineRule="auto"/>
      </w:pPr>
      <w:r>
        <w:t xml:space="preserve">Detta är beskrivningen av tjänstekontrakten i tjänstedomänen </w:t>
      </w:r>
      <w:r w:rsidRPr="00CA0D34">
        <w:fldChar w:fldCharType="begin"/>
      </w:r>
      <w:r w:rsidR="00EB3EAB" w:rsidRPr="00CA0D34">
        <w:instrText xml:space="preserve"> DOCPROPERTY "D</w:instrText>
      </w:r>
      <w:r w:rsidRPr="00CA0D34">
        <w:instrText>omain</w:instrText>
      </w:r>
      <w:r w:rsidR="00EB3EAB" w:rsidRPr="00CA0D34">
        <w:instrText>_</w:instrText>
      </w:r>
      <w:r w:rsidRPr="00CA0D34">
        <w:instrText xml:space="preserve">1" \* MERGEFORMAT </w:instrText>
      </w:r>
      <w:r w:rsidRPr="00CA0D34">
        <w:fldChar w:fldCharType="separate"/>
      </w:r>
      <w:r w:rsidR="00020791">
        <w:t>clinicalprocess</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2" \* MERGEFORMAT </w:instrText>
      </w:r>
      <w:r w:rsidRPr="00CA0D34">
        <w:fldChar w:fldCharType="separate"/>
      </w:r>
      <w:r w:rsidR="00020791">
        <w:t>activity</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3" \* MERGEFORMAT </w:instrText>
      </w:r>
      <w:r w:rsidRPr="00CA0D34">
        <w:fldChar w:fldCharType="separate"/>
      </w:r>
      <w:r w:rsidR="00020791">
        <w:t>request</w:t>
      </w:r>
      <w:r w:rsidRPr="00CA0D34">
        <w:fldChar w:fldCharType="end"/>
      </w:r>
    </w:p>
    <w:p w14:paraId="768E9367" w14:textId="23B5D2E5" w:rsidR="0039481C" w:rsidRDefault="0039481C" w:rsidP="00CA0D34">
      <w:pPr>
        <w:tabs>
          <w:tab w:val="left" w:pos="2552"/>
        </w:tabs>
        <w:spacing w:line="240" w:lineRule="auto"/>
      </w:pPr>
      <w:r>
        <w:t>De</w:t>
      </w:r>
      <w:r w:rsidR="0001564D">
        <w:t>t</w:t>
      </w:r>
      <w:r>
        <w:t xml:space="preserve"> svenska </w:t>
      </w:r>
      <w:r w:rsidR="0001564D">
        <w:t xml:space="preserve">namnet </w:t>
      </w:r>
      <w:r>
        <w:t>är ”</w:t>
      </w:r>
      <w:fldSimple w:instr=" DOCPROPERTY &quot;svenamn&quot; \* MERGEFORMAT ">
        <w:r w:rsidR="00D748B6" w:rsidRPr="00D748B6">
          <w:rPr>
            <w:b/>
            <w:bCs/>
          </w:rPr>
          <w:t>vård- och omsorg kärnprocess:hantera aktiviteter</w:t>
        </w:r>
        <w:r w:rsidR="00D748B6">
          <w:t xml:space="preserve">:remisshantering </w:t>
        </w:r>
      </w:fldSimple>
      <w:r>
        <w:t xml:space="preserve">”. </w:t>
      </w:r>
    </w:p>
    <w:p w14:paraId="31C4AB03" w14:textId="71C4BF1D" w:rsidR="0039481C" w:rsidRDefault="0039481C" w:rsidP="0039481C">
      <w:pPr>
        <w:rPr>
          <w:color w:val="4F81BD" w:themeColor="accent1"/>
        </w:rPr>
      </w:pPr>
      <w:r>
        <w:t xml:space="preserve">Tjänstekontrakten är baserade på RIVTA 2.1 [R2] och reglerade genom arkitekturella beslut [R1] </w:t>
      </w:r>
    </w:p>
    <w:p w14:paraId="23E4B8BE" w14:textId="77777777" w:rsidR="00CA0D34" w:rsidRDefault="00CA0D34" w:rsidP="0039481C"/>
    <w:p w14:paraId="3F83E2D6" w14:textId="3E906DA6" w:rsidR="0039481C" w:rsidRDefault="00CA0D34" w:rsidP="0039481C">
      <w:r>
        <w:t>Domänen innehåller tjänster för att hantera remissprocessen mellan och inom vårdgivare.</w:t>
      </w:r>
    </w:p>
    <w:p w14:paraId="4910F258" w14:textId="77777777" w:rsidR="00CA0D34" w:rsidRDefault="00CA0D34"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0AECDA0" w14:textId="77777777" w:rsidR="00D2697C" w:rsidRDefault="00D2697C" w:rsidP="00D2697C">
      <w:pPr>
        <w:pStyle w:val="Heading2"/>
      </w:pPr>
      <w:bookmarkStart w:id="7" w:name="_Toc270858505"/>
      <w:bookmarkStart w:id="8" w:name="_Toc398111366"/>
      <w:r>
        <w:t>Svenskt namn</w:t>
      </w:r>
      <w:bookmarkEnd w:id="7"/>
      <w:bookmarkEnd w:id="8"/>
    </w:p>
    <w:p w14:paraId="4D131D89" w14:textId="77D1F491" w:rsidR="00D2697C" w:rsidRPr="00D065BA" w:rsidRDefault="00FB30ED" w:rsidP="00D2697C">
      <w:fldSimple w:instr=" DOCPROPERTY  svenamn  \* MERGEFORMAT ">
        <w:r w:rsidR="00020791">
          <w:t>vård- och omsorg kärnprocess:hantera aktiviteter:remisshantering</w:t>
        </w:r>
      </w:fldSimple>
    </w:p>
    <w:p w14:paraId="0842AB35" w14:textId="7160E344" w:rsidR="00D2697C" w:rsidRDefault="00AD5389" w:rsidP="00D2697C">
      <w:fldSimple w:instr=" DOCPROPERTY &quot;svekortnamn&quot; \* MERGEFORMAT ">
        <w:r w:rsidR="00B629AA">
          <w:t>remisshantering</w:t>
        </w:r>
      </w:fldSimple>
    </w:p>
    <w:p w14:paraId="7823961C" w14:textId="77777777" w:rsidR="00D2697C" w:rsidRDefault="00D2697C" w:rsidP="0039481C"/>
    <w:p w14:paraId="6BBD040D" w14:textId="77777777" w:rsidR="00D720D4" w:rsidRDefault="00D720D4" w:rsidP="00D720D4">
      <w:pPr>
        <w:pStyle w:val="Heading2"/>
      </w:pPr>
      <w:bookmarkStart w:id="9" w:name="_Toc269040962"/>
      <w:bookmarkStart w:id="10" w:name="_Toc398111367"/>
      <w:r>
        <w:t>WEB beskrivning</w:t>
      </w:r>
      <w:bookmarkEnd w:id="9"/>
      <w:bookmarkEnd w:id="10"/>
    </w:p>
    <w:p w14:paraId="221B50C1" w14:textId="719C7D45" w:rsidR="00D720D4" w:rsidRPr="00CA0D34" w:rsidRDefault="00CA0D34" w:rsidP="00D720D4">
      <w:r w:rsidRPr="00CA0D34">
        <w:t>Syftet med domän</w:t>
      </w:r>
      <w:r w:rsidR="00A60F6E">
        <w:t>en</w:t>
      </w:r>
      <w:r w:rsidRPr="00CA0D34">
        <w:t xml:space="preserve"> är att hantera remissprocessen nationellt och lokalt, mellan och inom vårdgivare, från remiss till svar. Domänen innehåller kontrakt för att ta emot remisser, bekräftelser och svar samt tjänster för att leverera statusinformation för remisser.</w:t>
      </w:r>
    </w:p>
    <w:p w14:paraId="231EFF6B" w14:textId="77777777" w:rsidR="005F7E0A" w:rsidRDefault="005F7E0A" w:rsidP="0039481C"/>
    <w:p w14:paraId="3CA7E7B9" w14:textId="56D9955E" w:rsidR="00D065BA" w:rsidRDefault="00D065BA">
      <w:pPr>
        <w:spacing w:line="240" w:lineRule="auto"/>
      </w:pPr>
      <w:r>
        <w:br w:type="page"/>
      </w:r>
    </w:p>
    <w:p w14:paraId="744413D5" w14:textId="77777777" w:rsidR="0039481C" w:rsidRDefault="0039481C" w:rsidP="0039481C"/>
    <w:p w14:paraId="6A4B8311" w14:textId="77777777" w:rsidR="0039481C" w:rsidRDefault="0039481C" w:rsidP="0039481C">
      <w:pPr>
        <w:pStyle w:val="Heading1"/>
      </w:pPr>
      <w:bookmarkStart w:id="11" w:name="_Toc198086678"/>
      <w:bookmarkStart w:id="12" w:name="_Toc224960918"/>
      <w:bookmarkStart w:id="13" w:name="_Toc357754844"/>
      <w:bookmarkStart w:id="14" w:name="_Toc243452542"/>
      <w:bookmarkStart w:id="15" w:name="_Toc398111368"/>
      <w:bookmarkStart w:id="16" w:name="_Toc163300578"/>
      <w:bookmarkStart w:id="17" w:name="_Toc163300880"/>
      <w:bookmarkStart w:id="18" w:name="_Toc198366954"/>
      <w:r>
        <w:t>Versionsinformation</w:t>
      </w:r>
      <w:bookmarkEnd w:id="11"/>
      <w:bookmarkEnd w:id="12"/>
      <w:bookmarkEnd w:id="13"/>
      <w:bookmarkEnd w:id="14"/>
      <w:bookmarkEnd w:id="15"/>
    </w:p>
    <w:p w14:paraId="2F36E12C" w14:textId="1C331021" w:rsidR="0039481C" w:rsidRDefault="0039481C" w:rsidP="0039481C">
      <w:r>
        <w:t>Denna revision av tjänstekontraktsbeskrivningen handlar om version</w:t>
      </w:r>
      <w:r w:rsidR="008574CF">
        <w:t xml:space="preserve"> </w:t>
      </w:r>
      <w:r w:rsidR="005E3FFE">
        <w:t>1.0.0</w:t>
      </w:r>
      <w:r w:rsidR="008574CF" w:rsidRPr="004908D5">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209C9B0A" w:rsidR="0039481C" w:rsidRDefault="0039481C" w:rsidP="0039481C">
      <w:pPr>
        <w:pStyle w:val="Heading2"/>
      </w:pPr>
      <w:bookmarkStart w:id="19" w:name="_Toc357754845"/>
      <w:bookmarkStart w:id="20" w:name="_Toc243452543"/>
      <w:bookmarkStart w:id="21" w:name="_Toc398111369"/>
      <w:bookmarkStart w:id="22" w:name="_Toc163300882"/>
      <w:r>
        <w:t xml:space="preserve">Version </w:t>
      </w:r>
      <w:bookmarkEnd w:id="19"/>
      <w:bookmarkEnd w:id="20"/>
      <w:r w:rsidR="00E57C71" w:rsidRPr="004908D5">
        <w:fldChar w:fldCharType="begin"/>
      </w:r>
      <w:r w:rsidR="00E57C71" w:rsidRPr="004908D5">
        <w:instrText xml:space="preserve"> DOCPROPERTY "version" \* MERGEFORMAT </w:instrText>
      </w:r>
      <w:r w:rsidR="00E57C71" w:rsidRPr="004908D5">
        <w:fldChar w:fldCharType="separate"/>
      </w:r>
      <w:r w:rsidR="00583F17">
        <w:t>1.0</w:t>
      </w:r>
      <w:bookmarkEnd w:id="21"/>
      <w:r w:rsidR="00E57C71" w:rsidRPr="004908D5">
        <w:fldChar w:fldCharType="end"/>
      </w:r>
    </w:p>
    <w:p w14:paraId="2619F25A" w14:textId="77777777" w:rsidR="0039481C" w:rsidRDefault="0039481C" w:rsidP="0039481C">
      <w:pPr>
        <w:pStyle w:val="Heading3"/>
      </w:pPr>
      <w:bookmarkStart w:id="23" w:name="_Toc243452544"/>
      <w:bookmarkStart w:id="24" w:name="_Toc398111370"/>
      <w:r>
        <w:t>Oförändrade tjänstekontrakt</w:t>
      </w:r>
      <w:bookmarkEnd w:id="23"/>
      <w:bookmarkEnd w:id="24"/>
    </w:p>
    <w:p w14:paraId="7DD2C250" w14:textId="6DA84A5F" w:rsidR="0087592B" w:rsidRDefault="0087592B" w:rsidP="0087592B">
      <w:r>
        <w:t xml:space="preserve">Detta är första </w:t>
      </w:r>
      <w:r w:rsidR="00A60F6E">
        <w:t>versionen</w:t>
      </w:r>
      <w:r>
        <w:t xml:space="preserve"> av domänen.</w:t>
      </w:r>
    </w:p>
    <w:p w14:paraId="197579E4" w14:textId="77777777" w:rsidR="0087592B" w:rsidRPr="0087592B" w:rsidRDefault="0087592B" w:rsidP="0087592B"/>
    <w:p w14:paraId="00D1F070" w14:textId="77777777" w:rsidR="0039481C" w:rsidRDefault="0039481C" w:rsidP="0039481C">
      <w:pPr>
        <w:pStyle w:val="Heading3"/>
      </w:pPr>
      <w:bookmarkStart w:id="25" w:name="_Toc243452545"/>
      <w:bookmarkStart w:id="26" w:name="_Toc398111371"/>
      <w:r>
        <w:t>Nya tjänstekontrakt</w:t>
      </w:r>
      <w:bookmarkEnd w:id="25"/>
      <w:bookmarkEnd w:id="26"/>
    </w:p>
    <w:p w14:paraId="1101B2AF" w14:textId="77777777" w:rsidR="0039481C" w:rsidRDefault="0039481C" w:rsidP="0039481C">
      <w:r>
        <w:t>Följande nya tjänstekontrakt finns från och med denna version:</w:t>
      </w:r>
    </w:p>
    <w:p w14:paraId="0930ADAF" w14:textId="27110B53" w:rsidR="0039481C" w:rsidRPr="00B83813" w:rsidRDefault="00B83813" w:rsidP="00B83813">
      <w:pPr>
        <w:numPr>
          <w:ilvl w:val="0"/>
          <w:numId w:val="27"/>
        </w:numPr>
      </w:pPr>
      <w:r w:rsidRPr="00B83813">
        <w:t>GetRequestInstruction</w:t>
      </w:r>
      <w:r w:rsidR="0039481C" w:rsidRPr="00B83813">
        <w:t>, version 1.0</w:t>
      </w:r>
    </w:p>
    <w:p w14:paraId="53EC2EC4" w14:textId="071DFF3D" w:rsidR="00B83813" w:rsidRPr="00B83813" w:rsidRDefault="00B83813" w:rsidP="00B83813">
      <w:pPr>
        <w:numPr>
          <w:ilvl w:val="0"/>
          <w:numId w:val="27"/>
        </w:numPr>
      </w:pPr>
      <w:r w:rsidRPr="00B83813">
        <w:t>GetRequestStatus, version 1.0</w:t>
      </w:r>
    </w:p>
    <w:p w14:paraId="40F34876" w14:textId="24D57372" w:rsidR="00B83813" w:rsidRPr="00B83813" w:rsidRDefault="00B83813" w:rsidP="00B83813">
      <w:pPr>
        <w:numPr>
          <w:ilvl w:val="0"/>
          <w:numId w:val="27"/>
        </w:numPr>
      </w:pPr>
      <w:r w:rsidRPr="00B83813">
        <w:t>ProcessRequest, version 1.0</w:t>
      </w:r>
    </w:p>
    <w:p w14:paraId="234E9D91" w14:textId="2BBA9D4E" w:rsidR="00B83813" w:rsidRPr="00B83813" w:rsidRDefault="00B83813" w:rsidP="00B83813">
      <w:pPr>
        <w:numPr>
          <w:ilvl w:val="0"/>
          <w:numId w:val="27"/>
        </w:numPr>
      </w:pPr>
      <w:r w:rsidRPr="00B83813">
        <w:t>ProcessRequestOutcome, version 1.0</w:t>
      </w:r>
    </w:p>
    <w:p w14:paraId="2909EA46" w14:textId="3131785A" w:rsidR="00B83813" w:rsidRPr="00B83813" w:rsidRDefault="00B83813" w:rsidP="00B83813">
      <w:pPr>
        <w:numPr>
          <w:ilvl w:val="0"/>
          <w:numId w:val="27"/>
        </w:numPr>
      </w:pPr>
      <w:r w:rsidRPr="00B83813">
        <w:t>ProcessRequestConfirmation, version 1.0</w:t>
      </w:r>
    </w:p>
    <w:p w14:paraId="2E5C6135" w14:textId="77777777" w:rsidR="00B83813" w:rsidRDefault="00B83813" w:rsidP="00B83813">
      <w:pPr>
        <w:ind w:left="360"/>
        <w:rPr>
          <w:highlight w:val="yellow"/>
        </w:rPr>
      </w:pP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7" w:name="_Toc243452546"/>
      <w:bookmarkStart w:id="28" w:name="_Toc398111372"/>
      <w:r>
        <w:t>Förändrade tjänstekontrakt</w:t>
      </w:r>
      <w:bookmarkEnd w:id="27"/>
      <w:bookmarkEnd w:id="28"/>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1754"/>
        <w:gridCol w:w="1688"/>
        <w:gridCol w:w="2787"/>
      </w:tblGrid>
      <w:tr w:rsidR="0039481C" w:rsidRPr="000C2908" w14:paraId="0E82F1F4" w14:textId="77777777" w:rsidTr="00FB17B3">
        <w:tc>
          <w:tcPr>
            <w:tcW w:w="2795" w:type="dxa"/>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FB17B3">
        <w:tc>
          <w:tcPr>
            <w:tcW w:w="2795" w:type="dxa"/>
            <w:tcMar>
              <w:top w:w="0" w:type="dxa"/>
              <w:left w:w="108" w:type="dxa"/>
              <w:bottom w:w="0" w:type="dxa"/>
              <w:right w:w="108" w:type="dxa"/>
            </w:tcMar>
            <w:hideMark/>
          </w:tcPr>
          <w:p w14:paraId="5088CE6B" w14:textId="4BB55A2E"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GetRequestInstruction</w:t>
            </w:r>
          </w:p>
        </w:tc>
        <w:tc>
          <w:tcPr>
            <w:tcW w:w="1754" w:type="dxa"/>
            <w:shd w:val="clear" w:color="auto" w:fill="FFFFFF"/>
            <w:tcMar>
              <w:top w:w="0" w:type="dxa"/>
              <w:left w:w="108" w:type="dxa"/>
              <w:bottom w:w="0" w:type="dxa"/>
              <w:right w:w="108" w:type="dxa"/>
            </w:tcMar>
            <w:hideMark/>
          </w:tcPr>
          <w:p w14:paraId="2B63C23A" w14:textId="1DA06D0F"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2D1EFF5E"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193779E4"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39481C" w:rsidRPr="000C2908" w14:paraId="2824F819" w14:textId="77777777" w:rsidTr="00FB17B3">
        <w:tc>
          <w:tcPr>
            <w:tcW w:w="2795" w:type="dxa"/>
            <w:tcMar>
              <w:top w:w="0" w:type="dxa"/>
              <w:left w:w="108" w:type="dxa"/>
              <w:bottom w:w="0" w:type="dxa"/>
              <w:right w:w="108" w:type="dxa"/>
            </w:tcMar>
            <w:hideMark/>
          </w:tcPr>
          <w:p w14:paraId="46A9C6E4" w14:textId="549643BC"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GetRequestStatus</w:t>
            </w:r>
          </w:p>
        </w:tc>
        <w:tc>
          <w:tcPr>
            <w:tcW w:w="1754" w:type="dxa"/>
            <w:shd w:val="clear" w:color="auto" w:fill="FFFFFF"/>
            <w:tcMar>
              <w:top w:w="0" w:type="dxa"/>
              <w:left w:w="108" w:type="dxa"/>
              <w:bottom w:w="0" w:type="dxa"/>
              <w:right w:w="108" w:type="dxa"/>
            </w:tcMar>
            <w:hideMark/>
          </w:tcPr>
          <w:p w14:paraId="7A3FEF71" w14:textId="615B7211"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01D1C15C"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66F38AE9"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0CC9A87B" w14:textId="77777777" w:rsidTr="00FB17B3">
        <w:tc>
          <w:tcPr>
            <w:tcW w:w="2795" w:type="dxa"/>
            <w:tcMar>
              <w:top w:w="0" w:type="dxa"/>
              <w:left w:w="108" w:type="dxa"/>
              <w:bottom w:w="0" w:type="dxa"/>
              <w:right w:w="108" w:type="dxa"/>
            </w:tcMar>
          </w:tcPr>
          <w:p w14:paraId="626DE67B" w14:textId="1ED4203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w:t>
            </w:r>
          </w:p>
        </w:tc>
        <w:tc>
          <w:tcPr>
            <w:tcW w:w="1754" w:type="dxa"/>
            <w:shd w:val="clear" w:color="auto" w:fill="FFFFFF"/>
            <w:tcMar>
              <w:top w:w="0" w:type="dxa"/>
              <w:left w:w="108" w:type="dxa"/>
              <w:bottom w:w="0" w:type="dxa"/>
              <w:right w:w="108" w:type="dxa"/>
            </w:tcMar>
          </w:tcPr>
          <w:p w14:paraId="2D2FF89E" w14:textId="7810B83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24618983" w14:textId="34774881"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4CE51E56" w14:textId="5F255DE5"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43CD17BB" w14:textId="77777777" w:rsidTr="00FB17B3">
        <w:tc>
          <w:tcPr>
            <w:tcW w:w="2795" w:type="dxa"/>
            <w:tcMar>
              <w:top w:w="0" w:type="dxa"/>
              <w:left w:w="108" w:type="dxa"/>
              <w:bottom w:w="0" w:type="dxa"/>
              <w:right w:w="108" w:type="dxa"/>
            </w:tcMar>
          </w:tcPr>
          <w:p w14:paraId="51D42CC9" w14:textId="7F2FB8E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ProcessRequestOutcome</w:t>
            </w:r>
          </w:p>
        </w:tc>
        <w:tc>
          <w:tcPr>
            <w:tcW w:w="1754" w:type="dxa"/>
            <w:shd w:val="clear" w:color="auto" w:fill="FFFFFF"/>
            <w:tcMar>
              <w:top w:w="0" w:type="dxa"/>
              <w:left w:w="108" w:type="dxa"/>
              <w:bottom w:w="0" w:type="dxa"/>
              <w:right w:w="108" w:type="dxa"/>
            </w:tcMar>
          </w:tcPr>
          <w:p w14:paraId="53C6F05D" w14:textId="274A80AB"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11FFF55B" w14:textId="7036DA1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2374682C" w14:textId="035A7B0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3D544C43" w14:textId="77777777" w:rsidTr="00FB17B3">
        <w:tc>
          <w:tcPr>
            <w:tcW w:w="2795" w:type="dxa"/>
            <w:tcMar>
              <w:top w:w="0" w:type="dxa"/>
              <w:left w:w="108" w:type="dxa"/>
              <w:bottom w:w="0" w:type="dxa"/>
              <w:right w:w="108" w:type="dxa"/>
            </w:tcMar>
          </w:tcPr>
          <w:p w14:paraId="0B7A86EB" w14:textId="2009A7DF"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ProcessRequestConfirmation</w:t>
            </w:r>
          </w:p>
        </w:tc>
        <w:tc>
          <w:tcPr>
            <w:tcW w:w="1754" w:type="dxa"/>
            <w:shd w:val="clear" w:color="auto" w:fill="FFFFFF"/>
            <w:tcMar>
              <w:top w:w="0" w:type="dxa"/>
              <w:left w:w="108" w:type="dxa"/>
              <w:bottom w:w="0" w:type="dxa"/>
              <w:right w:w="108" w:type="dxa"/>
            </w:tcMar>
          </w:tcPr>
          <w:p w14:paraId="76969792" w14:textId="624526FE"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0A41B0B5" w14:textId="11F5C72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1524BC30" w14:textId="1CE6C837"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8111373"/>
      <w:r>
        <w:t>Utgångna tjänstekontrakt</w:t>
      </w:r>
      <w:bookmarkEnd w:id="29"/>
      <w:bookmarkEnd w:id="30"/>
    </w:p>
    <w:p w14:paraId="6577B3A2" w14:textId="77777777" w:rsidR="0039481C" w:rsidRDefault="0039481C" w:rsidP="0039481C">
      <w:r w:rsidRPr="00FB17B3">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31" w:name="_Toc357754846"/>
      <w:bookmarkStart w:id="32" w:name="_Toc243452548"/>
      <w:bookmarkStart w:id="33" w:name="_Toc398111374"/>
      <w:r>
        <w:lastRenderedPageBreak/>
        <w:t xml:space="preserve">Version </w:t>
      </w:r>
      <w:r w:rsidRPr="00FB17B3">
        <w:t>tidigare</w:t>
      </w:r>
      <w:bookmarkEnd w:id="31"/>
      <w:bookmarkEnd w:id="32"/>
      <w:bookmarkEnd w:id="33"/>
    </w:p>
    <w:p w14:paraId="6088B1CD" w14:textId="256C628B" w:rsidR="0039481C" w:rsidRPr="005A5B97" w:rsidRDefault="00FB17B3" w:rsidP="0039481C">
      <w:pPr>
        <w:rPr>
          <w:color w:val="4F81BD" w:themeColor="accent1"/>
        </w:rPr>
      </w:pPr>
      <w:r w:rsidRPr="00FB17B3">
        <w:t>Ingen tidigare version</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4" w:name="_Toc357754847"/>
      <w:bookmarkStart w:id="35" w:name="_Toc243452549"/>
      <w:bookmarkStart w:id="36" w:name="_Toc398111375"/>
      <w:bookmarkEnd w:id="22"/>
      <w:r>
        <w:t>Tjänstedomänens arkitektur</w:t>
      </w:r>
      <w:bookmarkEnd w:id="34"/>
      <w:bookmarkEnd w:id="35"/>
      <w:bookmarkEnd w:id="36"/>
    </w:p>
    <w:p w14:paraId="0BF35B69" w14:textId="588C5183"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r w:rsidR="00AF0E11">
        <w:rPr>
          <w:color w:val="4F81BD" w:themeColor="accent1"/>
        </w:rPr>
        <w:tab/>
      </w:r>
    </w:p>
    <w:p w14:paraId="12067E40" w14:textId="77777777" w:rsidR="0039481C" w:rsidRDefault="0039481C" w:rsidP="0039481C">
      <w:pPr>
        <w:rPr>
          <w:color w:val="4F81BD" w:themeColor="accent1"/>
        </w:rPr>
      </w:pPr>
    </w:p>
    <w:p w14:paraId="1E260C15" w14:textId="285536D8" w:rsidR="0039481C" w:rsidRPr="0085644F" w:rsidRDefault="0039481C" w:rsidP="0039481C">
      <w:pPr>
        <w:pStyle w:val="Heading2"/>
      </w:pPr>
      <w:bookmarkStart w:id="37" w:name="_Toc357754848"/>
      <w:bookmarkStart w:id="38" w:name="_Toc243452550"/>
      <w:bookmarkStart w:id="39" w:name="_Toc398111376"/>
      <w:r>
        <w:t>Flöd</w:t>
      </w:r>
      <w:bookmarkEnd w:id="37"/>
      <w:bookmarkEnd w:id="38"/>
      <w:r w:rsidR="006C3087">
        <w:t>e</w:t>
      </w:r>
      <w:bookmarkEnd w:id="39"/>
    </w:p>
    <w:p w14:paraId="03C95BB2" w14:textId="653E858A" w:rsidR="0039481C" w:rsidRPr="005B1310" w:rsidRDefault="00FD55FA" w:rsidP="00FD55FA">
      <w:pPr>
        <w:pStyle w:val="Heading3"/>
      </w:pPr>
      <w:bookmarkStart w:id="40" w:name="_Toc398111377"/>
      <w:r>
        <w:t>Hitta mottagare</w:t>
      </w:r>
      <w:bookmarkEnd w:id="40"/>
    </w:p>
    <w:p w14:paraId="5ECF72A9" w14:textId="77777777" w:rsidR="0039481C" w:rsidRPr="005B1310" w:rsidRDefault="0039481C" w:rsidP="0039481C">
      <w:pPr>
        <w:pStyle w:val="Heading4"/>
      </w:pPr>
      <w:r w:rsidRPr="005B1310">
        <w:t>Arbetsflöde</w:t>
      </w:r>
    </w:p>
    <w:p w14:paraId="332253E9" w14:textId="06CCF189" w:rsidR="00FD55FA" w:rsidRDefault="00FD55FA" w:rsidP="00FD55FA">
      <w:pPr>
        <w:tabs>
          <w:tab w:val="left" w:pos="3912"/>
        </w:tabs>
      </w:pPr>
      <w:r>
        <w:t xml:space="preserve">Aktör 1 upplever ett behov av att remittera en patient. Aktör 1 går in i sitt journalsystem (JS1) och söker efter en ur verksamhetsperspektiv lämplig mottagare av remissen. JS1 gör ett anrop mot en aggregerad Utbudstjänst som använder den inparameter som skickas från JS1 för att ta fram en lista på HSA-idn på organisatoriska enheter som matchar kraven. Den lista som fås fram använder sen Utbudstjänsten för att slå mot HSA-katalogen för att få fram ytterligare information om enheterna (namn, geografi). Denna kompletterade lista returneras därefter till JS1. </w:t>
      </w:r>
    </w:p>
    <w:p w14:paraId="46F9DE12" w14:textId="77777777" w:rsidR="00FD55FA" w:rsidRDefault="00FD55FA" w:rsidP="00FD55FA">
      <w:pPr>
        <w:tabs>
          <w:tab w:val="left" w:pos="3912"/>
        </w:tabs>
      </w:pPr>
    </w:p>
    <w:p w14:paraId="576EA3AC" w14:textId="7F5AD74D" w:rsidR="0039481C" w:rsidRPr="005B1310" w:rsidRDefault="00FD55FA" w:rsidP="00FD55FA">
      <w:pPr>
        <w:tabs>
          <w:tab w:val="left" w:pos="3912"/>
        </w:tabs>
      </w:pPr>
      <w:r>
        <w:t>JS1 presenterar resultatet för Aktör 1 som väljer lämplig mottagare ur listan. Det HSA-id som den valda mottagaren har skickar sen JS1 in till Remissanvisningstjänsten tillhörandes den VG vilken den valda mottagaren tillhör och får tillbaka eventuella krav/önskemål på innehåll från den valda mottagarens håll. Detta använder sen JS1 för att styra innehållet när remissen författas av Aktör 1.</w:t>
      </w:r>
      <w:r w:rsidR="0039481C" w:rsidRPr="005B1310">
        <w:tab/>
      </w:r>
    </w:p>
    <w:p w14:paraId="4A89D500" w14:textId="77777777" w:rsidR="0039481C" w:rsidRPr="005B1310" w:rsidRDefault="0039481C" w:rsidP="0039481C">
      <w:pPr>
        <w:pStyle w:val="Heading5"/>
      </w:pPr>
      <w:r w:rsidRPr="005B1310">
        <w:t>Roller</w:t>
      </w:r>
    </w:p>
    <w:p w14:paraId="6AE9946E" w14:textId="06C747B8" w:rsidR="00FD55FA" w:rsidRDefault="00FD55FA" w:rsidP="00FD55FA">
      <w:r>
        <w:t>Aktör 1 - Hälso- och sjukvårdspersonal på en enhet inom vårdgivare 1</w:t>
      </w:r>
      <w:r w:rsidR="002C371B">
        <w:t xml:space="preserve"> (VG 1)</w:t>
      </w:r>
      <w:r>
        <w:t>.</w:t>
      </w:r>
    </w:p>
    <w:p w14:paraId="24BD40D6" w14:textId="406E8062" w:rsidR="0039481C" w:rsidRPr="005B1310" w:rsidRDefault="0039481C" w:rsidP="00FD55FA"/>
    <w:p w14:paraId="0B6D116F" w14:textId="77777777" w:rsidR="0039481C" w:rsidRPr="005B1310" w:rsidRDefault="0039481C" w:rsidP="0039481C">
      <w:pPr>
        <w:pStyle w:val="Heading4"/>
      </w:pPr>
      <w:r w:rsidRPr="005B1310">
        <w:lastRenderedPageBreak/>
        <w:t>Sekvensdiagram</w:t>
      </w:r>
    </w:p>
    <w:p w14:paraId="7EE56A04" w14:textId="312F6099" w:rsidR="0039481C" w:rsidRPr="006E7140" w:rsidRDefault="00DD3D8B" w:rsidP="0039481C">
      <w:r>
        <w:rPr>
          <w:noProof/>
          <w:lang w:eastAsia="sv-SE"/>
        </w:rPr>
        <w:drawing>
          <wp:inline distT="0" distB="0" distL="0" distR="0" wp14:anchorId="01999C1C" wp14:editId="1D7E153D">
            <wp:extent cx="6645910" cy="372110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21100"/>
                    </a:xfrm>
                    <a:prstGeom prst="rect">
                      <a:avLst/>
                    </a:prstGeom>
                  </pic:spPr>
                </pic:pic>
              </a:graphicData>
            </a:graphic>
          </wp:inline>
        </w:drawing>
      </w:r>
    </w:p>
    <w:p w14:paraId="7E53E667" w14:textId="276043C8" w:rsidR="005B1310" w:rsidRPr="005B1310" w:rsidRDefault="004C5FD5" w:rsidP="00FD55FA">
      <w:pPr>
        <w:pStyle w:val="Heading3"/>
      </w:pPr>
      <w:bookmarkStart w:id="41" w:name="_Toc398111378"/>
      <w:r>
        <w:t xml:space="preserve">Skicka </w:t>
      </w:r>
      <w:r w:rsidR="002F65C9">
        <w:t xml:space="preserve">och ta emot </w:t>
      </w:r>
      <w:r>
        <w:t>remiss</w:t>
      </w:r>
      <w:bookmarkEnd w:id="41"/>
    </w:p>
    <w:p w14:paraId="73BB0602" w14:textId="77777777" w:rsidR="005B1310" w:rsidRPr="005B1310" w:rsidRDefault="005B1310" w:rsidP="005B1310">
      <w:pPr>
        <w:pStyle w:val="Heading4"/>
      </w:pPr>
      <w:r w:rsidRPr="005B1310">
        <w:t>Arbetsflöde</w:t>
      </w:r>
    </w:p>
    <w:p w14:paraId="5F9A1B6E" w14:textId="113C6D71" w:rsidR="002F65C9" w:rsidRDefault="004C5FD5" w:rsidP="005B1310">
      <w:pPr>
        <w:tabs>
          <w:tab w:val="left" w:pos="3912"/>
        </w:tabs>
      </w:pPr>
      <w:r w:rsidRPr="004C5FD5">
        <w:t xml:space="preserve">Aktör 1 har fyllt i remissen enligt </w:t>
      </w:r>
      <w:r w:rsidR="002C371B">
        <w:t>flöde 3.1.1 och skickar iväg den från</w:t>
      </w:r>
      <w:r w:rsidRPr="004C5FD5">
        <w:t xml:space="preserve"> JS1.</w:t>
      </w:r>
      <w:r w:rsidR="002C371B">
        <w:t xml:space="preserve"> Remissen adresseras till det HSA-id som den tänkta mottagaren</w:t>
      </w:r>
      <w:r w:rsidRPr="004C5FD5">
        <w:t xml:space="preserve"> har och skickas via </w:t>
      </w:r>
      <w:r w:rsidR="00DD3D8B">
        <w:t>t</w:t>
      </w:r>
      <w:r w:rsidRPr="004C5FD5">
        <w:t>jänsteplattformen. JS1 uppdaterar även Engagemangsindex (EI) med information om att det finns en elektronisk remiss i systemet då status på remissen nu ä</w:t>
      </w:r>
      <w:r w:rsidR="00402A99">
        <w:t>r Skickad.</w:t>
      </w:r>
    </w:p>
    <w:p w14:paraId="29A97947" w14:textId="77777777" w:rsidR="000C5C37" w:rsidRDefault="000C5C37" w:rsidP="000C5C37">
      <w:pPr>
        <w:tabs>
          <w:tab w:val="left" w:pos="3912"/>
        </w:tabs>
      </w:pPr>
      <w:r>
        <w:t>JS2 tar emot remiss från JS1.</w:t>
      </w:r>
    </w:p>
    <w:p w14:paraId="68E28006" w14:textId="09F40A49" w:rsidR="005B1310" w:rsidRPr="005B1310" w:rsidRDefault="000C5C37" w:rsidP="000C5C37">
      <w:pPr>
        <w:tabs>
          <w:tab w:val="left" w:pos="3912"/>
        </w:tabs>
      </w:pPr>
      <w:r>
        <w:t>JS2 presenterar den inkomna remissen för Aktör 2 i rollen som Remissbedömare och uppdaterar i det läget EI med anledning av att statusen på remissen nu är Mottagen.</w:t>
      </w:r>
      <w:r w:rsidR="005B1310" w:rsidRPr="005B1310">
        <w:tab/>
      </w:r>
    </w:p>
    <w:p w14:paraId="5456456A" w14:textId="77777777" w:rsidR="005B1310" w:rsidRPr="005B1310" w:rsidRDefault="005B1310" w:rsidP="005B1310">
      <w:pPr>
        <w:pStyle w:val="Heading5"/>
      </w:pPr>
      <w:r w:rsidRPr="005B1310">
        <w:t>Roller</w:t>
      </w:r>
    </w:p>
    <w:p w14:paraId="440E083E" w14:textId="560B146B" w:rsidR="004C5FD5" w:rsidRPr="005B1310" w:rsidRDefault="004C5FD5" w:rsidP="004C5FD5">
      <w:r>
        <w:t>Aktör 1 - Hälso- och sjukvårdspersonal</w:t>
      </w:r>
      <w:r w:rsidR="002C371B">
        <w:t xml:space="preserve"> på en enhet inom vårdgivare 1.</w:t>
      </w:r>
    </w:p>
    <w:p w14:paraId="4F3C93BC" w14:textId="21CD0713" w:rsidR="000C5C37" w:rsidRPr="005B1310" w:rsidRDefault="000C5C37" w:rsidP="000C5C37">
      <w:r>
        <w:t>Aktör 2 - Hälso- och sjukvårdspersonal på en enhet inom vårdgivare 2.</w:t>
      </w:r>
    </w:p>
    <w:p w14:paraId="0CB1C82E" w14:textId="6952937F" w:rsidR="005B1310" w:rsidRPr="005B1310" w:rsidRDefault="005B1310" w:rsidP="005B1310"/>
    <w:p w14:paraId="1B5949EE" w14:textId="77777777" w:rsidR="005B1310" w:rsidRDefault="005B1310" w:rsidP="005B1310">
      <w:pPr>
        <w:pStyle w:val="Heading4"/>
      </w:pPr>
      <w:r w:rsidRPr="005B1310">
        <w:t>Sekvensdiagram</w:t>
      </w:r>
    </w:p>
    <w:p w14:paraId="13CCCF03" w14:textId="77777777" w:rsidR="00F74B65" w:rsidRPr="00F74B65" w:rsidRDefault="00F74B65" w:rsidP="00F74B65"/>
    <w:p w14:paraId="4B75F24C" w14:textId="7556041A" w:rsidR="005B1310" w:rsidRDefault="00DC3C3E" w:rsidP="005B1310">
      <w:pPr>
        <w:tabs>
          <w:tab w:val="left" w:pos="3912"/>
        </w:tabs>
      </w:pPr>
      <w:r>
        <w:rPr>
          <w:noProof/>
          <w:lang w:eastAsia="sv-SE"/>
        </w:rPr>
        <w:lastRenderedPageBreak/>
        <w:drawing>
          <wp:inline distT="0" distB="0" distL="0" distR="0" wp14:anchorId="440B3DC3" wp14:editId="7E4D44D1">
            <wp:extent cx="6638925" cy="250507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2505075"/>
                    </a:xfrm>
                    <a:prstGeom prst="rect">
                      <a:avLst/>
                    </a:prstGeom>
                  </pic:spPr>
                </pic:pic>
              </a:graphicData>
            </a:graphic>
          </wp:inline>
        </w:drawing>
      </w:r>
    </w:p>
    <w:p w14:paraId="147033BE" w14:textId="77777777" w:rsidR="004C5FD5" w:rsidRDefault="004C5FD5" w:rsidP="005B1310">
      <w:pPr>
        <w:tabs>
          <w:tab w:val="left" w:pos="3912"/>
        </w:tabs>
      </w:pPr>
    </w:p>
    <w:p w14:paraId="51B7123B" w14:textId="77777777" w:rsidR="004C5FD5" w:rsidRPr="005B1310" w:rsidRDefault="004C5FD5" w:rsidP="004C5FD5"/>
    <w:p w14:paraId="612E063A" w14:textId="28B535ED" w:rsidR="008F7733" w:rsidRPr="005B1310" w:rsidRDefault="008F7733" w:rsidP="008F7733">
      <w:pPr>
        <w:pStyle w:val="Heading3"/>
      </w:pPr>
      <w:bookmarkStart w:id="42" w:name="_Toc398111379"/>
      <w:r>
        <w:rPr>
          <w:noProof/>
          <w:lang w:eastAsia="sv-SE"/>
        </w:rPr>
        <w:t>Bedöma remiss</w:t>
      </w:r>
      <w:bookmarkEnd w:id="42"/>
    </w:p>
    <w:p w14:paraId="3DB1D8FB" w14:textId="77777777" w:rsidR="008F7733" w:rsidRPr="005B1310" w:rsidRDefault="008F7733" w:rsidP="008F7733">
      <w:pPr>
        <w:pStyle w:val="Heading4"/>
      </w:pPr>
      <w:r w:rsidRPr="005B1310">
        <w:t>Arbetsflöde</w:t>
      </w:r>
    </w:p>
    <w:p w14:paraId="6ADDDCF6" w14:textId="72DC771C" w:rsidR="008F7733" w:rsidRPr="005B1310" w:rsidRDefault="008F7733" w:rsidP="008F7733">
      <w:pPr>
        <w:tabs>
          <w:tab w:val="left" w:pos="3912"/>
        </w:tabs>
      </w:pPr>
      <w:r w:rsidRPr="008F7733">
        <w:t>Aktör 2 i rollen som Remissbedömare får remissen presenterad för sig av JS2 och gör en verksamhetsmässig bedömning om att tillräckligt med underlag finns för att gå vidare med hanteringen av patienten. JS2 uppdaterar EI med anledning av att den remissen nu har uppnått status Bedömd.</w:t>
      </w:r>
      <w:r w:rsidR="00832E59">
        <w:t xml:space="preserve"> </w:t>
      </w:r>
      <w:r w:rsidR="00832E59" w:rsidRPr="008F7733">
        <w:t>Aktör 2 skickar en remissbekräftelse till Aktör 1 (remittenten) med anledning av att Aktör 2 bedömt remissen.</w:t>
      </w:r>
      <w:r w:rsidRPr="005B1310">
        <w:tab/>
      </w:r>
    </w:p>
    <w:p w14:paraId="5C72CA05" w14:textId="77777777" w:rsidR="008F7733" w:rsidRPr="005B1310" w:rsidRDefault="008F7733" w:rsidP="008F7733">
      <w:pPr>
        <w:pStyle w:val="Heading5"/>
      </w:pPr>
      <w:r w:rsidRPr="005B1310">
        <w:t>Roller</w:t>
      </w:r>
    </w:p>
    <w:p w14:paraId="7E5CF5B8" w14:textId="38AF79BA" w:rsidR="008F7733" w:rsidRDefault="008F7733" w:rsidP="008F7733">
      <w:r>
        <w:t xml:space="preserve">Aktör </w:t>
      </w:r>
      <w:r w:rsidR="006A1DAE">
        <w:t>1</w:t>
      </w:r>
      <w:r>
        <w:t xml:space="preserve"> - Hälso- och sjukvårdspersonal på en enhet inom vårdgivare </w:t>
      </w:r>
      <w:r w:rsidR="006A1DAE">
        <w:t>1</w:t>
      </w:r>
      <w:r>
        <w:t>.</w:t>
      </w:r>
    </w:p>
    <w:p w14:paraId="2F46C57B" w14:textId="77777777" w:rsidR="006A1DAE" w:rsidRDefault="006A1DAE" w:rsidP="006A1DAE">
      <w:r>
        <w:t>Aktör 2 - Hälso- och sjukvårdspersonal på en enhet inom vårdgivare 2.</w:t>
      </w:r>
    </w:p>
    <w:p w14:paraId="1EEE1921" w14:textId="77777777" w:rsidR="006A1DAE" w:rsidRDefault="006A1DAE" w:rsidP="008F7733"/>
    <w:p w14:paraId="04D7AD9B" w14:textId="77777777" w:rsidR="00C817A3" w:rsidRDefault="00C817A3" w:rsidP="008F7733"/>
    <w:p w14:paraId="25EE1CF2" w14:textId="77777777" w:rsidR="00C817A3" w:rsidRDefault="00C817A3" w:rsidP="008F7733"/>
    <w:p w14:paraId="3AD935BF" w14:textId="77777777" w:rsidR="00C817A3" w:rsidRDefault="00C817A3" w:rsidP="008F7733"/>
    <w:p w14:paraId="39EFC551" w14:textId="77777777" w:rsidR="00C817A3" w:rsidRDefault="00C817A3" w:rsidP="008F7733"/>
    <w:p w14:paraId="3E71819A" w14:textId="77777777" w:rsidR="00C817A3" w:rsidRDefault="00C817A3" w:rsidP="008F7733"/>
    <w:p w14:paraId="2385CE3C" w14:textId="77777777" w:rsidR="00C817A3" w:rsidRDefault="00C817A3" w:rsidP="008F7733"/>
    <w:p w14:paraId="5F458CBE" w14:textId="77777777" w:rsidR="00C817A3" w:rsidRDefault="00C817A3" w:rsidP="008F7733"/>
    <w:p w14:paraId="0A3530AA" w14:textId="77777777" w:rsidR="00C817A3" w:rsidRDefault="00C817A3" w:rsidP="008F7733"/>
    <w:p w14:paraId="3598A2DB" w14:textId="77777777" w:rsidR="00C817A3" w:rsidRPr="005B1310" w:rsidRDefault="00C817A3" w:rsidP="008F7733"/>
    <w:p w14:paraId="0BED11DA" w14:textId="77777777" w:rsidR="008F7733" w:rsidRDefault="008F7733" w:rsidP="008F7733">
      <w:pPr>
        <w:pStyle w:val="Heading4"/>
      </w:pPr>
      <w:r w:rsidRPr="005B1310">
        <w:lastRenderedPageBreak/>
        <w:t>Sekvensdiagram</w:t>
      </w:r>
    </w:p>
    <w:p w14:paraId="0049150B" w14:textId="633A81D5" w:rsidR="00F74B65" w:rsidRDefault="00B95559" w:rsidP="00F74B65">
      <w:bookmarkStart w:id="43" w:name="_Toc398111155"/>
      <w:r>
        <w:rPr>
          <w:noProof/>
          <w:lang w:eastAsia="sv-SE"/>
        </w:rPr>
        <w:drawing>
          <wp:inline distT="0" distB="0" distL="0" distR="0" wp14:anchorId="5693BDA4" wp14:editId="7CDF20AE">
            <wp:extent cx="5705475" cy="24479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447925"/>
                    </a:xfrm>
                    <a:prstGeom prst="rect">
                      <a:avLst/>
                    </a:prstGeom>
                  </pic:spPr>
                </pic:pic>
              </a:graphicData>
            </a:graphic>
          </wp:inline>
        </w:drawing>
      </w:r>
      <w:bookmarkEnd w:id="43"/>
    </w:p>
    <w:p w14:paraId="16F5A6D4" w14:textId="77777777" w:rsidR="00B95559" w:rsidRPr="00F74B65" w:rsidRDefault="00B95559" w:rsidP="00F74B65"/>
    <w:p w14:paraId="1AD326AE" w14:textId="24387AD3" w:rsidR="004C5FD5" w:rsidRPr="005B1310" w:rsidRDefault="004C5FD5" w:rsidP="004C5FD5">
      <w:pPr>
        <w:pStyle w:val="Heading3"/>
      </w:pPr>
      <w:bookmarkStart w:id="44" w:name="_Toc398111380"/>
      <w:r>
        <w:t>Vidareskicka remiss</w:t>
      </w:r>
      <w:bookmarkEnd w:id="44"/>
    </w:p>
    <w:p w14:paraId="317FB415" w14:textId="77777777" w:rsidR="004C5FD5" w:rsidRPr="005B1310" w:rsidRDefault="004C5FD5" w:rsidP="004C5FD5">
      <w:pPr>
        <w:pStyle w:val="Heading4"/>
      </w:pPr>
      <w:r w:rsidRPr="005B1310">
        <w:t>Arbetsflöde</w:t>
      </w:r>
    </w:p>
    <w:p w14:paraId="0B2C5F6D" w14:textId="2634EB6E" w:rsidR="004C5FD5" w:rsidRPr="005B1310" w:rsidRDefault="008F7733" w:rsidP="004C5FD5">
      <w:pPr>
        <w:tabs>
          <w:tab w:val="left" w:pos="3912"/>
        </w:tabs>
      </w:pPr>
      <w:r w:rsidRPr="008F7733">
        <w:t xml:space="preserve">Aktör 2 i rollen som Remissbedömare får remissen presenterad för sig av JS2 och gör en verksamhetsmässig bedömning om att remissen inte ska hanteras på enheten. Därefter letar Aktör 2 upp en bättre lämpad mottagare enligt </w:t>
      </w:r>
      <w:r w:rsidR="00C22446">
        <w:t>flöde 3.1.1</w:t>
      </w:r>
      <w:r w:rsidRPr="008F7733">
        <w:t xml:space="preserve"> och</w:t>
      </w:r>
      <w:r w:rsidR="00C22446">
        <w:t xml:space="preserve"> skickar iväg den dit enligt flöde 3.1.2</w:t>
      </w:r>
      <w:r w:rsidRPr="008F7733">
        <w:t>, med undantag av att status på remissen i det läget uppnått Vidareskickad.</w:t>
      </w:r>
      <w:r w:rsidR="004C5FD5" w:rsidRPr="005B1310">
        <w:tab/>
      </w:r>
    </w:p>
    <w:p w14:paraId="40558B40" w14:textId="77777777" w:rsidR="004C5FD5" w:rsidRPr="005B1310" w:rsidRDefault="004C5FD5" w:rsidP="004C5FD5">
      <w:pPr>
        <w:pStyle w:val="Heading5"/>
      </w:pPr>
      <w:r w:rsidRPr="005B1310">
        <w:t>Roller</w:t>
      </w:r>
    </w:p>
    <w:p w14:paraId="2F7F5CCC" w14:textId="77777777" w:rsidR="004C5FD5" w:rsidRDefault="004C5FD5" w:rsidP="004C5FD5">
      <w:r>
        <w:t>Aktör 2 - Hälso- och sjukvårdspersonal på en enhet inom vårdgivare 2.</w:t>
      </w:r>
    </w:p>
    <w:p w14:paraId="259001FF" w14:textId="77777777" w:rsidR="004C5FD5" w:rsidRPr="005B1310" w:rsidRDefault="004C5FD5" w:rsidP="004C5FD5">
      <w:pPr>
        <w:pStyle w:val="Heading4"/>
      </w:pPr>
      <w:r w:rsidRPr="005B1310">
        <w:lastRenderedPageBreak/>
        <w:t>Sekvensdiagram</w:t>
      </w:r>
    </w:p>
    <w:p w14:paraId="20A95DBE" w14:textId="16AC9A6E" w:rsidR="004C5FD5" w:rsidRPr="005B1310" w:rsidRDefault="00DC3C3E" w:rsidP="004C5FD5">
      <w:pPr>
        <w:tabs>
          <w:tab w:val="left" w:pos="3912"/>
        </w:tabs>
      </w:pPr>
      <w:r>
        <w:rPr>
          <w:noProof/>
          <w:lang w:eastAsia="sv-SE"/>
        </w:rPr>
        <w:drawing>
          <wp:inline distT="0" distB="0" distL="0" distR="0" wp14:anchorId="76AD2C13" wp14:editId="3F5B0167">
            <wp:extent cx="6645910" cy="2908935"/>
            <wp:effectExtent l="0" t="0" r="254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08935"/>
                    </a:xfrm>
                    <a:prstGeom prst="rect">
                      <a:avLst/>
                    </a:prstGeom>
                  </pic:spPr>
                </pic:pic>
              </a:graphicData>
            </a:graphic>
          </wp:inline>
        </w:drawing>
      </w:r>
      <w:r w:rsidR="004C5FD5" w:rsidRPr="005B1310">
        <w:tab/>
      </w:r>
    </w:p>
    <w:p w14:paraId="69B333B2" w14:textId="77777777" w:rsidR="004C5FD5" w:rsidRDefault="004C5FD5" w:rsidP="005B1310">
      <w:pPr>
        <w:tabs>
          <w:tab w:val="left" w:pos="3912"/>
        </w:tabs>
      </w:pPr>
    </w:p>
    <w:p w14:paraId="2AF1B6A0" w14:textId="79C75A58" w:rsidR="004C5FD5" w:rsidRPr="005B1310" w:rsidRDefault="004C5FD5" w:rsidP="004C5FD5">
      <w:pPr>
        <w:pStyle w:val="Heading3"/>
      </w:pPr>
      <w:bookmarkStart w:id="45" w:name="_Toc398111381"/>
      <w:r>
        <w:t>Begära komplettering</w:t>
      </w:r>
      <w:bookmarkEnd w:id="45"/>
    </w:p>
    <w:p w14:paraId="15F7E468" w14:textId="77777777" w:rsidR="004C5FD5" w:rsidRPr="005B1310" w:rsidRDefault="004C5FD5" w:rsidP="004C5FD5">
      <w:pPr>
        <w:pStyle w:val="Heading4"/>
      </w:pPr>
      <w:r w:rsidRPr="005B1310">
        <w:t>Arbetsflöde</w:t>
      </w:r>
    </w:p>
    <w:p w14:paraId="620219CF" w14:textId="3EDD9529" w:rsidR="004C5FD5" w:rsidRPr="005B1310" w:rsidRDefault="008F7733" w:rsidP="004C5FD5">
      <w:pPr>
        <w:tabs>
          <w:tab w:val="left" w:pos="3912"/>
        </w:tabs>
      </w:pPr>
      <w:r w:rsidRPr="008F7733">
        <w:t>Aktör 2 i rollen som Remissbedömare får remissen presenterad för sig av JS2 och gör en verksamhetsmässig bedömning om att tillräckligt med underlag saknas för att gå vidare med hanteringen av patienten. Aktör 2 bedömer att remissen behöver kompletteras och bestämmer sig för att begära en komplettering från avsändaren. En kompletteringsbegäran skickas från JS2 till JS1 och mottas i JS1. Därefter uppdaterar JS2 EI med anledning av att remissens status nu är Komplettering begärd.</w:t>
      </w:r>
      <w:r w:rsidR="004C5FD5" w:rsidRPr="005B1310">
        <w:tab/>
      </w:r>
    </w:p>
    <w:p w14:paraId="05A5049A" w14:textId="77777777" w:rsidR="004C5FD5" w:rsidRPr="005B1310" w:rsidRDefault="004C5FD5" w:rsidP="004C5FD5">
      <w:pPr>
        <w:pStyle w:val="Heading5"/>
      </w:pPr>
      <w:r w:rsidRPr="005B1310">
        <w:t>Roller</w:t>
      </w:r>
    </w:p>
    <w:p w14:paraId="71E5DF9A" w14:textId="5E4B9D29" w:rsidR="004C5FD5" w:rsidRDefault="004C5FD5" w:rsidP="004C5FD5">
      <w:r>
        <w:t xml:space="preserve">Aktör </w:t>
      </w:r>
      <w:r w:rsidR="0090586C">
        <w:t>1</w:t>
      </w:r>
      <w:r>
        <w:t xml:space="preserve"> - Hälso- och sjukvårdspersonal på en enhet inom vårdgivare </w:t>
      </w:r>
      <w:r w:rsidR="0090586C">
        <w:t>1</w:t>
      </w:r>
      <w:r>
        <w:t>.</w:t>
      </w:r>
    </w:p>
    <w:p w14:paraId="0BA00404" w14:textId="77777777" w:rsidR="0090586C" w:rsidRDefault="0090586C" w:rsidP="0090586C">
      <w:r>
        <w:t>Aktör 2 - Hälso- och sjukvårdspersonal på en enhet inom vårdgivare 2.</w:t>
      </w:r>
    </w:p>
    <w:p w14:paraId="2EE7BF3B" w14:textId="77777777" w:rsidR="0090586C" w:rsidRDefault="0090586C" w:rsidP="004C5FD5"/>
    <w:p w14:paraId="5492D201" w14:textId="77777777" w:rsidR="004C5FD5" w:rsidRPr="005B1310" w:rsidRDefault="004C5FD5" w:rsidP="004C5FD5"/>
    <w:p w14:paraId="04C2F491" w14:textId="77777777" w:rsidR="004C5FD5" w:rsidRPr="005B1310" w:rsidRDefault="004C5FD5" w:rsidP="004C5FD5">
      <w:pPr>
        <w:pStyle w:val="Heading4"/>
      </w:pPr>
      <w:r w:rsidRPr="005B1310">
        <w:lastRenderedPageBreak/>
        <w:t>Sekvensdiagram</w:t>
      </w:r>
    </w:p>
    <w:p w14:paraId="462D0C9B" w14:textId="60058CA8" w:rsidR="004C5FD5" w:rsidRPr="005B1310" w:rsidRDefault="00DC3C3E" w:rsidP="004C5FD5">
      <w:pPr>
        <w:tabs>
          <w:tab w:val="left" w:pos="3912"/>
        </w:tabs>
      </w:pPr>
      <w:r>
        <w:rPr>
          <w:noProof/>
          <w:lang w:eastAsia="sv-SE"/>
        </w:rPr>
        <w:drawing>
          <wp:inline distT="0" distB="0" distL="0" distR="0" wp14:anchorId="4FF1EDE2" wp14:editId="38D1EB00">
            <wp:extent cx="6645910" cy="1864995"/>
            <wp:effectExtent l="0" t="0" r="2540" b="190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864995"/>
                    </a:xfrm>
                    <a:prstGeom prst="rect">
                      <a:avLst/>
                    </a:prstGeom>
                  </pic:spPr>
                </pic:pic>
              </a:graphicData>
            </a:graphic>
          </wp:inline>
        </w:drawing>
      </w:r>
      <w:r w:rsidR="004C5FD5" w:rsidRPr="005B1310">
        <w:tab/>
      </w:r>
    </w:p>
    <w:p w14:paraId="1C7E0E27" w14:textId="77777777" w:rsidR="004C5FD5" w:rsidRDefault="004C5FD5" w:rsidP="005B1310">
      <w:pPr>
        <w:tabs>
          <w:tab w:val="left" w:pos="3912"/>
        </w:tabs>
      </w:pPr>
    </w:p>
    <w:p w14:paraId="235CFC97" w14:textId="1A2CA0BE" w:rsidR="004C5FD5" w:rsidRPr="005B1310" w:rsidRDefault="004C5FD5" w:rsidP="004C5FD5">
      <w:pPr>
        <w:pStyle w:val="Heading3"/>
      </w:pPr>
      <w:bookmarkStart w:id="46" w:name="_Toc398111382"/>
      <w:r>
        <w:t xml:space="preserve">Skicka </w:t>
      </w:r>
      <w:r w:rsidR="001A0972">
        <w:t xml:space="preserve">och ta emot </w:t>
      </w:r>
      <w:r>
        <w:t>komplettering</w:t>
      </w:r>
      <w:bookmarkEnd w:id="46"/>
    </w:p>
    <w:p w14:paraId="4152DF5B" w14:textId="77777777" w:rsidR="004C5FD5" w:rsidRPr="005B1310" w:rsidRDefault="004C5FD5" w:rsidP="004C5FD5">
      <w:pPr>
        <w:pStyle w:val="Heading4"/>
      </w:pPr>
      <w:r w:rsidRPr="005B1310">
        <w:t>Arbetsflöde</w:t>
      </w:r>
    </w:p>
    <w:p w14:paraId="234F903C" w14:textId="6510CCF2" w:rsidR="004C5FD5" w:rsidRPr="005B1310" w:rsidRDefault="008F7733" w:rsidP="004C5FD5">
      <w:pPr>
        <w:tabs>
          <w:tab w:val="left" w:pos="3912"/>
        </w:tabs>
      </w:pPr>
      <w:r w:rsidRPr="008F7733">
        <w:t xml:space="preserve">En begäran av komplettering har inkommit till JS1 som uppmärksammar Aktör 1 på detta. Aktör 1 kompletterar remissen enligt önskan från Aktör 2 och skickar en uppdaterad remiss till Aktör 2 enligt </w:t>
      </w:r>
      <w:r w:rsidR="00C22446">
        <w:t>flöde 3.1.2</w:t>
      </w:r>
      <w:r w:rsidRPr="008F7733">
        <w:t>.</w:t>
      </w:r>
      <w:r w:rsidR="004C5FD5" w:rsidRPr="005B1310">
        <w:tab/>
      </w:r>
    </w:p>
    <w:p w14:paraId="3E5D1009" w14:textId="77777777" w:rsidR="004C5FD5" w:rsidRPr="005B1310" w:rsidRDefault="004C5FD5" w:rsidP="004C5FD5">
      <w:pPr>
        <w:pStyle w:val="Heading5"/>
      </w:pPr>
      <w:r w:rsidRPr="005B1310">
        <w:t>Roller</w:t>
      </w:r>
    </w:p>
    <w:p w14:paraId="1F8F5239" w14:textId="77777777" w:rsidR="004C5FD5" w:rsidRDefault="004C5FD5" w:rsidP="004C5FD5">
      <w:r>
        <w:t>Aktör 1 - Hälso- och sjukvårdspersonal på en enhet inom vårdgivare 1.</w:t>
      </w:r>
    </w:p>
    <w:p w14:paraId="5F587600" w14:textId="57369C23" w:rsidR="004C5FD5" w:rsidRDefault="004C5FD5" w:rsidP="004C5FD5">
      <w:r>
        <w:t>Aktör 2 - Hälso- och sjukvårdspersonal</w:t>
      </w:r>
      <w:r w:rsidR="00C22446">
        <w:t xml:space="preserve"> på en enhet inom vårdgivare 2.</w:t>
      </w:r>
    </w:p>
    <w:p w14:paraId="5FB3D44F" w14:textId="77777777" w:rsidR="004C5FD5" w:rsidRPr="005B1310" w:rsidRDefault="004C5FD5" w:rsidP="004C5FD5"/>
    <w:p w14:paraId="2434B74C" w14:textId="77777777" w:rsidR="004C5FD5" w:rsidRPr="005B1310" w:rsidRDefault="004C5FD5" w:rsidP="004C5FD5">
      <w:pPr>
        <w:pStyle w:val="Heading4"/>
      </w:pPr>
      <w:r w:rsidRPr="005B1310">
        <w:t>Sekvensdiagram</w:t>
      </w:r>
    </w:p>
    <w:p w14:paraId="1568A9EA" w14:textId="69ABE319" w:rsidR="004C5FD5" w:rsidRPr="005B1310" w:rsidRDefault="00C96E37" w:rsidP="004C5FD5">
      <w:pPr>
        <w:tabs>
          <w:tab w:val="left" w:pos="3912"/>
        </w:tabs>
      </w:pPr>
      <w:r>
        <w:rPr>
          <w:noProof/>
          <w:lang w:eastAsia="sv-SE"/>
        </w:rPr>
        <w:drawing>
          <wp:inline distT="0" distB="0" distL="0" distR="0" wp14:anchorId="02343876" wp14:editId="2866BC71">
            <wp:extent cx="5257800" cy="27241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2724150"/>
                    </a:xfrm>
                    <a:prstGeom prst="rect">
                      <a:avLst/>
                    </a:prstGeom>
                  </pic:spPr>
                </pic:pic>
              </a:graphicData>
            </a:graphic>
          </wp:inline>
        </w:drawing>
      </w:r>
      <w:r w:rsidR="004C5FD5" w:rsidRPr="005B1310">
        <w:tab/>
      </w:r>
    </w:p>
    <w:p w14:paraId="6B4B3E89" w14:textId="77777777" w:rsidR="004C5FD5" w:rsidRDefault="004C5FD5" w:rsidP="005B1310">
      <w:pPr>
        <w:tabs>
          <w:tab w:val="left" w:pos="3912"/>
        </w:tabs>
      </w:pPr>
    </w:p>
    <w:p w14:paraId="2F3E9185" w14:textId="738229DD" w:rsidR="004C5FD5" w:rsidRPr="005B1310" w:rsidRDefault="004C5FD5" w:rsidP="004C5FD5">
      <w:pPr>
        <w:pStyle w:val="Heading3"/>
      </w:pPr>
      <w:bookmarkStart w:id="47" w:name="_Toc398111383"/>
      <w:r>
        <w:t xml:space="preserve">Skicka </w:t>
      </w:r>
      <w:r w:rsidR="00111DA2">
        <w:t xml:space="preserve">och ta emot </w:t>
      </w:r>
      <w:r>
        <w:t>svar</w:t>
      </w:r>
      <w:bookmarkEnd w:id="47"/>
    </w:p>
    <w:p w14:paraId="0E615683" w14:textId="77777777" w:rsidR="004C5FD5" w:rsidRPr="005B1310" w:rsidRDefault="004C5FD5" w:rsidP="004C5FD5">
      <w:pPr>
        <w:pStyle w:val="Heading4"/>
      </w:pPr>
      <w:r w:rsidRPr="005B1310">
        <w:t>Arbetsflöde</w:t>
      </w:r>
    </w:p>
    <w:p w14:paraId="6652A17E" w14:textId="3A1ED9A0" w:rsidR="004F4849" w:rsidRPr="000F6D2C" w:rsidRDefault="008F7733" w:rsidP="004F4849">
      <w:pPr>
        <w:tabs>
          <w:tab w:val="left" w:pos="3912"/>
        </w:tabs>
      </w:pPr>
      <w:r w:rsidRPr="000F6D2C">
        <w:t xml:space="preserve">En remiss har inkommit och remissmottagande enhet har hanterat remissen och skaffat sig underlag för att besvara remissen. Aktör 2 i rollen som Remissbesvarare författar ett svar på remissen och skickar det </w:t>
      </w:r>
      <w:r w:rsidR="000F6D2C" w:rsidRPr="000F6D2C">
        <w:t xml:space="preserve">från JS2 </w:t>
      </w:r>
      <w:r w:rsidRPr="000F6D2C">
        <w:t>till den remiss</w:t>
      </w:r>
      <w:r w:rsidR="000F6D2C" w:rsidRPr="000F6D2C">
        <w:t xml:space="preserve">varsmottagande enhet som valts, </w:t>
      </w:r>
      <w:r w:rsidRPr="000F6D2C">
        <w:t>vanligtvis samma som remitterande en</w:t>
      </w:r>
      <w:r w:rsidR="000F6D2C" w:rsidRPr="000F6D2C">
        <w:t>het</w:t>
      </w:r>
      <w:r w:rsidRPr="000F6D2C">
        <w:t xml:space="preserve">. Därefter uppdaterar JS2 EI </w:t>
      </w:r>
      <w:r w:rsidR="000F6D2C" w:rsidRPr="000F6D2C">
        <w:t xml:space="preserve">med </w:t>
      </w:r>
      <w:r w:rsidRPr="000F6D2C">
        <w:t xml:space="preserve">anledning av att remissen nu har status </w:t>
      </w:r>
      <w:r w:rsidR="00DC3C3E" w:rsidRPr="000F6D2C">
        <w:t>Besvarad</w:t>
      </w:r>
      <w:r w:rsidRPr="000F6D2C">
        <w:t>.</w:t>
      </w:r>
      <w:r w:rsidR="004F4849" w:rsidRPr="000F6D2C">
        <w:t xml:space="preserve"> JS1 tar emot remissvaret från JS2.</w:t>
      </w:r>
    </w:p>
    <w:p w14:paraId="0B0A3DC9" w14:textId="1E98A89B" w:rsidR="004F4849" w:rsidRPr="005B1310" w:rsidRDefault="004F4849" w:rsidP="004F4849">
      <w:pPr>
        <w:tabs>
          <w:tab w:val="left" w:pos="3912"/>
        </w:tabs>
      </w:pPr>
      <w:r w:rsidRPr="000F6D2C">
        <w:t>JS1 presenterar det inkomna remissvare</w:t>
      </w:r>
      <w:r w:rsidR="00364B8D" w:rsidRPr="000F6D2C">
        <w:t>t</w:t>
      </w:r>
      <w:r w:rsidRPr="000F6D2C">
        <w:t xml:space="preserve"> för Aktör 1 i rollen som Remissvarsmottagare och uppdaterar i det läget EI med anledning av att statusen på remissen nu är Svar mottaget.</w:t>
      </w:r>
      <w:r w:rsidRPr="005B1310">
        <w:tab/>
      </w:r>
    </w:p>
    <w:p w14:paraId="4740A619" w14:textId="5913C3FD" w:rsidR="004C5FD5" w:rsidRPr="005B1310" w:rsidRDefault="004C5FD5" w:rsidP="004C5FD5">
      <w:pPr>
        <w:tabs>
          <w:tab w:val="left" w:pos="3912"/>
        </w:tabs>
      </w:pPr>
      <w:r w:rsidRPr="005B1310">
        <w:tab/>
      </w:r>
    </w:p>
    <w:p w14:paraId="1630E400" w14:textId="77777777" w:rsidR="004C5FD5" w:rsidRPr="005B1310" w:rsidRDefault="004C5FD5" w:rsidP="004C5FD5">
      <w:pPr>
        <w:pStyle w:val="Heading5"/>
      </w:pPr>
      <w:r w:rsidRPr="005B1310">
        <w:t>Roller</w:t>
      </w:r>
    </w:p>
    <w:p w14:paraId="5C2EB9CB" w14:textId="44606E12" w:rsidR="004C5FD5" w:rsidRDefault="004C5FD5" w:rsidP="004C5FD5">
      <w:r>
        <w:t xml:space="preserve">Aktör </w:t>
      </w:r>
      <w:r w:rsidR="00364B8D">
        <w:t>1</w:t>
      </w:r>
      <w:r>
        <w:t xml:space="preserve"> - Hälso- och sjukvårdspersonal</w:t>
      </w:r>
      <w:r w:rsidR="00C22446">
        <w:t xml:space="preserve"> på en enhet inom vårdgivare </w:t>
      </w:r>
      <w:r w:rsidR="00364B8D">
        <w:t>1</w:t>
      </w:r>
      <w:r w:rsidR="00C22446">
        <w:t>.</w:t>
      </w:r>
    </w:p>
    <w:p w14:paraId="33C72C97" w14:textId="77777777" w:rsidR="00364B8D" w:rsidRDefault="00364B8D" w:rsidP="00364B8D">
      <w:r>
        <w:t>Aktör 2 - Hälso- och sjukvårdspersonal på en enhet inom vårdgivare 2.</w:t>
      </w:r>
    </w:p>
    <w:p w14:paraId="13620E31" w14:textId="77777777" w:rsidR="00364B8D" w:rsidRPr="005B1310" w:rsidRDefault="00364B8D" w:rsidP="004C5FD5"/>
    <w:p w14:paraId="079A8FCB" w14:textId="77777777" w:rsidR="004C5FD5" w:rsidRPr="005B1310" w:rsidRDefault="004C5FD5" w:rsidP="004C5FD5">
      <w:pPr>
        <w:pStyle w:val="Heading4"/>
      </w:pPr>
      <w:r w:rsidRPr="005B1310">
        <w:t>Sekvensdiagram</w:t>
      </w:r>
    </w:p>
    <w:p w14:paraId="266099B5" w14:textId="4CE7DE11" w:rsidR="004C5FD5" w:rsidRPr="005B1310" w:rsidRDefault="004C5FD5" w:rsidP="004C5FD5">
      <w:pPr>
        <w:tabs>
          <w:tab w:val="left" w:pos="3912"/>
        </w:tabs>
      </w:pPr>
      <w:r w:rsidRPr="005B1310">
        <w:tab/>
      </w:r>
      <w:r w:rsidR="00DC3C3E">
        <w:rPr>
          <w:noProof/>
          <w:lang w:eastAsia="sv-SE"/>
        </w:rPr>
        <w:drawing>
          <wp:inline distT="0" distB="0" distL="0" distR="0" wp14:anchorId="1A00AB88" wp14:editId="38B683B7">
            <wp:extent cx="6645910" cy="2658110"/>
            <wp:effectExtent l="0" t="0" r="254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58110"/>
                    </a:xfrm>
                    <a:prstGeom prst="rect">
                      <a:avLst/>
                    </a:prstGeom>
                  </pic:spPr>
                </pic:pic>
              </a:graphicData>
            </a:graphic>
          </wp:inline>
        </w:drawing>
      </w:r>
    </w:p>
    <w:p w14:paraId="0C9FD21E" w14:textId="664D478D" w:rsidR="004C5FD5" w:rsidRPr="005B1310" w:rsidRDefault="004C5FD5" w:rsidP="004C5FD5">
      <w:pPr>
        <w:tabs>
          <w:tab w:val="left" w:pos="3912"/>
        </w:tabs>
      </w:pPr>
      <w:r w:rsidRPr="005B1310">
        <w:tab/>
      </w:r>
    </w:p>
    <w:p w14:paraId="6A4C7DA5" w14:textId="77777777" w:rsidR="004C5FD5" w:rsidRPr="005B1310" w:rsidRDefault="004C5FD5" w:rsidP="004C5FD5">
      <w:pPr>
        <w:tabs>
          <w:tab w:val="left" w:pos="3912"/>
        </w:tabs>
      </w:pPr>
    </w:p>
    <w:p w14:paraId="621669DC" w14:textId="51C81DD5" w:rsidR="004C5FD5" w:rsidRPr="005B1310" w:rsidRDefault="00EE4A51" w:rsidP="004C5FD5">
      <w:pPr>
        <w:pStyle w:val="Heading3"/>
      </w:pPr>
      <w:r>
        <w:t>Bevaka status för enskild remiss</w:t>
      </w:r>
    </w:p>
    <w:p w14:paraId="05148F64" w14:textId="401B4D4D" w:rsidR="004C4690" w:rsidRDefault="004C5FD5" w:rsidP="004C4690">
      <w:pPr>
        <w:pStyle w:val="Heading4"/>
      </w:pPr>
      <w:r w:rsidRPr="005B1310">
        <w:t>Arbetsflöde</w:t>
      </w:r>
    </w:p>
    <w:p w14:paraId="1DBE904D" w14:textId="3A763F69" w:rsidR="00B33F39" w:rsidRDefault="00EE4A51" w:rsidP="004C5FD5">
      <w:pPr>
        <w:tabs>
          <w:tab w:val="left" w:pos="3912"/>
        </w:tabs>
      </w:pPr>
      <w:r>
        <w:t>Aktör 1, 2 och 3</w:t>
      </w:r>
      <w:r w:rsidR="008F7733" w:rsidRPr="008F7733">
        <w:t xml:space="preserve"> som initierat eller blivit initierade i den elektroniska remissprocessen måste ha möjlighet att bevaka och agera lämpligt på eventuell vidare kommunikation kring ärendet som kan tänkas ske.</w:t>
      </w:r>
      <w:r w:rsidR="004C4690">
        <w:t xml:space="preserve"> JS uppdaterar engagemang i E</w:t>
      </w:r>
      <w:r w:rsidR="004553C7">
        <w:t xml:space="preserve">I under remissprocessen. </w:t>
      </w:r>
      <w:r w:rsidR="000F7BDA">
        <w:br/>
      </w:r>
      <w:r w:rsidR="004553C7">
        <w:lastRenderedPageBreak/>
        <w:t>Aktör 1, 2 eller 3</w:t>
      </w:r>
      <w:r w:rsidR="004C4690">
        <w:t xml:space="preserve"> hämtar </w:t>
      </w:r>
      <w:r w:rsidR="000F7BDA">
        <w:t>status på en remiss genom att tjänstekonsument</w:t>
      </w:r>
      <w:r w:rsidR="00753CD5">
        <w:t xml:space="preserve"> 1</w:t>
      </w:r>
      <w:r w:rsidR="000F7BDA">
        <w:t xml:space="preserve"> (JS eller annan vårdgivartjänst) frågar</w:t>
      </w:r>
      <w:r w:rsidR="004C4690">
        <w:t xml:space="preserve"> aggregerad tjänst om samtliga statusar</w:t>
      </w:r>
      <w:r>
        <w:t xml:space="preserve"> på remiss x</w:t>
      </w:r>
      <w:r w:rsidR="004C4690">
        <w:t>.</w:t>
      </w:r>
      <w:r w:rsidR="004553C7">
        <w:t xml:space="preserve"> </w:t>
      </w:r>
    </w:p>
    <w:p w14:paraId="2F203AEF" w14:textId="37CE651C" w:rsidR="004C5FD5" w:rsidRPr="005B1310" w:rsidRDefault="004C5FD5" w:rsidP="004C5FD5">
      <w:pPr>
        <w:tabs>
          <w:tab w:val="left" w:pos="3912"/>
        </w:tabs>
      </w:pPr>
      <w:r w:rsidRPr="005B1310">
        <w:tab/>
      </w:r>
    </w:p>
    <w:p w14:paraId="0281B181" w14:textId="77777777" w:rsidR="004C5FD5" w:rsidRPr="005B1310" w:rsidRDefault="004C5FD5" w:rsidP="004C5FD5">
      <w:pPr>
        <w:pStyle w:val="Heading5"/>
      </w:pPr>
      <w:r w:rsidRPr="005B1310">
        <w:t>Roller</w:t>
      </w:r>
    </w:p>
    <w:p w14:paraId="44834AB3" w14:textId="77777777" w:rsidR="004C5FD5" w:rsidRDefault="004C5FD5" w:rsidP="004C5FD5">
      <w:r>
        <w:t>Aktör 1 - Hälso- och sjukvårdspersonal på en enhet inom vårdgivare 1.</w:t>
      </w:r>
    </w:p>
    <w:p w14:paraId="7BD58EA4" w14:textId="77777777" w:rsidR="004C5FD5" w:rsidRDefault="004C5FD5" w:rsidP="004C5FD5">
      <w:r>
        <w:t>Aktör 2 - Hälso- och sjukvårdspersonal på en enhet inom vårdgivare 2.</w:t>
      </w:r>
    </w:p>
    <w:p w14:paraId="6987460D" w14:textId="1BBD02F8" w:rsidR="004C4690" w:rsidRDefault="004C5FD5" w:rsidP="004C5FD5">
      <w:r>
        <w:t>Aktör 3 - Hälso- och sjukvårdspersonal</w:t>
      </w:r>
      <w:r w:rsidR="00EE4A51">
        <w:t xml:space="preserve"> på en enhet inom vårdgivare x.</w:t>
      </w:r>
    </w:p>
    <w:p w14:paraId="613CD9F4" w14:textId="77777777" w:rsidR="004C5FD5" w:rsidRPr="005B1310" w:rsidRDefault="004C5FD5" w:rsidP="004C5FD5"/>
    <w:p w14:paraId="40F09063" w14:textId="7DFF80BC" w:rsidR="00C5697A" w:rsidRDefault="004C5FD5" w:rsidP="00C96E37">
      <w:pPr>
        <w:pStyle w:val="Heading4"/>
      </w:pPr>
      <w:r w:rsidRPr="005B1310">
        <w:t>Sekvensdiagram</w:t>
      </w:r>
    </w:p>
    <w:p w14:paraId="4DFAB56A" w14:textId="77777777" w:rsidR="00C96E37" w:rsidRDefault="00C96E37" w:rsidP="00C96E37"/>
    <w:p w14:paraId="1741761B" w14:textId="1F20809F" w:rsidR="00C96E37" w:rsidRDefault="00C96E37" w:rsidP="00C96E37">
      <w:r>
        <w:rPr>
          <w:noProof/>
          <w:lang w:eastAsia="sv-SE"/>
        </w:rPr>
        <w:drawing>
          <wp:inline distT="0" distB="0" distL="0" distR="0" wp14:anchorId="3CF30E35" wp14:editId="5134FFD1">
            <wp:extent cx="6645910" cy="3038475"/>
            <wp:effectExtent l="0" t="0" r="254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038475"/>
                    </a:xfrm>
                    <a:prstGeom prst="rect">
                      <a:avLst/>
                    </a:prstGeom>
                  </pic:spPr>
                </pic:pic>
              </a:graphicData>
            </a:graphic>
          </wp:inline>
        </w:drawing>
      </w:r>
    </w:p>
    <w:p w14:paraId="260E8CEF" w14:textId="77777777" w:rsidR="00C96E37" w:rsidRPr="00C96E37" w:rsidRDefault="00C96E37" w:rsidP="00C96E37"/>
    <w:p w14:paraId="58A8F60D" w14:textId="5F01C51A" w:rsidR="00EE4A51" w:rsidRPr="005B1310" w:rsidRDefault="00EE4A51" w:rsidP="00EE4A51">
      <w:pPr>
        <w:pStyle w:val="Heading3"/>
      </w:pPr>
      <w:r>
        <w:t xml:space="preserve">Bevaka status </w:t>
      </w:r>
      <w:r w:rsidR="00FB3C27">
        <w:t>för</w:t>
      </w:r>
      <w:r>
        <w:t xml:space="preserve"> samtliga remisser</w:t>
      </w:r>
    </w:p>
    <w:p w14:paraId="64F42D8F" w14:textId="77777777" w:rsidR="00EE4A51" w:rsidRDefault="00EE4A51" w:rsidP="00EE4A51">
      <w:pPr>
        <w:pStyle w:val="Heading4"/>
      </w:pPr>
      <w:r w:rsidRPr="005B1310">
        <w:t>Arbetsflöde</w:t>
      </w:r>
    </w:p>
    <w:p w14:paraId="2966D391" w14:textId="6DF0F511" w:rsidR="00EE4A51" w:rsidRDefault="00EE4A51" w:rsidP="00EE4A51">
      <w:pPr>
        <w:tabs>
          <w:tab w:val="left" w:pos="3912"/>
        </w:tabs>
      </w:pPr>
      <w:r>
        <w:t>Aktör 1 har möjlighet att följa hanteringen av sina remisser genom användningen av en innvånartjänst. När aktör 1 förfrågar status om hanteringen av sina remisser ställer tjänstekonsument 1 (innvånartjänst) en fråga mot aggregerad tjänst utan att ange specifikt remissid. Svar på förfrågan mot aggregerad tjänst utan remissid returnerar samtliga status för samtliga remisser.</w:t>
      </w:r>
    </w:p>
    <w:p w14:paraId="68CF1885" w14:textId="77777777" w:rsidR="00EE4A51" w:rsidRPr="005B1310" w:rsidRDefault="00EE4A51" w:rsidP="00EE4A51">
      <w:pPr>
        <w:tabs>
          <w:tab w:val="left" w:pos="3912"/>
        </w:tabs>
      </w:pPr>
      <w:r w:rsidRPr="005B1310">
        <w:tab/>
      </w:r>
    </w:p>
    <w:p w14:paraId="6BECA505" w14:textId="77777777" w:rsidR="00EE4A51" w:rsidRPr="005B1310" w:rsidRDefault="00EE4A51" w:rsidP="00EE4A51">
      <w:pPr>
        <w:pStyle w:val="Heading5"/>
      </w:pPr>
      <w:r w:rsidRPr="005B1310">
        <w:t>Roller</w:t>
      </w:r>
    </w:p>
    <w:p w14:paraId="7A19D0C5" w14:textId="7B875ECB" w:rsidR="00EE4A51" w:rsidRDefault="00EE4A51" w:rsidP="00EE4A51">
      <w:r>
        <w:t>Aktör 1 – Invånare som remissen behandlar</w:t>
      </w:r>
    </w:p>
    <w:p w14:paraId="4B6B10E6" w14:textId="77777777" w:rsidR="00EE4A51" w:rsidRPr="005B1310" w:rsidRDefault="00EE4A51" w:rsidP="00EE4A51"/>
    <w:p w14:paraId="657420A4" w14:textId="77777777" w:rsidR="00EE4A51" w:rsidRPr="005B1310" w:rsidRDefault="00EE4A51" w:rsidP="00EE4A51">
      <w:pPr>
        <w:pStyle w:val="Heading4"/>
      </w:pPr>
      <w:r w:rsidRPr="005B1310">
        <w:lastRenderedPageBreak/>
        <w:t>Sekvensdiagram</w:t>
      </w:r>
    </w:p>
    <w:p w14:paraId="67DFFB62" w14:textId="77777777" w:rsidR="00C5697A" w:rsidRDefault="00C5697A" w:rsidP="005B1310">
      <w:pPr>
        <w:tabs>
          <w:tab w:val="left" w:pos="3912"/>
        </w:tabs>
      </w:pPr>
    </w:p>
    <w:p w14:paraId="16BBBB24" w14:textId="3DAB5A6B" w:rsidR="00C5697A" w:rsidRDefault="00C96E37" w:rsidP="005B1310">
      <w:pPr>
        <w:tabs>
          <w:tab w:val="left" w:pos="3912"/>
        </w:tabs>
      </w:pPr>
      <w:r>
        <w:rPr>
          <w:noProof/>
          <w:lang w:eastAsia="sv-SE"/>
        </w:rPr>
        <w:drawing>
          <wp:inline distT="0" distB="0" distL="0" distR="0" wp14:anchorId="71B88366" wp14:editId="30BF04F0">
            <wp:extent cx="6645910" cy="2844800"/>
            <wp:effectExtent l="0" t="0" r="254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844800"/>
                    </a:xfrm>
                    <a:prstGeom prst="rect">
                      <a:avLst/>
                    </a:prstGeom>
                  </pic:spPr>
                </pic:pic>
              </a:graphicData>
            </a:graphic>
          </wp:inline>
        </w:drawing>
      </w:r>
    </w:p>
    <w:p w14:paraId="3B071411" w14:textId="77777777" w:rsidR="00C5697A" w:rsidRDefault="00C5697A" w:rsidP="005B1310">
      <w:pPr>
        <w:tabs>
          <w:tab w:val="left" w:pos="3912"/>
        </w:tabs>
      </w:pPr>
    </w:p>
    <w:p w14:paraId="1999AEAA" w14:textId="77777777" w:rsidR="00C5697A" w:rsidRPr="005B1310" w:rsidRDefault="00C5697A" w:rsidP="005B1310">
      <w:pPr>
        <w:tabs>
          <w:tab w:val="left" w:pos="3912"/>
        </w:tabs>
      </w:pP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8" w:name="_Toc243452553"/>
      <w:bookmarkStart w:id="49" w:name="_Toc398111385"/>
      <w:r>
        <w:t>Obligatoriska kontrakt</w:t>
      </w:r>
      <w:bookmarkEnd w:id="48"/>
      <w:bookmarkEnd w:id="49"/>
    </w:p>
    <w:p w14:paraId="50C54DAB" w14:textId="1E372A35"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ins w:id="50" w:author="Malin Lundgren" w:date="2014-09-10T10:16:00Z">
        <w:r w:rsidR="001749E5">
          <w:rPr>
            <w:color w:val="4F81BD" w:themeColor="accent1"/>
          </w:rPr>
          <w:t xml:space="preserve"> (x) är ej obligatoriska</w:t>
        </w:r>
      </w:ins>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016"/>
        <w:gridCol w:w="1128"/>
        <w:gridCol w:w="1250"/>
        <w:gridCol w:w="2065"/>
        <w:gridCol w:w="1401"/>
        <w:gridCol w:w="1724"/>
      </w:tblGrid>
      <w:tr w:rsidR="00EE607B" w:rsidRPr="004F4849" w14:paraId="3364E30D" w14:textId="122B249E" w:rsidTr="00111DA2">
        <w:tc>
          <w:tcPr>
            <w:tcW w:w="301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197B3E9F" w:rsidR="00EE607B" w:rsidRPr="004F4849" w:rsidRDefault="00F273A4" w:rsidP="0039481C">
            <w:pPr>
              <w:spacing w:before="100" w:beforeAutospacing="1" w:after="100" w:afterAutospacing="1"/>
              <w:rPr>
                <w:rFonts w:eastAsia="Times New Roman" w:cs="Arial"/>
                <w:b/>
                <w:szCs w:val="20"/>
                <w:highlight w:val="yellow"/>
                <w:lang w:eastAsia="sv-SE"/>
              </w:rPr>
            </w:pPr>
            <w:r w:rsidRPr="000F6D2C">
              <w:rPr>
                <w:rFonts w:eastAsia="Times New Roman" w:cs="Arial"/>
                <w:b/>
                <w:szCs w:val="20"/>
                <w:lang w:eastAsia="sv-SE"/>
              </w:rPr>
              <w:t>Flöde</w:t>
            </w:r>
          </w:p>
        </w:tc>
        <w:tc>
          <w:tcPr>
            <w:tcW w:w="112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DEE530"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w:t>
            </w:r>
          </w:p>
          <w:p w14:paraId="1C7CEA22" w14:textId="0852CAF3"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w:t>
            </w:r>
          </w:p>
        </w:tc>
        <w:tc>
          <w:tcPr>
            <w:tcW w:w="125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FF18300"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Outcome</w:t>
            </w:r>
          </w:p>
          <w:p w14:paraId="7F2EDB16" w14:textId="307A8F7D"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remissvar</w:t>
            </w:r>
          </w:p>
        </w:tc>
        <w:tc>
          <w:tcPr>
            <w:tcW w:w="206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8DF7118"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Confirmation</w:t>
            </w:r>
          </w:p>
          <w:p w14:paraId="4397D8CC" w14:textId="568055EE"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remissbekräftelse</w:t>
            </w:r>
          </w:p>
        </w:tc>
        <w:tc>
          <w:tcPr>
            <w:tcW w:w="1401" w:type="dxa"/>
            <w:tcBorders>
              <w:top w:val="single" w:sz="8" w:space="0" w:color="auto"/>
              <w:left w:val="nil"/>
              <w:bottom w:val="single" w:sz="8" w:space="0" w:color="auto"/>
              <w:right w:val="single" w:sz="8" w:space="0" w:color="auto"/>
            </w:tcBorders>
            <w:shd w:val="clear" w:color="auto" w:fill="DDD9C3" w:themeFill="background2" w:themeFillShade="E6"/>
          </w:tcPr>
          <w:p w14:paraId="146D6D2C"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Status</w:t>
            </w:r>
          </w:p>
          <w:p w14:paraId="136978BF" w14:textId="117E5362"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remisstatus</w:t>
            </w:r>
          </w:p>
        </w:tc>
        <w:tc>
          <w:tcPr>
            <w:tcW w:w="1724" w:type="dxa"/>
            <w:tcBorders>
              <w:top w:val="single" w:sz="8" w:space="0" w:color="auto"/>
              <w:left w:val="nil"/>
              <w:bottom w:val="single" w:sz="8" w:space="0" w:color="auto"/>
              <w:right w:val="single" w:sz="8" w:space="0" w:color="auto"/>
            </w:tcBorders>
            <w:shd w:val="clear" w:color="auto" w:fill="DDD9C3" w:themeFill="background2" w:themeFillShade="E6"/>
          </w:tcPr>
          <w:p w14:paraId="36519A56"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Instruction</w:t>
            </w:r>
          </w:p>
          <w:p w14:paraId="1C28885C" w14:textId="125063D8"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remissanvisning</w:t>
            </w:r>
          </w:p>
        </w:tc>
      </w:tr>
      <w:tr w:rsidR="00EE607B" w:rsidRPr="004F4849" w14:paraId="46884E18" w14:textId="5A03E56C"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FEC1E2D" w:rsidR="00EE607B" w:rsidRPr="000F6D2C" w:rsidRDefault="00EE607B" w:rsidP="00F74B65">
            <w:pPr>
              <w:spacing w:before="100" w:beforeAutospacing="1" w:after="100" w:afterAutospacing="1"/>
              <w:rPr>
                <w:rFonts w:eastAsia="Times New Roman" w:cs="Arial"/>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1</w:t>
            </w:r>
            <w:r w:rsidR="00F273A4" w:rsidRPr="000F6D2C">
              <w:rPr>
                <w:rFonts w:eastAsia="Times New Roman" w:cs="Arial"/>
                <w:b/>
                <w:szCs w:val="20"/>
                <w:lang w:eastAsia="sv-SE"/>
              </w:rPr>
              <w:t xml:space="preserve"> </w:t>
            </w:r>
            <w:r w:rsidR="00F273A4" w:rsidRPr="000F6D2C">
              <w:rPr>
                <w:rFonts w:eastAsia="Times New Roman" w:cs="Arial"/>
                <w:b/>
                <w:szCs w:val="20"/>
                <w:lang w:eastAsia="sv-SE"/>
              </w:rPr>
              <w:br/>
              <w:t>Hitta mottagare</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45248B69"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26052552"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40B98B6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2853C52"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C44466E" w14:textId="2C67F8B2"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B5D8ADE"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2</w:t>
            </w:r>
            <w:r w:rsidR="00F273A4" w:rsidRPr="000F6D2C">
              <w:rPr>
                <w:rFonts w:eastAsia="Times New Roman" w:cs="Arial"/>
                <w:b/>
                <w:szCs w:val="20"/>
                <w:lang w:eastAsia="sv-SE"/>
              </w:rPr>
              <w:br/>
              <w:t xml:space="preserve">Skicka </w:t>
            </w:r>
            <w:r w:rsidR="006B0AC3" w:rsidRPr="000F6D2C">
              <w:rPr>
                <w:rFonts w:eastAsia="Times New Roman" w:cs="Arial"/>
                <w:b/>
                <w:szCs w:val="20"/>
                <w:lang w:eastAsia="sv-SE"/>
              </w:rPr>
              <w:t xml:space="preserve">och ta emot </w:t>
            </w:r>
            <w:r w:rsidR="00F273A4" w:rsidRPr="000F6D2C">
              <w:rPr>
                <w:rFonts w:eastAsia="Times New Roman" w:cs="Arial"/>
                <w:b/>
                <w:szCs w:val="20"/>
                <w:lang w:eastAsia="sv-SE"/>
              </w:rPr>
              <w:t>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5811CBA"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2C6C124A"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6C986F6C"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16C8953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BBC9583" w14:textId="455AEFDF" w:rsidR="00EE607B" w:rsidRPr="000F6D2C" w:rsidRDefault="001749E5" w:rsidP="0039481C">
            <w:pPr>
              <w:spacing w:before="100" w:beforeAutospacing="1" w:after="100" w:afterAutospacing="1"/>
              <w:jc w:val="center"/>
              <w:rPr>
                <w:rFonts w:eastAsia="Times New Roman" w:cs="Arial"/>
                <w:szCs w:val="20"/>
                <w:lang w:eastAsia="sv-SE"/>
              </w:rPr>
            </w:pPr>
            <w:ins w:id="51" w:author="Malin Lundgren" w:date="2014-09-10T10:17:00Z">
              <w:r>
                <w:rPr>
                  <w:rFonts w:eastAsia="Times New Roman" w:cs="Arial"/>
                  <w:szCs w:val="20"/>
                  <w:lang w:eastAsia="sv-SE"/>
                </w:rPr>
                <w:t>(x)</w:t>
              </w:r>
            </w:ins>
          </w:p>
        </w:tc>
      </w:tr>
      <w:tr w:rsidR="00EE607B" w:rsidRPr="004F4849" w14:paraId="65137C15"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D74FBE" w14:textId="400A0EB0"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111DA2" w:rsidRPr="000F6D2C">
              <w:rPr>
                <w:rFonts w:eastAsia="Times New Roman" w:cs="Arial"/>
                <w:b/>
                <w:szCs w:val="20"/>
                <w:lang w:eastAsia="sv-SE"/>
              </w:rPr>
              <w:t>3</w:t>
            </w:r>
            <w:r w:rsidR="00F273A4" w:rsidRPr="000F6D2C">
              <w:rPr>
                <w:rFonts w:eastAsia="Times New Roman" w:cs="Arial"/>
                <w:b/>
                <w:szCs w:val="20"/>
                <w:lang w:eastAsia="sv-SE"/>
              </w:rPr>
              <w:br/>
              <w:t>Bedöma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1B23E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D6D1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8F2E8D" w14:textId="5617C8E0" w:rsidR="00EE607B"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3BF9A23A"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72D15E17"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111DA2" w:rsidRPr="004F4849" w14:paraId="395C13EC"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5C9811" w14:textId="6F552B65" w:rsidR="00111DA2" w:rsidRPr="000F6D2C" w:rsidRDefault="00111DA2"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3.1.4</w:t>
            </w:r>
            <w:r w:rsidRPr="000F6D2C">
              <w:rPr>
                <w:rFonts w:eastAsia="Times New Roman" w:cs="Arial"/>
                <w:b/>
                <w:szCs w:val="20"/>
                <w:lang w:eastAsia="sv-SE"/>
              </w:rPr>
              <w:br/>
              <w:t>Vidareskicka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42870D" w14:textId="69822BDD"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43C8C4"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79CA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35B6B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4539115E"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293269F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E610F" w14:textId="71217918"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3.1.5</w:t>
            </w:r>
            <w:r w:rsidRPr="000F6D2C">
              <w:br/>
            </w:r>
            <w:r w:rsidRPr="000F6D2C">
              <w:rPr>
                <w:rFonts w:eastAsia="Times New Roman" w:cs="Arial"/>
                <w:b/>
                <w:szCs w:val="20"/>
                <w:lang w:eastAsia="sv-SE"/>
              </w:rPr>
              <w:lastRenderedPageBreak/>
              <w:t>Begära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5E513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5DAF5A"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CCE69" w14:textId="41D9AC1B"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7A276D4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55975205"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5E2C98FD"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C11180" w14:textId="40DA27B0"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lastRenderedPageBreak/>
              <w:t>Flöde 3.1.6</w:t>
            </w:r>
            <w:r w:rsidRPr="000F6D2C">
              <w:rPr>
                <w:rFonts w:eastAsia="Times New Roman" w:cs="Arial"/>
                <w:b/>
                <w:szCs w:val="20"/>
                <w:lang w:eastAsia="sv-SE"/>
              </w:rPr>
              <w:br/>
              <w:t>Skicka och ta emot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C93DF4" w14:textId="01494900" w:rsidR="00111DA2" w:rsidRPr="000F6D2C" w:rsidRDefault="00111DA2"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5AAD68"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BB3AAF"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23C7257D"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9F6050D"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EE607B" w:rsidRPr="004F4849" w14:paraId="36F7C67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35E22" w14:textId="638CEB36"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3.1.10</w:t>
            </w:r>
            <w:r w:rsidR="00F273A4" w:rsidRPr="000F6D2C">
              <w:rPr>
                <w:rFonts w:eastAsia="Times New Roman" w:cs="Arial"/>
                <w:b/>
                <w:szCs w:val="20"/>
                <w:lang w:eastAsia="sv-SE"/>
              </w:rPr>
              <w:br/>
              <w:t xml:space="preserve">Skicka </w:t>
            </w:r>
            <w:r w:rsidR="00111DA2" w:rsidRPr="000F6D2C">
              <w:rPr>
                <w:rFonts w:eastAsia="Times New Roman" w:cs="Arial"/>
                <w:b/>
                <w:szCs w:val="20"/>
                <w:lang w:eastAsia="sv-SE"/>
              </w:rPr>
              <w:t xml:space="preserve">och ta emot </w:t>
            </w:r>
            <w:r w:rsidR="00F273A4" w:rsidRPr="000F6D2C">
              <w:rPr>
                <w:rFonts w:eastAsia="Times New Roman" w:cs="Arial"/>
                <w:b/>
                <w:szCs w:val="20"/>
                <w:lang w:eastAsia="sv-SE"/>
              </w:rPr>
              <w:t>svar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0F3CC2"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9AA271" w14:textId="3ED44CB7"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672D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0F814967"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DE9A1F9"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FB3C27" w:rsidRPr="004F4849" w14:paraId="32982D41"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96641" w14:textId="6F35890E" w:rsidR="00FB3C27" w:rsidRPr="000F6D2C" w:rsidRDefault="00FB3C2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04C4B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FACEE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DF955B"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3571BB6C" w14:textId="73D7DB70" w:rsidR="00FB3C27" w:rsidRPr="000F6D2C" w:rsidRDefault="00FB3C27"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1724" w:type="dxa"/>
            <w:tcBorders>
              <w:top w:val="nil"/>
              <w:left w:val="nil"/>
              <w:bottom w:val="single" w:sz="8" w:space="0" w:color="auto"/>
              <w:right w:val="single" w:sz="8" w:space="0" w:color="auto"/>
            </w:tcBorders>
            <w:shd w:val="clear" w:color="auto" w:fill="FFFFFF"/>
          </w:tcPr>
          <w:p w14:paraId="672FDF58" w14:textId="77777777" w:rsidR="00FB3C27" w:rsidRPr="000F6D2C" w:rsidRDefault="00FB3C27" w:rsidP="0039481C">
            <w:pPr>
              <w:spacing w:before="100" w:beforeAutospacing="1" w:after="100" w:afterAutospacing="1"/>
              <w:jc w:val="center"/>
              <w:rPr>
                <w:rFonts w:eastAsia="Times New Roman" w:cs="Arial"/>
                <w:szCs w:val="20"/>
                <w:lang w:eastAsia="sv-SE"/>
              </w:rPr>
            </w:pPr>
          </w:p>
        </w:tc>
      </w:tr>
      <w:tr w:rsidR="00EE607B" w:rsidRPr="004F4849" w14:paraId="70D19836"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1B2B09" w14:textId="3EBF4A4D"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00F273A4"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4EE7A6"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19B8B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CF8C5C"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7487D63" w14:textId="1C135805" w:rsidR="00EE607B" w:rsidRPr="000F6D2C" w:rsidRDefault="001749E5" w:rsidP="0039481C">
            <w:pPr>
              <w:spacing w:before="100" w:beforeAutospacing="1" w:after="100" w:afterAutospacing="1"/>
              <w:jc w:val="center"/>
              <w:rPr>
                <w:rFonts w:eastAsia="Times New Roman" w:cs="Arial"/>
                <w:szCs w:val="20"/>
                <w:lang w:eastAsia="sv-SE"/>
              </w:rPr>
            </w:pPr>
            <w:ins w:id="52" w:author="Malin Lundgren" w:date="2014-09-10T10:17:00Z">
              <w:r>
                <w:rPr>
                  <w:rFonts w:eastAsia="Times New Roman" w:cs="Arial"/>
                  <w:szCs w:val="20"/>
                  <w:lang w:eastAsia="sv-SE"/>
                </w:rPr>
                <w:t>(</w:t>
              </w:r>
            </w:ins>
            <w:r w:rsidR="00890361">
              <w:rPr>
                <w:rFonts w:eastAsia="Times New Roman" w:cs="Arial"/>
                <w:szCs w:val="20"/>
                <w:lang w:eastAsia="sv-SE"/>
              </w:rPr>
              <w:t>x</w:t>
            </w:r>
            <w:ins w:id="53" w:author="Malin Lundgren" w:date="2014-09-10T10:17:00Z">
              <w:r>
                <w:rPr>
                  <w:rFonts w:eastAsia="Times New Roman" w:cs="Arial"/>
                  <w:szCs w:val="20"/>
                  <w:lang w:eastAsia="sv-SE"/>
                </w:rPr>
                <w:t>)</w:t>
              </w:r>
            </w:ins>
          </w:p>
        </w:tc>
        <w:tc>
          <w:tcPr>
            <w:tcW w:w="1724" w:type="dxa"/>
            <w:tcBorders>
              <w:top w:val="nil"/>
              <w:left w:val="nil"/>
              <w:bottom w:val="single" w:sz="8" w:space="0" w:color="auto"/>
              <w:right w:val="single" w:sz="8" w:space="0" w:color="auto"/>
            </w:tcBorders>
            <w:shd w:val="clear" w:color="auto" w:fill="FFFFFF"/>
          </w:tcPr>
          <w:p w14:paraId="62FF223E"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bl>
    <w:p w14:paraId="28E07F02" w14:textId="77777777" w:rsidR="0039481C" w:rsidRDefault="0039481C" w:rsidP="0039481C">
      <w:pPr>
        <w:rPr>
          <w:color w:val="4F81BD" w:themeColor="accent1"/>
        </w:rPr>
      </w:pPr>
    </w:p>
    <w:p w14:paraId="47752E11" w14:textId="77777777" w:rsidR="0039481C" w:rsidRPr="006C3087" w:rsidRDefault="0039481C" w:rsidP="0039481C">
      <w:pPr>
        <w:pStyle w:val="Heading2"/>
      </w:pPr>
      <w:bookmarkStart w:id="54" w:name="_Toc357754849"/>
      <w:bookmarkStart w:id="55" w:name="_Toc243452554"/>
      <w:bookmarkStart w:id="56" w:name="_Toc398111386"/>
      <w:r w:rsidRPr="006C3087">
        <w:t>Adressering</w:t>
      </w:r>
      <w:bookmarkEnd w:id="54"/>
      <w:bookmarkEnd w:id="55"/>
      <w:bookmarkEnd w:id="56"/>
    </w:p>
    <w:p w14:paraId="29788EDA" w14:textId="4C26423B" w:rsidR="0039481C" w:rsidRDefault="006C3087" w:rsidP="006C3087">
      <w:r w:rsidRPr="006C3087">
        <w:t>Remissmottagares logiska adress fås genom en sökning i en utbudstjänst</w:t>
      </w:r>
      <w:r w:rsidR="007F7CFA">
        <w:t xml:space="preserve"> enligt flöde 3.1.1.</w:t>
      </w:r>
      <w:r>
        <w:t xml:space="preserve"> Logisk adress till remissvarsmottagare finns med i remissen i sig (se fältbeskrivning för remiss).</w:t>
      </w:r>
      <w:r w:rsidR="004F4849">
        <w:t xml:space="preserve"> Dessa tjänster är ver</w:t>
      </w:r>
      <w:r w:rsidR="00835F18">
        <w:t>k</w:t>
      </w:r>
      <w:r w:rsidR="004F4849">
        <w:t>samhetsadresserade.</w:t>
      </w:r>
    </w:p>
    <w:p w14:paraId="1A8421DC" w14:textId="77777777" w:rsidR="00F546AF" w:rsidRDefault="00F546AF" w:rsidP="006C3087"/>
    <w:p w14:paraId="4A37E698" w14:textId="458CE2B3" w:rsidR="00F546AF" w:rsidRDefault="00F546AF" w:rsidP="006C3087">
      <w:r w:rsidRPr="007A773E">
        <w:t>GetRequestStatus</w:t>
      </w:r>
      <w:r>
        <w:t xml:space="preserve"> tillämpar systemadressering</w:t>
      </w:r>
      <w:r w:rsidR="007F7CFA">
        <w:t xml:space="preserve"> då</w:t>
      </w:r>
      <w:r>
        <w:t xml:space="preserve"> tjänstekonsumenter främst anropar aggregerande tjänster. Tjänstekonsument adresserar därför den aggregerande tjänsten med antingen nationellt HSA-id (Ineras HSA-id) eller HSA-id för aktuell huvudman om det är en regional/huvudmanna-specifik (t.ex. ”regional”) aggregerande tjänst som ska adresseras.</w:t>
      </w:r>
    </w:p>
    <w:p w14:paraId="5DD79345" w14:textId="77777777" w:rsidR="00F546AF" w:rsidRDefault="00F546AF" w:rsidP="006C3087"/>
    <w:p w14:paraId="7F37226F" w14:textId="3239B893" w:rsidR="00F546AF" w:rsidRDefault="00F546AF" w:rsidP="006C3087">
      <w:r>
        <w:t>Det finns också fall då en tjänstekonsument adresserar ett källsystem. Det förutsätter att tjänstekonsumenten känner till källsystemets HSA. Det kan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15A9634" w14:textId="77777777" w:rsidR="006D62FD" w:rsidRDefault="006D62FD" w:rsidP="006C3087">
      <w:pPr>
        <w:rPr>
          <w:i/>
        </w:rPr>
      </w:pPr>
    </w:p>
    <w:p w14:paraId="3703A0BD" w14:textId="77777777" w:rsidR="006D62FD" w:rsidRDefault="006D62FD" w:rsidP="006D62FD">
      <w:pPr>
        <w:pStyle w:val="Rubrik3b"/>
        <w:ind w:firstLine="0"/>
      </w:pPr>
      <w:bookmarkStart w:id="57" w:name="_Toc232696285"/>
      <w:bookmarkStart w:id="58" w:name="_Toc231822547"/>
      <w:bookmarkStart w:id="59" w:name="_Toc231822250"/>
      <w:bookmarkStart w:id="60" w:name="_Toc227077992"/>
      <w:bookmarkStart w:id="61" w:name="_Toc398111387"/>
      <w:r>
        <w:t>Sammanfattning av adresseringsmodell</w:t>
      </w:r>
      <w:bookmarkEnd w:id="57"/>
      <w:bookmarkEnd w:id="58"/>
      <w:bookmarkEnd w:id="59"/>
      <w:bookmarkEnd w:id="60"/>
      <w:bookmarkEnd w:id="61"/>
    </w:p>
    <w:p w14:paraId="213A459C" w14:textId="77777777" w:rsidR="006D62FD" w:rsidRDefault="006D62FD" w:rsidP="006D62FD">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6D62FD" w14:paraId="6627E772"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38D2812" w14:textId="0E37D684" w:rsidR="006D62FD" w:rsidRDefault="006D62FD" w:rsidP="006D62FD">
            <w:pPr>
              <w:pStyle w:val="BodyText"/>
              <w:keepNext/>
              <w:keepLines/>
              <w:tabs>
                <w:tab w:val="left" w:pos="567"/>
              </w:tabs>
              <w:ind w:right="838"/>
              <w:rPr>
                <w:b/>
                <w:i/>
                <w:lang w:eastAsia="en-US"/>
              </w:rPr>
            </w:pPr>
            <w:r>
              <w:rPr>
                <w:b/>
                <w:i/>
              </w:rPr>
              <w:t>Åtkomstbehov</w:t>
            </w:r>
          </w:p>
        </w:tc>
        <w:tc>
          <w:tcPr>
            <w:tcW w:w="3544" w:type="dxa"/>
            <w:tcBorders>
              <w:top w:val="single" w:sz="4" w:space="0" w:color="auto"/>
              <w:left w:val="single" w:sz="4" w:space="0" w:color="auto"/>
              <w:bottom w:val="single" w:sz="4" w:space="0" w:color="auto"/>
              <w:right w:val="single" w:sz="4" w:space="0" w:color="auto"/>
            </w:tcBorders>
            <w:hideMark/>
          </w:tcPr>
          <w:p w14:paraId="69470F6E" w14:textId="77777777" w:rsidR="006D62FD" w:rsidRDefault="006D62FD">
            <w:pPr>
              <w:pStyle w:val="BodyText"/>
              <w:keepNext/>
              <w:keepLines/>
              <w:tabs>
                <w:tab w:val="left" w:pos="567"/>
              </w:tabs>
              <w:ind w:right="838"/>
              <w:rPr>
                <w:b/>
                <w:i/>
                <w:lang w:eastAsia="en-US"/>
              </w:rPr>
            </w:pPr>
            <w:r>
              <w:rPr>
                <w:b/>
                <w:i/>
              </w:rPr>
              <w:t>Logisk adress</w:t>
            </w:r>
          </w:p>
        </w:tc>
      </w:tr>
      <w:tr w:rsidR="006D62FD" w14:paraId="4BB77289"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3E6DD41" w14:textId="50E73F64"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alla huvudmän</w:t>
            </w:r>
          </w:p>
        </w:tc>
        <w:tc>
          <w:tcPr>
            <w:tcW w:w="3544" w:type="dxa"/>
            <w:tcBorders>
              <w:top w:val="single" w:sz="4" w:space="0" w:color="auto"/>
              <w:left w:val="single" w:sz="4" w:space="0" w:color="auto"/>
              <w:bottom w:val="single" w:sz="4" w:space="0" w:color="auto"/>
              <w:right w:val="single" w:sz="4" w:space="0" w:color="auto"/>
            </w:tcBorders>
            <w:hideMark/>
          </w:tcPr>
          <w:p w14:paraId="6AC2BC1C" w14:textId="77777777" w:rsidR="006D62FD" w:rsidRDefault="006D62FD">
            <w:pPr>
              <w:pStyle w:val="BodyText"/>
              <w:keepNext/>
              <w:keepLines/>
              <w:tabs>
                <w:tab w:val="left" w:pos="567"/>
              </w:tabs>
              <w:ind w:right="838"/>
              <w:rPr>
                <w:lang w:eastAsia="en-US"/>
              </w:rPr>
            </w:pPr>
            <w:r>
              <w:t>Ineras HSA-id</w:t>
            </w:r>
          </w:p>
        </w:tc>
      </w:tr>
      <w:tr w:rsidR="006D62FD" w14:paraId="4B843370"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7B1CEFB" w14:textId="0EEDD3D5"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en huvudman/region</w:t>
            </w:r>
          </w:p>
        </w:tc>
        <w:tc>
          <w:tcPr>
            <w:tcW w:w="3544" w:type="dxa"/>
            <w:tcBorders>
              <w:top w:val="single" w:sz="4" w:space="0" w:color="auto"/>
              <w:left w:val="single" w:sz="4" w:space="0" w:color="auto"/>
              <w:bottom w:val="single" w:sz="4" w:space="0" w:color="auto"/>
              <w:right w:val="single" w:sz="4" w:space="0" w:color="auto"/>
            </w:tcBorders>
            <w:hideMark/>
          </w:tcPr>
          <w:p w14:paraId="5B5E4B86" w14:textId="77777777" w:rsidR="006D62FD" w:rsidRDefault="006D62FD">
            <w:pPr>
              <w:pStyle w:val="BodyText"/>
              <w:keepNext/>
              <w:keepLines/>
              <w:tabs>
                <w:tab w:val="left" w:pos="567"/>
              </w:tabs>
              <w:ind w:right="838"/>
              <w:rPr>
                <w:lang w:eastAsia="en-US"/>
              </w:rPr>
            </w:pPr>
            <w:r>
              <w:t>Huvudmannens/regionens HSA-id</w:t>
            </w:r>
          </w:p>
        </w:tc>
      </w:tr>
      <w:tr w:rsidR="006D62FD" w14:paraId="587DC737"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9B62EC6" w14:textId="0D1CE9B9"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ett källsystem</w:t>
            </w:r>
          </w:p>
        </w:tc>
        <w:tc>
          <w:tcPr>
            <w:tcW w:w="3544" w:type="dxa"/>
            <w:tcBorders>
              <w:top w:val="single" w:sz="4" w:space="0" w:color="auto"/>
              <w:left w:val="single" w:sz="4" w:space="0" w:color="auto"/>
              <w:bottom w:val="single" w:sz="4" w:space="0" w:color="auto"/>
              <w:right w:val="single" w:sz="4" w:space="0" w:color="auto"/>
            </w:tcBorders>
            <w:hideMark/>
          </w:tcPr>
          <w:p w14:paraId="4D2D28A9" w14:textId="77777777" w:rsidR="006D62FD" w:rsidRDefault="006D62FD">
            <w:pPr>
              <w:pStyle w:val="BodyText"/>
              <w:keepNext/>
              <w:keepLines/>
              <w:tabs>
                <w:tab w:val="left" w:pos="567"/>
              </w:tabs>
              <w:ind w:right="838"/>
              <w:rPr>
                <w:lang w:eastAsia="en-US"/>
              </w:rPr>
            </w:pPr>
            <w:r>
              <w:t>Källsystemets HSA-id</w:t>
            </w:r>
          </w:p>
        </w:tc>
      </w:tr>
      <w:tr w:rsidR="004F4849" w14:paraId="6A061C8A" w14:textId="77777777" w:rsidTr="006D62FD">
        <w:tc>
          <w:tcPr>
            <w:tcW w:w="3210" w:type="dxa"/>
            <w:tcBorders>
              <w:top w:val="single" w:sz="4" w:space="0" w:color="auto"/>
              <w:left w:val="single" w:sz="4" w:space="0" w:color="auto"/>
              <w:bottom w:val="single" w:sz="4" w:space="0" w:color="auto"/>
              <w:right w:val="single" w:sz="4" w:space="0" w:color="auto"/>
            </w:tcBorders>
          </w:tcPr>
          <w:p w14:paraId="59CA542D" w14:textId="0781D9D0" w:rsidR="004F4849" w:rsidRPr="004F4849" w:rsidRDefault="004F4849" w:rsidP="003C1C8F">
            <w:pPr>
              <w:pStyle w:val="BodyText"/>
              <w:keepNext/>
              <w:keepLines/>
              <w:tabs>
                <w:tab w:val="left" w:pos="567"/>
              </w:tabs>
              <w:ind w:right="838"/>
              <w:rPr>
                <w:i/>
              </w:rPr>
            </w:pPr>
            <w:r w:rsidRPr="004F4849">
              <w:rPr>
                <w:i/>
              </w:rPr>
              <w:t>Övriga tjänster i domänen</w:t>
            </w:r>
          </w:p>
        </w:tc>
        <w:tc>
          <w:tcPr>
            <w:tcW w:w="3544" w:type="dxa"/>
            <w:tcBorders>
              <w:top w:val="single" w:sz="4" w:space="0" w:color="auto"/>
              <w:left w:val="single" w:sz="4" w:space="0" w:color="auto"/>
              <w:bottom w:val="single" w:sz="4" w:space="0" w:color="auto"/>
              <w:right w:val="single" w:sz="4" w:space="0" w:color="auto"/>
            </w:tcBorders>
          </w:tcPr>
          <w:p w14:paraId="420C397C" w14:textId="1B8DC7D2" w:rsidR="004F4849" w:rsidRDefault="004F4849">
            <w:pPr>
              <w:pStyle w:val="BodyText"/>
              <w:keepNext/>
              <w:keepLines/>
              <w:tabs>
                <w:tab w:val="left" w:pos="567"/>
              </w:tabs>
              <w:ind w:right="838"/>
            </w:pPr>
            <w:r>
              <w:t>Den eftersökta verksamhetens hsa-id</w:t>
            </w:r>
          </w:p>
        </w:tc>
      </w:tr>
    </w:tbl>
    <w:p w14:paraId="6B414006" w14:textId="77777777" w:rsidR="006D62FD" w:rsidRDefault="006D62FD" w:rsidP="006C3087">
      <w:pPr>
        <w:rPr>
          <w:highlight w:val="yellow"/>
        </w:rPr>
      </w:pPr>
    </w:p>
    <w:p w14:paraId="27108A01" w14:textId="77777777" w:rsidR="006D62FD" w:rsidRDefault="006D62FD" w:rsidP="006C3087">
      <w:pPr>
        <w:rPr>
          <w:highlight w:val="yellow"/>
        </w:rPr>
      </w:pPr>
    </w:p>
    <w:p w14:paraId="110CF92C" w14:textId="77777777" w:rsidR="0039481C" w:rsidRPr="00AC1BD1" w:rsidRDefault="0039481C" w:rsidP="0039481C">
      <w:pPr>
        <w:pStyle w:val="Heading2"/>
      </w:pPr>
      <w:bookmarkStart w:id="62" w:name="_Toc357754850"/>
      <w:bookmarkStart w:id="63" w:name="_Toc243452555"/>
      <w:bookmarkStart w:id="64" w:name="_Toc398111388"/>
      <w:r w:rsidRPr="00AC1BD1">
        <w:t>Aggregering och engagemangsindex</w:t>
      </w:r>
      <w:bookmarkEnd w:id="62"/>
      <w:bookmarkEnd w:id="63"/>
      <w:bookmarkEnd w:id="64"/>
    </w:p>
    <w:p w14:paraId="39BFB466" w14:textId="49D0B861" w:rsidR="0039481C" w:rsidRPr="007A773E" w:rsidRDefault="006C3087" w:rsidP="006C3087">
      <w:r w:rsidRPr="007A773E">
        <w:t>Aggregering och engagemangsindex använ</w:t>
      </w:r>
      <w:r w:rsidR="007A773E" w:rsidRPr="007A773E">
        <w:t>ds för tjänsten GetRequestStatus.</w:t>
      </w:r>
    </w:p>
    <w:p w14:paraId="4172660D" w14:textId="77777777" w:rsidR="004F4849" w:rsidRDefault="007A773E" w:rsidP="004F4849">
      <w:pPr>
        <w:pStyle w:val="BodyText"/>
        <w:tabs>
          <w:tab w:val="left" w:pos="567"/>
        </w:tabs>
        <w:ind w:right="838"/>
      </w:pPr>
      <w:r w:rsidRPr="007A773E">
        <w:t>Tjänsten GetRequestStatus förutsätter</w:t>
      </w:r>
      <w:r>
        <w:t xml:space="preserve"> en aggregeringsplattform motsvarande den som beskrivs i T-boken. Tjänsten </w:t>
      </w:r>
      <w:r w:rsidRPr="007A773E">
        <w:t xml:space="preserve">GetRequestStatus </w:t>
      </w:r>
      <w:r>
        <w:t xml:space="preserve">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060B2B09" w14:textId="1615E0A9" w:rsidR="007A773E" w:rsidRDefault="007A773E" w:rsidP="004F4849">
      <w:pPr>
        <w:pStyle w:val="BodyText"/>
        <w:tabs>
          <w:tab w:val="left" w:pos="567"/>
        </w:tabs>
        <w:ind w:right="838"/>
      </w:pPr>
      <w:r>
        <w:t xml:space="preserve">Vid nationell användning av </w:t>
      </w:r>
      <w:r w:rsidRPr="007A773E">
        <w:t xml:space="preserve">GetRequestStatus </w:t>
      </w:r>
      <w:r>
        <w:t xml:space="preserve">(d.v.s. tjänstekonsumenter som begär information från alla tjänsteproducenter i Sverige) sker aggregering av informationen genom aggregerande tjänster i den gemensamma tjänsteplattformen. Regioner och Landsting tillhandahåller då källsystemens information genom anslutningspunkter i enlighet med tjänstekontrakten. </w:t>
      </w:r>
    </w:p>
    <w:p w14:paraId="506BD7B0" w14:textId="1B51A713" w:rsidR="007A773E" w:rsidRDefault="007A773E" w:rsidP="004F4849">
      <w:bookmarkStart w:id="65" w:name="_Toc224960921"/>
      <w:bookmarkStart w:id="66" w:name="_Toc357754852"/>
      <w:bookmarkStart w:id="67" w:name="_Toc243452557"/>
      <w:r>
        <w:t>Vårdsystemen uppdatera</w:t>
      </w:r>
      <w:r w:rsidR="004F4849">
        <w:t>r nationellt engagemangsindex ,</w:t>
      </w:r>
      <w:r>
        <w:t>direkt eller indirekt</w:t>
      </w:r>
      <w:r w:rsidR="004F4849">
        <w:t>,</w:t>
      </w:r>
      <w:r>
        <w:t xml:space="preserve"> via regionalt index. Källsystemets HSA-id anges i engagemangsposten jämte övrig info enligt beskrivning i särskilt avsnitt under regelverk</w:t>
      </w:r>
    </w:p>
    <w:p w14:paraId="79475A4D" w14:textId="7EE1CB46" w:rsidR="007A773E" w:rsidRDefault="00F546AF" w:rsidP="004F4849">
      <w:r>
        <w:t>T</w:t>
      </w:r>
      <w:r w:rsidR="007A773E">
        <w:t>jänsteproducenten validerar att aktuell tjänstekonsument (HSA-id i http-header) är godkänd av verksamheten (informationsägande vårdenhet)</w:t>
      </w:r>
      <w:r w:rsidR="003E1941">
        <w:t>.</w:t>
      </w:r>
    </w:p>
    <w:p w14:paraId="5B8BBD42" w14:textId="77777777" w:rsidR="0039481C" w:rsidRDefault="0039481C" w:rsidP="0039481C">
      <w:pPr>
        <w:pStyle w:val="Heading1"/>
      </w:pPr>
      <w:bookmarkStart w:id="68" w:name="_Toc398111389"/>
      <w:commentRangeStart w:id="69"/>
      <w:r>
        <w:t>Tjänstedomänens krav och regler</w:t>
      </w:r>
      <w:bookmarkEnd w:id="65"/>
      <w:bookmarkEnd w:id="66"/>
      <w:bookmarkEnd w:id="67"/>
      <w:commentRangeEnd w:id="69"/>
      <w:r w:rsidR="00AE6DB9">
        <w:rPr>
          <w:rStyle w:val="CommentReference"/>
          <w:rFonts w:ascii="Arial" w:eastAsia="ヒラギノ角ゴ Pro W3" w:hAnsi="Arial"/>
          <w:bCs w:val="0"/>
          <w:i/>
          <w:color w:val="000000"/>
          <w:lang w:val="en-GB"/>
        </w:rPr>
        <w:commentReference w:id="69"/>
      </w:r>
      <w:bookmarkEnd w:id="68"/>
    </w:p>
    <w:p w14:paraId="1AE876A1" w14:textId="77777777" w:rsidR="0039481C" w:rsidRDefault="0039481C" w:rsidP="0039481C">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631BB64F" w14:textId="77777777" w:rsidR="0039481C" w:rsidRDefault="0039481C" w:rsidP="0039481C">
      <w:r w:rsidRPr="00265F33">
        <w:rPr>
          <w:color w:val="4F81BD" w:themeColor="accent1"/>
        </w:rPr>
        <w:t>Följande krav skall beaktas då ett system agerar som en tjänstekonsument för tjänstedomänens ingående tjänster.</w:t>
      </w:r>
    </w:p>
    <w:p w14:paraId="392DDAE7" w14:textId="77777777" w:rsidR="0039481C" w:rsidRPr="00492E0D" w:rsidRDefault="0039481C" w:rsidP="0039481C">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2F33A078" w14:textId="77777777" w:rsidR="0039481C" w:rsidRDefault="0039481C" w:rsidP="0039481C">
      <w:pPr>
        <w:pStyle w:val="ListParagraph"/>
        <w:numPr>
          <w:ilvl w:val="0"/>
          <w:numId w:val="28"/>
        </w:numPr>
        <w:rPr>
          <w:color w:val="4F81BD" w:themeColor="accent1"/>
        </w:rPr>
      </w:pPr>
      <w:r>
        <w:rPr>
          <w:color w:val="4F81BD" w:themeColor="accent1"/>
        </w:rPr>
        <w:t>Villkor för att få använda informationen…</w:t>
      </w:r>
    </w:p>
    <w:p w14:paraId="6A9FD92F"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115BC5C1"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Autentisering av användare</w:t>
      </w:r>
    </w:p>
    <w:p w14:paraId="08BE4340"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Default="0039481C" w:rsidP="0039481C">
      <w:r>
        <w:lastRenderedPageBreak/>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70" w:name="_Toc357754853"/>
      <w:bookmarkStart w:id="71" w:name="_Toc243452558"/>
      <w:bookmarkStart w:id="72" w:name="_Toc398111390"/>
      <w:r>
        <w:t>Informationssäkerhet och juridik</w:t>
      </w:r>
      <w:bookmarkEnd w:id="70"/>
      <w:bookmarkEnd w:id="71"/>
      <w:bookmarkEnd w:id="72"/>
    </w:p>
    <w:p w14:paraId="57825D73"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73" w:name="_Toc243452559"/>
      <w:bookmarkStart w:id="74" w:name="_Toc398111391"/>
      <w:r>
        <w:t>Icke funktionella krav</w:t>
      </w:r>
      <w:bookmarkEnd w:id="73"/>
      <w:bookmarkEnd w:id="74"/>
    </w:p>
    <w:p w14:paraId="675C98C8" w14:textId="77777777" w:rsidR="0039481C" w:rsidRDefault="0039481C" w:rsidP="0039481C">
      <w:pPr>
        <w:rPr>
          <w:color w:val="4F81BD" w:themeColor="accent1"/>
        </w:rPr>
      </w:pPr>
      <w:r>
        <w:rPr>
          <w:color w:val="4F81BD" w:themeColor="accent1"/>
        </w:rPr>
        <w:t>Här skall de verksamhatskrav som gäller för aktuell domän och/eller tjänstekonterakt beskrivas.</w:t>
      </w:r>
    </w:p>
    <w:p w14:paraId="665E204C" w14:textId="77777777" w:rsidR="0039481C" w:rsidRPr="005F7E0A" w:rsidRDefault="0039481C" w:rsidP="0039481C">
      <w:pPr>
        <w:rPr>
          <w:color w:val="4F81BD" w:themeColor="accent1"/>
        </w:rPr>
      </w:pPr>
      <w:r w:rsidRPr="005F7E0A">
        <w:rPr>
          <w:color w:val="4F81BD" w:themeColor="accent1"/>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0988C9C3" w14:textId="7E2DDBAB" w:rsidR="0039481C" w:rsidRPr="006C3087" w:rsidRDefault="0039481C" w:rsidP="0039481C">
      <w:pPr>
        <w:pStyle w:val="Heading3"/>
      </w:pPr>
      <w:bookmarkStart w:id="75" w:name="_Toc243452560"/>
      <w:bookmarkStart w:id="76" w:name="_Toc398111392"/>
      <w:r>
        <w:t>SLA krav</w:t>
      </w:r>
      <w:bookmarkEnd w:id="75"/>
      <w:bookmarkEnd w:id="7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2604D" w:rsidRPr="00D957CA" w14:paraId="7358CF89" w14:textId="77777777" w:rsidTr="00D2697C">
        <w:tc>
          <w:tcPr>
            <w:tcW w:w="3156" w:type="dxa"/>
          </w:tcPr>
          <w:p w14:paraId="2E06DE1A" w14:textId="77777777" w:rsidR="00F2604D" w:rsidRPr="00D957CA" w:rsidRDefault="00F2604D" w:rsidP="00D2697C">
            <w:pPr>
              <w:rPr>
                <w:b/>
              </w:rPr>
            </w:pPr>
            <w:r>
              <w:rPr>
                <w:b/>
              </w:rPr>
              <w:t>Kategori</w:t>
            </w:r>
          </w:p>
        </w:tc>
        <w:tc>
          <w:tcPr>
            <w:tcW w:w="3853" w:type="dxa"/>
          </w:tcPr>
          <w:p w14:paraId="58834E6E" w14:textId="77777777" w:rsidR="00F2604D" w:rsidRPr="00D957CA" w:rsidRDefault="00F2604D" w:rsidP="00D2697C">
            <w:pPr>
              <w:rPr>
                <w:b/>
              </w:rPr>
            </w:pPr>
            <w:r>
              <w:rPr>
                <w:b/>
              </w:rPr>
              <w:t>Värde</w:t>
            </w:r>
          </w:p>
        </w:tc>
        <w:tc>
          <w:tcPr>
            <w:tcW w:w="2205" w:type="dxa"/>
          </w:tcPr>
          <w:p w14:paraId="4064BAA3" w14:textId="77777777" w:rsidR="00F2604D" w:rsidRPr="00D957CA" w:rsidRDefault="00F2604D" w:rsidP="00D2697C">
            <w:pPr>
              <w:rPr>
                <w:b/>
              </w:rPr>
            </w:pPr>
            <w:r>
              <w:rPr>
                <w:b/>
              </w:rPr>
              <w:t>Kommentar</w:t>
            </w:r>
          </w:p>
        </w:tc>
      </w:tr>
      <w:tr w:rsidR="00F2604D" w14:paraId="286DB729" w14:textId="77777777" w:rsidTr="00D2697C">
        <w:tc>
          <w:tcPr>
            <w:tcW w:w="3156" w:type="dxa"/>
          </w:tcPr>
          <w:p w14:paraId="311EB02F" w14:textId="77777777" w:rsidR="00F2604D" w:rsidRPr="000B4BFF" w:rsidRDefault="00F2604D" w:rsidP="00D2697C">
            <w:r>
              <w:t>Svarstid</w:t>
            </w:r>
          </w:p>
        </w:tc>
        <w:tc>
          <w:tcPr>
            <w:tcW w:w="3853" w:type="dxa"/>
          </w:tcPr>
          <w:p w14:paraId="0159C6D5" w14:textId="77777777" w:rsidR="00F2604D" w:rsidRPr="000B4BFF" w:rsidRDefault="00F2604D" w:rsidP="00D2697C">
            <w:r>
              <w:t>2 sekunder</w:t>
            </w:r>
          </w:p>
        </w:tc>
        <w:tc>
          <w:tcPr>
            <w:tcW w:w="2205" w:type="dxa"/>
          </w:tcPr>
          <w:p w14:paraId="6C2D7EFE" w14:textId="77777777" w:rsidR="00F2604D" w:rsidRPr="000B4BFF" w:rsidRDefault="00F2604D" w:rsidP="00D2697C"/>
        </w:tc>
      </w:tr>
      <w:tr w:rsidR="00F2604D" w14:paraId="7C20657C" w14:textId="77777777" w:rsidTr="00D2697C">
        <w:tc>
          <w:tcPr>
            <w:tcW w:w="3156" w:type="dxa"/>
          </w:tcPr>
          <w:p w14:paraId="141859AB" w14:textId="77777777" w:rsidR="00F2604D" w:rsidRPr="000B4BFF" w:rsidRDefault="00F2604D" w:rsidP="00D2697C">
            <w:r>
              <w:t>Tillgänglighet</w:t>
            </w:r>
          </w:p>
        </w:tc>
        <w:tc>
          <w:tcPr>
            <w:tcW w:w="3853" w:type="dxa"/>
          </w:tcPr>
          <w:p w14:paraId="0534AA53" w14:textId="77777777" w:rsidR="00F2604D" w:rsidRPr="000B4BFF" w:rsidRDefault="00F2604D" w:rsidP="00D2697C">
            <w:r>
              <w:t>24/7, 99,5%</w:t>
            </w:r>
          </w:p>
        </w:tc>
        <w:tc>
          <w:tcPr>
            <w:tcW w:w="2205" w:type="dxa"/>
          </w:tcPr>
          <w:p w14:paraId="5076E447" w14:textId="04045AA3" w:rsidR="00F2604D" w:rsidRPr="000B4BFF" w:rsidRDefault="00F2604D" w:rsidP="00D2697C"/>
        </w:tc>
      </w:tr>
      <w:tr w:rsidR="00F2604D" w14:paraId="779493A1" w14:textId="77777777" w:rsidTr="00D2697C">
        <w:tc>
          <w:tcPr>
            <w:tcW w:w="3156" w:type="dxa"/>
          </w:tcPr>
          <w:p w14:paraId="01E24342" w14:textId="77777777" w:rsidR="00F2604D" w:rsidRDefault="00F2604D" w:rsidP="00D2697C">
            <w:r>
              <w:t>Last</w:t>
            </w:r>
          </w:p>
        </w:tc>
        <w:tc>
          <w:tcPr>
            <w:tcW w:w="3853" w:type="dxa"/>
          </w:tcPr>
          <w:p w14:paraId="603ADC2B" w14:textId="0BB042EE" w:rsidR="00F2604D" w:rsidRPr="000B4BFF" w:rsidRDefault="00F2604D" w:rsidP="00F2604D">
            <w:r>
              <w:t>Anpassat efter respektive verksamhets remissflöde</w:t>
            </w:r>
          </w:p>
        </w:tc>
        <w:tc>
          <w:tcPr>
            <w:tcW w:w="2205" w:type="dxa"/>
          </w:tcPr>
          <w:p w14:paraId="4D1D495F" w14:textId="77777777" w:rsidR="00F2604D" w:rsidRPr="000B4BFF" w:rsidRDefault="00F2604D" w:rsidP="00D2697C"/>
        </w:tc>
      </w:tr>
      <w:tr w:rsidR="00F2604D" w14:paraId="56F81C0F" w14:textId="77777777" w:rsidTr="00D2697C">
        <w:tc>
          <w:tcPr>
            <w:tcW w:w="3156" w:type="dxa"/>
          </w:tcPr>
          <w:p w14:paraId="19F08AB1" w14:textId="77777777" w:rsidR="00F2604D" w:rsidRDefault="00F2604D" w:rsidP="00D2697C">
            <w:r>
              <w:t>Aktualitet</w:t>
            </w:r>
          </w:p>
        </w:tc>
        <w:tc>
          <w:tcPr>
            <w:tcW w:w="3853" w:type="dxa"/>
          </w:tcPr>
          <w:p w14:paraId="3C055DE0" w14:textId="011280C5" w:rsidR="00F2604D" w:rsidRPr="000B4BFF" w:rsidRDefault="00F2604D" w:rsidP="006C3087">
            <w:r>
              <w:t xml:space="preserve">För </w:t>
            </w:r>
            <w:r w:rsidR="006C3087">
              <w:t>lästjänster är det godtagbart med mellanlagrad information med maximalt 60 minuters lagringstid.</w:t>
            </w:r>
          </w:p>
        </w:tc>
        <w:tc>
          <w:tcPr>
            <w:tcW w:w="2205" w:type="dxa"/>
          </w:tcPr>
          <w:p w14:paraId="34EF2F58" w14:textId="3615DF34" w:rsidR="00F2604D" w:rsidRPr="000B4BFF" w:rsidRDefault="00F2604D" w:rsidP="00D2697C"/>
        </w:tc>
      </w:tr>
    </w:tbl>
    <w:p w14:paraId="0ABA7428" w14:textId="77777777" w:rsidR="00F2604D" w:rsidRDefault="00F2604D" w:rsidP="0039481C"/>
    <w:p w14:paraId="241AAB99" w14:textId="77777777" w:rsidR="0039481C" w:rsidRPr="00434298" w:rsidRDefault="0039481C" w:rsidP="0039481C"/>
    <w:p w14:paraId="3F32C021" w14:textId="77777777" w:rsidR="0039481C" w:rsidRDefault="0039481C" w:rsidP="0039481C">
      <w:pPr>
        <w:pStyle w:val="BodyText"/>
      </w:pPr>
    </w:p>
    <w:p w14:paraId="190198DE" w14:textId="77777777" w:rsidR="0039481C" w:rsidRDefault="0039481C" w:rsidP="0039481C">
      <w:pPr>
        <w:pStyle w:val="Heading3"/>
      </w:pPr>
      <w:bookmarkStart w:id="77" w:name="_Toc243452561"/>
      <w:bookmarkStart w:id="78" w:name="_Toc398111393"/>
      <w:r>
        <w:t>Övriga krav</w:t>
      </w:r>
      <w:bookmarkEnd w:id="77"/>
      <w:bookmarkEnd w:id="78"/>
    </w:p>
    <w:p w14:paraId="6D523F2F" w14:textId="77777777" w:rsidR="0039481C" w:rsidRPr="007C5E55" w:rsidRDefault="0039481C" w:rsidP="0039481C"/>
    <w:p w14:paraId="074ED34E" w14:textId="77777777" w:rsidR="0039481C" w:rsidRDefault="0039481C" w:rsidP="0039481C">
      <w:pPr>
        <w:pStyle w:val="Heading2"/>
      </w:pPr>
      <w:bookmarkStart w:id="79" w:name="_Toc357754854"/>
      <w:bookmarkStart w:id="80" w:name="_Toc243452562"/>
      <w:bookmarkStart w:id="81" w:name="_Toc398111394"/>
      <w:bookmarkStart w:id="82" w:name="_Toc224960922"/>
      <w:bookmarkStart w:id="83" w:name="_Toc357754855"/>
      <w:bookmarkEnd w:id="16"/>
      <w:bookmarkEnd w:id="17"/>
      <w:bookmarkEnd w:id="18"/>
      <w:r>
        <w:t>Felhantering</w:t>
      </w:r>
      <w:bookmarkEnd w:id="79"/>
      <w:bookmarkEnd w:id="80"/>
      <w:bookmarkEnd w:id="81"/>
    </w:p>
    <w:p w14:paraId="78807B00" w14:textId="77777777" w:rsidR="00AE3F71" w:rsidRDefault="00AE3F71" w:rsidP="00AE3F71">
      <w:bookmarkStart w:id="84" w:name="_Toc243452563"/>
      <w:r w:rsidRPr="002B605E">
        <w:t>Ett logisk fel returneras i ett response (result) och anger om anrope</w:t>
      </w:r>
      <w:r>
        <w:t>t lyckades eller ej.</w:t>
      </w:r>
    </w:p>
    <w:p w14:paraId="73FB9C64" w14:textId="77777777" w:rsidR="00AE3F71" w:rsidRPr="002B605E" w:rsidRDefault="00AE3F71" w:rsidP="00AE3F71">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r>
        <w:t xml:space="preserve">INFO returneras exempelvis om tjänsteproducenten uppfattat att konsumenten startat en interaktion vid en oväntad tid i processen men ändå kan hantera den inkomna interaktionen. </w:t>
      </w:r>
    </w:p>
    <w:p w14:paraId="16ABB007" w14:textId="77777777" w:rsidR="00AE3F71" w:rsidRDefault="00AE3F71" w:rsidP="00AE3F71">
      <w:r w:rsidRPr="002B605E">
        <w:t xml:space="preserve">Ett tekniskt fel returnerar ett SoapFault. </w:t>
      </w:r>
    </w:p>
    <w:p w14:paraId="538CAE38" w14:textId="77777777" w:rsidR="00AE3F71" w:rsidRPr="002B605E" w:rsidRDefault="00AE3F71" w:rsidP="00AE3F71"/>
    <w:p w14:paraId="57048497" w14:textId="77777777" w:rsidR="00AE3F71" w:rsidRDefault="00AE3F71" w:rsidP="00AE3F71">
      <w:pPr>
        <w:pStyle w:val="Heading4"/>
        <w:numPr>
          <w:ilvl w:val="3"/>
          <w:numId w:val="0"/>
        </w:numPr>
        <w:ind w:left="864" w:hanging="864"/>
      </w:pPr>
      <w:r>
        <w:t xml:space="preserve">Logiska fel </w:t>
      </w:r>
    </w:p>
    <w:p w14:paraId="635F846C" w14:textId="77777777" w:rsidR="00AE3F71" w:rsidRDefault="00AE3F71" w:rsidP="00AE3F71">
      <w:r>
        <w:t>Då fel-nivå</w:t>
      </w:r>
      <w:r w:rsidRPr="002B605E">
        <w:t>(result</w:t>
      </w:r>
      <w:r>
        <w:t>.level</w:t>
      </w:r>
      <w:r w:rsidRPr="002B605E">
        <w:t>) ERROR returneras  skall t</w:t>
      </w:r>
      <w:r>
        <w:t>ypen av fel returneras i result.code.</w:t>
      </w:r>
    </w:p>
    <w:p w14:paraId="62680ED4" w14:textId="37727456" w:rsidR="00AE3F71" w:rsidRDefault="00AE3F71" w:rsidP="00AE3F71">
      <w:r w:rsidRPr="002B605E">
        <w:t xml:space="preserve">Denna kan vara av </w:t>
      </w:r>
      <w:r w:rsidR="00AF6549">
        <w:t>2</w:t>
      </w:r>
      <w:r w:rsidRPr="002B605E">
        <w:t xml:space="preserve"> huvudtyper som skall tolkas enligt följande: </w:t>
      </w:r>
    </w:p>
    <w:p w14:paraId="4D0DD4EC" w14:textId="77777777" w:rsidR="00AE3F71" w:rsidRPr="002B605E" w:rsidRDefault="00AE3F71" w:rsidP="00AE3F71"/>
    <w:p w14:paraId="26AE4FE1" w14:textId="77777777" w:rsidR="00AE3F71" w:rsidRDefault="00AE3F71" w:rsidP="00AE3F71">
      <w:r>
        <w:t>• VALIDATION_ERROR</w:t>
      </w:r>
    </w:p>
    <w:p w14:paraId="083B4508" w14:textId="77777777" w:rsidR="00AE3F71" w:rsidRPr="002B605E" w:rsidRDefault="00AE3F71" w:rsidP="00AE3F71">
      <w:r>
        <w:t xml:space="preserve">Meddelandet </w:t>
      </w:r>
      <w:r w:rsidRPr="002B605E">
        <w:t xml:space="preserve">som skickats är ej korrekt utifrån de regler som gäller för tjänstekontraktet. En förklarande </w:t>
      </w:r>
      <w:r>
        <w:t>result.message</w:t>
      </w:r>
      <w:r w:rsidRPr="002B605E">
        <w:t xml:space="preserve"> kan närmare peka på v</w:t>
      </w:r>
      <w:r>
        <w:t>ilken regel som ej efterföljts. Detta fel kan generas när ett meddelande tekniskt inte validerar mot det underliggande XML-schemat (i de fall då tjänsteproducenten inte schemavaliderar inkommande anrop och genererar en SOAP exception) eller då det inkommande meddelandet bryter mot en regel som inte valideras av tjänstens XML-schema.</w:t>
      </w:r>
    </w:p>
    <w:p w14:paraId="64D3F2A9" w14:textId="77777777" w:rsidR="00AE3F71" w:rsidRDefault="00AE3F71" w:rsidP="00AE3F71"/>
    <w:p w14:paraId="3211246C" w14:textId="77777777" w:rsidR="00AE3F71" w:rsidRPr="002B605E" w:rsidRDefault="00AE3F71" w:rsidP="00AE3F71">
      <w:r w:rsidRPr="002B605E">
        <w:t xml:space="preserve">En omsändning av information kommer att ge samma fel. </w:t>
      </w:r>
    </w:p>
    <w:p w14:paraId="56AF13B5" w14:textId="5A1B119A" w:rsidR="00AE3F71" w:rsidRPr="002B605E" w:rsidRDefault="00AE3F71" w:rsidP="00AE3F71"/>
    <w:p w14:paraId="1593E3BE" w14:textId="77777777" w:rsidR="00AE3F71" w:rsidRPr="002B605E" w:rsidRDefault="00AE3F71" w:rsidP="00AE3F71"/>
    <w:p w14:paraId="6594B375" w14:textId="77777777" w:rsidR="00AE3F71" w:rsidRPr="002B605E" w:rsidRDefault="00AE3F71" w:rsidP="00AE3F71">
      <w:r w:rsidRPr="002B605E">
        <w:t>•</w:t>
      </w:r>
      <w:r>
        <w:t xml:space="preserve"> APPLICATION_ERROR</w:t>
      </w:r>
    </w:p>
    <w:p w14:paraId="14B57BA1" w14:textId="77777777" w:rsidR="00AE3F71" w:rsidRPr="002B605E" w:rsidRDefault="00AE3F71" w:rsidP="00AE3F71"/>
    <w:p w14:paraId="11548717" w14:textId="77777777" w:rsidR="00AE3F71" w:rsidRPr="002B605E" w:rsidRDefault="00AE3F71" w:rsidP="00AE3F71">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r>
        <w:t>Denna typ av fel används då meddelandet som skickats är tekniskt korrekt i alla aspekter men den önskade tjänsten inte kan utföras på grund av att processen befinner sig i ett läge då den önskade tjänsten inte kan genomföras eller om den på grund av lokala verksamhetsregler inte kan genomföras. Exempelvis kan inte en remiss spontant kompletteras efter att den är bedömd av remissmottagande enhet, eller efter att den har vidareskickats till en annan mottagare. Denna typ av fel kan också returneras på grund av lokala verksamhetsregler eller begränsningar som inte specificerats nationellt men som hindrar den önskade tjänsten från att utföras.</w:t>
      </w:r>
    </w:p>
    <w:p w14:paraId="72CF2849" w14:textId="77777777" w:rsidR="00AE3F71" w:rsidRPr="002B605E" w:rsidRDefault="00AE3F71" w:rsidP="00AE3F71"/>
    <w:p w14:paraId="10497BCC" w14:textId="77777777" w:rsidR="00AE3F71" w:rsidRPr="002B605E" w:rsidRDefault="00AE3F71" w:rsidP="00AE3F71">
      <w:r w:rsidRPr="002B605E">
        <w:t xml:space="preserve">En omsändning av information </w:t>
      </w:r>
      <w:r>
        <w:t>kan komma</w:t>
      </w:r>
      <w:r w:rsidRPr="002B605E">
        <w:t xml:space="preserve"> att ge samma fel.</w:t>
      </w:r>
      <w:r>
        <w:t xml:space="preserve"> Från den bifogade felmeddelandetexten bör en användare kunna förstå varför felet uppkom samt vad som är lämplig åtgärd att vidta härnäst (exempelvis omsändning eller skicka till annan mottagare).</w:t>
      </w:r>
    </w:p>
    <w:p w14:paraId="6E1EFD93" w14:textId="77777777" w:rsidR="00AE3F71" w:rsidRPr="0070160D" w:rsidRDefault="00AE3F71" w:rsidP="00AE3F71"/>
    <w:p w14:paraId="35F2E0A5" w14:textId="77777777" w:rsidR="00AE3F71" w:rsidRDefault="00AE3F71" w:rsidP="00AE3F71">
      <w:pPr>
        <w:pStyle w:val="Heading4"/>
        <w:numPr>
          <w:ilvl w:val="3"/>
          <w:numId w:val="0"/>
        </w:numPr>
        <w:ind w:left="864" w:hanging="864"/>
      </w:pPr>
      <w:r>
        <w:t>Tekniska fel</w:t>
      </w:r>
    </w:p>
    <w:p w14:paraId="41A0F7AD" w14:textId="77777777" w:rsidR="00AE3F71" w:rsidRPr="00901567" w:rsidRDefault="00AE3F71" w:rsidP="00AE3F71">
      <w:r w:rsidRPr="00901567">
        <w:t xml:space="preserve">Vid ett tekniskt fel levereras ett generellt undantag (SOAP-Exception). </w:t>
      </w:r>
    </w:p>
    <w:p w14:paraId="574A8A9A" w14:textId="77777777" w:rsidR="00AE3F71" w:rsidRPr="00901567" w:rsidRDefault="00AE3F71" w:rsidP="00AE3F71">
      <w:r w:rsidRPr="00901567">
        <w:t xml:space="preserve">Exempel på detta kan vara deadlock i databasen eller följdeffekter av programmeringsfel. </w:t>
      </w:r>
    </w:p>
    <w:p w14:paraId="61B41F38" w14:textId="77777777" w:rsidR="00AE3F71" w:rsidRDefault="00AE3F71" w:rsidP="00AE3F71">
      <w:r w:rsidRPr="00901567">
        <w:t>Tekniska fel får inte för</w:t>
      </w:r>
      <w:r>
        <w:t>medla känsliga personuppgifter, i</w:t>
      </w:r>
      <w:r w:rsidRPr="00901567">
        <w:t>stället rekommenderas att ett log-id förmedlas, som ger möjlighet för tjänsteproducentens förvaltning att bistå tjänstekonsumentens förvaltning med felsökning.</w:t>
      </w:r>
    </w:p>
    <w:p w14:paraId="561E890D" w14:textId="77777777" w:rsidR="00AE3F71" w:rsidRDefault="00AE3F71" w:rsidP="00AE3F71">
      <w:r>
        <w:t>Konsumenten skall alltid försöka med omsändningar vid tekniska fel eftersom detta kan antas bero på temporära fel. Om detta inte lyckas skall en felsignal ges användare och systemansvarig för att säkerställa att inte problem med remissflödet inte uppmärksammas.</w:t>
      </w:r>
    </w:p>
    <w:p w14:paraId="6C7C8C2A" w14:textId="77777777" w:rsidR="00AE3F71" w:rsidRDefault="00AE3F71" w:rsidP="00AE3F71"/>
    <w:p w14:paraId="6FAF04D9" w14:textId="77777777" w:rsidR="0039481C" w:rsidRDefault="0039481C" w:rsidP="0039481C">
      <w:pPr>
        <w:pStyle w:val="Heading3"/>
      </w:pPr>
      <w:bookmarkStart w:id="85" w:name="_Toc398111395"/>
      <w:r>
        <w:t>Krav på en tjänsteproducent</w:t>
      </w:r>
      <w:bookmarkEnd w:id="84"/>
      <w:bookmarkEnd w:id="85"/>
    </w:p>
    <w:p w14:paraId="0FC95935" w14:textId="17F68B76" w:rsidR="006C3087" w:rsidRDefault="006C3087" w:rsidP="006C3087">
      <w:pPr>
        <w:numPr>
          <w:ilvl w:val="0"/>
          <w:numId w:val="32"/>
        </w:numPr>
        <w:spacing w:line="240" w:lineRule="auto"/>
        <w:ind w:left="142" w:hanging="142"/>
      </w:pPr>
      <w:r>
        <w:t>Ett anslutet system skall vara förberett på att något system kan interagera med fel aktör vid fel tidpunkt</w:t>
      </w:r>
    </w:p>
    <w:p w14:paraId="68188593" w14:textId="77777777" w:rsidR="006C3087" w:rsidRDefault="006C3087" w:rsidP="006C3087">
      <w:pPr>
        <w:numPr>
          <w:ilvl w:val="0"/>
          <w:numId w:val="32"/>
        </w:numPr>
        <w:spacing w:line="240" w:lineRule="auto"/>
        <w:ind w:left="142" w:hanging="142"/>
      </w:pPr>
      <w:r>
        <w:t>Ett anslutet system skall vara förberett på att en interaktion sker vid fel tillfälle och försöka hantera det som mottagits om möjligt (exempelvis bekräftelsemeddelanden som kommer in vid fel tidpunkt i processen).</w:t>
      </w:r>
    </w:p>
    <w:p w14:paraId="68AE01E6" w14:textId="77777777" w:rsidR="006C3087" w:rsidRPr="006C3087" w:rsidRDefault="006C3087" w:rsidP="006C3087"/>
    <w:p w14:paraId="270F2570" w14:textId="31932C33" w:rsidR="0039481C" w:rsidRDefault="0039481C" w:rsidP="0039481C">
      <w:pPr>
        <w:pStyle w:val="Heading4"/>
      </w:pPr>
      <w:r>
        <w:lastRenderedPageBreak/>
        <w:t xml:space="preserve">Logiska fel </w:t>
      </w:r>
    </w:p>
    <w:p w14:paraId="1BA2744A" w14:textId="2B5BD508" w:rsidR="00AE3F71" w:rsidRDefault="00AE3F71" w:rsidP="00AE3F71">
      <w:r>
        <w:t>I denna version finns inga nationellt överenskomna felkoder</w:t>
      </w:r>
    </w:p>
    <w:p w14:paraId="4253FE9E" w14:textId="77777777" w:rsidR="00AE3F71" w:rsidRPr="00AE3F71" w:rsidRDefault="00AE3F71" w:rsidP="00AE3F7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D2697C">
        <w:tc>
          <w:tcPr>
            <w:tcW w:w="2268" w:type="dxa"/>
            <w:shd w:val="clear" w:color="auto" w:fill="D9D9D9" w:themeFill="background1" w:themeFillShade="D9"/>
          </w:tcPr>
          <w:p w14:paraId="0B1C12C8" w14:textId="77777777" w:rsidR="0039481C" w:rsidRPr="00D957CA" w:rsidRDefault="0039481C" w:rsidP="0039481C">
            <w:pPr>
              <w:rPr>
                <w:b/>
              </w:rPr>
            </w:pPr>
            <w:r>
              <w:rPr>
                <w:b/>
              </w:rPr>
              <w:t>Felkod</w:t>
            </w:r>
          </w:p>
        </w:tc>
        <w:tc>
          <w:tcPr>
            <w:tcW w:w="4154" w:type="dxa"/>
            <w:shd w:val="clear" w:color="auto" w:fill="D9D9D9" w:themeFill="background1" w:themeFillShade="D9"/>
          </w:tcPr>
          <w:p w14:paraId="4F093502" w14:textId="77777777" w:rsidR="0039481C" w:rsidRPr="00D957CA" w:rsidRDefault="0039481C" w:rsidP="0039481C">
            <w:pPr>
              <w:rPr>
                <w:b/>
              </w:rPr>
            </w:pPr>
            <w:r>
              <w:rPr>
                <w:b/>
              </w:rPr>
              <w:t>Värde</w:t>
            </w:r>
          </w:p>
        </w:tc>
        <w:tc>
          <w:tcPr>
            <w:tcW w:w="3266" w:type="dxa"/>
            <w:shd w:val="clear" w:color="auto" w:fill="D9D9D9" w:themeFill="background1" w:themeFillShade="D9"/>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606D664F" w:rsidR="0039481C" w:rsidRPr="00862A31" w:rsidRDefault="0039481C" w:rsidP="0039481C">
            <w:pPr>
              <w:rPr>
                <w:highlight w:val="yellow"/>
              </w:rPr>
            </w:pPr>
          </w:p>
        </w:tc>
        <w:tc>
          <w:tcPr>
            <w:tcW w:w="4154" w:type="dxa"/>
          </w:tcPr>
          <w:p w14:paraId="7D748FEB" w14:textId="5FFABC70" w:rsidR="0039481C" w:rsidRPr="00862A31" w:rsidRDefault="0039481C" w:rsidP="0039481C">
            <w:pPr>
              <w:rPr>
                <w:highlight w:val="yellow"/>
              </w:rPr>
            </w:pPr>
          </w:p>
        </w:tc>
        <w:tc>
          <w:tcPr>
            <w:tcW w:w="3266" w:type="dxa"/>
          </w:tcPr>
          <w:p w14:paraId="7BC21EE2" w14:textId="311C096D" w:rsidR="0039481C" w:rsidRPr="00862A31" w:rsidRDefault="0039481C" w:rsidP="0039481C">
            <w:pPr>
              <w:rPr>
                <w:highlight w:val="yellow"/>
              </w:rPr>
            </w:pPr>
          </w:p>
        </w:tc>
      </w:tr>
      <w:tr w:rsidR="0039481C" w14:paraId="35E7B543" w14:textId="77777777" w:rsidTr="0039481C">
        <w:tc>
          <w:tcPr>
            <w:tcW w:w="2268" w:type="dxa"/>
          </w:tcPr>
          <w:p w14:paraId="4A7DDA4B" w14:textId="76136097" w:rsidR="0039481C" w:rsidRPr="00862A31" w:rsidRDefault="0039481C" w:rsidP="0039481C">
            <w:pPr>
              <w:rPr>
                <w:highlight w:val="yellow"/>
              </w:rPr>
            </w:pP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86" w:name="_Toc243452564"/>
      <w:bookmarkStart w:id="87" w:name="_Toc398111396"/>
      <w:r>
        <w:t>Krav på en tjänstekonsument</w:t>
      </w:r>
      <w:bookmarkEnd w:id="86"/>
      <w:bookmarkEnd w:id="87"/>
    </w:p>
    <w:p w14:paraId="05E47167" w14:textId="76F3A2EA" w:rsidR="006C3087" w:rsidRDefault="006C3087" w:rsidP="006C3087">
      <w:pPr>
        <w:numPr>
          <w:ilvl w:val="0"/>
          <w:numId w:val="33"/>
        </w:numPr>
        <w:spacing w:line="240" w:lineRule="auto"/>
        <w:ind w:left="142" w:hanging="142"/>
      </w:pPr>
      <w:r>
        <w:t>Alla deltagande system skall strikt uppfylla de krav som ställs på dem i respektive aktörsroll.</w:t>
      </w:r>
    </w:p>
    <w:p w14:paraId="2839CAF2" w14:textId="7BBDEF07" w:rsidR="006C3087" w:rsidRDefault="006C3087" w:rsidP="006C3087">
      <w:pPr>
        <w:numPr>
          <w:ilvl w:val="0"/>
          <w:numId w:val="33"/>
        </w:numPr>
        <w:spacing w:line="240" w:lineRule="auto"/>
        <w:ind w:left="142" w:hanging="142"/>
        <w:jc w:val="both"/>
      </w:pPr>
      <w:r>
        <w:t xml:space="preserve">Alla deltagande system i remissprocessen skall vara förlåtande mot brister i övriga system. </w:t>
      </w:r>
    </w:p>
    <w:p w14:paraId="6B0CCB53" w14:textId="77777777" w:rsidR="006C3087" w:rsidRPr="006C3087" w:rsidRDefault="006C3087" w:rsidP="006C3087"/>
    <w:p w14:paraId="2CBDBDA5" w14:textId="77777777" w:rsidR="0039481C" w:rsidRDefault="0039481C" w:rsidP="0039481C">
      <w:pPr>
        <w:pStyle w:val="Heading1"/>
      </w:pPr>
      <w:bookmarkStart w:id="88" w:name="_Toc243452565"/>
      <w:bookmarkStart w:id="89" w:name="_Toc398111397"/>
      <w:commentRangeStart w:id="90"/>
      <w:r>
        <w:t xml:space="preserve">Tjänstedomänens </w:t>
      </w:r>
      <w:bookmarkEnd w:id="82"/>
      <w:r>
        <w:t>meddelandemodeller</w:t>
      </w:r>
      <w:bookmarkEnd w:id="83"/>
      <w:bookmarkEnd w:id="88"/>
      <w:commentRangeEnd w:id="90"/>
      <w:r w:rsidR="00AE6DB9">
        <w:rPr>
          <w:rStyle w:val="CommentReference"/>
          <w:rFonts w:ascii="Arial" w:eastAsia="ヒラギノ角ゴ Pro W3" w:hAnsi="Arial"/>
          <w:bCs w:val="0"/>
          <w:i/>
          <w:color w:val="000000"/>
          <w:lang w:val="en-GB"/>
        </w:rPr>
        <w:commentReference w:id="90"/>
      </w:r>
      <w:bookmarkEnd w:id="89"/>
    </w:p>
    <w:p w14:paraId="062125DB" w14:textId="77777777" w:rsidR="0039481C" w:rsidRDefault="0039481C" w:rsidP="0039481C">
      <w:bookmarkStart w:id="91"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92" w:name="_Toc357754856"/>
      <w:bookmarkStart w:id="93" w:name="_Toc243452566"/>
      <w:bookmarkStart w:id="94" w:name="_Toc398111398"/>
      <w:r>
        <w:t>V-MIM</w:t>
      </w:r>
      <w:bookmarkEnd w:id="92"/>
      <w:bookmarkEnd w:id="93"/>
      <w:bookmarkEnd w:id="94"/>
      <w: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95" w:name="_Toc176141590"/>
      <w:bookmarkStart w:id="96" w:name="_Toc176141594"/>
      <w:bookmarkStart w:id="97" w:name="_Toc182360207"/>
      <w:bookmarkStart w:id="98" w:name="_Toc182360366"/>
      <w:bookmarkStart w:id="99" w:name="_Toc182362292"/>
      <w:bookmarkEnd w:id="95"/>
      <w:bookmarkEnd w:id="96"/>
      <w:bookmarkEnd w:id="97"/>
      <w:bookmarkEnd w:id="98"/>
      <w:bookmarkEnd w:id="99"/>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Heading2"/>
      </w:pPr>
      <w:bookmarkStart w:id="100" w:name="_Toc357754857"/>
      <w:bookmarkStart w:id="101" w:name="_Toc243452567"/>
      <w:bookmarkStart w:id="102" w:name="_Toc398111399"/>
      <w:r>
        <w:lastRenderedPageBreak/>
        <w:t>Formatregler</w:t>
      </w:r>
      <w:bookmarkEnd w:id="100"/>
      <w:bookmarkEnd w:id="101"/>
      <w:bookmarkEnd w:id="102"/>
    </w:p>
    <w:p w14:paraId="77B085D3" w14:textId="29C6E577" w:rsidR="0039481C" w:rsidRPr="006C3087" w:rsidRDefault="0039481C" w:rsidP="0039481C">
      <w:pPr>
        <w:pStyle w:val="Heading3"/>
      </w:pPr>
      <w:bookmarkStart w:id="103" w:name="_Toc243452568"/>
      <w:bookmarkStart w:id="104" w:name="_Toc398111400"/>
      <w:r w:rsidRPr="006C3087">
        <w:t>Regel 1</w:t>
      </w:r>
      <w:bookmarkEnd w:id="103"/>
      <w:r w:rsidR="006C3087" w:rsidRPr="006C3087">
        <w:t xml:space="preserve"> Format för datum</w:t>
      </w:r>
      <w:bookmarkEnd w:id="104"/>
    </w:p>
    <w:p w14:paraId="00EFD209" w14:textId="77777777" w:rsidR="006C3087" w:rsidRPr="006C3087" w:rsidRDefault="006C3087" w:rsidP="006C3087">
      <w:pPr>
        <w:spacing w:line="240" w:lineRule="auto"/>
        <w:ind w:left="567"/>
      </w:pPr>
      <w:r w:rsidRPr="006C3087">
        <w:t>Datum anges alltid på formatet ”ÅÅÅÅMMDD”, vilket motsvarar den ISO 8601 och ISO 8824-kompatibla formatbeskrivningen ”YYYYMMDD”.</w:t>
      </w:r>
    </w:p>
    <w:p w14:paraId="0EB0F280" w14:textId="77777777" w:rsidR="006C3087" w:rsidRPr="006C3087" w:rsidRDefault="006C3087" w:rsidP="006C3087">
      <w:pPr>
        <w:spacing w:line="240" w:lineRule="auto"/>
        <w:ind w:left="567"/>
      </w:pPr>
    </w:p>
    <w:p w14:paraId="5B452E04" w14:textId="2794B84A" w:rsidR="006C3087" w:rsidRPr="006C3087" w:rsidRDefault="006C3087" w:rsidP="006C3087">
      <w:pPr>
        <w:pStyle w:val="Heading3"/>
      </w:pPr>
      <w:bookmarkStart w:id="105" w:name="_Toc398111401"/>
      <w:r w:rsidRPr="006C3087">
        <w:t>Regel 2 Format för tidpunkt</w:t>
      </w:r>
      <w:bookmarkEnd w:id="105"/>
    </w:p>
    <w:p w14:paraId="52F9FBFE" w14:textId="77777777" w:rsidR="006C3087" w:rsidRPr="006C3087" w:rsidRDefault="006C3087" w:rsidP="006C3087">
      <w:pPr>
        <w:spacing w:line="240" w:lineRule="auto"/>
        <w:ind w:left="1287"/>
      </w:pPr>
    </w:p>
    <w:p w14:paraId="0B594404" w14:textId="77777777" w:rsidR="006C3087" w:rsidRPr="006C3087" w:rsidRDefault="006C3087" w:rsidP="006C3087">
      <w:pPr>
        <w:spacing w:line="240" w:lineRule="auto"/>
        <w:ind w:left="567"/>
      </w:pPr>
      <w:r w:rsidRPr="006C3087">
        <w:t>Tidpunkter anges alltid på formatet ”ÅÅÅÅMMDDttmmss”, vilket motsvara den ISO 8601 och ISO 8824-kompatibla formatbeskrivningen ”YYYYMMDDhhmmss”.</w:t>
      </w:r>
    </w:p>
    <w:p w14:paraId="558C9EB2" w14:textId="77777777" w:rsidR="006C3087" w:rsidRPr="006C3087" w:rsidRDefault="006C3087" w:rsidP="006C3087">
      <w:pPr>
        <w:spacing w:line="240" w:lineRule="auto"/>
        <w:ind w:left="567"/>
      </w:pPr>
    </w:p>
    <w:p w14:paraId="7F001523" w14:textId="4E5DC4DF" w:rsidR="006C3087" w:rsidRPr="006C3087" w:rsidRDefault="006C3087" w:rsidP="006C3087">
      <w:pPr>
        <w:pStyle w:val="Heading3"/>
      </w:pPr>
      <w:bookmarkStart w:id="106" w:name="_Toc398111402"/>
      <w:r w:rsidRPr="006C3087">
        <w:t>Regel 3 Tidszon</w:t>
      </w:r>
      <w:bookmarkEnd w:id="106"/>
    </w:p>
    <w:p w14:paraId="08033B21" w14:textId="77777777" w:rsidR="006C3087" w:rsidRDefault="006C3087" w:rsidP="006C3087">
      <w:pPr>
        <w:spacing w:line="240" w:lineRule="auto"/>
        <w:ind w:left="1287"/>
      </w:pPr>
    </w:p>
    <w:p w14:paraId="7A930F63" w14:textId="77777777" w:rsidR="006C3087" w:rsidRDefault="006C3087" w:rsidP="006C3087">
      <w:pPr>
        <w:spacing w:line="240" w:lineRule="auto"/>
        <w:ind w:left="567"/>
      </w:pPr>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E567327" w14:textId="77777777" w:rsidR="006C3087" w:rsidRDefault="006C3087" w:rsidP="006C3087">
      <w:pPr>
        <w:spacing w:line="240" w:lineRule="auto"/>
        <w:ind w:left="567"/>
      </w:pPr>
    </w:p>
    <w:p w14:paraId="14433267" w14:textId="689066F9" w:rsidR="006C3087" w:rsidRPr="009C70A0" w:rsidRDefault="006C3087" w:rsidP="006C3087">
      <w:pPr>
        <w:pStyle w:val="Heading3"/>
      </w:pPr>
      <w:bookmarkStart w:id="107" w:name="_Toc398111403"/>
      <w:r w:rsidRPr="009C70A0">
        <w:t>Regel 4</w:t>
      </w:r>
      <w:bookmarkEnd w:id="107"/>
    </w:p>
    <w:p w14:paraId="4137C9BD" w14:textId="77777777" w:rsidR="006C3087" w:rsidRDefault="006C3087" w:rsidP="006C3087">
      <w:pPr>
        <w:spacing w:line="240" w:lineRule="auto"/>
        <w:ind w:left="1287"/>
      </w:pPr>
    </w:p>
    <w:p w14:paraId="76C24EAC" w14:textId="77777777" w:rsidR="006C3087" w:rsidRDefault="006C3087" w:rsidP="006C3087">
      <w:pPr>
        <w:spacing w:line="240" w:lineRule="auto"/>
        <w:ind w:left="567"/>
      </w:pPr>
      <w:r>
        <w:t xml:space="preserve">Ett ProcessRequestConfirmation med </w:t>
      </w:r>
      <w:r w:rsidRPr="00BB4AB2">
        <w:rPr>
          <w:i/>
        </w:rPr>
        <w:t>typeOfRequestOutcome</w:t>
      </w:r>
      <w:r>
        <w:t xml:space="preserve"> satt till KB (Komplettering begärd) från system B till system A skall följas upp med ett ProcessRequest med samma </w:t>
      </w:r>
      <w:r>
        <w:rPr>
          <w:i/>
        </w:rPr>
        <w:t>requestId</w:t>
      </w:r>
      <w:r>
        <w:t xml:space="preserve"> men med ett nytt </w:t>
      </w:r>
      <w:r>
        <w:rPr>
          <w:i/>
        </w:rPr>
        <w:t>versionNumber</w:t>
      </w:r>
      <w:r>
        <w:t xml:space="preserve"> samt med </w:t>
      </w:r>
      <w:r w:rsidRPr="008C0330">
        <w:rPr>
          <w:i/>
        </w:rPr>
        <w:t>r</w:t>
      </w:r>
      <w:r>
        <w:rPr>
          <w:i/>
        </w:rPr>
        <w:t>easonForVersion</w:t>
      </w:r>
      <w:r>
        <w:t xml:space="preserve"> satt till AR (Ändrad remiss) från system A till system B.</w:t>
      </w:r>
    </w:p>
    <w:p w14:paraId="3553D831" w14:textId="77777777" w:rsidR="006C3087" w:rsidRDefault="006C3087" w:rsidP="006C3087">
      <w:pPr>
        <w:spacing w:line="240" w:lineRule="auto"/>
        <w:ind w:left="567"/>
      </w:pPr>
    </w:p>
    <w:p w14:paraId="73EEE10F" w14:textId="7ECC6DEA" w:rsidR="006C3087" w:rsidRPr="009C70A0" w:rsidRDefault="006C3087" w:rsidP="006C3087">
      <w:pPr>
        <w:pStyle w:val="Heading3"/>
      </w:pPr>
      <w:bookmarkStart w:id="108" w:name="_Toc398111404"/>
      <w:r w:rsidRPr="009C70A0">
        <w:t>Regel 5</w:t>
      </w:r>
      <w:bookmarkEnd w:id="108"/>
    </w:p>
    <w:p w14:paraId="70F14B9E" w14:textId="77777777" w:rsidR="006C3087" w:rsidRDefault="006C3087" w:rsidP="006C3087">
      <w:pPr>
        <w:spacing w:line="240" w:lineRule="auto"/>
        <w:ind w:left="1287"/>
      </w:pPr>
    </w:p>
    <w:p w14:paraId="17510EE7" w14:textId="77777777" w:rsidR="006C3087" w:rsidRDefault="006C3087" w:rsidP="006C3087">
      <w:pPr>
        <w:spacing w:line="240" w:lineRule="auto"/>
        <w:ind w:left="567"/>
      </w:pPr>
      <w:r>
        <w:t xml:space="preserve">Ett ProcessRequest med </w:t>
      </w:r>
      <w:r>
        <w:rPr>
          <w:i/>
        </w:rPr>
        <w:t>reasonForVersion</w:t>
      </w:r>
      <w:r>
        <w:t xml:space="preserve"> satt till VR (Vidareskickad remiss) från System 2 (ursprunglig remissmottagare) till System 3 (ny remissmottagare) s</w:t>
      </w:r>
      <w:r w:rsidRPr="00D16542">
        <w:t>ka</w:t>
      </w:r>
      <w:r>
        <w:t xml:space="preserve">ll följas upp med ett ProcessRequestConfirmation med </w:t>
      </w:r>
      <w:r>
        <w:rPr>
          <w:i/>
        </w:rPr>
        <w:t>typeOfRequestOutcome</w:t>
      </w:r>
      <w:r>
        <w:t xml:space="preserve"> satt till BV (Besked om vidareskickning) från System 2 till System 1 (remittent).</w:t>
      </w:r>
    </w:p>
    <w:p w14:paraId="6C999269" w14:textId="77777777" w:rsidR="006C3087" w:rsidRDefault="006C3087" w:rsidP="006C3087">
      <w:pPr>
        <w:spacing w:line="240" w:lineRule="auto"/>
        <w:ind w:left="567"/>
      </w:pPr>
    </w:p>
    <w:p w14:paraId="2E3CF59C" w14:textId="77777777" w:rsidR="006C3087" w:rsidRDefault="006C3087" w:rsidP="006C3087">
      <w:pPr>
        <w:spacing w:line="240" w:lineRule="auto"/>
        <w:ind w:left="1287"/>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109" w:name="_Toc357754858"/>
      <w:bookmarkStart w:id="110" w:name="_Toc243452569"/>
      <w:bookmarkStart w:id="111" w:name="_Toc398111405"/>
      <w:r>
        <w:lastRenderedPageBreak/>
        <w:t>Tjänstekontrakt</w:t>
      </w:r>
      <w:bookmarkEnd w:id="91"/>
      <w:bookmarkEnd w:id="109"/>
      <w:bookmarkEnd w:id="110"/>
      <w:bookmarkEnd w:id="111"/>
    </w:p>
    <w:p w14:paraId="3B4F8C2C" w14:textId="77777777" w:rsidR="000E3FC1" w:rsidRDefault="000E3FC1" w:rsidP="00842167">
      <w:pPr>
        <w:pStyle w:val="Heading2"/>
      </w:pPr>
      <w:bookmarkStart w:id="112" w:name="_Toc263982749"/>
      <w:bookmarkStart w:id="113" w:name="_Toc398111406"/>
      <w:r>
        <w:t>ProcessRequest</w:t>
      </w:r>
      <w:bookmarkEnd w:id="112"/>
      <w:bookmarkEnd w:id="113"/>
      <w:r>
        <w:t xml:space="preserve"> </w:t>
      </w:r>
    </w:p>
    <w:p w14:paraId="600BF6F3" w14:textId="77777777" w:rsidR="000E3FC1" w:rsidRDefault="000E3FC1" w:rsidP="000E3FC1">
      <w:bookmarkStart w:id="114" w:name="_Toc243452571"/>
      <w:r>
        <w:t xml:space="preserve">ProcessRequest används för att skicka remiss från remittenten till remissmottagare. </w:t>
      </w:r>
    </w:p>
    <w:p w14:paraId="460DB7C5" w14:textId="77777777" w:rsidR="000E3FC1" w:rsidRDefault="000E3FC1" w:rsidP="000E3FC1">
      <w:r>
        <w:t>Tjänstekontraktets huvuddomän är "clinicalprocess", som hanterar alla underdomäner som handlar om tjänstekontrakt för att hjälpa till med hantering av den kliniska kärnprocessen.</w:t>
      </w:r>
    </w:p>
    <w:p w14:paraId="174FE533" w14:textId="77777777" w:rsidR="000E3FC1" w:rsidRDefault="000E3FC1" w:rsidP="000E3FC1">
      <w:r>
        <w:t>-</w:t>
      </w:r>
      <w:r>
        <w:tab/>
        <w:t>Underdomänen är "activity:request", som grupperar alla tjänstekontrakt som handlar om att presentera och administrera information om remiss och tillhörande flöden.</w:t>
      </w:r>
    </w:p>
    <w:p w14:paraId="6F1886D4" w14:textId="77777777" w:rsidR="000E3FC1" w:rsidRDefault="000E3FC1" w:rsidP="000E3FC1">
      <w:r>
        <w:t>Namnrymden för tjänstekontraktet är: urn:riv:clinicalprocess:activity:request</w:t>
      </w:r>
    </w:p>
    <w:p w14:paraId="1AF960CA" w14:textId="77777777" w:rsidR="000E3FC1" w:rsidRDefault="000E3FC1" w:rsidP="000E3FC1"/>
    <w:p w14:paraId="4E1D07B1" w14:textId="77777777" w:rsidR="0039481C" w:rsidRDefault="0039481C" w:rsidP="0039481C">
      <w:pPr>
        <w:pStyle w:val="Heading3"/>
      </w:pPr>
      <w:bookmarkStart w:id="115" w:name="_Toc398111407"/>
      <w:r>
        <w:t>Version</w:t>
      </w:r>
      <w:bookmarkEnd w:id="114"/>
      <w:bookmarkEnd w:id="115"/>
    </w:p>
    <w:p w14:paraId="4DEE863B" w14:textId="52711755" w:rsidR="0039481C" w:rsidRDefault="000E3FC1" w:rsidP="000E3FC1">
      <w:r>
        <w:t>1.0</w:t>
      </w:r>
    </w:p>
    <w:p w14:paraId="52A06305" w14:textId="77777777" w:rsidR="0039481C" w:rsidRPr="00C55071" w:rsidRDefault="0039481C" w:rsidP="0039481C"/>
    <w:p w14:paraId="6E038BA2" w14:textId="77777777" w:rsidR="0039481C" w:rsidRDefault="0039481C" w:rsidP="0039481C">
      <w:pPr>
        <w:pStyle w:val="Heading3"/>
      </w:pPr>
      <w:bookmarkStart w:id="116" w:name="_Toc243452572"/>
      <w:bookmarkStart w:id="117" w:name="_Toc398111408"/>
      <w:r>
        <w:t>Fältregler</w:t>
      </w:r>
      <w:bookmarkEnd w:id="116"/>
      <w:bookmarkEnd w:id="11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559"/>
        <w:gridCol w:w="3402"/>
        <w:gridCol w:w="851"/>
        <w:gridCol w:w="1417"/>
      </w:tblGrid>
      <w:tr w:rsidR="000E3FC1" w:rsidRPr="004E06B5" w14:paraId="2FCC4F96" w14:textId="77777777" w:rsidTr="000E3FC1">
        <w:tc>
          <w:tcPr>
            <w:tcW w:w="2694" w:type="dxa"/>
            <w:shd w:val="clear" w:color="auto" w:fill="D9D9D9" w:themeFill="background1" w:themeFillShade="D9"/>
          </w:tcPr>
          <w:p w14:paraId="5B685327" w14:textId="77777777" w:rsidR="000E3FC1" w:rsidRPr="000E3FC1" w:rsidRDefault="000E3FC1" w:rsidP="00D2697C">
            <w:pPr>
              <w:rPr>
                <w:b/>
              </w:rPr>
            </w:pPr>
            <w:r w:rsidRPr="000E3FC1">
              <w:rPr>
                <w:b/>
              </w:rPr>
              <w:t>Namn</w:t>
            </w:r>
          </w:p>
        </w:tc>
        <w:tc>
          <w:tcPr>
            <w:tcW w:w="1559" w:type="dxa"/>
            <w:shd w:val="clear" w:color="auto" w:fill="D9D9D9" w:themeFill="background1" w:themeFillShade="D9"/>
          </w:tcPr>
          <w:p w14:paraId="4C4AD436" w14:textId="77777777" w:rsidR="000E3FC1" w:rsidRPr="000E3FC1" w:rsidRDefault="000E3FC1" w:rsidP="00D2697C">
            <w:pPr>
              <w:rPr>
                <w:b/>
              </w:rPr>
            </w:pPr>
            <w:r w:rsidRPr="000E3FC1">
              <w:rPr>
                <w:b/>
              </w:rPr>
              <w:t>Typ</w:t>
            </w:r>
          </w:p>
        </w:tc>
        <w:tc>
          <w:tcPr>
            <w:tcW w:w="3402" w:type="dxa"/>
            <w:shd w:val="clear" w:color="auto" w:fill="D9D9D9" w:themeFill="background1" w:themeFillShade="D9"/>
          </w:tcPr>
          <w:p w14:paraId="6DBBFBAC" w14:textId="77777777" w:rsidR="000E3FC1" w:rsidRPr="000E3FC1" w:rsidRDefault="000E3FC1" w:rsidP="00D2697C">
            <w:pPr>
              <w:rPr>
                <w:b/>
              </w:rPr>
            </w:pPr>
            <w:r w:rsidRPr="000E3FC1">
              <w:rPr>
                <w:b/>
              </w:rPr>
              <w:t>Kommentar</w:t>
            </w:r>
          </w:p>
        </w:tc>
        <w:tc>
          <w:tcPr>
            <w:tcW w:w="851" w:type="dxa"/>
            <w:shd w:val="clear" w:color="auto" w:fill="D9D9D9" w:themeFill="background1" w:themeFillShade="D9"/>
          </w:tcPr>
          <w:p w14:paraId="5FB2F071" w14:textId="77777777" w:rsidR="000E3FC1" w:rsidRPr="000E3FC1" w:rsidRDefault="000E3FC1" w:rsidP="00D2697C">
            <w:pPr>
              <w:rPr>
                <w:b/>
              </w:rPr>
            </w:pPr>
            <w:r w:rsidRPr="000E3FC1">
              <w:rPr>
                <w:b/>
                <w:sz w:val="18"/>
              </w:rPr>
              <w:t>Kardi-nalitet</w:t>
            </w:r>
          </w:p>
        </w:tc>
        <w:tc>
          <w:tcPr>
            <w:tcW w:w="1417" w:type="dxa"/>
            <w:shd w:val="clear" w:color="auto" w:fill="D9D9D9" w:themeFill="background1" w:themeFillShade="D9"/>
          </w:tcPr>
          <w:p w14:paraId="6EBEFBBC" w14:textId="77777777" w:rsidR="000E3FC1" w:rsidRPr="000E3FC1" w:rsidRDefault="000E3FC1" w:rsidP="00D2697C">
            <w:pPr>
              <w:rPr>
                <w:b/>
              </w:rPr>
            </w:pPr>
            <w:r w:rsidRPr="000E3FC1">
              <w:rPr>
                <w:b/>
                <w:sz w:val="18"/>
              </w:rPr>
              <w:t xml:space="preserve">Kodverk/värde-mängd </w:t>
            </w:r>
            <w:r w:rsidRPr="000E3FC1">
              <w:rPr>
                <w:b/>
                <w:sz w:val="18"/>
              </w:rPr>
              <w:br/>
              <w:t>/ ev begränsningar</w:t>
            </w:r>
          </w:p>
        </w:tc>
      </w:tr>
      <w:tr w:rsidR="000E3FC1" w:rsidRPr="004E06B5" w14:paraId="78BC9F42" w14:textId="77777777" w:rsidTr="000E3FC1">
        <w:tc>
          <w:tcPr>
            <w:tcW w:w="2694" w:type="dxa"/>
          </w:tcPr>
          <w:p w14:paraId="4C1603BC" w14:textId="77777777" w:rsidR="000E3FC1" w:rsidRPr="00A71B49" w:rsidRDefault="000E3FC1" w:rsidP="00D2697C">
            <w:pPr>
              <w:rPr>
                <w:b/>
              </w:rPr>
            </w:pPr>
            <w:r w:rsidRPr="00A71B49">
              <w:rPr>
                <w:b/>
              </w:rPr>
              <w:t>Begäran</w:t>
            </w:r>
          </w:p>
        </w:tc>
        <w:tc>
          <w:tcPr>
            <w:tcW w:w="1559" w:type="dxa"/>
          </w:tcPr>
          <w:p w14:paraId="039A1FC3" w14:textId="77777777" w:rsidR="000E3FC1" w:rsidRPr="008771B1" w:rsidRDefault="000E3FC1" w:rsidP="00D2697C"/>
        </w:tc>
        <w:tc>
          <w:tcPr>
            <w:tcW w:w="3402" w:type="dxa"/>
          </w:tcPr>
          <w:p w14:paraId="4AC134DC" w14:textId="77777777" w:rsidR="000E3FC1" w:rsidRPr="008771B1" w:rsidRDefault="000E3FC1" w:rsidP="00D2697C"/>
        </w:tc>
        <w:tc>
          <w:tcPr>
            <w:tcW w:w="851" w:type="dxa"/>
          </w:tcPr>
          <w:p w14:paraId="7115BE86" w14:textId="77777777" w:rsidR="000E3FC1" w:rsidRPr="008771B1" w:rsidRDefault="000E3FC1" w:rsidP="00D2697C"/>
        </w:tc>
        <w:tc>
          <w:tcPr>
            <w:tcW w:w="1417" w:type="dxa"/>
          </w:tcPr>
          <w:p w14:paraId="6A3B1C61" w14:textId="77777777" w:rsidR="000E3FC1" w:rsidRPr="008771B1" w:rsidRDefault="000E3FC1" w:rsidP="00D2697C"/>
        </w:tc>
      </w:tr>
      <w:tr w:rsidR="000E3FC1" w:rsidRPr="00D10D9E" w14:paraId="59F16180" w14:textId="77777777" w:rsidTr="000E3FC1">
        <w:tc>
          <w:tcPr>
            <w:tcW w:w="2694" w:type="dxa"/>
          </w:tcPr>
          <w:p w14:paraId="7736A800" w14:textId="6FB51CD8" w:rsidR="000E3FC1" w:rsidRPr="00D528FA" w:rsidRDefault="00A90C37" w:rsidP="00D2697C">
            <w:r w:rsidRPr="0086079F">
              <w:t>R</w:t>
            </w:r>
            <w:r w:rsidR="000E3FC1" w:rsidRPr="0086079F">
              <w:t>equest</w:t>
            </w:r>
          </w:p>
        </w:tc>
        <w:tc>
          <w:tcPr>
            <w:tcW w:w="1559" w:type="dxa"/>
          </w:tcPr>
          <w:p w14:paraId="06D8001D" w14:textId="77777777" w:rsidR="000E3FC1" w:rsidRPr="005C0E25" w:rsidRDefault="000E3FC1" w:rsidP="00D2697C">
            <w:r w:rsidRPr="0086079F">
              <w:t>RequestType</w:t>
            </w:r>
          </w:p>
        </w:tc>
        <w:tc>
          <w:tcPr>
            <w:tcW w:w="3402" w:type="dxa"/>
          </w:tcPr>
          <w:p w14:paraId="2789129B" w14:textId="77777777" w:rsidR="000E3FC1" w:rsidRPr="00C9234D" w:rsidRDefault="000E3FC1" w:rsidP="00D2697C">
            <w:pPr>
              <w:rPr>
                <w:rFonts w:eastAsia="Times New Roman"/>
                <w:szCs w:val="20"/>
              </w:rPr>
            </w:pPr>
          </w:p>
        </w:tc>
        <w:tc>
          <w:tcPr>
            <w:tcW w:w="851" w:type="dxa"/>
          </w:tcPr>
          <w:p w14:paraId="509B9561" w14:textId="77777777" w:rsidR="000E3FC1" w:rsidRDefault="000E3FC1" w:rsidP="00D2697C"/>
        </w:tc>
        <w:tc>
          <w:tcPr>
            <w:tcW w:w="1417" w:type="dxa"/>
          </w:tcPr>
          <w:p w14:paraId="7BBE989B" w14:textId="77777777" w:rsidR="000E3FC1" w:rsidRPr="00A37C9E" w:rsidRDefault="000E3FC1" w:rsidP="00D2697C"/>
        </w:tc>
      </w:tr>
      <w:tr w:rsidR="000E3FC1" w:rsidRPr="00D10D9E" w14:paraId="05AC2515" w14:textId="77777777" w:rsidTr="000E3FC1">
        <w:tc>
          <w:tcPr>
            <w:tcW w:w="2694" w:type="dxa"/>
          </w:tcPr>
          <w:p w14:paraId="1C365A9F" w14:textId="77777777" w:rsidR="000E3FC1" w:rsidRPr="00D35D01" w:rsidRDefault="000E3FC1" w:rsidP="00D2697C">
            <w:pPr>
              <w:rPr>
                <w:b/>
              </w:rPr>
            </w:pPr>
            <w:r w:rsidRPr="00D35D01">
              <w:rPr>
                <w:b/>
              </w:rPr>
              <w:t>request.requestId</w:t>
            </w:r>
          </w:p>
        </w:tc>
        <w:tc>
          <w:tcPr>
            <w:tcW w:w="1559" w:type="dxa"/>
          </w:tcPr>
          <w:p w14:paraId="6C3F478C" w14:textId="77777777" w:rsidR="000E3FC1" w:rsidRPr="000E6EAF" w:rsidRDefault="000E3FC1" w:rsidP="00D2697C">
            <w:r w:rsidRPr="005C0E25">
              <w:t>RequestIdType</w:t>
            </w:r>
          </w:p>
        </w:tc>
        <w:tc>
          <w:tcPr>
            <w:tcW w:w="3402" w:type="dxa"/>
          </w:tcPr>
          <w:p w14:paraId="52A8B221" w14:textId="77777777" w:rsidR="000E3FC1" w:rsidRPr="00C9234D" w:rsidRDefault="000E3FC1" w:rsidP="00D2697C">
            <w:pPr>
              <w:rPr>
                <w:rFonts w:eastAsia="Times New Roman"/>
                <w:szCs w:val="20"/>
              </w:rPr>
            </w:pPr>
            <w:r w:rsidRPr="00C9234D">
              <w:rPr>
                <w:rFonts w:eastAsia="Times New Roman"/>
                <w:szCs w:val="20"/>
              </w:rPr>
              <w:t>Källsystem-Id(HSA-ID)#lokalt-id</w:t>
            </w:r>
          </w:p>
          <w:p w14:paraId="2CC687F6" w14:textId="77777777" w:rsidR="000E3FC1" w:rsidRPr="00C9234D" w:rsidRDefault="000E3FC1" w:rsidP="00D2697C">
            <w:pPr>
              <w:rPr>
                <w:rFonts w:eastAsia="Times New Roman"/>
                <w:szCs w:val="20"/>
              </w:rPr>
            </w:pPr>
          </w:p>
          <w:p w14:paraId="575AB864" w14:textId="77777777" w:rsidR="000E3FC1" w:rsidRPr="00B73569" w:rsidRDefault="000E3FC1" w:rsidP="00D2697C">
            <w:r>
              <w:rPr>
                <w:rFonts w:eastAsia="Times New Roman"/>
                <w:szCs w:val="20"/>
                <w:lang w:val="en-US"/>
              </w:rP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rPr>
                <w:rFonts w:eastAsia="Times New Roman"/>
                <w:szCs w:val="20"/>
              </w:rPr>
              <w:t>#987</w:t>
            </w:r>
          </w:p>
          <w:p w14:paraId="4E60ADDE" w14:textId="77777777" w:rsidR="000E3FC1" w:rsidRPr="000E6EAF" w:rsidRDefault="000E3FC1" w:rsidP="00D2697C"/>
        </w:tc>
        <w:tc>
          <w:tcPr>
            <w:tcW w:w="851" w:type="dxa"/>
          </w:tcPr>
          <w:p w14:paraId="6DFAF9CF" w14:textId="77777777" w:rsidR="000E3FC1" w:rsidRPr="00A804FF" w:rsidRDefault="000E3FC1" w:rsidP="00D2697C">
            <w:r>
              <w:t>1..1</w:t>
            </w:r>
          </w:p>
        </w:tc>
        <w:tc>
          <w:tcPr>
            <w:tcW w:w="1417" w:type="dxa"/>
          </w:tcPr>
          <w:p w14:paraId="504E6412" w14:textId="77777777" w:rsidR="000E3FC1" w:rsidRDefault="000E3FC1" w:rsidP="00D2697C">
            <w:r w:rsidRPr="00A37C9E">
              <w:t>(.*)#(.*)</w:t>
            </w:r>
          </w:p>
          <w:p w14:paraId="6A61F9B4" w14:textId="77777777" w:rsidR="000E3FC1" w:rsidRDefault="000E3FC1" w:rsidP="00D2697C"/>
          <w:p w14:paraId="4BB54F33" w14:textId="77777777" w:rsidR="000E3FC1" w:rsidRDefault="000E3FC1" w:rsidP="00D2697C">
            <w:r>
              <w:t>Maxlängd 256</w:t>
            </w:r>
          </w:p>
        </w:tc>
      </w:tr>
      <w:tr w:rsidR="000E3FC1" w:rsidRPr="00D10D9E" w14:paraId="564E010A" w14:textId="77777777" w:rsidTr="000E3FC1">
        <w:tc>
          <w:tcPr>
            <w:tcW w:w="2694" w:type="dxa"/>
          </w:tcPr>
          <w:p w14:paraId="38174A08" w14:textId="77777777" w:rsidR="000E3FC1" w:rsidRPr="00D35D01" w:rsidRDefault="000E3FC1" w:rsidP="00D2697C">
            <w:pPr>
              <w:rPr>
                <w:b/>
              </w:rPr>
            </w:pPr>
            <w:r w:rsidRPr="00D35D01">
              <w:rPr>
                <w:b/>
              </w:rPr>
              <w:t>request.typeOfRequest</w:t>
            </w:r>
          </w:p>
        </w:tc>
        <w:tc>
          <w:tcPr>
            <w:tcW w:w="1559" w:type="dxa"/>
          </w:tcPr>
          <w:p w14:paraId="707FDF9B" w14:textId="77777777" w:rsidR="000E3FC1" w:rsidRDefault="000E3FC1" w:rsidP="00D2697C">
            <w:r w:rsidRPr="00F1484D">
              <w:rPr>
                <w:lang w:val="en-US"/>
              </w:rPr>
              <w:t>codeForRequestType</w:t>
            </w:r>
          </w:p>
        </w:tc>
        <w:tc>
          <w:tcPr>
            <w:tcW w:w="3402" w:type="dxa"/>
          </w:tcPr>
          <w:p w14:paraId="74B2412E" w14:textId="77777777" w:rsidR="000E3FC1" w:rsidRPr="000E6EAF" w:rsidRDefault="000E3FC1" w:rsidP="00D2697C">
            <w:r>
              <w:t>Anger typ av remiss.</w:t>
            </w:r>
            <w:r w:rsidRPr="00874E97">
              <w:t xml:space="preserve"> I </w:t>
            </w:r>
            <w:r>
              <w:t xml:space="preserve">denna version </w:t>
            </w:r>
            <w:r w:rsidRPr="00874E97">
              <w:t xml:space="preserve">är </w:t>
            </w:r>
            <w:r>
              <w:t>den giltiga koden ”4” (</w:t>
            </w:r>
            <w:r w:rsidRPr="00874E97">
              <w:t>allmänremiss</w:t>
            </w:r>
            <w:r>
              <w:t>)</w:t>
            </w:r>
          </w:p>
        </w:tc>
        <w:tc>
          <w:tcPr>
            <w:tcW w:w="851" w:type="dxa"/>
          </w:tcPr>
          <w:p w14:paraId="757B75EC" w14:textId="77777777" w:rsidR="000E3FC1" w:rsidRDefault="000E3FC1" w:rsidP="00D2697C">
            <w:r>
              <w:t>1..1</w:t>
            </w:r>
          </w:p>
        </w:tc>
        <w:tc>
          <w:tcPr>
            <w:tcW w:w="1417" w:type="dxa"/>
          </w:tcPr>
          <w:p w14:paraId="1C67D473" w14:textId="77777777" w:rsidR="000E3FC1" w:rsidRDefault="000E3FC1" w:rsidP="00D2697C">
            <w:r w:rsidRPr="00A37C9E">
              <w:t>codes:codeRequestOutcomeType</w:t>
            </w:r>
          </w:p>
        </w:tc>
      </w:tr>
      <w:tr w:rsidR="000E3FC1" w:rsidRPr="00D10D9E" w14:paraId="792A7A96" w14:textId="77777777" w:rsidTr="000E3FC1">
        <w:tc>
          <w:tcPr>
            <w:tcW w:w="2694" w:type="dxa"/>
          </w:tcPr>
          <w:p w14:paraId="098ABE7E" w14:textId="77777777" w:rsidR="000E3FC1" w:rsidRPr="00D35D01" w:rsidRDefault="000E3FC1" w:rsidP="00D2697C">
            <w:pPr>
              <w:rPr>
                <w:b/>
              </w:rPr>
            </w:pPr>
            <w:r w:rsidRPr="00D35D01">
              <w:rPr>
                <w:b/>
              </w:rPr>
              <w:t>request.versionTimeStamp</w:t>
            </w:r>
          </w:p>
        </w:tc>
        <w:tc>
          <w:tcPr>
            <w:tcW w:w="1559" w:type="dxa"/>
          </w:tcPr>
          <w:p w14:paraId="2ABAA3CB" w14:textId="77777777" w:rsidR="000E3FC1" w:rsidRPr="0001022C" w:rsidRDefault="000E3FC1" w:rsidP="00D2697C">
            <w:r w:rsidRPr="0001022C">
              <w:t>TimeStampType</w:t>
            </w:r>
          </w:p>
        </w:tc>
        <w:tc>
          <w:tcPr>
            <w:tcW w:w="3402" w:type="dxa"/>
          </w:tcPr>
          <w:p w14:paraId="552A692D" w14:textId="77777777" w:rsidR="000E3FC1" w:rsidRDefault="000E3FC1" w:rsidP="00D2697C">
            <w:r w:rsidRPr="004C01B0">
              <w:t>Tidpunkt då versionen skapades</w:t>
            </w:r>
            <w:r>
              <w:t>.</w:t>
            </w:r>
          </w:p>
          <w:p w14:paraId="5711D9A9" w14:textId="77777777" w:rsidR="000E3FC1" w:rsidRPr="000E6EAF" w:rsidRDefault="000E3FC1" w:rsidP="00D2697C">
            <w:r w:rsidRPr="00CD37EC">
              <w:t>Denna tidpunkt kan skilja sig från tidpunkten då remissen skickas.</w:t>
            </w:r>
          </w:p>
        </w:tc>
        <w:tc>
          <w:tcPr>
            <w:tcW w:w="851" w:type="dxa"/>
          </w:tcPr>
          <w:p w14:paraId="62D7FAF7" w14:textId="77777777" w:rsidR="000E3FC1" w:rsidRDefault="000E3FC1" w:rsidP="00D2697C">
            <w:r>
              <w:t>1..1</w:t>
            </w:r>
          </w:p>
        </w:tc>
        <w:tc>
          <w:tcPr>
            <w:tcW w:w="1417" w:type="dxa"/>
          </w:tcPr>
          <w:p w14:paraId="12C3B604" w14:textId="77777777" w:rsidR="000E3FC1" w:rsidRDefault="000E3FC1" w:rsidP="00D2697C">
            <w:r w:rsidRPr="00DD3984">
              <w:t>SSÅÅMMDDttmmss</w:t>
            </w:r>
          </w:p>
        </w:tc>
      </w:tr>
      <w:tr w:rsidR="000E3FC1" w:rsidRPr="00D10D9E" w14:paraId="5CA23753" w14:textId="77777777" w:rsidTr="000E3FC1">
        <w:tc>
          <w:tcPr>
            <w:tcW w:w="2694" w:type="dxa"/>
          </w:tcPr>
          <w:p w14:paraId="6DADC31A" w14:textId="77777777" w:rsidR="000E3FC1" w:rsidRPr="00D35D01" w:rsidRDefault="000E3FC1" w:rsidP="00D2697C">
            <w:pPr>
              <w:rPr>
                <w:b/>
                <w:lang w:val="en-US"/>
              </w:rPr>
            </w:pPr>
            <w:r w:rsidRPr="00D35D01">
              <w:rPr>
                <w:b/>
              </w:rPr>
              <w:t>request.</w:t>
            </w:r>
            <w:r w:rsidRPr="00D35D01">
              <w:rPr>
                <w:b/>
                <w:lang w:val="en-US"/>
              </w:rPr>
              <w:t>versionNumber</w:t>
            </w:r>
          </w:p>
        </w:tc>
        <w:tc>
          <w:tcPr>
            <w:tcW w:w="1559" w:type="dxa"/>
          </w:tcPr>
          <w:p w14:paraId="3E22AAF7" w14:textId="77777777" w:rsidR="000E3FC1" w:rsidRDefault="000E3FC1" w:rsidP="00D2697C">
            <w:pPr>
              <w:rPr>
                <w:lang w:val="en-US"/>
              </w:rPr>
            </w:pPr>
            <w:r w:rsidRPr="00012BE7">
              <w:rPr>
                <w:lang w:val="en-US"/>
              </w:rPr>
              <w:t>VersionNumberType</w:t>
            </w:r>
          </w:p>
        </w:tc>
        <w:tc>
          <w:tcPr>
            <w:tcW w:w="3402" w:type="dxa"/>
          </w:tcPr>
          <w:p w14:paraId="53059C92" w14:textId="77777777" w:rsidR="000E3FC1" w:rsidRDefault="000E3FC1" w:rsidP="00D2697C">
            <w:pPr>
              <w:tabs>
                <w:tab w:val="left" w:pos="3338"/>
              </w:tabs>
            </w:pPr>
            <w:r w:rsidRPr="004C01B0">
              <w:t>Version sta</w:t>
            </w:r>
            <w:r>
              <w:t>r</w:t>
            </w:r>
            <w:r w:rsidRPr="004C01B0">
              <w:t>tar alltid på 1 och räknas sekventiellt upp för varje ny version</w:t>
            </w:r>
            <w:r>
              <w:t>.</w:t>
            </w:r>
          </w:p>
          <w:p w14:paraId="19547AE3" w14:textId="77777777" w:rsidR="000E3FC1" w:rsidRDefault="000E3FC1" w:rsidP="00D2697C">
            <w:pPr>
              <w:tabs>
                <w:tab w:val="left" w:pos="3338"/>
              </w:tabs>
            </w:pPr>
          </w:p>
          <w:p w14:paraId="58FB14E1" w14:textId="77777777" w:rsidR="000E3FC1" w:rsidRDefault="000E3FC1" w:rsidP="00D2697C">
            <w:r>
              <w:t>Denna räknas upp vid:</w:t>
            </w:r>
          </w:p>
          <w:p w14:paraId="335CE158" w14:textId="77777777" w:rsidR="000E3FC1" w:rsidRPr="000E6EAF" w:rsidRDefault="000E3FC1" w:rsidP="00D2697C">
            <w:pPr>
              <w:tabs>
                <w:tab w:val="left" w:pos="3338"/>
              </w:tabs>
            </w:pPr>
            <w:r w:rsidRPr="000B4FE4">
              <w:br/>
              <w:t>Ändrad remiss</w:t>
            </w:r>
            <w:r w:rsidRPr="000B4FE4">
              <w:br/>
              <w:t>Vidareskickad remiss</w:t>
            </w:r>
            <w:r w:rsidRPr="000B4FE4">
              <w:br/>
              <w:t>Ändrat betalningsansvar</w:t>
            </w:r>
          </w:p>
        </w:tc>
        <w:tc>
          <w:tcPr>
            <w:tcW w:w="851" w:type="dxa"/>
          </w:tcPr>
          <w:p w14:paraId="0D3DAC23" w14:textId="77777777" w:rsidR="000E3FC1" w:rsidRDefault="000E3FC1" w:rsidP="00D2697C">
            <w:r>
              <w:lastRenderedPageBreak/>
              <w:t>1..1</w:t>
            </w:r>
          </w:p>
        </w:tc>
        <w:tc>
          <w:tcPr>
            <w:tcW w:w="1417" w:type="dxa"/>
          </w:tcPr>
          <w:p w14:paraId="120172EA" w14:textId="77777777" w:rsidR="000E3FC1" w:rsidRDefault="000E3FC1" w:rsidP="00D2697C">
            <w:r w:rsidRPr="005D5AFD">
              <w:t>(0*[1-9]+|[1-9])\d*</w:t>
            </w:r>
          </w:p>
        </w:tc>
      </w:tr>
      <w:tr w:rsidR="000E3FC1" w:rsidRPr="000B4FE4" w14:paraId="2F6DC474" w14:textId="77777777" w:rsidTr="000E3FC1">
        <w:tc>
          <w:tcPr>
            <w:tcW w:w="2694" w:type="dxa"/>
          </w:tcPr>
          <w:p w14:paraId="56314D75" w14:textId="77777777" w:rsidR="000E3FC1" w:rsidRPr="00D528FA" w:rsidRDefault="000E3FC1" w:rsidP="00D2697C">
            <w:pPr>
              <w:rPr>
                <w:lang w:val="en-US"/>
              </w:rPr>
            </w:pPr>
            <w:r w:rsidRPr="0086079F">
              <w:lastRenderedPageBreak/>
              <w:t>request</w:t>
            </w:r>
            <w:r>
              <w:t>.</w:t>
            </w:r>
            <w:r w:rsidRPr="00713FD1">
              <w:rPr>
                <w:lang w:val="en-US"/>
              </w:rPr>
              <w:t>reasonForVersion</w:t>
            </w:r>
          </w:p>
        </w:tc>
        <w:tc>
          <w:tcPr>
            <w:tcW w:w="1559" w:type="dxa"/>
          </w:tcPr>
          <w:p w14:paraId="3C756755" w14:textId="77777777" w:rsidR="000E3FC1" w:rsidRDefault="000E3FC1" w:rsidP="00D2697C">
            <w:pPr>
              <w:rPr>
                <w:lang w:val="en-US"/>
              </w:rPr>
            </w:pPr>
            <w:r>
              <w:rPr>
                <w:lang w:val="en-US"/>
              </w:rPr>
              <w:t>ReasonForVersionType</w:t>
            </w:r>
          </w:p>
        </w:tc>
        <w:tc>
          <w:tcPr>
            <w:tcW w:w="3402" w:type="dxa"/>
          </w:tcPr>
          <w:p w14:paraId="7F09FBF2" w14:textId="12206A74" w:rsidR="000E3FC1" w:rsidRPr="000B4FE4" w:rsidRDefault="00A90C37" w:rsidP="00D2697C">
            <w:ins w:id="118" w:author="Malin Lundgren" w:date="2014-09-17T08:52:00Z">
              <w:r>
                <w:t>?</w:t>
              </w:r>
            </w:ins>
          </w:p>
        </w:tc>
        <w:tc>
          <w:tcPr>
            <w:tcW w:w="851" w:type="dxa"/>
          </w:tcPr>
          <w:p w14:paraId="3D136B79" w14:textId="77777777" w:rsidR="000E3FC1" w:rsidRPr="000B4FE4" w:rsidRDefault="000E3FC1" w:rsidP="00D2697C">
            <w:pPr>
              <w:rPr>
                <w:lang w:val="en-US"/>
              </w:rPr>
            </w:pPr>
            <w:r w:rsidRPr="000B4FE4">
              <w:rPr>
                <w:lang w:val="en-US"/>
              </w:rPr>
              <w:t>1..1</w:t>
            </w:r>
          </w:p>
        </w:tc>
        <w:tc>
          <w:tcPr>
            <w:tcW w:w="1417" w:type="dxa"/>
          </w:tcPr>
          <w:p w14:paraId="2D0EE4D7" w14:textId="77777777" w:rsidR="000E3FC1" w:rsidRPr="000B4FE4" w:rsidRDefault="000E3FC1" w:rsidP="00D2697C">
            <w:pPr>
              <w:rPr>
                <w:lang w:val="en-US"/>
              </w:rPr>
            </w:pPr>
          </w:p>
        </w:tc>
      </w:tr>
      <w:tr w:rsidR="000E3FC1" w:rsidRPr="000B4FE4" w14:paraId="6C2801B9" w14:textId="77777777" w:rsidTr="000E3FC1">
        <w:tc>
          <w:tcPr>
            <w:tcW w:w="2694" w:type="dxa"/>
          </w:tcPr>
          <w:p w14:paraId="21166066" w14:textId="77777777" w:rsidR="000E3FC1" w:rsidRPr="00713FD1" w:rsidRDefault="000E3FC1" w:rsidP="00D2697C">
            <w:pPr>
              <w:rPr>
                <w:szCs w:val="20"/>
                <w:lang w:val="en-US"/>
              </w:rPr>
            </w:pPr>
            <w:r w:rsidRPr="0086079F">
              <w:t>request</w:t>
            </w:r>
            <w:r>
              <w:t>.</w:t>
            </w:r>
            <w:r w:rsidRPr="00713FD1">
              <w:rPr>
                <w:szCs w:val="20"/>
                <w:lang w:val="en-US"/>
              </w:rPr>
              <w:t>reasonForVersion</w:t>
            </w:r>
            <w:r>
              <w:rPr>
                <w:szCs w:val="20"/>
                <w:lang w:val="en-US"/>
              </w:rPr>
              <w:t>.typeOfReason</w:t>
            </w:r>
          </w:p>
        </w:tc>
        <w:tc>
          <w:tcPr>
            <w:tcW w:w="1559" w:type="dxa"/>
          </w:tcPr>
          <w:p w14:paraId="727CDCC1" w14:textId="77777777" w:rsidR="000E3FC1" w:rsidRPr="00A804FF" w:rsidRDefault="000E3FC1" w:rsidP="00D2697C">
            <w:pPr>
              <w:rPr>
                <w:lang w:val="en-US"/>
              </w:rPr>
            </w:pPr>
            <w:r w:rsidRPr="00D528FA">
              <w:rPr>
                <w:lang w:val="en-US"/>
              </w:rPr>
              <w:t>codeVersionReason</w:t>
            </w:r>
          </w:p>
        </w:tc>
        <w:tc>
          <w:tcPr>
            <w:tcW w:w="3402" w:type="dxa"/>
          </w:tcPr>
          <w:p w14:paraId="3B2DBEB1" w14:textId="00A0B1D8" w:rsidR="000E3FC1" w:rsidRPr="000B4FE4" w:rsidRDefault="00A90C37" w:rsidP="00D2697C">
            <w:pPr>
              <w:rPr>
                <w:lang w:val="en-US"/>
              </w:rPr>
            </w:pPr>
            <w:ins w:id="119" w:author="Malin Lundgren" w:date="2014-09-17T08:52:00Z">
              <w:r>
                <w:rPr>
                  <w:lang w:val="en-US"/>
                </w:rPr>
                <w:t>?</w:t>
              </w:r>
            </w:ins>
          </w:p>
        </w:tc>
        <w:tc>
          <w:tcPr>
            <w:tcW w:w="851" w:type="dxa"/>
          </w:tcPr>
          <w:p w14:paraId="64F95966" w14:textId="77777777" w:rsidR="000E3FC1" w:rsidRPr="000B4FE4" w:rsidRDefault="000E3FC1" w:rsidP="00D2697C">
            <w:pPr>
              <w:rPr>
                <w:lang w:val="en-US"/>
              </w:rPr>
            </w:pPr>
            <w:r w:rsidRPr="000B4FE4">
              <w:rPr>
                <w:lang w:val="en-US"/>
              </w:rPr>
              <w:t>1..1</w:t>
            </w:r>
          </w:p>
        </w:tc>
        <w:tc>
          <w:tcPr>
            <w:tcW w:w="1417" w:type="dxa"/>
          </w:tcPr>
          <w:p w14:paraId="4CE79ABC" w14:textId="77777777" w:rsidR="000E3FC1" w:rsidRPr="000B4FE4" w:rsidRDefault="000E3FC1" w:rsidP="00D2697C">
            <w:pPr>
              <w:rPr>
                <w:lang w:val="en-US"/>
              </w:rPr>
            </w:pPr>
          </w:p>
        </w:tc>
      </w:tr>
      <w:tr w:rsidR="000E3FC1" w:rsidRPr="000B4FE4" w14:paraId="628F78BA" w14:textId="77777777" w:rsidTr="000E3FC1">
        <w:tc>
          <w:tcPr>
            <w:tcW w:w="2694" w:type="dxa"/>
          </w:tcPr>
          <w:p w14:paraId="55D717D5" w14:textId="77777777" w:rsidR="000E3FC1" w:rsidRPr="00D35D01" w:rsidRDefault="000E3FC1" w:rsidP="00D2697C">
            <w:pPr>
              <w:rPr>
                <w:b/>
              </w:rPr>
            </w:pPr>
            <w:r w:rsidRPr="00D35D01">
              <w:rPr>
                <w:b/>
              </w:rPr>
              <w:t>request.</w:t>
            </w:r>
            <w:r w:rsidRPr="00D35D01">
              <w:rPr>
                <w:b/>
                <w:szCs w:val="20"/>
                <w:lang w:val="en-US"/>
              </w:rPr>
              <w:t>reasonForVersion.typeOfReason.code</w:t>
            </w:r>
          </w:p>
        </w:tc>
        <w:tc>
          <w:tcPr>
            <w:tcW w:w="1559" w:type="dxa"/>
          </w:tcPr>
          <w:p w14:paraId="37BA2983" w14:textId="77777777" w:rsidR="000E3FC1" w:rsidRDefault="000E3FC1" w:rsidP="00D2697C">
            <w:pPr>
              <w:rPr>
                <w:lang w:val="en-US"/>
              </w:rPr>
            </w:pPr>
            <w:r w:rsidRPr="00346CBE">
              <w:rPr>
                <w:lang w:val="en-US"/>
              </w:rPr>
              <w:t>codeVersionReason_values</w:t>
            </w:r>
          </w:p>
        </w:tc>
        <w:tc>
          <w:tcPr>
            <w:tcW w:w="3402" w:type="dxa"/>
          </w:tcPr>
          <w:p w14:paraId="7BD745FA" w14:textId="77777777" w:rsidR="000E3FC1" w:rsidRPr="000F58C5" w:rsidRDefault="000E3FC1" w:rsidP="00D2697C">
            <w:r w:rsidRPr="000F58C5">
              <w:t xml:space="preserve">Anger varför en ny version skapats. </w:t>
            </w:r>
          </w:p>
          <w:p w14:paraId="0CA47B4A" w14:textId="77777777" w:rsidR="000E3FC1" w:rsidRPr="000F58C5" w:rsidRDefault="000E3FC1" w:rsidP="00D2697C"/>
          <w:p w14:paraId="1D1A75EA" w14:textId="77777777" w:rsidR="000E3FC1" w:rsidRDefault="000E3FC1" w:rsidP="00D2697C">
            <w:r>
              <w:t xml:space="preserve">OID för kodsystem: </w:t>
            </w:r>
            <w:r w:rsidRPr="00F00134">
              <w:t>1.2.752.97.3.2.8.5</w:t>
            </w:r>
          </w:p>
          <w:p w14:paraId="1B2A560C" w14:textId="77777777" w:rsidR="000E3FC1" w:rsidRPr="000F58C5" w:rsidRDefault="000E3FC1" w:rsidP="00D2697C"/>
          <w:p w14:paraId="4233BB23" w14:textId="77777777" w:rsidR="000E3FC1" w:rsidRPr="000F58C5" w:rsidRDefault="000E3FC1" w:rsidP="00D2697C">
            <w:r w:rsidRPr="000F58C5">
              <w:t>Giltiga värden är:</w:t>
            </w:r>
          </w:p>
          <w:p w14:paraId="559F1112" w14:textId="77777777" w:rsidR="000E3FC1" w:rsidRPr="000F58C5" w:rsidRDefault="000E3FC1" w:rsidP="00D2697C">
            <w:r w:rsidRPr="000F58C5">
              <w:t>NR = Ny remiss</w:t>
            </w:r>
          </w:p>
          <w:p w14:paraId="525EB3D5" w14:textId="77777777" w:rsidR="000E3FC1" w:rsidRPr="000F58C5" w:rsidRDefault="000E3FC1" w:rsidP="00D2697C">
            <w:r w:rsidRPr="000F58C5">
              <w:t>AR = Ändrad remiss</w:t>
            </w:r>
          </w:p>
          <w:p w14:paraId="1625D97C" w14:textId="77777777" w:rsidR="000E3FC1" w:rsidRPr="000F58C5" w:rsidRDefault="000E3FC1" w:rsidP="00D2697C">
            <w:r w:rsidRPr="000F58C5">
              <w:t>VR = Vidareskickad remiss</w:t>
            </w:r>
          </w:p>
          <w:p w14:paraId="45151B20" w14:textId="77777777" w:rsidR="000E3FC1" w:rsidRPr="000F58C5" w:rsidRDefault="000E3FC1" w:rsidP="00D2697C">
            <w:r w:rsidRPr="000F58C5">
              <w:t>AB = Ändrat betalningsansvar</w:t>
            </w:r>
          </w:p>
        </w:tc>
        <w:tc>
          <w:tcPr>
            <w:tcW w:w="851" w:type="dxa"/>
          </w:tcPr>
          <w:p w14:paraId="55BE737D" w14:textId="77777777" w:rsidR="000E3FC1" w:rsidRPr="000B4FE4" w:rsidRDefault="000E3FC1" w:rsidP="00D2697C">
            <w:pPr>
              <w:rPr>
                <w:lang w:val="en-US"/>
              </w:rPr>
            </w:pPr>
            <w:r>
              <w:rPr>
                <w:lang w:val="en-US"/>
              </w:rPr>
              <w:t>1..1</w:t>
            </w:r>
          </w:p>
        </w:tc>
        <w:tc>
          <w:tcPr>
            <w:tcW w:w="1417" w:type="dxa"/>
          </w:tcPr>
          <w:p w14:paraId="06616C96" w14:textId="77777777" w:rsidR="000E3FC1" w:rsidRPr="000B4FE4" w:rsidRDefault="000E3FC1" w:rsidP="00D2697C">
            <w:pPr>
              <w:rPr>
                <w:lang w:val="en-US"/>
              </w:rPr>
            </w:pPr>
          </w:p>
        </w:tc>
      </w:tr>
      <w:tr w:rsidR="000E3FC1" w:rsidRPr="000B4FE4" w14:paraId="36BDBFE5" w14:textId="77777777" w:rsidTr="000E3FC1">
        <w:tc>
          <w:tcPr>
            <w:tcW w:w="2694" w:type="dxa"/>
          </w:tcPr>
          <w:p w14:paraId="3517674A" w14:textId="77777777" w:rsidR="000E3FC1" w:rsidRPr="00D528FA" w:rsidRDefault="000E3FC1" w:rsidP="00D2697C">
            <w:pPr>
              <w:rPr>
                <w:lang w:val="en-US"/>
              </w:rPr>
            </w:pPr>
            <w:r w:rsidRPr="0086079F">
              <w:t>request</w:t>
            </w:r>
            <w:r>
              <w:t>.</w:t>
            </w:r>
            <w:r w:rsidRPr="00D528FA">
              <w:rPr>
                <w:lang w:val="en-US"/>
              </w:rPr>
              <w:t>patient</w:t>
            </w:r>
          </w:p>
        </w:tc>
        <w:tc>
          <w:tcPr>
            <w:tcW w:w="1559" w:type="dxa"/>
          </w:tcPr>
          <w:p w14:paraId="5DE2550D" w14:textId="77777777" w:rsidR="000E3FC1" w:rsidRPr="00A804FF" w:rsidRDefault="000E3FC1" w:rsidP="00D2697C">
            <w:pPr>
              <w:rPr>
                <w:lang w:val="en-US"/>
              </w:rPr>
            </w:pPr>
            <w:r>
              <w:rPr>
                <w:lang w:val="en-US"/>
              </w:rPr>
              <w:t>PatientType</w:t>
            </w:r>
          </w:p>
        </w:tc>
        <w:tc>
          <w:tcPr>
            <w:tcW w:w="3402" w:type="dxa"/>
          </w:tcPr>
          <w:p w14:paraId="4EE5C563" w14:textId="77777777" w:rsidR="000E3FC1" w:rsidRPr="000B4FE4" w:rsidRDefault="000E3FC1" w:rsidP="00D2697C">
            <w:pPr>
              <w:rPr>
                <w:lang w:val="en-US"/>
              </w:rPr>
            </w:pPr>
          </w:p>
        </w:tc>
        <w:tc>
          <w:tcPr>
            <w:tcW w:w="851" w:type="dxa"/>
          </w:tcPr>
          <w:p w14:paraId="5FD255DB" w14:textId="77777777" w:rsidR="000E3FC1" w:rsidRPr="000B4FE4" w:rsidRDefault="000E3FC1" w:rsidP="00D2697C">
            <w:pPr>
              <w:rPr>
                <w:lang w:val="en-US"/>
              </w:rPr>
            </w:pPr>
            <w:r w:rsidRPr="000B4FE4">
              <w:rPr>
                <w:lang w:val="en-US"/>
              </w:rPr>
              <w:t>1..1</w:t>
            </w:r>
          </w:p>
        </w:tc>
        <w:tc>
          <w:tcPr>
            <w:tcW w:w="1417" w:type="dxa"/>
          </w:tcPr>
          <w:p w14:paraId="2334AC2B" w14:textId="77777777" w:rsidR="000E3FC1" w:rsidRPr="000B4FE4" w:rsidRDefault="000E3FC1" w:rsidP="00D2697C">
            <w:pPr>
              <w:rPr>
                <w:lang w:val="en-US"/>
              </w:rPr>
            </w:pPr>
          </w:p>
        </w:tc>
      </w:tr>
      <w:tr w:rsidR="000E3FC1" w:rsidRPr="00D10D9E" w14:paraId="4F89932B" w14:textId="77777777" w:rsidTr="000E3FC1">
        <w:tc>
          <w:tcPr>
            <w:tcW w:w="2694" w:type="dxa"/>
          </w:tcPr>
          <w:p w14:paraId="2877789A" w14:textId="77777777" w:rsidR="000E3FC1" w:rsidRPr="00D35D01" w:rsidRDefault="000E3FC1" w:rsidP="00D2697C">
            <w:pPr>
              <w:rPr>
                <w:b/>
                <w:lang w:val="en-US"/>
              </w:rPr>
            </w:pPr>
            <w:r w:rsidRPr="00D35D01">
              <w:rPr>
                <w:b/>
              </w:rPr>
              <w:t>request.</w:t>
            </w:r>
            <w:r w:rsidRPr="00D35D01">
              <w:rPr>
                <w:b/>
                <w:lang w:val="en-US"/>
              </w:rPr>
              <w:t>patient.personId.extention</w:t>
            </w:r>
          </w:p>
        </w:tc>
        <w:tc>
          <w:tcPr>
            <w:tcW w:w="1559" w:type="dxa"/>
          </w:tcPr>
          <w:p w14:paraId="0A5A7F92" w14:textId="77777777" w:rsidR="000E3FC1" w:rsidRPr="00A804FF" w:rsidRDefault="000E3FC1" w:rsidP="00D2697C">
            <w:pPr>
              <w:rPr>
                <w:lang w:val="en-US"/>
              </w:rPr>
            </w:pPr>
            <w:r>
              <w:rPr>
                <w:lang w:val="en-US"/>
              </w:rPr>
              <w:t>String</w:t>
            </w:r>
          </w:p>
        </w:tc>
        <w:tc>
          <w:tcPr>
            <w:tcW w:w="3402" w:type="dxa"/>
          </w:tcPr>
          <w:p w14:paraId="4CDCAC6D" w14:textId="77777777" w:rsidR="000E3FC1" w:rsidRPr="000E6EAF" w:rsidRDefault="000E3FC1" w:rsidP="00D2697C">
            <w:r w:rsidRPr="00AB39CA">
              <w:t>Patientens identitet</w:t>
            </w:r>
            <w:r>
              <w:t xml:space="preserve"> i form av personnummer, nationellt samordningsnummer eller nationellt reservnummer.</w:t>
            </w:r>
          </w:p>
        </w:tc>
        <w:tc>
          <w:tcPr>
            <w:tcW w:w="851" w:type="dxa"/>
          </w:tcPr>
          <w:p w14:paraId="48CFA7C4" w14:textId="77777777" w:rsidR="000E3FC1" w:rsidRDefault="000E3FC1" w:rsidP="00D2697C">
            <w:r>
              <w:t>1..1</w:t>
            </w:r>
          </w:p>
        </w:tc>
        <w:tc>
          <w:tcPr>
            <w:tcW w:w="1417" w:type="dxa"/>
          </w:tcPr>
          <w:p w14:paraId="6163DFB2" w14:textId="77777777" w:rsidR="000E3FC1" w:rsidRPr="007860CC" w:rsidRDefault="000E3FC1" w:rsidP="00D2697C">
            <w:r w:rsidRPr="007860CC">
              <w:t>[0-9]{8}[0-9pPtTfF][0-9]{3}</w:t>
            </w:r>
          </w:p>
        </w:tc>
      </w:tr>
      <w:tr w:rsidR="000E3FC1" w:rsidRPr="00D10D9E" w14:paraId="2871133A" w14:textId="77777777" w:rsidTr="000E3FC1">
        <w:tc>
          <w:tcPr>
            <w:tcW w:w="2694" w:type="dxa"/>
          </w:tcPr>
          <w:p w14:paraId="6BDFBADA" w14:textId="77777777" w:rsidR="000E3FC1" w:rsidRPr="00D35D01" w:rsidRDefault="000E3FC1" w:rsidP="00D2697C">
            <w:pPr>
              <w:rPr>
                <w:b/>
                <w:highlight w:val="yellow"/>
                <w:lang w:val="en-US"/>
              </w:rPr>
            </w:pPr>
            <w:r w:rsidRPr="00D35D01">
              <w:rPr>
                <w:b/>
              </w:rPr>
              <w:t>request.</w:t>
            </w:r>
            <w:r w:rsidRPr="00D35D01">
              <w:rPr>
                <w:b/>
                <w:lang w:val="en-US"/>
              </w:rPr>
              <w:t>patient.personId.root</w:t>
            </w:r>
          </w:p>
        </w:tc>
        <w:tc>
          <w:tcPr>
            <w:tcW w:w="1559" w:type="dxa"/>
          </w:tcPr>
          <w:p w14:paraId="01101C0F" w14:textId="77777777" w:rsidR="000E3FC1" w:rsidRPr="00BB1CA5" w:rsidRDefault="000E3FC1" w:rsidP="00D2697C">
            <w:pPr>
              <w:rPr>
                <w:highlight w:val="yellow"/>
                <w:lang w:val="en-US"/>
              </w:rPr>
            </w:pPr>
            <w:r>
              <w:rPr>
                <w:lang w:val="en-US"/>
              </w:rPr>
              <w:t>String</w:t>
            </w:r>
          </w:p>
        </w:tc>
        <w:tc>
          <w:tcPr>
            <w:tcW w:w="3402" w:type="dxa"/>
          </w:tcPr>
          <w:p w14:paraId="62111D6D" w14:textId="77777777" w:rsidR="000E3FC1" w:rsidRPr="00E372A7" w:rsidRDefault="000E3FC1" w:rsidP="00D2697C">
            <w:r w:rsidRPr="00E372A7">
              <w:t>Patientens identitetstyp enligt:</w:t>
            </w:r>
          </w:p>
          <w:p w14:paraId="45A2BE5B" w14:textId="77777777" w:rsidR="000E3FC1" w:rsidRPr="00E372A7" w:rsidRDefault="000E3FC1" w:rsidP="00D2697C"/>
          <w:p w14:paraId="0F6D939C" w14:textId="77777777" w:rsidR="000E3FC1" w:rsidRPr="00E372A7" w:rsidRDefault="000E3FC1" w:rsidP="00D2697C">
            <w:r w:rsidRPr="00E372A7">
              <w:t>Giltiga värden är:</w:t>
            </w:r>
          </w:p>
          <w:p w14:paraId="79C48662" w14:textId="77777777" w:rsidR="000E3FC1" w:rsidRPr="00E372A7" w:rsidRDefault="000E3FC1" w:rsidP="00D2697C">
            <w:r w:rsidRPr="00E372A7">
              <w:t>1.2.752.129.2.1.3.1 = Personnummer</w:t>
            </w:r>
          </w:p>
          <w:p w14:paraId="03645F15" w14:textId="77777777" w:rsidR="000E3FC1" w:rsidRPr="00E372A7" w:rsidRDefault="000E3FC1" w:rsidP="00D2697C"/>
          <w:p w14:paraId="3CA0574F" w14:textId="77777777" w:rsidR="000E3FC1" w:rsidRPr="00BB1CA5" w:rsidRDefault="000E3FC1" w:rsidP="00D2697C">
            <w:pPr>
              <w:rPr>
                <w:highlight w:val="yellow"/>
              </w:rPr>
            </w:pPr>
            <w:r w:rsidRPr="00E372A7">
              <w:t>1.2.752.129.2.1.3.3 = Nationellt samordningsnummer</w:t>
            </w:r>
          </w:p>
        </w:tc>
        <w:tc>
          <w:tcPr>
            <w:tcW w:w="851" w:type="dxa"/>
          </w:tcPr>
          <w:p w14:paraId="6E4251C1" w14:textId="77777777" w:rsidR="000E3FC1" w:rsidRPr="00BB1CA5" w:rsidRDefault="000E3FC1" w:rsidP="00D2697C">
            <w:pPr>
              <w:rPr>
                <w:highlight w:val="yellow"/>
              </w:rPr>
            </w:pPr>
            <w:r w:rsidRPr="00ED74C7">
              <w:t>1..1</w:t>
            </w:r>
          </w:p>
        </w:tc>
        <w:tc>
          <w:tcPr>
            <w:tcW w:w="1417" w:type="dxa"/>
          </w:tcPr>
          <w:p w14:paraId="01475413" w14:textId="77777777" w:rsidR="000E3FC1" w:rsidRPr="00BB1CA5" w:rsidRDefault="000E3FC1" w:rsidP="00D2697C">
            <w:pPr>
              <w:rPr>
                <w:highlight w:val="yellow"/>
              </w:rPr>
            </w:pPr>
          </w:p>
        </w:tc>
      </w:tr>
      <w:tr w:rsidR="000E3FC1" w:rsidRPr="00D10D9E" w14:paraId="09172919" w14:textId="77777777" w:rsidTr="000E3FC1">
        <w:tc>
          <w:tcPr>
            <w:tcW w:w="2694" w:type="dxa"/>
          </w:tcPr>
          <w:p w14:paraId="14FB6600" w14:textId="77777777" w:rsidR="000E3FC1" w:rsidRPr="00D35D01" w:rsidRDefault="000E3FC1" w:rsidP="00D2697C">
            <w:pPr>
              <w:rPr>
                <w:b/>
                <w:lang w:val="en-US"/>
              </w:rPr>
            </w:pPr>
            <w:r w:rsidRPr="00D35D01">
              <w:rPr>
                <w:b/>
              </w:rPr>
              <w:t>request.</w:t>
            </w:r>
            <w:r w:rsidRPr="00D35D01">
              <w:rPr>
                <w:b/>
                <w:lang w:val="en-US"/>
              </w:rPr>
              <w:t>patient.address</w:t>
            </w:r>
          </w:p>
        </w:tc>
        <w:tc>
          <w:tcPr>
            <w:tcW w:w="1559" w:type="dxa"/>
          </w:tcPr>
          <w:p w14:paraId="0B84C962" w14:textId="77777777" w:rsidR="000E3FC1" w:rsidRDefault="000E3FC1" w:rsidP="00D2697C">
            <w:pPr>
              <w:rPr>
                <w:lang w:val="en-US"/>
              </w:rPr>
            </w:pPr>
            <w:r>
              <w:rPr>
                <w:lang w:val="en-US"/>
              </w:rPr>
              <w:t>AddressType</w:t>
            </w:r>
          </w:p>
        </w:tc>
        <w:tc>
          <w:tcPr>
            <w:tcW w:w="3402" w:type="dxa"/>
          </w:tcPr>
          <w:p w14:paraId="002E795A" w14:textId="77777777" w:rsidR="000E3FC1" w:rsidRPr="000E6EAF" w:rsidRDefault="000E3FC1" w:rsidP="00D2697C">
            <w:r>
              <w:t>Observera att adress används endast om tillfällig adress behöver anges, ej folkbokförd adress.</w:t>
            </w:r>
            <w:r>
              <w:br/>
            </w:r>
            <w:r>
              <w:br/>
            </w:r>
            <w:r w:rsidRPr="009D21FD">
              <w:t>Adressen är avsedd att användas vid kallelse.</w:t>
            </w:r>
            <w:r>
              <w:t xml:space="preserve"> Formatet är baserat på Skatteverkets distributionslösning </w:t>
            </w:r>
            <w:r>
              <w:lastRenderedPageBreak/>
              <w:t>Navet.</w:t>
            </w:r>
          </w:p>
        </w:tc>
        <w:tc>
          <w:tcPr>
            <w:tcW w:w="851" w:type="dxa"/>
          </w:tcPr>
          <w:p w14:paraId="11F22B22" w14:textId="77777777" w:rsidR="000E3FC1" w:rsidRDefault="000E3FC1" w:rsidP="00D2697C">
            <w:r>
              <w:lastRenderedPageBreak/>
              <w:t>0..1</w:t>
            </w:r>
          </w:p>
        </w:tc>
        <w:tc>
          <w:tcPr>
            <w:tcW w:w="1417" w:type="dxa"/>
          </w:tcPr>
          <w:p w14:paraId="126D6061" w14:textId="77777777" w:rsidR="000E3FC1" w:rsidRDefault="000E3FC1" w:rsidP="00D2697C"/>
        </w:tc>
      </w:tr>
      <w:tr w:rsidR="000E3FC1" w:rsidRPr="00D10D9E" w14:paraId="67CE7B97" w14:textId="77777777" w:rsidTr="000E3FC1">
        <w:tc>
          <w:tcPr>
            <w:tcW w:w="2694" w:type="dxa"/>
          </w:tcPr>
          <w:p w14:paraId="58906CC8" w14:textId="77777777" w:rsidR="000E3FC1" w:rsidRPr="00D528FA" w:rsidRDefault="000E3FC1" w:rsidP="00D2697C">
            <w:pPr>
              <w:rPr>
                <w:lang w:val="en-US"/>
              </w:rPr>
            </w:pPr>
            <w:r w:rsidRPr="0086079F">
              <w:lastRenderedPageBreak/>
              <w:t>request</w:t>
            </w:r>
            <w:r>
              <w:t>.</w:t>
            </w:r>
            <w:r w:rsidRPr="00D528FA">
              <w:rPr>
                <w:lang w:val="en-US"/>
              </w:rPr>
              <w:t>patient.address.careOf</w:t>
            </w:r>
          </w:p>
        </w:tc>
        <w:tc>
          <w:tcPr>
            <w:tcW w:w="1559" w:type="dxa"/>
          </w:tcPr>
          <w:p w14:paraId="37AA0DFE" w14:textId="77777777" w:rsidR="000E3FC1" w:rsidRPr="00575836" w:rsidRDefault="000E3FC1" w:rsidP="00D2697C">
            <w:pPr>
              <w:rPr>
                <w:lang w:val="en-US"/>
              </w:rPr>
            </w:pPr>
            <w:r>
              <w:rPr>
                <w:lang w:val="en-US"/>
              </w:rPr>
              <w:t>String</w:t>
            </w:r>
          </w:p>
        </w:tc>
        <w:tc>
          <w:tcPr>
            <w:tcW w:w="3402" w:type="dxa"/>
          </w:tcPr>
          <w:p w14:paraId="11E788AA" w14:textId="77777777" w:rsidR="000E3FC1" w:rsidRPr="000E6EAF" w:rsidRDefault="000E3FC1" w:rsidP="00D2697C">
            <w:r>
              <w:t>”</w:t>
            </w:r>
            <w:r w:rsidRPr="005B067D">
              <w:t>Care of</w:t>
            </w:r>
            <w:r>
              <w:t>”</w:t>
            </w:r>
          </w:p>
        </w:tc>
        <w:tc>
          <w:tcPr>
            <w:tcW w:w="851" w:type="dxa"/>
          </w:tcPr>
          <w:p w14:paraId="7A72AEDB" w14:textId="77777777" w:rsidR="000E3FC1" w:rsidRDefault="000E3FC1" w:rsidP="00D2697C">
            <w:r>
              <w:t>0..1</w:t>
            </w:r>
          </w:p>
        </w:tc>
        <w:tc>
          <w:tcPr>
            <w:tcW w:w="1417" w:type="dxa"/>
          </w:tcPr>
          <w:p w14:paraId="1CAB043E" w14:textId="77777777" w:rsidR="000E3FC1" w:rsidRDefault="000E3FC1" w:rsidP="00D2697C">
            <w:r>
              <w:t>Maxlängd 35</w:t>
            </w:r>
          </w:p>
        </w:tc>
      </w:tr>
      <w:tr w:rsidR="000E3FC1" w:rsidRPr="00D10D9E" w14:paraId="418EF81C" w14:textId="77777777" w:rsidTr="000E3FC1">
        <w:tc>
          <w:tcPr>
            <w:tcW w:w="2694" w:type="dxa"/>
          </w:tcPr>
          <w:p w14:paraId="77682B1D" w14:textId="77777777" w:rsidR="000E3FC1" w:rsidRPr="00D528FA" w:rsidRDefault="000E3FC1" w:rsidP="00D2697C">
            <w:pPr>
              <w:rPr>
                <w:lang w:val="en-US"/>
              </w:rPr>
            </w:pPr>
            <w:r w:rsidRPr="0086079F">
              <w:t>request</w:t>
            </w:r>
            <w:r>
              <w:t>.</w:t>
            </w:r>
            <w:r w:rsidRPr="00D528FA">
              <w:rPr>
                <w:lang w:val="en-US"/>
              </w:rPr>
              <w:t>patient.address.streetName1</w:t>
            </w:r>
          </w:p>
        </w:tc>
        <w:tc>
          <w:tcPr>
            <w:tcW w:w="1559" w:type="dxa"/>
          </w:tcPr>
          <w:p w14:paraId="724B00E0" w14:textId="77777777" w:rsidR="000E3FC1" w:rsidRDefault="000E3FC1" w:rsidP="00D2697C">
            <w:pPr>
              <w:rPr>
                <w:lang w:val="en-US"/>
              </w:rPr>
            </w:pPr>
            <w:r>
              <w:rPr>
                <w:lang w:val="en-US"/>
              </w:rPr>
              <w:t>String</w:t>
            </w:r>
          </w:p>
        </w:tc>
        <w:tc>
          <w:tcPr>
            <w:tcW w:w="3402" w:type="dxa"/>
          </w:tcPr>
          <w:p w14:paraId="426D8FA1" w14:textId="77777777" w:rsidR="000E3FC1" w:rsidRPr="000E6EAF" w:rsidRDefault="000E3FC1" w:rsidP="00D2697C">
            <w:r>
              <w:t>Utdelningsadress1</w:t>
            </w:r>
          </w:p>
        </w:tc>
        <w:tc>
          <w:tcPr>
            <w:tcW w:w="851" w:type="dxa"/>
          </w:tcPr>
          <w:p w14:paraId="002BEFE1" w14:textId="77777777" w:rsidR="000E3FC1" w:rsidRDefault="000E3FC1" w:rsidP="00D2697C">
            <w:r>
              <w:t>1..1</w:t>
            </w:r>
          </w:p>
        </w:tc>
        <w:tc>
          <w:tcPr>
            <w:tcW w:w="1417" w:type="dxa"/>
          </w:tcPr>
          <w:p w14:paraId="309E3CCB" w14:textId="77777777" w:rsidR="000E3FC1" w:rsidRDefault="000E3FC1" w:rsidP="00D2697C">
            <w:r>
              <w:t>Maxlängd 35</w:t>
            </w:r>
          </w:p>
        </w:tc>
      </w:tr>
      <w:tr w:rsidR="000E3FC1" w:rsidRPr="00D10D9E" w14:paraId="51269990" w14:textId="77777777" w:rsidTr="000E3FC1">
        <w:tc>
          <w:tcPr>
            <w:tcW w:w="2694" w:type="dxa"/>
          </w:tcPr>
          <w:p w14:paraId="24D13386" w14:textId="77777777" w:rsidR="000E3FC1" w:rsidRPr="00D528FA" w:rsidRDefault="000E3FC1" w:rsidP="00D2697C">
            <w:pPr>
              <w:rPr>
                <w:lang w:val="en-US"/>
              </w:rPr>
            </w:pPr>
            <w:r w:rsidRPr="0086079F">
              <w:t>request</w:t>
            </w:r>
            <w:r>
              <w:t>.</w:t>
            </w:r>
            <w:r w:rsidRPr="00D528FA">
              <w:rPr>
                <w:lang w:val="en-US"/>
              </w:rPr>
              <w:t>patient.address.streetName2</w:t>
            </w:r>
          </w:p>
        </w:tc>
        <w:tc>
          <w:tcPr>
            <w:tcW w:w="1559" w:type="dxa"/>
          </w:tcPr>
          <w:p w14:paraId="08B25DFF" w14:textId="77777777" w:rsidR="000E3FC1" w:rsidRDefault="000E3FC1" w:rsidP="00D2697C">
            <w:pPr>
              <w:rPr>
                <w:lang w:val="en-US"/>
              </w:rPr>
            </w:pPr>
            <w:r>
              <w:rPr>
                <w:lang w:val="en-US"/>
              </w:rPr>
              <w:t>String</w:t>
            </w:r>
          </w:p>
        </w:tc>
        <w:tc>
          <w:tcPr>
            <w:tcW w:w="3402" w:type="dxa"/>
          </w:tcPr>
          <w:p w14:paraId="3DCCA999" w14:textId="77777777" w:rsidR="000E3FC1" w:rsidRPr="000E6EAF" w:rsidRDefault="000E3FC1" w:rsidP="00D2697C">
            <w:r>
              <w:t>Utdelningsadress2</w:t>
            </w:r>
          </w:p>
        </w:tc>
        <w:tc>
          <w:tcPr>
            <w:tcW w:w="851" w:type="dxa"/>
          </w:tcPr>
          <w:p w14:paraId="6F9321A1" w14:textId="77777777" w:rsidR="000E3FC1" w:rsidRDefault="000E3FC1" w:rsidP="00D2697C">
            <w:r>
              <w:t>0..1</w:t>
            </w:r>
          </w:p>
        </w:tc>
        <w:tc>
          <w:tcPr>
            <w:tcW w:w="1417" w:type="dxa"/>
          </w:tcPr>
          <w:p w14:paraId="7A7E0F87" w14:textId="77777777" w:rsidR="000E3FC1" w:rsidRDefault="000E3FC1" w:rsidP="00D2697C">
            <w:r>
              <w:t>Maxlängd 35</w:t>
            </w:r>
          </w:p>
        </w:tc>
      </w:tr>
      <w:tr w:rsidR="000E3FC1" w:rsidRPr="00D10D9E" w14:paraId="4535BE91" w14:textId="77777777" w:rsidTr="000E3FC1">
        <w:tc>
          <w:tcPr>
            <w:tcW w:w="2694" w:type="dxa"/>
          </w:tcPr>
          <w:p w14:paraId="50DE1C54" w14:textId="77777777" w:rsidR="000E3FC1" w:rsidRPr="00D528FA" w:rsidRDefault="000E3FC1" w:rsidP="00D2697C">
            <w:pPr>
              <w:rPr>
                <w:lang w:val="en-US"/>
              </w:rPr>
            </w:pPr>
            <w:r w:rsidRPr="0086079F">
              <w:t>request</w:t>
            </w:r>
            <w:r>
              <w:t>.</w:t>
            </w:r>
            <w:r w:rsidRPr="00D528FA">
              <w:rPr>
                <w:lang w:val="en-US"/>
              </w:rPr>
              <w:t>patient.address.</w:t>
            </w:r>
            <w:r>
              <w:rPr>
                <w:lang w:val="en-US"/>
              </w:rPr>
              <w:t>postalCode</w:t>
            </w:r>
          </w:p>
        </w:tc>
        <w:tc>
          <w:tcPr>
            <w:tcW w:w="1559" w:type="dxa"/>
          </w:tcPr>
          <w:p w14:paraId="73F19562" w14:textId="77777777" w:rsidR="000E3FC1" w:rsidRDefault="000E3FC1" w:rsidP="00D2697C">
            <w:pPr>
              <w:rPr>
                <w:lang w:val="en-US"/>
              </w:rPr>
            </w:pPr>
            <w:r>
              <w:rPr>
                <w:lang w:val="en-US"/>
              </w:rPr>
              <w:t>String</w:t>
            </w:r>
          </w:p>
        </w:tc>
        <w:tc>
          <w:tcPr>
            <w:tcW w:w="3402" w:type="dxa"/>
          </w:tcPr>
          <w:p w14:paraId="15FCCCC3" w14:textId="77777777" w:rsidR="000E3FC1" w:rsidRPr="000E6EAF" w:rsidRDefault="000E3FC1" w:rsidP="00D2697C">
            <w:r w:rsidRPr="00944EAE">
              <w:t>Postnummer</w:t>
            </w:r>
            <w:r w:rsidRPr="005B067D">
              <w:t xml:space="preserve"> </w:t>
            </w:r>
            <w:r>
              <w:t>i formatet ”12345”, dvs fem siffror inga blanksteg.</w:t>
            </w:r>
          </w:p>
        </w:tc>
        <w:tc>
          <w:tcPr>
            <w:tcW w:w="851" w:type="dxa"/>
          </w:tcPr>
          <w:p w14:paraId="1E480792" w14:textId="77777777" w:rsidR="000E3FC1" w:rsidRDefault="000E3FC1" w:rsidP="00D2697C">
            <w:r>
              <w:t>1..1</w:t>
            </w:r>
          </w:p>
        </w:tc>
        <w:tc>
          <w:tcPr>
            <w:tcW w:w="1417" w:type="dxa"/>
          </w:tcPr>
          <w:p w14:paraId="4C571E64" w14:textId="61710358" w:rsidR="000E3FC1" w:rsidRDefault="00182483" w:rsidP="00D2697C">
            <w:r>
              <w:t>Maxlängd 5</w:t>
            </w:r>
          </w:p>
        </w:tc>
      </w:tr>
      <w:tr w:rsidR="000E3FC1" w:rsidRPr="00D10D9E" w14:paraId="7FE45D62" w14:textId="77777777" w:rsidTr="000E3FC1">
        <w:tc>
          <w:tcPr>
            <w:tcW w:w="2694" w:type="dxa"/>
          </w:tcPr>
          <w:p w14:paraId="39DC8B28" w14:textId="77777777" w:rsidR="000E3FC1" w:rsidRPr="00D528FA" w:rsidRDefault="000E3FC1" w:rsidP="00D2697C">
            <w:pPr>
              <w:rPr>
                <w:lang w:val="en-US"/>
              </w:rPr>
            </w:pPr>
            <w:r w:rsidRPr="0086079F">
              <w:t>request</w:t>
            </w:r>
            <w:r>
              <w:t>.</w:t>
            </w:r>
            <w:r>
              <w:rPr>
                <w:lang w:val="en-US"/>
              </w:rPr>
              <w:t>patient.address.postalCity</w:t>
            </w:r>
          </w:p>
        </w:tc>
        <w:tc>
          <w:tcPr>
            <w:tcW w:w="1559" w:type="dxa"/>
          </w:tcPr>
          <w:p w14:paraId="5CD34623" w14:textId="77777777" w:rsidR="000E3FC1" w:rsidRDefault="000E3FC1" w:rsidP="00D2697C">
            <w:pPr>
              <w:rPr>
                <w:lang w:val="en-US"/>
              </w:rPr>
            </w:pPr>
            <w:r>
              <w:rPr>
                <w:lang w:val="en-US"/>
              </w:rPr>
              <w:t>String</w:t>
            </w:r>
          </w:p>
        </w:tc>
        <w:tc>
          <w:tcPr>
            <w:tcW w:w="3402" w:type="dxa"/>
          </w:tcPr>
          <w:p w14:paraId="303686EE" w14:textId="77777777" w:rsidR="000E3FC1" w:rsidRPr="000E6EAF" w:rsidRDefault="000E3FC1" w:rsidP="00D2697C">
            <w:r>
              <w:t>Postort</w:t>
            </w:r>
          </w:p>
        </w:tc>
        <w:tc>
          <w:tcPr>
            <w:tcW w:w="851" w:type="dxa"/>
          </w:tcPr>
          <w:p w14:paraId="36E3269D" w14:textId="77777777" w:rsidR="000E3FC1" w:rsidRDefault="000E3FC1" w:rsidP="00D2697C">
            <w:r>
              <w:t>1..1</w:t>
            </w:r>
          </w:p>
        </w:tc>
        <w:tc>
          <w:tcPr>
            <w:tcW w:w="1417" w:type="dxa"/>
          </w:tcPr>
          <w:p w14:paraId="434D19D2" w14:textId="77777777" w:rsidR="000E3FC1" w:rsidRDefault="000E3FC1" w:rsidP="00D2697C">
            <w:r>
              <w:t>Maxlängd 27</w:t>
            </w:r>
          </w:p>
        </w:tc>
      </w:tr>
      <w:tr w:rsidR="000E3FC1" w:rsidRPr="00D10D9E" w14:paraId="0E1A107C" w14:textId="77777777" w:rsidTr="000E3FC1">
        <w:tc>
          <w:tcPr>
            <w:tcW w:w="2694" w:type="dxa"/>
          </w:tcPr>
          <w:p w14:paraId="76DF7F78" w14:textId="77777777" w:rsidR="000E3FC1" w:rsidRDefault="000E3FC1" w:rsidP="00D2697C">
            <w:pPr>
              <w:rPr>
                <w:lang w:val="en-US"/>
              </w:rPr>
            </w:pPr>
            <w:r w:rsidRPr="0086079F">
              <w:t>request</w:t>
            </w:r>
            <w:r>
              <w:t>.</w:t>
            </w:r>
            <w:r>
              <w:rPr>
                <w:lang w:val="en-US"/>
              </w:rPr>
              <w:t>patient.address.postBox</w:t>
            </w:r>
          </w:p>
        </w:tc>
        <w:tc>
          <w:tcPr>
            <w:tcW w:w="1559" w:type="dxa"/>
          </w:tcPr>
          <w:p w14:paraId="772A1CFF" w14:textId="77777777" w:rsidR="000E3FC1" w:rsidRDefault="000E3FC1" w:rsidP="00D2697C">
            <w:pPr>
              <w:rPr>
                <w:lang w:val="en-US"/>
              </w:rPr>
            </w:pPr>
            <w:r>
              <w:rPr>
                <w:lang w:val="en-US"/>
              </w:rPr>
              <w:t>String</w:t>
            </w:r>
          </w:p>
        </w:tc>
        <w:tc>
          <w:tcPr>
            <w:tcW w:w="3402" w:type="dxa"/>
          </w:tcPr>
          <w:p w14:paraId="25A74CF6" w14:textId="77777777" w:rsidR="000E3FC1" w:rsidRDefault="000E3FC1" w:rsidP="00D2697C">
            <w:r>
              <w:t>Postbox</w:t>
            </w:r>
          </w:p>
        </w:tc>
        <w:tc>
          <w:tcPr>
            <w:tcW w:w="851" w:type="dxa"/>
          </w:tcPr>
          <w:p w14:paraId="1E40499E" w14:textId="77777777" w:rsidR="000E3FC1" w:rsidRDefault="000E3FC1" w:rsidP="00D2697C">
            <w:r>
              <w:t>0..1</w:t>
            </w:r>
          </w:p>
        </w:tc>
        <w:tc>
          <w:tcPr>
            <w:tcW w:w="1417" w:type="dxa"/>
          </w:tcPr>
          <w:p w14:paraId="2354FA7B" w14:textId="77777777" w:rsidR="000E3FC1" w:rsidRDefault="000E3FC1" w:rsidP="00D2697C">
            <w:r>
              <w:t>Maxlängd 9</w:t>
            </w:r>
          </w:p>
        </w:tc>
      </w:tr>
      <w:tr w:rsidR="000E3FC1" w:rsidRPr="00D10D9E" w14:paraId="64B0CA81" w14:textId="77777777" w:rsidTr="000E3FC1">
        <w:tc>
          <w:tcPr>
            <w:tcW w:w="2694" w:type="dxa"/>
          </w:tcPr>
          <w:p w14:paraId="18F729AF" w14:textId="77777777" w:rsidR="000E3FC1" w:rsidRDefault="000E3FC1" w:rsidP="00D2697C">
            <w:pPr>
              <w:rPr>
                <w:lang w:val="en-US"/>
              </w:rPr>
            </w:pPr>
            <w:r w:rsidRPr="0086079F">
              <w:t>request</w:t>
            </w:r>
            <w:r>
              <w:t>.</w:t>
            </w:r>
            <w:r>
              <w:rPr>
                <w:lang w:val="en-US"/>
              </w:rPr>
              <w:t>patient.telecom</w:t>
            </w:r>
          </w:p>
        </w:tc>
        <w:tc>
          <w:tcPr>
            <w:tcW w:w="1559" w:type="dxa"/>
          </w:tcPr>
          <w:p w14:paraId="5D06E0BC" w14:textId="77777777" w:rsidR="000E3FC1" w:rsidRDefault="000E3FC1" w:rsidP="00D2697C">
            <w:pPr>
              <w:rPr>
                <w:lang w:val="en-US"/>
              </w:rPr>
            </w:pPr>
            <w:r>
              <w:rPr>
                <w:lang w:val="en-US"/>
              </w:rPr>
              <w:t>TelecomType</w:t>
            </w:r>
          </w:p>
        </w:tc>
        <w:tc>
          <w:tcPr>
            <w:tcW w:w="3402" w:type="dxa"/>
          </w:tcPr>
          <w:p w14:paraId="6BE8750B" w14:textId="77777777" w:rsidR="000E3FC1" w:rsidRDefault="000E3FC1" w:rsidP="00D2697C"/>
        </w:tc>
        <w:tc>
          <w:tcPr>
            <w:tcW w:w="851" w:type="dxa"/>
          </w:tcPr>
          <w:p w14:paraId="4FDF24A6" w14:textId="77777777" w:rsidR="000E3FC1" w:rsidRDefault="000E3FC1" w:rsidP="00D2697C">
            <w:r>
              <w:t>0..2</w:t>
            </w:r>
          </w:p>
        </w:tc>
        <w:tc>
          <w:tcPr>
            <w:tcW w:w="1417" w:type="dxa"/>
          </w:tcPr>
          <w:p w14:paraId="3E8DE5AC" w14:textId="77777777" w:rsidR="000E3FC1" w:rsidRDefault="000E3FC1" w:rsidP="00D2697C"/>
        </w:tc>
      </w:tr>
      <w:tr w:rsidR="000E3FC1" w:rsidRPr="00D10D9E" w14:paraId="00392CF4" w14:textId="77777777" w:rsidTr="000E3FC1">
        <w:tc>
          <w:tcPr>
            <w:tcW w:w="2694" w:type="dxa"/>
          </w:tcPr>
          <w:p w14:paraId="6D559A97" w14:textId="77777777" w:rsidR="000E3FC1" w:rsidRPr="00DD2AE2" w:rsidRDefault="000E3FC1" w:rsidP="00D2697C">
            <w:pPr>
              <w:rPr>
                <w:lang w:val="en-US"/>
              </w:rPr>
            </w:pPr>
            <w:r w:rsidRPr="00DD2AE2">
              <w:t>request.</w:t>
            </w:r>
            <w:r w:rsidRPr="00DD2AE2">
              <w:rPr>
                <w:lang w:val="en-US"/>
              </w:rPr>
              <w:t>patient.telecom.typeOfTelecom</w:t>
            </w:r>
          </w:p>
        </w:tc>
        <w:tc>
          <w:tcPr>
            <w:tcW w:w="1559" w:type="dxa"/>
          </w:tcPr>
          <w:p w14:paraId="081889FF" w14:textId="77777777" w:rsidR="000E3FC1" w:rsidRDefault="000E3FC1" w:rsidP="00D2697C">
            <w:pPr>
              <w:rPr>
                <w:lang w:val="en-US"/>
              </w:rPr>
            </w:pPr>
            <w:r w:rsidRPr="00572BFC">
              <w:rPr>
                <w:lang w:val="en-US"/>
              </w:rPr>
              <w:t>codeForTelecomType</w:t>
            </w:r>
          </w:p>
        </w:tc>
        <w:tc>
          <w:tcPr>
            <w:tcW w:w="3402" w:type="dxa"/>
          </w:tcPr>
          <w:p w14:paraId="3072A7EC" w14:textId="3CF277D8" w:rsidR="000E3FC1" w:rsidRPr="006062B2" w:rsidRDefault="000E3FC1" w:rsidP="00D2697C">
            <w:r w:rsidRPr="006062B2">
              <w:t>För att särskilja olika typer av telekomadresser</w:t>
            </w:r>
            <w:r>
              <w:t xml:space="preserve"> används 2 olika koder</w:t>
            </w:r>
            <w:r w:rsidRPr="006062B2">
              <w:t xml:space="preserve"> </w:t>
            </w:r>
            <w:r>
              <w:t>’</w:t>
            </w:r>
            <w:r w:rsidRPr="006062B2">
              <w:t>MC</w:t>
            </w:r>
            <w:r>
              <w:t>’</w:t>
            </w:r>
            <w:r w:rsidRPr="006062B2">
              <w:t>=Mobil,</w:t>
            </w:r>
            <w:del w:id="120" w:author="Malin Lundgren" w:date="2014-09-17T09:30:00Z">
              <w:r w:rsidRPr="006062B2" w:rsidDel="00D35D01">
                <w:delText xml:space="preserve"> koden </w:delText>
              </w:r>
            </w:del>
            <w:r>
              <w:t>’</w:t>
            </w:r>
            <w:r w:rsidRPr="006062B2">
              <w:t>H</w:t>
            </w:r>
            <w:r>
              <w:t>’</w:t>
            </w:r>
            <w:r w:rsidRPr="006062B2">
              <w:t>=Hemtelefon</w:t>
            </w:r>
          </w:p>
          <w:p w14:paraId="39A0C99F" w14:textId="77777777" w:rsidR="000E3FC1" w:rsidRPr="000E6EAF" w:rsidRDefault="000E3FC1" w:rsidP="00D2697C"/>
        </w:tc>
        <w:tc>
          <w:tcPr>
            <w:tcW w:w="851" w:type="dxa"/>
          </w:tcPr>
          <w:p w14:paraId="6863BE23" w14:textId="77777777" w:rsidR="000E3FC1" w:rsidRDefault="000E3FC1" w:rsidP="00D2697C">
            <w:r>
              <w:t>1..1</w:t>
            </w:r>
          </w:p>
        </w:tc>
        <w:tc>
          <w:tcPr>
            <w:tcW w:w="1417" w:type="dxa"/>
          </w:tcPr>
          <w:p w14:paraId="55823BB3" w14:textId="77777777" w:rsidR="000E3FC1" w:rsidRDefault="000E3FC1" w:rsidP="00D2697C">
            <w:r w:rsidRPr="0028702D">
              <w:t>codes:codeForTelecomType</w:t>
            </w:r>
          </w:p>
        </w:tc>
      </w:tr>
      <w:tr w:rsidR="000E3FC1" w:rsidRPr="00D10D9E" w14:paraId="12186B3A" w14:textId="77777777" w:rsidTr="000E3FC1">
        <w:tc>
          <w:tcPr>
            <w:tcW w:w="2694" w:type="dxa"/>
          </w:tcPr>
          <w:p w14:paraId="2C7E47D6" w14:textId="77777777" w:rsidR="000E3FC1" w:rsidRDefault="000E3FC1" w:rsidP="00D2697C">
            <w:pPr>
              <w:rPr>
                <w:lang w:val="en-US"/>
              </w:rPr>
            </w:pPr>
            <w:r w:rsidRPr="0086079F">
              <w:t>request</w:t>
            </w:r>
            <w:r>
              <w:t>.</w:t>
            </w:r>
            <w:r>
              <w:rPr>
                <w:lang w:val="en-US"/>
              </w:rPr>
              <w:t>patient.telecom.number</w:t>
            </w:r>
          </w:p>
        </w:tc>
        <w:tc>
          <w:tcPr>
            <w:tcW w:w="1559" w:type="dxa"/>
          </w:tcPr>
          <w:p w14:paraId="0396A341" w14:textId="77777777" w:rsidR="000E3FC1" w:rsidRPr="00D528FA" w:rsidRDefault="000E3FC1" w:rsidP="00D2697C">
            <w:pPr>
              <w:rPr>
                <w:lang w:val="en-US"/>
              </w:rPr>
            </w:pPr>
            <w:r>
              <w:rPr>
                <w:lang w:val="en-US"/>
              </w:rPr>
              <w:t>String</w:t>
            </w:r>
          </w:p>
        </w:tc>
        <w:tc>
          <w:tcPr>
            <w:tcW w:w="3402" w:type="dxa"/>
          </w:tcPr>
          <w:p w14:paraId="4501B38E" w14:textId="023DA6CC" w:rsidR="000E3FC1" w:rsidRPr="006062B2" w:rsidRDefault="000E3FC1" w:rsidP="00A122B5">
            <w:r w:rsidRPr="00D528FA">
              <w:t>Telefonnummer</w:t>
            </w:r>
          </w:p>
        </w:tc>
        <w:tc>
          <w:tcPr>
            <w:tcW w:w="851" w:type="dxa"/>
          </w:tcPr>
          <w:p w14:paraId="6D52183D" w14:textId="77777777" w:rsidR="000E3FC1" w:rsidRDefault="000E3FC1" w:rsidP="00D2697C">
            <w:r>
              <w:t>1..1</w:t>
            </w:r>
          </w:p>
        </w:tc>
        <w:tc>
          <w:tcPr>
            <w:tcW w:w="1417" w:type="dxa"/>
          </w:tcPr>
          <w:p w14:paraId="0178CB35" w14:textId="2C94383B" w:rsidR="000E3FC1" w:rsidRDefault="00A122B5" w:rsidP="00D2697C">
            <w:r>
              <w:t>Maxlängd 200</w:t>
            </w:r>
          </w:p>
        </w:tc>
      </w:tr>
      <w:tr w:rsidR="000E3FC1" w:rsidRPr="00D10D9E" w14:paraId="6DAFF317" w14:textId="77777777" w:rsidTr="000E3FC1">
        <w:tc>
          <w:tcPr>
            <w:tcW w:w="2694" w:type="dxa"/>
          </w:tcPr>
          <w:p w14:paraId="4DD641AC" w14:textId="77777777" w:rsidR="000E3FC1" w:rsidRPr="00D528FA" w:rsidRDefault="000E3FC1" w:rsidP="00D2697C">
            <w:pPr>
              <w:rPr>
                <w:lang w:val="en-US"/>
              </w:rPr>
            </w:pPr>
            <w:r w:rsidRPr="0086079F">
              <w:t>request</w:t>
            </w:r>
            <w:r>
              <w:t>.</w:t>
            </w:r>
            <w:r w:rsidRPr="00D528FA">
              <w:rPr>
                <w:lang w:val="en-US"/>
              </w:rPr>
              <w:t>patient.name</w:t>
            </w:r>
          </w:p>
        </w:tc>
        <w:tc>
          <w:tcPr>
            <w:tcW w:w="1559" w:type="dxa"/>
          </w:tcPr>
          <w:p w14:paraId="2FA25244" w14:textId="77777777" w:rsidR="000E3FC1" w:rsidRDefault="000E3FC1" w:rsidP="00D2697C">
            <w:pPr>
              <w:rPr>
                <w:lang w:val="en-US"/>
              </w:rPr>
            </w:pPr>
            <w:r>
              <w:rPr>
                <w:lang w:val="en-US"/>
              </w:rPr>
              <w:t>String</w:t>
            </w:r>
          </w:p>
        </w:tc>
        <w:tc>
          <w:tcPr>
            <w:tcW w:w="3402" w:type="dxa"/>
          </w:tcPr>
          <w:p w14:paraId="013AD6B8" w14:textId="77777777" w:rsidR="000E3FC1" w:rsidRDefault="000E3FC1" w:rsidP="00D2697C">
            <w:r>
              <w:t>P</w:t>
            </w:r>
            <w:r w:rsidRPr="009E11C9">
              <w:t xml:space="preserve">ersonnamn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494C066B" w14:textId="77777777" w:rsidR="000E3FC1" w:rsidRPr="000E6EAF" w:rsidRDefault="000E3FC1" w:rsidP="00D2697C">
            <w:r>
              <w:t>Implementationer rekommenderas att i första hand slå upp denna information från den källa till personinformation som normalt används. Detta namn är i första hand till för teknisk loggning och spårbarhet.</w:t>
            </w:r>
          </w:p>
        </w:tc>
        <w:tc>
          <w:tcPr>
            <w:tcW w:w="851" w:type="dxa"/>
          </w:tcPr>
          <w:p w14:paraId="049F0BD8" w14:textId="77777777" w:rsidR="000E3FC1" w:rsidRDefault="000E3FC1" w:rsidP="00D2697C">
            <w:r>
              <w:t>0..1</w:t>
            </w:r>
          </w:p>
        </w:tc>
        <w:tc>
          <w:tcPr>
            <w:tcW w:w="1417" w:type="dxa"/>
          </w:tcPr>
          <w:p w14:paraId="64961BA8" w14:textId="77777777" w:rsidR="000E3FC1" w:rsidRDefault="000E3FC1" w:rsidP="00D2697C">
            <w:r>
              <w:t>Maxlängd 216</w:t>
            </w:r>
          </w:p>
        </w:tc>
      </w:tr>
      <w:tr w:rsidR="000E3FC1" w:rsidRPr="00D10D9E" w14:paraId="64CFDEBD" w14:textId="77777777" w:rsidTr="000E3FC1">
        <w:tc>
          <w:tcPr>
            <w:tcW w:w="2694" w:type="dxa"/>
          </w:tcPr>
          <w:p w14:paraId="120DAB40" w14:textId="77777777" w:rsidR="000E3FC1" w:rsidRPr="00446104" w:rsidRDefault="000E3FC1" w:rsidP="00D2697C">
            <w:r w:rsidRPr="0086079F">
              <w:t>request</w:t>
            </w:r>
            <w:r>
              <w:t>.</w:t>
            </w:r>
            <w:r w:rsidRPr="00446104">
              <w:t>patient.gender</w:t>
            </w:r>
          </w:p>
        </w:tc>
        <w:tc>
          <w:tcPr>
            <w:tcW w:w="1559" w:type="dxa"/>
          </w:tcPr>
          <w:p w14:paraId="316F6D53" w14:textId="77777777" w:rsidR="000E3FC1" w:rsidRPr="00446104" w:rsidRDefault="000E3FC1" w:rsidP="00D2697C">
            <w:r w:rsidRPr="00446104">
              <w:t>codeForGenderType</w:t>
            </w:r>
          </w:p>
        </w:tc>
        <w:tc>
          <w:tcPr>
            <w:tcW w:w="3402" w:type="dxa"/>
          </w:tcPr>
          <w:p w14:paraId="1AC1D009" w14:textId="77777777" w:rsidR="000E3FC1" w:rsidRPr="00284605" w:rsidRDefault="000E3FC1" w:rsidP="00D2697C">
            <w:r w:rsidRPr="00284605">
              <w:t>Anger administrativt kön</w:t>
            </w:r>
            <w:r>
              <w:t>, dvs. det kön patienten har registrerat hos Skatteverket.</w:t>
            </w:r>
          </w:p>
          <w:p w14:paraId="1856BCAB" w14:textId="77777777" w:rsidR="000E3FC1" w:rsidRPr="00284605" w:rsidRDefault="000E3FC1" w:rsidP="00D2697C"/>
          <w:p w14:paraId="5290A5F7" w14:textId="77777777" w:rsidR="000E3FC1" w:rsidRDefault="000E3FC1" w:rsidP="00D2697C">
            <w:r>
              <w:t>OID för kodsystem: 1.2.752.129.2.2.1.1</w:t>
            </w:r>
          </w:p>
          <w:p w14:paraId="123BD744" w14:textId="77777777" w:rsidR="000E3FC1" w:rsidRDefault="000E3FC1" w:rsidP="00D2697C"/>
          <w:p w14:paraId="1CBDF9B6" w14:textId="62FECC39" w:rsidR="000E3FC1" w:rsidRDefault="000E3FC1" w:rsidP="00D2697C">
            <w:r>
              <w:lastRenderedPageBreak/>
              <w:t>G</w:t>
            </w:r>
            <w:r w:rsidR="00C03392">
              <w:t>i</w:t>
            </w:r>
            <w:r>
              <w:t>ltiga värden är:</w:t>
            </w:r>
          </w:p>
          <w:p w14:paraId="3F2182D3" w14:textId="77777777" w:rsidR="000E3FC1" w:rsidRDefault="000E3FC1" w:rsidP="00D2697C">
            <w:r>
              <w:t xml:space="preserve">0 = okänt </w:t>
            </w:r>
          </w:p>
          <w:p w14:paraId="03A4ABFA" w14:textId="77777777" w:rsidR="000E3FC1" w:rsidRDefault="000E3FC1" w:rsidP="00D2697C">
            <w:r>
              <w:t xml:space="preserve">1 = man </w:t>
            </w:r>
          </w:p>
          <w:p w14:paraId="5F6648B2" w14:textId="77777777" w:rsidR="000E3FC1" w:rsidRDefault="000E3FC1" w:rsidP="00D2697C">
            <w:r>
              <w:t xml:space="preserve">2 = kvinna </w:t>
            </w:r>
          </w:p>
          <w:p w14:paraId="71FFBB50" w14:textId="77777777" w:rsidR="000E3FC1" w:rsidRPr="00446104" w:rsidRDefault="000E3FC1" w:rsidP="00D2697C">
            <w:r>
              <w:t>9 = ej tillämpligt</w:t>
            </w:r>
          </w:p>
        </w:tc>
        <w:tc>
          <w:tcPr>
            <w:tcW w:w="851" w:type="dxa"/>
          </w:tcPr>
          <w:p w14:paraId="7AC1E66B" w14:textId="77777777" w:rsidR="000E3FC1" w:rsidRPr="00446104" w:rsidRDefault="000E3FC1" w:rsidP="00D2697C">
            <w:r w:rsidRPr="00446104">
              <w:lastRenderedPageBreak/>
              <w:t>0..1</w:t>
            </w:r>
          </w:p>
        </w:tc>
        <w:tc>
          <w:tcPr>
            <w:tcW w:w="1417" w:type="dxa"/>
          </w:tcPr>
          <w:p w14:paraId="7BB18889" w14:textId="77777777" w:rsidR="000E3FC1" w:rsidRPr="00446104" w:rsidRDefault="000E3FC1" w:rsidP="00D2697C">
            <w:r w:rsidRPr="00446104">
              <w:t>codes:codeForGenderType</w:t>
            </w:r>
          </w:p>
        </w:tc>
      </w:tr>
      <w:tr w:rsidR="000E3FC1" w:rsidRPr="00D10D9E" w14:paraId="433A6705" w14:textId="77777777" w:rsidTr="000E3FC1">
        <w:tc>
          <w:tcPr>
            <w:tcW w:w="2694" w:type="dxa"/>
          </w:tcPr>
          <w:p w14:paraId="15A0D2F4" w14:textId="77777777" w:rsidR="000E3FC1" w:rsidRPr="0001022C" w:rsidRDefault="000E3FC1" w:rsidP="00D2697C">
            <w:r w:rsidRPr="0086079F">
              <w:lastRenderedPageBreak/>
              <w:t>request</w:t>
            </w:r>
            <w:r>
              <w:t>.</w:t>
            </w:r>
            <w:r w:rsidRPr="0001022C">
              <w:t>patient.dateOfBirth</w:t>
            </w:r>
          </w:p>
        </w:tc>
        <w:tc>
          <w:tcPr>
            <w:tcW w:w="1559" w:type="dxa"/>
          </w:tcPr>
          <w:p w14:paraId="55C98965" w14:textId="77777777" w:rsidR="000E3FC1" w:rsidRPr="0001022C" w:rsidRDefault="000E3FC1" w:rsidP="00D2697C">
            <w:r w:rsidRPr="0001022C">
              <w:t>DateType</w:t>
            </w:r>
          </w:p>
        </w:tc>
        <w:tc>
          <w:tcPr>
            <w:tcW w:w="3402" w:type="dxa"/>
          </w:tcPr>
          <w:p w14:paraId="2FA8CEB8" w14:textId="77777777" w:rsidR="000E3FC1" w:rsidRPr="00981AA1" w:rsidRDefault="000E3FC1" w:rsidP="00D2697C">
            <w:r w:rsidRPr="00E372A7">
              <w:t>Anges då patientens identitetstyp är av annan typ än personnummer.</w:t>
            </w:r>
          </w:p>
        </w:tc>
        <w:tc>
          <w:tcPr>
            <w:tcW w:w="851" w:type="dxa"/>
          </w:tcPr>
          <w:p w14:paraId="7A0F3950" w14:textId="77777777" w:rsidR="000E3FC1" w:rsidRDefault="000E3FC1" w:rsidP="00D2697C">
            <w:r>
              <w:t>0..1</w:t>
            </w:r>
          </w:p>
        </w:tc>
        <w:tc>
          <w:tcPr>
            <w:tcW w:w="1417" w:type="dxa"/>
          </w:tcPr>
          <w:p w14:paraId="3516B56A" w14:textId="77777777" w:rsidR="000E3FC1" w:rsidRDefault="000E3FC1" w:rsidP="00D2697C">
            <w:r>
              <w:t>SSÅÅMMDD</w:t>
            </w:r>
          </w:p>
        </w:tc>
      </w:tr>
      <w:tr w:rsidR="000E3FC1" w:rsidRPr="00D10D9E" w14:paraId="65F20B83" w14:textId="77777777" w:rsidTr="000E3FC1">
        <w:tc>
          <w:tcPr>
            <w:tcW w:w="2694" w:type="dxa"/>
          </w:tcPr>
          <w:p w14:paraId="328EF78B" w14:textId="77777777" w:rsidR="000E3FC1" w:rsidRPr="0086079F" w:rsidRDefault="000E3FC1" w:rsidP="00D2697C">
            <w:r w:rsidRPr="0086079F">
              <w:t>request</w:t>
            </w:r>
            <w:r>
              <w:t>.requestOrganisation</w:t>
            </w:r>
          </w:p>
        </w:tc>
        <w:tc>
          <w:tcPr>
            <w:tcW w:w="1559" w:type="dxa"/>
          </w:tcPr>
          <w:p w14:paraId="31BB6956" w14:textId="77777777" w:rsidR="000E3FC1" w:rsidRDefault="000E3FC1" w:rsidP="00D2697C">
            <w:pPr>
              <w:rPr>
                <w:lang w:val="en-US"/>
              </w:rPr>
            </w:pPr>
            <w:r>
              <w:rPr>
                <w:lang w:val="en-US"/>
              </w:rPr>
              <w:t>FullOrganisationType</w:t>
            </w:r>
          </w:p>
        </w:tc>
        <w:tc>
          <w:tcPr>
            <w:tcW w:w="3402" w:type="dxa"/>
          </w:tcPr>
          <w:p w14:paraId="7DC4D9E9" w14:textId="36C18A6F" w:rsidR="000E3FC1" w:rsidRDefault="000E3FC1" w:rsidP="00D2697C">
            <w:pPr>
              <w:tabs>
                <w:tab w:val="left" w:pos="3338"/>
              </w:tabs>
            </w:pPr>
            <w:r>
              <w:t>Information om ursprunglig remitterande organisatorisk enhet. Kan skilja sig från PDL ansvarig enhet vid behov. Det ä</w:t>
            </w:r>
            <w:r w:rsidR="00C03392">
              <w:t>r denna enhet som svaret a</w:t>
            </w:r>
            <w:r>
              <w:t>dresseras till i logisk adress.</w:t>
            </w:r>
          </w:p>
          <w:p w14:paraId="03E8BF67" w14:textId="77777777" w:rsidR="000E3FC1" w:rsidRPr="00981AA1" w:rsidRDefault="000E3FC1" w:rsidP="00D2697C"/>
        </w:tc>
        <w:tc>
          <w:tcPr>
            <w:tcW w:w="851" w:type="dxa"/>
          </w:tcPr>
          <w:p w14:paraId="13037A5C" w14:textId="77777777" w:rsidR="000E3FC1" w:rsidRDefault="000E3FC1" w:rsidP="00D2697C">
            <w:r>
              <w:t>1..1</w:t>
            </w:r>
          </w:p>
        </w:tc>
        <w:tc>
          <w:tcPr>
            <w:tcW w:w="1417" w:type="dxa"/>
          </w:tcPr>
          <w:p w14:paraId="0779C7C9" w14:textId="77777777" w:rsidR="000E3FC1" w:rsidRDefault="000E3FC1" w:rsidP="00D2697C"/>
        </w:tc>
      </w:tr>
      <w:tr w:rsidR="000E3FC1" w:rsidRPr="00D10D9E" w14:paraId="7BF5F493" w14:textId="77777777" w:rsidTr="000E3FC1">
        <w:tc>
          <w:tcPr>
            <w:tcW w:w="2694" w:type="dxa"/>
          </w:tcPr>
          <w:p w14:paraId="11B081DA" w14:textId="77777777" w:rsidR="000E3FC1" w:rsidRPr="0086079F" w:rsidRDefault="000E3FC1" w:rsidP="00D2697C">
            <w:r w:rsidRPr="0086079F">
              <w:t>request</w:t>
            </w:r>
            <w:r>
              <w:rPr>
                <w:lang w:val="en-US"/>
              </w:rPr>
              <w:t>.</w:t>
            </w:r>
            <w:r>
              <w:t>requestOrganisation</w:t>
            </w:r>
            <w:r>
              <w:rPr>
                <w:lang w:val="en-US"/>
              </w:rPr>
              <w:t>.careUnitId</w:t>
            </w:r>
          </w:p>
        </w:tc>
        <w:tc>
          <w:tcPr>
            <w:tcW w:w="1559" w:type="dxa"/>
          </w:tcPr>
          <w:p w14:paraId="3B7232D5" w14:textId="77777777" w:rsidR="000E3FC1" w:rsidRDefault="000E3FC1" w:rsidP="00D2697C">
            <w:pPr>
              <w:rPr>
                <w:lang w:val="en-US"/>
              </w:rPr>
            </w:pPr>
            <w:r>
              <w:t>HsaIdType</w:t>
            </w:r>
          </w:p>
        </w:tc>
        <w:tc>
          <w:tcPr>
            <w:tcW w:w="3402" w:type="dxa"/>
          </w:tcPr>
          <w:p w14:paraId="2714D66B" w14:textId="77777777" w:rsidR="000E3FC1" w:rsidRPr="00981AA1" w:rsidRDefault="000E3FC1" w:rsidP="00D2697C">
            <w:r>
              <w:t>HSA-id för remitterande enhet. Detta används av remissbesvarare som logisk adress för att adressera svarsmottagare.</w:t>
            </w:r>
          </w:p>
        </w:tc>
        <w:tc>
          <w:tcPr>
            <w:tcW w:w="851" w:type="dxa"/>
          </w:tcPr>
          <w:p w14:paraId="657293D2" w14:textId="77777777" w:rsidR="000E3FC1" w:rsidRDefault="000E3FC1" w:rsidP="00D2697C">
            <w:r>
              <w:t>1</w:t>
            </w:r>
            <w:r w:rsidRPr="00FE7692">
              <w:t>..1</w:t>
            </w:r>
          </w:p>
        </w:tc>
        <w:tc>
          <w:tcPr>
            <w:tcW w:w="1417" w:type="dxa"/>
          </w:tcPr>
          <w:p w14:paraId="779DCE08" w14:textId="77777777" w:rsidR="000E3FC1" w:rsidRDefault="000E3FC1" w:rsidP="00D2697C">
            <w:r>
              <w:t>Maxlängd 64 tecken</w:t>
            </w:r>
          </w:p>
        </w:tc>
      </w:tr>
      <w:tr w:rsidR="000E3FC1" w:rsidRPr="00D10D9E" w14:paraId="4C9E1C15" w14:textId="77777777" w:rsidTr="000E3FC1">
        <w:tc>
          <w:tcPr>
            <w:tcW w:w="2694" w:type="dxa"/>
          </w:tcPr>
          <w:p w14:paraId="25B4AC5B" w14:textId="77777777" w:rsidR="000E3FC1" w:rsidRPr="0086079F" w:rsidRDefault="000E3FC1" w:rsidP="00D2697C">
            <w:r w:rsidRPr="0086079F">
              <w:t>request</w:t>
            </w:r>
            <w:r>
              <w:rPr>
                <w:lang w:val="en-US"/>
              </w:rPr>
              <w:t>.</w:t>
            </w:r>
            <w:r>
              <w:t>requestOrganisation</w:t>
            </w:r>
            <w:r>
              <w:rPr>
                <w:lang w:val="en-US"/>
              </w:rPr>
              <w:t>.careUnitName</w:t>
            </w:r>
          </w:p>
        </w:tc>
        <w:tc>
          <w:tcPr>
            <w:tcW w:w="1559" w:type="dxa"/>
          </w:tcPr>
          <w:p w14:paraId="1F44E9C4" w14:textId="77777777" w:rsidR="000E3FC1" w:rsidRDefault="000E3FC1" w:rsidP="00D2697C">
            <w:pPr>
              <w:rPr>
                <w:lang w:val="en-US"/>
              </w:rPr>
            </w:pPr>
            <w:r>
              <w:t>String</w:t>
            </w:r>
          </w:p>
        </w:tc>
        <w:tc>
          <w:tcPr>
            <w:tcW w:w="3402" w:type="dxa"/>
          </w:tcPr>
          <w:p w14:paraId="31C8BB5A" w14:textId="77777777" w:rsidR="000E3FC1" w:rsidRPr="00981AA1" w:rsidRDefault="000E3FC1" w:rsidP="00D2697C">
            <w:r>
              <w:t>Namn på enhet.</w:t>
            </w:r>
          </w:p>
        </w:tc>
        <w:tc>
          <w:tcPr>
            <w:tcW w:w="851" w:type="dxa"/>
          </w:tcPr>
          <w:p w14:paraId="7CC8398B" w14:textId="77777777" w:rsidR="000E3FC1" w:rsidRDefault="000E3FC1" w:rsidP="00D2697C">
            <w:r w:rsidRPr="00FE7692">
              <w:t>0..1</w:t>
            </w:r>
          </w:p>
        </w:tc>
        <w:tc>
          <w:tcPr>
            <w:tcW w:w="1417" w:type="dxa"/>
          </w:tcPr>
          <w:p w14:paraId="28547F23" w14:textId="77777777" w:rsidR="000E3FC1" w:rsidRDefault="000E3FC1" w:rsidP="00D2697C">
            <w:r>
              <w:t>Maxlängd 64 tecken</w:t>
            </w:r>
          </w:p>
        </w:tc>
      </w:tr>
      <w:tr w:rsidR="000E3FC1" w:rsidRPr="00D10D9E" w14:paraId="6264F83E" w14:textId="77777777" w:rsidTr="000E3FC1">
        <w:tc>
          <w:tcPr>
            <w:tcW w:w="2694" w:type="dxa"/>
          </w:tcPr>
          <w:p w14:paraId="68A83E93" w14:textId="77777777" w:rsidR="000E3FC1" w:rsidRPr="0086079F" w:rsidRDefault="000E3FC1" w:rsidP="00D2697C">
            <w:r w:rsidRPr="0086079F">
              <w:t>request</w:t>
            </w:r>
            <w:r>
              <w:rPr>
                <w:lang w:val="en-US"/>
              </w:rPr>
              <w:t>.</w:t>
            </w:r>
            <w:r>
              <w:t>requestOrganisation</w:t>
            </w:r>
            <w:r>
              <w:rPr>
                <w:lang w:val="en-US"/>
              </w:rPr>
              <w:t>.careUnitTelephone</w:t>
            </w:r>
          </w:p>
        </w:tc>
        <w:tc>
          <w:tcPr>
            <w:tcW w:w="1559" w:type="dxa"/>
          </w:tcPr>
          <w:p w14:paraId="19756B4A" w14:textId="77777777" w:rsidR="000E3FC1" w:rsidRDefault="000E3FC1" w:rsidP="00D2697C">
            <w:pPr>
              <w:rPr>
                <w:lang w:val="en-US"/>
              </w:rPr>
            </w:pPr>
            <w:r>
              <w:t>String</w:t>
            </w:r>
          </w:p>
        </w:tc>
        <w:tc>
          <w:tcPr>
            <w:tcW w:w="3402" w:type="dxa"/>
          </w:tcPr>
          <w:p w14:paraId="48A1C036" w14:textId="77777777" w:rsidR="000E3FC1" w:rsidRPr="00981AA1" w:rsidRDefault="000E3FC1" w:rsidP="00D2697C">
            <w:r>
              <w:t>Telefon till enhet.</w:t>
            </w:r>
          </w:p>
        </w:tc>
        <w:tc>
          <w:tcPr>
            <w:tcW w:w="851" w:type="dxa"/>
          </w:tcPr>
          <w:p w14:paraId="0057B8A7" w14:textId="77777777" w:rsidR="000E3FC1" w:rsidRDefault="000E3FC1" w:rsidP="00D2697C">
            <w:r w:rsidRPr="00FE7692">
              <w:t>0..1</w:t>
            </w:r>
          </w:p>
        </w:tc>
        <w:tc>
          <w:tcPr>
            <w:tcW w:w="1417" w:type="dxa"/>
          </w:tcPr>
          <w:p w14:paraId="40539AC3" w14:textId="77777777" w:rsidR="000E3FC1" w:rsidRDefault="000E3FC1" w:rsidP="00D2697C"/>
        </w:tc>
      </w:tr>
      <w:tr w:rsidR="000E3FC1" w:rsidRPr="00D10D9E" w14:paraId="6F2171A2" w14:textId="77777777" w:rsidTr="000E3FC1">
        <w:tc>
          <w:tcPr>
            <w:tcW w:w="2694" w:type="dxa"/>
          </w:tcPr>
          <w:p w14:paraId="56943CBC" w14:textId="77777777" w:rsidR="000E3FC1" w:rsidRPr="0086079F" w:rsidRDefault="000E3FC1" w:rsidP="00D2697C">
            <w:r w:rsidRPr="0086079F">
              <w:t>request</w:t>
            </w:r>
            <w:r>
              <w:rPr>
                <w:lang w:val="en-US"/>
              </w:rPr>
              <w:t>.</w:t>
            </w:r>
            <w:r>
              <w:t>requestOrganisation</w:t>
            </w:r>
            <w:r>
              <w:rPr>
                <w:lang w:val="en-US"/>
              </w:rPr>
              <w:t>.careUnitEmail</w:t>
            </w:r>
          </w:p>
        </w:tc>
        <w:tc>
          <w:tcPr>
            <w:tcW w:w="1559" w:type="dxa"/>
          </w:tcPr>
          <w:p w14:paraId="0FEAECD0" w14:textId="77777777" w:rsidR="000E3FC1" w:rsidRDefault="000E3FC1" w:rsidP="00D2697C">
            <w:pPr>
              <w:rPr>
                <w:lang w:val="en-US"/>
              </w:rPr>
            </w:pPr>
            <w:r>
              <w:t>String</w:t>
            </w:r>
          </w:p>
        </w:tc>
        <w:tc>
          <w:tcPr>
            <w:tcW w:w="3402" w:type="dxa"/>
          </w:tcPr>
          <w:p w14:paraId="428BAC59" w14:textId="77777777" w:rsidR="000E3FC1" w:rsidRPr="00981AA1" w:rsidRDefault="000E3FC1" w:rsidP="00D2697C">
            <w:r>
              <w:t>E-post till enhet.</w:t>
            </w:r>
          </w:p>
        </w:tc>
        <w:tc>
          <w:tcPr>
            <w:tcW w:w="851" w:type="dxa"/>
          </w:tcPr>
          <w:p w14:paraId="035FA26F" w14:textId="77777777" w:rsidR="000E3FC1" w:rsidRDefault="000E3FC1" w:rsidP="00D2697C">
            <w:r w:rsidRPr="00FE7692">
              <w:t>0..1</w:t>
            </w:r>
          </w:p>
        </w:tc>
        <w:tc>
          <w:tcPr>
            <w:tcW w:w="1417" w:type="dxa"/>
          </w:tcPr>
          <w:p w14:paraId="06E73679" w14:textId="77777777" w:rsidR="000E3FC1" w:rsidRDefault="000E3FC1" w:rsidP="00D2697C"/>
        </w:tc>
      </w:tr>
      <w:tr w:rsidR="000E3FC1" w:rsidRPr="00D10D9E" w14:paraId="27287952" w14:textId="77777777" w:rsidTr="000E3FC1">
        <w:tc>
          <w:tcPr>
            <w:tcW w:w="2694" w:type="dxa"/>
          </w:tcPr>
          <w:p w14:paraId="71113E19" w14:textId="77777777" w:rsidR="000E3FC1" w:rsidRPr="0086079F" w:rsidRDefault="000E3FC1" w:rsidP="00D2697C">
            <w:r w:rsidRPr="0086079F">
              <w:t>request</w:t>
            </w:r>
            <w:r>
              <w:rPr>
                <w:lang w:val="en-US"/>
              </w:rPr>
              <w:t>.</w:t>
            </w:r>
            <w:r>
              <w:t>requestOrganisation</w:t>
            </w:r>
            <w:r>
              <w:rPr>
                <w:lang w:val="en-US"/>
              </w:rPr>
              <w:t>.careUnitAddress</w:t>
            </w:r>
          </w:p>
        </w:tc>
        <w:tc>
          <w:tcPr>
            <w:tcW w:w="1559" w:type="dxa"/>
          </w:tcPr>
          <w:p w14:paraId="3D8834CD" w14:textId="77777777" w:rsidR="000E3FC1" w:rsidRDefault="000E3FC1" w:rsidP="00D2697C">
            <w:pPr>
              <w:rPr>
                <w:lang w:val="en-US"/>
              </w:rPr>
            </w:pPr>
            <w:r>
              <w:t>String</w:t>
            </w:r>
          </w:p>
        </w:tc>
        <w:tc>
          <w:tcPr>
            <w:tcW w:w="3402" w:type="dxa"/>
          </w:tcPr>
          <w:p w14:paraId="2D5E6FB8" w14:textId="77777777" w:rsidR="000E3FC1" w:rsidRPr="00981AA1" w:rsidRDefault="000E3FC1" w:rsidP="00D2697C">
            <w:r>
              <w:t>Adress till enhet.</w:t>
            </w:r>
          </w:p>
        </w:tc>
        <w:tc>
          <w:tcPr>
            <w:tcW w:w="851" w:type="dxa"/>
          </w:tcPr>
          <w:p w14:paraId="1AF0B81E" w14:textId="77777777" w:rsidR="000E3FC1" w:rsidRDefault="000E3FC1" w:rsidP="00D2697C">
            <w:r w:rsidRPr="00FE7692">
              <w:t>0..1</w:t>
            </w:r>
          </w:p>
        </w:tc>
        <w:tc>
          <w:tcPr>
            <w:tcW w:w="1417" w:type="dxa"/>
          </w:tcPr>
          <w:p w14:paraId="1FD41B4F" w14:textId="77777777" w:rsidR="000E3FC1" w:rsidRDefault="000E3FC1" w:rsidP="00D2697C"/>
        </w:tc>
      </w:tr>
      <w:tr w:rsidR="000E3FC1" w:rsidRPr="00D10D9E" w14:paraId="395F4FE7" w14:textId="77777777" w:rsidTr="000E3FC1">
        <w:tc>
          <w:tcPr>
            <w:tcW w:w="2694" w:type="dxa"/>
          </w:tcPr>
          <w:p w14:paraId="56C30D8A" w14:textId="77777777" w:rsidR="000E3FC1" w:rsidRPr="0086079F" w:rsidRDefault="000E3FC1" w:rsidP="00D2697C">
            <w:r w:rsidRPr="0086079F">
              <w:t>request</w:t>
            </w:r>
            <w:r>
              <w:rPr>
                <w:lang w:val="en-US"/>
              </w:rPr>
              <w:t>.</w:t>
            </w:r>
            <w:r>
              <w:t>requestOrganisation</w:t>
            </w:r>
            <w:r>
              <w:rPr>
                <w:lang w:val="en-US"/>
              </w:rPr>
              <w:t>.careUnitLocation</w:t>
            </w:r>
          </w:p>
        </w:tc>
        <w:tc>
          <w:tcPr>
            <w:tcW w:w="1559" w:type="dxa"/>
          </w:tcPr>
          <w:p w14:paraId="13EB3D4E" w14:textId="77777777" w:rsidR="000E3FC1" w:rsidRDefault="000E3FC1" w:rsidP="00D2697C">
            <w:pPr>
              <w:rPr>
                <w:lang w:val="en-US"/>
              </w:rPr>
            </w:pPr>
            <w:r>
              <w:t>String</w:t>
            </w:r>
          </w:p>
        </w:tc>
        <w:tc>
          <w:tcPr>
            <w:tcW w:w="3402" w:type="dxa"/>
          </w:tcPr>
          <w:p w14:paraId="429B8877" w14:textId="77777777" w:rsidR="000E3FC1" w:rsidRPr="00981AA1" w:rsidRDefault="000E3FC1" w:rsidP="00D2697C">
            <w:r>
              <w:t>Text som anger namnet på plats eller ort för enhetens eller funktionens fysiska placering.</w:t>
            </w:r>
          </w:p>
        </w:tc>
        <w:tc>
          <w:tcPr>
            <w:tcW w:w="851" w:type="dxa"/>
          </w:tcPr>
          <w:p w14:paraId="63CF20BC" w14:textId="77777777" w:rsidR="000E3FC1" w:rsidRDefault="000E3FC1" w:rsidP="00D2697C">
            <w:r w:rsidRPr="00FE7692">
              <w:t>0..1</w:t>
            </w:r>
          </w:p>
        </w:tc>
        <w:tc>
          <w:tcPr>
            <w:tcW w:w="1417" w:type="dxa"/>
          </w:tcPr>
          <w:p w14:paraId="1C27AE88" w14:textId="77777777" w:rsidR="000E3FC1" w:rsidRDefault="000E3FC1" w:rsidP="00D2697C"/>
        </w:tc>
      </w:tr>
      <w:tr w:rsidR="000E3FC1" w:rsidRPr="00D10D9E" w14:paraId="68D142AA" w14:textId="77777777" w:rsidTr="000E3FC1">
        <w:tc>
          <w:tcPr>
            <w:tcW w:w="2694" w:type="dxa"/>
          </w:tcPr>
          <w:p w14:paraId="1889291C" w14:textId="77777777" w:rsidR="000E3FC1" w:rsidRPr="00D528FA" w:rsidRDefault="000E3FC1" w:rsidP="00D2697C">
            <w:pPr>
              <w:rPr>
                <w:lang w:val="en-US"/>
              </w:rPr>
            </w:pPr>
            <w:r w:rsidRPr="0086079F">
              <w:t>request</w:t>
            </w:r>
            <w:r>
              <w:t>.</w:t>
            </w:r>
            <w:r w:rsidRPr="00D2017D">
              <w:rPr>
                <w:lang w:val="en-US"/>
              </w:rPr>
              <w:t>author</w:t>
            </w:r>
          </w:p>
        </w:tc>
        <w:tc>
          <w:tcPr>
            <w:tcW w:w="1559" w:type="dxa"/>
          </w:tcPr>
          <w:p w14:paraId="60FAE8FE" w14:textId="77777777" w:rsidR="000E3FC1" w:rsidRDefault="000E3FC1" w:rsidP="00D2697C">
            <w:pPr>
              <w:rPr>
                <w:lang w:val="en-US"/>
              </w:rPr>
            </w:pPr>
            <w:r>
              <w:rPr>
                <w:lang w:val="en-US"/>
              </w:rPr>
              <w:t>AuthorType</w:t>
            </w:r>
          </w:p>
        </w:tc>
        <w:tc>
          <w:tcPr>
            <w:tcW w:w="3402" w:type="dxa"/>
          </w:tcPr>
          <w:p w14:paraId="14C93F9A" w14:textId="77777777" w:rsidR="000E3FC1" w:rsidRPr="000E6EAF" w:rsidRDefault="000E3FC1" w:rsidP="00D2697C">
            <w:r w:rsidRPr="00981AA1">
              <w:t>Remitterande person och organisation.</w:t>
            </w:r>
          </w:p>
        </w:tc>
        <w:tc>
          <w:tcPr>
            <w:tcW w:w="851" w:type="dxa"/>
          </w:tcPr>
          <w:p w14:paraId="0799BCEF" w14:textId="77777777" w:rsidR="000E3FC1" w:rsidRDefault="000E3FC1" w:rsidP="00D2697C">
            <w:r>
              <w:t>1..1</w:t>
            </w:r>
          </w:p>
        </w:tc>
        <w:tc>
          <w:tcPr>
            <w:tcW w:w="1417" w:type="dxa"/>
          </w:tcPr>
          <w:p w14:paraId="2FF1C2F7" w14:textId="77777777" w:rsidR="000E3FC1" w:rsidRDefault="000E3FC1" w:rsidP="00D2697C"/>
        </w:tc>
      </w:tr>
      <w:tr w:rsidR="000E3FC1" w:rsidRPr="00D10D9E" w14:paraId="32A7CA69" w14:textId="77777777" w:rsidTr="000E3FC1">
        <w:tc>
          <w:tcPr>
            <w:tcW w:w="2694" w:type="dxa"/>
          </w:tcPr>
          <w:p w14:paraId="3EF751CB" w14:textId="77777777" w:rsidR="000E3FC1" w:rsidRPr="00D528FA" w:rsidRDefault="000E3FC1" w:rsidP="00D2697C">
            <w:pPr>
              <w:rPr>
                <w:lang w:val="en-US"/>
              </w:rPr>
            </w:pPr>
            <w:r w:rsidRPr="0086079F">
              <w:t>request</w:t>
            </w:r>
            <w:r>
              <w:t>.</w:t>
            </w:r>
            <w:r w:rsidRPr="00D2017D">
              <w:rPr>
                <w:lang w:val="en-US"/>
              </w:rPr>
              <w:t>author</w:t>
            </w:r>
            <w:r w:rsidRPr="00D528FA">
              <w:rPr>
                <w:lang w:val="en-US"/>
              </w:rPr>
              <w:t>.date</w:t>
            </w:r>
          </w:p>
        </w:tc>
        <w:tc>
          <w:tcPr>
            <w:tcW w:w="1559" w:type="dxa"/>
          </w:tcPr>
          <w:p w14:paraId="3109B103" w14:textId="77777777" w:rsidR="000E3FC1" w:rsidRDefault="000E3FC1" w:rsidP="00D2697C">
            <w:pPr>
              <w:rPr>
                <w:lang w:val="en-US"/>
              </w:rPr>
            </w:pPr>
            <w:r w:rsidRPr="000C6F0C">
              <w:rPr>
                <w:lang w:val="en-US"/>
              </w:rPr>
              <w:t>DateType</w:t>
            </w:r>
          </w:p>
        </w:tc>
        <w:tc>
          <w:tcPr>
            <w:tcW w:w="3402" w:type="dxa"/>
          </w:tcPr>
          <w:p w14:paraId="5BD898E1" w14:textId="77777777" w:rsidR="000E3FC1" w:rsidRPr="000E6EAF" w:rsidRDefault="000E3FC1" w:rsidP="00D2697C">
            <w:r w:rsidRPr="00B12E73">
              <w:t>Remissdatum måste anges. Format som ska användas är SSÅÅMMDD</w:t>
            </w:r>
          </w:p>
        </w:tc>
        <w:tc>
          <w:tcPr>
            <w:tcW w:w="851" w:type="dxa"/>
          </w:tcPr>
          <w:p w14:paraId="1F6DD2F2" w14:textId="77777777" w:rsidR="000E3FC1" w:rsidRDefault="000E3FC1" w:rsidP="00D2697C">
            <w:r>
              <w:t>1..1</w:t>
            </w:r>
          </w:p>
        </w:tc>
        <w:tc>
          <w:tcPr>
            <w:tcW w:w="1417" w:type="dxa"/>
          </w:tcPr>
          <w:p w14:paraId="53425445" w14:textId="77777777" w:rsidR="000E3FC1" w:rsidRDefault="000E3FC1" w:rsidP="00D2697C">
            <w:r>
              <w:t>SSÅÅMMDD</w:t>
            </w:r>
          </w:p>
        </w:tc>
      </w:tr>
      <w:tr w:rsidR="000E3FC1" w:rsidRPr="00D10D9E" w14:paraId="39FB9F3B" w14:textId="77777777" w:rsidTr="000E3FC1">
        <w:tc>
          <w:tcPr>
            <w:tcW w:w="2694" w:type="dxa"/>
          </w:tcPr>
          <w:p w14:paraId="6A0CF4D6"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w:t>
            </w:r>
          </w:p>
        </w:tc>
        <w:tc>
          <w:tcPr>
            <w:tcW w:w="1559" w:type="dxa"/>
          </w:tcPr>
          <w:p w14:paraId="0E1995A7" w14:textId="77777777" w:rsidR="000E3FC1" w:rsidRDefault="000E3FC1" w:rsidP="00D2697C">
            <w:pPr>
              <w:rPr>
                <w:lang w:val="en-US"/>
              </w:rPr>
            </w:pPr>
            <w:r>
              <w:rPr>
                <w:lang w:val="en-US"/>
              </w:rPr>
              <w:t>HealthcareProfessionalType</w:t>
            </w:r>
          </w:p>
        </w:tc>
        <w:tc>
          <w:tcPr>
            <w:tcW w:w="3402" w:type="dxa"/>
          </w:tcPr>
          <w:p w14:paraId="068EEE54" w14:textId="77777777" w:rsidR="000E3FC1" w:rsidRPr="000E6EAF" w:rsidRDefault="000E3FC1" w:rsidP="00D2697C"/>
        </w:tc>
        <w:tc>
          <w:tcPr>
            <w:tcW w:w="851" w:type="dxa"/>
          </w:tcPr>
          <w:p w14:paraId="3459CB02" w14:textId="77777777" w:rsidR="000E3FC1" w:rsidRDefault="000E3FC1" w:rsidP="00D2697C">
            <w:r>
              <w:t>1..1</w:t>
            </w:r>
          </w:p>
        </w:tc>
        <w:tc>
          <w:tcPr>
            <w:tcW w:w="1417" w:type="dxa"/>
          </w:tcPr>
          <w:p w14:paraId="73CDD1EE" w14:textId="77777777" w:rsidR="000E3FC1" w:rsidRDefault="000E3FC1" w:rsidP="00D2697C"/>
        </w:tc>
      </w:tr>
      <w:tr w:rsidR="000E3FC1" w:rsidRPr="00D10D9E" w14:paraId="1320C773" w14:textId="77777777" w:rsidTr="000E3FC1">
        <w:tc>
          <w:tcPr>
            <w:tcW w:w="2694" w:type="dxa"/>
          </w:tcPr>
          <w:p w14:paraId="0518795F" w14:textId="77777777" w:rsidR="000E3FC1" w:rsidRDefault="000E3FC1" w:rsidP="00D2697C">
            <w:pPr>
              <w:rPr>
                <w:lang w:val="en-US"/>
              </w:rPr>
            </w:pPr>
            <w:r w:rsidRPr="0086079F">
              <w:t>request</w:t>
            </w:r>
            <w:r>
              <w:t>.</w:t>
            </w:r>
            <w:r w:rsidRPr="00D2017D">
              <w:rPr>
                <w:lang w:val="en-US"/>
              </w:rPr>
              <w:t>author</w:t>
            </w:r>
            <w:r>
              <w:rPr>
                <w:lang w:val="en-US"/>
              </w:rPr>
              <w:t>.healthcareProfessional.id</w:t>
            </w:r>
          </w:p>
        </w:tc>
        <w:tc>
          <w:tcPr>
            <w:tcW w:w="1559" w:type="dxa"/>
          </w:tcPr>
          <w:p w14:paraId="16F4EA4F" w14:textId="77777777" w:rsidR="000E3FC1" w:rsidRDefault="000E3FC1" w:rsidP="00D2697C">
            <w:pPr>
              <w:rPr>
                <w:lang w:val="en-US"/>
              </w:rPr>
            </w:pPr>
            <w:r>
              <w:rPr>
                <w:lang w:val="en-US"/>
              </w:rPr>
              <w:t>HsaIdType</w:t>
            </w:r>
          </w:p>
        </w:tc>
        <w:tc>
          <w:tcPr>
            <w:tcW w:w="3402" w:type="dxa"/>
          </w:tcPr>
          <w:p w14:paraId="4CCDA666" w14:textId="77777777" w:rsidR="000E3FC1" w:rsidRPr="000E6EAF" w:rsidRDefault="000E3FC1" w:rsidP="00D2697C">
            <w:r w:rsidRPr="00B12E73">
              <w:t>HSAid för remittent</w:t>
            </w:r>
          </w:p>
        </w:tc>
        <w:tc>
          <w:tcPr>
            <w:tcW w:w="851" w:type="dxa"/>
          </w:tcPr>
          <w:p w14:paraId="08757EC2" w14:textId="77777777" w:rsidR="000E3FC1" w:rsidRDefault="000E3FC1" w:rsidP="00D2697C">
            <w:r>
              <w:t>0..1</w:t>
            </w:r>
          </w:p>
        </w:tc>
        <w:tc>
          <w:tcPr>
            <w:tcW w:w="1417" w:type="dxa"/>
          </w:tcPr>
          <w:p w14:paraId="1E8C9AF1" w14:textId="77777777" w:rsidR="000E3FC1" w:rsidRDefault="000E3FC1" w:rsidP="00D2697C">
            <w:r>
              <w:t>Maxlängd 64 tecken</w:t>
            </w:r>
          </w:p>
        </w:tc>
      </w:tr>
      <w:tr w:rsidR="000E3FC1" w:rsidRPr="00D10D9E" w14:paraId="76EF1050" w14:textId="77777777" w:rsidTr="000E3FC1">
        <w:tc>
          <w:tcPr>
            <w:tcW w:w="2694" w:type="dxa"/>
          </w:tcPr>
          <w:p w14:paraId="6B904D95" w14:textId="77777777" w:rsidR="000E3FC1" w:rsidRDefault="000E3FC1" w:rsidP="00D2697C">
            <w:pPr>
              <w:rPr>
                <w:lang w:val="en-US"/>
              </w:rPr>
            </w:pPr>
            <w:r w:rsidRPr="0086079F">
              <w:t>request</w:t>
            </w:r>
            <w:r>
              <w:t>.</w:t>
            </w:r>
            <w:r w:rsidRPr="00D2017D">
              <w:rPr>
                <w:lang w:val="en-US"/>
              </w:rPr>
              <w:t>author</w:t>
            </w:r>
            <w:r>
              <w:rPr>
                <w:lang w:val="en-US"/>
              </w:rPr>
              <w:t>.healthcareProfessional.name</w:t>
            </w:r>
          </w:p>
        </w:tc>
        <w:tc>
          <w:tcPr>
            <w:tcW w:w="1559" w:type="dxa"/>
          </w:tcPr>
          <w:p w14:paraId="19FD3FEC" w14:textId="77777777" w:rsidR="000E3FC1" w:rsidRDefault="000E3FC1" w:rsidP="00D2697C">
            <w:pPr>
              <w:rPr>
                <w:lang w:val="en-US"/>
              </w:rPr>
            </w:pPr>
            <w:r>
              <w:rPr>
                <w:lang w:val="en-US"/>
              </w:rPr>
              <w:t>String</w:t>
            </w:r>
          </w:p>
        </w:tc>
        <w:tc>
          <w:tcPr>
            <w:tcW w:w="3402" w:type="dxa"/>
          </w:tcPr>
          <w:p w14:paraId="2389FEB4" w14:textId="77777777" w:rsidR="000E3FC1" w:rsidRDefault="000E3FC1" w:rsidP="00D2697C">
            <w:r>
              <w:t>P</w:t>
            </w:r>
            <w:r w:rsidRPr="006B7CE7">
              <w:t>ersonalnamn</w:t>
            </w:r>
            <w:r>
              <w:t>.</w:t>
            </w:r>
          </w:p>
          <w:p w14:paraId="7FFCFB2E" w14:textId="77777777" w:rsidR="000E3FC1" w:rsidRPr="00B12E73" w:rsidRDefault="000E3FC1" w:rsidP="00D2697C">
            <w:r w:rsidRPr="00981AA1">
              <w:t>Valfri formatering.</w:t>
            </w:r>
          </w:p>
        </w:tc>
        <w:tc>
          <w:tcPr>
            <w:tcW w:w="851" w:type="dxa"/>
          </w:tcPr>
          <w:p w14:paraId="273D11F8" w14:textId="77777777" w:rsidR="000E3FC1" w:rsidRDefault="000E3FC1" w:rsidP="00D2697C">
            <w:r>
              <w:t>1..1</w:t>
            </w:r>
          </w:p>
        </w:tc>
        <w:tc>
          <w:tcPr>
            <w:tcW w:w="1417" w:type="dxa"/>
          </w:tcPr>
          <w:p w14:paraId="6CE70D1D" w14:textId="77777777" w:rsidR="000E3FC1" w:rsidRDefault="000E3FC1" w:rsidP="00D2697C">
            <w:r>
              <w:t>Maxlängd 64 tecken</w:t>
            </w:r>
          </w:p>
        </w:tc>
      </w:tr>
      <w:tr w:rsidR="000E3FC1" w:rsidRPr="00D10D9E" w14:paraId="1B69BBEC" w14:textId="77777777" w:rsidTr="000E3FC1">
        <w:tc>
          <w:tcPr>
            <w:tcW w:w="2694" w:type="dxa"/>
          </w:tcPr>
          <w:p w14:paraId="4C51B3CA" w14:textId="77777777" w:rsidR="000E3FC1" w:rsidRPr="00D528FA" w:rsidRDefault="000E3FC1" w:rsidP="00D2697C">
            <w:pPr>
              <w:rPr>
                <w:lang w:val="en-US"/>
              </w:rPr>
            </w:pPr>
            <w:r w:rsidRPr="0086079F">
              <w:lastRenderedPageBreak/>
              <w:t>request</w:t>
            </w:r>
            <w:r>
              <w:t>.</w:t>
            </w:r>
            <w:r w:rsidRPr="00D2017D">
              <w:rPr>
                <w:lang w:val="en-US"/>
              </w:rPr>
              <w:t>author</w:t>
            </w:r>
            <w:r>
              <w:rPr>
                <w:lang w:val="en-US"/>
              </w:rPr>
              <w:t>.</w:t>
            </w:r>
            <w:r w:rsidRPr="00D528FA">
              <w:rPr>
                <w:lang w:val="en-US"/>
              </w:rPr>
              <w:t>typeOf</w:t>
            </w:r>
            <w:r>
              <w:rPr>
                <w:lang w:val="en-US"/>
              </w:rPr>
              <w:t>HealthcareProfessional</w:t>
            </w:r>
          </w:p>
        </w:tc>
        <w:tc>
          <w:tcPr>
            <w:tcW w:w="1559" w:type="dxa"/>
          </w:tcPr>
          <w:p w14:paraId="756B276B" w14:textId="77777777" w:rsidR="000E3FC1" w:rsidRDefault="000E3FC1" w:rsidP="00D2697C">
            <w:pPr>
              <w:rPr>
                <w:lang w:val="en-US"/>
              </w:rPr>
            </w:pPr>
            <w:r>
              <w:rPr>
                <w:lang w:val="en-US"/>
              </w:rPr>
              <w:t>codeForProfession</w:t>
            </w:r>
          </w:p>
        </w:tc>
        <w:tc>
          <w:tcPr>
            <w:tcW w:w="3402" w:type="dxa"/>
          </w:tcPr>
          <w:p w14:paraId="2AD42850" w14:textId="77777777" w:rsidR="000E3FC1" w:rsidRPr="000E6EAF" w:rsidRDefault="000E3FC1" w:rsidP="00D2697C">
            <w:r>
              <w:t>T</w:t>
            </w:r>
            <w:r w:rsidRPr="006B7CE7">
              <w:t>yp av HoS-personal</w:t>
            </w:r>
          </w:p>
        </w:tc>
        <w:tc>
          <w:tcPr>
            <w:tcW w:w="851" w:type="dxa"/>
          </w:tcPr>
          <w:p w14:paraId="281B4308" w14:textId="77777777" w:rsidR="000E3FC1" w:rsidRDefault="000E3FC1" w:rsidP="00D2697C">
            <w:r>
              <w:t>0..1</w:t>
            </w:r>
          </w:p>
        </w:tc>
        <w:tc>
          <w:tcPr>
            <w:tcW w:w="1417" w:type="dxa"/>
          </w:tcPr>
          <w:p w14:paraId="38E745B3" w14:textId="77777777" w:rsidR="000E3FC1" w:rsidRPr="00215400" w:rsidRDefault="000E3FC1" w:rsidP="00D2697C">
            <w:pPr>
              <w:rPr>
                <w:highlight w:val="yellow"/>
              </w:rPr>
            </w:pPr>
          </w:p>
        </w:tc>
      </w:tr>
      <w:tr w:rsidR="000E3FC1" w:rsidRPr="00D10D9E" w14:paraId="4E80062B" w14:textId="77777777" w:rsidTr="000E3FC1">
        <w:tc>
          <w:tcPr>
            <w:tcW w:w="2694" w:type="dxa"/>
          </w:tcPr>
          <w:p w14:paraId="425B02AF" w14:textId="77777777" w:rsidR="000E3FC1" w:rsidRPr="00D2017D" w:rsidRDefault="000E3FC1" w:rsidP="00D2697C">
            <w:pPr>
              <w:rPr>
                <w:lang w:val="en-US"/>
              </w:rPr>
            </w:pPr>
            <w:r w:rsidRPr="0086079F">
              <w:t>request</w:t>
            </w:r>
            <w:r>
              <w:t>.</w:t>
            </w:r>
            <w:r>
              <w:rPr>
                <w:lang w:val="en-US"/>
              </w:rPr>
              <w:t>author.typeOfHealthcareProfessional.code</w:t>
            </w:r>
          </w:p>
        </w:tc>
        <w:tc>
          <w:tcPr>
            <w:tcW w:w="1559" w:type="dxa"/>
          </w:tcPr>
          <w:p w14:paraId="3882C506" w14:textId="77777777" w:rsidR="000E3FC1" w:rsidRDefault="000E3FC1" w:rsidP="00D2697C">
            <w:pPr>
              <w:rPr>
                <w:lang w:val="en-US"/>
              </w:rPr>
            </w:pPr>
            <w:r>
              <w:rPr>
                <w:lang w:val="en-US"/>
              </w:rPr>
              <w:t>String</w:t>
            </w:r>
          </w:p>
        </w:tc>
        <w:tc>
          <w:tcPr>
            <w:tcW w:w="3402" w:type="dxa"/>
          </w:tcPr>
          <w:p w14:paraId="0BCD3BAB" w14:textId="77777777" w:rsidR="000E3FC1" w:rsidRDefault="000E3FC1" w:rsidP="00D2697C">
            <w:r>
              <w:t xml:space="preserve">OID för kodsystem: </w:t>
            </w:r>
            <w:r w:rsidRPr="00952730">
              <w:t>1.2.752.97.3.2.8.8</w:t>
            </w:r>
          </w:p>
          <w:p w14:paraId="5B76C358" w14:textId="77777777" w:rsidR="000E3FC1" w:rsidRDefault="000E3FC1" w:rsidP="00D2697C"/>
          <w:p w14:paraId="7630F7F5" w14:textId="77777777" w:rsidR="000E3FC1" w:rsidRDefault="000E3FC1" w:rsidP="00D2697C">
            <w:r w:rsidRPr="00697D27">
              <w:t>Giltiga värden finns i codes.xsd</w:t>
            </w:r>
          </w:p>
        </w:tc>
        <w:tc>
          <w:tcPr>
            <w:tcW w:w="851" w:type="dxa"/>
          </w:tcPr>
          <w:p w14:paraId="4FA56EE9" w14:textId="77777777" w:rsidR="000E3FC1" w:rsidRDefault="000E3FC1" w:rsidP="00D2697C">
            <w:r>
              <w:t>0..1</w:t>
            </w:r>
          </w:p>
        </w:tc>
        <w:tc>
          <w:tcPr>
            <w:tcW w:w="1417" w:type="dxa"/>
          </w:tcPr>
          <w:p w14:paraId="189CB2B2" w14:textId="77777777" w:rsidR="000E3FC1" w:rsidRDefault="000E3FC1" w:rsidP="00D2697C"/>
        </w:tc>
      </w:tr>
      <w:tr w:rsidR="000E3FC1" w:rsidRPr="00D10D9E" w14:paraId="463FE777" w14:textId="77777777" w:rsidTr="000E3FC1">
        <w:tc>
          <w:tcPr>
            <w:tcW w:w="2694" w:type="dxa"/>
          </w:tcPr>
          <w:p w14:paraId="20797F9B"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.healthcareProfessionalOrganisation</w:t>
            </w:r>
          </w:p>
        </w:tc>
        <w:tc>
          <w:tcPr>
            <w:tcW w:w="1559" w:type="dxa"/>
          </w:tcPr>
          <w:p w14:paraId="70212AEF" w14:textId="77777777" w:rsidR="000E3FC1" w:rsidRPr="00E5645E" w:rsidRDefault="000E3FC1" w:rsidP="00D2697C">
            <w:pPr>
              <w:rPr>
                <w:lang w:val="en-US"/>
              </w:rPr>
            </w:pPr>
            <w:r>
              <w:rPr>
                <w:lang w:val="en-US"/>
              </w:rPr>
              <w:t>OrganisationType</w:t>
            </w:r>
          </w:p>
        </w:tc>
        <w:tc>
          <w:tcPr>
            <w:tcW w:w="3402" w:type="dxa"/>
          </w:tcPr>
          <w:p w14:paraId="4378F38F" w14:textId="77777777" w:rsidR="000E3FC1" w:rsidRPr="000E6EAF" w:rsidRDefault="000E3FC1" w:rsidP="00D2697C"/>
        </w:tc>
        <w:tc>
          <w:tcPr>
            <w:tcW w:w="851" w:type="dxa"/>
          </w:tcPr>
          <w:p w14:paraId="12247B9C" w14:textId="77777777" w:rsidR="000E3FC1" w:rsidRDefault="000E3FC1" w:rsidP="00D2697C">
            <w:r>
              <w:t>1..1</w:t>
            </w:r>
          </w:p>
        </w:tc>
        <w:tc>
          <w:tcPr>
            <w:tcW w:w="1417" w:type="dxa"/>
          </w:tcPr>
          <w:p w14:paraId="1CA6CE2A" w14:textId="77777777" w:rsidR="000E3FC1" w:rsidRDefault="000E3FC1" w:rsidP="00D2697C"/>
        </w:tc>
      </w:tr>
      <w:tr w:rsidR="000E3FC1" w:rsidRPr="00D10D9E" w14:paraId="6CDA1516" w14:textId="77777777" w:rsidTr="000E3FC1">
        <w:tc>
          <w:tcPr>
            <w:tcW w:w="2694" w:type="dxa"/>
          </w:tcPr>
          <w:p w14:paraId="1C9FA1A4" w14:textId="77777777" w:rsidR="000E3FC1" w:rsidRDefault="000E3FC1" w:rsidP="00D2697C">
            <w:pPr>
              <w:rPr>
                <w:lang w:val="en-US"/>
              </w:rPr>
            </w:pPr>
            <w:r w:rsidRPr="0086079F">
              <w:t>request</w:t>
            </w:r>
            <w:r>
              <w:t>.</w:t>
            </w:r>
            <w:r w:rsidRPr="00D2017D">
              <w:rPr>
                <w:lang w:val="en-US"/>
              </w:rPr>
              <w:t>author</w:t>
            </w:r>
            <w:r>
              <w:rPr>
                <w:lang w:val="en-US"/>
              </w:rPr>
              <w:t>.healthcareProfessionalOrganisation.careUnitId</w:t>
            </w:r>
          </w:p>
        </w:tc>
        <w:tc>
          <w:tcPr>
            <w:tcW w:w="1559" w:type="dxa"/>
          </w:tcPr>
          <w:p w14:paraId="3308C926" w14:textId="77777777" w:rsidR="000E3FC1" w:rsidRDefault="000E3FC1" w:rsidP="00D2697C">
            <w:pPr>
              <w:rPr>
                <w:lang w:val="en-US"/>
              </w:rPr>
            </w:pPr>
            <w:r>
              <w:rPr>
                <w:lang w:val="en-US"/>
              </w:rPr>
              <w:t>HsaIdType</w:t>
            </w:r>
          </w:p>
        </w:tc>
        <w:tc>
          <w:tcPr>
            <w:tcW w:w="3402" w:type="dxa"/>
          </w:tcPr>
          <w:p w14:paraId="731995F6" w14:textId="77777777" w:rsidR="000E3FC1" w:rsidRPr="00B632B2" w:rsidRDefault="000E3FC1" w:rsidP="00D2697C">
            <w:r w:rsidRPr="00B632B2">
              <w:t xml:space="preserve">HSA-id för </w:t>
            </w:r>
            <w:r>
              <w:t xml:space="preserve">vårdenhet (jmf. PDL) </w:t>
            </w:r>
            <w:r w:rsidRPr="00B632B2">
              <w:t xml:space="preserve">som ansvarar för remissen. </w:t>
            </w:r>
          </w:p>
        </w:tc>
        <w:tc>
          <w:tcPr>
            <w:tcW w:w="851" w:type="dxa"/>
          </w:tcPr>
          <w:p w14:paraId="379AF26F" w14:textId="77777777" w:rsidR="000E3FC1" w:rsidRDefault="000E3FC1" w:rsidP="00D2697C">
            <w:r>
              <w:t>1..1</w:t>
            </w:r>
          </w:p>
        </w:tc>
        <w:tc>
          <w:tcPr>
            <w:tcW w:w="1417" w:type="dxa"/>
          </w:tcPr>
          <w:p w14:paraId="4E534DBC" w14:textId="77777777" w:rsidR="000E3FC1" w:rsidRDefault="000E3FC1" w:rsidP="00D2697C">
            <w:r>
              <w:t>Maxlängd 64 tecken</w:t>
            </w:r>
          </w:p>
        </w:tc>
      </w:tr>
      <w:tr w:rsidR="000E3FC1" w:rsidRPr="00D10D9E" w14:paraId="1F88DB05" w14:textId="77777777" w:rsidTr="000E3FC1">
        <w:tc>
          <w:tcPr>
            <w:tcW w:w="2694" w:type="dxa"/>
          </w:tcPr>
          <w:p w14:paraId="0567ED80" w14:textId="77777777" w:rsidR="000E3FC1" w:rsidRPr="0001022C" w:rsidRDefault="000E3FC1" w:rsidP="00D2697C">
            <w:r w:rsidRPr="0086079F">
              <w:t>request</w:t>
            </w:r>
            <w:r>
              <w:t>.</w:t>
            </w:r>
            <w:r w:rsidRPr="0001022C">
              <w:t>recipient</w:t>
            </w:r>
          </w:p>
        </w:tc>
        <w:tc>
          <w:tcPr>
            <w:tcW w:w="1559" w:type="dxa"/>
          </w:tcPr>
          <w:p w14:paraId="7F0EE864" w14:textId="77777777" w:rsidR="000E3FC1" w:rsidRPr="0001022C" w:rsidRDefault="000E3FC1" w:rsidP="00D2697C">
            <w:r w:rsidRPr="0001022C">
              <w:t>RecipientType</w:t>
            </w:r>
          </w:p>
        </w:tc>
        <w:tc>
          <w:tcPr>
            <w:tcW w:w="3402" w:type="dxa"/>
          </w:tcPr>
          <w:p w14:paraId="79F63A90" w14:textId="77777777" w:rsidR="000E3FC1" w:rsidRPr="00B632B2" w:rsidRDefault="000E3FC1" w:rsidP="00D2697C"/>
        </w:tc>
        <w:tc>
          <w:tcPr>
            <w:tcW w:w="851" w:type="dxa"/>
          </w:tcPr>
          <w:p w14:paraId="7631986D" w14:textId="77777777" w:rsidR="000E3FC1" w:rsidRDefault="000E3FC1" w:rsidP="00D2697C">
            <w:r>
              <w:t>1..1</w:t>
            </w:r>
          </w:p>
        </w:tc>
        <w:tc>
          <w:tcPr>
            <w:tcW w:w="1417" w:type="dxa"/>
          </w:tcPr>
          <w:p w14:paraId="67B18003" w14:textId="77777777" w:rsidR="000E3FC1" w:rsidRDefault="000E3FC1" w:rsidP="00D2697C"/>
        </w:tc>
      </w:tr>
      <w:tr w:rsidR="000E3FC1" w:rsidRPr="00D10D9E" w14:paraId="69938886" w14:textId="77777777" w:rsidTr="000E3FC1">
        <w:tc>
          <w:tcPr>
            <w:tcW w:w="2694" w:type="dxa"/>
          </w:tcPr>
          <w:p w14:paraId="6046FFD1" w14:textId="77777777" w:rsidR="000E3FC1" w:rsidRPr="0001022C" w:rsidRDefault="000E3FC1" w:rsidP="00D2697C">
            <w:r w:rsidRPr="0086079F">
              <w:t>request</w:t>
            </w:r>
            <w:r>
              <w:t>.</w:t>
            </w:r>
            <w:r w:rsidRPr="0001022C">
              <w:t>recipient.organisation</w:t>
            </w:r>
          </w:p>
        </w:tc>
        <w:tc>
          <w:tcPr>
            <w:tcW w:w="1559" w:type="dxa"/>
          </w:tcPr>
          <w:p w14:paraId="1ED0ED30" w14:textId="77777777" w:rsidR="000E3FC1" w:rsidRPr="0001022C" w:rsidRDefault="000E3FC1" w:rsidP="00D2697C">
            <w:r w:rsidRPr="0001022C">
              <w:t>OrganisationType</w:t>
            </w:r>
          </w:p>
        </w:tc>
        <w:tc>
          <w:tcPr>
            <w:tcW w:w="3402" w:type="dxa"/>
          </w:tcPr>
          <w:p w14:paraId="5028125E" w14:textId="77777777" w:rsidR="000E3FC1" w:rsidRPr="00B632B2" w:rsidRDefault="000E3FC1" w:rsidP="00D2697C"/>
        </w:tc>
        <w:tc>
          <w:tcPr>
            <w:tcW w:w="851" w:type="dxa"/>
          </w:tcPr>
          <w:p w14:paraId="2C558860" w14:textId="77777777" w:rsidR="000E3FC1" w:rsidRDefault="000E3FC1" w:rsidP="00D2697C">
            <w:r>
              <w:t>1..1</w:t>
            </w:r>
          </w:p>
        </w:tc>
        <w:tc>
          <w:tcPr>
            <w:tcW w:w="1417" w:type="dxa"/>
          </w:tcPr>
          <w:p w14:paraId="685D97C0" w14:textId="77777777" w:rsidR="000E3FC1" w:rsidRDefault="000E3FC1" w:rsidP="00D2697C"/>
        </w:tc>
      </w:tr>
      <w:tr w:rsidR="000E3FC1" w:rsidRPr="00D10D9E" w14:paraId="09C1787E" w14:textId="77777777" w:rsidTr="000E3FC1">
        <w:tc>
          <w:tcPr>
            <w:tcW w:w="2694" w:type="dxa"/>
          </w:tcPr>
          <w:p w14:paraId="5BE96C79" w14:textId="77777777" w:rsidR="000E3FC1" w:rsidRDefault="000E3FC1" w:rsidP="00D2697C">
            <w:pPr>
              <w:rPr>
                <w:lang w:val="en-US"/>
              </w:rPr>
            </w:pPr>
            <w:r w:rsidRPr="0086079F">
              <w:t>request</w:t>
            </w:r>
            <w:r>
              <w:t>.</w:t>
            </w:r>
            <w:r w:rsidRPr="00200C8D">
              <w:rPr>
                <w:lang w:val="en-US"/>
              </w:rPr>
              <w:t>rec</w:t>
            </w:r>
            <w:r>
              <w:rPr>
                <w:lang w:val="en-US"/>
              </w:rPr>
              <w:t>ipient.</w:t>
            </w:r>
            <w:r w:rsidRPr="007D0EA3">
              <w:rPr>
                <w:lang w:val="en-US"/>
              </w:rPr>
              <w:t>organisation</w:t>
            </w:r>
            <w:r>
              <w:rPr>
                <w:lang w:val="en-US"/>
              </w:rPr>
              <w:t>.careUnitId</w:t>
            </w:r>
          </w:p>
        </w:tc>
        <w:tc>
          <w:tcPr>
            <w:tcW w:w="1559" w:type="dxa"/>
          </w:tcPr>
          <w:p w14:paraId="24F33819" w14:textId="77777777" w:rsidR="000E3FC1" w:rsidRDefault="000E3FC1" w:rsidP="00D2697C">
            <w:pPr>
              <w:rPr>
                <w:lang w:val="en-US"/>
              </w:rPr>
            </w:pPr>
            <w:r>
              <w:rPr>
                <w:lang w:val="en-US"/>
              </w:rPr>
              <w:t>HsaIdType</w:t>
            </w:r>
          </w:p>
        </w:tc>
        <w:tc>
          <w:tcPr>
            <w:tcW w:w="3402" w:type="dxa"/>
          </w:tcPr>
          <w:p w14:paraId="21BBDE44" w14:textId="77777777" w:rsidR="000E3FC1" w:rsidRPr="00B632B2" w:rsidRDefault="000E3FC1" w:rsidP="00D2697C">
            <w:r w:rsidRPr="00B632B2">
              <w:t>HSA-id för remissmottagande enhet, till vilken remissen adresseras.</w:t>
            </w:r>
          </w:p>
          <w:p w14:paraId="3F4A9F9C" w14:textId="77777777" w:rsidR="000E3FC1" w:rsidRPr="00B632B2" w:rsidRDefault="000E3FC1" w:rsidP="00D2697C">
            <w:r w:rsidRPr="00B632B2">
              <w:t xml:space="preserve">Med remissmottagande enhet </w:t>
            </w:r>
            <w:r>
              <w:t xml:space="preserve">avses det som i </w:t>
            </w:r>
            <w:r w:rsidRPr="00B632B2">
              <w:t>SOSFS 2004:11</w:t>
            </w:r>
            <w:r>
              <w:t xml:space="preserve"> benämns som mottagande enhet</w:t>
            </w:r>
            <w:r w:rsidRPr="00B632B2">
              <w:t>.</w:t>
            </w:r>
          </w:p>
        </w:tc>
        <w:tc>
          <w:tcPr>
            <w:tcW w:w="851" w:type="dxa"/>
          </w:tcPr>
          <w:p w14:paraId="2CD9F366" w14:textId="77777777" w:rsidR="000E3FC1" w:rsidRDefault="000E3FC1" w:rsidP="00D2697C">
            <w:r>
              <w:t>1..1</w:t>
            </w:r>
          </w:p>
        </w:tc>
        <w:tc>
          <w:tcPr>
            <w:tcW w:w="1417" w:type="dxa"/>
          </w:tcPr>
          <w:p w14:paraId="405B4DB9" w14:textId="77777777" w:rsidR="000E3FC1" w:rsidRDefault="000E3FC1" w:rsidP="00D2697C">
            <w:r>
              <w:t>Maxlängd 64 tecken</w:t>
            </w:r>
          </w:p>
        </w:tc>
      </w:tr>
      <w:tr w:rsidR="000E3FC1" w:rsidRPr="00D10D9E" w14:paraId="37978D1B" w14:textId="77777777" w:rsidTr="000E3FC1">
        <w:tc>
          <w:tcPr>
            <w:tcW w:w="2694" w:type="dxa"/>
          </w:tcPr>
          <w:p w14:paraId="5E383BC9" w14:textId="77777777" w:rsidR="000E3FC1" w:rsidRPr="004E2529" w:rsidRDefault="000E3FC1" w:rsidP="00D2697C">
            <w:pPr>
              <w:rPr>
                <w:lang w:val="en-US"/>
              </w:rPr>
            </w:pPr>
            <w:r w:rsidRPr="0086079F">
              <w:t>request</w:t>
            </w:r>
            <w:r>
              <w:t>.</w:t>
            </w:r>
            <w:r w:rsidRPr="00C16C99">
              <w:rPr>
                <w:lang w:val="en-US"/>
              </w:rPr>
              <w:t>intermediaryParticipant</w:t>
            </w:r>
          </w:p>
        </w:tc>
        <w:tc>
          <w:tcPr>
            <w:tcW w:w="1559" w:type="dxa"/>
          </w:tcPr>
          <w:p w14:paraId="2E5A68D6" w14:textId="77777777" w:rsidR="000E3FC1" w:rsidRDefault="000E3FC1" w:rsidP="00D2697C">
            <w:pPr>
              <w:rPr>
                <w:lang w:val="en-US"/>
              </w:rPr>
            </w:pPr>
            <w:r>
              <w:rPr>
                <w:lang w:val="en-US"/>
              </w:rPr>
              <w:t>IntermediaryType</w:t>
            </w:r>
          </w:p>
        </w:tc>
        <w:tc>
          <w:tcPr>
            <w:tcW w:w="3402" w:type="dxa"/>
          </w:tcPr>
          <w:p w14:paraId="5D7492E9" w14:textId="77777777" w:rsidR="000E3FC1" w:rsidRPr="00B632B2" w:rsidRDefault="000E3FC1" w:rsidP="00D2697C">
            <w:r w:rsidRPr="00B632B2">
              <w:t>Beskriver aktören som vidareskickar remissen</w:t>
            </w:r>
          </w:p>
        </w:tc>
        <w:tc>
          <w:tcPr>
            <w:tcW w:w="851" w:type="dxa"/>
          </w:tcPr>
          <w:p w14:paraId="5C34E52F" w14:textId="77777777" w:rsidR="000E3FC1" w:rsidRDefault="000E3FC1" w:rsidP="00D2697C">
            <w:r>
              <w:t>0..n</w:t>
            </w:r>
          </w:p>
        </w:tc>
        <w:tc>
          <w:tcPr>
            <w:tcW w:w="1417" w:type="dxa"/>
          </w:tcPr>
          <w:p w14:paraId="74493588" w14:textId="77777777" w:rsidR="000E3FC1" w:rsidRDefault="000E3FC1" w:rsidP="00D2697C"/>
        </w:tc>
      </w:tr>
      <w:tr w:rsidR="000E3FC1" w:rsidRPr="00D10D9E" w14:paraId="1C893D27" w14:textId="77777777" w:rsidTr="000E3FC1">
        <w:tc>
          <w:tcPr>
            <w:tcW w:w="2694" w:type="dxa"/>
          </w:tcPr>
          <w:p w14:paraId="4C0D1176" w14:textId="77777777" w:rsidR="000E3FC1" w:rsidRPr="00C16C99" w:rsidRDefault="000E3FC1" w:rsidP="00D2697C">
            <w:pPr>
              <w:rPr>
                <w:lang w:val="en-US"/>
              </w:rPr>
            </w:pPr>
            <w:r w:rsidRPr="0086079F">
              <w:t>request</w:t>
            </w:r>
            <w:r>
              <w:t>.</w:t>
            </w:r>
            <w:r w:rsidRPr="00C16C99">
              <w:rPr>
                <w:lang w:val="en-US"/>
              </w:rPr>
              <w:t>intermediaryParticipant</w:t>
            </w:r>
            <w:r>
              <w:rPr>
                <w:lang w:val="en-US"/>
              </w:rPr>
              <w:t>.</w:t>
            </w:r>
            <w:r>
              <w:t xml:space="preserve"> </w:t>
            </w:r>
            <w:r>
              <w:rPr>
                <w:lang w:val="en-US"/>
              </w:rPr>
              <w:t>healthcareProfessional</w:t>
            </w:r>
            <w:r w:rsidRPr="00C16C99">
              <w:rPr>
                <w:lang w:val="en-US"/>
              </w:rPr>
              <w:t>Organisation</w:t>
            </w:r>
          </w:p>
        </w:tc>
        <w:tc>
          <w:tcPr>
            <w:tcW w:w="1559" w:type="dxa"/>
          </w:tcPr>
          <w:p w14:paraId="2C63AEBD" w14:textId="77777777" w:rsidR="000E3FC1" w:rsidRDefault="000E3FC1" w:rsidP="00D2697C">
            <w:pPr>
              <w:rPr>
                <w:lang w:val="en-US"/>
              </w:rPr>
            </w:pPr>
            <w:r>
              <w:rPr>
                <w:lang w:val="en-US"/>
              </w:rPr>
              <w:t>OrganisationType</w:t>
            </w:r>
          </w:p>
        </w:tc>
        <w:tc>
          <w:tcPr>
            <w:tcW w:w="3402" w:type="dxa"/>
          </w:tcPr>
          <w:p w14:paraId="07335E75" w14:textId="77777777" w:rsidR="000E3FC1" w:rsidRPr="00B632B2" w:rsidRDefault="000E3FC1" w:rsidP="00D2697C"/>
        </w:tc>
        <w:tc>
          <w:tcPr>
            <w:tcW w:w="851" w:type="dxa"/>
          </w:tcPr>
          <w:p w14:paraId="58BB6127" w14:textId="77777777" w:rsidR="000E3FC1" w:rsidRDefault="000E3FC1" w:rsidP="00D2697C">
            <w:r>
              <w:t>1..1</w:t>
            </w:r>
          </w:p>
        </w:tc>
        <w:tc>
          <w:tcPr>
            <w:tcW w:w="1417" w:type="dxa"/>
          </w:tcPr>
          <w:p w14:paraId="278B0D48" w14:textId="77777777" w:rsidR="000E3FC1" w:rsidRDefault="000E3FC1" w:rsidP="00D2697C"/>
        </w:tc>
      </w:tr>
      <w:tr w:rsidR="000E3FC1" w:rsidRPr="00D10D9E" w14:paraId="2E1AB565" w14:textId="77777777" w:rsidTr="000E3FC1">
        <w:tc>
          <w:tcPr>
            <w:tcW w:w="2694" w:type="dxa"/>
          </w:tcPr>
          <w:p w14:paraId="57FBCB45" w14:textId="77777777" w:rsidR="000E3FC1" w:rsidRPr="00C16C99" w:rsidRDefault="000E3FC1" w:rsidP="00D2697C">
            <w:pPr>
              <w:rPr>
                <w:lang w:val="en-US"/>
              </w:rPr>
            </w:pPr>
            <w:r w:rsidRPr="0086079F">
              <w:t>request</w:t>
            </w:r>
            <w:r>
              <w:t>.</w:t>
            </w:r>
            <w:r>
              <w:rPr>
                <w:lang w:val="en-US"/>
              </w:rPr>
              <w:t>intermediaryParticipant.healthcareProfessionalOrganisation.careUnitId</w:t>
            </w:r>
          </w:p>
        </w:tc>
        <w:tc>
          <w:tcPr>
            <w:tcW w:w="1559" w:type="dxa"/>
          </w:tcPr>
          <w:p w14:paraId="71B2088E" w14:textId="77777777" w:rsidR="000E3FC1" w:rsidRDefault="000E3FC1" w:rsidP="00D2697C">
            <w:pPr>
              <w:rPr>
                <w:lang w:val="en-US"/>
              </w:rPr>
            </w:pPr>
            <w:r>
              <w:rPr>
                <w:lang w:val="en-US"/>
              </w:rPr>
              <w:t>HsaIdType</w:t>
            </w:r>
          </w:p>
        </w:tc>
        <w:tc>
          <w:tcPr>
            <w:tcW w:w="3402" w:type="dxa"/>
          </w:tcPr>
          <w:p w14:paraId="55FF1E67" w14:textId="77777777" w:rsidR="000E3FC1" w:rsidRPr="00B632B2" w:rsidRDefault="000E3FC1" w:rsidP="00D2697C">
            <w:r w:rsidRPr="00B632B2">
              <w:t>HSA-id på den remissmottagande enhet som vidareskickat remissen.</w:t>
            </w:r>
          </w:p>
        </w:tc>
        <w:tc>
          <w:tcPr>
            <w:tcW w:w="851" w:type="dxa"/>
          </w:tcPr>
          <w:p w14:paraId="373E4822" w14:textId="77777777" w:rsidR="000E3FC1" w:rsidRDefault="000E3FC1" w:rsidP="00D2697C">
            <w:r>
              <w:t>1..1</w:t>
            </w:r>
          </w:p>
        </w:tc>
        <w:tc>
          <w:tcPr>
            <w:tcW w:w="1417" w:type="dxa"/>
          </w:tcPr>
          <w:p w14:paraId="6B621DB6" w14:textId="77777777" w:rsidR="000E3FC1" w:rsidRDefault="000E3FC1" w:rsidP="00D2697C">
            <w:r>
              <w:t>Maxlängd 64 tecken</w:t>
            </w:r>
          </w:p>
        </w:tc>
      </w:tr>
      <w:tr w:rsidR="000E3FC1" w:rsidRPr="00D10D9E" w14:paraId="3B0285E5" w14:textId="77777777" w:rsidTr="000E3FC1">
        <w:tc>
          <w:tcPr>
            <w:tcW w:w="2694" w:type="dxa"/>
          </w:tcPr>
          <w:p w14:paraId="51ADBB48" w14:textId="77777777" w:rsidR="000E3FC1" w:rsidRPr="00C16C99" w:rsidRDefault="000E3FC1" w:rsidP="00D2697C">
            <w:pPr>
              <w:rPr>
                <w:lang w:val="en-US"/>
              </w:rPr>
            </w:pPr>
            <w:r w:rsidRPr="0086079F">
              <w:t>request</w:t>
            </w:r>
            <w:r>
              <w:t>.</w:t>
            </w:r>
            <w:r>
              <w:rPr>
                <w:lang w:val="en-US"/>
              </w:rPr>
              <w:t>intermediaryParticipant.time</w:t>
            </w:r>
          </w:p>
        </w:tc>
        <w:tc>
          <w:tcPr>
            <w:tcW w:w="1559" w:type="dxa"/>
          </w:tcPr>
          <w:p w14:paraId="10F69FF6" w14:textId="77777777" w:rsidR="000E3FC1" w:rsidRDefault="000E3FC1" w:rsidP="00D2697C">
            <w:pPr>
              <w:rPr>
                <w:lang w:val="en-US"/>
              </w:rPr>
            </w:pPr>
            <w:r w:rsidRPr="000905BC">
              <w:rPr>
                <w:lang w:val="en-US"/>
              </w:rPr>
              <w:t>TimeStampType</w:t>
            </w:r>
          </w:p>
        </w:tc>
        <w:tc>
          <w:tcPr>
            <w:tcW w:w="3402" w:type="dxa"/>
          </w:tcPr>
          <w:p w14:paraId="60635BEF" w14:textId="77777777" w:rsidR="000E3FC1" w:rsidRPr="00B632B2" w:rsidRDefault="000E3FC1" w:rsidP="00D2697C">
            <w:r w:rsidRPr="00B632B2">
              <w:t>Tidpunkt då versionen skapades för vidareskickning.</w:t>
            </w:r>
          </w:p>
          <w:p w14:paraId="5ECAC92C" w14:textId="77777777" w:rsidR="000E3FC1" w:rsidRPr="00B632B2" w:rsidRDefault="000E3FC1" w:rsidP="00D2697C">
            <w:r w:rsidRPr="00B632B2">
              <w:t>Denna tidpunkt kan skilja sig från tidpunkten då remissen faktiskt skickas beroende på hur detta implementeras i en lokal remissmodul.</w:t>
            </w:r>
          </w:p>
        </w:tc>
        <w:tc>
          <w:tcPr>
            <w:tcW w:w="851" w:type="dxa"/>
          </w:tcPr>
          <w:p w14:paraId="249485A9" w14:textId="77777777" w:rsidR="000E3FC1" w:rsidRDefault="000E3FC1" w:rsidP="00D2697C">
            <w:r>
              <w:t>1..1</w:t>
            </w:r>
          </w:p>
        </w:tc>
        <w:tc>
          <w:tcPr>
            <w:tcW w:w="1417" w:type="dxa"/>
          </w:tcPr>
          <w:p w14:paraId="70D874B7" w14:textId="77777777" w:rsidR="000E3FC1" w:rsidRDefault="000E3FC1" w:rsidP="00D2697C">
            <w:r w:rsidRPr="00DD3984">
              <w:t>SSÅÅMMDDttmmss</w:t>
            </w:r>
          </w:p>
        </w:tc>
      </w:tr>
      <w:tr w:rsidR="000E3FC1" w:rsidRPr="00D10D9E" w14:paraId="36DF267B" w14:textId="77777777" w:rsidTr="000E3FC1">
        <w:tc>
          <w:tcPr>
            <w:tcW w:w="2694" w:type="dxa"/>
          </w:tcPr>
          <w:p w14:paraId="6AD76DF1" w14:textId="77777777" w:rsidR="000E3FC1" w:rsidRDefault="000E3FC1" w:rsidP="00D2697C">
            <w:pPr>
              <w:rPr>
                <w:lang w:val="en-US"/>
              </w:rPr>
            </w:pPr>
            <w:r w:rsidRPr="0086079F">
              <w:t>request</w:t>
            </w:r>
            <w:r>
              <w:t>.</w:t>
            </w:r>
            <w:r w:rsidRPr="004E2529">
              <w:rPr>
                <w:lang w:val="en-US"/>
              </w:rPr>
              <w:t>additionalInformation</w:t>
            </w:r>
          </w:p>
        </w:tc>
        <w:tc>
          <w:tcPr>
            <w:tcW w:w="1559" w:type="dxa"/>
          </w:tcPr>
          <w:p w14:paraId="65A1A8E4" w14:textId="77777777" w:rsidR="000E3FC1" w:rsidRPr="00B2289E" w:rsidRDefault="000E3FC1" w:rsidP="00D2697C">
            <w:pPr>
              <w:rPr>
                <w:lang w:val="en-US"/>
              </w:rPr>
            </w:pPr>
            <w:r>
              <w:rPr>
                <w:lang w:val="en-US"/>
              </w:rPr>
              <w:t>AdditionalInformationType</w:t>
            </w:r>
          </w:p>
        </w:tc>
        <w:tc>
          <w:tcPr>
            <w:tcW w:w="3402" w:type="dxa"/>
          </w:tcPr>
          <w:p w14:paraId="05D913DD" w14:textId="77777777" w:rsidR="000E3FC1" w:rsidRPr="000E6EAF" w:rsidRDefault="000E3FC1" w:rsidP="00D2697C"/>
        </w:tc>
        <w:tc>
          <w:tcPr>
            <w:tcW w:w="851" w:type="dxa"/>
          </w:tcPr>
          <w:p w14:paraId="73DBC160" w14:textId="77777777" w:rsidR="000E3FC1" w:rsidRDefault="000E3FC1" w:rsidP="00D2697C">
            <w:r>
              <w:t>1..1</w:t>
            </w:r>
          </w:p>
        </w:tc>
        <w:tc>
          <w:tcPr>
            <w:tcW w:w="1417" w:type="dxa"/>
          </w:tcPr>
          <w:p w14:paraId="509673A3" w14:textId="77777777" w:rsidR="000E3FC1" w:rsidRDefault="000E3FC1" w:rsidP="00D2697C"/>
        </w:tc>
      </w:tr>
      <w:tr w:rsidR="000E3FC1" w:rsidRPr="00D10D9E" w14:paraId="74B979F6" w14:textId="77777777" w:rsidTr="000E3FC1">
        <w:tc>
          <w:tcPr>
            <w:tcW w:w="2694" w:type="dxa"/>
          </w:tcPr>
          <w:p w14:paraId="29D41699" w14:textId="77777777" w:rsidR="000E3FC1" w:rsidRPr="004E2529" w:rsidRDefault="000E3FC1" w:rsidP="00D2697C">
            <w:pPr>
              <w:rPr>
                <w:lang w:val="en-US"/>
              </w:rPr>
            </w:pPr>
            <w:r w:rsidRPr="0086079F">
              <w:t>request</w:t>
            </w:r>
            <w:r>
              <w:t>.</w:t>
            </w:r>
            <w:r w:rsidRPr="004E2529">
              <w:rPr>
                <w:lang w:val="en-US"/>
              </w:rPr>
              <w:t>additionalInformation</w:t>
            </w:r>
            <w:r>
              <w:rPr>
                <w:lang w:val="en-US"/>
              </w:rPr>
              <w:t>.desiredRequestRecipien</w:t>
            </w:r>
            <w:r>
              <w:rPr>
                <w:lang w:val="en-US"/>
              </w:rPr>
              <w:lastRenderedPageBreak/>
              <w:t>t</w:t>
            </w:r>
          </w:p>
        </w:tc>
        <w:tc>
          <w:tcPr>
            <w:tcW w:w="1559" w:type="dxa"/>
          </w:tcPr>
          <w:p w14:paraId="4873C439" w14:textId="77777777" w:rsidR="000E3FC1" w:rsidRDefault="000E3FC1" w:rsidP="00D2697C">
            <w:pPr>
              <w:rPr>
                <w:lang w:val="en-US"/>
              </w:rPr>
            </w:pPr>
            <w:r>
              <w:rPr>
                <w:lang w:val="en-US"/>
              </w:rPr>
              <w:lastRenderedPageBreak/>
              <w:t>String</w:t>
            </w:r>
          </w:p>
        </w:tc>
        <w:tc>
          <w:tcPr>
            <w:tcW w:w="3402" w:type="dxa"/>
          </w:tcPr>
          <w:p w14:paraId="1C3B93FA" w14:textId="77777777" w:rsidR="000E3FC1" w:rsidRPr="000E6EAF" w:rsidRDefault="000E3FC1" w:rsidP="00D2697C">
            <w:r w:rsidRPr="003B3CF5">
              <w:t>Önskad remissmottagare: enhet, person, yrkesroll</w:t>
            </w:r>
            <w:r>
              <w:t>, fritext</w:t>
            </w:r>
          </w:p>
        </w:tc>
        <w:tc>
          <w:tcPr>
            <w:tcW w:w="851" w:type="dxa"/>
          </w:tcPr>
          <w:p w14:paraId="34A8AC6C" w14:textId="77777777" w:rsidR="000E3FC1" w:rsidRDefault="000E3FC1" w:rsidP="00D2697C">
            <w:r>
              <w:t>0..1</w:t>
            </w:r>
          </w:p>
        </w:tc>
        <w:tc>
          <w:tcPr>
            <w:tcW w:w="1417" w:type="dxa"/>
          </w:tcPr>
          <w:p w14:paraId="45EB7377" w14:textId="77777777" w:rsidR="000E3FC1" w:rsidRDefault="000E3FC1" w:rsidP="00D2697C">
            <w:r>
              <w:t xml:space="preserve">Maxlängd 200 </w:t>
            </w:r>
            <w:r>
              <w:rPr>
                <w:rStyle w:val="CommentReference"/>
                <w:rFonts w:ascii="Arial" w:hAnsi="Arial"/>
                <w:lang w:val="en-GB"/>
              </w:rPr>
              <w:t>t</w:t>
            </w:r>
            <w:r>
              <w:t>ecken</w:t>
            </w:r>
          </w:p>
        </w:tc>
      </w:tr>
      <w:tr w:rsidR="000E3FC1" w:rsidRPr="00D10D9E" w14:paraId="7EB0E6C5" w14:textId="77777777" w:rsidTr="000E3FC1">
        <w:tc>
          <w:tcPr>
            <w:tcW w:w="2694" w:type="dxa"/>
          </w:tcPr>
          <w:p w14:paraId="0A88DB7D" w14:textId="77777777" w:rsidR="000E3FC1" w:rsidRPr="004E2529" w:rsidRDefault="000E3FC1" w:rsidP="00D2697C">
            <w:pPr>
              <w:rPr>
                <w:lang w:val="en-US"/>
              </w:rPr>
            </w:pPr>
            <w:r w:rsidRPr="0086079F">
              <w:lastRenderedPageBreak/>
              <w:t>request</w:t>
            </w:r>
            <w:r>
              <w:t>.</w:t>
            </w:r>
            <w:r w:rsidRPr="004E2529">
              <w:rPr>
                <w:lang w:val="en-US"/>
              </w:rPr>
              <w:t>additionalInformation</w:t>
            </w:r>
            <w:r>
              <w:rPr>
                <w:lang w:val="en-US"/>
              </w:rPr>
              <w:t>.administrativeInformation</w:t>
            </w:r>
          </w:p>
        </w:tc>
        <w:tc>
          <w:tcPr>
            <w:tcW w:w="1559" w:type="dxa"/>
          </w:tcPr>
          <w:p w14:paraId="3F590D79" w14:textId="77777777" w:rsidR="000E3FC1" w:rsidRDefault="000E3FC1" w:rsidP="00D2697C">
            <w:pPr>
              <w:rPr>
                <w:lang w:val="en-US"/>
              </w:rPr>
            </w:pPr>
            <w:r>
              <w:rPr>
                <w:lang w:val="en-US"/>
              </w:rPr>
              <w:t>String</w:t>
            </w:r>
          </w:p>
        </w:tc>
        <w:tc>
          <w:tcPr>
            <w:tcW w:w="3402" w:type="dxa"/>
          </w:tcPr>
          <w:p w14:paraId="5666A43C" w14:textId="77777777" w:rsidR="000E3FC1" w:rsidRPr="000E6EAF" w:rsidRDefault="000E3FC1" w:rsidP="00D2697C">
            <w:r w:rsidRPr="00BF7242">
              <w:t xml:space="preserve">Här </w:t>
            </w:r>
            <w:r>
              <w:t>anges</w:t>
            </w:r>
            <w:r w:rsidRPr="00BF7242">
              <w:t xml:space="preserve"> kompletterande administrativ information</w:t>
            </w:r>
            <w:r>
              <w:t>. Exempelvis kan denna innehålla information om detta är ett akutärende, om patienten är bortrest under en viss tid inom kallelsetiden eller annan information som kan påverka den administrativa processen kring remissen.</w:t>
            </w:r>
          </w:p>
        </w:tc>
        <w:tc>
          <w:tcPr>
            <w:tcW w:w="851" w:type="dxa"/>
          </w:tcPr>
          <w:p w14:paraId="3AB7845D" w14:textId="77777777" w:rsidR="000E3FC1" w:rsidRDefault="000E3FC1" w:rsidP="00D2697C">
            <w:r>
              <w:t>0..1</w:t>
            </w:r>
          </w:p>
        </w:tc>
        <w:tc>
          <w:tcPr>
            <w:tcW w:w="1417" w:type="dxa"/>
          </w:tcPr>
          <w:p w14:paraId="2D5DB336" w14:textId="77777777" w:rsidR="000E3FC1" w:rsidRDefault="000E3FC1" w:rsidP="00D2697C">
            <w:r>
              <w:t>Maxlängd 8192 tecken</w:t>
            </w:r>
          </w:p>
        </w:tc>
      </w:tr>
      <w:tr w:rsidR="000E3FC1" w:rsidRPr="00D10D9E" w14:paraId="37926672" w14:textId="77777777" w:rsidTr="000E3FC1">
        <w:tc>
          <w:tcPr>
            <w:tcW w:w="2694" w:type="dxa"/>
          </w:tcPr>
          <w:p w14:paraId="639210B2" w14:textId="77777777" w:rsidR="000E3FC1" w:rsidRPr="004E2529" w:rsidRDefault="000E3FC1" w:rsidP="00D2697C">
            <w:pPr>
              <w:rPr>
                <w:lang w:val="en-US"/>
              </w:rPr>
            </w:pPr>
            <w:r w:rsidRPr="0086079F">
              <w:t>request</w:t>
            </w:r>
            <w:r>
              <w:t>.</w:t>
            </w:r>
            <w:r w:rsidRPr="004E2529">
              <w:rPr>
                <w:lang w:val="en-US"/>
              </w:rPr>
              <w:t>additionalInformation</w:t>
            </w:r>
            <w:r>
              <w:rPr>
                <w:lang w:val="en-US"/>
              </w:rPr>
              <w:t>.interpreterRequirement</w:t>
            </w:r>
          </w:p>
        </w:tc>
        <w:tc>
          <w:tcPr>
            <w:tcW w:w="1559" w:type="dxa"/>
          </w:tcPr>
          <w:p w14:paraId="759763B0" w14:textId="77777777" w:rsidR="000E3FC1" w:rsidRDefault="000E3FC1" w:rsidP="00D2697C">
            <w:pPr>
              <w:rPr>
                <w:lang w:val="en-US"/>
              </w:rPr>
            </w:pPr>
            <w:r>
              <w:rPr>
                <w:lang w:val="en-US"/>
              </w:rPr>
              <w:t>String</w:t>
            </w:r>
          </w:p>
        </w:tc>
        <w:tc>
          <w:tcPr>
            <w:tcW w:w="3402" w:type="dxa"/>
          </w:tcPr>
          <w:p w14:paraId="4BD84DC6" w14:textId="77777777" w:rsidR="000E3FC1" w:rsidRPr="00B134DD" w:rsidRDefault="000E3FC1" w:rsidP="00D2697C">
            <w:r>
              <w:t>Här beskrivs eventuellt tolkbehov</w:t>
            </w:r>
            <w:r w:rsidRPr="00B134DD">
              <w:t xml:space="preserve">. </w:t>
            </w:r>
          </w:p>
          <w:p w14:paraId="442C8211" w14:textId="77777777" w:rsidR="000E3FC1" w:rsidRPr="000E6EAF" w:rsidRDefault="000E3FC1" w:rsidP="00D2697C"/>
        </w:tc>
        <w:tc>
          <w:tcPr>
            <w:tcW w:w="851" w:type="dxa"/>
          </w:tcPr>
          <w:p w14:paraId="7A86978B" w14:textId="77777777" w:rsidR="000E3FC1" w:rsidRDefault="000E3FC1" w:rsidP="00D2697C">
            <w:r>
              <w:t>0..1</w:t>
            </w:r>
          </w:p>
        </w:tc>
        <w:tc>
          <w:tcPr>
            <w:tcW w:w="1417" w:type="dxa"/>
          </w:tcPr>
          <w:p w14:paraId="1870B9BE" w14:textId="77777777" w:rsidR="000E3FC1" w:rsidRDefault="000E3FC1" w:rsidP="00D2697C">
            <w:r>
              <w:t>Maxlängd 200 tecken</w:t>
            </w:r>
          </w:p>
        </w:tc>
      </w:tr>
      <w:tr w:rsidR="000E3FC1" w:rsidRPr="00D10D9E" w14:paraId="6B32F7CF" w14:textId="77777777" w:rsidTr="000E3FC1">
        <w:tc>
          <w:tcPr>
            <w:tcW w:w="2694" w:type="dxa"/>
          </w:tcPr>
          <w:p w14:paraId="0670F4A4" w14:textId="77777777" w:rsidR="000E3FC1" w:rsidRPr="004E2529" w:rsidRDefault="000E3FC1" w:rsidP="00D2697C">
            <w:pPr>
              <w:rPr>
                <w:lang w:val="en-US"/>
              </w:rPr>
            </w:pPr>
            <w:r w:rsidRPr="0086079F">
              <w:t>request</w:t>
            </w:r>
            <w:r>
              <w:t>.</w:t>
            </w:r>
            <w:r w:rsidRPr="00EF6EBE">
              <w:rPr>
                <w:lang w:val="en-US"/>
              </w:rPr>
              <w:t>awarenessInformation</w:t>
            </w:r>
          </w:p>
        </w:tc>
        <w:tc>
          <w:tcPr>
            <w:tcW w:w="1559" w:type="dxa"/>
          </w:tcPr>
          <w:p w14:paraId="3665E729" w14:textId="77777777" w:rsidR="000E3FC1" w:rsidRDefault="000E3FC1" w:rsidP="00D2697C">
            <w:pPr>
              <w:rPr>
                <w:lang w:val="en-US"/>
              </w:rPr>
            </w:pPr>
            <w:r>
              <w:rPr>
                <w:lang w:val="en-US"/>
              </w:rPr>
              <w:t>AwarenessInformationType</w:t>
            </w:r>
          </w:p>
        </w:tc>
        <w:tc>
          <w:tcPr>
            <w:tcW w:w="3402" w:type="dxa"/>
          </w:tcPr>
          <w:p w14:paraId="7E61D07B" w14:textId="77777777" w:rsidR="000E3FC1" w:rsidRPr="000E6EAF" w:rsidRDefault="000E3FC1" w:rsidP="00D2697C"/>
        </w:tc>
        <w:tc>
          <w:tcPr>
            <w:tcW w:w="851" w:type="dxa"/>
          </w:tcPr>
          <w:p w14:paraId="0987EE8E" w14:textId="77777777" w:rsidR="000E3FC1" w:rsidRDefault="000E3FC1" w:rsidP="00D2697C">
            <w:r>
              <w:t>0..1</w:t>
            </w:r>
          </w:p>
        </w:tc>
        <w:tc>
          <w:tcPr>
            <w:tcW w:w="1417" w:type="dxa"/>
          </w:tcPr>
          <w:p w14:paraId="3ED77868" w14:textId="77777777" w:rsidR="000E3FC1" w:rsidRDefault="000E3FC1" w:rsidP="00D2697C"/>
        </w:tc>
      </w:tr>
      <w:tr w:rsidR="000E3FC1" w:rsidRPr="00D10D9E" w14:paraId="58216D8D" w14:textId="77777777" w:rsidTr="000E3FC1">
        <w:tc>
          <w:tcPr>
            <w:tcW w:w="2694" w:type="dxa"/>
          </w:tcPr>
          <w:p w14:paraId="1D59ABB9" w14:textId="77777777" w:rsidR="000E3FC1" w:rsidRPr="00ED4E1E" w:rsidRDefault="000E3FC1" w:rsidP="00D2697C">
            <w:r w:rsidRPr="0086079F">
              <w:t>request</w:t>
            </w:r>
            <w:r>
              <w:t>.</w:t>
            </w:r>
            <w:r w:rsidRPr="00ED4E1E">
              <w:t>awarenessInformation.text</w:t>
            </w:r>
          </w:p>
        </w:tc>
        <w:tc>
          <w:tcPr>
            <w:tcW w:w="1559" w:type="dxa"/>
          </w:tcPr>
          <w:p w14:paraId="141DA4DD" w14:textId="77777777" w:rsidR="000E3FC1" w:rsidRPr="00ED4E1E" w:rsidRDefault="000E3FC1" w:rsidP="00D2697C">
            <w:r w:rsidRPr="00ED4E1E">
              <w:t>String</w:t>
            </w:r>
          </w:p>
        </w:tc>
        <w:tc>
          <w:tcPr>
            <w:tcW w:w="3402" w:type="dxa"/>
          </w:tcPr>
          <w:p w14:paraId="504A5ECB" w14:textId="77777777" w:rsidR="000E3FC1" w:rsidRPr="000E6EAF" w:rsidRDefault="000E3FC1" w:rsidP="00D2697C">
            <w:r>
              <w:t>Uppmärksamhetsinformation av betydelse för denna remiss. Mottagande system bör inte med automatik föra in denna i den egna hanteringen för uppmärksamhetsinformation kring patienten utan endast lagra den i samband med remissen.</w:t>
            </w:r>
          </w:p>
        </w:tc>
        <w:tc>
          <w:tcPr>
            <w:tcW w:w="851" w:type="dxa"/>
          </w:tcPr>
          <w:p w14:paraId="5023678A" w14:textId="77777777" w:rsidR="000E3FC1" w:rsidRDefault="000E3FC1" w:rsidP="00D2697C">
            <w:r>
              <w:t>1..1</w:t>
            </w:r>
          </w:p>
        </w:tc>
        <w:tc>
          <w:tcPr>
            <w:tcW w:w="1417" w:type="dxa"/>
          </w:tcPr>
          <w:p w14:paraId="7947F225" w14:textId="77777777" w:rsidR="000E3FC1" w:rsidRDefault="000E3FC1" w:rsidP="00D2697C">
            <w:r>
              <w:t>Maxlängd 8192 tecken</w:t>
            </w:r>
          </w:p>
        </w:tc>
      </w:tr>
      <w:tr w:rsidR="000E3FC1" w:rsidRPr="00D10D9E" w14:paraId="6D0BC795" w14:textId="77777777" w:rsidTr="000E3FC1">
        <w:tc>
          <w:tcPr>
            <w:tcW w:w="2694" w:type="dxa"/>
          </w:tcPr>
          <w:p w14:paraId="15749AA9" w14:textId="77777777" w:rsidR="000E3FC1" w:rsidRPr="00EF6EBE" w:rsidRDefault="000E3FC1" w:rsidP="00D2697C">
            <w:pPr>
              <w:rPr>
                <w:lang w:val="en-US"/>
              </w:rPr>
            </w:pPr>
            <w:r w:rsidRPr="0086079F">
              <w:t>request</w:t>
            </w:r>
            <w:r>
              <w:t>.</w:t>
            </w:r>
            <w:r w:rsidRPr="0044133D">
              <w:rPr>
                <w:lang w:val="en-US"/>
              </w:rPr>
              <w:t>questionFormulation</w:t>
            </w:r>
          </w:p>
        </w:tc>
        <w:tc>
          <w:tcPr>
            <w:tcW w:w="1559" w:type="dxa"/>
          </w:tcPr>
          <w:p w14:paraId="355DF01B" w14:textId="77777777" w:rsidR="000E3FC1" w:rsidRDefault="000E3FC1" w:rsidP="00D2697C">
            <w:pPr>
              <w:rPr>
                <w:lang w:val="en-US"/>
              </w:rPr>
            </w:pPr>
            <w:r>
              <w:rPr>
                <w:lang w:val="en-US"/>
              </w:rPr>
              <w:t>QuestionFormulationType</w:t>
            </w:r>
          </w:p>
        </w:tc>
        <w:tc>
          <w:tcPr>
            <w:tcW w:w="3402" w:type="dxa"/>
          </w:tcPr>
          <w:p w14:paraId="6FD103D0" w14:textId="77777777" w:rsidR="000E3FC1" w:rsidRDefault="000E3FC1" w:rsidP="00D2697C"/>
        </w:tc>
        <w:tc>
          <w:tcPr>
            <w:tcW w:w="851" w:type="dxa"/>
          </w:tcPr>
          <w:p w14:paraId="408C31C2" w14:textId="77777777" w:rsidR="000E3FC1" w:rsidRDefault="000E3FC1" w:rsidP="00D2697C">
            <w:r>
              <w:t>1..1</w:t>
            </w:r>
          </w:p>
        </w:tc>
        <w:tc>
          <w:tcPr>
            <w:tcW w:w="1417" w:type="dxa"/>
          </w:tcPr>
          <w:p w14:paraId="5D5DA83B" w14:textId="77777777" w:rsidR="000E3FC1" w:rsidRDefault="000E3FC1" w:rsidP="00D2697C"/>
        </w:tc>
      </w:tr>
      <w:tr w:rsidR="000E3FC1" w:rsidRPr="00D10D9E" w14:paraId="2E8DEF0C" w14:textId="77777777" w:rsidTr="000E3FC1">
        <w:tc>
          <w:tcPr>
            <w:tcW w:w="2694" w:type="dxa"/>
          </w:tcPr>
          <w:p w14:paraId="77F48B66" w14:textId="77777777" w:rsidR="000E3FC1" w:rsidRPr="0044133D" w:rsidRDefault="000E3FC1" w:rsidP="00D2697C">
            <w:pPr>
              <w:rPr>
                <w:lang w:val="en-US"/>
              </w:rPr>
            </w:pPr>
            <w:r w:rsidRPr="0086079F">
              <w:t>request</w:t>
            </w:r>
            <w:r>
              <w:t>.</w:t>
            </w:r>
            <w:r w:rsidRPr="0044133D">
              <w:rPr>
                <w:lang w:val="en-US"/>
              </w:rPr>
              <w:t>questionFormulation</w:t>
            </w:r>
            <w:r>
              <w:rPr>
                <w:lang w:val="en-US"/>
              </w:rPr>
              <w:t>.text</w:t>
            </w:r>
          </w:p>
        </w:tc>
        <w:tc>
          <w:tcPr>
            <w:tcW w:w="1559" w:type="dxa"/>
          </w:tcPr>
          <w:p w14:paraId="7B94B406" w14:textId="77777777" w:rsidR="000E3FC1" w:rsidRDefault="000E3FC1" w:rsidP="00D2697C">
            <w:pPr>
              <w:rPr>
                <w:lang w:val="en-US"/>
              </w:rPr>
            </w:pPr>
            <w:r>
              <w:rPr>
                <w:lang w:val="en-US"/>
              </w:rPr>
              <w:t>String</w:t>
            </w:r>
          </w:p>
        </w:tc>
        <w:tc>
          <w:tcPr>
            <w:tcW w:w="3402" w:type="dxa"/>
          </w:tcPr>
          <w:p w14:paraId="12CB40A5" w14:textId="77777777" w:rsidR="000E3FC1" w:rsidRDefault="000E3FC1" w:rsidP="00D2697C">
            <w:r w:rsidRPr="008D4467">
              <w:t>Här ska frågeställningstexten in.</w:t>
            </w:r>
          </w:p>
        </w:tc>
        <w:tc>
          <w:tcPr>
            <w:tcW w:w="851" w:type="dxa"/>
          </w:tcPr>
          <w:p w14:paraId="1A7BB42A" w14:textId="77777777" w:rsidR="000E3FC1" w:rsidRDefault="000E3FC1" w:rsidP="00D2697C">
            <w:r>
              <w:t>1..1</w:t>
            </w:r>
          </w:p>
        </w:tc>
        <w:tc>
          <w:tcPr>
            <w:tcW w:w="1417" w:type="dxa"/>
          </w:tcPr>
          <w:p w14:paraId="16BB67E8" w14:textId="77777777" w:rsidR="000E3FC1" w:rsidRDefault="000E3FC1" w:rsidP="00D2697C">
            <w:r>
              <w:t>Maxlängd 8192 tecken</w:t>
            </w:r>
          </w:p>
        </w:tc>
      </w:tr>
      <w:tr w:rsidR="000E3FC1" w:rsidRPr="00D10D9E" w14:paraId="4000E686" w14:textId="77777777" w:rsidTr="000E3FC1">
        <w:tc>
          <w:tcPr>
            <w:tcW w:w="2694" w:type="dxa"/>
          </w:tcPr>
          <w:p w14:paraId="161868F1" w14:textId="77777777" w:rsidR="000E3FC1" w:rsidRPr="0044133D" w:rsidRDefault="000E3FC1" w:rsidP="00D2697C">
            <w:pPr>
              <w:rPr>
                <w:lang w:val="en-US"/>
              </w:rPr>
            </w:pPr>
            <w:r w:rsidRPr="0086079F">
              <w:t>request</w:t>
            </w:r>
            <w:r>
              <w:t>.</w:t>
            </w:r>
            <w:r w:rsidRPr="0044133D">
              <w:rPr>
                <w:lang w:val="en-US"/>
              </w:rPr>
              <w:t>questionFormulation</w:t>
            </w:r>
            <w:r>
              <w:rPr>
                <w:lang w:val="en-US"/>
              </w:rPr>
              <w:t>.clinicalInformation</w:t>
            </w:r>
          </w:p>
        </w:tc>
        <w:tc>
          <w:tcPr>
            <w:tcW w:w="1559" w:type="dxa"/>
          </w:tcPr>
          <w:p w14:paraId="417EA743" w14:textId="77777777" w:rsidR="000E3FC1" w:rsidRDefault="000E3FC1" w:rsidP="00D2697C">
            <w:pPr>
              <w:rPr>
                <w:lang w:val="en-US"/>
              </w:rPr>
            </w:pPr>
            <w:r>
              <w:rPr>
                <w:lang w:val="en-US"/>
              </w:rPr>
              <w:t>ClinicalInformationType</w:t>
            </w:r>
          </w:p>
        </w:tc>
        <w:tc>
          <w:tcPr>
            <w:tcW w:w="3402" w:type="dxa"/>
          </w:tcPr>
          <w:p w14:paraId="32E39AA5" w14:textId="77777777" w:rsidR="000E3FC1" w:rsidRDefault="000E3FC1" w:rsidP="00D2697C">
            <w:r w:rsidRPr="00EB0619">
              <w:t>Man kan ange underbyggande klinisk information</w:t>
            </w:r>
            <w:r>
              <w:t xml:space="preserve"> (anamnes)</w:t>
            </w:r>
            <w:r w:rsidRPr="00EB0619">
              <w:t xml:space="preserve"> för remissfrågeställningen. Dessa underbyggande kliniska data är direkt kopplat till frågeställningen</w:t>
            </w:r>
          </w:p>
        </w:tc>
        <w:tc>
          <w:tcPr>
            <w:tcW w:w="851" w:type="dxa"/>
          </w:tcPr>
          <w:p w14:paraId="60B07598" w14:textId="77777777" w:rsidR="000E3FC1" w:rsidRDefault="000E3FC1" w:rsidP="00D2697C">
            <w:r>
              <w:t>0..1</w:t>
            </w:r>
          </w:p>
        </w:tc>
        <w:tc>
          <w:tcPr>
            <w:tcW w:w="1417" w:type="dxa"/>
          </w:tcPr>
          <w:p w14:paraId="6C9C3743" w14:textId="77777777" w:rsidR="000E3FC1" w:rsidRDefault="000E3FC1" w:rsidP="00D2697C"/>
        </w:tc>
      </w:tr>
      <w:tr w:rsidR="000E3FC1" w:rsidRPr="00D10D9E" w14:paraId="227C05C8" w14:textId="77777777" w:rsidTr="000E3FC1">
        <w:tc>
          <w:tcPr>
            <w:tcW w:w="2694" w:type="dxa"/>
          </w:tcPr>
          <w:p w14:paraId="7D986CC8" w14:textId="77777777" w:rsidR="000E3FC1" w:rsidRDefault="000E3FC1" w:rsidP="00D2697C">
            <w:pPr>
              <w:rPr>
                <w:lang w:val="en-US"/>
              </w:rPr>
            </w:pPr>
            <w:r w:rsidRPr="0086079F">
              <w:t>request</w:t>
            </w:r>
            <w:r>
              <w:t>.</w:t>
            </w:r>
            <w:r w:rsidRPr="0044133D">
              <w:rPr>
                <w:lang w:val="en-US"/>
              </w:rPr>
              <w:t>questionFormulation</w:t>
            </w:r>
            <w:r>
              <w:rPr>
                <w:lang w:val="en-US"/>
              </w:rPr>
              <w:t>.clinicalInformation.text</w:t>
            </w:r>
          </w:p>
        </w:tc>
        <w:tc>
          <w:tcPr>
            <w:tcW w:w="1559" w:type="dxa"/>
          </w:tcPr>
          <w:p w14:paraId="5B922725" w14:textId="77777777" w:rsidR="000E3FC1" w:rsidRDefault="000E3FC1" w:rsidP="00D2697C">
            <w:pPr>
              <w:rPr>
                <w:lang w:val="en-US"/>
              </w:rPr>
            </w:pPr>
            <w:r>
              <w:rPr>
                <w:lang w:val="en-US"/>
              </w:rPr>
              <w:t>String</w:t>
            </w:r>
          </w:p>
        </w:tc>
        <w:tc>
          <w:tcPr>
            <w:tcW w:w="3402" w:type="dxa"/>
          </w:tcPr>
          <w:p w14:paraId="10F4A543" w14:textId="77777777" w:rsidR="000E3FC1" w:rsidRPr="000E6EAF" w:rsidRDefault="000E3FC1" w:rsidP="00D2697C">
            <w:r w:rsidRPr="003251FE">
              <w:t>Här ska klinisk informationsbeskrivning in.</w:t>
            </w:r>
          </w:p>
        </w:tc>
        <w:tc>
          <w:tcPr>
            <w:tcW w:w="851" w:type="dxa"/>
          </w:tcPr>
          <w:p w14:paraId="1474C79F" w14:textId="77777777" w:rsidR="000E3FC1" w:rsidRDefault="000E3FC1" w:rsidP="00D2697C">
            <w:r>
              <w:t>1..1</w:t>
            </w:r>
          </w:p>
        </w:tc>
        <w:tc>
          <w:tcPr>
            <w:tcW w:w="1417" w:type="dxa"/>
          </w:tcPr>
          <w:p w14:paraId="5F1ACECA" w14:textId="77777777" w:rsidR="000E3FC1" w:rsidRDefault="000E3FC1" w:rsidP="00D2697C">
            <w:r>
              <w:t>Maxlängd 8192 tecken</w:t>
            </w:r>
          </w:p>
        </w:tc>
      </w:tr>
      <w:tr w:rsidR="000E3FC1" w:rsidRPr="00D10D9E" w14:paraId="78D30A08" w14:textId="77777777" w:rsidTr="000E3FC1">
        <w:tc>
          <w:tcPr>
            <w:tcW w:w="2694" w:type="dxa"/>
          </w:tcPr>
          <w:p w14:paraId="0AF6A0CD" w14:textId="77777777" w:rsidR="000E3FC1" w:rsidRPr="00AB1A1D" w:rsidRDefault="000E3FC1" w:rsidP="00D2697C">
            <w:pPr>
              <w:rPr>
                <w:lang w:val="en-US"/>
              </w:rPr>
            </w:pPr>
            <w:r w:rsidRPr="0086079F">
              <w:t>request</w:t>
            </w:r>
            <w:r>
              <w:t>.</w:t>
            </w:r>
            <w:r w:rsidRPr="00AB1A1D">
              <w:rPr>
                <w:lang w:val="en-US"/>
              </w:rPr>
              <w:t>questionFormulation. condition</w:t>
            </w:r>
          </w:p>
        </w:tc>
        <w:tc>
          <w:tcPr>
            <w:tcW w:w="1559" w:type="dxa"/>
          </w:tcPr>
          <w:p w14:paraId="32839577" w14:textId="77777777" w:rsidR="000E3FC1" w:rsidRPr="00AB1A1D" w:rsidRDefault="000E3FC1" w:rsidP="00D2697C">
            <w:pPr>
              <w:rPr>
                <w:lang w:val="en-US"/>
              </w:rPr>
            </w:pPr>
            <w:r>
              <w:rPr>
                <w:lang w:val="en-US"/>
              </w:rPr>
              <w:t>ConditionType</w:t>
            </w:r>
          </w:p>
        </w:tc>
        <w:tc>
          <w:tcPr>
            <w:tcW w:w="3402" w:type="dxa"/>
          </w:tcPr>
          <w:p w14:paraId="7D09CA85" w14:textId="77777777" w:rsidR="000E3FC1" w:rsidRPr="00E372A7" w:rsidRDefault="000E3FC1" w:rsidP="00D2697C">
            <w:r w:rsidRPr="00E372A7">
              <w:t>Anger kliniska tillstånd som använts i uppslag mot stödtjänster.</w:t>
            </w:r>
          </w:p>
          <w:p w14:paraId="7BAB5DC7" w14:textId="77777777" w:rsidR="000E3FC1" w:rsidRPr="00AB1A1D" w:rsidRDefault="000E3FC1" w:rsidP="00D2697C">
            <w:r w:rsidRPr="00E372A7">
              <w:t>Används som stöd för att remittent och remissmottagare ska kunna avgöra om remissuppgifterna är kompletta.</w:t>
            </w:r>
          </w:p>
        </w:tc>
        <w:tc>
          <w:tcPr>
            <w:tcW w:w="851" w:type="dxa"/>
          </w:tcPr>
          <w:p w14:paraId="78399918" w14:textId="77777777" w:rsidR="000E3FC1" w:rsidRPr="00AB1A1D" w:rsidRDefault="000E3FC1" w:rsidP="00D2697C">
            <w:r w:rsidRPr="00AB1A1D">
              <w:t>0..n</w:t>
            </w:r>
          </w:p>
        </w:tc>
        <w:tc>
          <w:tcPr>
            <w:tcW w:w="1417" w:type="dxa"/>
          </w:tcPr>
          <w:p w14:paraId="54B32D05" w14:textId="77777777" w:rsidR="000E3FC1" w:rsidRPr="00AB1A1D" w:rsidRDefault="000E3FC1" w:rsidP="00D2697C"/>
        </w:tc>
      </w:tr>
      <w:tr w:rsidR="000E3FC1" w:rsidRPr="00D10D9E" w14:paraId="433F912F" w14:textId="77777777" w:rsidTr="000E3FC1">
        <w:tc>
          <w:tcPr>
            <w:tcW w:w="2694" w:type="dxa"/>
          </w:tcPr>
          <w:p w14:paraId="5334C05A" w14:textId="77777777" w:rsidR="000E3FC1" w:rsidRPr="0044133D" w:rsidRDefault="000E3FC1" w:rsidP="00D2697C">
            <w:pPr>
              <w:rPr>
                <w:lang w:val="en-US"/>
              </w:rPr>
            </w:pPr>
            <w:r w:rsidRPr="0086079F">
              <w:lastRenderedPageBreak/>
              <w:t>request</w:t>
            </w:r>
            <w:r>
              <w:t>.</w:t>
            </w:r>
            <w:r w:rsidRPr="0044133D">
              <w:rPr>
                <w:lang w:val="en-US"/>
              </w:rPr>
              <w:t>questionFormulation</w:t>
            </w:r>
            <w:r>
              <w:rPr>
                <w:lang w:val="en-US"/>
              </w:rPr>
              <w:t>.condition.text</w:t>
            </w:r>
          </w:p>
        </w:tc>
        <w:tc>
          <w:tcPr>
            <w:tcW w:w="1559" w:type="dxa"/>
          </w:tcPr>
          <w:p w14:paraId="29C428D2" w14:textId="77777777" w:rsidR="000E3FC1" w:rsidRDefault="000E3FC1" w:rsidP="00D2697C">
            <w:pPr>
              <w:rPr>
                <w:lang w:val="en-US"/>
              </w:rPr>
            </w:pPr>
            <w:r>
              <w:rPr>
                <w:lang w:val="en-US"/>
              </w:rPr>
              <w:t>String</w:t>
            </w:r>
          </w:p>
        </w:tc>
        <w:tc>
          <w:tcPr>
            <w:tcW w:w="3402" w:type="dxa"/>
          </w:tcPr>
          <w:p w14:paraId="655EB7E2" w14:textId="77777777" w:rsidR="000E3FC1" w:rsidRDefault="000E3FC1" w:rsidP="00D2697C">
            <w:r>
              <w:t>Här kan diagnosbeskrivning skrivas in.</w:t>
            </w:r>
          </w:p>
          <w:p w14:paraId="7DC150C2" w14:textId="77777777" w:rsidR="000E3FC1" w:rsidRDefault="000E3FC1" w:rsidP="00D2697C"/>
          <w:p w14:paraId="7C4425BF" w14:textId="77777777" w:rsidR="000E3FC1" w:rsidRPr="003251FE" w:rsidRDefault="000E3FC1" w:rsidP="00D2697C">
            <w:r w:rsidRPr="005814B9">
              <w:rPr>
                <w:b/>
              </w:rPr>
              <w:t>Observera</w:t>
            </w:r>
            <w:r>
              <w:t xml:space="preserve"> att den får endast förekomma om </w:t>
            </w:r>
            <w:r w:rsidRPr="00C9234D">
              <w:t xml:space="preserve">questionFormulation.condition.code </w:t>
            </w:r>
            <w:r w:rsidRPr="00C9234D">
              <w:rPr>
                <w:b/>
              </w:rPr>
              <w:t>inte</w:t>
            </w:r>
            <w:r w:rsidRPr="00C9234D">
              <w:t xml:space="preserve"> används.</w:t>
            </w:r>
          </w:p>
        </w:tc>
        <w:tc>
          <w:tcPr>
            <w:tcW w:w="851" w:type="dxa"/>
          </w:tcPr>
          <w:p w14:paraId="5D691994" w14:textId="77777777" w:rsidR="000E3FC1" w:rsidRDefault="000E3FC1" w:rsidP="00D2697C">
            <w:r>
              <w:t>0..1</w:t>
            </w:r>
          </w:p>
        </w:tc>
        <w:tc>
          <w:tcPr>
            <w:tcW w:w="1417" w:type="dxa"/>
          </w:tcPr>
          <w:p w14:paraId="24073316" w14:textId="77777777" w:rsidR="000E3FC1" w:rsidRDefault="000E3FC1" w:rsidP="00D2697C">
            <w:r>
              <w:t>Maxlängd 8192 tecken</w:t>
            </w:r>
          </w:p>
        </w:tc>
      </w:tr>
      <w:tr w:rsidR="000E3FC1" w:rsidRPr="00D10D9E" w14:paraId="1CE97541" w14:textId="77777777" w:rsidTr="000E3FC1">
        <w:tc>
          <w:tcPr>
            <w:tcW w:w="2694" w:type="dxa"/>
          </w:tcPr>
          <w:p w14:paraId="78B188C5" w14:textId="77777777" w:rsidR="000E3FC1" w:rsidRPr="0044133D" w:rsidRDefault="000E3FC1" w:rsidP="00D2697C">
            <w:pPr>
              <w:rPr>
                <w:lang w:val="en-US"/>
              </w:rPr>
            </w:pPr>
            <w:r w:rsidRPr="0086079F">
              <w:t>request</w:t>
            </w:r>
            <w:r>
              <w:t>.</w:t>
            </w:r>
            <w:r w:rsidRPr="0044133D">
              <w:rPr>
                <w:lang w:val="en-US"/>
              </w:rPr>
              <w:t>questionFormulation</w:t>
            </w:r>
            <w:r>
              <w:rPr>
                <w:lang w:val="en-US"/>
              </w:rPr>
              <w:t>.condition.code</w:t>
            </w:r>
          </w:p>
        </w:tc>
        <w:tc>
          <w:tcPr>
            <w:tcW w:w="1559" w:type="dxa"/>
          </w:tcPr>
          <w:p w14:paraId="4DD8DF75" w14:textId="77777777" w:rsidR="000E3FC1" w:rsidRDefault="000E3FC1" w:rsidP="00D2697C">
            <w:pPr>
              <w:rPr>
                <w:lang w:val="en-US"/>
              </w:rPr>
            </w:pPr>
            <w:r w:rsidRPr="0089568F">
              <w:rPr>
                <w:lang w:val="en-US"/>
              </w:rPr>
              <w:t>codeForCondition</w:t>
            </w:r>
          </w:p>
        </w:tc>
        <w:tc>
          <w:tcPr>
            <w:tcW w:w="3402" w:type="dxa"/>
          </w:tcPr>
          <w:p w14:paraId="140168F1" w14:textId="77777777" w:rsidR="000E3FC1" w:rsidRDefault="000E3FC1" w:rsidP="00D2697C">
            <w:pPr>
              <w:outlineLvl w:val="5"/>
              <w:rPr>
                <w:rFonts w:eastAsia="Times New Roman"/>
                <w:b/>
                <w:szCs w:val="20"/>
              </w:rPr>
            </w:pPr>
            <w:r w:rsidRPr="000F4890">
              <w:t>Anger kliniska tillståndskoder</w:t>
            </w:r>
            <w:r>
              <w:t>.</w:t>
            </w:r>
          </w:p>
          <w:p w14:paraId="1523AC70" w14:textId="77777777" w:rsidR="000E3FC1" w:rsidRDefault="000E3FC1" w:rsidP="00D2697C">
            <w:pPr>
              <w:outlineLvl w:val="5"/>
              <w:rPr>
                <w:rFonts w:eastAsia="Times New Roman"/>
                <w:b/>
                <w:szCs w:val="20"/>
              </w:rPr>
            </w:pPr>
          </w:p>
          <w:p w14:paraId="149AF1B9"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den får endast förekomma om </w:t>
            </w:r>
            <w:r w:rsidRPr="00C9234D">
              <w:t xml:space="preserve">questionFormulation.condition.text </w:t>
            </w:r>
            <w:r w:rsidRPr="00C9234D">
              <w:rPr>
                <w:b/>
              </w:rPr>
              <w:t>inte</w:t>
            </w:r>
            <w:r w:rsidRPr="00C9234D">
              <w:t xml:space="preserve"> används.</w:t>
            </w:r>
          </w:p>
          <w:p w14:paraId="1738000E" w14:textId="77777777" w:rsidR="000E3FC1" w:rsidRPr="003251FE" w:rsidRDefault="000E3FC1" w:rsidP="00D2697C"/>
        </w:tc>
        <w:tc>
          <w:tcPr>
            <w:tcW w:w="851" w:type="dxa"/>
          </w:tcPr>
          <w:p w14:paraId="5A66D541" w14:textId="77777777" w:rsidR="000E3FC1" w:rsidRDefault="000E3FC1" w:rsidP="00D2697C">
            <w:r>
              <w:t>0..1</w:t>
            </w:r>
          </w:p>
        </w:tc>
        <w:tc>
          <w:tcPr>
            <w:tcW w:w="1417" w:type="dxa"/>
          </w:tcPr>
          <w:p w14:paraId="360FF2FC" w14:textId="77777777" w:rsidR="000E3FC1" w:rsidRDefault="000E3FC1" w:rsidP="00D2697C"/>
        </w:tc>
      </w:tr>
      <w:tr w:rsidR="000E3FC1" w:rsidRPr="00D10D9E" w14:paraId="1D75EB68" w14:textId="77777777" w:rsidTr="000E3FC1">
        <w:tc>
          <w:tcPr>
            <w:tcW w:w="2694" w:type="dxa"/>
          </w:tcPr>
          <w:p w14:paraId="434411EF"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w:t>
            </w:r>
          </w:p>
        </w:tc>
        <w:tc>
          <w:tcPr>
            <w:tcW w:w="1559" w:type="dxa"/>
          </w:tcPr>
          <w:p w14:paraId="2570D711" w14:textId="77777777" w:rsidR="000E3FC1" w:rsidRDefault="000E3FC1" w:rsidP="00D2697C">
            <w:pPr>
              <w:rPr>
                <w:lang w:val="en-US"/>
              </w:rPr>
            </w:pPr>
            <w:r>
              <w:rPr>
                <w:lang w:val="en-US"/>
              </w:rPr>
              <w:t>String</w:t>
            </w:r>
          </w:p>
        </w:tc>
        <w:tc>
          <w:tcPr>
            <w:tcW w:w="3402" w:type="dxa"/>
          </w:tcPr>
          <w:p w14:paraId="74F76776" w14:textId="5CB1592F" w:rsidR="000E3FC1" w:rsidRPr="007C30BF" w:rsidRDefault="000E3FC1" w:rsidP="0085559C">
            <w:r>
              <w:t xml:space="preserve">Kod enligt det </w:t>
            </w:r>
            <w:del w:id="121" w:author="Malin Lundgren" w:date="2014-09-24T21:10:00Z">
              <w:r w:rsidDel="0085559C">
                <w:delText xml:space="preserve">angivet </w:delText>
              </w:r>
            </w:del>
            <w:ins w:id="122" w:author="Malin Lundgren" w:date="2014-09-24T21:10:00Z">
              <w:r w:rsidR="0085559C">
                <w:t xml:space="preserve">angivna </w:t>
              </w:r>
            </w:ins>
            <w:r>
              <w:t>kodsystemet.</w:t>
            </w:r>
          </w:p>
        </w:tc>
        <w:tc>
          <w:tcPr>
            <w:tcW w:w="851" w:type="dxa"/>
          </w:tcPr>
          <w:p w14:paraId="52491439" w14:textId="77777777" w:rsidR="000E3FC1" w:rsidRDefault="000E3FC1" w:rsidP="00D2697C">
            <w:r>
              <w:t>1..1</w:t>
            </w:r>
          </w:p>
        </w:tc>
        <w:tc>
          <w:tcPr>
            <w:tcW w:w="1417" w:type="dxa"/>
          </w:tcPr>
          <w:p w14:paraId="5899C05F" w14:textId="77777777" w:rsidR="000E3FC1" w:rsidRPr="00D10D9E" w:rsidRDefault="000E3FC1" w:rsidP="00D2697C"/>
        </w:tc>
      </w:tr>
      <w:tr w:rsidR="000E3FC1" w:rsidRPr="00D10D9E" w14:paraId="26AD70C8" w14:textId="77777777" w:rsidTr="000E3FC1">
        <w:tc>
          <w:tcPr>
            <w:tcW w:w="2694" w:type="dxa"/>
          </w:tcPr>
          <w:p w14:paraId="4FD4C807"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.condition.code.codeSystem</w:t>
            </w:r>
          </w:p>
        </w:tc>
        <w:tc>
          <w:tcPr>
            <w:tcW w:w="1559" w:type="dxa"/>
          </w:tcPr>
          <w:p w14:paraId="310A86D1" w14:textId="77777777" w:rsidR="000E3FC1" w:rsidRDefault="000E3FC1" w:rsidP="00D2697C">
            <w:pPr>
              <w:rPr>
                <w:lang w:val="en-US"/>
              </w:rPr>
            </w:pPr>
            <w:r>
              <w:rPr>
                <w:lang w:val="en-US"/>
              </w:rPr>
              <w:t>String</w:t>
            </w:r>
          </w:p>
        </w:tc>
        <w:tc>
          <w:tcPr>
            <w:tcW w:w="3402" w:type="dxa"/>
          </w:tcPr>
          <w:p w14:paraId="7BE2C455" w14:textId="77777777" w:rsidR="000E3FC1" w:rsidRDefault="000E3FC1" w:rsidP="00D2697C">
            <w:r>
              <w:t>Kodsystem för tolkning av angiven kod. Någon av nedanstående OID:ar ska anges.</w:t>
            </w:r>
          </w:p>
          <w:p w14:paraId="4592EADD" w14:textId="77777777" w:rsidR="000E3FC1" w:rsidRDefault="000E3FC1" w:rsidP="00D2697C"/>
          <w:p w14:paraId="3048EF09" w14:textId="77777777" w:rsidR="000E3FC1" w:rsidRDefault="000E3FC1" w:rsidP="00D2697C">
            <w:r>
              <w:t>Det kodverk som är obligatoriskt att hantera är:</w:t>
            </w:r>
          </w:p>
          <w:p w14:paraId="7907026F" w14:textId="77777777" w:rsidR="000E3FC1" w:rsidRDefault="000E3FC1" w:rsidP="00D2697C">
            <w:r w:rsidRPr="0089568F">
              <w:t>1.2.752.116.1.1.1.1.3</w:t>
            </w:r>
            <w:r>
              <w:t xml:space="preserve"> = </w:t>
            </w:r>
            <w:r w:rsidRPr="0089568F">
              <w:t>ICD-10</w:t>
            </w:r>
            <w:r>
              <w:t>-SE</w:t>
            </w:r>
          </w:p>
          <w:p w14:paraId="1CF5582F" w14:textId="77777777" w:rsidR="000E3FC1" w:rsidRDefault="000E3FC1" w:rsidP="00D2697C"/>
          <w:p w14:paraId="0B44C04B" w14:textId="77777777" w:rsidR="000E3FC1" w:rsidRDefault="000E3FC1" w:rsidP="00D2697C">
            <w:r>
              <w:t>Om remittent använder kodverk som remissmottagande system inte hanterar skall detta resultera i ett fel av typen APPLICATION_ERROR.</w:t>
            </w:r>
          </w:p>
          <w:p w14:paraId="6791C014" w14:textId="77777777" w:rsidR="000E3FC1" w:rsidRPr="007C30BF" w:rsidRDefault="000E3FC1" w:rsidP="00D2697C"/>
        </w:tc>
        <w:tc>
          <w:tcPr>
            <w:tcW w:w="851" w:type="dxa"/>
          </w:tcPr>
          <w:p w14:paraId="5D82C05E" w14:textId="77777777" w:rsidR="000E3FC1" w:rsidRDefault="000E3FC1" w:rsidP="00D2697C">
            <w:r>
              <w:t>1..1</w:t>
            </w:r>
          </w:p>
        </w:tc>
        <w:tc>
          <w:tcPr>
            <w:tcW w:w="1417" w:type="dxa"/>
          </w:tcPr>
          <w:p w14:paraId="7C1AAEB6" w14:textId="77777777" w:rsidR="000E3FC1" w:rsidRPr="00D10D9E" w:rsidRDefault="000E3FC1" w:rsidP="00D2697C"/>
        </w:tc>
      </w:tr>
      <w:tr w:rsidR="000E3FC1" w:rsidRPr="00D10D9E" w14:paraId="144B7774" w14:textId="77777777" w:rsidTr="000E3FC1">
        <w:tc>
          <w:tcPr>
            <w:tcW w:w="2694" w:type="dxa"/>
          </w:tcPr>
          <w:p w14:paraId="66CC7B73" w14:textId="77777777" w:rsidR="000E3FC1" w:rsidRPr="00225059" w:rsidRDefault="000E3FC1" w:rsidP="00D2697C">
            <w:pPr>
              <w:rPr>
                <w:i/>
                <w:lang w:val="en-GB"/>
              </w:rPr>
            </w:pPr>
            <w:r w:rsidRPr="0086079F">
              <w:t>request</w:t>
            </w:r>
            <w:r>
              <w:t>.</w:t>
            </w:r>
            <w:r w:rsidRPr="0044133D">
              <w:rPr>
                <w:lang w:val="en-US"/>
              </w:rPr>
              <w:t>questionFormulation</w:t>
            </w:r>
            <w:r>
              <w:rPr>
                <w:lang w:val="en-US"/>
              </w:rPr>
              <w:t>. desiredActivity</w:t>
            </w:r>
          </w:p>
        </w:tc>
        <w:tc>
          <w:tcPr>
            <w:tcW w:w="1559" w:type="dxa"/>
          </w:tcPr>
          <w:p w14:paraId="4DA8DFF7" w14:textId="77777777" w:rsidR="000E3FC1" w:rsidRPr="008771B1" w:rsidRDefault="000E3FC1" w:rsidP="00D2697C">
            <w:pPr>
              <w:rPr>
                <w:lang w:val="en-GB"/>
              </w:rPr>
            </w:pPr>
            <w:r>
              <w:rPr>
                <w:lang w:val="en-US"/>
              </w:rPr>
              <w:t>ActivityType</w:t>
            </w:r>
          </w:p>
        </w:tc>
        <w:tc>
          <w:tcPr>
            <w:tcW w:w="3402" w:type="dxa"/>
          </w:tcPr>
          <w:p w14:paraId="62A4E3DD" w14:textId="77777777" w:rsidR="000E3FC1" w:rsidRPr="00D10D9E" w:rsidRDefault="000E3FC1" w:rsidP="00D2697C">
            <w:r w:rsidRPr="007C30BF">
              <w:t xml:space="preserve">Här kan man </w:t>
            </w:r>
            <w:r>
              <w:t>efterfråga</w:t>
            </w:r>
            <w:r w:rsidRPr="007C30BF">
              <w:t xml:space="preserve"> önskade åtgärder. Dessa åtgärder är direkt kopplat till frågeställningen</w:t>
            </w:r>
            <w:r>
              <w:t>.</w:t>
            </w:r>
          </w:p>
        </w:tc>
        <w:tc>
          <w:tcPr>
            <w:tcW w:w="851" w:type="dxa"/>
          </w:tcPr>
          <w:p w14:paraId="6AC68D05" w14:textId="77777777" w:rsidR="000E3FC1" w:rsidRPr="00D10D9E" w:rsidRDefault="000E3FC1" w:rsidP="00D2697C">
            <w:r>
              <w:t>0..n</w:t>
            </w:r>
          </w:p>
        </w:tc>
        <w:tc>
          <w:tcPr>
            <w:tcW w:w="1417" w:type="dxa"/>
          </w:tcPr>
          <w:p w14:paraId="5E1CDCB2" w14:textId="77777777" w:rsidR="000E3FC1" w:rsidRPr="00D10D9E" w:rsidRDefault="000E3FC1" w:rsidP="00D2697C"/>
        </w:tc>
      </w:tr>
      <w:tr w:rsidR="000E3FC1" w:rsidRPr="00D10D9E" w14:paraId="7E4A3FAC" w14:textId="77777777" w:rsidTr="000E3FC1">
        <w:tc>
          <w:tcPr>
            <w:tcW w:w="2694" w:type="dxa"/>
          </w:tcPr>
          <w:p w14:paraId="2E324800" w14:textId="77777777" w:rsidR="000E3FC1" w:rsidRPr="00A71B49" w:rsidRDefault="000E3FC1" w:rsidP="00D2697C">
            <w:pPr>
              <w:rPr>
                <w:b/>
                <w:lang w:val="en-GB"/>
              </w:rPr>
            </w:pPr>
            <w:r w:rsidRPr="0086079F">
              <w:t>request</w:t>
            </w:r>
            <w:r>
              <w:t>.</w:t>
            </w:r>
            <w:r w:rsidRPr="0044133D">
              <w:rPr>
                <w:lang w:val="en-US"/>
              </w:rPr>
              <w:t>questionFormulation</w:t>
            </w:r>
            <w:r>
              <w:rPr>
                <w:lang w:val="en-US"/>
              </w:rPr>
              <w:t>. desiredActivity.id</w:t>
            </w:r>
          </w:p>
        </w:tc>
        <w:tc>
          <w:tcPr>
            <w:tcW w:w="1559" w:type="dxa"/>
          </w:tcPr>
          <w:p w14:paraId="5A00FDF1" w14:textId="77777777" w:rsidR="000E3FC1" w:rsidRPr="008771B1" w:rsidRDefault="000E3FC1" w:rsidP="00D2697C">
            <w:pPr>
              <w:rPr>
                <w:lang w:val="en-GB"/>
              </w:rPr>
            </w:pPr>
            <w:r>
              <w:rPr>
                <w:lang w:val="en-US"/>
              </w:rPr>
              <w:t>ActivityIdType</w:t>
            </w:r>
          </w:p>
        </w:tc>
        <w:tc>
          <w:tcPr>
            <w:tcW w:w="3402" w:type="dxa"/>
          </w:tcPr>
          <w:p w14:paraId="731AED80" w14:textId="77777777" w:rsidR="000E3FC1" w:rsidRPr="00683A61" w:rsidRDefault="000E3FC1" w:rsidP="00D2697C">
            <w:pPr>
              <w:outlineLvl w:val="4"/>
              <w:rPr>
                <w:rFonts w:eastAsia="Times New Roman"/>
                <w:szCs w:val="20"/>
              </w:rPr>
            </w:pPr>
            <w:r>
              <w:t>Unikt id för den önskade åtgärden</w:t>
            </w:r>
          </w:p>
          <w:p w14:paraId="6B16375E" w14:textId="77777777" w:rsidR="000E3FC1" w:rsidRPr="00683A61" w:rsidRDefault="000E3FC1" w:rsidP="00D2697C"/>
        </w:tc>
        <w:tc>
          <w:tcPr>
            <w:tcW w:w="851" w:type="dxa"/>
          </w:tcPr>
          <w:p w14:paraId="4E56F254" w14:textId="77777777" w:rsidR="000E3FC1" w:rsidRPr="00D10D9E" w:rsidRDefault="000E3FC1" w:rsidP="00D2697C">
            <w:r>
              <w:t>0..1</w:t>
            </w:r>
          </w:p>
        </w:tc>
        <w:tc>
          <w:tcPr>
            <w:tcW w:w="1417" w:type="dxa"/>
          </w:tcPr>
          <w:p w14:paraId="789B70FB" w14:textId="77777777" w:rsidR="000E3FC1" w:rsidRPr="00D10D9E" w:rsidRDefault="000E3FC1" w:rsidP="00D2697C"/>
        </w:tc>
      </w:tr>
      <w:tr w:rsidR="000E3FC1" w:rsidRPr="00D10D9E" w14:paraId="2DD2782D" w14:textId="77777777" w:rsidTr="000E3FC1">
        <w:tc>
          <w:tcPr>
            <w:tcW w:w="2694" w:type="dxa"/>
          </w:tcPr>
          <w:p w14:paraId="0179984F" w14:textId="77777777" w:rsidR="000E3FC1" w:rsidRPr="00E63A34" w:rsidRDefault="000E3FC1" w:rsidP="00D2697C">
            <w:pPr>
              <w:rPr>
                <w:i/>
              </w:rPr>
            </w:pPr>
            <w:r w:rsidRPr="0086079F">
              <w:t>request</w:t>
            </w:r>
            <w:r>
              <w:t>.</w:t>
            </w:r>
            <w:r w:rsidRPr="0044133D">
              <w:rPr>
                <w:lang w:val="en-US"/>
              </w:rPr>
              <w:t>questionFormulation</w:t>
            </w:r>
            <w:r>
              <w:rPr>
                <w:lang w:val="en-US"/>
              </w:rPr>
              <w:t>.desiredActivity.text</w:t>
            </w:r>
          </w:p>
        </w:tc>
        <w:tc>
          <w:tcPr>
            <w:tcW w:w="1559" w:type="dxa"/>
          </w:tcPr>
          <w:p w14:paraId="30D4B4B0" w14:textId="77777777" w:rsidR="000E3FC1" w:rsidRPr="00E63A34" w:rsidRDefault="000E3FC1" w:rsidP="00D2697C">
            <w:pPr>
              <w:rPr>
                <w:i/>
              </w:rPr>
            </w:pPr>
            <w:r>
              <w:rPr>
                <w:lang w:val="en-US"/>
              </w:rPr>
              <w:t>String</w:t>
            </w:r>
          </w:p>
        </w:tc>
        <w:tc>
          <w:tcPr>
            <w:tcW w:w="3402" w:type="dxa"/>
          </w:tcPr>
          <w:p w14:paraId="6B24A14C" w14:textId="77777777" w:rsidR="000E3FC1" w:rsidRDefault="000E3FC1" w:rsidP="00D2697C">
            <w:r>
              <w:t>Åtgärdsbeskrivningen.</w:t>
            </w:r>
          </w:p>
          <w:p w14:paraId="774CD263" w14:textId="77777777" w:rsidR="000E3FC1" w:rsidRDefault="000E3FC1" w:rsidP="00D2697C"/>
          <w:p w14:paraId="5930063E" w14:textId="77777777" w:rsidR="000E3FC1" w:rsidRPr="00E63A34" w:rsidRDefault="000E3FC1" w:rsidP="00D2697C">
            <w:pPr>
              <w:rPr>
                <w:i/>
              </w:rPr>
            </w:pPr>
            <w:r w:rsidRPr="005814B9">
              <w:rPr>
                <w:b/>
              </w:rPr>
              <w:t>Observera</w:t>
            </w:r>
            <w:r>
              <w:t xml:space="preserve"> att text får endast förekomma om </w:t>
            </w:r>
            <w:r w:rsidRPr="00C9234D">
              <w:t>questionFormulation.desired</w:t>
            </w:r>
            <w:r>
              <w:t>Activit</w:t>
            </w:r>
            <w:r>
              <w:lastRenderedPageBreak/>
              <w:t>y</w:t>
            </w:r>
            <w:r w:rsidRPr="00C9234D">
              <w:t xml:space="preserve">.code </w:t>
            </w:r>
            <w:r w:rsidRPr="00C9234D">
              <w:rPr>
                <w:b/>
              </w:rPr>
              <w:t>inte</w:t>
            </w:r>
            <w:r w:rsidRPr="00C9234D">
              <w:t xml:space="preserve"> används.</w:t>
            </w:r>
          </w:p>
        </w:tc>
        <w:tc>
          <w:tcPr>
            <w:tcW w:w="851" w:type="dxa"/>
          </w:tcPr>
          <w:p w14:paraId="226C501E" w14:textId="77777777" w:rsidR="000E3FC1" w:rsidRPr="00E63A34" w:rsidRDefault="000E3FC1" w:rsidP="00D2697C">
            <w:pPr>
              <w:rPr>
                <w:i/>
              </w:rPr>
            </w:pPr>
            <w:r>
              <w:lastRenderedPageBreak/>
              <w:t>0..1</w:t>
            </w:r>
          </w:p>
        </w:tc>
        <w:tc>
          <w:tcPr>
            <w:tcW w:w="1417" w:type="dxa"/>
          </w:tcPr>
          <w:p w14:paraId="304A4F57" w14:textId="77777777" w:rsidR="000E3FC1" w:rsidRPr="00E63A34" w:rsidRDefault="000E3FC1" w:rsidP="00D2697C">
            <w:pPr>
              <w:rPr>
                <w:i/>
              </w:rPr>
            </w:pPr>
            <w:r>
              <w:t>Maxlängd 8192 tecken</w:t>
            </w:r>
          </w:p>
        </w:tc>
      </w:tr>
      <w:tr w:rsidR="000E3FC1" w:rsidRPr="00D10D9E" w14:paraId="29E18A6E" w14:textId="77777777" w:rsidTr="000E3FC1">
        <w:tc>
          <w:tcPr>
            <w:tcW w:w="2694" w:type="dxa"/>
          </w:tcPr>
          <w:p w14:paraId="7E591954" w14:textId="77777777" w:rsidR="000E3FC1" w:rsidRPr="0044133D" w:rsidRDefault="000E3FC1" w:rsidP="00D2697C">
            <w:pPr>
              <w:rPr>
                <w:lang w:val="en-US"/>
              </w:rPr>
            </w:pPr>
            <w:r w:rsidRPr="0086079F">
              <w:lastRenderedPageBreak/>
              <w:t>request</w:t>
            </w:r>
            <w:r>
              <w:t>.</w:t>
            </w:r>
            <w:r>
              <w:rPr>
                <w:lang w:val="en-US"/>
              </w:rPr>
              <w:t>questionFormulation.desiredActivity.code</w:t>
            </w:r>
          </w:p>
        </w:tc>
        <w:tc>
          <w:tcPr>
            <w:tcW w:w="1559" w:type="dxa"/>
          </w:tcPr>
          <w:p w14:paraId="3B2DBA8E" w14:textId="77777777" w:rsidR="000E3FC1" w:rsidRDefault="000E3FC1" w:rsidP="00D2697C">
            <w:pPr>
              <w:rPr>
                <w:lang w:val="en-US"/>
              </w:rPr>
            </w:pPr>
            <w:r w:rsidRPr="004E6668">
              <w:rPr>
                <w:lang w:val="en-US"/>
              </w:rPr>
              <w:t>ActivityCodeType</w:t>
            </w:r>
          </w:p>
        </w:tc>
        <w:tc>
          <w:tcPr>
            <w:tcW w:w="3402" w:type="dxa"/>
          </w:tcPr>
          <w:p w14:paraId="645AA9FB" w14:textId="77777777" w:rsidR="000E3FC1" w:rsidRDefault="000E3FC1" w:rsidP="00D2697C">
            <w:pPr>
              <w:outlineLvl w:val="5"/>
            </w:pPr>
            <w:r>
              <w:t>Åtgärd enligt kodsystem.</w:t>
            </w:r>
          </w:p>
          <w:p w14:paraId="0537FE92" w14:textId="77777777" w:rsidR="000E3FC1" w:rsidRDefault="000E3FC1" w:rsidP="00D2697C">
            <w:pPr>
              <w:outlineLvl w:val="5"/>
            </w:pPr>
          </w:p>
          <w:p w14:paraId="502DC83B"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p w14:paraId="07676B2F" w14:textId="77777777" w:rsidR="000E3FC1" w:rsidRDefault="000E3FC1" w:rsidP="00D2697C"/>
        </w:tc>
        <w:tc>
          <w:tcPr>
            <w:tcW w:w="851" w:type="dxa"/>
          </w:tcPr>
          <w:p w14:paraId="2587A532" w14:textId="77777777" w:rsidR="000E3FC1" w:rsidRDefault="000E3FC1" w:rsidP="00D2697C">
            <w:r>
              <w:t>0..1</w:t>
            </w:r>
          </w:p>
        </w:tc>
        <w:tc>
          <w:tcPr>
            <w:tcW w:w="1417" w:type="dxa"/>
          </w:tcPr>
          <w:p w14:paraId="5FD92EB4" w14:textId="77777777" w:rsidR="000E3FC1" w:rsidRDefault="000E3FC1" w:rsidP="00D2697C"/>
        </w:tc>
      </w:tr>
      <w:tr w:rsidR="000E3FC1" w:rsidRPr="00D10D9E" w14:paraId="034F415A" w14:textId="77777777" w:rsidTr="000E3FC1">
        <w:tc>
          <w:tcPr>
            <w:tcW w:w="2694" w:type="dxa"/>
          </w:tcPr>
          <w:p w14:paraId="4C886C09" w14:textId="77777777" w:rsidR="000E3FC1" w:rsidRPr="009D24E8" w:rsidRDefault="000E3FC1" w:rsidP="00D2697C">
            <w:pPr>
              <w:rPr>
                <w:lang w:val="en-US"/>
              </w:rPr>
            </w:pPr>
            <w:r w:rsidRPr="009D24E8">
              <w:rPr>
                <w:lang w:val="en-US"/>
              </w:rPr>
              <w:t>request.</w:t>
            </w:r>
            <w:r>
              <w:rPr>
                <w:lang w:val="en-US"/>
              </w:rPr>
              <w:t>questionFormulation.desiredActivity.code.code</w:t>
            </w:r>
          </w:p>
        </w:tc>
        <w:tc>
          <w:tcPr>
            <w:tcW w:w="1559" w:type="dxa"/>
          </w:tcPr>
          <w:p w14:paraId="28A57973" w14:textId="77777777" w:rsidR="000E3FC1" w:rsidRDefault="000E3FC1" w:rsidP="00D2697C">
            <w:pPr>
              <w:rPr>
                <w:lang w:val="en-US"/>
              </w:rPr>
            </w:pPr>
            <w:r>
              <w:rPr>
                <w:lang w:val="en-US"/>
              </w:rPr>
              <w:t>String</w:t>
            </w:r>
          </w:p>
        </w:tc>
        <w:tc>
          <w:tcPr>
            <w:tcW w:w="3402" w:type="dxa"/>
          </w:tcPr>
          <w:p w14:paraId="6F3104FF" w14:textId="37754545" w:rsidR="000E3FC1" w:rsidRDefault="000E3FC1" w:rsidP="00D2697C">
            <w:r>
              <w:t>Kod enligt det angiv</w:t>
            </w:r>
            <w:ins w:id="123" w:author="Malin Lundgren" w:date="2014-09-24T21:12:00Z">
              <w:r w:rsidR="0085559C">
                <w:t>na</w:t>
              </w:r>
            </w:ins>
            <w:del w:id="124" w:author="Malin Lundgren" w:date="2014-09-24T21:12:00Z">
              <w:r w:rsidDel="0085559C">
                <w:delText>et</w:delText>
              </w:r>
            </w:del>
            <w:r>
              <w:t xml:space="preserve"> kodsystemet.</w:t>
            </w:r>
          </w:p>
        </w:tc>
        <w:tc>
          <w:tcPr>
            <w:tcW w:w="851" w:type="dxa"/>
          </w:tcPr>
          <w:p w14:paraId="46998AC5" w14:textId="77777777" w:rsidR="000E3FC1" w:rsidRDefault="000E3FC1" w:rsidP="00D2697C">
            <w:r>
              <w:t>1..1</w:t>
            </w:r>
          </w:p>
        </w:tc>
        <w:tc>
          <w:tcPr>
            <w:tcW w:w="1417" w:type="dxa"/>
          </w:tcPr>
          <w:p w14:paraId="0B6D8335" w14:textId="77777777" w:rsidR="000E3FC1" w:rsidRDefault="000E3FC1" w:rsidP="00D2697C"/>
        </w:tc>
      </w:tr>
      <w:tr w:rsidR="000E3FC1" w:rsidRPr="00D10D9E" w14:paraId="5D9B34E2" w14:textId="77777777" w:rsidTr="000E3FC1">
        <w:tc>
          <w:tcPr>
            <w:tcW w:w="2694" w:type="dxa"/>
          </w:tcPr>
          <w:p w14:paraId="128ADCE9" w14:textId="77777777" w:rsidR="000E3FC1" w:rsidRPr="009D24E8" w:rsidRDefault="000E3FC1" w:rsidP="00D2697C">
            <w:pPr>
              <w:rPr>
                <w:lang w:val="en-US"/>
              </w:rPr>
            </w:pPr>
            <w:r w:rsidRPr="009D24E8">
              <w:rPr>
                <w:lang w:val="en-US"/>
              </w:rPr>
              <w:t>request.</w:t>
            </w:r>
            <w:r>
              <w:rPr>
                <w:lang w:val="en-US"/>
              </w:rPr>
              <w:t>questionFormulation.desiredActivity.code.</w:t>
            </w:r>
            <w:r w:rsidRPr="004E6668">
              <w:rPr>
                <w:lang w:val="en-US"/>
              </w:rPr>
              <w:t>codeSystem</w:t>
            </w:r>
          </w:p>
        </w:tc>
        <w:tc>
          <w:tcPr>
            <w:tcW w:w="1559" w:type="dxa"/>
          </w:tcPr>
          <w:p w14:paraId="7449877F" w14:textId="77777777" w:rsidR="000E3FC1" w:rsidRDefault="000E3FC1" w:rsidP="00D2697C">
            <w:pPr>
              <w:rPr>
                <w:lang w:val="en-US"/>
              </w:rPr>
            </w:pPr>
            <w:r>
              <w:rPr>
                <w:lang w:val="en-US"/>
              </w:rPr>
              <w:t>String</w:t>
            </w:r>
          </w:p>
        </w:tc>
        <w:tc>
          <w:tcPr>
            <w:tcW w:w="3402" w:type="dxa"/>
          </w:tcPr>
          <w:p w14:paraId="43E01477" w14:textId="77777777" w:rsidR="000E3FC1" w:rsidRDefault="000E3FC1" w:rsidP="00D2697C">
            <w:r>
              <w:t>Kodsystem för tolkning av angiven kod.</w:t>
            </w:r>
          </w:p>
          <w:p w14:paraId="067DE07E" w14:textId="77777777" w:rsidR="000E3FC1" w:rsidRDefault="000E3FC1" w:rsidP="00D2697C"/>
          <w:p w14:paraId="2619EB49" w14:textId="77777777" w:rsidR="000E3FC1" w:rsidRDefault="000E3FC1" w:rsidP="00D2697C">
            <w:r>
              <w:t>Obligatoriskt att hantera</w:t>
            </w:r>
          </w:p>
          <w:p w14:paraId="4B641B1F" w14:textId="77777777" w:rsidR="000E3FC1" w:rsidRDefault="000E3FC1" w:rsidP="00D2697C">
            <w:r w:rsidRPr="004E6668">
              <w:t>1.2.752.116.1.3.2.1.4</w:t>
            </w:r>
            <w:r>
              <w:t xml:space="preserve"> = </w:t>
            </w:r>
            <w:r w:rsidRPr="004E6668">
              <w:t>KVÅ</w:t>
            </w:r>
          </w:p>
          <w:p w14:paraId="5A7158AA" w14:textId="77777777" w:rsidR="000E3FC1" w:rsidRDefault="000E3FC1" w:rsidP="00D2697C"/>
          <w:p w14:paraId="49635AE2" w14:textId="77777777" w:rsidR="000E3FC1" w:rsidRDefault="000E3FC1" w:rsidP="00D2697C">
            <w:r>
              <w:t>Om remittent använder kodverk som remissmottagande system inte hanterar skall detta resultera i ett fel av typen APPLICATION_ERROR.</w:t>
            </w:r>
          </w:p>
          <w:p w14:paraId="03A263E0" w14:textId="77777777" w:rsidR="000E3FC1" w:rsidRDefault="000E3FC1" w:rsidP="00D2697C"/>
        </w:tc>
        <w:tc>
          <w:tcPr>
            <w:tcW w:w="851" w:type="dxa"/>
          </w:tcPr>
          <w:p w14:paraId="07DE3EB4" w14:textId="77777777" w:rsidR="000E3FC1" w:rsidRDefault="000E3FC1" w:rsidP="00D2697C">
            <w:r>
              <w:t>1..1</w:t>
            </w:r>
          </w:p>
        </w:tc>
        <w:tc>
          <w:tcPr>
            <w:tcW w:w="1417" w:type="dxa"/>
          </w:tcPr>
          <w:p w14:paraId="741826F3" w14:textId="77777777" w:rsidR="000E3FC1" w:rsidRDefault="000E3FC1" w:rsidP="00D2697C">
            <w:r>
              <w:t>Enum</w:t>
            </w:r>
          </w:p>
        </w:tc>
      </w:tr>
      <w:tr w:rsidR="000E3FC1" w:rsidRPr="00D10D9E" w14:paraId="46BE1857" w14:textId="77777777" w:rsidTr="000E3FC1">
        <w:tc>
          <w:tcPr>
            <w:tcW w:w="2694" w:type="dxa"/>
          </w:tcPr>
          <w:p w14:paraId="26489EA4" w14:textId="77777777" w:rsidR="000E3FC1" w:rsidRDefault="000E3FC1" w:rsidP="00D2697C">
            <w:pPr>
              <w:rPr>
                <w:lang w:val="en-US"/>
              </w:rPr>
            </w:pPr>
            <w:r w:rsidRPr="0086079F">
              <w:t>request</w:t>
            </w:r>
            <w:r>
              <w:t>.</w:t>
            </w:r>
            <w:r>
              <w:rPr>
                <w:lang w:val="en-US"/>
              </w:rPr>
              <w:t>paymentCommitment</w:t>
            </w:r>
          </w:p>
        </w:tc>
        <w:tc>
          <w:tcPr>
            <w:tcW w:w="1559" w:type="dxa"/>
          </w:tcPr>
          <w:p w14:paraId="4AFAB991" w14:textId="77777777" w:rsidR="000E3FC1" w:rsidRDefault="000E3FC1" w:rsidP="00D2697C">
            <w:pPr>
              <w:rPr>
                <w:lang w:val="en-US"/>
              </w:rPr>
            </w:pPr>
            <w:r>
              <w:rPr>
                <w:lang w:val="en-US"/>
              </w:rPr>
              <w:t>PaymentCommitmentType</w:t>
            </w:r>
          </w:p>
        </w:tc>
        <w:tc>
          <w:tcPr>
            <w:tcW w:w="3402" w:type="dxa"/>
          </w:tcPr>
          <w:p w14:paraId="0FADCE2A" w14:textId="77777777" w:rsidR="000E3FC1" w:rsidRDefault="000E3FC1" w:rsidP="00D2697C">
            <w:r w:rsidRPr="001D40FA">
              <w:t>Betalningsförbindelse beskriver hur remissmottagande vårdgivare ersätts för de begärda tjänsterna av remitterande vårdgivare.</w:t>
            </w:r>
          </w:p>
          <w:p w14:paraId="19CAD69C" w14:textId="77777777" w:rsidR="000E3FC1" w:rsidRDefault="000E3FC1" w:rsidP="00D2697C">
            <w:r>
              <w:t>Aktuellt vid ett landstingsöverskridande remissflöde. För detaljer i användningen se även SKLs Riksavtal.</w:t>
            </w:r>
          </w:p>
        </w:tc>
        <w:tc>
          <w:tcPr>
            <w:tcW w:w="851" w:type="dxa"/>
          </w:tcPr>
          <w:p w14:paraId="1597DEBD" w14:textId="77777777" w:rsidR="000E3FC1" w:rsidRDefault="000E3FC1" w:rsidP="00D2697C">
            <w:r>
              <w:t>0..1</w:t>
            </w:r>
          </w:p>
        </w:tc>
        <w:tc>
          <w:tcPr>
            <w:tcW w:w="1417" w:type="dxa"/>
          </w:tcPr>
          <w:p w14:paraId="7E48B7BF" w14:textId="77777777" w:rsidR="000E3FC1" w:rsidRDefault="000E3FC1" w:rsidP="00D2697C"/>
        </w:tc>
      </w:tr>
      <w:tr w:rsidR="000E3FC1" w:rsidRPr="00D10D9E" w14:paraId="49B4A461" w14:textId="77777777" w:rsidTr="000E3FC1">
        <w:tc>
          <w:tcPr>
            <w:tcW w:w="2694" w:type="dxa"/>
          </w:tcPr>
          <w:p w14:paraId="05B8A87C" w14:textId="77777777" w:rsidR="000E3FC1" w:rsidRPr="006525E1" w:rsidRDefault="000E3FC1" w:rsidP="00D2697C">
            <w:r w:rsidRPr="0086079F">
              <w:t>request</w:t>
            </w:r>
            <w:r>
              <w:t>.paymentCommitmentId</w:t>
            </w:r>
          </w:p>
        </w:tc>
        <w:tc>
          <w:tcPr>
            <w:tcW w:w="1559" w:type="dxa"/>
          </w:tcPr>
          <w:p w14:paraId="18245F96" w14:textId="77777777" w:rsidR="000E3FC1" w:rsidRPr="006525E1" w:rsidRDefault="000E3FC1" w:rsidP="00D2697C">
            <w:r>
              <w:t>PaymentCommitmentIdType</w:t>
            </w:r>
          </w:p>
        </w:tc>
        <w:tc>
          <w:tcPr>
            <w:tcW w:w="3402" w:type="dxa"/>
          </w:tcPr>
          <w:p w14:paraId="4673BC5B" w14:textId="77777777" w:rsidR="000E3FC1" w:rsidRDefault="000E3FC1" w:rsidP="00D2697C">
            <w:r>
              <w:t>Unik identitet på betalningsförbindelsen, requestId#betfor#löpnummer</w:t>
            </w:r>
          </w:p>
          <w:p w14:paraId="610DD81B" w14:textId="77777777" w:rsidR="000E3FC1" w:rsidRDefault="000E3FC1" w:rsidP="00D2697C"/>
          <w:p w14:paraId="6B2876F9" w14:textId="77777777" w:rsidR="000E3FC1" w:rsidRDefault="000E3FC1" w:rsidP="00D2697C">
            <w: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t>#987#betfor#1</w:t>
            </w:r>
          </w:p>
        </w:tc>
        <w:tc>
          <w:tcPr>
            <w:tcW w:w="851" w:type="dxa"/>
          </w:tcPr>
          <w:p w14:paraId="0A690F45" w14:textId="77777777" w:rsidR="000E3FC1" w:rsidRDefault="000E3FC1" w:rsidP="00D2697C">
            <w:r>
              <w:t>0..1</w:t>
            </w:r>
          </w:p>
        </w:tc>
        <w:tc>
          <w:tcPr>
            <w:tcW w:w="1417" w:type="dxa"/>
          </w:tcPr>
          <w:p w14:paraId="7B7B7140" w14:textId="77777777" w:rsidR="000E3FC1" w:rsidRDefault="000E3FC1" w:rsidP="00D2697C"/>
        </w:tc>
      </w:tr>
      <w:tr w:rsidR="000E3FC1" w:rsidRPr="009763DE" w14:paraId="2BEC3DCA" w14:textId="77777777" w:rsidTr="000E3FC1">
        <w:tc>
          <w:tcPr>
            <w:tcW w:w="2694" w:type="dxa"/>
          </w:tcPr>
          <w:p w14:paraId="3212E818" w14:textId="77777777" w:rsidR="000E3FC1" w:rsidRDefault="000E3FC1" w:rsidP="00D2697C">
            <w:r w:rsidRPr="0086079F">
              <w:t>request</w:t>
            </w:r>
            <w:r>
              <w:t>.paymentCommitment.commitmentType</w:t>
            </w:r>
          </w:p>
        </w:tc>
        <w:tc>
          <w:tcPr>
            <w:tcW w:w="1559" w:type="dxa"/>
          </w:tcPr>
          <w:p w14:paraId="1A5EA5CE" w14:textId="77777777" w:rsidR="000E3FC1" w:rsidRDefault="000E3FC1" w:rsidP="00D2697C">
            <w:r>
              <w:t>codeForCommitmentType</w:t>
            </w:r>
          </w:p>
        </w:tc>
        <w:tc>
          <w:tcPr>
            <w:tcW w:w="3402" w:type="dxa"/>
          </w:tcPr>
          <w:p w14:paraId="3C0B9572" w14:textId="77777777" w:rsidR="000E3FC1" w:rsidRDefault="000E3FC1" w:rsidP="00D2697C">
            <w:r w:rsidRPr="00632CB0">
              <w:t>Anger de avtalstyper som finns att välja för betalningsförbindelse</w:t>
            </w:r>
          </w:p>
          <w:p w14:paraId="23710671" w14:textId="77777777" w:rsidR="000E3FC1" w:rsidRDefault="000E3FC1" w:rsidP="00D2697C"/>
          <w:p w14:paraId="4210D03A" w14:textId="77777777" w:rsidR="000E3FC1" w:rsidRDefault="000E3FC1" w:rsidP="00D2697C">
            <w:r>
              <w:lastRenderedPageBreak/>
              <w:t>Giltiga värden är:</w:t>
            </w:r>
          </w:p>
          <w:p w14:paraId="1A111D3C" w14:textId="77777777" w:rsidR="000E3FC1" w:rsidRDefault="000E3FC1" w:rsidP="00D2697C">
            <w:r>
              <w:t xml:space="preserve">1 = </w:t>
            </w:r>
            <w:r w:rsidRPr="00AF2D4A">
              <w:t>Riksavtal</w:t>
            </w:r>
          </w:p>
          <w:p w14:paraId="1D9B4A4F" w14:textId="77777777" w:rsidR="000E3FC1" w:rsidRPr="00AF2D4A" w:rsidRDefault="000E3FC1" w:rsidP="00D2697C">
            <w:r>
              <w:t xml:space="preserve">2 = </w:t>
            </w:r>
            <w:r w:rsidRPr="00AF2D4A">
              <w:t>Regionavtal</w:t>
            </w:r>
          </w:p>
          <w:p w14:paraId="697E856C" w14:textId="77777777" w:rsidR="000E3FC1" w:rsidRDefault="000E3FC1" w:rsidP="00D2697C">
            <w:r w:rsidRPr="00AF2D4A">
              <w:t>3 = Mellanlänsavtal</w:t>
            </w:r>
          </w:p>
          <w:p w14:paraId="35D18070" w14:textId="77777777" w:rsidR="000E3FC1" w:rsidRPr="009763DE" w:rsidRDefault="000E3FC1" w:rsidP="00D2697C"/>
        </w:tc>
        <w:tc>
          <w:tcPr>
            <w:tcW w:w="851" w:type="dxa"/>
          </w:tcPr>
          <w:p w14:paraId="41391A5C" w14:textId="77777777" w:rsidR="000E3FC1" w:rsidRPr="009763DE" w:rsidRDefault="000E3FC1" w:rsidP="00D2697C">
            <w:pPr>
              <w:rPr>
                <w:lang w:val="en-US"/>
              </w:rPr>
            </w:pPr>
            <w:r w:rsidRPr="009763DE">
              <w:rPr>
                <w:lang w:val="en-US"/>
              </w:rPr>
              <w:lastRenderedPageBreak/>
              <w:t>1..1</w:t>
            </w:r>
          </w:p>
        </w:tc>
        <w:tc>
          <w:tcPr>
            <w:tcW w:w="1417" w:type="dxa"/>
          </w:tcPr>
          <w:p w14:paraId="46B514D0" w14:textId="77777777" w:rsidR="000E3FC1" w:rsidRPr="009763DE" w:rsidRDefault="000E3FC1" w:rsidP="00D2697C">
            <w:pPr>
              <w:rPr>
                <w:lang w:val="en-US"/>
              </w:rPr>
            </w:pPr>
          </w:p>
        </w:tc>
      </w:tr>
      <w:tr w:rsidR="000E3FC1" w:rsidRPr="00D10D9E" w14:paraId="227C8B5E" w14:textId="77777777" w:rsidTr="000E3FC1">
        <w:tc>
          <w:tcPr>
            <w:tcW w:w="2694" w:type="dxa"/>
          </w:tcPr>
          <w:p w14:paraId="210B3A23" w14:textId="77777777" w:rsidR="000E3FC1" w:rsidRPr="009763DE" w:rsidRDefault="000E3FC1" w:rsidP="00D2697C">
            <w:pPr>
              <w:rPr>
                <w:lang w:val="en-US"/>
              </w:rPr>
            </w:pPr>
            <w:r w:rsidRPr="0086079F">
              <w:lastRenderedPageBreak/>
              <w:t>request</w:t>
            </w:r>
            <w:r>
              <w:t>.</w:t>
            </w:r>
            <w:r w:rsidRPr="009763DE">
              <w:rPr>
                <w:lang w:val="en-US"/>
              </w:rPr>
              <w:t>paymentCommitment.commitmentTypeChapter</w:t>
            </w:r>
          </w:p>
        </w:tc>
        <w:tc>
          <w:tcPr>
            <w:tcW w:w="1559" w:type="dxa"/>
          </w:tcPr>
          <w:p w14:paraId="46C21CB1" w14:textId="77777777" w:rsidR="000E3FC1" w:rsidRPr="009763DE" w:rsidRDefault="000E3FC1" w:rsidP="00D2697C">
            <w:pPr>
              <w:rPr>
                <w:lang w:val="en-US"/>
              </w:rPr>
            </w:pPr>
            <w:r w:rsidRPr="009763DE">
              <w:rPr>
                <w:lang w:val="en-US"/>
              </w:rPr>
              <w:t>codeForCommitmentTypeChapter</w:t>
            </w:r>
          </w:p>
        </w:tc>
        <w:tc>
          <w:tcPr>
            <w:tcW w:w="3402" w:type="dxa"/>
          </w:tcPr>
          <w:p w14:paraId="1FD3932F" w14:textId="77777777" w:rsidR="000E3FC1" w:rsidRDefault="000E3FC1" w:rsidP="00D2697C">
            <w:r w:rsidRPr="009763DE">
              <w:rPr>
                <w:lang w:val="en-US"/>
              </w:rPr>
              <w:t>Obligatoriskt då paymentCommitment.commitmentType</w:t>
            </w:r>
            <w:r>
              <w:t xml:space="preserve"> = 1</w:t>
            </w:r>
          </w:p>
        </w:tc>
        <w:tc>
          <w:tcPr>
            <w:tcW w:w="851" w:type="dxa"/>
          </w:tcPr>
          <w:p w14:paraId="12C24699" w14:textId="77777777" w:rsidR="000E3FC1" w:rsidRDefault="000E3FC1" w:rsidP="00D2697C">
            <w:r>
              <w:t>0..1</w:t>
            </w:r>
          </w:p>
        </w:tc>
        <w:tc>
          <w:tcPr>
            <w:tcW w:w="1417" w:type="dxa"/>
          </w:tcPr>
          <w:p w14:paraId="421B0ADD" w14:textId="77777777" w:rsidR="000E3FC1" w:rsidRDefault="000E3FC1" w:rsidP="00D2697C"/>
        </w:tc>
      </w:tr>
      <w:tr w:rsidR="000E3FC1" w:rsidRPr="00D10D9E" w14:paraId="22E036F2" w14:textId="77777777" w:rsidTr="000E3FC1">
        <w:tc>
          <w:tcPr>
            <w:tcW w:w="2694" w:type="dxa"/>
          </w:tcPr>
          <w:p w14:paraId="1EFB48C7" w14:textId="77777777" w:rsidR="000E3FC1" w:rsidRPr="009763DE" w:rsidRDefault="000E3FC1" w:rsidP="00D2697C">
            <w:pPr>
              <w:rPr>
                <w:lang w:val="en-US"/>
              </w:rPr>
            </w:pPr>
            <w:r w:rsidRPr="0086079F">
              <w:t>request</w:t>
            </w:r>
            <w:r>
              <w:t>.</w:t>
            </w:r>
            <w:r>
              <w:rPr>
                <w:lang w:val="en-US"/>
              </w:rPr>
              <w:t>paymentCommitment.validity</w:t>
            </w:r>
          </w:p>
        </w:tc>
        <w:tc>
          <w:tcPr>
            <w:tcW w:w="1559" w:type="dxa"/>
          </w:tcPr>
          <w:p w14:paraId="2923B38A" w14:textId="77777777" w:rsidR="000E3FC1" w:rsidRPr="009763DE" w:rsidRDefault="000E3FC1" w:rsidP="00D2697C">
            <w:pPr>
              <w:rPr>
                <w:lang w:val="en-US"/>
              </w:rPr>
            </w:pPr>
            <w:r>
              <w:rPr>
                <w:lang w:val="en-US"/>
              </w:rPr>
              <w:t>TimeIntervalType</w:t>
            </w:r>
          </w:p>
        </w:tc>
        <w:tc>
          <w:tcPr>
            <w:tcW w:w="3402" w:type="dxa"/>
          </w:tcPr>
          <w:p w14:paraId="59AB8647" w14:textId="77777777" w:rsidR="000E3FC1" w:rsidRPr="00565466" w:rsidRDefault="000E3FC1" w:rsidP="00D2697C">
            <w:r w:rsidRPr="00565466">
              <w:t xml:space="preserve">Giltighetstid, anges enligt ÅÅÅÅMMDD. </w:t>
            </w:r>
            <w:r>
              <w:t>Antingen low eller high måste finnas med</w:t>
            </w:r>
          </w:p>
        </w:tc>
        <w:tc>
          <w:tcPr>
            <w:tcW w:w="851" w:type="dxa"/>
          </w:tcPr>
          <w:p w14:paraId="244B4722" w14:textId="77777777" w:rsidR="000E3FC1" w:rsidRDefault="000E3FC1" w:rsidP="00D2697C">
            <w:r>
              <w:t>1..1</w:t>
            </w:r>
          </w:p>
        </w:tc>
        <w:tc>
          <w:tcPr>
            <w:tcW w:w="1417" w:type="dxa"/>
          </w:tcPr>
          <w:p w14:paraId="76F4A80F" w14:textId="77777777" w:rsidR="000E3FC1" w:rsidRDefault="000E3FC1" w:rsidP="00D2697C"/>
        </w:tc>
      </w:tr>
      <w:tr w:rsidR="000E3FC1" w:rsidRPr="00D10D9E" w14:paraId="52E7BF00" w14:textId="77777777" w:rsidTr="000E3FC1">
        <w:tc>
          <w:tcPr>
            <w:tcW w:w="2694" w:type="dxa"/>
          </w:tcPr>
          <w:p w14:paraId="0EA8A02F" w14:textId="77777777" w:rsidR="000E3FC1" w:rsidRDefault="000E3FC1" w:rsidP="00D2697C">
            <w:pPr>
              <w:rPr>
                <w:lang w:val="en-US"/>
              </w:rPr>
            </w:pPr>
            <w:r w:rsidRPr="0086079F">
              <w:t>request</w:t>
            </w:r>
            <w:r>
              <w:t>.</w:t>
            </w:r>
            <w:r>
              <w:rPr>
                <w:lang w:val="en-US"/>
              </w:rPr>
              <w:t>paymentCommitment.clinicalResponsibilityDescription</w:t>
            </w:r>
          </w:p>
        </w:tc>
        <w:tc>
          <w:tcPr>
            <w:tcW w:w="1559" w:type="dxa"/>
          </w:tcPr>
          <w:p w14:paraId="7615DC60" w14:textId="77777777" w:rsidR="000E3FC1" w:rsidRDefault="000E3FC1" w:rsidP="00D2697C">
            <w:pPr>
              <w:rPr>
                <w:lang w:val="en-US"/>
              </w:rPr>
            </w:pPr>
            <w:r>
              <w:rPr>
                <w:lang w:val="en-US"/>
              </w:rPr>
              <w:t>String</w:t>
            </w:r>
          </w:p>
        </w:tc>
        <w:tc>
          <w:tcPr>
            <w:tcW w:w="3402" w:type="dxa"/>
          </w:tcPr>
          <w:p w14:paraId="3FB43CA5" w14:textId="77777777" w:rsidR="000E3FC1" w:rsidRPr="00565466" w:rsidRDefault="000E3FC1" w:rsidP="00D2697C">
            <w:r>
              <w:t>Klinisk ansvarsbeskrivning</w:t>
            </w:r>
          </w:p>
        </w:tc>
        <w:tc>
          <w:tcPr>
            <w:tcW w:w="851" w:type="dxa"/>
          </w:tcPr>
          <w:p w14:paraId="008763D5" w14:textId="77777777" w:rsidR="000E3FC1" w:rsidRDefault="000E3FC1" w:rsidP="00D2697C">
            <w:r>
              <w:t>0..1</w:t>
            </w:r>
          </w:p>
        </w:tc>
        <w:tc>
          <w:tcPr>
            <w:tcW w:w="1417" w:type="dxa"/>
          </w:tcPr>
          <w:p w14:paraId="650D8658" w14:textId="77777777" w:rsidR="000E3FC1" w:rsidRDefault="000E3FC1" w:rsidP="00D2697C">
            <w:r>
              <w:t>Maxlängd 8192 tecken</w:t>
            </w:r>
          </w:p>
        </w:tc>
      </w:tr>
      <w:tr w:rsidR="000E3FC1" w:rsidRPr="00D10D9E" w14:paraId="693D36F9" w14:textId="77777777" w:rsidTr="000E3FC1">
        <w:tc>
          <w:tcPr>
            <w:tcW w:w="2694" w:type="dxa"/>
          </w:tcPr>
          <w:p w14:paraId="1F9750EC" w14:textId="77777777" w:rsidR="000E3FC1" w:rsidRDefault="000E3FC1" w:rsidP="00D2697C">
            <w:pPr>
              <w:rPr>
                <w:lang w:val="en-US"/>
              </w:rPr>
            </w:pPr>
            <w:r w:rsidRPr="0086079F">
              <w:t>request</w:t>
            </w:r>
            <w:r>
              <w:t>.</w:t>
            </w:r>
            <w:r>
              <w:rPr>
                <w:lang w:val="en-US"/>
              </w:rPr>
              <w:t>paymentCommitment.administrativeResponsibilityDescription</w:t>
            </w:r>
          </w:p>
        </w:tc>
        <w:tc>
          <w:tcPr>
            <w:tcW w:w="1559" w:type="dxa"/>
          </w:tcPr>
          <w:p w14:paraId="0B08331F" w14:textId="77777777" w:rsidR="000E3FC1" w:rsidRDefault="000E3FC1" w:rsidP="00D2697C">
            <w:pPr>
              <w:rPr>
                <w:lang w:val="en-US"/>
              </w:rPr>
            </w:pPr>
            <w:r>
              <w:rPr>
                <w:lang w:val="en-US"/>
              </w:rPr>
              <w:t>String</w:t>
            </w:r>
          </w:p>
        </w:tc>
        <w:tc>
          <w:tcPr>
            <w:tcW w:w="3402" w:type="dxa"/>
          </w:tcPr>
          <w:p w14:paraId="549DE761" w14:textId="77777777" w:rsidR="000E3FC1" w:rsidRDefault="000E3FC1" w:rsidP="00D2697C">
            <w:r>
              <w:t>Administrativ ansvarsbeskrivning</w:t>
            </w:r>
          </w:p>
        </w:tc>
        <w:tc>
          <w:tcPr>
            <w:tcW w:w="851" w:type="dxa"/>
          </w:tcPr>
          <w:p w14:paraId="48C25A24" w14:textId="77777777" w:rsidR="000E3FC1" w:rsidRDefault="000E3FC1" w:rsidP="00D2697C">
            <w:r>
              <w:t>0..1</w:t>
            </w:r>
          </w:p>
        </w:tc>
        <w:tc>
          <w:tcPr>
            <w:tcW w:w="1417" w:type="dxa"/>
          </w:tcPr>
          <w:p w14:paraId="6308F21D" w14:textId="77777777" w:rsidR="000E3FC1" w:rsidRDefault="000E3FC1" w:rsidP="00D2697C">
            <w:r>
              <w:t>Maxlängd 8192 tecken</w:t>
            </w:r>
          </w:p>
        </w:tc>
      </w:tr>
      <w:tr w:rsidR="000E3FC1" w:rsidRPr="00D10D9E" w14:paraId="057F4475" w14:textId="77777777" w:rsidTr="000E3FC1">
        <w:tc>
          <w:tcPr>
            <w:tcW w:w="2694" w:type="dxa"/>
          </w:tcPr>
          <w:p w14:paraId="6C72D2A2" w14:textId="77777777" w:rsidR="000E3FC1" w:rsidRDefault="000E3FC1" w:rsidP="00D2697C">
            <w:pPr>
              <w:rPr>
                <w:lang w:val="en-US"/>
              </w:rPr>
            </w:pPr>
            <w:r w:rsidRPr="0086079F">
              <w:t>request</w:t>
            </w:r>
            <w:r>
              <w:t>.</w:t>
            </w:r>
            <w:r>
              <w:rPr>
                <w:lang w:val="en-US"/>
              </w:rPr>
              <w:t>paymentCommitment.validOnlyForOutpatientCare</w:t>
            </w:r>
          </w:p>
        </w:tc>
        <w:tc>
          <w:tcPr>
            <w:tcW w:w="1559" w:type="dxa"/>
          </w:tcPr>
          <w:p w14:paraId="0C078B70" w14:textId="77777777" w:rsidR="000E3FC1" w:rsidRDefault="000E3FC1" w:rsidP="00D2697C">
            <w:pPr>
              <w:rPr>
                <w:lang w:val="en-US"/>
              </w:rPr>
            </w:pPr>
            <w:r>
              <w:rPr>
                <w:lang w:val="en-US"/>
              </w:rPr>
              <w:t>Boolean</w:t>
            </w:r>
          </w:p>
        </w:tc>
        <w:tc>
          <w:tcPr>
            <w:tcW w:w="3402" w:type="dxa"/>
          </w:tcPr>
          <w:p w14:paraId="187D0176" w14:textId="77777777" w:rsidR="000E3FC1" w:rsidRDefault="000E3FC1" w:rsidP="00D2697C">
            <w:r>
              <w:t>Sätts till ”true” om betalningsförbindelsen enbart gäller öppenvård. Annars sätts den till ”false”</w:t>
            </w:r>
          </w:p>
        </w:tc>
        <w:tc>
          <w:tcPr>
            <w:tcW w:w="851" w:type="dxa"/>
          </w:tcPr>
          <w:p w14:paraId="0EADC112" w14:textId="77777777" w:rsidR="000E3FC1" w:rsidRDefault="000E3FC1" w:rsidP="00D2697C">
            <w:r>
              <w:t>1..1</w:t>
            </w:r>
          </w:p>
        </w:tc>
        <w:tc>
          <w:tcPr>
            <w:tcW w:w="1417" w:type="dxa"/>
          </w:tcPr>
          <w:p w14:paraId="3AD481AB" w14:textId="77777777" w:rsidR="000E3FC1" w:rsidRDefault="000E3FC1" w:rsidP="00D2697C"/>
        </w:tc>
      </w:tr>
      <w:tr w:rsidR="000E3FC1" w:rsidRPr="00D10D9E" w14:paraId="273C2DA5" w14:textId="77777777" w:rsidTr="000E3FC1">
        <w:tc>
          <w:tcPr>
            <w:tcW w:w="2694" w:type="dxa"/>
          </w:tcPr>
          <w:p w14:paraId="7E71ECFB" w14:textId="77777777" w:rsidR="000E3FC1" w:rsidRDefault="000E3FC1" w:rsidP="00D2697C">
            <w:pPr>
              <w:rPr>
                <w:lang w:val="en-US"/>
              </w:rPr>
            </w:pPr>
            <w:r w:rsidRPr="0086079F">
              <w:t>request</w:t>
            </w:r>
            <w:r>
              <w:t>.</w:t>
            </w:r>
            <w:r>
              <w:rPr>
                <w:lang w:val="en-US"/>
              </w:rPr>
              <w:t>paymentCommitment.liableCountyCouncil</w:t>
            </w:r>
          </w:p>
        </w:tc>
        <w:tc>
          <w:tcPr>
            <w:tcW w:w="1559" w:type="dxa"/>
          </w:tcPr>
          <w:p w14:paraId="739D4707" w14:textId="77777777" w:rsidR="000E3FC1" w:rsidRDefault="000E3FC1" w:rsidP="00D2697C">
            <w:pPr>
              <w:rPr>
                <w:lang w:val="en-US"/>
              </w:rPr>
            </w:pPr>
            <w:r>
              <w:rPr>
                <w:lang w:val="en-US"/>
              </w:rPr>
              <w:t>codeForCountyCouncil</w:t>
            </w:r>
          </w:p>
        </w:tc>
        <w:tc>
          <w:tcPr>
            <w:tcW w:w="3402" w:type="dxa"/>
          </w:tcPr>
          <w:p w14:paraId="73BABC78" w14:textId="77777777" w:rsidR="000E3FC1" w:rsidRDefault="000E3FC1" w:rsidP="00D2697C">
            <w:pPr>
              <w:rPr>
                <w:rFonts w:ascii="Arial" w:hAnsi="Arial" w:cs="Arial"/>
                <w:szCs w:val="20"/>
              </w:rPr>
            </w:pPr>
            <w:r>
              <w:rPr>
                <w:rFonts w:ascii="Arial" w:hAnsi="Arial" w:cs="Arial"/>
                <w:szCs w:val="20"/>
              </w:rPr>
              <w:t>Landsting</w:t>
            </w:r>
            <w:r w:rsidRPr="005B3893">
              <w:rPr>
                <w:rFonts w:ascii="Arial" w:hAnsi="Arial" w:cs="Arial"/>
                <w:szCs w:val="20"/>
              </w:rPr>
              <w:t xml:space="preserve"> som ansvarar för betalningen.</w:t>
            </w:r>
          </w:p>
          <w:p w14:paraId="5DDD3B35" w14:textId="77777777" w:rsidR="000E3FC1" w:rsidRDefault="000E3FC1" w:rsidP="00D2697C"/>
          <w:p w14:paraId="0B354496" w14:textId="77777777" w:rsidR="000E3FC1" w:rsidRDefault="000E3FC1" w:rsidP="00D2697C">
            <w:r>
              <w:t>Giltiga värden är:</w:t>
            </w:r>
          </w:p>
          <w:p w14:paraId="1594EA4A" w14:textId="77777777" w:rsidR="000E3FC1" w:rsidRDefault="000E3FC1" w:rsidP="00D2697C">
            <w:r>
              <w:t xml:space="preserve">1 = Stockholms län </w:t>
            </w:r>
          </w:p>
          <w:p w14:paraId="0CECCA6A" w14:textId="77777777" w:rsidR="000E3FC1" w:rsidRDefault="000E3FC1" w:rsidP="00D2697C">
            <w:r>
              <w:t xml:space="preserve">3 = Uppsala län </w:t>
            </w:r>
          </w:p>
          <w:p w14:paraId="731DFA74" w14:textId="77777777" w:rsidR="000E3FC1" w:rsidRDefault="000E3FC1" w:rsidP="00D2697C">
            <w:r>
              <w:t xml:space="preserve">4 = Södermanlands län </w:t>
            </w:r>
          </w:p>
          <w:p w14:paraId="601E2BF3" w14:textId="77777777" w:rsidR="000E3FC1" w:rsidRDefault="000E3FC1" w:rsidP="00D2697C">
            <w:r>
              <w:t xml:space="preserve">5 = Östergötlands län </w:t>
            </w:r>
          </w:p>
          <w:p w14:paraId="0088F434" w14:textId="77777777" w:rsidR="000E3FC1" w:rsidRDefault="000E3FC1" w:rsidP="00D2697C">
            <w:r>
              <w:t xml:space="preserve">6 = Jönköpings län </w:t>
            </w:r>
          </w:p>
          <w:p w14:paraId="210D2A16" w14:textId="77777777" w:rsidR="000E3FC1" w:rsidRDefault="000E3FC1" w:rsidP="00D2697C">
            <w:r>
              <w:t xml:space="preserve">7 = Kronobergs län </w:t>
            </w:r>
          </w:p>
          <w:p w14:paraId="11145481" w14:textId="77777777" w:rsidR="000E3FC1" w:rsidRDefault="000E3FC1" w:rsidP="00D2697C">
            <w:r>
              <w:t xml:space="preserve">8 = Kalmar län </w:t>
            </w:r>
          </w:p>
          <w:p w14:paraId="53FA94EB" w14:textId="77777777" w:rsidR="000E3FC1" w:rsidRDefault="000E3FC1" w:rsidP="00D2697C">
            <w:r>
              <w:t xml:space="preserve">9 = Gotlands län </w:t>
            </w:r>
          </w:p>
          <w:p w14:paraId="4F2FD878" w14:textId="77777777" w:rsidR="000E3FC1" w:rsidRDefault="000E3FC1" w:rsidP="00D2697C">
            <w:r>
              <w:t xml:space="preserve">10 = Blekinge län </w:t>
            </w:r>
          </w:p>
          <w:p w14:paraId="799054B3" w14:textId="77777777" w:rsidR="000E3FC1" w:rsidRDefault="000E3FC1" w:rsidP="00D2697C">
            <w:r>
              <w:t xml:space="preserve">12 = Skåne län </w:t>
            </w:r>
          </w:p>
          <w:p w14:paraId="310E4074" w14:textId="77777777" w:rsidR="000E3FC1" w:rsidRDefault="000E3FC1" w:rsidP="00D2697C">
            <w:r>
              <w:t xml:space="preserve">13 = Hallands län </w:t>
            </w:r>
          </w:p>
          <w:p w14:paraId="0ACB6B80" w14:textId="77777777" w:rsidR="000E3FC1" w:rsidRDefault="000E3FC1" w:rsidP="00D2697C">
            <w:r>
              <w:t xml:space="preserve">14 = Västra Götalands län </w:t>
            </w:r>
          </w:p>
          <w:p w14:paraId="38E7BA4F" w14:textId="77777777" w:rsidR="000E3FC1" w:rsidRDefault="000E3FC1" w:rsidP="00D2697C">
            <w:r>
              <w:t xml:space="preserve">17 = Värmlands län </w:t>
            </w:r>
          </w:p>
          <w:p w14:paraId="2CE33401" w14:textId="77777777" w:rsidR="000E3FC1" w:rsidRDefault="000E3FC1" w:rsidP="00D2697C">
            <w:r>
              <w:t xml:space="preserve">18 = Örebro län </w:t>
            </w:r>
          </w:p>
          <w:p w14:paraId="234ED2E5" w14:textId="77777777" w:rsidR="000E3FC1" w:rsidRDefault="000E3FC1" w:rsidP="00D2697C">
            <w:r>
              <w:t xml:space="preserve">19 = Västmanlands län </w:t>
            </w:r>
          </w:p>
          <w:p w14:paraId="21FD6E70" w14:textId="77777777" w:rsidR="000E3FC1" w:rsidRDefault="000E3FC1" w:rsidP="00D2697C">
            <w:r>
              <w:lastRenderedPageBreak/>
              <w:t xml:space="preserve">20 = Dalarnas län </w:t>
            </w:r>
          </w:p>
          <w:p w14:paraId="128290F6" w14:textId="77777777" w:rsidR="000E3FC1" w:rsidRDefault="000E3FC1" w:rsidP="00D2697C">
            <w:r>
              <w:t xml:space="preserve">21 = Gävleborgs län </w:t>
            </w:r>
          </w:p>
          <w:p w14:paraId="35FFF1C7" w14:textId="77777777" w:rsidR="000E3FC1" w:rsidRDefault="000E3FC1" w:rsidP="00D2697C">
            <w:r>
              <w:t xml:space="preserve">22 = Västernorrlands län </w:t>
            </w:r>
          </w:p>
        </w:tc>
        <w:tc>
          <w:tcPr>
            <w:tcW w:w="851" w:type="dxa"/>
          </w:tcPr>
          <w:p w14:paraId="36EB32EA" w14:textId="77777777" w:rsidR="000E3FC1" w:rsidRDefault="000E3FC1" w:rsidP="00D2697C">
            <w:r>
              <w:lastRenderedPageBreak/>
              <w:t>1..1</w:t>
            </w:r>
          </w:p>
        </w:tc>
        <w:tc>
          <w:tcPr>
            <w:tcW w:w="1417" w:type="dxa"/>
          </w:tcPr>
          <w:p w14:paraId="780D09C1" w14:textId="77777777" w:rsidR="000E3FC1" w:rsidRDefault="000E3FC1" w:rsidP="00D2697C"/>
        </w:tc>
      </w:tr>
      <w:tr w:rsidR="000E3FC1" w:rsidRPr="00D10D9E" w14:paraId="45027E1E" w14:textId="77777777" w:rsidTr="000E3FC1">
        <w:tc>
          <w:tcPr>
            <w:tcW w:w="2694" w:type="dxa"/>
          </w:tcPr>
          <w:p w14:paraId="4AAFE896" w14:textId="77777777" w:rsidR="000E3FC1" w:rsidRDefault="000E3FC1" w:rsidP="00D2697C">
            <w:pPr>
              <w:rPr>
                <w:lang w:val="en-US"/>
              </w:rPr>
            </w:pPr>
            <w:r w:rsidRPr="0086079F">
              <w:lastRenderedPageBreak/>
              <w:t>request</w:t>
            </w:r>
            <w:r>
              <w:t>.</w:t>
            </w:r>
            <w:r>
              <w:rPr>
                <w:lang w:val="en-US"/>
              </w:rPr>
              <w:t>paymentCommitment.dateOfApproval</w:t>
            </w:r>
          </w:p>
        </w:tc>
        <w:tc>
          <w:tcPr>
            <w:tcW w:w="1559" w:type="dxa"/>
          </w:tcPr>
          <w:p w14:paraId="597A8D92" w14:textId="77777777" w:rsidR="000E3FC1" w:rsidRDefault="000E3FC1" w:rsidP="00D2697C">
            <w:pPr>
              <w:rPr>
                <w:lang w:val="en-US"/>
              </w:rPr>
            </w:pPr>
            <w:r>
              <w:rPr>
                <w:lang w:val="en-US"/>
              </w:rPr>
              <w:t>TimeStampType</w:t>
            </w:r>
          </w:p>
        </w:tc>
        <w:tc>
          <w:tcPr>
            <w:tcW w:w="3402" w:type="dxa"/>
          </w:tcPr>
          <w:p w14:paraId="4D95F407" w14:textId="77777777" w:rsidR="000E3FC1" w:rsidRDefault="000E3FC1" w:rsidP="00D2697C">
            <w:r>
              <w:t>Tidpunkt för godkännande av denna betalningsförbindelse hos remittenten.</w:t>
            </w:r>
          </w:p>
          <w:p w14:paraId="0CBF9028" w14:textId="77777777" w:rsidR="000E3FC1" w:rsidRDefault="000E3FC1" w:rsidP="00D2697C">
            <w:r>
              <w:t>Anges enligt ÅÅÅÅMMDDttmmss med minst precision ÅÅÅÅMMDD</w:t>
            </w:r>
          </w:p>
          <w:p w14:paraId="2C09F951" w14:textId="77777777" w:rsidR="000E3FC1" w:rsidRDefault="000E3FC1" w:rsidP="00D2697C"/>
        </w:tc>
        <w:tc>
          <w:tcPr>
            <w:tcW w:w="851" w:type="dxa"/>
          </w:tcPr>
          <w:p w14:paraId="15AE6767" w14:textId="77777777" w:rsidR="000E3FC1" w:rsidRDefault="000E3FC1" w:rsidP="00D2697C">
            <w:r>
              <w:t>0..1</w:t>
            </w:r>
          </w:p>
        </w:tc>
        <w:tc>
          <w:tcPr>
            <w:tcW w:w="1417" w:type="dxa"/>
          </w:tcPr>
          <w:p w14:paraId="5EC19F20" w14:textId="77777777" w:rsidR="000E3FC1" w:rsidRDefault="000E3FC1" w:rsidP="00D2697C"/>
        </w:tc>
      </w:tr>
      <w:tr w:rsidR="000E3FC1" w:rsidRPr="00D10D9E" w14:paraId="6A2FD881" w14:textId="77777777" w:rsidTr="000E3FC1">
        <w:tc>
          <w:tcPr>
            <w:tcW w:w="2694" w:type="dxa"/>
          </w:tcPr>
          <w:p w14:paraId="0BAD2988" w14:textId="77777777" w:rsidR="000E3FC1" w:rsidRDefault="000E3FC1" w:rsidP="00D2697C">
            <w:pPr>
              <w:rPr>
                <w:lang w:val="en-US"/>
              </w:rPr>
            </w:pPr>
            <w:r w:rsidRPr="0086079F">
              <w:t>request</w:t>
            </w:r>
            <w:r>
              <w:t>.</w:t>
            </w:r>
            <w:r>
              <w:rPr>
                <w:lang w:val="en-US"/>
              </w:rPr>
              <w:t>paymentCommitment.issuedInConsultationWith</w:t>
            </w:r>
          </w:p>
        </w:tc>
        <w:tc>
          <w:tcPr>
            <w:tcW w:w="1559" w:type="dxa"/>
          </w:tcPr>
          <w:p w14:paraId="0D1EF7B6" w14:textId="77777777" w:rsidR="000E3FC1" w:rsidRDefault="000E3FC1" w:rsidP="00D2697C">
            <w:pPr>
              <w:rPr>
                <w:lang w:val="en-US"/>
              </w:rPr>
            </w:pPr>
            <w:r>
              <w:rPr>
                <w:lang w:val="en-US"/>
              </w:rPr>
              <w:t>String</w:t>
            </w:r>
          </w:p>
        </w:tc>
        <w:tc>
          <w:tcPr>
            <w:tcW w:w="3402" w:type="dxa"/>
          </w:tcPr>
          <w:p w14:paraId="7811C885" w14:textId="77777777" w:rsidR="000E3FC1" w:rsidRDefault="000E3FC1" w:rsidP="00D2697C">
            <w:r w:rsidRPr="00213727">
              <w:t>Om betalningsförbindelsen utfärdas i samråd med ekonomisk beslutsfattare antecknas namnet här.</w:t>
            </w:r>
            <w:r>
              <w:t xml:space="preserve"> </w:t>
            </w:r>
            <w:r w:rsidRPr="00981AA1">
              <w:t>Valfri formatering.</w:t>
            </w:r>
          </w:p>
        </w:tc>
        <w:tc>
          <w:tcPr>
            <w:tcW w:w="851" w:type="dxa"/>
          </w:tcPr>
          <w:p w14:paraId="5D469A7D" w14:textId="77777777" w:rsidR="000E3FC1" w:rsidRDefault="000E3FC1" w:rsidP="00D2697C">
            <w:r>
              <w:t>0..1</w:t>
            </w:r>
          </w:p>
        </w:tc>
        <w:tc>
          <w:tcPr>
            <w:tcW w:w="1417" w:type="dxa"/>
          </w:tcPr>
          <w:p w14:paraId="78A19721" w14:textId="77777777" w:rsidR="000E3FC1" w:rsidRDefault="000E3FC1" w:rsidP="00D2697C">
            <w:r>
              <w:t>Maxlängd 64 tecken</w:t>
            </w:r>
          </w:p>
        </w:tc>
      </w:tr>
      <w:tr w:rsidR="000E3FC1" w:rsidRPr="00D10D9E" w14:paraId="31B4BF2B" w14:textId="77777777" w:rsidTr="000E3FC1">
        <w:tc>
          <w:tcPr>
            <w:tcW w:w="2694" w:type="dxa"/>
          </w:tcPr>
          <w:p w14:paraId="4891AF18" w14:textId="77777777" w:rsidR="000E3FC1" w:rsidRDefault="000E3FC1" w:rsidP="00D2697C">
            <w:pPr>
              <w:rPr>
                <w:lang w:val="en-US"/>
              </w:rPr>
            </w:pPr>
            <w:r w:rsidRPr="0086079F">
              <w:t>request</w:t>
            </w:r>
            <w:r>
              <w:t>.</w:t>
            </w:r>
            <w:r>
              <w:rPr>
                <w:lang w:val="en-US"/>
              </w:rPr>
              <w:t>paymentCommitment.costCenter</w:t>
            </w:r>
          </w:p>
        </w:tc>
        <w:tc>
          <w:tcPr>
            <w:tcW w:w="1559" w:type="dxa"/>
          </w:tcPr>
          <w:p w14:paraId="17F70A95" w14:textId="77777777" w:rsidR="000E3FC1" w:rsidRDefault="000E3FC1" w:rsidP="00D2697C">
            <w:pPr>
              <w:rPr>
                <w:lang w:val="en-US"/>
              </w:rPr>
            </w:pPr>
            <w:r>
              <w:rPr>
                <w:lang w:val="en-US"/>
              </w:rPr>
              <w:t>String</w:t>
            </w:r>
          </w:p>
        </w:tc>
        <w:tc>
          <w:tcPr>
            <w:tcW w:w="3402" w:type="dxa"/>
          </w:tcPr>
          <w:p w14:paraId="7B5DA7F4" w14:textId="77777777" w:rsidR="000E3FC1" w:rsidRDefault="000E3FC1" w:rsidP="00D2697C">
            <w:r>
              <w:t>Remittentens kostnadsställe</w:t>
            </w:r>
          </w:p>
        </w:tc>
        <w:tc>
          <w:tcPr>
            <w:tcW w:w="851" w:type="dxa"/>
          </w:tcPr>
          <w:p w14:paraId="530133D3" w14:textId="77777777" w:rsidR="000E3FC1" w:rsidRDefault="000E3FC1" w:rsidP="00D2697C">
            <w:r>
              <w:t>0..1</w:t>
            </w:r>
          </w:p>
        </w:tc>
        <w:tc>
          <w:tcPr>
            <w:tcW w:w="1417" w:type="dxa"/>
          </w:tcPr>
          <w:p w14:paraId="702E0CFA" w14:textId="77777777" w:rsidR="000E3FC1" w:rsidRDefault="000E3FC1" w:rsidP="00D2697C">
            <w:r>
              <w:t>Maxlängd 64 tecken</w:t>
            </w:r>
          </w:p>
        </w:tc>
      </w:tr>
      <w:tr w:rsidR="000E3FC1" w:rsidRPr="00D10D9E" w14:paraId="0AF8C11F" w14:textId="77777777" w:rsidTr="000E3FC1">
        <w:trPr>
          <w:trHeight w:val="958"/>
        </w:trPr>
        <w:tc>
          <w:tcPr>
            <w:tcW w:w="2694" w:type="dxa"/>
          </w:tcPr>
          <w:p w14:paraId="7E16A145" w14:textId="77777777" w:rsidR="000E3FC1" w:rsidRDefault="000E3FC1" w:rsidP="00D2697C">
            <w:pPr>
              <w:rPr>
                <w:lang w:val="en-US"/>
              </w:rPr>
            </w:pPr>
            <w:r w:rsidRPr="0086079F">
              <w:t>request</w:t>
            </w:r>
            <w:r>
              <w:t>.</w:t>
            </w:r>
            <w:r>
              <w:rPr>
                <w:lang w:val="en-US"/>
              </w:rPr>
              <w:t>paymentCommitment.reimbursementInformation</w:t>
            </w:r>
          </w:p>
        </w:tc>
        <w:tc>
          <w:tcPr>
            <w:tcW w:w="1559" w:type="dxa"/>
          </w:tcPr>
          <w:p w14:paraId="4535CD4D" w14:textId="77777777" w:rsidR="000E3FC1" w:rsidRDefault="000E3FC1" w:rsidP="00D2697C">
            <w:pPr>
              <w:rPr>
                <w:lang w:val="en-US"/>
              </w:rPr>
            </w:pPr>
            <w:r>
              <w:rPr>
                <w:lang w:val="en-US"/>
              </w:rPr>
              <w:t>ReimbursementInformationType</w:t>
            </w:r>
          </w:p>
        </w:tc>
        <w:tc>
          <w:tcPr>
            <w:tcW w:w="3402" w:type="dxa"/>
          </w:tcPr>
          <w:p w14:paraId="3C11D8EA" w14:textId="77777777" w:rsidR="000E3FC1" w:rsidRDefault="000E3FC1" w:rsidP="00D2697C">
            <w:r>
              <w:t>Obligatorisk vid remiss till privat vårdgivare</w:t>
            </w:r>
          </w:p>
        </w:tc>
        <w:tc>
          <w:tcPr>
            <w:tcW w:w="851" w:type="dxa"/>
          </w:tcPr>
          <w:p w14:paraId="13BB6FF6" w14:textId="77777777" w:rsidR="000E3FC1" w:rsidRDefault="000E3FC1" w:rsidP="00D2697C">
            <w:r>
              <w:t>0..1</w:t>
            </w:r>
          </w:p>
        </w:tc>
        <w:tc>
          <w:tcPr>
            <w:tcW w:w="1417" w:type="dxa"/>
          </w:tcPr>
          <w:p w14:paraId="18C2F9E0" w14:textId="77777777" w:rsidR="000E3FC1" w:rsidRDefault="000E3FC1" w:rsidP="00D2697C"/>
        </w:tc>
      </w:tr>
      <w:tr w:rsidR="000E3FC1" w:rsidRPr="00D10D9E" w14:paraId="7EF62CEB" w14:textId="77777777" w:rsidTr="000E3FC1">
        <w:tc>
          <w:tcPr>
            <w:tcW w:w="2694" w:type="dxa"/>
          </w:tcPr>
          <w:p w14:paraId="04158554" w14:textId="77777777" w:rsidR="000E3FC1" w:rsidRDefault="000E3FC1" w:rsidP="00D2697C">
            <w:pPr>
              <w:rPr>
                <w:lang w:val="en-US"/>
              </w:rPr>
            </w:pPr>
            <w:r w:rsidRPr="0086079F">
              <w:t>request</w:t>
            </w:r>
            <w:r>
              <w:t>.</w:t>
            </w:r>
            <w:r>
              <w:rPr>
                <w:lang w:val="en-US"/>
              </w:rPr>
              <w:t>paymentCommitment.reimbursementInformation.reimbursementType</w:t>
            </w:r>
          </w:p>
        </w:tc>
        <w:tc>
          <w:tcPr>
            <w:tcW w:w="1559" w:type="dxa"/>
          </w:tcPr>
          <w:p w14:paraId="48A88A6F" w14:textId="77777777" w:rsidR="000E3FC1" w:rsidRDefault="000E3FC1" w:rsidP="00D2697C">
            <w:pPr>
              <w:rPr>
                <w:lang w:val="en-US"/>
              </w:rPr>
            </w:pPr>
            <w:r>
              <w:rPr>
                <w:lang w:val="en-US"/>
              </w:rPr>
              <w:t>codeForReimbursementType</w:t>
            </w:r>
          </w:p>
        </w:tc>
        <w:tc>
          <w:tcPr>
            <w:tcW w:w="3402" w:type="dxa"/>
          </w:tcPr>
          <w:p w14:paraId="04D39088" w14:textId="77777777" w:rsidR="000E3FC1" w:rsidRDefault="000E3FC1" w:rsidP="00D2697C">
            <w:r w:rsidRPr="00DC7C3C">
              <w:t>Anger källor till ersättning</w:t>
            </w:r>
            <w:r>
              <w:t>.</w:t>
            </w:r>
          </w:p>
          <w:p w14:paraId="435C5A78" w14:textId="77777777" w:rsidR="000E3FC1" w:rsidRDefault="000E3FC1" w:rsidP="00D2697C"/>
          <w:p w14:paraId="490775C0" w14:textId="77777777" w:rsidR="000E3FC1" w:rsidRDefault="000E3FC1" w:rsidP="00D2697C">
            <w:r>
              <w:t>Giltiga värden är:</w:t>
            </w:r>
          </w:p>
          <w:p w14:paraId="3E3D1D84" w14:textId="77777777" w:rsidR="000E3FC1" w:rsidRDefault="000E3FC1" w:rsidP="00D2697C">
            <w:r>
              <w:t xml:space="preserve">1 = Ersättning från patientens hemlandsting enligt reglerna i riksavtalet </w:t>
            </w:r>
          </w:p>
          <w:p w14:paraId="49A237D4" w14:textId="77777777" w:rsidR="000E3FC1" w:rsidRDefault="000E3FC1" w:rsidP="00D2697C">
            <w:r>
              <w:t>2 = Ersättning från patientens hemlandsting enligt hemlandstingets kontrakt med vårdgivaren</w:t>
            </w:r>
          </w:p>
        </w:tc>
        <w:tc>
          <w:tcPr>
            <w:tcW w:w="851" w:type="dxa"/>
          </w:tcPr>
          <w:p w14:paraId="6F44A8EA" w14:textId="77777777" w:rsidR="000E3FC1" w:rsidRDefault="000E3FC1" w:rsidP="00D2697C">
            <w:r>
              <w:t>1..1</w:t>
            </w:r>
          </w:p>
        </w:tc>
        <w:tc>
          <w:tcPr>
            <w:tcW w:w="1417" w:type="dxa"/>
          </w:tcPr>
          <w:p w14:paraId="3810FE3D" w14:textId="77777777" w:rsidR="000E3FC1" w:rsidRDefault="000E3FC1" w:rsidP="00D2697C"/>
        </w:tc>
      </w:tr>
      <w:tr w:rsidR="000E3FC1" w:rsidRPr="00D10D9E" w14:paraId="2C0CA048" w14:textId="77777777" w:rsidTr="000E3FC1">
        <w:tc>
          <w:tcPr>
            <w:tcW w:w="2694" w:type="dxa"/>
          </w:tcPr>
          <w:p w14:paraId="45262D81" w14:textId="77777777" w:rsidR="000E3FC1" w:rsidRPr="00565466" w:rsidRDefault="000E3FC1" w:rsidP="00D2697C">
            <w:r w:rsidRPr="0086079F">
              <w:t>request</w:t>
            </w:r>
            <w:r>
              <w:t>.paymentCommitment.reimbursementInformation.ownerOfInvokedContract</w:t>
            </w:r>
          </w:p>
        </w:tc>
        <w:tc>
          <w:tcPr>
            <w:tcW w:w="1559" w:type="dxa"/>
          </w:tcPr>
          <w:p w14:paraId="64AC8AB3" w14:textId="77777777" w:rsidR="000E3FC1" w:rsidRPr="00565466" w:rsidRDefault="000E3FC1" w:rsidP="00D2697C">
            <w:r>
              <w:t>codeForCountyCouncil</w:t>
            </w:r>
          </w:p>
        </w:tc>
        <w:tc>
          <w:tcPr>
            <w:tcW w:w="3402" w:type="dxa"/>
          </w:tcPr>
          <w:p w14:paraId="4A51D0E4" w14:textId="77777777" w:rsidR="000E3FC1" w:rsidRPr="009F6A0B" w:rsidRDefault="000E3FC1" w:rsidP="00D2697C">
            <w:pPr>
              <w:pStyle w:val="Default"/>
              <w:rPr>
                <w:rFonts w:ascii="Arial" w:hAnsi="Arial" w:cs="Arial"/>
                <w:sz w:val="20"/>
                <w:szCs w:val="20"/>
                <w:lang w:val="sv-SE"/>
              </w:rPr>
            </w:pPr>
            <w:r w:rsidRPr="009F6A0B">
              <w:rPr>
                <w:rFonts w:ascii="Arial" w:hAnsi="Arial" w:cs="Arial"/>
                <w:sz w:val="20"/>
                <w:szCs w:val="20"/>
                <w:lang w:val="sv-SE"/>
              </w:rPr>
              <w:t>Ersättningsinformation/ägare av åberopat kontrakt.</w:t>
            </w:r>
          </w:p>
          <w:p w14:paraId="3FC788D4" w14:textId="77777777" w:rsidR="000E3FC1" w:rsidRDefault="000E3FC1" w:rsidP="00D2697C"/>
          <w:p w14:paraId="64D90A39" w14:textId="77777777" w:rsidR="000E3FC1" w:rsidRDefault="000E3FC1" w:rsidP="00D2697C">
            <w:r>
              <w:t>Giltiga värden är:</w:t>
            </w:r>
          </w:p>
          <w:p w14:paraId="756A2B68" w14:textId="77777777" w:rsidR="000E3FC1" w:rsidRDefault="000E3FC1" w:rsidP="00D2697C">
            <w:r>
              <w:t xml:space="preserve">1 = Stockholms län </w:t>
            </w:r>
          </w:p>
          <w:p w14:paraId="05103AE8" w14:textId="77777777" w:rsidR="000E3FC1" w:rsidRDefault="000E3FC1" w:rsidP="00D2697C">
            <w:r>
              <w:t xml:space="preserve">3 = Uppsala län </w:t>
            </w:r>
          </w:p>
          <w:p w14:paraId="5AB08F27" w14:textId="77777777" w:rsidR="000E3FC1" w:rsidRDefault="000E3FC1" w:rsidP="00D2697C">
            <w:r>
              <w:t xml:space="preserve">4 = Södermanlands län </w:t>
            </w:r>
          </w:p>
          <w:p w14:paraId="42709FD6" w14:textId="77777777" w:rsidR="000E3FC1" w:rsidRDefault="000E3FC1" w:rsidP="00D2697C">
            <w:r>
              <w:t xml:space="preserve">5 = Östergötlands län </w:t>
            </w:r>
          </w:p>
          <w:p w14:paraId="75B0B852" w14:textId="77777777" w:rsidR="000E3FC1" w:rsidRDefault="000E3FC1" w:rsidP="00D2697C">
            <w:r>
              <w:t xml:space="preserve">6 = Jönköpings län </w:t>
            </w:r>
          </w:p>
          <w:p w14:paraId="179C0AFE" w14:textId="77777777" w:rsidR="000E3FC1" w:rsidRDefault="000E3FC1" w:rsidP="00D2697C">
            <w:r>
              <w:t xml:space="preserve">7 = Kronobergs län </w:t>
            </w:r>
          </w:p>
          <w:p w14:paraId="585E66A6" w14:textId="77777777" w:rsidR="000E3FC1" w:rsidRDefault="000E3FC1" w:rsidP="00D2697C">
            <w:r>
              <w:t xml:space="preserve">8 = Kalmar län </w:t>
            </w:r>
          </w:p>
          <w:p w14:paraId="3894C6DF" w14:textId="77777777" w:rsidR="000E3FC1" w:rsidRDefault="000E3FC1" w:rsidP="00D2697C">
            <w:r>
              <w:t xml:space="preserve">9 = Gotlands län </w:t>
            </w:r>
          </w:p>
          <w:p w14:paraId="3E9E2750" w14:textId="77777777" w:rsidR="000E3FC1" w:rsidRDefault="000E3FC1" w:rsidP="00D2697C">
            <w:r>
              <w:lastRenderedPageBreak/>
              <w:t xml:space="preserve">10 = Blekinge län </w:t>
            </w:r>
          </w:p>
          <w:p w14:paraId="5456FAC8" w14:textId="77777777" w:rsidR="000E3FC1" w:rsidRDefault="000E3FC1" w:rsidP="00D2697C">
            <w:r>
              <w:t xml:space="preserve">12 = Skåne län </w:t>
            </w:r>
          </w:p>
          <w:p w14:paraId="27DFB8E1" w14:textId="77777777" w:rsidR="000E3FC1" w:rsidRDefault="000E3FC1" w:rsidP="00D2697C">
            <w:r>
              <w:t xml:space="preserve">13 = Hallands län </w:t>
            </w:r>
          </w:p>
          <w:p w14:paraId="4CC44AA2" w14:textId="77777777" w:rsidR="000E3FC1" w:rsidRDefault="000E3FC1" w:rsidP="00D2697C">
            <w:r>
              <w:t xml:space="preserve">14 = Västra Götalands län </w:t>
            </w:r>
          </w:p>
          <w:p w14:paraId="216FF9DA" w14:textId="77777777" w:rsidR="000E3FC1" w:rsidRDefault="000E3FC1" w:rsidP="00D2697C">
            <w:r>
              <w:t xml:space="preserve">17 = Värmlands län </w:t>
            </w:r>
          </w:p>
          <w:p w14:paraId="5FD0E13B" w14:textId="77777777" w:rsidR="000E3FC1" w:rsidRDefault="000E3FC1" w:rsidP="00D2697C">
            <w:r>
              <w:t xml:space="preserve">18 = Örebro län </w:t>
            </w:r>
          </w:p>
          <w:p w14:paraId="6B5D87BF" w14:textId="77777777" w:rsidR="000E3FC1" w:rsidRDefault="000E3FC1" w:rsidP="00D2697C">
            <w:r>
              <w:t xml:space="preserve">19 = Västmanlands län </w:t>
            </w:r>
          </w:p>
          <w:p w14:paraId="7E2D9921" w14:textId="77777777" w:rsidR="000E3FC1" w:rsidRDefault="000E3FC1" w:rsidP="00D2697C">
            <w:r>
              <w:t xml:space="preserve">20 = Dalarnas län </w:t>
            </w:r>
          </w:p>
          <w:p w14:paraId="365872D0" w14:textId="77777777" w:rsidR="000E3FC1" w:rsidRDefault="000E3FC1" w:rsidP="00D2697C">
            <w:r>
              <w:t xml:space="preserve">21 = Gävleborgs län </w:t>
            </w:r>
          </w:p>
          <w:p w14:paraId="7A3957B9" w14:textId="77777777" w:rsidR="000E3FC1" w:rsidRPr="00565466" w:rsidRDefault="000E3FC1" w:rsidP="00D2697C">
            <w:r>
              <w:t>22 = Västernorrlands län</w:t>
            </w:r>
          </w:p>
        </w:tc>
        <w:tc>
          <w:tcPr>
            <w:tcW w:w="851" w:type="dxa"/>
          </w:tcPr>
          <w:p w14:paraId="04E73CF6" w14:textId="77777777" w:rsidR="000E3FC1" w:rsidRDefault="000E3FC1" w:rsidP="00D2697C">
            <w:r>
              <w:lastRenderedPageBreak/>
              <w:t>1..1</w:t>
            </w:r>
          </w:p>
        </w:tc>
        <w:tc>
          <w:tcPr>
            <w:tcW w:w="1417" w:type="dxa"/>
          </w:tcPr>
          <w:p w14:paraId="361A5A72" w14:textId="77777777" w:rsidR="000E3FC1" w:rsidRDefault="000E3FC1" w:rsidP="00D2697C"/>
        </w:tc>
      </w:tr>
      <w:tr w:rsidR="000E3FC1" w:rsidRPr="00D10D9E" w14:paraId="0ECAD597" w14:textId="77777777" w:rsidTr="000E3FC1">
        <w:tc>
          <w:tcPr>
            <w:tcW w:w="2694" w:type="dxa"/>
          </w:tcPr>
          <w:p w14:paraId="7B6DADF7" w14:textId="77777777" w:rsidR="000E3FC1" w:rsidRDefault="000E3FC1" w:rsidP="00D2697C">
            <w:r w:rsidRPr="0086079F">
              <w:lastRenderedPageBreak/>
              <w:t>request</w:t>
            </w:r>
            <w:r>
              <w:t>.paymentCommitment.approvedBy</w:t>
            </w:r>
          </w:p>
        </w:tc>
        <w:tc>
          <w:tcPr>
            <w:tcW w:w="1559" w:type="dxa"/>
          </w:tcPr>
          <w:p w14:paraId="39B7C555" w14:textId="77777777" w:rsidR="000E3FC1" w:rsidRDefault="000E3FC1" w:rsidP="00D2697C">
            <w:r>
              <w:t>HealthcareProfessionalType</w:t>
            </w:r>
          </w:p>
        </w:tc>
        <w:tc>
          <w:tcPr>
            <w:tcW w:w="3402" w:type="dxa"/>
          </w:tcPr>
          <w:p w14:paraId="5A1A173C" w14:textId="77777777" w:rsidR="000E3FC1" w:rsidRDefault="000E3FC1" w:rsidP="00D2697C">
            <w:r>
              <w:t>Den person hos remittenten som har godkänt betalningsförbindelsen</w:t>
            </w:r>
          </w:p>
        </w:tc>
        <w:tc>
          <w:tcPr>
            <w:tcW w:w="851" w:type="dxa"/>
          </w:tcPr>
          <w:p w14:paraId="35FA2BF8" w14:textId="77777777" w:rsidR="000E3FC1" w:rsidRDefault="000E3FC1" w:rsidP="00D2697C">
            <w:r>
              <w:t>0..1</w:t>
            </w:r>
          </w:p>
        </w:tc>
        <w:tc>
          <w:tcPr>
            <w:tcW w:w="1417" w:type="dxa"/>
          </w:tcPr>
          <w:p w14:paraId="59759465" w14:textId="77777777" w:rsidR="000E3FC1" w:rsidRDefault="000E3FC1" w:rsidP="00D2697C"/>
        </w:tc>
      </w:tr>
      <w:tr w:rsidR="000E3FC1" w:rsidRPr="004C3327" w14:paraId="48C3AAD2" w14:textId="77777777" w:rsidTr="000E3FC1">
        <w:tc>
          <w:tcPr>
            <w:tcW w:w="2694" w:type="dxa"/>
          </w:tcPr>
          <w:p w14:paraId="1670AEBE" w14:textId="77777777" w:rsidR="000E3FC1" w:rsidRPr="006713B2" w:rsidRDefault="000E3FC1" w:rsidP="00D2697C">
            <w:pPr>
              <w:rPr>
                <w:b/>
                <w:lang w:val="en-GB"/>
              </w:rPr>
            </w:pPr>
            <w:r>
              <w:t>r</w:t>
            </w:r>
            <w:r w:rsidRPr="0086079F">
              <w:t>equest</w:t>
            </w:r>
            <w:r w:rsidRPr="004C3327">
              <w:t>.attachment</w:t>
            </w:r>
          </w:p>
        </w:tc>
        <w:tc>
          <w:tcPr>
            <w:tcW w:w="1559" w:type="dxa"/>
          </w:tcPr>
          <w:p w14:paraId="7BEC5AEE" w14:textId="77777777" w:rsidR="000E3FC1" w:rsidRPr="00AD551D" w:rsidRDefault="000E3FC1" w:rsidP="00D2697C">
            <w:pPr>
              <w:rPr>
                <w:lang w:val="en-US"/>
              </w:rPr>
            </w:pPr>
            <w:r w:rsidRPr="004C3327">
              <w:rPr>
                <w:lang w:val="en-US"/>
              </w:rPr>
              <w:t>AttachmentType</w:t>
            </w:r>
          </w:p>
        </w:tc>
        <w:tc>
          <w:tcPr>
            <w:tcW w:w="3402" w:type="dxa"/>
          </w:tcPr>
          <w:p w14:paraId="3569473C" w14:textId="77777777" w:rsidR="000E3FC1" w:rsidRPr="00AD551D" w:rsidRDefault="000E3FC1" w:rsidP="00D2697C">
            <w:pPr>
              <w:rPr>
                <w:lang w:val="en-US"/>
              </w:rPr>
            </w:pPr>
          </w:p>
        </w:tc>
        <w:tc>
          <w:tcPr>
            <w:tcW w:w="851" w:type="dxa"/>
          </w:tcPr>
          <w:p w14:paraId="22DE9C7E" w14:textId="77777777" w:rsidR="000E3FC1" w:rsidRPr="004C3327" w:rsidRDefault="000E3FC1" w:rsidP="00D2697C">
            <w:r>
              <w:t>0..n</w:t>
            </w:r>
          </w:p>
        </w:tc>
        <w:tc>
          <w:tcPr>
            <w:tcW w:w="1417" w:type="dxa"/>
          </w:tcPr>
          <w:p w14:paraId="5126637E" w14:textId="77777777" w:rsidR="000E3FC1" w:rsidRPr="004C3327" w:rsidRDefault="000E3FC1" w:rsidP="00D2697C"/>
        </w:tc>
      </w:tr>
      <w:tr w:rsidR="000E3FC1" w:rsidRPr="004C3327" w14:paraId="730A697B" w14:textId="77777777" w:rsidTr="000E3FC1">
        <w:tc>
          <w:tcPr>
            <w:tcW w:w="2694" w:type="dxa"/>
          </w:tcPr>
          <w:p w14:paraId="157D1029" w14:textId="77777777" w:rsidR="000E3FC1" w:rsidRDefault="000E3FC1" w:rsidP="00D2697C">
            <w:r>
              <w:t>r</w:t>
            </w:r>
            <w:r w:rsidRPr="0086079F">
              <w:t>equest</w:t>
            </w:r>
            <w:r w:rsidRPr="004C3327">
              <w:t>.attachment</w:t>
            </w:r>
            <w:r>
              <w:t>.</w:t>
            </w:r>
            <w:r w:rsidRPr="004C3327">
              <w:t>urn</w:t>
            </w:r>
          </w:p>
        </w:tc>
        <w:tc>
          <w:tcPr>
            <w:tcW w:w="1559" w:type="dxa"/>
          </w:tcPr>
          <w:p w14:paraId="79E1AE83" w14:textId="77777777" w:rsidR="000E3FC1" w:rsidRPr="004C3327" w:rsidRDefault="000E3FC1" w:rsidP="00D2697C">
            <w:r w:rsidRPr="004C3327">
              <w:t>URNType</w:t>
            </w:r>
          </w:p>
        </w:tc>
        <w:tc>
          <w:tcPr>
            <w:tcW w:w="3402" w:type="dxa"/>
          </w:tcPr>
          <w:p w14:paraId="61F0CB94" w14:textId="77777777" w:rsidR="000E3FC1" w:rsidRDefault="000E3FC1" w:rsidP="00D2697C">
            <w:r>
              <w:t>Namn på kontrakt som hanterar bilagor.</w:t>
            </w:r>
          </w:p>
          <w:p w14:paraId="6DBECD7F" w14:textId="77777777" w:rsidR="000E3FC1" w:rsidRDefault="000E3FC1" w:rsidP="00D2697C"/>
          <w:p w14:paraId="4BDE6E15" w14:textId="77777777" w:rsidR="000E3FC1" w:rsidRDefault="000E3FC1" w:rsidP="00D2697C">
            <w:r>
              <w:t>Baseras på Uniform Resource Name (URN) där adressrymden utgörs av resursnycklar som är persistenta och fysiskt självständiga i domän fram till lämpligt tjänstekontrakt.</w:t>
            </w:r>
          </w:p>
          <w:p w14:paraId="2F31F9AA" w14:textId="77777777" w:rsidR="000E3FC1" w:rsidRDefault="000E3FC1" w:rsidP="00D2697C"/>
          <w:p w14:paraId="2B43C706" w14:textId="77777777" w:rsidR="000E3FC1" w:rsidRPr="004C3327" w:rsidRDefault="000E3FC1" w:rsidP="00D2697C">
            <w:pPr>
              <w:rPr>
                <w:lang w:val="en-US"/>
              </w:rPr>
            </w:pPr>
            <w:r w:rsidRPr="004C3327">
              <w:rPr>
                <w:lang w:val="en-US"/>
              </w:rPr>
              <w:t>KV URN OID 1.3.6.1</w:t>
            </w:r>
          </w:p>
          <w:p w14:paraId="623709F8" w14:textId="77777777" w:rsidR="000E3FC1" w:rsidRPr="004C3327" w:rsidRDefault="000E3FC1" w:rsidP="00D2697C">
            <w:pPr>
              <w:rPr>
                <w:lang w:val="en-US"/>
              </w:rPr>
            </w:pPr>
          </w:p>
          <w:p w14:paraId="7486524C" w14:textId="77777777" w:rsidR="000E3FC1" w:rsidRPr="004C3327" w:rsidRDefault="000E3FC1" w:rsidP="00D2697C">
            <w:pPr>
              <w:rPr>
                <w:lang w:val="en-US"/>
              </w:rPr>
            </w:pPr>
            <w:r w:rsidRPr="004C3327">
              <w:rPr>
                <w:lang w:val="en-US"/>
              </w:rPr>
              <w:t>T.ex. urn:riv:clinicalprocess:activity:request:ProcessRequest:1:rivtabp21</w:t>
            </w:r>
          </w:p>
        </w:tc>
        <w:tc>
          <w:tcPr>
            <w:tcW w:w="851" w:type="dxa"/>
          </w:tcPr>
          <w:p w14:paraId="60101A54" w14:textId="77777777" w:rsidR="000E3FC1" w:rsidRPr="004C3327" w:rsidRDefault="000E3FC1" w:rsidP="00D2697C">
            <w:pPr>
              <w:rPr>
                <w:lang w:val="en-US"/>
              </w:rPr>
            </w:pPr>
            <w:r>
              <w:rPr>
                <w:lang w:val="en-US"/>
              </w:rPr>
              <w:t>1..1</w:t>
            </w:r>
          </w:p>
        </w:tc>
        <w:tc>
          <w:tcPr>
            <w:tcW w:w="1417" w:type="dxa"/>
          </w:tcPr>
          <w:p w14:paraId="64CEF7EF" w14:textId="77777777" w:rsidR="000E3FC1" w:rsidRPr="004C3327" w:rsidRDefault="000E3FC1" w:rsidP="00D2697C">
            <w:pPr>
              <w:rPr>
                <w:lang w:val="en-US"/>
              </w:rPr>
            </w:pPr>
          </w:p>
        </w:tc>
      </w:tr>
      <w:tr w:rsidR="000E3FC1" w:rsidRPr="004C3327" w14:paraId="2118EF30" w14:textId="77777777" w:rsidTr="000E3FC1">
        <w:tc>
          <w:tcPr>
            <w:tcW w:w="2694" w:type="dxa"/>
          </w:tcPr>
          <w:p w14:paraId="717D95D5" w14:textId="77777777" w:rsidR="000E3FC1" w:rsidRDefault="000E3FC1" w:rsidP="00D2697C">
            <w:r>
              <w:t>r</w:t>
            </w:r>
            <w:r w:rsidRPr="0086079F">
              <w:t>equest</w:t>
            </w:r>
            <w:r w:rsidRPr="004C3327">
              <w:t>.attachment</w:t>
            </w:r>
            <w:r>
              <w:t>.</w:t>
            </w:r>
            <w:r w:rsidRPr="004C3327">
              <w:t>id</w:t>
            </w:r>
          </w:p>
        </w:tc>
        <w:tc>
          <w:tcPr>
            <w:tcW w:w="1559" w:type="dxa"/>
          </w:tcPr>
          <w:p w14:paraId="79E9F9D9" w14:textId="77777777" w:rsidR="000E3FC1" w:rsidRPr="004C3327" w:rsidRDefault="000E3FC1" w:rsidP="00D2697C">
            <w:r>
              <w:t>String</w:t>
            </w:r>
          </w:p>
        </w:tc>
        <w:tc>
          <w:tcPr>
            <w:tcW w:w="3402" w:type="dxa"/>
          </w:tcPr>
          <w:p w14:paraId="2022E236" w14:textId="77777777" w:rsidR="000E3FC1" w:rsidRPr="004C3327" w:rsidRDefault="000E3FC1" w:rsidP="00D2697C">
            <w:r>
              <w:t>Unik identifierare som används som inparameter till den ovan angivna tjänsten för att hämta den eftersökta bilagan.</w:t>
            </w:r>
          </w:p>
        </w:tc>
        <w:tc>
          <w:tcPr>
            <w:tcW w:w="851" w:type="dxa"/>
          </w:tcPr>
          <w:p w14:paraId="754CE624" w14:textId="77777777" w:rsidR="000E3FC1" w:rsidRPr="004C3327" w:rsidRDefault="000E3FC1" w:rsidP="00D2697C">
            <w:r>
              <w:t>1..1</w:t>
            </w:r>
          </w:p>
        </w:tc>
        <w:tc>
          <w:tcPr>
            <w:tcW w:w="1417" w:type="dxa"/>
          </w:tcPr>
          <w:p w14:paraId="2225D995" w14:textId="77777777" w:rsidR="000E3FC1" w:rsidRPr="004C3327" w:rsidRDefault="000E3FC1" w:rsidP="00D2697C"/>
        </w:tc>
      </w:tr>
      <w:tr w:rsidR="000E3FC1" w:rsidRPr="004C3327" w14:paraId="771FA9D6" w14:textId="77777777" w:rsidTr="000E3FC1">
        <w:tc>
          <w:tcPr>
            <w:tcW w:w="2694" w:type="dxa"/>
          </w:tcPr>
          <w:p w14:paraId="549CD7E8" w14:textId="77777777" w:rsidR="000E3FC1" w:rsidRPr="004C3327" w:rsidRDefault="000E3FC1" w:rsidP="00D2697C">
            <w:pPr>
              <w:rPr>
                <w:b/>
              </w:rPr>
            </w:pPr>
            <w:r>
              <w:t>request.</w:t>
            </w:r>
            <w:r w:rsidRPr="00E1689D">
              <w:t>attachment</w:t>
            </w:r>
            <w:r>
              <w:t>.mimetype</w:t>
            </w:r>
          </w:p>
        </w:tc>
        <w:tc>
          <w:tcPr>
            <w:tcW w:w="1559" w:type="dxa"/>
          </w:tcPr>
          <w:p w14:paraId="2013C676" w14:textId="77777777" w:rsidR="000E3FC1" w:rsidRPr="004C3327" w:rsidRDefault="000E3FC1" w:rsidP="00D2697C">
            <w:r>
              <w:t>String</w:t>
            </w:r>
          </w:p>
        </w:tc>
        <w:tc>
          <w:tcPr>
            <w:tcW w:w="3402" w:type="dxa"/>
          </w:tcPr>
          <w:p w14:paraId="31B154EA" w14:textId="77777777" w:rsidR="000E3FC1" w:rsidRPr="004C3327" w:rsidRDefault="000E3FC1" w:rsidP="00D2697C">
            <w:r>
              <w:t xml:space="preserve">Mimetyp på bilaga. Formatering enligt RFC 6838. </w:t>
            </w:r>
          </w:p>
        </w:tc>
        <w:tc>
          <w:tcPr>
            <w:tcW w:w="851" w:type="dxa"/>
          </w:tcPr>
          <w:p w14:paraId="7B1369C0" w14:textId="77777777" w:rsidR="000E3FC1" w:rsidRPr="004C3327" w:rsidRDefault="000E3FC1" w:rsidP="00D2697C">
            <w:r>
              <w:t>1..1</w:t>
            </w:r>
          </w:p>
        </w:tc>
        <w:tc>
          <w:tcPr>
            <w:tcW w:w="1417" w:type="dxa"/>
          </w:tcPr>
          <w:p w14:paraId="32CCD54D" w14:textId="77777777" w:rsidR="000E3FC1" w:rsidRPr="004C3327" w:rsidRDefault="000E3FC1" w:rsidP="00D2697C"/>
        </w:tc>
      </w:tr>
      <w:tr w:rsidR="000E3FC1" w:rsidRPr="004C3327" w14:paraId="15F9B7B2" w14:textId="77777777" w:rsidTr="000E3FC1">
        <w:tc>
          <w:tcPr>
            <w:tcW w:w="2694" w:type="dxa"/>
          </w:tcPr>
          <w:p w14:paraId="14C35FCB" w14:textId="77777777" w:rsidR="000E3FC1" w:rsidRPr="004C3327" w:rsidRDefault="000E3FC1" w:rsidP="00D2697C">
            <w:pPr>
              <w:rPr>
                <w:b/>
              </w:rPr>
            </w:pPr>
            <w:r>
              <w:t>request.</w:t>
            </w:r>
            <w:r w:rsidRPr="00E1689D">
              <w:t>attachment</w:t>
            </w:r>
            <w:r>
              <w:t>.size</w:t>
            </w:r>
          </w:p>
        </w:tc>
        <w:tc>
          <w:tcPr>
            <w:tcW w:w="1559" w:type="dxa"/>
          </w:tcPr>
          <w:p w14:paraId="263EBBB3" w14:textId="77777777" w:rsidR="000E3FC1" w:rsidRPr="004C3327" w:rsidRDefault="000E3FC1" w:rsidP="00D2697C">
            <w:r>
              <w:t>Long</w:t>
            </w:r>
          </w:p>
        </w:tc>
        <w:tc>
          <w:tcPr>
            <w:tcW w:w="3402" w:type="dxa"/>
          </w:tcPr>
          <w:p w14:paraId="4FB38A68" w14:textId="77777777" w:rsidR="000E3FC1" w:rsidRPr="004C3327" w:rsidRDefault="000E3FC1" w:rsidP="00D2697C">
            <w:r>
              <w:t>Storlek på bilaga i bytes</w:t>
            </w:r>
          </w:p>
        </w:tc>
        <w:tc>
          <w:tcPr>
            <w:tcW w:w="851" w:type="dxa"/>
          </w:tcPr>
          <w:p w14:paraId="35D1A374" w14:textId="77777777" w:rsidR="000E3FC1" w:rsidRPr="004C3327" w:rsidRDefault="000E3FC1" w:rsidP="00D2697C">
            <w:r>
              <w:t>1..1</w:t>
            </w:r>
          </w:p>
        </w:tc>
        <w:tc>
          <w:tcPr>
            <w:tcW w:w="1417" w:type="dxa"/>
          </w:tcPr>
          <w:p w14:paraId="467873A7" w14:textId="77777777" w:rsidR="000E3FC1" w:rsidRPr="004C3327" w:rsidRDefault="000E3FC1" w:rsidP="00D2697C"/>
        </w:tc>
      </w:tr>
      <w:tr w:rsidR="000E3FC1" w:rsidRPr="004C3327" w14:paraId="215A2575" w14:textId="77777777" w:rsidTr="000E3FC1">
        <w:tc>
          <w:tcPr>
            <w:tcW w:w="2694" w:type="dxa"/>
          </w:tcPr>
          <w:p w14:paraId="2808DBF7" w14:textId="77777777" w:rsidR="000E3FC1" w:rsidRDefault="000E3FC1" w:rsidP="00D2697C">
            <w:r>
              <w:t>request.</w:t>
            </w:r>
            <w:r w:rsidRPr="00E1689D">
              <w:t>careProcessId</w:t>
            </w:r>
          </w:p>
        </w:tc>
        <w:tc>
          <w:tcPr>
            <w:tcW w:w="1559" w:type="dxa"/>
          </w:tcPr>
          <w:p w14:paraId="76EB6453" w14:textId="77777777" w:rsidR="000E3FC1" w:rsidRDefault="000E3FC1" w:rsidP="00D2697C">
            <w:r>
              <w:t>String</w:t>
            </w:r>
          </w:p>
        </w:tc>
        <w:tc>
          <w:tcPr>
            <w:tcW w:w="3402" w:type="dxa"/>
          </w:tcPr>
          <w:p w14:paraId="3F74BCF0" w14:textId="77777777" w:rsidR="000E3FC1" w:rsidRDefault="000E3FC1" w:rsidP="00D2697C">
            <w:r>
              <w:t xml:space="preserve">Identifierare som unikt identifierar den individanpassade vårdprocess som denna remiss är en del av. Används för att kunna hålla </w:t>
            </w:r>
            <w:r>
              <w:lastRenderedPageBreak/>
              <w:t>samman information över aktörsgränser och koppling till patientens hälsoärende. Producentsystemet bör registrera all information som registreras kring patienten kopplat till detta id.</w:t>
            </w:r>
          </w:p>
        </w:tc>
        <w:tc>
          <w:tcPr>
            <w:tcW w:w="851" w:type="dxa"/>
          </w:tcPr>
          <w:p w14:paraId="7C811588" w14:textId="77777777" w:rsidR="000E3FC1" w:rsidRDefault="000E3FC1" w:rsidP="00D2697C">
            <w:r>
              <w:lastRenderedPageBreak/>
              <w:t>0..1</w:t>
            </w:r>
          </w:p>
        </w:tc>
        <w:tc>
          <w:tcPr>
            <w:tcW w:w="1417" w:type="dxa"/>
          </w:tcPr>
          <w:p w14:paraId="7F23F425" w14:textId="77777777" w:rsidR="000E3FC1" w:rsidRPr="004C3327" w:rsidRDefault="000E3FC1" w:rsidP="00D2697C"/>
        </w:tc>
      </w:tr>
      <w:tr w:rsidR="000E3FC1" w:rsidRPr="004C3327" w14:paraId="5670ED42" w14:textId="77777777" w:rsidTr="000E3FC1">
        <w:tc>
          <w:tcPr>
            <w:tcW w:w="2694" w:type="dxa"/>
          </w:tcPr>
          <w:p w14:paraId="1A5BB047" w14:textId="77777777" w:rsidR="000E3FC1" w:rsidRPr="004C3327" w:rsidRDefault="000E3FC1" w:rsidP="00D2697C">
            <w:r w:rsidRPr="004C3327">
              <w:rPr>
                <w:b/>
              </w:rPr>
              <w:lastRenderedPageBreak/>
              <w:t>Svar</w:t>
            </w:r>
          </w:p>
        </w:tc>
        <w:tc>
          <w:tcPr>
            <w:tcW w:w="1559" w:type="dxa"/>
          </w:tcPr>
          <w:p w14:paraId="4A86652A" w14:textId="77777777" w:rsidR="000E3FC1" w:rsidRPr="004C3327" w:rsidRDefault="000E3FC1" w:rsidP="00D2697C"/>
        </w:tc>
        <w:tc>
          <w:tcPr>
            <w:tcW w:w="3402" w:type="dxa"/>
          </w:tcPr>
          <w:p w14:paraId="20E3E024" w14:textId="77777777" w:rsidR="000E3FC1" w:rsidRPr="004C3327" w:rsidRDefault="000E3FC1" w:rsidP="00D2697C"/>
        </w:tc>
        <w:tc>
          <w:tcPr>
            <w:tcW w:w="851" w:type="dxa"/>
          </w:tcPr>
          <w:p w14:paraId="611A7D6C" w14:textId="77777777" w:rsidR="000E3FC1" w:rsidRPr="004C3327" w:rsidRDefault="000E3FC1" w:rsidP="00D2697C"/>
        </w:tc>
        <w:tc>
          <w:tcPr>
            <w:tcW w:w="1417" w:type="dxa"/>
          </w:tcPr>
          <w:p w14:paraId="504A88DA" w14:textId="77777777" w:rsidR="000E3FC1" w:rsidRPr="004C3327" w:rsidRDefault="000E3FC1" w:rsidP="00D2697C"/>
        </w:tc>
      </w:tr>
      <w:tr w:rsidR="000E3FC1" w:rsidRPr="00D10D9E" w14:paraId="205CBE97" w14:textId="77777777" w:rsidTr="000E3FC1">
        <w:tc>
          <w:tcPr>
            <w:tcW w:w="2694" w:type="dxa"/>
          </w:tcPr>
          <w:p w14:paraId="454AE38E" w14:textId="77777777" w:rsidR="000E3FC1" w:rsidRPr="004C3327" w:rsidRDefault="000E3FC1" w:rsidP="00D2697C">
            <w:r>
              <w:rPr>
                <w:rFonts w:cs="Arial"/>
                <w:szCs w:val="20"/>
              </w:rPr>
              <w:t>result</w:t>
            </w:r>
          </w:p>
        </w:tc>
        <w:tc>
          <w:tcPr>
            <w:tcW w:w="1559" w:type="dxa"/>
          </w:tcPr>
          <w:p w14:paraId="65088B9C" w14:textId="77777777" w:rsidR="000E3FC1" w:rsidRPr="004C3327" w:rsidRDefault="000E3FC1" w:rsidP="00D2697C">
            <w:r>
              <w:rPr>
                <w:spacing w:val="-1"/>
                <w:szCs w:val="20"/>
              </w:rPr>
              <w:t>ResultType</w:t>
            </w:r>
          </w:p>
        </w:tc>
        <w:tc>
          <w:tcPr>
            <w:tcW w:w="3402" w:type="dxa"/>
          </w:tcPr>
          <w:p w14:paraId="13E0D563" w14:textId="77777777" w:rsidR="000E3FC1" w:rsidRPr="004C3327" w:rsidRDefault="000E3FC1" w:rsidP="00D2697C">
            <w:r>
              <w:rPr>
                <w:szCs w:val="20"/>
              </w:rPr>
              <w:t>Innehåller information om begäran gick bra eller ej.</w:t>
            </w:r>
          </w:p>
        </w:tc>
        <w:tc>
          <w:tcPr>
            <w:tcW w:w="851" w:type="dxa"/>
          </w:tcPr>
          <w:p w14:paraId="3366F827" w14:textId="77777777" w:rsidR="000E3FC1" w:rsidRPr="008709AB" w:rsidRDefault="000E3FC1" w:rsidP="00D2697C">
            <w:r>
              <w:rPr>
                <w:szCs w:val="20"/>
              </w:rPr>
              <w:t>1..1</w:t>
            </w:r>
          </w:p>
        </w:tc>
        <w:tc>
          <w:tcPr>
            <w:tcW w:w="1417" w:type="dxa"/>
          </w:tcPr>
          <w:p w14:paraId="104ACB0F" w14:textId="77777777" w:rsidR="000E3FC1" w:rsidRDefault="000E3FC1" w:rsidP="00D2697C"/>
        </w:tc>
      </w:tr>
      <w:tr w:rsidR="000E3FC1" w:rsidRPr="00D10D9E" w14:paraId="3244D27F" w14:textId="77777777" w:rsidTr="000E3FC1">
        <w:tc>
          <w:tcPr>
            <w:tcW w:w="2694" w:type="dxa"/>
          </w:tcPr>
          <w:p w14:paraId="21086CEA" w14:textId="77777777" w:rsidR="000E3FC1" w:rsidRPr="004C3327" w:rsidRDefault="000E3FC1" w:rsidP="00D2697C">
            <w:r>
              <w:rPr>
                <w:rFonts w:cs="Arial"/>
                <w:szCs w:val="20"/>
              </w:rPr>
              <w:t>result.</w:t>
            </w:r>
            <w:r w:rsidRPr="00E52970">
              <w:rPr>
                <w:rFonts w:cs="Arial"/>
                <w:szCs w:val="20"/>
              </w:rPr>
              <w:t>resultCode</w:t>
            </w:r>
          </w:p>
        </w:tc>
        <w:tc>
          <w:tcPr>
            <w:tcW w:w="1559" w:type="dxa"/>
          </w:tcPr>
          <w:p w14:paraId="5B47207A" w14:textId="77777777" w:rsidR="000E3FC1" w:rsidRPr="004C3327" w:rsidRDefault="000E3FC1" w:rsidP="00D2697C">
            <w:r w:rsidRPr="00E52970">
              <w:rPr>
                <w:spacing w:val="-1"/>
                <w:szCs w:val="20"/>
              </w:rPr>
              <w:t>ResultCodeEnum</w:t>
            </w:r>
          </w:p>
        </w:tc>
        <w:tc>
          <w:tcPr>
            <w:tcW w:w="3402" w:type="dxa"/>
          </w:tcPr>
          <w:p w14:paraId="52B5CF7F" w14:textId="77777777" w:rsidR="000E3FC1" w:rsidRPr="004C3327" w:rsidRDefault="000E3FC1" w:rsidP="00D2697C">
            <w:r>
              <w:rPr>
                <w:szCs w:val="20"/>
              </w:rPr>
              <w:t>Kan endast vara OK, INFO eller ERROR</w:t>
            </w:r>
          </w:p>
        </w:tc>
        <w:tc>
          <w:tcPr>
            <w:tcW w:w="851" w:type="dxa"/>
          </w:tcPr>
          <w:p w14:paraId="23E6198C" w14:textId="77777777" w:rsidR="000E3FC1" w:rsidRPr="008709AB" w:rsidRDefault="000E3FC1" w:rsidP="00D2697C">
            <w:r>
              <w:rPr>
                <w:szCs w:val="20"/>
              </w:rPr>
              <w:t>1..1</w:t>
            </w:r>
          </w:p>
        </w:tc>
        <w:tc>
          <w:tcPr>
            <w:tcW w:w="1417" w:type="dxa"/>
          </w:tcPr>
          <w:p w14:paraId="4D6EE49A" w14:textId="77777777" w:rsidR="000E3FC1" w:rsidRDefault="000E3FC1" w:rsidP="00D2697C"/>
        </w:tc>
      </w:tr>
      <w:tr w:rsidR="000E3FC1" w:rsidRPr="00D10D9E" w14:paraId="027DA753" w14:textId="77777777" w:rsidTr="000E3FC1">
        <w:tc>
          <w:tcPr>
            <w:tcW w:w="2694" w:type="dxa"/>
          </w:tcPr>
          <w:p w14:paraId="154C10DB" w14:textId="77777777" w:rsidR="000E3FC1" w:rsidRPr="004C3327" w:rsidRDefault="000E3FC1" w:rsidP="00D2697C">
            <w:r>
              <w:rPr>
                <w:rFonts w:cs="Arial"/>
                <w:szCs w:val="20"/>
              </w:rPr>
              <w:t>result.</w:t>
            </w:r>
            <w:r w:rsidRPr="00E52970">
              <w:rPr>
                <w:rFonts w:cs="Arial"/>
                <w:szCs w:val="20"/>
              </w:rPr>
              <w:t>errorCode</w:t>
            </w:r>
          </w:p>
        </w:tc>
        <w:tc>
          <w:tcPr>
            <w:tcW w:w="1559" w:type="dxa"/>
          </w:tcPr>
          <w:p w14:paraId="222F564F" w14:textId="77777777" w:rsidR="000E3FC1" w:rsidRPr="004C3327" w:rsidRDefault="000E3FC1" w:rsidP="00D2697C">
            <w:r w:rsidRPr="00E52970">
              <w:rPr>
                <w:spacing w:val="-1"/>
                <w:szCs w:val="20"/>
              </w:rPr>
              <w:t>ErrorCodeEnum</w:t>
            </w:r>
          </w:p>
        </w:tc>
        <w:tc>
          <w:tcPr>
            <w:tcW w:w="3402" w:type="dxa"/>
          </w:tcPr>
          <w:p w14:paraId="0D0EE9BF" w14:textId="77777777" w:rsidR="000E3FC1" w:rsidRPr="004C3327" w:rsidRDefault="000E3FC1" w:rsidP="00D2697C">
            <w:r>
              <w:rPr>
                <w:szCs w:val="20"/>
              </w:rPr>
              <w:t>Sätts endast om level är ERROR, se kapitel 4.3 för mer information.</w:t>
            </w:r>
          </w:p>
        </w:tc>
        <w:tc>
          <w:tcPr>
            <w:tcW w:w="851" w:type="dxa"/>
          </w:tcPr>
          <w:p w14:paraId="1029FE16" w14:textId="77777777" w:rsidR="000E3FC1" w:rsidRPr="008709AB" w:rsidRDefault="000E3FC1" w:rsidP="00D2697C">
            <w:r>
              <w:rPr>
                <w:szCs w:val="20"/>
              </w:rPr>
              <w:t>0..1</w:t>
            </w:r>
          </w:p>
        </w:tc>
        <w:tc>
          <w:tcPr>
            <w:tcW w:w="1417" w:type="dxa"/>
          </w:tcPr>
          <w:p w14:paraId="36054039" w14:textId="77777777" w:rsidR="000E3FC1" w:rsidRDefault="000E3FC1" w:rsidP="00D2697C"/>
        </w:tc>
      </w:tr>
      <w:tr w:rsidR="000E3FC1" w:rsidRPr="00D10D9E" w14:paraId="4B09CDE2" w14:textId="77777777" w:rsidTr="000E3FC1">
        <w:tc>
          <w:tcPr>
            <w:tcW w:w="2694" w:type="dxa"/>
          </w:tcPr>
          <w:p w14:paraId="2988BBBF" w14:textId="77777777" w:rsidR="000E3FC1" w:rsidRPr="004C3327" w:rsidRDefault="000E3FC1" w:rsidP="00D2697C">
            <w:r>
              <w:rPr>
                <w:rFonts w:cs="Arial"/>
                <w:szCs w:val="20"/>
              </w:rPr>
              <w:t>result.</w:t>
            </w:r>
            <w:r w:rsidRPr="00E52970">
              <w:rPr>
                <w:rFonts w:cs="Arial"/>
                <w:szCs w:val="20"/>
              </w:rPr>
              <w:t>subCode</w:t>
            </w:r>
          </w:p>
        </w:tc>
        <w:tc>
          <w:tcPr>
            <w:tcW w:w="1559" w:type="dxa"/>
          </w:tcPr>
          <w:p w14:paraId="7D9768C0" w14:textId="77777777" w:rsidR="000E3FC1" w:rsidRPr="004C3327" w:rsidRDefault="000E3FC1" w:rsidP="00D2697C">
            <w:r>
              <w:rPr>
                <w:spacing w:val="-1"/>
                <w:szCs w:val="20"/>
              </w:rPr>
              <w:t>string</w:t>
            </w:r>
          </w:p>
        </w:tc>
        <w:tc>
          <w:tcPr>
            <w:tcW w:w="3402" w:type="dxa"/>
          </w:tcPr>
          <w:p w14:paraId="349A80D7" w14:textId="77777777" w:rsidR="000E3FC1" w:rsidRPr="004C3327" w:rsidRDefault="000E3FC1" w:rsidP="00D2697C">
            <w:r>
              <w:rPr>
                <w:szCs w:val="20"/>
              </w:rPr>
              <w:t>En mer specifik kod (*inga är idag specificerade*)</w:t>
            </w:r>
          </w:p>
        </w:tc>
        <w:tc>
          <w:tcPr>
            <w:tcW w:w="851" w:type="dxa"/>
          </w:tcPr>
          <w:p w14:paraId="264D91F2" w14:textId="77777777" w:rsidR="000E3FC1" w:rsidRPr="008709AB" w:rsidRDefault="000E3FC1" w:rsidP="00D2697C">
            <w:r>
              <w:rPr>
                <w:szCs w:val="20"/>
              </w:rPr>
              <w:t>0..1</w:t>
            </w:r>
          </w:p>
        </w:tc>
        <w:tc>
          <w:tcPr>
            <w:tcW w:w="1417" w:type="dxa"/>
          </w:tcPr>
          <w:p w14:paraId="08E4C297" w14:textId="77777777" w:rsidR="000E3FC1" w:rsidRDefault="000E3FC1" w:rsidP="00D2697C"/>
        </w:tc>
      </w:tr>
      <w:tr w:rsidR="000E3FC1" w:rsidRPr="00D10D9E" w14:paraId="068C35EC" w14:textId="77777777" w:rsidTr="000E3FC1">
        <w:tc>
          <w:tcPr>
            <w:tcW w:w="2694" w:type="dxa"/>
          </w:tcPr>
          <w:p w14:paraId="522C2553" w14:textId="77777777" w:rsidR="000E3FC1" w:rsidRPr="004C3327" w:rsidRDefault="000E3FC1" w:rsidP="00D2697C">
            <w:r>
              <w:rPr>
                <w:rFonts w:cs="Arial"/>
                <w:szCs w:val="20"/>
              </w:rPr>
              <w:t>result.logId</w:t>
            </w:r>
          </w:p>
        </w:tc>
        <w:tc>
          <w:tcPr>
            <w:tcW w:w="1559" w:type="dxa"/>
          </w:tcPr>
          <w:p w14:paraId="02A0D346" w14:textId="77777777" w:rsidR="000E3FC1" w:rsidRPr="004C3327" w:rsidRDefault="000E3FC1" w:rsidP="00D2697C">
            <w:r>
              <w:rPr>
                <w:spacing w:val="-1"/>
                <w:szCs w:val="20"/>
              </w:rPr>
              <w:t>string</w:t>
            </w:r>
          </w:p>
        </w:tc>
        <w:tc>
          <w:tcPr>
            <w:tcW w:w="3402" w:type="dxa"/>
          </w:tcPr>
          <w:p w14:paraId="6ED5CA0B" w14:textId="77777777" w:rsidR="000E3FC1" w:rsidRPr="004C3327" w:rsidRDefault="000E3FC1" w:rsidP="00D2697C">
            <w:r>
              <w:rPr>
                <w:szCs w:val="20"/>
              </w:rPr>
              <w:t>Ett unikt log-id som kan användas vid felanmälan för att användas vid felsökning av producent.</w:t>
            </w:r>
          </w:p>
        </w:tc>
        <w:tc>
          <w:tcPr>
            <w:tcW w:w="851" w:type="dxa"/>
          </w:tcPr>
          <w:p w14:paraId="1AB4E8E2" w14:textId="77777777" w:rsidR="000E3FC1" w:rsidRPr="008709AB" w:rsidRDefault="000E3FC1" w:rsidP="00D2697C">
            <w:r>
              <w:rPr>
                <w:szCs w:val="20"/>
              </w:rPr>
              <w:t>0..1</w:t>
            </w:r>
          </w:p>
        </w:tc>
        <w:tc>
          <w:tcPr>
            <w:tcW w:w="1417" w:type="dxa"/>
          </w:tcPr>
          <w:p w14:paraId="2956EB43" w14:textId="77777777" w:rsidR="000E3FC1" w:rsidRDefault="000E3FC1" w:rsidP="00D2697C"/>
        </w:tc>
      </w:tr>
      <w:tr w:rsidR="000E3FC1" w:rsidRPr="00D10D9E" w14:paraId="3BA81C66" w14:textId="77777777" w:rsidTr="000E3FC1">
        <w:tc>
          <w:tcPr>
            <w:tcW w:w="2694" w:type="dxa"/>
          </w:tcPr>
          <w:p w14:paraId="4BFD4446" w14:textId="77777777" w:rsidR="000E3FC1" w:rsidRPr="004C3327" w:rsidRDefault="000E3FC1" w:rsidP="00D2697C">
            <w:r>
              <w:rPr>
                <w:rFonts w:cs="Arial"/>
                <w:szCs w:val="20"/>
              </w:rPr>
              <w:t>result.message</w:t>
            </w:r>
          </w:p>
        </w:tc>
        <w:tc>
          <w:tcPr>
            <w:tcW w:w="1559" w:type="dxa"/>
          </w:tcPr>
          <w:p w14:paraId="4E310B58" w14:textId="77777777" w:rsidR="000E3FC1" w:rsidRPr="004C3327" w:rsidRDefault="000E3FC1" w:rsidP="00D2697C">
            <w:r>
              <w:rPr>
                <w:spacing w:val="-1"/>
                <w:szCs w:val="20"/>
              </w:rPr>
              <w:t>string</w:t>
            </w:r>
          </w:p>
        </w:tc>
        <w:tc>
          <w:tcPr>
            <w:tcW w:w="3402" w:type="dxa"/>
          </w:tcPr>
          <w:p w14:paraId="4A8D079C" w14:textId="77777777" w:rsidR="000E3FC1" w:rsidRPr="004C3327" w:rsidRDefault="000E3FC1" w:rsidP="00D2697C">
            <w:r>
              <w:rPr>
                <w:szCs w:val="20"/>
              </w:rPr>
              <w:t>En beskrivande text som kan visas för användaren.</w:t>
            </w:r>
          </w:p>
        </w:tc>
        <w:tc>
          <w:tcPr>
            <w:tcW w:w="851" w:type="dxa"/>
          </w:tcPr>
          <w:p w14:paraId="1F69C0F1" w14:textId="77777777" w:rsidR="000E3FC1" w:rsidRPr="008709AB" w:rsidRDefault="000E3FC1" w:rsidP="00D2697C">
            <w:r>
              <w:rPr>
                <w:szCs w:val="20"/>
              </w:rPr>
              <w:t>0..1</w:t>
            </w:r>
          </w:p>
        </w:tc>
        <w:tc>
          <w:tcPr>
            <w:tcW w:w="1417" w:type="dxa"/>
          </w:tcPr>
          <w:p w14:paraId="371BAC27" w14:textId="77777777" w:rsidR="000E3FC1" w:rsidRDefault="000E3FC1" w:rsidP="00D2697C"/>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25" w:name="_Toc243452573"/>
      <w:bookmarkStart w:id="126" w:name="_Toc398111409"/>
      <w:r>
        <w:t>Övriga regler</w:t>
      </w:r>
      <w:bookmarkEnd w:id="125"/>
      <w:bookmarkEnd w:id="126"/>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1FD7CE0F" w14:textId="77777777" w:rsidR="000E3FC1" w:rsidRPr="000E3FC1" w:rsidRDefault="000E3FC1" w:rsidP="000E3FC1">
      <w:pPr>
        <w:rPr>
          <w:b/>
        </w:rPr>
      </w:pPr>
      <w:r w:rsidRPr="000E3FC1">
        <w:rPr>
          <w:b/>
        </w:rPr>
        <w:t>Förändringar vid vidareskickning</w:t>
      </w:r>
    </w:p>
    <w:p w14:paraId="3508C649" w14:textId="77777777" w:rsidR="000E3FC1" w:rsidRPr="000E3FC1" w:rsidRDefault="000E3FC1" w:rsidP="000E3FC1">
      <w:r w:rsidRPr="000E3FC1">
        <w:t>När interaktionen används för att vidareskicka en remiss till en annan mottagare ska remissen som vidareskickas vara identiskt med originalremissen i grad av struktur och formatering av text med undantag för :</w:t>
      </w:r>
    </w:p>
    <w:p w14:paraId="2CABAA59" w14:textId="4FA74E65" w:rsidR="000E3FC1" w:rsidRPr="000E3FC1" w:rsidRDefault="000E3FC1" w:rsidP="000E3FC1">
      <w:pPr>
        <w:pStyle w:val="ListParagraph"/>
        <w:numPr>
          <w:ilvl w:val="0"/>
          <w:numId w:val="30"/>
        </w:numPr>
        <w:ind w:left="567" w:hanging="250"/>
      </w:pPr>
      <w:r w:rsidRPr="000E3FC1">
        <w:t>versions-id (request.versionNumber), som sätts till tidigare versionsnummer + 1</w:t>
      </w:r>
    </w:p>
    <w:p w14:paraId="50B2EB47" w14:textId="5ABF8C90" w:rsidR="000E3FC1" w:rsidRPr="000E3FC1" w:rsidRDefault="000E3FC1" w:rsidP="000E3FC1">
      <w:pPr>
        <w:pStyle w:val="ListParagraph"/>
        <w:numPr>
          <w:ilvl w:val="0"/>
          <w:numId w:val="30"/>
        </w:numPr>
        <w:ind w:left="567" w:hanging="250"/>
      </w:pPr>
      <w:r w:rsidRPr="000E3FC1">
        <w:t xml:space="preserve">versionstidpunkt (request.versionTimeStamp) </w:t>
      </w:r>
    </w:p>
    <w:p w14:paraId="7AF8DF8D" w14:textId="46BADA82" w:rsidR="000E3FC1" w:rsidRPr="000E3FC1" w:rsidRDefault="000E3FC1" w:rsidP="000E3FC1">
      <w:pPr>
        <w:pStyle w:val="ListParagraph"/>
        <w:numPr>
          <w:ilvl w:val="0"/>
          <w:numId w:val="30"/>
        </w:numPr>
        <w:ind w:left="567" w:hanging="250"/>
      </w:pPr>
      <w:r w:rsidRPr="000E3FC1">
        <w:t>versionsorsak (request.reasonForVersion.typeOfReason)</w:t>
      </w:r>
    </w:p>
    <w:p w14:paraId="38A51F7B" w14:textId="1A98E8DB" w:rsidR="000E3FC1" w:rsidRPr="000E3FC1" w:rsidRDefault="000E3FC1" w:rsidP="000E3FC1">
      <w:pPr>
        <w:pStyle w:val="ListParagraph"/>
        <w:numPr>
          <w:ilvl w:val="0"/>
          <w:numId w:val="30"/>
        </w:numPr>
        <w:ind w:left="567" w:hanging="250"/>
      </w:pPr>
      <w:r w:rsidRPr="000E3FC1">
        <w:t xml:space="preserve">versionsorsak_text (request.reasonForVersion). </w:t>
      </w:r>
    </w:p>
    <w:p w14:paraId="31B583E2" w14:textId="77777777" w:rsidR="000E3FC1" w:rsidRPr="000E3FC1" w:rsidRDefault="000E3FC1" w:rsidP="000E3FC1"/>
    <w:p w14:paraId="15C0FFB2" w14:textId="1B91328C" w:rsidR="0039481C" w:rsidRDefault="000E3FC1" w:rsidP="000E3FC1">
      <w:r w:rsidRPr="000E3FC1">
        <w:t>Utöver detta skall den vidareskickande enheten lägga till en instans av vidareskickande enhet (intermediaryParticipant) samt ändra mottagare (recipient) till mottagaren av den vidareskickade remissen.</w:t>
      </w:r>
    </w:p>
    <w:p w14:paraId="60585175" w14:textId="77777777" w:rsidR="000E3FC1" w:rsidRDefault="000E3FC1" w:rsidP="000E3FC1"/>
    <w:p w14:paraId="47931BEE" w14:textId="77777777" w:rsidR="000E3FC1" w:rsidRPr="000E3FC1" w:rsidRDefault="000E3FC1" w:rsidP="000E3FC1">
      <w:pPr>
        <w:rPr>
          <w:b/>
        </w:rPr>
      </w:pPr>
      <w:r w:rsidRPr="000E3FC1">
        <w:rPr>
          <w:b/>
        </w:rPr>
        <w:t>Förändringar vid komplettering</w:t>
      </w:r>
    </w:p>
    <w:p w14:paraId="71A34DC1" w14:textId="1A55E87F" w:rsidR="000E3FC1" w:rsidRDefault="000E3FC1" w:rsidP="000E3FC1">
      <w:pPr>
        <w:ind w:left="709"/>
      </w:pPr>
      <w:r>
        <w:t>• Interaktionen kan användas för att komplettera en tidigare skickad remiss. Detta kan endast utföras av originalremittenten. Alla fält utom nedanstående kan förändras vid en komplettering:</w:t>
      </w:r>
    </w:p>
    <w:p w14:paraId="20EACC38" w14:textId="4F18AF44" w:rsidR="000E3FC1" w:rsidRPr="000E3FC1" w:rsidRDefault="000E3FC1" w:rsidP="000E3FC1">
      <w:pPr>
        <w:ind w:left="709"/>
        <w:rPr>
          <w:lang w:val="en-US"/>
        </w:rPr>
      </w:pPr>
      <w:r>
        <w:rPr>
          <w:lang w:val="en-US"/>
        </w:rPr>
        <w:t xml:space="preserve">• </w:t>
      </w:r>
      <w:r w:rsidRPr="000E3FC1">
        <w:rPr>
          <w:lang w:val="en-US"/>
        </w:rPr>
        <w:t>Remiss-id (request.requestId)</w:t>
      </w:r>
    </w:p>
    <w:p w14:paraId="6AA9316B" w14:textId="553674DF" w:rsidR="000E3FC1" w:rsidRPr="000E3FC1" w:rsidRDefault="000E3FC1" w:rsidP="000E3FC1">
      <w:pPr>
        <w:ind w:left="709"/>
        <w:rPr>
          <w:lang w:val="en-US"/>
        </w:rPr>
      </w:pPr>
      <w:r>
        <w:rPr>
          <w:lang w:val="en-US"/>
        </w:rPr>
        <w:lastRenderedPageBreak/>
        <w:t xml:space="preserve">• </w:t>
      </w:r>
      <w:r w:rsidRPr="000E3FC1">
        <w:rPr>
          <w:lang w:val="en-US"/>
        </w:rPr>
        <w:t>Remiss-typ (request.typeOfRequest)</w:t>
      </w:r>
    </w:p>
    <w:p w14:paraId="77D9D519" w14:textId="553FA005" w:rsidR="000E3FC1" w:rsidRPr="000E3FC1" w:rsidRDefault="000E3FC1" w:rsidP="000E3FC1">
      <w:pPr>
        <w:ind w:left="709"/>
        <w:rPr>
          <w:lang w:val="en-US"/>
        </w:rPr>
      </w:pPr>
      <w:r>
        <w:rPr>
          <w:lang w:val="en-US"/>
        </w:rPr>
        <w:t xml:space="preserve">• </w:t>
      </w:r>
      <w:r w:rsidRPr="000E3FC1">
        <w:rPr>
          <w:lang w:val="en-US"/>
        </w:rPr>
        <w:t>Remiss-datum (request.author.date)</w:t>
      </w:r>
    </w:p>
    <w:p w14:paraId="7AD10A41" w14:textId="57560AA7" w:rsidR="000E3FC1" w:rsidRDefault="000E3FC1" w:rsidP="000E3FC1">
      <w:pPr>
        <w:ind w:left="709"/>
      </w:pPr>
      <w:r>
        <w:t>• Remitterande enhet (request.requestOrganisation.careUnitId)</w:t>
      </w:r>
    </w:p>
    <w:p w14:paraId="4083484A" w14:textId="5FFF1E48" w:rsidR="000E3FC1" w:rsidRDefault="000E3FC1" w:rsidP="000E3FC1">
      <w:pPr>
        <w:ind w:left="709"/>
      </w:pPr>
      <w:r>
        <w:t>• Remissmottagande enhet (request.recipient.organisation.careUnitId)</w:t>
      </w:r>
    </w:p>
    <w:p w14:paraId="07790F49" w14:textId="32D018B3" w:rsidR="000E3FC1" w:rsidRDefault="000E3FC1" w:rsidP="000E3FC1">
      <w:pPr>
        <w:ind w:left="709"/>
      </w:pPr>
      <w:r>
        <w:t>• Person-id (PersonIdType.extension)</w:t>
      </w:r>
    </w:p>
    <w:p w14:paraId="4A4C132C" w14:textId="1578162C" w:rsidR="000E3FC1" w:rsidRPr="000E3FC1" w:rsidRDefault="000E3FC1" w:rsidP="000E3FC1">
      <w:pPr>
        <w:ind w:left="709"/>
        <w:rPr>
          <w:lang w:val="en-US"/>
        </w:rPr>
      </w:pPr>
      <w:r w:rsidRPr="000E3FC1">
        <w:rPr>
          <w:lang w:val="en-US"/>
        </w:rPr>
        <w:t>• Person-id, typ (request.patient.personId.root)</w:t>
      </w:r>
    </w:p>
    <w:p w14:paraId="3739DF9A" w14:textId="18F177EB" w:rsidR="000E3FC1" w:rsidRDefault="000E3FC1" w:rsidP="000E3FC1">
      <w:pPr>
        <w:ind w:left="709"/>
      </w:pPr>
      <w:r>
        <w:t>• Organisatorisk-enhet.enhet_id (request.author.healthcareProfessionalOrganisation)</w:t>
      </w:r>
    </w:p>
    <w:p w14:paraId="03C6C5AB" w14:textId="77777777" w:rsidR="000E3FC1" w:rsidRPr="000E3FC1" w:rsidRDefault="000E3FC1" w:rsidP="000E3FC1"/>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t>SLA-krav</w:t>
      </w:r>
    </w:p>
    <w:p w14:paraId="1DD1B018" w14:textId="736431DD" w:rsidR="0039481C" w:rsidRDefault="00D2697C" w:rsidP="0039481C">
      <w:pPr>
        <w:rPr>
          <w:color w:val="4F81BD" w:themeColor="accent1"/>
        </w:rPr>
      </w:pPr>
      <w:r>
        <w:t>Se tjänstedomänens SLA-krav</w:t>
      </w:r>
    </w:p>
    <w:p w14:paraId="105D5932" w14:textId="77777777" w:rsidR="0039481C" w:rsidRPr="008B016A" w:rsidRDefault="0039481C" w:rsidP="0039481C"/>
    <w:p w14:paraId="683389C9" w14:textId="77777777" w:rsidR="0039481C" w:rsidRPr="00776D68" w:rsidRDefault="0039481C" w:rsidP="0039481C">
      <w:pPr>
        <w:pStyle w:val="Heading3"/>
      </w:pPr>
      <w:bookmarkStart w:id="127" w:name="_Toc243452574"/>
      <w:bookmarkStart w:id="128" w:name="_Toc398111410"/>
      <w:r w:rsidRPr="00776D68">
        <w:t>Annan information om kontraktet</w:t>
      </w:r>
      <w:bookmarkEnd w:id="127"/>
      <w:bookmarkEnd w:id="128"/>
    </w:p>
    <w:p w14:paraId="7099B70B" w14:textId="77777777" w:rsidR="0039481C" w:rsidRPr="000B492D" w:rsidRDefault="0039481C" w:rsidP="0039481C">
      <w:pPr>
        <w:rPr>
          <w:lang w:eastAsia="sv-SE"/>
        </w:rPr>
      </w:pPr>
    </w:p>
    <w:p w14:paraId="6A5CED62" w14:textId="77777777" w:rsidR="00720269" w:rsidRPr="00720269" w:rsidRDefault="0039481C" w:rsidP="00720269">
      <w:pPr>
        <w:pStyle w:val="Heading2"/>
      </w:pPr>
      <w:r>
        <w:br w:type="page"/>
      </w:r>
      <w:bookmarkStart w:id="129" w:name="_Toc398111411"/>
      <w:r w:rsidR="00720269" w:rsidRPr="00720269">
        <w:lastRenderedPageBreak/>
        <w:t>ProcessRequestOutcome</w:t>
      </w:r>
      <w:bookmarkEnd w:id="129"/>
    </w:p>
    <w:p w14:paraId="4FB7F21E" w14:textId="77777777" w:rsidR="00720269" w:rsidRDefault="00720269" w:rsidP="00720269">
      <w:r w:rsidRPr="00FD782C">
        <w:t xml:space="preserve">Tjänsten används för att kommunicera det kliniska resultatet av en undersökning gjord </w:t>
      </w:r>
      <w:r>
        <w:t>med anledning av en skickad remiss, dvs själva det kliniska remissvaret.</w:t>
      </w:r>
    </w:p>
    <w:p w14:paraId="5ED0364C" w14:textId="77777777" w:rsidR="00720269" w:rsidRDefault="00720269" w:rsidP="00720269">
      <w:r>
        <w:t>Tjänstekontraktets huvuddomän är "clinicalprocess", som hanterar alla underdomäner som handlar om tjänstekontrakt för att hjälpa till med hantering av den kliniska kärnprocessen.</w:t>
      </w:r>
    </w:p>
    <w:p w14:paraId="74BFF3CC" w14:textId="23DE4B91" w:rsidR="00720269" w:rsidRDefault="00720269" w:rsidP="00720269">
      <w:r>
        <w:t>Underdomänen är "activity:request", som grupperar alla tjänstekontrakt som handlar om att presentera och administrera information om remiss och tillhörande flöden.</w:t>
      </w:r>
    </w:p>
    <w:p w14:paraId="02F8D26C" w14:textId="77777777" w:rsidR="00720269" w:rsidRPr="00FD782C" w:rsidRDefault="00720269" w:rsidP="00720269">
      <w:r>
        <w:t>Namnrymden för tjänstekontraktet är: urn:riv:clinicalprocess:activity:request</w:t>
      </w:r>
    </w:p>
    <w:p w14:paraId="02525741" w14:textId="789E4228" w:rsidR="00842167" w:rsidRPr="009B76BA" w:rsidRDefault="00842167" w:rsidP="00720269">
      <w:pPr>
        <w:pStyle w:val="Heading2"/>
        <w:numPr>
          <w:ilvl w:val="0"/>
          <w:numId w:val="0"/>
        </w:numPr>
        <w:rPr>
          <w:highlight w:val="yellow"/>
        </w:rPr>
      </w:pPr>
    </w:p>
    <w:p w14:paraId="4C1B28D3" w14:textId="77777777" w:rsidR="00842167" w:rsidRDefault="00842167" w:rsidP="00842167">
      <w:pPr>
        <w:pStyle w:val="Heading3"/>
      </w:pPr>
      <w:bookmarkStart w:id="130" w:name="_Toc270858536"/>
      <w:bookmarkStart w:id="131" w:name="_Toc398111412"/>
      <w:r>
        <w:t>Version</w:t>
      </w:r>
      <w:bookmarkEnd w:id="130"/>
      <w:bookmarkEnd w:id="131"/>
    </w:p>
    <w:p w14:paraId="39539A8F" w14:textId="03AD33C8" w:rsidR="00842167" w:rsidRDefault="00720269" w:rsidP="00720269">
      <w:r w:rsidRPr="00720269">
        <w:t>1.0</w:t>
      </w:r>
    </w:p>
    <w:p w14:paraId="575D35D1" w14:textId="77777777" w:rsidR="00842167" w:rsidRPr="00C55071" w:rsidRDefault="00842167" w:rsidP="00842167"/>
    <w:p w14:paraId="2DE672E9" w14:textId="77777777" w:rsidR="00842167" w:rsidRDefault="00842167" w:rsidP="00842167">
      <w:pPr>
        <w:pStyle w:val="Heading3"/>
      </w:pPr>
      <w:bookmarkStart w:id="132" w:name="_Toc270858537"/>
      <w:bookmarkStart w:id="133" w:name="_Toc398111413"/>
      <w:r>
        <w:t>Fältregler</w:t>
      </w:r>
      <w:bookmarkEnd w:id="132"/>
      <w:bookmarkEnd w:id="133"/>
    </w:p>
    <w:p w14:paraId="7CD32244"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AD691CC"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4E06B5" w14:paraId="1C8E12D4" w14:textId="77777777" w:rsidTr="009147F4">
        <w:tc>
          <w:tcPr>
            <w:tcW w:w="2518" w:type="dxa"/>
            <w:shd w:val="clear" w:color="auto" w:fill="D9D9D9" w:themeFill="background1" w:themeFillShade="D9"/>
          </w:tcPr>
          <w:p w14:paraId="25A462B0" w14:textId="77777777" w:rsidR="009147F4" w:rsidRPr="008771B1" w:rsidRDefault="009147F4" w:rsidP="00583F17">
            <w:r w:rsidRPr="008771B1">
              <w:t>Namn</w:t>
            </w:r>
          </w:p>
        </w:tc>
        <w:tc>
          <w:tcPr>
            <w:tcW w:w="1134" w:type="dxa"/>
            <w:shd w:val="clear" w:color="auto" w:fill="D9D9D9" w:themeFill="background1" w:themeFillShade="D9"/>
          </w:tcPr>
          <w:p w14:paraId="2E6AB5A8" w14:textId="77777777" w:rsidR="009147F4" w:rsidRPr="008771B1" w:rsidRDefault="009147F4" w:rsidP="00583F17">
            <w:r w:rsidRPr="008771B1">
              <w:t>Typ</w:t>
            </w:r>
          </w:p>
        </w:tc>
        <w:tc>
          <w:tcPr>
            <w:tcW w:w="3827" w:type="dxa"/>
            <w:shd w:val="clear" w:color="auto" w:fill="D9D9D9" w:themeFill="background1" w:themeFillShade="D9"/>
          </w:tcPr>
          <w:p w14:paraId="4EC7BEF4" w14:textId="77777777" w:rsidR="009147F4" w:rsidRPr="008771B1" w:rsidRDefault="009147F4" w:rsidP="00583F17">
            <w:r w:rsidRPr="008771B1">
              <w:t>Kommentar</w:t>
            </w:r>
          </w:p>
        </w:tc>
        <w:tc>
          <w:tcPr>
            <w:tcW w:w="567" w:type="dxa"/>
            <w:shd w:val="clear" w:color="auto" w:fill="D9D9D9" w:themeFill="background1" w:themeFillShade="D9"/>
          </w:tcPr>
          <w:p w14:paraId="5FF57712" w14:textId="77777777" w:rsidR="009147F4" w:rsidRDefault="009147F4" w:rsidP="00583F17">
            <w:r>
              <w:t>Kardi-nalitet</w:t>
            </w:r>
          </w:p>
        </w:tc>
        <w:tc>
          <w:tcPr>
            <w:tcW w:w="1134" w:type="dxa"/>
            <w:shd w:val="clear" w:color="auto" w:fill="D9D9D9" w:themeFill="background1" w:themeFillShade="D9"/>
          </w:tcPr>
          <w:p w14:paraId="66E5E4F9" w14:textId="77777777" w:rsidR="009147F4" w:rsidRDefault="009147F4" w:rsidP="00583F17">
            <w:r w:rsidRPr="00BA1C92">
              <w:rPr>
                <w:i/>
              </w:rPr>
              <w:t xml:space="preserve">Kodverk/värde-mängd </w:t>
            </w:r>
            <w:r w:rsidRPr="00BA1C92">
              <w:rPr>
                <w:i/>
              </w:rPr>
              <w:br/>
              <w:t>/ ev begränsningar</w:t>
            </w:r>
          </w:p>
        </w:tc>
      </w:tr>
      <w:tr w:rsidR="009147F4" w:rsidRPr="004E06B5" w14:paraId="3E0047FD" w14:textId="77777777" w:rsidTr="00583F17">
        <w:tc>
          <w:tcPr>
            <w:tcW w:w="2518" w:type="dxa"/>
          </w:tcPr>
          <w:p w14:paraId="117517D9" w14:textId="77777777" w:rsidR="009147F4" w:rsidRPr="00A71B49" w:rsidRDefault="009147F4" w:rsidP="00583F17">
            <w:pPr>
              <w:rPr>
                <w:b/>
              </w:rPr>
            </w:pPr>
            <w:r w:rsidRPr="00A71B49">
              <w:rPr>
                <w:b/>
              </w:rPr>
              <w:t>Begäran</w:t>
            </w:r>
          </w:p>
        </w:tc>
        <w:tc>
          <w:tcPr>
            <w:tcW w:w="1134" w:type="dxa"/>
          </w:tcPr>
          <w:p w14:paraId="5420A896" w14:textId="77777777" w:rsidR="009147F4" w:rsidRPr="008771B1" w:rsidRDefault="009147F4" w:rsidP="00583F17"/>
        </w:tc>
        <w:tc>
          <w:tcPr>
            <w:tcW w:w="3827" w:type="dxa"/>
          </w:tcPr>
          <w:p w14:paraId="03F06AA6" w14:textId="77777777" w:rsidR="009147F4" w:rsidRPr="008771B1" w:rsidRDefault="009147F4" w:rsidP="00583F17"/>
        </w:tc>
        <w:tc>
          <w:tcPr>
            <w:tcW w:w="567" w:type="dxa"/>
          </w:tcPr>
          <w:p w14:paraId="393801DA" w14:textId="77777777" w:rsidR="009147F4" w:rsidRPr="008771B1" w:rsidRDefault="009147F4" w:rsidP="00583F17"/>
        </w:tc>
        <w:tc>
          <w:tcPr>
            <w:tcW w:w="1134" w:type="dxa"/>
          </w:tcPr>
          <w:p w14:paraId="34ABCDBB" w14:textId="77777777" w:rsidR="009147F4" w:rsidRPr="008771B1" w:rsidRDefault="009147F4" w:rsidP="00583F17"/>
        </w:tc>
      </w:tr>
      <w:tr w:rsidR="009147F4" w:rsidRPr="00D10D9E" w14:paraId="36B270FC" w14:textId="77777777" w:rsidTr="00583F17">
        <w:tc>
          <w:tcPr>
            <w:tcW w:w="2518" w:type="dxa"/>
          </w:tcPr>
          <w:p w14:paraId="2BD69292" w14:textId="77777777" w:rsidR="009147F4" w:rsidRPr="00D528FA" w:rsidRDefault="009147F4" w:rsidP="00583F17">
            <w:r w:rsidRPr="00F57263">
              <w:t>requestOutcome</w:t>
            </w:r>
          </w:p>
        </w:tc>
        <w:tc>
          <w:tcPr>
            <w:tcW w:w="1134" w:type="dxa"/>
          </w:tcPr>
          <w:p w14:paraId="61C1C6D3" w14:textId="77777777" w:rsidR="009147F4" w:rsidRDefault="009147F4" w:rsidP="00583F17">
            <w:r w:rsidRPr="00F57263">
              <w:t>requestOutcome</w:t>
            </w:r>
            <w:r>
              <w:t>Type</w:t>
            </w:r>
          </w:p>
        </w:tc>
        <w:tc>
          <w:tcPr>
            <w:tcW w:w="3827" w:type="dxa"/>
          </w:tcPr>
          <w:p w14:paraId="61F57A0C" w14:textId="77777777" w:rsidR="009147F4" w:rsidRDefault="009147F4" w:rsidP="00583F17">
            <w:pPr>
              <w:rPr>
                <w:rFonts w:eastAsia="Times New Roman"/>
                <w:szCs w:val="20"/>
              </w:rPr>
            </w:pPr>
          </w:p>
        </w:tc>
        <w:tc>
          <w:tcPr>
            <w:tcW w:w="567" w:type="dxa"/>
          </w:tcPr>
          <w:p w14:paraId="2157FFB2" w14:textId="77777777" w:rsidR="009147F4" w:rsidRDefault="009147F4" w:rsidP="00583F17"/>
        </w:tc>
        <w:tc>
          <w:tcPr>
            <w:tcW w:w="1134" w:type="dxa"/>
          </w:tcPr>
          <w:p w14:paraId="47F90144"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0031CF9B" w14:textId="77777777" w:rsidTr="00583F17">
        <w:tc>
          <w:tcPr>
            <w:tcW w:w="2518" w:type="dxa"/>
          </w:tcPr>
          <w:p w14:paraId="76A540DF" w14:textId="77777777" w:rsidR="009147F4" w:rsidRPr="00D528FA" w:rsidRDefault="009147F4" w:rsidP="00583F17">
            <w:r w:rsidRPr="00F57263">
              <w:t>requestOutcome</w:t>
            </w:r>
            <w:r>
              <w:t>.</w:t>
            </w:r>
            <w:r w:rsidRPr="00D528FA">
              <w:t>requestId</w:t>
            </w:r>
          </w:p>
        </w:tc>
        <w:tc>
          <w:tcPr>
            <w:tcW w:w="1134" w:type="dxa"/>
          </w:tcPr>
          <w:p w14:paraId="3CB6963C" w14:textId="77777777" w:rsidR="009147F4" w:rsidRPr="000E6EAF" w:rsidRDefault="009147F4" w:rsidP="00583F17">
            <w:r>
              <w:t>requestIdType</w:t>
            </w:r>
          </w:p>
        </w:tc>
        <w:tc>
          <w:tcPr>
            <w:tcW w:w="3827" w:type="dxa"/>
          </w:tcPr>
          <w:p w14:paraId="43AE52F0" w14:textId="77777777" w:rsidR="009147F4" w:rsidRPr="00B73569" w:rsidRDefault="009147F4" w:rsidP="00583F17">
            <w:r>
              <w:rPr>
                <w:rFonts w:eastAsia="Times New Roman"/>
                <w:szCs w:val="20"/>
              </w:rPr>
              <w:t>Den ursprungliga remissens remiss-id</w:t>
            </w:r>
          </w:p>
          <w:p w14:paraId="11B0A48C" w14:textId="77777777" w:rsidR="009147F4" w:rsidRPr="000E6EAF" w:rsidRDefault="009147F4" w:rsidP="00583F17"/>
        </w:tc>
        <w:tc>
          <w:tcPr>
            <w:tcW w:w="567" w:type="dxa"/>
          </w:tcPr>
          <w:p w14:paraId="40A53CCA" w14:textId="77777777" w:rsidR="009147F4" w:rsidRPr="00A804FF" w:rsidRDefault="009147F4" w:rsidP="00583F17">
            <w:r>
              <w:t>1..1</w:t>
            </w:r>
          </w:p>
        </w:tc>
        <w:tc>
          <w:tcPr>
            <w:tcW w:w="1134" w:type="dxa"/>
          </w:tcPr>
          <w:p w14:paraId="1E19F87D"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655E847C" w14:textId="77777777" w:rsidR="009147F4" w:rsidRDefault="009147F4" w:rsidP="00583F17">
            <w:pPr>
              <w:widowControl w:val="0"/>
              <w:autoSpaceDE w:val="0"/>
              <w:autoSpaceDN w:val="0"/>
              <w:adjustRightInd w:val="0"/>
              <w:rPr>
                <w:rFonts w:eastAsia="Times New Roman"/>
                <w:szCs w:val="20"/>
                <w:lang w:val="en-US"/>
              </w:rPr>
            </w:pPr>
          </w:p>
          <w:p w14:paraId="760D8846" w14:textId="77777777" w:rsidR="009147F4" w:rsidRDefault="009147F4" w:rsidP="00583F17">
            <w:r>
              <w:rPr>
                <w:rFonts w:eastAsia="Times New Roman"/>
                <w:szCs w:val="20"/>
                <w:lang w:val="en-US"/>
              </w:rPr>
              <w:t>Maxlängd 256</w:t>
            </w:r>
          </w:p>
        </w:tc>
      </w:tr>
      <w:tr w:rsidR="009147F4" w:rsidRPr="00D10D9E" w14:paraId="155AECB5" w14:textId="77777777" w:rsidTr="00583F17">
        <w:tc>
          <w:tcPr>
            <w:tcW w:w="2518" w:type="dxa"/>
          </w:tcPr>
          <w:p w14:paraId="11F62FA0" w14:textId="77777777" w:rsidR="009147F4" w:rsidRPr="00D528FA" w:rsidRDefault="009147F4" w:rsidP="00583F17">
            <w:r w:rsidRPr="00F57263">
              <w:t>requestOutcome</w:t>
            </w:r>
            <w:r>
              <w:t>.</w:t>
            </w:r>
            <w:r w:rsidRPr="00D528FA">
              <w:t>request</w:t>
            </w:r>
            <w:r>
              <w:t>Outcome</w:t>
            </w:r>
            <w:r w:rsidRPr="00D528FA">
              <w:t>Id</w:t>
            </w:r>
          </w:p>
        </w:tc>
        <w:tc>
          <w:tcPr>
            <w:tcW w:w="1134" w:type="dxa"/>
          </w:tcPr>
          <w:p w14:paraId="2C8DB716" w14:textId="77777777" w:rsidR="009147F4" w:rsidRPr="000E6EAF" w:rsidRDefault="009147F4" w:rsidP="00583F17">
            <w:r>
              <w:t>requestIdType</w:t>
            </w:r>
          </w:p>
        </w:tc>
        <w:tc>
          <w:tcPr>
            <w:tcW w:w="3827" w:type="dxa"/>
          </w:tcPr>
          <w:p w14:paraId="53B5A468" w14:textId="77777777" w:rsidR="009147F4" w:rsidRPr="00C9234D" w:rsidRDefault="009147F4" w:rsidP="00583F17">
            <w:pPr>
              <w:rPr>
                <w:rFonts w:eastAsia="Times New Roman"/>
                <w:szCs w:val="20"/>
              </w:rPr>
            </w:pPr>
            <w:r w:rsidRPr="00C9234D">
              <w:rPr>
                <w:rFonts w:eastAsia="Times New Roman"/>
                <w:szCs w:val="20"/>
              </w:rPr>
              <w:t>Källsystem-Id(HSA-ID)#lokalt-id</w:t>
            </w:r>
          </w:p>
          <w:p w14:paraId="7A711EE4" w14:textId="77777777" w:rsidR="009147F4" w:rsidRPr="00DD3984" w:rsidRDefault="009147F4" w:rsidP="00583F17">
            <w:pPr>
              <w:rPr>
                <w:rFonts w:eastAsia="Times New Roman"/>
                <w:szCs w:val="20"/>
              </w:rPr>
            </w:pPr>
          </w:p>
          <w:p w14:paraId="60BB0D5B" w14:textId="77777777" w:rsidR="009147F4" w:rsidRPr="00B73569" w:rsidRDefault="009147F4" w:rsidP="00583F17">
            <w:r>
              <w:rPr>
                <w:rFonts w:eastAsia="Times New Roman"/>
                <w:szCs w:val="20"/>
                <w:lang w:val="en-US"/>
              </w:rPr>
              <w:t xml:space="preserve">Exempel: </w:t>
            </w:r>
            <w:r>
              <w:rPr>
                <w:rFonts w:eastAsia="Times New Roman"/>
                <w:szCs w:val="20"/>
              </w:rPr>
              <w:t>SE16</w:t>
            </w:r>
            <w:r w:rsidRPr="003E6793">
              <w:rPr>
                <w:rFonts w:eastAsia="Times New Roman"/>
                <w:szCs w:val="20"/>
              </w:rPr>
              <w:t>2321000</w:t>
            </w:r>
            <w:r>
              <w:rPr>
                <w:rFonts w:eastAsia="Times New Roman"/>
                <w:szCs w:val="20"/>
              </w:rPr>
              <w:t>451</w:t>
            </w:r>
            <w:r w:rsidRPr="003E6793">
              <w:rPr>
                <w:rFonts w:eastAsia="Times New Roman"/>
                <w:szCs w:val="20"/>
              </w:rPr>
              <w:t>-0001</w:t>
            </w:r>
            <w:r>
              <w:rPr>
                <w:rFonts w:eastAsia="Times New Roman"/>
                <w:szCs w:val="20"/>
              </w:rPr>
              <w:t>#456</w:t>
            </w:r>
          </w:p>
          <w:p w14:paraId="02FC5812" w14:textId="77777777" w:rsidR="009147F4" w:rsidRPr="000E6EAF" w:rsidRDefault="009147F4" w:rsidP="00583F17"/>
        </w:tc>
        <w:tc>
          <w:tcPr>
            <w:tcW w:w="567" w:type="dxa"/>
          </w:tcPr>
          <w:p w14:paraId="25CB4F41" w14:textId="77777777" w:rsidR="009147F4" w:rsidRPr="00A804FF" w:rsidRDefault="009147F4" w:rsidP="00583F17">
            <w:r>
              <w:t>1..1</w:t>
            </w:r>
          </w:p>
        </w:tc>
        <w:tc>
          <w:tcPr>
            <w:tcW w:w="1134" w:type="dxa"/>
          </w:tcPr>
          <w:p w14:paraId="03AC4A9C"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3B6EC90" w14:textId="77777777" w:rsidR="009147F4" w:rsidRDefault="009147F4" w:rsidP="00583F17">
            <w:pPr>
              <w:widowControl w:val="0"/>
              <w:autoSpaceDE w:val="0"/>
              <w:autoSpaceDN w:val="0"/>
              <w:adjustRightInd w:val="0"/>
              <w:rPr>
                <w:rFonts w:eastAsia="Times New Roman"/>
                <w:szCs w:val="20"/>
                <w:lang w:val="en-US"/>
              </w:rPr>
            </w:pPr>
          </w:p>
          <w:p w14:paraId="1B9DF208" w14:textId="77777777" w:rsidR="009147F4" w:rsidRDefault="009147F4" w:rsidP="00583F17">
            <w:r>
              <w:rPr>
                <w:rFonts w:eastAsia="Times New Roman"/>
                <w:szCs w:val="20"/>
                <w:lang w:val="en-US"/>
              </w:rPr>
              <w:t>Maxlängd 256</w:t>
            </w:r>
          </w:p>
        </w:tc>
      </w:tr>
      <w:tr w:rsidR="009147F4" w:rsidRPr="00D10D9E" w14:paraId="22919C13" w14:textId="77777777" w:rsidTr="00583F17">
        <w:tc>
          <w:tcPr>
            <w:tcW w:w="2518" w:type="dxa"/>
          </w:tcPr>
          <w:p w14:paraId="5C37A063" w14:textId="77777777" w:rsidR="009147F4" w:rsidRPr="00D528FA" w:rsidRDefault="009147F4" w:rsidP="00583F17">
            <w:r w:rsidRPr="00F57263">
              <w:t>requestOutcome</w:t>
            </w:r>
            <w:r>
              <w:t>.</w:t>
            </w:r>
            <w:r w:rsidRPr="00D528FA">
              <w:t>typeOfRequest</w:t>
            </w:r>
            <w:r>
              <w:t>Outcome</w:t>
            </w:r>
          </w:p>
        </w:tc>
        <w:tc>
          <w:tcPr>
            <w:tcW w:w="1134" w:type="dxa"/>
          </w:tcPr>
          <w:p w14:paraId="5D10DE7D" w14:textId="77777777" w:rsidR="009147F4" w:rsidRDefault="009147F4" w:rsidP="00583F17">
            <w:r w:rsidRPr="00096699">
              <w:rPr>
                <w:lang w:val="en-US"/>
              </w:rPr>
              <w:t>codeRequestOutcomeType</w:t>
            </w:r>
          </w:p>
        </w:tc>
        <w:tc>
          <w:tcPr>
            <w:tcW w:w="3827" w:type="dxa"/>
          </w:tcPr>
          <w:p w14:paraId="6B344A28" w14:textId="77777777" w:rsidR="009147F4" w:rsidRPr="000E6EAF" w:rsidRDefault="009147F4" w:rsidP="00583F17">
            <w:r>
              <w:t>Anger typen av remissvar. Det giltiga värdet är SVA (Svar)</w:t>
            </w:r>
          </w:p>
        </w:tc>
        <w:tc>
          <w:tcPr>
            <w:tcW w:w="567" w:type="dxa"/>
          </w:tcPr>
          <w:p w14:paraId="500DDE2F" w14:textId="77777777" w:rsidR="009147F4" w:rsidRDefault="009147F4" w:rsidP="00583F17">
            <w:r>
              <w:t>1..1</w:t>
            </w:r>
          </w:p>
        </w:tc>
        <w:tc>
          <w:tcPr>
            <w:tcW w:w="1134" w:type="dxa"/>
          </w:tcPr>
          <w:p w14:paraId="3F11A271" w14:textId="77777777" w:rsidR="009147F4" w:rsidRDefault="009147F4" w:rsidP="00583F17">
            <w:r>
              <w:rPr>
                <w:rFonts w:eastAsia="Times New Roman"/>
                <w:szCs w:val="20"/>
                <w:lang w:val="en-US"/>
              </w:rPr>
              <w:t>codes:codeRequestOutcomeType</w:t>
            </w:r>
          </w:p>
        </w:tc>
      </w:tr>
      <w:tr w:rsidR="009147F4" w:rsidRPr="00D10D9E" w14:paraId="7078E274" w14:textId="77777777" w:rsidTr="00583F17">
        <w:tc>
          <w:tcPr>
            <w:tcW w:w="2518" w:type="dxa"/>
          </w:tcPr>
          <w:p w14:paraId="471D4245" w14:textId="77777777" w:rsidR="009147F4" w:rsidRPr="00D528FA" w:rsidRDefault="009147F4" w:rsidP="00583F17">
            <w:pPr>
              <w:rPr>
                <w:lang w:val="en-US"/>
              </w:rPr>
            </w:pPr>
            <w:r w:rsidRPr="00F57263">
              <w:lastRenderedPageBreak/>
              <w:t>requestOutcome</w:t>
            </w:r>
            <w:r>
              <w:t>.</w:t>
            </w:r>
            <w:r>
              <w:rPr>
                <w:lang w:val="en-US"/>
              </w:rPr>
              <w:t>requestV</w:t>
            </w:r>
            <w:r w:rsidRPr="00D528FA">
              <w:rPr>
                <w:lang w:val="en-US"/>
              </w:rPr>
              <w:t>ersionNumber</w:t>
            </w:r>
          </w:p>
        </w:tc>
        <w:tc>
          <w:tcPr>
            <w:tcW w:w="1134" w:type="dxa"/>
          </w:tcPr>
          <w:p w14:paraId="488421D7" w14:textId="77777777" w:rsidR="009147F4" w:rsidRDefault="009147F4" w:rsidP="00583F17">
            <w:pPr>
              <w:rPr>
                <w:lang w:val="en-US"/>
              </w:rPr>
            </w:pPr>
            <w:r w:rsidRPr="009F51C9">
              <w:rPr>
                <w:lang w:val="en-US"/>
              </w:rPr>
              <w:t>VersionNumberType</w:t>
            </w:r>
          </w:p>
        </w:tc>
        <w:tc>
          <w:tcPr>
            <w:tcW w:w="3827" w:type="dxa"/>
          </w:tcPr>
          <w:p w14:paraId="1013079B" w14:textId="77777777" w:rsidR="009147F4" w:rsidRPr="000E6EAF" w:rsidRDefault="009147F4" w:rsidP="00583F17">
            <w:pPr>
              <w:tabs>
                <w:tab w:val="left" w:pos="3338"/>
              </w:tabs>
            </w:pPr>
            <w:r>
              <w:t>Den besvarade remissens versionsnummer.</w:t>
            </w:r>
          </w:p>
        </w:tc>
        <w:tc>
          <w:tcPr>
            <w:tcW w:w="567" w:type="dxa"/>
          </w:tcPr>
          <w:p w14:paraId="45177843" w14:textId="77777777" w:rsidR="009147F4" w:rsidRDefault="009147F4" w:rsidP="00583F17">
            <w:r>
              <w:t>1..1</w:t>
            </w:r>
          </w:p>
        </w:tc>
        <w:tc>
          <w:tcPr>
            <w:tcW w:w="1134" w:type="dxa"/>
          </w:tcPr>
          <w:p w14:paraId="306D6999" w14:textId="77777777" w:rsidR="009147F4" w:rsidRDefault="009147F4" w:rsidP="00583F17">
            <w:r w:rsidRPr="00DD3984">
              <w:rPr>
                <w:rFonts w:eastAsia="Times New Roman"/>
                <w:szCs w:val="20"/>
              </w:rPr>
              <w:t>(0*[1-9]+|[1-9])\d*</w:t>
            </w:r>
          </w:p>
        </w:tc>
      </w:tr>
      <w:tr w:rsidR="009147F4" w:rsidRPr="00D10D9E" w14:paraId="30181224" w14:textId="77777777" w:rsidTr="00583F17">
        <w:tc>
          <w:tcPr>
            <w:tcW w:w="2518" w:type="dxa"/>
          </w:tcPr>
          <w:p w14:paraId="68946E1B" w14:textId="77777777" w:rsidR="009147F4" w:rsidRPr="00DD3984" w:rsidRDefault="009147F4" w:rsidP="00583F17">
            <w:r w:rsidRPr="00F57263">
              <w:t>requestOutcome</w:t>
            </w:r>
            <w:r>
              <w:t>.requestOutcomeTime</w:t>
            </w:r>
          </w:p>
        </w:tc>
        <w:tc>
          <w:tcPr>
            <w:tcW w:w="1134" w:type="dxa"/>
          </w:tcPr>
          <w:p w14:paraId="2150E64A" w14:textId="77777777" w:rsidR="009147F4" w:rsidRDefault="009147F4" w:rsidP="00583F17">
            <w:r>
              <w:t>TimeStampType</w:t>
            </w:r>
          </w:p>
        </w:tc>
        <w:tc>
          <w:tcPr>
            <w:tcW w:w="3827" w:type="dxa"/>
          </w:tcPr>
          <w:p w14:paraId="379F6E9D" w14:textId="77777777" w:rsidR="009147F4" w:rsidRDefault="009147F4" w:rsidP="00583F17">
            <w:pPr>
              <w:tabs>
                <w:tab w:val="left" w:pos="3338"/>
              </w:tabs>
            </w:pPr>
            <w:r>
              <w:t>Svarets skapelsetidpunkt.</w:t>
            </w:r>
          </w:p>
          <w:p w14:paraId="7A634CAE" w14:textId="77777777" w:rsidR="009147F4" w:rsidRPr="004C01B0" w:rsidRDefault="009147F4" w:rsidP="00583F17">
            <w:pPr>
              <w:tabs>
                <w:tab w:val="left" w:pos="3338"/>
              </w:tabs>
            </w:pPr>
            <w:r>
              <w:t>Den tidpunkt då remissbesvararen skickar svaret.</w:t>
            </w:r>
          </w:p>
        </w:tc>
        <w:tc>
          <w:tcPr>
            <w:tcW w:w="567" w:type="dxa"/>
          </w:tcPr>
          <w:p w14:paraId="4E81B2A2" w14:textId="77777777" w:rsidR="009147F4" w:rsidRDefault="009147F4" w:rsidP="00583F17">
            <w:r>
              <w:t>1..1</w:t>
            </w:r>
          </w:p>
        </w:tc>
        <w:tc>
          <w:tcPr>
            <w:tcW w:w="1134" w:type="dxa"/>
          </w:tcPr>
          <w:p w14:paraId="60AEE1C4" w14:textId="77777777" w:rsidR="009147F4" w:rsidRDefault="009147F4" w:rsidP="00583F17">
            <w:r w:rsidRPr="00DD3984">
              <w:t>SSÅÅMMDDttmmss</w:t>
            </w:r>
          </w:p>
        </w:tc>
      </w:tr>
      <w:tr w:rsidR="009147F4" w:rsidRPr="008643A7" w14:paraId="392F793E" w14:textId="77777777" w:rsidTr="00583F17">
        <w:tc>
          <w:tcPr>
            <w:tcW w:w="2518" w:type="dxa"/>
            <w:tcBorders>
              <w:top w:val="single" w:sz="4" w:space="0" w:color="auto"/>
              <w:left w:val="single" w:sz="4" w:space="0" w:color="auto"/>
              <w:bottom w:val="single" w:sz="4" w:space="0" w:color="auto"/>
              <w:right w:val="single" w:sz="4" w:space="0" w:color="auto"/>
            </w:tcBorders>
          </w:tcPr>
          <w:p w14:paraId="267CC52C" w14:textId="77777777" w:rsidR="009147F4" w:rsidRPr="002E6EF1" w:rsidRDefault="009147F4" w:rsidP="00583F17">
            <w:r w:rsidRPr="002E6EF1">
              <w:t>requestOutcome.respondingOrganisation</w:t>
            </w:r>
          </w:p>
        </w:tc>
        <w:tc>
          <w:tcPr>
            <w:tcW w:w="1134" w:type="dxa"/>
            <w:tcBorders>
              <w:top w:val="single" w:sz="4" w:space="0" w:color="auto"/>
              <w:left w:val="single" w:sz="4" w:space="0" w:color="auto"/>
              <w:bottom w:val="single" w:sz="4" w:space="0" w:color="auto"/>
              <w:right w:val="single" w:sz="4" w:space="0" w:color="auto"/>
            </w:tcBorders>
          </w:tcPr>
          <w:p w14:paraId="1BA4F783" w14:textId="77777777" w:rsidR="009147F4" w:rsidRPr="002E6EF1" w:rsidRDefault="009147F4" w:rsidP="00583F17">
            <w:pPr>
              <w:rPr>
                <w:lang w:val="en-US"/>
              </w:rPr>
            </w:pPr>
            <w:r w:rsidRPr="002E6EF1">
              <w:rPr>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22B81DDB" w14:textId="77777777" w:rsidR="009147F4" w:rsidRPr="002E6EF1" w:rsidRDefault="009147F4" w:rsidP="00583F17">
            <w:r w:rsidRPr="002E6EF1">
              <w:t>Den enhet som har producerat svaret. Detta kan skilja sig från den enhet som remittenten angav som remissmottagande enhet på grund av tekniska eller organisatoriska anledningar. Exempelvis kan det ske en systemintern ”vidareskickning” till en specifik enhet från en central remissmottagning utan att detta notifieras till remittenten.</w:t>
            </w:r>
          </w:p>
        </w:tc>
        <w:tc>
          <w:tcPr>
            <w:tcW w:w="567" w:type="dxa"/>
            <w:tcBorders>
              <w:top w:val="single" w:sz="4" w:space="0" w:color="auto"/>
              <w:left w:val="single" w:sz="4" w:space="0" w:color="auto"/>
              <w:bottom w:val="single" w:sz="4" w:space="0" w:color="auto"/>
              <w:right w:val="single" w:sz="4" w:space="0" w:color="auto"/>
            </w:tcBorders>
          </w:tcPr>
          <w:p w14:paraId="0C5E160E" w14:textId="77777777" w:rsidR="009147F4" w:rsidRDefault="009147F4" w:rsidP="00583F17">
            <w:r>
              <w:t>1..1</w:t>
            </w:r>
          </w:p>
        </w:tc>
        <w:tc>
          <w:tcPr>
            <w:tcW w:w="1134" w:type="dxa"/>
            <w:tcBorders>
              <w:top w:val="single" w:sz="4" w:space="0" w:color="auto"/>
              <w:left w:val="single" w:sz="4" w:space="0" w:color="auto"/>
              <w:bottom w:val="single" w:sz="4" w:space="0" w:color="auto"/>
              <w:right w:val="single" w:sz="4" w:space="0" w:color="auto"/>
            </w:tcBorders>
          </w:tcPr>
          <w:p w14:paraId="1080D31B" w14:textId="77777777" w:rsidR="009147F4" w:rsidRDefault="009147F4" w:rsidP="00583F17"/>
        </w:tc>
      </w:tr>
      <w:tr w:rsidR="009147F4" w:rsidRPr="00D10D9E" w14:paraId="2CE0269F" w14:textId="77777777" w:rsidTr="00583F17">
        <w:tc>
          <w:tcPr>
            <w:tcW w:w="2518" w:type="dxa"/>
          </w:tcPr>
          <w:p w14:paraId="6D4B0F78" w14:textId="77777777" w:rsidR="009147F4" w:rsidRPr="0086079F" w:rsidRDefault="009147F4" w:rsidP="00583F17">
            <w:r w:rsidRPr="002E6EF1">
              <w:t>requestOutcome.responding</w:t>
            </w:r>
            <w:r>
              <w:t>Organisation</w:t>
            </w:r>
            <w:r w:rsidRPr="002E6EF1">
              <w:t>.careUnitId</w:t>
            </w:r>
          </w:p>
        </w:tc>
        <w:tc>
          <w:tcPr>
            <w:tcW w:w="1134" w:type="dxa"/>
          </w:tcPr>
          <w:p w14:paraId="739D6786" w14:textId="77777777" w:rsidR="009147F4" w:rsidRDefault="009147F4" w:rsidP="00583F17">
            <w:pPr>
              <w:rPr>
                <w:lang w:val="en-US"/>
              </w:rPr>
            </w:pPr>
            <w:r>
              <w:t>HsaIdType</w:t>
            </w:r>
          </w:p>
        </w:tc>
        <w:tc>
          <w:tcPr>
            <w:tcW w:w="3827" w:type="dxa"/>
          </w:tcPr>
          <w:p w14:paraId="78998679" w14:textId="77777777" w:rsidR="009147F4" w:rsidRPr="00981AA1" w:rsidRDefault="009147F4" w:rsidP="00583F17">
            <w:r>
              <w:t xml:space="preserve">HSA-id för remissbesvarande enhet. </w:t>
            </w:r>
          </w:p>
        </w:tc>
        <w:tc>
          <w:tcPr>
            <w:tcW w:w="567" w:type="dxa"/>
          </w:tcPr>
          <w:p w14:paraId="34C8C778" w14:textId="77777777" w:rsidR="009147F4" w:rsidRDefault="009147F4" w:rsidP="00583F17">
            <w:r>
              <w:t>1</w:t>
            </w:r>
            <w:r w:rsidRPr="00FE7692">
              <w:t>..1</w:t>
            </w:r>
          </w:p>
        </w:tc>
        <w:tc>
          <w:tcPr>
            <w:tcW w:w="1134" w:type="dxa"/>
          </w:tcPr>
          <w:p w14:paraId="159915A5" w14:textId="77777777" w:rsidR="009147F4" w:rsidRDefault="009147F4" w:rsidP="00583F17">
            <w:r>
              <w:t>Maxlängd 64 tecken</w:t>
            </w:r>
          </w:p>
        </w:tc>
      </w:tr>
      <w:tr w:rsidR="009147F4" w:rsidRPr="00D10D9E" w14:paraId="14773C7A" w14:textId="77777777" w:rsidTr="00583F17">
        <w:tc>
          <w:tcPr>
            <w:tcW w:w="2518" w:type="dxa"/>
          </w:tcPr>
          <w:p w14:paraId="2E3666C6" w14:textId="77777777" w:rsidR="009147F4" w:rsidRPr="0086079F" w:rsidRDefault="009147F4" w:rsidP="00583F17">
            <w:r w:rsidRPr="002E6EF1">
              <w:t>requestOutcome.responding</w:t>
            </w:r>
            <w:r>
              <w:t>Organisation</w:t>
            </w:r>
            <w:r w:rsidRPr="002E6EF1">
              <w:t>.careUnitName</w:t>
            </w:r>
          </w:p>
        </w:tc>
        <w:tc>
          <w:tcPr>
            <w:tcW w:w="1134" w:type="dxa"/>
          </w:tcPr>
          <w:p w14:paraId="78117891" w14:textId="77777777" w:rsidR="009147F4" w:rsidRDefault="009147F4" w:rsidP="00583F17">
            <w:pPr>
              <w:rPr>
                <w:lang w:val="en-US"/>
              </w:rPr>
            </w:pPr>
            <w:r>
              <w:t>String</w:t>
            </w:r>
          </w:p>
        </w:tc>
        <w:tc>
          <w:tcPr>
            <w:tcW w:w="3827" w:type="dxa"/>
          </w:tcPr>
          <w:p w14:paraId="514B4D2F" w14:textId="77777777" w:rsidR="009147F4" w:rsidRPr="00981AA1" w:rsidRDefault="009147F4" w:rsidP="00583F17">
            <w:r>
              <w:t>Namn på enhet.</w:t>
            </w:r>
          </w:p>
        </w:tc>
        <w:tc>
          <w:tcPr>
            <w:tcW w:w="567" w:type="dxa"/>
          </w:tcPr>
          <w:p w14:paraId="50DCDD50" w14:textId="77777777" w:rsidR="009147F4" w:rsidRDefault="009147F4" w:rsidP="00583F17">
            <w:r w:rsidRPr="00FE7692">
              <w:t>0..1</w:t>
            </w:r>
          </w:p>
        </w:tc>
        <w:tc>
          <w:tcPr>
            <w:tcW w:w="1134" w:type="dxa"/>
          </w:tcPr>
          <w:p w14:paraId="44232CB7" w14:textId="77777777" w:rsidR="009147F4" w:rsidRDefault="009147F4" w:rsidP="00583F17">
            <w:r>
              <w:t>Maxlängd 64 tecken</w:t>
            </w:r>
          </w:p>
        </w:tc>
      </w:tr>
      <w:tr w:rsidR="009147F4" w:rsidRPr="00D10D9E" w14:paraId="3A2F6A23" w14:textId="77777777" w:rsidTr="00583F17">
        <w:tc>
          <w:tcPr>
            <w:tcW w:w="2518" w:type="dxa"/>
          </w:tcPr>
          <w:p w14:paraId="3D57DF8C" w14:textId="77777777" w:rsidR="009147F4" w:rsidRPr="0086079F" w:rsidRDefault="009147F4" w:rsidP="00583F17">
            <w:r w:rsidRPr="002E6EF1">
              <w:t>requestOutcome.responding</w:t>
            </w:r>
            <w:r>
              <w:t>Organisation</w:t>
            </w:r>
            <w:r w:rsidRPr="002E6EF1">
              <w:t>.careUnitTelephone</w:t>
            </w:r>
          </w:p>
        </w:tc>
        <w:tc>
          <w:tcPr>
            <w:tcW w:w="1134" w:type="dxa"/>
          </w:tcPr>
          <w:p w14:paraId="6F27E5C8" w14:textId="77777777" w:rsidR="009147F4" w:rsidRDefault="009147F4" w:rsidP="00583F17">
            <w:pPr>
              <w:rPr>
                <w:lang w:val="en-US"/>
              </w:rPr>
            </w:pPr>
            <w:r>
              <w:t>String</w:t>
            </w:r>
          </w:p>
        </w:tc>
        <w:tc>
          <w:tcPr>
            <w:tcW w:w="3827" w:type="dxa"/>
          </w:tcPr>
          <w:p w14:paraId="68A72762" w14:textId="77777777" w:rsidR="009147F4" w:rsidRPr="00981AA1" w:rsidRDefault="009147F4" w:rsidP="00583F17">
            <w:r>
              <w:t>Telefon till enhet.</w:t>
            </w:r>
          </w:p>
        </w:tc>
        <w:tc>
          <w:tcPr>
            <w:tcW w:w="567" w:type="dxa"/>
          </w:tcPr>
          <w:p w14:paraId="6F9ED302" w14:textId="77777777" w:rsidR="009147F4" w:rsidRDefault="009147F4" w:rsidP="00583F17">
            <w:r w:rsidRPr="00FE7692">
              <w:t>0..1</w:t>
            </w:r>
          </w:p>
        </w:tc>
        <w:tc>
          <w:tcPr>
            <w:tcW w:w="1134" w:type="dxa"/>
          </w:tcPr>
          <w:p w14:paraId="3B11EFF5" w14:textId="77777777" w:rsidR="009147F4" w:rsidRDefault="009147F4" w:rsidP="00583F17"/>
        </w:tc>
      </w:tr>
      <w:tr w:rsidR="009147F4" w:rsidRPr="00D10D9E" w14:paraId="3D9D352F" w14:textId="77777777" w:rsidTr="00583F17">
        <w:tc>
          <w:tcPr>
            <w:tcW w:w="2518" w:type="dxa"/>
          </w:tcPr>
          <w:p w14:paraId="48079C47" w14:textId="77777777" w:rsidR="009147F4" w:rsidRPr="0086079F" w:rsidRDefault="009147F4" w:rsidP="00583F17">
            <w:r w:rsidRPr="002E6EF1">
              <w:t>requestOutcome.responding</w:t>
            </w:r>
            <w:r>
              <w:t>Organisation</w:t>
            </w:r>
            <w:r w:rsidRPr="002E6EF1">
              <w:t>.careUnitEmail</w:t>
            </w:r>
          </w:p>
        </w:tc>
        <w:tc>
          <w:tcPr>
            <w:tcW w:w="1134" w:type="dxa"/>
          </w:tcPr>
          <w:p w14:paraId="67032848" w14:textId="77777777" w:rsidR="009147F4" w:rsidRDefault="009147F4" w:rsidP="00583F17">
            <w:pPr>
              <w:rPr>
                <w:lang w:val="en-US"/>
              </w:rPr>
            </w:pPr>
            <w:r>
              <w:t>String</w:t>
            </w:r>
          </w:p>
        </w:tc>
        <w:tc>
          <w:tcPr>
            <w:tcW w:w="3827" w:type="dxa"/>
          </w:tcPr>
          <w:p w14:paraId="7F2D3FD9" w14:textId="77777777" w:rsidR="009147F4" w:rsidRPr="00981AA1" w:rsidRDefault="009147F4" w:rsidP="00583F17">
            <w:r>
              <w:t>E-post till enhet.</w:t>
            </w:r>
          </w:p>
        </w:tc>
        <w:tc>
          <w:tcPr>
            <w:tcW w:w="567" w:type="dxa"/>
          </w:tcPr>
          <w:p w14:paraId="05F7650B" w14:textId="77777777" w:rsidR="009147F4" w:rsidRDefault="009147F4" w:rsidP="00583F17">
            <w:r w:rsidRPr="00FE7692">
              <w:t>0..1</w:t>
            </w:r>
          </w:p>
        </w:tc>
        <w:tc>
          <w:tcPr>
            <w:tcW w:w="1134" w:type="dxa"/>
          </w:tcPr>
          <w:p w14:paraId="7EEBF830" w14:textId="77777777" w:rsidR="009147F4" w:rsidRDefault="009147F4" w:rsidP="00583F17"/>
        </w:tc>
      </w:tr>
      <w:tr w:rsidR="009147F4" w:rsidRPr="00D10D9E" w14:paraId="3DE414E8" w14:textId="77777777" w:rsidTr="00583F17">
        <w:tc>
          <w:tcPr>
            <w:tcW w:w="2518" w:type="dxa"/>
          </w:tcPr>
          <w:p w14:paraId="530E2DB4" w14:textId="77777777" w:rsidR="009147F4" w:rsidRPr="0086079F" w:rsidRDefault="009147F4" w:rsidP="00583F17">
            <w:r w:rsidRPr="002E6EF1">
              <w:t>requestOutcome.responding</w:t>
            </w:r>
            <w:r>
              <w:t>Organisation</w:t>
            </w:r>
            <w:r w:rsidRPr="002E6EF1">
              <w:t>.careUnitAddress</w:t>
            </w:r>
          </w:p>
        </w:tc>
        <w:tc>
          <w:tcPr>
            <w:tcW w:w="1134" w:type="dxa"/>
          </w:tcPr>
          <w:p w14:paraId="61FC463A" w14:textId="77777777" w:rsidR="009147F4" w:rsidRDefault="009147F4" w:rsidP="00583F17">
            <w:pPr>
              <w:rPr>
                <w:lang w:val="en-US"/>
              </w:rPr>
            </w:pPr>
            <w:r>
              <w:t>String</w:t>
            </w:r>
          </w:p>
        </w:tc>
        <w:tc>
          <w:tcPr>
            <w:tcW w:w="3827" w:type="dxa"/>
          </w:tcPr>
          <w:p w14:paraId="261F183B" w14:textId="77777777" w:rsidR="009147F4" w:rsidRPr="00981AA1" w:rsidRDefault="009147F4" w:rsidP="00583F17">
            <w:r>
              <w:t>Adress till enhet.</w:t>
            </w:r>
          </w:p>
        </w:tc>
        <w:tc>
          <w:tcPr>
            <w:tcW w:w="567" w:type="dxa"/>
          </w:tcPr>
          <w:p w14:paraId="11F15E43" w14:textId="77777777" w:rsidR="009147F4" w:rsidRDefault="009147F4" w:rsidP="00583F17">
            <w:r w:rsidRPr="00FE7692">
              <w:t>0..1</w:t>
            </w:r>
          </w:p>
        </w:tc>
        <w:tc>
          <w:tcPr>
            <w:tcW w:w="1134" w:type="dxa"/>
          </w:tcPr>
          <w:p w14:paraId="73B9E71C" w14:textId="77777777" w:rsidR="009147F4" w:rsidRDefault="009147F4" w:rsidP="00583F17"/>
        </w:tc>
      </w:tr>
      <w:tr w:rsidR="009147F4" w:rsidRPr="00D10D9E" w14:paraId="035AA548" w14:textId="77777777" w:rsidTr="00583F17">
        <w:tc>
          <w:tcPr>
            <w:tcW w:w="2518" w:type="dxa"/>
          </w:tcPr>
          <w:p w14:paraId="7202EC4F" w14:textId="77777777" w:rsidR="009147F4" w:rsidRPr="0086079F" w:rsidRDefault="009147F4" w:rsidP="00583F17">
            <w:r w:rsidRPr="002E6EF1">
              <w:t>requestOutcome.responding</w:t>
            </w:r>
            <w:r>
              <w:t>Organisation</w:t>
            </w:r>
            <w:r w:rsidRPr="002E6EF1">
              <w:t>.careUnitLocation</w:t>
            </w:r>
          </w:p>
        </w:tc>
        <w:tc>
          <w:tcPr>
            <w:tcW w:w="1134" w:type="dxa"/>
          </w:tcPr>
          <w:p w14:paraId="75307F58" w14:textId="77777777" w:rsidR="009147F4" w:rsidRDefault="009147F4" w:rsidP="00583F17">
            <w:pPr>
              <w:rPr>
                <w:lang w:val="en-US"/>
              </w:rPr>
            </w:pPr>
            <w:r>
              <w:t>String</w:t>
            </w:r>
          </w:p>
        </w:tc>
        <w:tc>
          <w:tcPr>
            <w:tcW w:w="3827" w:type="dxa"/>
          </w:tcPr>
          <w:p w14:paraId="60923B7E" w14:textId="77777777" w:rsidR="009147F4" w:rsidRPr="00981AA1" w:rsidRDefault="009147F4" w:rsidP="00583F17">
            <w:r>
              <w:t>Text som anger namnet på plats eller ort för enhetens eller funktionens fysiska placering.</w:t>
            </w:r>
          </w:p>
        </w:tc>
        <w:tc>
          <w:tcPr>
            <w:tcW w:w="567" w:type="dxa"/>
          </w:tcPr>
          <w:p w14:paraId="65013999" w14:textId="77777777" w:rsidR="009147F4" w:rsidRDefault="009147F4" w:rsidP="00583F17">
            <w:r w:rsidRPr="00FE7692">
              <w:t>0..1</w:t>
            </w:r>
          </w:p>
        </w:tc>
        <w:tc>
          <w:tcPr>
            <w:tcW w:w="1134" w:type="dxa"/>
          </w:tcPr>
          <w:p w14:paraId="7B0B80D7" w14:textId="77777777" w:rsidR="009147F4" w:rsidRDefault="009147F4" w:rsidP="00583F17"/>
        </w:tc>
      </w:tr>
      <w:tr w:rsidR="009147F4" w:rsidRPr="00D10D9E" w14:paraId="1449D3A3" w14:textId="77777777" w:rsidTr="00583F17">
        <w:tc>
          <w:tcPr>
            <w:tcW w:w="2518" w:type="dxa"/>
          </w:tcPr>
          <w:p w14:paraId="4783614B" w14:textId="77777777" w:rsidR="009147F4" w:rsidRPr="00D528FA" w:rsidRDefault="009147F4" w:rsidP="00583F17">
            <w:pPr>
              <w:rPr>
                <w:lang w:val="en-US"/>
              </w:rPr>
            </w:pPr>
            <w:r w:rsidRPr="00F57263">
              <w:rPr>
                <w:lang w:val="en-US"/>
              </w:rPr>
              <w:t>requestOutcome.</w:t>
            </w:r>
            <w:r w:rsidRPr="00D2017D">
              <w:rPr>
                <w:lang w:val="en-US"/>
              </w:rPr>
              <w:t>author</w:t>
            </w:r>
            <w:r w:rsidRPr="00D528FA">
              <w:rPr>
                <w:lang w:val="en-US"/>
              </w:rPr>
              <w:t>.date</w:t>
            </w:r>
          </w:p>
        </w:tc>
        <w:tc>
          <w:tcPr>
            <w:tcW w:w="1134" w:type="dxa"/>
          </w:tcPr>
          <w:p w14:paraId="1638658C" w14:textId="77777777" w:rsidR="009147F4" w:rsidRDefault="009147F4" w:rsidP="00583F17">
            <w:pPr>
              <w:rPr>
                <w:lang w:val="en-US"/>
              </w:rPr>
            </w:pPr>
            <w:r>
              <w:rPr>
                <w:lang w:val="en-US"/>
              </w:rPr>
              <w:t>DateType</w:t>
            </w:r>
          </w:p>
        </w:tc>
        <w:tc>
          <w:tcPr>
            <w:tcW w:w="3827" w:type="dxa"/>
          </w:tcPr>
          <w:p w14:paraId="0C9C6389" w14:textId="77777777" w:rsidR="009147F4" w:rsidRPr="000E6EAF" w:rsidRDefault="009147F4" w:rsidP="00583F17">
            <w:r>
              <w:t>Datum för remissvar</w:t>
            </w:r>
            <w:r w:rsidRPr="00B12E73">
              <w:t xml:space="preserve"> måste anges. Format som ska användas är SSÅÅMMDD</w:t>
            </w:r>
          </w:p>
        </w:tc>
        <w:tc>
          <w:tcPr>
            <w:tcW w:w="567" w:type="dxa"/>
          </w:tcPr>
          <w:p w14:paraId="66A330AB" w14:textId="77777777" w:rsidR="009147F4" w:rsidRDefault="009147F4" w:rsidP="00583F17">
            <w:r>
              <w:t>1..1</w:t>
            </w:r>
          </w:p>
        </w:tc>
        <w:tc>
          <w:tcPr>
            <w:tcW w:w="1134" w:type="dxa"/>
          </w:tcPr>
          <w:p w14:paraId="1D8F0F47" w14:textId="77777777" w:rsidR="009147F4" w:rsidRDefault="009147F4" w:rsidP="00583F17"/>
        </w:tc>
      </w:tr>
      <w:tr w:rsidR="009147F4" w:rsidRPr="00D10D9E" w14:paraId="4CF90C70" w14:textId="77777777" w:rsidTr="00583F17">
        <w:tc>
          <w:tcPr>
            <w:tcW w:w="2518" w:type="dxa"/>
          </w:tcPr>
          <w:p w14:paraId="6F48DA92"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w:t>
            </w:r>
          </w:p>
        </w:tc>
        <w:tc>
          <w:tcPr>
            <w:tcW w:w="1134" w:type="dxa"/>
          </w:tcPr>
          <w:p w14:paraId="58F60262" w14:textId="77777777" w:rsidR="009147F4" w:rsidRDefault="009147F4" w:rsidP="00583F17">
            <w:pPr>
              <w:rPr>
                <w:lang w:val="en-US"/>
              </w:rPr>
            </w:pPr>
            <w:r>
              <w:rPr>
                <w:lang w:val="en-US"/>
              </w:rPr>
              <w:t>HealthcareProfessionalType</w:t>
            </w:r>
          </w:p>
        </w:tc>
        <w:tc>
          <w:tcPr>
            <w:tcW w:w="3827" w:type="dxa"/>
          </w:tcPr>
          <w:p w14:paraId="70C64071" w14:textId="77777777" w:rsidR="009147F4" w:rsidRPr="000E6EAF" w:rsidRDefault="009147F4" w:rsidP="00583F17"/>
        </w:tc>
        <w:tc>
          <w:tcPr>
            <w:tcW w:w="567" w:type="dxa"/>
          </w:tcPr>
          <w:p w14:paraId="00A31CE6" w14:textId="77777777" w:rsidR="009147F4" w:rsidRDefault="009147F4" w:rsidP="00583F17">
            <w:r>
              <w:t>1..1</w:t>
            </w:r>
          </w:p>
        </w:tc>
        <w:tc>
          <w:tcPr>
            <w:tcW w:w="1134" w:type="dxa"/>
          </w:tcPr>
          <w:p w14:paraId="0C986220" w14:textId="77777777" w:rsidR="009147F4" w:rsidRDefault="009147F4" w:rsidP="00583F17"/>
        </w:tc>
      </w:tr>
      <w:tr w:rsidR="009147F4" w:rsidRPr="00D10D9E" w14:paraId="02FC4B82" w14:textId="77777777" w:rsidTr="00583F17">
        <w:tc>
          <w:tcPr>
            <w:tcW w:w="2518" w:type="dxa"/>
          </w:tcPr>
          <w:p w14:paraId="095F0D7A" w14:textId="77777777" w:rsidR="009147F4" w:rsidRDefault="009147F4" w:rsidP="00583F17">
            <w:pPr>
              <w:rPr>
                <w:lang w:val="en-US"/>
              </w:rPr>
            </w:pPr>
            <w:r w:rsidRPr="00F57263">
              <w:lastRenderedPageBreak/>
              <w:t>requestOutcome</w:t>
            </w:r>
            <w:r>
              <w:t>.</w:t>
            </w:r>
            <w:r w:rsidRPr="00D2017D">
              <w:rPr>
                <w:lang w:val="en-US"/>
              </w:rPr>
              <w:t>author</w:t>
            </w:r>
            <w:r>
              <w:rPr>
                <w:lang w:val="en-US"/>
              </w:rPr>
              <w:t>.healthcareProfessional.id</w:t>
            </w:r>
          </w:p>
        </w:tc>
        <w:tc>
          <w:tcPr>
            <w:tcW w:w="1134" w:type="dxa"/>
          </w:tcPr>
          <w:p w14:paraId="1E94C8F4" w14:textId="77777777" w:rsidR="009147F4" w:rsidRDefault="009147F4" w:rsidP="00583F17">
            <w:pPr>
              <w:rPr>
                <w:lang w:val="en-US"/>
              </w:rPr>
            </w:pPr>
            <w:r>
              <w:rPr>
                <w:lang w:val="en-US"/>
              </w:rPr>
              <w:t>HsaIdType</w:t>
            </w:r>
          </w:p>
        </w:tc>
        <w:tc>
          <w:tcPr>
            <w:tcW w:w="3827" w:type="dxa"/>
          </w:tcPr>
          <w:p w14:paraId="4CEE04FE" w14:textId="77777777" w:rsidR="009147F4" w:rsidRPr="000E6EAF" w:rsidRDefault="009147F4" w:rsidP="00583F17">
            <w:r>
              <w:t>HSAid för remissbesvarare</w:t>
            </w:r>
          </w:p>
        </w:tc>
        <w:tc>
          <w:tcPr>
            <w:tcW w:w="567" w:type="dxa"/>
          </w:tcPr>
          <w:p w14:paraId="624261A2" w14:textId="77777777" w:rsidR="009147F4" w:rsidRDefault="009147F4" w:rsidP="00583F17">
            <w:r>
              <w:t>0..1</w:t>
            </w:r>
          </w:p>
        </w:tc>
        <w:tc>
          <w:tcPr>
            <w:tcW w:w="1134" w:type="dxa"/>
          </w:tcPr>
          <w:p w14:paraId="27A86A21" w14:textId="77777777" w:rsidR="009147F4" w:rsidRDefault="009147F4" w:rsidP="00583F17">
            <w:r>
              <w:t>Maxlängd 64 tecken</w:t>
            </w:r>
          </w:p>
        </w:tc>
      </w:tr>
      <w:tr w:rsidR="009147F4" w:rsidRPr="00D10D9E" w14:paraId="61D7CB68" w14:textId="77777777" w:rsidTr="00583F17">
        <w:tc>
          <w:tcPr>
            <w:tcW w:w="2518" w:type="dxa"/>
          </w:tcPr>
          <w:p w14:paraId="23E973B3" w14:textId="77777777" w:rsidR="009147F4" w:rsidRDefault="009147F4" w:rsidP="00583F17">
            <w:pPr>
              <w:rPr>
                <w:lang w:val="en-US"/>
              </w:rPr>
            </w:pPr>
            <w:r w:rsidRPr="00F57263">
              <w:t>requestOutcome</w:t>
            </w:r>
            <w:r>
              <w:t>.</w:t>
            </w:r>
            <w:r w:rsidRPr="00D2017D">
              <w:rPr>
                <w:lang w:val="en-US"/>
              </w:rPr>
              <w:t>author</w:t>
            </w:r>
            <w:r>
              <w:rPr>
                <w:lang w:val="en-US"/>
              </w:rPr>
              <w:t>.healthcareProfessional.name</w:t>
            </w:r>
          </w:p>
        </w:tc>
        <w:tc>
          <w:tcPr>
            <w:tcW w:w="1134" w:type="dxa"/>
          </w:tcPr>
          <w:p w14:paraId="4E0859B8" w14:textId="77777777" w:rsidR="009147F4" w:rsidRDefault="009147F4" w:rsidP="00583F17">
            <w:pPr>
              <w:rPr>
                <w:lang w:val="en-US"/>
              </w:rPr>
            </w:pPr>
            <w:r>
              <w:rPr>
                <w:lang w:val="en-US"/>
              </w:rPr>
              <w:t>String</w:t>
            </w:r>
          </w:p>
        </w:tc>
        <w:tc>
          <w:tcPr>
            <w:tcW w:w="3827" w:type="dxa"/>
          </w:tcPr>
          <w:p w14:paraId="3166C176" w14:textId="77777777" w:rsidR="009147F4" w:rsidRPr="00B12E73" w:rsidRDefault="009147F4" w:rsidP="00583F17">
            <w:r>
              <w:t>P</w:t>
            </w:r>
            <w:r w:rsidRPr="006B7CE7">
              <w:t>ersonalnamn</w:t>
            </w:r>
          </w:p>
        </w:tc>
        <w:tc>
          <w:tcPr>
            <w:tcW w:w="567" w:type="dxa"/>
          </w:tcPr>
          <w:p w14:paraId="4E1888A2" w14:textId="77777777" w:rsidR="009147F4" w:rsidRDefault="009147F4" w:rsidP="00583F17">
            <w:r>
              <w:t>1..1</w:t>
            </w:r>
          </w:p>
        </w:tc>
        <w:tc>
          <w:tcPr>
            <w:tcW w:w="1134" w:type="dxa"/>
          </w:tcPr>
          <w:p w14:paraId="1E3E949B" w14:textId="77777777" w:rsidR="009147F4" w:rsidRDefault="009147F4" w:rsidP="00583F17">
            <w:r>
              <w:t>Maxlängd 64 tecken</w:t>
            </w:r>
          </w:p>
        </w:tc>
      </w:tr>
      <w:tr w:rsidR="009147F4" w:rsidRPr="00D10D9E" w14:paraId="717C69B2" w14:textId="77777777" w:rsidTr="00583F17">
        <w:tc>
          <w:tcPr>
            <w:tcW w:w="2518" w:type="dxa"/>
          </w:tcPr>
          <w:p w14:paraId="2EA35177" w14:textId="77777777" w:rsidR="009147F4" w:rsidRPr="00D528FA" w:rsidRDefault="009147F4" w:rsidP="00583F17">
            <w:pPr>
              <w:rPr>
                <w:lang w:val="en-US"/>
              </w:rPr>
            </w:pPr>
            <w:r w:rsidRPr="00F57263">
              <w:t>requestOutcome</w:t>
            </w:r>
            <w:r>
              <w:t>.</w:t>
            </w:r>
            <w:r w:rsidRPr="00D2017D">
              <w:rPr>
                <w:lang w:val="en-US"/>
              </w:rPr>
              <w:t>author</w:t>
            </w:r>
            <w:r>
              <w:rPr>
                <w:lang w:val="en-US"/>
              </w:rPr>
              <w:t>.</w:t>
            </w:r>
            <w:r w:rsidRPr="00D528FA">
              <w:rPr>
                <w:lang w:val="en-US"/>
              </w:rPr>
              <w:t>typeOf</w:t>
            </w:r>
            <w:r>
              <w:rPr>
                <w:lang w:val="en-US"/>
              </w:rPr>
              <w:t>HealthcareProfessional</w:t>
            </w:r>
          </w:p>
        </w:tc>
        <w:tc>
          <w:tcPr>
            <w:tcW w:w="1134" w:type="dxa"/>
          </w:tcPr>
          <w:p w14:paraId="4A78FF4C" w14:textId="77777777" w:rsidR="009147F4" w:rsidRDefault="009147F4" w:rsidP="00583F17">
            <w:pPr>
              <w:rPr>
                <w:lang w:val="en-US"/>
              </w:rPr>
            </w:pPr>
            <w:r>
              <w:rPr>
                <w:lang w:val="en-US"/>
              </w:rPr>
              <w:t>codeForProfession</w:t>
            </w:r>
          </w:p>
        </w:tc>
        <w:tc>
          <w:tcPr>
            <w:tcW w:w="3827" w:type="dxa"/>
          </w:tcPr>
          <w:p w14:paraId="1EE6E1E0" w14:textId="77777777" w:rsidR="009147F4" w:rsidRPr="000E6EAF" w:rsidRDefault="009147F4" w:rsidP="00583F17">
            <w:r>
              <w:t>T</w:t>
            </w:r>
            <w:r w:rsidRPr="006B7CE7">
              <w:t>yp av HoS-personal</w:t>
            </w:r>
          </w:p>
        </w:tc>
        <w:tc>
          <w:tcPr>
            <w:tcW w:w="567" w:type="dxa"/>
          </w:tcPr>
          <w:p w14:paraId="1A740AFF" w14:textId="77777777" w:rsidR="009147F4" w:rsidRDefault="009147F4" w:rsidP="00583F17">
            <w:r>
              <w:t>0..1</w:t>
            </w:r>
          </w:p>
        </w:tc>
        <w:tc>
          <w:tcPr>
            <w:tcW w:w="1134" w:type="dxa"/>
          </w:tcPr>
          <w:p w14:paraId="70D68A16" w14:textId="77777777" w:rsidR="009147F4" w:rsidRDefault="009147F4" w:rsidP="00583F17"/>
        </w:tc>
      </w:tr>
      <w:tr w:rsidR="009147F4" w:rsidRPr="00D10D9E" w14:paraId="3809B2F3" w14:textId="77777777" w:rsidTr="00583F17">
        <w:tc>
          <w:tcPr>
            <w:tcW w:w="2518" w:type="dxa"/>
          </w:tcPr>
          <w:p w14:paraId="4CEFCDAC" w14:textId="77777777" w:rsidR="009147F4" w:rsidRPr="00F57263" w:rsidRDefault="009147F4" w:rsidP="00583F17">
            <w:r w:rsidRPr="00F57263">
              <w:t>requestOutcome</w:t>
            </w:r>
            <w:r>
              <w:t>.</w:t>
            </w:r>
            <w:r w:rsidRPr="00D2017D">
              <w:rPr>
                <w:lang w:val="en-US"/>
              </w:rPr>
              <w:t>author</w:t>
            </w:r>
            <w:r>
              <w:rPr>
                <w:lang w:val="en-US"/>
              </w:rPr>
              <w:t>.</w:t>
            </w:r>
            <w:r w:rsidRPr="00D528FA">
              <w:rPr>
                <w:lang w:val="en-US"/>
              </w:rPr>
              <w:t>typeOf</w:t>
            </w:r>
            <w:r>
              <w:rPr>
                <w:lang w:val="en-US"/>
              </w:rPr>
              <w:t>HealthcareProfessional.code</w:t>
            </w:r>
          </w:p>
        </w:tc>
        <w:tc>
          <w:tcPr>
            <w:tcW w:w="1134" w:type="dxa"/>
          </w:tcPr>
          <w:p w14:paraId="26B20AA4" w14:textId="77777777" w:rsidR="009147F4" w:rsidRDefault="009147F4" w:rsidP="00583F17">
            <w:pPr>
              <w:rPr>
                <w:lang w:val="en-US"/>
              </w:rPr>
            </w:pPr>
            <w:r>
              <w:rPr>
                <w:lang w:val="en-US"/>
              </w:rPr>
              <w:t>String</w:t>
            </w:r>
          </w:p>
        </w:tc>
        <w:tc>
          <w:tcPr>
            <w:tcW w:w="3827" w:type="dxa"/>
          </w:tcPr>
          <w:p w14:paraId="174EF02D" w14:textId="77777777" w:rsidR="009147F4" w:rsidRDefault="009147F4" w:rsidP="00583F17">
            <w:r>
              <w:t xml:space="preserve">OID för kodsystem: </w:t>
            </w:r>
            <w:r w:rsidRPr="00952730">
              <w:t>1.2.752.97.3.2.8.8</w:t>
            </w:r>
          </w:p>
          <w:p w14:paraId="4A60A379" w14:textId="77777777" w:rsidR="009147F4" w:rsidRDefault="009147F4" w:rsidP="00583F17"/>
          <w:p w14:paraId="786C2A7A" w14:textId="77777777" w:rsidR="009147F4" w:rsidRPr="000E6EAF" w:rsidRDefault="009147F4" w:rsidP="00583F17">
            <w:r w:rsidRPr="00697D27">
              <w:t>Giltiga värden finns i codes.xsd</w:t>
            </w:r>
          </w:p>
        </w:tc>
        <w:tc>
          <w:tcPr>
            <w:tcW w:w="567" w:type="dxa"/>
          </w:tcPr>
          <w:p w14:paraId="68A67C22" w14:textId="77777777" w:rsidR="009147F4" w:rsidRDefault="009147F4" w:rsidP="00583F17">
            <w:r>
              <w:t>1..1</w:t>
            </w:r>
          </w:p>
        </w:tc>
        <w:tc>
          <w:tcPr>
            <w:tcW w:w="1134" w:type="dxa"/>
          </w:tcPr>
          <w:p w14:paraId="55F52142" w14:textId="77777777" w:rsidR="009147F4" w:rsidRDefault="009147F4" w:rsidP="00583F17"/>
        </w:tc>
      </w:tr>
      <w:tr w:rsidR="009147F4" w:rsidRPr="00D10D9E" w14:paraId="2BA80641" w14:textId="77777777" w:rsidTr="00583F17">
        <w:tc>
          <w:tcPr>
            <w:tcW w:w="2518" w:type="dxa"/>
          </w:tcPr>
          <w:p w14:paraId="6722E32D"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.healthcareProfessionalOrganisation</w:t>
            </w:r>
          </w:p>
        </w:tc>
        <w:tc>
          <w:tcPr>
            <w:tcW w:w="1134" w:type="dxa"/>
          </w:tcPr>
          <w:p w14:paraId="40721974" w14:textId="77777777" w:rsidR="009147F4" w:rsidRPr="00E5645E" w:rsidRDefault="009147F4" w:rsidP="00583F17">
            <w:pPr>
              <w:rPr>
                <w:lang w:val="en-US"/>
              </w:rPr>
            </w:pPr>
            <w:r>
              <w:rPr>
                <w:lang w:val="en-US"/>
              </w:rPr>
              <w:t>OrganisationType</w:t>
            </w:r>
          </w:p>
        </w:tc>
        <w:tc>
          <w:tcPr>
            <w:tcW w:w="3827" w:type="dxa"/>
          </w:tcPr>
          <w:p w14:paraId="74474464" w14:textId="77777777" w:rsidR="009147F4" w:rsidRPr="000E6EAF" w:rsidRDefault="009147F4" w:rsidP="00583F17"/>
        </w:tc>
        <w:tc>
          <w:tcPr>
            <w:tcW w:w="567" w:type="dxa"/>
          </w:tcPr>
          <w:p w14:paraId="6D179494" w14:textId="77777777" w:rsidR="009147F4" w:rsidRDefault="009147F4" w:rsidP="00583F17">
            <w:r>
              <w:t>1..1</w:t>
            </w:r>
          </w:p>
        </w:tc>
        <w:tc>
          <w:tcPr>
            <w:tcW w:w="1134" w:type="dxa"/>
          </w:tcPr>
          <w:p w14:paraId="3CABF378" w14:textId="77777777" w:rsidR="009147F4" w:rsidRDefault="009147F4" w:rsidP="00583F17"/>
        </w:tc>
      </w:tr>
      <w:tr w:rsidR="009147F4" w:rsidRPr="00D10D9E" w14:paraId="7004D183" w14:textId="77777777" w:rsidTr="00583F17">
        <w:tc>
          <w:tcPr>
            <w:tcW w:w="2518" w:type="dxa"/>
          </w:tcPr>
          <w:p w14:paraId="6804C646" w14:textId="77777777" w:rsidR="009147F4" w:rsidRDefault="009147F4" w:rsidP="00583F17">
            <w:pPr>
              <w:rPr>
                <w:lang w:val="en-US"/>
              </w:rPr>
            </w:pPr>
            <w:r w:rsidRPr="00F57263">
              <w:t>requestOutcome</w:t>
            </w:r>
            <w:r>
              <w:t>.</w:t>
            </w:r>
            <w:r w:rsidRPr="00D2017D">
              <w:rPr>
                <w:lang w:val="en-US"/>
              </w:rPr>
              <w:t>author</w:t>
            </w:r>
            <w:r>
              <w:rPr>
                <w:lang w:val="en-US"/>
              </w:rPr>
              <w:t>.healthcareProfessionalOrganisation.careUnitId</w:t>
            </w:r>
          </w:p>
        </w:tc>
        <w:tc>
          <w:tcPr>
            <w:tcW w:w="1134" w:type="dxa"/>
          </w:tcPr>
          <w:p w14:paraId="1A376364" w14:textId="77777777" w:rsidR="009147F4" w:rsidRDefault="009147F4" w:rsidP="00583F17">
            <w:pPr>
              <w:rPr>
                <w:lang w:val="en-US"/>
              </w:rPr>
            </w:pPr>
            <w:r>
              <w:rPr>
                <w:lang w:val="en-US"/>
              </w:rPr>
              <w:t>HsaIdType</w:t>
            </w:r>
          </w:p>
        </w:tc>
        <w:tc>
          <w:tcPr>
            <w:tcW w:w="3827" w:type="dxa"/>
          </w:tcPr>
          <w:p w14:paraId="59ECC5BF" w14:textId="77777777" w:rsidR="009147F4" w:rsidRPr="000E6EAF" w:rsidRDefault="009147F4" w:rsidP="00583F17">
            <w:r w:rsidRPr="00B632B2">
              <w:t xml:space="preserve">HSA-id för </w:t>
            </w:r>
            <w:r>
              <w:t xml:space="preserve">vårdenhet (jmf. PDL) </w:t>
            </w:r>
            <w:r w:rsidRPr="00B632B2">
              <w:t>som ansvarar för remissen.</w:t>
            </w:r>
          </w:p>
        </w:tc>
        <w:tc>
          <w:tcPr>
            <w:tcW w:w="567" w:type="dxa"/>
          </w:tcPr>
          <w:p w14:paraId="6B6B2918" w14:textId="77777777" w:rsidR="009147F4" w:rsidRDefault="009147F4" w:rsidP="00583F17">
            <w:r>
              <w:t>1..1</w:t>
            </w:r>
          </w:p>
        </w:tc>
        <w:tc>
          <w:tcPr>
            <w:tcW w:w="1134" w:type="dxa"/>
          </w:tcPr>
          <w:p w14:paraId="09146F77" w14:textId="77777777" w:rsidR="009147F4" w:rsidRDefault="009147F4" w:rsidP="00583F17">
            <w:r>
              <w:t>Maxlängd 64 tecken</w:t>
            </w:r>
          </w:p>
        </w:tc>
      </w:tr>
      <w:tr w:rsidR="009147F4" w:rsidRPr="00D10D9E" w14:paraId="1A1426A8" w14:textId="77777777" w:rsidTr="00583F17">
        <w:tc>
          <w:tcPr>
            <w:tcW w:w="2518" w:type="dxa"/>
          </w:tcPr>
          <w:p w14:paraId="03E69205" w14:textId="77777777" w:rsidR="009147F4" w:rsidRDefault="009147F4" w:rsidP="00583F17">
            <w:pPr>
              <w:rPr>
                <w:lang w:val="en-US"/>
              </w:rPr>
            </w:pPr>
            <w:r w:rsidRPr="00F57263">
              <w:t>requestOutcome</w:t>
            </w:r>
            <w:r>
              <w:t>.</w:t>
            </w:r>
            <w:r w:rsidRPr="00200C8D">
              <w:rPr>
                <w:lang w:val="en-US"/>
              </w:rPr>
              <w:t>rec</w:t>
            </w:r>
            <w:r>
              <w:rPr>
                <w:lang w:val="en-US"/>
              </w:rPr>
              <w:t>ipient</w:t>
            </w:r>
          </w:p>
        </w:tc>
        <w:tc>
          <w:tcPr>
            <w:tcW w:w="1134" w:type="dxa"/>
          </w:tcPr>
          <w:p w14:paraId="3F7C6E02" w14:textId="77777777" w:rsidR="009147F4" w:rsidRDefault="009147F4" w:rsidP="00583F17">
            <w:pPr>
              <w:rPr>
                <w:lang w:val="en-US"/>
              </w:rPr>
            </w:pPr>
            <w:r>
              <w:rPr>
                <w:lang w:val="en-US"/>
              </w:rPr>
              <w:t>RecipientType</w:t>
            </w:r>
          </w:p>
        </w:tc>
        <w:tc>
          <w:tcPr>
            <w:tcW w:w="3827" w:type="dxa"/>
          </w:tcPr>
          <w:p w14:paraId="2395124D" w14:textId="77777777" w:rsidR="009147F4" w:rsidRPr="000E6EAF" w:rsidRDefault="009147F4" w:rsidP="00583F17"/>
        </w:tc>
        <w:tc>
          <w:tcPr>
            <w:tcW w:w="567" w:type="dxa"/>
          </w:tcPr>
          <w:p w14:paraId="28EBEA11" w14:textId="77777777" w:rsidR="009147F4" w:rsidRDefault="009147F4" w:rsidP="00583F17">
            <w:r>
              <w:t>1..1</w:t>
            </w:r>
          </w:p>
        </w:tc>
        <w:tc>
          <w:tcPr>
            <w:tcW w:w="1134" w:type="dxa"/>
          </w:tcPr>
          <w:p w14:paraId="7D7F5CB2" w14:textId="77777777" w:rsidR="009147F4" w:rsidRDefault="009147F4" w:rsidP="00583F17"/>
        </w:tc>
      </w:tr>
      <w:tr w:rsidR="009147F4" w:rsidRPr="00D10D9E" w14:paraId="1EA43541" w14:textId="77777777" w:rsidTr="00583F17">
        <w:tc>
          <w:tcPr>
            <w:tcW w:w="2518" w:type="dxa"/>
          </w:tcPr>
          <w:p w14:paraId="121BB69A"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p>
        </w:tc>
        <w:tc>
          <w:tcPr>
            <w:tcW w:w="1134" w:type="dxa"/>
          </w:tcPr>
          <w:p w14:paraId="4C38F4EE" w14:textId="77777777" w:rsidR="009147F4" w:rsidRDefault="009147F4" w:rsidP="00583F17">
            <w:pPr>
              <w:rPr>
                <w:lang w:val="en-US"/>
              </w:rPr>
            </w:pPr>
            <w:r>
              <w:rPr>
                <w:lang w:val="en-US"/>
              </w:rPr>
              <w:t>OrganisationType</w:t>
            </w:r>
          </w:p>
        </w:tc>
        <w:tc>
          <w:tcPr>
            <w:tcW w:w="3827" w:type="dxa"/>
          </w:tcPr>
          <w:p w14:paraId="40193723" w14:textId="77777777" w:rsidR="009147F4" w:rsidRPr="00A913E3" w:rsidRDefault="009147F4" w:rsidP="00583F17"/>
        </w:tc>
        <w:tc>
          <w:tcPr>
            <w:tcW w:w="567" w:type="dxa"/>
          </w:tcPr>
          <w:p w14:paraId="22650A0A" w14:textId="77777777" w:rsidR="009147F4" w:rsidRDefault="009147F4" w:rsidP="00583F17">
            <w:r>
              <w:t>1..1</w:t>
            </w:r>
          </w:p>
        </w:tc>
        <w:tc>
          <w:tcPr>
            <w:tcW w:w="1134" w:type="dxa"/>
          </w:tcPr>
          <w:p w14:paraId="193EF0AF" w14:textId="77777777" w:rsidR="009147F4" w:rsidRDefault="009147F4" w:rsidP="00583F17"/>
        </w:tc>
      </w:tr>
      <w:tr w:rsidR="009147F4" w:rsidRPr="00D10D9E" w14:paraId="4063E068" w14:textId="77777777" w:rsidTr="00583F17">
        <w:tc>
          <w:tcPr>
            <w:tcW w:w="2518" w:type="dxa"/>
          </w:tcPr>
          <w:p w14:paraId="1C9BC3A0"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r>
              <w:rPr>
                <w:lang w:val="en-US"/>
              </w:rPr>
              <w:t>.careUnitId</w:t>
            </w:r>
          </w:p>
        </w:tc>
        <w:tc>
          <w:tcPr>
            <w:tcW w:w="1134" w:type="dxa"/>
          </w:tcPr>
          <w:p w14:paraId="1EAC8FC4" w14:textId="77777777" w:rsidR="009147F4" w:rsidRDefault="009147F4" w:rsidP="00583F17">
            <w:pPr>
              <w:rPr>
                <w:lang w:val="en-US"/>
              </w:rPr>
            </w:pPr>
            <w:r>
              <w:rPr>
                <w:lang w:val="en-US"/>
              </w:rPr>
              <w:t>HsaIdType</w:t>
            </w:r>
          </w:p>
        </w:tc>
        <w:tc>
          <w:tcPr>
            <w:tcW w:w="3827" w:type="dxa"/>
          </w:tcPr>
          <w:p w14:paraId="5D142659" w14:textId="77777777" w:rsidR="009147F4" w:rsidRPr="000E6EAF" w:rsidRDefault="009147F4" w:rsidP="00583F17">
            <w:r w:rsidRPr="00B632B2">
              <w:t>HSA-id för remiss</w:t>
            </w:r>
            <w:r>
              <w:t>vars</w:t>
            </w:r>
            <w:r w:rsidRPr="00B632B2">
              <w:t>mottag</w:t>
            </w:r>
            <w:r>
              <w:t>ande enhet, till vilken remissvaret</w:t>
            </w:r>
            <w:r w:rsidRPr="00B632B2">
              <w:t xml:space="preserve"> adresseras.</w:t>
            </w:r>
          </w:p>
        </w:tc>
        <w:tc>
          <w:tcPr>
            <w:tcW w:w="567" w:type="dxa"/>
          </w:tcPr>
          <w:p w14:paraId="690FFD7F" w14:textId="77777777" w:rsidR="009147F4" w:rsidRDefault="009147F4" w:rsidP="00583F17">
            <w:r>
              <w:t>1..1</w:t>
            </w:r>
          </w:p>
        </w:tc>
        <w:tc>
          <w:tcPr>
            <w:tcW w:w="1134" w:type="dxa"/>
          </w:tcPr>
          <w:p w14:paraId="257CD0D2" w14:textId="77777777" w:rsidR="009147F4" w:rsidRDefault="009147F4" w:rsidP="00583F17">
            <w:r>
              <w:t>Maxlängd 64 tecken</w:t>
            </w:r>
          </w:p>
        </w:tc>
      </w:tr>
      <w:tr w:rsidR="009147F4" w:rsidRPr="00D10D9E" w14:paraId="5596A9EA" w14:textId="77777777" w:rsidTr="00583F17">
        <w:tc>
          <w:tcPr>
            <w:tcW w:w="2518" w:type="dxa"/>
          </w:tcPr>
          <w:p w14:paraId="52A4C0A2" w14:textId="77777777" w:rsidR="009147F4" w:rsidRDefault="009147F4" w:rsidP="00583F17">
            <w:pPr>
              <w:rPr>
                <w:lang w:val="en-US"/>
              </w:rPr>
            </w:pPr>
            <w:r w:rsidRPr="00F57263">
              <w:t>requestOutcome</w:t>
            </w:r>
            <w:r>
              <w:t>.</w:t>
            </w:r>
            <w:r w:rsidRPr="00954926">
              <w:rPr>
                <w:lang w:val="en-US"/>
              </w:rPr>
              <w:t>outcome</w:t>
            </w:r>
          </w:p>
        </w:tc>
        <w:tc>
          <w:tcPr>
            <w:tcW w:w="1134" w:type="dxa"/>
          </w:tcPr>
          <w:p w14:paraId="157EF24D" w14:textId="77777777" w:rsidR="009147F4" w:rsidRPr="00B2289E" w:rsidRDefault="009147F4" w:rsidP="00583F17">
            <w:pPr>
              <w:rPr>
                <w:lang w:val="en-US"/>
              </w:rPr>
            </w:pPr>
            <w:r>
              <w:rPr>
                <w:lang w:val="en-US"/>
              </w:rPr>
              <w:t>OutcomeType</w:t>
            </w:r>
          </w:p>
        </w:tc>
        <w:tc>
          <w:tcPr>
            <w:tcW w:w="3827" w:type="dxa"/>
          </w:tcPr>
          <w:p w14:paraId="42223995" w14:textId="77777777" w:rsidR="009147F4" w:rsidRPr="000E6EAF" w:rsidRDefault="009147F4" w:rsidP="00583F17">
            <w:r>
              <w:t>R</w:t>
            </w:r>
            <w:r w:rsidRPr="00147B11">
              <w:t>emiss</w:t>
            </w:r>
            <w:r>
              <w:t>var</w:t>
            </w:r>
          </w:p>
        </w:tc>
        <w:tc>
          <w:tcPr>
            <w:tcW w:w="567" w:type="dxa"/>
          </w:tcPr>
          <w:p w14:paraId="3607D927" w14:textId="77777777" w:rsidR="009147F4" w:rsidRDefault="009147F4" w:rsidP="00583F17">
            <w:r>
              <w:t>1..1</w:t>
            </w:r>
          </w:p>
        </w:tc>
        <w:tc>
          <w:tcPr>
            <w:tcW w:w="1134" w:type="dxa"/>
          </w:tcPr>
          <w:p w14:paraId="662286B5" w14:textId="77777777" w:rsidR="009147F4" w:rsidRDefault="009147F4" w:rsidP="00583F17"/>
        </w:tc>
      </w:tr>
      <w:tr w:rsidR="009147F4" w:rsidRPr="00D10D9E" w14:paraId="09302AE2" w14:textId="77777777" w:rsidTr="00583F17">
        <w:tc>
          <w:tcPr>
            <w:tcW w:w="2518" w:type="dxa"/>
          </w:tcPr>
          <w:p w14:paraId="10015FE2" w14:textId="77777777" w:rsidR="009147F4" w:rsidRPr="00954926" w:rsidRDefault="009147F4" w:rsidP="00583F17">
            <w:pPr>
              <w:rPr>
                <w:lang w:val="en-US"/>
              </w:rPr>
            </w:pPr>
            <w:r w:rsidRPr="00F57263">
              <w:t>requestOutcome</w:t>
            </w:r>
            <w:r>
              <w:t>.</w:t>
            </w:r>
            <w:r>
              <w:rPr>
                <w:lang w:val="en-US"/>
              </w:rPr>
              <w:t>outcome.outcomeText</w:t>
            </w:r>
          </w:p>
        </w:tc>
        <w:tc>
          <w:tcPr>
            <w:tcW w:w="1134" w:type="dxa"/>
          </w:tcPr>
          <w:p w14:paraId="1FC82DD5" w14:textId="77777777" w:rsidR="009147F4" w:rsidRDefault="009147F4" w:rsidP="00583F17">
            <w:pPr>
              <w:rPr>
                <w:lang w:val="en-US"/>
              </w:rPr>
            </w:pPr>
            <w:r>
              <w:rPr>
                <w:lang w:val="en-US"/>
              </w:rPr>
              <w:t>String</w:t>
            </w:r>
          </w:p>
        </w:tc>
        <w:tc>
          <w:tcPr>
            <w:tcW w:w="3827" w:type="dxa"/>
          </w:tcPr>
          <w:p w14:paraId="5D92F7DA" w14:textId="77777777" w:rsidR="009147F4" w:rsidRDefault="009147F4" w:rsidP="00583F17">
            <w:r>
              <w:t>Remissvarstexten</w:t>
            </w:r>
          </w:p>
        </w:tc>
        <w:tc>
          <w:tcPr>
            <w:tcW w:w="567" w:type="dxa"/>
          </w:tcPr>
          <w:p w14:paraId="6A3B5E3A" w14:textId="77777777" w:rsidR="009147F4" w:rsidRDefault="009147F4" w:rsidP="00583F17">
            <w:r>
              <w:t>1..1</w:t>
            </w:r>
          </w:p>
        </w:tc>
        <w:tc>
          <w:tcPr>
            <w:tcW w:w="1134" w:type="dxa"/>
          </w:tcPr>
          <w:p w14:paraId="029AD6D4" w14:textId="77777777" w:rsidR="009147F4" w:rsidRDefault="009147F4" w:rsidP="00583F17">
            <w:r>
              <w:t xml:space="preserve">Maxlängd 8192 </w:t>
            </w:r>
          </w:p>
        </w:tc>
      </w:tr>
      <w:tr w:rsidR="009147F4" w:rsidRPr="00D10D9E" w14:paraId="7795B6D4" w14:textId="77777777" w:rsidTr="00583F17">
        <w:tc>
          <w:tcPr>
            <w:tcW w:w="2518" w:type="dxa"/>
          </w:tcPr>
          <w:p w14:paraId="17E9C57F" w14:textId="77777777" w:rsidR="009147F4" w:rsidRPr="0044133D" w:rsidRDefault="009147F4" w:rsidP="00583F17">
            <w:pPr>
              <w:rPr>
                <w:lang w:val="en-US"/>
              </w:rPr>
            </w:pPr>
            <w:r w:rsidRPr="00F57263">
              <w:t>requestOutcome</w:t>
            </w:r>
            <w:r>
              <w:t>.</w:t>
            </w:r>
            <w:r w:rsidRPr="00954926">
              <w:rPr>
                <w:lang w:val="en-US"/>
              </w:rPr>
              <w:t>outcome</w:t>
            </w:r>
            <w:r>
              <w:rPr>
                <w:lang w:val="en-US"/>
              </w:rPr>
              <w:t>.condition</w:t>
            </w:r>
          </w:p>
        </w:tc>
        <w:tc>
          <w:tcPr>
            <w:tcW w:w="1134" w:type="dxa"/>
          </w:tcPr>
          <w:p w14:paraId="7E4A55BE" w14:textId="77777777" w:rsidR="009147F4" w:rsidRDefault="009147F4" w:rsidP="00583F17">
            <w:pPr>
              <w:rPr>
                <w:lang w:val="en-US"/>
              </w:rPr>
            </w:pPr>
            <w:r>
              <w:rPr>
                <w:lang w:val="en-US"/>
              </w:rPr>
              <w:t>ConditionType</w:t>
            </w:r>
          </w:p>
        </w:tc>
        <w:tc>
          <w:tcPr>
            <w:tcW w:w="3827" w:type="dxa"/>
          </w:tcPr>
          <w:p w14:paraId="04C848F5" w14:textId="77777777" w:rsidR="009147F4" w:rsidRDefault="009147F4" w:rsidP="00583F17">
            <w:r w:rsidRPr="00954926">
              <w:t>Dessa kliniska data är direkt kopplat till svaret</w:t>
            </w:r>
            <w:r>
              <w:t>, t.ex. funna diagnoser. För mer detaljer se RIV-specifikationen</w:t>
            </w:r>
          </w:p>
        </w:tc>
        <w:tc>
          <w:tcPr>
            <w:tcW w:w="567" w:type="dxa"/>
          </w:tcPr>
          <w:p w14:paraId="12A3A2AB" w14:textId="77777777" w:rsidR="009147F4" w:rsidRDefault="009147F4" w:rsidP="00583F17">
            <w:r>
              <w:t>0..n</w:t>
            </w:r>
          </w:p>
        </w:tc>
        <w:tc>
          <w:tcPr>
            <w:tcW w:w="1134" w:type="dxa"/>
          </w:tcPr>
          <w:p w14:paraId="2AA42E6C" w14:textId="77777777" w:rsidR="009147F4" w:rsidRDefault="009147F4" w:rsidP="00583F17"/>
        </w:tc>
      </w:tr>
      <w:tr w:rsidR="009147F4" w:rsidRPr="00D10D9E" w14:paraId="0AA6901D" w14:textId="77777777" w:rsidTr="00583F17">
        <w:tc>
          <w:tcPr>
            <w:tcW w:w="2518" w:type="dxa"/>
          </w:tcPr>
          <w:p w14:paraId="4593DBCD" w14:textId="77777777" w:rsidR="009147F4" w:rsidRPr="00954926" w:rsidRDefault="009147F4" w:rsidP="00583F17">
            <w:pPr>
              <w:rPr>
                <w:lang w:val="en-US"/>
              </w:rPr>
            </w:pPr>
            <w:r w:rsidRPr="00F57263">
              <w:t>requestOutcome</w:t>
            </w:r>
            <w:r>
              <w:t>.</w:t>
            </w:r>
            <w:r>
              <w:rPr>
                <w:lang w:val="en-US"/>
              </w:rPr>
              <w:t>outcome.condition.code</w:t>
            </w:r>
          </w:p>
        </w:tc>
        <w:tc>
          <w:tcPr>
            <w:tcW w:w="1134" w:type="dxa"/>
          </w:tcPr>
          <w:p w14:paraId="546419D1" w14:textId="77777777" w:rsidR="009147F4" w:rsidRDefault="009147F4" w:rsidP="00583F17">
            <w:pPr>
              <w:rPr>
                <w:lang w:val="en-US"/>
              </w:rPr>
            </w:pPr>
            <w:r>
              <w:rPr>
                <w:lang w:val="en-US"/>
              </w:rPr>
              <w:t>codeForConditionType</w:t>
            </w:r>
          </w:p>
        </w:tc>
        <w:tc>
          <w:tcPr>
            <w:tcW w:w="3827" w:type="dxa"/>
          </w:tcPr>
          <w:p w14:paraId="1F3F58AB" w14:textId="77777777" w:rsidR="009147F4" w:rsidRPr="00954926" w:rsidRDefault="009147F4" w:rsidP="00583F17">
            <w:r>
              <w:t>Antingen måste denna eller outcome.clinicalInformation.text finnas med</w:t>
            </w:r>
          </w:p>
        </w:tc>
        <w:tc>
          <w:tcPr>
            <w:tcW w:w="567" w:type="dxa"/>
          </w:tcPr>
          <w:p w14:paraId="5C39679E" w14:textId="77777777" w:rsidR="009147F4" w:rsidRDefault="009147F4" w:rsidP="00583F17">
            <w:r>
              <w:t>0..1</w:t>
            </w:r>
          </w:p>
        </w:tc>
        <w:tc>
          <w:tcPr>
            <w:tcW w:w="1134" w:type="dxa"/>
          </w:tcPr>
          <w:p w14:paraId="21490DE3" w14:textId="77777777" w:rsidR="009147F4" w:rsidRDefault="009147F4" w:rsidP="00583F17"/>
        </w:tc>
      </w:tr>
      <w:tr w:rsidR="009147F4" w:rsidRPr="00D10D9E" w14:paraId="2CC52009" w14:textId="77777777" w:rsidTr="00583F17">
        <w:tc>
          <w:tcPr>
            <w:tcW w:w="2518" w:type="dxa"/>
          </w:tcPr>
          <w:p w14:paraId="32F3696D" w14:textId="77777777" w:rsidR="009147F4" w:rsidRPr="009D24E8" w:rsidRDefault="009147F4" w:rsidP="00583F17">
            <w:pPr>
              <w:rPr>
                <w:lang w:val="en-US"/>
              </w:rPr>
            </w:pPr>
            <w:r w:rsidRPr="009D24E8">
              <w:rPr>
                <w:lang w:val="en-US"/>
              </w:rPr>
              <w:t>requestOutcome.</w:t>
            </w:r>
            <w:r>
              <w:rPr>
                <w:lang w:val="en-US"/>
              </w:rPr>
              <w:t>outcome.condition.code.code</w:t>
            </w:r>
          </w:p>
        </w:tc>
        <w:tc>
          <w:tcPr>
            <w:tcW w:w="1134" w:type="dxa"/>
          </w:tcPr>
          <w:p w14:paraId="3F20399D" w14:textId="77777777" w:rsidR="009147F4" w:rsidRPr="009D24E8" w:rsidRDefault="009147F4" w:rsidP="00583F17">
            <w:pPr>
              <w:rPr>
                <w:lang w:val="en-US"/>
              </w:rPr>
            </w:pPr>
          </w:p>
        </w:tc>
        <w:tc>
          <w:tcPr>
            <w:tcW w:w="3827" w:type="dxa"/>
          </w:tcPr>
          <w:p w14:paraId="524F0CA8" w14:textId="77777777" w:rsidR="009147F4" w:rsidRDefault="009147F4" w:rsidP="00583F17">
            <w:r>
              <w:t>Kod enligt det angivet kodsystemet.</w:t>
            </w:r>
          </w:p>
        </w:tc>
        <w:tc>
          <w:tcPr>
            <w:tcW w:w="567" w:type="dxa"/>
          </w:tcPr>
          <w:p w14:paraId="3DA573F4" w14:textId="77777777" w:rsidR="009147F4" w:rsidRDefault="009147F4" w:rsidP="00583F17"/>
        </w:tc>
        <w:tc>
          <w:tcPr>
            <w:tcW w:w="1134" w:type="dxa"/>
          </w:tcPr>
          <w:p w14:paraId="0F5E3933" w14:textId="77777777" w:rsidR="009147F4" w:rsidRDefault="009147F4" w:rsidP="00583F17"/>
        </w:tc>
      </w:tr>
      <w:tr w:rsidR="009147F4" w:rsidRPr="00D10D9E" w14:paraId="2F1A6A56" w14:textId="77777777" w:rsidTr="00583F17">
        <w:tc>
          <w:tcPr>
            <w:tcW w:w="2518" w:type="dxa"/>
          </w:tcPr>
          <w:p w14:paraId="216AD030" w14:textId="77777777" w:rsidR="009147F4" w:rsidRPr="009D24E8" w:rsidRDefault="009147F4" w:rsidP="00583F17">
            <w:pPr>
              <w:rPr>
                <w:lang w:val="en-US"/>
              </w:rPr>
            </w:pPr>
            <w:r w:rsidRPr="009D24E8">
              <w:rPr>
                <w:lang w:val="en-US"/>
              </w:rPr>
              <w:t>requestOutcome.</w:t>
            </w:r>
            <w:r>
              <w:rPr>
                <w:lang w:val="en-US"/>
              </w:rPr>
              <w:t>outcome.condition.code.codeSystem</w:t>
            </w:r>
          </w:p>
        </w:tc>
        <w:tc>
          <w:tcPr>
            <w:tcW w:w="1134" w:type="dxa"/>
          </w:tcPr>
          <w:p w14:paraId="19C18FE4" w14:textId="77777777" w:rsidR="009147F4" w:rsidRPr="009D24E8" w:rsidRDefault="009147F4" w:rsidP="00583F17">
            <w:pPr>
              <w:rPr>
                <w:lang w:val="en-US"/>
              </w:rPr>
            </w:pPr>
          </w:p>
        </w:tc>
        <w:tc>
          <w:tcPr>
            <w:tcW w:w="3827" w:type="dxa"/>
          </w:tcPr>
          <w:p w14:paraId="31B9D820" w14:textId="77777777" w:rsidR="009147F4" w:rsidRDefault="009147F4" w:rsidP="00583F17">
            <w:r>
              <w:t>Kodsystem för tolkning av angiven kod.</w:t>
            </w:r>
          </w:p>
          <w:p w14:paraId="41A5033D" w14:textId="77777777" w:rsidR="009147F4" w:rsidRDefault="009147F4" w:rsidP="00583F17"/>
          <w:p w14:paraId="727A1D2A" w14:textId="77777777" w:rsidR="009147F4" w:rsidRPr="00D81C88" w:rsidRDefault="009147F4" w:rsidP="00583F17">
            <w:r w:rsidRPr="00D81C88">
              <w:t>Obligatoriskt att hantera</w:t>
            </w:r>
          </w:p>
          <w:p w14:paraId="51BDC493" w14:textId="77777777" w:rsidR="009147F4" w:rsidRDefault="009147F4" w:rsidP="00583F17">
            <w:pPr>
              <w:rPr>
                <w:rFonts w:ascii="Arial" w:hAnsi="Arial" w:cs="Arial"/>
                <w:szCs w:val="20"/>
              </w:rPr>
            </w:pPr>
            <w:r w:rsidRPr="0038211A">
              <w:t>1.2.752.116.1.1.1.1.3</w:t>
            </w:r>
            <w:r>
              <w:t xml:space="preserve"> = </w:t>
            </w:r>
            <w:r w:rsidRPr="00DD4F53">
              <w:rPr>
                <w:rFonts w:ascii="Arial" w:hAnsi="Arial" w:cs="Arial"/>
                <w:szCs w:val="20"/>
              </w:rPr>
              <w:t>ICD-10 SE</w:t>
            </w:r>
          </w:p>
          <w:p w14:paraId="782B2007" w14:textId="77777777" w:rsidR="009147F4" w:rsidRDefault="009147F4" w:rsidP="00583F17"/>
          <w:p w14:paraId="2978AA93" w14:textId="77777777" w:rsidR="009147F4" w:rsidRDefault="009147F4" w:rsidP="00583F17">
            <w:r>
              <w:t>Om remittent använder kodverk som remissmottagande system inte hanterar skall detta resultera i ett fel av typen APPLICATION_ERROR.</w:t>
            </w:r>
          </w:p>
          <w:p w14:paraId="153490F6" w14:textId="77777777" w:rsidR="009147F4" w:rsidRDefault="009147F4" w:rsidP="00583F17"/>
        </w:tc>
        <w:tc>
          <w:tcPr>
            <w:tcW w:w="567" w:type="dxa"/>
          </w:tcPr>
          <w:p w14:paraId="1CA9F2C1" w14:textId="77777777" w:rsidR="009147F4" w:rsidRDefault="009147F4" w:rsidP="00583F17"/>
        </w:tc>
        <w:tc>
          <w:tcPr>
            <w:tcW w:w="1134" w:type="dxa"/>
          </w:tcPr>
          <w:p w14:paraId="3ED2913B" w14:textId="77777777" w:rsidR="009147F4" w:rsidRDefault="009147F4" w:rsidP="00583F17"/>
        </w:tc>
      </w:tr>
      <w:tr w:rsidR="009147F4" w:rsidRPr="00D10D9E" w14:paraId="5FEDA3E6" w14:textId="77777777" w:rsidTr="00583F17">
        <w:tc>
          <w:tcPr>
            <w:tcW w:w="2518" w:type="dxa"/>
          </w:tcPr>
          <w:p w14:paraId="236E4048" w14:textId="77777777" w:rsidR="009147F4" w:rsidRPr="00C76582" w:rsidRDefault="009147F4" w:rsidP="00583F17">
            <w:r w:rsidRPr="00F57263">
              <w:lastRenderedPageBreak/>
              <w:t>requestOutcome</w:t>
            </w:r>
            <w:r>
              <w:t>.</w:t>
            </w:r>
            <w:r w:rsidRPr="00C76582">
              <w:t>outcome.</w:t>
            </w:r>
            <w:r>
              <w:t>condition</w:t>
            </w:r>
            <w:r w:rsidRPr="00C76582">
              <w:t>.text</w:t>
            </w:r>
          </w:p>
        </w:tc>
        <w:tc>
          <w:tcPr>
            <w:tcW w:w="1134" w:type="dxa"/>
          </w:tcPr>
          <w:p w14:paraId="57A4D83B" w14:textId="77777777" w:rsidR="009147F4" w:rsidRPr="00C76582" w:rsidRDefault="009147F4" w:rsidP="00583F17">
            <w:r w:rsidRPr="00C76582">
              <w:t>String</w:t>
            </w:r>
          </w:p>
        </w:tc>
        <w:tc>
          <w:tcPr>
            <w:tcW w:w="3827" w:type="dxa"/>
          </w:tcPr>
          <w:p w14:paraId="6A08339C" w14:textId="77777777" w:rsidR="009147F4" w:rsidRDefault="009147F4" w:rsidP="00583F17">
            <w:r>
              <w:t xml:space="preserve">Beskrivningen av det klinska tillståndet i de fall en kod saknas. </w:t>
            </w:r>
          </w:p>
          <w:p w14:paraId="57B0E241" w14:textId="77777777" w:rsidR="009147F4" w:rsidRDefault="009147F4" w:rsidP="00583F17"/>
          <w:p w14:paraId="37E4B7BF" w14:textId="77777777" w:rsidR="009147F4" w:rsidRPr="000E6EAF" w:rsidRDefault="009147F4" w:rsidP="00583F17">
            <w:r>
              <w:t>Antingen måste denna eller outcome.clinicalInformation.code finnas.</w:t>
            </w:r>
          </w:p>
        </w:tc>
        <w:tc>
          <w:tcPr>
            <w:tcW w:w="567" w:type="dxa"/>
          </w:tcPr>
          <w:p w14:paraId="5C69F5F3" w14:textId="77777777" w:rsidR="009147F4" w:rsidRDefault="009147F4" w:rsidP="00583F17">
            <w:r>
              <w:t>0..1</w:t>
            </w:r>
          </w:p>
        </w:tc>
        <w:tc>
          <w:tcPr>
            <w:tcW w:w="1134" w:type="dxa"/>
          </w:tcPr>
          <w:p w14:paraId="680D43C4" w14:textId="77777777" w:rsidR="009147F4" w:rsidRDefault="009147F4" w:rsidP="00583F17">
            <w:r>
              <w:t>Maxlängd 8192</w:t>
            </w:r>
          </w:p>
        </w:tc>
      </w:tr>
      <w:tr w:rsidR="009147F4" w:rsidRPr="00D10D9E" w14:paraId="039D43CE" w14:textId="77777777" w:rsidTr="00583F17">
        <w:tc>
          <w:tcPr>
            <w:tcW w:w="2518" w:type="dxa"/>
          </w:tcPr>
          <w:p w14:paraId="3AB58566" w14:textId="77777777" w:rsidR="009147F4" w:rsidRPr="00EF6EBE" w:rsidRDefault="009147F4" w:rsidP="00583F17">
            <w:pPr>
              <w:rPr>
                <w:lang w:val="en-US"/>
              </w:rPr>
            </w:pPr>
            <w:r w:rsidRPr="00F57263">
              <w:t>requestOutcome</w:t>
            </w:r>
            <w:r>
              <w:t>.</w:t>
            </w:r>
            <w:r w:rsidRPr="00C76582">
              <w:t>outco</w:t>
            </w:r>
            <w:r w:rsidRPr="00954926">
              <w:rPr>
                <w:lang w:val="en-US"/>
              </w:rPr>
              <w:t>me</w:t>
            </w:r>
            <w:r>
              <w:rPr>
                <w:lang w:val="en-US"/>
              </w:rPr>
              <w:t>.</w:t>
            </w:r>
            <w:r w:rsidRPr="00975B42">
              <w:rPr>
                <w:lang w:val="en-US"/>
              </w:rPr>
              <w:t>accomplished</w:t>
            </w:r>
            <w:r>
              <w:rPr>
                <w:lang w:val="en-US"/>
              </w:rPr>
              <w:t>Activity</w:t>
            </w:r>
          </w:p>
        </w:tc>
        <w:tc>
          <w:tcPr>
            <w:tcW w:w="1134" w:type="dxa"/>
          </w:tcPr>
          <w:p w14:paraId="60CB6189" w14:textId="77777777" w:rsidR="009147F4" w:rsidRDefault="009147F4" w:rsidP="00583F17">
            <w:pPr>
              <w:rPr>
                <w:lang w:val="en-US"/>
              </w:rPr>
            </w:pPr>
            <w:r>
              <w:rPr>
                <w:lang w:val="en-US"/>
              </w:rPr>
              <w:t>ActivityType</w:t>
            </w:r>
          </w:p>
        </w:tc>
        <w:tc>
          <w:tcPr>
            <w:tcW w:w="3827" w:type="dxa"/>
          </w:tcPr>
          <w:p w14:paraId="7569A98C" w14:textId="77777777" w:rsidR="009147F4" w:rsidRPr="00975B42" w:rsidRDefault="009147F4" w:rsidP="00583F17">
            <w:r w:rsidRPr="00975B42">
              <w:t>Svaret kan redovisa noll till många utförda åtgärder</w:t>
            </w:r>
          </w:p>
          <w:p w14:paraId="719A4576" w14:textId="77777777" w:rsidR="009147F4" w:rsidRDefault="009147F4" w:rsidP="00583F17"/>
        </w:tc>
        <w:tc>
          <w:tcPr>
            <w:tcW w:w="567" w:type="dxa"/>
          </w:tcPr>
          <w:p w14:paraId="4667A565" w14:textId="77777777" w:rsidR="009147F4" w:rsidRDefault="009147F4" w:rsidP="00583F17">
            <w:r>
              <w:t>0..n</w:t>
            </w:r>
          </w:p>
        </w:tc>
        <w:tc>
          <w:tcPr>
            <w:tcW w:w="1134" w:type="dxa"/>
          </w:tcPr>
          <w:p w14:paraId="1140F254" w14:textId="77777777" w:rsidR="009147F4" w:rsidRDefault="009147F4" w:rsidP="00583F17"/>
        </w:tc>
      </w:tr>
      <w:tr w:rsidR="009147F4" w:rsidRPr="00D10D9E" w14:paraId="18216851" w14:textId="77777777" w:rsidTr="00583F17">
        <w:tc>
          <w:tcPr>
            <w:tcW w:w="2518" w:type="dxa"/>
          </w:tcPr>
          <w:p w14:paraId="433EEDA8"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Activity.id</w:t>
            </w:r>
          </w:p>
        </w:tc>
        <w:tc>
          <w:tcPr>
            <w:tcW w:w="1134" w:type="dxa"/>
          </w:tcPr>
          <w:p w14:paraId="60302C3B" w14:textId="77777777" w:rsidR="009147F4" w:rsidRDefault="009147F4" w:rsidP="00583F17">
            <w:pPr>
              <w:rPr>
                <w:lang w:val="en-US"/>
              </w:rPr>
            </w:pPr>
            <w:r>
              <w:rPr>
                <w:lang w:val="en-US"/>
              </w:rPr>
              <w:t>ActivityIdType</w:t>
            </w:r>
          </w:p>
        </w:tc>
        <w:tc>
          <w:tcPr>
            <w:tcW w:w="3827" w:type="dxa"/>
          </w:tcPr>
          <w:p w14:paraId="331DCA59" w14:textId="77777777" w:rsidR="009147F4" w:rsidRDefault="009147F4" w:rsidP="00583F17">
            <w:pPr>
              <w:outlineLvl w:val="4"/>
              <w:rPr>
                <w:rFonts w:eastAsia="Times New Roman"/>
                <w:szCs w:val="20"/>
              </w:rPr>
            </w:pPr>
            <w:r>
              <w:rPr>
                <w:rFonts w:eastAsia="Times New Roman"/>
                <w:szCs w:val="20"/>
              </w:rPr>
              <w:t>U</w:t>
            </w:r>
            <w:r w:rsidRPr="000745CE">
              <w:rPr>
                <w:rFonts w:eastAsia="Times New Roman"/>
                <w:szCs w:val="20"/>
              </w:rPr>
              <w:t xml:space="preserve">nikt </w:t>
            </w:r>
            <w:r>
              <w:rPr>
                <w:rFonts w:eastAsia="Times New Roman"/>
                <w:szCs w:val="20"/>
              </w:rPr>
              <w:t>id som är sammansatt av requestId + accomplishedActivity + löpnummer med # som skiljer respektive del.</w:t>
            </w:r>
          </w:p>
          <w:p w14:paraId="18E875ED"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Exempel.</w:t>
            </w:r>
          </w:p>
          <w:p w14:paraId="2900C46A"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requestId = </w:t>
            </w:r>
            <w:r w:rsidRPr="003E6793">
              <w:rPr>
                <w:rFonts w:eastAsia="Times New Roman"/>
                <w:szCs w:val="20"/>
                <w:lang w:val="en-US"/>
              </w:rPr>
              <w:t>SE2321000012-0001</w:t>
            </w:r>
            <w:r w:rsidRPr="00DD3984">
              <w:rPr>
                <w:rFonts w:eastAsia="Times New Roman"/>
                <w:szCs w:val="20"/>
                <w:lang w:val="en-US"/>
              </w:rPr>
              <w:t>#987</w:t>
            </w:r>
          </w:p>
          <w:p w14:paraId="1D7BDCA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id = </w:t>
            </w:r>
            <w:r w:rsidRPr="003E6793">
              <w:rPr>
                <w:rFonts w:eastAsia="Times New Roman"/>
                <w:szCs w:val="20"/>
                <w:lang w:val="en-US"/>
              </w:rPr>
              <w:t>SE2321000012-0001</w:t>
            </w:r>
            <w:r w:rsidRPr="00DD3984">
              <w:rPr>
                <w:rFonts w:eastAsia="Times New Roman"/>
                <w:szCs w:val="20"/>
                <w:lang w:val="en-US"/>
              </w:rPr>
              <w:t>#987</w:t>
            </w:r>
            <w:r>
              <w:rPr>
                <w:rFonts w:eastAsia="Times New Roman"/>
                <w:szCs w:val="20"/>
                <w:lang w:val="en-US"/>
              </w:rPr>
              <w:t>#</w:t>
            </w:r>
            <w:r w:rsidRPr="00DD3984">
              <w:rPr>
                <w:rFonts w:eastAsia="Times New Roman"/>
                <w:szCs w:val="20"/>
                <w:lang w:val="en-US"/>
              </w:rPr>
              <w:t>accomplished</w:t>
            </w:r>
            <w:r>
              <w:rPr>
                <w:rFonts w:eastAsia="Times New Roman"/>
                <w:szCs w:val="20"/>
                <w:lang w:val="en-US"/>
              </w:rPr>
              <w:t>Activity#</w:t>
            </w:r>
            <w:r w:rsidRPr="00DD3984">
              <w:rPr>
                <w:rFonts w:eastAsia="Times New Roman"/>
                <w:szCs w:val="20"/>
                <w:lang w:val="en-US"/>
              </w:rPr>
              <w:t>0</w:t>
            </w:r>
          </w:p>
          <w:p w14:paraId="33CC5A0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och nästa id blir</w:t>
            </w:r>
          </w:p>
          <w:p w14:paraId="41A62E82"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clinicalInformation.id = </w:t>
            </w:r>
            <w:r w:rsidRPr="002A2D6D">
              <w:rPr>
                <w:rFonts w:eastAsia="Times New Roman"/>
                <w:szCs w:val="20"/>
                <w:lang w:val="en-US"/>
              </w:rPr>
              <w:t>SE2321000012-0001</w:t>
            </w:r>
            <w:r w:rsidRPr="00DD3984">
              <w:rPr>
                <w:rFonts w:eastAsia="Times New Roman"/>
                <w:szCs w:val="20"/>
                <w:lang w:val="en-US"/>
              </w:rPr>
              <w:t>#987# accomplished</w:t>
            </w:r>
            <w:r>
              <w:rPr>
                <w:rFonts w:eastAsia="Times New Roman"/>
                <w:szCs w:val="20"/>
                <w:lang w:val="en-US"/>
              </w:rPr>
              <w:t>Activity#</w:t>
            </w:r>
            <w:r w:rsidRPr="00DD3984">
              <w:rPr>
                <w:rFonts w:eastAsia="Times New Roman"/>
                <w:szCs w:val="20"/>
                <w:lang w:val="en-US"/>
              </w:rPr>
              <w:t>1</w:t>
            </w:r>
          </w:p>
          <w:p w14:paraId="1F531003" w14:textId="77777777" w:rsidR="009147F4" w:rsidRPr="00DD3984" w:rsidRDefault="009147F4" w:rsidP="00583F17">
            <w:pPr>
              <w:rPr>
                <w:lang w:val="en-US"/>
              </w:rPr>
            </w:pPr>
          </w:p>
        </w:tc>
        <w:tc>
          <w:tcPr>
            <w:tcW w:w="567" w:type="dxa"/>
          </w:tcPr>
          <w:p w14:paraId="509A1450" w14:textId="77777777" w:rsidR="009147F4" w:rsidRDefault="009147F4" w:rsidP="00583F17">
            <w:r>
              <w:t>0..1</w:t>
            </w:r>
          </w:p>
        </w:tc>
        <w:tc>
          <w:tcPr>
            <w:tcW w:w="1134" w:type="dxa"/>
          </w:tcPr>
          <w:p w14:paraId="420A1701" w14:textId="77777777" w:rsidR="009147F4" w:rsidRDefault="009147F4" w:rsidP="00583F17"/>
        </w:tc>
      </w:tr>
      <w:tr w:rsidR="009147F4" w:rsidRPr="00D10D9E" w14:paraId="16628B5B" w14:textId="77777777" w:rsidTr="00583F17">
        <w:tc>
          <w:tcPr>
            <w:tcW w:w="2518" w:type="dxa"/>
          </w:tcPr>
          <w:p w14:paraId="54ABB4EE"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Activity.text</w:t>
            </w:r>
          </w:p>
        </w:tc>
        <w:tc>
          <w:tcPr>
            <w:tcW w:w="1134" w:type="dxa"/>
          </w:tcPr>
          <w:p w14:paraId="5A48EF91" w14:textId="77777777" w:rsidR="009147F4" w:rsidRDefault="009147F4" w:rsidP="00583F17">
            <w:pPr>
              <w:rPr>
                <w:lang w:val="en-US"/>
              </w:rPr>
            </w:pPr>
            <w:r>
              <w:rPr>
                <w:lang w:val="en-US"/>
              </w:rPr>
              <w:t>String</w:t>
            </w:r>
          </w:p>
        </w:tc>
        <w:tc>
          <w:tcPr>
            <w:tcW w:w="3827" w:type="dxa"/>
          </w:tcPr>
          <w:p w14:paraId="3B1B771A" w14:textId="77777777" w:rsidR="009147F4" w:rsidRPr="00F43084" w:rsidRDefault="009147F4" w:rsidP="00583F17">
            <w:r>
              <w:t xml:space="preserve">Här ska åtgärdsbeskrivningen in om systemet </w:t>
            </w:r>
            <w:r>
              <w:rPr>
                <w:b/>
              </w:rPr>
              <w:t xml:space="preserve">inte </w:t>
            </w:r>
            <w:r>
              <w:t>kan använda en kod. Text och code får inte skickas tillsammans.</w:t>
            </w:r>
          </w:p>
        </w:tc>
        <w:tc>
          <w:tcPr>
            <w:tcW w:w="567" w:type="dxa"/>
          </w:tcPr>
          <w:p w14:paraId="27B4E9BA" w14:textId="77777777" w:rsidR="009147F4" w:rsidRDefault="009147F4" w:rsidP="00583F17">
            <w:r>
              <w:t>0..1</w:t>
            </w:r>
          </w:p>
        </w:tc>
        <w:tc>
          <w:tcPr>
            <w:tcW w:w="1134" w:type="dxa"/>
          </w:tcPr>
          <w:p w14:paraId="627750C5" w14:textId="77777777" w:rsidR="009147F4" w:rsidRDefault="009147F4" w:rsidP="00583F17">
            <w:r>
              <w:t>Maxlängd 8192 tecken</w:t>
            </w:r>
          </w:p>
        </w:tc>
      </w:tr>
      <w:tr w:rsidR="009147F4" w:rsidRPr="00D10D9E" w14:paraId="627B273C" w14:textId="77777777" w:rsidTr="00583F17">
        <w:tc>
          <w:tcPr>
            <w:tcW w:w="2518" w:type="dxa"/>
          </w:tcPr>
          <w:p w14:paraId="5D88EA37" w14:textId="77777777" w:rsidR="009147F4" w:rsidRPr="00225059" w:rsidRDefault="009147F4" w:rsidP="00583F17">
            <w:pPr>
              <w:rPr>
                <w:i/>
                <w:lang w:val="en-GB"/>
              </w:rPr>
            </w:pPr>
            <w:r w:rsidRPr="00F57263">
              <w:t>requestOutcome</w:t>
            </w:r>
            <w:r>
              <w:t>.</w:t>
            </w:r>
            <w:r w:rsidRPr="00954926">
              <w:rPr>
                <w:lang w:val="en-US"/>
              </w:rPr>
              <w:t>outcome</w:t>
            </w:r>
            <w:r>
              <w:rPr>
                <w:lang w:val="en-US"/>
              </w:rPr>
              <w:t>.</w:t>
            </w:r>
            <w:r w:rsidRPr="00975B42">
              <w:rPr>
                <w:lang w:val="en-US"/>
              </w:rPr>
              <w:t>accomplished</w:t>
            </w:r>
            <w:r>
              <w:rPr>
                <w:lang w:val="en-US"/>
              </w:rPr>
              <w:t>Activity.code</w:t>
            </w:r>
          </w:p>
        </w:tc>
        <w:tc>
          <w:tcPr>
            <w:tcW w:w="1134" w:type="dxa"/>
          </w:tcPr>
          <w:p w14:paraId="688E16BF" w14:textId="77777777" w:rsidR="009147F4" w:rsidRPr="008771B1" w:rsidRDefault="009147F4" w:rsidP="00583F17">
            <w:pPr>
              <w:rPr>
                <w:lang w:val="en-GB"/>
              </w:rPr>
            </w:pPr>
            <w:r>
              <w:rPr>
                <w:lang w:val="en-GB"/>
              </w:rPr>
              <w:t>ActivityCodeType</w:t>
            </w:r>
          </w:p>
        </w:tc>
        <w:tc>
          <w:tcPr>
            <w:tcW w:w="3827" w:type="dxa"/>
          </w:tcPr>
          <w:p w14:paraId="2E0B8444" w14:textId="77777777" w:rsidR="009147F4" w:rsidRDefault="009147F4" w:rsidP="00583F17">
            <w:pPr>
              <w:outlineLvl w:val="5"/>
            </w:pPr>
            <w:r>
              <w:t>Åtgärd enligt kodsystem.</w:t>
            </w:r>
          </w:p>
          <w:p w14:paraId="0ADDE73E" w14:textId="77777777" w:rsidR="009147F4" w:rsidRDefault="009147F4" w:rsidP="00583F17">
            <w:pPr>
              <w:outlineLvl w:val="5"/>
            </w:pPr>
          </w:p>
          <w:p w14:paraId="7DFCF463" w14:textId="77777777" w:rsidR="009147F4" w:rsidRPr="00D10D9E" w:rsidRDefault="009147F4" w:rsidP="00583F17">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tc>
        <w:tc>
          <w:tcPr>
            <w:tcW w:w="567" w:type="dxa"/>
          </w:tcPr>
          <w:p w14:paraId="6C386303" w14:textId="77777777" w:rsidR="009147F4" w:rsidRPr="00D10D9E" w:rsidRDefault="009147F4" w:rsidP="00583F17">
            <w:r>
              <w:t>0..1</w:t>
            </w:r>
          </w:p>
        </w:tc>
        <w:tc>
          <w:tcPr>
            <w:tcW w:w="1134" w:type="dxa"/>
          </w:tcPr>
          <w:p w14:paraId="4A3B5D67" w14:textId="77777777" w:rsidR="009147F4" w:rsidRPr="00D10D9E" w:rsidRDefault="009147F4" w:rsidP="00583F17"/>
        </w:tc>
      </w:tr>
      <w:tr w:rsidR="009147F4" w14:paraId="7BA99BEF" w14:textId="77777777" w:rsidTr="00583F17">
        <w:tc>
          <w:tcPr>
            <w:tcW w:w="2518" w:type="dxa"/>
          </w:tcPr>
          <w:p w14:paraId="299D1B70" w14:textId="77777777" w:rsidR="009147F4" w:rsidRPr="009D24E8" w:rsidRDefault="009147F4" w:rsidP="00583F17">
            <w:pPr>
              <w:rPr>
                <w:lang w:val="en-US"/>
              </w:rPr>
            </w:pPr>
            <w:r w:rsidRPr="009D24E8">
              <w:rPr>
                <w:lang w:val="en-US"/>
              </w:rPr>
              <w:t>requestOutcome.</w:t>
            </w:r>
            <w:r w:rsidRPr="00954926">
              <w:rPr>
                <w:lang w:val="en-US"/>
              </w:rPr>
              <w:t>outcome</w:t>
            </w:r>
            <w:r>
              <w:rPr>
                <w:lang w:val="en-US"/>
              </w:rPr>
              <w:t>.</w:t>
            </w:r>
            <w:r w:rsidRPr="00975B42">
              <w:rPr>
                <w:lang w:val="en-US"/>
              </w:rPr>
              <w:t>accomplished</w:t>
            </w:r>
            <w:r>
              <w:rPr>
                <w:lang w:val="en-US"/>
              </w:rPr>
              <w:t>Activity.code.code</w:t>
            </w:r>
          </w:p>
        </w:tc>
        <w:tc>
          <w:tcPr>
            <w:tcW w:w="1134" w:type="dxa"/>
          </w:tcPr>
          <w:p w14:paraId="0B326E15" w14:textId="77777777" w:rsidR="009147F4" w:rsidRPr="0090337F" w:rsidRDefault="009147F4" w:rsidP="00583F17">
            <w:pPr>
              <w:rPr>
                <w:lang w:val="en-US"/>
              </w:rPr>
            </w:pPr>
            <w:r>
              <w:rPr>
                <w:lang w:val="en-US"/>
              </w:rPr>
              <w:t>String</w:t>
            </w:r>
          </w:p>
        </w:tc>
        <w:tc>
          <w:tcPr>
            <w:tcW w:w="3827" w:type="dxa"/>
          </w:tcPr>
          <w:p w14:paraId="28B5DFAA" w14:textId="77777777" w:rsidR="009147F4" w:rsidRPr="00DC36B6" w:rsidRDefault="009147F4" w:rsidP="00583F17">
            <w:r>
              <w:t>Kod enligt det angivet kodsystemet.</w:t>
            </w:r>
          </w:p>
        </w:tc>
        <w:tc>
          <w:tcPr>
            <w:tcW w:w="567" w:type="dxa"/>
          </w:tcPr>
          <w:p w14:paraId="645253E6" w14:textId="77777777" w:rsidR="009147F4" w:rsidRDefault="009147F4" w:rsidP="00583F17">
            <w:r>
              <w:t>1..1</w:t>
            </w:r>
          </w:p>
        </w:tc>
        <w:tc>
          <w:tcPr>
            <w:tcW w:w="1134" w:type="dxa"/>
          </w:tcPr>
          <w:p w14:paraId="456981E9" w14:textId="77777777" w:rsidR="009147F4" w:rsidRDefault="009147F4" w:rsidP="00583F17"/>
        </w:tc>
      </w:tr>
      <w:tr w:rsidR="009147F4" w14:paraId="33107BF0" w14:textId="77777777" w:rsidTr="00583F17">
        <w:tc>
          <w:tcPr>
            <w:tcW w:w="2518" w:type="dxa"/>
          </w:tcPr>
          <w:p w14:paraId="34D02D4A" w14:textId="77777777" w:rsidR="009147F4" w:rsidRPr="009D24E8" w:rsidRDefault="009147F4" w:rsidP="00583F17">
            <w:pPr>
              <w:rPr>
                <w:lang w:val="en-US"/>
              </w:rPr>
            </w:pPr>
            <w:r w:rsidRPr="009D24E8">
              <w:rPr>
                <w:lang w:val="en-US"/>
              </w:rPr>
              <w:t>requestOutcome.</w:t>
            </w:r>
            <w:r w:rsidRPr="00954926">
              <w:rPr>
                <w:lang w:val="en-US"/>
              </w:rPr>
              <w:t>outcome</w:t>
            </w:r>
            <w:r>
              <w:rPr>
                <w:lang w:val="en-US"/>
              </w:rPr>
              <w:lastRenderedPageBreak/>
              <w:t>.</w:t>
            </w:r>
            <w:r w:rsidRPr="00975B42">
              <w:rPr>
                <w:lang w:val="en-US"/>
              </w:rPr>
              <w:t>accomplished</w:t>
            </w:r>
            <w:r>
              <w:rPr>
                <w:lang w:val="en-US"/>
              </w:rPr>
              <w:t>Activity.code.codeSystem</w:t>
            </w:r>
          </w:p>
        </w:tc>
        <w:tc>
          <w:tcPr>
            <w:tcW w:w="1134" w:type="dxa"/>
          </w:tcPr>
          <w:p w14:paraId="31664753" w14:textId="77777777" w:rsidR="009147F4" w:rsidRPr="0090337F" w:rsidRDefault="009147F4" w:rsidP="00583F17">
            <w:pPr>
              <w:rPr>
                <w:lang w:val="en-US"/>
              </w:rPr>
            </w:pPr>
            <w:r>
              <w:rPr>
                <w:lang w:val="en-US"/>
              </w:rPr>
              <w:lastRenderedPageBreak/>
              <w:t>String</w:t>
            </w:r>
          </w:p>
        </w:tc>
        <w:tc>
          <w:tcPr>
            <w:tcW w:w="3827" w:type="dxa"/>
          </w:tcPr>
          <w:p w14:paraId="3BCB1405" w14:textId="77777777" w:rsidR="009147F4" w:rsidRDefault="009147F4" w:rsidP="00583F17">
            <w:r>
              <w:t>Kodsystem för tolkning av angiven kod.</w:t>
            </w:r>
          </w:p>
          <w:p w14:paraId="78CBC7A0" w14:textId="77777777" w:rsidR="009147F4" w:rsidRDefault="009147F4" w:rsidP="00583F17"/>
          <w:p w14:paraId="3CB62DBA" w14:textId="77777777" w:rsidR="009147F4" w:rsidRDefault="009147F4" w:rsidP="00583F17">
            <w:r>
              <w:t>Obligatoriskt att hantera</w:t>
            </w:r>
          </w:p>
          <w:p w14:paraId="340501ED" w14:textId="77777777" w:rsidR="009147F4" w:rsidRDefault="009147F4" w:rsidP="00583F17">
            <w:r w:rsidRPr="004E6668">
              <w:t>1.2.752.116.1.3.2.1.4</w:t>
            </w:r>
            <w:r>
              <w:t xml:space="preserve"> = </w:t>
            </w:r>
            <w:r w:rsidRPr="004E6668">
              <w:t>KVÅ</w:t>
            </w:r>
          </w:p>
          <w:p w14:paraId="3F27B445" w14:textId="77777777" w:rsidR="009147F4" w:rsidRDefault="009147F4" w:rsidP="00583F17"/>
          <w:p w14:paraId="713B865E" w14:textId="77777777" w:rsidR="009147F4" w:rsidRDefault="009147F4" w:rsidP="00583F17">
            <w:r>
              <w:t>Om remittent använder kodverk som remissmottagande system inte hanterar skall detta resultera i ett fel av typen APPLICATION_ERROR.</w:t>
            </w:r>
          </w:p>
          <w:p w14:paraId="139EB30C" w14:textId="77777777" w:rsidR="009147F4" w:rsidRDefault="009147F4" w:rsidP="00583F17"/>
          <w:p w14:paraId="4A47803E" w14:textId="77777777" w:rsidR="009147F4" w:rsidRPr="00391033" w:rsidRDefault="009147F4" w:rsidP="00583F17"/>
        </w:tc>
        <w:tc>
          <w:tcPr>
            <w:tcW w:w="567" w:type="dxa"/>
          </w:tcPr>
          <w:p w14:paraId="340F9CCC" w14:textId="77777777" w:rsidR="009147F4" w:rsidRDefault="009147F4" w:rsidP="00583F17">
            <w:r>
              <w:lastRenderedPageBreak/>
              <w:t>1..1</w:t>
            </w:r>
          </w:p>
        </w:tc>
        <w:tc>
          <w:tcPr>
            <w:tcW w:w="1134" w:type="dxa"/>
          </w:tcPr>
          <w:p w14:paraId="55FF0285" w14:textId="77777777" w:rsidR="009147F4" w:rsidRDefault="009147F4" w:rsidP="00583F17">
            <w:r>
              <w:t>Enum</w:t>
            </w:r>
          </w:p>
        </w:tc>
      </w:tr>
      <w:tr w:rsidR="009147F4" w14:paraId="293DF155" w14:textId="77777777" w:rsidTr="00583F17">
        <w:tc>
          <w:tcPr>
            <w:tcW w:w="2518" w:type="dxa"/>
          </w:tcPr>
          <w:p w14:paraId="1A6F74F1" w14:textId="77777777" w:rsidR="009147F4" w:rsidRPr="0090337F" w:rsidRDefault="009147F4" w:rsidP="00583F17">
            <w:r w:rsidRPr="00F57263">
              <w:lastRenderedPageBreak/>
              <w:t>requestOutcome</w:t>
            </w:r>
            <w:r w:rsidRPr="004C3327">
              <w:t>.attachment</w:t>
            </w:r>
          </w:p>
        </w:tc>
        <w:tc>
          <w:tcPr>
            <w:tcW w:w="1134" w:type="dxa"/>
          </w:tcPr>
          <w:p w14:paraId="40E5F15B" w14:textId="77777777" w:rsidR="009147F4" w:rsidRPr="0090337F" w:rsidRDefault="009147F4" w:rsidP="00583F17">
            <w:pPr>
              <w:rPr>
                <w:lang w:val="en-US"/>
              </w:rPr>
            </w:pPr>
            <w:r w:rsidRPr="004C3327">
              <w:rPr>
                <w:lang w:val="en-US"/>
              </w:rPr>
              <w:t>AttachmentType</w:t>
            </w:r>
          </w:p>
        </w:tc>
        <w:tc>
          <w:tcPr>
            <w:tcW w:w="3827" w:type="dxa"/>
          </w:tcPr>
          <w:p w14:paraId="5069058D" w14:textId="77777777" w:rsidR="009147F4" w:rsidRPr="00470007" w:rsidRDefault="009147F4" w:rsidP="00583F17">
            <w:pPr>
              <w:rPr>
                <w:lang w:val="en-US"/>
              </w:rPr>
            </w:pPr>
          </w:p>
        </w:tc>
        <w:tc>
          <w:tcPr>
            <w:tcW w:w="567" w:type="dxa"/>
          </w:tcPr>
          <w:p w14:paraId="6806D5BA" w14:textId="77777777" w:rsidR="009147F4" w:rsidRDefault="009147F4" w:rsidP="00583F17">
            <w:r>
              <w:t>0..n</w:t>
            </w:r>
          </w:p>
        </w:tc>
        <w:tc>
          <w:tcPr>
            <w:tcW w:w="1134" w:type="dxa"/>
          </w:tcPr>
          <w:p w14:paraId="694222CD" w14:textId="77777777" w:rsidR="009147F4" w:rsidRDefault="009147F4" w:rsidP="00583F17"/>
        </w:tc>
      </w:tr>
      <w:tr w:rsidR="009147F4" w14:paraId="4749485F" w14:textId="77777777" w:rsidTr="00583F17">
        <w:tc>
          <w:tcPr>
            <w:tcW w:w="2518" w:type="dxa"/>
          </w:tcPr>
          <w:p w14:paraId="48602212" w14:textId="77777777" w:rsidR="009147F4" w:rsidRPr="0090337F" w:rsidRDefault="009147F4" w:rsidP="00583F17">
            <w:r w:rsidRPr="00F57263">
              <w:t>requestOutcome</w:t>
            </w:r>
            <w:r w:rsidRPr="004C3327">
              <w:t>.attachment</w:t>
            </w:r>
            <w:r>
              <w:t>.</w:t>
            </w:r>
            <w:r w:rsidRPr="004C3327">
              <w:t>urn</w:t>
            </w:r>
          </w:p>
        </w:tc>
        <w:tc>
          <w:tcPr>
            <w:tcW w:w="1134" w:type="dxa"/>
          </w:tcPr>
          <w:p w14:paraId="2B07DE5D" w14:textId="77777777" w:rsidR="009147F4" w:rsidRPr="0090337F" w:rsidRDefault="009147F4" w:rsidP="00583F17">
            <w:pPr>
              <w:rPr>
                <w:lang w:val="en-US"/>
              </w:rPr>
            </w:pPr>
            <w:r w:rsidRPr="004C3327">
              <w:t>URNType</w:t>
            </w:r>
          </w:p>
        </w:tc>
        <w:tc>
          <w:tcPr>
            <w:tcW w:w="3827" w:type="dxa"/>
          </w:tcPr>
          <w:p w14:paraId="67EA56BF" w14:textId="77777777" w:rsidR="009147F4" w:rsidRDefault="009147F4" w:rsidP="00583F17">
            <w:r>
              <w:t>Namn på kontrakt som hanterar bilagor.</w:t>
            </w:r>
          </w:p>
          <w:p w14:paraId="240EC9BC" w14:textId="77777777" w:rsidR="009147F4" w:rsidRDefault="009147F4" w:rsidP="00583F17"/>
          <w:p w14:paraId="665DFDCC" w14:textId="77777777" w:rsidR="009147F4" w:rsidRDefault="009147F4" w:rsidP="00583F17">
            <w:r>
              <w:t>Baseras på Uniform Resource Name (URN) där adressrymden utgörs av resursnycklar som är persistenta och fysiskt självständiga i domän fram till lämpligt tjänstekontrakt.</w:t>
            </w:r>
          </w:p>
          <w:p w14:paraId="3EDE6668" w14:textId="77777777" w:rsidR="009147F4" w:rsidRDefault="009147F4" w:rsidP="00583F17"/>
          <w:p w14:paraId="750B81D0" w14:textId="77777777" w:rsidR="009147F4" w:rsidRPr="004C3327" w:rsidRDefault="009147F4" w:rsidP="00583F17">
            <w:pPr>
              <w:rPr>
                <w:lang w:val="en-US"/>
              </w:rPr>
            </w:pPr>
            <w:r w:rsidRPr="004C3327">
              <w:rPr>
                <w:lang w:val="en-US"/>
              </w:rPr>
              <w:t>KV URN OID 1.3.6.1</w:t>
            </w:r>
          </w:p>
          <w:p w14:paraId="55800731" w14:textId="77777777" w:rsidR="009147F4" w:rsidRPr="004C3327" w:rsidRDefault="009147F4" w:rsidP="00583F17">
            <w:pPr>
              <w:rPr>
                <w:lang w:val="en-US"/>
              </w:rPr>
            </w:pPr>
          </w:p>
          <w:p w14:paraId="2BA0BBBE" w14:textId="77777777" w:rsidR="009147F4" w:rsidRPr="00470007" w:rsidRDefault="009147F4" w:rsidP="00583F17">
            <w:pPr>
              <w:rPr>
                <w:lang w:val="en-US"/>
              </w:rPr>
            </w:pPr>
            <w:r w:rsidRPr="004C3327">
              <w:rPr>
                <w:lang w:val="en-US"/>
              </w:rPr>
              <w:t>T.ex. urn:riv:clinicalprocess:activity:request:ProcessRequest:1:rivtabp21</w:t>
            </w:r>
          </w:p>
        </w:tc>
        <w:tc>
          <w:tcPr>
            <w:tcW w:w="567" w:type="dxa"/>
          </w:tcPr>
          <w:p w14:paraId="504F32CD" w14:textId="77777777" w:rsidR="009147F4" w:rsidRDefault="009147F4" w:rsidP="00583F17">
            <w:r>
              <w:rPr>
                <w:lang w:val="en-US"/>
              </w:rPr>
              <w:t>1..1</w:t>
            </w:r>
          </w:p>
        </w:tc>
        <w:tc>
          <w:tcPr>
            <w:tcW w:w="1134" w:type="dxa"/>
          </w:tcPr>
          <w:p w14:paraId="095CC6F5" w14:textId="77777777" w:rsidR="009147F4" w:rsidRDefault="009147F4" w:rsidP="00583F17"/>
        </w:tc>
      </w:tr>
      <w:tr w:rsidR="009147F4" w14:paraId="575A3B0C" w14:textId="77777777" w:rsidTr="00583F17">
        <w:tc>
          <w:tcPr>
            <w:tcW w:w="2518" w:type="dxa"/>
          </w:tcPr>
          <w:p w14:paraId="616A3429" w14:textId="77777777" w:rsidR="009147F4" w:rsidRPr="0090337F" w:rsidRDefault="009147F4" w:rsidP="00583F17">
            <w:r w:rsidRPr="00F57263">
              <w:t>requestOutcome</w:t>
            </w:r>
            <w:r w:rsidRPr="004C3327">
              <w:t>.attachment</w:t>
            </w:r>
            <w:r>
              <w:t>.</w:t>
            </w:r>
            <w:r w:rsidRPr="004C3327">
              <w:t>id</w:t>
            </w:r>
          </w:p>
        </w:tc>
        <w:tc>
          <w:tcPr>
            <w:tcW w:w="1134" w:type="dxa"/>
          </w:tcPr>
          <w:p w14:paraId="425FE5F5" w14:textId="77777777" w:rsidR="009147F4" w:rsidRPr="0090337F" w:rsidRDefault="009147F4" w:rsidP="00583F17">
            <w:pPr>
              <w:rPr>
                <w:lang w:val="en-US"/>
              </w:rPr>
            </w:pPr>
            <w:r>
              <w:t>String</w:t>
            </w:r>
          </w:p>
        </w:tc>
        <w:tc>
          <w:tcPr>
            <w:tcW w:w="3827" w:type="dxa"/>
          </w:tcPr>
          <w:p w14:paraId="7405B268" w14:textId="77777777" w:rsidR="009147F4" w:rsidRPr="006303AE" w:rsidRDefault="009147F4" w:rsidP="00583F17">
            <w:r>
              <w:t>Unik identifierare som används som inparameter till den ovan angivna tjänsten för att hämta den eftersökta bilagan.</w:t>
            </w:r>
          </w:p>
        </w:tc>
        <w:tc>
          <w:tcPr>
            <w:tcW w:w="567" w:type="dxa"/>
          </w:tcPr>
          <w:p w14:paraId="199A27C9" w14:textId="77777777" w:rsidR="009147F4" w:rsidRDefault="009147F4" w:rsidP="00583F17">
            <w:r>
              <w:t>1..1</w:t>
            </w:r>
          </w:p>
        </w:tc>
        <w:tc>
          <w:tcPr>
            <w:tcW w:w="1134" w:type="dxa"/>
          </w:tcPr>
          <w:p w14:paraId="49F501FE" w14:textId="77777777" w:rsidR="009147F4" w:rsidRDefault="009147F4" w:rsidP="00583F17"/>
        </w:tc>
      </w:tr>
      <w:tr w:rsidR="009147F4" w14:paraId="337570F4" w14:textId="77777777" w:rsidTr="00583F17">
        <w:tc>
          <w:tcPr>
            <w:tcW w:w="2518" w:type="dxa"/>
          </w:tcPr>
          <w:p w14:paraId="3B982A07" w14:textId="77777777" w:rsidR="009147F4" w:rsidRPr="0090337F" w:rsidRDefault="009147F4" w:rsidP="00583F17">
            <w:r w:rsidRPr="00F57263">
              <w:t>requestOutcome</w:t>
            </w:r>
            <w:r>
              <w:t xml:space="preserve">. </w:t>
            </w:r>
            <w:r w:rsidRPr="005F318E">
              <w:t>attachment</w:t>
            </w:r>
            <w:r>
              <w:t>.mimetype</w:t>
            </w:r>
          </w:p>
        </w:tc>
        <w:tc>
          <w:tcPr>
            <w:tcW w:w="1134" w:type="dxa"/>
          </w:tcPr>
          <w:p w14:paraId="5791333F" w14:textId="77777777" w:rsidR="009147F4" w:rsidRPr="0090337F" w:rsidRDefault="009147F4" w:rsidP="00583F17">
            <w:pPr>
              <w:rPr>
                <w:lang w:val="en-US"/>
              </w:rPr>
            </w:pPr>
            <w:r>
              <w:t>String</w:t>
            </w:r>
          </w:p>
        </w:tc>
        <w:tc>
          <w:tcPr>
            <w:tcW w:w="3827" w:type="dxa"/>
          </w:tcPr>
          <w:p w14:paraId="7867D685" w14:textId="77777777" w:rsidR="009147F4" w:rsidRPr="00617591" w:rsidRDefault="009147F4" w:rsidP="00583F17">
            <w:r>
              <w:t>Mimetyp på bilaga. Formatering enligt RFC 6838.</w:t>
            </w:r>
          </w:p>
        </w:tc>
        <w:tc>
          <w:tcPr>
            <w:tcW w:w="567" w:type="dxa"/>
          </w:tcPr>
          <w:p w14:paraId="429D95F7" w14:textId="77777777" w:rsidR="009147F4" w:rsidRDefault="009147F4" w:rsidP="00583F17">
            <w:r>
              <w:t>1..1</w:t>
            </w:r>
          </w:p>
        </w:tc>
        <w:tc>
          <w:tcPr>
            <w:tcW w:w="1134" w:type="dxa"/>
          </w:tcPr>
          <w:p w14:paraId="328F0311" w14:textId="77777777" w:rsidR="009147F4" w:rsidRDefault="009147F4" w:rsidP="00583F17"/>
        </w:tc>
      </w:tr>
      <w:tr w:rsidR="009147F4" w14:paraId="512D0EA9" w14:textId="77777777" w:rsidTr="00583F17">
        <w:tc>
          <w:tcPr>
            <w:tcW w:w="2518" w:type="dxa"/>
          </w:tcPr>
          <w:p w14:paraId="3B7B08F2" w14:textId="77777777" w:rsidR="009147F4" w:rsidRPr="0090337F" w:rsidRDefault="009147F4" w:rsidP="00583F17">
            <w:r w:rsidRPr="00F57263">
              <w:t>requestOutcome</w:t>
            </w:r>
            <w:r>
              <w:t xml:space="preserve">. </w:t>
            </w:r>
            <w:r w:rsidRPr="005F318E">
              <w:t>attachment</w:t>
            </w:r>
            <w:r>
              <w:t>.size</w:t>
            </w:r>
          </w:p>
        </w:tc>
        <w:tc>
          <w:tcPr>
            <w:tcW w:w="1134" w:type="dxa"/>
          </w:tcPr>
          <w:p w14:paraId="7A13109D" w14:textId="77777777" w:rsidR="009147F4" w:rsidRPr="0090337F" w:rsidRDefault="009147F4" w:rsidP="00583F17">
            <w:pPr>
              <w:rPr>
                <w:lang w:val="en-US"/>
              </w:rPr>
            </w:pPr>
            <w:r>
              <w:t>Long</w:t>
            </w:r>
          </w:p>
        </w:tc>
        <w:tc>
          <w:tcPr>
            <w:tcW w:w="3827" w:type="dxa"/>
          </w:tcPr>
          <w:p w14:paraId="48715C08" w14:textId="77777777" w:rsidR="009147F4" w:rsidRPr="006303AE" w:rsidRDefault="009147F4" w:rsidP="00583F17">
            <w:r>
              <w:t>Storlek på bilaga i bytes</w:t>
            </w:r>
          </w:p>
        </w:tc>
        <w:tc>
          <w:tcPr>
            <w:tcW w:w="567" w:type="dxa"/>
          </w:tcPr>
          <w:p w14:paraId="3FE488A1" w14:textId="77777777" w:rsidR="009147F4" w:rsidRDefault="009147F4" w:rsidP="00583F17">
            <w:r>
              <w:t>1..1</w:t>
            </w:r>
          </w:p>
        </w:tc>
        <w:tc>
          <w:tcPr>
            <w:tcW w:w="1134" w:type="dxa"/>
          </w:tcPr>
          <w:p w14:paraId="3D5A6DA4" w14:textId="77777777" w:rsidR="009147F4" w:rsidRDefault="009147F4" w:rsidP="00583F17"/>
        </w:tc>
      </w:tr>
      <w:tr w:rsidR="009147F4" w14:paraId="00D906BB" w14:textId="77777777" w:rsidTr="00583F17">
        <w:tc>
          <w:tcPr>
            <w:tcW w:w="2518" w:type="dxa"/>
          </w:tcPr>
          <w:p w14:paraId="48983A51" w14:textId="77777777" w:rsidR="009147F4" w:rsidRPr="0090337F" w:rsidRDefault="009147F4" w:rsidP="00583F17">
            <w:r w:rsidRPr="0090337F">
              <w:t>originalRequest</w:t>
            </w:r>
          </w:p>
        </w:tc>
        <w:tc>
          <w:tcPr>
            <w:tcW w:w="1134" w:type="dxa"/>
          </w:tcPr>
          <w:p w14:paraId="130215DD" w14:textId="77777777" w:rsidR="009147F4" w:rsidRDefault="009147F4" w:rsidP="00583F17">
            <w:pPr>
              <w:rPr>
                <w:lang w:val="en-US"/>
              </w:rPr>
            </w:pPr>
            <w:r w:rsidRPr="0090337F">
              <w:rPr>
                <w:lang w:val="en-US"/>
              </w:rPr>
              <w:t>Request</w:t>
            </w:r>
            <w:r>
              <w:rPr>
                <w:lang w:val="en-US"/>
              </w:rPr>
              <w:t>Type</w:t>
            </w:r>
          </w:p>
        </w:tc>
        <w:tc>
          <w:tcPr>
            <w:tcW w:w="3827" w:type="dxa"/>
          </w:tcPr>
          <w:p w14:paraId="520D69FE" w14:textId="77777777" w:rsidR="009147F4" w:rsidRPr="006303AE" w:rsidRDefault="009147F4" w:rsidP="00583F17">
            <w:r w:rsidRPr="006303AE">
              <w:t>Originalremissen</w:t>
            </w:r>
          </w:p>
          <w:p w14:paraId="67A823A4" w14:textId="77777777" w:rsidR="009147F4" w:rsidRDefault="009147F4" w:rsidP="00583F17">
            <w:r w:rsidRPr="000718EF">
              <w:t xml:space="preserve">Detta fält skall endast vara ifyllt </w:t>
            </w:r>
            <w:r w:rsidRPr="00A27413">
              <w:t xml:space="preserve">i de fall då remissen skickas till annan mottagare än originalremittenten. </w:t>
            </w:r>
            <w:r>
              <w:t xml:space="preserve">Detta flöde finns idag inte beskrivet i de nationella specifikationerna. OriginalRequest får endast vara ifylld om den faktiska </w:t>
            </w:r>
            <w:r>
              <w:lastRenderedPageBreak/>
              <w:t>implementationen kan garantera att strukturen är identisk från det som mottogs från original remittenten.</w:t>
            </w:r>
          </w:p>
        </w:tc>
        <w:tc>
          <w:tcPr>
            <w:tcW w:w="567" w:type="dxa"/>
          </w:tcPr>
          <w:p w14:paraId="386C39C6" w14:textId="77777777" w:rsidR="009147F4" w:rsidRDefault="009147F4" w:rsidP="00583F17">
            <w:r>
              <w:lastRenderedPageBreak/>
              <w:t>0..1</w:t>
            </w:r>
          </w:p>
        </w:tc>
        <w:tc>
          <w:tcPr>
            <w:tcW w:w="1134" w:type="dxa"/>
          </w:tcPr>
          <w:p w14:paraId="2AF129B0" w14:textId="77777777" w:rsidR="009147F4" w:rsidRDefault="009147F4" w:rsidP="00583F17"/>
        </w:tc>
      </w:tr>
      <w:tr w:rsidR="009147F4" w:rsidRPr="00D10D9E" w14:paraId="57CC142B" w14:textId="77777777" w:rsidTr="00583F17">
        <w:tc>
          <w:tcPr>
            <w:tcW w:w="2518" w:type="dxa"/>
          </w:tcPr>
          <w:p w14:paraId="20E3D37B" w14:textId="77777777" w:rsidR="009147F4" w:rsidRPr="00A71B49" w:rsidRDefault="009147F4" w:rsidP="00583F17">
            <w:pPr>
              <w:rPr>
                <w:b/>
                <w:lang w:val="en-GB"/>
              </w:rPr>
            </w:pPr>
            <w:r w:rsidRPr="00A71B49">
              <w:rPr>
                <w:b/>
                <w:lang w:val="en-GB"/>
              </w:rPr>
              <w:lastRenderedPageBreak/>
              <w:t>Svar</w:t>
            </w:r>
          </w:p>
        </w:tc>
        <w:tc>
          <w:tcPr>
            <w:tcW w:w="1134" w:type="dxa"/>
          </w:tcPr>
          <w:p w14:paraId="5F34DB37" w14:textId="77777777" w:rsidR="009147F4" w:rsidRPr="008771B1" w:rsidRDefault="009147F4" w:rsidP="00583F17">
            <w:pPr>
              <w:rPr>
                <w:lang w:val="en-GB"/>
              </w:rPr>
            </w:pPr>
          </w:p>
        </w:tc>
        <w:tc>
          <w:tcPr>
            <w:tcW w:w="3827" w:type="dxa"/>
          </w:tcPr>
          <w:p w14:paraId="09CAC7E7" w14:textId="77777777" w:rsidR="009147F4" w:rsidRPr="00D10D9E" w:rsidRDefault="009147F4" w:rsidP="00583F17"/>
        </w:tc>
        <w:tc>
          <w:tcPr>
            <w:tcW w:w="567" w:type="dxa"/>
          </w:tcPr>
          <w:p w14:paraId="4363AEE7" w14:textId="77777777" w:rsidR="009147F4" w:rsidRPr="00D10D9E" w:rsidRDefault="009147F4" w:rsidP="00583F17"/>
        </w:tc>
        <w:tc>
          <w:tcPr>
            <w:tcW w:w="1134" w:type="dxa"/>
          </w:tcPr>
          <w:p w14:paraId="6239A06B" w14:textId="77777777" w:rsidR="009147F4" w:rsidRPr="00D10D9E" w:rsidRDefault="009147F4" w:rsidP="00583F17"/>
        </w:tc>
      </w:tr>
      <w:tr w:rsidR="009147F4" w:rsidRPr="00D10D9E" w14:paraId="77641001" w14:textId="77777777" w:rsidTr="00583F17">
        <w:tc>
          <w:tcPr>
            <w:tcW w:w="2518" w:type="dxa"/>
          </w:tcPr>
          <w:p w14:paraId="4B2E93A8" w14:textId="77777777" w:rsidR="009147F4" w:rsidRPr="000400D9" w:rsidRDefault="009147F4" w:rsidP="00583F17">
            <w:r w:rsidRPr="000400D9">
              <w:t>result</w:t>
            </w:r>
          </w:p>
        </w:tc>
        <w:tc>
          <w:tcPr>
            <w:tcW w:w="1134" w:type="dxa"/>
          </w:tcPr>
          <w:p w14:paraId="54E36C4C" w14:textId="77777777" w:rsidR="009147F4" w:rsidRPr="000400D9" w:rsidRDefault="009147F4" w:rsidP="00583F17">
            <w:r w:rsidRPr="000400D9">
              <w:t>ResultType</w:t>
            </w:r>
          </w:p>
        </w:tc>
        <w:tc>
          <w:tcPr>
            <w:tcW w:w="3827" w:type="dxa"/>
          </w:tcPr>
          <w:p w14:paraId="33BE7867" w14:textId="77777777" w:rsidR="009147F4" w:rsidRPr="000400D9" w:rsidRDefault="009147F4" w:rsidP="00583F17">
            <w:r w:rsidRPr="000400D9">
              <w:t>Innehåller information om begäran gick bra eller ej.</w:t>
            </w:r>
          </w:p>
        </w:tc>
        <w:tc>
          <w:tcPr>
            <w:tcW w:w="567" w:type="dxa"/>
          </w:tcPr>
          <w:p w14:paraId="2D1DC443" w14:textId="77777777" w:rsidR="009147F4" w:rsidRPr="000400D9" w:rsidRDefault="009147F4" w:rsidP="00583F17">
            <w:r w:rsidRPr="000400D9">
              <w:t>1..1</w:t>
            </w:r>
          </w:p>
        </w:tc>
        <w:tc>
          <w:tcPr>
            <w:tcW w:w="1134" w:type="dxa"/>
          </w:tcPr>
          <w:p w14:paraId="69FF04B2" w14:textId="77777777" w:rsidR="009147F4" w:rsidRPr="000400D9" w:rsidRDefault="009147F4" w:rsidP="00583F17"/>
        </w:tc>
      </w:tr>
      <w:tr w:rsidR="009147F4" w:rsidRPr="00D10D9E" w14:paraId="040B726B" w14:textId="77777777" w:rsidTr="00583F17">
        <w:tc>
          <w:tcPr>
            <w:tcW w:w="2518" w:type="dxa"/>
          </w:tcPr>
          <w:p w14:paraId="54C6F36B" w14:textId="77777777" w:rsidR="009147F4" w:rsidRPr="000400D9" w:rsidRDefault="009147F4" w:rsidP="00583F17">
            <w:r>
              <w:t>result.</w:t>
            </w:r>
            <w:r w:rsidRPr="000400D9">
              <w:t>resultCode</w:t>
            </w:r>
          </w:p>
        </w:tc>
        <w:tc>
          <w:tcPr>
            <w:tcW w:w="1134" w:type="dxa"/>
          </w:tcPr>
          <w:p w14:paraId="6F752FDA" w14:textId="77777777" w:rsidR="009147F4" w:rsidRPr="000400D9" w:rsidRDefault="009147F4" w:rsidP="00583F17">
            <w:r w:rsidRPr="000400D9">
              <w:t>ResultCodeEnum</w:t>
            </w:r>
          </w:p>
        </w:tc>
        <w:tc>
          <w:tcPr>
            <w:tcW w:w="3827" w:type="dxa"/>
          </w:tcPr>
          <w:p w14:paraId="7DB9B22E" w14:textId="77777777" w:rsidR="009147F4" w:rsidRPr="000400D9" w:rsidRDefault="009147F4" w:rsidP="00583F17">
            <w:r w:rsidRPr="000400D9">
              <w:t>Kan endast vara OK, INFO eller ERROR</w:t>
            </w:r>
          </w:p>
        </w:tc>
        <w:tc>
          <w:tcPr>
            <w:tcW w:w="567" w:type="dxa"/>
          </w:tcPr>
          <w:p w14:paraId="57F595CE" w14:textId="77777777" w:rsidR="009147F4" w:rsidRPr="000400D9" w:rsidRDefault="009147F4" w:rsidP="00583F17">
            <w:r w:rsidRPr="000400D9">
              <w:t>1..1</w:t>
            </w:r>
          </w:p>
        </w:tc>
        <w:tc>
          <w:tcPr>
            <w:tcW w:w="1134" w:type="dxa"/>
          </w:tcPr>
          <w:p w14:paraId="0380ECDC" w14:textId="77777777" w:rsidR="009147F4" w:rsidRPr="000400D9" w:rsidRDefault="009147F4" w:rsidP="00583F17"/>
        </w:tc>
      </w:tr>
      <w:tr w:rsidR="009147F4" w:rsidRPr="00D10D9E" w14:paraId="01DB57EB" w14:textId="77777777" w:rsidTr="00583F17">
        <w:tc>
          <w:tcPr>
            <w:tcW w:w="2518" w:type="dxa"/>
          </w:tcPr>
          <w:p w14:paraId="463112B7" w14:textId="77777777" w:rsidR="009147F4" w:rsidRPr="000400D9" w:rsidRDefault="009147F4" w:rsidP="00583F17">
            <w:r>
              <w:t>result.</w:t>
            </w:r>
            <w:r w:rsidRPr="000400D9">
              <w:t>errorCode</w:t>
            </w:r>
          </w:p>
        </w:tc>
        <w:tc>
          <w:tcPr>
            <w:tcW w:w="1134" w:type="dxa"/>
          </w:tcPr>
          <w:p w14:paraId="63A7D7E3" w14:textId="77777777" w:rsidR="009147F4" w:rsidRPr="000400D9" w:rsidRDefault="009147F4" w:rsidP="00583F17">
            <w:r w:rsidRPr="000400D9">
              <w:t>ErrorCodeEnum</w:t>
            </w:r>
          </w:p>
        </w:tc>
        <w:tc>
          <w:tcPr>
            <w:tcW w:w="3827" w:type="dxa"/>
          </w:tcPr>
          <w:p w14:paraId="3911FE66" w14:textId="77777777" w:rsidR="009147F4" w:rsidRPr="000400D9" w:rsidRDefault="009147F4" w:rsidP="00583F17">
            <w:r w:rsidRPr="000400D9">
              <w:t>Sätts endast om level är ERROR, se kapitel 4.3 för mer information.</w:t>
            </w:r>
          </w:p>
        </w:tc>
        <w:tc>
          <w:tcPr>
            <w:tcW w:w="567" w:type="dxa"/>
          </w:tcPr>
          <w:p w14:paraId="02596E38" w14:textId="77777777" w:rsidR="009147F4" w:rsidRPr="000400D9" w:rsidRDefault="009147F4" w:rsidP="00583F17">
            <w:r w:rsidRPr="000400D9">
              <w:t>0..1</w:t>
            </w:r>
          </w:p>
        </w:tc>
        <w:tc>
          <w:tcPr>
            <w:tcW w:w="1134" w:type="dxa"/>
          </w:tcPr>
          <w:p w14:paraId="3BE601AF" w14:textId="77777777" w:rsidR="009147F4" w:rsidRPr="000400D9" w:rsidRDefault="009147F4" w:rsidP="00583F17"/>
        </w:tc>
      </w:tr>
      <w:tr w:rsidR="009147F4" w:rsidRPr="00D10D9E" w14:paraId="1453DA5C" w14:textId="77777777" w:rsidTr="00583F17">
        <w:tc>
          <w:tcPr>
            <w:tcW w:w="2518" w:type="dxa"/>
          </w:tcPr>
          <w:p w14:paraId="56C88579" w14:textId="77777777" w:rsidR="009147F4" w:rsidRPr="000400D9" w:rsidRDefault="009147F4" w:rsidP="00583F17">
            <w:r>
              <w:t>result.</w:t>
            </w:r>
            <w:r w:rsidRPr="000400D9">
              <w:t>subCode</w:t>
            </w:r>
          </w:p>
        </w:tc>
        <w:tc>
          <w:tcPr>
            <w:tcW w:w="1134" w:type="dxa"/>
          </w:tcPr>
          <w:p w14:paraId="65B54827" w14:textId="77777777" w:rsidR="009147F4" w:rsidRPr="000400D9" w:rsidRDefault="009147F4" w:rsidP="00583F17">
            <w:r w:rsidRPr="000400D9">
              <w:t>string</w:t>
            </w:r>
          </w:p>
        </w:tc>
        <w:tc>
          <w:tcPr>
            <w:tcW w:w="3827" w:type="dxa"/>
          </w:tcPr>
          <w:p w14:paraId="769DDECD" w14:textId="77777777" w:rsidR="009147F4" w:rsidRPr="000400D9" w:rsidRDefault="009147F4" w:rsidP="00583F17">
            <w:r w:rsidRPr="000400D9">
              <w:t>En mer specifik kod (*inga är idag specificerade*)</w:t>
            </w:r>
          </w:p>
        </w:tc>
        <w:tc>
          <w:tcPr>
            <w:tcW w:w="567" w:type="dxa"/>
          </w:tcPr>
          <w:p w14:paraId="21794820" w14:textId="77777777" w:rsidR="009147F4" w:rsidRPr="000400D9" w:rsidRDefault="009147F4" w:rsidP="00583F17">
            <w:r w:rsidRPr="000400D9">
              <w:t>0..1</w:t>
            </w:r>
          </w:p>
        </w:tc>
        <w:tc>
          <w:tcPr>
            <w:tcW w:w="1134" w:type="dxa"/>
          </w:tcPr>
          <w:p w14:paraId="44D0AB99" w14:textId="77777777" w:rsidR="009147F4" w:rsidRPr="000400D9" w:rsidRDefault="009147F4" w:rsidP="00583F17"/>
        </w:tc>
      </w:tr>
      <w:tr w:rsidR="009147F4" w:rsidRPr="00D10D9E" w14:paraId="314B7000" w14:textId="77777777" w:rsidTr="00583F17">
        <w:tc>
          <w:tcPr>
            <w:tcW w:w="2518" w:type="dxa"/>
          </w:tcPr>
          <w:p w14:paraId="6FECC3BA" w14:textId="77777777" w:rsidR="009147F4" w:rsidRPr="000400D9" w:rsidRDefault="009147F4" w:rsidP="00583F17">
            <w:r w:rsidRPr="000400D9">
              <w:t>result.logId</w:t>
            </w:r>
          </w:p>
        </w:tc>
        <w:tc>
          <w:tcPr>
            <w:tcW w:w="1134" w:type="dxa"/>
          </w:tcPr>
          <w:p w14:paraId="691D9B46" w14:textId="77777777" w:rsidR="009147F4" w:rsidRPr="000400D9" w:rsidRDefault="009147F4" w:rsidP="00583F17">
            <w:r w:rsidRPr="000400D9">
              <w:t>string</w:t>
            </w:r>
          </w:p>
        </w:tc>
        <w:tc>
          <w:tcPr>
            <w:tcW w:w="3827" w:type="dxa"/>
          </w:tcPr>
          <w:p w14:paraId="2FDAAB11" w14:textId="77777777" w:rsidR="009147F4" w:rsidRPr="000400D9" w:rsidRDefault="009147F4" w:rsidP="00583F17">
            <w:r w:rsidRPr="000400D9">
              <w:t>Ett unikt log-id som kan användas vid felanmälan för att användas vid felsökning av producent.</w:t>
            </w:r>
          </w:p>
        </w:tc>
        <w:tc>
          <w:tcPr>
            <w:tcW w:w="567" w:type="dxa"/>
          </w:tcPr>
          <w:p w14:paraId="72E16E75" w14:textId="77777777" w:rsidR="009147F4" w:rsidRPr="000400D9" w:rsidRDefault="009147F4" w:rsidP="00583F17">
            <w:r w:rsidRPr="000400D9">
              <w:t>0..1</w:t>
            </w:r>
          </w:p>
        </w:tc>
        <w:tc>
          <w:tcPr>
            <w:tcW w:w="1134" w:type="dxa"/>
          </w:tcPr>
          <w:p w14:paraId="4D57830D" w14:textId="77777777" w:rsidR="009147F4" w:rsidRPr="000400D9" w:rsidRDefault="009147F4" w:rsidP="00583F17"/>
        </w:tc>
      </w:tr>
      <w:tr w:rsidR="009147F4" w:rsidRPr="00D10D9E" w14:paraId="06595AF4" w14:textId="77777777" w:rsidTr="00583F17">
        <w:tc>
          <w:tcPr>
            <w:tcW w:w="2518" w:type="dxa"/>
          </w:tcPr>
          <w:p w14:paraId="36148784" w14:textId="77777777" w:rsidR="009147F4" w:rsidRPr="000400D9" w:rsidRDefault="009147F4" w:rsidP="00583F17">
            <w:r w:rsidRPr="000400D9">
              <w:t>result.message</w:t>
            </w:r>
          </w:p>
        </w:tc>
        <w:tc>
          <w:tcPr>
            <w:tcW w:w="1134" w:type="dxa"/>
          </w:tcPr>
          <w:p w14:paraId="4C9FB2C9" w14:textId="77777777" w:rsidR="009147F4" w:rsidRPr="000400D9" w:rsidRDefault="009147F4" w:rsidP="00583F17">
            <w:r w:rsidRPr="000400D9">
              <w:t>string</w:t>
            </w:r>
          </w:p>
        </w:tc>
        <w:tc>
          <w:tcPr>
            <w:tcW w:w="3827" w:type="dxa"/>
          </w:tcPr>
          <w:p w14:paraId="259AAF13" w14:textId="77777777" w:rsidR="009147F4" w:rsidRPr="000400D9" w:rsidRDefault="009147F4" w:rsidP="00583F17">
            <w:r w:rsidRPr="000400D9">
              <w:t>En beskrivande text som kan visas för användaren.</w:t>
            </w:r>
          </w:p>
        </w:tc>
        <w:tc>
          <w:tcPr>
            <w:tcW w:w="567" w:type="dxa"/>
          </w:tcPr>
          <w:p w14:paraId="3A3B2E84" w14:textId="77777777" w:rsidR="009147F4" w:rsidRPr="000400D9" w:rsidRDefault="009147F4" w:rsidP="00583F17">
            <w:r w:rsidRPr="000400D9">
              <w:t>0..1</w:t>
            </w:r>
          </w:p>
        </w:tc>
        <w:tc>
          <w:tcPr>
            <w:tcW w:w="1134" w:type="dxa"/>
          </w:tcPr>
          <w:p w14:paraId="0B7443CA" w14:textId="77777777" w:rsidR="009147F4" w:rsidRDefault="009147F4" w:rsidP="00583F17"/>
        </w:tc>
      </w:tr>
    </w:tbl>
    <w:p w14:paraId="06616FDE" w14:textId="77777777" w:rsidR="00842167" w:rsidRDefault="00842167" w:rsidP="00842167"/>
    <w:p w14:paraId="630D55C3" w14:textId="77777777" w:rsidR="00842167" w:rsidRPr="00ED19D0" w:rsidRDefault="00842167" w:rsidP="00842167">
      <w:pPr>
        <w:pStyle w:val="BodyText"/>
      </w:pPr>
    </w:p>
    <w:p w14:paraId="11A009F0" w14:textId="77777777" w:rsidR="00842167" w:rsidRDefault="00842167" w:rsidP="00842167">
      <w:pPr>
        <w:pStyle w:val="Heading3"/>
      </w:pPr>
      <w:bookmarkStart w:id="134" w:name="_Toc270858538"/>
      <w:bookmarkStart w:id="135" w:name="_Toc398111414"/>
      <w:r>
        <w:t>Övriga regler</w:t>
      </w:r>
      <w:bookmarkEnd w:id="134"/>
      <w:bookmarkEnd w:id="135"/>
    </w:p>
    <w:p w14:paraId="43A9E579"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67D53004" w14:textId="77777777" w:rsidR="00842167" w:rsidRPr="007E3F3B" w:rsidRDefault="00842167" w:rsidP="00842167">
      <w:pPr>
        <w:rPr>
          <w:i/>
          <w:sz w:val="22"/>
          <w:u w:val="single"/>
        </w:rPr>
      </w:pPr>
    </w:p>
    <w:p w14:paraId="789FFA38"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C4F1E59" w14:textId="77777777" w:rsidR="00842167" w:rsidRDefault="00842167" w:rsidP="00842167">
      <w:pPr>
        <w:rPr>
          <w:color w:val="4F81BD" w:themeColor="accent1"/>
        </w:rPr>
      </w:pPr>
      <w:r w:rsidRPr="003C2BD0">
        <w:rPr>
          <w:color w:val="4F81BD" w:themeColor="accent1"/>
        </w:rPr>
        <w:t>Beskrivning av regel för detta element.</w:t>
      </w:r>
    </w:p>
    <w:p w14:paraId="724BF44D" w14:textId="77777777" w:rsidR="00842167" w:rsidRDefault="00842167" w:rsidP="00842167">
      <w:pPr>
        <w:rPr>
          <w:color w:val="4F81BD" w:themeColor="accent1"/>
        </w:rPr>
      </w:pPr>
    </w:p>
    <w:p w14:paraId="66E8221C" w14:textId="77777777" w:rsidR="00842167" w:rsidRPr="00776D68" w:rsidRDefault="00842167" w:rsidP="00842167">
      <w:pPr>
        <w:pStyle w:val="Heading4"/>
      </w:pPr>
      <w:r w:rsidRPr="00776D68">
        <w:t>Icke funktionella krav</w:t>
      </w:r>
    </w:p>
    <w:p w14:paraId="72717AFD" w14:textId="77777777" w:rsidR="00842167" w:rsidRPr="00776D68" w:rsidRDefault="00842167" w:rsidP="00842167">
      <w:r>
        <w:rPr>
          <w:color w:val="4F81BD" w:themeColor="accent1"/>
        </w:rPr>
        <w:t>Här skall de verksamhatskrav som gäller för aktuellt tjänstekonterakt beskrivas.</w:t>
      </w:r>
    </w:p>
    <w:p w14:paraId="06882E8E" w14:textId="77777777" w:rsidR="00842167" w:rsidRPr="00776D68" w:rsidRDefault="00842167" w:rsidP="00842167">
      <w:pPr>
        <w:pStyle w:val="Heading5"/>
      </w:pPr>
      <w:r w:rsidRPr="00776D68">
        <w:t>SLA-krav</w:t>
      </w:r>
    </w:p>
    <w:p w14:paraId="316EADC4" w14:textId="77777777" w:rsidR="00842167" w:rsidRDefault="00842167" w:rsidP="00842167">
      <w:r w:rsidRPr="008B016A">
        <w:t>Följande SLA-krav gäller för producenter av detta tjänstekontrakt.</w:t>
      </w:r>
    </w:p>
    <w:p w14:paraId="7E0D0A2C"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554C2F3F" w14:textId="77777777" w:rsidR="00842167" w:rsidRPr="008B016A" w:rsidRDefault="00842167" w:rsidP="00842167"/>
    <w:p w14:paraId="66BD6810" w14:textId="77777777" w:rsidR="00842167" w:rsidRPr="00776D68" w:rsidRDefault="00842167" w:rsidP="00842167">
      <w:pPr>
        <w:pStyle w:val="Heading3"/>
      </w:pPr>
      <w:bookmarkStart w:id="136" w:name="_Toc270858539"/>
      <w:bookmarkStart w:id="137" w:name="_Toc398111415"/>
      <w:r w:rsidRPr="00776D68">
        <w:t>Annan information om kontraktet</w:t>
      </w:r>
      <w:bookmarkEnd w:id="136"/>
      <w:bookmarkEnd w:id="137"/>
    </w:p>
    <w:p w14:paraId="540C8DD4" w14:textId="77777777" w:rsidR="009147F4" w:rsidRDefault="009147F4">
      <w:pPr>
        <w:spacing w:line="240" w:lineRule="auto"/>
        <w:rPr>
          <w:highlight w:val="yellow"/>
        </w:rPr>
      </w:pPr>
      <w:r>
        <w:rPr>
          <w:highlight w:val="yellow"/>
        </w:rPr>
        <w:br w:type="page"/>
      </w:r>
    </w:p>
    <w:p w14:paraId="282EFBC8" w14:textId="77777777" w:rsidR="00842167" w:rsidRPr="005B0CFE" w:rsidRDefault="00842167" w:rsidP="00842167"/>
    <w:p w14:paraId="6B6F708B" w14:textId="77777777" w:rsidR="009147F4" w:rsidRPr="009147F4" w:rsidRDefault="009147F4" w:rsidP="009147F4">
      <w:pPr>
        <w:pStyle w:val="Heading2"/>
      </w:pPr>
      <w:bookmarkStart w:id="138" w:name="_Toc398111416"/>
      <w:r w:rsidRPr="009147F4">
        <w:t>ProcessRequestConfirmation</w:t>
      </w:r>
      <w:bookmarkEnd w:id="138"/>
      <w:r w:rsidRPr="009147F4">
        <w:t xml:space="preserve"> </w:t>
      </w:r>
    </w:p>
    <w:p w14:paraId="39B52847" w14:textId="77777777" w:rsidR="009147F4" w:rsidRDefault="009147F4" w:rsidP="009147F4">
      <w:r w:rsidRPr="00FD782C">
        <w:t xml:space="preserve">Tjänsten används av remissinvolverade parter för att kommunicera information kring en remiss. </w:t>
      </w:r>
      <w:r>
        <w:t>Exempel på detta är:</w:t>
      </w:r>
    </w:p>
    <w:p w14:paraId="75D6F7FE" w14:textId="77777777" w:rsidR="009147F4" w:rsidRDefault="009147F4" w:rsidP="009147F4">
      <w:pPr>
        <w:numPr>
          <w:ilvl w:val="0"/>
          <w:numId w:val="35"/>
        </w:numPr>
        <w:spacing w:line="240" w:lineRule="auto"/>
      </w:pPr>
      <w:r>
        <w:t>information om att en remiss har vidareskickats till en annan mottagning</w:t>
      </w:r>
    </w:p>
    <w:p w14:paraId="52F4C10F" w14:textId="77777777" w:rsidR="009147F4" w:rsidRDefault="009147F4" w:rsidP="009147F4">
      <w:pPr>
        <w:numPr>
          <w:ilvl w:val="0"/>
          <w:numId w:val="35"/>
        </w:numPr>
        <w:spacing w:line="240" w:lineRule="auto"/>
      </w:pPr>
      <w:r>
        <w:t xml:space="preserve">remissmottagaren begär komplettering av en redan skickad remiss </w:t>
      </w:r>
    </w:p>
    <w:p w14:paraId="129F4AF9" w14:textId="77777777" w:rsidR="009147F4" w:rsidRDefault="009147F4" w:rsidP="009147F4">
      <w:pPr>
        <w:numPr>
          <w:ilvl w:val="0"/>
          <w:numId w:val="35"/>
        </w:numPr>
        <w:spacing w:line="240" w:lineRule="auto"/>
      </w:pPr>
      <w:r>
        <w:t>en remissmottagare har bedömt remissen och går vidare i handläggningen av ärendet</w:t>
      </w:r>
    </w:p>
    <w:p w14:paraId="040BE2DD" w14:textId="77777777" w:rsidR="009147F4" w:rsidRDefault="009147F4" w:rsidP="009147F4"/>
    <w:p w14:paraId="570AF8CC" w14:textId="77777777" w:rsidR="009147F4" w:rsidRDefault="009147F4" w:rsidP="009147F4">
      <w:r>
        <w:t>Tjänstekontraktets huvuddomän är "clinicalprocess", som hanterar alla underdomäner som handlar om tjänstekontrakt för att hjälpa till med hantering av den kliniska kärnprocessen.</w:t>
      </w:r>
    </w:p>
    <w:p w14:paraId="5AF79302" w14:textId="77777777" w:rsidR="009147F4" w:rsidRDefault="009147F4" w:rsidP="009147F4">
      <w:r>
        <w:t>-</w:t>
      </w:r>
      <w:r>
        <w:tab/>
        <w:t>Underdomänen är "activity:request", som grupperar alla tjänstekontrakt som handlar om att presentera och administrera information om remiss och tillhörande flöden.</w:t>
      </w:r>
    </w:p>
    <w:p w14:paraId="66CF98F4" w14:textId="77777777" w:rsidR="009147F4" w:rsidRDefault="009147F4" w:rsidP="009147F4">
      <w:r>
        <w:t>Namnrymden för tjänstekontraktet är: urn:riv:clinicalprocess:activity:request</w:t>
      </w:r>
    </w:p>
    <w:p w14:paraId="301A561C" w14:textId="77777777" w:rsidR="009147F4" w:rsidRPr="00FD782C" w:rsidRDefault="009147F4" w:rsidP="009147F4"/>
    <w:p w14:paraId="4897C278" w14:textId="77777777" w:rsidR="00842167" w:rsidRDefault="00842167" w:rsidP="00842167">
      <w:pPr>
        <w:pStyle w:val="Heading3"/>
      </w:pPr>
      <w:bookmarkStart w:id="139" w:name="_Toc398111417"/>
      <w:r>
        <w:t>Version</w:t>
      </w:r>
      <w:bookmarkEnd w:id="139"/>
    </w:p>
    <w:p w14:paraId="5349E4B9" w14:textId="6EA6E640" w:rsidR="00842167" w:rsidRDefault="009147F4" w:rsidP="00842167">
      <w:r>
        <w:t>1.0</w:t>
      </w:r>
    </w:p>
    <w:p w14:paraId="54D87B0D" w14:textId="77777777" w:rsidR="00842167" w:rsidRPr="00C55071" w:rsidRDefault="00842167" w:rsidP="00842167"/>
    <w:p w14:paraId="0FF591F8" w14:textId="77777777" w:rsidR="00842167" w:rsidRDefault="00842167" w:rsidP="00842167">
      <w:pPr>
        <w:pStyle w:val="Heading3"/>
      </w:pPr>
      <w:bookmarkStart w:id="140" w:name="_Toc398111418"/>
      <w:r>
        <w:t>Fältregler</w:t>
      </w:r>
      <w:bookmarkEnd w:id="140"/>
    </w:p>
    <w:p w14:paraId="5AED8E51"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6798E3E"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9147F4" w14:paraId="068104BA" w14:textId="77777777" w:rsidTr="009147F4">
        <w:tc>
          <w:tcPr>
            <w:tcW w:w="2518" w:type="dxa"/>
            <w:shd w:val="clear" w:color="auto" w:fill="D9D9D9" w:themeFill="background1" w:themeFillShade="D9"/>
          </w:tcPr>
          <w:p w14:paraId="5512340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Namn</w:t>
            </w:r>
          </w:p>
        </w:tc>
        <w:tc>
          <w:tcPr>
            <w:tcW w:w="1134" w:type="dxa"/>
            <w:shd w:val="clear" w:color="auto" w:fill="D9D9D9" w:themeFill="background1" w:themeFillShade="D9"/>
          </w:tcPr>
          <w:p w14:paraId="3662EBE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w:t>
            </w:r>
          </w:p>
        </w:tc>
        <w:tc>
          <w:tcPr>
            <w:tcW w:w="3827" w:type="dxa"/>
            <w:shd w:val="clear" w:color="auto" w:fill="D9D9D9" w:themeFill="background1" w:themeFillShade="D9"/>
          </w:tcPr>
          <w:p w14:paraId="0BFFC9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Kommentar</w:t>
            </w:r>
          </w:p>
        </w:tc>
        <w:tc>
          <w:tcPr>
            <w:tcW w:w="567" w:type="dxa"/>
            <w:shd w:val="clear" w:color="auto" w:fill="D9D9D9" w:themeFill="background1" w:themeFillShade="D9"/>
          </w:tcPr>
          <w:p w14:paraId="6EE0B2F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Kardi-nalitet</w:t>
            </w:r>
          </w:p>
        </w:tc>
        <w:tc>
          <w:tcPr>
            <w:tcW w:w="1134" w:type="dxa"/>
            <w:shd w:val="clear" w:color="auto" w:fill="D9D9D9" w:themeFill="background1" w:themeFillShade="D9"/>
          </w:tcPr>
          <w:p w14:paraId="3D3DCA2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i/>
                <w:noProof/>
                <w:color w:val="000000"/>
                <w:szCs w:val="24"/>
              </w:rPr>
              <w:t xml:space="preserve">Kodverk/värde-mängd </w:t>
            </w:r>
            <w:r w:rsidRPr="009147F4">
              <w:rPr>
                <w:rFonts w:ascii="Times New Roman" w:eastAsia="ヒラギノ角ゴ Pro W3" w:hAnsi="Times New Roman"/>
                <w:i/>
                <w:noProof/>
                <w:color w:val="000000"/>
                <w:szCs w:val="24"/>
              </w:rPr>
              <w:br/>
              <w:t>/ ev begränsningar</w:t>
            </w:r>
          </w:p>
        </w:tc>
      </w:tr>
      <w:tr w:rsidR="009147F4" w:rsidRPr="009147F4" w14:paraId="17307CEF" w14:textId="77777777" w:rsidTr="00583F17">
        <w:tc>
          <w:tcPr>
            <w:tcW w:w="2518" w:type="dxa"/>
          </w:tcPr>
          <w:p w14:paraId="1E9EFCC9" w14:textId="77777777" w:rsidR="009147F4" w:rsidRPr="009147F4" w:rsidRDefault="009147F4" w:rsidP="009147F4">
            <w:pPr>
              <w:spacing w:line="240" w:lineRule="auto"/>
              <w:rPr>
                <w:rFonts w:ascii="Times New Roman" w:eastAsia="ヒラギノ角ゴ Pro W3" w:hAnsi="Times New Roman"/>
                <w:b/>
                <w:noProof/>
                <w:color w:val="000000"/>
                <w:szCs w:val="24"/>
              </w:rPr>
            </w:pPr>
            <w:r w:rsidRPr="009147F4">
              <w:rPr>
                <w:rFonts w:ascii="Times New Roman" w:eastAsia="ヒラギノ角ゴ Pro W3" w:hAnsi="Times New Roman"/>
                <w:b/>
                <w:noProof/>
                <w:color w:val="000000"/>
                <w:szCs w:val="24"/>
              </w:rPr>
              <w:t>Begäran</w:t>
            </w:r>
          </w:p>
        </w:tc>
        <w:tc>
          <w:tcPr>
            <w:tcW w:w="1134" w:type="dxa"/>
          </w:tcPr>
          <w:p w14:paraId="54545ABF"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3827" w:type="dxa"/>
          </w:tcPr>
          <w:p w14:paraId="432A4646"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7D6D30E"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1134" w:type="dxa"/>
          </w:tcPr>
          <w:p w14:paraId="176BA1F2"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551379F" w14:textId="77777777" w:rsidTr="00583F17">
        <w:tc>
          <w:tcPr>
            <w:tcW w:w="2518" w:type="dxa"/>
          </w:tcPr>
          <w:p w14:paraId="3A35A34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p>
        </w:tc>
        <w:tc>
          <w:tcPr>
            <w:tcW w:w="1134" w:type="dxa"/>
          </w:tcPr>
          <w:p w14:paraId="36C4EA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w:t>
            </w:r>
          </w:p>
        </w:tc>
        <w:tc>
          <w:tcPr>
            <w:tcW w:w="3827" w:type="dxa"/>
          </w:tcPr>
          <w:p w14:paraId="3B7558A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Remissinformation</w:t>
            </w:r>
          </w:p>
        </w:tc>
        <w:tc>
          <w:tcPr>
            <w:tcW w:w="567" w:type="dxa"/>
          </w:tcPr>
          <w:p w14:paraId="1FD778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832F0E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36EFF32" w14:textId="77777777" w:rsidTr="00583F17">
        <w:tc>
          <w:tcPr>
            <w:tcW w:w="2518" w:type="dxa"/>
          </w:tcPr>
          <w:p w14:paraId="57CF96D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requestConfirmation.requestId</w:t>
            </w:r>
          </w:p>
        </w:tc>
        <w:tc>
          <w:tcPr>
            <w:tcW w:w="1134" w:type="dxa"/>
          </w:tcPr>
          <w:p w14:paraId="51DAAC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4D0F97B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Den ursprungliga remissens remiss-id</w:t>
            </w:r>
          </w:p>
          <w:p w14:paraId="6A3B968D"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B0B87F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546C32B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5E3BAAD"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1C7D71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7130FF5F" w14:textId="77777777" w:rsidTr="00583F17">
        <w:tc>
          <w:tcPr>
            <w:tcW w:w="2518" w:type="dxa"/>
          </w:tcPr>
          <w:p w14:paraId="2440CB3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requestConfirmation.requestConfirmationId</w:t>
            </w:r>
          </w:p>
        </w:tc>
        <w:tc>
          <w:tcPr>
            <w:tcW w:w="1134" w:type="dxa"/>
          </w:tcPr>
          <w:p w14:paraId="64C039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3D6C776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Unik identifierare för remissbekräftelsen.</w:t>
            </w:r>
          </w:p>
          <w:p w14:paraId="052E0942" w14:textId="77777777" w:rsidR="009147F4" w:rsidRPr="009147F4" w:rsidRDefault="009147F4" w:rsidP="009147F4">
            <w:pPr>
              <w:spacing w:line="240" w:lineRule="auto"/>
              <w:rPr>
                <w:rFonts w:ascii="Times New Roman" w:eastAsia="Times New Roman" w:hAnsi="Times New Roman"/>
                <w:szCs w:val="20"/>
              </w:rPr>
            </w:pPr>
          </w:p>
          <w:p w14:paraId="5225E418"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Källsystem-Id(HSA-ID)#lokalt-id</w:t>
            </w:r>
          </w:p>
          <w:p w14:paraId="12AC52A0" w14:textId="77777777" w:rsidR="009147F4" w:rsidRPr="009147F4" w:rsidRDefault="009147F4" w:rsidP="009147F4">
            <w:pPr>
              <w:spacing w:line="240" w:lineRule="auto"/>
              <w:rPr>
                <w:rFonts w:ascii="Times New Roman" w:eastAsia="Times New Roman" w:hAnsi="Times New Roman"/>
                <w:szCs w:val="20"/>
              </w:rPr>
            </w:pPr>
          </w:p>
          <w:p w14:paraId="77EA78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 xml:space="preserve">Exempel: </w:t>
            </w:r>
            <w:r w:rsidRPr="009147F4">
              <w:rPr>
                <w:rFonts w:ascii="Times New Roman" w:eastAsia="Times New Roman" w:hAnsi="Times New Roman"/>
                <w:szCs w:val="20"/>
              </w:rPr>
              <w:t>SE2321000012-0001#456</w:t>
            </w:r>
          </w:p>
        </w:tc>
        <w:tc>
          <w:tcPr>
            <w:tcW w:w="567" w:type="dxa"/>
          </w:tcPr>
          <w:p w14:paraId="79291E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985C530"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BEAA4A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53BC12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2611740A" w14:textId="77777777" w:rsidTr="00583F17">
        <w:tc>
          <w:tcPr>
            <w:tcW w:w="2518" w:type="dxa"/>
          </w:tcPr>
          <w:p w14:paraId="7FC1D7B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requestConfirmation.typeOfRequestConfirmation</w:t>
            </w:r>
          </w:p>
        </w:tc>
        <w:tc>
          <w:tcPr>
            <w:tcW w:w="1134" w:type="dxa"/>
          </w:tcPr>
          <w:p w14:paraId="4A7CAEF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lang w:val="en-US"/>
              </w:rPr>
              <w:t>codeRequestConfirmationType</w:t>
            </w:r>
          </w:p>
        </w:tc>
        <w:tc>
          <w:tcPr>
            <w:tcW w:w="3827" w:type="dxa"/>
          </w:tcPr>
          <w:p w14:paraId="2C520C5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Anger typen av remissvar. </w:t>
            </w:r>
          </w:p>
          <w:p w14:paraId="62AFEC59"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120AF9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Giltiga värden är: </w:t>
            </w:r>
          </w:p>
          <w:p w14:paraId="4A12CEA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BEK = Bekräftelse</w:t>
            </w:r>
          </w:p>
          <w:p w14:paraId="4E8E17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VID = Besked om vidareskickning</w:t>
            </w:r>
          </w:p>
          <w:p w14:paraId="3C39FC8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 = Kompletteringsbegäran</w:t>
            </w:r>
          </w:p>
        </w:tc>
        <w:tc>
          <w:tcPr>
            <w:tcW w:w="567" w:type="dxa"/>
          </w:tcPr>
          <w:p w14:paraId="179A924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1FEB6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330BB08" w14:textId="77777777" w:rsidTr="00583F17">
        <w:tc>
          <w:tcPr>
            <w:tcW w:w="2518" w:type="dxa"/>
          </w:tcPr>
          <w:p w14:paraId="069D5D5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lastRenderedPageBreak/>
              <w:t>requestConfirmation.requestVersionNumber</w:t>
            </w:r>
          </w:p>
        </w:tc>
        <w:tc>
          <w:tcPr>
            <w:tcW w:w="1134" w:type="dxa"/>
          </w:tcPr>
          <w:p w14:paraId="5E12341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VersionNumberType</w:t>
            </w:r>
          </w:p>
        </w:tc>
        <w:tc>
          <w:tcPr>
            <w:tcW w:w="3827" w:type="dxa"/>
          </w:tcPr>
          <w:p w14:paraId="7B65F2C8"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Remissens versionsnummer.</w:t>
            </w:r>
          </w:p>
        </w:tc>
        <w:tc>
          <w:tcPr>
            <w:tcW w:w="567" w:type="dxa"/>
          </w:tcPr>
          <w:p w14:paraId="111FCF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C7A844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(0*[1-9]+|[1-9])\d*</w:t>
            </w:r>
          </w:p>
        </w:tc>
      </w:tr>
      <w:tr w:rsidR="009147F4" w:rsidRPr="009147F4" w14:paraId="6CA14865" w14:textId="77777777" w:rsidTr="00583F17">
        <w:tc>
          <w:tcPr>
            <w:tcW w:w="2518" w:type="dxa"/>
          </w:tcPr>
          <w:p w14:paraId="0F8400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requestConfirmation.requestConfirmationTime</w:t>
            </w:r>
          </w:p>
        </w:tc>
        <w:tc>
          <w:tcPr>
            <w:tcW w:w="1134" w:type="dxa"/>
          </w:tcPr>
          <w:p w14:paraId="561B578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TimeStampType</w:t>
            </w:r>
          </w:p>
        </w:tc>
        <w:tc>
          <w:tcPr>
            <w:tcW w:w="3827" w:type="dxa"/>
          </w:tcPr>
          <w:p w14:paraId="71F9859F"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Tidpunkt då remissbekräftelsen skapades.</w:t>
            </w:r>
          </w:p>
        </w:tc>
        <w:tc>
          <w:tcPr>
            <w:tcW w:w="567" w:type="dxa"/>
          </w:tcPr>
          <w:p w14:paraId="0C880B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A36352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SSÅÅMMDDttmmss</w:t>
            </w:r>
          </w:p>
        </w:tc>
      </w:tr>
      <w:tr w:rsidR="009147F4" w:rsidRPr="009147F4" w14:paraId="3AA0178C" w14:textId="77777777" w:rsidTr="00583F17">
        <w:tc>
          <w:tcPr>
            <w:tcW w:w="2518" w:type="dxa"/>
            <w:tcBorders>
              <w:top w:val="single" w:sz="4" w:space="0" w:color="auto"/>
              <w:left w:val="single" w:sz="4" w:space="0" w:color="auto"/>
              <w:bottom w:val="single" w:sz="4" w:space="0" w:color="auto"/>
              <w:right w:val="single" w:sz="4" w:space="0" w:color="auto"/>
            </w:tcBorders>
          </w:tcPr>
          <w:p w14:paraId="02632BE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w:t>
            </w:r>
          </w:p>
        </w:tc>
        <w:tc>
          <w:tcPr>
            <w:tcW w:w="1134" w:type="dxa"/>
            <w:tcBorders>
              <w:top w:val="single" w:sz="4" w:space="0" w:color="auto"/>
              <w:left w:val="single" w:sz="4" w:space="0" w:color="auto"/>
              <w:bottom w:val="single" w:sz="4" w:space="0" w:color="auto"/>
              <w:right w:val="single" w:sz="4" w:space="0" w:color="auto"/>
            </w:tcBorders>
          </w:tcPr>
          <w:p w14:paraId="3196FA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08140CD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Den faktiska enhet som skickar bekräftelsemeddelandet. Detta kan skilja sig från den ansvariga vårdenheten enligt PDL.</w:t>
            </w:r>
          </w:p>
        </w:tc>
        <w:tc>
          <w:tcPr>
            <w:tcW w:w="567" w:type="dxa"/>
            <w:tcBorders>
              <w:top w:val="single" w:sz="4" w:space="0" w:color="auto"/>
              <w:left w:val="single" w:sz="4" w:space="0" w:color="auto"/>
              <w:bottom w:val="single" w:sz="4" w:space="0" w:color="auto"/>
              <w:right w:val="single" w:sz="4" w:space="0" w:color="auto"/>
            </w:tcBorders>
          </w:tcPr>
          <w:p w14:paraId="043C670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Borders>
              <w:top w:val="single" w:sz="4" w:space="0" w:color="auto"/>
              <w:left w:val="single" w:sz="4" w:space="0" w:color="auto"/>
              <w:bottom w:val="single" w:sz="4" w:space="0" w:color="auto"/>
              <w:right w:val="single" w:sz="4" w:space="0" w:color="auto"/>
            </w:tcBorders>
          </w:tcPr>
          <w:p w14:paraId="1C49146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339410B" w14:textId="77777777" w:rsidTr="00583F17">
        <w:tc>
          <w:tcPr>
            <w:tcW w:w="2518" w:type="dxa"/>
          </w:tcPr>
          <w:p w14:paraId="2AB419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requestConfirmation.confirmingOrganisation.careUnitId</w:t>
            </w:r>
          </w:p>
        </w:tc>
        <w:tc>
          <w:tcPr>
            <w:tcW w:w="1134" w:type="dxa"/>
          </w:tcPr>
          <w:p w14:paraId="5A4F5D7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31C15F5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 för enhet.</w:t>
            </w:r>
          </w:p>
        </w:tc>
        <w:tc>
          <w:tcPr>
            <w:tcW w:w="567" w:type="dxa"/>
          </w:tcPr>
          <w:p w14:paraId="627386E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50A9D1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4C553ED4" w14:textId="77777777" w:rsidTr="00583F17">
        <w:tc>
          <w:tcPr>
            <w:tcW w:w="2518" w:type="dxa"/>
          </w:tcPr>
          <w:p w14:paraId="4680F3A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requestConfirmation.confirmingOrganisation.careUnitName</w:t>
            </w:r>
          </w:p>
        </w:tc>
        <w:tc>
          <w:tcPr>
            <w:tcW w:w="1134" w:type="dxa"/>
          </w:tcPr>
          <w:p w14:paraId="5C0F168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9E0C60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Namn på enhet.</w:t>
            </w:r>
          </w:p>
        </w:tc>
        <w:tc>
          <w:tcPr>
            <w:tcW w:w="567" w:type="dxa"/>
          </w:tcPr>
          <w:p w14:paraId="4F1A24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8F93AE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422D1F1" w14:textId="77777777" w:rsidTr="00583F17">
        <w:tc>
          <w:tcPr>
            <w:tcW w:w="2518" w:type="dxa"/>
          </w:tcPr>
          <w:p w14:paraId="7D582A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requestConfirmation.confirmingOrganisation.careUnitTelephone</w:t>
            </w:r>
          </w:p>
        </w:tc>
        <w:tc>
          <w:tcPr>
            <w:tcW w:w="1134" w:type="dxa"/>
          </w:tcPr>
          <w:p w14:paraId="3A624D8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84531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Telefon till enhet.</w:t>
            </w:r>
          </w:p>
        </w:tc>
        <w:tc>
          <w:tcPr>
            <w:tcW w:w="567" w:type="dxa"/>
          </w:tcPr>
          <w:p w14:paraId="41906A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C64050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0B21746" w14:textId="77777777" w:rsidTr="00583F17">
        <w:tc>
          <w:tcPr>
            <w:tcW w:w="2518" w:type="dxa"/>
          </w:tcPr>
          <w:p w14:paraId="46DCB49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requestConfirmation.confirmingOrganisation.careUnitEmail</w:t>
            </w:r>
          </w:p>
        </w:tc>
        <w:tc>
          <w:tcPr>
            <w:tcW w:w="1134" w:type="dxa"/>
          </w:tcPr>
          <w:p w14:paraId="1C08B48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501CD2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E-post till enhet.</w:t>
            </w:r>
          </w:p>
        </w:tc>
        <w:tc>
          <w:tcPr>
            <w:tcW w:w="567" w:type="dxa"/>
          </w:tcPr>
          <w:p w14:paraId="0127F03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43642E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5378E69" w14:textId="77777777" w:rsidTr="00583F17">
        <w:tc>
          <w:tcPr>
            <w:tcW w:w="2518" w:type="dxa"/>
          </w:tcPr>
          <w:p w14:paraId="2B33BF0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requestConfirmation.confirmingOrganisation.careUnitAddress</w:t>
            </w:r>
          </w:p>
        </w:tc>
        <w:tc>
          <w:tcPr>
            <w:tcW w:w="1134" w:type="dxa"/>
          </w:tcPr>
          <w:p w14:paraId="7B337C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145C7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Adress till enhet.</w:t>
            </w:r>
          </w:p>
        </w:tc>
        <w:tc>
          <w:tcPr>
            <w:tcW w:w="567" w:type="dxa"/>
          </w:tcPr>
          <w:p w14:paraId="6D01E1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C3480A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165A6D3" w14:textId="77777777" w:rsidTr="00583F17">
        <w:tc>
          <w:tcPr>
            <w:tcW w:w="2518" w:type="dxa"/>
          </w:tcPr>
          <w:p w14:paraId="3F5F179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requestConfirmation.confirmingOrganisation.careUnitLocation</w:t>
            </w:r>
          </w:p>
        </w:tc>
        <w:tc>
          <w:tcPr>
            <w:tcW w:w="1134" w:type="dxa"/>
          </w:tcPr>
          <w:p w14:paraId="3E19576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D3A9F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Text som anger namnet på plats eller ort för enhetens eller funktionens fysiska placering.</w:t>
            </w:r>
          </w:p>
        </w:tc>
        <w:tc>
          <w:tcPr>
            <w:tcW w:w="567" w:type="dxa"/>
          </w:tcPr>
          <w:p w14:paraId="7D04C05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A54C71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2A27CA2" w14:textId="77777777" w:rsidTr="00583F17">
        <w:tc>
          <w:tcPr>
            <w:tcW w:w="2518" w:type="dxa"/>
          </w:tcPr>
          <w:p w14:paraId="13BDC9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w:t>
            </w:r>
          </w:p>
        </w:tc>
        <w:tc>
          <w:tcPr>
            <w:tcW w:w="1134" w:type="dxa"/>
          </w:tcPr>
          <w:p w14:paraId="72F03BE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SimplePatientType</w:t>
            </w:r>
          </w:p>
        </w:tc>
        <w:tc>
          <w:tcPr>
            <w:tcW w:w="3827" w:type="dxa"/>
          </w:tcPr>
          <w:p w14:paraId="0536351B"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0BA004C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4E43A6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75BB67B" w14:textId="77777777" w:rsidTr="00583F17">
        <w:tc>
          <w:tcPr>
            <w:tcW w:w="2518" w:type="dxa"/>
          </w:tcPr>
          <w:p w14:paraId="7E94113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requestConfirmation.patient.personId</w:t>
            </w:r>
          </w:p>
        </w:tc>
        <w:tc>
          <w:tcPr>
            <w:tcW w:w="1134" w:type="dxa"/>
          </w:tcPr>
          <w:p w14:paraId="1164637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PersonIdType</w:t>
            </w:r>
          </w:p>
        </w:tc>
        <w:tc>
          <w:tcPr>
            <w:tcW w:w="3827" w:type="dxa"/>
          </w:tcPr>
          <w:p w14:paraId="5347830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797B488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999ABAD" w14:textId="77777777" w:rsidR="009147F4" w:rsidRPr="009147F4" w:rsidRDefault="009147F4" w:rsidP="009147F4">
            <w:pPr>
              <w:widowControl w:val="0"/>
              <w:autoSpaceDE w:val="0"/>
              <w:autoSpaceDN w:val="0"/>
              <w:adjustRightInd w:val="0"/>
              <w:spacing w:line="240" w:lineRule="auto"/>
              <w:rPr>
                <w:rFonts w:ascii="Times New Roman" w:eastAsia="ヒラギノ角ゴ Pro W3" w:hAnsi="Times New Roman"/>
                <w:noProof/>
                <w:color w:val="000000"/>
                <w:szCs w:val="24"/>
              </w:rPr>
            </w:pPr>
          </w:p>
        </w:tc>
      </w:tr>
      <w:tr w:rsidR="009147F4" w:rsidRPr="009147F4" w14:paraId="1DCA9521" w14:textId="77777777" w:rsidTr="00583F17">
        <w:tc>
          <w:tcPr>
            <w:tcW w:w="2518" w:type="dxa"/>
          </w:tcPr>
          <w:p w14:paraId="4474741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patient.personId.extention</w:t>
            </w:r>
          </w:p>
        </w:tc>
        <w:tc>
          <w:tcPr>
            <w:tcW w:w="1134" w:type="dxa"/>
          </w:tcPr>
          <w:p w14:paraId="42963CF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8ACD84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 i form av personnummer, nationellt samordningsnummer eller nationellt reservnummer.</w:t>
            </w:r>
          </w:p>
        </w:tc>
        <w:tc>
          <w:tcPr>
            <w:tcW w:w="567" w:type="dxa"/>
          </w:tcPr>
          <w:p w14:paraId="39F2A0E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C1431E3"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ヒラギノ角ゴ Pro W3" w:hAnsi="Times New Roman"/>
                <w:noProof/>
                <w:color w:val="000000"/>
                <w:szCs w:val="24"/>
              </w:rPr>
              <w:t>[0-9]{8}[0-9pPtTfF][0-9]{3}</w:t>
            </w:r>
          </w:p>
        </w:tc>
      </w:tr>
      <w:tr w:rsidR="009147F4" w:rsidRPr="009147F4" w14:paraId="16305F83" w14:textId="77777777" w:rsidTr="00583F17">
        <w:tc>
          <w:tcPr>
            <w:tcW w:w="2518" w:type="dxa"/>
          </w:tcPr>
          <w:p w14:paraId="7FC7C74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patient.personId.root</w:t>
            </w:r>
          </w:p>
        </w:tc>
        <w:tc>
          <w:tcPr>
            <w:tcW w:w="1134" w:type="dxa"/>
          </w:tcPr>
          <w:p w14:paraId="2E3533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A04C82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identitetstyp enligt:</w:t>
            </w:r>
          </w:p>
          <w:p w14:paraId="34806607"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3CD6E1C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Giltiga värden är:</w:t>
            </w:r>
          </w:p>
          <w:p w14:paraId="1AA1455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1.2.752.129.2.1.3.1 = Personnummer</w:t>
            </w:r>
          </w:p>
          <w:p w14:paraId="37EE32EF"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4824DF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1.2.752.129.2.1.3.3 = Nationellt samordningsnummer</w:t>
            </w:r>
          </w:p>
        </w:tc>
        <w:tc>
          <w:tcPr>
            <w:tcW w:w="567" w:type="dxa"/>
          </w:tcPr>
          <w:p w14:paraId="49949D3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55F5AE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B8897A9" w14:textId="77777777" w:rsidTr="00583F17">
        <w:tc>
          <w:tcPr>
            <w:tcW w:w="2518" w:type="dxa"/>
          </w:tcPr>
          <w:p w14:paraId="58CCF28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patient.name</w:t>
            </w:r>
          </w:p>
        </w:tc>
        <w:tc>
          <w:tcPr>
            <w:tcW w:w="1134" w:type="dxa"/>
          </w:tcPr>
          <w:p w14:paraId="4980883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2F5C2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Alla personnamn skrivs sammanslaget enligt formatet " Mellannamn Efternamn,</w:t>
            </w:r>
            <w:r w:rsidRPr="009147F4" w:rsidDel="00FF3F03">
              <w:rPr>
                <w:rFonts w:ascii="Times New Roman" w:eastAsia="ヒラギノ角ゴ Pro W3" w:hAnsi="Times New Roman"/>
                <w:noProof/>
                <w:color w:val="000000"/>
                <w:szCs w:val="24"/>
              </w:rPr>
              <w:t xml:space="preserve"> </w:t>
            </w:r>
            <w:r w:rsidRPr="009147F4">
              <w:rPr>
                <w:rFonts w:ascii="Times New Roman" w:eastAsia="ヒラギノ角ゴ Pro W3" w:hAnsi="Times New Roman"/>
                <w:noProof/>
                <w:color w:val="000000"/>
                <w:szCs w:val="24"/>
              </w:rPr>
              <w:t>förnamn". Om flera namn av samma typ förekommer ska dessa separeras med mellanslag.</w:t>
            </w:r>
          </w:p>
          <w:p w14:paraId="09385383"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Implementationer rekommenderas att i första hand slå upp denna information från den källa till personinformation som normalt används. Detta namn är i första hand till för teknisk loggning och spårbarhet.</w:t>
            </w:r>
          </w:p>
        </w:tc>
        <w:tc>
          <w:tcPr>
            <w:tcW w:w="567" w:type="dxa"/>
          </w:tcPr>
          <w:p w14:paraId="50E884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0..1</w:t>
            </w:r>
          </w:p>
        </w:tc>
        <w:tc>
          <w:tcPr>
            <w:tcW w:w="1134" w:type="dxa"/>
          </w:tcPr>
          <w:p w14:paraId="033CBAB8"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Maxlängd 216</w:t>
            </w:r>
          </w:p>
          <w:p w14:paraId="4BD3E86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9DEB0E1" w14:textId="77777777" w:rsidTr="00583F17">
        <w:tc>
          <w:tcPr>
            <w:tcW w:w="2518" w:type="dxa"/>
          </w:tcPr>
          <w:p w14:paraId="622EF4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author</w:t>
            </w:r>
          </w:p>
        </w:tc>
        <w:tc>
          <w:tcPr>
            <w:tcW w:w="1134" w:type="dxa"/>
          </w:tcPr>
          <w:p w14:paraId="3E70591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AuthorType</w:t>
            </w:r>
          </w:p>
        </w:tc>
        <w:tc>
          <w:tcPr>
            <w:tcW w:w="3827" w:type="dxa"/>
          </w:tcPr>
          <w:p w14:paraId="7716C4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Remissbekräfttande person och organisation</w:t>
            </w:r>
          </w:p>
        </w:tc>
        <w:tc>
          <w:tcPr>
            <w:tcW w:w="567" w:type="dxa"/>
          </w:tcPr>
          <w:p w14:paraId="3F79D00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F2F6FB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E102189" w14:textId="77777777" w:rsidTr="00583F17">
        <w:tc>
          <w:tcPr>
            <w:tcW w:w="2518" w:type="dxa"/>
          </w:tcPr>
          <w:p w14:paraId="0F346DF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author.date</w:t>
            </w:r>
          </w:p>
        </w:tc>
        <w:tc>
          <w:tcPr>
            <w:tcW w:w="1134" w:type="dxa"/>
          </w:tcPr>
          <w:p w14:paraId="696ABE5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DateType</w:t>
            </w:r>
          </w:p>
        </w:tc>
        <w:tc>
          <w:tcPr>
            <w:tcW w:w="3827" w:type="dxa"/>
          </w:tcPr>
          <w:p w14:paraId="3F142EB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Datum när remissbekräftelsen skapades. Format som ska användas är SSÅÅMMDD</w:t>
            </w:r>
          </w:p>
        </w:tc>
        <w:tc>
          <w:tcPr>
            <w:tcW w:w="567" w:type="dxa"/>
          </w:tcPr>
          <w:p w14:paraId="04514E5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E3839D9"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401FA82" w14:textId="77777777" w:rsidTr="00583F17">
        <w:tc>
          <w:tcPr>
            <w:tcW w:w="2518" w:type="dxa"/>
          </w:tcPr>
          <w:p w14:paraId="1BE3473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w:t>
            </w:r>
          </w:p>
        </w:tc>
        <w:tc>
          <w:tcPr>
            <w:tcW w:w="1134" w:type="dxa"/>
          </w:tcPr>
          <w:p w14:paraId="793080B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HealthcareProfessionalType</w:t>
            </w:r>
          </w:p>
        </w:tc>
        <w:tc>
          <w:tcPr>
            <w:tcW w:w="3827" w:type="dxa"/>
          </w:tcPr>
          <w:p w14:paraId="54C5F37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91A35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D81B4C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C3F1EB6" w14:textId="77777777" w:rsidTr="00583F17">
        <w:tc>
          <w:tcPr>
            <w:tcW w:w="2518" w:type="dxa"/>
          </w:tcPr>
          <w:p w14:paraId="1AF4257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author.healthcareProfessional.id</w:t>
            </w:r>
          </w:p>
        </w:tc>
        <w:tc>
          <w:tcPr>
            <w:tcW w:w="1134" w:type="dxa"/>
          </w:tcPr>
          <w:p w14:paraId="234F2B9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2F47168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remissbesvarare</w:t>
            </w:r>
          </w:p>
        </w:tc>
        <w:tc>
          <w:tcPr>
            <w:tcW w:w="567" w:type="dxa"/>
          </w:tcPr>
          <w:p w14:paraId="5537B2A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4CE5FD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17E44C80" w14:textId="77777777" w:rsidTr="00583F17">
        <w:tc>
          <w:tcPr>
            <w:tcW w:w="2518" w:type="dxa"/>
          </w:tcPr>
          <w:p w14:paraId="6C89E5A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author.healthcareProfessional.name</w:t>
            </w:r>
          </w:p>
        </w:tc>
        <w:tc>
          <w:tcPr>
            <w:tcW w:w="1134" w:type="dxa"/>
          </w:tcPr>
          <w:p w14:paraId="013C716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6D7D47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Personalnamn</w:t>
            </w:r>
          </w:p>
        </w:tc>
        <w:tc>
          <w:tcPr>
            <w:tcW w:w="567" w:type="dxa"/>
          </w:tcPr>
          <w:p w14:paraId="20FD99D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C049C1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860C1BC" w14:textId="77777777" w:rsidTr="00583F17">
        <w:tc>
          <w:tcPr>
            <w:tcW w:w="2518" w:type="dxa"/>
          </w:tcPr>
          <w:p w14:paraId="2C57802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author.typeOfHealthcareProfessional</w:t>
            </w:r>
          </w:p>
        </w:tc>
        <w:tc>
          <w:tcPr>
            <w:tcW w:w="1134" w:type="dxa"/>
          </w:tcPr>
          <w:p w14:paraId="33DC0DB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codeForProfession</w:t>
            </w:r>
          </w:p>
        </w:tc>
        <w:tc>
          <w:tcPr>
            <w:tcW w:w="3827" w:type="dxa"/>
          </w:tcPr>
          <w:p w14:paraId="1C0806F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 av HoS-personal</w:t>
            </w:r>
          </w:p>
        </w:tc>
        <w:tc>
          <w:tcPr>
            <w:tcW w:w="567" w:type="dxa"/>
          </w:tcPr>
          <w:p w14:paraId="7B01175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3EA237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8E86F5" w14:textId="77777777" w:rsidTr="00583F17">
        <w:tc>
          <w:tcPr>
            <w:tcW w:w="2518" w:type="dxa"/>
          </w:tcPr>
          <w:p w14:paraId="32F53A3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w:t>
            </w:r>
          </w:p>
        </w:tc>
        <w:tc>
          <w:tcPr>
            <w:tcW w:w="1134" w:type="dxa"/>
          </w:tcPr>
          <w:p w14:paraId="04C71FA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6615408C"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585A2B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648812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BB02DE0" w14:textId="77777777" w:rsidTr="00583F17">
        <w:tc>
          <w:tcPr>
            <w:tcW w:w="2518" w:type="dxa"/>
          </w:tcPr>
          <w:p w14:paraId="54DC592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 careUnitId</w:t>
            </w:r>
          </w:p>
        </w:tc>
        <w:tc>
          <w:tcPr>
            <w:tcW w:w="1134" w:type="dxa"/>
          </w:tcPr>
          <w:p w14:paraId="2454A8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EE04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verksamhet som ansvarar för remissbekräftelsen.</w:t>
            </w:r>
          </w:p>
        </w:tc>
        <w:tc>
          <w:tcPr>
            <w:tcW w:w="567" w:type="dxa"/>
          </w:tcPr>
          <w:p w14:paraId="5DCA00C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298C6F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5BA5DF29" w14:textId="77777777" w:rsidTr="00583F17">
        <w:tc>
          <w:tcPr>
            <w:tcW w:w="2518" w:type="dxa"/>
          </w:tcPr>
          <w:p w14:paraId="00DCA75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w:t>
            </w:r>
          </w:p>
        </w:tc>
        <w:tc>
          <w:tcPr>
            <w:tcW w:w="1134" w:type="dxa"/>
          </w:tcPr>
          <w:p w14:paraId="2C0D957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202AF72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B58761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7BB7F7A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D03777A" w14:textId="77777777" w:rsidTr="00583F17">
        <w:tc>
          <w:tcPr>
            <w:tcW w:w="2518" w:type="dxa"/>
          </w:tcPr>
          <w:p w14:paraId="056EFD6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w:t>
            </w:r>
          </w:p>
        </w:tc>
        <w:tc>
          <w:tcPr>
            <w:tcW w:w="1134" w:type="dxa"/>
          </w:tcPr>
          <w:p w14:paraId="0DFBA2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0994B7D4"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95CF8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EB691C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EEACFF5" w14:textId="77777777" w:rsidTr="00583F17">
        <w:tc>
          <w:tcPr>
            <w:tcW w:w="2518" w:type="dxa"/>
          </w:tcPr>
          <w:p w14:paraId="390B6AA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recipient.organisation.careUnitId</w:t>
            </w:r>
          </w:p>
        </w:tc>
        <w:tc>
          <w:tcPr>
            <w:tcW w:w="1134" w:type="dxa"/>
          </w:tcPr>
          <w:p w14:paraId="0607285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BA44B4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remitterande enhet, till vilken remissbekräftelsen adresseras.</w:t>
            </w:r>
          </w:p>
          <w:p w14:paraId="48E7E3CA"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31A9A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EB132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369DAE3" w14:textId="77777777" w:rsidTr="00583F17">
        <w:tc>
          <w:tcPr>
            <w:tcW w:w="2518" w:type="dxa"/>
          </w:tcPr>
          <w:p w14:paraId="7138E61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w:t>
            </w:r>
          </w:p>
        </w:tc>
        <w:tc>
          <w:tcPr>
            <w:tcW w:w="1134" w:type="dxa"/>
          </w:tcPr>
          <w:p w14:paraId="2EDFAC0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55D7D19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Obligatorisk att ange då typen på requestConfirmation.typeOfRequestConfirmation är VID (Besked om vidareskickning).</w:t>
            </w:r>
          </w:p>
          <w:p w14:paraId="538FDB5A"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50DEFB9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Ska inte anges om typen på requestConfirmation.typeOfRequestConfirmation är annan än VID (Besked om vidareskickning).</w:t>
            </w:r>
          </w:p>
        </w:tc>
        <w:tc>
          <w:tcPr>
            <w:tcW w:w="567" w:type="dxa"/>
          </w:tcPr>
          <w:p w14:paraId="1565A46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761864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DBAF186" w14:textId="77777777" w:rsidTr="00583F17">
        <w:tc>
          <w:tcPr>
            <w:tcW w:w="2518" w:type="dxa"/>
          </w:tcPr>
          <w:p w14:paraId="3EFF292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forwardingRecipient.organisation</w:t>
            </w:r>
          </w:p>
        </w:tc>
        <w:tc>
          <w:tcPr>
            <w:tcW w:w="1134" w:type="dxa"/>
          </w:tcPr>
          <w:p w14:paraId="5DDBA72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4EA823B0"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36DEA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AC39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2B95CF5" w14:textId="77777777" w:rsidTr="00583F17">
        <w:tc>
          <w:tcPr>
            <w:tcW w:w="2518" w:type="dxa"/>
          </w:tcPr>
          <w:p w14:paraId="17D0760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requestConfirmation.forwardingRecipient.organisation.careUnitId</w:t>
            </w:r>
          </w:p>
        </w:tc>
        <w:tc>
          <w:tcPr>
            <w:tcW w:w="1134" w:type="dxa"/>
          </w:tcPr>
          <w:p w14:paraId="334D986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42DD874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remissmottagande enhet av den vidareskickade remissen.</w:t>
            </w:r>
          </w:p>
          <w:p w14:paraId="479BAE65"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A7E3F5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850E6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80482A1" w14:textId="77777777" w:rsidTr="00583F17">
        <w:tc>
          <w:tcPr>
            <w:tcW w:w="2518" w:type="dxa"/>
          </w:tcPr>
          <w:p w14:paraId="4C300AE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w:t>
            </w:r>
          </w:p>
        </w:tc>
        <w:tc>
          <w:tcPr>
            <w:tcW w:w="1134" w:type="dxa"/>
          </w:tcPr>
          <w:p w14:paraId="6A2023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RequestReceivedConfirmationO</w:t>
            </w:r>
            <w:r w:rsidRPr="009147F4">
              <w:rPr>
                <w:rFonts w:ascii="Times New Roman" w:eastAsia="ヒラギノ角ゴ Pro W3" w:hAnsi="Times New Roman"/>
                <w:noProof/>
                <w:color w:val="000000"/>
                <w:szCs w:val="24"/>
                <w:lang w:val="en-US"/>
              </w:rPr>
              <w:lastRenderedPageBreak/>
              <w:t>utcomeType</w:t>
            </w:r>
          </w:p>
        </w:tc>
        <w:tc>
          <w:tcPr>
            <w:tcW w:w="3827" w:type="dxa"/>
          </w:tcPr>
          <w:p w14:paraId="6E0E2DC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0FF3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A71CB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58AA426" w14:textId="77777777" w:rsidTr="00583F17">
        <w:tc>
          <w:tcPr>
            <w:tcW w:w="2518" w:type="dxa"/>
          </w:tcPr>
          <w:p w14:paraId="3014032D"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outcome.outcomeText</w:t>
            </w:r>
          </w:p>
        </w:tc>
        <w:tc>
          <w:tcPr>
            <w:tcW w:w="1134" w:type="dxa"/>
          </w:tcPr>
          <w:p w14:paraId="0ACAA10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A904E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Meddelande till remissens avsändare.</w:t>
            </w:r>
          </w:p>
        </w:tc>
        <w:tc>
          <w:tcPr>
            <w:tcW w:w="567" w:type="dxa"/>
          </w:tcPr>
          <w:p w14:paraId="2D225C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A38F13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Maxlängd 8192 </w:t>
            </w:r>
          </w:p>
        </w:tc>
      </w:tr>
      <w:tr w:rsidR="009147F4" w:rsidRPr="009147F4" w14:paraId="5017FBCC" w14:textId="77777777" w:rsidTr="00583F17">
        <w:tc>
          <w:tcPr>
            <w:tcW w:w="2518" w:type="dxa"/>
          </w:tcPr>
          <w:p w14:paraId="02C7FF21" w14:textId="77777777" w:rsidR="009147F4" w:rsidRPr="009147F4" w:rsidRDefault="009147F4" w:rsidP="009147F4">
            <w:pPr>
              <w:spacing w:line="240" w:lineRule="auto"/>
              <w:rPr>
                <w:rFonts w:ascii="Times New Roman" w:eastAsia="ヒラギノ角ゴ Pro W3" w:hAnsi="Times New Roman"/>
                <w:b/>
                <w:noProof/>
                <w:color w:val="000000"/>
                <w:szCs w:val="24"/>
                <w:lang w:val="en-GB"/>
              </w:rPr>
            </w:pPr>
            <w:r w:rsidRPr="009147F4">
              <w:rPr>
                <w:rFonts w:ascii="Times New Roman" w:eastAsia="ヒラギノ角ゴ Pro W3" w:hAnsi="Times New Roman"/>
                <w:b/>
                <w:noProof/>
                <w:color w:val="000000"/>
                <w:szCs w:val="24"/>
                <w:lang w:val="en-GB"/>
              </w:rPr>
              <w:t>Svar</w:t>
            </w:r>
          </w:p>
        </w:tc>
        <w:tc>
          <w:tcPr>
            <w:tcW w:w="1134" w:type="dxa"/>
          </w:tcPr>
          <w:p w14:paraId="4D9346BD" w14:textId="77777777" w:rsidR="009147F4" w:rsidRPr="009147F4" w:rsidRDefault="009147F4" w:rsidP="009147F4">
            <w:pPr>
              <w:spacing w:line="240" w:lineRule="auto"/>
              <w:rPr>
                <w:rFonts w:ascii="Times New Roman" w:eastAsia="ヒラギノ角ゴ Pro W3" w:hAnsi="Times New Roman"/>
                <w:noProof/>
                <w:color w:val="000000"/>
                <w:szCs w:val="24"/>
                <w:lang w:val="en-GB"/>
              </w:rPr>
            </w:pPr>
          </w:p>
        </w:tc>
        <w:tc>
          <w:tcPr>
            <w:tcW w:w="3827" w:type="dxa"/>
          </w:tcPr>
          <w:p w14:paraId="260DB1E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567" w:type="dxa"/>
          </w:tcPr>
          <w:p w14:paraId="766DE0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1134" w:type="dxa"/>
          </w:tcPr>
          <w:p w14:paraId="7056E18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r>
      <w:tr w:rsidR="009147F4" w:rsidRPr="009147F4" w14:paraId="0DADD059" w14:textId="77777777" w:rsidTr="00583F17">
        <w:tc>
          <w:tcPr>
            <w:tcW w:w="2518" w:type="dxa"/>
          </w:tcPr>
          <w:p w14:paraId="43239A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w:t>
            </w:r>
          </w:p>
        </w:tc>
        <w:tc>
          <w:tcPr>
            <w:tcW w:w="1134" w:type="dxa"/>
          </w:tcPr>
          <w:p w14:paraId="47F0AE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ResultType</w:t>
            </w:r>
          </w:p>
        </w:tc>
        <w:tc>
          <w:tcPr>
            <w:tcW w:w="3827" w:type="dxa"/>
          </w:tcPr>
          <w:p w14:paraId="7761F51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Innehåller information om begäran gick bra eller ej.</w:t>
            </w:r>
          </w:p>
        </w:tc>
        <w:tc>
          <w:tcPr>
            <w:tcW w:w="567" w:type="dxa"/>
          </w:tcPr>
          <w:p w14:paraId="0404D98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91A369C"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39F0CC34" w14:textId="77777777" w:rsidTr="00583F17">
        <w:tc>
          <w:tcPr>
            <w:tcW w:w="2518" w:type="dxa"/>
          </w:tcPr>
          <w:p w14:paraId="601E995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result.resultCode</w:t>
            </w:r>
          </w:p>
        </w:tc>
        <w:tc>
          <w:tcPr>
            <w:tcW w:w="1134" w:type="dxa"/>
          </w:tcPr>
          <w:p w14:paraId="10EE2C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ResultCodeEnum</w:t>
            </w:r>
          </w:p>
        </w:tc>
        <w:tc>
          <w:tcPr>
            <w:tcW w:w="3827" w:type="dxa"/>
          </w:tcPr>
          <w:p w14:paraId="1C33A8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Kan endast vara OK, INFO eller ERROR</w:t>
            </w:r>
          </w:p>
        </w:tc>
        <w:tc>
          <w:tcPr>
            <w:tcW w:w="567" w:type="dxa"/>
          </w:tcPr>
          <w:p w14:paraId="04C3136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CD1D7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CB77D41" w14:textId="77777777" w:rsidTr="00583F17">
        <w:tc>
          <w:tcPr>
            <w:tcW w:w="2518" w:type="dxa"/>
          </w:tcPr>
          <w:p w14:paraId="65D6BC8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result.errorCode</w:t>
            </w:r>
          </w:p>
        </w:tc>
        <w:tc>
          <w:tcPr>
            <w:tcW w:w="1134" w:type="dxa"/>
          </w:tcPr>
          <w:p w14:paraId="7A0B9ED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ErrorCodeEnum</w:t>
            </w:r>
          </w:p>
        </w:tc>
        <w:tc>
          <w:tcPr>
            <w:tcW w:w="3827" w:type="dxa"/>
          </w:tcPr>
          <w:p w14:paraId="2AD9C4D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Sätts endast om level är ERROR, se kapitel 4.3 för mer information.</w:t>
            </w:r>
          </w:p>
        </w:tc>
        <w:tc>
          <w:tcPr>
            <w:tcW w:w="567" w:type="dxa"/>
          </w:tcPr>
          <w:p w14:paraId="7F608BF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5E6A793"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4F3AA26" w14:textId="77777777" w:rsidTr="00583F17">
        <w:tc>
          <w:tcPr>
            <w:tcW w:w="2518" w:type="dxa"/>
          </w:tcPr>
          <w:p w14:paraId="564D12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result.subCode</w:t>
            </w:r>
          </w:p>
        </w:tc>
        <w:tc>
          <w:tcPr>
            <w:tcW w:w="1134" w:type="dxa"/>
          </w:tcPr>
          <w:p w14:paraId="65BAB59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46D4800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mer specifik kod (*inga är idag specificerade*)</w:t>
            </w:r>
          </w:p>
        </w:tc>
        <w:tc>
          <w:tcPr>
            <w:tcW w:w="567" w:type="dxa"/>
          </w:tcPr>
          <w:p w14:paraId="613F514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1EAD8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1057AF" w14:textId="77777777" w:rsidTr="00583F17">
        <w:tc>
          <w:tcPr>
            <w:tcW w:w="2518" w:type="dxa"/>
          </w:tcPr>
          <w:p w14:paraId="62D33DA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result.logId</w:t>
            </w:r>
          </w:p>
        </w:tc>
        <w:tc>
          <w:tcPr>
            <w:tcW w:w="1134" w:type="dxa"/>
          </w:tcPr>
          <w:p w14:paraId="5CF2402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549439B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Ett unikt log-id som kan användas vid felanmälan för att användas vid felsökning av producent.</w:t>
            </w:r>
          </w:p>
        </w:tc>
        <w:tc>
          <w:tcPr>
            <w:tcW w:w="567" w:type="dxa"/>
          </w:tcPr>
          <w:p w14:paraId="5576ECA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E60E3C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29E0CCB7" w14:textId="77777777" w:rsidTr="00583F17">
        <w:tc>
          <w:tcPr>
            <w:tcW w:w="2518" w:type="dxa"/>
          </w:tcPr>
          <w:p w14:paraId="6C00CC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result.message</w:t>
            </w:r>
          </w:p>
        </w:tc>
        <w:tc>
          <w:tcPr>
            <w:tcW w:w="1134" w:type="dxa"/>
          </w:tcPr>
          <w:p w14:paraId="75B0965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12839E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beskrivande text som kan visas för användaren.</w:t>
            </w:r>
          </w:p>
        </w:tc>
        <w:tc>
          <w:tcPr>
            <w:tcW w:w="567" w:type="dxa"/>
          </w:tcPr>
          <w:p w14:paraId="5E5DF4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89FDF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bl>
    <w:p w14:paraId="43957C19" w14:textId="77777777" w:rsidR="00842167" w:rsidRDefault="00842167" w:rsidP="00842167"/>
    <w:p w14:paraId="58C6B089" w14:textId="77777777" w:rsidR="00842167" w:rsidRPr="00ED19D0" w:rsidRDefault="00842167" w:rsidP="00842167">
      <w:pPr>
        <w:pStyle w:val="BodyText"/>
      </w:pPr>
    </w:p>
    <w:p w14:paraId="596F4F5C" w14:textId="77777777" w:rsidR="00842167" w:rsidRDefault="00842167" w:rsidP="00842167">
      <w:pPr>
        <w:pStyle w:val="Heading3"/>
      </w:pPr>
      <w:bookmarkStart w:id="141" w:name="_Toc398111419"/>
      <w:r>
        <w:t>Övriga regler</w:t>
      </w:r>
      <w:bookmarkEnd w:id="141"/>
    </w:p>
    <w:p w14:paraId="1E44633A"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409F63A3" w14:textId="77777777" w:rsidR="00842167" w:rsidRPr="007E3F3B" w:rsidRDefault="00842167" w:rsidP="00842167">
      <w:pPr>
        <w:rPr>
          <w:i/>
          <w:sz w:val="22"/>
          <w:u w:val="single"/>
        </w:rPr>
      </w:pPr>
    </w:p>
    <w:p w14:paraId="3DBE4D91" w14:textId="20F310E6" w:rsidR="00842167" w:rsidRPr="00C67971" w:rsidRDefault="00842167" w:rsidP="00842167">
      <w:pPr>
        <w:rPr>
          <w:sz w:val="22"/>
          <w:u w:val="single"/>
        </w:rPr>
      </w:pPr>
      <w:r w:rsidRPr="00C67971">
        <w:rPr>
          <w:sz w:val="22"/>
          <w:u w:val="single"/>
        </w:rPr>
        <w:t xml:space="preserve">Fält </w:t>
      </w:r>
      <w:r w:rsidR="009147F4" w:rsidRPr="009147F4">
        <w:rPr>
          <w:sz w:val="22"/>
          <w:u w:val="single"/>
        </w:rPr>
        <w:t>requestVersionNumber</w:t>
      </w:r>
      <w:r w:rsidRPr="00C67971">
        <w:rPr>
          <w:sz w:val="22"/>
          <w:u w:val="single"/>
        </w:rPr>
        <w:t xml:space="preserve"> </w:t>
      </w:r>
      <w:r w:rsidR="009147F4">
        <w:rPr>
          <w:sz w:val="22"/>
          <w:u w:val="single"/>
        </w:rPr>
        <w:t>–</w:t>
      </w:r>
      <w:r w:rsidRPr="00C67971">
        <w:rPr>
          <w:sz w:val="22"/>
          <w:u w:val="single"/>
        </w:rPr>
        <w:t xml:space="preserve"> </w:t>
      </w:r>
      <w:r w:rsidR="009147F4">
        <w:rPr>
          <w:sz w:val="22"/>
          <w:u w:val="single"/>
        </w:rPr>
        <w:t>Version vid vidareskickning</w:t>
      </w:r>
    </w:p>
    <w:p w14:paraId="537ADD14" w14:textId="77777777" w:rsidR="009147F4" w:rsidRPr="008E7C39" w:rsidRDefault="009147F4" w:rsidP="009147F4">
      <w:pPr>
        <w:spacing w:line="240" w:lineRule="auto"/>
      </w:pPr>
      <w:r>
        <w:t xml:space="preserve">Om en remissmottagare väljer att vidareskicka en remiss skall versionsnumret räknas upp med ett. Detta är det enda tillfället då någon annan än originalremittenten kan ändra versionsnummer. Den vidareskickande enheten skall i samband med vidareskickat skicka en bekräftelse tillbaka till remittenten med </w:t>
      </w:r>
      <w:r w:rsidRPr="0090337F">
        <w:t>requestConfirmation</w:t>
      </w:r>
      <w:r>
        <w:t>.</w:t>
      </w:r>
      <w:r w:rsidRPr="008E7C39">
        <w:t>requestVersionNumber</w:t>
      </w:r>
      <w:r>
        <w:t xml:space="preserve"> satt till det nya versionsnumret.</w:t>
      </w:r>
    </w:p>
    <w:p w14:paraId="01653B3D" w14:textId="77777777" w:rsidR="00842167" w:rsidRDefault="00842167" w:rsidP="00842167">
      <w:pPr>
        <w:rPr>
          <w:color w:val="4F81BD" w:themeColor="accent1"/>
        </w:rPr>
      </w:pPr>
    </w:p>
    <w:p w14:paraId="239E3BD9" w14:textId="77777777" w:rsidR="00842167" w:rsidRPr="00776D68" w:rsidRDefault="00842167" w:rsidP="00842167">
      <w:pPr>
        <w:pStyle w:val="Heading4"/>
      </w:pPr>
      <w:r w:rsidRPr="00776D68">
        <w:t>Icke funktionella krav</w:t>
      </w:r>
    </w:p>
    <w:p w14:paraId="086ABF84" w14:textId="77777777" w:rsidR="00842167" w:rsidRPr="00776D68" w:rsidRDefault="00842167" w:rsidP="00842167">
      <w:r>
        <w:rPr>
          <w:color w:val="4F81BD" w:themeColor="accent1"/>
        </w:rPr>
        <w:t>Här skall de verksamhatskrav som gäller för aktuellt tjänstekonterakt beskrivas.</w:t>
      </w:r>
    </w:p>
    <w:p w14:paraId="0241D51B" w14:textId="77777777" w:rsidR="00842167" w:rsidRPr="00776D68" w:rsidRDefault="00842167" w:rsidP="00842167">
      <w:pPr>
        <w:pStyle w:val="Heading5"/>
      </w:pPr>
      <w:r w:rsidRPr="00776D68">
        <w:t>SLA-krav</w:t>
      </w:r>
    </w:p>
    <w:p w14:paraId="329913BC" w14:textId="77777777" w:rsidR="00842167" w:rsidRDefault="00842167" w:rsidP="00842167">
      <w:r w:rsidRPr="008B016A">
        <w:t>Följande SLA-krav gäller för producenter av detta tjänstekontrakt.</w:t>
      </w:r>
    </w:p>
    <w:p w14:paraId="3596E7DB"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79499981" w14:textId="77777777" w:rsidR="00842167" w:rsidRPr="008B016A" w:rsidRDefault="00842167" w:rsidP="00842167"/>
    <w:p w14:paraId="1792E366" w14:textId="77777777" w:rsidR="00842167" w:rsidRPr="00776D68" w:rsidRDefault="00842167" w:rsidP="00842167">
      <w:pPr>
        <w:pStyle w:val="Heading3"/>
      </w:pPr>
      <w:bookmarkStart w:id="142" w:name="_Toc398111420"/>
      <w:r w:rsidRPr="00776D68">
        <w:t>Annan information om kontraktet</w:t>
      </w:r>
      <w:bookmarkEnd w:id="142"/>
    </w:p>
    <w:p w14:paraId="194BC43D" w14:textId="77777777" w:rsidR="009147F4" w:rsidRDefault="009147F4">
      <w:pPr>
        <w:spacing w:line="240" w:lineRule="auto"/>
        <w:rPr>
          <w:highlight w:val="yellow"/>
        </w:rPr>
      </w:pPr>
      <w:r>
        <w:rPr>
          <w:highlight w:val="yellow"/>
        </w:rPr>
        <w:br w:type="page"/>
      </w:r>
    </w:p>
    <w:p w14:paraId="2DC70A13" w14:textId="77777777" w:rsidR="00842167" w:rsidRPr="005B0CFE" w:rsidRDefault="00842167" w:rsidP="00842167"/>
    <w:p w14:paraId="7036D0B1" w14:textId="0359AF44" w:rsidR="00842167" w:rsidRPr="009147F4" w:rsidRDefault="009147F4" w:rsidP="009147F4">
      <w:pPr>
        <w:pStyle w:val="Heading2"/>
      </w:pPr>
      <w:bookmarkStart w:id="143" w:name="_Toc398111421"/>
      <w:r w:rsidRPr="009147F4">
        <w:t>GetRequestStatus</w:t>
      </w:r>
      <w:bookmarkEnd w:id="143"/>
      <w:r w:rsidRPr="009147F4">
        <w:t xml:space="preserve"> </w:t>
      </w:r>
    </w:p>
    <w:p w14:paraId="24978237" w14:textId="77777777" w:rsidR="009147F4" w:rsidRDefault="009147F4" w:rsidP="009147F4">
      <w:r w:rsidRPr="00FD782C">
        <w:t>Tjänsten används för att kommunicera information kring statusen</w:t>
      </w:r>
      <w:r>
        <w:t xml:space="preserve"> på remissen</w:t>
      </w:r>
      <w:r w:rsidRPr="00FD782C">
        <w:t xml:space="preserve"> </w:t>
      </w:r>
      <w:r>
        <w:t>i</w:t>
      </w:r>
      <w:r w:rsidRPr="00FD782C">
        <w:t xml:space="preserve"> remiss</w:t>
      </w:r>
      <w:r>
        <w:t>flödet hos journalsystem/remissmoduler</w:t>
      </w:r>
      <w:r w:rsidRPr="00FD782C">
        <w:t xml:space="preserve"> till remisstatustjänster.</w:t>
      </w:r>
    </w:p>
    <w:p w14:paraId="636B418F" w14:textId="77777777" w:rsidR="009147F4" w:rsidRDefault="009147F4" w:rsidP="009147F4">
      <w:r>
        <w:t>Tjänstekontraktets huvuddomän är "clinicalprocess", som hanterar alla underdomäner som handlar om tjänstekontrakt för att hjälpa till med hantering av den kliniska kärnprocessen.</w:t>
      </w:r>
    </w:p>
    <w:p w14:paraId="24BEF307" w14:textId="77777777" w:rsidR="009147F4" w:rsidRDefault="009147F4" w:rsidP="009147F4">
      <w:r>
        <w:t>-</w:t>
      </w:r>
      <w:r>
        <w:tab/>
        <w:t>Underdomänen är "activity:request", som grupperar alla tjänstekontrakt som handlar om att presentera och administrera information om remiss och tillhörande flöden.</w:t>
      </w:r>
    </w:p>
    <w:p w14:paraId="4C7E127B" w14:textId="77777777" w:rsidR="009147F4" w:rsidRDefault="009147F4" w:rsidP="009147F4">
      <w:r>
        <w:t>Namnrymden för tjänstekontraktet är: urn:riv:clinicalprocess:activity:request</w:t>
      </w:r>
    </w:p>
    <w:p w14:paraId="0AB41D53" w14:textId="77777777" w:rsidR="009147F4" w:rsidRDefault="009147F4" w:rsidP="009147F4"/>
    <w:p w14:paraId="16C5BDF6" w14:textId="77777777" w:rsidR="00842167" w:rsidRDefault="00842167" w:rsidP="00842167">
      <w:pPr>
        <w:pStyle w:val="Heading3"/>
      </w:pPr>
      <w:bookmarkStart w:id="144" w:name="_Toc398111422"/>
      <w:r>
        <w:t>Version</w:t>
      </w:r>
      <w:bookmarkEnd w:id="144"/>
    </w:p>
    <w:p w14:paraId="39A38D46" w14:textId="7A7BBDA2" w:rsidR="00842167" w:rsidRDefault="009147F4" w:rsidP="00842167">
      <w:r>
        <w:t>1.0</w:t>
      </w:r>
    </w:p>
    <w:p w14:paraId="526F7931" w14:textId="77777777" w:rsidR="00842167" w:rsidRPr="00C55071" w:rsidRDefault="00842167" w:rsidP="00842167"/>
    <w:p w14:paraId="19892093" w14:textId="77777777" w:rsidR="00842167" w:rsidRDefault="00842167" w:rsidP="00842167">
      <w:pPr>
        <w:pStyle w:val="Heading3"/>
      </w:pPr>
      <w:bookmarkStart w:id="145" w:name="_Toc398111423"/>
      <w:r>
        <w:t>Fältregler</w:t>
      </w:r>
      <w:bookmarkEnd w:id="145"/>
    </w:p>
    <w:p w14:paraId="3CB35DBA"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81F767F" w14:textId="77777777" w:rsidR="00842167" w:rsidRDefault="00842167" w:rsidP="0084216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9147F4" w:rsidRPr="004E06B5" w14:paraId="3F06311E" w14:textId="77777777" w:rsidTr="009147F4">
        <w:tc>
          <w:tcPr>
            <w:tcW w:w="2660" w:type="dxa"/>
            <w:shd w:val="clear" w:color="auto" w:fill="D9D9D9" w:themeFill="background1" w:themeFillShade="D9"/>
          </w:tcPr>
          <w:p w14:paraId="3751AC43" w14:textId="77777777" w:rsidR="009147F4" w:rsidRPr="008771B1" w:rsidRDefault="009147F4" w:rsidP="00583F17">
            <w:r w:rsidRPr="008771B1">
              <w:t>Namn</w:t>
            </w:r>
          </w:p>
        </w:tc>
        <w:tc>
          <w:tcPr>
            <w:tcW w:w="1134" w:type="dxa"/>
            <w:shd w:val="clear" w:color="auto" w:fill="D9D9D9" w:themeFill="background1" w:themeFillShade="D9"/>
          </w:tcPr>
          <w:p w14:paraId="534A5563" w14:textId="77777777" w:rsidR="009147F4" w:rsidRPr="008771B1" w:rsidRDefault="009147F4" w:rsidP="00583F17">
            <w:r w:rsidRPr="008771B1">
              <w:t>Typ</w:t>
            </w:r>
          </w:p>
        </w:tc>
        <w:tc>
          <w:tcPr>
            <w:tcW w:w="3969" w:type="dxa"/>
            <w:shd w:val="clear" w:color="auto" w:fill="D9D9D9" w:themeFill="background1" w:themeFillShade="D9"/>
          </w:tcPr>
          <w:p w14:paraId="65BAA901" w14:textId="77777777" w:rsidR="009147F4" w:rsidRPr="008771B1" w:rsidRDefault="009147F4" w:rsidP="00583F17">
            <w:r w:rsidRPr="008771B1">
              <w:t>Kommentar</w:t>
            </w:r>
          </w:p>
        </w:tc>
        <w:tc>
          <w:tcPr>
            <w:tcW w:w="567" w:type="dxa"/>
            <w:shd w:val="clear" w:color="auto" w:fill="D9D9D9" w:themeFill="background1" w:themeFillShade="D9"/>
          </w:tcPr>
          <w:p w14:paraId="44F276BC" w14:textId="77777777" w:rsidR="009147F4" w:rsidRDefault="009147F4" w:rsidP="00583F17">
            <w:r>
              <w:t>Kardi-nalitet</w:t>
            </w:r>
          </w:p>
        </w:tc>
        <w:tc>
          <w:tcPr>
            <w:tcW w:w="1134" w:type="dxa"/>
            <w:shd w:val="clear" w:color="auto" w:fill="D9D9D9" w:themeFill="background1" w:themeFillShade="D9"/>
          </w:tcPr>
          <w:p w14:paraId="24C1EF4D" w14:textId="77777777" w:rsidR="009147F4" w:rsidRDefault="009147F4" w:rsidP="00583F17">
            <w:r w:rsidRPr="00BA1C92">
              <w:rPr>
                <w:i/>
              </w:rPr>
              <w:t xml:space="preserve">Kodverk/värde-mängd </w:t>
            </w:r>
            <w:r w:rsidRPr="00BA1C92">
              <w:rPr>
                <w:i/>
              </w:rPr>
              <w:br/>
              <w:t>/ ev begränsningar</w:t>
            </w:r>
          </w:p>
        </w:tc>
      </w:tr>
      <w:tr w:rsidR="009147F4" w:rsidRPr="004E06B5" w14:paraId="132AA706" w14:textId="77777777" w:rsidTr="00583F17">
        <w:tc>
          <w:tcPr>
            <w:tcW w:w="2660" w:type="dxa"/>
          </w:tcPr>
          <w:p w14:paraId="6B972510" w14:textId="77777777" w:rsidR="009147F4" w:rsidRPr="00A71B49" w:rsidRDefault="009147F4" w:rsidP="00583F17">
            <w:pPr>
              <w:rPr>
                <w:b/>
              </w:rPr>
            </w:pPr>
            <w:r w:rsidRPr="00A71B49">
              <w:rPr>
                <w:b/>
              </w:rPr>
              <w:t>Begäran</w:t>
            </w:r>
          </w:p>
        </w:tc>
        <w:tc>
          <w:tcPr>
            <w:tcW w:w="1134" w:type="dxa"/>
          </w:tcPr>
          <w:p w14:paraId="2075B680" w14:textId="77777777" w:rsidR="009147F4" w:rsidRPr="008771B1" w:rsidRDefault="009147F4" w:rsidP="00583F17"/>
        </w:tc>
        <w:tc>
          <w:tcPr>
            <w:tcW w:w="3969" w:type="dxa"/>
          </w:tcPr>
          <w:p w14:paraId="5EE6FE53" w14:textId="77777777" w:rsidR="009147F4" w:rsidRPr="008771B1" w:rsidRDefault="009147F4" w:rsidP="00583F17"/>
        </w:tc>
        <w:tc>
          <w:tcPr>
            <w:tcW w:w="567" w:type="dxa"/>
          </w:tcPr>
          <w:p w14:paraId="5EB7AE56" w14:textId="77777777" w:rsidR="009147F4" w:rsidRPr="008771B1" w:rsidRDefault="009147F4" w:rsidP="00583F17"/>
        </w:tc>
        <w:tc>
          <w:tcPr>
            <w:tcW w:w="1134" w:type="dxa"/>
          </w:tcPr>
          <w:p w14:paraId="47A80091" w14:textId="77777777" w:rsidR="009147F4" w:rsidRPr="008771B1" w:rsidRDefault="009147F4" w:rsidP="00583F17"/>
        </w:tc>
      </w:tr>
      <w:tr w:rsidR="009147F4" w:rsidRPr="00D10D9E" w14:paraId="6636DA7B" w14:textId="77777777" w:rsidTr="00583F17">
        <w:tc>
          <w:tcPr>
            <w:tcW w:w="2660" w:type="dxa"/>
          </w:tcPr>
          <w:p w14:paraId="66565DAE" w14:textId="77777777" w:rsidR="009147F4" w:rsidRPr="00D528FA" w:rsidRDefault="009147F4" w:rsidP="00583F17">
            <w:r w:rsidRPr="00D528FA">
              <w:t>requestId</w:t>
            </w:r>
          </w:p>
        </w:tc>
        <w:tc>
          <w:tcPr>
            <w:tcW w:w="1134" w:type="dxa"/>
          </w:tcPr>
          <w:p w14:paraId="1A54C783" w14:textId="77777777" w:rsidR="009147F4" w:rsidRPr="000E6EAF" w:rsidRDefault="009147F4" w:rsidP="00583F17">
            <w:r>
              <w:t>requestIdType</w:t>
            </w:r>
          </w:p>
        </w:tc>
        <w:tc>
          <w:tcPr>
            <w:tcW w:w="3969" w:type="dxa"/>
          </w:tcPr>
          <w:p w14:paraId="4176A443"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7F88769A" w14:textId="77777777" w:rsidR="009147F4" w:rsidRPr="00DD3984" w:rsidRDefault="009147F4" w:rsidP="00583F17">
            <w:pPr>
              <w:rPr>
                <w:rFonts w:eastAsia="Times New Roman"/>
                <w:szCs w:val="20"/>
              </w:rPr>
            </w:pPr>
          </w:p>
          <w:p w14:paraId="313AF11A" w14:textId="77777777" w:rsidR="009147F4" w:rsidRDefault="009147F4" w:rsidP="00583F17">
            <w:pPr>
              <w:rPr>
                <w:rFonts w:eastAsia="Times New Roman"/>
                <w:szCs w:val="20"/>
              </w:rPr>
            </w:pPr>
            <w:r w:rsidRPr="003E6FF5">
              <w:rPr>
                <w:rFonts w:eastAsia="Times New Roman"/>
                <w:szCs w:val="20"/>
              </w:rPr>
              <w:t xml:space="preserve">Exempel: </w:t>
            </w:r>
            <w:r>
              <w:rPr>
                <w:rFonts w:eastAsia="Times New Roman"/>
                <w:szCs w:val="20"/>
              </w:rPr>
              <w:t>SE-1234#987</w:t>
            </w:r>
          </w:p>
          <w:p w14:paraId="3D402F5D" w14:textId="77777777" w:rsidR="009147F4" w:rsidRDefault="009147F4" w:rsidP="00583F17">
            <w:pPr>
              <w:rPr>
                <w:rFonts w:eastAsia="Times New Roman"/>
                <w:szCs w:val="20"/>
              </w:rPr>
            </w:pPr>
          </w:p>
          <w:p w14:paraId="6265D01C" w14:textId="77777777" w:rsidR="009147F4" w:rsidRDefault="009147F4" w:rsidP="00583F17">
            <w:pPr>
              <w:rPr>
                <w:rFonts w:eastAsia="Times New Roman"/>
                <w:szCs w:val="20"/>
              </w:rPr>
            </w:pPr>
            <w:r>
              <w:rPr>
                <w:rFonts w:eastAsia="Times New Roman"/>
                <w:szCs w:val="20"/>
              </w:rPr>
              <w:t>Vid elektronisk remiss: remittentens unika id.</w:t>
            </w:r>
          </w:p>
          <w:p w14:paraId="76EDAD64" w14:textId="77777777" w:rsidR="009147F4" w:rsidRPr="000E6EAF" w:rsidRDefault="009147F4" w:rsidP="00583F17">
            <w:r>
              <w:rPr>
                <w:rFonts w:eastAsia="Times New Roman"/>
                <w:szCs w:val="20"/>
              </w:rPr>
              <w:t>Vid pappersremiss: lokala systemets unika id.</w:t>
            </w:r>
          </w:p>
        </w:tc>
        <w:tc>
          <w:tcPr>
            <w:tcW w:w="567" w:type="dxa"/>
          </w:tcPr>
          <w:p w14:paraId="1721D2C3" w14:textId="77777777" w:rsidR="009147F4" w:rsidRPr="00A804FF" w:rsidRDefault="009147F4" w:rsidP="00583F17">
            <w:r>
              <w:t>0..1</w:t>
            </w:r>
          </w:p>
        </w:tc>
        <w:tc>
          <w:tcPr>
            <w:tcW w:w="1134" w:type="dxa"/>
          </w:tcPr>
          <w:p w14:paraId="079F3904"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25B0E72" w14:textId="77777777" w:rsidR="009147F4" w:rsidRDefault="009147F4" w:rsidP="00583F17">
            <w:pPr>
              <w:widowControl w:val="0"/>
              <w:autoSpaceDE w:val="0"/>
              <w:autoSpaceDN w:val="0"/>
              <w:adjustRightInd w:val="0"/>
              <w:rPr>
                <w:rFonts w:eastAsia="Times New Roman"/>
                <w:szCs w:val="20"/>
                <w:lang w:val="en-US"/>
              </w:rPr>
            </w:pPr>
          </w:p>
          <w:p w14:paraId="7A45E388" w14:textId="77777777" w:rsidR="009147F4" w:rsidRDefault="009147F4" w:rsidP="00583F17">
            <w:r>
              <w:rPr>
                <w:rFonts w:eastAsia="Times New Roman"/>
                <w:szCs w:val="20"/>
                <w:lang w:val="en-US"/>
              </w:rPr>
              <w:t>Maxlängd 256</w:t>
            </w:r>
          </w:p>
        </w:tc>
      </w:tr>
      <w:tr w:rsidR="009147F4" w:rsidRPr="00D10D9E" w14:paraId="30483287" w14:textId="77777777" w:rsidTr="00583F17">
        <w:tc>
          <w:tcPr>
            <w:tcW w:w="2660" w:type="dxa"/>
          </w:tcPr>
          <w:p w14:paraId="61689E30" w14:textId="77777777" w:rsidR="009147F4" w:rsidRPr="00DD3984" w:rsidRDefault="009147F4" w:rsidP="00583F17">
            <w:r w:rsidRPr="00DD3984">
              <w:t>personId</w:t>
            </w:r>
          </w:p>
        </w:tc>
        <w:tc>
          <w:tcPr>
            <w:tcW w:w="1134" w:type="dxa"/>
          </w:tcPr>
          <w:p w14:paraId="05897ACC" w14:textId="77777777" w:rsidR="009147F4" w:rsidRPr="00DD3984" w:rsidRDefault="009147F4" w:rsidP="00583F17">
            <w:r w:rsidRPr="00DD3984">
              <w:t>PersonIdType</w:t>
            </w:r>
          </w:p>
        </w:tc>
        <w:tc>
          <w:tcPr>
            <w:tcW w:w="3969" w:type="dxa"/>
          </w:tcPr>
          <w:p w14:paraId="0638920B" w14:textId="77777777" w:rsidR="009147F4" w:rsidRPr="004C01B0" w:rsidRDefault="009147F4" w:rsidP="00583F17">
            <w:pPr>
              <w:tabs>
                <w:tab w:val="left" w:pos="3338"/>
              </w:tabs>
            </w:pPr>
          </w:p>
        </w:tc>
        <w:tc>
          <w:tcPr>
            <w:tcW w:w="567" w:type="dxa"/>
          </w:tcPr>
          <w:p w14:paraId="434770BC" w14:textId="77777777" w:rsidR="009147F4" w:rsidRDefault="009147F4" w:rsidP="00583F17">
            <w:r>
              <w:t>1..1</w:t>
            </w:r>
          </w:p>
        </w:tc>
        <w:tc>
          <w:tcPr>
            <w:tcW w:w="1134" w:type="dxa"/>
          </w:tcPr>
          <w:p w14:paraId="26BCB3BD" w14:textId="77777777" w:rsidR="009147F4" w:rsidRDefault="009147F4" w:rsidP="00583F17">
            <w:pPr>
              <w:widowControl w:val="0"/>
              <w:autoSpaceDE w:val="0"/>
              <w:autoSpaceDN w:val="0"/>
              <w:adjustRightInd w:val="0"/>
            </w:pPr>
          </w:p>
        </w:tc>
      </w:tr>
      <w:tr w:rsidR="009147F4" w:rsidRPr="00D10D9E" w14:paraId="0E300D8F" w14:textId="77777777" w:rsidTr="00583F17">
        <w:tc>
          <w:tcPr>
            <w:tcW w:w="2660" w:type="dxa"/>
          </w:tcPr>
          <w:p w14:paraId="5CC728DA" w14:textId="77777777" w:rsidR="009147F4" w:rsidRPr="00D34F66" w:rsidRDefault="009147F4" w:rsidP="00583F17">
            <w:pPr>
              <w:rPr>
                <w:lang w:val="en-US"/>
              </w:rPr>
            </w:pPr>
            <w:r>
              <w:t>person</w:t>
            </w:r>
            <w:r w:rsidRPr="00DD3984">
              <w:t>Id</w:t>
            </w:r>
            <w:r>
              <w:rPr>
                <w:lang w:val="en-US"/>
              </w:rPr>
              <w:t>.</w:t>
            </w:r>
            <w:r w:rsidRPr="00ED74C7">
              <w:rPr>
                <w:lang w:val="en-US"/>
              </w:rPr>
              <w:t>extention</w:t>
            </w:r>
          </w:p>
        </w:tc>
        <w:tc>
          <w:tcPr>
            <w:tcW w:w="1134" w:type="dxa"/>
          </w:tcPr>
          <w:p w14:paraId="5F771BCB" w14:textId="77777777" w:rsidR="009147F4" w:rsidRDefault="009147F4" w:rsidP="00583F17">
            <w:r>
              <w:rPr>
                <w:lang w:val="en-US"/>
              </w:rPr>
              <w:t>String</w:t>
            </w:r>
          </w:p>
        </w:tc>
        <w:tc>
          <w:tcPr>
            <w:tcW w:w="3969" w:type="dxa"/>
          </w:tcPr>
          <w:p w14:paraId="77722A76" w14:textId="77777777" w:rsidR="009147F4" w:rsidRPr="009475C2"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71D3EA66" w14:textId="77777777" w:rsidR="009147F4" w:rsidRDefault="009147F4" w:rsidP="00583F17">
            <w:r>
              <w:t>1..1</w:t>
            </w:r>
          </w:p>
        </w:tc>
        <w:tc>
          <w:tcPr>
            <w:tcW w:w="1134" w:type="dxa"/>
          </w:tcPr>
          <w:p w14:paraId="69D43CDE" w14:textId="77777777" w:rsidR="009147F4" w:rsidRPr="00DD3984" w:rsidRDefault="009147F4" w:rsidP="00583F17">
            <w:pPr>
              <w:widowControl w:val="0"/>
              <w:autoSpaceDE w:val="0"/>
              <w:autoSpaceDN w:val="0"/>
              <w:adjustRightInd w:val="0"/>
              <w:rPr>
                <w:rFonts w:eastAsia="Times New Roman"/>
                <w:szCs w:val="20"/>
              </w:rPr>
            </w:pPr>
            <w:r w:rsidRPr="007860CC">
              <w:t>[0-9]{8}[0-9pPtTfF][0-9]{3}</w:t>
            </w:r>
          </w:p>
        </w:tc>
      </w:tr>
      <w:tr w:rsidR="009147F4" w:rsidRPr="00D10D9E" w14:paraId="3A2496A4" w14:textId="77777777" w:rsidTr="00583F17">
        <w:tc>
          <w:tcPr>
            <w:tcW w:w="2660" w:type="dxa"/>
          </w:tcPr>
          <w:p w14:paraId="6484D28E" w14:textId="77777777" w:rsidR="009147F4" w:rsidRPr="00D34F66" w:rsidRDefault="009147F4" w:rsidP="00583F17">
            <w:pPr>
              <w:rPr>
                <w:lang w:val="en-US"/>
              </w:rPr>
            </w:pPr>
            <w:r w:rsidRPr="00DD3984">
              <w:lastRenderedPageBreak/>
              <w:t>personId</w:t>
            </w:r>
            <w:r w:rsidRPr="00ED74C7">
              <w:rPr>
                <w:lang w:val="en-US"/>
              </w:rPr>
              <w:t>.root</w:t>
            </w:r>
          </w:p>
        </w:tc>
        <w:tc>
          <w:tcPr>
            <w:tcW w:w="1134" w:type="dxa"/>
          </w:tcPr>
          <w:p w14:paraId="568E86D9" w14:textId="77777777" w:rsidR="009147F4" w:rsidRDefault="009147F4" w:rsidP="00583F17">
            <w:r>
              <w:rPr>
                <w:lang w:val="en-US"/>
              </w:rPr>
              <w:t>String</w:t>
            </w:r>
          </w:p>
        </w:tc>
        <w:tc>
          <w:tcPr>
            <w:tcW w:w="3969" w:type="dxa"/>
          </w:tcPr>
          <w:p w14:paraId="34D816F0" w14:textId="77777777" w:rsidR="009147F4" w:rsidRPr="00DB6335" w:rsidRDefault="009147F4" w:rsidP="00583F17">
            <w:r w:rsidRPr="00DB6335">
              <w:t>Patientens identitetstyp enligt:</w:t>
            </w:r>
          </w:p>
          <w:p w14:paraId="60F4C270" w14:textId="77777777" w:rsidR="009147F4" w:rsidRPr="00DB6335" w:rsidRDefault="009147F4" w:rsidP="00583F17"/>
          <w:p w14:paraId="28D426F1" w14:textId="77777777" w:rsidR="009147F4" w:rsidRPr="00DB6335" w:rsidRDefault="009147F4" w:rsidP="00583F17">
            <w:r w:rsidRPr="00DB6335">
              <w:t>Giltiga värden är:</w:t>
            </w:r>
          </w:p>
          <w:p w14:paraId="6DE6C6BC" w14:textId="77777777" w:rsidR="009147F4" w:rsidRPr="00DB6335" w:rsidRDefault="009147F4" w:rsidP="00583F17">
            <w:r w:rsidRPr="00DB6335">
              <w:t>1.2.752.129.2.1.3.1 = Personnummer</w:t>
            </w:r>
          </w:p>
          <w:p w14:paraId="49631CAC" w14:textId="77777777" w:rsidR="009147F4" w:rsidRPr="00DB6335" w:rsidRDefault="009147F4" w:rsidP="00583F17"/>
          <w:p w14:paraId="7A4FCE6B" w14:textId="77777777" w:rsidR="009147F4" w:rsidRPr="009475C2" w:rsidRDefault="009147F4" w:rsidP="00583F17">
            <w:r w:rsidRPr="00DB6335">
              <w:t>1.2.752.129.2.1.3.3 = Nationellt samordningsnummer</w:t>
            </w:r>
          </w:p>
        </w:tc>
        <w:tc>
          <w:tcPr>
            <w:tcW w:w="567" w:type="dxa"/>
          </w:tcPr>
          <w:p w14:paraId="62AEDA34" w14:textId="77777777" w:rsidR="009147F4" w:rsidRDefault="009147F4" w:rsidP="00583F17">
            <w:r w:rsidRPr="00ED74C7">
              <w:t>1..1</w:t>
            </w:r>
          </w:p>
        </w:tc>
        <w:tc>
          <w:tcPr>
            <w:tcW w:w="1134" w:type="dxa"/>
          </w:tcPr>
          <w:p w14:paraId="68F5D621"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66F069A5" w14:textId="77777777" w:rsidTr="00583F17">
        <w:tc>
          <w:tcPr>
            <w:tcW w:w="2660" w:type="dxa"/>
          </w:tcPr>
          <w:p w14:paraId="28B3E593" w14:textId="2110F976" w:rsidR="009147F4" w:rsidRPr="00D4533D" w:rsidRDefault="009147F4" w:rsidP="00583F17">
            <w:pPr>
              <w:rPr>
                <w:b/>
              </w:rPr>
            </w:pPr>
            <w:r w:rsidRPr="00D34F66">
              <w:rPr>
                <w:lang w:val="en-US"/>
              </w:rPr>
              <w:t>typeOfRequest</w:t>
            </w:r>
          </w:p>
        </w:tc>
        <w:tc>
          <w:tcPr>
            <w:tcW w:w="1134" w:type="dxa"/>
          </w:tcPr>
          <w:p w14:paraId="187B03A2" w14:textId="117BFF7D" w:rsidR="009147F4" w:rsidRPr="00DD3984" w:rsidRDefault="00DD0C8D" w:rsidP="00583F17">
            <w:r>
              <w:t>String</w:t>
            </w:r>
          </w:p>
        </w:tc>
        <w:tc>
          <w:tcPr>
            <w:tcW w:w="3969" w:type="dxa"/>
          </w:tcPr>
          <w:p w14:paraId="01D33316" w14:textId="1129245C" w:rsidR="00DD0C8D" w:rsidRDefault="007B33AA" w:rsidP="00DD0C8D">
            <w:pPr>
              <w:tabs>
                <w:tab w:val="left" w:pos="3338"/>
              </w:tabs>
            </w:pPr>
            <w:r w:rsidRPr="005F1D2D">
              <w:rPr>
                <w:spacing w:val="-1"/>
                <w:szCs w:val="20"/>
              </w:rPr>
              <w:t>Begränsning av sökningen</w:t>
            </w:r>
            <w:r>
              <w:t xml:space="preserve"> på</w:t>
            </w:r>
            <w:r w:rsidR="00DD0C8D">
              <w:t xml:space="preserve"> remisstyp</w:t>
            </w:r>
            <w:r w:rsidR="00074D3C">
              <w:t xml:space="preserve"> i använt kodsystem</w:t>
            </w:r>
            <w:r w:rsidR="00DD0C8D">
              <w:t>.</w:t>
            </w:r>
          </w:p>
          <w:p w14:paraId="1E5B7743" w14:textId="77777777" w:rsidR="00DD0C8D" w:rsidRPr="00D34F66" w:rsidRDefault="00DD0C8D" w:rsidP="00DD0C8D">
            <w:pPr>
              <w:autoSpaceDE w:val="0"/>
              <w:autoSpaceDN w:val="0"/>
              <w:adjustRightInd w:val="0"/>
              <w:rPr>
                <w:rFonts w:cs="Arial"/>
                <w:szCs w:val="20"/>
              </w:rPr>
            </w:pPr>
            <w:r w:rsidRPr="00D34F66">
              <w:rPr>
                <w:rFonts w:cs="Arial"/>
                <w:szCs w:val="20"/>
              </w:rPr>
              <w:t xml:space="preserve">1 = Röntgenremiss </w:t>
            </w:r>
          </w:p>
          <w:p w14:paraId="35FAF586" w14:textId="77777777" w:rsidR="00DD0C8D" w:rsidRPr="00D34F66" w:rsidRDefault="00DD0C8D" w:rsidP="00DD0C8D">
            <w:pPr>
              <w:autoSpaceDE w:val="0"/>
              <w:autoSpaceDN w:val="0"/>
              <w:adjustRightInd w:val="0"/>
              <w:rPr>
                <w:rFonts w:cs="Arial"/>
                <w:szCs w:val="20"/>
              </w:rPr>
            </w:pPr>
            <w:r w:rsidRPr="00D34F66">
              <w:rPr>
                <w:rFonts w:cs="Arial"/>
                <w:szCs w:val="20"/>
              </w:rPr>
              <w:t>2 = Labbremiss</w:t>
            </w:r>
          </w:p>
          <w:p w14:paraId="77A9D84A" w14:textId="77777777" w:rsidR="00DD0C8D" w:rsidRPr="00D34F66" w:rsidRDefault="00DD0C8D" w:rsidP="00DD0C8D">
            <w:pPr>
              <w:autoSpaceDE w:val="0"/>
              <w:autoSpaceDN w:val="0"/>
              <w:adjustRightInd w:val="0"/>
              <w:rPr>
                <w:rFonts w:cs="Arial"/>
                <w:szCs w:val="20"/>
              </w:rPr>
            </w:pPr>
            <w:r w:rsidRPr="00D34F66">
              <w:rPr>
                <w:rFonts w:cs="Arial"/>
                <w:szCs w:val="20"/>
              </w:rPr>
              <w:t xml:space="preserve">3 = Konferensremiss </w:t>
            </w:r>
          </w:p>
          <w:p w14:paraId="49DB7B14" w14:textId="77777777" w:rsidR="00DD0C8D" w:rsidRPr="00D34F66" w:rsidRDefault="00DD0C8D" w:rsidP="00DD0C8D">
            <w:pPr>
              <w:autoSpaceDE w:val="0"/>
              <w:autoSpaceDN w:val="0"/>
              <w:adjustRightInd w:val="0"/>
              <w:rPr>
                <w:rFonts w:cs="Arial"/>
                <w:szCs w:val="20"/>
              </w:rPr>
            </w:pPr>
            <w:r w:rsidRPr="00D34F66">
              <w:rPr>
                <w:rFonts w:cs="Arial"/>
                <w:szCs w:val="20"/>
              </w:rPr>
              <w:t xml:space="preserve">4 = Allmänremiss </w:t>
            </w:r>
          </w:p>
          <w:p w14:paraId="040D9333" w14:textId="77777777" w:rsidR="00DD0C8D" w:rsidRPr="00D34F66" w:rsidRDefault="00DD0C8D" w:rsidP="00DD0C8D">
            <w:pPr>
              <w:autoSpaceDE w:val="0"/>
              <w:autoSpaceDN w:val="0"/>
              <w:adjustRightInd w:val="0"/>
              <w:rPr>
                <w:rFonts w:cs="Arial"/>
                <w:szCs w:val="20"/>
              </w:rPr>
            </w:pPr>
            <w:r w:rsidRPr="00D34F66">
              <w:rPr>
                <w:rFonts w:cs="Arial"/>
                <w:szCs w:val="20"/>
              </w:rPr>
              <w:t xml:space="preserve">5 = Screeningremiss </w:t>
            </w:r>
          </w:p>
          <w:p w14:paraId="17D4B258" w14:textId="77777777" w:rsidR="00DD0C8D" w:rsidRPr="00D34F66" w:rsidRDefault="00DD0C8D" w:rsidP="00DD0C8D">
            <w:pPr>
              <w:autoSpaceDE w:val="0"/>
              <w:autoSpaceDN w:val="0"/>
              <w:adjustRightInd w:val="0"/>
              <w:rPr>
                <w:rFonts w:cs="Arial"/>
                <w:szCs w:val="20"/>
              </w:rPr>
            </w:pPr>
            <w:r w:rsidRPr="00D34F66">
              <w:rPr>
                <w:rFonts w:cs="Arial"/>
                <w:szCs w:val="20"/>
              </w:rPr>
              <w:t xml:space="preserve">6 = ”egentagna prover” </w:t>
            </w:r>
          </w:p>
          <w:p w14:paraId="55CA90E4" w14:textId="77777777" w:rsidR="00DD0C8D" w:rsidRPr="00D34F66" w:rsidRDefault="00DD0C8D" w:rsidP="00DD0C8D">
            <w:pPr>
              <w:autoSpaceDE w:val="0"/>
              <w:autoSpaceDN w:val="0"/>
              <w:adjustRightInd w:val="0"/>
              <w:rPr>
                <w:rFonts w:cs="Arial"/>
                <w:szCs w:val="20"/>
              </w:rPr>
            </w:pPr>
            <w:r w:rsidRPr="00D34F66">
              <w:rPr>
                <w:rFonts w:cs="Arial"/>
                <w:szCs w:val="20"/>
              </w:rPr>
              <w:t xml:space="preserve">7 = Egen vårdbegäran </w:t>
            </w:r>
          </w:p>
          <w:p w14:paraId="57255A23" w14:textId="77777777" w:rsidR="00DD0C8D" w:rsidRPr="00D34F66" w:rsidRDefault="00DD0C8D" w:rsidP="00DD0C8D">
            <w:pPr>
              <w:autoSpaceDE w:val="0"/>
              <w:autoSpaceDN w:val="0"/>
              <w:adjustRightInd w:val="0"/>
              <w:rPr>
                <w:rFonts w:cs="Arial"/>
                <w:szCs w:val="20"/>
              </w:rPr>
            </w:pPr>
            <w:r w:rsidRPr="00D34F66">
              <w:rPr>
                <w:rFonts w:cs="Arial"/>
                <w:szCs w:val="20"/>
              </w:rPr>
              <w:t xml:space="preserve">8 = Telefonremiss </w:t>
            </w:r>
          </w:p>
          <w:p w14:paraId="4EFFCC5A" w14:textId="77777777" w:rsidR="00DD0C8D" w:rsidRPr="00D34F66" w:rsidRDefault="00DD0C8D" w:rsidP="00DD0C8D">
            <w:pPr>
              <w:autoSpaceDE w:val="0"/>
              <w:autoSpaceDN w:val="0"/>
              <w:adjustRightInd w:val="0"/>
              <w:rPr>
                <w:rFonts w:cs="Arial"/>
                <w:szCs w:val="20"/>
              </w:rPr>
            </w:pPr>
            <w:r w:rsidRPr="00D34F66">
              <w:rPr>
                <w:rFonts w:cs="Arial"/>
                <w:szCs w:val="20"/>
              </w:rPr>
              <w:t xml:space="preserve">9 = Begäran om övertagande av vårdansvar </w:t>
            </w:r>
          </w:p>
          <w:p w14:paraId="3D8CFCE0" w14:textId="71C159BD" w:rsidR="009147F4" w:rsidRPr="00DD0C8D" w:rsidRDefault="00DD0C8D" w:rsidP="00583F17">
            <w:pPr>
              <w:tabs>
                <w:tab w:val="left" w:pos="3338"/>
              </w:tabs>
              <w:rPr>
                <w:szCs w:val="20"/>
              </w:rPr>
            </w:pPr>
            <w:r w:rsidRPr="00D34F66">
              <w:rPr>
                <w:rFonts w:cs="Arial"/>
                <w:szCs w:val="20"/>
              </w:rPr>
              <w:t>10=Fysiologiremiss</w:t>
            </w:r>
          </w:p>
        </w:tc>
        <w:tc>
          <w:tcPr>
            <w:tcW w:w="567" w:type="dxa"/>
          </w:tcPr>
          <w:p w14:paraId="64CDEF45" w14:textId="7F51E3FC" w:rsidR="009147F4" w:rsidRDefault="009147F4" w:rsidP="000C3F0C">
            <w:r>
              <w:t>0..</w:t>
            </w:r>
            <w:r w:rsidR="000C3F0C">
              <w:t>*</w:t>
            </w:r>
          </w:p>
        </w:tc>
        <w:tc>
          <w:tcPr>
            <w:tcW w:w="1134" w:type="dxa"/>
          </w:tcPr>
          <w:p w14:paraId="4B61185C"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0982CDA8" w14:textId="77777777" w:rsidTr="00583F17">
        <w:tc>
          <w:tcPr>
            <w:tcW w:w="2660" w:type="dxa"/>
          </w:tcPr>
          <w:p w14:paraId="05031565" w14:textId="77777777" w:rsidR="009147F4" w:rsidRPr="00DD3984" w:rsidRDefault="009147F4" w:rsidP="00583F17">
            <w:r>
              <w:t>timePeriod</w:t>
            </w:r>
          </w:p>
        </w:tc>
        <w:tc>
          <w:tcPr>
            <w:tcW w:w="1134" w:type="dxa"/>
          </w:tcPr>
          <w:p w14:paraId="62587451" w14:textId="77777777" w:rsidR="009147F4" w:rsidRPr="00DD3984" w:rsidRDefault="009147F4" w:rsidP="00583F17">
            <w:r w:rsidRPr="0081754E">
              <w:t>TimePeriodType</w:t>
            </w:r>
          </w:p>
        </w:tc>
        <w:tc>
          <w:tcPr>
            <w:tcW w:w="3969" w:type="dxa"/>
          </w:tcPr>
          <w:p w14:paraId="76734334" w14:textId="77777777" w:rsidR="009147F4" w:rsidRPr="004C01B0" w:rsidRDefault="009147F4" w:rsidP="00583F17">
            <w:pPr>
              <w:tabs>
                <w:tab w:val="left" w:pos="3338"/>
              </w:tabs>
            </w:pPr>
            <w:r w:rsidRPr="005F1D2D">
              <w:rPr>
                <w:spacing w:val="-1"/>
                <w:szCs w:val="20"/>
              </w:rPr>
              <w:t xml:space="preserve">Begränsning av sökningen i tid. Begränsningen sker genom att resultatet innehåller de poster </w:t>
            </w:r>
            <w:r>
              <w:rPr>
                <w:spacing w:val="-1"/>
                <w:szCs w:val="20"/>
              </w:rPr>
              <w:t>där statusTime</w:t>
            </w:r>
            <w:r w:rsidRPr="005F1D2D">
              <w:rPr>
                <w:spacing w:val="-1"/>
                <w:szCs w:val="20"/>
              </w:rPr>
              <w:t xml:space="preserve"> anger en tidpunkt som ligger inom det sökta tidsintervallet (start- och slutpunkt inkluderas i intervallet).</w:t>
            </w:r>
          </w:p>
        </w:tc>
        <w:tc>
          <w:tcPr>
            <w:tcW w:w="567" w:type="dxa"/>
          </w:tcPr>
          <w:p w14:paraId="3EE624CA" w14:textId="77777777" w:rsidR="009147F4" w:rsidRDefault="009147F4" w:rsidP="00583F17">
            <w:r>
              <w:t>0..1</w:t>
            </w:r>
          </w:p>
        </w:tc>
        <w:tc>
          <w:tcPr>
            <w:tcW w:w="1134" w:type="dxa"/>
          </w:tcPr>
          <w:p w14:paraId="1E1E3FD0"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2402732A" w14:textId="77777777" w:rsidTr="00583F17">
        <w:tc>
          <w:tcPr>
            <w:tcW w:w="2660" w:type="dxa"/>
          </w:tcPr>
          <w:p w14:paraId="7A185742" w14:textId="77777777" w:rsidR="009147F4" w:rsidRPr="00DD3984" w:rsidRDefault="009147F4" w:rsidP="00583F17">
            <w:r>
              <w:t>timePeriod.start</w:t>
            </w:r>
          </w:p>
        </w:tc>
        <w:tc>
          <w:tcPr>
            <w:tcW w:w="1134" w:type="dxa"/>
          </w:tcPr>
          <w:p w14:paraId="12D865C8" w14:textId="77777777" w:rsidR="009147F4" w:rsidRPr="00DD3984" w:rsidRDefault="009147F4" w:rsidP="00583F17">
            <w:r w:rsidRPr="0081754E">
              <w:t>TimeStampType</w:t>
            </w:r>
          </w:p>
        </w:tc>
        <w:tc>
          <w:tcPr>
            <w:tcW w:w="3969" w:type="dxa"/>
          </w:tcPr>
          <w:p w14:paraId="12C5653A" w14:textId="77777777" w:rsidR="009147F4" w:rsidRPr="004C01B0" w:rsidRDefault="009147F4" w:rsidP="00583F17">
            <w:pPr>
              <w:tabs>
                <w:tab w:val="left" w:pos="3338"/>
              </w:tabs>
            </w:pPr>
            <w:r>
              <w:rPr>
                <w:spacing w:val="-1"/>
                <w:szCs w:val="20"/>
              </w:rPr>
              <w:t>Startdatum. Format ÅÅÅÅ</w:t>
            </w:r>
            <w:r w:rsidRPr="00A63DCF">
              <w:rPr>
                <w:spacing w:val="-1"/>
                <w:szCs w:val="20"/>
              </w:rPr>
              <w:t>MMDD.</w:t>
            </w:r>
          </w:p>
        </w:tc>
        <w:tc>
          <w:tcPr>
            <w:tcW w:w="567" w:type="dxa"/>
          </w:tcPr>
          <w:p w14:paraId="39C9250F" w14:textId="77777777" w:rsidR="009147F4" w:rsidRDefault="009147F4" w:rsidP="00583F17">
            <w:r>
              <w:t>1..1</w:t>
            </w:r>
          </w:p>
        </w:tc>
        <w:tc>
          <w:tcPr>
            <w:tcW w:w="1134" w:type="dxa"/>
          </w:tcPr>
          <w:p w14:paraId="749F72C2"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47941B3" w14:textId="77777777" w:rsidTr="00583F17">
        <w:tc>
          <w:tcPr>
            <w:tcW w:w="2660" w:type="dxa"/>
          </w:tcPr>
          <w:p w14:paraId="0D08E150" w14:textId="77777777" w:rsidR="009147F4" w:rsidRPr="00DD3984" w:rsidRDefault="009147F4" w:rsidP="00583F17">
            <w:r>
              <w:t>timePeriod.end</w:t>
            </w:r>
          </w:p>
        </w:tc>
        <w:tc>
          <w:tcPr>
            <w:tcW w:w="1134" w:type="dxa"/>
          </w:tcPr>
          <w:p w14:paraId="28B85F61" w14:textId="77777777" w:rsidR="009147F4" w:rsidRPr="00DD3984" w:rsidRDefault="009147F4" w:rsidP="00583F17">
            <w:r w:rsidRPr="0081754E">
              <w:t>TimeStampType</w:t>
            </w:r>
          </w:p>
        </w:tc>
        <w:tc>
          <w:tcPr>
            <w:tcW w:w="3969" w:type="dxa"/>
          </w:tcPr>
          <w:p w14:paraId="442FD13F" w14:textId="77777777" w:rsidR="009147F4" w:rsidRPr="004C01B0" w:rsidRDefault="009147F4" w:rsidP="00583F17">
            <w:pPr>
              <w:tabs>
                <w:tab w:val="left" w:pos="3338"/>
              </w:tabs>
            </w:pPr>
            <w:r>
              <w:rPr>
                <w:spacing w:val="-1"/>
                <w:szCs w:val="20"/>
              </w:rPr>
              <w:t>Slutdatum. Format ÅÅÅÅ</w:t>
            </w:r>
            <w:r w:rsidRPr="00A63DCF">
              <w:rPr>
                <w:spacing w:val="-1"/>
                <w:szCs w:val="20"/>
              </w:rPr>
              <w:t>MMDD.</w:t>
            </w:r>
          </w:p>
        </w:tc>
        <w:tc>
          <w:tcPr>
            <w:tcW w:w="567" w:type="dxa"/>
          </w:tcPr>
          <w:p w14:paraId="797B42E3" w14:textId="77777777" w:rsidR="009147F4" w:rsidRDefault="009147F4" w:rsidP="00583F17">
            <w:r>
              <w:t>1..1</w:t>
            </w:r>
          </w:p>
        </w:tc>
        <w:tc>
          <w:tcPr>
            <w:tcW w:w="1134" w:type="dxa"/>
          </w:tcPr>
          <w:p w14:paraId="08C1F8FA"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5A5E4095" w14:textId="77777777" w:rsidTr="00583F17">
        <w:tc>
          <w:tcPr>
            <w:tcW w:w="2660" w:type="dxa"/>
          </w:tcPr>
          <w:p w14:paraId="0ADA3052" w14:textId="77777777" w:rsidR="009147F4" w:rsidRPr="00B86F2B" w:rsidRDefault="009147F4" w:rsidP="00583F17">
            <w:pPr>
              <w:rPr>
                <w:b/>
              </w:rPr>
            </w:pPr>
            <w:r w:rsidRPr="00B86F2B">
              <w:rPr>
                <w:b/>
              </w:rPr>
              <w:t>Svar</w:t>
            </w:r>
          </w:p>
        </w:tc>
        <w:tc>
          <w:tcPr>
            <w:tcW w:w="1134" w:type="dxa"/>
          </w:tcPr>
          <w:p w14:paraId="6F7C676B" w14:textId="77777777" w:rsidR="009147F4" w:rsidRPr="00B86F2B" w:rsidRDefault="009147F4" w:rsidP="00583F17"/>
        </w:tc>
        <w:tc>
          <w:tcPr>
            <w:tcW w:w="3969" w:type="dxa"/>
          </w:tcPr>
          <w:p w14:paraId="12986577" w14:textId="77777777" w:rsidR="009147F4" w:rsidRPr="00D10D9E" w:rsidRDefault="009147F4" w:rsidP="00583F17"/>
        </w:tc>
        <w:tc>
          <w:tcPr>
            <w:tcW w:w="567" w:type="dxa"/>
          </w:tcPr>
          <w:p w14:paraId="7B7947CA" w14:textId="77777777" w:rsidR="009147F4" w:rsidRPr="00D10D9E" w:rsidRDefault="009147F4" w:rsidP="00583F17"/>
        </w:tc>
        <w:tc>
          <w:tcPr>
            <w:tcW w:w="1134" w:type="dxa"/>
          </w:tcPr>
          <w:p w14:paraId="76C40E1C" w14:textId="77777777" w:rsidR="009147F4" w:rsidRPr="00D10D9E" w:rsidRDefault="009147F4" w:rsidP="00583F17"/>
        </w:tc>
      </w:tr>
      <w:tr w:rsidR="009147F4" w:rsidRPr="00D10D9E" w14:paraId="708D6239" w14:textId="77777777" w:rsidTr="00583F17">
        <w:tc>
          <w:tcPr>
            <w:tcW w:w="2660" w:type="dxa"/>
          </w:tcPr>
          <w:p w14:paraId="6CE06A12" w14:textId="77777777" w:rsidR="009147F4" w:rsidRPr="00D528FA" w:rsidRDefault="009147F4" w:rsidP="00583F17">
            <w:r>
              <w:t>requestStatus</w:t>
            </w:r>
          </w:p>
        </w:tc>
        <w:tc>
          <w:tcPr>
            <w:tcW w:w="1134" w:type="dxa"/>
          </w:tcPr>
          <w:p w14:paraId="78521B7D" w14:textId="77777777" w:rsidR="009147F4" w:rsidRDefault="009147F4" w:rsidP="00583F17">
            <w:r>
              <w:t>requestStatusType</w:t>
            </w:r>
          </w:p>
        </w:tc>
        <w:tc>
          <w:tcPr>
            <w:tcW w:w="3969" w:type="dxa"/>
          </w:tcPr>
          <w:p w14:paraId="00F57A6F" w14:textId="77777777" w:rsidR="009147F4" w:rsidRPr="00A53489" w:rsidRDefault="009147F4" w:rsidP="00583F17"/>
        </w:tc>
        <w:tc>
          <w:tcPr>
            <w:tcW w:w="567" w:type="dxa"/>
          </w:tcPr>
          <w:p w14:paraId="646696B7" w14:textId="77777777" w:rsidR="009147F4" w:rsidRDefault="009147F4" w:rsidP="00583F17">
            <w:r>
              <w:t>0..*</w:t>
            </w:r>
          </w:p>
        </w:tc>
        <w:tc>
          <w:tcPr>
            <w:tcW w:w="1134" w:type="dxa"/>
          </w:tcPr>
          <w:p w14:paraId="4EB0D2A2" w14:textId="77777777" w:rsidR="009147F4" w:rsidRPr="00F3140A" w:rsidRDefault="009147F4" w:rsidP="00583F17">
            <w:pPr>
              <w:widowControl w:val="0"/>
              <w:autoSpaceDE w:val="0"/>
              <w:autoSpaceDN w:val="0"/>
              <w:adjustRightInd w:val="0"/>
              <w:rPr>
                <w:rFonts w:eastAsia="Times New Roman"/>
                <w:szCs w:val="20"/>
              </w:rPr>
            </w:pPr>
          </w:p>
        </w:tc>
      </w:tr>
      <w:tr w:rsidR="009147F4" w:rsidRPr="00D10D9E" w14:paraId="2E52038A" w14:textId="77777777" w:rsidTr="00583F17">
        <w:tc>
          <w:tcPr>
            <w:tcW w:w="2660" w:type="dxa"/>
          </w:tcPr>
          <w:p w14:paraId="7AFE0895" w14:textId="77777777" w:rsidR="009147F4" w:rsidRDefault="009147F4" w:rsidP="00583F17">
            <w:pPr>
              <w:rPr>
                <w:lang w:val="en-US"/>
              </w:rPr>
            </w:pPr>
            <w:r>
              <w:rPr>
                <w:lang w:val="en-US"/>
              </w:rPr>
              <w:t>requestStatus.requestStatus</w:t>
            </w:r>
          </w:p>
        </w:tc>
        <w:tc>
          <w:tcPr>
            <w:tcW w:w="1134" w:type="dxa"/>
          </w:tcPr>
          <w:p w14:paraId="7E9C4146" w14:textId="77777777" w:rsidR="009147F4" w:rsidRDefault="009147F4" w:rsidP="00583F17">
            <w:pPr>
              <w:rPr>
                <w:lang w:val="en-US"/>
              </w:rPr>
            </w:pPr>
            <w:r>
              <w:rPr>
                <w:lang w:val="en-US"/>
              </w:rPr>
              <w:t>CVType</w:t>
            </w:r>
          </w:p>
        </w:tc>
        <w:tc>
          <w:tcPr>
            <w:tcW w:w="3969" w:type="dxa"/>
          </w:tcPr>
          <w:p w14:paraId="4B811217" w14:textId="77777777" w:rsidR="009147F4" w:rsidRPr="00A913E3" w:rsidRDefault="009147F4" w:rsidP="00583F17"/>
        </w:tc>
        <w:tc>
          <w:tcPr>
            <w:tcW w:w="567" w:type="dxa"/>
          </w:tcPr>
          <w:p w14:paraId="319FD958" w14:textId="77777777" w:rsidR="009147F4" w:rsidRDefault="009147F4" w:rsidP="00583F17">
            <w:r>
              <w:t>1..1</w:t>
            </w:r>
          </w:p>
        </w:tc>
        <w:tc>
          <w:tcPr>
            <w:tcW w:w="1134" w:type="dxa"/>
          </w:tcPr>
          <w:p w14:paraId="5C61C867" w14:textId="77777777" w:rsidR="009147F4" w:rsidRDefault="009147F4" w:rsidP="00583F17"/>
        </w:tc>
      </w:tr>
      <w:tr w:rsidR="009147F4" w:rsidRPr="00D10D9E" w14:paraId="4A84B533" w14:textId="77777777" w:rsidTr="00583F17">
        <w:tc>
          <w:tcPr>
            <w:tcW w:w="2660" w:type="dxa"/>
          </w:tcPr>
          <w:p w14:paraId="1B5EA318" w14:textId="77777777" w:rsidR="009147F4" w:rsidRDefault="009147F4" w:rsidP="00583F17">
            <w:pPr>
              <w:rPr>
                <w:lang w:val="en-US"/>
              </w:rPr>
            </w:pPr>
            <w:r w:rsidRPr="00D34F66">
              <w:rPr>
                <w:lang w:val="en-US"/>
              </w:rPr>
              <w:t>requestStatus.</w:t>
            </w:r>
            <w:r>
              <w:rPr>
                <w:lang w:val="en-US"/>
              </w:rPr>
              <w:t>requestStatus</w:t>
            </w:r>
            <w:r w:rsidRPr="00D34F66">
              <w:rPr>
                <w:lang w:val="en-US"/>
              </w:rPr>
              <w:t>.code</w:t>
            </w:r>
          </w:p>
        </w:tc>
        <w:tc>
          <w:tcPr>
            <w:tcW w:w="1134" w:type="dxa"/>
          </w:tcPr>
          <w:p w14:paraId="18A3A105" w14:textId="77777777" w:rsidR="009147F4" w:rsidRDefault="009147F4" w:rsidP="00583F17">
            <w:pPr>
              <w:rPr>
                <w:lang w:val="en-US"/>
              </w:rPr>
            </w:pPr>
            <w:r w:rsidRPr="00D34F66">
              <w:rPr>
                <w:lang w:val="en-US"/>
              </w:rPr>
              <w:t>String</w:t>
            </w:r>
          </w:p>
        </w:tc>
        <w:tc>
          <w:tcPr>
            <w:tcW w:w="3969" w:type="dxa"/>
          </w:tcPr>
          <w:p w14:paraId="5864F35D" w14:textId="38F80DE1" w:rsidR="009147F4" w:rsidRDefault="00B95559" w:rsidP="00583F17">
            <w:r>
              <w:t>Kod i använt kod</w:t>
            </w:r>
            <w:r w:rsidR="009147F4">
              <w:t>s</w:t>
            </w:r>
            <w:r>
              <w:t>y</w:t>
            </w:r>
            <w:r w:rsidR="009147F4">
              <w:t>s</w:t>
            </w:r>
            <w:r>
              <w:t>t</w:t>
            </w:r>
            <w:r w:rsidR="009147F4">
              <w:t>em</w:t>
            </w:r>
          </w:p>
          <w:p w14:paraId="33D9199E" w14:textId="77777777" w:rsidR="009147F4" w:rsidRDefault="009147F4" w:rsidP="00583F17">
            <w:r>
              <w:t>t.ex. för KV Status framställan</w:t>
            </w:r>
          </w:p>
          <w:p w14:paraId="2AB88C48" w14:textId="77777777" w:rsidR="009147F4" w:rsidRDefault="009147F4" w:rsidP="00583F17">
            <w:r>
              <w:t>1 = skickad</w:t>
            </w:r>
          </w:p>
          <w:p w14:paraId="04EA5D62" w14:textId="77777777" w:rsidR="009147F4" w:rsidRDefault="009147F4" w:rsidP="00583F17">
            <w:r>
              <w:t>2 = mottagen</w:t>
            </w:r>
          </w:p>
          <w:p w14:paraId="2E0D270F" w14:textId="77777777" w:rsidR="009147F4" w:rsidRDefault="009147F4" w:rsidP="00583F17">
            <w:r>
              <w:t>3 = vidareskickad</w:t>
            </w:r>
          </w:p>
          <w:p w14:paraId="49A0359A" w14:textId="77777777" w:rsidR="009147F4" w:rsidRDefault="009147F4" w:rsidP="00583F17">
            <w:r>
              <w:lastRenderedPageBreak/>
              <w:t>4 = bedömd</w:t>
            </w:r>
          </w:p>
          <w:p w14:paraId="223535E8" w14:textId="77777777" w:rsidR="009147F4" w:rsidRDefault="009147F4" w:rsidP="00583F17">
            <w:r>
              <w:t>5 = komplettering begärd</w:t>
            </w:r>
          </w:p>
          <w:p w14:paraId="6E61BA67" w14:textId="77777777" w:rsidR="009147F4" w:rsidRDefault="009147F4" w:rsidP="00583F17">
            <w:r>
              <w:t>6 = besvarad</w:t>
            </w:r>
          </w:p>
          <w:p w14:paraId="3638F94E" w14:textId="77777777" w:rsidR="009147F4" w:rsidRDefault="009147F4" w:rsidP="00583F17">
            <w:pPr>
              <w:tabs>
                <w:tab w:val="left" w:pos="3338"/>
              </w:tabs>
            </w:pPr>
            <w:r>
              <w:t>7 = svar mottaget</w:t>
            </w:r>
          </w:p>
        </w:tc>
        <w:tc>
          <w:tcPr>
            <w:tcW w:w="567" w:type="dxa"/>
          </w:tcPr>
          <w:p w14:paraId="42C0F0CA" w14:textId="77777777" w:rsidR="009147F4" w:rsidRDefault="009147F4" w:rsidP="00583F17">
            <w:r>
              <w:rPr>
                <w:lang w:val="en-US"/>
              </w:rPr>
              <w:lastRenderedPageBreak/>
              <w:t>1</w:t>
            </w:r>
            <w:r w:rsidRPr="00D34F66">
              <w:rPr>
                <w:lang w:val="en-US"/>
              </w:rPr>
              <w:t>..1</w:t>
            </w:r>
          </w:p>
        </w:tc>
        <w:tc>
          <w:tcPr>
            <w:tcW w:w="1134" w:type="dxa"/>
          </w:tcPr>
          <w:p w14:paraId="7EE24BD9" w14:textId="77777777" w:rsidR="009147F4" w:rsidRPr="00DD3984" w:rsidRDefault="009147F4" w:rsidP="00583F17"/>
        </w:tc>
      </w:tr>
      <w:tr w:rsidR="009147F4" w:rsidRPr="00D10D9E" w14:paraId="708A99BE" w14:textId="77777777" w:rsidTr="00583F17">
        <w:tc>
          <w:tcPr>
            <w:tcW w:w="2660" w:type="dxa"/>
          </w:tcPr>
          <w:p w14:paraId="6028389F" w14:textId="77777777" w:rsidR="009147F4" w:rsidRDefault="009147F4" w:rsidP="00583F17">
            <w:pPr>
              <w:rPr>
                <w:lang w:val="en-US"/>
              </w:rPr>
            </w:pPr>
            <w:r w:rsidRPr="00D34F66">
              <w:rPr>
                <w:lang w:val="en-US"/>
              </w:rPr>
              <w:lastRenderedPageBreak/>
              <w:t>requestStatus.</w:t>
            </w:r>
            <w:r>
              <w:rPr>
                <w:lang w:val="en-US"/>
              </w:rPr>
              <w:t>requestStatus</w:t>
            </w:r>
            <w:r w:rsidRPr="00D34F66">
              <w:rPr>
                <w:lang w:val="en-US"/>
              </w:rPr>
              <w:t>.codeSystem</w:t>
            </w:r>
          </w:p>
        </w:tc>
        <w:tc>
          <w:tcPr>
            <w:tcW w:w="1134" w:type="dxa"/>
          </w:tcPr>
          <w:p w14:paraId="02111677" w14:textId="77777777" w:rsidR="009147F4" w:rsidRDefault="009147F4" w:rsidP="00583F17">
            <w:pPr>
              <w:rPr>
                <w:lang w:val="en-US"/>
              </w:rPr>
            </w:pPr>
            <w:r w:rsidRPr="00D34F66">
              <w:rPr>
                <w:lang w:val="en-US"/>
              </w:rPr>
              <w:t>String</w:t>
            </w:r>
          </w:p>
        </w:tc>
        <w:tc>
          <w:tcPr>
            <w:tcW w:w="3969" w:type="dxa"/>
          </w:tcPr>
          <w:p w14:paraId="64977984" w14:textId="77777777" w:rsidR="009147F4" w:rsidRDefault="009147F4" w:rsidP="00583F17">
            <w:pPr>
              <w:tabs>
                <w:tab w:val="left" w:pos="3338"/>
              </w:tabs>
            </w:pPr>
            <w:r w:rsidRPr="00D34F66">
              <w:t>Det kodsys</w:t>
            </w:r>
            <w:r>
              <w:t xml:space="preserve">tem som användas t.ex. </w:t>
            </w:r>
            <w:r w:rsidRPr="00A05E59">
              <w:rPr>
                <w:szCs w:val="20"/>
              </w:rPr>
              <w:t>1.2.752.129.2.2.2.43</w:t>
            </w:r>
            <w:r>
              <w:t xml:space="preserve"> </w:t>
            </w:r>
            <w:r w:rsidRPr="00D34F66">
              <w:t>(</w:t>
            </w:r>
            <w:r>
              <w:t>KV Status framställan</w:t>
            </w:r>
            <w:r w:rsidRPr="00021138">
              <w:rPr>
                <w:szCs w:val="20"/>
              </w:rPr>
              <w:t>)</w:t>
            </w:r>
          </w:p>
        </w:tc>
        <w:tc>
          <w:tcPr>
            <w:tcW w:w="567" w:type="dxa"/>
          </w:tcPr>
          <w:p w14:paraId="221DB631" w14:textId="77777777" w:rsidR="009147F4" w:rsidRDefault="009147F4" w:rsidP="00583F17">
            <w:r>
              <w:rPr>
                <w:lang w:val="en-US"/>
              </w:rPr>
              <w:t>1</w:t>
            </w:r>
            <w:r w:rsidRPr="00D34F66">
              <w:rPr>
                <w:lang w:val="en-US"/>
              </w:rPr>
              <w:t>..1</w:t>
            </w:r>
          </w:p>
        </w:tc>
        <w:tc>
          <w:tcPr>
            <w:tcW w:w="1134" w:type="dxa"/>
          </w:tcPr>
          <w:p w14:paraId="68E33C3B" w14:textId="77777777" w:rsidR="009147F4" w:rsidRPr="00DD3984" w:rsidRDefault="009147F4" w:rsidP="00583F17"/>
        </w:tc>
      </w:tr>
      <w:tr w:rsidR="009147F4" w:rsidRPr="00D10D9E" w14:paraId="2D9EE326" w14:textId="77777777" w:rsidTr="00583F17">
        <w:tc>
          <w:tcPr>
            <w:tcW w:w="2660" w:type="dxa"/>
          </w:tcPr>
          <w:p w14:paraId="103906F6" w14:textId="77777777" w:rsidR="009147F4" w:rsidRDefault="009147F4" w:rsidP="00583F17">
            <w:pPr>
              <w:rPr>
                <w:lang w:val="en-US"/>
              </w:rPr>
            </w:pPr>
            <w:r w:rsidRPr="00D34F66">
              <w:rPr>
                <w:lang w:val="en-US"/>
              </w:rPr>
              <w:t>requestStatus.</w:t>
            </w:r>
            <w:r>
              <w:rPr>
                <w:lang w:val="en-US"/>
              </w:rPr>
              <w:t>requestStatus</w:t>
            </w:r>
            <w:r w:rsidRPr="001425C7">
              <w:t>.</w:t>
            </w:r>
            <w:r>
              <w:t>codeSystemName</w:t>
            </w:r>
          </w:p>
        </w:tc>
        <w:tc>
          <w:tcPr>
            <w:tcW w:w="1134" w:type="dxa"/>
          </w:tcPr>
          <w:p w14:paraId="76CCC56F" w14:textId="77777777" w:rsidR="009147F4" w:rsidRDefault="009147F4" w:rsidP="00583F17">
            <w:pPr>
              <w:rPr>
                <w:lang w:val="en-US"/>
              </w:rPr>
            </w:pPr>
            <w:r w:rsidRPr="003E79AA">
              <w:t>String</w:t>
            </w:r>
          </w:p>
        </w:tc>
        <w:tc>
          <w:tcPr>
            <w:tcW w:w="3969" w:type="dxa"/>
          </w:tcPr>
          <w:p w14:paraId="28BF2AC3" w14:textId="77777777" w:rsidR="009147F4" w:rsidRDefault="009147F4" w:rsidP="00583F17">
            <w:pPr>
              <w:tabs>
                <w:tab w:val="left" w:pos="3338"/>
              </w:tabs>
            </w:pPr>
            <w:r>
              <w:t xml:space="preserve">Klartext för kodsystem </w:t>
            </w:r>
          </w:p>
          <w:p w14:paraId="48D842FF" w14:textId="77777777" w:rsidR="009147F4" w:rsidRDefault="009147F4" w:rsidP="00583F17">
            <w:pPr>
              <w:tabs>
                <w:tab w:val="left" w:pos="3338"/>
              </w:tabs>
            </w:pPr>
            <w:r>
              <w:t>t.ex. KV Status framställan</w:t>
            </w:r>
          </w:p>
        </w:tc>
        <w:tc>
          <w:tcPr>
            <w:tcW w:w="567" w:type="dxa"/>
          </w:tcPr>
          <w:p w14:paraId="2B8F0768" w14:textId="77777777" w:rsidR="009147F4" w:rsidRDefault="009147F4" w:rsidP="00583F17">
            <w:r w:rsidRPr="004C4759">
              <w:t>0..1</w:t>
            </w:r>
          </w:p>
        </w:tc>
        <w:tc>
          <w:tcPr>
            <w:tcW w:w="1134" w:type="dxa"/>
          </w:tcPr>
          <w:p w14:paraId="291BE14C" w14:textId="77777777" w:rsidR="009147F4" w:rsidRPr="00DD3984" w:rsidRDefault="009147F4" w:rsidP="00583F17"/>
        </w:tc>
      </w:tr>
      <w:tr w:rsidR="009147F4" w:rsidRPr="00D10D9E" w14:paraId="287723A0" w14:textId="77777777" w:rsidTr="00583F17">
        <w:tc>
          <w:tcPr>
            <w:tcW w:w="2660" w:type="dxa"/>
          </w:tcPr>
          <w:p w14:paraId="437CE7AB" w14:textId="77777777" w:rsidR="009147F4" w:rsidRDefault="009147F4" w:rsidP="00583F17">
            <w:pPr>
              <w:rPr>
                <w:lang w:val="en-US"/>
              </w:rPr>
            </w:pPr>
            <w:r w:rsidRPr="001425C7">
              <w:t>requestStatus.</w:t>
            </w:r>
            <w:r>
              <w:rPr>
                <w:lang w:val="en-US"/>
              </w:rPr>
              <w:t>requestStatus</w:t>
            </w:r>
            <w:r w:rsidRPr="001425C7">
              <w:t>.</w:t>
            </w:r>
            <w:r>
              <w:t>codeSystemVersion</w:t>
            </w:r>
          </w:p>
        </w:tc>
        <w:tc>
          <w:tcPr>
            <w:tcW w:w="1134" w:type="dxa"/>
          </w:tcPr>
          <w:p w14:paraId="29D0742C" w14:textId="77777777" w:rsidR="009147F4" w:rsidRDefault="009147F4" w:rsidP="00583F17">
            <w:pPr>
              <w:rPr>
                <w:lang w:val="en-US"/>
              </w:rPr>
            </w:pPr>
            <w:r w:rsidRPr="003E79AA">
              <w:t>String</w:t>
            </w:r>
          </w:p>
        </w:tc>
        <w:tc>
          <w:tcPr>
            <w:tcW w:w="3969" w:type="dxa"/>
          </w:tcPr>
          <w:p w14:paraId="3D0588C9" w14:textId="77777777" w:rsidR="009147F4" w:rsidRDefault="009147F4" w:rsidP="00583F17">
            <w:pPr>
              <w:tabs>
                <w:tab w:val="left" w:pos="3338"/>
              </w:tabs>
            </w:pPr>
            <w:r>
              <w:t xml:space="preserve">Version av kodsystem </w:t>
            </w:r>
          </w:p>
          <w:p w14:paraId="5264FD91" w14:textId="3D7DF4D4" w:rsidR="009147F4" w:rsidRDefault="009147F4" w:rsidP="00583F17">
            <w:pPr>
              <w:tabs>
                <w:tab w:val="left" w:pos="3338"/>
              </w:tabs>
            </w:pPr>
            <w:r>
              <w:t>t.ex.</w:t>
            </w:r>
            <w:r w:rsidR="0078007E">
              <w:t xml:space="preserve"> 0.9</w:t>
            </w:r>
          </w:p>
        </w:tc>
        <w:tc>
          <w:tcPr>
            <w:tcW w:w="567" w:type="dxa"/>
          </w:tcPr>
          <w:p w14:paraId="07607D72" w14:textId="77777777" w:rsidR="009147F4" w:rsidRDefault="009147F4" w:rsidP="00583F17">
            <w:r>
              <w:t>1</w:t>
            </w:r>
            <w:r w:rsidRPr="004C4759">
              <w:t>..1</w:t>
            </w:r>
          </w:p>
        </w:tc>
        <w:tc>
          <w:tcPr>
            <w:tcW w:w="1134" w:type="dxa"/>
          </w:tcPr>
          <w:p w14:paraId="1BB922C2" w14:textId="77777777" w:rsidR="009147F4" w:rsidRPr="00DD3984" w:rsidRDefault="009147F4" w:rsidP="00583F17"/>
        </w:tc>
      </w:tr>
      <w:tr w:rsidR="009147F4" w:rsidRPr="00D10D9E" w14:paraId="08C0CF0D" w14:textId="77777777" w:rsidTr="00583F17">
        <w:tc>
          <w:tcPr>
            <w:tcW w:w="2660" w:type="dxa"/>
          </w:tcPr>
          <w:p w14:paraId="7D9E7EF9" w14:textId="77777777" w:rsidR="009147F4" w:rsidRDefault="009147F4" w:rsidP="00583F17">
            <w:pPr>
              <w:rPr>
                <w:lang w:val="en-US"/>
              </w:rPr>
            </w:pPr>
            <w:r w:rsidRPr="001425C7">
              <w:t>requestStatus.</w:t>
            </w:r>
            <w:r>
              <w:rPr>
                <w:lang w:val="en-US"/>
              </w:rPr>
              <w:t>requestStatus</w:t>
            </w:r>
            <w:r w:rsidRPr="001425C7">
              <w:t>.</w:t>
            </w:r>
            <w:r>
              <w:t>displayName</w:t>
            </w:r>
          </w:p>
        </w:tc>
        <w:tc>
          <w:tcPr>
            <w:tcW w:w="1134" w:type="dxa"/>
          </w:tcPr>
          <w:p w14:paraId="447A0C18" w14:textId="77777777" w:rsidR="009147F4" w:rsidRDefault="009147F4" w:rsidP="00583F17">
            <w:pPr>
              <w:rPr>
                <w:lang w:val="en-US"/>
              </w:rPr>
            </w:pPr>
            <w:r w:rsidRPr="003E79AA">
              <w:t>String</w:t>
            </w:r>
          </w:p>
        </w:tc>
        <w:tc>
          <w:tcPr>
            <w:tcW w:w="3969" w:type="dxa"/>
          </w:tcPr>
          <w:p w14:paraId="192ED574" w14:textId="77777777" w:rsidR="009147F4" w:rsidRDefault="009147F4" w:rsidP="00583F17">
            <w:r>
              <w:t>Klartext på kod i använt kodystsem t.ex ”skickad”</w:t>
            </w:r>
          </w:p>
        </w:tc>
        <w:tc>
          <w:tcPr>
            <w:tcW w:w="567" w:type="dxa"/>
          </w:tcPr>
          <w:p w14:paraId="34BF89B9" w14:textId="77777777" w:rsidR="009147F4" w:rsidRDefault="009147F4" w:rsidP="00583F17">
            <w:r>
              <w:rPr>
                <w:lang w:val="en-US"/>
              </w:rPr>
              <w:t>1</w:t>
            </w:r>
            <w:r w:rsidRPr="00B006DF">
              <w:rPr>
                <w:lang w:val="en-US"/>
              </w:rPr>
              <w:t>..1</w:t>
            </w:r>
          </w:p>
        </w:tc>
        <w:tc>
          <w:tcPr>
            <w:tcW w:w="1134" w:type="dxa"/>
          </w:tcPr>
          <w:p w14:paraId="33135C18" w14:textId="77777777" w:rsidR="009147F4" w:rsidRPr="00DD3984" w:rsidRDefault="009147F4" w:rsidP="00583F17"/>
        </w:tc>
      </w:tr>
      <w:tr w:rsidR="009147F4" w:rsidRPr="00D10D9E" w14:paraId="4A00943D" w14:textId="77777777" w:rsidTr="00583F17">
        <w:tc>
          <w:tcPr>
            <w:tcW w:w="2660" w:type="dxa"/>
          </w:tcPr>
          <w:p w14:paraId="67D3E064" w14:textId="77777777" w:rsidR="009147F4" w:rsidRDefault="009147F4" w:rsidP="00583F17">
            <w:pPr>
              <w:rPr>
                <w:lang w:val="en-US"/>
              </w:rPr>
            </w:pPr>
            <w:r>
              <w:rPr>
                <w:lang w:val="en-US"/>
              </w:rPr>
              <w:t>requestStatus.statusTime</w:t>
            </w:r>
          </w:p>
        </w:tc>
        <w:tc>
          <w:tcPr>
            <w:tcW w:w="1134" w:type="dxa"/>
          </w:tcPr>
          <w:p w14:paraId="46543EC9" w14:textId="77777777" w:rsidR="009147F4" w:rsidRDefault="009147F4" w:rsidP="00583F17">
            <w:pPr>
              <w:rPr>
                <w:lang w:val="en-US"/>
              </w:rPr>
            </w:pPr>
            <w:r>
              <w:rPr>
                <w:lang w:val="en-US"/>
              </w:rPr>
              <w:t>TimeStampType</w:t>
            </w:r>
          </w:p>
        </w:tc>
        <w:tc>
          <w:tcPr>
            <w:tcW w:w="3969" w:type="dxa"/>
          </w:tcPr>
          <w:p w14:paraId="28F9726C" w14:textId="77777777" w:rsidR="009147F4" w:rsidRDefault="009147F4" w:rsidP="00583F17">
            <w:pPr>
              <w:tabs>
                <w:tab w:val="left" w:pos="3338"/>
              </w:tabs>
            </w:pPr>
            <w:r>
              <w:t>Tidpunkt då statusen sattes.</w:t>
            </w:r>
          </w:p>
        </w:tc>
        <w:tc>
          <w:tcPr>
            <w:tcW w:w="567" w:type="dxa"/>
          </w:tcPr>
          <w:p w14:paraId="04A76511" w14:textId="77777777" w:rsidR="009147F4" w:rsidRDefault="009147F4" w:rsidP="00583F17">
            <w:r>
              <w:t>1..1</w:t>
            </w:r>
          </w:p>
        </w:tc>
        <w:tc>
          <w:tcPr>
            <w:tcW w:w="1134" w:type="dxa"/>
          </w:tcPr>
          <w:p w14:paraId="24DCE9C3" w14:textId="77777777" w:rsidR="009147F4" w:rsidRPr="00DD3984" w:rsidRDefault="009147F4" w:rsidP="00583F17">
            <w:pPr>
              <w:rPr>
                <w:rFonts w:eastAsia="Times New Roman"/>
                <w:szCs w:val="20"/>
              </w:rPr>
            </w:pPr>
            <w:r w:rsidRPr="00DD3984">
              <w:t>SSÅÅMMDDttmmss</w:t>
            </w:r>
          </w:p>
        </w:tc>
      </w:tr>
      <w:tr w:rsidR="009147F4" w:rsidRPr="00D10D9E" w14:paraId="27314F2E" w14:textId="77777777" w:rsidTr="00583F17">
        <w:tc>
          <w:tcPr>
            <w:tcW w:w="2660" w:type="dxa"/>
          </w:tcPr>
          <w:p w14:paraId="1343BD0F" w14:textId="77777777" w:rsidR="009147F4" w:rsidRDefault="009147F4" w:rsidP="00583F17">
            <w:pPr>
              <w:rPr>
                <w:lang w:val="en-US"/>
              </w:rPr>
            </w:pPr>
            <w:r>
              <w:rPr>
                <w:lang w:val="en-US"/>
              </w:rPr>
              <w:t>requestStatus.statusSetter</w:t>
            </w:r>
          </w:p>
        </w:tc>
        <w:tc>
          <w:tcPr>
            <w:tcW w:w="1134" w:type="dxa"/>
          </w:tcPr>
          <w:p w14:paraId="28B89436" w14:textId="77777777" w:rsidR="009147F4" w:rsidRPr="009F51C9" w:rsidRDefault="009147F4" w:rsidP="00583F17">
            <w:pPr>
              <w:rPr>
                <w:lang w:val="en-US"/>
              </w:rPr>
            </w:pPr>
            <w:r>
              <w:rPr>
                <w:lang w:val="en-US"/>
              </w:rPr>
              <w:t>SimpleAuthorType</w:t>
            </w:r>
          </w:p>
        </w:tc>
        <w:tc>
          <w:tcPr>
            <w:tcW w:w="3969" w:type="dxa"/>
          </w:tcPr>
          <w:p w14:paraId="4C1A9217" w14:textId="77777777" w:rsidR="009147F4" w:rsidRDefault="009147F4" w:rsidP="00583F17">
            <w:pPr>
              <w:tabs>
                <w:tab w:val="left" w:pos="3338"/>
              </w:tabs>
            </w:pPr>
            <w:r>
              <w:t>Information om remissens statussättare.</w:t>
            </w:r>
          </w:p>
        </w:tc>
        <w:tc>
          <w:tcPr>
            <w:tcW w:w="567" w:type="dxa"/>
          </w:tcPr>
          <w:p w14:paraId="32635838" w14:textId="77777777" w:rsidR="009147F4" w:rsidRDefault="009147F4" w:rsidP="00583F17">
            <w:r>
              <w:t>1..1</w:t>
            </w:r>
          </w:p>
        </w:tc>
        <w:tc>
          <w:tcPr>
            <w:tcW w:w="1134" w:type="dxa"/>
          </w:tcPr>
          <w:p w14:paraId="283C2A59" w14:textId="77777777" w:rsidR="009147F4" w:rsidRPr="00DD3984" w:rsidRDefault="009147F4" w:rsidP="00583F17">
            <w:pPr>
              <w:rPr>
                <w:rFonts w:eastAsia="Times New Roman"/>
                <w:szCs w:val="20"/>
              </w:rPr>
            </w:pPr>
          </w:p>
        </w:tc>
      </w:tr>
      <w:tr w:rsidR="009147F4" w:rsidRPr="00D10D9E" w14:paraId="74B2D04C" w14:textId="77777777" w:rsidTr="00583F17">
        <w:tc>
          <w:tcPr>
            <w:tcW w:w="2660" w:type="dxa"/>
          </w:tcPr>
          <w:p w14:paraId="29B7700E" w14:textId="77777777" w:rsidR="009147F4" w:rsidRDefault="009147F4" w:rsidP="00583F17">
            <w:pPr>
              <w:rPr>
                <w:lang w:val="en-US"/>
              </w:rPr>
            </w:pPr>
            <w:r>
              <w:rPr>
                <w:lang w:val="en-US"/>
              </w:rPr>
              <w:t>requestStatus.statusSetter.healthcareProfessional</w:t>
            </w:r>
          </w:p>
        </w:tc>
        <w:tc>
          <w:tcPr>
            <w:tcW w:w="1134" w:type="dxa"/>
          </w:tcPr>
          <w:p w14:paraId="7D52827A" w14:textId="77777777" w:rsidR="009147F4" w:rsidRPr="009F51C9" w:rsidRDefault="009147F4" w:rsidP="00583F17">
            <w:pPr>
              <w:rPr>
                <w:lang w:val="en-US"/>
              </w:rPr>
            </w:pPr>
            <w:r>
              <w:rPr>
                <w:lang w:val="en-US"/>
              </w:rPr>
              <w:t>HealthcareProfessionalType</w:t>
            </w:r>
          </w:p>
        </w:tc>
        <w:tc>
          <w:tcPr>
            <w:tcW w:w="3969" w:type="dxa"/>
          </w:tcPr>
          <w:p w14:paraId="616487C4" w14:textId="77777777" w:rsidR="009147F4" w:rsidRDefault="009147F4" w:rsidP="00583F17">
            <w:pPr>
              <w:tabs>
                <w:tab w:val="left" w:pos="3338"/>
              </w:tabs>
            </w:pPr>
            <w:r>
              <w:t>Den person vars handling medfört att status på remissen har förändrats.</w:t>
            </w:r>
          </w:p>
        </w:tc>
        <w:tc>
          <w:tcPr>
            <w:tcW w:w="567" w:type="dxa"/>
          </w:tcPr>
          <w:p w14:paraId="68B9575F" w14:textId="2F067D84" w:rsidR="009147F4" w:rsidRDefault="00434EF4" w:rsidP="00583F17">
            <w:r>
              <w:t>0</w:t>
            </w:r>
            <w:r w:rsidR="009147F4">
              <w:t>..1</w:t>
            </w:r>
          </w:p>
        </w:tc>
        <w:tc>
          <w:tcPr>
            <w:tcW w:w="1134" w:type="dxa"/>
          </w:tcPr>
          <w:p w14:paraId="2959CA4E" w14:textId="77777777" w:rsidR="009147F4" w:rsidRPr="00DD3984" w:rsidRDefault="009147F4" w:rsidP="00583F17">
            <w:pPr>
              <w:rPr>
                <w:rFonts w:eastAsia="Times New Roman"/>
                <w:szCs w:val="20"/>
              </w:rPr>
            </w:pPr>
          </w:p>
        </w:tc>
      </w:tr>
      <w:tr w:rsidR="009147F4" w:rsidRPr="00D10D9E" w14:paraId="33AC1DEC" w14:textId="77777777" w:rsidTr="00583F17">
        <w:tc>
          <w:tcPr>
            <w:tcW w:w="2660" w:type="dxa"/>
          </w:tcPr>
          <w:p w14:paraId="0AEDFC22" w14:textId="77777777" w:rsidR="009147F4" w:rsidRDefault="009147F4" w:rsidP="00583F17">
            <w:pPr>
              <w:rPr>
                <w:lang w:val="en-US"/>
              </w:rPr>
            </w:pPr>
            <w:r>
              <w:rPr>
                <w:lang w:val="en-US"/>
              </w:rPr>
              <w:t>requestStatus.statusSetter.healthcareProfessional.id</w:t>
            </w:r>
          </w:p>
        </w:tc>
        <w:tc>
          <w:tcPr>
            <w:tcW w:w="1134" w:type="dxa"/>
          </w:tcPr>
          <w:p w14:paraId="66EE5607" w14:textId="77777777" w:rsidR="009147F4" w:rsidRDefault="009147F4" w:rsidP="00583F17">
            <w:pPr>
              <w:rPr>
                <w:lang w:val="en-US"/>
              </w:rPr>
            </w:pPr>
            <w:r>
              <w:rPr>
                <w:lang w:val="en-US"/>
              </w:rPr>
              <w:t>HsaIdType</w:t>
            </w:r>
          </w:p>
        </w:tc>
        <w:tc>
          <w:tcPr>
            <w:tcW w:w="3969" w:type="dxa"/>
          </w:tcPr>
          <w:p w14:paraId="606734CA" w14:textId="77777777" w:rsidR="009147F4" w:rsidRDefault="009147F4" w:rsidP="00583F17">
            <w:pPr>
              <w:tabs>
                <w:tab w:val="left" w:pos="3338"/>
              </w:tabs>
            </w:pPr>
            <w:r>
              <w:t>HSA-id för statussättarpersonen.</w:t>
            </w:r>
          </w:p>
        </w:tc>
        <w:tc>
          <w:tcPr>
            <w:tcW w:w="567" w:type="dxa"/>
          </w:tcPr>
          <w:p w14:paraId="726118F3" w14:textId="77777777" w:rsidR="009147F4" w:rsidRDefault="009147F4" w:rsidP="00583F17">
            <w:r>
              <w:t>0..1</w:t>
            </w:r>
          </w:p>
        </w:tc>
        <w:tc>
          <w:tcPr>
            <w:tcW w:w="1134" w:type="dxa"/>
          </w:tcPr>
          <w:p w14:paraId="12070DE1" w14:textId="77777777" w:rsidR="009147F4" w:rsidRPr="00DD3984" w:rsidRDefault="009147F4" w:rsidP="00583F17">
            <w:pPr>
              <w:rPr>
                <w:rFonts w:eastAsia="Times New Roman"/>
                <w:szCs w:val="20"/>
              </w:rPr>
            </w:pPr>
            <w:r>
              <w:t>Maxlängd 64 tecken</w:t>
            </w:r>
          </w:p>
        </w:tc>
      </w:tr>
      <w:tr w:rsidR="009147F4" w:rsidRPr="00D10D9E" w14:paraId="5A1F84D8" w14:textId="77777777" w:rsidTr="00583F17">
        <w:tc>
          <w:tcPr>
            <w:tcW w:w="2660" w:type="dxa"/>
          </w:tcPr>
          <w:p w14:paraId="6D04AE83" w14:textId="77777777" w:rsidR="009147F4" w:rsidRDefault="009147F4" w:rsidP="00583F17">
            <w:pPr>
              <w:rPr>
                <w:lang w:val="en-US"/>
              </w:rPr>
            </w:pPr>
            <w:r>
              <w:rPr>
                <w:lang w:val="en-US"/>
              </w:rPr>
              <w:t>requestStatus.statusSetter.healthcareProfessional.name</w:t>
            </w:r>
          </w:p>
        </w:tc>
        <w:tc>
          <w:tcPr>
            <w:tcW w:w="1134" w:type="dxa"/>
          </w:tcPr>
          <w:p w14:paraId="67A7D83D" w14:textId="77777777" w:rsidR="009147F4" w:rsidRDefault="009147F4" w:rsidP="00583F17">
            <w:pPr>
              <w:rPr>
                <w:lang w:val="en-US"/>
              </w:rPr>
            </w:pPr>
            <w:r>
              <w:rPr>
                <w:lang w:val="en-US"/>
              </w:rPr>
              <w:t>String</w:t>
            </w:r>
          </w:p>
        </w:tc>
        <w:tc>
          <w:tcPr>
            <w:tcW w:w="3969" w:type="dxa"/>
          </w:tcPr>
          <w:p w14:paraId="2D1F97B8" w14:textId="77777777" w:rsidR="009147F4" w:rsidRDefault="009147F4" w:rsidP="00583F17">
            <w:pPr>
              <w:tabs>
                <w:tab w:val="left" w:pos="3338"/>
              </w:tabs>
            </w:pPr>
            <w:r>
              <w:t>Namn på den person vars handling medfört att status på remissen har förändrats.</w:t>
            </w:r>
          </w:p>
        </w:tc>
        <w:tc>
          <w:tcPr>
            <w:tcW w:w="567" w:type="dxa"/>
          </w:tcPr>
          <w:p w14:paraId="300C357A" w14:textId="77777777" w:rsidR="009147F4" w:rsidRDefault="009147F4" w:rsidP="00583F17">
            <w:r>
              <w:t>1..1</w:t>
            </w:r>
          </w:p>
        </w:tc>
        <w:tc>
          <w:tcPr>
            <w:tcW w:w="1134" w:type="dxa"/>
          </w:tcPr>
          <w:p w14:paraId="5F6C55AC" w14:textId="77777777" w:rsidR="009147F4" w:rsidRPr="00DD3984" w:rsidRDefault="009147F4" w:rsidP="00583F17">
            <w:pPr>
              <w:rPr>
                <w:rFonts w:eastAsia="Times New Roman"/>
                <w:szCs w:val="20"/>
              </w:rPr>
            </w:pPr>
          </w:p>
        </w:tc>
      </w:tr>
      <w:tr w:rsidR="009147F4" w:rsidRPr="00D10D9E" w14:paraId="2CE25233" w14:textId="77777777" w:rsidTr="00583F17">
        <w:tc>
          <w:tcPr>
            <w:tcW w:w="2660" w:type="dxa"/>
          </w:tcPr>
          <w:p w14:paraId="063838C0" w14:textId="77777777" w:rsidR="009147F4" w:rsidRDefault="009147F4" w:rsidP="00583F17">
            <w:pPr>
              <w:rPr>
                <w:lang w:val="en-US"/>
              </w:rPr>
            </w:pPr>
            <w:r>
              <w:rPr>
                <w:lang w:val="en-US"/>
              </w:rPr>
              <w:t>requestStatus.statusSetter.healthcareProfessionalOrganisation</w:t>
            </w:r>
          </w:p>
        </w:tc>
        <w:tc>
          <w:tcPr>
            <w:tcW w:w="1134" w:type="dxa"/>
          </w:tcPr>
          <w:p w14:paraId="35E5CEE7" w14:textId="12B3E607" w:rsidR="009147F4" w:rsidRPr="009F51C9" w:rsidRDefault="008239B8" w:rsidP="00583F17">
            <w:pPr>
              <w:rPr>
                <w:lang w:val="en-US"/>
              </w:rPr>
            </w:pPr>
            <w:r w:rsidRPr="008239B8">
              <w:rPr>
                <w:lang w:val="en-US"/>
              </w:rPr>
              <w:t>RequestStatusOrganisationType</w:t>
            </w:r>
          </w:p>
        </w:tc>
        <w:tc>
          <w:tcPr>
            <w:tcW w:w="3969" w:type="dxa"/>
          </w:tcPr>
          <w:p w14:paraId="4C3F53C0" w14:textId="03675F51" w:rsidR="009147F4" w:rsidRDefault="009147F4" w:rsidP="00583F17">
            <w:pPr>
              <w:tabs>
                <w:tab w:val="left" w:pos="3338"/>
              </w:tabs>
            </w:pPr>
            <w:r>
              <w:t xml:space="preserve">Information om den enhet </w:t>
            </w:r>
            <w:r w:rsidR="002C2FC9">
              <w:t>där hantering av remissen medfört att status på remissen har förändrats</w:t>
            </w:r>
            <w:r>
              <w:t xml:space="preserve"> (ej nödvändigtvis PDL-vårdenhet).</w:t>
            </w:r>
          </w:p>
          <w:p w14:paraId="347CD2CE" w14:textId="77777777" w:rsidR="009147F4" w:rsidRDefault="009147F4" w:rsidP="00583F17">
            <w:pPr>
              <w:tabs>
                <w:tab w:val="left" w:pos="3338"/>
              </w:tabs>
            </w:pPr>
          </w:p>
          <w:p w14:paraId="33AFEB7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7EE8609B" w14:textId="77777777" w:rsidR="009147F4" w:rsidRDefault="009147F4" w:rsidP="00583F17">
            <w:r>
              <w:t>1..1</w:t>
            </w:r>
          </w:p>
        </w:tc>
        <w:tc>
          <w:tcPr>
            <w:tcW w:w="1134" w:type="dxa"/>
          </w:tcPr>
          <w:p w14:paraId="33CF259A" w14:textId="77777777" w:rsidR="009147F4" w:rsidRPr="00DD3984" w:rsidRDefault="009147F4" w:rsidP="00583F17">
            <w:pPr>
              <w:rPr>
                <w:rFonts w:eastAsia="Times New Roman"/>
                <w:szCs w:val="20"/>
              </w:rPr>
            </w:pPr>
          </w:p>
        </w:tc>
      </w:tr>
      <w:tr w:rsidR="009147F4" w:rsidRPr="00D10D9E" w14:paraId="761F12F5" w14:textId="77777777" w:rsidTr="00583F17">
        <w:tc>
          <w:tcPr>
            <w:tcW w:w="2660" w:type="dxa"/>
          </w:tcPr>
          <w:p w14:paraId="01782C6C" w14:textId="77777777" w:rsidR="009147F4" w:rsidRDefault="009147F4" w:rsidP="00583F17">
            <w:pPr>
              <w:rPr>
                <w:lang w:val="en-US"/>
              </w:rPr>
            </w:pPr>
            <w:r>
              <w:rPr>
                <w:lang w:val="en-US"/>
              </w:rPr>
              <w:t>requestStatus.statusSetter.healthcareProfessionalOrganisation.careUnitId</w:t>
            </w:r>
          </w:p>
        </w:tc>
        <w:tc>
          <w:tcPr>
            <w:tcW w:w="1134" w:type="dxa"/>
          </w:tcPr>
          <w:p w14:paraId="7A4CE00E" w14:textId="77777777" w:rsidR="009147F4" w:rsidRDefault="009147F4" w:rsidP="00583F17">
            <w:r>
              <w:t>HsaIdType</w:t>
            </w:r>
          </w:p>
        </w:tc>
        <w:tc>
          <w:tcPr>
            <w:tcW w:w="3969" w:type="dxa"/>
          </w:tcPr>
          <w:p w14:paraId="723C7B76" w14:textId="77777777" w:rsidR="009147F4" w:rsidRDefault="009147F4" w:rsidP="00583F17">
            <w:pPr>
              <w:tabs>
                <w:tab w:val="left" w:pos="3338"/>
              </w:tabs>
            </w:pPr>
            <w:r>
              <w:t>HSA-id för enhet.</w:t>
            </w:r>
          </w:p>
        </w:tc>
        <w:tc>
          <w:tcPr>
            <w:tcW w:w="567" w:type="dxa"/>
          </w:tcPr>
          <w:p w14:paraId="15594559" w14:textId="77777777" w:rsidR="009147F4" w:rsidRDefault="009147F4" w:rsidP="00583F17">
            <w:r w:rsidRPr="00FE7692">
              <w:t>0..1</w:t>
            </w:r>
          </w:p>
        </w:tc>
        <w:tc>
          <w:tcPr>
            <w:tcW w:w="1134" w:type="dxa"/>
          </w:tcPr>
          <w:p w14:paraId="1CC614F7" w14:textId="77777777" w:rsidR="009147F4" w:rsidRDefault="009147F4" w:rsidP="00583F17">
            <w:r>
              <w:t>Maxlängd 64 tecken</w:t>
            </w:r>
          </w:p>
        </w:tc>
      </w:tr>
      <w:tr w:rsidR="009147F4" w:rsidRPr="00D10D9E" w14:paraId="6B601C67" w14:textId="77777777" w:rsidTr="00583F17">
        <w:tc>
          <w:tcPr>
            <w:tcW w:w="2660" w:type="dxa"/>
          </w:tcPr>
          <w:p w14:paraId="212728EF" w14:textId="77777777" w:rsidR="009147F4" w:rsidRDefault="009147F4" w:rsidP="00583F17">
            <w:pPr>
              <w:rPr>
                <w:lang w:val="en-US"/>
              </w:rPr>
            </w:pPr>
            <w:r>
              <w:rPr>
                <w:lang w:val="en-US"/>
              </w:rPr>
              <w:t>requestStatus.statusSetter.healthcareProfessionalOrganisation.careUnitName</w:t>
            </w:r>
          </w:p>
        </w:tc>
        <w:tc>
          <w:tcPr>
            <w:tcW w:w="1134" w:type="dxa"/>
          </w:tcPr>
          <w:p w14:paraId="765A09E6" w14:textId="77777777" w:rsidR="009147F4" w:rsidRDefault="009147F4" w:rsidP="00583F17">
            <w:r>
              <w:t>String</w:t>
            </w:r>
          </w:p>
        </w:tc>
        <w:tc>
          <w:tcPr>
            <w:tcW w:w="3969" w:type="dxa"/>
          </w:tcPr>
          <w:p w14:paraId="773ABBC8" w14:textId="77777777" w:rsidR="009147F4" w:rsidRDefault="009147F4" w:rsidP="00583F17">
            <w:pPr>
              <w:tabs>
                <w:tab w:val="left" w:pos="3338"/>
              </w:tabs>
            </w:pPr>
            <w:r>
              <w:t>Namn på enhet.</w:t>
            </w:r>
          </w:p>
        </w:tc>
        <w:tc>
          <w:tcPr>
            <w:tcW w:w="567" w:type="dxa"/>
          </w:tcPr>
          <w:p w14:paraId="2342D1FB" w14:textId="77777777" w:rsidR="009147F4" w:rsidRDefault="009147F4" w:rsidP="00583F17">
            <w:r w:rsidRPr="00FE7692">
              <w:t>0..1</w:t>
            </w:r>
          </w:p>
        </w:tc>
        <w:tc>
          <w:tcPr>
            <w:tcW w:w="1134" w:type="dxa"/>
          </w:tcPr>
          <w:p w14:paraId="557E5A6E" w14:textId="77777777" w:rsidR="009147F4" w:rsidRDefault="009147F4" w:rsidP="00583F17">
            <w:r>
              <w:t>Maxlängd 64 tecken</w:t>
            </w:r>
          </w:p>
        </w:tc>
      </w:tr>
      <w:tr w:rsidR="009147F4" w:rsidRPr="00D10D9E" w14:paraId="55F69D1C" w14:textId="77777777" w:rsidTr="00583F17">
        <w:tc>
          <w:tcPr>
            <w:tcW w:w="2660" w:type="dxa"/>
          </w:tcPr>
          <w:p w14:paraId="612E9194" w14:textId="77777777" w:rsidR="009147F4" w:rsidRDefault="009147F4" w:rsidP="00583F17">
            <w:pPr>
              <w:rPr>
                <w:lang w:val="en-US"/>
              </w:rPr>
            </w:pPr>
            <w:r>
              <w:rPr>
                <w:lang w:val="en-US"/>
              </w:rPr>
              <w:lastRenderedPageBreak/>
              <w:t>requestStatus.statusSetter.healthcareProfessionalOrganisation.careUnitTelephone</w:t>
            </w:r>
          </w:p>
        </w:tc>
        <w:tc>
          <w:tcPr>
            <w:tcW w:w="1134" w:type="dxa"/>
          </w:tcPr>
          <w:p w14:paraId="5293C5D6" w14:textId="77777777" w:rsidR="009147F4" w:rsidRDefault="009147F4" w:rsidP="00583F17">
            <w:r>
              <w:t>String</w:t>
            </w:r>
          </w:p>
        </w:tc>
        <w:tc>
          <w:tcPr>
            <w:tcW w:w="3969" w:type="dxa"/>
          </w:tcPr>
          <w:p w14:paraId="0A19923D" w14:textId="77777777" w:rsidR="009147F4" w:rsidRDefault="009147F4" w:rsidP="00583F17">
            <w:pPr>
              <w:tabs>
                <w:tab w:val="left" w:pos="3338"/>
              </w:tabs>
            </w:pPr>
            <w:r>
              <w:t>Telefon till enhet.</w:t>
            </w:r>
          </w:p>
        </w:tc>
        <w:tc>
          <w:tcPr>
            <w:tcW w:w="567" w:type="dxa"/>
          </w:tcPr>
          <w:p w14:paraId="120BEC6E" w14:textId="77777777" w:rsidR="009147F4" w:rsidRDefault="009147F4" w:rsidP="00583F17">
            <w:r w:rsidRPr="00FE7692">
              <w:t>0..1</w:t>
            </w:r>
          </w:p>
        </w:tc>
        <w:tc>
          <w:tcPr>
            <w:tcW w:w="1134" w:type="dxa"/>
          </w:tcPr>
          <w:p w14:paraId="6E79E943" w14:textId="77777777" w:rsidR="009147F4" w:rsidRDefault="009147F4" w:rsidP="00583F17"/>
        </w:tc>
      </w:tr>
      <w:tr w:rsidR="009147F4" w:rsidRPr="00D10D9E" w14:paraId="7937B9CD" w14:textId="77777777" w:rsidTr="00583F17">
        <w:tc>
          <w:tcPr>
            <w:tcW w:w="2660" w:type="dxa"/>
          </w:tcPr>
          <w:p w14:paraId="70F6190E" w14:textId="77777777" w:rsidR="009147F4" w:rsidRDefault="009147F4" w:rsidP="00583F17">
            <w:pPr>
              <w:rPr>
                <w:lang w:val="en-US"/>
              </w:rPr>
            </w:pPr>
            <w:r>
              <w:rPr>
                <w:lang w:val="en-US"/>
              </w:rPr>
              <w:t>requestStatus.statusSetter.healthcareProfessionalOrganisation.careUnitEmail</w:t>
            </w:r>
          </w:p>
        </w:tc>
        <w:tc>
          <w:tcPr>
            <w:tcW w:w="1134" w:type="dxa"/>
          </w:tcPr>
          <w:p w14:paraId="2C2C1EC8" w14:textId="77777777" w:rsidR="009147F4" w:rsidRDefault="009147F4" w:rsidP="00583F17">
            <w:r>
              <w:t>String</w:t>
            </w:r>
          </w:p>
        </w:tc>
        <w:tc>
          <w:tcPr>
            <w:tcW w:w="3969" w:type="dxa"/>
          </w:tcPr>
          <w:p w14:paraId="33A59954" w14:textId="77777777" w:rsidR="009147F4" w:rsidRDefault="009147F4" w:rsidP="00583F17">
            <w:pPr>
              <w:tabs>
                <w:tab w:val="left" w:pos="3338"/>
              </w:tabs>
            </w:pPr>
            <w:r>
              <w:t>E-post till enhet.</w:t>
            </w:r>
          </w:p>
        </w:tc>
        <w:tc>
          <w:tcPr>
            <w:tcW w:w="567" w:type="dxa"/>
          </w:tcPr>
          <w:p w14:paraId="72F7E79B" w14:textId="77777777" w:rsidR="009147F4" w:rsidRDefault="009147F4" w:rsidP="00583F17">
            <w:r w:rsidRPr="00FE7692">
              <w:t>0..1</w:t>
            </w:r>
          </w:p>
        </w:tc>
        <w:tc>
          <w:tcPr>
            <w:tcW w:w="1134" w:type="dxa"/>
          </w:tcPr>
          <w:p w14:paraId="2B7D1913" w14:textId="77777777" w:rsidR="009147F4" w:rsidRDefault="009147F4" w:rsidP="00583F17"/>
        </w:tc>
      </w:tr>
      <w:tr w:rsidR="009147F4" w:rsidRPr="00D10D9E" w14:paraId="15352CF2" w14:textId="77777777" w:rsidTr="00583F17">
        <w:tc>
          <w:tcPr>
            <w:tcW w:w="2660" w:type="dxa"/>
          </w:tcPr>
          <w:p w14:paraId="69DFEDBF" w14:textId="77777777" w:rsidR="009147F4" w:rsidRDefault="009147F4" w:rsidP="00583F17">
            <w:pPr>
              <w:rPr>
                <w:lang w:val="en-US"/>
              </w:rPr>
            </w:pPr>
            <w:r>
              <w:rPr>
                <w:lang w:val="en-US"/>
              </w:rPr>
              <w:t>requestStatus.statusSetter.healthcareProfessionalOrganisation.careUnitAddress</w:t>
            </w:r>
          </w:p>
        </w:tc>
        <w:tc>
          <w:tcPr>
            <w:tcW w:w="1134" w:type="dxa"/>
          </w:tcPr>
          <w:p w14:paraId="4EB0B764" w14:textId="77777777" w:rsidR="009147F4" w:rsidRDefault="009147F4" w:rsidP="00583F17">
            <w:r>
              <w:t>String</w:t>
            </w:r>
          </w:p>
        </w:tc>
        <w:tc>
          <w:tcPr>
            <w:tcW w:w="3969" w:type="dxa"/>
          </w:tcPr>
          <w:p w14:paraId="6C784C98" w14:textId="77777777" w:rsidR="009147F4" w:rsidRDefault="009147F4" w:rsidP="00583F17">
            <w:pPr>
              <w:tabs>
                <w:tab w:val="left" w:pos="3338"/>
              </w:tabs>
            </w:pPr>
            <w:r>
              <w:t>Adress till enhet.</w:t>
            </w:r>
          </w:p>
        </w:tc>
        <w:tc>
          <w:tcPr>
            <w:tcW w:w="567" w:type="dxa"/>
          </w:tcPr>
          <w:p w14:paraId="5E1F582E" w14:textId="77777777" w:rsidR="009147F4" w:rsidRDefault="009147F4" w:rsidP="00583F17">
            <w:r w:rsidRPr="00FE7692">
              <w:t>0..1</w:t>
            </w:r>
          </w:p>
        </w:tc>
        <w:tc>
          <w:tcPr>
            <w:tcW w:w="1134" w:type="dxa"/>
          </w:tcPr>
          <w:p w14:paraId="7386CB61" w14:textId="77777777" w:rsidR="009147F4" w:rsidRDefault="009147F4" w:rsidP="00583F17"/>
        </w:tc>
      </w:tr>
      <w:tr w:rsidR="009147F4" w:rsidRPr="00D10D9E" w14:paraId="331EDC7D" w14:textId="77777777" w:rsidTr="00583F17">
        <w:tc>
          <w:tcPr>
            <w:tcW w:w="2660" w:type="dxa"/>
          </w:tcPr>
          <w:p w14:paraId="3409F830" w14:textId="77777777" w:rsidR="009147F4" w:rsidRDefault="009147F4" w:rsidP="00583F17">
            <w:pPr>
              <w:rPr>
                <w:lang w:val="en-US"/>
              </w:rPr>
            </w:pPr>
            <w:r>
              <w:rPr>
                <w:lang w:val="en-US"/>
              </w:rPr>
              <w:t>requestStatus.statusSetter.healthcareProfessionalOrganisation.careUnitLocation</w:t>
            </w:r>
          </w:p>
        </w:tc>
        <w:tc>
          <w:tcPr>
            <w:tcW w:w="1134" w:type="dxa"/>
          </w:tcPr>
          <w:p w14:paraId="7D830CB8" w14:textId="77777777" w:rsidR="009147F4" w:rsidRDefault="009147F4" w:rsidP="00583F17">
            <w:r>
              <w:t>String</w:t>
            </w:r>
          </w:p>
        </w:tc>
        <w:tc>
          <w:tcPr>
            <w:tcW w:w="3969" w:type="dxa"/>
          </w:tcPr>
          <w:p w14:paraId="278BF365" w14:textId="77777777" w:rsidR="009147F4" w:rsidRDefault="009147F4" w:rsidP="00583F17">
            <w:pPr>
              <w:tabs>
                <w:tab w:val="left" w:pos="3338"/>
              </w:tabs>
            </w:pPr>
            <w:r>
              <w:t>Text som anger namnet på plats eller ort för enhetens eller funktionens fysiska placering.</w:t>
            </w:r>
          </w:p>
        </w:tc>
        <w:tc>
          <w:tcPr>
            <w:tcW w:w="567" w:type="dxa"/>
          </w:tcPr>
          <w:p w14:paraId="3F05299B" w14:textId="77777777" w:rsidR="009147F4" w:rsidRDefault="009147F4" w:rsidP="00583F17">
            <w:r w:rsidRPr="00FE7692">
              <w:t>0..1</w:t>
            </w:r>
          </w:p>
        </w:tc>
        <w:tc>
          <w:tcPr>
            <w:tcW w:w="1134" w:type="dxa"/>
          </w:tcPr>
          <w:p w14:paraId="4419F6D3" w14:textId="77777777" w:rsidR="009147F4" w:rsidRDefault="009147F4" w:rsidP="00583F17"/>
        </w:tc>
      </w:tr>
      <w:tr w:rsidR="009147F4" w:rsidRPr="00D10D9E" w14:paraId="6E41A9EA" w14:textId="77777777" w:rsidTr="00583F17">
        <w:tc>
          <w:tcPr>
            <w:tcW w:w="2660" w:type="dxa"/>
          </w:tcPr>
          <w:p w14:paraId="41FD6719" w14:textId="77777777" w:rsidR="009147F4" w:rsidRPr="00D528FA" w:rsidRDefault="009147F4" w:rsidP="00583F17">
            <w:r>
              <w:t>requestStatus.</w:t>
            </w:r>
            <w:r w:rsidRPr="00D528FA">
              <w:t>requestId</w:t>
            </w:r>
          </w:p>
        </w:tc>
        <w:tc>
          <w:tcPr>
            <w:tcW w:w="1134" w:type="dxa"/>
          </w:tcPr>
          <w:p w14:paraId="3169130F" w14:textId="77777777" w:rsidR="009147F4" w:rsidRPr="000E6EAF" w:rsidRDefault="009147F4" w:rsidP="00583F17">
            <w:r>
              <w:t>requestIdType</w:t>
            </w:r>
          </w:p>
        </w:tc>
        <w:tc>
          <w:tcPr>
            <w:tcW w:w="3969" w:type="dxa"/>
          </w:tcPr>
          <w:p w14:paraId="270CEC49"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35D16B16" w14:textId="77777777" w:rsidR="009147F4" w:rsidRPr="00DD3984" w:rsidRDefault="009147F4" w:rsidP="00583F17">
            <w:pPr>
              <w:rPr>
                <w:rFonts w:eastAsia="Times New Roman"/>
                <w:szCs w:val="20"/>
              </w:rPr>
            </w:pPr>
          </w:p>
          <w:p w14:paraId="3E05F82B" w14:textId="77777777" w:rsidR="009147F4" w:rsidRDefault="009147F4" w:rsidP="00583F17">
            <w:pPr>
              <w:rPr>
                <w:rFonts w:eastAsia="Times New Roman"/>
                <w:szCs w:val="20"/>
              </w:rPr>
            </w:pPr>
            <w:r w:rsidRPr="00EC624C">
              <w:rPr>
                <w:rFonts w:eastAsia="Times New Roman"/>
                <w:szCs w:val="20"/>
              </w:rPr>
              <w:t xml:space="preserve">Exempel: </w:t>
            </w:r>
            <w:r>
              <w:rPr>
                <w:rFonts w:eastAsia="Times New Roman"/>
                <w:szCs w:val="20"/>
              </w:rPr>
              <w:t>SE-1234#987</w:t>
            </w:r>
          </w:p>
          <w:p w14:paraId="060E66E9" w14:textId="77777777" w:rsidR="009147F4" w:rsidRDefault="009147F4" w:rsidP="00583F17">
            <w:pPr>
              <w:rPr>
                <w:rFonts w:eastAsia="Times New Roman"/>
                <w:szCs w:val="20"/>
              </w:rPr>
            </w:pPr>
          </w:p>
          <w:p w14:paraId="718EB196" w14:textId="77777777" w:rsidR="009147F4" w:rsidRDefault="009147F4" w:rsidP="00583F17">
            <w:pPr>
              <w:rPr>
                <w:rFonts w:eastAsia="Times New Roman"/>
                <w:szCs w:val="20"/>
              </w:rPr>
            </w:pPr>
            <w:r>
              <w:rPr>
                <w:rFonts w:eastAsia="Times New Roman"/>
                <w:szCs w:val="20"/>
              </w:rPr>
              <w:t>Vid elektronisk remiss: remittentens unika id.</w:t>
            </w:r>
          </w:p>
          <w:p w14:paraId="0A3FC97F" w14:textId="77777777" w:rsidR="009147F4" w:rsidRPr="000E6EAF" w:rsidRDefault="009147F4" w:rsidP="00583F17">
            <w:r>
              <w:rPr>
                <w:rFonts w:eastAsia="Times New Roman"/>
                <w:szCs w:val="20"/>
              </w:rPr>
              <w:t>Vid pappersremiss: lokala systemets unika id.</w:t>
            </w:r>
          </w:p>
        </w:tc>
        <w:tc>
          <w:tcPr>
            <w:tcW w:w="567" w:type="dxa"/>
          </w:tcPr>
          <w:p w14:paraId="4C21C64E" w14:textId="77777777" w:rsidR="009147F4" w:rsidRPr="00A804FF" w:rsidRDefault="009147F4" w:rsidP="00583F17">
            <w:r>
              <w:t>1..1</w:t>
            </w:r>
          </w:p>
        </w:tc>
        <w:tc>
          <w:tcPr>
            <w:tcW w:w="1134" w:type="dxa"/>
          </w:tcPr>
          <w:p w14:paraId="46C18EE1" w14:textId="77777777" w:rsidR="009147F4" w:rsidRPr="00F3140A" w:rsidRDefault="009147F4" w:rsidP="00583F17">
            <w:pPr>
              <w:widowControl w:val="0"/>
              <w:autoSpaceDE w:val="0"/>
              <w:autoSpaceDN w:val="0"/>
              <w:adjustRightInd w:val="0"/>
              <w:rPr>
                <w:rFonts w:eastAsia="Times New Roman"/>
                <w:szCs w:val="20"/>
              </w:rPr>
            </w:pPr>
            <w:r w:rsidRPr="00F3140A">
              <w:rPr>
                <w:rFonts w:eastAsia="Times New Roman"/>
                <w:szCs w:val="20"/>
              </w:rPr>
              <w:t>(.*)#(.*)</w:t>
            </w:r>
          </w:p>
          <w:p w14:paraId="0A9320D6" w14:textId="77777777" w:rsidR="009147F4" w:rsidRPr="00F3140A" w:rsidRDefault="009147F4" w:rsidP="00583F17">
            <w:pPr>
              <w:widowControl w:val="0"/>
              <w:autoSpaceDE w:val="0"/>
              <w:autoSpaceDN w:val="0"/>
              <w:adjustRightInd w:val="0"/>
              <w:rPr>
                <w:rFonts w:eastAsia="Times New Roman"/>
                <w:szCs w:val="20"/>
              </w:rPr>
            </w:pPr>
          </w:p>
          <w:p w14:paraId="495F7614" w14:textId="77777777" w:rsidR="009147F4" w:rsidRDefault="009147F4" w:rsidP="00583F17">
            <w:r>
              <w:rPr>
                <w:rFonts w:eastAsia="Times New Roman"/>
                <w:szCs w:val="20"/>
                <w:lang w:val="en-US"/>
              </w:rPr>
              <w:t>Maxlängd 256</w:t>
            </w:r>
          </w:p>
        </w:tc>
      </w:tr>
      <w:tr w:rsidR="009147F4" w:rsidRPr="00D10D9E" w14:paraId="69086D6F" w14:textId="77777777" w:rsidTr="00583F17">
        <w:tc>
          <w:tcPr>
            <w:tcW w:w="2660" w:type="dxa"/>
          </w:tcPr>
          <w:p w14:paraId="68206F3D" w14:textId="77777777" w:rsidR="009147F4" w:rsidRPr="00D528FA" w:rsidRDefault="009147F4" w:rsidP="00583F17">
            <w:pPr>
              <w:rPr>
                <w:lang w:val="en-US"/>
              </w:rPr>
            </w:pPr>
            <w:r>
              <w:rPr>
                <w:lang w:val="en-US"/>
              </w:rPr>
              <w:t>requestStatus.requestV</w:t>
            </w:r>
            <w:r w:rsidRPr="00D528FA">
              <w:rPr>
                <w:lang w:val="en-US"/>
              </w:rPr>
              <w:t>ersionNumber</w:t>
            </w:r>
          </w:p>
        </w:tc>
        <w:tc>
          <w:tcPr>
            <w:tcW w:w="1134" w:type="dxa"/>
          </w:tcPr>
          <w:p w14:paraId="3F587377" w14:textId="77777777" w:rsidR="009147F4" w:rsidRDefault="009147F4" w:rsidP="00583F17">
            <w:pPr>
              <w:rPr>
                <w:lang w:val="en-US"/>
              </w:rPr>
            </w:pPr>
            <w:r w:rsidRPr="009F51C9">
              <w:rPr>
                <w:lang w:val="en-US"/>
              </w:rPr>
              <w:t>VersionNumberType</w:t>
            </w:r>
          </w:p>
        </w:tc>
        <w:tc>
          <w:tcPr>
            <w:tcW w:w="3969" w:type="dxa"/>
          </w:tcPr>
          <w:p w14:paraId="3F52832F" w14:textId="77777777" w:rsidR="009147F4" w:rsidRPr="000E6EAF" w:rsidRDefault="009147F4" w:rsidP="00583F17">
            <w:pPr>
              <w:tabs>
                <w:tab w:val="left" w:pos="3338"/>
              </w:tabs>
            </w:pPr>
            <w:r>
              <w:t xml:space="preserve">Remissens versionsnummer. </w:t>
            </w:r>
          </w:p>
        </w:tc>
        <w:tc>
          <w:tcPr>
            <w:tcW w:w="567" w:type="dxa"/>
          </w:tcPr>
          <w:p w14:paraId="5B7F6B94" w14:textId="77777777" w:rsidR="009147F4" w:rsidRDefault="009147F4" w:rsidP="00583F17">
            <w:r>
              <w:t>1..1</w:t>
            </w:r>
          </w:p>
        </w:tc>
        <w:tc>
          <w:tcPr>
            <w:tcW w:w="1134" w:type="dxa"/>
          </w:tcPr>
          <w:p w14:paraId="424EEDDF" w14:textId="77777777" w:rsidR="009147F4" w:rsidRDefault="009147F4" w:rsidP="00583F17">
            <w:r w:rsidRPr="00DD3984">
              <w:rPr>
                <w:rFonts w:eastAsia="Times New Roman"/>
                <w:szCs w:val="20"/>
              </w:rPr>
              <w:t>(0*[1-9]+|[1-9])\d*</w:t>
            </w:r>
          </w:p>
        </w:tc>
      </w:tr>
      <w:tr w:rsidR="009147F4" w:rsidRPr="00D34F66" w14:paraId="5DC27079" w14:textId="77777777" w:rsidTr="00583F17">
        <w:tc>
          <w:tcPr>
            <w:tcW w:w="2660" w:type="dxa"/>
          </w:tcPr>
          <w:p w14:paraId="035B2AF9" w14:textId="77777777" w:rsidR="009147F4" w:rsidRDefault="009147F4" w:rsidP="00583F17">
            <w:r>
              <w:t>requestStatus.typeOfRequest</w:t>
            </w:r>
          </w:p>
        </w:tc>
        <w:tc>
          <w:tcPr>
            <w:tcW w:w="1134" w:type="dxa"/>
          </w:tcPr>
          <w:p w14:paraId="5B8C384B" w14:textId="77777777" w:rsidR="009147F4" w:rsidRPr="00753996" w:rsidRDefault="009147F4" w:rsidP="00583F17">
            <w:r w:rsidRPr="00753996">
              <w:t>CVType</w:t>
            </w:r>
          </w:p>
        </w:tc>
        <w:tc>
          <w:tcPr>
            <w:tcW w:w="3969" w:type="dxa"/>
          </w:tcPr>
          <w:p w14:paraId="2D588B09" w14:textId="77777777" w:rsidR="009147F4" w:rsidRPr="00D34F66" w:rsidRDefault="009147F4" w:rsidP="00583F17">
            <w:pPr>
              <w:tabs>
                <w:tab w:val="left" w:pos="3338"/>
              </w:tabs>
            </w:pPr>
            <w:r w:rsidRPr="009475C2">
              <w:t xml:space="preserve">Remisstyp. </w:t>
            </w:r>
          </w:p>
          <w:p w14:paraId="38DAA06D" w14:textId="77777777" w:rsidR="009147F4" w:rsidRPr="00D34F66" w:rsidRDefault="009147F4" w:rsidP="00583F17">
            <w:pPr>
              <w:tabs>
                <w:tab w:val="left" w:pos="3338"/>
              </w:tabs>
            </w:pPr>
          </w:p>
          <w:p w14:paraId="36494C5E" w14:textId="77777777" w:rsidR="009147F4" w:rsidRPr="00D34F66" w:rsidRDefault="009147F4" w:rsidP="00583F17">
            <w:pPr>
              <w:autoSpaceDE w:val="0"/>
              <w:autoSpaceDN w:val="0"/>
              <w:adjustRightInd w:val="0"/>
              <w:rPr>
                <w:rFonts w:cs="Arial"/>
                <w:b/>
                <w:szCs w:val="20"/>
              </w:rPr>
            </w:pPr>
          </w:p>
        </w:tc>
        <w:tc>
          <w:tcPr>
            <w:tcW w:w="567" w:type="dxa"/>
          </w:tcPr>
          <w:p w14:paraId="350372AA" w14:textId="77777777" w:rsidR="009147F4" w:rsidRPr="00D34F66" w:rsidRDefault="009147F4" w:rsidP="00583F17">
            <w:pPr>
              <w:rPr>
                <w:lang w:val="en-US"/>
              </w:rPr>
            </w:pPr>
            <w:r w:rsidRPr="00D34F66">
              <w:rPr>
                <w:lang w:val="en-US"/>
              </w:rPr>
              <w:t>1..1</w:t>
            </w:r>
          </w:p>
        </w:tc>
        <w:tc>
          <w:tcPr>
            <w:tcW w:w="1134" w:type="dxa"/>
          </w:tcPr>
          <w:p w14:paraId="6052A64B" w14:textId="77777777" w:rsidR="009147F4" w:rsidRPr="00D34F66" w:rsidRDefault="009147F4" w:rsidP="00583F17">
            <w:pPr>
              <w:rPr>
                <w:lang w:val="en-US"/>
              </w:rPr>
            </w:pPr>
          </w:p>
        </w:tc>
      </w:tr>
      <w:tr w:rsidR="009147F4" w:rsidRPr="00D34F66" w14:paraId="3DCF744A" w14:textId="77777777" w:rsidTr="00583F17">
        <w:tc>
          <w:tcPr>
            <w:tcW w:w="2660" w:type="dxa"/>
          </w:tcPr>
          <w:p w14:paraId="0761BB03" w14:textId="77777777" w:rsidR="009147F4" w:rsidRPr="00D34F66" w:rsidRDefault="009147F4" w:rsidP="00583F17">
            <w:pPr>
              <w:rPr>
                <w:lang w:val="en-US"/>
              </w:rPr>
            </w:pPr>
            <w:r w:rsidRPr="00D34F66">
              <w:rPr>
                <w:lang w:val="en-US"/>
              </w:rPr>
              <w:t>requestStatus.typeOfRequest.code</w:t>
            </w:r>
          </w:p>
        </w:tc>
        <w:tc>
          <w:tcPr>
            <w:tcW w:w="1134" w:type="dxa"/>
          </w:tcPr>
          <w:p w14:paraId="4B500887" w14:textId="77777777" w:rsidR="009147F4" w:rsidRPr="00D34F66" w:rsidRDefault="009147F4" w:rsidP="00583F17">
            <w:pPr>
              <w:rPr>
                <w:lang w:val="en-US"/>
              </w:rPr>
            </w:pPr>
            <w:r w:rsidRPr="00D34F66">
              <w:rPr>
                <w:lang w:val="en-US"/>
              </w:rPr>
              <w:t>String</w:t>
            </w:r>
          </w:p>
        </w:tc>
        <w:tc>
          <w:tcPr>
            <w:tcW w:w="3969" w:type="dxa"/>
          </w:tcPr>
          <w:p w14:paraId="586403D9" w14:textId="77777777" w:rsidR="009147F4" w:rsidRDefault="009147F4" w:rsidP="00583F17">
            <w:pPr>
              <w:tabs>
                <w:tab w:val="left" w:pos="3338"/>
              </w:tabs>
            </w:pPr>
            <w:r>
              <w:t>Kod för remisstyp:</w:t>
            </w:r>
          </w:p>
          <w:p w14:paraId="0FF48FC0" w14:textId="77777777" w:rsidR="009147F4" w:rsidRPr="00D34F66" w:rsidRDefault="009147F4" w:rsidP="00583F17">
            <w:pPr>
              <w:autoSpaceDE w:val="0"/>
              <w:autoSpaceDN w:val="0"/>
              <w:adjustRightInd w:val="0"/>
              <w:rPr>
                <w:rFonts w:cs="Arial"/>
                <w:szCs w:val="20"/>
              </w:rPr>
            </w:pPr>
            <w:r w:rsidRPr="00D34F66">
              <w:rPr>
                <w:rFonts w:cs="Arial"/>
                <w:szCs w:val="20"/>
              </w:rPr>
              <w:t xml:space="preserve">1 = Röntgenremiss </w:t>
            </w:r>
          </w:p>
          <w:p w14:paraId="343B6C27" w14:textId="77777777" w:rsidR="009147F4" w:rsidRPr="00D34F66" w:rsidRDefault="009147F4" w:rsidP="00583F17">
            <w:pPr>
              <w:autoSpaceDE w:val="0"/>
              <w:autoSpaceDN w:val="0"/>
              <w:adjustRightInd w:val="0"/>
              <w:rPr>
                <w:rFonts w:cs="Arial"/>
                <w:szCs w:val="20"/>
              </w:rPr>
            </w:pPr>
            <w:r w:rsidRPr="00D34F66">
              <w:rPr>
                <w:rFonts w:cs="Arial"/>
                <w:szCs w:val="20"/>
              </w:rPr>
              <w:t>2 = Labbremiss</w:t>
            </w:r>
          </w:p>
          <w:p w14:paraId="66B0DEDF" w14:textId="77777777" w:rsidR="009147F4" w:rsidRPr="00D34F66" w:rsidRDefault="009147F4" w:rsidP="00583F17">
            <w:pPr>
              <w:autoSpaceDE w:val="0"/>
              <w:autoSpaceDN w:val="0"/>
              <w:adjustRightInd w:val="0"/>
              <w:rPr>
                <w:rFonts w:cs="Arial"/>
                <w:szCs w:val="20"/>
              </w:rPr>
            </w:pPr>
            <w:r w:rsidRPr="00D34F66">
              <w:rPr>
                <w:rFonts w:cs="Arial"/>
                <w:szCs w:val="20"/>
              </w:rPr>
              <w:t xml:space="preserve">3 = Konferensremiss </w:t>
            </w:r>
          </w:p>
          <w:p w14:paraId="2A62EE86" w14:textId="77777777" w:rsidR="009147F4" w:rsidRPr="00D34F66" w:rsidRDefault="009147F4" w:rsidP="00583F17">
            <w:pPr>
              <w:autoSpaceDE w:val="0"/>
              <w:autoSpaceDN w:val="0"/>
              <w:adjustRightInd w:val="0"/>
              <w:rPr>
                <w:rFonts w:cs="Arial"/>
                <w:szCs w:val="20"/>
              </w:rPr>
            </w:pPr>
            <w:r w:rsidRPr="00D34F66">
              <w:rPr>
                <w:rFonts w:cs="Arial"/>
                <w:szCs w:val="20"/>
              </w:rPr>
              <w:t xml:space="preserve">4 = Allmänremiss </w:t>
            </w:r>
          </w:p>
          <w:p w14:paraId="30655888" w14:textId="77777777" w:rsidR="009147F4" w:rsidRPr="00D34F66" w:rsidRDefault="009147F4" w:rsidP="00583F17">
            <w:pPr>
              <w:autoSpaceDE w:val="0"/>
              <w:autoSpaceDN w:val="0"/>
              <w:adjustRightInd w:val="0"/>
              <w:rPr>
                <w:rFonts w:cs="Arial"/>
                <w:szCs w:val="20"/>
              </w:rPr>
            </w:pPr>
            <w:r w:rsidRPr="00D34F66">
              <w:rPr>
                <w:rFonts w:cs="Arial"/>
                <w:szCs w:val="20"/>
              </w:rPr>
              <w:t xml:space="preserve">5 = Screeningremiss </w:t>
            </w:r>
          </w:p>
          <w:p w14:paraId="3B0228AE" w14:textId="77777777" w:rsidR="009147F4" w:rsidRPr="00D34F66" w:rsidRDefault="009147F4" w:rsidP="00583F17">
            <w:pPr>
              <w:autoSpaceDE w:val="0"/>
              <w:autoSpaceDN w:val="0"/>
              <w:adjustRightInd w:val="0"/>
              <w:rPr>
                <w:rFonts w:cs="Arial"/>
                <w:szCs w:val="20"/>
              </w:rPr>
            </w:pPr>
            <w:r w:rsidRPr="00D34F66">
              <w:rPr>
                <w:rFonts w:cs="Arial"/>
                <w:szCs w:val="20"/>
              </w:rPr>
              <w:t xml:space="preserve">6 = ”egentagna prover” </w:t>
            </w:r>
          </w:p>
          <w:p w14:paraId="5CDF7BCB" w14:textId="77777777" w:rsidR="009147F4" w:rsidRPr="00D34F66" w:rsidRDefault="009147F4" w:rsidP="00583F17">
            <w:pPr>
              <w:autoSpaceDE w:val="0"/>
              <w:autoSpaceDN w:val="0"/>
              <w:adjustRightInd w:val="0"/>
              <w:rPr>
                <w:rFonts w:cs="Arial"/>
                <w:szCs w:val="20"/>
              </w:rPr>
            </w:pPr>
            <w:r w:rsidRPr="00D34F66">
              <w:rPr>
                <w:rFonts w:cs="Arial"/>
                <w:szCs w:val="20"/>
              </w:rPr>
              <w:t xml:space="preserve">7 = Egen vårdbegäran </w:t>
            </w:r>
          </w:p>
          <w:p w14:paraId="049CF9C2" w14:textId="77777777" w:rsidR="009147F4" w:rsidRPr="00D34F66" w:rsidRDefault="009147F4" w:rsidP="00583F17">
            <w:pPr>
              <w:autoSpaceDE w:val="0"/>
              <w:autoSpaceDN w:val="0"/>
              <w:adjustRightInd w:val="0"/>
              <w:rPr>
                <w:rFonts w:cs="Arial"/>
                <w:szCs w:val="20"/>
              </w:rPr>
            </w:pPr>
            <w:r w:rsidRPr="00D34F66">
              <w:rPr>
                <w:rFonts w:cs="Arial"/>
                <w:szCs w:val="20"/>
              </w:rPr>
              <w:t xml:space="preserve">8 = Telefonremiss </w:t>
            </w:r>
          </w:p>
          <w:p w14:paraId="1526473E" w14:textId="77777777" w:rsidR="009147F4" w:rsidRPr="00D34F66" w:rsidRDefault="009147F4" w:rsidP="00583F17">
            <w:pPr>
              <w:autoSpaceDE w:val="0"/>
              <w:autoSpaceDN w:val="0"/>
              <w:adjustRightInd w:val="0"/>
              <w:rPr>
                <w:rFonts w:cs="Arial"/>
                <w:szCs w:val="20"/>
              </w:rPr>
            </w:pPr>
            <w:r w:rsidRPr="00D34F66">
              <w:rPr>
                <w:rFonts w:cs="Arial"/>
                <w:szCs w:val="20"/>
              </w:rPr>
              <w:t xml:space="preserve">9 = Begäran om övertagande av vårdansvar </w:t>
            </w:r>
          </w:p>
          <w:p w14:paraId="7887DF1A" w14:textId="77777777" w:rsidR="009147F4" w:rsidRPr="00B006DF" w:rsidRDefault="009147F4" w:rsidP="00583F17">
            <w:pPr>
              <w:tabs>
                <w:tab w:val="left" w:pos="3338"/>
              </w:tabs>
            </w:pPr>
            <w:r w:rsidRPr="00D34F66">
              <w:rPr>
                <w:rFonts w:cs="Arial"/>
                <w:szCs w:val="20"/>
              </w:rPr>
              <w:t>10=Fysiologiremiss</w:t>
            </w:r>
          </w:p>
        </w:tc>
        <w:tc>
          <w:tcPr>
            <w:tcW w:w="567" w:type="dxa"/>
          </w:tcPr>
          <w:p w14:paraId="0F86D086" w14:textId="77777777" w:rsidR="009147F4" w:rsidRPr="00D34F66" w:rsidRDefault="009147F4" w:rsidP="00583F17">
            <w:pPr>
              <w:rPr>
                <w:lang w:val="en-US"/>
              </w:rPr>
            </w:pPr>
            <w:r>
              <w:rPr>
                <w:lang w:val="en-US"/>
              </w:rPr>
              <w:t>1</w:t>
            </w:r>
            <w:r w:rsidRPr="00D34F66">
              <w:rPr>
                <w:lang w:val="en-US"/>
              </w:rPr>
              <w:t>..1</w:t>
            </w:r>
          </w:p>
        </w:tc>
        <w:tc>
          <w:tcPr>
            <w:tcW w:w="1134" w:type="dxa"/>
          </w:tcPr>
          <w:p w14:paraId="41FA63B2" w14:textId="77777777" w:rsidR="009147F4" w:rsidRPr="00D34F66" w:rsidRDefault="009147F4" w:rsidP="00583F17">
            <w:pPr>
              <w:rPr>
                <w:lang w:val="en-US"/>
              </w:rPr>
            </w:pPr>
          </w:p>
        </w:tc>
      </w:tr>
      <w:tr w:rsidR="009147F4" w:rsidRPr="00D34F66" w14:paraId="281BC6EC" w14:textId="77777777" w:rsidTr="00583F17">
        <w:tc>
          <w:tcPr>
            <w:tcW w:w="2660" w:type="dxa"/>
          </w:tcPr>
          <w:p w14:paraId="5AACFF71" w14:textId="77777777" w:rsidR="009147F4" w:rsidRPr="00D34F66" w:rsidRDefault="009147F4" w:rsidP="00583F17">
            <w:pPr>
              <w:rPr>
                <w:lang w:val="en-US"/>
              </w:rPr>
            </w:pPr>
            <w:r w:rsidRPr="00D34F66">
              <w:rPr>
                <w:lang w:val="en-US"/>
              </w:rPr>
              <w:lastRenderedPageBreak/>
              <w:t>requestStatus.typeOfRequest.codeSystem</w:t>
            </w:r>
          </w:p>
        </w:tc>
        <w:tc>
          <w:tcPr>
            <w:tcW w:w="1134" w:type="dxa"/>
          </w:tcPr>
          <w:p w14:paraId="39D0739C" w14:textId="77777777" w:rsidR="009147F4" w:rsidRPr="00D34F66" w:rsidRDefault="009147F4" w:rsidP="00583F17">
            <w:pPr>
              <w:rPr>
                <w:lang w:val="en-US"/>
              </w:rPr>
            </w:pPr>
            <w:r w:rsidRPr="00D34F66">
              <w:rPr>
                <w:lang w:val="en-US"/>
              </w:rPr>
              <w:t>String</w:t>
            </w:r>
          </w:p>
        </w:tc>
        <w:tc>
          <w:tcPr>
            <w:tcW w:w="3969" w:type="dxa"/>
          </w:tcPr>
          <w:p w14:paraId="0CEFEE2F" w14:textId="35FCD387" w:rsidR="009147F4" w:rsidRPr="00D34F66" w:rsidRDefault="009147F4" w:rsidP="00BB2FF2">
            <w:pPr>
              <w:tabs>
                <w:tab w:val="left" w:pos="3338"/>
              </w:tabs>
            </w:pPr>
            <w:r w:rsidRPr="00D34F66">
              <w:t>Det kodsys</w:t>
            </w:r>
            <w:r>
              <w:t xml:space="preserve">tem som ska användas är </w:t>
            </w:r>
            <w:r w:rsidRPr="00021138">
              <w:rPr>
                <w:szCs w:val="20"/>
                <w:highlight w:val="white"/>
              </w:rPr>
              <w:t>1.2.752.129.2.2.2.24</w:t>
            </w:r>
            <w:r w:rsidR="00BB2FF2">
              <w:rPr>
                <w:szCs w:val="20"/>
              </w:rPr>
              <w:t>.1</w:t>
            </w:r>
            <w:r>
              <w:t xml:space="preserve"> </w:t>
            </w:r>
            <w:r w:rsidR="00BB2FF2">
              <w:t xml:space="preserve">som är en anpassad version av kodsystemet </w:t>
            </w:r>
            <w:r w:rsidR="00BB2FF2" w:rsidRPr="00021138">
              <w:rPr>
                <w:szCs w:val="20"/>
                <w:highlight w:val="white"/>
              </w:rPr>
              <w:t>1.2.752.129.2.2.2.24</w:t>
            </w:r>
            <w:r w:rsidR="00BB2FF2" w:rsidRPr="00D34F66">
              <w:t xml:space="preserve"> </w:t>
            </w:r>
            <w:r w:rsidRPr="00D34F66">
              <w:t>(</w:t>
            </w:r>
            <w:r>
              <w:t>KV Fram</w:t>
            </w:r>
            <w:r w:rsidRPr="00D34F66">
              <w:t>s</w:t>
            </w:r>
            <w:r>
              <w:t>t</w:t>
            </w:r>
            <w:r w:rsidRPr="00D34F66">
              <w:t>ällantyp</w:t>
            </w:r>
            <w:r w:rsidRPr="00021138">
              <w:rPr>
                <w:szCs w:val="20"/>
              </w:rPr>
              <w:t>)</w:t>
            </w:r>
          </w:p>
        </w:tc>
        <w:tc>
          <w:tcPr>
            <w:tcW w:w="567" w:type="dxa"/>
          </w:tcPr>
          <w:p w14:paraId="6B9131A0" w14:textId="77777777" w:rsidR="009147F4" w:rsidRPr="00BB2FF2" w:rsidRDefault="009147F4" w:rsidP="00583F17">
            <w:r w:rsidRPr="00BB2FF2">
              <w:t>1..1</w:t>
            </w:r>
          </w:p>
        </w:tc>
        <w:tc>
          <w:tcPr>
            <w:tcW w:w="1134" w:type="dxa"/>
          </w:tcPr>
          <w:p w14:paraId="3C29BBF0" w14:textId="77777777" w:rsidR="009147F4" w:rsidRPr="00BB2FF2" w:rsidRDefault="009147F4" w:rsidP="00583F17"/>
        </w:tc>
      </w:tr>
      <w:tr w:rsidR="009147F4" w:rsidRPr="00D10D9E" w14:paraId="509B3BE8" w14:textId="77777777" w:rsidTr="00583F17">
        <w:tc>
          <w:tcPr>
            <w:tcW w:w="2660" w:type="dxa"/>
          </w:tcPr>
          <w:p w14:paraId="4CAB1251" w14:textId="77777777" w:rsidR="009147F4" w:rsidRDefault="009147F4" w:rsidP="00583F17">
            <w:r w:rsidRPr="00BB2FF2">
              <w:t>requestStatus.typ</w:t>
            </w:r>
            <w:r w:rsidRPr="001425C7">
              <w:t>eOfRequest.</w:t>
            </w:r>
            <w:r>
              <w:t>codeSystemName</w:t>
            </w:r>
          </w:p>
        </w:tc>
        <w:tc>
          <w:tcPr>
            <w:tcW w:w="1134" w:type="dxa"/>
          </w:tcPr>
          <w:p w14:paraId="59EA8B4F" w14:textId="77777777" w:rsidR="009147F4" w:rsidRDefault="009147F4" w:rsidP="00583F17">
            <w:r w:rsidRPr="003E79AA">
              <w:t>String</w:t>
            </w:r>
          </w:p>
        </w:tc>
        <w:tc>
          <w:tcPr>
            <w:tcW w:w="3969" w:type="dxa"/>
          </w:tcPr>
          <w:p w14:paraId="15EF4665" w14:textId="77777777" w:rsidR="009147F4" w:rsidRDefault="009147F4" w:rsidP="00583F17">
            <w:pPr>
              <w:tabs>
                <w:tab w:val="left" w:pos="3338"/>
              </w:tabs>
            </w:pPr>
            <w:r>
              <w:t>Klartext för kodsystem.</w:t>
            </w:r>
          </w:p>
          <w:p w14:paraId="176C4B5D" w14:textId="77777777" w:rsidR="009147F4" w:rsidRDefault="009147F4" w:rsidP="00583F17">
            <w:pPr>
              <w:tabs>
                <w:tab w:val="left" w:pos="3338"/>
              </w:tabs>
            </w:pPr>
            <w:r>
              <w:t>KV Fram</w:t>
            </w:r>
            <w:r w:rsidRPr="00D34F66">
              <w:t>s</w:t>
            </w:r>
            <w:r>
              <w:t>t</w:t>
            </w:r>
            <w:r w:rsidRPr="00D34F66">
              <w:t>ällantyp</w:t>
            </w:r>
          </w:p>
        </w:tc>
        <w:tc>
          <w:tcPr>
            <w:tcW w:w="567" w:type="dxa"/>
          </w:tcPr>
          <w:p w14:paraId="3093EAE1" w14:textId="77777777" w:rsidR="009147F4" w:rsidRDefault="009147F4" w:rsidP="00583F17">
            <w:r w:rsidRPr="004C4759">
              <w:t>0..1</w:t>
            </w:r>
          </w:p>
        </w:tc>
        <w:tc>
          <w:tcPr>
            <w:tcW w:w="1134" w:type="dxa"/>
          </w:tcPr>
          <w:p w14:paraId="35A68724" w14:textId="77777777" w:rsidR="009147F4" w:rsidRDefault="009147F4" w:rsidP="00583F17"/>
        </w:tc>
      </w:tr>
      <w:tr w:rsidR="009147F4" w:rsidRPr="00D10D9E" w14:paraId="6ED9DD9B" w14:textId="77777777" w:rsidTr="00583F17">
        <w:tc>
          <w:tcPr>
            <w:tcW w:w="2660" w:type="dxa"/>
          </w:tcPr>
          <w:p w14:paraId="6E560639" w14:textId="77777777" w:rsidR="009147F4" w:rsidRDefault="009147F4" w:rsidP="00583F17">
            <w:r w:rsidRPr="001425C7">
              <w:t>requestStatus.typeOfRequest.</w:t>
            </w:r>
            <w:r>
              <w:t>codeSystemVersion</w:t>
            </w:r>
          </w:p>
        </w:tc>
        <w:tc>
          <w:tcPr>
            <w:tcW w:w="1134" w:type="dxa"/>
          </w:tcPr>
          <w:p w14:paraId="7539BBD4" w14:textId="77777777" w:rsidR="009147F4" w:rsidRDefault="009147F4" w:rsidP="00583F17">
            <w:r w:rsidRPr="003E79AA">
              <w:t>String</w:t>
            </w:r>
          </w:p>
        </w:tc>
        <w:tc>
          <w:tcPr>
            <w:tcW w:w="3969" w:type="dxa"/>
          </w:tcPr>
          <w:p w14:paraId="1F101FDD" w14:textId="77777777" w:rsidR="0078007E" w:rsidRDefault="0078007E" w:rsidP="0078007E">
            <w:pPr>
              <w:tabs>
                <w:tab w:val="left" w:pos="3338"/>
              </w:tabs>
            </w:pPr>
            <w:r>
              <w:t xml:space="preserve">Version av kodsystem </w:t>
            </w:r>
          </w:p>
          <w:p w14:paraId="56D4AC0D" w14:textId="405D309D" w:rsidR="000C3F0C" w:rsidRDefault="0078007E" w:rsidP="0078007E">
            <w:pPr>
              <w:tabs>
                <w:tab w:val="left" w:pos="3338"/>
              </w:tabs>
            </w:pPr>
            <w:r>
              <w:t xml:space="preserve">t.ex. </w:t>
            </w:r>
            <w:r w:rsidRPr="00D261CC">
              <w:t>v0.9</w:t>
            </w:r>
            <w:r>
              <w:t xml:space="preserve">.1 för </w:t>
            </w:r>
            <w:r w:rsidR="009147F4" w:rsidRPr="00D261CC">
              <w:t>kv_framställantyp_30_v0.9</w:t>
            </w:r>
            <w:r w:rsidR="000C3F0C">
              <w:t>.1</w:t>
            </w:r>
          </w:p>
          <w:p w14:paraId="42E7AF6C" w14:textId="2AFA13C1" w:rsidR="009147F4" w:rsidRDefault="009147F4" w:rsidP="000C3F0C">
            <w:pPr>
              <w:tabs>
                <w:tab w:val="left" w:pos="3338"/>
              </w:tabs>
            </w:pPr>
            <w:r>
              <w:t>(anpassad version av VTIM 2.0)</w:t>
            </w:r>
          </w:p>
        </w:tc>
        <w:tc>
          <w:tcPr>
            <w:tcW w:w="567" w:type="dxa"/>
          </w:tcPr>
          <w:p w14:paraId="4D41A25E" w14:textId="77777777" w:rsidR="009147F4" w:rsidRDefault="009147F4" w:rsidP="00583F17">
            <w:r>
              <w:t>1</w:t>
            </w:r>
            <w:r w:rsidRPr="004C4759">
              <w:t>..1</w:t>
            </w:r>
          </w:p>
        </w:tc>
        <w:tc>
          <w:tcPr>
            <w:tcW w:w="1134" w:type="dxa"/>
          </w:tcPr>
          <w:p w14:paraId="69FECBB5" w14:textId="77777777" w:rsidR="009147F4" w:rsidRDefault="009147F4" w:rsidP="00583F17"/>
        </w:tc>
      </w:tr>
      <w:tr w:rsidR="009147F4" w:rsidRPr="00B006DF" w14:paraId="6E145B63" w14:textId="77777777" w:rsidTr="00583F17">
        <w:tc>
          <w:tcPr>
            <w:tcW w:w="2660" w:type="dxa"/>
          </w:tcPr>
          <w:p w14:paraId="37177101" w14:textId="37D95FDD" w:rsidR="009147F4" w:rsidRDefault="009147F4" w:rsidP="00583F17">
            <w:r w:rsidRPr="001425C7">
              <w:t>requestStatus.typeOfRequest.</w:t>
            </w:r>
            <w:r>
              <w:t>displayName</w:t>
            </w:r>
          </w:p>
        </w:tc>
        <w:tc>
          <w:tcPr>
            <w:tcW w:w="1134" w:type="dxa"/>
          </w:tcPr>
          <w:p w14:paraId="19570A35" w14:textId="77777777" w:rsidR="009147F4" w:rsidRDefault="009147F4" w:rsidP="00583F17">
            <w:r w:rsidRPr="003E79AA">
              <w:t>String</w:t>
            </w:r>
          </w:p>
        </w:tc>
        <w:tc>
          <w:tcPr>
            <w:tcW w:w="3969" w:type="dxa"/>
          </w:tcPr>
          <w:p w14:paraId="3B2F5ABC" w14:textId="77777777" w:rsidR="009147F4" w:rsidRPr="00047FA9" w:rsidRDefault="009147F4" w:rsidP="00583F17">
            <w:pPr>
              <w:tabs>
                <w:tab w:val="left" w:pos="3338"/>
              </w:tabs>
            </w:pPr>
            <w:r w:rsidRPr="00047FA9">
              <w:t>Klartext för kod</w:t>
            </w:r>
            <w:r>
              <w:t xml:space="preserve"> i använt kodystem t.ex ”</w:t>
            </w:r>
            <w:r w:rsidRPr="00D34F66">
              <w:rPr>
                <w:rFonts w:cs="Arial"/>
                <w:szCs w:val="20"/>
              </w:rPr>
              <w:t>Allmänremiss</w:t>
            </w:r>
            <w:r>
              <w:rPr>
                <w:rFonts w:cs="Arial"/>
                <w:szCs w:val="20"/>
              </w:rPr>
              <w:t>”</w:t>
            </w:r>
          </w:p>
        </w:tc>
        <w:tc>
          <w:tcPr>
            <w:tcW w:w="567" w:type="dxa"/>
          </w:tcPr>
          <w:p w14:paraId="22B8C314" w14:textId="77777777" w:rsidR="009147F4" w:rsidRPr="00B006DF" w:rsidRDefault="009147F4" w:rsidP="00583F17">
            <w:pPr>
              <w:rPr>
                <w:lang w:val="en-US"/>
              </w:rPr>
            </w:pPr>
            <w:r>
              <w:rPr>
                <w:lang w:val="en-US"/>
              </w:rPr>
              <w:t>1</w:t>
            </w:r>
            <w:r w:rsidRPr="00B006DF">
              <w:rPr>
                <w:lang w:val="en-US"/>
              </w:rPr>
              <w:t>..1</w:t>
            </w:r>
          </w:p>
        </w:tc>
        <w:tc>
          <w:tcPr>
            <w:tcW w:w="1134" w:type="dxa"/>
          </w:tcPr>
          <w:p w14:paraId="25209582" w14:textId="77777777" w:rsidR="009147F4" w:rsidRPr="00B006DF" w:rsidRDefault="009147F4" w:rsidP="00583F17">
            <w:pPr>
              <w:rPr>
                <w:lang w:val="en-US"/>
              </w:rPr>
            </w:pPr>
          </w:p>
        </w:tc>
      </w:tr>
      <w:tr w:rsidR="009147F4" w:rsidRPr="00D10D9E" w14:paraId="2F8B8B4F" w14:textId="77777777" w:rsidTr="00583F17">
        <w:tc>
          <w:tcPr>
            <w:tcW w:w="2660" w:type="dxa"/>
          </w:tcPr>
          <w:p w14:paraId="1E02E9E4" w14:textId="77777777" w:rsidR="009147F4" w:rsidRPr="00B006DF" w:rsidRDefault="009147F4" w:rsidP="00583F17">
            <w:pPr>
              <w:rPr>
                <w:lang w:val="en-US"/>
              </w:rPr>
            </w:pPr>
            <w:r w:rsidRPr="00B006DF">
              <w:rPr>
                <w:lang w:val="en-US"/>
              </w:rPr>
              <w:t>requestStatus.requestMedium</w:t>
            </w:r>
          </w:p>
        </w:tc>
        <w:tc>
          <w:tcPr>
            <w:tcW w:w="1134" w:type="dxa"/>
          </w:tcPr>
          <w:p w14:paraId="70D38C4B" w14:textId="77777777" w:rsidR="009147F4" w:rsidRPr="00B006DF" w:rsidRDefault="009147F4" w:rsidP="00583F17">
            <w:pPr>
              <w:rPr>
                <w:lang w:val="en-US"/>
              </w:rPr>
            </w:pPr>
            <w:r w:rsidRPr="00B006DF">
              <w:rPr>
                <w:lang w:val="en-US"/>
              </w:rPr>
              <w:t>CVType</w:t>
            </w:r>
          </w:p>
        </w:tc>
        <w:tc>
          <w:tcPr>
            <w:tcW w:w="3969" w:type="dxa"/>
          </w:tcPr>
          <w:p w14:paraId="7EBA097C" w14:textId="7240E73A" w:rsidR="00F40F53" w:rsidRPr="000834E2" w:rsidRDefault="009147F4" w:rsidP="00F40F53">
            <w:pPr>
              <w:tabs>
                <w:tab w:val="left" w:pos="3338"/>
              </w:tabs>
              <w:rPr>
                <w:szCs w:val="20"/>
              </w:rPr>
            </w:pPr>
            <w:r w:rsidRPr="009475C2">
              <w:t xml:space="preserve">Remissmedium. </w:t>
            </w:r>
            <w:r w:rsidR="00F40F53">
              <w:t>Form av framställan.</w:t>
            </w:r>
          </w:p>
        </w:tc>
        <w:tc>
          <w:tcPr>
            <w:tcW w:w="567" w:type="dxa"/>
          </w:tcPr>
          <w:p w14:paraId="420ADE25" w14:textId="77777777" w:rsidR="009147F4" w:rsidRDefault="009147F4" w:rsidP="00583F17">
            <w:r>
              <w:t>0..1</w:t>
            </w:r>
          </w:p>
        </w:tc>
        <w:tc>
          <w:tcPr>
            <w:tcW w:w="1134" w:type="dxa"/>
          </w:tcPr>
          <w:p w14:paraId="35F91446" w14:textId="77777777" w:rsidR="009147F4" w:rsidRDefault="009147F4" w:rsidP="00583F17"/>
        </w:tc>
      </w:tr>
      <w:tr w:rsidR="009147F4" w:rsidRPr="00D10D9E" w14:paraId="308B6FF5" w14:textId="77777777" w:rsidTr="00583F17">
        <w:tc>
          <w:tcPr>
            <w:tcW w:w="2660" w:type="dxa"/>
          </w:tcPr>
          <w:p w14:paraId="176C334A" w14:textId="77777777" w:rsidR="009147F4" w:rsidRDefault="009147F4" w:rsidP="00583F17">
            <w:r>
              <w:t>requestStatus.requestMedium.code</w:t>
            </w:r>
          </w:p>
        </w:tc>
        <w:tc>
          <w:tcPr>
            <w:tcW w:w="1134" w:type="dxa"/>
          </w:tcPr>
          <w:p w14:paraId="2CF84C57" w14:textId="77777777" w:rsidR="009147F4" w:rsidRDefault="009147F4" w:rsidP="00583F17">
            <w:r w:rsidRPr="0030343F">
              <w:t>String</w:t>
            </w:r>
          </w:p>
        </w:tc>
        <w:tc>
          <w:tcPr>
            <w:tcW w:w="3969" w:type="dxa"/>
          </w:tcPr>
          <w:p w14:paraId="4C9570C2" w14:textId="42EA54B4" w:rsidR="009147F4" w:rsidRDefault="009147F4" w:rsidP="00583F17">
            <w:pPr>
              <w:tabs>
                <w:tab w:val="left" w:pos="3338"/>
              </w:tabs>
            </w:pPr>
            <w:r>
              <w:t xml:space="preserve">Kod i använt </w:t>
            </w:r>
            <w:r w:rsidR="00F40F53">
              <w:t>kodsystem</w:t>
            </w:r>
            <w:r>
              <w:t>.</w:t>
            </w:r>
          </w:p>
          <w:p w14:paraId="3C2ED404" w14:textId="6CC59062" w:rsidR="00F40F53" w:rsidRDefault="00F40F53" w:rsidP="00583F17">
            <w:pPr>
              <w:tabs>
                <w:tab w:val="left" w:pos="3338"/>
              </w:tabs>
            </w:pPr>
            <w:r>
              <w:t>Endast koderna 3 och 4 ska användas.</w:t>
            </w:r>
          </w:p>
          <w:p w14:paraId="32C067DD" w14:textId="77777777" w:rsidR="00F40F53" w:rsidRPr="00F40F53" w:rsidRDefault="00F40F53" w:rsidP="00583F17">
            <w:pPr>
              <w:tabs>
                <w:tab w:val="left" w:pos="3338"/>
              </w:tabs>
              <w:rPr>
                <w:strike/>
              </w:rPr>
            </w:pPr>
            <w:r w:rsidRPr="00F40F53">
              <w:rPr>
                <w:strike/>
              </w:rPr>
              <w:t>1 = telefon</w:t>
            </w:r>
          </w:p>
          <w:p w14:paraId="1A5D6766" w14:textId="1DE394C5" w:rsidR="00F40F53" w:rsidRPr="00F40F53" w:rsidRDefault="00F40F53" w:rsidP="00583F17">
            <w:pPr>
              <w:tabs>
                <w:tab w:val="left" w:pos="3338"/>
              </w:tabs>
              <w:rPr>
                <w:strike/>
              </w:rPr>
            </w:pPr>
            <w:r w:rsidRPr="00F40F53">
              <w:rPr>
                <w:strike/>
              </w:rPr>
              <w:t>2 = besök</w:t>
            </w:r>
          </w:p>
          <w:p w14:paraId="1C13A370" w14:textId="79211F4B" w:rsidR="009147F4" w:rsidRDefault="009147F4" w:rsidP="00583F17">
            <w:pPr>
              <w:tabs>
                <w:tab w:val="left" w:pos="3338"/>
              </w:tabs>
            </w:pPr>
            <w:r>
              <w:t xml:space="preserve">3 = </w:t>
            </w:r>
            <w:r w:rsidR="00F40F53" w:rsidRPr="00F40F53">
              <w:t>skriftligt elektroniskt</w:t>
            </w:r>
          </w:p>
          <w:p w14:paraId="47772450" w14:textId="77777777" w:rsidR="009147F4" w:rsidRPr="00F40F53" w:rsidRDefault="009147F4" w:rsidP="00583F17">
            <w:pPr>
              <w:tabs>
                <w:tab w:val="left" w:pos="3338"/>
              </w:tabs>
            </w:pPr>
            <w:r>
              <w:t xml:space="preserve">4 = </w:t>
            </w:r>
            <w:r w:rsidR="00F40F53" w:rsidRPr="00F40F53">
              <w:t>skriftligt papper</w:t>
            </w:r>
          </w:p>
          <w:p w14:paraId="3871B4D0" w14:textId="40B8E20F" w:rsidR="00F40F53" w:rsidRPr="00F40F53" w:rsidRDefault="00F40F53" w:rsidP="00583F17">
            <w:pPr>
              <w:tabs>
                <w:tab w:val="left" w:pos="3338"/>
              </w:tabs>
              <w:rPr>
                <w:strike/>
              </w:rPr>
            </w:pPr>
            <w:r w:rsidRPr="00F40F53">
              <w:rPr>
                <w:strike/>
              </w:rPr>
              <w:t>5 = akutbesök</w:t>
            </w:r>
          </w:p>
        </w:tc>
        <w:tc>
          <w:tcPr>
            <w:tcW w:w="567" w:type="dxa"/>
          </w:tcPr>
          <w:p w14:paraId="7D326115" w14:textId="77777777" w:rsidR="009147F4" w:rsidRDefault="009147F4" w:rsidP="00583F17">
            <w:r>
              <w:t>1</w:t>
            </w:r>
            <w:r w:rsidRPr="00A84FFD">
              <w:t>..1</w:t>
            </w:r>
          </w:p>
        </w:tc>
        <w:tc>
          <w:tcPr>
            <w:tcW w:w="1134" w:type="dxa"/>
          </w:tcPr>
          <w:p w14:paraId="10C35473" w14:textId="77777777" w:rsidR="009147F4" w:rsidRDefault="009147F4" w:rsidP="00583F17"/>
        </w:tc>
      </w:tr>
      <w:tr w:rsidR="009147F4" w:rsidRPr="00D10D9E" w14:paraId="0760CF7E" w14:textId="77777777" w:rsidTr="00583F17">
        <w:tc>
          <w:tcPr>
            <w:tcW w:w="2660" w:type="dxa"/>
          </w:tcPr>
          <w:p w14:paraId="7052DBF9" w14:textId="0C546CEE" w:rsidR="009147F4" w:rsidRDefault="009147F4" w:rsidP="00583F17">
            <w:r>
              <w:t>requestStatus.requestMedium.codeSystem</w:t>
            </w:r>
          </w:p>
        </w:tc>
        <w:tc>
          <w:tcPr>
            <w:tcW w:w="1134" w:type="dxa"/>
          </w:tcPr>
          <w:p w14:paraId="35CDD4B9" w14:textId="77777777" w:rsidR="009147F4" w:rsidRDefault="009147F4" w:rsidP="00583F17">
            <w:r w:rsidRPr="0030343F">
              <w:t>String</w:t>
            </w:r>
          </w:p>
        </w:tc>
        <w:tc>
          <w:tcPr>
            <w:tcW w:w="3969" w:type="dxa"/>
          </w:tcPr>
          <w:p w14:paraId="34667B06" w14:textId="77777777" w:rsidR="009147F4" w:rsidRDefault="009147F4" w:rsidP="00583F17">
            <w:pPr>
              <w:tabs>
                <w:tab w:val="left" w:pos="3338"/>
              </w:tabs>
            </w:pPr>
            <w:r>
              <w:t>OID för kodsystem t.ex.</w:t>
            </w:r>
          </w:p>
          <w:p w14:paraId="5A8A6966" w14:textId="77777777" w:rsidR="009147F4" w:rsidRPr="00D34F66" w:rsidRDefault="009147F4" w:rsidP="00583F17">
            <w:pPr>
              <w:tabs>
                <w:tab w:val="left" w:pos="3338"/>
              </w:tabs>
            </w:pPr>
            <w:r w:rsidRPr="00D34F66">
              <w:rPr>
                <w:szCs w:val="20"/>
              </w:rPr>
              <w:t>1.2.752.129.2.2.2.7</w:t>
            </w:r>
          </w:p>
        </w:tc>
        <w:tc>
          <w:tcPr>
            <w:tcW w:w="567" w:type="dxa"/>
          </w:tcPr>
          <w:p w14:paraId="0AFA4E31" w14:textId="77777777" w:rsidR="009147F4" w:rsidRDefault="009147F4" w:rsidP="00583F17">
            <w:r>
              <w:t>1</w:t>
            </w:r>
            <w:r w:rsidRPr="00A84FFD">
              <w:t>..1</w:t>
            </w:r>
          </w:p>
        </w:tc>
        <w:tc>
          <w:tcPr>
            <w:tcW w:w="1134" w:type="dxa"/>
          </w:tcPr>
          <w:p w14:paraId="3F966300" w14:textId="77777777" w:rsidR="009147F4" w:rsidRDefault="009147F4" w:rsidP="00583F17"/>
        </w:tc>
      </w:tr>
      <w:tr w:rsidR="009147F4" w:rsidRPr="00D10D9E" w14:paraId="68B97F6D" w14:textId="77777777" w:rsidTr="00583F17">
        <w:tc>
          <w:tcPr>
            <w:tcW w:w="2660" w:type="dxa"/>
          </w:tcPr>
          <w:p w14:paraId="2804DC1B" w14:textId="77777777" w:rsidR="009147F4" w:rsidRDefault="009147F4" w:rsidP="00583F17">
            <w:r>
              <w:t>requestStatus.requestMedium.codeSystemName</w:t>
            </w:r>
          </w:p>
        </w:tc>
        <w:tc>
          <w:tcPr>
            <w:tcW w:w="1134" w:type="dxa"/>
          </w:tcPr>
          <w:p w14:paraId="5D7CCEA6" w14:textId="77777777" w:rsidR="009147F4" w:rsidRDefault="009147F4" w:rsidP="00583F17">
            <w:r w:rsidRPr="0030343F">
              <w:t>String</w:t>
            </w:r>
          </w:p>
        </w:tc>
        <w:tc>
          <w:tcPr>
            <w:tcW w:w="3969" w:type="dxa"/>
          </w:tcPr>
          <w:p w14:paraId="1810A427" w14:textId="77777777" w:rsidR="009147F4" w:rsidRDefault="009147F4" w:rsidP="00583F17">
            <w:pPr>
              <w:tabs>
                <w:tab w:val="left" w:pos="3338"/>
              </w:tabs>
            </w:pPr>
            <w:r>
              <w:t>Klartext för kodsystem t.ex.</w:t>
            </w:r>
          </w:p>
          <w:p w14:paraId="51762A95" w14:textId="77777777" w:rsidR="009147F4" w:rsidRDefault="009147F4" w:rsidP="00583F17">
            <w:pPr>
              <w:tabs>
                <w:tab w:val="left" w:pos="3338"/>
              </w:tabs>
            </w:pPr>
            <w:r w:rsidRPr="002E3B9D">
              <w:t>kv_form_av_framställan_31_v0.9</w:t>
            </w:r>
          </w:p>
        </w:tc>
        <w:tc>
          <w:tcPr>
            <w:tcW w:w="567" w:type="dxa"/>
          </w:tcPr>
          <w:p w14:paraId="3D4C7BBB" w14:textId="77777777" w:rsidR="009147F4" w:rsidRDefault="009147F4" w:rsidP="00583F17">
            <w:r w:rsidRPr="00A84FFD">
              <w:t>0..1</w:t>
            </w:r>
          </w:p>
        </w:tc>
        <w:tc>
          <w:tcPr>
            <w:tcW w:w="1134" w:type="dxa"/>
          </w:tcPr>
          <w:p w14:paraId="3A339A76" w14:textId="77777777" w:rsidR="009147F4" w:rsidRDefault="009147F4" w:rsidP="00583F17"/>
        </w:tc>
      </w:tr>
      <w:tr w:rsidR="009147F4" w:rsidRPr="00D10D9E" w14:paraId="7E60A768" w14:textId="77777777" w:rsidTr="00583F17">
        <w:tc>
          <w:tcPr>
            <w:tcW w:w="2660" w:type="dxa"/>
          </w:tcPr>
          <w:p w14:paraId="2F5A5B48" w14:textId="77777777" w:rsidR="009147F4" w:rsidRDefault="009147F4" w:rsidP="00583F17">
            <w:r>
              <w:t>requestStatus.requestMedium.codeSystemVersion</w:t>
            </w:r>
          </w:p>
        </w:tc>
        <w:tc>
          <w:tcPr>
            <w:tcW w:w="1134" w:type="dxa"/>
          </w:tcPr>
          <w:p w14:paraId="386C951A" w14:textId="77777777" w:rsidR="009147F4" w:rsidRDefault="009147F4" w:rsidP="00583F17">
            <w:r w:rsidRPr="0030343F">
              <w:t>String</w:t>
            </w:r>
          </w:p>
        </w:tc>
        <w:tc>
          <w:tcPr>
            <w:tcW w:w="3969" w:type="dxa"/>
          </w:tcPr>
          <w:p w14:paraId="0AD54FB8" w14:textId="4B0FED98" w:rsidR="009147F4" w:rsidRPr="00974F4F" w:rsidRDefault="009147F4" w:rsidP="00583F17">
            <w:pPr>
              <w:tabs>
                <w:tab w:val="left" w:pos="3338"/>
              </w:tabs>
            </w:pPr>
            <w:r>
              <w:t>Version för kodsystem t.ex.</w:t>
            </w:r>
            <w:r w:rsidR="00974F4F">
              <w:t xml:space="preserve"> </w:t>
            </w:r>
            <w:r w:rsidRPr="00D01BB0">
              <w:t>0.9</w:t>
            </w:r>
          </w:p>
        </w:tc>
        <w:tc>
          <w:tcPr>
            <w:tcW w:w="567" w:type="dxa"/>
          </w:tcPr>
          <w:p w14:paraId="345FF1AE" w14:textId="77777777" w:rsidR="009147F4" w:rsidRDefault="009147F4" w:rsidP="00583F17">
            <w:r w:rsidRPr="00A84FFD">
              <w:t>0..1</w:t>
            </w:r>
          </w:p>
        </w:tc>
        <w:tc>
          <w:tcPr>
            <w:tcW w:w="1134" w:type="dxa"/>
          </w:tcPr>
          <w:p w14:paraId="5FC75DA7" w14:textId="77777777" w:rsidR="009147F4" w:rsidRDefault="009147F4" w:rsidP="00583F17"/>
        </w:tc>
      </w:tr>
      <w:tr w:rsidR="009147F4" w:rsidRPr="00D10D9E" w14:paraId="4C83E05B" w14:textId="77777777" w:rsidTr="00583F17">
        <w:tc>
          <w:tcPr>
            <w:tcW w:w="2660" w:type="dxa"/>
          </w:tcPr>
          <w:p w14:paraId="5D033585" w14:textId="77777777" w:rsidR="009147F4" w:rsidRDefault="009147F4" w:rsidP="00583F17">
            <w:r>
              <w:t>requestStatus.requestMedium.displayName</w:t>
            </w:r>
          </w:p>
        </w:tc>
        <w:tc>
          <w:tcPr>
            <w:tcW w:w="1134" w:type="dxa"/>
          </w:tcPr>
          <w:p w14:paraId="5F290927" w14:textId="77777777" w:rsidR="009147F4" w:rsidRDefault="009147F4" w:rsidP="00583F17">
            <w:r w:rsidRPr="0030343F">
              <w:t>String</w:t>
            </w:r>
          </w:p>
        </w:tc>
        <w:tc>
          <w:tcPr>
            <w:tcW w:w="3969" w:type="dxa"/>
          </w:tcPr>
          <w:p w14:paraId="44511534" w14:textId="4E7A4AFA" w:rsidR="009147F4" w:rsidRPr="001549DE" w:rsidRDefault="009147F4" w:rsidP="00583F17">
            <w:pPr>
              <w:tabs>
                <w:tab w:val="left" w:pos="3338"/>
              </w:tabs>
            </w:pPr>
            <w:r w:rsidRPr="001549DE">
              <w:t>Klartext för kod</w:t>
            </w:r>
            <w:r>
              <w:t xml:space="preserve"> t.ex.”</w:t>
            </w:r>
            <w:r w:rsidR="00F40F53" w:rsidRPr="00F40F53">
              <w:t>skriftligt elektroniskt</w:t>
            </w:r>
            <w:r>
              <w:t>”.</w:t>
            </w:r>
          </w:p>
        </w:tc>
        <w:tc>
          <w:tcPr>
            <w:tcW w:w="567" w:type="dxa"/>
          </w:tcPr>
          <w:p w14:paraId="75A74547" w14:textId="77777777" w:rsidR="009147F4" w:rsidRDefault="009147F4" w:rsidP="00583F17">
            <w:r>
              <w:t>1</w:t>
            </w:r>
            <w:r w:rsidRPr="00A84FFD">
              <w:t>..1</w:t>
            </w:r>
          </w:p>
        </w:tc>
        <w:tc>
          <w:tcPr>
            <w:tcW w:w="1134" w:type="dxa"/>
          </w:tcPr>
          <w:p w14:paraId="2D19A962" w14:textId="77777777" w:rsidR="009147F4" w:rsidRDefault="009147F4" w:rsidP="00583F17"/>
        </w:tc>
      </w:tr>
      <w:tr w:rsidR="009147F4" w:rsidRPr="00D10D9E" w14:paraId="1341C5B5" w14:textId="77777777" w:rsidTr="00583F17">
        <w:tc>
          <w:tcPr>
            <w:tcW w:w="2660" w:type="dxa"/>
          </w:tcPr>
          <w:p w14:paraId="7A42CF08" w14:textId="3722F480" w:rsidR="009147F4" w:rsidRDefault="009147F4" w:rsidP="00583F17">
            <w:r>
              <w:t>requestStatus.requestOrganisat</w:t>
            </w:r>
            <w:r w:rsidR="008D7FB2">
              <w:t>i</w:t>
            </w:r>
            <w:r>
              <w:t>on</w:t>
            </w:r>
          </w:p>
        </w:tc>
        <w:tc>
          <w:tcPr>
            <w:tcW w:w="1134" w:type="dxa"/>
          </w:tcPr>
          <w:p w14:paraId="700D6D26" w14:textId="12CD0A64" w:rsidR="009147F4" w:rsidRDefault="008239B8" w:rsidP="00583F17">
            <w:r w:rsidRPr="008239B8">
              <w:t>RequestStatusOrganisationType</w:t>
            </w:r>
          </w:p>
        </w:tc>
        <w:tc>
          <w:tcPr>
            <w:tcW w:w="3969" w:type="dxa"/>
          </w:tcPr>
          <w:p w14:paraId="4E2145C3" w14:textId="77777777" w:rsidR="009147F4" w:rsidRDefault="009147F4" w:rsidP="00583F17">
            <w:pPr>
              <w:tabs>
                <w:tab w:val="left" w:pos="3338"/>
              </w:tabs>
            </w:pPr>
            <w:r>
              <w:t>Information om ursprunglig remitterande organisatorisk enhet. Kan skilja sig från PDL ansvarig enhet vid behov. Det är denna enhet som svaret addresseras till i logisk adress.</w:t>
            </w:r>
          </w:p>
          <w:p w14:paraId="6D7E2686" w14:textId="77777777" w:rsidR="009147F4" w:rsidRDefault="009147F4" w:rsidP="00583F17">
            <w:pPr>
              <w:tabs>
                <w:tab w:val="left" w:pos="3338"/>
              </w:tabs>
            </w:pPr>
          </w:p>
        </w:tc>
        <w:tc>
          <w:tcPr>
            <w:tcW w:w="567" w:type="dxa"/>
          </w:tcPr>
          <w:p w14:paraId="1B98D6F9" w14:textId="77777777" w:rsidR="009147F4" w:rsidRDefault="009147F4" w:rsidP="00583F17"/>
        </w:tc>
        <w:tc>
          <w:tcPr>
            <w:tcW w:w="1134" w:type="dxa"/>
          </w:tcPr>
          <w:p w14:paraId="517BBE56" w14:textId="77777777" w:rsidR="009147F4" w:rsidRDefault="009147F4" w:rsidP="00583F17"/>
        </w:tc>
      </w:tr>
      <w:tr w:rsidR="009147F4" w:rsidRPr="00D10D9E" w14:paraId="657F6AB3" w14:textId="77777777" w:rsidTr="00583F17">
        <w:tc>
          <w:tcPr>
            <w:tcW w:w="2660" w:type="dxa"/>
          </w:tcPr>
          <w:p w14:paraId="5D4A69C6" w14:textId="530AB16F" w:rsidR="009147F4" w:rsidRDefault="009147F4" w:rsidP="00583F17">
            <w:r>
              <w:rPr>
                <w:lang w:val="en-US"/>
              </w:rPr>
              <w:t>requestStatus.</w:t>
            </w:r>
            <w:r>
              <w:t xml:space="preserve"> requestOrganisat</w:t>
            </w:r>
            <w:r w:rsidR="008D7FB2">
              <w:t>i</w:t>
            </w:r>
            <w:r>
              <w:t>on</w:t>
            </w:r>
            <w:r>
              <w:rPr>
                <w:lang w:val="en-US"/>
              </w:rPr>
              <w:t>.careUnitId</w:t>
            </w:r>
          </w:p>
        </w:tc>
        <w:tc>
          <w:tcPr>
            <w:tcW w:w="1134" w:type="dxa"/>
          </w:tcPr>
          <w:p w14:paraId="0AC8B38A" w14:textId="77777777" w:rsidR="009147F4" w:rsidRDefault="009147F4" w:rsidP="00583F17">
            <w:r>
              <w:t>HsaIdType</w:t>
            </w:r>
          </w:p>
        </w:tc>
        <w:tc>
          <w:tcPr>
            <w:tcW w:w="3969" w:type="dxa"/>
          </w:tcPr>
          <w:p w14:paraId="509C6A1B" w14:textId="77777777" w:rsidR="009147F4" w:rsidRDefault="009147F4" w:rsidP="00583F17">
            <w:pPr>
              <w:tabs>
                <w:tab w:val="left" w:pos="3338"/>
              </w:tabs>
            </w:pPr>
            <w:r>
              <w:t>HSA-id för enhet.</w:t>
            </w:r>
          </w:p>
        </w:tc>
        <w:tc>
          <w:tcPr>
            <w:tcW w:w="567" w:type="dxa"/>
          </w:tcPr>
          <w:p w14:paraId="1B9F77C2" w14:textId="77777777" w:rsidR="009147F4" w:rsidRDefault="009147F4" w:rsidP="00583F17">
            <w:r>
              <w:t>0</w:t>
            </w:r>
            <w:r w:rsidRPr="00FE7692">
              <w:t>..1</w:t>
            </w:r>
          </w:p>
        </w:tc>
        <w:tc>
          <w:tcPr>
            <w:tcW w:w="1134" w:type="dxa"/>
          </w:tcPr>
          <w:p w14:paraId="4FC2212C" w14:textId="77777777" w:rsidR="009147F4" w:rsidRDefault="009147F4" w:rsidP="00583F17">
            <w:r>
              <w:t>Maxlängd 64 tecken</w:t>
            </w:r>
          </w:p>
        </w:tc>
      </w:tr>
      <w:tr w:rsidR="009147F4" w:rsidRPr="00D10D9E" w14:paraId="657A025B" w14:textId="77777777" w:rsidTr="00583F17">
        <w:tc>
          <w:tcPr>
            <w:tcW w:w="2660" w:type="dxa"/>
          </w:tcPr>
          <w:p w14:paraId="642D4D6F" w14:textId="5C45CE7B" w:rsidR="009147F4" w:rsidRDefault="009147F4" w:rsidP="00583F17">
            <w:r>
              <w:rPr>
                <w:lang w:val="en-US"/>
              </w:rPr>
              <w:t>requestStatus.</w:t>
            </w:r>
            <w:r>
              <w:t xml:space="preserve"> requestOrganisat</w:t>
            </w:r>
            <w:r w:rsidR="008D7FB2">
              <w:t>i</w:t>
            </w:r>
            <w:r>
              <w:t>on</w:t>
            </w:r>
            <w:r>
              <w:rPr>
                <w:lang w:val="en-US"/>
              </w:rPr>
              <w:t>.careU</w:t>
            </w:r>
            <w:r>
              <w:rPr>
                <w:lang w:val="en-US"/>
              </w:rPr>
              <w:lastRenderedPageBreak/>
              <w:t>nitName</w:t>
            </w:r>
          </w:p>
        </w:tc>
        <w:tc>
          <w:tcPr>
            <w:tcW w:w="1134" w:type="dxa"/>
          </w:tcPr>
          <w:p w14:paraId="3900978E" w14:textId="77777777" w:rsidR="009147F4" w:rsidRDefault="009147F4" w:rsidP="00583F17">
            <w:r>
              <w:lastRenderedPageBreak/>
              <w:t>String</w:t>
            </w:r>
          </w:p>
        </w:tc>
        <w:tc>
          <w:tcPr>
            <w:tcW w:w="3969" w:type="dxa"/>
          </w:tcPr>
          <w:p w14:paraId="66C30291" w14:textId="77777777" w:rsidR="009147F4" w:rsidRDefault="009147F4" w:rsidP="00583F17">
            <w:pPr>
              <w:tabs>
                <w:tab w:val="left" w:pos="3338"/>
              </w:tabs>
            </w:pPr>
            <w:r>
              <w:t>Namn på enhet.</w:t>
            </w:r>
          </w:p>
        </w:tc>
        <w:tc>
          <w:tcPr>
            <w:tcW w:w="567" w:type="dxa"/>
          </w:tcPr>
          <w:p w14:paraId="624668AA" w14:textId="77777777" w:rsidR="009147F4" w:rsidRDefault="009147F4" w:rsidP="00583F17">
            <w:r w:rsidRPr="00FE7692">
              <w:t>0..1</w:t>
            </w:r>
          </w:p>
        </w:tc>
        <w:tc>
          <w:tcPr>
            <w:tcW w:w="1134" w:type="dxa"/>
          </w:tcPr>
          <w:p w14:paraId="422A227E" w14:textId="77777777" w:rsidR="009147F4" w:rsidRDefault="009147F4" w:rsidP="00583F17">
            <w:r>
              <w:t>Maxlängd 64 tecken</w:t>
            </w:r>
          </w:p>
        </w:tc>
      </w:tr>
      <w:tr w:rsidR="009147F4" w:rsidRPr="00D10D9E" w14:paraId="0D0ACCE3" w14:textId="77777777" w:rsidTr="00583F17">
        <w:tc>
          <w:tcPr>
            <w:tcW w:w="2660" w:type="dxa"/>
          </w:tcPr>
          <w:p w14:paraId="14B93AF2" w14:textId="7D0F38BE" w:rsidR="009147F4" w:rsidRDefault="009147F4" w:rsidP="00583F17">
            <w:r>
              <w:rPr>
                <w:lang w:val="en-US"/>
              </w:rPr>
              <w:lastRenderedPageBreak/>
              <w:t>requestStatus.</w:t>
            </w:r>
            <w:r>
              <w:t xml:space="preserve"> requestOrganisat</w:t>
            </w:r>
            <w:r w:rsidR="008D7FB2">
              <w:t>i</w:t>
            </w:r>
            <w:r>
              <w:t>on</w:t>
            </w:r>
            <w:r>
              <w:rPr>
                <w:lang w:val="en-US"/>
              </w:rPr>
              <w:t>.careUnitTelephone</w:t>
            </w:r>
          </w:p>
        </w:tc>
        <w:tc>
          <w:tcPr>
            <w:tcW w:w="1134" w:type="dxa"/>
          </w:tcPr>
          <w:p w14:paraId="2117203F" w14:textId="77777777" w:rsidR="009147F4" w:rsidRDefault="009147F4" w:rsidP="00583F17">
            <w:r>
              <w:t>String</w:t>
            </w:r>
          </w:p>
        </w:tc>
        <w:tc>
          <w:tcPr>
            <w:tcW w:w="3969" w:type="dxa"/>
          </w:tcPr>
          <w:p w14:paraId="0F3CCB8F" w14:textId="77777777" w:rsidR="009147F4" w:rsidRDefault="009147F4" w:rsidP="00583F17">
            <w:pPr>
              <w:tabs>
                <w:tab w:val="left" w:pos="3338"/>
              </w:tabs>
            </w:pPr>
            <w:r>
              <w:t>Telefon till enhet.</w:t>
            </w:r>
          </w:p>
        </w:tc>
        <w:tc>
          <w:tcPr>
            <w:tcW w:w="567" w:type="dxa"/>
          </w:tcPr>
          <w:p w14:paraId="2A59E90B" w14:textId="77777777" w:rsidR="009147F4" w:rsidRDefault="009147F4" w:rsidP="00583F17">
            <w:r w:rsidRPr="00FE7692">
              <w:t>0..1</w:t>
            </w:r>
          </w:p>
        </w:tc>
        <w:tc>
          <w:tcPr>
            <w:tcW w:w="1134" w:type="dxa"/>
          </w:tcPr>
          <w:p w14:paraId="564E1865" w14:textId="77777777" w:rsidR="009147F4" w:rsidRDefault="009147F4" w:rsidP="00583F17"/>
        </w:tc>
      </w:tr>
      <w:tr w:rsidR="009147F4" w:rsidRPr="00D10D9E" w14:paraId="1725BC22" w14:textId="77777777" w:rsidTr="00583F17">
        <w:tc>
          <w:tcPr>
            <w:tcW w:w="2660" w:type="dxa"/>
          </w:tcPr>
          <w:p w14:paraId="7262CD0B" w14:textId="4C00DF16" w:rsidR="009147F4" w:rsidRDefault="009147F4" w:rsidP="00583F17">
            <w:r>
              <w:rPr>
                <w:lang w:val="en-US"/>
              </w:rPr>
              <w:t>requestStatus.</w:t>
            </w:r>
            <w:r>
              <w:t xml:space="preserve"> requestOrganisat</w:t>
            </w:r>
            <w:r w:rsidR="008D7FB2">
              <w:t>i</w:t>
            </w:r>
            <w:r>
              <w:t>on</w:t>
            </w:r>
            <w:r>
              <w:rPr>
                <w:lang w:val="en-US"/>
              </w:rPr>
              <w:t>.careUnitEmail</w:t>
            </w:r>
          </w:p>
        </w:tc>
        <w:tc>
          <w:tcPr>
            <w:tcW w:w="1134" w:type="dxa"/>
          </w:tcPr>
          <w:p w14:paraId="5361221F" w14:textId="77777777" w:rsidR="009147F4" w:rsidRDefault="009147F4" w:rsidP="00583F17">
            <w:r>
              <w:t>String</w:t>
            </w:r>
          </w:p>
        </w:tc>
        <w:tc>
          <w:tcPr>
            <w:tcW w:w="3969" w:type="dxa"/>
          </w:tcPr>
          <w:p w14:paraId="5066D44E" w14:textId="77777777" w:rsidR="009147F4" w:rsidRDefault="009147F4" w:rsidP="00583F17">
            <w:pPr>
              <w:tabs>
                <w:tab w:val="left" w:pos="3338"/>
              </w:tabs>
            </w:pPr>
            <w:r>
              <w:t>E-post till enhet.</w:t>
            </w:r>
          </w:p>
        </w:tc>
        <w:tc>
          <w:tcPr>
            <w:tcW w:w="567" w:type="dxa"/>
          </w:tcPr>
          <w:p w14:paraId="13EB9466" w14:textId="77777777" w:rsidR="009147F4" w:rsidRDefault="009147F4" w:rsidP="00583F17">
            <w:r w:rsidRPr="00FE7692">
              <w:t>0..1</w:t>
            </w:r>
          </w:p>
        </w:tc>
        <w:tc>
          <w:tcPr>
            <w:tcW w:w="1134" w:type="dxa"/>
          </w:tcPr>
          <w:p w14:paraId="4FA8BB49" w14:textId="77777777" w:rsidR="009147F4" w:rsidRDefault="009147F4" w:rsidP="00583F17"/>
        </w:tc>
      </w:tr>
      <w:tr w:rsidR="009147F4" w:rsidRPr="00D10D9E" w14:paraId="7BE8A7F1" w14:textId="77777777" w:rsidTr="00583F17">
        <w:tc>
          <w:tcPr>
            <w:tcW w:w="2660" w:type="dxa"/>
          </w:tcPr>
          <w:p w14:paraId="1DAF2B50" w14:textId="587B37D1" w:rsidR="009147F4" w:rsidRDefault="009147F4" w:rsidP="00583F17">
            <w:r>
              <w:rPr>
                <w:lang w:val="en-US"/>
              </w:rPr>
              <w:t>requestStatus.</w:t>
            </w:r>
            <w:r>
              <w:t xml:space="preserve"> requestOrganisat</w:t>
            </w:r>
            <w:r w:rsidR="008D7FB2">
              <w:t>i</w:t>
            </w:r>
            <w:r>
              <w:t>on</w:t>
            </w:r>
            <w:r>
              <w:rPr>
                <w:lang w:val="en-US"/>
              </w:rPr>
              <w:t>.careUnitAddress</w:t>
            </w:r>
          </w:p>
        </w:tc>
        <w:tc>
          <w:tcPr>
            <w:tcW w:w="1134" w:type="dxa"/>
          </w:tcPr>
          <w:p w14:paraId="641D5010" w14:textId="77777777" w:rsidR="009147F4" w:rsidRDefault="009147F4" w:rsidP="00583F17">
            <w:r>
              <w:t>String</w:t>
            </w:r>
          </w:p>
        </w:tc>
        <w:tc>
          <w:tcPr>
            <w:tcW w:w="3969" w:type="dxa"/>
          </w:tcPr>
          <w:p w14:paraId="539551E6" w14:textId="77777777" w:rsidR="009147F4" w:rsidRDefault="009147F4" w:rsidP="00583F17">
            <w:pPr>
              <w:tabs>
                <w:tab w:val="left" w:pos="3338"/>
              </w:tabs>
            </w:pPr>
            <w:r>
              <w:t>Adress till enhet.</w:t>
            </w:r>
          </w:p>
        </w:tc>
        <w:tc>
          <w:tcPr>
            <w:tcW w:w="567" w:type="dxa"/>
          </w:tcPr>
          <w:p w14:paraId="2273C776" w14:textId="77777777" w:rsidR="009147F4" w:rsidRDefault="009147F4" w:rsidP="00583F17">
            <w:r w:rsidRPr="00FE7692">
              <w:t>0..1</w:t>
            </w:r>
          </w:p>
        </w:tc>
        <w:tc>
          <w:tcPr>
            <w:tcW w:w="1134" w:type="dxa"/>
          </w:tcPr>
          <w:p w14:paraId="4EB7CAB7" w14:textId="77777777" w:rsidR="009147F4" w:rsidRDefault="009147F4" w:rsidP="00583F17"/>
        </w:tc>
      </w:tr>
      <w:tr w:rsidR="009147F4" w:rsidRPr="00D10D9E" w14:paraId="38212EDA" w14:textId="77777777" w:rsidTr="00583F17">
        <w:tc>
          <w:tcPr>
            <w:tcW w:w="2660" w:type="dxa"/>
          </w:tcPr>
          <w:p w14:paraId="277FC41C" w14:textId="0A192B30" w:rsidR="009147F4" w:rsidRDefault="009147F4" w:rsidP="00583F17">
            <w:r>
              <w:rPr>
                <w:lang w:val="en-US"/>
              </w:rPr>
              <w:t>requestStatus.</w:t>
            </w:r>
            <w:r>
              <w:t xml:space="preserve"> requestOrganisat</w:t>
            </w:r>
            <w:r w:rsidR="008D7FB2">
              <w:t>i</w:t>
            </w:r>
            <w:r>
              <w:t>on</w:t>
            </w:r>
            <w:r>
              <w:rPr>
                <w:lang w:val="en-US"/>
              </w:rPr>
              <w:t>.careUnitLocation</w:t>
            </w:r>
          </w:p>
        </w:tc>
        <w:tc>
          <w:tcPr>
            <w:tcW w:w="1134" w:type="dxa"/>
          </w:tcPr>
          <w:p w14:paraId="6B932DE0" w14:textId="77777777" w:rsidR="009147F4" w:rsidRDefault="009147F4" w:rsidP="00583F17">
            <w:r>
              <w:t>String</w:t>
            </w:r>
          </w:p>
        </w:tc>
        <w:tc>
          <w:tcPr>
            <w:tcW w:w="3969" w:type="dxa"/>
          </w:tcPr>
          <w:p w14:paraId="0853E410" w14:textId="77777777" w:rsidR="009147F4" w:rsidRDefault="009147F4" w:rsidP="00583F17">
            <w:pPr>
              <w:tabs>
                <w:tab w:val="left" w:pos="3338"/>
              </w:tabs>
            </w:pPr>
            <w:r>
              <w:t>Text som anger namnet på plats eller ort för enhetens eller funktionens fysiska placering.</w:t>
            </w:r>
          </w:p>
        </w:tc>
        <w:tc>
          <w:tcPr>
            <w:tcW w:w="567" w:type="dxa"/>
          </w:tcPr>
          <w:p w14:paraId="1560ECB1" w14:textId="77777777" w:rsidR="009147F4" w:rsidRDefault="009147F4" w:rsidP="00583F17">
            <w:r w:rsidRPr="00FE7692">
              <w:t>0..1</w:t>
            </w:r>
          </w:p>
        </w:tc>
        <w:tc>
          <w:tcPr>
            <w:tcW w:w="1134" w:type="dxa"/>
          </w:tcPr>
          <w:p w14:paraId="42650297" w14:textId="77777777" w:rsidR="009147F4" w:rsidRDefault="009147F4" w:rsidP="00583F17"/>
        </w:tc>
      </w:tr>
      <w:tr w:rsidR="009147F4" w:rsidRPr="00D10D9E" w14:paraId="5D5591C8" w14:textId="77777777" w:rsidTr="00583F17">
        <w:tc>
          <w:tcPr>
            <w:tcW w:w="2660" w:type="dxa"/>
          </w:tcPr>
          <w:p w14:paraId="6C0F2C6C" w14:textId="77777777" w:rsidR="009147F4" w:rsidRDefault="009147F4" w:rsidP="00583F17">
            <w:r>
              <w:t>requestStatus.requestAuthor</w:t>
            </w:r>
          </w:p>
        </w:tc>
        <w:tc>
          <w:tcPr>
            <w:tcW w:w="1134" w:type="dxa"/>
          </w:tcPr>
          <w:p w14:paraId="1D28132A" w14:textId="77777777" w:rsidR="009147F4" w:rsidRDefault="009147F4" w:rsidP="00583F17">
            <w:r>
              <w:t>SimpleAuthorType</w:t>
            </w:r>
          </w:p>
        </w:tc>
        <w:tc>
          <w:tcPr>
            <w:tcW w:w="3969" w:type="dxa"/>
          </w:tcPr>
          <w:p w14:paraId="2573E356" w14:textId="77777777" w:rsidR="009147F4" w:rsidRDefault="009147F4" w:rsidP="00583F17">
            <w:pPr>
              <w:tabs>
                <w:tab w:val="left" w:pos="3338"/>
              </w:tabs>
            </w:pPr>
          </w:p>
        </w:tc>
        <w:tc>
          <w:tcPr>
            <w:tcW w:w="567" w:type="dxa"/>
          </w:tcPr>
          <w:p w14:paraId="69E5331B" w14:textId="77777777" w:rsidR="009147F4" w:rsidRDefault="009147F4" w:rsidP="00583F17">
            <w:r>
              <w:t>1..1</w:t>
            </w:r>
          </w:p>
        </w:tc>
        <w:tc>
          <w:tcPr>
            <w:tcW w:w="1134" w:type="dxa"/>
          </w:tcPr>
          <w:p w14:paraId="18E67CFC" w14:textId="77777777" w:rsidR="009147F4" w:rsidRDefault="009147F4" w:rsidP="00583F17"/>
        </w:tc>
      </w:tr>
      <w:tr w:rsidR="009147F4" w:rsidRPr="00D10D9E" w14:paraId="24BF28F4" w14:textId="77777777" w:rsidTr="00583F17">
        <w:tc>
          <w:tcPr>
            <w:tcW w:w="2660" w:type="dxa"/>
          </w:tcPr>
          <w:p w14:paraId="36C69560" w14:textId="77777777" w:rsidR="009147F4" w:rsidRDefault="009147F4" w:rsidP="00583F17">
            <w:r>
              <w:t>requestStatus.requestAuthor.healthcareProfessional</w:t>
            </w:r>
          </w:p>
        </w:tc>
        <w:tc>
          <w:tcPr>
            <w:tcW w:w="1134" w:type="dxa"/>
          </w:tcPr>
          <w:p w14:paraId="7B5D570B" w14:textId="77777777" w:rsidR="009147F4" w:rsidRPr="00B006DF" w:rsidRDefault="009147F4" w:rsidP="00583F17">
            <w:r>
              <w:t>HealthcareProfessionalType</w:t>
            </w:r>
          </w:p>
        </w:tc>
        <w:tc>
          <w:tcPr>
            <w:tcW w:w="3969" w:type="dxa"/>
          </w:tcPr>
          <w:p w14:paraId="46E132AA" w14:textId="77777777" w:rsidR="009147F4" w:rsidRPr="00B006DF" w:rsidRDefault="009147F4" w:rsidP="00583F17">
            <w:pPr>
              <w:tabs>
                <w:tab w:val="left" w:pos="3338"/>
              </w:tabs>
            </w:pPr>
            <w:r>
              <w:t>Information om ursprunglig remittent.</w:t>
            </w:r>
          </w:p>
        </w:tc>
        <w:tc>
          <w:tcPr>
            <w:tcW w:w="567" w:type="dxa"/>
          </w:tcPr>
          <w:p w14:paraId="48616C5D" w14:textId="77777777" w:rsidR="009147F4" w:rsidRDefault="009147F4" w:rsidP="00583F17">
            <w:r>
              <w:t>1..1</w:t>
            </w:r>
          </w:p>
          <w:p w14:paraId="5C8705FF" w14:textId="77777777" w:rsidR="009147F4" w:rsidRDefault="009147F4" w:rsidP="00583F17"/>
        </w:tc>
        <w:tc>
          <w:tcPr>
            <w:tcW w:w="1134" w:type="dxa"/>
          </w:tcPr>
          <w:p w14:paraId="42FDFC26" w14:textId="77777777" w:rsidR="009147F4" w:rsidRDefault="009147F4" w:rsidP="00583F17"/>
        </w:tc>
      </w:tr>
      <w:tr w:rsidR="009147F4" w:rsidRPr="00D10D9E" w14:paraId="5A24CB0A" w14:textId="77777777" w:rsidTr="00583F17">
        <w:tc>
          <w:tcPr>
            <w:tcW w:w="2660" w:type="dxa"/>
          </w:tcPr>
          <w:p w14:paraId="5492E8BD" w14:textId="77777777" w:rsidR="009147F4" w:rsidRDefault="009147F4" w:rsidP="00583F17">
            <w:pPr>
              <w:rPr>
                <w:lang w:val="en-US"/>
              </w:rPr>
            </w:pPr>
            <w:r>
              <w:rPr>
                <w:lang w:val="en-US"/>
              </w:rPr>
              <w:t>requestStatus.</w:t>
            </w:r>
            <w:r>
              <w:t xml:space="preserve"> requestAuthor. healthcareProfessional</w:t>
            </w:r>
            <w:r>
              <w:rPr>
                <w:lang w:val="en-US"/>
              </w:rPr>
              <w:t>.id</w:t>
            </w:r>
          </w:p>
        </w:tc>
        <w:tc>
          <w:tcPr>
            <w:tcW w:w="1134" w:type="dxa"/>
          </w:tcPr>
          <w:p w14:paraId="22F77B2B" w14:textId="77777777" w:rsidR="009147F4" w:rsidRDefault="009147F4" w:rsidP="00583F17">
            <w:pPr>
              <w:rPr>
                <w:lang w:val="en-US"/>
              </w:rPr>
            </w:pPr>
            <w:r>
              <w:rPr>
                <w:lang w:val="en-US"/>
              </w:rPr>
              <w:t>HsaIdType</w:t>
            </w:r>
          </w:p>
        </w:tc>
        <w:tc>
          <w:tcPr>
            <w:tcW w:w="3969" w:type="dxa"/>
          </w:tcPr>
          <w:p w14:paraId="0B3CF8AA" w14:textId="77777777" w:rsidR="009147F4" w:rsidRDefault="009147F4" w:rsidP="00583F17">
            <w:pPr>
              <w:tabs>
                <w:tab w:val="left" w:pos="3338"/>
              </w:tabs>
            </w:pPr>
            <w:r>
              <w:t>HSA-id för remittent.</w:t>
            </w:r>
          </w:p>
        </w:tc>
        <w:tc>
          <w:tcPr>
            <w:tcW w:w="567" w:type="dxa"/>
          </w:tcPr>
          <w:p w14:paraId="3D1C55A5" w14:textId="77777777" w:rsidR="009147F4" w:rsidRDefault="009147F4" w:rsidP="00583F17">
            <w:r>
              <w:t>0..1</w:t>
            </w:r>
          </w:p>
        </w:tc>
        <w:tc>
          <w:tcPr>
            <w:tcW w:w="1134" w:type="dxa"/>
          </w:tcPr>
          <w:p w14:paraId="030E6427" w14:textId="77777777" w:rsidR="009147F4" w:rsidRDefault="009147F4" w:rsidP="00583F17">
            <w:r>
              <w:t>Maxlängd 64 tecken</w:t>
            </w:r>
          </w:p>
        </w:tc>
      </w:tr>
      <w:tr w:rsidR="009147F4" w:rsidRPr="00D10D9E" w14:paraId="5776AB1C" w14:textId="77777777" w:rsidTr="00583F17">
        <w:tc>
          <w:tcPr>
            <w:tcW w:w="2660" w:type="dxa"/>
          </w:tcPr>
          <w:p w14:paraId="508E122E" w14:textId="77777777" w:rsidR="009147F4" w:rsidRDefault="009147F4" w:rsidP="00583F17">
            <w:pPr>
              <w:rPr>
                <w:lang w:val="en-US"/>
              </w:rPr>
            </w:pPr>
            <w:r>
              <w:rPr>
                <w:lang w:val="en-US"/>
              </w:rPr>
              <w:t>requestStatus.</w:t>
            </w:r>
            <w:r>
              <w:t xml:space="preserve"> requestAuthor. healthcareProfessional</w:t>
            </w:r>
            <w:r>
              <w:rPr>
                <w:lang w:val="en-US"/>
              </w:rPr>
              <w:t>.name</w:t>
            </w:r>
          </w:p>
        </w:tc>
        <w:tc>
          <w:tcPr>
            <w:tcW w:w="1134" w:type="dxa"/>
          </w:tcPr>
          <w:p w14:paraId="755C4D7E" w14:textId="77777777" w:rsidR="009147F4" w:rsidRDefault="009147F4" w:rsidP="00583F17">
            <w:pPr>
              <w:rPr>
                <w:lang w:val="en-US"/>
              </w:rPr>
            </w:pPr>
            <w:r>
              <w:rPr>
                <w:lang w:val="en-US"/>
              </w:rPr>
              <w:t>String</w:t>
            </w:r>
          </w:p>
        </w:tc>
        <w:tc>
          <w:tcPr>
            <w:tcW w:w="3969" w:type="dxa"/>
          </w:tcPr>
          <w:p w14:paraId="7115D25B" w14:textId="77777777" w:rsidR="009147F4" w:rsidRDefault="009147F4" w:rsidP="00583F17">
            <w:pPr>
              <w:tabs>
                <w:tab w:val="left" w:pos="3338"/>
              </w:tabs>
            </w:pPr>
            <w:r>
              <w:t>Namn på remittent. Valfri formatering</w:t>
            </w:r>
          </w:p>
        </w:tc>
        <w:tc>
          <w:tcPr>
            <w:tcW w:w="567" w:type="dxa"/>
          </w:tcPr>
          <w:p w14:paraId="6D33E95D" w14:textId="77777777" w:rsidR="009147F4" w:rsidRDefault="009147F4" w:rsidP="00583F17">
            <w:r>
              <w:t>1..1</w:t>
            </w:r>
          </w:p>
        </w:tc>
        <w:tc>
          <w:tcPr>
            <w:tcW w:w="1134" w:type="dxa"/>
          </w:tcPr>
          <w:p w14:paraId="7B8C7BCF" w14:textId="77777777" w:rsidR="009147F4" w:rsidRDefault="009147F4" w:rsidP="00583F17">
            <w:r>
              <w:t>Maxlängd 64 tecken</w:t>
            </w:r>
          </w:p>
        </w:tc>
      </w:tr>
      <w:tr w:rsidR="009147F4" w:rsidRPr="00D10D9E" w14:paraId="27732677" w14:textId="77777777" w:rsidTr="00583F17">
        <w:tc>
          <w:tcPr>
            <w:tcW w:w="2660" w:type="dxa"/>
          </w:tcPr>
          <w:p w14:paraId="7E8F3533" w14:textId="77777777" w:rsidR="009147F4" w:rsidRDefault="009147F4" w:rsidP="00583F17">
            <w:pPr>
              <w:rPr>
                <w:lang w:val="en-US"/>
              </w:rPr>
            </w:pPr>
            <w:r>
              <w:rPr>
                <w:lang w:val="en-US"/>
              </w:rPr>
              <w:t>requestStatus.</w:t>
            </w:r>
            <w:r>
              <w:t xml:space="preserve"> requestAuthor.healthcareProfessionalOrganisation</w:t>
            </w:r>
          </w:p>
        </w:tc>
        <w:tc>
          <w:tcPr>
            <w:tcW w:w="1134" w:type="dxa"/>
          </w:tcPr>
          <w:p w14:paraId="56F8D22C" w14:textId="6D5C8BD2" w:rsidR="009147F4" w:rsidRPr="009F51C9" w:rsidRDefault="008239B8" w:rsidP="00583F17">
            <w:pPr>
              <w:rPr>
                <w:lang w:val="en-US"/>
              </w:rPr>
            </w:pPr>
            <w:r w:rsidRPr="008239B8">
              <w:rPr>
                <w:lang w:val="en-US"/>
              </w:rPr>
              <w:t>RequestStatusOrganisationType</w:t>
            </w:r>
          </w:p>
        </w:tc>
        <w:tc>
          <w:tcPr>
            <w:tcW w:w="3969" w:type="dxa"/>
          </w:tcPr>
          <w:p w14:paraId="22A3CA8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009CC5FB" w14:textId="77777777" w:rsidR="009147F4" w:rsidRDefault="009147F4" w:rsidP="00583F17">
            <w:r>
              <w:t>1..1</w:t>
            </w:r>
          </w:p>
        </w:tc>
        <w:tc>
          <w:tcPr>
            <w:tcW w:w="1134" w:type="dxa"/>
          </w:tcPr>
          <w:p w14:paraId="1963DF1D" w14:textId="77777777" w:rsidR="009147F4" w:rsidRPr="00DD3984" w:rsidRDefault="009147F4" w:rsidP="00583F17">
            <w:pPr>
              <w:rPr>
                <w:rFonts w:eastAsia="Times New Roman"/>
                <w:szCs w:val="20"/>
              </w:rPr>
            </w:pPr>
          </w:p>
        </w:tc>
      </w:tr>
      <w:tr w:rsidR="009147F4" w:rsidRPr="00D10D9E" w14:paraId="4FA432F8" w14:textId="77777777" w:rsidTr="00583F17">
        <w:tc>
          <w:tcPr>
            <w:tcW w:w="2660" w:type="dxa"/>
          </w:tcPr>
          <w:p w14:paraId="07977ACA" w14:textId="77777777" w:rsidR="009147F4" w:rsidRDefault="009147F4" w:rsidP="00583F17">
            <w:pPr>
              <w:rPr>
                <w:lang w:val="en-US"/>
              </w:rPr>
            </w:pPr>
            <w:r>
              <w:rPr>
                <w:lang w:val="en-US"/>
              </w:rPr>
              <w:t>requestStatus.</w:t>
            </w:r>
            <w:r>
              <w:t xml:space="preserve"> requestAuthor.healthcareProfessionalOrganisation</w:t>
            </w:r>
            <w:r>
              <w:rPr>
                <w:lang w:val="en-US"/>
              </w:rPr>
              <w:t>.careUnitId</w:t>
            </w:r>
          </w:p>
        </w:tc>
        <w:tc>
          <w:tcPr>
            <w:tcW w:w="1134" w:type="dxa"/>
          </w:tcPr>
          <w:p w14:paraId="594E4127" w14:textId="77777777" w:rsidR="009147F4" w:rsidRDefault="009147F4" w:rsidP="00583F17">
            <w:r>
              <w:t>HsaIdType</w:t>
            </w:r>
          </w:p>
        </w:tc>
        <w:tc>
          <w:tcPr>
            <w:tcW w:w="3969" w:type="dxa"/>
          </w:tcPr>
          <w:p w14:paraId="2A266C58" w14:textId="77777777" w:rsidR="009147F4" w:rsidRDefault="009147F4" w:rsidP="00583F17">
            <w:pPr>
              <w:tabs>
                <w:tab w:val="left" w:pos="3338"/>
              </w:tabs>
            </w:pPr>
            <w:r>
              <w:t>HSA-id för enhet.</w:t>
            </w:r>
          </w:p>
        </w:tc>
        <w:tc>
          <w:tcPr>
            <w:tcW w:w="567" w:type="dxa"/>
          </w:tcPr>
          <w:p w14:paraId="1F172ECF" w14:textId="77777777" w:rsidR="009147F4" w:rsidRDefault="009147F4" w:rsidP="00583F17">
            <w:r w:rsidRPr="00FE7692">
              <w:t>0..1</w:t>
            </w:r>
          </w:p>
        </w:tc>
        <w:tc>
          <w:tcPr>
            <w:tcW w:w="1134" w:type="dxa"/>
          </w:tcPr>
          <w:p w14:paraId="576B6F93" w14:textId="77777777" w:rsidR="009147F4" w:rsidRDefault="009147F4" w:rsidP="00583F17">
            <w:r>
              <w:t>Maxlängd 64 tecken</w:t>
            </w:r>
          </w:p>
        </w:tc>
      </w:tr>
      <w:tr w:rsidR="009147F4" w:rsidRPr="00D10D9E" w14:paraId="2B6D0970" w14:textId="77777777" w:rsidTr="00583F17">
        <w:tc>
          <w:tcPr>
            <w:tcW w:w="2660" w:type="dxa"/>
          </w:tcPr>
          <w:p w14:paraId="69442264" w14:textId="77777777" w:rsidR="009147F4" w:rsidRDefault="009147F4" w:rsidP="00583F17">
            <w:pPr>
              <w:rPr>
                <w:lang w:val="en-US"/>
              </w:rPr>
            </w:pPr>
            <w:r>
              <w:rPr>
                <w:lang w:val="en-US"/>
              </w:rPr>
              <w:t>requestStatus.</w:t>
            </w:r>
            <w:r>
              <w:t xml:space="preserve"> requestAuthor.healthcareProfessionalOrganisation</w:t>
            </w:r>
            <w:r>
              <w:rPr>
                <w:lang w:val="en-US"/>
              </w:rPr>
              <w:t>.careUnitName</w:t>
            </w:r>
          </w:p>
        </w:tc>
        <w:tc>
          <w:tcPr>
            <w:tcW w:w="1134" w:type="dxa"/>
          </w:tcPr>
          <w:p w14:paraId="75E84F69" w14:textId="77777777" w:rsidR="009147F4" w:rsidRDefault="009147F4" w:rsidP="00583F17">
            <w:r>
              <w:t>String</w:t>
            </w:r>
          </w:p>
        </w:tc>
        <w:tc>
          <w:tcPr>
            <w:tcW w:w="3969" w:type="dxa"/>
          </w:tcPr>
          <w:p w14:paraId="6C3B5D5D" w14:textId="77777777" w:rsidR="009147F4" w:rsidRDefault="009147F4" w:rsidP="00583F17">
            <w:pPr>
              <w:tabs>
                <w:tab w:val="left" w:pos="3338"/>
              </w:tabs>
            </w:pPr>
            <w:r>
              <w:t>Namn på enhet.</w:t>
            </w:r>
          </w:p>
        </w:tc>
        <w:tc>
          <w:tcPr>
            <w:tcW w:w="567" w:type="dxa"/>
          </w:tcPr>
          <w:p w14:paraId="3C799A1E" w14:textId="77777777" w:rsidR="009147F4" w:rsidRDefault="009147F4" w:rsidP="00583F17">
            <w:r w:rsidRPr="00FE7692">
              <w:t>0..1</w:t>
            </w:r>
          </w:p>
        </w:tc>
        <w:tc>
          <w:tcPr>
            <w:tcW w:w="1134" w:type="dxa"/>
          </w:tcPr>
          <w:p w14:paraId="201A48F1" w14:textId="77777777" w:rsidR="009147F4" w:rsidRDefault="009147F4" w:rsidP="00583F17">
            <w:r>
              <w:t>Maxlängd 64 tecken</w:t>
            </w:r>
          </w:p>
        </w:tc>
      </w:tr>
      <w:tr w:rsidR="009147F4" w:rsidRPr="00D10D9E" w14:paraId="33306BC2" w14:textId="77777777" w:rsidTr="00583F17">
        <w:tc>
          <w:tcPr>
            <w:tcW w:w="2660" w:type="dxa"/>
          </w:tcPr>
          <w:p w14:paraId="110FD6E5" w14:textId="77777777" w:rsidR="009147F4" w:rsidRDefault="009147F4" w:rsidP="00583F17">
            <w:pPr>
              <w:rPr>
                <w:lang w:val="en-US"/>
              </w:rPr>
            </w:pPr>
            <w:r>
              <w:rPr>
                <w:lang w:val="en-US"/>
              </w:rPr>
              <w:t>requestStatus.</w:t>
            </w:r>
            <w:r>
              <w:t xml:space="preserve"> requestAuthor.healthcareProfessionalOrganisation</w:t>
            </w:r>
            <w:r>
              <w:rPr>
                <w:lang w:val="en-US"/>
              </w:rPr>
              <w:t>.ca</w:t>
            </w:r>
            <w:r>
              <w:rPr>
                <w:lang w:val="en-US"/>
              </w:rPr>
              <w:lastRenderedPageBreak/>
              <w:t>reUnitTelephone</w:t>
            </w:r>
          </w:p>
        </w:tc>
        <w:tc>
          <w:tcPr>
            <w:tcW w:w="1134" w:type="dxa"/>
          </w:tcPr>
          <w:p w14:paraId="27B3D46D" w14:textId="77777777" w:rsidR="009147F4" w:rsidRDefault="009147F4" w:rsidP="00583F17">
            <w:r>
              <w:lastRenderedPageBreak/>
              <w:t>String</w:t>
            </w:r>
          </w:p>
        </w:tc>
        <w:tc>
          <w:tcPr>
            <w:tcW w:w="3969" w:type="dxa"/>
          </w:tcPr>
          <w:p w14:paraId="38E92D25" w14:textId="77777777" w:rsidR="009147F4" w:rsidRDefault="009147F4" w:rsidP="00583F17">
            <w:pPr>
              <w:tabs>
                <w:tab w:val="left" w:pos="3338"/>
              </w:tabs>
            </w:pPr>
            <w:r>
              <w:t>Telefon till enhet.</w:t>
            </w:r>
          </w:p>
        </w:tc>
        <w:tc>
          <w:tcPr>
            <w:tcW w:w="567" w:type="dxa"/>
          </w:tcPr>
          <w:p w14:paraId="6475AC39" w14:textId="77777777" w:rsidR="009147F4" w:rsidRDefault="009147F4" w:rsidP="00583F17">
            <w:r w:rsidRPr="00FE7692">
              <w:t>0..1</w:t>
            </w:r>
          </w:p>
        </w:tc>
        <w:tc>
          <w:tcPr>
            <w:tcW w:w="1134" w:type="dxa"/>
          </w:tcPr>
          <w:p w14:paraId="115CE100" w14:textId="77777777" w:rsidR="009147F4" w:rsidRDefault="009147F4" w:rsidP="00583F17"/>
        </w:tc>
      </w:tr>
      <w:tr w:rsidR="009147F4" w:rsidRPr="00D10D9E" w14:paraId="527E4452" w14:textId="77777777" w:rsidTr="00583F17">
        <w:tc>
          <w:tcPr>
            <w:tcW w:w="2660" w:type="dxa"/>
          </w:tcPr>
          <w:p w14:paraId="63A2B223" w14:textId="77777777" w:rsidR="009147F4" w:rsidRDefault="009147F4" w:rsidP="00583F17">
            <w:pPr>
              <w:rPr>
                <w:lang w:val="en-US"/>
              </w:rPr>
            </w:pPr>
            <w:r>
              <w:rPr>
                <w:lang w:val="en-US"/>
              </w:rPr>
              <w:lastRenderedPageBreak/>
              <w:t>requestStatus.</w:t>
            </w:r>
            <w:r>
              <w:t xml:space="preserve"> requestAuthor.healthcareProfessionalOrganisation</w:t>
            </w:r>
            <w:r>
              <w:rPr>
                <w:lang w:val="en-US"/>
              </w:rPr>
              <w:t>.careUnitEmail</w:t>
            </w:r>
          </w:p>
        </w:tc>
        <w:tc>
          <w:tcPr>
            <w:tcW w:w="1134" w:type="dxa"/>
          </w:tcPr>
          <w:p w14:paraId="7398DF8C" w14:textId="77777777" w:rsidR="009147F4" w:rsidRDefault="009147F4" w:rsidP="00583F17">
            <w:r>
              <w:t>String</w:t>
            </w:r>
          </w:p>
        </w:tc>
        <w:tc>
          <w:tcPr>
            <w:tcW w:w="3969" w:type="dxa"/>
          </w:tcPr>
          <w:p w14:paraId="4AC50135" w14:textId="77777777" w:rsidR="009147F4" w:rsidRDefault="009147F4" w:rsidP="00583F17">
            <w:pPr>
              <w:tabs>
                <w:tab w:val="left" w:pos="3338"/>
              </w:tabs>
            </w:pPr>
            <w:r>
              <w:t>E-post till enhet.</w:t>
            </w:r>
          </w:p>
        </w:tc>
        <w:tc>
          <w:tcPr>
            <w:tcW w:w="567" w:type="dxa"/>
          </w:tcPr>
          <w:p w14:paraId="02CC3822" w14:textId="77777777" w:rsidR="009147F4" w:rsidRDefault="009147F4" w:rsidP="00583F17">
            <w:r w:rsidRPr="00FE7692">
              <w:t>0..1</w:t>
            </w:r>
          </w:p>
        </w:tc>
        <w:tc>
          <w:tcPr>
            <w:tcW w:w="1134" w:type="dxa"/>
          </w:tcPr>
          <w:p w14:paraId="6F9216B6" w14:textId="77777777" w:rsidR="009147F4" w:rsidRDefault="009147F4" w:rsidP="00583F17"/>
        </w:tc>
      </w:tr>
      <w:tr w:rsidR="009147F4" w:rsidRPr="00D10D9E" w14:paraId="7AEC5045" w14:textId="77777777" w:rsidTr="00583F17">
        <w:tc>
          <w:tcPr>
            <w:tcW w:w="2660" w:type="dxa"/>
          </w:tcPr>
          <w:p w14:paraId="510FE677" w14:textId="77777777" w:rsidR="009147F4" w:rsidRDefault="009147F4" w:rsidP="00583F17">
            <w:pPr>
              <w:rPr>
                <w:lang w:val="en-US"/>
              </w:rPr>
            </w:pPr>
            <w:r>
              <w:rPr>
                <w:lang w:val="en-US"/>
              </w:rPr>
              <w:t>requestStatus.</w:t>
            </w:r>
            <w:r>
              <w:t xml:space="preserve"> requestAuthor.healthcareProfessionalOrganisation</w:t>
            </w:r>
            <w:r>
              <w:rPr>
                <w:lang w:val="en-US"/>
              </w:rPr>
              <w:t>.careUnitAddress</w:t>
            </w:r>
          </w:p>
        </w:tc>
        <w:tc>
          <w:tcPr>
            <w:tcW w:w="1134" w:type="dxa"/>
          </w:tcPr>
          <w:p w14:paraId="6A09338D" w14:textId="77777777" w:rsidR="009147F4" w:rsidRDefault="009147F4" w:rsidP="00583F17">
            <w:r>
              <w:t>String</w:t>
            </w:r>
          </w:p>
        </w:tc>
        <w:tc>
          <w:tcPr>
            <w:tcW w:w="3969" w:type="dxa"/>
          </w:tcPr>
          <w:p w14:paraId="7E0B9DA2" w14:textId="77777777" w:rsidR="009147F4" w:rsidRDefault="009147F4" w:rsidP="00583F17">
            <w:pPr>
              <w:tabs>
                <w:tab w:val="left" w:pos="3338"/>
              </w:tabs>
            </w:pPr>
            <w:r>
              <w:t>Adress till enhet.</w:t>
            </w:r>
          </w:p>
        </w:tc>
        <w:tc>
          <w:tcPr>
            <w:tcW w:w="567" w:type="dxa"/>
          </w:tcPr>
          <w:p w14:paraId="1EAB41E5" w14:textId="77777777" w:rsidR="009147F4" w:rsidRDefault="009147F4" w:rsidP="00583F17">
            <w:r w:rsidRPr="00FE7692">
              <w:t>0..1</w:t>
            </w:r>
          </w:p>
        </w:tc>
        <w:tc>
          <w:tcPr>
            <w:tcW w:w="1134" w:type="dxa"/>
          </w:tcPr>
          <w:p w14:paraId="2B0BB35A" w14:textId="77777777" w:rsidR="009147F4" w:rsidRDefault="009147F4" w:rsidP="00583F17"/>
        </w:tc>
      </w:tr>
      <w:tr w:rsidR="009147F4" w:rsidRPr="00D10D9E" w14:paraId="6A5C76A7" w14:textId="77777777" w:rsidTr="00583F17">
        <w:tc>
          <w:tcPr>
            <w:tcW w:w="2660" w:type="dxa"/>
          </w:tcPr>
          <w:p w14:paraId="56D05955" w14:textId="77777777" w:rsidR="009147F4" w:rsidRDefault="009147F4" w:rsidP="00583F17">
            <w:pPr>
              <w:rPr>
                <w:lang w:val="en-US"/>
              </w:rPr>
            </w:pPr>
            <w:r>
              <w:rPr>
                <w:lang w:val="en-US"/>
              </w:rPr>
              <w:t>requestStatus.</w:t>
            </w:r>
            <w:r>
              <w:t xml:space="preserve"> requestAuthor.healthcareProfessionalOrganisation</w:t>
            </w:r>
            <w:r>
              <w:rPr>
                <w:lang w:val="en-US"/>
              </w:rPr>
              <w:t>.careUnitLocation</w:t>
            </w:r>
          </w:p>
        </w:tc>
        <w:tc>
          <w:tcPr>
            <w:tcW w:w="1134" w:type="dxa"/>
          </w:tcPr>
          <w:p w14:paraId="11FFEBDF" w14:textId="77777777" w:rsidR="009147F4" w:rsidRDefault="009147F4" w:rsidP="00583F17">
            <w:r>
              <w:t>String</w:t>
            </w:r>
          </w:p>
        </w:tc>
        <w:tc>
          <w:tcPr>
            <w:tcW w:w="3969" w:type="dxa"/>
          </w:tcPr>
          <w:p w14:paraId="22088342" w14:textId="77777777" w:rsidR="009147F4" w:rsidRDefault="009147F4" w:rsidP="00583F17">
            <w:pPr>
              <w:tabs>
                <w:tab w:val="left" w:pos="3338"/>
              </w:tabs>
            </w:pPr>
            <w:r>
              <w:t>Text som anger namnet på plats eller ort för enhetens eller funktionens fysiska placering.</w:t>
            </w:r>
          </w:p>
        </w:tc>
        <w:tc>
          <w:tcPr>
            <w:tcW w:w="567" w:type="dxa"/>
          </w:tcPr>
          <w:p w14:paraId="3BA04C20" w14:textId="77777777" w:rsidR="009147F4" w:rsidRDefault="009147F4" w:rsidP="00583F17">
            <w:r w:rsidRPr="00FE7692">
              <w:t>0..1</w:t>
            </w:r>
          </w:p>
        </w:tc>
        <w:tc>
          <w:tcPr>
            <w:tcW w:w="1134" w:type="dxa"/>
          </w:tcPr>
          <w:p w14:paraId="0F95369A" w14:textId="77777777" w:rsidR="009147F4" w:rsidRDefault="009147F4" w:rsidP="00583F17"/>
        </w:tc>
      </w:tr>
      <w:tr w:rsidR="009147F4" w:rsidRPr="00D10D9E" w14:paraId="7A4DA384" w14:textId="77777777" w:rsidTr="00583F17">
        <w:tc>
          <w:tcPr>
            <w:tcW w:w="2660" w:type="dxa"/>
          </w:tcPr>
          <w:p w14:paraId="7840D428" w14:textId="77777777" w:rsidR="009147F4" w:rsidRPr="00DD3984" w:rsidRDefault="009147F4" w:rsidP="00583F17">
            <w:r>
              <w:t>requestStatus.</w:t>
            </w:r>
            <w:r w:rsidRPr="00DD3984">
              <w:t>patient</w:t>
            </w:r>
          </w:p>
        </w:tc>
        <w:tc>
          <w:tcPr>
            <w:tcW w:w="1134" w:type="dxa"/>
          </w:tcPr>
          <w:p w14:paraId="6A180D85" w14:textId="77777777" w:rsidR="009147F4" w:rsidRPr="00B006DF" w:rsidRDefault="009147F4" w:rsidP="00583F17">
            <w:r w:rsidRPr="00B006DF">
              <w:t>PatientTypeOutcome</w:t>
            </w:r>
          </w:p>
        </w:tc>
        <w:tc>
          <w:tcPr>
            <w:tcW w:w="3969" w:type="dxa"/>
          </w:tcPr>
          <w:p w14:paraId="37CBA56C" w14:textId="77777777" w:rsidR="009147F4" w:rsidRPr="00B006DF" w:rsidRDefault="009147F4" w:rsidP="00583F17">
            <w:pPr>
              <w:tabs>
                <w:tab w:val="left" w:pos="3338"/>
              </w:tabs>
            </w:pPr>
            <w:r w:rsidRPr="00B006DF">
              <w:t xml:space="preserve"> </w:t>
            </w:r>
          </w:p>
        </w:tc>
        <w:tc>
          <w:tcPr>
            <w:tcW w:w="567" w:type="dxa"/>
          </w:tcPr>
          <w:p w14:paraId="1A95EE9D" w14:textId="77777777" w:rsidR="009147F4" w:rsidRDefault="009147F4" w:rsidP="00583F17">
            <w:r>
              <w:t>1..1</w:t>
            </w:r>
          </w:p>
        </w:tc>
        <w:tc>
          <w:tcPr>
            <w:tcW w:w="1134" w:type="dxa"/>
          </w:tcPr>
          <w:p w14:paraId="04EFB05D" w14:textId="77777777" w:rsidR="009147F4" w:rsidRDefault="009147F4" w:rsidP="00583F17"/>
        </w:tc>
      </w:tr>
      <w:tr w:rsidR="009147F4" w:rsidRPr="00D10D9E" w14:paraId="17EEC620" w14:textId="77777777" w:rsidTr="00583F17">
        <w:tc>
          <w:tcPr>
            <w:tcW w:w="2660" w:type="dxa"/>
          </w:tcPr>
          <w:p w14:paraId="0F8706F4" w14:textId="77777777" w:rsidR="009147F4" w:rsidRPr="00DD3984" w:rsidRDefault="009147F4" w:rsidP="00583F17">
            <w:r>
              <w:t>requestStatus.</w:t>
            </w:r>
            <w:r w:rsidRPr="00DD3984">
              <w:t>patient.personId</w:t>
            </w:r>
          </w:p>
        </w:tc>
        <w:tc>
          <w:tcPr>
            <w:tcW w:w="1134" w:type="dxa"/>
          </w:tcPr>
          <w:p w14:paraId="4A2265D4" w14:textId="77777777" w:rsidR="009147F4" w:rsidRPr="00DD3984" w:rsidRDefault="009147F4" w:rsidP="00583F17">
            <w:r w:rsidRPr="00DD3984">
              <w:t>PersonIdType</w:t>
            </w:r>
          </w:p>
        </w:tc>
        <w:tc>
          <w:tcPr>
            <w:tcW w:w="3969" w:type="dxa"/>
          </w:tcPr>
          <w:p w14:paraId="24A94FC8" w14:textId="77777777" w:rsidR="009147F4" w:rsidRPr="004C01B0" w:rsidRDefault="009147F4" w:rsidP="00583F17">
            <w:pPr>
              <w:tabs>
                <w:tab w:val="left" w:pos="3338"/>
              </w:tabs>
            </w:pPr>
          </w:p>
        </w:tc>
        <w:tc>
          <w:tcPr>
            <w:tcW w:w="567" w:type="dxa"/>
          </w:tcPr>
          <w:p w14:paraId="0E66765D" w14:textId="77777777" w:rsidR="009147F4" w:rsidRDefault="009147F4" w:rsidP="00583F17">
            <w:r>
              <w:t>1..1</w:t>
            </w:r>
          </w:p>
        </w:tc>
        <w:tc>
          <w:tcPr>
            <w:tcW w:w="1134" w:type="dxa"/>
          </w:tcPr>
          <w:p w14:paraId="0BD784F0" w14:textId="77777777" w:rsidR="009147F4" w:rsidRDefault="009147F4" w:rsidP="00583F17">
            <w:pPr>
              <w:widowControl w:val="0"/>
              <w:autoSpaceDE w:val="0"/>
              <w:autoSpaceDN w:val="0"/>
              <w:adjustRightInd w:val="0"/>
              <w:rPr>
                <w:rFonts w:eastAsia="Times New Roman"/>
                <w:szCs w:val="20"/>
                <w:lang w:val="en-US"/>
              </w:rPr>
            </w:pPr>
          </w:p>
          <w:p w14:paraId="661392AC" w14:textId="77777777" w:rsidR="009147F4" w:rsidRDefault="009147F4" w:rsidP="00583F17"/>
        </w:tc>
      </w:tr>
      <w:tr w:rsidR="009147F4" w:rsidRPr="00D10D9E" w14:paraId="6CB693A7" w14:textId="77777777" w:rsidTr="00583F17">
        <w:tc>
          <w:tcPr>
            <w:tcW w:w="2660" w:type="dxa"/>
          </w:tcPr>
          <w:p w14:paraId="3E3373D8" w14:textId="77777777" w:rsidR="009147F4" w:rsidRDefault="009147F4" w:rsidP="00583F17">
            <w:pPr>
              <w:rPr>
                <w:lang w:val="en-US"/>
              </w:rPr>
            </w:pPr>
            <w:r>
              <w:t>requestStatus.</w:t>
            </w:r>
            <w:r w:rsidRPr="00DD3984">
              <w:t>patient.personId</w:t>
            </w:r>
            <w:r>
              <w:rPr>
                <w:lang w:val="en-US"/>
              </w:rPr>
              <w:t>.</w:t>
            </w:r>
            <w:r w:rsidRPr="00ED74C7">
              <w:rPr>
                <w:lang w:val="en-US"/>
              </w:rPr>
              <w:t>extention</w:t>
            </w:r>
          </w:p>
        </w:tc>
        <w:tc>
          <w:tcPr>
            <w:tcW w:w="1134" w:type="dxa"/>
          </w:tcPr>
          <w:p w14:paraId="56F0047A" w14:textId="77777777" w:rsidR="009147F4" w:rsidRDefault="009147F4" w:rsidP="00583F17">
            <w:pPr>
              <w:rPr>
                <w:lang w:val="en-US"/>
              </w:rPr>
            </w:pPr>
            <w:r>
              <w:rPr>
                <w:lang w:val="en-US"/>
              </w:rPr>
              <w:t>String</w:t>
            </w:r>
          </w:p>
        </w:tc>
        <w:tc>
          <w:tcPr>
            <w:tcW w:w="3969" w:type="dxa"/>
          </w:tcPr>
          <w:p w14:paraId="50E8A272" w14:textId="77777777" w:rsidR="009147F4"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07ACDF5C" w14:textId="77777777" w:rsidR="009147F4" w:rsidRDefault="009147F4" w:rsidP="00583F17">
            <w:r>
              <w:t>1..1</w:t>
            </w:r>
          </w:p>
        </w:tc>
        <w:tc>
          <w:tcPr>
            <w:tcW w:w="1134" w:type="dxa"/>
          </w:tcPr>
          <w:p w14:paraId="0E018E23" w14:textId="77777777" w:rsidR="009147F4" w:rsidRDefault="009147F4" w:rsidP="00583F17">
            <w:pPr>
              <w:widowControl w:val="0"/>
              <w:autoSpaceDE w:val="0"/>
              <w:autoSpaceDN w:val="0"/>
              <w:adjustRightInd w:val="0"/>
              <w:rPr>
                <w:rFonts w:eastAsia="Times New Roman"/>
                <w:szCs w:val="20"/>
                <w:lang w:val="en-US"/>
              </w:rPr>
            </w:pPr>
            <w:r w:rsidRPr="007860CC">
              <w:t>[0-9]{8}[0-9pPtTfF][0-9]{3}</w:t>
            </w:r>
          </w:p>
        </w:tc>
      </w:tr>
      <w:tr w:rsidR="009147F4" w:rsidRPr="00D10D9E" w14:paraId="5CBA9B1C" w14:textId="77777777" w:rsidTr="00583F17">
        <w:tc>
          <w:tcPr>
            <w:tcW w:w="2660" w:type="dxa"/>
          </w:tcPr>
          <w:p w14:paraId="334B5DB0" w14:textId="77777777" w:rsidR="009147F4" w:rsidRDefault="009147F4" w:rsidP="00583F17">
            <w:pPr>
              <w:rPr>
                <w:lang w:val="en-US"/>
              </w:rPr>
            </w:pPr>
            <w:r>
              <w:t>requestStatus.</w:t>
            </w:r>
            <w:r w:rsidRPr="00DD3984">
              <w:t>patient.personI</w:t>
            </w:r>
            <w:r>
              <w:t>d</w:t>
            </w:r>
            <w:r w:rsidRPr="00ED74C7">
              <w:rPr>
                <w:lang w:val="en-US"/>
              </w:rPr>
              <w:t>.root</w:t>
            </w:r>
          </w:p>
        </w:tc>
        <w:tc>
          <w:tcPr>
            <w:tcW w:w="1134" w:type="dxa"/>
          </w:tcPr>
          <w:p w14:paraId="6D55F1B1" w14:textId="77777777" w:rsidR="009147F4" w:rsidRDefault="009147F4" w:rsidP="00583F17">
            <w:pPr>
              <w:rPr>
                <w:lang w:val="en-US"/>
              </w:rPr>
            </w:pPr>
            <w:r>
              <w:rPr>
                <w:lang w:val="en-US"/>
              </w:rPr>
              <w:t>String</w:t>
            </w:r>
          </w:p>
        </w:tc>
        <w:tc>
          <w:tcPr>
            <w:tcW w:w="3969" w:type="dxa"/>
          </w:tcPr>
          <w:p w14:paraId="1525FB74" w14:textId="77777777" w:rsidR="009147F4" w:rsidRPr="00DB6335" w:rsidRDefault="009147F4" w:rsidP="00583F17">
            <w:r w:rsidRPr="00DB6335">
              <w:t>Patientens identitetstyp enligt:</w:t>
            </w:r>
          </w:p>
          <w:p w14:paraId="6D2C5732" w14:textId="77777777" w:rsidR="009147F4" w:rsidRPr="00DB6335" w:rsidRDefault="009147F4" w:rsidP="00583F17"/>
          <w:p w14:paraId="591A12FF" w14:textId="77777777" w:rsidR="009147F4" w:rsidRPr="00DB6335" w:rsidRDefault="009147F4" w:rsidP="00583F17">
            <w:r w:rsidRPr="00DB6335">
              <w:t>Giltiga värden är:</w:t>
            </w:r>
          </w:p>
          <w:p w14:paraId="5857A7F6" w14:textId="77777777" w:rsidR="009147F4" w:rsidRPr="00DB6335" w:rsidRDefault="009147F4" w:rsidP="00583F17">
            <w:r w:rsidRPr="00DB6335">
              <w:t>1.2.752.129.2.1.3.1 = Personnummer</w:t>
            </w:r>
          </w:p>
          <w:p w14:paraId="35D374B7" w14:textId="77777777" w:rsidR="009147F4" w:rsidRPr="00DB6335" w:rsidRDefault="009147F4" w:rsidP="00583F17"/>
          <w:p w14:paraId="0C315CFC" w14:textId="77777777" w:rsidR="009147F4" w:rsidRDefault="009147F4" w:rsidP="00583F17">
            <w:r w:rsidRPr="00DB6335">
              <w:t>1.2.752.129.2.1.3.3 = Nationellt samordningsnummer</w:t>
            </w:r>
          </w:p>
        </w:tc>
        <w:tc>
          <w:tcPr>
            <w:tcW w:w="567" w:type="dxa"/>
          </w:tcPr>
          <w:p w14:paraId="5CC8F47B" w14:textId="77777777" w:rsidR="009147F4" w:rsidRDefault="009147F4" w:rsidP="00583F17">
            <w:r w:rsidRPr="00ED74C7">
              <w:t>1..1</w:t>
            </w:r>
          </w:p>
        </w:tc>
        <w:tc>
          <w:tcPr>
            <w:tcW w:w="1134" w:type="dxa"/>
          </w:tcPr>
          <w:p w14:paraId="2457F0B8"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1C44192A" w14:textId="77777777" w:rsidTr="00583F17">
        <w:tc>
          <w:tcPr>
            <w:tcW w:w="2660" w:type="dxa"/>
          </w:tcPr>
          <w:p w14:paraId="7DDD59F5" w14:textId="77777777" w:rsidR="009147F4" w:rsidRPr="00D528FA" w:rsidRDefault="009147F4" w:rsidP="00583F17">
            <w:pPr>
              <w:rPr>
                <w:lang w:val="en-US"/>
              </w:rPr>
            </w:pPr>
            <w:r>
              <w:rPr>
                <w:lang w:val="en-US"/>
              </w:rPr>
              <w:t>requestStatus.patient.name</w:t>
            </w:r>
          </w:p>
        </w:tc>
        <w:tc>
          <w:tcPr>
            <w:tcW w:w="1134" w:type="dxa"/>
          </w:tcPr>
          <w:p w14:paraId="2FD11593" w14:textId="77777777" w:rsidR="009147F4" w:rsidRDefault="009147F4" w:rsidP="00583F17">
            <w:pPr>
              <w:rPr>
                <w:lang w:val="en-US"/>
              </w:rPr>
            </w:pPr>
            <w:r>
              <w:rPr>
                <w:lang w:val="en-US"/>
              </w:rPr>
              <w:t>String</w:t>
            </w:r>
          </w:p>
        </w:tc>
        <w:tc>
          <w:tcPr>
            <w:tcW w:w="3969" w:type="dxa"/>
          </w:tcPr>
          <w:p w14:paraId="03356EC4" w14:textId="77777777" w:rsidR="009147F4" w:rsidRDefault="009147F4" w:rsidP="00583F17">
            <w:r>
              <w:t>A</w:t>
            </w:r>
            <w:r w:rsidRPr="009E11C9">
              <w:t xml:space="preserve">lla personnamn skrivs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33E6F7D2" w14:textId="77777777" w:rsidR="009147F4" w:rsidRPr="004C01B0" w:rsidRDefault="009147F4" w:rsidP="00583F17">
            <w:pPr>
              <w:tabs>
                <w:tab w:val="left" w:pos="3338"/>
              </w:tabs>
            </w:pPr>
            <w:r>
              <w:t>Implementationer rekommenderas att i första hand slå upp denna information från den källa till personinformation som normalt används. Detta namn är i första hand till för teknisk loggning och spårbarhet.</w:t>
            </w:r>
          </w:p>
        </w:tc>
        <w:tc>
          <w:tcPr>
            <w:tcW w:w="567" w:type="dxa"/>
          </w:tcPr>
          <w:p w14:paraId="3EBE09FC" w14:textId="77777777" w:rsidR="009147F4" w:rsidRDefault="009147F4" w:rsidP="00583F17">
            <w:r>
              <w:t>0..1</w:t>
            </w:r>
          </w:p>
        </w:tc>
        <w:tc>
          <w:tcPr>
            <w:tcW w:w="1134" w:type="dxa"/>
          </w:tcPr>
          <w:p w14:paraId="1B91D919"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Maxlängd 216</w:t>
            </w:r>
          </w:p>
          <w:p w14:paraId="454251AC" w14:textId="77777777" w:rsidR="009147F4" w:rsidRDefault="009147F4" w:rsidP="00583F17"/>
        </w:tc>
      </w:tr>
      <w:tr w:rsidR="009147F4" w:rsidRPr="00D10D9E" w14:paraId="438B6DB3" w14:textId="77777777" w:rsidTr="00583F17">
        <w:tc>
          <w:tcPr>
            <w:tcW w:w="2660" w:type="dxa"/>
          </w:tcPr>
          <w:p w14:paraId="7B862663" w14:textId="77777777" w:rsidR="009147F4" w:rsidRDefault="009147F4" w:rsidP="00583F17">
            <w:pPr>
              <w:rPr>
                <w:lang w:val="en-US"/>
              </w:rPr>
            </w:pPr>
            <w:r>
              <w:rPr>
                <w:lang w:val="en-US"/>
              </w:rPr>
              <w:lastRenderedPageBreak/>
              <w:t>requestStatus.recipient</w:t>
            </w:r>
          </w:p>
        </w:tc>
        <w:tc>
          <w:tcPr>
            <w:tcW w:w="1134" w:type="dxa"/>
          </w:tcPr>
          <w:p w14:paraId="647BA4C4" w14:textId="77777777" w:rsidR="009147F4" w:rsidRDefault="009147F4" w:rsidP="00583F17">
            <w:pPr>
              <w:rPr>
                <w:lang w:val="en-US"/>
              </w:rPr>
            </w:pPr>
            <w:r>
              <w:rPr>
                <w:lang w:val="en-US"/>
              </w:rPr>
              <w:t>FullRecipientType</w:t>
            </w:r>
          </w:p>
        </w:tc>
        <w:tc>
          <w:tcPr>
            <w:tcW w:w="3969" w:type="dxa"/>
          </w:tcPr>
          <w:p w14:paraId="766CD655" w14:textId="77777777" w:rsidR="009147F4" w:rsidRPr="000E6EAF" w:rsidRDefault="009147F4" w:rsidP="00583F17">
            <w:r>
              <w:t>Information om den vårdenhet till vilken remissen är skickad (logical address). Den senaste mottagaren ska anges (exempelvis vid status vidareskickad).</w:t>
            </w:r>
          </w:p>
        </w:tc>
        <w:tc>
          <w:tcPr>
            <w:tcW w:w="567" w:type="dxa"/>
          </w:tcPr>
          <w:p w14:paraId="486760A2" w14:textId="77777777" w:rsidR="009147F4" w:rsidRDefault="009147F4" w:rsidP="00583F17">
            <w:r>
              <w:t>1..1</w:t>
            </w:r>
          </w:p>
        </w:tc>
        <w:tc>
          <w:tcPr>
            <w:tcW w:w="1134" w:type="dxa"/>
          </w:tcPr>
          <w:p w14:paraId="40F2F41A" w14:textId="77777777" w:rsidR="009147F4" w:rsidRDefault="009147F4" w:rsidP="00583F17"/>
        </w:tc>
      </w:tr>
      <w:tr w:rsidR="009147F4" w:rsidRPr="00D10D9E" w14:paraId="1A4C5FD9" w14:textId="77777777" w:rsidTr="00583F17">
        <w:tc>
          <w:tcPr>
            <w:tcW w:w="2660" w:type="dxa"/>
          </w:tcPr>
          <w:p w14:paraId="56FC4737" w14:textId="77777777" w:rsidR="009147F4" w:rsidRDefault="009147F4" w:rsidP="00583F17">
            <w:pPr>
              <w:rPr>
                <w:lang w:val="en-US"/>
              </w:rPr>
            </w:pPr>
            <w:r>
              <w:rPr>
                <w:lang w:val="en-US"/>
              </w:rPr>
              <w:t>requestStatus.recipient.healthcareProfessionalOrganisation</w:t>
            </w:r>
          </w:p>
        </w:tc>
        <w:tc>
          <w:tcPr>
            <w:tcW w:w="1134" w:type="dxa"/>
          </w:tcPr>
          <w:p w14:paraId="2744E4FF" w14:textId="3CBBA15E" w:rsidR="009147F4" w:rsidRDefault="008239B8" w:rsidP="00583F17">
            <w:pPr>
              <w:rPr>
                <w:lang w:val="en-US"/>
              </w:rPr>
            </w:pPr>
            <w:r w:rsidRPr="008239B8">
              <w:rPr>
                <w:lang w:val="en-US"/>
              </w:rPr>
              <w:t>RequestStatusOrganisationType</w:t>
            </w:r>
          </w:p>
        </w:tc>
        <w:tc>
          <w:tcPr>
            <w:tcW w:w="3969" w:type="dxa"/>
          </w:tcPr>
          <w:p w14:paraId="1911C037" w14:textId="77777777" w:rsidR="009147F4" w:rsidRPr="00A913E3" w:rsidRDefault="009147F4" w:rsidP="00583F17">
            <w:r>
              <w:t>Anges careUnitId bör inga andra fält anges. Anges inte careUnitId bör åtminstone careUnitName anges.</w:t>
            </w:r>
          </w:p>
        </w:tc>
        <w:tc>
          <w:tcPr>
            <w:tcW w:w="567" w:type="dxa"/>
          </w:tcPr>
          <w:p w14:paraId="5907AC96" w14:textId="77777777" w:rsidR="009147F4" w:rsidRDefault="009147F4" w:rsidP="00583F17">
            <w:r>
              <w:t>1..1</w:t>
            </w:r>
          </w:p>
        </w:tc>
        <w:tc>
          <w:tcPr>
            <w:tcW w:w="1134" w:type="dxa"/>
          </w:tcPr>
          <w:p w14:paraId="1674CF96" w14:textId="77777777" w:rsidR="009147F4" w:rsidRDefault="009147F4" w:rsidP="00583F17"/>
        </w:tc>
      </w:tr>
      <w:tr w:rsidR="009147F4" w:rsidRPr="00D10D9E" w14:paraId="1D4B5E8E" w14:textId="77777777" w:rsidTr="00583F17">
        <w:tc>
          <w:tcPr>
            <w:tcW w:w="2660" w:type="dxa"/>
          </w:tcPr>
          <w:p w14:paraId="7F05BDB4" w14:textId="77777777" w:rsidR="009147F4" w:rsidRDefault="009147F4" w:rsidP="00583F17">
            <w:pPr>
              <w:rPr>
                <w:lang w:val="en-US"/>
              </w:rPr>
            </w:pPr>
            <w:r>
              <w:rPr>
                <w:lang w:val="en-US"/>
              </w:rPr>
              <w:t>requestStatus. recipient.healthcareProfessionalOrganisation.careUnitId</w:t>
            </w:r>
          </w:p>
        </w:tc>
        <w:tc>
          <w:tcPr>
            <w:tcW w:w="1134" w:type="dxa"/>
          </w:tcPr>
          <w:p w14:paraId="1A4B933C" w14:textId="77777777" w:rsidR="009147F4" w:rsidRDefault="009147F4" w:rsidP="00583F17">
            <w:r>
              <w:t>HsaIdType</w:t>
            </w:r>
          </w:p>
        </w:tc>
        <w:tc>
          <w:tcPr>
            <w:tcW w:w="3969" w:type="dxa"/>
          </w:tcPr>
          <w:p w14:paraId="605C2D8D" w14:textId="77777777" w:rsidR="009147F4" w:rsidRDefault="009147F4" w:rsidP="00583F17">
            <w:pPr>
              <w:tabs>
                <w:tab w:val="left" w:pos="3338"/>
              </w:tabs>
            </w:pPr>
            <w:r>
              <w:t>HSA-id för enhet</w:t>
            </w:r>
          </w:p>
        </w:tc>
        <w:tc>
          <w:tcPr>
            <w:tcW w:w="567" w:type="dxa"/>
          </w:tcPr>
          <w:p w14:paraId="4B4C625F" w14:textId="77777777" w:rsidR="009147F4" w:rsidRDefault="009147F4" w:rsidP="00583F17">
            <w:r w:rsidRPr="00FE7692">
              <w:t>0..1</w:t>
            </w:r>
          </w:p>
        </w:tc>
        <w:tc>
          <w:tcPr>
            <w:tcW w:w="1134" w:type="dxa"/>
          </w:tcPr>
          <w:p w14:paraId="4C66C2C8" w14:textId="77777777" w:rsidR="009147F4" w:rsidRDefault="009147F4" w:rsidP="00583F17">
            <w:r>
              <w:t>Maxlängd 64 tecken</w:t>
            </w:r>
          </w:p>
        </w:tc>
      </w:tr>
      <w:tr w:rsidR="009147F4" w:rsidRPr="00D10D9E" w14:paraId="0D713648" w14:textId="77777777" w:rsidTr="00583F17">
        <w:tc>
          <w:tcPr>
            <w:tcW w:w="2660" w:type="dxa"/>
          </w:tcPr>
          <w:p w14:paraId="6F7736A3" w14:textId="77777777" w:rsidR="009147F4" w:rsidRDefault="009147F4" w:rsidP="00583F17">
            <w:pPr>
              <w:rPr>
                <w:lang w:val="en-US"/>
              </w:rPr>
            </w:pPr>
            <w:r>
              <w:rPr>
                <w:lang w:val="en-US"/>
              </w:rPr>
              <w:t>requestStatus. recipient.healthcareProfessionalOrganisation.careUnitName</w:t>
            </w:r>
          </w:p>
        </w:tc>
        <w:tc>
          <w:tcPr>
            <w:tcW w:w="1134" w:type="dxa"/>
          </w:tcPr>
          <w:p w14:paraId="4B780F3D" w14:textId="77777777" w:rsidR="009147F4" w:rsidRDefault="009147F4" w:rsidP="00583F17">
            <w:r>
              <w:t>String</w:t>
            </w:r>
          </w:p>
        </w:tc>
        <w:tc>
          <w:tcPr>
            <w:tcW w:w="3969" w:type="dxa"/>
          </w:tcPr>
          <w:p w14:paraId="57ED7319" w14:textId="77777777" w:rsidR="009147F4" w:rsidRDefault="009147F4" w:rsidP="00583F17">
            <w:pPr>
              <w:tabs>
                <w:tab w:val="left" w:pos="3338"/>
              </w:tabs>
            </w:pPr>
            <w:r>
              <w:t>Namn på enhet.</w:t>
            </w:r>
          </w:p>
        </w:tc>
        <w:tc>
          <w:tcPr>
            <w:tcW w:w="567" w:type="dxa"/>
          </w:tcPr>
          <w:p w14:paraId="4B655B0D" w14:textId="77777777" w:rsidR="009147F4" w:rsidRDefault="009147F4" w:rsidP="00583F17">
            <w:r w:rsidRPr="00FE7692">
              <w:t>0..1</w:t>
            </w:r>
          </w:p>
        </w:tc>
        <w:tc>
          <w:tcPr>
            <w:tcW w:w="1134" w:type="dxa"/>
          </w:tcPr>
          <w:p w14:paraId="0A62DAD1" w14:textId="77777777" w:rsidR="009147F4" w:rsidRDefault="009147F4" w:rsidP="00583F17">
            <w:r>
              <w:t>Maxlängd 64 tecken</w:t>
            </w:r>
          </w:p>
        </w:tc>
      </w:tr>
      <w:tr w:rsidR="009147F4" w:rsidRPr="00D10D9E" w14:paraId="1F30DEFD" w14:textId="77777777" w:rsidTr="00583F17">
        <w:tc>
          <w:tcPr>
            <w:tcW w:w="2660" w:type="dxa"/>
          </w:tcPr>
          <w:p w14:paraId="4B3C1E08" w14:textId="77777777" w:rsidR="009147F4" w:rsidRDefault="009147F4" w:rsidP="00583F17">
            <w:pPr>
              <w:rPr>
                <w:lang w:val="en-US"/>
              </w:rPr>
            </w:pPr>
            <w:r>
              <w:rPr>
                <w:lang w:val="en-US"/>
              </w:rPr>
              <w:t>requestStatus. recipient.healthcareProfessionalOrganisation.careUnitTelephone</w:t>
            </w:r>
          </w:p>
        </w:tc>
        <w:tc>
          <w:tcPr>
            <w:tcW w:w="1134" w:type="dxa"/>
          </w:tcPr>
          <w:p w14:paraId="5C58E362" w14:textId="77777777" w:rsidR="009147F4" w:rsidRDefault="009147F4" w:rsidP="00583F17">
            <w:r>
              <w:t>String</w:t>
            </w:r>
          </w:p>
        </w:tc>
        <w:tc>
          <w:tcPr>
            <w:tcW w:w="3969" w:type="dxa"/>
          </w:tcPr>
          <w:p w14:paraId="59181592" w14:textId="77777777" w:rsidR="009147F4" w:rsidRDefault="009147F4" w:rsidP="00583F17">
            <w:pPr>
              <w:tabs>
                <w:tab w:val="left" w:pos="3338"/>
              </w:tabs>
            </w:pPr>
            <w:r>
              <w:t>Telefon till enhet.</w:t>
            </w:r>
          </w:p>
        </w:tc>
        <w:tc>
          <w:tcPr>
            <w:tcW w:w="567" w:type="dxa"/>
          </w:tcPr>
          <w:p w14:paraId="0C005C42" w14:textId="77777777" w:rsidR="009147F4" w:rsidRDefault="009147F4" w:rsidP="00583F17">
            <w:r w:rsidRPr="00FE7692">
              <w:t>0..1</w:t>
            </w:r>
          </w:p>
        </w:tc>
        <w:tc>
          <w:tcPr>
            <w:tcW w:w="1134" w:type="dxa"/>
          </w:tcPr>
          <w:p w14:paraId="04DFF7C4" w14:textId="77777777" w:rsidR="009147F4" w:rsidRDefault="009147F4" w:rsidP="00583F17"/>
        </w:tc>
      </w:tr>
      <w:tr w:rsidR="009147F4" w:rsidRPr="00D10D9E" w14:paraId="71D3E1EA" w14:textId="77777777" w:rsidTr="00583F17">
        <w:tc>
          <w:tcPr>
            <w:tcW w:w="2660" w:type="dxa"/>
          </w:tcPr>
          <w:p w14:paraId="30E76002" w14:textId="77777777" w:rsidR="009147F4" w:rsidRDefault="009147F4" w:rsidP="00583F17">
            <w:pPr>
              <w:rPr>
                <w:lang w:val="en-US"/>
              </w:rPr>
            </w:pPr>
            <w:r>
              <w:rPr>
                <w:lang w:val="en-US"/>
              </w:rPr>
              <w:t>requestStatus. recipient.healthcareProfessionalOrganisation n.careUnitEmail</w:t>
            </w:r>
          </w:p>
        </w:tc>
        <w:tc>
          <w:tcPr>
            <w:tcW w:w="1134" w:type="dxa"/>
          </w:tcPr>
          <w:p w14:paraId="375B0D3C" w14:textId="77777777" w:rsidR="009147F4" w:rsidRDefault="009147F4" w:rsidP="00583F17">
            <w:r>
              <w:t>String</w:t>
            </w:r>
          </w:p>
        </w:tc>
        <w:tc>
          <w:tcPr>
            <w:tcW w:w="3969" w:type="dxa"/>
          </w:tcPr>
          <w:p w14:paraId="3B178ED7" w14:textId="77777777" w:rsidR="009147F4" w:rsidRDefault="009147F4" w:rsidP="00583F17">
            <w:pPr>
              <w:tabs>
                <w:tab w:val="left" w:pos="3338"/>
              </w:tabs>
            </w:pPr>
            <w:r>
              <w:t>E-post till enhet.</w:t>
            </w:r>
          </w:p>
        </w:tc>
        <w:tc>
          <w:tcPr>
            <w:tcW w:w="567" w:type="dxa"/>
          </w:tcPr>
          <w:p w14:paraId="11CF91FE" w14:textId="77777777" w:rsidR="009147F4" w:rsidRDefault="009147F4" w:rsidP="00583F17">
            <w:r w:rsidRPr="00FE7692">
              <w:t>0..1</w:t>
            </w:r>
          </w:p>
        </w:tc>
        <w:tc>
          <w:tcPr>
            <w:tcW w:w="1134" w:type="dxa"/>
          </w:tcPr>
          <w:p w14:paraId="6320867A" w14:textId="77777777" w:rsidR="009147F4" w:rsidRDefault="009147F4" w:rsidP="00583F17"/>
        </w:tc>
      </w:tr>
      <w:tr w:rsidR="009147F4" w:rsidRPr="00D10D9E" w14:paraId="2CC7683A" w14:textId="77777777" w:rsidTr="00583F17">
        <w:tc>
          <w:tcPr>
            <w:tcW w:w="2660" w:type="dxa"/>
          </w:tcPr>
          <w:p w14:paraId="688EC7EA" w14:textId="77777777" w:rsidR="009147F4" w:rsidRDefault="009147F4" w:rsidP="00583F17">
            <w:pPr>
              <w:rPr>
                <w:lang w:val="en-US"/>
              </w:rPr>
            </w:pPr>
            <w:r>
              <w:rPr>
                <w:lang w:val="en-US"/>
              </w:rPr>
              <w:t>requestStatus. recipient.healthcareProfessionalOrganisation.careUnitAddress</w:t>
            </w:r>
          </w:p>
        </w:tc>
        <w:tc>
          <w:tcPr>
            <w:tcW w:w="1134" w:type="dxa"/>
          </w:tcPr>
          <w:p w14:paraId="48984A3A" w14:textId="77777777" w:rsidR="009147F4" w:rsidRDefault="009147F4" w:rsidP="00583F17">
            <w:r>
              <w:t>String</w:t>
            </w:r>
          </w:p>
        </w:tc>
        <w:tc>
          <w:tcPr>
            <w:tcW w:w="3969" w:type="dxa"/>
          </w:tcPr>
          <w:p w14:paraId="15647455" w14:textId="77777777" w:rsidR="009147F4" w:rsidRDefault="009147F4" w:rsidP="00583F17">
            <w:pPr>
              <w:tabs>
                <w:tab w:val="left" w:pos="3338"/>
              </w:tabs>
            </w:pPr>
            <w:r>
              <w:t>Adress till enhet.</w:t>
            </w:r>
          </w:p>
        </w:tc>
        <w:tc>
          <w:tcPr>
            <w:tcW w:w="567" w:type="dxa"/>
          </w:tcPr>
          <w:p w14:paraId="49CF8B83" w14:textId="77777777" w:rsidR="009147F4" w:rsidRDefault="009147F4" w:rsidP="00583F17">
            <w:r w:rsidRPr="00FE7692">
              <w:t>0..1</w:t>
            </w:r>
          </w:p>
        </w:tc>
        <w:tc>
          <w:tcPr>
            <w:tcW w:w="1134" w:type="dxa"/>
          </w:tcPr>
          <w:p w14:paraId="3A2807FE" w14:textId="77777777" w:rsidR="009147F4" w:rsidRDefault="009147F4" w:rsidP="00583F17"/>
        </w:tc>
      </w:tr>
      <w:tr w:rsidR="009147F4" w:rsidRPr="00D10D9E" w14:paraId="5FE13DB6" w14:textId="77777777" w:rsidTr="00583F17">
        <w:tc>
          <w:tcPr>
            <w:tcW w:w="2660" w:type="dxa"/>
          </w:tcPr>
          <w:p w14:paraId="78F64173" w14:textId="77777777" w:rsidR="009147F4" w:rsidRDefault="009147F4" w:rsidP="00583F17">
            <w:pPr>
              <w:rPr>
                <w:lang w:val="en-US"/>
              </w:rPr>
            </w:pPr>
            <w:r>
              <w:rPr>
                <w:lang w:val="en-US"/>
              </w:rPr>
              <w:t>requestStatus. recipient.healthcareProfessionalOrganisation.careUnitLocation</w:t>
            </w:r>
          </w:p>
        </w:tc>
        <w:tc>
          <w:tcPr>
            <w:tcW w:w="1134" w:type="dxa"/>
          </w:tcPr>
          <w:p w14:paraId="1A39C474" w14:textId="77777777" w:rsidR="009147F4" w:rsidRDefault="009147F4" w:rsidP="00583F17">
            <w:r>
              <w:t>String</w:t>
            </w:r>
          </w:p>
        </w:tc>
        <w:tc>
          <w:tcPr>
            <w:tcW w:w="3969" w:type="dxa"/>
          </w:tcPr>
          <w:p w14:paraId="35324A5E" w14:textId="77777777" w:rsidR="009147F4" w:rsidRDefault="009147F4" w:rsidP="00583F17">
            <w:pPr>
              <w:tabs>
                <w:tab w:val="left" w:pos="3338"/>
              </w:tabs>
            </w:pPr>
            <w:r>
              <w:t>Text som anger namnet på plats eller ort för enhetens eller funktionens fysiska placering.</w:t>
            </w:r>
          </w:p>
        </w:tc>
        <w:tc>
          <w:tcPr>
            <w:tcW w:w="567" w:type="dxa"/>
          </w:tcPr>
          <w:p w14:paraId="655BC2C6" w14:textId="77777777" w:rsidR="009147F4" w:rsidRDefault="009147F4" w:rsidP="00583F17">
            <w:r w:rsidRPr="00FE7692">
              <w:t>0..1</w:t>
            </w:r>
          </w:p>
        </w:tc>
        <w:tc>
          <w:tcPr>
            <w:tcW w:w="1134" w:type="dxa"/>
          </w:tcPr>
          <w:p w14:paraId="0C4C22D7" w14:textId="77777777" w:rsidR="009147F4" w:rsidRDefault="009147F4" w:rsidP="00583F17"/>
        </w:tc>
      </w:tr>
      <w:tr w:rsidR="009147F4" w:rsidRPr="00D10D9E" w14:paraId="78421393" w14:textId="77777777" w:rsidTr="00583F17">
        <w:tc>
          <w:tcPr>
            <w:tcW w:w="2660" w:type="dxa"/>
          </w:tcPr>
          <w:p w14:paraId="5F096461" w14:textId="77777777" w:rsidR="009147F4" w:rsidRPr="0063394D" w:rsidRDefault="009147F4" w:rsidP="00583F17">
            <w:r w:rsidRPr="0063394D">
              <w:t>result</w:t>
            </w:r>
          </w:p>
        </w:tc>
        <w:tc>
          <w:tcPr>
            <w:tcW w:w="1134" w:type="dxa"/>
          </w:tcPr>
          <w:p w14:paraId="065CC159" w14:textId="77777777" w:rsidR="009147F4" w:rsidRPr="0063394D" w:rsidRDefault="009147F4" w:rsidP="00583F17">
            <w:r w:rsidRPr="0063394D">
              <w:t>ResultType</w:t>
            </w:r>
          </w:p>
        </w:tc>
        <w:tc>
          <w:tcPr>
            <w:tcW w:w="3969" w:type="dxa"/>
          </w:tcPr>
          <w:p w14:paraId="2F721A39" w14:textId="77777777" w:rsidR="009147F4" w:rsidRPr="0063394D" w:rsidRDefault="009147F4" w:rsidP="00583F17">
            <w:r w:rsidRPr="0063394D">
              <w:t>Innehåller information om begäran gick bra eller ej.</w:t>
            </w:r>
          </w:p>
        </w:tc>
        <w:tc>
          <w:tcPr>
            <w:tcW w:w="567" w:type="dxa"/>
          </w:tcPr>
          <w:p w14:paraId="4764BA99" w14:textId="77777777" w:rsidR="009147F4" w:rsidRPr="0063394D" w:rsidRDefault="009147F4" w:rsidP="00583F17">
            <w:r w:rsidRPr="0063394D">
              <w:t>1..1</w:t>
            </w:r>
          </w:p>
        </w:tc>
        <w:tc>
          <w:tcPr>
            <w:tcW w:w="1134" w:type="dxa"/>
          </w:tcPr>
          <w:p w14:paraId="7E575AC4" w14:textId="77777777" w:rsidR="009147F4" w:rsidRPr="0063394D" w:rsidRDefault="009147F4" w:rsidP="00583F17"/>
        </w:tc>
      </w:tr>
      <w:tr w:rsidR="009147F4" w:rsidRPr="00D10D9E" w14:paraId="7B6DD73F" w14:textId="77777777" w:rsidTr="00583F17">
        <w:tc>
          <w:tcPr>
            <w:tcW w:w="2660" w:type="dxa"/>
          </w:tcPr>
          <w:p w14:paraId="19F5F0B5" w14:textId="77777777" w:rsidR="009147F4" w:rsidRPr="0063394D" w:rsidRDefault="009147F4" w:rsidP="00583F17">
            <w:r>
              <w:t>result.</w:t>
            </w:r>
            <w:r w:rsidRPr="0063394D">
              <w:t>resultCode</w:t>
            </w:r>
          </w:p>
        </w:tc>
        <w:tc>
          <w:tcPr>
            <w:tcW w:w="1134" w:type="dxa"/>
          </w:tcPr>
          <w:p w14:paraId="0B1FFE70" w14:textId="77777777" w:rsidR="009147F4" w:rsidRPr="0063394D" w:rsidRDefault="009147F4" w:rsidP="00583F17">
            <w:r w:rsidRPr="0063394D">
              <w:t>ResultCodeEnum</w:t>
            </w:r>
          </w:p>
        </w:tc>
        <w:tc>
          <w:tcPr>
            <w:tcW w:w="3969" w:type="dxa"/>
          </w:tcPr>
          <w:p w14:paraId="6570C861" w14:textId="77777777" w:rsidR="009147F4" w:rsidRPr="0063394D" w:rsidRDefault="009147F4" w:rsidP="00583F17">
            <w:r w:rsidRPr="0063394D">
              <w:t>Kan endast vara OK, INFO eller ERROR</w:t>
            </w:r>
          </w:p>
        </w:tc>
        <w:tc>
          <w:tcPr>
            <w:tcW w:w="567" w:type="dxa"/>
          </w:tcPr>
          <w:p w14:paraId="32C42C32" w14:textId="77777777" w:rsidR="009147F4" w:rsidRPr="0063394D" w:rsidRDefault="009147F4" w:rsidP="00583F17">
            <w:r w:rsidRPr="0063394D">
              <w:t>1..1</w:t>
            </w:r>
          </w:p>
        </w:tc>
        <w:tc>
          <w:tcPr>
            <w:tcW w:w="1134" w:type="dxa"/>
          </w:tcPr>
          <w:p w14:paraId="2AE056C7" w14:textId="77777777" w:rsidR="009147F4" w:rsidRPr="0063394D" w:rsidRDefault="009147F4" w:rsidP="00583F17"/>
        </w:tc>
      </w:tr>
      <w:tr w:rsidR="009147F4" w:rsidRPr="00D10D9E" w14:paraId="284BED54" w14:textId="77777777" w:rsidTr="00583F17">
        <w:tc>
          <w:tcPr>
            <w:tcW w:w="2660" w:type="dxa"/>
          </w:tcPr>
          <w:p w14:paraId="3FE78C9D" w14:textId="77777777" w:rsidR="009147F4" w:rsidRPr="0063394D" w:rsidRDefault="009147F4" w:rsidP="00583F17">
            <w:r>
              <w:t>result.</w:t>
            </w:r>
            <w:r w:rsidRPr="0063394D">
              <w:t>errorCode</w:t>
            </w:r>
          </w:p>
        </w:tc>
        <w:tc>
          <w:tcPr>
            <w:tcW w:w="1134" w:type="dxa"/>
          </w:tcPr>
          <w:p w14:paraId="310A3F46" w14:textId="77777777" w:rsidR="009147F4" w:rsidRPr="0063394D" w:rsidRDefault="009147F4" w:rsidP="00583F17">
            <w:r w:rsidRPr="0063394D">
              <w:t>ErrorCodeEnum</w:t>
            </w:r>
          </w:p>
        </w:tc>
        <w:tc>
          <w:tcPr>
            <w:tcW w:w="3969" w:type="dxa"/>
          </w:tcPr>
          <w:p w14:paraId="712A2AE8" w14:textId="77777777" w:rsidR="009147F4" w:rsidRPr="0063394D" w:rsidRDefault="009147F4" w:rsidP="00583F17">
            <w:r w:rsidRPr="0063394D">
              <w:t>Sätts endast om level är ERROR, se kapitel 4.3 för mer information.</w:t>
            </w:r>
          </w:p>
        </w:tc>
        <w:tc>
          <w:tcPr>
            <w:tcW w:w="567" w:type="dxa"/>
          </w:tcPr>
          <w:p w14:paraId="79BCF53F" w14:textId="77777777" w:rsidR="009147F4" w:rsidRPr="0063394D" w:rsidRDefault="009147F4" w:rsidP="00583F17">
            <w:r w:rsidRPr="0063394D">
              <w:t>0..1</w:t>
            </w:r>
          </w:p>
        </w:tc>
        <w:tc>
          <w:tcPr>
            <w:tcW w:w="1134" w:type="dxa"/>
          </w:tcPr>
          <w:p w14:paraId="61197289" w14:textId="77777777" w:rsidR="009147F4" w:rsidRPr="0063394D" w:rsidRDefault="009147F4" w:rsidP="00583F17"/>
        </w:tc>
      </w:tr>
      <w:tr w:rsidR="009147F4" w:rsidRPr="00D10D9E" w14:paraId="232E6FFD" w14:textId="77777777" w:rsidTr="00583F17">
        <w:tc>
          <w:tcPr>
            <w:tcW w:w="2660" w:type="dxa"/>
          </w:tcPr>
          <w:p w14:paraId="03DC7727" w14:textId="77777777" w:rsidR="009147F4" w:rsidRPr="0063394D" w:rsidRDefault="009147F4" w:rsidP="00583F17">
            <w:r w:rsidRPr="0063394D">
              <w:t>result</w:t>
            </w:r>
            <w:r>
              <w:t>.</w:t>
            </w:r>
            <w:r w:rsidRPr="0063394D">
              <w:t>subCode</w:t>
            </w:r>
          </w:p>
        </w:tc>
        <w:tc>
          <w:tcPr>
            <w:tcW w:w="1134" w:type="dxa"/>
          </w:tcPr>
          <w:p w14:paraId="3BD3B928" w14:textId="77777777" w:rsidR="009147F4" w:rsidRPr="0063394D" w:rsidRDefault="009147F4" w:rsidP="00583F17">
            <w:r w:rsidRPr="0063394D">
              <w:t>string</w:t>
            </w:r>
          </w:p>
        </w:tc>
        <w:tc>
          <w:tcPr>
            <w:tcW w:w="3969" w:type="dxa"/>
          </w:tcPr>
          <w:p w14:paraId="447310E4" w14:textId="77777777" w:rsidR="009147F4" w:rsidRPr="0063394D" w:rsidRDefault="009147F4" w:rsidP="00583F17">
            <w:r w:rsidRPr="0063394D">
              <w:t>En mer specifik kod (*inga är idag specificerade*)</w:t>
            </w:r>
          </w:p>
        </w:tc>
        <w:tc>
          <w:tcPr>
            <w:tcW w:w="567" w:type="dxa"/>
          </w:tcPr>
          <w:p w14:paraId="0D5BE11C" w14:textId="77777777" w:rsidR="009147F4" w:rsidRPr="0063394D" w:rsidRDefault="009147F4" w:rsidP="00583F17">
            <w:r w:rsidRPr="0063394D">
              <w:t>0..1</w:t>
            </w:r>
          </w:p>
        </w:tc>
        <w:tc>
          <w:tcPr>
            <w:tcW w:w="1134" w:type="dxa"/>
          </w:tcPr>
          <w:p w14:paraId="18D7A054" w14:textId="77777777" w:rsidR="009147F4" w:rsidRPr="0063394D" w:rsidRDefault="009147F4" w:rsidP="00583F17"/>
        </w:tc>
      </w:tr>
      <w:tr w:rsidR="009147F4" w:rsidRPr="00D10D9E" w14:paraId="40EBCE68" w14:textId="77777777" w:rsidTr="00583F17">
        <w:tc>
          <w:tcPr>
            <w:tcW w:w="2660" w:type="dxa"/>
          </w:tcPr>
          <w:p w14:paraId="478AFC99" w14:textId="77777777" w:rsidR="009147F4" w:rsidRPr="0063394D" w:rsidRDefault="009147F4" w:rsidP="00583F17">
            <w:r w:rsidRPr="0063394D">
              <w:lastRenderedPageBreak/>
              <w:t>result.logId</w:t>
            </w:r>
          </w:p>
        </w:tc>
        <w:tc>
          <w:tcPr>
            <w:tcW w:w="1134" w:type="dxa"/>
          </w:tcPr>
          <w:p w14:paraId="3A09628F" w14:textId="77777777" w:rsidR="009147F4" w:rsidRPr="0063394D" w:rsidRDefault="009147F4" w:rsidP="00583F17">
            <w:r w:rsidRPr="0063394D">
              <w:t>string</w:t>
            </w:r>
          </w:p>
        </w:tc>
        <w:tc>
          <w:tcPr>
            <w:tcW w:w="3969" w:type="dxa"/>
          </w:tcPr>
          <w:p w14:paraId="1516CDC9" w14:textId="77777777" w:rsidR="009147F4" w:rsidRPr="0063394D" w:rsidRDefault="009147F4" w:rsidP="00583F17">
            <w:r w:rsidRPr="0063394D">
              <w:t>Ett unikt log-id som kan användas vid felanmälan för att användas vid felsökning av producent.</w:t>
            </w:r>
          </w:p>
        </w:tc>
        <w:tc>
          <w:tcPr>
            <w:tcW w:w="567" w:type="dxa"/>
          </w:tcPr>
          <w:p w14:paraId="26E15696" w14:textId="77777777" w:rsidR="009147F4" w:rsidRPr="0063394D" w:rsidRDefault="009147F4" w:rsidP="00583F17">
            <w:r w:rsidRPr="0063394D">
              <w:t>0..1</w:t>
            </w:r>
          </w:p>
        </w:tc>
        <w:tc>
          <w:tcPr>
            <w:tcW w:w="1134" w:type="dxa"/>
          </w:tcPr>
          <w:p w14:paraId="2DC385AB" w14:textId="77777777" w:rsidR="009147F4" w:rsidRPr="0063394D" w:rsidRDefault="009147F4" w:rsidP="00583F17"/>
        </w:tc>
      </w:tr>
      <w:tr w:rsidR="009147F4" w:rsidRPr="00D10D9E" w14:paraId="0BD71529" w14:textId="77777777" w:rsidTr="00583F17">
        <w:tc>
          <w:tcPr>
            <w:tcW w:w="2660" w:type="dxa"/>
          </w:tcPr>
          <w:p w14:paraId="315A4B17" w14:textId="77777777" w:rsidR="009147F4" w:rsidRPr="0063394D" w:rsidRDefault="009147F4" w:rsidP="00583F17">
            <w:r w:rsidRPr="0063394D">
              <w:t>result.message</w:t>
            </w:r>
          </w:p>
        </w:tc>
        <w:tc>
          <w:tcPr>
            <w:tcW w:w="1134" w:type="dxa"/>
          </w:tcPr>
          <w:p w14:paraId="6FFF8CFD" w14:textId="77777777" w:rsidR="009147F4" w:rsidRPr="0063394D" w:rsidRDefault="009147F4" w:rsidP="00583F17">
            <w:r w:rsidRPr="0063394D">
              <w:t>string</w:t>
            </w:r>
          </w:p>
        </w:tc>
        <w:tc>
          <w:tcPr>
            <w:tcW w:w="3969" w:type="dxa"/>
          </w:tcPr>
          <w:p w14:paraId="39D0CBBC" w14:textId="77777777" w:rsidR="009147F4" w:rsidRPr="0063394D" w:rsidRDefault="009147F4" w:rsidP="00583F17">
            <w:r w:rsidRPr="0063394D">
              <w:t>En beskrivande text som kan visas för användaren.</w:t>
            </w:r>
          </w:p>
        </w:tc>
        <w:tc>
          <w:tcPr>
            <w:tcW w:w="567" w:type="dxa"/>
          </w:tcPr>
          <w:p w14:paraId="1A24AEA9" w14:textId="77777777" w:rsidR="009147F4" w:rsidRPr="0063394D" w:rsidRDefault="009147F4" w:rsidP="00583F17">
            <w:r w:rsidRPr="0063394D">
              <w:t>0..1</w:t>
            </w:r>
          </w:p>
        </w:tc>
        <w:tc>
          <w:tcPr>
            <w:tcW w:w="1134" w:type="dxa"/>
          </w:tcPr>
          <w:p w14:paraId="0C4D4830" w14:textId="77777777" w:rsidR="009147F4" w:rsidRDefault="009147F4" w:rsidP="00583F17"/>
        </w:tc>
      </w:tr>
    </w:tbl>
    <w:p w14:paraId="4FD82011" w14:textId="77777777" w:rsidR="00842167" w:rsidRDefault="00842167" w:rsidP="00842167"/>
    <w:p w14:paraId="31530471" w14:textId="77777777" w:rsidR="00842167" w:rsidRPr="00ED19D0" w:rsidRDefault="00842167" w:rsidP="00842167">
      <w:pPr>
        <w:pStyle w:val="BodyText"/>
      </w:pPr>
    </w:p>
    <w:p w14:paraId="58DE3BD7" w14:textId="77777777" w:rsidR="00842167" w:rsidRDefault="00842167" w:rsidP="00842167">
      <w:pPr>
        <w:pStyle w:val="Heading3"/>
      </w:pPr>
      <w:bookmarkStart w:id="146" w:name="_Toc398111424"/>
      <w:commentRangeStart w:id="147"/>
      <w:r>
        <w:t>Övriga regler</w:t>
      </w:r>
      <w:commentRangeEnd w:id="147"/>
      <w:r w:rsidR="00AE6DB9">
        <w:rPr>
          <w:rStyle w:val="CommentReference"/>
          <w:rFonts w:ascii="Arial" w:eastAsia="ヒラギノ角ゴ Pro W3" w:hAnsi="Arial"/>
          <w:bCs w:val="0"/>
          <w:i/>
          <w:color w:val="000000"/>
          <w:lang w:val="en-GB"/>
        </w:rPr>
        <w:commentReference w:id="147"/>
      </w:r>
      <w:bookmarkEnd w:id="146"/>
    </w:p>
    <w:p w14:paraId="60AA8A4F"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0988E56C" w14:textId="77777777" w:rsidR="00842167" w:rsidRPr="007E3F3B" w:rsidRDefault="00842167" w:rsidP="00842167">
      <w:pPr>
        <w:rPr>
          <w:i/>
          <w:sz w:val="22"/>
          <w:u w:val="single"/>
        </w:rPr>
      </w:pPr>
    </w:p>
    <w:p w14:paraId="63D62936"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9F7F9AD" w14:textId="77777777" w:rsidR="00842167" w:rsidRDefault="00842167" w:rsidP="00842167">
      <w:pPr>
        <w:rPr>
          <w:color w:val="4F81BD" w:themeColor="accent1"/>
        </w:rPr>
      </w:pPr>
      <w:r w:rsidRPr="003C2BD0">
        <w:rPr>
          <w:color w:val="4F81BD" w:themeColor="accent1"/>
        </w:rPr>
        <w:t>Beskrivning av regel för detta element.</w:t>
      </w:r>
    </w:p>
    <w:p w14:paraId="29321B65" w14:textId="77777777" w:rsidR="00842167" w:rsidRDefault="00842167" w:rsidP="00842167">
      <w:pPr>
        <w:rPr>
          <w:color w:val="4F81BD" w:themeColor="accent1"/>
        </w:rPr>
      </w:pPr>
    </w:p>
    <w:p w14:paraId="0251B85A" w14:textId="77777777" w:rsidR="00842167" w:rsidRPr="00776D68" w:rsidRDefault="00842167" w:rsidP="00842167">
      <w:pPr>
        <w:pStyle w:val="Heading4"/>
      </w:pPr>
      <w:r w:rsidRPr="00776D68">
        <w:t>Icke funktionella krav</w:t>
      </w:r>
    </w:p>
    <w:p w14:paraId="5B239D4F" w14:textId="0DB13B6A" w:rsidR="00583F17" w:rsidRPr="00435C79" w:rsidRDefault="00583F17" w:rsidP="00583F17">
      <w:pPr>
        <w:spacing w:line="240" w:lineRule="auto"/>
      </w:pPr>
      <w:r>
        <w:t xml:space="preserve">En producent av denna interaktion skall returnera samtliga (aktuella och historiska) statusar för remissen som har uppkommit på grund av händelser som dokumenterats hos denna producent. Om producenten har lagrat statusinformation om remissen från andra producenter av denna interaktion får denna information inte returneras. </w:t>
      </w:r>
    </w:p>
    <w:p w14:paraId="475EDEA6" w14:textId="77777777" w:rsidR="00842167" w:rsidRPr="00776D68" w:rsidRDefault="00842167" w:rsidP="00842167">
      <w:pPr>
        <w:pStyle w:val="Heading5"/>
      </w:pPr>
      <w:r w:rsidRPr="00776D68">
        <w:t>SLA-krav</w:t>
      </w:r>
    </w:p>
    <w:p w14:paraId="1D90585B" w14:textId="77777777" w:rsidR="00842167" w:rsidRDefault="00842167" w:rsidP="00842167">
      <w:r w:rsidRPr="008B016A">
        <w:t>Följande SLA-krav gäller för producenter av detta tjänstekontrakt.</w:t>
      </w:r>
    </w:p>
    <w:p w14:paraId="459A4A90"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4B2B564C" w14:textId="77777777" w:rsidR="00842167" w:rsidRPr="008B016A" w:rsidRDefault="00842167" w:rsidP="00842167"/>
    <w:p w14:paraId="589A6F3C" w14:textId="77777777" w:rsidR="00842167" w:rsidRPr="00776D68" w:rsidRDefault="00842167" w:rsidP="00842167">
      <w:pPr>
        <w:pStyle w:val="Heading3"/>
      </w:pPr>
      <w:bookmarkStart w:id="148" w:name="_Toc398111425"/>
      <w:r w:rsidRPr="00776D68">
        <w:t>Annan information om kontraktet</w:t>
      </w:r>
      <w:bookmarkEnd w:id="148"/>
    </w:p>
    <w:p w14:paraId="1B5EFE61" w14:textId="2651A209" w:rsidR="009147F4" w:rsidRDefault="009147F4">
      <w:pPr>
        <w:spacing w:line="240" w:lineRule="auto"/>
        <w:rPr>
          <w:highlight w:val="yellow"/>
        </w:rPr>
      </w:pPr>
      <w:r>
        <w:rPr>
          <w:highlight w:val="yellow"/>
        </w:rPr>
        <w:br w:type="page"/>
      </w:r>
    </w:p>
    <w:p w14:paraId="24C20219" w14:textId="77777777" w:rsidR="009147F4" w:rsidRPr="005B0CFE" w:rsidRDefault="009147F4" w:rsidP="00842167"/>
    <w:p w14:paraId="12C399CC" w14:textId="77777777" w:rsidR="009147F4" w:rsidRPr="009147F4" w:rsidRDefault="009147F4" w:rsidP="009147F4">
      <w:pPr>
        <w:pStyle w:val="Heading2"/>
      </w:pPr>
      <w:bookmarkStart w:id="149" w:name="_Toc398111426"/>
      <w:r w:rsidRPr="009147F4">
        <w:t>GetRequestInstruction</w:t>
      </w:r>
      <w:bookmarkEnd w:id="149"/>
    </w:p>
    <w:p w14:paraId="58F51C8D" w14:textId="77777777" w:rsidR="009147F4" w:rsidRDefault="009147F4" w:rsidP="009147F4">
      <w:r>
        <w:t>Tjänsten används för att kommunicera information kring hur en viss organisatorisk enhet i egenskap av tilltänkt remissmottagare önskar få sina remisser ifyllda givet en specifik diagnos eller diagnosgrupp. Syftet med tjänsten är att säkerställa att remittenten fyller i remissen på ett korrekt sätt redan i första skedet så att remissmottagaren slipper begära remisskomplettering.</w:t>
      </w:r>
    </w:p>
    <w:p w14:paraId="4E55232A" w14:textId="77777777" w:rsidR="009147F4" w:rsidRDefault="009147F4" w:rsidP="009147F4">
      <w:r>
        <w:t>Tjänstekontraktets huvuddomän är "clinicalprocess", som hanterar alla underdomäner som handlar om tjänstekontrakt för att hjälpa till med hantering av den kliniska kärnprocessen.</w:t>
      </w:r>
    </w:p>
    <w:p w14:paraId="3332E936" w14:textId="77777777" w:rsidR="009147F4" w:rsidRDefault="009147F4" w:rsidP="009147F4">
      <w:r>
        <w:t>-</w:t>
      </w:r>
      <w:r>
        <w:tab/>
        <w:t>Underdomänen är "activity:request", som grupperar alla tjänstekontrakt som handlar om att presentera och administrera information om remiss och tillhörande flöden.</w:t>
      </w:r>
    </w:p>
    <w:p w14:paraId="4329861F" w14:textId="77777777" w:rsidR="009147F4" w:rsidRDefault="009147F4" w:rsidP="009147F4">
      <w:r>
        <w:t>Namnrymden för tjänstekontraktet är: urn:riv:clinicalprocess:activity:request</w:t>
      </w:r>
    </w:p>
    <w:p w14:paraId="0CF9D0C8" w14:textId="77777777" w:rsidR="009147F4" w:rsidRDefault="009147F4" w:rsidP="009147F4"/>
    <w:p w14:paraId="55953B70" w14:textId="77777777" w:rsidR="00842167" w:rsidRDefault="00842167" w:rsidP="00842167">
      <w:pPr>
        <w:pStyle w:val="Heading3"/>
      </w:pPr>
      <w:bookmarkStart w:id="150" w:name="_Toc398111427"/>
      <w:r>
        <w:t>Version</w:t>
      </w:r>
      <w:bookmarkEnd w:id="150"/>
    </w:p>
    <w:p w14:paraId="3FBF2D4D" w14:textId="52FB47AE" w:rsidR="00842167" w:rsidRDefault="009147F4" w:rsidP="00842167">
      <w:r>
        <w:t>1.0</w:t>
      </w:r>
    </w:p>
    <w:p w14:paraId="2439B060" w14:textId="77777777" w:rsidR="00842167" w:rsidRPr="00C55071" w:rsidRDefault="00842167" w:rsidP="00842167"/>
    <w:p w14:paraId="54301EB4" w14:textId="77777777" w:rsidR="00842167" w:rsidRDefault="00842167" w:rsidP="00842167">
      <w:pPr>
        <w:pStyle w:val="Heading3"/>
      </w:pPr>
      <w:bookmarkStart w:id="151" w:name="_Toc398111428"/>
      <w:r>
        <w:t>Fältregler</w:t>
      </w:r>
      <w:bookmarkEnd w:id="151"/>
    </w:p>
    <w:p w14:paraId="5516B256"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2C46A00" w14:textId="77777777" w:rsidR="00842167" w:rsidRDefault="00842167" w:rsidP="00842167"/>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701"/>
        <w:gridCol w:w="3261"/>
        <w:gridCol w:w="708"/>
        <w:gridCol w:w="993"/>
      </w:tblGrid>
      <w:tr w:rsidR="009147F4" w:rsidRPr="004E06B5" w14:paraId="506A1504" w14:textId="77777777" w:rsidTr="009147F4">
        <w:tc>
          <w:tcPr>
            <w:tcW w:w="2835" w:type="dxa"/>
            <w:shd w:val="clear" w:color="auto" w:fill="D9D9D9" w:themeFill="background1" w:themeFillShade="D9"/>
          </w:tcPr>
          <w:p w14:paraId="0D62CD3C" w14:textId="77777777" w:rsidR="009147F4" w:rsidRPr="008771B1" w:rsidRDefault="009147F4" w:rsidP="00583F17">
            <w:r w:rsidRPr="008771B1">
              <w:t>Namn</w:t>
            </w:r>
          </w:p>
        </w:tc>
        <w:tc>
          <w:tcPr>
            <w:tcW w:w="1701" w:type="dxa"/>
            <w:shd w:val="clear" w:color="auto" w:fill="D9D9D9" w:themeFill="background1" w:themeFillShade="D9"/>
          </w:tcPr>
          <w:p w14:paraId="22683956" w14:textId="77777777" w:rsidR="009147F4" w:rsidRPr="008771B1" w:rsidRDefault="009147F4" w:rsidP="00583F17">
            <w:r w:rsidRPr="008771B1">
              <w:t>Typ</w:t>
            </w:r>
          </w:p>
        </w:tc>
        <w:tc>
          <w:tcPr>
            <w:tcW w:w="3261" w:type="dxa"/>
            <w:shd w:val="clear" w:color="auto" w:fill="D9D9D9" w:themeFill="background1" w:themeFillShade="D9"/>
          </w:tcPr>
          <w:p w14:paraId="136C571C" w14:textId="77777777" w:rsidR="009147F4" w:rsidRPr="008771B1" w:rsidRDefault="009147F4" w:rsidP="00583F17">
            <w:r w:rsidRPr="008771B1">
              <w:t>Kommentar</w:t>
            </w:r>
          </w:p>
        </w:tc>
        <w:tc>
          <w:tcPr>
            <w:tcW w:w="708" w:type="dxa"/>
            <w:shd w:val="clear" w:color="auto" w:fill="D9D9D9" w:themeFill="background1" w:themeFillShade="D9"/>
          </w:tcPr>
          <w:p w14:paraId="3E568FDC" w14:textId="77777777" w:rsidR="009147F4" w:rsidRDefault="009147F4" w:rsidP="00583F17">
            <w:r>
              <w:t>Kardi-nalitet</w:t>
            </w:r>
          </w:p>
        </w:tc>
        <w:tc>
          <w:tcPr>
            <w:tcW w:w="993" w:type="dxa"/>
            <w:shd w:val="clear" w:color="auto" w:fill="D9D9D9" w:themeFill="background1" w:themeFillShade="D9"/>
          </w:tcPr>
          <w:p w14:paraId="19D9B7BA" w14:textId="77777777" w:rsidR="009147F4" w:rsidRDefault="009147F4" w:rsidP="00583F17">
            <w:r w:rsidRPr="00BA1C92">
              <w:rPr>
                <w:i/>
              </w:rPr>
              <w:t xml:space="preserve">Kodverk/värde-mängd </w:t>
            </w:r>
            <w:r w:rsidRPr="00BA1C92">
              <w:rPr>
                <w:i/>
              </w:rPr>
              <w:br/>
              <w:t>/ ev begränsningar</w:t>
            </w:r>
          </w:p>
        </w:tc>
      </w:tr>
      <w:tr w:rsidR="009147F4" w:rsidRPr="004E06B5" w14:paraId="445DF5C8" w14:textId="77777777" w:rsidTr="00583F17">
        <w:tc>
          <w:tcPr>
            <w:tcW w:w="2835" w:type="dxa"/>
          </w:tcPr>
          <w:p w14:paraId="10B50802" w14:textId="77777777" w:rsidR="009147F4" w:rsidRPr="00A71B49" w:rsidRDefault="009147F4" w:rsidP="00583F17">
            <w:pPr>
              <w:rPr>
                <w:b/>
              </w:rPr>
            </w:pPr>
            <w:r w:rsidRPr="00A71B49">
              <w:rPr>
                <w:b/>
              </w:rPr>
              <w:t>Begäran</w:t>
            </w:r>
          </w:p>
        </w:tc>
        <w:tc>
          <w:tcPr>
            <w:tcW w:w="1701" w:type="dxa"/>
          </w:tcPr>
          <w:p w14:paraId="0C00E822" w14:textId="77777777" w:rsidR="009147F4" w:rsidRPr="008771B1" w:rsidRDefault="009147F4" w:rsidP="00583F17"/>
        </w:tc>
        <w:tc>
          <w:tcPr>
            <w:tcW w:w="3261" w:type="dxa"/>
          </w:tcPr>
          <w:p w14:paraId="19D604B2" w14:textId="77777777" w:rsidR="009147F4" w:rsidRPr="008771B1" w:rsidRDefault="009147F4" w:rsidP="00583F17"/>
        </w:tc>
        <w:tc>
          <w:tcPr>
            <w:tcW w:w="708" w:type="dxa"/>
          </w:tcPr>
          <w:p w14:paraId="427ED7D0" w14:textId="77777777" w:rsidR="009147F4" w:rsidRPr="008771B1" w:rsidRDefault="009147F4" w:rsidP="00583F17"/>
        </w:tc>
        <w:tc>
          <w:tcPr>
            <w:tcW w:w="993" w:type="dxa"/>
          </w:tcPr>
          <w:p w14:paraId="172A146A" w14:textId="77777777" w:rsidR="009147F4" w:rsidRPr="008771B1" w:rsidRDefault="009147F4" w:rsidP="00583F17"/>
        </w:tc>
      </w:tr>
      <w:tr w:rsidR="009147F4" w:rsidRPr="004E06B5" w14:paraId="09188B2A" w14:textId="77777777" w:rsidTr="00583F17">
        <w:tc>
          <w:tcPr>
            <w:tcW w:w="2835" w:type="dxa"/>
          </w:tcPr>
          <w:p w14:paraId="63AADA3D" w14:textId="77777777" w:rsidR="009147F4" w:rsidRPr="008F0EDF" w:rsidRDefault="009147F4" w:rsidP="00583F17">
            <w:r>
              <w:t>diagnosisGroup</w:t>
            </w:r>
          </w:p>
        </w:tc>
        <w:tc>
          <w:tcPr>
            <w:tcW w:w="1701" w:type="dxa"/>
          </w:tcPr>
          <w:p w14:paraId="2C83352C" w14:textId="77777777" w:rsidR="009147F4" w:rsidRPr="008771B1" w:rsidRDefault="009147F4" w:rsidP="00583F17">
            <w:r>
              <w:t>String</w:t>
            </w:r>
          </w:p>
        </w:tc>
        <w:tc>
          <w:tcPr>
            <w:tcW w:w="3261" w:type="dxa"/>
          </w:tcPr>
          <w:p w14:paraId="409B98C0" w14:textId="77777777" w:rsidR="009147F4" w:rsidRPr="008771B1" w:rsidRDefault="009147F4" w:rsidP="00583F17">
            <w:r>
              <w:t>Diagnosgrupp eller diagnoskod enligt ICD-10 (3-4 tecken)</w:t>
            </w:r>
          </w:p>
        </w:tc>
        <w:tc>
          <w:tcPr>
            <w:tcW w:w="708" w:type="dxa"/>
          </w:tcPr>
          <w:p w14:paraId="2C3FC755" w14:textId="77777777" w:rsidR="009147F4" w:rsidRPr="008771B1" w:rsidRDefault="009147F4" w:rsidP="00583F17">
            <w:r>
              <w:t>1..1</w:t>
            </w:r>
          </w:p>
        </w:tc>
        <w:tc>
          <w:tcPr>
            <w:tcW w:w="993" w:type="dxa"/>
          </w:tcPr>
          <w:p w14:paraId="25CEC998" w14:textId="77777777" w:rsidR="009147F4" w:rsidRPr="008771B1" w:rsidRDefault="009147F4" w:rsidP="00583F17"/>
        </w:tc>
      </w:tr>
      <w:tr w:rsidR="009147F4" w:rsidRPr="00D10D9E" w14:paraId="35D8F843" w14:textId="77777777" w:rsidTr="00583F17">
        <w:tc>
          <w:tcPr>
            <w:tcW w:w="2835" w:type="dxa"/>
          </w:tcPr>
          <w:p w14:paraId="0D9F6D8D" w14:textId="77777777" w:rsidR="009147F4" w:rsidRPr="006713B2" w:rsidRDefault="009147F4" w:rsidP="00583F17">
            <w:pPr>
              <w:rPr>
                <w:b/>
                <w:lang w:val="en-GB"/>
              </w:rPr>
            </w:pPr>
            <w:r w:rsidRPr="006713B2">
              <w:rPr>
                <w:b/>
                <w:lang w:val="en-GB"/>
              </w:rPr>
              <w:t>Svar</w:t>
            </w:r>
          </w:p>
        </w:tc>
        <w:tc>
          <w:tcPr>
            <w:tcW w:w="1701" w:type="dxa"/>
          </w:tcPr>
          <w:p w14:paraId="383A82E7" w14:textId="77777777" w:rsidR="009147F4" w:rsidRPr="008771B1" w:rsidRDefault="009147F4" w:rsidP="00583F17">
            <w:pPr>
              <w:rPr>
                <w:lang w:val="en-GB"/>
              </w:rPr>
            </w:pPr>
          </w:p>
        </w:tc>
        <w:tc>
          <w:tcPr>
            <w:tcW w:w="3261" w:type="dxa"/>
          </w:tcPr>
          <w:p w14:paraId="37BCB91A" w14:textId="77777777" w:rsidR="009147F4" w:rsidRPr="00D10D9E" w:rsidRDefault="009147F4" w:rsidP="00583F17"/>
        </w:tc>
        <w:tc>
          <w:tcPr>
            <w:tcW w:w="708" w:type="dxa"/>
          </w:tcPr>
          <w:p w14:paraId="5E15E479" w14:textId="77777777" w:rsidR="009147F4" w:rsidRPr="00D10D9E" w:rsidRDefault="009147F4" w:rsidP="00583F17"/>
        </w:tc>
        <w:tc>
          <w:tcPr>
            <w:tcW w:w="993" w:type="dxa"/>
          </w:tcPr>
          <w:p w14:paraId="08EAE17C" w14:textId="77777777" w:rsidR="009147F4" w:rsidRPr="00D10D9E" w:rsidRDefault="009147F4" w:rsidP="00583F17"/>
        </w:tc>
      </w:tr>
      <w:tr w:rsidR="009147F4" w:rsidRPr="00D10D9E" w14:paraId="4FCC56BC" w14:textId="77777777" w:rsidTr="00583F17">
        <w:tc>
          <w:tcPr>
            <w:tcW w:w="2835" w:type="dxa"/>
          </w:tcPr>
          <w:p w14:paraId="5FB8EE3E" w14:textId="77777777" w:rsidR="009147F4" w:rsidRDefault="009147F4" w:rsidP="00583F17">
            <w:pPr>
              <w:rPr>
                <w:lang w:val="en-GB"/>
              </w:rPr>
            </w:pPr>
            <w:r>
              <w:rPr>
                <w:lang w:val="en-GB"/>
              </w:rPr>
              <w:t>instruction</w:t>
            </w:r>
          </w:p>
        </w:tc>
        <w:tc>
          <w:tcPr>
            <w:tcW w:w="1701" w:type="dxa"/>
          </w:tcPr>
          <w:p w14:paraId="54989A70" w14:textId="77777777" w:rsidR="009147F4" w:rsidRDefault="009147F4" w:rsidP="00583F17">
            <w:pPr>
              <w:rPr>
                <w:lang w:val="en-GB"/>
              </w:rPr>
            </w:pPr>
            <w:r>
              <w:rPr>
                <w:lang w:val="en-GB"/>
              </w:rPr>
              <w:t>InstructionType</w:t>
            </w:r>
          </w:p>
        </w:tc>
        <w:tc>
          <w:tcPr>
            <w:tcW w:w="3261" w:type="dxa"/>
          </w:tcPr>
          <w:p w14:paraId="7D699353" w14:textId="77777777" w:rsidR="009147F4" w:rsidRDefault="009147F4" w:rsidP="00583F17"/>
        </w:tc>
        <w:tc>
          <w:tcPr>
            <w:tcW w:w="708" w:type="dxa"/>
          </w:tcPr>
          <w:p w14:paraId="5645D2C8" w14:textId="77777777" w:rsidR="009147F4" w:rsidRDefault="009147F4" w:rsidP="00583F17">
            <w:r>
              <w:t>0..1</w:t>
            </w:r>
          </w:p>
        </w:tc>
        <w:tc>
          <w:tcPr>
            <w:tcW w:w="993" w:type="dxa"/>
          </w:tcPr>
          <w:p w14:paraId="4FB437C5" w14:textId="77777777" w:rsidR="009147F4" w:rsidRPr="00D10D9E" w:rsidRDefault="009147F4" w:rsidP="00583F17"/>
        </w:tc>
      </w:tr>
      <w:tr w:rsidR="009147F4" w:rsidRPr="00D10D9E" w14:paraId="739C7693" w14:textId="77777777" w:rsidTr="00583F17">
        <w:tc>
          <w:tcPr>
            <w:tcW w:w="2835" w:type="dxa"/>
          </w:tcPr>
          <w:p w14:paraId="6D283FCA" w14:textId="77777777" w:rsidR="009147F4" w:rsidRDefault="009147F4" w:rsidP="00583F17">
            <w:pPr>
              <w:rPr>
                <w:lang w:val="en-GB"/>
              </w:rPr>
            </w:pPr>
            <w:r>
              <w:rPr>
                <w:lang w:val="en-GB"/>
              </w:rPr>
              <w:t>instruction.sourceOfInformation</w:t>
            </w:r>
          </w:p>
        </w:tc>
        <w:tc>
          <w:tcPr>
            <w:tcW w:w="1701" w:type="dxa"/>
          </w:tcPr>
          <w:p w14:paraId="3C240BE3" w14:textId="77777777" w:rsidR="009147F4" w:rsidRDefault="009147F4" w:rsidP="00583F17">
            <w:pPr>
              <w:rPr>
                <w:lang w:val="en-GB"/>
              </w:rPr>
            </w:pPr>
            <w:r>
              <w:rPr>
                <w:lang w:val="en-GB"/>
              </w:rPr>
              <w:t>String</w:t>
            </w:r>
          </w:p>
        </w:tc>
        <w:tc>
          <w:tcPr>
            <w:tcW w:w="3261" w:type="dxa"/>
          </w:tcPr>
          <w:p w14:paraId="4DE8E5B2" w14:textId="77777777" w:rsidR="009147F4" w:rsidRDefault="009147F4" w:rsidP="00583F17">
            <w:r>
              <w:t>Namn på den källa som används.</w:t>
            </w:r>
          </w:p>
          <w:p w14:paraId="7AC0BC85" w14:textId="77777777" w:rsidR="009147F4" w:rsidRDefault="009147F4" w:rsidP="00583F17"/>
        </w:tc>
        <w:tc>
          <w:tcPr>
            <w:tcW w:w="708" w:type="dxa"/>
          </w:tcPr>
          <w:p w14:paraId="4F0D38DF" w14:textId="77777777" w:rsidR="009147F4" w:rsidRDefault="009147F4" w:rsidP="00583F17">
            <w:r>
              <w:t>0..1</w:t>
            </w:r>
          </w:p>
        </w:tc>
        <w:tc>
          <w:tcPr>
            <w:tcW w:w="993" w:type="dxa"/>
          </w:tcPr>
          <w:p w14:paraId="494B94E8" w14:textId="77777777" w:rsidR="009147F4" w:rsidRPr="00D10D9E" w:rsidRDefault="009147F4" w:rsidP="00583F17"/>
        </w:tc>
      </w:tr>
      <w:tr w:rsidR="009147F4" w:rsidRPr="00D10D9E" w14:paraId="583B6297" w14:textId="77777777" w:rsidTr="00583F17">
        <w:tc>
          <w:tcPr>
            <w:tcW w:w="2835" w:type="dxa"/>
          </w:tcPr>
          <w:p w14:paraId="547DCDA0" w14:textId="77777777" w:rsidR="009147F4" w:rsidRDefault="009147F4" w:rsidP="00583F17">
            <w:pPr>
              <w:rPr>
                <w:lang w:val="en-GB"/>
              </w:rPr>
            </w:pPr>
            <w:r>
              <w:rPr>
                <w:lang w:val="en-GB"/>
              </w:rPr>
              <w:t>instruction.url</w:t>
            </w:r>
          </w:p>
        </w:tc>
        <w:tc>
          <w:tcPr>
            <w:tcW w:w="1701" w:type="dxa"/>
          </w:tcPr>
          <w:p w14:paraId="79466670" w14:textId="77777777" w:rsidR="009147F4" w:rsidRDefault="009147F4" w:rsidP="00583F17">
            <w:pPr>
              <w:rPr>
                <w:lang w:val="en-GB"/>
              </w:rPr>
            </w:pPr>
            <w:r>
              <w:rPr>
                <w:lang w:val="en-GB"/>
              </w:rPr>
              <w:t>String</w:t>
            </w:r>
          </w:p>
        </w:tc>
        <w:tc>
          <w:tcPr>
            <w:tcW w:w="3261" w:type="dxa"/>
          </w:tcPr>
          <w:p w14:paraId="1CD4C56F" w14:textId="77777777" w:rsidR="009147F4" w:rsidRDefault="009147F4" w:rsidP="00583F17">
            <w:r>
              <w:t>URL till anvisningen om sådan finns tillgänglig över Internet.</w:t>
            </w:r>
          </w:p>
        </w:tc>
        <w:tc>
          <w:tcPr>
            <w:tcW w:w="708" w:type="dxa"/>
          </w:tcPr>
          <w:p w14:paraId="29A6F8C9" w14:textId="77777777" w:rsidR="009147F4" w:rsidRDefault="009147F4" w:rsidP="00583F17">
            <w:r>
              <w:t>0..1</w:t>
            </w:r>
          </w:p>
        </w:tc>
        <w:tc>
          <w:tcPr>
            <w:tcW w:w="993" w:type="dxa"/>
          </w:tcPr>
          <w:p w14:paraId="05A2F91C" w14:textId="77777777" w:rsidR="009147F4" w:rsidRPr="00D10D9E" w:rsidRDefault="009147F4" w:rsidP="00583F17"/>
        </w:tc>
      </w:tr>
      <w:tr w:rsidR="009147F4" w:rsidRPr="00D10D9E" w14:paraId="4BAE0CEC" w14:textId="77777777" w:rsidTr="00583F17">
        <w:tc>
          <w:tcPr>
            <w:tcW w:w="2835" w:type="dxa"/>
          </w:tcPr>
          <w:p w14:paraId="79421644" w14:textId="77777777" w:rsidR="009147F4" w:rsidRPr="00B47403" w:rsidRDefault="009147F4" w:rsidP="00583F17">
            <w:pPr>
              <w:rPr>
                <w:lang w:val="en-GB"/>
              </w:rPr>
            </w:pPr>
            <w:r>
              <w:rPr>
                <w:lang w:val="en-GB"/>
              </w:rPr>
              <w:t>instruction.text</w:t>
            </w:r>
          </w:p>
        </w:tc>
        <w:tc>
          <w:tcPr>
            <w:tcW w:w="1701" w:type="dxa"/>
          </w:tcPr>
          <w:p w14:paraId="775D1F9E" w14:textId="77777777" w:rsidR="009147F4" w:rsidRPr="008771B1" w:rsidRDefault="009147F4" w:rsidP="00583F17">
            <w:pPr>
              <w:rPr>
                <w:lang w:val="en-GB"/>
              </w:rPr>
            </w:pPr>
            <w:r>
              <w:rPr>
                <w:lang w:val="en-GB"/>
              </w:rPr>
              <w:t>String</w:t>
            </w:r>
          </w:p>
        </w:tc>
        <w:tc>
          <w:tcPr>
            <w:tcW w:w="3261" w:type="dxa"/>
          </w:tcPr>
          <w:p w14:paraId="4A92E669" w14:textId="77777777" w:rsidR="009147F4" w:rsidRPr="00D10D9E" w:rsidRDefault="009147F4" w:rsidP="00583F17">
            <w:r>
              <w:t>Remissanvisning som gäller för den efterfrågade ICD-10 koden hos den tänkta remissmottagningsenheten.</w:t>
            </w:r>
          </w:p>
        </w:tc>
        <w:tc>
          <w:tcPr>
            <w:tcW w:w="708" w:type="dxa"/>
          </w:tcPr>
          <w:p w14:paraId="009E2749" w14:textId="77777777" w:rsidR="009147F4" w:rsidRPr="00D10D9E" w:rsidRDefault="009147F4" w:rsidP="00583F17">
            <w:r>
              <w:t>1..1</w:t>
            </w:r>
          </w:p>
        </w:tc>
        <w:tc>
          <w:tcPr>
            <w:tcW w:w="993" w:type="dxa"/>
          </w:tcPr>
          <w:p w14:paraId="4E55C687" w14:textId="77777777" w:rsidR="009147F4" w:rsidRPr="00D10D9E" w:rsidRDefault="009147F4" w:rsidP="00583F17"/>
        </w:tc>
      </w:tr>
      <w:tr w:rsidR="009147F4" w:rsidRPr="00D10D9E" w14:paraId="3B8D81B3" w14:textId="77777777" w:rsidTr="00583F17">
        <w:tc>
          <w:tcPr>
            <w:tcW w:w="2835" w:type="dxa"/>
          </w:tcPr>
          <w:p w14:paraId="6F32A3E8" w14:textId="77777777" w:rsidR="009147F4" w:rsidRPr="00DB597D" w:rsidRDefault="009147F4" w:rsidP="00583F17">
            <w:r w:rsidRPr="00DB597D">
              <w:t>result</w:t>
            </w:r>
          </w:p>
        </w:tc>
        <w:tc>
          <w:tcPr>
            <w:tcW w:w="1701" w:type="dxa"/>
          </w:tcPr>
          <w:p w14:paraId="04C6E3E3" w14:textId="77777777" w:rsidR="009147F4" w:rsidRPr="00DB597D" w:rsidRDefault="009147F4" w:rsidP="00583F17">
            <w:r w:rsidRPr="00DB597D">
              <w:t>ResultType</w:t>
            </w:r>
          </w:p>
        </w:tc>
        <w:tc>
          <w:tcPr>
            <w:tcW w:w="3261" w:type="dxa"/>
          </w:tcPr>
          <w:p w14:paraId="5D211E74" w14:textId="77777777" w:rsidR="009147F4" w:rsidRPr="00DB597D" w:rsidRDefault="009147F4" w:rsidP="00583F17">
            <w:r w:rsidRPr="00DB597D">
              <w:t xml:space="preserve">Innehåller information om </w:t>
            </w:r>
            <w:r w:rsidRPr="00DB597D">
              <w:lastRenderedPageBreak/>
              <w:t>begäran gick bra eller ej.</w:t>
            </w:r>
          </w:p>
        </w:tc>
        <w:tc>
          <w:tcPr>
            <w:tcW w:w="708" w:type="dxa"/>
          </w:tcPr>
          <w:p w14:paraId="5A9A41AC" w14:textId="77777777" w:rsidR="009147F4" w:rsidRPr="00DB597D" w:rsidRDefault="009147F4" w:rsidP="00583F17">
            <w:r w:rsidRPr="00DB597D">
              <w:lastRenderedPageBreak/>
              <w:t>1..1</w:t>
            </w:r>
          </w:p>
        </w:tc>
        <w:tc>
          <w:tcPr>
            <w:tcW w:w="993" w:type="dxa"/>
          </w:tcPr>
          <w:p w14:paraId="6AD65526" w14:textId="77777777" w:rsidR="009147F4" w:rsidRPr="00DB597D" w:rsidRDefault="009147F4" w:rsidP="00583F17"/>
        </w:tc>
      </w:tr>
      <w:tr w:rsidR="009147F4" w:rsidRPr="00D10D9E" w14:paraId="6C689FC2" w14:textId="77777777" w:rsidTr="00583F17">
        <w:tc>
          <w:tcPr>
            <w:tcW w:w="2835" w:type="dxa"/>
          </w:tcPr>
          <w:p w14:paraId="3EB58346" w14:textId="012C595E" w:rsidR="009147F4" w:rsidRPr="00DB597D" w:rsidRDefault="00583F17" w:rsidP="00583F17">
            <w:r>
              <w:lastRenderedPageBreak/>
              <w:t>result.</w:t>
            </w:r>
            <w:r w:rsidR="009147F4" w:rsidRPr="00DB597D">
              <w:t>resultCode</w:t>
            </w:r>
          </w:p>
        </w:tc>
        <w:tc>
          <w:tcPr>
            <w:tcW w:w="1701" w:type="dxa"/>
          </w:tcPr>
          <w:p w14:paraId="5479E6B3" w14:textId="77777777" w:rsidR="009147F4" w:rsidRPr="00DB597D" w:rsidRDefault="009147F4" w:rsidP="00583F17">
            <w:r w:rsidRPr="00DB597D">
              <w:t>ResultCodeEnum</w:t>
            </w:r>
          </w:p>
        </w:tc>
        <w:tc>
          <w:tcPr>
            <w:tcW w:w="3261" w:type="dxa"/>
          </w:tcPr>
          <w:p w14:paraId="63944BCC" w14:textId="77777777" w:rsidR="009147F4" w:rsidRPr="00DB597D" w:rsidRDefault="009147F4" w:rsidP="00583F17">
            <w:r w:rsidRPr="00DB597D">
              <w:t>Kan endast vara OK, INFO eller ERROR</w:t>
            </w:r>
          </w:p>
        </w:tc>
        <w:tc>
          <w:tcPr>
            <w:tcW w:w="708" w:type="dxa"/>
          </w:tcPr>
          <w:p w14:paraId="4B2CCB18" w14:textId="77777777" w:rsidR="009147F4" w:rsidRPr="00DB597D" w:rsidRDefault="009147F4" w:rsidP="00583F17">
            <w:r w:rsidRPr="00DB597D">
              <w:t>1..1</w:t>
            </w:r>
          </w:p>
        </w:tc>
        <w:tc>
          <w:tcPr>
            <w:tcW w:w="993" w:type="dxa"/>
          </w:tcPr>
          <w:p w14:paraId="10782679" w14:textId="77777777" w:rsidR="009147F4" w:rsidRPr="00DB597D" w:rsidRDefault="009147F4" w:rsidP="00583F17"/>
        </w:tc>
      </w:tr>
      <w:tr w:rsidR="009147F4" w:rsidRPr="00D10D9E" w14:paraId="1B2B1DD6" w14:textId="77777777" w:rsidTr="00583F17">
        <w:tc>
          <w:tcPr>
            <w:tcW w:w="2835" w:type="dxa"/>
          </w:tcPr>
          <w:p w14:paraId="04C5D156" w14:textId="7DB877BE" w:rsidR="009147F4" w:rsidRPr="00DB597D" w:rsidRDefault="00583F17" w:rsidP="00583F17">
            <w:r>
              <w:t>result.</w:t>
            </w:r>
            <w:r w:rsidR="009147F4" w:rsidRPr="00DB597D">
              <w:t>errorCode</w:t>
            </w:r>
          </w:p>
        </w:tc>
        <w:tc>
          <w:tcPr>
            <w:tcW w:w="1701" w:type="dxa"/>
          </w:tcPr>
          <w:p w14:paraId="33FC8D76" w14:textId="77777777" w:rsidR="009147F4" w:rsidRPr="00DB597D" w:rsidRDefault="009147F4" w:rsidP="00583F17">
            <w:r w:rsidRPr="00DB597D">
              <w:t>ErrorCodeEnum</w:t>
            </w:r>
          </w:p>
        </w:tc>
        <w:tc>
          <w:tcPr>
            <w:tcW w:w="3261" w:type="dxa"/>
          </w:tcPr>
          <w:p w14:paraId="7ACBAAB3" w14:textId="77777777" w:rsidR="009147F4" w:rsidRPr="00DB597D" w:rsidRDefault="009147F4" w:rsidP="00583F17">
            <w:r w:rsidRPr="00DB597D">
              <w:t>Sätts endast om level är ERROR, se kapitel 4.3 för mer information.</w:t>
            </w:r>
          </w:p>
        </w:tc>
        <w:tc>
          <w:tcPr>
            <w:tcW w:w="708" w:type="dxa"/>
          </w:tcPr>
          <w:p w14:paraId="72609620" w14:textId="77777777" w:rsidR="009147F4" w:rsidRPr="00DB597D" w:rsidRDefault="009147F4" w:rsidP="00583F17">
            <w:r w:rsidRPr="00DB597D">
              <w:t>0..1</w:t>
            </w:r>
          </w:p>
        </w:tc>
        <w:tc>
          <w:tcPr>
            <w:tcW w:w="993" w:type="dxa"/>
          </w:tcPr>
          <w:p w14:paraId="7E6C48A0" w14:textId="77777777" w:rsidR="009147F4" w:rsidRPr="00DB597D" w:rsidRDefault="009147F4" w:rsidP="00583F17"/>
        </w:tc>
      </w:tr>
      <w:tr w:rsidR="009147F4" w:rsidRPr="00D10D9E" w14:paraId="026425EE" w14:textId="77777777" w:rsidTr="00583F17">
        <w:tc>
          <w:tcPr>
            <w:tcW w:w="2835" w:type="dxa"/>
          </w:tcPr>
          <w:p w14:paraId="60244A05" w14:textId="511EA7A8" w:rsidR="009147F4" w:rsidRPr="00DB597D" w:rsidRDefault="009147F4" w:rsidP="00583F17">
            <w:r w:rsidRPr="00DB597D">
              <w:t>re</w:t>
            </w:r>
            <w:r w:rsidR="00583F17">
              <w:t>sult.</w:t>
            </w:r>
            <w:r w:rsidRPr="00DB597D">
              <w:t>subCode</w:t>
            </w:r>
          </w:p>
        </w:tc>
        <w:tc>
          <w:tcPr>
            <w:tcW w:w="1701" w:type="dxa"/>
          </w:tcPr>
          <w:p w14:paraId="6B389341" w14:textId="77777777" w:rsidR="009147F4" w:rsidRPr="00DB597D" w:rsidRDefault="009147F4" w:rsidP="00583F17">
            <w:r w:rsidRPr="00DB597D">
              <w:t>string</w:t>
            </w:r>
          </w:p>
        </w:tc>
        <w:tc>
          <w:tcPr>
            <w:tcW w:w="3261" w:type="dxa"/>
          </w:tcPr>
          <w:p w14:paraId="747624F6" w14:textId="77777777" w:rsidR="009147F4" w:rsidRPr="00DB597D" w:rsidRDefault="009147F4" w:rsidP="00583F17">
            <w:r w:rsidRPr="00DB597D">
              <w:t>En mer specifik kod (*inga är idag specificerade*)</w:t>
            </w:r>
          </w:p>
        </w:tc>
        <w:tc>
          <w:tcPr>
            <w:tcW w:w="708" w:type="dxa"/>
          </w:tcPr>
          <w:p w14:paraId="7374F769" w14:textId="77777777" w:rsidR="009147F4" w:rsidRPr="00DB597D" w:rsidRDefault="009147F4" w:rsidP="00583F17">
            <w:r w:rsidRPr="00DB597D">
              <w:t>0..1</w:t>
            </w:r>
          </w:p>
        </w:tc>
        <w:tc>
          <w:tcPr>
            <w:tcW w:w="993" w:type="dxa"/>
          </w:tcPr>
          <w:p w14:paraId="694475B2" w14:textId="77777777" w:rsidR="009147F4" w:rsidRPr="00DB597D" w:rsidRDefault="009147F4" w:rsidP="00583F17"/>
        </w:tc>
      </w:tr>
      <w:tr w:rsidR="009147F4" w:rsidRPr="00D10D9E" w14:paraId="072280CE" w14:textId="77777777" w:rsidTr="00583F17">
        <w:tc>
          <w:tcPr>
            <w:tcW w:w="2835" w:type="dxa"/>
          </w:tcPr>
          <w:p w14:paraId="570FBD07" w14:textId="77777777" w:rsidR="009147F4" w:rsidRPr="00DB597D" w:rsidRDefault="009147F4" w:rsidP="00583F17">
            <w:r w:rsidRPr="00DB597D">
              <w:t>result.logId</w:t>
            </w:r>
          </w:p>
        </w:tc>
        <w:tc>
          <w:tcPr>
            <w:tcW w:w="1701" w:type="dxa"/>
          </w:tcPr>
          <w:p w14:paraId="11D39DC6" w14:textId="77777777" w:rsidR="009147F4" w:rsidRPr="00DB597D" w:rsidRDefault="009147F4" w:rsidP="00583F17">
            <w:r w:rsidRPr="00DB597D">
              <w:t>string</w:t>
            </w:r>
          </w:p>
        </w:tc>
        <w:tc>
          <w:tcPr>
            <w:tcW w:w="3261" w:type="dxa"/>
          </w:tcPr>
          <w:p w14:paraId="7E587271" w14:textId="77777777" w:rsidR="009147F4" w:rsidRPr="00DB597D" w:rsidRDefault="009147F4" w:rsidP="00583F17">
            <w:r w:rsidRPr="00DB597D">
              <w:t>Ett unikt log-id som kan användas vid felanmälan för att användas vid felsökning av producent.</w:t>
            </w:r>
          </w:p>
        </w:tc>
        <w:tc>
          <w:tcPr>
            <w:tcW w:w="708" w:type="dxa"/>
          </w:tcPr>
          <w:p w14:paraId="222B5E20" w14:textId="77777777" w:rsidR="009147F4" w:rsidRPr="00DB597D" w:rsidRDefault="009147F4" w:rsidP="00583F17">
            <w:r w:rsidRPr="00DB597D">
              <w:t>0..1</w:t>
            </w:r>
          </w:p>
        </w:tc>
        <w:tc>
          <w:tcPr>
            <w:tcW w:w="993" w:type="dxa"/>
          </w:tcPr>
          <w:p w14:paraId="74C6BBE0" w14:textId="77777777" w:rsidR="009147F4" w:rsidRPr="00DB597D" w:rsidRDefault="009147F4" w:rsidP="00583F17"/>
        </w:tc>
      </w:tr>
      <w:tr w:rsidR="009147F4" w:rsidRPr="00D10D9E" w14:paraId="25989CFA" w14:textId="77777777" w:rsidTr="00583F17">
        <w:tc>
          <w:tcPr>
            <w:tcW w:w="2835" w:type="dxa"/>
          </w:tcPr>
          <w:p w14:paraId="51B41F33" w14:textId="77777777" w:rsidR="009147F4" w:rsidRPr="00DB597D" w:rsidRDefault="009147F4" w:rsidP="00583F17">
            <w:r w:rsidRPr="00DB597D">
              <w:t>result.message</w:t>
            </w:r>
          </w:p>
        </w:tc>
        <w:tc>
          <w:tcPr>
            <w:tcW w:w="1701" w:type="dxa"/>
          </w:tcPr>
          <w:p w14:paraId="061DC27F" w14:textId="77777777" w:rsidR="009147F4" w:rsidRPr="00DB597D" w:rsidRDefault="009147F4" w:rsidP="00583F17">
            <w:r w:rsidRPr="00DB597D">
              <w:t>string</w:t>
            </w:r>
          </w:p>
        </w:tc>
        <w:tc>
          <w:tcPr>
            <w:tcW w:w="3261" w:type="dxa"/>
          </w:tcPr>
          <w:p w14:paraId="3EBB22E1" w14:textId="77777777" w:rsidR="009147F4" w:rsidRPr="00DB597D" w:rsidRDefault="009147F4" w:rsidP="00583F17">
            <w:r w:rsidRPr="00DB597D">
              <w:t>En beskrivande text som kan visas för användaren.</w:t>
            </w:r>
          </w:p>
        </w:tc>
        <w:tc>
          <w:tcPr>
            <w:tcW w:w="708" w:type="dxa"/>
          </w:tcPr>
          <w:p w14:paraId="2C35FA0A" w14:textId="77777777" w:rsidR="009147F4" w:rsidRPr="00DB597D" w:rsidRDefault="009147F4" w:rsidP="00583F17">
            <w:r w:rsidRPr="00DB597D">
              <w:t>0..1</w:t>
            </w:r>
          </w:p>
        </w:tc>
        <w:tc>
          <w:tcPr>
            <w:tcW w:w="993" w:type="dxa"/>
          </w:tcPr>
          <w:p w14:paraId="2DC6257B" w14:textId="77777777" w:rsidR="009147F4" w:rsidRDefault="009147F4" w:rsidP="00583F17"/>
        </w:tc>
      </w:tr>
    </w:tbl>
    <w:p w14:paraId="56B45A6C" w14:textId="77777777" w:rsidR="00842167" w:rsidRDefault="00842167" w:rsidP="00842167"/>
    <w:p w14:paraId="5FFDC94F" w14:textId="77777777" w:rsidR="00842167" w:rsidRPr="00ED19D0" w:rsidRDefault="00842167" w:rsidP="00842167">
      <w:pPr>
        <w:pStyle w:val="BodyText"/>
      </w:pPr>
    </w:p>
    <w:p w14:paraId="2620C101" w14:textId="77777777" w:rsidR="00842167" w:rsidRDefault="00842167" w:rsidP="00842167">
      <w:pPr>
        <w:pStyle w:val="Heading3"/>
      </w:pPr>
      <w:bookmarkStart w:id="152" w:name="_Toc398111429"/>
      <w:r>
        <w:t>Övriga regler</w:t>
      </w:r>
      <w:bookmarkEnd w:id="152"/>
    </w:p>
    <w:p w14:paraId="51990D04"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7795417E" w14:textId="77777777" w:rsidR="00842167" w:rsidRPr="007E3F3B" w:rsidRDefault="00842167" w:rsidP="00842167">
      <w:pPr>
        <w:rPr>
          <w:i/>
          <w:sz w:val="22"/>
          <w:u w:val="single"/>
        </w:rPr>
      </w:pPr>
    </w:p>
    <w:p w14:paraId="33FE8652"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4673C1E5" w14:textId="77777777" w:rsidR="00842167" w:rsidRDefault="00842167" w:rsidP="00842167">
      <w:pPr>
        <w:rPr>
          <w:color w:val="4F81BD" w:themeColor="accent1"/>
        </w:rPr>
      </w:pPr>
      <w:r w:rsidRPr="003C2BD0">
        <w:rPr>
          <w:color w:val="4F81BD" w:themeColor="accent1"/>
        </w:rPr>
        <w:t>Beskrivning av regel för detta element.</w:t>
      </w:r>
    </w:p>
    <w:p w14:paraId="61E23A51" w14:textId="77777777" w:rsidR="00842167" w:rsidRDefault="00842167" w:rsidP="00842167">
      <w:pPr>
        <w:rPr>
          <w:color w:val="4F81BD" w:themeColor="accent1"/>
        </w:rPr>
      </w:pPr>
    </w:p>
    <w:p w14:paraId="3EE4243F" w14:textId="77777777" w:rsidR="00842167" w:rsidRPr="00776D68" w:rsidRDefault="00842167" w:rsidP="00842167">
      <w:pPr>
        <w:pStyle w:val="Heading4"/>
      </w:pPr>
      <w:r w:rsidRPr="00776D68">
        <w:t>Icke funktionella krav</w:t>
      </w:r>
    </w:p>
    <w:p w14:paraId="514F512A" w14:textId="48D60768" w:rsidR="00842167" w:rsidRPr="00776D68" w:rsidRDefault="00842167" w:rsidP="00842167">
      <w:r>
        <w:rPr>
          <w:color w:val="4F81BD" w:themeColor="accent1"/>
        </w:rPr>
        <w:t xml:space="preserve">Här skall de verksamhatskrav som </w:t>
      </w:r>
      <w:r w:rsidR="00732713">
        <w:rPr>
          <w:color w:val="4F81BD" w:themeColor="accent1"/>
        </w:rPr>
        <w:t>gäller för aktuellt tjänstekont</w:t>
      </w:r>
      <w:r>
        <w:rPr>
          <w:color w:val="4F81BD" w:themeColor="accent1"/>
        </w:rPr>
        <w:t>rakt beskrivas.</w:t>
      </w:r>
    </w:p>
    <w:p w14:paraId="6AE98EA6" w14:textId="77777777" w:rsidR="00842167" w:rsidRPr="00776D68" w:rsidRDefault="00842167" w:rsidP="00842167">
      <w:pPr>
        <w:pStyle w:val="Heading5"/>
      </w:pPr>
      <w:r w:rsidRPr="00776D68">
        <w:t>SLA-krav</w:t>
      </w:r>
    </w:p>
    <w:p w14:paraId="1D1260B5" w14:textId="77777777" w:rsidR="00842167" w:rsidRDefault="00842167" w:rsidP="00842167">
      <w:r w:rsidRPr="008B016A">
        <w:t>Följande SLA-krav gäller för producenter av detta tjänstekontrakt.</w:t>
      </w:r>
    </w:p>
    <w:p w14:paraId="6514B088"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0A748C3D" w14:textId="099394AE" w:rsidR="0039481C" w:rsidRDefault="0039481C" w:rsidP="00842167">
      <w:pPr>
        <w:pStyle w:val="Heading2"/>
        <w:numPr>
          <w:ilvl w:val="0"/>
          <w:numId w:val="0"/>
        </w:numPr>
        <w:rPr>
          <w:color w:val="4F81BD" w:themeColor="accent1"/>
        </w:rPr>
      </w:pPr>
    </w:p>
    <w:p w14:paraId="7DBB9061" w14:textId="58EE0030" w:rsidR="00AE6DB9" w:rsidRPr="00AE6DB9" w:rsidRDefault="00AE6DB9" w:rsidP="00AE6DB9">
      <w:pPr>
        <w:pStyle w:val="Heading3"/>
      </w:pPr>
      <w:bookmarkStart w:id="153" w:name="_Toc398111430"/>
      <w:r w:rsidRPr="00776D68">
        <w:t>Annan information om kontraktet</w:t>
      </w:r>
      <w:bookmarkEnd w:id="153"/>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E3FC1">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homas" w:date="2014-09-08T18:38:00Z" w:initials="T">
    <w:p w14:paraId="4B74DF9B" w14:textId="3DA53AC8" w:rsidR="00FC3DF7" w:rsidRPr="00CA2AF2" w:rsidRDefault="00FC3DF7">
      <w:pPr>
        <w:pStyle w:val="CommentText"/>
        <w:rPr>
          <w:lang w:val="sv-SE"/>
        </w:rPr>
      </w:pPr>
      <w:r>
        <w:rPr>
          <w:rStyle w:val="CommentReference"/>
        </w:rPr>
        <w:annotationRef/>
      </w:r>
      <w:r w:rsidRPr="00CA2AF2">
        <w:rPr>
          <w:lang w:val="sv-SE"/>
        </w:rPr>
        <w:t>Lägg till när vi vet länk</w:t>
      </w:r>
    </w:p>
  </w:comment>
  <w:comment w:id="69" w:author="Thomas" w:date="2014-09-08T20:36:00Z" w:initials="T">
    <w:p w14:paraId="404004A2" w14:textId="707CC13B" w:rsidR="00FC3DF7" w:rsidRPr="00AE6DB9" w:rsidRDefault="00FC3DF7">
      <w:pPr>
        <w:pStyle w:val="CommentText"/>
        <w:rPr>
          <w:lang w:val="sv-SE"/>
        </w:rPr>
      </w:pPr>
      <w:r>
        <w:rPr>
          <w:rStyle w:val="CommentReference"/>
        </w:rPr>
        <w:annotationRef/>
      </w:r>
      <w:r w:rsidRPr="00AE6DB9">
        <w:rPr>
          <w:lang w:val="sv-SE"/>
        </w:rPr>
        <w:t>In</w:t>
      </w:r>
      <w:r>
        <w:rPr>
          <w:lang w:val="sv-SE"/>
        </w:rPr>
        <w:t>n</w:t>
      </w:r>
      <w:r w:rsidRPr="00AE6DB9">
        <w:rPr>
          <w:lang w:val="sv-SE"/>
        </w:rPr>
        <w:t>ehållet ej komplett. Kompletteras inom kort.</w:t>
      </w:r>
    </w:p>
  </w:comment>
  <w:comment w:id="90" w:author="Thomas" w:date="2014-09-08T20:31:00Z" w:initials="T">
    <w:p w14:paraId="2FE03C93" w14:textId="1EAB9ABB" w:rsidR="00FC3DF7" w:rsidRPr="00AE6DB9" w:rsidRDefault="00FC3DF7">
      <w:pPr>
        <w:pStyle w:val="CommentText"/>
        <w:rPr>
          <w:lang w:val="sv-SE"/>
        </w:rPr>
      </w:pPr>
      <w:r>
        <w:rPr>
          <w:rStyle w:val="CommentReference"/>
        </w:rPr>
        <w:annotationRef/>
      </w:r>
      <w:r w:rsidRPr="00AE6DB9">
        <w:rPr>
          <w:lang w:val="sv-SE"/>
        </w:rPr>
        <w:t>TKB saknar i dagsläget MIM:ar</w:t>
      </w:r>
      <w:r>
        <w:rPr>
          <w:lang w:val="sv-SE"/>
        </w:rPr>
        <w:t>. Dessa kompletteras inom kort.</w:t>
      </w:r>
    </w:p>
  </w:comment>
  <w:comment w:id="147" w:author="Thomas" w:date="2014-09-08T20:34:00Z" w:initials="T">
    <w:p w14:paraId="38AD4DE9" w14:textId="76F215EC" w:rsidR="00FC3DF7" w:rsidRPr="00727D58" w:rsidRDefault="00FC3DF7">
      <w:pPr>
        <w:pStyle w:val="CommentText"/>
        <w:rPr>
          <w:lang w:val="sv-SE"/>
        </w:rPr>
      </w:pPr>
      <w:r>
        <w:rPr>
          <w:rStyle w:val="CommentReference"/>
        </w:rPr>
        <w:annotationRef/>
      </w:r>
      <w:r w:rsidRPr="00727D58">
        <w:rPr>
          <w:lang w:val="sv-SE"/>
        </w:rPr>
        <w:t>Regler kompletteras inom kort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DF9B" w15:done="0"/>
  <w15:commentEx w15:paraId="404004A2" w15:done="0"/>
  <w15:commentEx w15:paraId="2FE03C93" w15:done="0"/>
  <w15:commentEx w15:paraId="63E67F59" w15:done="0"/>
  <w15:commentEx w15:paraId="016B536B" w15:done="0"/>
  <w15:commentEx w15:paraId="0EA923CE" w15:done="0"/>
  <w15:commentEx w15:paraId="303CB6BA" w15:done="0"/>
  <w15:commentEx w15:paraId="703FAA4E" w15:done="0"/>
  <w15:commentEx w15:paraId="6A1FC57D" w15:done="0"/>
  <w15:commentEx w15:paraId="67B61EA3" w15:done="0"/>
  <w15:commentEx w15:paraId="5EFD0F82" w15:done="0"/>
  <w15:commentEx w15:paraId="70A35035" w15:done="0"/>
  <w15:commentEx w15:paraId="7E26126F" w15:done="0"/>
  <w15:commentEx w15:paraId="1A401E1D" w15:done="0"/>
  <w15:commentEx w15:paraId="039A916F" w15:done="0"/>
  <w15:commentEx w15:paraId="79B77AC1" w15:done="0"/>
  <w15:commentEx w15:paraId="3EF8DC89" w15:done="0"/>
  <w15:commentEx w15:paraId="23A6C446" w15:done="0"/>
  <w15:commentEx w15:paraId="08445C63" w15:done="0"/>
  <w15:commentEx w15:paraId="5D5DB40C" w15:done="0"/>
  <w15:commentEx w15:paraId="03B34B6D" w15:done="0"/>
  <w15:commentEx w15:paraId="3DBA7EE6" w15:done="0"/>
  <w15:commentEx w15:paraId="767DFFE5" w15:done="0"/>
  <w15:commentEx w15:paraId="6666AE1D" w15:done="0"/>
  <w15:commentEx w15:paraId="01D04B7A" w15:done="0"/>
  <w15:commentEx w15:paraId="7980FDFA" w15:done="0"/>
  <w15:commentEx w15:paraId="30819DFF" w15:done="0"/>
  <w15:commentEx w15:paraId="0DA85811" w15:done="0"/>
  <w15:commentEx w15:paraId="38AD4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C435A" w14:textId="77777777" w:rsidR="00812032" w:rsidRDefault="00812032" w:rsidP="00C72B17">
      <w:pPr>
        <w:spacing w:line="240" w:lineRule="auto"/>
      </w:pPr>
      <w:r>
        <w:separator/>
      </w:r>
    </w:p>
  </w:endnote>
  <w:endnote w:type="continuationSeparator" w:id="0">
    <w:p w14:paraId="76074407" w14:textId="77777777" w:rsidR="00812032" w:rsidRDefault="0081203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FC3DF7" w:rsidRDefault="00FC3DF7"/>
  <w:p w14:paraId="1FC233E8" w14:textId="77777777" w:rsidR="00FC3DF7" w:rsidRDefault="00FC3DF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FC3DF7" w:rsidRPr="004A7C1C" w14:paraId="3C5A492F" w14:textId="77777777" w:rsidTr="00095A0D">
      <w:trPr>
        <w:trHeight w:val="629"/>
      </w:trPr>
      <w:tc>
        <w:tcPr>
          <w:tcW w:w="1559" w:type="dxa"/>
        </w:tcPr>
        <w:p w14:paraId="784DFED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Tel 08 452 71 60</w:t>
          </w:r>
        </w:p>
        <w:p w14:paraId="3A35D9B7"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info@inera.se</w:t>
          </w:r>
        </w:p>
        <w:p w14:paraId="3EEE20B7" w14:textId="77777777" w:rsidR="00FC3DF7" w:rsidRPr="0091623E" w:rsidRDefault="00FC3DF7" w:rsidP="00095A0D">
          <w:pPr>
            <w:pStyle w:val="Footer"/>
            <w:ind w:left="0"/>
            <w:jc w:val="both"/>
            <w:rPr>
              <w:lang w:val="en-US"/>
            </w:rPr>
          </w:pPr>
          <w:r w:rsidRPr="004908D5">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FC3DF7" w:rsidRPr="004A7C1C" w:rsidRDefault="00FC3DF7" w:rsidP="001304B6">
          <w:pPr>
            <w:pStyle w:val="Footer"/>
          </w:pPr>
        </w:p>
      </w:tc>
      <w:tc>
        <w:tcPr>
          <w:tcW w:w="709" w:type="dxa"/>
        </w:tcPr>
        <w:p w14:paraId="6E332D35" w14:textId="77777777" w:rsidR="00FC3DF7" w:rsidRPr="004A7C1C" w:rsidRDefault="00FC3DF7"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EA10AA">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A10AA">
            <w:rPr>
              <w:rStyle w:val="PageNumber"/>
              <w:noProof/>
            </w:rPr>
            <w:t>57</w:t>
          </w:r>
          <w:r w:rsidRPr="004A7C1C">
            <w:rPr>
              <w:rStyle w:val="PageNumber"/>
            </w:rPr>
            <w:fldChar w:fldCharType="end"/>
          </w:r>
        </w:p>
      </w:tc>
    </w:tr>
  </w:tbl>
  <w:p w14:paraId="6EB65E86" w14:textId="77777777" w:rsidR="00FC3DF7" w:rsidRDefault="00FC3DF7"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FC3DF7" w:rsidRDefault="00FC3DF7">
    <w:pPr>
      <w:pStyle w:val="Footer"/>
    </w:pPr>
  </w:p>
  <w:p w14:paraId="36E0CB75" w14:textId="77777777" w:rsidR="00FC3DF7" w:rsidRDefault="00FC3DF7">
    <w:pPr>
      <w:pStyle w:val="Footer"/>
    </w:pPr>
  </w:p>
  <w:p w14:paraId="68EA24B6" w14:textId="77777777" w:rsidR="00FC3DF7" w:rsidRDefault="00FC3DF7">
    <w:pPr>
      <w:pStyle w:val="Footer"/>
    </w:pPr>
  </w:p>
  <w:p w14:paraId="798F58D1" w14:textId="77777777" w:rsidR="00FC3DF7" w:rsidRDefault="00FC3DF7">
    <w:pPr>
      <w:pStyle w:val="Footer"/>
    </w:pPr>
  </w:p>
  <w:p w14:paraId="0B4F500D" w14:textId="77777777" w:rsidR="00FC3DF7" w:rsidRDefault="00FC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8EEC5" w14:textId="77777777" w:rsidR="00812032" w:rsidRDefault="00812032" w:rsidP="00C72B17">
      <w:pPr>
        <w:spacing w:line="240" w:lineRule="auto"/>
      </w:pPr>
      <w:r>
        <w:separator/>
      </w:r>
    </w:p>
  </w:footnote>
  <w:footnote w:type="continuationSeparator" w:id="0">
    <w:p w14:paraId="55553770" w14:textId="77777777" w:rsidR="00812032" w:rsidRDefault="0081203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FC3DF7" w:rsidRDefault="00FC3DF7"/>
  <w:p w14:paraId="69BC34DE" w14:textId="77777777" w:rsidR="00FC3DF7" w:rsidRDefault="00FC3DF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FC3DF7" w:rsidRPr="00333716" w14:paraId="38E1EC6E" w14:textId="77777777" w:rsidTr="000A531A">
      <w:trPr>
        <w:trHeight w:hRule="exact" w:val="539"/>
      </w:trPr>
      <w:tc>
        <w:tcPr>
          <w:tcW w:w="3168" w:type="dxa"/>
          <w:tcBorders>
            <w:top w:val="nil"/>
            <w:bottom w:val="nil"/>
          </w:tcBorders>
        </w:tcPr>
        <w:p w14:paraId="74451D16" w14:textId="77777777" w:rsidR="00FC3DF7" w:rsidRPr="00095A0D" w:rsidRDefault="00FC3DF7" w:rsidP="00095A0D">
          <w:pPr>
            <w:pStyle w:val="Footer"/>
            <w:rPr>
              <w:rFonts w:ascii="Arial" w:eastAsia="Times New Roman" w:hAnsi="Arial"/>
              <w:color w:val="00A9A7"/>
              <w:sz w:val="14"/>
              <w:szCs w:val="24"/>
              <w:lang w:eastAsia="en-GB"/>
            </w:rPr>
          </w:pPr>
          <w:bookmarkStart w:id="154" w:name="LDnr1"/>
          <w:bookmarkEnd w:id="154"/>
        </w:p>
        <w:p w14:paraId="1A79B92D" w14:textId="77777777" w:rsidR="00FC3DF7" w:rsidRPr="00095A0D" w:rsidRDefault="00FC3DF7"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FC3DF7" w:rsidRDefault="00FC3DF7"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32B29986" w:rsidR="00FC3DF7"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 RC1</w:t>
          </w:r>
          <w:r>
            <w:rPr>
              <w:rFonts w:ascii="Arial" w:eastAsia="Times New Roman" w:hAnsi="Arial"/>
              <w:color w:val="00A9A7"/>
              <w:sz w:val="14"/>
              <w:szCs w:val="24"/>
              <w:lang w:eastAsia="en-GB"/>
            </w:rPr>
            <w:fldChar w:fldCharType="end"/>
          </w:r>
        </w:p>
        <w:p w14:paraId="361CB3A2" w14:textId="77777777" w:rsidR="00FC3DF7" w:rsidRPr="00095A0D"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FC3DF7"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FC3DF7" w:rsidRPr="00095A0D"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FC3DF7" w:rsidRPr="00095A0D" w:rsidRDefault="00FC3DF7"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FC3DF7" w:rsidRPr="000A531A" w:rsidRDefault="00FC3DF7"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CD25EA">
            <w:rPr>
              <w:rFonts w:ascii="Arial" w:eastAsia="Times New Roman" w:hAnsi="Arial"/>
              <w:noProof/>
              <w:color w:val="00A9A7"/>
              <w:sz w:val="14"/>
              <w:szCs w:val="24"/>
              <w:lang w:eastAsia="en-GB"/>
            </w:rPr>
            <w:t>2014-09-26 12:22:00</w:t>
          </w:r>
          <w:r>
            <w:rPr>
              <w:rFonts w:ascii="Arial" w:eastAsia="Times New Roman" w:hAnsi="Arial"/>
              <w:color w:val="00A9A7"/>
              <w:sz w:val="14"/>
              <w:szCs w:val="24"/>
              <w:lang w:eastAsia="en-GB"/>
            </w:rPr>
            <w:fldChar w:fldCharType="end"/>
          </w:r>
        </w:p>
      </w:tc>
    </w:tr>
    <w:tr w:rsidR="00FC3DF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FC3DF7" w:rsidRPr="00095A0D" w:rsidRDefault="00FC3DF7"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FC3DF7" w:rsidRPr="00095A0D" w:rsidRDefault="00FC3DF7" w:rsidP="00095A0D">
          <w:pPr>
            <w:pStyle w:val="Footer"/>
            <w:rPr>
              <w:rFonts w:ascii="Arial" w:eastAsia="Times New Roman" w:hAnsi="Arial"/>
              <w:color w:val="00A9A7"/>
              <w:sz w:val="14"/>
              <w:szCs w:val="24"/>
              <w:lang w:eastAsia="en-GB"/>
            </w:rPr>
          </w:pPr>
        </w:p>
      </w:tc>
    </w:tr>
  </w:tbl>
  <w:p w14:paraId="2AC110CF" w14:textId="77777777" w:rsidR="00FC3DF7" w:rsidRDefault="00FC3DF7" w:rsidP="008303EF">
    <w:pPr>
      <w:tabs>
        <w:tab w:val="left" w:pos="6237"/>
      </w:tabs>
    </w:pPr>
    <w:r>
      <w:t xml:space="preserve"> </w:t>
    </w:r>
    <w:bookmarkStart w:id="155" w:name="Dnr1"/>
    <w:bookmarkEnd w:id="15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FC3DF7" w:rsidRDefault="00FC3DF7" w:rsidP="00D774BC">
    <w:pPr>
      <w:tabs>
        <w:tab w:val="left" w:pos="6237"/>
      </w:tabs>
    </w:pPr>
  </w:p>
  <w:p w14:paraId="51103E17" w14:textId="77777777" w:rsidR="00FC3DF7" w:rsidRDefault="00FC3DF7" w:rsidP="00D774BC">
    <w:pPr>
      <w:tabs>
        <w:tab w:val="left" w:pos="6237"/>
      </w:tabs>
    </w:pPr>
  </w:p>
  <w:p w14:paraId="772AE06E" w14:textId="77777777" w:rsidR="00FC3DF7" w:rsidRDefault="00FC3DF7" w:rsidP="00D774BC">
    <w:pPr>
      <w:tabs>
        <w:tab w:val="left" w:pos="6237"/>
      </w:tabs>
    </w:pPr>
  </w:p>
  <w:p w14:paraId="42F0C144" w14:textId="77777777" w:rsidR="00FC3DF7" w:rsidRDefault="00FC3DF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6" w:name="LDnr"/>
    <w:bookmarkEnd w:id="156"/>
    <w:r>
      <w:t xml:space="preserve"> </w:t>
    </w:r>
    <w:bookmarkStart w:id="157" w:name="Dnr"/>
    <w:bookmarkEnd w:id="157"/>
  </w:p>
  <w:tbl>
    <w:tblPr>
      <w:tblW w:w="9180" w:type="dxa"/>
      <w:tblLayout w:type="fixed"/>
      <w:tblLook w:val="04A0" w:firstRow="1" w:lastRow="0" w:firstColumn="1" w:lastColumn="0" w:noHBand="0" w:noVBand="1"/>
    </w:tblPr>
    <w:tblGrid>
      <w:gridCol w:w="956"/>
      <w:gridCol w:w="1199"/>
      <w:gridCol w:w="4049"/>
      <w:gridCol w:w="2976"/>
    </w:tblGrid>
    <w:tr w:rsidR="00FC3DF7" w:rsidRPr="0024387D" w14:paraId="6E3EED84" w14:textId="77777777" w:rsidTr="00364AE6">
      <w:tc>
        <w:tcPr>
          <w:tcW w:w="2155" w:type="dxa"/>
          <w:gridSpan w:val="2"/>
        </w:tcPr>
        <w:p w14:paraId="2933175C" w14:textId="77777777" w:rsidR="00FC3DF7" w:rsidRPr="0024387D" w:rsidRDefault="00FC3DF7" w:rsidP="002A2120">
          <w:pPr>
            <w:pStyle w:val="Header"/>
            <w:rPr>
              <w:rFonts w:cs="Georgia"/>
              <w:sz w:val="12"/>
              <w:szCs w:val="12"/>
            </w:rPr>
          </w:pPr>
        </w:p>
      </w:tc>
      <w:tc>
        <w:tcPr>
          <w:tcW w:w="4049" w:type="dxa"/>
        </w:tcPr>
        <w:p w14:paraId="2813ED1B" w14:textId="77777777" w:rsidR="00FC3DF7" w:rsidRPr="0024387D" w:rsidRDefault="00FC3DF7" w:rsidP="00DE4030">
          <w:pPr>
            <w:pStyle w:val="Header"/>
            <w:rPr>
              <w:rFonts w:cs="Georgia"/>
              <w:sz w:val="14"/>
              <w:szCs w:val="14"/>
            </w:rPr>
          </w:pPr>
        </w:p>
      </w:tc>
      <w:tc>
        <w:tcPr>
          <w:tcW w:w="2976" w:type="dxa"/>
        </w:tcPr>
        <w:p w14:paraId="1F7BDFA1" w14:textId="77777777" w:rsidR="00FC3DF7" w:rsidRDefault="00FC3DF7" w:rsidP="00DE4030">
          <w:r>
            <w:t xml:space="preserve"> </w:t>
          </w:r>
          <w:bookmarkStart w:id="158" w:name="slask"/>
          <w:bookmarkStart w:id="159" w:name="Addressee"/>
          <w:bookmarkEnd w:id="158"/>
          <w:bookmarkEnd w:id="159"/>
        </w:p>
      </w:tc>
    </w:tr>
    <w:tr w:rsidR="00FC3DF7" w:rsidRPr="00F456CC" w14:paraId="7817C09A" w14:textId="77777777" w:rsidTr="00364AE6">
      <w:tc>
        <w:tcPr>
          <w:tcW w:w="956" w:type="dxa"/>
          <w:tcBorders>
            <w:right w:val="single" w:sz="4" w:space="0" w:color="auto"/>
          </w:tcBorders>
        </w:tcPr>
        <w:p w14:paraId="7F2ACC79" w14:textId="77777777" w:rsidR="00FC3DF7" w:rsidRPr="00F456CC" w:rsidRDefault="00FC3DF7" w:rsidP="00025527">
          <w:pPr>
            <w:pStyle w:val="Header"/>
            <w:rPr>
              <w:rFonts w:cs="Georgia"/>
              <w:sz w:val="12"/>
              <w:szCs w:val="12"/>
            </w:rPr>
          </w:pPr>
        </w:p>
      </w:tc>
      <w:tc>
        <w:tcPr>
          <w:tcW w:w="1199" w:type="dxa"/>
          <w:tcBorders>
            <w:left w:val="single" w:sz="4" w:space="0" w:color="auto"/>
          </w:tcBorders>
        </w:tcPr>
        <w:p w14:paraId="27F330F9" w14:textId="77777777" w:rsidR="00FC3DF7" w:rsidRPr="00F456CC" w:rsidRDefault="00FC3DF7" w:rsidP="00DE4030">
          <w:pPr>
            <w:pStyle w:val="Header"/>
            <w:rPr>
              <w:rFonts w:cs="Georgia"/>
              <w:sz w:val="12"/>
              <w:szCs w:val="12"/>
            </w:rPr>
          </w:pPr>
        </w:p>
      </w:tc>
      <w:tc>
        <w:tcPr>
          <w:tcW w:w="4049" w:type="dxa"/>
        </w:tcPr>
        <w:p w14:paraId="37AA9367" w14:textId="77777777" w:rsidR="00FC3DF7" w:rsidRPr="002C11AF" w:rsidRDefault="00FC3DF7" w:rsidP="00DE4030">
          <w:pPr>
            <w:pStyle w:val="Header"/>
            <w:rPr>
              <w:rFonts w:cs="Georgia"/>
              <w:sz w:val="12"/>
              <w:szCs w:val="12"/>
            </w:rPr>
          </w:pPr>
        </w:p>
      </w:tc>
      <w:tc>
        <w:tcPr>
          <w:tcW w:w="2976" w:type="dxa"/>
        </w:tcPr>
        <w:p w14:paraId="25E5B32E" w14:textId="77777777" w:rsidR="00FC3DF7" w:rsidRPr="002C11AF" w:rsidRDefault="00FC3DF7" w:rsidP="00DE4030">
          <w:pPr>
            <w:pStyle w:val="Header"/>
            <w:rPr>
              <w:rFonts w:cs="Georgia"/>
              <w:sz w:val="12"/>
              <w:szCs w:val="12"/>
            </w:rPr>
          </w:pPr>
        </w:p>
      </w:tc>
    </w:tr>
  </w:tbl>
  <w:p w14:paraId="4244CC6E" w14:textId="77777777" w:rsidR="00FC3DF7" w:rsidRPr="003755FD" w:rsidRDefault="00FC3DF7" w:rsidP="008866A6">
    <w:bookmarkStart w:id="160" w:name="Radera2"/>
    <w:bookmarkEnd w:id="16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0E823C4"/>
    <w:multiLevelType w:val="hybridMultilevel"/>
    <w:tmpl w:val="8BB0848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054EB6"/>
    <w:multiLevelType w:val="hybridMultilevel"/>
    <w:tmpl w:val="A1302792"/>
    <w:lvl w:ilvl="0" w:tplc="A8B2275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AE3068"/>
    <w:multiLevelType w:val="hybridMultilevel"/>
    <w:tmpl w:val="A828A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522DE2"/>
    <w:multiLevelType w:val="hybridMultilevel"/>
    <w:tmpl w:val="9EA83D22"/>
    <w:lvl w:ilvl="0" w:tplc="041D0001">
      <w:start w:val="1"/>
      <w:numFmt w:val="bullet"/>
      <w:lvlText w:val=""/>
      <w:lvlJc w:val="left"/>
      <w:pPr>
        <w:ind w:left="1287" w:hanging="360"/>
      </w:pPr>
      <w:rPr>
        <w:rFonts w:ascii="Symbol" w:hAnsi="Symbol" w:hint="default"/>
      </w:rPr>
    </w:lvl>
    <w:lvl w:ilvl="1" w:tplc="041D0003">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6F762C"/>
    <w:multiLevelType w:val="hybridMultilevel"/>
    <w:tmpl w:val="B0EE4884"/>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CA72991"/>
    <w:multiLevelType w:val="hybridMultilevel"/>
    <w:tmpl w:val="CBDA0D82"/>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0765DE4"/>
    <w:multiLevelType w:val="hybridMultilevel"/>
    <w:tmpl w:val="525E5BFA"/>
    <w:lvl w:ilvl="0" w:tplc="3160A26A">
      <w:numFmt w:val="bullet"/>
      <w:lvlText w:val="•"/>
      <w:lvlJc w:val="left"/>
      <w:pPr>
        <w:ind w:left="1668" w:hanging="1308"/>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00611"/>
    <w:multiLevelType w:val="hybridMultilevel"/>
    <w:tmpl w:val="F1E4730C"/>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B985B08"/>
    <w:multiLevelType w:val="hybridMultilevel"/>
    <w:tmpl w:val="F544C2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D5460E7"/>
    <w:multiLevelType w:val="hybridMultilevel"/>
    <w:tmpl w:val="9B1C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25"/>
  </w:num>
  <w:num w:numId="6">
    <w:abstractNumId w:val="18"/>
  </w:num>
  <w:num w:numId="7">
    <w:abstractNumId w:val="27"/>
  </w:num>
  <w:num w:numId="8">
    <w:abstractNumId w:val="28"/>
  </w:num>
  <w:num w:numId="9">
    <w:abstractNumId w:val="21"/>
  </w:num>
  <w:num w:numId="10">
    <w:abstractNumId w:val="20"/>
  </w:num>
  <w:num w:numId="11">
    <w:abstractNumId w:val="13"/>
  </w:num>
  <w:num w:numId="12">
    <w:abstractNumId w:val="30"/>
  </w:num>
  <w:num w:numId="13">
    <w:abstractNumId w:val="16"/>
  </w:num>
  <w:num w:numId="14">
    <w:abstractNumId w:val="3"/>
  </w:num>
  <w:num w:numId="15">
    <w:abstractNumId w:val="23"/>
  </w:num>
  <w:num w:numId="16">
    <w:abstractNumId w:val="26"/>
  </w:num>
  <w:num w:numId="17">
    <w:abstractNumId w:val="35"/>
  </w:num>
  <w:num w:numId="18">
    <w:abstractNumId w:val="24"/>
  </w:num>
  <w:num w:numId="19">
    <w:abstractNumId w:val="4"/>
  </w:num>
  <w:num w:numId="20">
    <w:abstractNumId w:val="7"/>
  </w:num>
  <w:num w:numId="21">
    <w:abstractNumId w:val="6"/>
  </w:num>
  <w:num w:numId="22">
    <w:abstractNumId w:val="2"/>
  </w:num>
  <w:num w:numId="23">
    <w:abstractNumId w:val="22"/>
  </w:num>
  <w:num w:numId="24">
    <w:abstractNumId w:val="10"/>
  </w:num>
  <w:num w:numId="25">
    <w:abstractNumId w:val="12"/>
  </w:num>
  <w:num w:numId="26">
    <w:abstractNumId w:val="32"/>
  </w:num>
  <w:num w:numId="27">
    <w:abstractNumId w:val="34"/>
  </w:num>
  <w:num w:numId="28">
    <w:abstractNumId w:val="9"/>
  </w:num>
  <w:num w:numId="29">
    <w:abstractNumId w:val="36"/>
  </w:num>
  <w:num w:numId="30">
    <w:abstractNumId w:val="31"/>
  </w:num>
  <w:num w:numId="31">
    <w:abstractNumId w:val="17"/>
  </w:num>
  <w:num w:numId="32">
    <w:abstractNumId w:val="19"/>
  </w:num>
  <w:num w:numId="33">
    <w:abstractNumId w:val="33"/>
  </w:num>
  <w:num w:numId="34">
    <w:abstractNumId w:val="11"/>
  </w:num>
  <w:num w:numId="35">
    <w:abstractNumId w:val="29"/>
  </w:num>
  <w:num w:numId="36">
    <w:abstractNumId w:val="37"/>
  </w:num>
  <w:num w:numId="37">
    <w:abstractNumId w:val="8"/>
  </w:num>
  <w:num w:numId="3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0791"/>
    <w:rsid w:val="00025527"/>
    <w:rsid w:val="000308E4"/>
    <w:rsid w:val="00036FF1"/>
    <w:rsid w:val="00047E25"/>
    <w:rsid w:val="00053977"/>
    <w:rsid w:val="00056BC5"/>
    <w:rsid w:val="00074D3C"/>
    <w:rsid w:val="0008100A"/>
    <w:rsid w:val="000844ED"/>
    <w:rsid w:val="000954B2"/>
    <w:rsid w:val="00095A0D"/>
    <w:rsid w:val="000A531A"/>
    <w:rsid w:val="000A69BD"/>
    <w:rsid w:val="000C1ACF"/>
    <w:rsid w:val="000C2908"/>
    <w:rsid w:val="000C3F0C"/>
    <w:rsid w:val="000C5C37"/>
    <w:rsid w:val="000C776C"/>
    <w:rsid w:val="000D4323"/>
    <w:rsid w:val="000D4E05"/>
    <w:rsid w:val="000D685C"/>
    <w:rsid w:val="000E020A"/>
    <w:rsid w:val="000E190F"/>
    <w:rsid w:val="000E3FC1"/>
    <w:rsid w:val="000F40D3"/>
    <w:rsid w:val="000F6D2C"/>
    <w:rsid w:val="000F7BDA"/>
    <w:rsid w:val="00100B52"/>
    <w:rsid w:val="00111DA2"/>
    <w:rsid w:val="00115608"/>
    <w:rsid w:val="00116504"/>
    <w:rsid w:val="001233FB"/>
    <w:rsid w:val="001304B6"/>
    <w:rsid w:val="00131732"/>
    <w:rsid w:val="001502F9"/>
    <w:rsid w:val="00160052"/>
    <w:rsid w:val="0016591B"/>
    <w:rsid w:val="001714C5"/>
    <w:rsid w:val="001749E5"/>
    <w:rsid w:val="001752B9"/>
    <w:rsid w:val="00182483"/>
    <w:rsid w:val="00183401"/>
    <w:rsid w:val="00184750"/>
    <w:rsid w:val="00191B2C"/>
    <w:rsid w:val="001A0972"/>
    <w:rsid w:val="001B2C00"/>
    <w:rsid w:val="001C046C"/>
    <w:rsid w:val="001C1E6E"/>
    <w:rsid w:val="001C5CFD"/>
    <w:rsid w:val="001F3085"/>
    <w:rsid w:val="002047F2"/>
    <w:rsid w:val="00212825"/>
    <w:rsid w:val="00224476"/>
    <w:rsid w:val="00226F03"/>
    <w:rsid w:val="0024387D"/>
    <w:rsid w:val="00246426"/>
    <w:rsid w:val="0025504F"/>
    <w:rsid w:val="002617A3"/>
    <w:rsid w:val="00267208"/>
    <w:rsid w:val="00277ADB"/>
    <w:rsid w:val="0029087A"/>
    <w:rsid w:val="002A2120"/>
    <w:rsid w:val="002A59E4"/>
    <w:rsid w:val="002A77D2"/>
    <w:rsid w:val="002C11AF"/>
    <w:rsid w:val="002C2FC9"/>
    <w:rsid w:val="002C371B"/>
    <w:rsid w:val="002D5B10"/>
    <w:rsid w:val="002E6348"/>
    <w:rsid w:val="002F65C9"/>
    <w:rsid w:val="002F7E28"/>
    <w:rsid w:val="0030710D"/>
    <w:rsid w:val="00322A41"/>
    <w:rsid w:val="00325EBF"/>
    <w:rsid w:val="00364AE6"/>
    <w:rsid w:val="00364B8D"/>
    <w:rsid w:val="00364D31"/>
    <w:rsid w:val="003755FD"/>
    <w:rsid w:val="00390030"/>
    <w:rsid w:val="0039481C"/>
    <w:rsid w:val="00394F76"/>
    <w:rsid w:val="003975B7"/>
    <w:rsid w:val="003A1F89"/>
    <w:rsid w:val="003C1C8F"/>
    <w:rsid w:val="003C2D14"/>
    <w:rsid w:val="003D21E1"/>
    <w:rsid w:val="003E1941"/>
    <w:rsid w:val="003E7428"/>
    <w:rsid w:val="003F5F5D"/>
    <w:rsid w:val="00402A99"/>
    <w:rsid w:val="00405057"/>
    <w:rsid w:val="00410217"/>
    <w:rsid w:val="00415214"/>
    <w:rsid w:val="00415791"/>
    <w:rsid w:val="00434EF4"/>
    <w:rsid w:val="004375C9"/>
    <w:rsid w:val="004433BE"/>
    <w:rsid w:val="00444C74"/>
    <w:rsid w:val="004553C7"/>
    <w:rsid w:val="00460BEE"/>
    <w:rsid w:val="00470AA0"/>
    <w:rsid w:val="00472325"/>
    <w:rsid w:val="00482B99"/>
    <w:rsid w:val="004908D5"/>
    <w:rsid w:val="00491FA2"/>
    <w:rsid w:val="0049416E"/>
    <w:rsid w:val="004A4012"/>
    <w:rsid w:val="004B0B17"/>
    <w:rsid w:val="004B347C"/>
    <w:rsid w:val="004B4B24"/>
    <w:rsid w:val="004C349F"/>
    <w:rsid w:val="004C4690"/>
    <w:rsid w:val="004C5FD5"/>
    <w:rsid w:val="004F2686"/>
    <w:rsid w:val="004F39E1"/>
    <w:rsid w:val="004F4849"/>
    <w:rsid w:val="00520999"/>
    <w:rsid w:val="00525CF4"/>
    <w:rsid w:val="005408F3"/>
    <w:rsid w:val="0054762C"/>
    <w:rsid w:val="005477ED"/>
    <w:rsid w:val="005521B0"/>
    <w:rsid w:val="0056497A"/>
    <w:rsid w:val="00566ACF"/>
    <w:rsid w:val="0057032F"/>
    <w:rsid w:val="00583F17"/>
    <w:rsid w:val="00587317"/>
    <w:rsid w:val="0059544B"/>
    <w:rsid w:val="005957FC"/>
    <w:rsid w:val="005A0069"/>
    <w:rsid w:val="005A11F9"/>
    <w:rsid w:val="005A2DFC"/>
    <w:rsid w:val="005A6077"/>
    <w:rsid w:val="005A6380"/>
    <w:rsid w:val="005B1310"/>
    <w:rsid w:val="005B6762"/>
    <w:rsid w:val="005C5369"/>
    <w:rsid w:val="005D655F"/>
    <w:rsid w:val="005D6C3E"/>
    <w:rsid w:val="005E3FFE"/>
    <w:rsid w:val="005E710A"/>
    <w:rsid w:val="005F7398"/>
    <w:rsid w:val="005F7E0A"/>
    <w:rsid w:val="00602874"/>
    <w:rsid w:val="00614EF1"/>
    <w:rsid w:val="006217E0"/>
    <w:rsid w:val="00633EAD"/>
    <w:rsid w:val="00641A3D"/>
    <w:rsid w:val="006434B2"/>
    <w:rsid w:val="00650709"/>
    <w:rsid w:val="00653081"/>
    <w:rsid w:val="00661F2C"/>
    <w:rsid w:val="006648CB"/>
    <w:rsid w:val="006735C4"/>
    <w:rsid w:val="00686189"/>
    <w:rsid w:val="0069359C"/>
    <w:rsid w:val="006A1DAE"/>
    <w:rsid w:val="006A4A7F"/>
    <w:rsid w:val="006A4E14"/>
    <w:rsid w:val="006B0AC3"/>
    <w:rsid w:val="006B4542"/>
    <w:rsid w:val="006B567B"/>
    <w:rsid w:val="006C3087"/>
    <w:rsid w:val="006D62FD"/>
    <w:rsid w:val="006E0A38"/>
    <w:rsid w:val="006E7C71"/>
    <w:rsid w:val="00702AFD"/>
    <w:rsid w:val="00707704"/>
    <w:rsid w:val="00714301"/>
    <w:rsid w:val="00720269"/>
    <w:rsid w:val="0072035C"/>
    <w:rsid w:val="007231DB"/>
    <w:rsid w:val="0072396D"/>
    <w:rsid w:val="00727057"/>
    <w:rsid w:val="00727D58"/>
    <w:rsid w:val="007306AD"/>
    <w:rsid w:val="00732713"/>
    <w:rsid w:val="007378D6"/>
    <w:rsid w:val="00753CD5"/>
    <w:rsid w:val="0078007E"/>
    <w:rsid w:val="007804CB"/>
    <w:rsid w:val="007871FB"/>
    <w:rsid w:val="00793064"/>
    <w:rsid w:val="007A0162"/>
    <w:rsid w:val="007A2939"/>
    <w:rsid w:val="007A773E"/>
    <w:rsid w:val="007B025E"/>
    <w:rsid w:val="007B2DED"/>
    <w:rsid w:val="007B33AA"/>
    <w:rsid w:val="007C2A05"/>
    <w:rsid w:val="007C34B3"/>
    <w:rsid w:val="007C7D7A"/>
    <w:rsid w:val="007E481B"/>
    <w:rsid w:val="007F0F3A"/>
    <w:rsid w:val="007F1C1D"/>
    <w:rsid w:val="007F31A7"/>
    <w:rsid w:val="007F7CFA"/>
    <w:rsid w:val="00805333"/>
    <w:rsid w:val="00812032"/>
    <w:rsid w:val="00817886"/>
    <w:rsid w:val="008239B8"/>
    <w:rsid w:val="008303EF"/>
    <w:rsid w:val="00832E59"/>
    <w:rsid w:val="00832F02"/>
    <w:rsid w:val="00835F18"/>
    <w:rsid w:val="008409C3"/>
    <w:rsid w:val="00842167"/>
    <w:rsid w:val="00843310"/>
    <w:rsid w:val="008465AF"/>
    <w:rsid w:val="0085559C"/>
    <w:rsid w:val="008574CF"/>
    <w:rsid w:val="0087592B"/>
    <w:rsid w:val="008866A6"/>
    <w:rsid w:val="008876BE"/>
    <w:rsid w:val="00890361"/>
    <w:rsid w:val="00892362"/>
    <w:rsid w:val="008962E0"/>
    <w:rsid w:val="008977F7"/>
    <w:rsid w:val="008A7781"/>
    <w:rsid w:val="008B23F2"/>
    <w:rsid w:val="008B34A4"/>
    <w:rsid w:val="008C400C"/>
    <w:rsid w:val="008C7C3E"/>
    <w:rsid w:val="008D066C"/>
    <w:rsid w:val="008D1011"/>
    <w:rsid w:val="008D7540"/>
    <w:rsid w:val="008D797D"/>
    <w:rsid w:val="008D7FB2"/>
    <w:rsid w:val="008E73EF"/>
    <w:rsid w:val="008F38AA"/>
    <w:rsid w:val="008F6ADA"/>
    <w:rsid w:val="008F7733"/>
    <w:rsid w:val="009036DE"/>
    <w:rsid w:val="0090586C"/>
    <w:rsid w:val="009147F4"/>
    <w:rsid w:val="00917AF8"/>
    <w:rsid w:val="00932401"/>
    <w:rsid w:val="00934DF5"/>
    <w:rsid w:val="009367F1"/>
    <w:rsid w:val="00956547"/>
    <w:rsid w:val="009569AD"/>
    <w:rsid w:val="00957A67"/>
    <w:rsid w:val="00965751"/>
    <w:rsid w:val="00974F4F"/>
    <w:rsid w:val="00984B50"/>
    <w:rsid w:val="00987592"/>
    <w:rsid w:val="009A056B"/>
    <w:rsid w:val="009A24FD"/>
    <w:rsid w:val="009A2EFD"/>
    <w:rsid w:val="009A70FF"/>
    <w:rsid w:val="009A7229"/>
    <w:rsid w:val="009B1690"/>
    <w:rsid w:val="009B3A56"/>
    <w:rsid w:val="009B473C"/>
    <w:rsid w:val="009B5AA8"/>
    <w:rsid w:val="009C5E05"/>
    <w:rsid w:val="009C70A0"/>
    <w:rsid w:val="009D07E0"/>
    <w:rsid w:val="009D5269"/>
    <w:rsid w:val="009E057D"/>
    <w:rsid w:val="009E2F3A"/>
    <w:rsid w:val="009E3A8C"/>
    <w:rsid w:val="009E508B"/>
    <w:rsid w:val="009F126F"/>
    <w:rsid w:val="009F1D5A"/>
    <w:rsid w:val="009F3594"/>
    <w:rsid w:val="00A03D94"/>
    <w:rsid w:val="00A122B5"/>
    <w:rsid w:val="00A35D2A"/>
    <w:rsid w:val="00A50E40"/>
    <w:rsid w:val="00A50EB6"/>
    <w:rsid w:val="00A60F6E"/>
    <w:rsid w:val="00A7347F"/>
    <w:rsid w:val="00A80E12"/>
    <w:rsid w:val="00A81BE1"/>
    <w:rsid w:val="00A8749F"/>
    <w:rsid w:val="00A90C37"/>
    <w:rsid w:val="00AA3E23"/>
    <w:rsid w:val="00AB63BF"/>
    <w:rsid w:val="00AC1BD1"/>
    <w:rsid w:val="00AC7C39"/>
    <w:rsid w:val="00AD5389"/>
    <w:rsid w:val="00AD6D79"/>
    <w:rsid w:val="00AE3F71"/>
    <w:rsid w:val="00AE6DB9"/>
    <w:rsid w:val="00AF0E11"/>
    <w:rsid w:val="00AF1559"/>
    <w:rsid w:val="00AF3B49"/>
    <w:rsid w:val="00AF6549"/>
    <w:rsid w:val="00AF7B2A"/>
    <w:rsid w:val="00B10EEB"/>
    <w:rsid w:val="00B1310A"/>
    <w:rsid w:val="00B13D9F"/>
    <w:rsid w:val="00B14DBA"/>
    <w:rsid w:val="00B212A3"/>
    <w:rsid w:val="00B33F39"/>
    <w:rsid w:val="00B45D52"/>
    <w:rsid w:val="00B51CEA"/>
    <w:rsid w:val="00B51D05"/>
    <w:rsid w:val="00B6227B"/>
    <w:rsid w:val="00B629AA"/>
    <w:rsid w:val="00B72189"/>
    <w:rsid w:val="00B77D5E"/>
    <w:rsid w:val="00B83813"/>
    <w:rsid w:val="00B86215"/>
    <w:rsid w:val="00B90A42"/>
    <w:rsid w:val="00B95559"/>
    <w:rsid w:val="00BB02BA"/>
    <w:rsid w:val="00BB2FF2"/>
    <w:rsid w:val="00BD2CF4"/>
    <w:rsid w:val="00BD3476"/>
    <w:rsid w:val="00BD68EB"/>
    <w:rsid w:val="00C00D40"/>
    <w:rsid w:val="00C03392"/>
    <w:rsid w:val="00C04B41"/>
    <w:rsid w:val="00C10D6D"/>
    <w:rsid w:val="00C14894"/>
    <w:rsid w:val="00C14D25"/>
    <w:rsid w:val="00C16AE0"/>
    <w:rsid w:val="00C20DBF"/>
    <w:rsid w:val="00C22446"/>
    <w:rsid w:val="00C26EAC"/>
    <w:rsid w:val="00C303F3"/>
    <w:rsid w:val="00C375AB"/>
    <w:rsid w:val="00C427B8"/>
    <w:rsid w:val="00C52D77"/>
    <w:rsid w:val="00C5331E"/>
    <w:rsid w:val="00C54788"/>
    <w:rsid w:val="00C5697A"/>
    <w:rsid w:val="00C66377"/>
    <w:rsid w:val="00C71635"/>
    <w:rsid w:val="00C72B17"/>
    <w:rsid w:val="00C72FDC"/>
    <w:rsid w:val="00C817A3"/>
    <w:rsid w:val="00C875DE"/>
    <w:rsid w:val="00C96E37"/>
    <w:rsid w:val="00CA0D34"/>
    <w:rsid w:val="00CA2AF2"/>
    <w:rsid w:val="00CA6970"/>
    <w:rsid w:val="00CC0B94"/>
    <w:rsid w:val="00CC270E"/>
    <w:rsid w:val="00CC7016"/>
    <w:rsid w:val="00CC7062"/>
    <w:rsid w:val="00CC70DA"/>
    <w:rsid w:val="00CC7134"/>
    <w:rsid w:val="00CD25EA"/>
    <w:rsid w:val="00CE0FA6"/>
    <w:rsid w:val="00CE1031"/>
    <w:rsid w:val="00CE7DFC"/>
    <w:rsid w:val="00CF4460"/>
    <w:rsid w:val="00CF47A0"/>
    <w:rsid w:val="00D037DF"/>
    <w:rsid w:val="00D065BA"/>
    <w:rsid w:val="00D21C11"/>
    <w:rsid w:val="00D25123"/>
    <w:rsid w:val="00D2697C"/>
    <w:rsid w:val="00D35D01"/>
    <w:rsid w:val="00D53A9A"/>
    <w:rsid w:val="00D720D4"/>
    <w:rsid w:val="00D748B6"/>
    <w:rsid w:val="00D774BC"/>
    <w:rsid w:val="00D91240"/>
    <w:rsid w:val="00D93512"/>
    <w:rsid w:val="00DA1759"/>
    <w:rsid w:val="00DA5D2D"/>
    <w:rsid w:val="00DB56E2"/>
    <w:rsid w:val="00DC3968"/>
    <w:rsid w:val="00DC3C3E"/>
    <w:rsid w:val="00DD0C8D"/>
    <w:rsid w:val="00DD2AE2"/>
    <w:rsid w:val="00DD3D8B"/>
    <w:rsid w:val="00DE0D7F"/>
    <w:rsid w:val="00DE4030"/>
    <w:rsid w:val="00E1012B"/>
    <w:rsid w:val="00E127E3"/>
    <w:rsid w:val="00E12C4A"/>
    <w:rsid w:val="00E1501B"/>
    <w:rsid w:val="00E2294E"/>
    <w:rsid w:val="00E24A09"/>
    <w:rsid w:val="00E35FD6"/>
    <w:rsid w:val="00E46C51"/>
    <w:rsid w:val="00E5045C"/>
    <w:rsid w:val="00E57C71"/>
    <w:rsid w:val="00E738E4"/>
    <w:rsid w:val="00E809F3"/>
    <w:rsid w:val="00E8322E"/>
    <w:rsid w:val="00E84B24"/>
    <w:rsid w:val="00E920FF"/>
    <w:rsid w:val="00E9789B"/>
    <w:rsid w:val="00EA10AA"/>
    <w:rsid w:val="00EB1451"/>
    <w:rsid w:val="00EB1E88"/>
    <w:rsid w:val="00EB3EAB"/>
    <w:rsid w:val="00EB63D6"/>
    <w:rsid w:val="00EC3FBC"/>
    <w:rsid w:val="00EC5E28"/>
    <w:rsid w:val="00ED3446"/>
    <w:rsid w:val="00ED5A8E"/>
    <w:rsid w:val="00ED766A"/>
    <w:rsid w:val="00EE04DB"/>
    <w:rsid w:val="00EE0737"/>
    <w:rsid w:val="00EE4A51"/>
    <w:rsid w:val="00EE607B"/>
    <w:rsid w:val="00EE64E3"/>
    <w:rsid w:val="00EE7FE7"/>
    <w:rsid w:val="00F03056"/>
    <w:rsid w:val="00F07598"/>
    <w:rsid w:val="00F25F5B"/>
    <w:rsid w:val="00F2604D"/>
    <w:rsid w:val="00F273A4"/>
    <w:rsid w:val="00F34EBF"/>
    <w:rsid w:val="00F35278"/>
    <w:rsid w:val="00F40F53"/>
    <w:rsid w:val="00F456CC"/>
    <w:rsid w:val="00F46893"/>
    <w:rsid w:val="00F546AF"/>
    <w:rsid w:val="00F604F4"/>
    <w:rsid w:val="00F74B65"/>
    <w:rsid w:val="00F85F1F"/>
    <w:rsid w:val="00F936E8"/>
    <w:rsid w:val="00FA396A"/>
    <w:rsid w:val="00FB1144"/>
    <w:rsid w:val="00FB17B3"/>
    <w:rsid w:val="00FB20B9"/>
    <w:rsid w:val="00FB30ED"/>
    <w:rsid w:val="00FB3539"/>
    <w:rsid w:val="00FB3C27"/>
    <w:rsid w:val="00FC3DF7"/>
    <w:rsid w:val="00FD2E7E"/>
    <w:rsid w:val="00FD4E8C"/>
    <w:rsid w:val="00FD55FA"/>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5559">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02802569">
      <w:bodyDiv w:val="1"/>
      <w:marLeft w:val="0"/>
      <w:marRight w:val="0"/>
      <w:marTop w:val="0"/>
      <w:marBottom w:val="0"/>
      <w:divBdr>
        <w:top w:val="none" w:sz="0" w:space="0" w:color="auto"/>
        <w:left w:val="none" w:sz="0" w:space="0" w:color="auto"/>
        <w:bottom w:val="none" w:sz="0" w:space="0" w:color="auto"/>
        <w:right w:val="none" w:sz="0" w:space="0" w:color="auto"/>
      </w:divBdr>
    </w:div>
    <w:div w:id="644092436">
      <w:bodyDiv w:val="1"/>
      <w:marLeft w:val="0"/>
      <w:marRight w:val="0"/>
      <w:marTop w:val="0"/>
      <w:marBottom w:val="0"/>
      <w:divBdr>
        <w:top w:val="none" w:sz="0" w:space="0" w:color="auto"/>
        <w:left w:val="none" w:sz="0" w:space="0" w:color="auto"/>
        <w:bottom w:val="none" w:sz="0" w:space="0" w:color="auto"/>
        <w:right w:val="none" w:sz="0" w:space="0" w:color="auto"/>
      </w:divBdr>
    </w:div>
    <w:div w:id="711464848">
      <w:bodyDiv w:val="1"/>
      <w:marLeft w:val="0"/>
      <w:marRight w:val="0"/>
      <w:marTop w:val="0"/>
      <w:marBottom w:val="0"/>
      <w:divBdr>
        <w:top w:val="none" w:sz="0" w:space="0" w:color="auto"/>
        <w:left w:val="none" w:sz="0" w:space="0" w:color="auto"/>
        <w:bottom w:val="none" w:sz="0" w:space="0" w:color="auto"/>
        <w:right w:val="none" w:sz="0" w:space="0" w:color="auto"/>
      </w:divBdr>
    </w:div>
    <w:div w:id="935599546">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69841183">
      <w:bodyDiv w:val="1"/>
      <w:marLeft w:val="0"/>
      <w:marRight w:val="0"/>
      <w:marTop w:val="0"/>
      <w:marBottom w:val="0"/>
      <w:divBdr>
        <w:top w:val="none" w:sz="0" w:space="0" w:color="auto"/>
        <w:left w:val="none" w:sz="0" w:space="0" w:color="auto"/>
        <w:bottom w:val="none" w:sz="0" w:space="0" w:color="auto"/>
        <w:right w:val="none" w:sz="0" w:space="0" w:color="auto"/>
      </w:divBdr>
    </w:div>
    <w:div w:id="1201866736">
      <w:bodyDiv w:val="1"/>
      <w:marLeft w:val="0"/>
      <w:marRight w:val="0"/>
      <w:marTop w:val="0"/>
      <w:marBottom w:val="0"/>
      <w:divBdr>
        <w:top w:val="none" w:sz="0" w:space="0" w:color="auto"/>
        <w:left w:val="none" w:sz="0" w:space="0" w:color="auto"/>
        <w:bottom w:val="none" w:sz="0" w:space="0" w:color="auto"/>
        <w:right w:val="none" w:sz="0" w:space="0" w:color="auto"/>
      </w:divBdr>
    </w:div>
    <w:div w:id="21111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his.se/images/uploads/dokumentarkiv/ARK_0001_Oversikt.pdf"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commentsExtended" Target="commentsExtended.xml"/><Relationship Id="rId10" Type="http://schemas.openxmlformats.org/officeDocument/2006/relationships/hyperlink" Target="http://rivta.s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F7956-1176-4198-96C1-46047FB8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1250</TotalTime>
  <Pages>57</Pages>
  <Words>12107</Words>
  <Characters>64168</Characters>
  <Application>Microsoft Office Word</Application>
  <DocSecurity>0</DocSecurity>
  <Lines>534</Lines>
  <Paragraphs>152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Dokumentnamn</vt:lpstr>
      <vt:lpstr>Dokumentnamn</vt:lpstr>
    </vt:vector>
  </TitlesOfParts>
  <Company>Inera AB</Company>
  <LinksUpToDate>false</LinksUpToDate>
  <CharactersWithSpaces>76123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TKB,Arkitektur, Krav</cp:keywords>
  <dc:description/>
  <cp:lastModifiedBy>Thomas</cp:lastModifiedBy>
  <cp:revision>50</cp:revision>
  <cp:lastPrinted>2014-09-10T07:46:00Z</cp:lastPrinted>
  <dcterms:created xsi:type="dcterms:W3CDTF">2014-09-05T08:04:00Z</dcterms:created>
  <dcterms:modified xsi:type="dcterms:W3CDTF">2014-09-26T10:53:00Z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domain_3">
    <vt:lpwstr>request</vt:lpwstr>
  </property>
  <property fmtid="{D5CDD505-2E9C-101B-9397-08002B2CF9AE}" pid="4" name="Domain_2">
    <vt:lpwstr>activity</vt:lpwstr>
  </property>
  <property fmtid="{D5CDD505-2E9C-101B-9397-08002B2CF9AE}" pid="5" name="Domain_1">
    <vt:lpwstr>clinicalprocess</vt:lpwstr>
  </property>
  <property fmtid="{D5CDD505-2E9C-101B-9397-08002B2CF9AE}" pid="6" name="datepublished">
    <vt:lpwstr>2014-09-01</vt:lpwstr>
  </property>
  <property fmtid="{D5CDD505-2E9C-101B-9397-08002B2CF9AE}" pid="7" name="Version">
    <vt:lpwstr>1.0 RC1</vt:lpwstr>
  </property>
  <property fmtid="{D5CDD505-2E9C-101B-9397-08002B2CF9AE}" pid="8" name="svenamn">
    <vt:lpwstr>vård- och omsorg kärnprocess:hantera aktiviteter:remisshantering </vt:lpwstr>
  </property>
  <property fmtid="{D5CDD505-2E9C-101B-9397-08002B2CF9AE}" pid="9" name="svekortnamn">
    <vt:lpwstr>remisshantering</vt:lpwstr>
  </property>
</Properties>
</file>