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bookmarkStart w:id="0" w:name="_GoBack"/>
      <w:bookmarkEnd w:id="0"/>
    </w:p>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Rubrik"/>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0CABA532" w:rsidR="00F405F7" w:rsidRPr="00411CA0" w:rsidRDefault="00B76D09" w:rsidP="00F405F7">
      <w:pPr>
        <w:pStyle w:val="Friform"/>
        <w:rPr>
          <w:rFonts w:ascii="Arial" w:hAnsi="Arial"/>
          <w:b/>
          <w:sz w:val="56"/>
        </w:rPr>
      </w:pPr>
      <w:proofErr w:type="spellStart"/>
      <w:proofErr w:type="gramStart"/>
      <w:r>
        <w:rPr>
          <w:rFonts w:ascii="Arial" w:hAnsi="Arial"/>
          <w:b/>
          <w:sz w:val="56"/>
        </w:rPr>
        <w:t>Remis</w:t>
      </w:r>
      <w:r w:rsidR="009564F4">
        <w:rPr>
          <w:rFonts w:ascii="Arial" w:hAnsi="Arial"/>
          <w:b/>
          <w:sz w:val="56"/>
        </w:rPr>
        <w:t>process</w:t>
      </w:r>
      <w:proofErr w:type="spellEnd"/>
      <w:r w:rsidR="00F405F7">
        <w:rPr>
          <w:rFonts w:ascii="Arial" w:hAnsi="Arial"/>
          <w:b/>
          <w:sz w:val="56"/>
        </w:rPr>
        <w:t xml:space="preserve"> </w:t>
      </w:r>
      <w:ins w:id="1" w:author="Stefan Gustafsson" w:date="2012-08-27T12:18:00Z">
        <w:r w:rsidR="00AA6BFD">
          <w:rPr>
            <w:rFonts w:ascii="Arial" w:hAnsi="Arial"/>
            <w:b/>
            <w:sz w:val="56"/>
          </w:rPr>
          <w:t>/ Remisstatus</w:t>
        </w:r>
      </w:ins>
      <w:proofErr w:type="gramEnd"/>
    </w:p>
    <w:p w14:paraId="7A24D580" w14:textId="77777777" w:rsidR="00F405F7" w:rsidRPr="00411CA0"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721F777F" w14:textId="77777777" w:rsidR="00F405F7" w:rsidRPr="00411CA0" w:rsidRDefault="00F405F7" w:rsidP="00F405F7">
      <w:pPr>
        <w:pStyle w:val="Friform"/>
        <w:rPr>
          <w:rFonts w:ascii="Arial" w:hAnsi="Arial"/>
          <w:sz w:val="36"/>
        </w:rPr>
      </w:pPr>
    </w:p>
    <w:p w14:paraId="3C3847D6" w14:textId="71408EE5" w:rsidR="00F405F7" w:rsidRPr="00411CA0" w:rsidRDefault="0062556B" w:rsidP="00F405F7">
      <w:pPr>
        <w:pStyle w:val="Friform"/>
        <w:rPr>
          <w:rFonts w:ascii="Arial" w:hAnsi="Arial"/>
          <w:sz w:val="36"/>
        </w:rPr>
      </w:pPr>
      <w:r>
        <w:rPr>
          <w:rFonts w:ascii="Arial" w:hAnsi="Arial"/>
          <w:sz w:val="36"/>
        </w:rPr>
        <w:t xml:space="preserve">Version </w:t>
      </w:r>
      <w:r w:rsidR="00460D05">
        <w:rPr>
          <w:rFonts w:ascii="Arial" w:hAnsi="Arial"/>
          <w:sz w:val="36"/>
        </w:rPr>
        <w:t>PA1</w:t>
      </w:r>
    </w:p>
    <w:p w14:paraId="5628AA97" w14:textId="0FF8008D" w:rsidR="00F405F7" w:rsidRDefault="00B95219" w:rsidP="00F405F7">
      <w:pPr>
        <w:pStyle w:val="Friform"/>
        <w:rPr>
          <w:rFonts w:ascii="Arial" w:hAnsi="Arial"/>
          <w:sz w:val="36"/>
        </w:rPr>
      </w:pPr>
      <w:r>
        <w:rPr>
          <w:rFonts w:ascii="Arial" w:hAnsi="Arial"/>
          <w:sz w:val="36"/>
        </w:rPr>
        <w:t>2012-06-20</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Kommentarer"/>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435CAB" w:rsidRDefault="00435CAB"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435CAB" w:rsidRDefault="00435CAB"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435CAB" w:rsidRDefault="00435CAB"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435CAB" w:rsidRDefault="00435CAB"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435CAB" w:rsidRDefault="00435CAB"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435CAB" w:rsidRDefault="00435CAB"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435CAB" w:rsidRDefault="00435CAB"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435CAB" w:rsidRDefault="00435CAB"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435CAB" w:rsidRDefault="00435CAB"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3200400;visibility:visible;mso-wrap-style:square" stroked="t" strokecolor="#4f81bd [3204]">
                  <v:fill o:detectmouseclick="t"/>
                  <v:path o:connecttype="none"/>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Flersidigt dokument 50" o:spid="_x0000_s1028" type="#_x0000_t115" style="position:absolute;left:87930;top:1558627;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YiSvwAA&#10;ANsAAAAPAAAAZHJzL2Rvd25yZXYueG1sRE/LisIwFN0L8w/hDrjTtII6VKNIYWDcja/F7C7NtQ02&#10;NyWJtf79ZCG4PJz3ejvYVvTkg3GsIJ9mIIgrpw3XCs6n78kXiBCRNbaOScGTAmw3H6M1Fto9+ED9&#10;MdYihXAoUEETY1dIGaqGLIap64gTd3XeYkzQ11J7fKRw28pZli2kRcOpocGOyoaq2/FuFeCsPJh7&#10;f1nWv/Q01i/m+7z/U2r8OexWICIN8S1+uX+0gnlan76kHyA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3JiJK/AAAA2wAAAA8AAAAAAAAAAAAAAAAAlwIAAGRycy9kb3ducmV2&#10;LnhtbFBLBQYAAAAABAAEAPUAAACDAwAAAAA=&#10;" fillcolor="#95b3d7 [1940]" strokecolor="#243f60 [1604]" strokeweight="2pt">
                  <v:textbox>
                    <w:txbxContent>
                      <w:p w14:paraId="46689304" w14:textId="77777777" w:rsidR="00435CAB" w:rsidRDefault="00435CAB" w:rsidP="00CF3C2A">
                        <w:pPr>
                          <w:rPr>
                            <w:rFonts w:eastAsia="Times New Roman"/>
                          </w:rPr>
                        </w:pPr>
                      </w:p>
                    </w:txbxContent>
                  </v:textbox>
                </v:shape>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54;top:1794840;width:1594501;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RihxAAA&#10;ANsAAAAPAAAAZHJzL2Rvd25yZXYueG1sRI9Ba8JAFITvBf/D8gRvdZNCi6SuorZFTy2JvXh7ZJ/Z&#10;YPZt2N1q8u/dQqHHYWa+YZbrwXbiSj60jhXk8wwEce10y42C7+PH4wJEiMgaO8ekYKQA69XkYYmF&#10;djcu6VrFRiQIhwIVmBj7QspQG7IY5q4nTt7ZeYsxSd9I7fGW4LaTT1n2Ii22nBYM9rQzVF+qH6ug&#10;zN7jQn/t8+NY+u3nGMypeiuVmk2HzSuISEP8D/+1D1rBcw6/X9IPkK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UYocQAAADbAAAADwAAAAAAAAAAAAAAAACXAgAAZHJzL2Rv&#10;d25yZXYueG1sUEsFBgAAAAAEAAQA9QAAAIgDAAAAAA==&#10;" adj="20482" fillcolor="#4f81bd [3204]" strokecolor="#243f60 [1604]" strokeweight="2pt">
                  <v:textbox>
                    <w:txbxContent>
                      <w:p w14:paraId="152E3DC3" w14:textId="77777777" w:rsidR="00435CAB" w:rsidRDefault="00435CAB" w:rsidP="00CF3C2A">
                        <w:pPr>
                          <w:rPr>
                            <w:rFonts w:eastAsia="Times New Roman"/>
                          </w:rPr>
                        </w:pP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41;top:1230171;width:582828;height:12433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XGAxgAA&#10;ANsAAAAPAAAAZHJzL2Rvd25yZXYueG1sRI9Ba8JAFITvhf6H5Qm91Y2BphpdpUSEivSQ1EO9PbKv&#10;SWj2bciuMfXXu4WCx2FmvmFWm9G0YqDeNZYVzKYRCOLS6oYrBcfP3fMchPPIGlvLpOCXHGzWjw8r&#10;TLW9cE5D4SsRIOxSVFB736VSurImg25qO+LgfdveoA+yr6Tu8RLgppVxFCXSYMNhocaOsprKn+Js&#10;FHzRa9ckH9t8oP0hOy4W1+rktko9Tca3JQhPo7+H/9vvWsFLDH9fwg+Q6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uXGAxgAAANsAAAAPAAAAAAAAAAAAAAAAAJcCAABkcnMv&#10;ZG93bnJldi54bWxQSwUGAAAAAAQABAD1AAAAigMAAAAA&#10;" adj="2531" fillcolor="#4f81bd [3204]" strokecolor="#243f60 [1604]" strokeweight="2pt">
                  <v:textbox>
                    <w:txbxContent>
                      <w:p w14:paraId="795F39D8" w14:textId="77777777" w:rsidR="00435CAB" w:rsidRDefault="00435CAB" w:rsidP="00CF3C2A">
                        <w:pPr>
                          <w:rPr>
                            <w:rFonts w:eastAsia="Times New Roman"/>
                          </w:rPr>
                        </w:pPr>
                      </w:p>
                    </w:txbxContent>
                  </v:textbox>
                </v:shape>
                <v:shape id="Flersidigt dokument 53" o:spid="_x0000_s1031" type="#_x0000_t115" style="position:absolute;left:606522;top:767922;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xblwgAA&#10;ANsAAAAPAAAAZHJzL2Rvd25yZXYueG1sRI9Pi8IwFMTvwn6H8IS9aaqL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bFuXCAAAA2wAAAA8AAAAAAAAAAAAAAAAAlwIAAGRycy9kb3du&#10;cmV2LnhtbFBLBQYAAAAABAAEAPUAAACGAwAAAAA=&#10;" fillcolor="#95b3d7 [1940]" strokecolor="#243f60 [1604]" strokeweight="2pt">
                  <v:textbox>
                    <w:txbxContent>
                      <w:p w14:paraId="5706D84D" w14:textId="77777777" w:rsidR="00435CAB" w:rsidRDefault="00435CAB" w:rsidP="00CF3C2A">
                        <w:pPr>
                          <w:rPr>
                            <w:rFonts w:eastAsia="Times New Roman"/>
                          </w:rPr>
                        </w:pPr>
                      </w:p>
                    </w:txbxContent>
                  </v:textbox>
                </v:shape>
                <v:shape id="Flersidigt dokument 54" o:spid="_x0000_s1032" type="#_x0000_t115" style="position:absolute;left:490527;top:2335300;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8o6RwgAA&#10;ANsAAAAPAAAAZHJzL2Rvd25yZXYueG1sRI9Pi8IwFMTvwn6H8IS9aaqs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yjpHCAAAA2wAAAA8AAAAAAAAAAAAAAAAAlwIAAGRycy9kb3du&#10;cmV2LnhtbFBLBQYAAAAABAAEAPUAAACGAwAAAAA=&#10;" fillcolor="#95b3d7 [1940]" strokecolor="#243f60 [1604]" strokeweight="2pt">
                  <v:textbox>
                    <w:txbxContent>
                      <w:p w14:paraId="1D4398B5" w14:textId="77777777" w:rsidR="00435CAB" w:rsidRDefault="00435CAB" w:rsidP="00CF3C2A">
                        <w:pPr>
                          <w:rPr>
                            <w:rFonts w:eastAsia="Times New Roman"/>
                          </w:rPr>
                        </w:pPr>
                      </w:p>
                    </w:txbxContent>
                  </v:textbox>
                </v:shape>
                <v:shape id="V-form med huvud 55" o:spid="_x0000_s1033" type="#_x0000_t94" style="position:absolute;left:1656827;top:993564;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3UWwwwAA&#10;ANsAAAAPAAAAZHJzL2Rvd25yZXYueG1sRI9Pa8JAFMTvQr/D8gq96caCUmI2ohVDrv4Br8/dZxLM&#10;vg3ZbUz76d1CocdhZn7DZOvRtmKg3jeOFcxnCQhi7UzDlYLzaT/9AOEDssHWMSn4Jg/r/GWSYWrc&#10;gw80HEMlIoR9igrqELpUSq9rsuhnriOO3s31FkOUfSVNj48It618T5KltNhwXKixo8+a9P34ZRVc&#10;Bn06XIPbye1+LL3eFe3wUyj19jpuViACjeE//NcujYLFAn6/xB8g8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3UWwwwAAANsAAAAPAAAAAAAAAAAAAAAAAJcCAABkcnMvZG93&#10;bnJldi54bWxQSwUGAAAAAAQABAD1AAAAhwMAAAAA&#10;" adj="20122" fillcolor="#4f81bd [3204]" strokecolor="#243f60 [1604]" strokeweight="2pt">
                  <v:textbox>
                    <w:txbxContent>
                      <w:p w14:paraId="2F935548" w14:textId="77777777" w:rsidR="00435CAB" w:rsidRDefault="00435CAB" w:rsidP="00CF3C2A">
                        <w:pPr>
                          <w:rPr>
                            <w:rFonts w:eastAsia="Times New Roman"/>
                          </w:rPr>
                        </w:pPr>
                      </w:p>
                    </w:txbxContent>
                  </v:textbox>
                </v:shape>
                <v:shape id="V-form med huvud 56" o:spid="_x0000_s1034" type="#_x0000_t94" style="position:absolute;left:1655673;top:2554017;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9vHwQAA&#10;ANsAAAAPAAAAZHJzL2Rvd25yZXYueG1sRI9Lq8IwFIT3F/wP4QjurqmCcqlG8YHi1ge4PSbHttic&#10;lCbW6q83gnCXw8x8w0znrS1FQ7UvHCsY9BMQxNqZgjMFp+Pm9w+ED8gGS8ek4Eke5rPOzxRT4x68&#10;p+YQMhEh7FNUkIdQpVJ6nZNF33cVcfSurrYYoqwzaWp8RLgt5TBJxtJiwXEhx4pWOenb4W4VnBt9&#10;3F+CW8vlpt15vd6WzWurVK/bLiYgArXhP/xt74yC0Rg+X+IP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g/bx8EAAADbAAAADwAAAAAAAAAAAAAAAACXAgAAZHJzL2Rvd25y&#10;ZXYueG1sUEsFBgAAAAAEAAQA9QAAAIUDAAAAAA==&#10;" adj="20122" fillcolor="#4f81bd [3204]" strokecolor="#243f60 [1604]" strokeweight="2pt">
                  <v:textbox>
                    <w:txbxContent>
                      <w:p w14:paraId="7F19AB70" w14:textId="77777777" w:rsidR="00435CAB" w:rsidRDefault="00435CAB" w:rsidP="00CF3C2A">
                        <w:pPr>
                          <w:rPr>
                            <w:rFonts w:eastAsia="Times New Roman"/>
                          </w:rPr>
                        </w:pPr>
                      </w:p>
                    </w:txbxContent>
                  </v:textbox>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kument 57" o:spid="_x0000_s1035" type="#_x0000_t114" style="position:absolute;left:4409205;top:1575669;width:831010;height:5563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LYqxgAA&#10;ANsAAAAPAAAAZHJzL2Rvd25yZXYueG1sRI9Ba8JAFITvQv/D8gq9iG4qWjV1lSIVeunBVJTentnX&#10;bGj2bciuMfXXuwXB4zAz3zCLVWcr0VLjS8cKnocJCOLc6ZILBbuvzWAGwgdkjZVjUvBHHlbLh94C&#10;U+3OvKU2C4WIEPYpKjAh1KmUPjdk0Q9dTRy9H9dYDFE2hdQNniPcVnKUJC/SYslxwWBNa0P5b3ay&#10;Co5Z3+y/j4fxybj28zI/ZPPpe6nU02P39goiUBfu4Vv7QyuYTOH/S/wBcn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cLYqxgAAANsAAAAPAAAAAAAAAAAAAAAAAJcCAABkcnMv&#10;ZG93bnJldi54bWxQSwUGAAAAAAQABAD1AAAAigMAAAAA&#10;" fillcolor="#4f81bd [3204]" strokecolor="#243f60 [1604]" strokeweight="2pt">
                  <v:textbox>
                    <w:txbxContent>
                      <w:p w14:paraId="318A64DC" w14:textId="77777777" w:rsidR="00435CAB" w:rsidRDefault="00435CAB" w:rsidP="00CF3C2A">
                        <w:pPr>
                          <w:rPr>
                            <w:rFonts w:eastAsia="Times New Roman"/>
                          </w:rPr>
                        </w:pPr>
                      </w:p>
                    </w:txbxContent>
                  </v:textbox>
                </v:shape>
                <v:shape id="V-form med huvud 58" o:spid="_x0000_s1036" type="#_x0000_t94" style="position:absolute;left:3815197;top:1823358;width:459364;height:478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6dBjwAAA&#10;ANsAAAAPAAAAZHJzL2Rvd25yZXYueG1sRE/NisIwEL4L+w5hFvam6S661GoUURdEvKh9gGkztsVm&#10;UpKo9e3NQdjjx/c/X/amFXdyvrGs4HuUgCAurW64UpCf/4YpCB+QNbaWScGTPCwXH4M5Zto++Ej3&#10;U6hEDGGfoYI6hC6T0pc1GfQj2xFH7mKdwRChq6R2+IjhppU/SfIrDTYcG2rsaF1TeT3djILNapzY&#10;PK/yokjdvthMD+vt7aDU12e/moEI1Id/8du90womcWz8En+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6dBjwAAAANsAAAAPAAAAAAAAAAAAAAAAAJcCAABkcnMvZG93bnJl&#10;di54bWxQSwUGAAAAAAQABAD1AAAAhAMAAAAA&#10;" adj="20474" fillcolor="#4f81bd [3204]" strokecolor="#243f60 [1604]" strokeweight="2pt">
                  <v:textbox>
                    <w:txbxContent>
                      <w:p w14:paraId="71B6C506" w14:textId="77777777" w:rsidR="00435CAB" w:rsidRDefault="00435CAB"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532401">
            <w:pPr>
              <w:pStyle w:val="Brdtext"/>
            </w:pPr>
            <w:r>
              <w:t>Version</w:t>
            </w:r>
          </w:p>
        </w:tc>
        <w:tc>
          <w:tcPr>
            <w:tcW w:w="1224" w:type="dxa"/>
          </w:tcPr>
          <w:p w14:paraId="57E32449" w14:textId="77777777" w:rsidR="007E46CE" w:rsidRDefault="007E46CE" w:rsidP="00532401">
            <w:pPr>
              <w:pStyle w:val="Brdtext"/>
            </w:pPr>
            <w:r>
              <w:t>Revision Datum</w:t>
            </w:r>
          </w:p>
        </w:tc>
        <w:tc>
          <w:tcPr>
            <w:tcW w:w="4140" w:type="dxa"/>
          </w:tcPr>
          <w:p w14:paraId="3FF3E64D" w14:textId="77777777" w:rsidR="007E46CE" w:rsidRDefault="007E46CE" w:rsidP="00532401">
            <w:pPr>
              <w:pStyle w:val="Brdtext"/>
            </w:pPr>
            <w:r>
              <w:t>Komplett beskrivning av ändringar</w:t>
            </w:r>
          </w:p>
        </w:tc>
        <w:tc>
          <w:tcPr>
            <w:tcW w:w="1980" w:type="dxa"/>
          </w:tcPr>
          <w:p w14:paraId="0AD6F364" w14:textId="77777777" w:rsidR="007E46CE" w:rsidRDefault="007E46CE" w:rsidP="00532401">
            <w:pPr>
              <w:pStyle w:val="Brdtext"/>
            </w:pPr>
            <w:r>
              <w:t>Ändringarna gjorda av</w:t>
            </w:r>
          </w:p>
        </w:tc>
        <w:tc>
          <w:tcPr>
            <w:tcW w:w="1440" w:type="dxa"/>
          </w:tcPr>
          <w:p w14:paraId="7343E784" w14:textId="77777777" w:rsidR="007E46CE" w:rsidRDefault="007E46CE" w:rsidP="00532401">
            <w:pPr>
              <w:pStyle w:val="Brdtext"/>
            </w:pPr>
            <w:r>
              <w:t>Definitiv revision fastställd av</w:t>
            </w:r>
          </w:p>
        </w:tc>
      </w:tr>
      <w:tr w:rsidR="007E46CE" w14:paraId="6CFBB7CD" w14:textId="77777777" w:rsidTr="00C473F6">
        <w:tc>
          <w:tcPr>
            <w:tcW w:w="964" w:type="dxa"/>
          </w:tcPr>
          <w:p w14:paraId="4CFD0912" w14:textId="77777777" w:rsidR="007E46CE" w:rsidRDefault="007E46CE" w:rsidP="00532401">
            <w:pPr>
              <w:pStyle w:val="Brdtext"/>
            </w:pPr>
            <w:r>
              <w:t>PA1</w:t>
            </w:r>
          </w:p>
        </w:tc>
        <w:tc>
          <w:tcPr>
            <w:tcW w:w="1224" w:type="dxa"/>
          </w:tcPr>
          <w:p w14:paraId="2251D401" w14:textId="7F06B932" w:rsidR="007E46CE" w:rsidRDefault="00336EE9" w:rsidP="00532401">
            <w:pPr>
              <w:pStyle w:val="Brdtext"/>
            </w:pPr>
            <w:r>
              <w:t>2012-05-</w:t>
            </w:r>
            <w:r w:rsidR="00146D78">
              <w:t>29</w:t>
            </w:r>
          </w:p>
        </w:tc>
        <w:tc>
          <w:tcPr>
            <w:tcW w:w="4140" w:type="dxa"/>
          </w:tcPr>
          <w:p w14:paraId="383EE362" w14:textId="77777777" w:rsidR="007E46CE" w:rsidRDefault="007E46CE" w:rsidP="00532401">
            <w:pPr>
              <w:pStyle w:val="Brdtext"/>
            </w:pPr>
            <w:r>
              <w:t>Första utkast för remiss</w:t>
            </w:r>
          </w:p>
        </w:tc>
        <w:tc>
          <w:tcPr>
            <w:tcW w:w="1980" w:type="dxa"/>
          </w:tcPr>
          <w:p w14:paraId="5FA60935" w14:textId="659ED6F1" w:rsidR="007E46CE" w:rsidRDefault="007E46CE" w:rsidP="00532401">
            <w:pPr>
              <w:pStyle w:val="Brdtext"/>
            </w:pPr>
          </w:p>
        </w:tc>
        <w:tc>
          <w:tcPr>
            <w:tcW w:w="1440" w:type="dxa"/>
          </w:tcPr>
          <w:p w14:paraId="7FBC1197" w14:textId="77777777" w:rsidR="007E46CE" w:rsidRDefault="007E46CE" w:rsidP="00532401">
            <w:pPr>
              <w:pStyle w:val="Brdtext"/>
            </w:pPr>
          </w:p>
        </w:tc>
      </w:tr>
      <w:tr w:rsidR="00AA6BFD" w14:paraId="68AAB74F" w14:textId="77777777" w:rsidTr="00C473F6">
        <w:trPr>
          <w:ins w:id="2" w:author="Stefan Gustafsson" w:date="2012-08-27T12:17:00Z"/>
        </w:trPr>
        <w:tc>
          <w:tcPr>
            <w:tcW w:w="964" w:type="dxa"/>
          </w:tcPr>
          <w:p w14:paraId="6F6AA5AB" w14:textId="1306F32C" w:rsidR="00AA6BFD" w:rsidRDefault="00AA6BFD" w:rsidP="00532401">
            <w:pPr>
              <w:pStyle w:val="Brdtext"/>
              <w:rPr>
                <w:ins w:id="3" w:author="Stefan Gustafsson" w:date="2012-08-27T12:17:00Z"/>
              </w:rPr>
            </w:pPr>
          </w:p>
        </w:tc>
        <w:tc>
          <w:tcPr>
            <w:tcW w:w="1224" w:type="dxa"/>
          </w:tcPr>
          <w:p w14:paraId="6962870E" w14:textId="77777777" w:rsidR="00AA6BFD" w:rsidRDefault="00AA6BFD" w:rsidP="00532401">
            <w:pPr>
              <w:pStyle w:val="Brdtext"/>
              <w:rPr>
                <w:ins w:id="4" w:author="Stefan Gustafsson" w:date="2012-08-27T12:17:00Z"/>
              </w:rPr>
            </w:pPr>
          </w:p>
        </w:tc>
        <w:tc>
          <w:tcPr>
            <w:tcW w:w="4140" w:type="dxa"/>
          </w:tcPr>
          <w:p w14:paraId="03E420B2" w14:textId="77777777" w:rsidR="00AA6BFD" w:rsidRDefault="00AA6BFD" w:rsidP="00532401">
            <w:pPr>
              <w:pStyle w:val="Brdtext"/>
              <w:rPr>
                <w:ins w:id="5" w:author="Stefan Gustafsson" w:date="2012-08-27T12:17:00Z"/>
              </w:rPr>
            </w:pPr>
          </w:p>
        </w:tc>
        <w:tc>
          <w:tcPr>
            <w:tcW w:w="1980" w:type="dxa"/>
          </w:tcPr>
          <w:p w14:paraId="61C702C3" w14:textId="77777777" w:rsidR="00AA6BFD" w:rsidRDefault="00AA6BFD" w:rsidP="00532401">
            <w:pPr>
              <w:pStyle w:val="Brdtext"/>
              <w:rPr>
                <w:ins w:id="6" w:author="Stefan Gustafsson" w:date="2012-08-27T12:17:00Z"/>
              </w:rPr>
            </w:pPr>
          </w:p>
        </w:tc>
        <w:tc>
          <w:tcPr>
            <w:tcW w:w="1440" w:type="dxa"/>
          </w:tcPr>
          <w:p w14:paraId="2AC1D23A" w14:textId="77777777" w:rsidR="00AA6BFD" w:rsidRDefault="00AA6BFD" w:rsidP="00532401">
            <w:pPr>
              <w:pStyle w:val="Brdtext"/>
              <w:rPr>
                <w:ins w:id="7" w:author="Stefan Gustafsson" w:date="2012-08-27T12:17:00Z"/>
              </w:rPr>
            </w:pPr>
          </w:p>
        </w:tc>
      </w:tr>
    </w:tbl>
    <w:p w14:paraId="4A300C48" w14:textId="77777777" w:rsidR="00F405F7" w:rsidRPr="00411CA0" w:rsidRDefault="00F405F7">
      <w:pPr>
        <w:pStyle w:val="Brdtext"/>
        <w:pPrChange w:id="8" w:author="Stefan Gustafsson" w:date="2012-08-21T11:24:00Z">
          <w:pPr>
            <w:pStyle w:val="Default"/>
          </w:pPr>
        </w:pPrChange>
      </w:pPr>
    </w:p>
    <w:p w14:paraId="3053F98D" w14:textId="77777777" w:rsidR="00533A31" w:rsidRDefault="003D14FC" w:rsidP="0005186E">
      <w:pPr>
        <w:rPr>
          <w:sz w:val="36"/>
        </w:rPr>
      </w:pPr>
      <w:r>
        <w:rPr>
          <w:sz w:val="36"/>
        </w:rPr>
        <w:br w:type="page"/>
      </w:r>
      <w:r w:rsidR="0005186E" w:rsidRPr="0005186E">
        <w:rPr>
          <w:sz w:val="36"/>
        </w:rPr>
        <w:t>Innehållsförteckning</w:t>
      </w:r>
    </w:p>
    <w:p w14:paraId="73BD4245" w14:textId="77777777" w:rsidR="00507631" w:rsidRDefault="00E75685">
      <w:pPr>
        <w:pStyle w:val="Innehll1"/>
        <w:tabs>
          <w:tab w:val="left" w:pos="407"/>
          <w:tab w:val="right" w:leader="dot" w:pos="9061"/>
        </w:tabs>
        <w:rPr>
          <w:ins w:id="9" w:author="Stefan Gustafsson" w:date="2012-08-27T13:05:00Z"/>
          <w:rFonts w:asciiTheme="minorHAnsi" w:eastAsiaTheme="minorEastAsia" w:hAnsiTheme="minorHAnsi" w:cstheme="minorBidi"/>
          <w:b w:val="0"/>
          <w:bCs w:val="0"/>
          <w:caps w:val="0"/>
          <w:color w:val="auto"/>
          <w:sz w:val="24"/>
          <w:szCs w:val="24"/>
          <w:lang w:eastAsia="ja-JP"/>
        </w:rPr>
      </w:pPr>
      <w:r>
        <w:rPr>
          <w:sz w:val="36"/>
        </w:rPr>
        <w:fldChar w:fldCharType="begin"/>
      </w:r>
      <w:r>
        <w:rPr>
          <w:sz w:val="36"/>
        </w:rPr>
        <w:instrText xml:space="preserve"> TOC \o "1-1" </w:instrText>
      </w:r>
      <w:r>
        <w:rPr>
          <w:sz w:val="36"/>
        </w:rPr>
        <w:fldChar w:fldCharType="separate"/>
      </w:r>
      <w:ins w:id="10" w:author="Stefan Gustafsson" w:date="2012-08-27T13:05:00Z">
        <w:r w:rsidR="00507631">
          <w:t>1.</w:t>
        </w:r>
        <w:r w:rsidR="00507631">
          <w:rPr>
            <w:rFonts w:asciiTheme="minorHAnsi" w:eastAsiaTheme="minorEastAsia" w:hAnsiTheme="minorHAnsi" w:cstheme="minorBidi"/>
            <w:b w:val="0"/>
            <w:bCs w:val="0"/>
            <w:caps w:val="0"/>
            <w:color w:val="auto"/>
            <w:sz w:val="24"/>
            <w:szCs w:val="24"/>
            <w:lang w:eastAsia="ja-JP"/>
          </w:rPr>
          <w:tab/>
        </w:r>
        <w:r w:rsidR="00507631">
          <w:t>Inledning</w:t>
        </w:r>
        <w:r w:rsidR="00507631">
          <w:tab/>
        </w:r>
        <w:r w:rsidR="00507631">
          <w:fldChar w:fldCharType="begin"/>
        </w:r>
        <w:r w:rsidR="00507631">
          <w:instrText xml:space="preserve"> PAGEREF _Toc207692084 \h </w:instrText>
        </w:r>
      </w:ins>
      <w:r w:rsidR="00507631">
        <w:fldChar w:fldCharType="separate"/>
      </w:r>
      <w:ins w:id="11" w:author="Stefan Gustafsson" w:date="2012-08-27T13:05:00Z">
        <w:r w:rsidR="00507631">
          <w:t>4</w:t>
        </w:r>
        <w:r w:rsidR="00507631">
          <w:fldChar w:fldCharType="end"/>
        </w:r>
      </w:ins>
    </w:p>
    <w:p w14:paraId="3EA4546B" w14:textId="77777777" w:rsidR="00507631" w:rsidRDefault="00507631">
      <w:pPr>
        <w:pStyle w:val="Innehll1"/>
        <w:tabs>
          <w:tab w:val="left" w:pos="407"/>
          <w:tab w:val="right" w:leader="dot" w:pos="9061"/>
        </w:tabs>
        <w:rPr>
          <w:ins w:id="12" w:author="Stefan Gustafsson" w:date="2012-08-27T13:05:00Z"/>
          <w:rFonts w:asciiTheme="minorHAnsi" w:eastAsiaTheme="minorEastAsia" w:hAnsiTheme="minorHAnsi" w:cstheme="minorBidi"/>
          <w:b w:val="0"/>
          <w:bCs w:val="0"/>
          <w:caps w:val="0"/>
          <w:color w:val="auto"/>
          <w:sz w:val="24"/>
          <w:szCs w:val="24"/>
          <w:lang w:eastAsia="ja-JP"/>
        </w:rPr>
      </w:pPr>
      <w:ins w:id="13" w:author="Stefan Gustafsson" w:date="2012-08-27T13:05:00Z">
        <w:r>
          <w:t>2.</w:t>
        </w:r>
        <w:r>
          <w:rPr>
            <w:rFonts w:asciiTheme="minorHAnsi" w:eastAsiaTheme="minorEastAsia" w:hAnsiTheme="minorHAnsi" w:cstheme="minorBidi"/>
            <w:b w:val="0"/>
            <w:bCs w:val="0"/>
            <w:caps w:val="0"/>
            <w:color w:val="auto"/>
            <w:sz w:val="24"/>
            <w:szCs w:val="24"/>
            <w:lang w:eastAsia="ja-JP"/>
          </w:rPr>
          <w:tab/>
        </w:r>
        <w:r>
          <w:t>Informationssäkerhet</w:t>
        </w:r>
        <w:r>
          <w:tab/>
        </w:r>
        <w:r>
          <w:fldChar w:fldCharType="begin"/>
        </w:r>
        <w:r>
          <w:instrText xml:space="preserve"> PAGEREF _Toc207692085 \h </w:instrText>
        </w:r>
      </w:ins>
      <w:r>
        <w:fldChar w:fldCharType="separate"/>
      </w:r>
      <w:ins w:id="14" w:author="Stefan Gustafsson" w:date="2012-08-27T13:05:00Z">
        <w:r>
          <w:t>5</w:t>
        </w:r>
        <w:r>
          <w:fldChar w:fldCharType="end"/>
        </w:r>
      </w:ins>
    </w:p>
    <w:p w14:paraId="41475062" w14:textId="77777777" w:rsidR="00507631" w:rsidRDefault="00507631">
      <w:pPr>
        <w:pStyle w:val="Innehll1"/>
        <w:tabs>
          <w:tab w:val="left" w:pos="407"/>
          <w:tab w:val="right" w:leader="dot" w:pos="9061"/>
        </w:tabs>
        <w:rPr>
          <w:ins w:id="15" w:author="Stefan Gustafsson" w:date="2012-08-27T13:05:00Z"/>
          <w:rFonts w:asciiTheme="minorHAnsi" w:eastAsiaTheme="minorEastAsia" w:hAnsiTheme="minorHAnsi" w:cstheme="minorBidi"/>
          <w:b w:val="0"/>
          <w:bCs w:val="0"/>
          <w:caps w:val="0"/>
          <w:color w:val="auto"/>
          <w:sz w:val="24"/>
          <w:szCs w:val="24"/>
          <w:lang w:eastAsia="ja-JP"/>
        </w:rPr>
      </w:pPr>
      <w:ins w:id="16" w:author="Stefan Gustafsson" w:date="2012-08-27T13:05:00Z">
        <w:r>
          <w:t>3.</w:t>
        </w:r>
        <w:r>
          <w:rPr>
            <w:rFonts w:asciiTheme="minorHAnsi" w:eastAsiaTheme="minorEastAsia" w:hAnsiTheme="minorHAnsi" w:cstheme="minorBidi"/>
            <w:b w:val="0"/>
            <w:bCs w:val="0"/>
            <w:caps w:val="0"/>
            <w:color w:val="auto"/>
            <w:sz w:val="24"/>
            <w:szCs w:val="24"/>
            <w:lang w:eastAsia="ja-JP"/>
          </w:rPr>
          <w:tab/>
        </w:r>
        <w:r>
          <w:t>Tjänstedomänens arkitektur</w:t>
        </w:r>
        <w:r>
          <w:tab/>
        </w:r>
        <w:r>
          <w:fldChar w:fldCharType="begin"/>
        </w:r>
        <w:r>
          <w:instrText xml:space="preserve"> PAGEREF _Toc207692086 \h </w:instrText>
        </w:r>
      </w:ins>
      <w:r>
        <w:fldChar w:fldCharType="separate"/>
      </w:r>
      <w:ins w:id="17" w:author="Stefan Gustafsson" w:date="2012-08-27T13:05:00Z">
        <w:r>
          <w:t>6</w:t>
        </w:r>
        <w:r>
          <w:fldChar w:fldCharType="end"/>
        </w:r>
      </w:ins>
    </w:p>
    <w:p w14:paraId="67E38C53" w14:textId="77777777" w:rsidR="00507631" w:rsidRDefault="00507631">
      <w:pPr>
        <w:pStyle w:val="Innehll1"/>
        <w:tabs>
          <w:tab w:val="left" w:pos="407"/>
          <w:tab w:val="right" w:leader="dot" w:pos="9061"/>
        </w:tabs>
        <w:rPr>
          <w:ins w:id="18" w:author="Stefan Gustafsson" w:date="2012-08-27T13:05:00Z"/>
          <w:rFonts w:asciiTheme="minorHAnsi" w:eastAsiaTheme="minorEastAsia" w:hAnsiTheme="minorHAnsi" w:cstheme="minorBidi"/>
          <w:b w:val="0"/>
          <w:bCs w:val="0"/>
          <w:caps w:val="0"/>
          <w:color w:val="auto"/>
          <w:sz w:val="24"/>
          <w:szCs w:val="24"/>
          <w:lang w:eastAsia="ja-JP"/>
        </w:rPr>
      </w:pPr>
      <w:ins w:id="19" w:author="Stefan Gustafsson" w:date="2012-08-27T13:05:00Z">
        <w:r>
          <w:t>4.</w:t>
        </w:r>
        <w:r>
          <w:rPr>
            <w:rFonts w:asciiTheme="minorHAnsi" w:eastAsiaTheme="minorEastAsia" w:hAnsiTheme="minorHAnsi" w:cstheme="minorBidi"/>
            <w:b w:val="0"/>
            <w:bCs w:val="0"/>
            <w:caps w:val="0"/>
            <w:color w:val="auto"/>
            <w:sz w:val="24"/>
            <w:szCs w:val="24"/>
            <w:lang w:eastAsia="ja-JP"/>
          </w:rPr>
          <w:tab/>
        </w:r>
        <w:r>
          <w:t>Versionsinformation</w:t>
        </w:r>
        <w:r>
          <w:tab/>
        </w:r>
        <w:r>
          <w:fldChar w:fldCharType="begin"/>
        </w:r>
        <w:r>
          <w:instrText xml:space="preserve"> PAGEREF _Toc207692087 \h </w:instrText>
        </w:r>
      </w:ins>
      <w:r>
        <w:fldChar w:fldCharType="separate"/>
      </w:r>
      <w:ins w:id="20" w:author="Stefan Gustafsson" w:date="2012-08-27T13:05:00Z">
        <w:r>
          <w:t>7</w:t>
        </w:r>
        <w:r>
          <w:fldChar w:fldCharType="end"/>
        </w:r>
      </w:ins>
    </w:p>
    <w:p w14:paraId="1F8B4C5B" w14:textId="77777777" w:rsidR="00507631" w:rsidRDefault="00507631">
      <w:pPr>
        <w:pStyle w:val="Innehll1"/>
        <w:tabs>
          <w:tab w:val="left" w:pos="407"/>
          <w:tab w:val="right" w:leader="dot" w:pos="9061"/>
        </w:tabs>
        <w:rPr>
          <w:ins w:id="21" w:author="Stefan Gustafsson" w:date="2012-08-27T13:05:00Z"/>
          <w:rFonts w:asciiTheme="minorHAnsi" w:eastAsiaTheme="minorEastAsia" w:hAnsiTheme="minorHAnsi" w:cstheme="minorBidi"/>
          <w:b w:val="0"/>
          <w:bCs w:val="0"/>
          <w:caps w:val="0"/>
          <w:color w:val="auto"/>
          <w:sz w:val="24"/>
          <w:szCs w:val="24"/>
          <w:lang w:eastAsia="ja-JP"/>
        </w:rPr>
      </w:pPr>
      <w:ins w:id="22" w:author="Stefan Gustafsson" w:date="2012-08-27T13:05:00Z">
        <w:r>
          <w:t>5.</w:t>
        </w:r>
        <w:r>
          <w:rPr>
            <w:rFonts w:asciiTheme="minorHAnsi" w:eastAsiaTheme="minorEastAsia" w:hAnsiTheme="minorHAnsi" w:cstheme="minorBidi"/>
            <w:b w:val="0"/>
            <w:bCs w:val="0"/>
            <w:caps w:val="0"/>
            <w:color w:val="auto"/>
            <w:sz w:val="24"/>
            <w:szCs w:val="24"/>
            <w:lang w:eastAsia="ja-JP"/>
          </w:rPr>
          <w:tab/>
        </w:r>
        <w:r>
          <w:t>Generella regler</w:t>
        </w:r>
        <w:r>
          <w:tab/>
        </w:r>
        <w:r>
          <w:fldChar w:fldCharType="begin"/>
        </w:r>
        <w:r>
          <w:instrText xml:space="preserve"> PAGEREF _Toc207692088 \h </w:instrText>
        </w:r>
      </w:ins>
      <w:r>
        <w:fldChar w:fldCharType="separate"/>
      </w:r>
      <w:ins w:id="23" w:author="Stefan Gustafsson" w:date="2012-08-27T13:05:00Z">
        <w:r>
          <w:t>8</w:t>
        </w:r>
        <w:r>
          <w:fldChar w:fldCharType="end"/>
        </w:r>
      </w:ins>
    </w:p>
    <w:p w14:paraId="3DFD10BB" w14:textId="77777777" w:rsidR="00507631" w:rsidRDefault="00507631">
      <w:pPr>
        <w:pStyle w:val="Innehll1"/>
        <w:tabs>
          <w:tab w:val="left" w:pos="407"/>
          <w:tab w:val="right" w:leader="dot" w:pos="9061"/>
        </w:tabs>
        <w:rPr>
          <w:ins w:id="24" w:author="Stefan Gustafsson" w:date="2012-08-27T13:05:00Z"/>
          <w:rFonts w:asciiTheme="minorHAnsi" w:eastAsiaTheme="minorEastAsia" w:hAnsiTheme="minorHAnsi" w:cstheme="minorBidi"/>
          <w:b w:val="0"/>
          <w:bCs w:val="0"/>
          <w:caps w:val="0"/>
          <w:color w:val="auto"/>
          <w:sz w:val="24"/>
          <w:szCs w:val="24"/>
          <w:lang w:eastAsia="ja-JP"/>
        </w:rPr>
      </w:pPr>
      <w:ins w:id="25" w:author="Stefan Gustafsson" w:date="2012-08-27T13:05:00Z">
        <w:r>
          <w:t>6.</w:t>
        </w:r>
        <w:r>
          <w:rPr>
            <w:rFonts w:asciiTheme="minorHAnsi" w:eastAsiaTheme="minorEastAsia" w:hAnsiTheme="minorHAnsi" w:cstheme="minorBidi"/>
            <w:b w:val="0"/>
            <w:bCs w:val="0"/>
            <w:caps w:val="0"/>
            <w:color w:val="auto"/>
            <w:sz w:val="24"/>
            <w:szCs w:val="24"/>
            <w:lang w:eastAsia="ja-JP"/>
          </w:rPr>
          <w:tab/>
        </w:r>
        <w:r>
          <w:t>GetRequestActivities</w:t>
        </w:r>
        <w:r>
          <w:tab/>
        </w:r>
        <w:r>
          <w:fldChar w:fldCharType="begin"/>
        </w:r>
        <w:r>
          <w:instrText xml:space="preserve"> PAGEREF _Toc207692089 \h </w:instrText>
        </w:r>
      </w:ins>
      <w:r>
        <w:fldChar w:fldCharType="separate"/>
      </w:r>
      <w:ins w:id="26" w:author="Stefan Gustafsson" w:date="2012-08-27T13:05:00Z">
        <w:r>
          <w:t>10</w:t>
        </w:r>
        <w:r>
          <w:fldChar w:fldCharType="end"/>
        </w:r>
      </w:ins>
    </w:p>
    <w:p w14:paraId="3077AF53" w14:textId="77777777" w:rsidR="00507631" w:rsidRDefault="00507631">
      <w:pPr>
        <w:pStyle w:val="Innehll1"/>
        <w:tabs>
          <w:tab w:val="left" w:pos="407"/>
          <w:tab w:val="right" w:leader="dot" w:pos="9061"/>
        </w:tabs>
        <w:rPr>
          <w:ins w:id="27" w:author="Stefan Gustafsson" w:date="2012-08-27T13:05:00Z"/>
          <w:rFonts w:asciiTheme="minorHAnsi" w:eastAsiaTheme="minorEastAsia" w:hAnsiTheme="minorHAnsi" w:cstheme="minorBidi"/>
          <w:b w:val="0"/>
          <w:bCs w:val="0"/>
          <w:caps w:val="0"/>
          <w:color w:val="auto"/>
          <w:sz w:val="24"/>
          <w:szCs w:val="24"/>
          <w:lang w:eastAsia="ja-JP"/>
        </w:rPr>
      </w:pPr>
      <w:ins w:id="28" w:author="Stefan Gustafsson" w:date="2012-08-27T13:05:00Z">
        <w:r>
          <w:t>7.</w:t>
        </w:r>
        <w:r>
          <w:rPr>
            <w:rFonts w:asciiTheme="minorHAnsi" w:eastAsiaTheme="minorEastAsia" w:hAnsiTheme="minorHAnsi" w:cstheme="minorBidi"/>
            <w:b w:val="0"/>
            <w:bCs w:val="0"/>
            <w:caps w:val="0"/>
            <w:color w:val="auto"/>
            <w:sz w:val="24"/>
            <w:szCs w:val="24"/>
            <w:lang w:eastAsia="ja-JP"/>
          </w:rPr>
          <w:tab/>
        </w:r>
        <w:r>
          <w:t>Bilagor</w:t>
        </w:r>
        <w:r>
          <w:tab/>
        </w:r>
        <w:r>
          <w:fldChar w:fldCharType="begin"/>
        </w:r>
        <w:r>
          <w:instrText xml:space="preserve"> PAGEREF _Toc207692090 \h </w:instrText>
        </w:r>
      </w:ins>
      <w:r>
        <w:fldChar w:fldCharType="separate"/>
      </w:r>
      <w:ins w:id="29" w:author="Stefan Gustafsson" w:date="2012-08-27T13:05:00Z">
        <w:r>
          <w:t>16</w:t>
        </w:r>
        <w:r>
          <w:fldChar w:fldCharType="end"/>
        </w:r>
      </w:ins>
    </w:p>
    <w:p w14:paraId="7A8DD160" w14:textId="77777777" w:rsidR="00507631" w:rsidRDefault="00507631">
      <w:pPr>
        <w:pStyle w:val="Innehll1"/>
        <w:tabs>
          <w:tab w:val="left" w:pos="407"/>
          <w:tab w:val="right" w:leader="dot" w:pos="9061"/>
        </w:tabs>
        <w:rPr>
          <w:ins w:id="30" w:author="Stefan Gustafsson" w:date="2012-08-27T13:05:00Z"/>
          <w:rFonts w:asciiTheme="minorHAnsi" w:eastAsiaTheme="minorEastAsia" w:hAnsiTheme="minorHAnsi" w:cstheme="minorBidi"/>
          <w:b w:val="0"/>
          <w:bCs w:val="0"/>
          <w:caps w:val="0"/>
          <w:color w:val="auto"/>
          <w:sz w:val="24"/>
          <w:szCs w:val="24"/>
          <w:lang w:eastAsia="ja-JP"/>
        </w:rPr>
      </w:pPr>
      <w:ins w:id="31" w:author="Stefan Gustafsson" w:date="2012-08-27T13:05:00Z">
        <w:r>
          <w:t>8.</w:t>
        </w:r>
        <w:r>
          <w:rPr>
            <w:rFonts w:asciiTheme="minorHAnsi" w:eastAsiaTheme="minorEastAsia" w:hAnsiTheme="minorHAnsi" w:cstheme="minorBidi"/>
            <w:b w:val="0"/>
            <w:bCs w:val="0"/>
            <w:caps w:val="0"/>
            <w:color w:val="auto"/>
            <w:sz w:val="24"/>
            <w:szCs w:val="24"/>
            <w:lang w:eastAsia="ja-JP"/>
          </w:rPr>
          <w:tab/>
        </w:r>
        <w:r>
          <w:t>Referenser</w:t>
        </w:r>
        <w:r>
          <w:tab/>
        </w:r>
        <w:r>
          <w:fldChar w:fldCharType="begin"/>
        </w:r>
        <w:r>
          <w:instrText xml:space="preserve"> PAGEREF _Toc207692091 \h </w:instrText>
        </w:r>
      </w:ins>
      <w:r>
        <w:fldChar w:fldCharType="separate"/>
      </w:r>
      <w:ins w:id="32" w:author="Stefan Gustafsson" w:date="2012-08-27T13:05:00Z">
        <w:r>
          <w:t>20</w:t>
        </w:r>
        <w:r>
          <w:fldChar w:fldCharType="end"/>
        </w:r>
      </w:ins>
    </w:p>
    <w:p w14:paraId="1B711C31" w14:textId="77777777" w:rsidR="00B95219" w:rsidDel="00385D8F" w:rsidRDefault="00B95219">
      <w:pPr>
        <w:pStyle w:val="Innehll1"/>
        <w:tabs>
          <w:tab w:val="left" w:pos="407"/>
          <w:tab w:val="right" w:leader="dot" w:pos="9061"/>
        </w:tabs>
        <w:rPr>
          <w:del w:id="33" w:author="Stefan Gustafsson" w:date="2012-08-27T12:05:00Z"/>
          <w:rFonts w:asciiTheme="minorHAnsi" w:eastAsiaTheme="minorEastAsia" w:hAnsiTheme="minorHAnsi" w:cstheme="minorBidi"/>
          <w:b w:val="0"/>
          <w:bCs w:val="0"/>
          <w:caps w:val="0"/>
          <w:color w:val="auto"/>
          <w:sz w:val="24"/>
          <w:szCs w:val="24"/>
          <w:lang w:eastAsia="ja-JP"/>
        </w:rPr>
      </w:pPr>
      <w:del w:id="34" w:author="Stefan Gustafsson" w:date="2012-08-27T12:05:00Z">
        <w:r w:rsidDel="00385D8F">
          <w:delText>1.</w:delText>
        </w:r>
        <w:r w:rsidDel="00385D8F">
          <w:rPr>
            <w:rFonts w:asciiTheme="minorHAnsi" w:eastAsiaTheme="minorEastAsia" w:hAnsiTheme="minorHAnsi" w:cstheme="minorBidi"/>
            <w:b w:val="0"/>
            <w:bCs w:val="0"/>
            <w:caps w:val="0"/>
            <w:color w:val="auto"/>
            <w:sz w:val="24"/>
            <w:szCs w:val="24"/>
            <w:lang w:eastAsia="ja-JP"/>
          </w:rPr>
          <w:tab/>
        </w:r>
        <w:r w:rsidDel="00385D8F">
          <w:delText>Inledning</w:delText>
        </w:r>
        <w:r w:rsidDel="00385D8F">
          <w:tab/>
        </w:r>
        <w:r w:rsidR="00B04C7C" w:rsidDel="00385D8F">
          <w:delText>4</w:delText>
        </w:r>
      </w:del>
    </w:p>
    <w:p w14:paraId="5D533447" w14:textId="77777777" w:rsidR="00B95219" w:rsidDel="00385D8F" w:rsidRDefault="00B95219">
      <w:pPr>
        <w:pStyle w:val="Innehll1"/>
        <w:tabs>
          <w:tab w:val="left" w:pos="407"/>
          <w:tab w:val="right" w:leader="dot" w:pos="9061"/>
        </w:tabs>
        <w:rPr>
          <w:del w:id="35" w:author="Stefan Gustafsson" w:date="2012-08-27T12:05:00Z"/>
          <w:rFonts w:asciiTheme="minorHAnsi" w:eastAsiaTheme="minorEastAsia" w:hAnsiTheme="minorHAnsi" w:cstheme="minorBidi"/>
          <w:b w:val="0"/>
          <w:bCs w:val="0"/>
          <w:caps w:val="0"/>
          <w:color w:val="auto"/>
          <w:sz w:val="24"/>
          <w:szCs w:val="24"/>
          <w:lang w:eastAsia="ja-JP"/>
        </w:rPr>
      </w:pPr>
      <w:del w:id="36" w:author="Stefan Gustafsson" w:date="2012-08-27T12:05:00Z">
        <w:r w:rsidDel="00385D8F">
          <w:delText>2.</w:delText>
        </w:r>
        <w:r w:rsidDel="00385D8F">
          <w:rPr>
            <w:rFonts w:asciiTheme="minorHAnsi" w:eastAsiaTheme="minorEastAsia" w:hAnsiTheme="minorHAnsi" w:cstheme="minorBidi"/>
            <w:b w:val="0"/>
            <w:bCs w:val="0"/>
            <w:caps w:val="0"/>
            <w:color w:val="auto"/>
            <w:sz w:val="24"/>
            <w:szCs w:val="24"/>
            <w:lang w:eastAsia="ja-JP"/>
          </w:rPr>
          <w:tab/>
        </w:r>
        <w:r w:rsidDel="00385D8F">
          <w:delText>Informationsmodeller</w:delText>
        </w:r>
        <w:r w:rsidDel="00385D8F">
          <w:tab/>
        </w:r>
        <w:r w:rsidR="00B04C7C" w:rsidDel="00385D8F">
          <w:delText>5</w:delText>
        </w:r>
      </w:del>
    </w:p>
    <w:p w14:paraId="5C0975A3" w14:textId="77777777" w:rsidR="00B95219" w:rsidDel="00385D8F" w:rsidRDefault="00B95219">
      <w:pPr>
        <w:pStyle w:val="Innehll1"/>
        <w:tabs>
          <w:tab w:val="left" w:pos="407"/>
          <w:tab w:val="right" w:leader="dot" w:pos="9061"/>
        </w:tabs>
        <w:rPr>
          <w:del w:id="37" w:author="Stefan Gustafsson" w:date="2012-08-27T12:05:00Z"/>
          <w:rFonts w:asciiTheme="minorHAnsi" w:eastAsiaTheme="minorEastAsia" w:hAnsiTheme="minorHAnsi" w:cstheme="minorBidi"/>
          <w:b w:val="0"/>
          <w:bCs w:val="0"/>
          <w:caps w:val="0"/>
          <w:color w:val="auto"/>
          <w:sz w:val="24"/>
          <w:szCs w:val="24"/>
          <w:lang w:eastAsia="ja-JP"/>
        </w:rPr>
      </w:pPr>
      <w:del w:id="38" w:author="Stefan Gustafsson" w:date="2012-08-27T12:05:00Z">
        <w:r w:rsidDel="00385D8F">
          <w:delText>3.</w:delText>
        </w:r>
        <w:r w:rsidDel="00385D8F">
          <w:rPr>
            <w:rFonts w:asciiTheme="minorHAnsi" w:eastAsiaTheme="minorEastAsia" w:hAnsiTheme="minorHAnsi" w:cstheme="minorBidi"/>
            <w:b w:val="0"/>
            <w:bCs w:val="0"/>
            <w:caps w:val="0"/>
            <w:color w:val="auto"/>
            <w:sz w:val="24"/>
            <w:szCs w:val="24"/>
            <w:lang w:eastAsia="ja-JP"/>
          </w:rPr>
          <w:tab/>
        </w:r>
        <w:r w:rsidDel="00385D8F">
          <w:delText>Informationssäkerhet</w:delText>
        </w:r>
        <w:r w:rsidDel="00385D8F">
          <w:tab/>
        </w:r>
      </w:del>
      <w:del w:id="39" w:author="Stefan Gustafsson" w:date="2012-08-27T09:26:00Z">
        <w:r w:rsidR="00595952" w:rsidDel="00B04C7C">
          <w:delText>9</w:delText>
        </w:r>
      </w:del>
    </w:p>
    <w:p w14:paraId="71F2D2FE" w14:textId="77777777" w:rsidR="00B95219" w:rsidDel="00385D8F" w:rsidRDefault="00B95219">
      <w:pPr>
        <w:pStyle w:val="Innehll1"/>
        <w:tabs>
          <w:tab w:val="left" w:pos="407"/>
          <w:tab w:val="right" w:leader="dot" w:pos="9061"/>
        </w:tabs>
        <w:rPr>
          <w:del w:id="40" w:author="Stefan Gustafsson" w:date="2012-08-27T12:05:00Z"/>
          <w:rFonts w:asciiTheme="minorHAnsi" w:eastAsiaTheme="minorEastAsia" w:hAnsiTheme="minorHAnsi" w:cstheme="minorBidi"/>
          <w:b w:val="0"/>
          <w:bCs w:val="0"/>
          <w:caps w:val="0"/>
          <w:color w:val="auto"/>
          <w:sz w:val="24"/>
          <w:szCs w:val="24"/>
          <w:lang w:eastAsia="ja-JP"/>
        </w:rPr>
      </w:pPr>
      <w:del w:id="41" w:author="Stefan Gustafsson" w:date="2012-08-27T12:05:00Z">
        <w:r w:rsidDel="00385D8F">
          <w:delText>4.</w:delText>
        </w:r>
        <w:r w:rsidDel="00385D8F">
          <w:rPr>
            <w:rFonts w:asciiTheme="minorHAnsi" w:eastAsiaTheme="minorEastAsia" w:hAnsiTheme="minorHAnsi" w:cstheme="minorBidi"/>
            <w:b w:val="0"/>
            <w:bCs w:val="0"/>
            <w:caps w:val="0"/>
            <w:color w:val="auto"/>
            <w:sz w:val="24"/>
            <w:szCs w:val="24"/>
            <w:lang w:eastAsia="ja-JP"/>
          </w:rPr>
          <w:tab/>
        </w:r>
        <w:r w:rsidDel="00385D8F">
          <w:delText>Tjänstedomänens arkitektur</w:delText>
        </w:r>
        <w:r w:rsidDel="00385D8F">
          <w:tab/>
        </w:r>
      </w:del>
      <w:del w:id="42" w:author="Stefan Gustafsson" w:date="2012-08-27T09:26:00Z">
        <w:r w:rsidR="00595952" w:rsidDel="00B04C7C">
          <w:delText>10</w:delText>
        </w:r>
      </w:del>
    </w:p>
    <w:p w14:paraId="0B953FE1" w14:textId="77777777" w:rsidR="00B95219" w:rsidDel="00385D8F" w:rsidRDefault="00B95219">
      <w:pPr>
        <w:pStyle w:val="Innehll1"/>
        <w:tabs>
          <w:tab w:val="left" w:pos="407"/>
          <w:tab w:val="right" w:leader="dot" w:pos="9061"/>
        </w:tabs>
        <w:rPr>
          <w:del w:id="43" w:author="Stefan Gustafsson" w:date="2012-08-27T12:05:00Z"/>
          <w:rFonts w:asciiTheme="minorHAnsi" w:eastAsiaTheme="minorEastAsia" w:hAnsiTheme="minorHAnsi" w:cstheme="minorBidi"/>
          <w:b w:val="0"/>
          <w:bCs w:val="0"/>
          <w:caps w:val="0"/>
          <w:color w:val="auto"/>
          <w:sz w:val="24"/>
          <w:szCs w:val="24"/>
          <w:lang w:eastAsia="ja-JP"/>
        </w:rPr>
      </w:pPr>
      <w:del w:id="44" w:author="Stefan Gustafsson" w:date="2012-08-27T12:05:00Z">
        <w:r w:rsidDel="00385D8F">
          <w:delText>5.</w:delText>
        </w:r>
        <w:r w:rsidDel="00385D8F">
          <w:rPr>
            <w:rFonts w:asciiTheme="minorHAnsi" w:eastAsiaTheme="minorEastAsia" w:hAnsiTheme="minorHAnsi" w:cstheme="minorBidi"/>
            <w:b w:val="0"/>
            <w:bCs w:val="0"/>
            <w:caps w:val="0"/>
            <w:color w:val="auto"/>
            <w:sz w:val="24"/>
            <w:szCs w:val="24"/>
            <w:lang w:eastAsia="ja-JP"/>
          </w:rPr>
          <w:tab/>
        </w:r>
        <w:r w:rsidDel="00385D8F">
          <w:delText>Versionsinformation</w:delText>
        </w:r>
        <w:r w:rsidDel="00385D8F">
          <w:tab/>
        </w:r>
      </w:del>
      <w:del w:id="45" w:author="Stefan Gustafsson" w:date="2012-08-27T09:26:00Z">
        <w:r w:rsidR="00595952" w:rsidDel="00B04C7C">
          <w:delText>11</w:delText>
        </w:r>
      </w:del>
    </w:p>
    <w:p w14:paraId="77C059E6" w14:textId="77777777" w:rsidR="00B95219" w:rsidDel="00385D8F" w:rsidRDefault="00B95219">
      <w:pPr>
        <w:pStyle w:val="Innehll1"/>
        <w:tabs>
          <w:tab w:val="left" w:pos="407"/>
          <w:tab w:val="right" w:leader="dot" w:pos="9061"/>
        </w:tabs>
        <w:rPr>
          <w:del w:id="46" w:author="Stefan Gustafsson" w:date="2012-08-27T12:05:00Z"/>
          <w:rFonts w:asciiTheme="minorHAnsi" w:eastAsiaTheme="minorEastAsia" w:hAnsiTheme="minorHAnsi" w:cstheme="minorBidi"/>
          <w:b w:val="0"/>
          <w:bCs w:val="0"/>
          <w:caps w:val="0"/>
          <w:color w:val="auto"/>
          <w:sz w:val="24"/>
          <w:szCs w:val="24"/>
          <w:lang w:eastAsia="ja-JP"/>
        </w:rPr>
      </w:pPr>
      <w:del w:id="47" w:author="Stefan Gustafsson" w:date="2012-08-27T12:05:00Z">
        <w:r w:rsidDel="00385D8F">
          <w:delText>6.</w:delText>
        </w:r>
        <w:r w:rsidDel="00385D8F">
          <w:rPr>
            <w:rFonts w:asciiTheme="minorHAnsi" w:eastAsiaTheme="minorEastAsia" w:hAnsiTheme="minorHAnsi" w:cstheme="minorBidi"/>
            <w:b w:val="0"/>
            <w:bCs w:val="0"/>
            <w:caps w:val="0"/>
            <w:color w:val="auto"/>
            <w:sz w:val="24"/>
            <w:szCs w:val="24"/>
            <w:lang w:eastAsia="ja-JP"/>
          </w:rPr>
          <w:tab/>
        </w:r>
        <w:r w:rsidDel="00385D8F">
          <w:delText>Generella regler</w:delText>
        </w:r>
        <w:r w:rsidDel="00385D8F">
          <w:tab/>
        </w:r>
      </w:del>
      <w:del w:id="48" w:author="Stefan Gustafsson" w:date="2012-08-27T09:26:00Z">
        <w:r w:rsidR="00595952" w:rsidDel="00B04C7C">
          <w:delText>12</w:delText>
        </w:r>
      </w:del>
    </w:p>
    <w:p w14:paraId="2945D17B" w14:textId="77777777" w:rsidR="00B95219" w:rsidDel="00385D8F" w:rsidRDefault="00B95219">
      <w:pPr>
        <w:pStyle w:val="Innehll1"/>
        <w:tabs>
          <w:tab w:val="left" w:pos="407"/>
          <w:tab w:val="right" w:leader="dot" w:pos="9061"/>
        </w:tabs>
        <w:rPr>
          <w:del w:id="49" w:author="Stefan Gustafsson" w:date="2012-08-27T12:05:00Z"/>
          <w:rFonts w:asciiTheme="minorHAnsi" w:eastAsiaTheme="minorEastAsia" w:hAnsiTheme="minorHAnsi" w:cstheme="minorBidi"/>
          <w:b w:val="0"/>
          <w:bCs w:val="0"/>
          <w:caps w:val="0"/>
          <w:color w:val="auto"/>
          <w:sz w:val="24"/>
          <w:szCs w:val="24"/>
          <w:lang w:eastAsia="ja-JP"/>
        </w:rPr>
      </w:pPr>
      <w:del w:id="50" w:author="Stefan Gustafsson" w:date="2012-08-27T12:05:00Z">
        <w:r w:rsidDel="00385D8F">
          <w:delText>7.</w:delText>
        </w:r>
        <w:r w:rsidDel="00385D8F">
          <w:rPr>
            <w:rFonts w:asciiTheme="minorHAnsi" w:eastAsiaTheme="minorEastAsia" w:hAnsiTheme="minorHAnsi" w:cstheme="minorBidi"/>
            <w:b w:val="0"/>
            <w:bCs w:val="0"/>
            <w:caps w:val="0"/>
            <w:color w:val="auto"/>
            <w:sz w:val="24"/>
            <w:szCs w:val="24"/>
            <w:lang w:eastAsia="ja-JP"/>
          </w:rPr>
          <w:tab/>
        </w:r>
        <w:r w:rsidDel="00385D8F">
          <w:delText>GetRequestActivities</w:delText>
        </w:r>
        <w:r w:rsidDel="00385D8F">
          <w:tab/>
        </w:r>
      </w:del>
      <w:del w:id="51" w:author="Stefan Gustafsson" w:date="2012-08-27T09:26:00Z">
        <w:r w:rsidR="00595952" w:rsidDel="00B04C7C">
          <w:delText>14</w:delText>
        </w:r>
      </w:del>
    </w:p>
    <w:p w14:paraId="76821826" w14:textId="77777777" w:rsidR="00B95219" w:rsidDel="00385D8F" w:rsidRDefault="00B95219">
      <w:pPr>
        <w:pStyle w:val="Innehll1"/>
        <w:tabs>
          <w:tab w:val="left" w:pos="407"/>
          <w:tab w:val="right" w:leader="dot" w:pos="9061"/>
        </w:tabs>
        <w:rPr>
          <w:del w:id="52" w:author="Stefan Gustafsson" w:date="2012-08-27T12:05:00Z"/>
          <w:rFonts w:asciiTheme="minorHAnsi" w:eastAsiaTheme="minorEastAsia" w:hAnsiTheme="minorHAnsi" w:cstheme="minorBidi"/>
          <w:b w:val="0"/>
          <w:bCs w:val="0"/>
          <w:caps w:val="0"/>
          <w:color w:val="auto"/>
          <w:sz w:val="24"/>
          <w:szCs w:val="24"/>
          <w:lang w:eastAsia="ja-JP"/>
        </w:rPr>
      </w:pPr>
      <w:del w:id="53" w:author="Stefan Gustafsson" w:date="2012-08-27T12:05:00Z">
        <w:r w:rsidDel="00385D8F">
          <w:delText>8.</w:delText>
        </w:r>
        <w:r w:rsidDel="00385D8F">
          <w:rPr>
            <w:rFonts w:asciiTheme="minorHAnsi" w:eastAsiaTheme="minorEastAsia" w:hAnsiTheme="minorHAnsi" w:cstheme="minorBidi"/>
            <w:b w:val="0"/>
            <w:bCs w:val="0"/>
            <w:caps w:val="0"/>
            <w:color w:val="auto"/>
            <w:sz w:val="24"/>
            <w:szCs w:val="24"/>
            <w:lang w:eastAsia="ja-JP"/>
          </w:rPr>
          <w:tab/>
        </w:r>
        <w:r w:rsidDel="00385D8F">
          <w:delText>Bilagor</w:delText>
        </w:r>
        <w:r w:rsidDel="00385D8F">
          <w:tab/>
        </w:r>
      </w:del>
      <w:del w:id="54" w:author="Stefan Gustafsson" w:date="2012-08-27T09:26:00Z">
        <w:r w:rsidR="00595952" w:rsidDel="00B04C7C">
          <w:delText>19</w:delText>
        </w:r>
      </w:del>
    </w:p>
    <w:p w14:paraId="77E55A0B" w14:textId="77777777" w:rsidR="00B95219" w:rsidDel="00385D8F" w:rsidRDefault="00B95219">
      <w:pPr>
        <w:pStyle w:val="Innehll1"/>
        <w:tabs>
          <w:tab w:val="left" w:pos="407"/>
          <w:tab w:val="right" w:leader="dot" w:pos="9061"/>
        </w:tabs>
        <w:rPr>
          <w:del w:id="55" w:author="Stefan Gustafsson" w:date="2012-08-27T12:05:00Z"/>
          <w:rFonts w:asciiTheme="minorHAnsi" w:eastAsiaTheme="minorEastAsia" w:hAnsiTheme="minorHAnsi" w:cstheme="minorBidi"/>
          <w:b w:val="0"/>
          <w:bCs w:val="0"/>
          <w:caps w:val="0"/>
          <w:color w:val="auto"/>
          <w:sz w:val="24"/>
          <w:szCs w:val="24"/>
          <w:lang w:eastAsia="ja-JP"/>
        </w:rPr>
      </w:pPr>
      <w:del w:id="56" w:author="Stefan Gustafsson" w:date="2012-08-27T12:05:00Z">
        <w:r w:rsidDel="00385D8F">
          <w:delText>9.</w:delText>
        </w:r>
        <w:r w:rsidDel="00385D8F">
          <w:rPr>
            <w:rFonts w:asciiTheme="minorHAnsi" w:eastAsiaTheme="minorEastAsia" w:hAnsiTheme="minorHAnsi" w:cstheme="minorBidi"/>
            <w:b w:val="0"/>
            <w:bCs w:val="0"/>
            <w:caps w:val="0"/>
            <w:color w:val="auto"/>
            <w:sz w:val="24"/>
            <w:szCs w:val="24"/>
            <w:lang w:eastAsia="ja-JP"/>
          </w:rPr>
          <w:tab/>
        </w:r>
        <w:r w:rsidDel="00385D8F">
          <w:delText>Referenser</w:delText>
        </w:r>
        <w:r w:rsidDel="00385D8F">
          <w:tab/>
        </w:r>
      </w:del>
      <w:del w:id="57" w:author="Stefan Gustafsson" w:date="2012-08-27T09:26:00Z">
        <w:r w:rsidR="00595952" w:rsidDel="00B04C7C">
          <w:delText>23</w:delText>
        </w:r>
      </w:del>
    </w:p>
    <w:p w14:paraId="65169F53" w14:textId="77777777" w:rsidR="00E75685" w:rsidRPr="00323DAF" w:rsidRDefault="00E75685" w:rsidP="0005186E">
      <w:pPr>
        <w:rPr>
          <w:sz w:val="36"/>
        </w:rPr>
      </w:pPr>
      <w:r>
        <w:rPr>
          <w:sz w:val="36"/>
        </w:rPr>
        <w:fldChar w:fldCharType="end"/>
      </w:r>
    </w:p>
    <w:p w14:paraId="2FEB245F" w14:textId="77777777" w:rsidR="00533A31" w:rsidRDefault="00533A31" w:rsidP="00DC5B49">
      <w:pPr>
        <w:pStyle w:val="Rubrik1"/>
      </w:pPr>
      <w:bookmarkStart w:id="58" w:name="_Toc163963305"/>
      <w:bookmarkStart w:id="59" w:name="_Toc199311100"/>
      <w:bookmarkStart w:id="60" w:name="_Toc199552311"/>
      <w:bookmarkStart w:id="61" w:name="_Toc199552341"/>
      <w:bookmarkStart w:id="62" w:name="_Toc199552434"/>
      <w:bookmarkStart w:id="63" w:name="_Toc163300577"/>
      <w:bookmarkStart w:id="64" w:name="_Toc163300879"/>
      <w:bookmarkStart w:id="65" w:name="_Toc207692084"/>
      <w:r>
        <w:t>Inledning</w:t>
      </w:r>
      <w:bookmarkEnd w:id="58"/>
      <w:bookmarkEnd w:id="59"/>
      <w:bookmarkEnd w:id="60"/>
      <w:bookmarkEnd w:id="61"/>
      <w:bookmarkEnd w:id="62"/>
      <w:bookmarkEnd w:id="63"/>
      <w:bookmarkEnd w:id="64"/>
      <w:bookmarkEnd w:id="65"/>
    </w:p>
    <w:p w14:paraId="366DE7FE" w14:textId="6C7A25B1"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F32460">
        <w:t xml:space="preserve">clinicalprocess:requestworkflow </w:t>
      </w:r>
      <w:r w:rsidR="00B90142">
        <w:t xml:space="preserve">(huvuddomän ”clinicalprocess”, underdomän ”request workflow” ) Tjänstedomänen omfattar tjänstekontrakt för att stödja konsumtion av information kring remisshändelser.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4722DE4B" w14:textId="77777777" w:rsidR="004B1FF5" w:rsidRDefault="004B1FF5" w:rsidP="004B1FF5"/>
    <w:p w14:paraId="1FB6C52E" w14:textId="77777777" w:rsidR="004B1FF5" w:rsidRDefault="00490CAF" w:rsidP="004B1FF5">
      <w:r>
        <w:rPr>
          <w:lang w:eastAsia="sv-SE"/>
        </w:rPr>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435CAB" w:rsidRPr="00FE3AAD" w:rsidRDefault="00435CAB" w:rsidP="004B1FF5">
                            <w:pPr>
                              <w:pStyle w:val="Sidfot"/>
                              <w:rPr>
                                <w:b/>
                                <w:i/>
                                <w:lang w:val="sv-SE"/>
                              </w:rPr>
                            </w:pPr>
                            <w:r w:rsidRPr="00FE3AAD">
                              <w:rPr>
                                <w:b/>
                                <w:i/>
                                <w:lang w:val="sv-SE"/>
                              </w:rPr>
                              <w:t>I arbetet har följande personer deltagit:</w:t>
                            </w:r>
                          </w:p>
                          <w:p w14:paraId="36AC8DD3" w14:textId="360AB051" w:rsidR="00435CAB" w:rsidRPr="00646875" w:rsidRDefault="00435CAB" w:rsidP="00646875">
                            <w:pPr>
                              <w:pStyle w:val="Sidfot"/>
                              <w:rPr>
                                <w:b/>
                                <w:i/>
                                <w:lang w:val="sv-SE"/>
                              </w:rPr>
                            </w:pPr>
                          </w:p>
                          <w:p w14:paraId="14C9B431" w14:textId="35B54BDA" w:rsidR="00435CAB" w:rsidRDefault="00435CAB" w:rsidP="00646875">
                            <w:pPr>
                              <w:pStyle w:val="Sidfot"/>
                              <w:rPr>
                                <w:sz w:val="20"/>
                                <w:lang w:val="sv-SE"/>
                              </w:rPr>
                            </w:pPr>
                            <w:r w:rsidRPr="006B5044">
                              <w:rPr>
                                <w:sz w:val="20"/>
                                <w:lang w:val="sv-SE"/>
                              </w:rPr>
                              <w:br/>
                            </w:r>
                            <w:r w:rsidRPr="00646875">
                              <w:rPr>
                                <w:i/>
                                <w:sz w:val="20"/>
                                <w:lang w:val="sv-SE"/>
                              </w:rPr>
                              <w:t>Projektgrupp</w:t>
                            </w:r>
                            <w:r w:rsidRPr="00646875">
                              <w:rPr>
                                <w:sz w:val="20"/>
                                <w:lang w:val="sv-SE"/>
                              </w:rPr>
                              <w:t xml:space="preserve">: </w:t>
                            </w:r>
                          </w:p>
                          <w:p w14:paraId="4D19EE4E" w14:textId="76D7F65B" w:rsidR="00435CAB" w:rsidRPr="00646875" w:rsidRDefault="00435CAB" w:rsidP="00646875">
                            <w:pPr>
                              <w:pStyle w:val="Sidfot"/>
                              <w:rPr>
                                <w:sz w:val="20"/>
                                <w:lang w:val="sv-SE"/>
                              </w:rPr>
                            </w:pPr>
                            <w:r>
                              <w:rPr>
                                <w:sz w:val="20"/>
                                <w:lang w:val="sv-SE"/>
                              </w:rPr>
                              <w:t xml:space="preserve">Casper </w:t>
                            </w:r>
                            <w:r w:rsidRPr="00EF2BF9">
                              <w:rPr>
                                <w:sz w:val="20"/>
                                <w:lang w:val="sv-SE"/>
                              </w:rPr>
                              <w:t>Winsnes</w:t>
                            </w:r>
                          </w:p>
                          <w:p w14:paraId="0B672790" w14:textId="2C51DB9A" w:rsidR="00435CAB" w:rsidRPr="008C5D7E" w:rsidRDefault="00435CAB" w:rsidP="00646875">
                            <w:pPr>
                              <w:pStyle w:val="Sidfot"/>
                              <w:rPr>
                                <w:sz w:val="20"/>
                                <w:lang w:val="sv-SE"/>
                              </w:rPr>
                            </w:pPr>
                            <w:r>
                              <w:rPr>
                                <w:sz w:val="20"/>
                                <w:lang w:val="sv-SE"/>
                              </w:rPr>
                              <w:t>Stefan Gustaf</w:t>
                            </w:r>
                            <w:r w:rsidRPr="008C5D7E">
                              <w:rPr>
                                <w:sz w:val="20"/>
                                <w:lang w:val="sv-SE"/>
                              </w:rPr>
                              <w:t>sson (Mawell)</w:t>
                            </w:r>
                          </w:p>
                          <w:p w14:paraId="19127BCB" w14:textId="33ACE7C5" w:rsidR="00435CAB" w:rsidRPr="008C5D7E" w:rsidRDefault="00435CAB" w:rsidP="00646875">
                            <w:pPr>
                              <w:pStyle w:val="Sidfot"/>
                              <w:rPr>
                                <w:sz w:val="20"/>
                                <w:lang w:val="sv-SE"/>
                              </w:rPr>
                            </w:pPr>
                            <w:r w:rsidRPr="008C5D7E">
                              <w:rPr>
                                <w:sz w:val="20"/>
                                <w:lang w:val="sv-SE"/>
                              </w:rPr>
                              <w:t xml:space="preserve">Robert </w:t>
                            </w:r>
                            <w:proofErr w:type="spellStart"/>
                            <w:r w:rsidRPr="008C5D7E">
                              <w:rPr>
                                <w:sz w:val="20"/>
                                <w:lang w:val="sv-SE"/>
                              </w:rPr>
                              <w:t>Georén</w:t>
                            </w:r>
                            <w:proofErr w:type="spellEnd"/>
                            <w:r w:rsidRPr="008C5D7E">
                              <w:rPr>
                                <w:sz w:val="20"/>
                                <w:lang w:val="sv-SE"/>
                              </w:rPr>
                              <w:t xml:space="preserve"> (Mawell)</w:t>
                            </w:r>
                          </w:p>
                          <w:p w14:paraId="7523D2DD" w14:textId="546EBA65" w:rsidR="00435CAB" w:rsidRPr="00646875" w:rsidRDefault="00435CAB" w:rsidP="00646875">
                            <w:pPr>
                              <w:pStyle w:val="Sidfot"/>
                              <w:rPr>
                                <w:sz w:val="20"/>
                                <w:lang w:val="sv-SE"/>
                              </w:rPr>
                            </w:pPr>
                            <w:r>
                              <w:rPr>
                                <w:sz w:val="20"/>
                                <w:lang w:val="sv-SE"/>
                              </w:rPr>
                              <w:t xml:space="preserve">Samira </w:t>
                            </w:r>
                            <w:proofErr w:type="spellStart"/>
                            <w:r>
                              <w:rPr>
                                <w:sz w:val="20"/>
                                <w:lang w:val="sv-SE"/>
                              </w:rPr>
                              <w:t>Ladjemi</w:t>
                            </w:r>
                            <w:proofErr w:type="spellEnd"/>
                            <w:r>
                              <w:rPr>
                                <w:sz w:val="20"/>
                                <w:lang w:val="sv-SE"/>
                              </w:rPr>
                              <w:t xml:space="preserve"> (Mawell)</w:t>
                            </w:r>
                          </w:p>
                          <w:p w14:paraId="6CC631D9" w14:textId="6094FA8A" w:rsidR="00435CAB" w:rsidRPr="00646875" w:rsidRDefault="00435CAB" w:rsidP="00646875">
                            <w:pPr>
                              <w:pStyle w:val="Sidfot"/>
                              <w:rPr>
                                <w:sz w:val="20"/>
                                <w:lang w:val="sv-SE"/>
                              </w:rPr>
                            </w:pPr>
                            <w:r>
                              <w:rPr>
                                <w:sz w:val="20"/>
                                <w:lang w:val="sv-SE"/>
                              </w:rPr>
                              <w:t>Lars Palmberg (SLL)</w:t>
                            </w:r>
                          </w:p>
                          <w:p w14:paraId="0A73375D" w14:textId="4C7AE303" w:rsidR="00435CAB" w:rsidRPr="00646875" w:rsidRDefault="00435CAB"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435CAB" w:rsidRPr="00EF2BF9" w:rsidRDefault="00435CAB"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5BF39BC" w14:textId="77777777" w:rsidR="00435CAB" w:rsidRPr="00646875" w:rsidRDefault="00435CAB" w:rsidP="00646875">
                            <w:pPr>
                              <w:pStyle w:val="Sidfot"/>
                              <w:rPr>
                                <w:i/>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050C5D69" w14:textId="77777777" w:rsidR="00435CAB" w:rsidRDefault="00435CAB" w:rsidP="00646875">
                            <w:pPr>
                              <w:pStyle w:val="Sidfot"/>
                              <w:rPr>
                                <w:i/>
                                <w:sz w:val="20"/>
                                <w:lang w:val="en-US"/>
                              </w:rPr>
                            </w:pPr>
                          </w:p>
                          <w:p w14:paraId="0416BF7D" w14:textId="77777777" w:rsidR="00435CAB" w:rsidRPr="00EF2BF9" w:rsidRDefault="00435CAB" w:rsidP="00646875">
                            <w:pPr>
                              <w:pStyle w:val="Sidfot"/>
                              <w:rPr>
                                <w:i/>
                                <w:sz w:val="20"/>
                                <w:lang w:val="en-US"/>
                              </w:rPr>
                            </w:pPr>
                            <w:proofErr w:type="spellStart"/>
                            <w:r w:rsidRPr="00EF2BF9">
                              <w:rPr>
                                <w:i/>
                                <w:sz w:val="20"/>
                                <w:lang w:val="en-US"/>
                              </w:rPr>
                              <w:t>Informationsmodellerare</w:t>
                            </w:r>
                            <w:proofErr w:type="spellEnd"/>
                            <w:r w:rsidRPr="00EF2BF9">
                              <w:rPr>
                                <w:i/>
                                <w:sz w:val="20"/>
                                <w:lang w:val="en-US"/>
                              </w:rPr>
                              <w:t>:</w:t>
                            </w:r>
                          </w:p>
                          <w:p w14:paraId="0B89DB34" w14:textId="6A1B168E" w:rsidR="00435CAB" w:rsidRPr="00EF2BF9" w:rsidRDefault="00435CAB" w:rsidP="00646875">
                            <w:pPr>
                              <w:pStyle w:val="Sidfot"/>
                              <w:rPr>
                                <w:noProof/>
                                <w:sz w:val="20"/>
                                <w:lang w:val="en-US"/>
                              </w:rPr>
                            </w:pPr>
                            <w:r>
                              <w:rPr>
                                <w:sz w:val="20"/>
                                <w:lang w:val="en-US"/>
                              </w:rPr>
                              <w:t xml:space="preserve">Stefan </w:t>
                            </w:r>
                            <w:proofErr w:type="spellStart"/>
                            <w:r>
                              <w:rPr>
                                <w:sz w:val="20"/>
                                <w:lang w:val="en-US"/>
                              </w:rPr>
                              <w:t>Gustaf</w:t>
                            </w:r>
                            <w:r w:rsidRPr="00EF2BF9">
                              <w:rPr>
                                <w:sz w:val="20"/>
                                <w:lang w:val="en-US"/>
                              </w:rPr>
                              <w:t>sson</w:t>
                            </w:r>
                            <w:proofErr w:type="spellEnd"/>
                            <w:r w:rsidRPr="00EF2BF9">
                              <w:rPr>
                                <w:sz w:val="20"/>
                                <w:lang w:val="en-US"/>
                              </w:rPr>
                              <w:t xml:space="preserve">, Robert </w:t>
                            </w:r>
                            <w:proofErr w:type="spellStart"/>
                            <w:r w:rsidRPr="00EF2BF9">
                              <w:rPr>
                                <w:sz w:val="20"/>
                                <w:lang w:val="en-US"/>
                              </w:rPr>
                              <w:t>Georén</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" fillcolor="#ddd">
                <v:textbox>
                  <w:txbxContent>
                    <w:p w14:paraId="534E86F8" w14:textId="77777777" w:rsidR="00435CAB" w:rsidRPr="00FE3AAD" w:rsidRDefault="00435CAB" w:rsidP="004B1FF5">
                      <w:pPr>
                        <w:pStyle w:val="Sidfot"/>
                        <w:rPr>
                          <w:b/>
                          <w:i/>
                          <w:lang w:val="sv-SE"/>
                        </w:rPr>
                      </w:pPr>
                      <w:r w:rsidRPr="00FE3AAD">
                        <w:rPr>
                          <w:b/>
                          <w:i/>
                          <w:lang w:val="sv-SE"/>
                        </w:rPr>
                        <w:t>I arbetet har följande personer deltagit:</w:t>
                      </w:r>
                    </w:p>
                    <w:p w14:paraId="36AC8DD3" w14:textId="360AB051" w:rsidR="00435CAB" w:rsidRPr="00646875" w:rsidRDefault="00435CAB" w:rsidP="00646875">
                      <w:pPr>
                        <w:pStyle w:val="Sidfot"/>
                        <w:rPr>
                          <w:b/>
                          <w:i/>
                          <w:lang w:val="sv-SE"/>
                        </w:rPr>
                      </w:pPr>
                    </w:p>
                    <w:p w14:paraId="14C9B431" w14:textId="35B54BDA" w:rsidR="00435CAB" w:rsidRDefault="00435CAB" w:rsidP="00646875">
                      <w:pPr>
                        <w:pStyle w:val="Sidfot"/>
                        <w:rPr>
                          <w:sz w:val="20"/>
                          <w:lang w:val="sv-SE"/>
                        </w:rPr>
                      </w:pPr>
                      <w:r w:rsidRPr="006B5044">
                        <w:rPr>
                          <w:sz w:val="20"/>
                          <w:lang w:val="sv-SE"/>
                        </w:rPr>
                        <w:br/>
                      </w:r>
                      <w:r w:rsidRPr="00646875">
                        <w:rPr>
                          <w:i/>
                          <w:sz w:val="20"/>
                          <w:lang w:val="sv-SE"/>
                        </w:rPr>
                        <w:t>Projektgrupp</w:t>
                      </w:r>
                      <w:r w:rsidRPr="00646875">
                        <w:rPr>
                          <w:sz w:val="20"/>
                          <w:lang w:val="sv-SE"/>
                        </w:rPr>
                        <w:t xml:space="preserve">: </w:t>
                      </w:r>
                    </w:p>
                    <w:p w14:paraId="4D19EE4E" w14:textId="76D7F65B" w:rsidR="00435CAB" w:rsidRPr="00646875" w:rsidRDefault="00435CAB" w:rsidP="00646875">
                      <w:pPr>
                        <w:pStyle w:val="Sidfot"/>
                        <w:rPr>
                          <w:sz w:val="20"/>
                          <w:lang w:val="sv-SE"/>
                        </w:rPr>
                      </w:pPr>
                      <w:r>
                        <w:rPr>
                          <w:sz w:val="20"/>
                          <w:lang w:val="sv-SE"/>
                        </w:rPr>
                        <w:t xml:space="preserve">Casper </w:t>
                      </w:r>
                      <w:r w:rsidRPr="00EF2BF9">
                        <w:rPr>
                          <w:sz w:val="20"/>
                          <w:lang w:val="sv-SE"/>
                        </w:rPr>
                        <w:t>Winsnes</w:t>
                      </w:r>
                    </w:p>
                    <w:p w14:paraId="0B672790" w14:textId="2C51DB9A" w:rsidR="00435CAB" w:rsidRPr="008C5D7E" w:rsidRDefault="00435CAB" w:rsidP="00646875">
                      <w:pPr>
                        <w:pStyle w:val="Sidfot"/>
                        <w:rPr>
                          <w:sz w:val="20"/>
                          <w:lang w:val="sv-SE"/>
                        </w:rPr>
                      </w:pPr>
                      <w:r>
                        <w:rPr>
                          <w:sz w:val="20"/>
                          <w:lang w:val="sv-SE"/>
                        </w:rPr>
                        <w:t>Stefan Gustaf</w:t>
                      </w:r>
                      <w:r w:rsidRPr="008C5D7E">
                        <w:rPr>
                          <w:sz w:val="20"/>
                          <w:lang w:val="sv-SE"/>
                        </w:rPr>
                        <w:t>sson (Mawell)</w:t>
                      </w:r>
                    </w:p>
                    <w:p w14:paraId="19127BCB" w14:textId="33ACE7C5" w:rsidR="00435CAB" w:rsidRPr="008C5D7E" w:rsidRDefault="00435CAB" w:rsidP="00646875">
                      <w:pPr>
                        <w:pStyle w:val="Sidfot"/>
                        <w:rPr>
                          <w:sz w:val="20"/>
                          <w:lang w:val="sv-SE"/>
                        </w:rPr>
                      </w:pPr>
                      <w:r w:rsidRPr="008C5D7E">
                        <w:rPr>
                          <w:sz w:val="20"/>
                          <w:lang w:val="sv-SE"/>
                        </w:rPr>
                        <w:t xml:space="preserve">Robert </w:t>
                      </w:r>
                      <w:proofErr w:type="spellStart"/>
                      <w:r w:rsidRPr="008C5D7E">
                        <w:rPr>
                          <w:sz w:val="20"/>
                          <w:lang w:val="sv-SE"/>
                        </w:rPr>
                        <w:t>Georén</w:t>
                      </w:r>
                      <w:proofErr w:type="spellEnd"/>
                      <w:r w:rsidRPr="008C5D7E">
                        <w:rPr>
                          <w:sz w:val="20"/>
                          <w:lang w:val="sv-SE"/>
                        </w:rPr>
                        <w:t xml:space="preserve"> (Mawell)</w:t>
                      </w:r>
                    </w:p>
                    <w:p w14:paraId="7523D2DD" w14:textId="546EBA65" w:rsidR="00435CAB" w:rsidRPr="00646875" w:rsidRDefault="00435CAB" w:rsidP="00646875">
                      <w:pPr>
                        <w:pStyle w:val="Sidfot"/>
                        <w:rPr>
                          <w:sz w:val="20"/>
                          <w:lang w:val="sv-SE"/>
                        </w:rPr>
                      </w:pPr>
                      <w:r>
                        <w:rPr>
                          <w:sz w:val="20"/>
                          <w:lang w:val="sv-SE"/>
                        </w:rPr>
                        <w:t xml:space="preserve">Samira </w:t>
                      </w:r>
                      <w:proofErr w:type="spellStart"/>
                      <w:r>
                        <w:rPr>
                          <w:sz w:val="20"/>
                          <w:lang w:val="sv-SE"/>
                        </w:rPr>
                        <w:t>Ladjemi</w:t>
                      </w:r>
                      <w:proofErr w:type="spellEnd"/>
                      <w:r>
                        <w:rPr>
                          <w:sz w:val="20"/>
                          <w:lang w:val="sv-SE"/>
                        </w:rPr>
                        <w:t xml:space="preserve"> (Mawell)</w:t>
                      </w:r>
                    </w:p>
                    <w:p w14:paraId="6CC631D9" w14:textId="6094FA8A" w:rsidR="00435CAB" w:rsidRPr="00646875" w:rsidRDefault="00435CAB" w:rsidP="00646875">
                      <w:pPr>
                        <w:pStyle w:val="Sidfot"/>
                        <w:rPr>
                          <w:sz w:val="20"/>
                          <w:lang w:val="sv-SE"/>
                        </w:rPr>
                      </w:pPr>
                      <w:r>
                        <w:rPr>
                          <w:sz w:val="20"/>
                          <w:lang w:val="sv-SE"/>
                        </w:rPr>
                        <w:t>Lars Palmberg (SLL)</w:t>
                      </w:r>
                    </w:p>
                    <w:p w14:paraId="0A73375D" w14:textId="4C7AE303" w:rsidR="00435CAB" w:rsidRPr="00646875" w:rsidRDefault="00435CAB"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435CAB" w:rsidRPr="00EF2BF9" w:rsidRDefault="00435CAB"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5BF39BC" w14:textId="77777777" w:rsidR="00435CAB" w:rsidRPr="00646875" w:rsidRDefault="00435CAB" w:rsidP="00646875">
                      <w:pPr>
                        <w:pStyle w:val="Sidfot"/>
                        <w:rPr>
                          <w:i/>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050C5D69" w14:textId="77777777" w:rsidR="00435CAB" w:rsidRDefault="00435CAB" w:rsidP="00646875">
                      <w:pPr>
                        <w:pStyle w:val="Sidfot"/>
                        <w:rPr>
                          <w:i/>
                          <w:sz w:val="20"/>
                          <w:lang w:val="en-US"/>
                        </w:rPr>
                      </w:pPr>
                    </w:p>
                    <w:p w14:paraId="0416BF7D" w14:textId="77777777" w:rsidR="00435CAB" w:rsidRPr="00EF2BF9" w:rsidRDefault="00435CAB" w:rsidP="00646875">
                      <w:pPr>
                        <w:pStyle w:val="Sidfot"/>
                        <w:rPr>
                          <w:i/>
                          <w:sz w:val="20"/>
                          <w:lang w:val="en-US"/>
                        </w:rPr>
                      </w:pPr>
                      <w:proofErr w:type="spellStart"/>
                      <w:r w:rsidRPr="00EF2BF9">
                        <w:rPr>
                          <w:i/>
                          <w:sz w:val="20"/>
                          <w:lang w:val="en-US"/>
                        </w:rPr>
                        <w:t>Informationsmodellerare</w:t>
                      </w:r>
                      <w:proofErr w:type="spellEnd"/>
                      <w:r w:rsidRPr="00EF2BF9">
                        <w:rPr>
                          <w:i/>
                          <w:sz w:val="20"/>
                          <w:lang w:val="en-US"/>
                        </w:rPr>
                        <w:t>:</w:t>
                      </w:r>
                    </w:p>
                    <w:p w14:paraId="0B89DB34" w14:textId="6A1B168E" w:rsidR="00435CAB" w:rsidRPr="00EF2BF9" w:rsidRDefault="00435CAB" w:rsidP="00646875">
                      <w:pPr>
                        <w:pStyle w:val="Sidfot"/>
                        <w:rPr>
                          <w:noProof/>
                          <w:sz w:val="20"/>
                          <w:lang w:val="en-US"/>
                        </w:rPr>
                      </w:pPr>
                      <w:r>
                        <w:rPr>
                          <w:sz w:val="20"/>
                          <w:lang w:val="en-US"/>
                        </w:rPr>
                        <w:t xml:space="preserve">Stefan </w:t>
                      </w:r>
                      <w:proofErr w:type="spellStart"/>
                      <w:r>
                        <w:rPr>
                          <w:sz w:val="20"/>
                          <w:lang w:val="en-US"/>
                        </w:rPr>
                        <w:t>Gustaf</w:t>
                      </w:r>
                      <w:r w:rsidRPr="00EF2BF9">
                        <w:rPr>
                          <w:sz w:val="20"/>
                          <w:lang w:val="en-US"/>
                        </w:rPr>
                        <w:t>sson</w:t>
                      </w:r>
                      <w:proofErr w:type="spellEnd"/>
                      <w:r w:rsidRPr="00EF2BF9">
                        <w:rPr>
                          <w:sz w:val="20"/>
                          <w:lang w:val="en-US"/>
                        </w:rPr>
                        <w:t xml:space="preserve">, Robert </w:t>
                      </w:r>
                      <w:proofErr w:type="spellStart"/>
                      <w:r w:rsidRPr="00EF2BF9">
                        <w:rPr>
                          <w:sz w:val="20"/>
                          <w:lang w:val="en-US"/>
                        </w:rPr>
                        <w:t>Georén</w:t>
                      </w:r>
                      <w:proofErr w:type="spellEnd"/>
                    </w:p>
                  </w:txbxContent>
                </v:textbox>
                <w10:anchorlock/>
              </v:shape>
            </w:pict>
          </mc:Fallback>
        </mc:AlternateContent>
      </w:r>
    </w:p>
    <w:p w14:paraId="41B738B2" w14:textId="77777777" w:rsidR="004B1FF5" w:rsidRDefault="004B1FF5" w:rsidP="006D1817"/>
    <w:p w14:paraId="2D06ED57" w14:textId="50BB212A" w:rsidR="0088256E" w:rsidDel="00B04C7C" w:rsidRDefault="0088256E" w:rsidP="00DC5B49">
      <w:pPr>
        <w:pStyle w:val="Rubrik1"/>
        <w:rPr>
          <w:del w:id="66" w:author="Stefan Gustafsson" w:date="2012-08-27T09:29:00Z"/>
        </w:rPr>
      </w:pPr>
      <w:bookmarkStart w:id="67" w:name="_Toc163300578"/>
      <w:bookmarkStart w:id="68" w:name="_Toc163300880"/>
      <w:del w:id="69" w:author="Stefan Gustafsson" w:date="2012-08-27T09:29:00Z">
        <w:r w:rsidDel="00B04C7C">
          <w:delText>Informationsmodell</w:delText>
        </w:r>
        <w:r w:rsidR="007117E1" w:rsidDel="00B04C7C">
          <w:delText>er</w:delText>
        </w:r>
      </w:del>
    </w:p>
    <w:p w14:paraId="6A574013" w14:textId="35F424A5" w:rsidR="0015339A" w:rsidDel="00B04C7C" w:rsidRDefault="0015339A" w:rsidP="0015339A">
      <w:pPr>
        <w:rPr>
          <w:del w:id="70" w:author="Stefan Gustafsson" w:date="2012-08-27T09:29:00Z"/>
        </w:rPr>
      </w:pPr>
    </w:p>
    <w:p w14:paraId="14D127C8" w14:textId="722EA65B" w:rsidR="008E055E" w:rsidDel="00B04C7C" w:rsidRDefault="008E055E" w:rsidP="0015339A">
      <w:pPr>
        <w:rPr>
          <w:del w:id="71" w:author="Stefan Gustafsson" w:date="2012-08-27T09:29:00Z"/>
        </w:rPr>
      </w:pPr>
    </w:p>
    <w:p w14:paraId="4E98AC97" w14:textId="02B0D7CA" w:rsidR="001E24FF" w:rsidRDefault="001E24FF" w:rsidP="001E24FF">
      <w:del w:id="72" w:author="Stefan Gustafsson" w:date="2012-08-27T09:29:00Z">
        <w:r w:rsidDel="00B04C7C">
          <w:delText>Nedanstående bild visar informationsbehovet i en informationsmodell enligt UML. Avvikelse ifrån V-TIM 2.0 ref [1] beskrivs för respektive klass.</w:delText>
        </w:r>
      </w:del>
      <w:r>
        <w:t xml:space="preserve"> </w:t>
      </w:r>
    </w:p>
    <w:p w14:paraId="5409DED2" w14:textId="46E2D261" w:rsidR="001E24FF" w:rsidDel="00B04C7C" w:rsidRDefault="001E24FF" w:rsidP="00DC5B49">
      <w:pPr>
        <w:pStyle w:val="Rubrik2"/>
        <w:rPr>
          <w:del w:id="73" w:author="Stefan Gustafsson" w:date="2012-08-27T09:29:00Z"/>
        </w:rPr>
      </w:pPr>
      <w:bookmarkStart w:id="74" w:name="_Toc192045553"/>
      <w:del w:id="75" w:author="Stefan Gustafsson" w:date="2012-08-27T09:29:00Z">
        <w:r w:rsidDel="00B04C7C">
          <w:delText>Remisstatus modell</w:delText>
        </w:r>
        <w:bookmarkEnd w:id="74"/>
      </w:del>
    </w:p>
    <w:p w14:paraId="1FFF6E0B" w14:textId="06ADAE6E" w:rsidR="001E24FF" w:rsidDel="00B04C7C" w:rsidRDefault="001E24FF" w:rsidP="001E24FF">
      <w:pPr>
        <w:rPr>
          <w:del w:id="76" w:author="Stefan Gustafsson" w:date="2012-08-27T09:29:00Z"/>
        </w:rPr>
      </w:pPr>
    </w:p>
    <w:p w14:paraId="2F8850CA" w14:textId="5009679C" w:rsidR="007117E1" w:rsidDel="00B04C7C" w:rsidRDefault="001362DC" w:rsidP="007117E1">
      <w:pPr>
        <w:rPr>
          <w:del w:id="77" w:author="Stefan Gustafsson" w:date="2012-08-27T09:29:00Z"/>
        </w:rPr>
      </w:pPr>
      <w:del w:id="78" w:author="Stefan Gustafsson" w:date="2012-08-27T09:27:00Z">
        <w:r w:rsidDel="00B04C7C">
          <w:rPr>
            <w:lang w:eastAsia="sv-SE"/>
          </w:rPr>
          <w:drawing>
            <wp:inline distT="0" distB="0" distL="0" distR="0" wp14:anchorId="0FC51733" wp14:editId="61BAE6B0">
              <wp:extent cx="5760085" cy="2555240"/>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NationalDataModel.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555240"/>
                      </a:xfrm>
                      <a:prstGeom prst="rect">
                        <a:avLst/>
                      </a:prstGeom>
                    </pic:spPr>
                  </pic:pic>
                </a:graphicData>
              </a:graphic>
            </wp:inline>
          </w:drawing>
        </w:r>
      </w:del>
    </w:p>
    <w:p w14:paraId="2E7F57FF" w14:textId="1F0AB0D6" w:rsidR="001E24FF" w:rsidDel="00B04C7C" w:rsidRDefault="00B21B59" w:rsidP="001E24FF">
      <w:pPr>
        <w:pStyle w:val="Rubrik3"/>
        <w:ind w:left="0"/>
        <w:rPr>
          <w:del w:id="79" w:author="Stefan Gustafsson" w:date="2012-08-27T09:27:00Z"/>
        </w:rPr>
      </w:pPr>
      <w:del w:id="80" w:author="Stefan Gustafsson" w:date="2012-08-27T09:27:00Z">
        <w:r w:rsidDel="00B04C7C">
          <w:delText>Request</w:delText>
        </w:r>
      </w:del>
    </w:p>
    <w:p w14:paraId="665FA64E" w14:textId="6492D14E" w:rsidR="001E24FF" w:rsidDel="00B04C7C" w:rsidRDefault="001E24FF" w:rsidP="001E24FF">
      <w:pPr>
        <w:autoSpaceDE w:val="0"/>
        <w:autoSpaceDN w:val="0"/>
        <w:adjustRightInd w:val="0"/>
        <w:rPr>
          <w:del w:id="81" w:author="Stefan Gustafsson" w:date="2012-08-27T09:27:00Z"/>
        </w:rPr>
      </w:pPr>
      <w:del w:id="82" w:author="Stefan Gustafsson" w:date="2012-08-27T09:27:00Z">
        <w:r w:rsidDel="00B04C7C">
          <w:delText xml:space="preserve">Klassen Remiss hanterar information om en framställan/remiss inom vård och omsorg. </w:delText>
        </w:r>
        <w:r w:rsidDel="00B04C7C">
          <w:rPr>
            <w:rFonts w:ascii="TimesNewRomanPSMT" w:hAnsi="TimesNewRomanPSMT" w:cs="TimesNewRomanPSMT"/>
          </w:rPr>
          <w:delText>En Remiss kan endast framställas av legitimerad hälso- och sjukvårdspersonal som har ett uppdrag från en hälso- och sjukvårdsproducent.</w:delText>
        </w:r>
      </w:del>
    </w:p>
    <w:p w14:paraId="7196B734" w14:textId="53D42643" w:rsidR="001E24FF" w:rsidDel="00B04C7C" w:rsidRDefault="001E24FF" w:rsidP="001E24FF">
      <w:pPr>
        <w:tabs>
          <w:tab w:val="left" w:pos="9072"/>
        </w:tabs>
        <w:rPr>
          <w:del w:id="83" w:author="Stefan Gustafsson" w:date="2012-08-27T09:27:00Z"/>
        </w:rPr>
      </w:pPr>
      <w:del w:id="84" w:author="Stefan Gustafsson" w:date="2012-08-27T09:27:00Z">
        <w:r w:rsidDel="00B04C7C">
          <w:rPr>
            <w:b/>
          </w:rPr>
          <w:delText xml:space="preserve">Motsvarighet i V-TIM: </w:delText>
        </w:r>
        <w:r w:rsidDel="00B04C7C">
          <w:delText>Är en specialisering av Framställan/Vårdbegäran men ärver inte alla attribut ifrån V-TIM klassen.</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4"/>
        <w:gridCol w:w="1876"/>
        <w:gridCol w:w="852"/>
        <w:gridCol w:w="423"/>
        <w:gridCol w:w="1702"/>
        <w:gridCol w:w="721"/>
        <w:gridCol w:w="1264"/>
        <w:gridCol w:w="1279"/>
      </w:tblGrid>
      <w:tr w:rsidR="0096251E" w:rsidRPr="0057096A" w:rsidDel="00B04C7C" w14:paraId="1A53309C" w14:textId="5B9505BE" w:rsidTr="0096251E">
        <w:trPr>
          <w:trHeight w:val="469"/>
          <w:del w:id="85" w:author="Stefan Gustafsson" w:date="2012-08-27T09:27:00Z"/>
        </w:trPr>
        <w:tc>
          <w:tcPr>
            <w:tcW w:w="531" w:type="pct"/>
          </w:tcPr>
          <w:p w14:paraId="3DFF46FE" w14:textId="248E985E" w:rsidR="001E24FF" w:rsidRPr="0057096A" w:rsidDel="00B04C7C" w:rsidRDefault="001E24FF" w:rsidP="001E24FF">
            <w:pPr>
              <w:jc w:val="center"/>
              <w:rPr>
                <w:del w:id="86" w:author="Stefan Gustafsson" w:date="2012-08-27T09:27:00Z"/>
                <w:rFonts w:eastAsia="Arial Unicode MS" w:cs="Arial"/>
                <w:b/>
              </w:rPr>
            </w:pPr>
            <w:del w:id="87" w:author="Stefan Gustafsson" w:date="2012-08-27T09:27:00Z">
              <w:r w:rsidRPr="0057096A" w:rsidDel="00B04C7C">
                <w:rPr>
                  <w:rFonts w:cs="Arial"/>
                  <w:b/>
                </w:rPr>
                <w:delText>Attribut</w:delText>
              </w:r>
            </w:del>
          </w:p>
        </w:tc>
        <w:tc>
          <w:tcPr>
            <w:tcW w:w="1033" w:type="pct"/>
          </w:tcPr>
          <w:p w14:paraId="055356EB" w14:textId="51C61312" w:rsidR="001E24FF" w:rsidRPr="0057096A" w:rsidDel="00B04C7C" w:rsidRDefault="001E24FF" w:rsidP="001E24FF">
            <w:pPr>
              <w:jc w:val="center"/>
              <w:rPr>
                <w:del w:id="88" w:author="Stefan Gustafsson" w:date="2012-08-27T09:27:00Z"/>
                <w:rFonts w:cs="Arial"/>
                <w:b/>
              </w:rPr>
            </w:pPr>
            <w:del w:id="89" w:author="Stefan Gustafsson" w:date="2012-08-27T09:27:00Z">
              <w:r w:rsidRPr="0057096A" w:rsidDel="00B04C7C">
                <w:rPr>
                  <w:rFonts w:cs="Arial"/>
                  <w:b/>
                </w:rPr>
                <w:delText>Beskrivning</w:delText>
              </w:r>
            </w:del>
          </w:p>
        </w:tc>
        <w:tc>
          <w:tcPr>
            <w:tcW w:w="469" w:type="pct"/>
          </w:tcPr>
          <w:p w14:paraId="693A2446" w14:textId="5BBEE5CA" w:rsidR="001E24FF" w:rsidRPr="0057096A" w:rsidDel="00B04C7C" w:rsidRDefault="001E24FF" w:rsidP="001E24FF">
            <w:pPr>
              <w:jc w:val="center"/>
              <w:rPr>
                <w:del w:id="90" w:author="Stefan Gustafsson" w:date="2012-08-27T09:27:00Z"/>
                <w:rFonts w:eastAsia="Arial Unicode MS" w:cs="Arial"/>
                <w:b/>
              </w:rPr>
            </w:pPr>
            <w:del w:id="91" w:author="Stefan Gustafsson" w:date="2012-08-27T09:27:00Z">
              <w:r w:rsidRPr="0057096A" w:rsidDel="00B04C7C">
                <w:rPr>
                  <w:rFonts w:cs="Arial"/>
                  <w:b/>
                </w:rPr>
                <w:delText>Format</w:delText>
              </w:r>
            </w:del>
          </w:p>
        </w:tc>
        <w:tc>
          <w:tcPr>
            <w:tcW w:w="233" w:type="pct"/>
          </w:tcPr>
          <w:p w14:paraId="768E8664" w14:textId="3482DE6A" w:rsidR="001E24FF" w:rsidRPr="0057096A" w:rsidDel="00B04C7C" w:rsidRDefault="001E24FF" w:rsidP="001E24FF">
            <w:pPr>
              <w:jc w:val="center"/>
              <w:rPr>
                <w:del w:id="92" w:author="Stefan Gustafsson" w:date="2012-08-27T09:27:00Z"/>
                <w:rFonts w:cs="Arial"/>
                <w:b/>
              </w:rPr>
            </w:pPr>
            <w:del w:id="93" w:author="Stefan Gustafsson" w:date="2012-08-27T09:27:00Z">
              <w:r w:rsidRPr="0057096A" w:rsidDel="00B04C7C">
                <w:rPr>
                  <w:rFonts w:cs="Arial"/>
                  <w:b/>
                </w:rPr>
                <w:delText>Mult</w:delText>
              </w:r>
            </w:del>
          </w:p>
        </w:tc>
        <w:tc>
          <w:tcPr>
            <w:tcW w:w="937" w:type="pct"/>
          </w:tcPr>
          <w:p w14:paraId="54C698EC" w14:textId="2F922A9D" w:rsidR="001E24FF" w:rsidRPr="0057096A" w:rsidDel="00B04C7C" w:rsidRDefault="001E24FF" w:rsidP="001E24FF">
            <w:pPr>
              <w:jc w:val="center"/>
              <w:rPr>
                <w:del w:id="94" w:author="Stefan Gustafsson" w:date="2012-08-27T09:27:00Z"/>
                <w:rFonts w:eastAsia="Arial Unicode MS" w:cs="Arial"/>
                <w:b/>
              </w:rPr>
            </w:pPr>
            <w:del w:id="95" w:author="Stefan Gustafsson" w:date="2012-08-27T09:27:00Z">
              <w:r w:rsidRPr="0057096A" w:rsidDel="00B04C7C">
                <w:rPr>
                  <w:rFonts w:cs="Arial"/>
                  <w:b/>
                </w:rPr>
                <w:delText>Kodverk/ värdemängd</w:delText>
              </w:r>
            </w:del>
          </w:p>
        </w:tc>
        <w:tc>
          <w:tcPr>
            <w:tcW w:w="1093" w:type="pct"/>
            <w:gridSpan w:val="2"/>
          </w:tcPr>
          <w:p w14:paraId="61E57378" w14:textId="74CC4FAB" w:rsidR="001E24FF" w:rsidRPr="0057096A" w:rsidDel="00B04C7C" w:rsidRDefault="001E24FF" w:rsidP="001E24FF">
            <w:pPr>
              <w:jc w:val="center"/>
              <w:rPr>
                <w:del w:id="96" w:author="Stefan Gustafsson" w:date="2012-08-27T09:27:00Z"/>
                <w:rFonts w:eastAsia="Arial Unicode MS" w:cs="Arial"/>
                <w:b/>
              </w:rPr>
            </w:pPr>
            <w:del w:id="97" w:author="Stefan Gustafsson" w:date="2012-08-27T09:27:00Z">
              <w:r w:rsidRPr="0057096A" w:rsidDel="00B04C7C">
                <w:rPr>
                  <w:rFonts w:cs="Arial"/>
                  <w:b/>
                </w:rPr>
                <w:delText>Beslutsregel</w:delText>
              </w:r>
            </w:del>
          </w:p>
        </w:tc>
        <w:tc>
          <w:tcPr>
            <w:tcW w:w="704" w:type="pct"/>
          </w:tcPr>
          <w:p w14:paraId="3A8BA55A" w14:textId="2AB4224F" w:rsidR="001E24FF" w:rsidRPr="0057096A" w:rsidDel="00B04C7C" w:rsidRDefault="001E24FF" w:rsidP="001E24FF">
            <w:pPr>
              <w:jc w:val="center"/>
              <w:rPr>
                <w:del w:id="98" w:author="Stefan Gustafsson" w:date="2012-08-27T09:27:00Z"/>
                <w:rFonts w:cs="Arial"/>
                <w:b/>
              </w:rPr>
            </w:pPr>
            <w:del w:id="99" w:author="Stefan Gustafsson" w:date="2012-08-27T09:27:00Z">
              <w:r w:rsidRPr="0057096A" w:rsidDel="00B04C7C">
                <w:rPr>
                  <w:rFonts w:cs="Arial"/>
                  <w:b/>
                </w:rPr>
                <w:delText>Motsvarighet i</w:delText>
              </w:r>
              <w:r w:rsidDel="00B04C7C">
                <w:rPr>
                  <w:rFonts w:cs="Arial"/>
                  <w:b/>
                </w:rPr>
                <w:delText xml:space="preserve"> schema (XPath)</w:delText>
              </w:r>
            </w:del>
          </w:p>
        </w:tc>
      </w:tr>
      <w:tr w:rsidR="0096251E" w:rsidRPr="0057096A" w:rsidDel="00B04C7C" w14:paraId="19C51212" w14:textId="14EE125F" w:rsidTr="0096251E">
        <w:trPr>
          <w:trHeight w:val="516"/>
          <w:del w:id="100" w:author="Stefan Gustafsson" w:date="2012-08-27T09:27:00Z"/>
        </w:trPr>
        <w:tc>
          <w:tcPr>
            <w:tcW w:w="531" w:type="pct"/>
          </w:tcPr>
          <w:p w14:paraId="047C8C05" w14:textId="58D1A50F" w:rsidR="001E24FF" w:rsidRPr="0057096A" w:rsidDel="00B04C7C" w:rsidRDefault="001E24FF" w:rsidP="00F128DE">
            <w:pPr>
              <w:rPr>
                <w:del w:id="101" w:author="Stefan Gustafsson" w:date="2012-08-27T09:27:00Z"/>
                <w:rFonts w:eastAsia="Arial Unicode MS" w:cs="Arial"/>
                <w:i/>
              </w:rPr>
            </w:pPr>
            <w:del w:id="102" w:author="Stefan Gustafsson" w:date="2012-08-27T09:27:00Z">
              <w:r w:rsidDel="00B04C7C">
                <w:rPr>
                  <w:rFonts w:eastAsia="Arial Unicode MS" w:cs="Arial"/>
                  <w:i/>
                </w:rPr>
                <w:delText>s</w:delText>
              </w:r>
              <w:r w:rsidRPr="00466C0F" w:rsidDel="00B04C7C">
                <w:rPr>
                  <w:rFonts w:eastAsia="Arial Unicode MS" w:cs="Arial"/>
                  <w:i/>
                </w:rPr>
                <w:delText>ender</w:delText>
              </w:r>
              <w:r w:rsidDel="00B04C7C">
                <w:rPr>
                  <w:rFonts w:eastAsia="Arial Unicode MS" w:cs="Arial"/>
                  <w:i/>
                </w:rPr>
                <w:delText>-</w:delText>
              </w:r>
              <w:r w:rsidRPr="00466C0F" w:rsidDel="00B04C7C">
                <w:rPr>
                  <w:rFonts w:eastAsia="Arial Unicode MS" w:cs="Arial"/>
                  <w:i/>
                </w:rPr>
                <w:delText>request</w:delText>
              </w:r>
              <w:r w:rsidDel="00B04C7C">
                <w:rPr>
                  <w:rFonts w:eastAsia="Arial Unicode MS" w:cs="Arial"/>
                  <w:i/>
                </w:rPr>
                <w:delText>-</w:delText>
              </w:r>
              <w:r w:rsidRPr="00466C0F" w:rsidDel="00B04C7C">
                <w:rPr>
                  <w:rFonts w:eastAsia="Arial Unicode MS" w:cs="Arial"/>
                  <w:i/>
                </w:rPr>
                <w:delText>id</w:delText>
              </w:r>
              <w:r w:rsidDel="00B04C7C">
                <w:rPr>
                  <w:rFonts w:eastAsia="Arial Unicode MS" w:cs="Arial"/>
                  <w:i/>
                </w:rPr>
                <w:delText xml:space="preserve"> </w:delText>
              </w:r>
            </w:del>
          </w:p>
        </w:tc>
        <w:tc>
          <w:tcPr>
            <w:tcW w:w="1033" w:type="pct"/>
          </w:tcPr>
          <w:p w14:paraId="391449E6" w14:textId="4BEF07F8" w:rsidR="001E24FF" w:rsidDel="00B04C7C" w:rsidRDefault="001E24FF" w:rsidP="001E24FF">
            <w:pPr>
              <w:pStyle w:val="Default"/>
              <w:rPr>
                <w:del w:id="103" w:author="Stefan Gustafsson" w:date="2012-08-27T09:27:00Z"/>
                <w:rFonts w:ascii="Arial" w:hAnsi="Arial" w:cs="Arial"/>
                <w:sz w:val="20"/>
                <w:szCs w:val="20"/>
                <w:lang w:val="sv-SE"/>
              </w:rPr>
            </w:pPr>
            <w:del w:id="104" w:author="Stefan Gustafsson" w:date="2012-08-27T09:27:00Z">
              <w:r w:rsidRPr="0057096A" w:rsidDel="00B04C7C">
                <w:rPr>
                  <w:rFonts w:ascii="Arial" w:hAnsi="Arial" w:cs="Arial"/>
                  <w:sz w:val="20"/>
                  <w:szCs w:val="20"/>
                  <w:lang w:val="sv-SE"/>
                </w:rPr>
                <w:delText>Framställarens identitetsbeteckning för framställan. Är Remiss Id.</w:delText>
              </w:r>
            </w:del>
          </w:p>
          <w:p w14:paraId="5A63CB3A" w14:textId="2C1188F1" w:rsidR="001E24FF" w:rsidRPr="0057096A" w:rsidDel="00B04C7C" w:rsidRDefault="001E24FF" w:rsidP="001E24FF">
            <w:pPr>
              <w:pStyle w:val="Default"/>
              <w:rPr>
                <w:del w:id="105" w:author="Stefan Gustafsson" w:date="2012-08-27T09:27:00Z"/>
                <w:rFonts w:ascii="Arial" w:hAnsi="Arial" w:cs="Arial"/>
                <w:sz w:val="20"/>
                <w:szCs w:val="20"/>
                <w:lang w:val="sv-SE"/>
              </w:rPr>
            </w:pPr>
          </w:p>
          <w:p w14:paraId="417865A2" w14:textId="6553AE0B" w:rsidR="001E24FF" w:rsidRPr="0057096A" w:rsidDel="00B04C7C" w:rsidRDefault="001E24FF" w:rsidP="001E24FF">
            <w:pPr>
              <w:rPr>
                <w:del w:id="106" w:author="Stefan Gustafsson" w:date="2012-08-27T09:27:00Z"/>
                <w:rFonts w:eastAsia="Arial Unicode MS" w:cs="Arial"/>
              </w:rPr>
            </w:pPr>
            <w:del w:id="107" w:author="Stefan Gustafsson" w:date="2012-08-27T09:27:00Z">
              <w:r w:rsidDel="00B04C7C">
                <w:rPr>
                  <w:rFonts w:eastAsia="Arial Unicode MS" w:cs="Arial"/>
                </w:rPr>
                <w:delText xml:space="preserve">Motsvarighet i V-TIM: </w:delText>
              </w:r>
              <w:r w:rsidRPr="0057096A" w:rsidDel="00B04C7C">
                <w:rPr>
                  <w:rFonts w:eastAsia="Arial Unicode MS" w:cs="Arial"/>
                  <w:i/>
                </w:rPr>
                <w:delText>framställarens framställans-id</w:delText>
              </w:r>
            </w:del>
          </w:p>
        </w:tc>
        <w:tc>
          <w:tcPr>
            <w:tcW w:w="469" w:type="pct"/>
          </w:tcPr>
          <w:p w14:paraId="42DFD177" w14:textId="7D5B213A" w:rsidR="001E24FF" w:rsidRPr="0057096A" w:rsidDel="00B04C7C" w:rsidRDefault="003D0031" w:rsidP="001E24FF">
            <w:pPr>
              <w:jc w:val="center"/>
              <w:rPr>
                <w:del w:id="108" w:author="Stefan Gustafsson" w:date="2012-08-27T09:27:00Z"/>
                <w:rFonts w:eastAsia="Arial Unicode MS" w:cs="Arial"/>
              </w:rPr>
            </w:pPr>
            <w:del w:id="109" w:author="Stefan Gustafsson" w:date="2012-08-27T09:27:00Z">
              <w:r w:rsidDel="00B04C7C">
                <w:rPr>
                  <w:rFonts w:eastAsia="Arial Unicode MS" w:cs="Arial"/>
                </w:rPr>
                <w:delText>S</w:delText>
              </w:r>
              <w:r w:rsidR="00BA78C3" w:rsidDel="00B04C7C">
                <w:rPr>
                  <w:rFonts w:eastAsia="Arial Unicode MS" w:cs="Arial"/>
                </w:rPr>
                <w:delText>tring</w:delText>
              </w:r>
            </w:del>
          </w:p>
        </w:tc>
        <w:tc>
          <w:tcPr>
            <w:tcW w:w="233" w:type="pct"/>
          </w:tcPr>
          <w:p w14:paraId="1F73A55D" w14:textId="79642157" w:rsidR="001E24FF" w:rsidRPr="0057096A" w:rsidDel="00B04C7C" w:rsidRDefault="001E24FF" w:rsidP="001E24FF">
            <w:pPr>
              <w:jc w:val="center"/>
              <w:rPr>
                <w:del w:id="110" w:author="Stefan Gustafsson" w:date="2012-08-27T09:27:00Z"/>
                <w:rFonts w:eastAsia="Arial Unicode MS" w:cs="Arial"/>
              </w:rPr>
            </w:pPr>
            <w:del w:id="111" w:author="Stefan Gustafsson" w:date="2012-08-27T09:27:00Z">
              <w:r w:rsidDel="00B04C7C">
                <w:rPr>
                  <w:rFonts w:eastAsia="Arial Unicode MS" w:cs="Arial"/>
                </w:rPr>
                <w:delText>0..</w:delText>
              </w:r>
              <w:r w:rsidRPr="0057096A" w:rsidDel="00B04C7C">
                <w:rPr>
                  <w:rFonts w:eastAsia="Arial Unicode MS" w:cs="Arial"/>
                </w:rPr>
                <w:delText>1</w:delText>
              </w:r>
            </w:del>
          </w:p>
        </w:tc>
        <w:tc>
          <w:tcPr>
            <w:tcW w:w="937" w:type="pct"/>
          </w:tcPr>
          <w:p w14:paraId="329BA02D" w14:textId="29A79F55" w:rsidR="001E24FF" w:rsidRPr="000501A3" w:rsidDel="00B04C7C" w:rsidRDefault="001E24FF" w:rsidP="001E24FF">
            <w:pPr>
              <w:pStyle w:val="Default"/>
              <w:rPr>
                <w:del w:id="112" w:author="Stefan Gustafsson" w:date="2012-08-27T09:27:00Z"/>
                <w:rFonts w:ascii="Arial" w:hAnsi="Arial" w:cs="Arial"/>
                <w:sz w:val="20"/>
                <w:szCs w:val="20"/>
                <w:lang w:val="sv-SE"/>
              </w:rPr>
            </w:pPr>
            <w:del w:id="113" w:author="Stefan Gustafsson" w:date="2012-08-27T09:27:00Z">
              <w:r w:rsidRPr="000501A3" w:rsidDel="00B04C7C">
                <w:rPr>
                  <w:rFonts w:ascii="Arial" w:hAnsi="Arial" w:cs="Arial"/>
                  <w:sz w:val="20"/>
                  <w:szCs w:val="20"/>
                  <w:lang w:val="sv-SE"/>
                </w:rPr>
                <w:delText>Unik identifierare per producent.</w:delText>
              </w:r>
            </w:del>
          </w:p>
          <w:p w14:paraId="175CAB74" w14:textId="1E983694" w:rsidR="001E24FF" w:rsidRPr="0057096A" w:rsidDel="00B04C7C" w:rsidRDefault="001E24FF" w:rsidP="001E24FF">
            <w:pPr>
              <w:rPr>
                <w:del w:id="114" w:author="Stefan Gustafsson" w:date="2012-08-27T09:27:00Z"/>
                <w:rFonts w:eastAsia="Arial Unicode MS" w:cs="Arial"/>
              </w:rPr>
            </w:pPr>
          </w:p>
        </w:tc>
        <w:tc>
          <w:tcPr>
            <w:tcW w:w="1093" w:type="pct"/>
            <w:gridSpan w:val="2"/>
          </w:tcPr>
          <w:p w14:paraId="592A3118" w14:textId="56F7D79F" w:rsidR="001E24FF" w:rsidRPr="009139AA" w:rsidDel="00B04C7C" w:rsidRDefault="001E24FF" w:rsidP="001E24FF">
            <w:pPr>
              <w:rPr>
                <w:del w:id="115" w:author="Stefan Gustafsson" w:date="2012-08-27T09:27:00Z"/>
                <w:rFonts w:eastAsia="Arial Unicode MS" w:cs="Arial"/>
              </w:rPr>
            </w:pPr>
            <w:del w:id="116" w:author="Stefan Gustafsson" w:date="2012-08-27T09:27:00Z">
              <w:r w:rsidDel="00B04C7C">
                <w:rPr>
                  <w:rFonts w:eastAsia="Arial Unicode MS" w:cs="Arial"/>
                </w:rPr>
                <w:delText>Om tomt så  måste receivers-request-id vara infylld, alltså båda kan inte vara tomma.</w:delText>
              </w:r>
            </w:del>
          </w:p>
        </w:tc>
        <w:tc>
          <w:tcPr>
            <w:tcW w:w="704" w:type="pct"/>
          </w:tcPr>
          <w:p w14:paraId="42AA4926" w14:textId="0CF45859" w:rsidR="001E24FF" w:rsidRPr="0057096A" w:rsidDel="00B04C7C" w:rsidRDefault="001E24FF" w:rsidP="001E24FF">
            <w:pPr>
              <w:rPr>
                <w:del w:id="117" w:author="Stefan Gustafsson" w:date="2012-08-27T09:27:00Z"/>
                <w:rFonts w:eastAsia="Arial Unicode MS" w:cs="Arial"/>
              </w:rPr>
            </w:pPr>
            <w:del w:id="118" w:author="Stefan Gustafsson" w:date="2012-08-27T09:27:00Z">
              <w:r w:rsidDel="00B04C7C">
                <w:rPr>
                  <w:rFonts w:eastAsia="Arial Unicode MS" w:cs="Arial"/>
                </w:rPr>
                <w:delText>StatusEve</w:delText>
              </w:r>
              <w:r w:rsidRPr="007C2EFC" w:rsidDel="00B04C7C">
                <w:rPr>
                  <w:rFonts w:eastAsia="Arial Unicode MS" w:cs="Arial"/>
                </w:rPr>
                <w:delText>nt</w:delText>
              </w:r>
              <w:r w:rsidDel="00B04C7C">
                <w:rPr>
                  <w:rFonts w:eastAsia="Arial Unicode MS" w:cs="Arial"/>
                </w:rPr>
                <w:delText>/</w:delText>
              </w:r>
              <w:r w:rsidRPr="007C2EFC" w:rsidDel="00B04C7C">
                <w:rPr>
                  <w:rFonts w:eastAsia="Arial Unicode MS" w:cs="Arial"/>
                </w:rPr>
                <w:delText>senderes-request-id</w:delText>
              </w:r>
            </w:del>
          </w:p>
        </w:tc>
      </w:tr>
      <w:tr w:rsidR="0096251E" w:rsidRPr="0057096A" w:rsidDel="00B04C7C" w14:paraId="700FFD6F" w14:textId="2AC06A29" w:rsidTr="0096251E">
        <w:trPr>
          <w:trHeight w:val="994"/>
          <w:del w:id="119" w:author="Stefan Gustafsson" w:date="2012-08-27T09:27:00Z"/>
        </w:trPr>
        <w:tc>
          <w:tcPr>
            <w:tcW w:w="531" w:type="pct"/>
          </w:tcPr>
          <w:p w14:paraId="3852F928" w14:textId="3B97FE3E" w:rsidR="001E24FF" w:rsidRPr="00040A86" w:rsidDel="00B04C7C" w:rsidRDefault="001E24FF" w:rsidP="001E24FF">
            <w:pPr>
              <w:pStyle w:val="Default"/>
              <w:rPr>
                <w:del w:id="120" w:author="Stefan Gustafsson" w:date="2012-08-27T09:27:00Z"/>
                <w:rFonts w:ascii="Arial" w:hAnsi="Arial" w:cs="Arial"/>
                <w:i/>
                <w:iCs/>
                <w:sz w:val="20"/>
                <w:szCs w:val="20"/>
                <w:lang w:val="sv-SE"/>
              </w:rPr>
            </w:pPr>
            <w:del w:id="121" w:author="Stefan Gustafsson" w:date="2012-08-27T09:27:00Z">
              <w:r w:rsidRPr="00040A86" w:rsidDel="00B04C7C">
                <w:rPr>
                  <w:rFonts w:ascii="Arial" w:hAnsi="Arial" w:cs="Arial"/>
                  <w:i/>
                  <w:iCs/>
                  <w:sz w:val="20"/>
                  <w:szCs w:val="20"/>
                  <w:lang w:val="sv-SE"/>
                </w:rPr>
                <w:delText>receiv</w:delText>
              </w:r>
              <w:r w:rsidDel="00B04C7C">
                <w:rPr>
                  <w:rFonts w:ascii="Arial" w:hAnsi="Arial" w:cs="Arial"/>
                  <w:i/>
                  <w:iCs/>
                  <w:sz w:val="20"/>
                  <w:szCs w:val="20"/>
                  <w:lang w:val="sv-SE"/>
                </w:rPr>
                <w:delText>er</w:delText>
              </w:r>
              <w:r w:rsidRPr="00040A86" w:rsidDel="00B04C7C">
                <w:rPr>
                  <w:rFonts w:ascii="Arial" w:hAnsi="Arial" w:cs="Arial"/>
                  <w:i/>
                  <w:iCs/>
                  <w:sz w:val="20"/>
                  <w:szCs w:val="20"/>
                  <w:lang w:val="sv-SE"/>
                </w:rPr>
                <w:delText>-request-id</w:delText>
              </w:r>
            </w:del>
          </w:p>
        </w:tc>
        <w:tc>
          <w:tcPr>
            <w:tcW w:w="1033" w:type="pct"/>
          </w:tcPr>
          <w:p w14:paraId="622D4B58" w14:textId="3DFE4799" w:rsidR="001E24FF" w:rsidRPr="003F1CD3" w:rsidDel="00B04C7C" w:rsidRDefault="001E24FF" w:rsidP="001E24FF">
            <w:pPr>
              <w:pStyle w:val="Default"/>
              <w:rPr>
                <w:del w:id="122" w:author="Stefan Gustafsson" w:date="2012-08-27T09:27:00Z"/>
                <w:rFonts w:ascii="Arial" w:hAnsi="Arial" w:cs="Arial"/>
                <w:sz w:val="20"/>
                <w:szCs w:val="20"/>
                <w:lang w:val="sv-SE"/>
              </w:rPr>
            </w:pPr>
            <w:del w:id="123" w:author="Stefan Gustafsson" w:date="2012-08-27T09:27:00Z">
              <w:r w:rsidRPr="003F1CD3" w:rsidDel="00B04C7C">
                <w:rPr>
                  <w:rFonts w:ascii="Arial" w:hAnsi="Arial" w:cs="Arial"/>
                  <w:sz w:val="20"/>
                  <w:szCs w:val="20"/>
                  <w:lang w:val="sv-SE"/>
                </w:rPr>
                <w:delText xml:space="preserve">Mottagarens identitetsbeteckning för framställan </w:delText>
              </w:r>
            </w:del>
          </w:p>
          <w:p w14:paraId="7EB06AAC" w14:textId="2369F0EE" w:rsidR="001E24FF" w:rsidDel="00B04C7C" w:rsidRDefault="001E24FF" w:rsidP="001E24FF">
            <w:pPr>
              <w:pStyle w:val="Default"/>
              <w:rPr>
                <w:del w:id="124" w:author="Stefan Gustafsson" w:date="2012-08-27T09:27:00Z"/>
                <w:rFonts w:ascii="Arial" w:hAnsi="Arial" w:cs="Arial"/>
                <w:sz w:val="20"/>
                <w:szCs w:val="20"/>
                <w:lang w:val="sv-SE"/>
              </w:rPr>
            </w:pPr>
            <w:del w:id="125" w:author="Stefan Gustafsson" w:date="2012-08-27T09:27:00Z">
              <w:r w:rsidRPr="0057096A" w:rsidDel="00B04C7C">
                <w:rPr>
                  <w:rFonts w:ascii="Arial" w:hAnsi="Arial" w:cs="Arial"/>
                  <w:sz w:val="20"/>
                  <w:szCs w:val="20"/>
                  <w:lang w:val="sv-SE"/>
                </w:rPr>
                <w:delText xml:space="preserve"> </w:delText>
              </w:r>
            </w:del>
          </w:p>
          <w:p w14:paraId="50F9446A" w14:textId="324CA3D1" w:rsidR="001E24FF" w:rsidRPr="0057096A" w:rsidDel="00B04C7C" w:rsidRDefault="001E24FF" w:rsidP="001E24FF">
            <w:pPr>
              <w:pStyle w:val="Default"/>
              <w:rPr>
                <w:del w:id="126" w:author="Stefan Gustafsson" w:date="2012-08-27T09:27:00Z"/>
                <w:rFonts w:ascii="Arial" w:hAnsi="Arial" w:cs="Arial"/>
                <w:sz w:val="20"/>
                <w:szCs w:val="20"/>
                <w:lang w:val="sv-SE"/>
              </w:rPr>
            </w:pPr>
          </w:p>
          <w:p w14:paraId="05C28122" w14:textId="371AF663" w:rsidR="001E24FF" w:rsidRPr="00512A06" w:rsidDel="00B04C7C" w:rsidRDefault="001E24FF" w:rsidP="001E24FF">
            <w:pPr>
              <w:pStyle w:val="Default"/>
              <w:rPr>
                <w:del w:id="127" w:author="Stefan Gustafsson" w:date="2012-08-27T09:27:00Z"/>
                <w:rFonts w:ascii="Arial" w:eastAsia="Arial Unicode MS" w:hAnsi="Arial" w:cs="Arial"/>
                <w:sz w:val="20"/>
                <w:lang w:val="sv-SE"/>
              </w:rPr>
            </w:pPr>
            <w:del w:id="128" w:author="Stefan Gustafsson" w:date="2012-08-27T09:27:00Z">
              <w:r w:rsidRPr="00512A06" w:rsidDel="00B04C7C">
                <w:rPr>
                  <w:rFonts w:ascii="Arial" w:eastAsia="Arial Unicode MS" w:hAnsi="Arial" w:cs="Arial"/>
                  <w:sz w:val="20"/>
                  <w:lang w:val="sv-SE"/>
                </w:rPr>
                <w:delText>Motsvarighet i V-TIM:</w:delText>
              </w:r>
            </w:del>
          </w:p>
          <w:p w14:paraId="11E0BB0A" w14:textId="43656762" w:rsidR="001E24FF" w:rsidRPr="00B770B7" w:rsidDel="00B04C7C" w:rsidRDefault="001E24FF" w:rsidP="001E24FF">
            <w:pPr>
              <w:pStyle w:val="Default"/>
              <w:rPr>
                <w:del w:id="129" w:author="Stefan Gustafsson" w:date="2012-08-27T09:27:00Z"/>
                <w:rFonts w:ascii="Arial" w:hAnsi="Arial" w:cs="Arial"/>
                <w:sz w:val="20"/>
                <w:szCs w:val="20"/>
              </w:rPr>
            </w:pPr>
            <w:del w:id="130" w:author="Stefan Gustafsson" w:date="2012-08-27T09:27:00Z">
              <w:r w:rsidRPr="00B770B7" w:rsidDel="00B04C7C">
                <w:rPr>
                  <w:rFonts w:ascii="Arial" w:hAnsi="Arial" w:cs="Arial"/>
                  <w:i/>
                  <w:iCs/>
                  <w:sz w:val="20"/>
                  <w:szCs w:val="20"/>
                </w:rPr>
                <w:delText xml:space="preserve">mottagarens framställan-id </w:delText>
              </w:r>
            </w:del>
          </w:p>
          <w:p w14:paraId="75741F42" w14:textId="243BECE0" w:rsidR="001E24FF" w:rsidRPr="0057096A" w:rsidDel="00B04C7C" w:rsidRDefault="001E24FF" w:rsidP="001E24FF">
            <w:pPr>
              <w:pStyle w:val="Default"/>
              <w:rPr>
                <w:del w:id="131" w:author="Stefan Gustafsson" w:date="2012-08-27T09:27:00Z"/>
                <w:rFonts w:ascii="Arial" w:hAnsi="Arial" w:cs="Arial"/>
                <w:sz w:val="20"/>
                <w:szCs w:val="20"/>
                <w:lang w:val="sv-SE"/>
              </w:rPr>
            </w:pPr>
          </w:p>
        </w:tc>
        <w:tc>
          <w:tcPr>
            <w:tcW w:w="469" w:type="pct"/>
          </w:tcPr>
          <w:p w14:paraId="02E022C3" w14:textId="5A58A554" w:rsidR="001E24FF" w:rsidRPr="0057096A" w:rsidDel="00B04C7C" w:rsidRDefault="003D0031" w:rsidP="001E24FF">
            <w:pPr>
              <w:jc w:val="center"/>
              <w:rPr>
                <w:del w:id="132" w:author="Stefan Gustafsson" w:date="2012-08-27T09:27:00Z"/>
                <w:rFonts w:eastAsia="Arial Unicode MS" w:cs="Arial"/>
              </w:rPr>
            </w:pPr>
            <w:del w:id="133" w:author="Stefan Gustafsson" w:date="2012-08-27T09:27:00Z">
              <w:r w:rsidDel="00B04C7C">
                <w:rPr>
                  <w:rFonts w:eastAsia="Arial Unicode MS" w:cs="Arial"/>
                </w:rPr>
                <w:delText>S</w:delText>
              </w:r>
              <w:r w:rsidR="00BA78C3" w:rsidDel="00B04C7C">
                <w:rPr>
                  <w:rFonts w:eastAsia="Arial Unicode MS" w:cs="Arial"/>
                </w:rPr>
                <w:delText>tring</w:delText>
              </w:r>
            </w:del>
          </w:p>
        </w:tc>
        <w:tc>
          <w:tcPr>
            <w:tcW w:w="233" w:type="pct"/>
          </w:tcPr>
          <w:p w14:paraId="6BA24903" w14:textId="35D5D811" w:rsidR="001E24FF" w:rsidRPr="0057096A" w:rsidDel="00B04C7C" w:rsidRDefault="001E24FF" w:rsidP="001E24FF">
            <w:pPr>
              <w:jc w:val="center"/>
              <w:rPr>
                <w:del w:id="134" w:author="Stefan Gustafsson" w:date="2012-08-27T09:27:00Z"/>
                <w:rFonts w:eastAsia="Arial Unicode MS" w:cs="Arial"/>
              </w:rPr>
            </w:pPr>
            <w:del w:id="135" w:author="Stefan Gustafsson" w:date="2012-08-27T09:27:00Z">
              <w:r w:rsidDel="00B04C7C">
                <w:rPr>
                  <w:rFonts w:eastAsia="Arial Unicode MS" w:cs="Arial"/>
                </w:rPr>
                <w:delText>0..1</w:delText>
              </w:r>
            </w:del>
          </w:p>
        </w:tc>
        <w:tc>
          <w:tcPr>
            <w:tcW w:w="937" w:type="pct"/>
          </w:tcPr>
          <w:p w14:paraId="4BD7DE72" w14:textId="079AE072" w:rsidR="001E24FF" w:rsidRPr="00B31B60" w:rsidDel="00B04C7C" w:rsidRDefault="001E24FF" w:rsidP="001E24FF">
            <w:pPr>
              <w:pStyle w:val="Default"/>
              <w:rPr>
                <w:del w:id="136" w:author="Stefan Gustafsson" w:date="2012-08-27T09:27:00Z"/>
                <w:rFonts w:ascii="Arial" w:hAnsi="Arial" w:cs="Arial"/>
                <w:sz w:val="20"/>
                <w:szCs w:val="20"/>
                <w:lang w:val="sv-SE"/>
              </w:rPr>
            </w:pPr>
            <w:del w:id="137" w:author="Stefan Gustafsson" w:date="2012-08-27T09:27:00Z">
              <w:r w:rsidRPr="000501A3" w:rsidDel="00B04C7C">
                <w:rPr>
                  <w:rFonts w:ascii="Arial" w:hAnsi="Arial" w:cs="Arial"/>
                  <w:sz w:val="20"/>
                  <w:szCs w:val="20"/>
                  <w:lang w:val="sv-SE"/>
                </w:rPr>
                <w:delText>Unik identifierare per producent.</w:delText>
              </w:r>
            </w:del>
          </w:p>
        </w:tc>
        <w:tc>
          <w:tcPr>
            <w:tcW w:w="1093" w:type="pct"/>
            <w:gridSpan w:val="2"/>
          </w:tcPr>
          <w:p w14:paraId="337D8A9D" w14:textId="492A25A3" w:rsidR="001E24FF" w:rsidRPr="0057096A" w:rsidDel="00B04C7C" w:rsidRDefault="001E24FF" w:rsidP="001E24FF">
            <w:pPr>
              <w:rPr>
                <w:del w:id="138" w:author="Stefan Gustafsson" w:date="2012-08-27T09:27:00Z"/>
                <w:rFonts w:eastAsia="Arial Unicode MS" w:cs="Arial"/>
              </w:rPr>
            </w:pPr>
            <w:del w:id="139" w:author="Stefan Gustafsson" w:date="2012-08-27T09:27:00Z">
              <w:r w:rsidDel="00B04C7C">
                <w:rPr>
                  <w:rFonts w:eastAsia="Arial Unicode MS" w:cs="Arial"/>
                </w:rPr>
                <w:delText>Om tomt så  måste senderes-request-id vara infylld, alltså båda kan inte vara tomma.</w:delText>
              </w:r>
            </w:del>
          </w:p>
        </w:tc>
        <w:tc>
          <w:tcPr>
            <w:tcW w:w="704" w:type="pct"/>
          </w:tcPr>
          <w:p w14:paraId="723B82A6" w14:textId="34E405D4" w:rsidR="001E24FF" w:rsidRPr="0057096A" w:rsidDel="00B04C7C" w:rsidRDefault="001E24FF" w:rsidP="001E24FF">
            <w:pPr>
              <w:rPr>
                <w:del w:id="140" w:author="Stefan Gustafsson" w:date="2012-08-27T09:27:00Z"/>
                <w:rFonts w:eastAsia="Arial Unicode MS" w:cs="Arial"/>
              </w:rPr>
            </w:pPr>
            <w:del w:id="141" w:author="Stefan Gustafsson" w:date="2012-08-27T09:27:00Z">
              <w:r w:rsidDel="00B04C7C">
                <w:rPr>
                  <w:rFonts w:eastAsia="Arial Unicode MS" w:cs="Arial"/>
                </w:rPr>
                <w:delText>StatusEve</w:delText>
              </w:r>
              <w:r w:rsidRPr="00B169D9" w:rsidDel="00B04C7C">
                <w:rPr>
                  <w:rFonts w:eastAsia="Arial Unicode MS" w:cs="Arial"/>
                </w:rPr>
                <w:delText>nt/</w:delText>
              </w:r>
              <w:r w:rsidRPr="00B169D9" w:rsidDel="00B04C7C">
                <w:rPr>
                  <w:rFonts w:cs="Arial"/>
                  <w:iCs/>
                </w:rPr>
                <w:delText>receiver-request-id</w:delText>
              </w:r>
            </w:del>
          </w:p>
        </w:tc>
      </w:tr>
      <w:tr w:rsidR="0096251E" w:rsidRPr="0057096A" w:rsidDel="00B04C7C" w14:paraId="4158C7EA" w14:textId="7632781A" w:rsidTr="0096251E">
        <w:trPr>
          <w:trHeight w:val="994"/>
          <w:del w:id="142" w:author="Stefan Gustafsson" w:date="2012-08-27T09:27:00Z"/>
        </w:trPr>
        <w:tc>
          <w:tcPr>
            <w:tcW w:w="531" w:type="pct"/>
          </w:tcPr>
          <w:p w14:paraId="307A7127" w14:textId="77FE9F21" w:rsidR="001E24FF" w:rsidRPr="00302AE6" w:rsidDel="00B04C7C" w:rsidRDefault="001E24FF" w:rsidP="001E24FF">
            <w:pPr>
              <w:pStyle w:val="Default"/>
              <w:rPr>
                <w:del w:id="143" w:author="Stefan Gustafsson" w:date="2012-08-27T09:27:00Z"/>
                <w:rFonts w:ascii="Arial" w:hAnsi="Arial" w:cs="Arial"/>
                <w:sz w:val="20"/>
                <w:szCs w:val="20"/>
                <w:lang w:val="sv-SE"/>
              </w:rPr>
            </w:pPr>
            <w:del w:id="144" w:author="Stefan Gustafsson" w:date="2012-08-27T09:27:00Z">
              <w:r w:rsidRPr="00302AE6" w:rsidDel="00B04C7C">
                <w:rPr>
                  <w:rFonts w:ascii="Arial" w:hAnsi="Arial" w:cs="Arial"/>
                  <w:i/>
                  <w:iCs/>
                  <w:sz w:val="20"/>
                  <w:szCs w:val="20"/>
                  <w:lang w:val="sv-SE"/>
                </w:rPr>
                <w:delText xml:space="preserve">type-of-request </w:delText>
              </w:r>
            </w:del>
          </w:p>
          <w:p w14:paraId="6453B950" w14:textId="7E2BB377" w:rsidR="001E24FF" w:rsidRPr="00302AE6" w:rsidDel="00B04C7C" w:rsidRDefault="001E24FF" w:rsidP="001E24FF">
            <w:pPr>
              <w:pStyle w:val="Default"/>
              <w:rPr>
                <w:del w:id="145" w:author="Stefan Gustafsson" w:date="2012-08-27T09:27:00Z"/>
                <w:rFonts w:ascii="Arial" w:hAnsi="Arial" w:cs="Arial"/>
                <w:sz w:val="20"/>
                <w:szCs w:val="20"/>
                <w:lang w:val="sv-SE"/>
              </w:rPr>
            </w:pPr>
          </w:p>
        </w:tc>
        <w:tc>
          <w:tcPr>
            <w:tcW w:w="1033" w:type="pct"/>
          </w:tcPr>
          <w:p w14:paraId="7AF90B39" w14:textId="4A20B8D7" w:rsidR="001E24FF" w:rsidRPr="0057096A" w:rsidDel="00B04C7C" w:rsidRDefault="001E24FF" w:rsidP="001E24FF">
            <w:pPr>
              <w:pStyle w:val="Default"/>
              <w:rPr>
                <w:del w:id="146" w:author="Stefan Gustafsson" w:date="2012-08-27T09:27:00Z"/>
                <w:rFonts w:ascii="Arial" w:hAnsi="Arial" w:cs="Arial"/>
                <w:sz w:val="20"/>
                <w:szCs w:val="20"/>
                <w:lang w:val="sv-SE"/>
              </w:rPr>
            </w:pPr>
            <w:del w:id="147" w:author="Stefan Gustafsson" w:date="2012-08-27T09:27:00Z">
              <w:r w:rsidDel="00B04C7C">
                <w:rPr>
                  <w:rFonts w:ascii="Arial" w:hAnsi="Arial" w:cs="Arial"/>
                  <w:sz w:val="20"/>
                  <w:szCs w:val="20"/>
                  <w:lang w:val="sv-SE"/>
                </w:rPr>
                <w:delText xml:space="preserve">Kod </w:delText>
              </w:r>
              <w:r w:rsidRPr="0057096A" w:rsidDel="00B04C7C">
                <w:rPr>
                  <w:rFonts w:ascii="Arial" w:hAnsi="Arial" w:cs="Arial"/>
                  <w:sz w:val="20"/>
                  <w:szCs w:val="20"/>
                  <w:lang w:val="sv-SE"/>
                </w:rPr>
                <w:delText xml:space="preserve">som anger vilken typ av framställan som avses </w:delText>
              </w:r>
            </w:del>
          </w:p>
          <w:p w14:paraId="3F308FC1" w14:textId="645FE2F9" w:rsidR="001E24FF" w:rsidDel="00B04C7C" w:rsidRDefault="001E24FF" w:rsidP="001E24FF">
            <w:pPr>
              <w:rPr>
                <w:del w:id="148" w:author="Stefan Gustafsson" w:date="2012-08-27T09:27:00Z"/>
                <w:rFonts w:eastAsia="Arial Unicode MS" w:cs="Arial"/>
              </w:rPr>
            </w:pPr>
          </w:p>
          <w:p w14:paraId="4507B74E" w14:textId="328EBA78" w:rsidR="001E24FF" w:rsidRPr="0057096A" w:rsidDel="00B04C7C" w:rsidRDefault="001E24FF" w:rsidP="001E24FF">
            <w:pPr>
              <w:rPr>
                <w:del w:id="149" w:author="Stefan Gustafsson" w:date="2012-08-27T09:27:00Z"/>
                <w:rFonts w:eastAsia="Arial Unicode MS" w:cs="Arial"/>
              </w:rPr>
            </w:pPr>
            <w:del w:id="150" w:author="Stefan Gustafsson" w:date="2012-08-27T09:27:00Z">
              <w:r w:rsidDel="00B04C7C">
                <w:rPr>
                  <w:rFonts w:eastAsia="Arial Unicode MS" w:cs="Arial"/>
                </w:rPr>
                <w:delText xml:space="preserve">Motsvarighet i V-TIM: </w:delText>
              </w:r>
              <w:r w:rsidRPr="0057096A" w:rsidDel="00B04C7C">
                <w:rPr>
                  <w:rFonts w:cs="Arial"/>
                  <w:i/>
                  <w:iCs/>
                </w:rPr>
                <w:delText>framställantyp</w:delText>
              </w:r>
            </w:del>
          </w:p>
        </w:tc>
        <w:tc>
          <w:tcPr>
            <w:tcW w:w="469" w:type="pct"/>
          </w:tcPr>
          <w:p w14:paraId="540FFD28" w14:textId="614AF3BE" w:rsidR="001E24FF" w:rsidRPr="0057096A" w:rsidDel="00B04C7C" w:rsidRDefault="00D23CDC" w:rsidP="00D23CDC">
            <w:pPr>
              <w:jc w:val="center"/>
              <w:rPr>
                <w:del w:id="151" w:author="Stefan Gustafsson" w:date="2012-08-27T09:27:00Z"/>
                <w:rFonts w:eastAsia="Arial Unicode MS" w:cs="Arial"/>
              </w:rPr>
            </w:pPr>
            <w:del w:id="152" w:author="Stefan Gustafsson" w:date="2012-08-27T09:27:00Z">
              <w:r w:rsidDel="00B04C7C">
                <w:rPr>
                  <w:rFonts w:eastAsia="Arial Unicode MS" w:cs="Arial"/>
                </w:rPr>
                <w:delText>RequestTypeEnum</w:delText>
              </w:r>
            </w:del>
          </w:p>
        </w:tc>
        <w:tc>
          <w:tcPr>
            <w:tcW w:w="233" w:type="pct"/>
          </w:tcPr>
          <w:p w14:paraId="046FCEDC" w14:textId="254E3A69" w:rsidR="001E24FF" w:rsidRPr="0057096A" w:rsidDel="00B04C7C" w:rsidRDefault="001E24FF" w:rsidP="001E24FF">
            <w:pPr>
              <w:jc w:val="center"/>
              <w:rPr>
                <w:del w:id="153" w:author="Stefan Gustafsson" w:date="2012-08-27T09:27:00Z"/>
                <w:rFonts w:eastAsia="Arial Unicode MS" w:cs="Arial"/>
              </w:rPr>
            </w:pPr>
            <w:del w:id="154" w:author="Stefan Gustafsson" w:date="2012-08-27T09:27:00Z">
              <w:r w:rsidRPr="0057096A" w:rsidDel="00B04C7C">
                <w:rPr>
                  <w:rFonts w:eastAsia="Arial Unicode MS" w:cs="Arial"/>
                </w:rPr>
                <w:delText>1</w:delText>
              </w:r>
            </w:del>
          </w:p>
        </w:tc>
        <w:tc>
          <w:tcPr>
            <w:tcW w:w="937" w:type="pct"/>
          </w:tcPr>
          <w:p w14:paraId="505F93E7" w14:textId="01E7F7A1" w:rsidR="001E24FF" w:rsidRPr="00DA7522" w:rsidDel="00B04C7C" w:rsidRDefault="001E24FF" w:rsidP="001E24FF">
            <w:pPr>
              <w:autoSpaceDE w:val="0"/>
              <w:autoSpaceDN w:val="0"/>
              <w:adjustRightInd w:val="0"/>
              <w:rPr>
                <w:del w:id="155" w:author="Stefan Gustafsson" w:date="2012-08-27T09:27:00Z"/>
                <w:rFonts w:cs="Arial"/>
              </w:rPr>
            </w:pPr>
            <w:del w:id="156" w:author="Stefan Gustafsson" w:date="2012-08-27T09:27:00Z">
              <w:r w:rsidRPr="00DA7522" w:rsidDel="00B04C7C">
                <w:rPr>
                  <w:rFonts w:cs="Arial"/>
                </w:rPr>
                <w:delText>KV Framställantyp. Giltiga värden: {</w:delText>
              </w:r>
            </w:del>
          </w:p>
          <w:p w14:paraId="7DB9F7C8" w14:textId="7ADBAED2" w:rsidR="001E24FF" w:rsidRPr="00DA7522" w:rsidDel="00B04C7C" w:rsidRDefault="001E24FF" w:rsidP="001E24FF">
            <w:pPr>
              <w:autoSpaceDE w:val="0"/>
              <w:autoSpaceDN w:val="0"/>
              <w:adjustRightInd w:val="0"/>
              <w:rPr>
                <w:del w:id="157" w:author="Stefan Gustafsson" w:date="2012-08-27T09:27:00Z"/>
                <w:rFonts w:cs="Arial"/>
              </w:rPr>
            </w:pPr>
            <w:del w:id="158" w:author="Stefan Gustafsson" w:date="2012-08-27T09:27:00Z">
              <w:r w:rsidRPr="00DA7522" w:rsidDel="00B04C7C">
                <w:rPr>
                  <w:rFonts w:cs="Arial"/>
                </w:rPr>
                <w:delText xml:space="preserve">1 = röntgenremiss, </w:delText>
              </w:r>
            </w:del>
          </w:p>
          <w:p w14:paraId="62639EF4" w14:textId="0B28B39C" w:rsidR="001E24FF" w:rsidDel="00B04C7C" w:rsidRDefault="001E24FF" w:rsidP="001E24FF">
            <w:pPr>
              <w:autoSpaceDE w:val="0"/>
              <w:autoSpaceDN w:val="0"/>
              <w:adjustRightInd w:val="0"/>
              <w:rPr>
                <w:del w:id="159" w:author="Stefan Gustafsson" w:date="2012-08-27T09:27:00Z"/>
                <w:rFonts w:cs="Arial"/>
              </w:rPr>
            </w:pPr>
            <w:del w:id="160" w:author="Stefan Gustafsson" w:date="2012-08-27T09:27:00Z">
              <w:r w:rsidRPr="00DA7522" w:rsidDel="00B04C7C">
                <w:rPr>
                  <w:rFonts w:cs="Arial"/>
                </w:rPr>
                <w:delText xml:space="preserve">4 = allmänremiss </w:delText>
              </w:r>
            </w:del>
          </w:p>
          <w:p w14:paraId="22D5D4AE" w14:textId="265026FD" w:rsidR="001E24FF" w:rsidRPr="00DA7522" w:rsidDel="00B04C7C" w:rsidRDefault="001E24FF" w:rsidP="001E24FF">
            <w:pPr>
              <w:autoSpaceDE w:val="0"/>
              <w:autoSpaceDN w:val="0"/>
              <w:adjustRightInd w:val="0"/>
              <w:rPr>
                <w:del w:id="161" w:author="Stefan Gustafsson" w:date="2012-08-27T09:27:00Z"/>
                <w:rFonts w:cs="Arial"/>
              </w:rPr>
            </w:pPr>
            <w:del w:id="162" w:author="Stefan Gustafsson" w:date="2012-08-27T09:27:00Z">
              <w:r w:rsidDel="00B04C7C">
                <w:rPr>
                  <w:rFonts w:cs="Arial"/>
                </w:rPr>
                <w:delText>10 = fysiologiremiss</w:delText>
              </w:r>
              <w:r w:rsidRPr="00DA7522" w:rsidDel="00B04C7C">
                <w:rPr>
                  <w:rFonts w:cs="Arial"/>
                </w:rPr>
                <w:delText>}.</w:delText>
              </w:r>
            </w:del>
          </w:p>
          <w:p w14:paraId="004CC91E" w14:textId="6BF47C51" w:rsidR="001E24FF" w:rsidRPr="00DA7522" w:rsidDel="00B04C7C" w:rsidRDefault="001E24FF" w:rsidP="001E24FF">
            <w:pPr>
              <w:pStyle w:val="Default"/>
              <w:jc w:val="both"/>
              <w:rPr>
                <w:del w:id="163" w:author="Stefan Gustafsson" w:date="2012-08-27T09:27:00Z"/>
                <w:rFonts w:ascii="Arial" w:hAnsi="Arial" w:cs="Arial"/>
                <w:sz w:val="20"/>
                <w:szCs w:val="20"/>
                <w:lang w:val="sv-SE"/>
              </w:rPr>
            </w:pPr>
          </w:p>
          <w:p w14:paraId="1CCC3654" w14:textId="740B6FE4" w:rsidR="001E24FF" w:rsidRPr="00DA7522" w:rsidDel="00B04C7C" w:rsidRDefault="001E24FF" w:rsidP="001E24FF">
            <w:pPr>
              <w:pStyle w:val="Default"/>
              <w:jc w:val="both"/>
              <w:rPr>
                <w:del w:id="164" w:author="Stefan Gustafsson" w:date="2012-08-27T09:27:00Z"/>
                <w:rFonts w:ascii="Arial" w:hAnsi="Arial" w:cs="Arial"/>
                <w:sz w:val="20"/>
                <w:szCs w:val="20"/>
                <w:lang w:val="sv-SE"/>
              </w:rPr>
            </w:pPr>
            <w:del w:id="165" w:author="Stefan Gustafsson" w:date="2012-08-27T09:27:00Z">
              <w:r w:rsidRPr="00DA7522" w:rsidDel="00B04C7C">
                <w:rPr>
                  <w:rFonts w:ascii="Arial" w:hAnsi="Arial" w:cs="Arial"/>
                  <w:sz w:val="20"/>
                  <w:szCs w:val="20"/>
                  <w:lang w:val="sv-SE"/>
                </w:rPr>
                <w:delText xml:space="preserve">Se avsnitt   </w:delText>
              </w:r>
            </w:del>
          </w:p>
          <w:p w14:paraId="614CF15B" w14:textId="5816E454" w:rsidR="001E24FF" w:rsidRPr="00DA7522" w:rsidDel="00B04C7C" w:rsidRDefault="001E24FF" w:rsidP="001E24FF">
            <w:pPr>
              <w:pStyle w:val="Default"/>
              <w:jc w:val="both"/>
              <w:rPr>
                <w:del w:id="166" w:author="Stefan Gustafsson" w:date="2012-08-27T09:27:00Z"/>
                <w:rFonts w:ascii="Arial" w:hAnsi="Arial" w:cs="Arial"/>
                <w:sz w:val="20"/>
                <w:szCs w:val="20"/>
                <w:lang w:val="sv-SE"/>
              </w:rPr>
            </w:pPr>
            <w:del w:id="167" w:author="Stefan Gustafsson" w:date="2012-08-27T09:27:00Z">
              <w:r w:rsidRPr="00DA7522" w:rsidDel="00B04C7C">
                <w:rPr>
                  <w:rFonts w:ascii="Arial" w:hAnsi="Arial" w:cs="Arial"/>
                  <w:i/>
                  <w:sz w:val="20"/>
                  <w:szCs w:val="20"/>
                  <w:lang w:val="sv-SE"/>
                </w:rPr>
                <w:delText>Klassifikationer och kodverk</w:delText>
              </w:r>
              <w:r w:rsidRPr="00DA7522" w:rsidDel="00B04C7C">
                <w:rPr>
                  <w:rFonts w:ascii="Arial" w:hAnsi="Arial" w:cs="Arial"/>
                  <w:sz w:val="20"/>
                  <w:szCs w:val="20"/>
                  <w:lang w:val="sv-SE"/>
                </w:rPr>
                <w:delText>.</w:delText>
              </w:r>
            </w:del>
          </w:p>
        </w:tc>
        <w:tc>
          <w:tcPr>
            <w:tcW w:w="1093" w:type="pct"/>
            <w:gridSpan w:val="2"/>
          </w:tcPr>
          <w:p w14:paraId="5FD42B2A" w14:textId="01424B7A" w:rsidR="001E24FF" w:rsidRPr="00DA7522" w:rsidDel="00B04C7C" w:rsidRDefault="001E24FF" w:rsidP="001E24FF">
            <w:pPr>
              <w:rPr>
                <w:del w:id="168" w:author="Stefan Gustafsson" w:date="2012-08-27T09:27:00Z"/>
                <w:rFonts w:eastAsia="Arial Unicode MS" w:cs="Arial"/>
              </w:rPr>
            </w:pPr>
          </w:p>
        </w:tc>
        <w:tc>
          <w:tcPr>
            <w:tcW w:w="704" w:type="pct"/>
          </w:tcPr>
          <w:p w14:paraId="6988D4CE" w14:textId="7259B2EF" w:rsidR="001E24FF" w:rsidRPr="0057096A" w:rsidDel="00B04C7C" w:rsidRDefault="001E24FF" w:rsidP="001E24FF">
            <w:pPr>
              <w:rPr>
                <w:del w:id="169" w:author="Stefan Gustafsson" w:date="2012-08-27T09:27:00Z"/>
                <w:rFonts w:eastAsia="Arial Unicode MS" w:cs="Arial"/>
              </w:rPr>
            </w:pPr>
            <w:del w:id="170" w:author="Stefan Gustafsson" w:date="2012-08-27T09:27:00Z">
              <w:r w:rsidDel="00B04C7C">
                <w:rPr>
                  <w:rFonts w:eastAsia="Arial Unicode MS" w:cs="Arial"/>
                </w:rPr>
                <w:delText>StatusEvent/type-of-request</w:delText>
              </w:r>
            </w:del>
          </w:p>
        </w:tc>
      </w:tr>
      <w:tr w:rsidR="0096251E" w:rsidRPr="0057096A" w:rsidDel="00B04C7C" w14:paraId="58A85CA1" w14:textId="78143FBF" w:rsidTr="0096251E">
        <w:trPr>
          <w:trHeight w:val="883"/>
          <w:del w:id="171" w:author="Stefan Gustafsson" w:date="2012-08-27T09:27:00Z"/>
        </w:trPr>
        <w:tc>
          <w:tcPr>
            <w:tcW w:w="531" w:type="pct"/>
          </w:tcPr>
          <w:p w14:paraId="05FA3720" w14:textId="1B8E58E3" w:rsidR="001E24FF" w:rsidRPr="007F43F5" w:rsidDel="00B04C7C" w:rsidRDefault="001E24FF" w:rsidP="001E24FF">
            <w:pPr>
              <w:pStyle w:val="Default"/>
              <w:rPr>
                <w:del w:id="172" w:author="Stefan Gustafsson" w:date="2012-08-27T09:27:00Z"/>
                <w:rFonts w:ascii="Arial" w:hAnsi="Arial" w:cs="Arial"/>
                <w:i/>
                <w:iCs/>
                <w:sz w:val="20"/>
                <w:szCs w:val="20"/>
              </w:rPr>
            </w:pPr>
            <w:del w:id="173" w:author="Stefan Gustafsson" w:date="2012-08-27T09:27:00Z">
              <w:r w:rsidDel="00B04C7C">
                <w:rPr>
                  <w:rFonts w:ascii="Arial" w:hAnsi="Arial" w:cs="Arial"/>
                  <w:i/>
                  <w:iCs/>
                  <w:sz w:val="20"/>
                  <w:szCs w:val="20"/>
                </w:rPr>
                <w:delText>f</w:delText>
              </w:r>
              <w:r w:rsidRPr="007F43F5" w:rsidDel="00B04C7C">
                <w:rPr>
                  <w:rFonts w:ascii="Arial" w:hAnsi="Arial" w:cs="Arial"/>
                  <w:i/>
                  <w:iCs/>
                  <w:sz w:val="20"/>
                  <w:szCs w:val="20"/>
                </w:rPr>
                <w:delText>orm</w:delText>
              </w:r>
              <w:r w:rsidDel="00B04C7C">
                <w:rPr>
                  <w:rFonts w:ascii="Arial" w:hAnsi="Arial" w:cs="Arial"/>
                  <w:i/>
                  <w:iCs/>
                  <w:sz w:val="20"/>
                  <w:szCs w:val="20"/>
                </w:rPr>
                <w:delText>-</w:delText>
              </w:r>
              <w:r w:rsidRPr="007F43F5" w:rsidDel="00B04C7C">
                <w:rPr>
                  <w:rFonts w:ascii="Arial" w:hAnsi="Arial" w:cs="Arial"/>
                  <w:i/>
                  <w:iCs/>
                  <w:sz w:val="20"/>
                  <w:szCs w:val="20"/>
                </w:rPr>
                <w:delText>o</w:delText>
              </w:r>
              <w:r w:rsidDel="00B04C7C">
                <w:rPr>
                  <w:rFonts w:ascii="Arial" w:hAnsi="Arial" w:cs="Arial"/>
                  <w:i/>
                  <w:iCs/>
                  <w:sz w:val="20"/>
                  <w:szCs w:val="20"/>
                </w:rPr>
                <w:delText>f-</w:delText>
              </w:r>
              <w:r w:rsidRPr="007F43F5" w:rsidDel="00B04C7C">
                <w:rPr>
                  <w:rFonts w:ascii="Arial" w:hAnsi="Arial" w:cs="Arial"/>
                  <w:i/>
                  <w:iCs/>
                  <w:sz w:val="20"/>
                  <w:szCs w:val="20"/>
                </w:rPr>
                <w:delText>request</w:delText>
              </w:r>
            </w:del>
          </w:p>
        </w:tc>
        <w:tc>
          <w:tcPr>
            <w:tcW w:w="1033" w:type="pct"/>
          </w:tcPr>
          <w:p w14:paraId="6B21754E" w14:textId="4FF6D537" w:rsidR="001E24FF" w:rsidRPr="007F43F5" w:rsidDel="00B04C7C" w:rsidRDefault="001E24FF" w:rsidP="001E24FF">
            <w:pPr>
              <w:pStyle w:val="Default"/>
              <w:rPr>
                <w:del w:id="174" w:author="Stefan Gustafsson" w:date="2012-08-27T09:27:00Z"/>
                <w:rFonts w:ascii="Arial" w:hAnsi="Arial" w:cs="Arial"/>
                <w:sz w:val="20"/>
                <w:szCs w:val="20"/>
                <w:lang w:val="sv-SE"/>
              </w:rPr>
            </w:pPr>
            <w:del w:id="175" w:author="Stefan Gustafsson" w:date="2012-08-27T09:27:00Z">
              <w:r w:rsidRPr="007F43F5" w:rsidDel="00B04C7C">
                <w:rPr>
                  <w:rFonts w:ascii="Arial" w:hAnsi="Arial" w:cs="Arial"/>
                  <w:sz w:val="20"/>
                  <w:szCs w:val="20"/>
                  <w:lang w:val="sv-SE"/>
                </w:rPr>
                <w:delText xml:space="preserve">Kod och klartext som anger det sätt på vilket framställan framställs </w:delText>
              </w:r>
            </w:del>
          </w:p>
          <w:p w14:paraId="7D9E1164" w14:textId="4B5E900C" w:rsidR="001E24FF" w:rsidRPr="007F43F5" w:rsidDel="00B04C7C" w:rsidRDefault="001E24FF" w:rsidP="001E24FF">
            <w:pPr>
              <w:pStyle w:val="Default"/>
              <w:rPr>
                <w:del w:id="176" w:author="Stefan Gustafsson" w:date="2012-08-27T09:27:00Z"/>
                <w:rFonts w:ascii="Arial" w:hAnsi="Arial" w:cs="Arial"/>
                <w:sz w:val="20"/>
                <w:szCs w:val="20"/>
                <w:lang w:val="sv-SE"/>
              </w:rPr>
            </w:pPr>
          </w:p>
        </w:tc>
        <w:tc>
          <w:tcPr>
            <w:tcW w:w="469" w:type="pct"/>
          </w:tcPr>
          <w:p w14:paraId="340E2470" w14:textId="0A26ADDE" w:rsidR="001E24FF" w:rsidRPr="007F43F5" w:rsidDel="00B04C7C" w:rsidRDefault="0096251E" w:rsidP="001E24FF">
            <w:pPr>
              <w:jc w:val="center"/>
              <w:rPr>
                <w:del w:id="177" w:author="Stefan Gustafsson" w:date="2012-08-27T09:27:00Z"/>
                <w:rFonts w:eastAsia="Arial Unicode MS" w:cs="Arial"/>
              </w:rPr>
            </w:pPr>
            <w:del w:id="178" w:author="Stefan Gustafsson" w:date="2012-08-27T09:27:00Z">
              <w:r w:rsidDel="00B04C7C">
                <w:rPr>
                  <w:rFonts w:eastAsia="Arial Unicode MS" w:cs="Arial"/>
                </w:rPr>
                <w:delText>SubmissionMediumCodeEnum</w:delText>
              </w:r>
            </w:del>
          </w:p>
        </w:tc>
        <w:tc>
          <w:tcPr>
            <w:tcW w:w="233" w:type="pct"/>
          </w:tcPr>
          <w:p w14:paraId="1D98A0F3" w14:textId="211D0C6B" w:rsidR="001E24FF" w:rsidRPr="007F43F5" w:rsidDel="00B04C7C" w:rsidRDefault="001E24FF" w:rsidP="001E24FF">
            <w:pPr>
              <w:jc w:val="center"/>
              <w:rPr>
                <w:del w:id="179" w:author="Stefan Gustafsson" w:date="2012-08-27T09:27:00Z"/>
                <w:rFonts w:eastAsia="Arial Unicode MS" w:cs="Arial"/>
              </w:rPr>
            </w:pPr>
            <w:del w:id="180" w:author="Stefan Gustafsson" w:date="2012-08-27T09:27:00Z">
              <w:r w:rsidDel="00B04C7C">
                <w:rPr>
                  <w:rFonts w:eastAsia="Arial Unicode MS" w:cs="Arial"/>
                </w:rPr>
                <w:delText>0..</w:delText>
              </w:r>
              <w:r w:rsidRPr="007F43F5" w:rsidDel="00B04C7C">
                <w:rPr>
                  <w:rFonts w:eastAsia="Arial Unicode MS" w:cs="Arial"/>
                </w:rPr>
                <w:delText>1</w:delText>
              </w:r>
            </w:del>
          </w:p>
        </w:tc>
        <w:tc>
          <w:tcPr>
            <w:tcW w:w="937" w:type="pct"/>
          </w:tcPr>
          <w:p w14:paraId="03634FF7" w14:textId="621654C9" w:rsidR="001E24FF" w:rsidRPr="006064B1" w:rsidDel="00B04C7C" w:rsidRDefault="001E24FF" w:rsidP="001E24FF">
            <w:pPr>
              <w:pStyle w:val="Default"/>
              <w:rPr>
                <w:del w:id="181" w:author="Stefan Gustafsson" w:date="2012-08-27T09:27:00Z"/>
                <w:sz w:val="23"/>
                <w:szCs w:val="23"/>
                <w:lang w:val="sv-SE"/>
              </w:rPr>
            </w:pPr>
            <w:del w:id="182" w:author="Stefan Gustafsson" w:date="2012-08-27T09:27:00Z">
              <w:r w:rsidRPr="008E2346" w:rsidDel="00B04C7C">
                <w:rPr>
                  <w:rFonts w:ascii="Arial" w:hAnsi="Arial" w:cs="Arial"/>
                  <w:sz w:val="20"/>
                  <w:szCs w:val="20"/>
                  <w:lang w:val="sv-SE"/>
                </w:rPr>
                <w:delText>KV Form av framställan</w:delText>
              </w:r>
              <w:r w:rsidDel="00B04C7C">
                <w:rPr>
                  <w:rFonts w:ascii="Arial" w:hAnsi="Arial" w:cs="Arial"/>
                  <w:sz w:val="20"/>
                  <w:szCs w:val="20"/>
                  <w:lang w:val="sv-SE"/>
                </w:rPr>
                <w:delText xml:space="preserve">. </w:delText>
              </w:r>
              <w:r w:rsidRPr="00C90EEA" w:rsidDel="00B04C7C">
                <w:rPr>
                  <w:rFonts w:ascii="Arial" w:hAnsi="Arial" w:cs="Arial"/>
                  <w:sz w:val="20"/>
                  <w:szCs w:val="20"/>
                  <w:lang w:val="sv-SE"/>
                </w:rPr>
                <w:delText>Giltiga värden: {</w:delText>
              </w:r>
              <w:r w:rsidDel="00B04C7C">
                <w:rPr>
                  <w:rFonts w:ascii="Arial" w:hAnsi="Arial" w:cs="Arial"/>
                  <w:sz w:val="20"/>
                  <w:szCs w:val="20"/>
                  <w:lang w:val="sv-SE"/>
                </w:rPr>
                <w:delText xml:space="preserve">1=elektroniskt, </w:delText>
              </w:r>
              <w:r w:rsidRPr="00C90EEA" w:rsidDel="00B04C7C">
                <w:rPr>
                  <w:rFonts w:ascii="Arial" w:hAnsi="Arial" w:cs="Arial"/>
                  <w:sz w:val="20"/>
                  <w:szCs w:val="20"/>
                  <w:lang w:val="sv-SE"/>
                </w:rPr>
                <w:delText>4 = pappersremiss}.</w:delText>
              </w:r>
            </w:del>
          </w:p>
          <w:p w14:paraId="13FF675D" w14:textId="0DBF9151" w:rsidR="001E24FF" w:rsidDel="00B04C7C" w:rsidRDefault="001E24FF" w:rsidP="001E24FF">
            <w:pPr>
              <w:pStyle w:val="Default"/>
              <w:jc w:val="both"/>
              <w:rPr>
                <w:del w:id="183" w:author="Stefan Gustafsson" w:date="2012-08-27T09:27:00Z"/>
                <w:rFonts w:ascii="Arial" w:hAnsi="Arial" w:cs="Arial"/>
                <w:sz w:val="20"/>
                <w:szCs w:val="20"/>
                <w:lang w:val="sv-SE"/>
              </w:rPr>
            </w:pPr>
          </w:p>
          <w:p w14:paraId="482D09D7" w14:textId="25E97623" w:rsidR="001E24FF" w:rsidRPr="007F43F5" w:rsidDel="00B04C7C" w:rsidRDefault="00123B0F" w:rsidP="00123B0F">
            <w:pPr>
              <w:pStyle w:val="Default"/>
              <w:rPr>
                <w:del w:id="184" w:author="Stefan Gustafsson" w:date="2012-08-27T09:27:00Z"/>
                <w:rFonts w:ascii="Arial" w:hAnsi="Arial" w:cs="Arial"/>
                <w:sz w:val="20"/>
                <w:szCs w:val="20"/>
                <w:lang w:val="sv-SE"/>
              </w:rPr>
            </w:pPr>
            <w:del w:id="185" w:author="Stefan Gustafsson" w:date="2012-08-27T09:27:00Z">
              <w:r w:rsidDel="00B04C7C">
                <w:rPr>
                  <w:rFonts w:ascii="Arial" w:hAnsi="Arial" w:cs="Arial"/>
                  <w:sz w:val="20"/>
                  <w:szCs w:val="20"/>
                  <w:lang w:val="sv-SE"/>
                </w:rPr>
                <w:delText xml:space="preserve">Se </w:delText>
              </w:r>
              <w:r w:rsidR="001E24FF" w:rsidDel="00B04C7C">
                <w:rPr>
                  <w:rFonts w:ascii="Arial" w:hAnsi="Arial" w:cs="Arial"/>
                  <w:sz w:val="20"/>
                  <w:szCs w:val="20"/>
                  <w:lang w:val="sv-SE"/>
                </w:rPr>
                <w:delText xml:space="preserve">avsnitt </w:delText>
              </w:r>
              <w:r w:rsidR="001E24FF" w:rsidRPr="001E4AC5" w:rsidDel="00B04C7C">
                <w:rPr>
                  <w:rFonts w:ascii="Arial" w:hAnsi="Arial" w:cs="Arial"/>
                  <w:i/>
                  <w:sz w:val="20"/>
                  <w:szCs w:val="20"/>
                  <w:lang w:val="sv-SE"/>
                </w:rPr>
                <w:delText>Klassifikationer och kodverk</w:delText>
              </w:r>
              <w:r w:rsidR="001E24FF" w:rsidRPr="002016B0" w:rsidDel="00B04C7C">
                <w:rPr>
                  <w:rFonts w:ascii="Arial" w:hAnsi="Arial" w:cs="Arial"/>
                  <w:sz w:val="20"/>
                  <w:szCs w:val="20"/>
                  <w:lang w:val="sv-SE"/>
                </w:rPr>
                <w:delText xml:space="preserve"> </w:delText>
              </w:r>
            </w:del>
          </w:p>
        </w:tc>
        <w:tc>
          <w:tcPr>
            <w:tcW w:w="1093" w:type="pct"/>
            <w:gridSpan w:val="2"/>
          </w:tcPr>
          <w:p w14:paraId="02DF59A5" w14:textId="0865E3E7" w:rsidR="001E24FF" w:rsidDel="00B04C7C" w:rsidRDefault="001E24FF" w:rsidP="001E24FF">
            <w:pPr>
              <w:pStyle w:val="Default"/>
              <w:rPr>
                <w:del w:id="186" w:author="Stefan Gustafsson" w:date="2012-08-27T09:27:00Z"/>
                <w:rFonts w:ascii="Arial" w:hAnsi="Arial" w:cs="Arial"/>
                <w:sz w:val="20"/>
                <w:szCs w:val="20"/>
                <w:lang w:val="sv-SE"/>
              </w:rPr>
            </w:pPr>
          </w:p>
          <w:p w14:paraId="4D7ECEEE" w14:textId="47E4B776" w:rsidR="001E24FF" w:rsidRPr="0057096A" w:rsidDel="00B04C7C" w:rsidRDefault="001E24FF" w:rsidP="001E24FF">
            <w:pPr>
              <w:pStyle w:val="Default"/>
              <w:rPr>
                <w:del w:id="187" w:author="Stefan Gustafsson" w:date="2012-08-27T09:27:00Z"/>
                <w:rFonts w:ascii="Arial" w:hAnsi="Arial" w:cs="Arial"/>
                <w:sz w:val="20"/>
                <w:szCs w:val="20"/>
                <w:lang w:val="sv-SE"/>
              </w:rPr>
            </w:pPr>
          </w:p>
        </w:tc>
        <w:tc>
          <w:tcPr>
            <w:tcW w:w="704" w:type="pct"/>
          </w:tcPr>
          <w:p w14:paraId="14D55EF3" w14:textId="5299F9E2" w:rsidR="001E24FF" w:rsidRPr="0057096A" w:rsidDel="00B04C7C" w:rsidRDefault="001E24FF" w:rsidP="001E24FF">
            <w:pPr>
              <w:rPr>
                <w:del w:id="188" w:author="Stefan Gustafsson" w:date="2012-08-27T09:27:00Z"/>
                <w:rFonts w:eastAsia="Arial Unicode MS" w:cs="Arial"/>
              </w:rPr>
            </w:pPr>
            <w:del w:id="189" w:author="Stefan Gustafsson" w:date="2012-08-27T09:27:00Z">
              <w:r w:rsidDel="00B04C7C">
                <w:rPr>
                  <w:rFonts w:eastAsia="Arial Unicode MS" w:cs="Arial"/>
                </w:rPr>
                <w:delText>StatusEvent/form-of-request</w:delText>
              </w:r>
            </w:del>
          </w:p>
        </w:tc>
      </w:tr>
      <w:tr w:rsidR="0096251E" w:rsidRPr="00A07F19" w:rsidDel="00B04C7C" w14:paraId="72E690A5" w14:textId="69F44A18" w:rsidTr="0096251E">
        <w:trPr>
          <w:trHeight w:val="883"/>
          <w:del w:id="190" w:author="Stefan Gustafsson" w:date="2012-08-27T09:27:00Z"/>
        </w:trPr>
        <w:tc>
          <w:tcPr>
            <w:tcW w:w="531" w:type="pct"/>
          </w:tcPr>
          <w:p w14:paraId="129C43A0" w14:textId="0D976C4C" w:rsidR="001E24FF" w:rsidRPr="00512A06" w:rsidDel="00B04C7C" w:rsidRDefault="001E24FF" w:rsidP="001E24FF">
            <w:pPr>
              <w:pStyle w:val="Default"/>
              <w:rPr>
                <w:del w:id="191" w:author="Stefan Gustafsson" w:date="2012-08-27T09:27:00Z"/>
                <w:rFonts w:ascii="Arial" w:hAnsi="Arial" w:cs="Arial"/>
                <w:sz w:val="20"/>
                <w:szCs w:val="20"/>
              </w:rPr>
            </w:pPr>
            <w:del w:id="192" w:author="Stefan Gustafsson" w:date="2012-08-27T09:27:00Z">
              <w:r w:rsidDel="00B04C7C">
                <w:rPr>
                  <w:rFonts w:ascii="Arial" w:hAnsi="Arial" w:cs="Arial"/>
                  <w:i/>
                  <w:iCs/>
                  <w:sz w:val="20"/>
                  <w:szCs w:val="20"/>
                </w:rPr>
                <w:delText>r</w:delText>
              </w:r>
              <w:r w:rsidRPr="00512A06" w:rsidDel="00B04C7C">
                <w:rPr>
                  <w:rFonts w:ascii="Arial" w:hAnsi="Arial" w:cs="Arial"/>
                  <w:i/>
                  <w:iCs/>
                  <w:sz w:val="20"/>
                  <w:szCs w:val="20"/>
                </w:rPr>
                <w:delText>equest</w:delText>
              </w:r>
              <w:r w:rsidDel="00B04C7C">
                <w:rPr>
                  <w:rFonts w:ascii="Arial" w:hAnsi="Arial" w:cs="Arial"/>
                  <w:i/>
                  <w:iCs/>
                  <w:sz w:val="20"/>
                  <w:szCs w:val="20"/>
                </w:rPr>
                <w:delText>-</w:delText>
              </w:r>
              <w:r w:rsidRPr="00512A06" w:rsidDel="00B04C7C">
                <w:rPr>
                  <w:rFonts w:ascii="Arial" w:hAnsi="Arial" w:cs="Arial"/>
                  <w:i/>
                  <w:iCs/>
                  <w:sz w:val="20"/>
                  <w:szCs w:val="20"/>
                </w:rPr>
                <w:delText>issued</w:delText>
              </w:r>
              <w:r w:rsidDel="00B04C7C">
                <w:rPr>
                  <w:rFonts w:ascii="Arial" w:hAnsi="Arial" w:cs="Arial"/>
                  <w:i/>
                  <w:iCs/>
                  <w:sz w:val="20"/>
                  <w:szCs w:val="20"/>
                </w:rPr>
                <w:delText>-</w:delText>
              </w:r>
              <w:r w:rsidRPr="00512A06" w:rsidDel="00B04C7C">
                <w:rPr>
                  <w:rFonts w:ascii="Arial" w:hAnsi="Arial" w:cs="Arial"/>
                  <w:i/>
                  <w:iCs/>
                  <w:sz w:val="20"/>
                  <w:szCs w:val="20"/>
                </w:rPr>
                <w:delText>by</w:delText>
              </w:r>
              <w:r w:rsidDel="00B04C7C">
                <w:rPr>
                  <w:rFonts w:ascii="Arial" w:hAnsi="Arial" w:cs="Arial"/>
                  <w:i/>
                  <w:iCs/>
                  <w:sz w:val="20"/>
                  <w:szCs w:val="20"/>
                </w:rPr>
                <w:delText>-</w:delText>
              </w:r>
              <w:r w:rsidRPr="00512A06" w:rsidDel="00B04C7C">
                <w:rPr>
                  <w:rFonts w:ascii="Arial" w:hAnsi="Arial" w:cs="Arial"/>
                  <w:i/>
                  <w:iCs/>
                  <w:sz w:val="20"/>
                  <w:szCs w:val="20"/>
                </w:rPr>
                <w:delText>person</w:delText>
              </w:r>
              <w:r w:rsidDel="00B04C7C">
                <w:rPr>
                  <w:rFonts w:ascii="Arial" w:hAnsi="Arial" w:cs="Arial"/>
                  <w:i/>
                  <w:iCs/>
                  <w:sz w:val="20"/>
                  <w:szCs w:val="20"/>
                </w:rPr>
                <w:delText>-</w:delText>
              </w:r>
              <w:r w:rsidRPr="00512A06" w:rsidDel="00B04C7C">
                <w:rPr>
                  <w:rFonts w:ascii="Arial" w:hAnsi="Arial" w:cs="Arial"/>
                  <w:i/>
                  <w:iCs/>
                  <w:sz w:val="20"/>
                  <w:szCs w:val="20"/>
                </w:rPr>
                <w:delText xml:space="preserve">name </w:delText>
              </w:r>
            </w:del>
          </w:p>
        </w:tc>
        <w:tc>
          <w:tcPr>
            <w:tcW w:w="1033" w:type="pct"/>
          </w:tcPr>
          <w:p w14:paraId="0FDB13AA" w14:textId="488A4E6F" w:rsidR="001E24FF" w:rsidDel="00B04C7C" w:rsidRDefault="001E24FF" w:rsidP="001E24FF">
            <w:pPr>
              <w:pStyle w:val="Default"/>
              <w:rPr>
                <w:del w:id="193" w:author="Stefan Gustafsson" w:date="2012-08-27T09:27:00Z"/>
                <w:rFonts w:ascii="Arial" w:hAnsi="Arial" w:cs="Arial"/>
                <w:sz w:val="20"/>
                <w:szCs w:val="20"/>
                <w:lang w:val="sv-SE"/>
              </w:rPr>
            </w:pPr>
            <w:del w:id="194" w:author="Stefan Gustafsson" w:date="2012-08-27T09:27:00Z">
              <w:r w:rsidRPr="0057096A" w:rsidDel="00B04C7C">
                <w:rPr>
                  <w:rFonts w:ascii="Arial" w:hAnsi="Arial" w:cs="Arial"/>
                  <w:sz w:val="20"/>
                  <w:szCs w:val="20"/>
                  <w:lang w:val="sv-SE"/>
                </w:rPr>
                <w:delText>Namn på den pe</w:delText>
              </w:r>
              <w:r w:rsidDel="00B04C7C">
                <w:rPr>
                  <w:rFonts w:ascii="Arial" w:hAnsi="Arial" w:cs="Arial"/>
                  <w:sz w:val="20"/>
                  <w:szCs w:val="20"/>
                  <w:lang w:val="sv-SE"/>
                </w:rPr>
                <w:delText xml:space="preserve">rson som framställt </w:delText>
              </w:r>
            </w:del>
            <w:ins w:id="195" w:author="Johan Eltes" w:date="2012-08-20T11:30:00Z">
              <w:del w:id="196" w:author="Stefan Gustafsson" w:date="2012-08-27T09:27:00Z">
                <w:r w:rsidR="003D2417" w:rsidDel="00B04C7C">
                  <w:rPr>
                    <w:rFonts w:ascii="Arial" w:hAnsi="Arial" w:cs="Arial"/>
                    <w:sz w:val="20"/>
                    <w:szCs w:val="20"/>
                    <w:lang w:val="sv-SE"/>
                  </w:rPr>
                  <w:delText xml:space="preserve">gjort </w:delText>
                </w:r>
              </w:del>
            </w:ins>
            <w:del w:id="197" w:author="Stefan Gustafsson" w:date="2012-08-27T09:27:00Z">
              <w:r w:rsidDel="00B04C7C">
                <w:rPr>
                  <w:rFonts w:ascii="Arial" w:hAnsi="Arial" w:cs="Arial"/>
                  <w:sz w:val="20"/>
                  <w:szCs w:val="20"/>
                  <w:lang w:val="sv-SE"/>
                </w:rPr>
                <w:delText>framställan.</w:delText>
              </w:r>
            </w:del>
          </w:p>
          <w:p w14:paraId="628E1F9F" w14:textId="7CEFDB73" w:rsidR="001E24FF" w:rsidDel="00B04C7C" w:rsidRDefault="001E24FF" w:rsidP="001E24FF">
            <w:pPr>
              <w:pStyle w:val="Default"/>
              <w:rPr>
                <w:del w:id="198" w:author="Stefan Gustafsson" w:date="2012-08-27T09:27:00Z"/>
                <w:rFonts w:ascii="Arial" w:hAnsi="Arial" w:cs="Arial"/>
                <w:sz w:val="20"/>
                <w:szCs w:val="20"/>
                <w:lang w:val="sv-SE"/>
              </w:rPr>
            </w:pPr>
          </w:p>
          <w:p w14:paraId="015FFFD1" w14:textId="05BADC72" w:rsidR="001E24FF" w:rsidDel="00B04C7C" w:rsidRDefault="001E24FF" w:rsidP="001E24FF">
            <w:pPr>
              <w:pStyle w:val="Default"/>
              <w:rPr>
                <w:del w:id="199" w:author="Stefan Gustafsson" w:date="2012-08-27T09:27:00Z"/>
                <w:rFonts w:ascii="Arial" w:eastAsia="Arial Unicode MS" w:hAnsi="Arial" w:cs="Arial"/>
                <w:sz w:val="20"/>
                <w:lang w:val="sv-SE"/>
              </w:rPr>
            </w:pPr>
            <w:del w:id="200" w:author="Stefan Gustafsson" w:date="2012-08-27T09:27:00Z">
              <w:r w:rsidRPr="001866F5" w:rsidDel="00B04C7C">
                <w:rPr>
                  <w:rFonts w:ascii="Arial" w:eastAsia="Arial Unicode MS" w:hAnsi="Arial" w:cs="Arial"/>
                  <w:sz w:val="20"/>
                  <w:lang w:val="sv-SE"/>
                </w:rPr>
                <w:delText>Motsvarighet i V-TIM:</w:delText>
              </w:r>
            </w:del>
          </w:p>
          <w:p w14:paraId="5AE59B5D" w14:textId="7A62EE85" w:rsidR="001E24FF" w:rsidRPr="0057096A" w:rsidDel="00B04C7C" w:rsidRDefault="001E24FF" w:rsidP="001E24FF">
            <w:pPr>
              <w:pStyle w:val="Default"/>
              <w:rPr>
                <w:del w:id="201" w:author="Stefan Gustafsson" w:date="2012-08-27T09:27:00Z"/>
                <w:rFonts w:ascii="Arial" w:hAnsi="Arial" w:cs="Arial"/>
                <w:sz w:val="20"/>
                <w:szCs w:val="20"/>
                <w:lang w:val="sv-SE"/>
              </w:rPr>
            </w:pPr>
            <w:del w:id="202" w:author="Stefan Gustafsson" w:date="2012-08-27T09:27:00Z">
              <w:r w:rsidRPr="00784410" w:rsidDel="00B04C7C">
                <w:rPr>
                  <w:rFonts w:ascii="Arial" w:hAnsi="Arial" w:cs="Arial"/>
                  <w:i/>
                  <w:iCs/>
                  <w:sz w:val="20"/>
                  <w:szCs w:val="20"/>
                  <w:lang w:val="sv-SE"/>
                </w:rPr>
                <w:delText>framställd av person /namn</w:delText>
              </w:r>
            </w:del>
          </w:p>
        </w:tc>
        <w:tc>
          <w:tcPr>
            <w:tcW w:w="469" w:type="pct"/>
          </w:tcPr>
          <w:p w14:paraId="35861F98" w14:textId="4524F2E4" w:rsidR="001E24FF" w:rsidRPr="0057096A" w:rsidDel="00B04C7C" w:rsidRDefault="00C25F7F" w:rsidP="001E24FF">
            <w:pPr>
              <w:jc w:val="center"/>
              <w:rPr>
                <w:del w:id="203" w:author="Stefan Gustafsson" w:date="2012-08-27T09:27:00Z"/>
                <w:rFonts w:cs="Arial"/>
              </w:rPr>
            </w:pPr>
            <w:del w:id="204" w:author="Stefan Gustafsson" w:date="2012-08-27T09:27:00Z">
              <w:r w:rsidDel="00B04C7C">
                <w:rPr>
                  <w:rFonts w:cs="Arial"/>
                </w:rPr>
                <w:delText>S</w:delText>
              </w:r>
              <w:r w:rsidR="008C2073" w:rsidDel="00B04C7C">
                <w:rPr>
                  <w:rFonts w:cs="Arial"/>
                </w:rPr>
                <w:delText>tring</w:delText>
              </w:r>
            </w:del>
          </w:p>
        </w:tc>
        <w:tc>
          <w:tcPr>
            <w:tcW w:w="233" w:type="pct"/>
          </w:tcPr>
          <w:p w14:paraId="7576E33B" w14:textId="0B0E5EB3" w:rsidR="001E24FF" w:rsidRPr="0057096A" w:rsidDel="00B04C7C" w:rsidRDefault="001E24FF" w:rsidP="001E24FF">
            <w:pPr>
              <w:jc w:val="center"/>
              <w:rPr>
                <w:del w:id="205" w:author="Stefan Gustafsson" w:date="2012-08-27T09:27:00Z"/>
                <w:rFonts w:cs="Arial"/>
              </w:rPr>
            </w:pPr>
            <w:del w:id="206" w:author="Stefan Gustafsson" w:date="2012-08-27T09:27:00Z">
              <w:r w:rsidDel="00B04C7C">
                <w:rPr>
                  <w:rFonts w:cs="Arial"/>
                </w:rPr>
                <w:delText>0..</w:delText>
              </w:r>
              <w:r w:rsidRPr="0057096A" w:rsidDel="00B04C7C">
                <w:rPr>
                  <w:rFonts w:cs="Arial"/>
                </w:rPr>
                <w:delText>1</w:delText>
              </w:r>
            </w:del>
          </w:p>
        </w:tc>
        <w:tc>
          <w:tcPr>
            <w:tcW w:w="937" w:type="pct"/>
          </w:tcPr>
          <w:p w14:paraId="6CF8468B" w14:textId="4153B0C6" w:rsidR="001E24FF" w:rsidRPr="0057096A" w:rsidDel="00B04C7C" w:rsidRDefault="001E24FF" w:rsidP="001E24FF">
            <w:pPr>
              <w:widowControl w:val="0"/>
              <w:autoSpaceDE w:val="0"/>
              <w:autoSpaceDN w:val="0"/>
              <w:adjustRightInd w:val="0"/>
              <w:jc w:val="both"/>
              <w:rPr>
                <w:del w:id="207" w:author="Stefan Gustafsson" w:date="2012-08-27T09:27:00Z"/>
                <w:rFonts w:cs="Arial"/>
              </w:rPr>
            </w:pPr>
          </w:p>
        </w:tc>
        <w:tc>
          <w:tcPr>
            <w:tcW w:w="1093" w:type="pct"/>
            <w:gridSpan w:val="2"/>
          </w:tcPr>
          <w:p w14:paraId="0BB722EF" w14:textId="42B17B2A" w:rsidR="001E24FF" w:rsidRPr="0057096A" w:rsidDel="00B04C7C" w:rsidRDefault="001E24FF" w:rsidP="001E24FF">
            <w:pPr>
              <w:pStyle w:val="Default"/>
              <w:rPr>
                <w:del w:id="208" w:author="Stefan Gustafsson" w:date="2012-08-27T09:27:00Z"/>
                <w:rFonts w:ascii="Arial" w:hAnsi="Arial" w:cs="Arial"/>
                <w:sz w:val="20"/>
                <w:szCs w:val="20"/>
                <w:lang w:val="sv-SE"/>
              </w:rPr>
            </w:pPr>
          </w:p>
        </w:tc>
        <w:tc>
          <w:tcPr>
            <w:tcW w:w="704" w:type="pct"/>
          </w:tcPr>
          <w:p w14:paraId="0BC3D59D" w14:textId="027BFF0D" w:rsidR="001E24FF" w:rsidRPr="00394EF3" w:rsidDel="00B04C7C" w:rsidRDefault="001E24FF" w:rsidP="001E24FF">
            <w:pPr>
              <w:rPr>
                <w:del w:id="209" w:author="Stefan Gustafsson" w:date="2012-08-27T09:27:00Z"/>
                <w:rFonts w:eastAsia="Arial Unicode MS" w:cs="Arial"/>
                <w:lang w:val="en-US"/>
              </w:rPr>
            </w:pPr>
            <w:del w:id="210" w:author="Stefan Gustafsson" w:date="2012-08-27T09:27:00Z">
              <w:r w:rsidRPr="00394EF3" w:rsidDel="00B04C7C">
                <w:rPr>
                  <w:rFonts w:eastAsia="Arial Unicode MS" w:cs="Arial"/>
                  <w:lang w:val="en-US"/>
                </w:rPr>
                <w:delText>StatusEvent/</w:delText>
              </w:r>
              <w:r w:rsidRPr="00394EF3" w:rsidDel="00B04C7C">
                <w:rPr>
                  <w:rFonts w:cs="Arial"/>
                  <w:iCs/>
                  <w:lang w:val="en-US"/>
                </w:rPr>
                <w:delText>request-issued-by-person-name</w:delText>
              </w:r>
            </w:del>
          </w:p>
        </w:tc>
      </w:tr>
      <w:tr w:rsidR="0096251E" w:rsidRPr="00A07F19" w:rsidDel="00B04C7C" w14:paraId="428EADFF" w14:textId="2205DE91" w:rsidTr="0096251E">
        <w:trPr>
          <w:trHeight w:val="883"/>
          <w:del w:id="211" w:author="Stefan Gustafsson" w:date="2012-08-27T09:27:00Z"/>
        </w:trPr>
        <w:tc>
          <w:tcPr>
            <w:tcW w:w="531" w:type="pct"/>
          </w:tcPr>
          <w:p w14:paraId="1247F504" w14:textId="3FF2DC48" w:rsidR="001E24FF" w:rsidRPr="00512A06" w:rsidDel="00B04C7C" w:rsidRDefault="001E24FF" w:rsidP="001E24FF">
            <w:pPr>
              <w:pStyle w:val="Default"/>
              <w:rPr>
                <w:del w:id="212" w:author="Stefan Gustafsson" w:date="2012-08-27T09:27:00Z"/>
                <w:rFonts w:ascii="Arial" w:hAnsi="Arial" w:cs="Arial"/>
                <w:sz w:val="20"/>
                <w:szCs w:val="20"/>
              </w:rPr>
            </w:pPr>
            <w:del w:id="213" w:author="Stefan Gustafsson" w:date="2012-08-27T09:27:00Z">
              <w:r w:rsidDel="00B04C7C">
                <w:rPr>
                  <w:rFonts w:ascii="Arial" w:hAnsi="Arial" w:cs="Arial"/>
                  <w:i/>
                  <w:iCs/>
                  <w:sz w:val="20"/>
                  <w:szCs w:val="20"/>
                </w:rPr>
                <w:delText>r</w:delText>
              </w:r>
              <w:r w:rsidRPr="00512A06" w:rsidDel="00B04C7C">
                <w:rPr>
                  <w:rFonts w:ascii="Arial" w:hAnsi="Arial" w:cs="Arial"/>
                  <w:i/>
                  <w:iCs/>
                  <w:sz w:val="20"/>
                  <w:szCs w:val="20"/>
                </w:rPr>
                <w:delText>equest</w:delText>
              </w:r>
              <w:r w:rsidDel="00B04C7C">
                <w:rPr>
                  <w:rFonts w:ascii="Arial" w:hAnsi="Arial" w:cs="Arial"/>
                  <w:i/>
                  <w:iCs/>
                  <w:sz w:val="20"/>
                  <w:szCs w:val="20"/>
                </w:rPr>
                <w:delText>-</w:delText>
              </w:r>
              <w:r w:rsidRPr="00512A06" w:rsidDel="00B04C7C">
                <w:rPr>
                  <w:rFonts w:ascii="Arial" w:hAnsi="Arial" w:cs="Arial"/>
                  <w:i/>
                  <w:iCs/>
                  <w:sz w:val="20"/>
                  <w:szCs w:val="20"/>
                </w:rPr>
                <w:delText>issued</w:delText>
              </w:r>
              <w:r w:rsidDel="00B04C7C">
                <w:rPr>
                  <w:rFonts w:ascii="Arial" w:hAnsi="Arial" w:cs="Arial"/>
                  <w:i/>
                  <w:iCs/>
                  <w:sz w:val="20"/>
                  <w:szCs w:val="20"/>
                </w:rPr>
                <w:delText>-</w:delText>
              </w:r>
              <w:r w:rsidRPr="00512A06" w:rsidDel="00B04C7C">
                <w:rPr>
                  <w:rFonts w:ascii="Arial" w:hAnsi="Arial" w:cs="Arial"/>
                  <w:i/>
                  <w:iCs/>
                  <w:sz w:val="20"/>
                  <w:szCs w:val="20"/>
                </w:rPr>
                <w:delText>by</w:delText>
              </w:r>
              <w:r w:rsidDel="00B04C7C">
                <w:rPr>
                  <w:rFonts w:ascii="Arial" w:hAnsi="Arial" w:cs="Arial"/>
                  <w:i/>
                  <w:iCs/>
                  <w:sz w:val="20"/>
                  <w:szCs w:val="20"/>
                </w:rPr>
                <w:delText>-</w:delText>
              </w:r>
              <w:r w:rsidRPr="00512A06" w:rsidDel="00B04C7C">
                <w:rPr>
                  <w:rFonts w:ascii="Arial" w:hAnsi="Arial" w:cs="Arial"/>
                  <w:i/>
                  <w:iCs/>
                  <w:sz w:val="20"/>
                  <w:szCs w:val="20"/>
                </w:rPr>
                <w:delText>care</w:delText>
              </w:r>
              <w:r w:rsidDel="00B04C7C">
                <w:rPr>
                  <w:rFonts w:ascii="Arial" w:hAnsi="Arial" w:cs="Arial"/>
                  <w:i/>
                  <w:iCs/>
                  <w:sz w:val="20"/>
                  <w:szCs w:val="20"/>
                </w:rPr>
                <w:delText>-</w:delText>
              </w:r>
              <w:r w:rsidRPr="00512A06" w:rsidDel="00B04C7C">
                <w:rPr>
                  <w:rFonts w:ascii="Arial" w:hAnsi="Arial" w:cs="Arial"/>
                  <w:i/>
                  <w:iCs/>
                  <w:sz w:val="20"/>
                  <w:szCs w:val="20"/>
                </w:rPr>
                <w:delText>unit</w:delText>
              </w:r>
              <w:r w:rsidDel="00B04C7C">
                <w:rPr>
                  <w:rFonts w:ascii="Arial" w:hAnsi="Arial" w:cs="Arial"/>
                  <w:i/>
                  <w:iCs/>
                  <w:sz w:val="20"/>
                  <w:szCs w:val="20"/>
                </w:rPr>
                <w:delText>-</w:delText>
              </w:r>
              <w:r w:rsidRPr="00512A06" w:rsidDel="00B04C7C">
                <w:rPr>
                  <w:rFonts w:ascii="Arial" w:hAnsi="Arial" w:cs="Arial"/>
                  <w:i/>
                  <w:iCs/>
                  <w:sz w:val="20"/>
                  <w:szCs w:val="20"/>
                </w:rPr>
                <w:delText xml:space="preserve">id </w:delText>
              </w:r>
            </w:del>
          </w:p>
          <w:p w14:paraId="6D8F63A8" w14:textId="62F99EFB" w:rsidR="001E24FF" w:rsidRPr="00512A06" w:rsidDel="00B04C7C" w:rsidRDefault="001E24FF" w:rsidP="001E24FF">
            <w:pPr>
              <w:pStyle w:val="Default"/>
              <w:rPr>
                <w:del w:id="214" w:author="Stefan Gustafsson" w:date="2012-08-27T09:27:00Z"/>
                <w:rFonts w:ascii="Arial" w:hAnsi="Arial" w:cs="Arial"/>
                <w:i/>
                <w:iCs/>
                <w:sz w:val="20"/>
                <w:szCs w:val="20"/>
              </w:rPr>
            </w:pPr>
          </w:p>
        </w:tc>
        <w:tc>
          <w:tcPr>
            <w:tcW w:w="1033" w:type="pct"/>
          </w:tcPr>
          <w:p w14:paraId="30EF0FA1" w14:textId="4B52A009" w:rsidR="001E24FF" w:rsidRPr="0057096A" w:rsidDel="00B04C7C" w:rsidRDefault="001E24FF" w:rsidP="001E24FF">
            <w:pPr>
              <w:pStyle w:val="Default"/>
              <w:rPr>
                <w:del w:id="215" w:author="Stefan Gustafsson" w:date="2012-08-27T09:27:00Z"/>
                <w:rFonts w:ascii="Arial" w:hAnsi="Arial" w:cs="Arial"/>
                <w:sz w:val="20"/>
                <w:szCs w:val="20"/>
                <w:lang w:val="sv-SE"/>
              </w:rPr>
            </w:pPr>
            <w:del w:id="216" w:author="Stefan Gustafsson" w:date="2012-08-27T09:27:00Z">
              <w:r w:rsidRPr="0057096A" w:rsidDel="00B04C7C">
                <w:rPr>
                  <w:rFonts w:ascii="Arial" w:hAnsi="Arial" w:cs="Arial"/>
                  <w:sz w:val="20"/>
                  <w:szCs w:val="20"/>
                  <w:lang w:val="sv-SE"/>
                </w:rPr>
                <w:delText xml:space="preserve">Identitetsbeteckning för den enhet/process inom </w:delText>
              </w:r>
            </w:del>
            <w:ins w:id="217" w:author="Johan Eltes" w:date="2012-08-20T11:31:00Z">
              <w:del w:id="218" w:author="Stefan Gustafsson" w:date="2012-08-27T09:27:00Z">
                <w:r w:rsidR="003D2417" w:rsidDel="00B04C7C">
                  <w:rPr>
                    <w:rFonts w:ascii="Arial" w:hAnsi="Arial" w:cs="Arial"/>
                    <w:sz w:val="20"/>
                    <w:szCs w:val="20"/>
                    <w:lang w:val="sv-SE"/>
                  </w:rPr>
                  <w:delText>på</w:delText>
                </w:r>
                <w:r w:rsidR="003D2417" w:rsidRPr="0057096A" w:rsidDel="00B04C7C">
                  <w:rPr>
                    <w:rFonts w:ascii="Arial" w:hAnsi="Arial" w:cs="Arial"/>
                    <w:sz w:val="20"/>
                    <w:szCs w:val="20"/>
                    <w:lang w:val="sv-SE"/>
                  </w:rPr>
                  <w:delText xml:space="preserve"> </w:delText>
                </w:r>
              </w:del>
            </w:ins>
            <w:del w:id="219" w:author="Stefan Gustafsson" w:date="2012-08-27T09:27:00Z">
              <w:r w:rsidRPr="0057096A" w:rsidDel="00B04C7C">
                <w:rPr>
                  <w:rFonts w:ascii="Arial" w:hAnsi="Arial" w:cs="Arial"/>
                  <w:sz w:val="20"/>
                  <w:szCs w:val="20"/>
                  <w:lang w:val="sv-SE"/>
                </w:rPr>
                <w:delText>vars uppdrag som framställan</w:delText>
              </w:r>
            </w:del>
            <w:ins w:id="220" w:author="Johan Eltes" w:date="2012-08-20T11:31:00Z">
              <w:del w:id="221" w:author="Stefan Gustafsson" w:date="2012-08-27T09:27:00Z">
                <w:r w:rsidR="003D2417" w:rsidDel="00B04C7C">
                  <w:rPr>
                    <w:rFonts w:ascii="Arial" w:hAnsi="Arial" w:cs="Arial"/>
                    <w:sz w:val="20"/>
                    <w:szCs w:val="20"/>
                    <w:lang w:val="sv-SE"/>
                  </w:rPr>
                  <w:delText>framställande person</w:delText>
                </w:r>
              </w:del>
            </w:ins>
            <w:del w:id="222" w:author="Stefan Gustafsson" w:date="2012-08-27T09:27:00Z">
              <w:r w:rsidRPr="0057096A" w:rsidDel="00B04C7C">
                <w:rPr>
                  <w:rFonts w:ascii="Arial" w:hAnsi="Arial" w:cs="Arial"/>
                  <w:sz w:val="20"/>
                  <w:szCs w:val="20"/>
                  <w:lang w:val="sv-SE"/>
                </w:rPr>
                <w:delText xml:space="preserve"> görs</w:delText>
              </w:r>
            </w:del>
            <w:ins w:id="223" w:author="Johan Eltes" w:date="2012-08-20T11:31:00Z">
              <w:del w:id="224" w:author="Stefan Gustafsson" w:date="2012-08-27T09:27:00Z">
                <w:r w:rsidR="003D2417" w:rsidDel="00B04C7C">
                  <w:rPr>
                    <w:rFonts w:ascii="Arial" w:hAnsi="Arial" w:cs="Arial"/>
                    <w:sz w:val="20"/>
                    <w:szCs w:val="20"/>
                    <w:lang w:val="sv-SE"/>
                  </w:rPr>
                  <w:delText>aggerat</w:delText>
                </w:r>
              </w:del>
            </w:ins>
            <w:del w:id="225" w:author="Stefan Gustafsson" w:date="2012-08-27T09:27:00Z">
              <w:r w:rsidDel="00B04C7C">
                <w:rPr>
                  <w:rFonts w:ascii="Arial" w:hAnsi="Arial" w:cs="Arial"/>
                  <w:sz w:val="20"/>
                  <w:szCs w:val="20"/>
                  <w:lang w:val="sv-SE"/>
                </w:rPr>
                <w:delText>.</w:delText>
              </w:r>
              <w:r w:rsidRPr="0057096A" w:rsidDel="00B04C7C">
                <w:rPr>
                  <w:rFonts w:ascii="Arial" w:hAnsi="Arial" w:cs="Arial"/>
                  <w:sz w:val="20"/>
                  <w:szCs w:val="20"/>
                  <w:lang w:val="sv-SE"/>
                </w:rPr>
                <w:delText xml:space="preserve"> </w:delText>
              </w:r>
            </w:del>
          </w:p>
          <w:p w14:paraId="5E376708" w14:textId="3BD24BFE" w:rsidR="001E24FF" w:rsidDel="00B04C7C" w:rsidRDefault="001E24FF" w:rsidP="001E24FF">
            <w:pPr>
              <w:pStyle w:val="Default"/>
              <w:rPr>
                <w:del w:id="226" w:author="Stefan Gustafsson" w:date="2012-08-27T09:27:00Z"/>
                <w:rFonts w:ascii="Arial" w:hAnsi="Arial" w:cs="Arial"/>
                <w:sz w:val="20"/>
                <w:szCs w:val="20"/>
                <w:lang w:val="sv-SE"/>
              </w:rPr>
            </w:pPr>
          </w:p>
          <w:p w14:paraId="0E788C0E" w14:textId="37162E3F" w:rsidR="001E24FF" w:rsidDel="00B04C7C" w:rsidRDefault="001E24FF" w:rsidP="001E24FF">
            <w:pPr>
              <w:pStyle w:val="Default"/>
              <w:rPr>
                <w:del w:id="227" w:author="Stefan Gustafsson" w:date="2012-08-27T09:27:00Z"/>
                <w:rFonts w:ascii="Arial" w:eastAsia="Arial Unicode MS" w:hAnsi="Arial" w:cs="Arial"/>
                <w:sz w:val="20"/>
                <w:lang w:val="sv-SE"/>
              </w:rPr>
            </w:pPr>
            <w:del w:id="228" w:author="Stefan Gustafsson" w:date="2012-08-27T09:27:00Z">
              <w:r w:rsidRPr="001866F5" w:rsidDel="00B04C7C">
                <w:rPr>
                  <w:rFonts w:ascii="Arial" w:eastAsia="Arial Unicode MS" w:hAnsi="Arial" w:cs="Arial"/>
                  <w:sz w:val="20"/>
                  <w:lang w:val="sv-SE"/>
                </w:rPr>
                <w:delText>Motsvarighet i V-TIM:</w:delText>
              </w:r>
            </w:del>
          </w:p>
          <w:p w14:paraId="41A1A903" w14:textId="324A8081" w:rsidR="001E24FF" w:rsidRPr="00EE15F4" w:rsidDel="00B04C7C" w:rsidRDefault="001E24FF" w:rsidP="001E24FF">
            <w:pPr>
              <w:pStyle w:val="Default"/>
              <w:rPr>
                <w:del w:id="229" w:author="Stefan Gustafsson" w:date="2012-08-27T09:27:00Z"/>
                <w:rFonts w:ascii="Arial" w:hAnsi="Arial" w:cs="Arial"/>
                <w:sz w:val="20"/>
                <w:szCs w:val="20"/>
                <w:lang w:val="sv-SE"/>
              </w:rPr>
            </w:pPr>
            <w:del w:id="230" w:author="Stefan Gustafsson" w:date="2012-08-27T09:27:00Z">
              <w:r w:rsidRPr="00EE15F4" w:rsidDel="00B04C7C">
                <w:rPr>
                  <w:rFonts w:ascii="Arial" w:hAnsi="Arial" w:cs="Arial"/>
                  <w:i/>
                  <w:iCs/>
                  <w:sz w:val="20"/>
                  <w:szCs w:val="20"/>
                  <w:lang w:val="sv-SE"/>
                </w:rPr>
                <w:delText xml:space="preserve">framställd av enhet/process /id </w:delText>
              </w:r>
            </w:del>
          </w:p>
          <w:p w14:paraId="71DDAD35" w14:textId="6F30A1D0" w:rsidR="001E24FF" w:rsidRPr="0057096A" w:rsidDel="00B04C7C" w:rsidRDefault="001E24FF" w:rsidP="001E24FF">
            <w:pPr>
              <w:pStyle w:val="Default"/>
              <w:rPr>
                <w:del w:id="231" w:author="Stefan Gustafsson" w:date="2012-08-27T09:27:00Z"/>
                <w:rFonts w:ascii="Arial" w:hAnsi="Arial" w:cs="Arial"/>
                <w:sz w:val="20"/>
                <w:szCs w:val="20"/>
                <w:lang w:val="sv-SE"/>
              </w:rPr>
            </w:pPr>
          </w:p>
        </w:tc>
        <w:tc>
          <w:tcPr>
            <w:tcW w:w="469" w:type="pct"/>
          </w:tcPr>
          <w:p w14:paraId="604AB147" w14:textId="59057728" w:rsidR="001E24FF" w:rsidRPr="0057096A" w:rsidDel="00B04C7C" w:rsidRDefault="00C25F7F" w:rsidP="001E24FF">
            <w:pPr>
              <w:jc w:val="center"/>
              <w:rPr>
                <w:del w:id="232" w:author="Stefan Gustafsson" w:date="2012-08-27T09:27:00Z"/>
                <w:rFonts w:cs="Arial"/>
              </w:rPr>
            </w:pPr>
            <w:del w:id="233" w:author="Stefan Gustafsson" w:date="2012-08-27T09:27:00Z">
              <w:r w:rsidDel="00B04C7C">
                <w:rPr>
                  <w:rFonts w:cs="Arial"/>
                </w:rPr>
                <w:delText>HsaIdType</w:delText>
              </w:r>
            </w:del>
          </w:p>
        </w:tc>
        <w:tc>
          <w:tcPr>
            <w:tcW w:w="233" w:type="pct"/>
          </w:tcPr>
          <w:p w14:paraId="2C7FE7B5" w14:textId="76597BF6" w:rsidR="001E24FF" w:rsidRPr="0057096A" w:rsidDel="00B04C7C" w:rsidRDefault="001E24FF" w:rsidP="001E24FF">
            <w:pPr>
              <w:jc w:val="center"/>
              <w:rPr>
                <w:del w:id="234" w:author="Stefan Gustafsson" w:date="2012-08-27T09:27:00Z"/>
                <w:rFonts w:cs="Arial"/>
              </w:rPr>
            </w:pPr>
            <w:del w:id="235" w:author="Stefan Gustafsson" w:date="2012-08-27T09:27:00Z">
              <w:r w:rsidDel="00B04C7C">
                <w:rPr>
                  <w:rFonts w:cs="Arial"/>
                </w:rPr>
                <w:delText>0..1</w:delText>
              </w:r>
            </w:del>
          </w:p>
        </w:tc>
        <w:tc>
          <w:tcPr>
            <w:tcW w:w="937" w:type="pct"/>
          </w:tcPr>
          <w:p w14:paraId="41E8C858" w14:textId="0F639EB7" w:rsidR="001E24FF" w:rsidRPr="00FE4A97" w:rsidDel="00B04C7C" w:rsidRDefault="001E24FF" w:rsidP="009A6BAD">
            <w:pPr>
              <w:rPr>
                <w:del w:id="236" w:author="Stefan Gustafsson" w:date="2012-08-27T09:27:00Z"/>
                <w:rFonts w:cs="Arial"/>
              </w:rPr>
            </w:pPr>
            <w:del w:id="237" w:author="Stefan Gustafsson" w:date="2012-08-27T09:27:00Z">
              <w:r w:rsidDel="00B04C7C">
                <w:rPr>
                  <w:rFonts w:cs="Arial"/>
                </w:rPr>
                <w:delText>HSA</w:delText>
              </w:r>
              <w:r w:rsidR="009A6BAD" w:rsidDel="00B04C7C">
                <w:rPr>
                  <w:rFonts w:cs="Arial"/>
                </w:rPr>
                <w:delText>I</w:delText>
              </w:r>
              <w:r w:rsidDel="00B04C7C">
                <w:rPr>
                  <w:rFonts w:cs="Arial"/>
                </w:rPr>
                <w:delText xml:space="preserve">d. </w:delText>
              </w:r>
            </w:del>
          </w:p>
        </w:tc>
        <w:tc>
          <w:tcPr>
            <w:tcW w:w="1093" w:type="pct"/>
            <w:gridSpan w:val="2"/>
          </w:tcPr>
          <w:p w14:paraId="1A5ABDA6" w14:textId="3BE2B42C" w:rsidR="001E24FF" w:rsidRPr="00424A07" w:rsidDel="00B04C7C" w:rsidRDefault="001E24FF" w:rsidP="001E24FF">
            <w:pPr>
              <w:pStyle w:val="Default"/>
              <w:keepNext/>
              <w:keepLines/>
              <w:spacing w:before="200"/>
              <w:outlineLvl w:val="8"/>
              <w:rPr>
                <w:del w:id="238" w:author="Stefan Gustafsson" w:date="2012-08-27T09:27:00Z"/>
                <w:rFonts w:ascii="Arial" w:eastAsia="ヒラギノ角ゴ Pro W3" w:hAnsi="Arial" w:cs="Arial"/>
                <w:iCs/>
                <w:noProof/>
                <w:sz w:val="20"/>
                <w:rPrChange w:id="239" w:author="Johan Eltes" w:date="2012-08-20T11:33:00Z">
                  <w:rPr>
                    <w:del w:id="240" w:author="Stefan Gustafsson" w:date="2012-08-27T09:27:00Z"/>
                    <w:rFonts w:ascii="Arial" w:eastAsiaTheme="majorEastAsia" w:hAnsi="Arial" w:cs="Arial"/>
                    <w:i/>
                    <w:iCs/>
                    <w:noProof/>
                    <w:sz w:val="20"/>
                    <w:szCs w:val="20"/>
                    <w:lang w:val="sv-SE"/>
                  </w:rPr>
                </w:rPrChange>
              </w:rPr>
            </w:pPr>
            <w:del w:id="241" w:author="Stefan Gustafsson" w:date="2012-08-27T09:27:00Z">
              <w:r w:rsidRPr="00424A07" w:rsidDel="00B04C7C">
                <w:rPr>
                  <w:rFonts w:eastAsia="ヒラギノ角ゴ Pro W3" w:cs="Arial"/>
                  <w:iCs/>
                  <w:noProof/>
                  <w:rPrChange w:id="242" w:author="Johan Eltes" w:date="2012-08-20T11:33:00Z">
                    <w:rPr>
                      <w:rFonts w:cs="Arial"/>
                      <w:szCs w:val="20"/>
                    </w:rPr>
                  </w:rPrChange>
                </w:rPr>
                <w:delText>Om id anges så kommer enhetensinformation att hämtas ifrån HSA katalogen.</w:delText>
              </w:r>
            </w:del>
            <w:ins w:id="243" w:author="Johan Eltes" w:date="2012-08-20T11:35:00Z">
              <w:del w:id="244" w:author="Stefan Gustafsson" w:date="2012-08-27T09:27:00Z">
                <w:r w:rsidR="00350E85" w:rsidDel="00B04C7C">
                  <w:rPr>
                    <w:rFonts w:ascii="Arial" w:eastAsia="ヒラギノ角ゴ Pro W3" w:hAnsi="Arial" w:cs="Arial"/>
                    <w:iCs/>
                    <w:noProof/>
                    <w:sz w:val="20"/>
                  </w:rPr>
                  <w:delText>Obligatoriskt om</w:delText>
                </w:r>
              </w:del>
            </w:ins>
            <w:ins w:id="245" w:author="Johan Eltes" w:date="2012-08-20T11:51:00Z">
              <w:del w:id="246" w:author="Stefan Gustafsson" w:date="2012-08-27T09:27:00Z">
                <w:r w:rsidR="004F0A2C" w:rsidDel="00B04C7C">
                  <w:rPr>
                    <w:rFonts w:ascii="Arial" w:eastAsia="ヒラギノ角ゴ Pro W3" w:hAnsi="Arial" w:cs="Arial"/>
                    <w:iCs/>
                    <w:noProof/>
                    <w:sz w:val="20"/>
                  </w:rPr>
                  <w:delText xml:space="preserve"> värdet är kännt. </w:delText>
                </w:r>
              </w:del>
            </w:ins>
            <w:ins w:id="247" w:author="Johan Eltes" w:date="2012-08-20T11:35:00Z">
              <w:del w:id="248" w:author="Stefan Gustafsson" w:date="2012-08-27T09:27:00Z">
                <w:r w:rsidR="00350E85" w:rsidDel="00B04C7C">
                  <w:rPr>
                    <w:rFonts w:ascii="Arial" w:eastAsia="ヒラギノ角ゴ Pro W3" w:hAnsi="Arial" w:cs="Arial"/>
                    <w:iCs/>
                    <w:noProof/>
                    <w:sz w:val="20"/>
                  </w:rPr>
                  <w:delText xml:space="preserve"> </w:delText>
                </w:r>
              </w:del>
            </w:ins>
            <w:ins w:id="249" w:author="Johan Eltes" w:date="2012-08-20T11:52:00Z">
              <w:del w:id="250" w:author="Stefan Gustafsson" w:date="2012-08-27T09:27:00Z">
                <w:r w:rsidR="004F0A2C" w:rsidDel="00B04C7C">
                  <w:rPr>
                    <w:rFonts w:ascii="Arial" w:eastAsia="ヒラギノ角ゴ Pro W3" w:hAnsi="Arial" w:cs="Arial"/>
                    <w:iCs/>
                    <w:noProof/>
                    <w:sz w:val="20"/>
                  </w:rPr>
                  <w:delText xml:space="preserve">Annars måste </w:delText>
                </w:r>
              </w:del>
            </w:ins>
            <w:ins w:id="251" w:author="Johan Eltes" w:date="2012-08-20T11:32:00Z">
              <w:del w:id="252" w:author="Stefan Gustafsson" w:date="2012-08-27T09:27:00Z">
                <w:r w:rsidR="003D2417" w:rsidRPr="00424A07" w:rsidDel="00B04C7C">
                  <w:rPr>
                    <w:rFonts w:eastAsia="ヒラギノ角ゴ Pro W3" w:cs="Arial"/>
                    <w:iCs/>
                    <w:noProof/>
                    <w:rPrChange w:id="253" w:author="Johan Eltes" w:date="2012-08-20T11:33:00Z">
                      <w:rPr>
                        <w:rFonts w:cs="Arial"/>
                        <w:i/>
                        <w:iCs/>
                        <w:szCs w:val="20"/>
                      </w:rPr>
                    </w:rPrChange>
                  </w:rPr>
                  <w:delText xml:space="preserve">request-issued-by-care-unit-description </w:delText>
                </w:r>
              </w:del>
            </w:ins>
            <w:ins w:id="254" w:author="Johan Eltes" w:date="2012-08-20T11:53:00Z">
              <w:del w:id="255" w:author="Stefan Gustafsson" w:date="2012-08-27T09:27:00Z">
                <w:r w:rsidR="004F0A2C" w:rsidDel="00B04C7C">
                  <w:rPr>
                    <w:rFonts w:ascii="Arial" w:eastAsia="ヒラギノ角ゴ Pro W3" w:hAnsi="Arial" w:cs="Arial"/>
                    <w:iCs/>
                    <w:noProof/>
                    <w:sz w:val="20"/>
                  </w:rPr>
                  <w:delText>anges</w:delText>
                </w:r>
              </w:del>
            </w:ins>
          </w:p>
          <w:p w14:paraId="262A4F71" w14:textId="0326D381" w:rsidR="001E24FF" w:rsidRPr="00424A07" w:rsidDel="00B04C7C" w:rsidRDefault="001E24FF" w:rsidP="001E24FF">
            <w:pPr>
              <w:pStyle w:val="Default"/>
              <w:widowControl w:val="0"/>
              <w:tabs>
                <w:tab w:val="left" w:pos="2376"/>
                <w:tab w:val="center" w:pos="4536"/>
                <w:tab w:val="right" w:pos="9072"/>
              </w:tabs>
              <w:spacing w:before="40" w:after="40"/>
              <w:jc w:val="center"/>
              <w:rPr>
                <w:del w:id="256" w:author="Stefan Gustafsson" w:date="2012-08-27T09:27:00Z"/>
                <w:rFonts w:ascii="Arial" w:eastAsia="ヒラギノ角ゴ Pro W3" w:hAnsi="Arial" w:cs="Arial"/>
                <w:iCs/>
                <w:noProof/>
                <w:sz w:val="20"/>
                <w:rPrChange w:id="257" w:author="Johan Eltes" w:date="2012-08-20T11:33:00Z">
                  <w:rPr>
                    <w:del w:id="258" w:author="Stefan Gustafsson" w:date="2012-08-27T09:27:00Z"/>
                    <w:rFonts w:ascii="Arial" w:eastAsia="ヒラギノ角ゴ Pro W3" w:hAnsi="Arial" w:cs="Arial"/>
                    <w:sz w:val="20"/>
                    <w:szCs w:val="20"/>
                    <w:lang w:val="sv-SE"/>
                  </w:rPr>
                </w:rPrChange>
              </w:rPr>
            </w:pPr>
          </w:p>
          <w:p w14:paraId="40365620" w14:textId="038CB556" w:rsidR="001E24FF" w:rsidRPr="0057096A" w:rsidDel="00B04C7C" w:rsidRDefault="001E24FF" w:rsidP="001E24FF">
            <w:pPr>
              <w:pStyle w:val="Default"/>
              <w:rPr>
                <w:del w:id="259" w:author="Stefan Gustafsson" w:date="2012-08-27T09:27:00Z"/>
                <w:rFonts w:ascii="Arial" w:hAnsi="Arial" w:cs="Arial"/>
                <w:sz w:val="20"/>
                <w:szCs w:val="20"/>
                <w:lang w:val="sv-SE"/>
              </w:rPr>
            </w:pPr>
          </w:p>
        </w:tc>
        <w:tc>
          <w:tcPr>
            <w:tcW w:w="704" w:type="pct"/>
          </w:tcPr>
          <w:p w14:paraId="7F92ECAD" w14:textId="74E8CCCE" w:rsidR="001E24FF" w:rsidRPr="001F517D" w:rsidDel="00B04C7C" w:rsidRDefault="001E24FF" w:rsidP="001E24FF">
            <w:pPr>
              <w:rPr>
                <w:del w:id="260" w:author="Stefan Gustafsson" w:date="2012-08-27T09:27:00Z"/>
                <w:rFonts w:eastAsia="Arial Unicode MS" w:cs="Arial"/>
                <w:lang w:val="en-US"/>
              </w:rPr>
            </w:pPr>
            <w:del w:id="261" w:author="Stefan Gustafsson" w:date="2012-08-27T09:27:00Z">
              <w:r w:rsidRPr="001F517D" w:rsidDel="00B04C7C">
                <w:rPr>
                  <w:rFonts w:eastAsia="Arial Unicode MS" w:cs="Arial"/>
                  <w:lang w:val="en-US"/>
                </w:rPr>
                <w:delText>StatusEvent/</w:delText>
              </w:r>
              <w:r w:rsidRPr="001F517D" w:rsidDel="00B04C7C">
                <w:rPr>
                  <w:rFonts w:cs="Arial"/>
                  <w:iCs/>
                  <w:lang w:val="en-US"/>
                </w:rPr>
                <w:delText>request-issued-by-care-unit-id</w:delText>
              </w:r>
            </w:del>
          </w:p>
        </w:tc>
      </w:tr>
      <w:tr w:rsidR="0096251E" w:rsidRPr="00A07F19" w:rsidDel="00B04C7C" w14:paraId="2EA25DA1" w14:textId="52029A14" w:rsidTr="0096251E">
        <w:trPr>
          <w:trHeight w:val="883"/>
          <w:del w:id="262" w:author="Stefan Gustafsson" w:date="2012-08-27T09:27:00Z"/>
        </w:trPr>
        <w:tc>
          <w:tcPr>
            <w:tcW w:w="531" w:type="pct"/>
          </w:tcPr>
          <w:p w14:paraId="040F8E6D" w14:textId="5203E7D8" w:rsidR="001E24FF" w:rsidRPr="00512A06" w:rsidDel="00B04C7C" w:rsidRDefault="001E24FF" w:rsidP="001E24FF">
            <w:pPr>
              <w:pStyle w:val="Default"/>
              <w:rPr>
                <w:del w:id="263" w:author="Stefan Gustafsson" w:date="2012-08-27T09:27:00Z"/>
                <w:rFonts w:ascii="Arial" w:hAnsi="Arial" w:cs="Arial"/>
                <w:sz w:val="20"/>
                <w:szCs w:val="20"/>
              </w:rPr>
            </w:pPr>
            <w:del w:id="264" w:author="Stefan Gustafsson" w:date="2012-08-27T09:27:00Z">
              <w:r w:rsidRPr="00FB32D9" w:rsidDel="00B04C7C">
                <w:rPr>
                  <w:rFonts w:ascii="Arial" w:hAnsi="Arial" w:cs="Arial"/>
                  <w:i/>
                  <w:iCs/>
                  <w:sz w:val="20"/>
                  <w:szCs w:val="20"/>
                </w:rPr>
                <w:delText>request-issued-by-</w:delText>
              </w:r>
              <w:r w:rsidDel="00B04C7C">
                <w:rPr>
                  <w:rFonts w:ascii="Arial" w:hAnsi="Arial" w:cs="Arial"/>
                  <w:i/>
                  <w:iCs/>
                  <w:sz w:val="20"/>
                  <w:szCs w:val="20"/>
                </w:rPr>
                <w:delText>care-</w:delText>
              </w:r>
              <w:r w:rsidRPr="00FB32D9" w:rsidDel="00B04C7C">
                <w:rPr>
                  <w:rFonts w:ascii="Arial" w:hAnsi="Arial" w:cs="Arial"/>
                  <w:i/>
                  <w:iCs/>
                  <w:sz w:val="20"/>
                  <w:szCs w:val="20"/>
                </w:rPr>
                <w:delText>unit-description</w:delText>
              </w:r>
            </w:del>
          </w:p>
        </w:tc>
        <w:tc>
          <w:tcPr>
            <w:tcW w:w="1033" w:type="pct"/>
          </w:tcPr>
          <w:p w14:paraId="63D79315" w14:textId="542BB46F" w:rsidR="001E24FF" w:rsidRPr="0057096A" w:rsidDel="00B04C7C" w:rsidRDefault="001E24FF" w:rsidP="001E24FF">
            <w:pPr>
              <w:pStyle w:val="Default"/>
              <w:rPr>
                <w:del w:id="265" w:author="Stefan Gustafsson" w:date="2012-08-27T09:27:00Z"/>
                <w:rFonts w:ascii="Arial" w:hAnsi="Arial" w:cs="Arial"/>
                <w:sz w:val="20"/>
                <w:szCs w:val="20"/>
                <w:lang w:val="sv-SE"/>
              </w:rPr>
            </w:pPr>
            <w:del w:id="266" w:author="Stefan Gustafsson" w:date="2012-08-27T09:27:00Z">
              <w:r w:rsidDel="00B04C7C">
                <w:rPr>
                  <w:rFonts w:ascii="Arial" w:hAnsi="Arial" w:cs="Arial"/>
                  <w:sz w:val="20"/>
                  <w:szCs w:val="20"/>
                  <w:lang w:val="sv-SE"/>
                </w:rPr>
                <w:delText>Beskrivning av enheten.</w:delText>
              </w:r>
            </w:del>
          </w:p>
          <w:p w14:paraId="60328244" w14:textId="2BB5ECC1" w:rsidR="001E24FF" w:rsidDel="00B04C7C" w:rsidRDefault="001E24FF" w:rsidP="001E24FF">
            <w:pPr>
              <w:pStyle w:val="Default"/>
              <w:rPr>
                <w:del w:id="267" w:author="Stefan Gustafsson" w:date="2012-08-27T09:27:00Z"/>
                <w:rFonts w:ascii="Arial" w:hAnsi="Arial" w:cs="Arial"/>
                <w:sz w:val="20"/>
                <w:szCs w:val="20"/>
                <w:lang w:val="sv-SE"/>
              </w:rPr>
            </w:pPr>
          </w:p>
          <w:p w14:paraId="0CBC4B4A" w14:textId="5DAC0D7B" w:rsidR="001E24FF" w:rsidDel="00B04C7C" w:rsidRDefault="001E24FF" w:rsidP="001E24FF">
            <w:pPr>
              <w:pStyle w:val="Default"/>
              <w:rPr>
                <w:del w:id="268" w:author="Stefan Gustafsson" w:date="2012-08-27T09:27:00Z"/>
                <w:rFonts w:ascii="Arial" w:eastAsia="Arial Unicode MS" w:hAnsi="Arial" w:cs="Arial"/>
                <w:sz w:val="20"/>
                <w:lang w:val="sv-SE"/>
              </w:rPr>
            </w:pPr>
            <w:del w:id="269" w:author="Stefan Gustafsson" w:date="2012-08-27T09:27:00Z">
              <w:r w:rsidRPr="001866F5" w:rsidDel="00B04C7C">
                <w:rPr>
                  <w:rFonts w:ascii="Arial" w:eastAsia="Arial Unicode MS" w:hAnsi="Arial" w:cs="Arial"/>
                  <w:sz w:val="20"/>
                  <w:lang w:val="sv-SE"/>
                </w:rPr>
                <w:delText>Motsvarighet i V-TIM:</w:delText>
              </w:r>
            </w:del>
          </w:p>
          <w:p w14:paraId="2EA10E88" w14:textId="60D16CD9" w:rsidR="001E24FF" w:rsidRPr="00C34CAF" w:rsidDel="00B04C7C" w:rsidRDefault="001E24FF" w:rsidP="001E24FF">
            <w:pPr>
              <w:pStyle w:val="Default"/>
              <w:rPr>
                <w:del w:id="270" w:author="Stefan Gustafsson" w:date="2012-08-27T09:27:00Z"/>
                <w:rFonts w:ascii="Arial" w:hAnsi="Arial" w:cs="Arial"/>
                <w:sz w:val="20"/>
                <w:szCs w:val="20"/>
                <w:lang w:val="sv-SE"/>
              </w:rPr>
            </w:pPr>
            <w:del w:id="271" w:author="Stefan Gustafsson" w:date="2012-08-27T09:27:00Z">
              <w:r w:rsidRPr="00C34CAF" w:rsidDel="00B04C7C">
                <w:rPr>
                  <w:rFonts w:ascii="Arial" w:hAnsi="Arial" w:cs="Arial"/>
                  <w:iCs/>
                  <w:sz w:val="20"/>
                  <w:szCs w:val="20"/>
                  <w:lang w:val="sv-SE"/>
                </w:rPr>
                <w:delText>Saknas</w:delText>
              </w:r>
            </w:del>
          </w:p>
          <w:p w14:paraId="73B7372B" w14:textId="5D49A60F" w:rsidR="001E24FF" w:rsidRPr="0057096A" w:rsidDel="00B04C7C" w:rsidRDefault="001E24FF" w:rsidP="001E24FF">
            <w:pPr>
              <w:pStyle w:val="Default"/>
              <w:rPr>
                <w:del w:id="272" w:author="Stefan Gustafsson" w:date="2012-08-27T09:27:00Z"/>
                <w:rFonts w:ascii="Arial" w:hAnsi="Arial" w:cs="Arial"/>
                <w:sz w:val="20"/>
                <w:szCs w:val="20"/>
                <w:lang w:val="sv-SE"/>
              </w:rPr>
            </w:pPr>
          </w:p>
        </w:tc>
        <w:tc>
          <w:tcPr>
            <w:tcW w:w="469" w:type="pct"/>
          </w:tcPr>
          <w:p w14:paraId="56CC5C90" w14:textId="2A873FDB" w:rsidR="001E24FF" w:rsidRPr="0057096A" w:rsidDel="00B04C7C" w:rsidRDefault="003D0031" w:rsidP="001E24FF">
            <w:pPr>
              <w:jc w:val="center"/>
              <w:rPr>
                <w:del w:id="273" w:author="Stefan Gustafsson" w:date="2012-08-27T09:27:00Z"/>
                <w:rFonts w:cs="Arial"/>
              </w:rPr>
            </w:pPr>
            <w:del w:id="274" w:author="Stefan Gustafsson" w:date="2012-08-27T09:27:00Z">
              <w:r w:rsidDel="00B04C7C">
                <w:rPr>
                  <w:rFonts w:cs="Arial"/>
                </w:rPr>
                <w:delText>S</w:delText>
              </w:r>
              <w:r w:rsidR="00FF1A8D" w:rsidDel="00B04C7C">
                <w:rPr>
                  <w:rFonts w:cs="Arial"/>
                </w:rPr>
                <w:delText>tring</w:delText>
              </w:r>
            </w:del>
          </w:p>
        </w:tc>
        <w:tc>
          <w:tcPr>
            <w:tcW w:w="233" w:type="pct"/>
          </w:tcPr>
          <w:p w14:paraId="7907E889" w14:textId="18A94ABA" w:rsidR="001E24FF" w:rsidRPr="0057096A" w:rsidDel="00B04C7C" w:rsidRDefault="001E24FF" w:rsidP="001E24FF">
            <w:pPr>
              <w:jc w:val="center"/>
              <w:rPr>
                <w:del w:id="275" w:author="Stefan Gustafsson" w:date="2012-08-27T09:27:00Z"/>
                <w:rFonts w:cs="Arial"/>
              </w:rPr>
            </w:pPr>
            <w:del w:id="276" w:author="Stefan Gustafsson" w:date="2012-08-27T09:27:00Z">
              <w:r w:rsidDel="00B04C7C">
                <w:rPr>
                  <w:rFonts w:cs="Arial"/>
                </w:rPr>
                <w:delText>0..</w:delText>
              </w:r>
              <w:r w:rsidRPr="0057096A" w:rsidDel="00B04C7C">
                <w:rPr>
                  <w:rFonts w:cs="Arial"/>
                </w:rPr>
                <w:delText>1</w:delText>
              </w:r>
            </w:del>
          </w:p>
        </w:tc>
        <w:tc>
          <w:tcPr>
            <w:tcW w:w="937" w:type="pct"/>
          </w:tcPr>
          <w:p w14:paraId="3F70C302" w14:textId="036BF6DD" w:rsidR="001E24FF" w:rsidDel="00B04C7C" w:rsidRDefault="001E24FF" w:rsidP="001E24FF">
            <w:pPr>
              <w:autoSpaceDE w:val="0"/>
              <w:autoSpaceDN w:val="0"/>
              <w:adjustRightInd w:val="0"/>
              <w:rPr>
                <w:del w:id="277" w:author="Stefan Gustafsson" w:date="2012-08-27T09:27:00Z"/>
                <w:color w:val="000000" w:themeColor="text1"/>
                <w:sz w:val="22"/>
                <w:szCs w:val="22"/>
              </w:rPr>
            </w:pPr>
            <w:del w:id="278" w:author="Stefan Gustafsson" w:date="2012-08-27T09:27:00Z">
              <w:r w:rsidRPr="000C2444" w:rsidDel="00B04C7C">
                <w:rPr>
                  <w:color w:val="000000" w:themeColor="text1"/>
                </w:rPr>
                <w:delText xml:space="preserve">Format: </w:delText>
              </w:r>
              <w:r w:rsidDel="00B04C7C">
                <w:rPr>
                  <w:color w:val="000000" w:themeColor="text1"/>
                </w:rPr>
                <w:delText>fritext.</w:delText>
              </w:r>
            </w:del>
          </w:p>
          <w:p w14:paraId="5F1F5793" w14:textId="54522CBD" w:rsidR="009A6BAD" w:rsidDel="00B04C7C" w:rsidRDefault="001E24FF" w:rsidP="001E24FF">
            <w:pPr>
              <w:widowControl w:val="0"/>
              <w:autoSpaceDE w:val="0"/>
              <w:autoSpaceDN w:val="0"/>
              <w:adjustRightInd w:val="0"/>
              <w:rPr>
                <w:del w:id="279" w:author="Stefan Gustafsson" w:date="2012-08-27T09:27:00Z"/>
                <w:color w:val="000000" w:themeColor="text1"/>
                <w:sz w:val="22"/>
                <w:szCs w:val="22"/>
              </w:rPr>
            </w:pPr>
            <w:del w:id="280" w:author="Stefan Gustafsson" w:date="2012-08-27T09:27:00Z">
              <w:r w:rsidRPr="009A6BAD" w:rsidDel="00B04C7C">
                <w:rPr>
                  <w:color w:val="000000" w:themeColor="text1"/>
                  <w:szCs w:val="20"/>
                </w:rPr>
                <w:delText>Exempel:</w:delText>
              </w:r>
              <w:r w:rsidRPr="000C2444" w:rsidDel="00B04C7C">
                <w:rPr>
                  <w:color w:val="000000" w:themeColor="text1"/>
                  <w:sz w:val="22"/>
                  <w:szCs w:val="22"/>
                </w:rPr>
                <w:delText xml:space="preserve"> </w:delText>
              </w:r>
            </w:del>
          </w:p>
          <w:p w14:paraId="63F60BA6" w14:textId="6FDA1829" w:rsidR="001E24FF" w:rsidRPr="0057096A" w:rsidDel="00B04C7C" w:rsidRDefault="001E24FF" w:rsidP="001E24FF">
            <w:pPr>
              <w:widowControl w:val="0"/>
              <w:autoSpaceDE w:val="0"/>
              <w:autoSpaceDN w:val="0"/>
              <w:adjustRightInd w:val="0"/>
              <w:rPr>
                <w:del w:id="281" w:author="Stefan Gustafsson" w:date="2012-08-27T09:27:00Z"/>
                <w:rFonts w:cs="Arial"/>
              </w:rPr>
            </w:pPr>
            <w:del w:id="282" w:author="Stefan Gustafsson" w:date="2012-08-27T09:27:00Z">
              <w:r w:rsidRPr="00341F9D" w:rsidDel="00B04C7C">
                <w:rPr>
                  <w:color w:val="000000" w:themeColor="text1"/>
                  <w:sz w:val="16"/>
                  <w:szCs w:val="16"/>
                </w:rPr>
                <w:delText xml:space="preserve">Närakuten +468 398 72, </w:delText>
              </w:r>
              <w:r w:rsidRPr="00341F9D" w:rsidDel="00B04C7C">
                <w:rPr>
                  <w:rFonts w:ascii="Calibri" w:hAnsi="Calibri" w:cs="Calibri"/>
                  <w:color w:val="000000" w:themeColor="text1"/>
                  <w:sz w:val="16"/>
                  <w:szCs w:val="16"/>
                </w:rPr>
                <w:delText>Solna Torg 3, 171 45 SOLNA.</w:delText>
              </w:r>
            </w:del>
          </w:p>
        </w:tc>
        <w:tc>
          <w:tcPr>
            <w:tcW w:w="1093" w:type="pct"/>
            <w:gridSpan w:val="2"/>
          </w:tcPr>
          <w:p w14:paraId="76BA441A" w14:textId="4FD4FE1E" w:rsidR="001E24FF" w:rsidDel="00B04C7C" w:rsidRDefault="00341F9D" w:rsidP="00341F9D">
            <w:pPr>
              <w:pStyle w:val="Default"/>
              <w:rPr>
                <w:del w:id="283" w:author="Stefan Gustafsson" w:date="2012-08-27T09:27:00Z"/>
                <w:rFonts w:ascii="Arial" w:hAnsi="Arial" w:cs="Arial"/>
                <w:sz w:val="20"/>
                <w:szCs w:val="20"/>
                <w:lang w:val="sv-SE"/>
              </w:rPr>
            </w:pPr>
            <w:del w:id="284" w:author="Stefan Gustafsson" w:date="2012-08-27T09:27:00Z">
              <w:r w:rsidDel="00B04C7C">
                <w:rPr>
                  <w:rFonts w:ascii="Arial" w:hAnsi="Arial" w:cs="Arial"/>
                  <w:sz w:val="20"/>
                  <w:szCs w:val="20"/>
                  <w:lang w:val="sv-SE"/>
                </w:rPr>
                <w:delText xml:space="preserve">Om </w:delText>
              </w:r>
            </w:del>
            <w:ins w:id="285" w:author="Johan Eltes" w:date="2012-08-20T11:34:00Z">
              <w:del w:id="286" w:author="Stefan Gustafsson" w:date="2012-08-27T09:27:00Z">
                <w:r w:rsidR="00CD42B8" w:rsidDel="00B04C7C">
                  <w:rPr>
                    <w:rFonts w:ascii="Arial" w:hAnsi="Arial" w:cs="Arial"/>
                    <w:sz w:val="20"/>
                    <w:szCs w:val="20"/>
                    <w:lang w:val="sv-SE"/>
                  </w:rPr>
                  <w:delText xml:space="preserve">Obligatoriskt om </w:delText>
                </w:r>
              </w:del>
            </w:ins>
            <w:del w:id="287" w:author="Stefan Gustafsson" w:date="2012-08-27T09:27:00Z">
              <w:r w:rsidDel="00B04C7C">
                <w:rPr>
                  <w:rFonts w:ascii="Arial" w:hAnsi="Arial" w:cs="Arial"/>
                  <w:sz w:val="20"/>
                  <w:szCs w:val="20"/>
                  <w:lang w:val="sv-SE"/>
                </w:rPr>
                <w:delText>request-issued-by-care-</w:delText>
              </w:r>
              <w:r w:rsidR="001E24FF" w:rsidDel="00B04C7C">
                <w:rPr>
                  <w:rFonts w:ascii="Arial" w:hAnsi="Arial" w:cs="Arial"/>
                  <w:sz w:val="20"/>
                  <w:szCs w:val="20"/>
                  <w:lang w:val="sv-SE"/>
                </w:rPr>
                <w:delText xml:space="preserve">unit-id </w:delText>
              </w:r>
              <w:r w:rsidR="009A6BAD" w:rsidDel="00B04C7C">
                <w:rPr>
                  <w:rFonts w:ascii="Arial" w:hAnsi="Arial" w:cs="Arial"/>
                  <w:sz w:val="20"/>
                  <w:szCs w:val="20"/>
                  <w:lang w:val="sv-SE"/>
                </w:rPr>
                <w:delText xml:space="preserve">saknas </w:delText>
              </w:r>
              <w:r w:rsidR="001E24FF" w:rsidDel="00B04C7C">
                <w:rPr>
                  <w:rFonts w:ascii="Arial" w:hAnsi="Arial" w:cs="Arial"/>
                  <w:sz w:val="20"/>
                  <w:szCs w:val="20"/>
                  <w:lang w:val="sv-SE"/>
                </w:rPr>
                <w:delText>så skrivs information om enheten här</w:delText>
              </w:r>
            </w:del>
            <w:ins w:id="288" w:author="Johan Eltes" w:date="2012-08-20T11:35:00Z">
              <w:del w:id="289" w:author="Stefan Gustafsson" w:date="2012-08-27T09:27:00Z">
                <w:r w:rsidR="00CD42B8" w:rsidDel="00B04C7C">
                  <w:rPr>
                    <w:rFonts w:ascii="Arial" w:hAnsi="Arial" w:cs="Arial"/>
                    <w:sz w:val="20"/>
                    <w:szCs w:val="20"/>
                    <w:lang w:val="sv-SE"/>
                  </w:rPr>
                  <w:delText>annars ska det utelämnas</w:delText>
                </w:r>
              </w:del>
            </w:ins>
            <w:del w:id="290" w:author="Stefan Gustafsson" w:date="2012-08-27T09:27:00Z">
              <w:r w:rsidR="001E24FF" w:rsidDel="00B04C7C">
                <w:rPr>
                  <w:rFonts w:ascii="Arial" w:hAnsi="Arial" w:cs="Arial"/>
                  <w:sz w:val="20"/>
                  <w:szCs w:val="20"/>
                  <w:lang w:val="sv-SE"/>
                </w:rPr>
                <w:delText>.</w:delText>
              </w:r>
            </w:del>
          </w:p>
          <w:p w14:paraId="6173D762" w14:textId="3925A3C2" w:rsidR="009A6BAD" w:rsidDel="00B04C7C" w:rsidRDefault="009A6BAD" w:rsidP="00341F9D">
            <w:pPr>
              <w:pStyle w:val="Default"/>
              <w:rPr>
                <w:del w:id="291" w:author="Stefan Gustafsson" w:date="2012-08-27T09:27:00Z"/>
                <w:rFonts w:ascii="Arial" w:hAnsi="Arial" w:cs="Arial"/>
                <w:sz w:val="20"/>
                <w:szCs w:val="20"/>
                <w:lang w:val="sv-SE"/>
              </w:rPr>
            </w:pPr>
          </w:p>
          <w:p w14:paraId="61623E5C" w14:textId="77006EF1" w:rsidR="009A6BAD" w:rsidDel="00B04C7C" w:rsidRDefault="009A6BAD" w:rsidP="00341F9D">
            <w:pPr>
              <w:pStyle w:val="Default"/>
              <w:rPr>
                <w:del w:id="292" w:author="Stefan Gustafsson" w:date="2012-08-27T09:27:00Z"/>
                <w:rFonts w:ascii="Arial" w:hAnsi="Arial" w:cs="Arial"/>
                <w:sz w:val="20"/>
                <w:szCs w:val="20"/>
              </w:rPr>
            </w:pPr>
            <w:del w:id="293" w:author="Stefan Gustafsson" w:date="2012-08-27T09:27:00Z">
              <w:r w:rsidDel="00B04C7C">
                <w:rPr>
                  <w:rFonts w:ascii="Arial" w:hAnsi="Arial" w:cs="Arial"/>
                  <w:sz w:val="20"/>
                  <w:szCs w:val="20"/>
                </w:rPr>
                <w:delText>Ett av attributen</w:delText>
              </w:r>
            </w:del>
          </w:p>
          <w:p w14:paraId="341AA557" w14:textId="39FF1895" w:rsidR="009A6BAD" w:rsidRPr="009A6BAD" w:rsidDel="00B04C7C" w:rsidRDefault="009A6BAD" w:rsidP="00341F9D">
            <w:pPr>
              <w:pStyle w:val="Default"/>
              <w:rPr>
                <w:del w:id="294" w:author="Stefan Gustafsson" w:date="2012-08-27T09:27:00Z"/>
                <w:rFonts w:ascii="Arial" w:hAnsi="Arial" w:cs="Arial"/>
                <w:sz w:val="20"/>
                <w:szCs w:val="20"/>
              </w:rPr>
            </w:pPr>
            <w:del w:id="295" w:author="Stefan Gustafsson" w:date="2012-08-27T09:27:00Z">
              <w:r w:rsidRPr="009A6BAD" w:rsidDel="00B04C7C">
                <w:rPr>
                  <w:rFonts w:ascii="Arial" w:hAnsi="Arial" w:cs="Arial"/>
                  <w:sz w:val="20"/>
                  <w:szCs w:val="20"/>
                </w:rPr>
                <w:delText>req</w:delText>
              </w:r>
              <w:r w:rsidDel="00B04C7C">
                <w:rPr>
                  <w:rFonts w:ascii="Arial" w:hAnsi="Arial" w:cs="Arial"/>
                  <w:sz w:val="20"/>
                  <w:szCs w:val="20"/>
                </w:rPr>
                <w:delText>uest-issued-by-care-unit-id eller request-issued-by-description är obligatoriskt.</w:delText>
              </w:r>
            </w:del>
          </w:p>
          <w:p w14:paraId="62D39CF1" w14:textId="0A5ECCF2" w:rsidR="009A6BAD" w:rsidRPr="009A6BAD" w:rsidDel="00B04C7C" w:rsidRDefault="009A6BAD" w:rsidP="00341F9D">
            <w:pPr>
              <w:pStyle w:val="Default"/>
              <w:rPr>
                <w:del w:id="296" w:author="Stefan Gustafsson" w:date="2012-08-27T09:27:00Z"/>
                <w:rFonts w:ascii="Arial" w:hAnsi="Arial" w:cs="Arial"/>
                <w:sz w:val="20"/>
                <w:szCs w:val="20"/>
              </w:rPr>
            </w:pPr>
          </w:p>
          <w:p w14:paraId="7129DD08" w14:textId="71E917F5" w:rsidR="009A6BAD" w:rsidRPr="009A6BAD" w:rsidDel="00B04C7C" w:rsidRDefault="009A6BAD" w:rsidP="009A6BAD">
            <w:pPr>
              <w:pStyle w:val="Default"/>
              <w:rPr>
                <w:del w:id="297" w:author="Stefan Gustafsson" w:date="2012-08-27T09:27:00Z"/>
                <w:rFonts w:ascii="Arial" w:hAnsi="Arial" w:cs="Arial"/>
                <w:sz w:val="20"/>
                <w:szCs w:val="20"/>
              </w:rPr>
            </w:pPr>
          </w:p>
        </w:tc>
        <w:tc>
          <w:tcPr>
            <w:tcW w:w="704" w:type="pct"/>
          </w:tcPr>
          <w:p w14:paraId="6E11742A" w14:textId="67841ABC" w:rsidR="001E24FF" w:rsidRPr="001626D0" w:rsidDel="00B04C7C" w:rsidRDefault="001E24FF" w:rsidP="001E24FF">
            <w:pPr>
              <w:rPr>
                <w:del w:id="298" w:author="Stefan Gustafsson" w:date="2012-08-27T09:27:00Z"/>
                <w:rFonts w:eastAsia="Arial Unicode MS" w:cs="Arial"/>
                <w:lang w:val="en-US"/>
              </w:rPr>
            </w:pPr>
            <w:del w:id="299" w:author="Stefan Gustafsson" w:date="2012-08-27T09:27:00Z">
              <w:r w:rsidRPr="007F76E4" w:rsidDel="00B04C7C">
                <w:rPr>
                  <w:rFonts w:eastAsia="Arial Unicode MS" w:cs="Arial"/>
                  <w:lang w:val="en-US"/>
                </w:rPr>
                <w:delText>StatusEvent/</w:delText>
              </w:r>
              <w:r w:rsidRPr="007F76E4" w:rsidDel="00B04C7C">
                <w:rPr>
                  <w:rFonts w:cs="Arial"/>
                  <w:iCs/>
                  <w:lang w:val="en-US"/>
                </w:rPr>
                <w:delText>request-issued-by-care-unit-descrip</w:delText>
              </w:r>
              <w:r w:rsidRPr="001626D0" w:rsidDel="00B04C7C">
                <w:rPr>
                  <w:rFonts w:cs="Arial"/>
                  <w:iCs/>
                  <w:lang w:val="en-US"/>
                </w:rPr>
                <w:delText>tion</w:delText>
              </w:r>
            </w:del>
          </w:p>
        </w:tc>
      </w:tr>
      <w:tr w:rsidR="0096251E" w:rsidRPr="0057096A" w:rsidDel="00B04C7C" w14:paraId="4A33BE90" w14:textId="1B84241A" w:rsidTr="0096251E">
        <w:trPr>
          <w:trHeight w:val="883"/>
          <w:del w:id="300" w:author="Stefan Gustafsson" w:date="2012-08-27T09:27:00Z"/>
        </w:trPr>
        <w:tc>
          <w:tcPr>
            <w:tcW w:w="531" w:type="pct"/>
          </w:tcPr>
          <w:p w14:paraId="25EEB265" w14:textId="5CF7D823" w:rsidR="001E24FF" w:rsidRPr="00267EC3" w:rsidDel="00B04C7C" w:rsidRDefault="001E24FF" w:rsidP="001E24FF">
            <w:pPr>
              <w:pStyle w:val="Default"/>
              <w:rPr>
                <w:del w:id="301" w:author="Stefan Gustafsson" w:date="2012-08-27T09:27:00Z"/>
                <w:rFonts w:ascii="Arial" w:hAnsi="Arial" w:cs="Arial"/>
                <w:i/>
                <w:sz w:val="20"/>
                <w:szCs w:val="20"/>
              </w:rPr>
            </w:pPr>
            <w:commentRangeStart w:id="302"/>
            <w:del w:id="303" w:author="Stefan Gustafsson" w:date="2012-08-27T09:27:00Z">
              <w:r w:rsidRPr="00267EC3" w:rsidDel="00B04C7C">
                <w:rPr>
                  <w:rFonts w:ascii="Arial" w:hAnsi="Arial" w:cs="Arial"/>
                  <w:i/>
                  <w:iCs/>
                  <w:sz w:val="20"/>
                  <w:szCs w:val="20"/>
                </w:rPr>
                <w:delText xml:space="preserve">receiving-person-name </w:delText>
              </w:r>
              <w:commentRangeEnd w:id="302"/>
              <w:r w:rsidR="00350E85" w:rsidDel="00B04C7C">
                <w:rPr>
                  <w:rStyle w:val="Kommentarsreferens"/>
                  <w:rFonts w:ascii="Arial" w:eastAsia="ヒラギノ角ゴ Pro W3" w:hAnsi="Arial" w:cs="Times New Roman"/>
                  <w:i/>
                  <w:lang w:val="en-GB"/>
                </w:rPr>
                <w:commentReference w:id="302"/>
              </w:r>
            </w:del>
          </w:p>
          <w:p w14:paraId="513E9C6A" w14:textId="2B2B926E" w:rsidR="001E24FF" w:rsidRPr="00267EC3" w:rsidDel="00B04C7C" w:rsidRDefault="001E24FF" w:rsidP="001E24FF">
            <w:pPr>
              <w:pStyle w:val="Default"/>
              <w:rPr>
                <w:del w:id="304" w:author="Stefan Gustafsson" w:date="2012-08-27T09:27:00Z"/>
                <w:rFonts w:ascii="Arial" w:hAnsi="Arial" w:cs="Arial"/>
                <w:i/>
                <w:iCs/>
                <w:sz w:val="20"/>
                <w:szCs w:val="20"/>
                <w:lang w:val="sv-SE"/>
              </w:rPr>
            </w:pPr>
          </w:p>
        </w:tc>
        <w:tc>
          <w:tcPr>
            <w:tcW w:w="1033" w:type="pct"/>
          </w:tcPr>
          <w:p w14:paraId="6A037289" w14:textId="0B433E74" w:rsidR="001E24FF" w:rsidDel="00B04C7C" w:rsidRDefault="001E24FF" w:rsidP="001E24FF">
            <w:pPr>
              <w:pStyle w:val="Default"/>
              <w:rPr>
                <w:del w:id="305" w:author="Stefan Gustafsson" w:date="2012-08-27T09:27:00Z"/>
                <w:rFonts w:ascii="Arial" w:hAnsi="Arial" w:cs="Arial"/>
                <w:sz w:val="20"/>
                <w:szCs w:val="20"/>
                <w:lang w:val="sv-SE"/>
              </w:rPr>
            </w:pPr>
            <w:del w:id="306" w:author="Stefan Gustafsson" w:date="2012-08-27T09:27:00Z">
              <w:r w:rsidRPr="0057096A" w:rsidDel="00B04C7C">
                <w:rPr>
                  <w:rFonts w:ascii="Arial" w:hAnsi="Arial" w:cs="Arial"/>
                  <w:sz w:val="20"/>
                  <w:szCs w:val="20"/>
                  <w:lang w:val="sv-SE"/>
                </w:rPr>
                <w:delText xml:space="preserve">Namn på den hälso- och sjukvårdspersonal som mottar framställan </w:delText>
              </w:r>
            </w:del>
          </w:p>
          <w:p w14:paraId="214DDE6B" w14:textId="2DBFA3C9" w:rsidR="001E24FF" w:rsidDel="00B04C7C" w:rsidRDefault="001E24FF" w:rsidP="001E24FF">
            <w:pPr>
              <w:pStyle w:val="Default"/>
              <w:rPr>
                <w:del w:id="307" w:author="Stefan Gustafsson" w:date="2012-08-27T09:27:00Z"/>
                <w:rFonts w:ascii="Arial" w:hAnsi="Arial" w:cs="Arial"/>
                <w:sz w:val="20"/>
                <w:szCs w:val="20"/>
                <w:lang w:val="sv-SE"/>
              </w:rPr>
            </w:pPr>
          </w:p>
          <w:p w14:paraId="435A70E2" w14:textId="7F36DBC9" w:rsidR="001E24FF" w:rsidDel="00B04C7C" w:rsidRDefault="001E24FF" w:rsidP="001E24FF">
            <w:pPr>
              <w:pStyle w:val="Default"/>
              <w:rPr>
                <w:del w:id="308" w:author="Stefan Gustafsson" w:date="2012-08-27T09:27:00Z"/>
                <w:rFonts w:ascii="Arial" w:eastAsia="Arial Unicode MS" w:hAnsi="Arial" w:cs="Arial"/>
                <w:sz w:val="20"/>
                <w:lang w:val="sv-SE"/>
              </w:rPr>
            </w:pPr>
            <w:del w:id="309" w:author="Stefan Gustafsson" w:date="2012-08-27T09:27:00Z">
              <w:r w:rsidRPr="001866F5" w:rsidDel="00B04C7C">
                <w:rPr>
                  <w:rFonts w:ascii="Arial" w:eastAsia="Arial Unicode MS" w:hAnsi="Arial" w:cs="Arial"/>
                  <w:sz w:val="20"/>
                  <w:lang w:val="sv-SE"/>
                </w:rPr>
                <w:delText>Motsvarighet i V-TIM:</w:delText>
              </w:r>
              <w:r w:rsidDel="00B04C7C">
                <w:rPr>
                  <w:rFonts w:ascii="Arial" w:eastAsia="Arial Unicode MS" w:hAnsi="Arial" w:cs="Arial"/>
                  <w:sz w:val="20"/>
                  <w:lang w:val="sv-SE"/>
                </w:rPr>
                <w:delText xml:space="preserve"> </w:delText>
              </w:r>
            </w:del>
          </w:p>
          <w:p w14:paraId="7FA968E9" w14:textId="24F58B15" w:rsidR="001E24FF" w:rsidRPr="0057096A" w:rsidDel="00B04C7C" w:rsidRDefault="001E24FF" w:rsidP="001E24FF">
            <w:pPr>
              <w:pStyle w:val="Default"/>
              <w:rPr>
                <w:del w:id="310" w:author="Stefan Gustafsson" w:date="2012-08-27T09:27:00Z"/>
                <w:rFonts w:ascii="Arial" w:hAnsi="Arial" w:cs="Arial"/>
                <w:sz w:val="20"/>
                <w:szCs w:val="20"/>
                <w:lang w:val="sv-SE"/>
              </w:rPr>
            </w:pPr>
            <w:del w:id="311" w:author="Stefan Gustafsson" w:date="2012-08-27T09:27:00Z">
              <w:r w:rsidRPr="00EE15F4" w:rsidDel="00B04C7C">
                <w:rPr>
                  <w:rFonts w:ascii="Arial" w:hAnsi="Arial" w:cs="Arial"/>
                  <w:i/>
                  <w:iCs/>
                  <w:sz w:val="20"/>
                  <w:szCs w:val="20"/>
                  <w:lang w:val="sv-SE"/>
                </w:rPr>
                <w:delText xml:space="preserve">mottagande person /namn </w:delText>
              </w:r>
            </w:del>
          </w:p>
        </w:tc>
        <w:tc>
          <w:tcPr>
            <w:tcW w:w="469" w:type="pct"/>
          </w:tcPr>
          <w:p w14:paraId="212AB88B" w14:textId="689B34CB" w:rsidR="001E24FF" w:rsidRPr="0057096A" w:rsidDel="00B04C7C" w:rsidRDefault="003D0031" w:rsidP="001E24FF">
            <w:pPr>
              <w:jc w:val="center"/>
              <w:rPr>
                <w:del w:id="312" w:author="Stefan Gustafsson" w:date="2012-08-27T09:27:00Z"/>
                <w:rFonts w:cs="Arial"/>
              </w:rPr>
            </w:pPr>
            <w:del w:id="313" w:author="Stefan Gustafsson" w:date="2012-08-27T09:27:00Z">
              <w:r w:rsidDel="00B04C7C">
                <w:rPr>
                  <w:rFonts w:cs="Arial"/>
                </w:rPr>
                <w:delText>S</w:delText>
              </w:r>
              <w:r w:rsidR="00A21442" w:rsidDel="00B04C7C">
                <w:rPr>
                  <w:rFonts w:cs="Arial"/>
                </w:rPr>
                <w:delText>tring</w:delText>
              </w:r>
            </w:del>
          </w:p>
        </w:tc>
        <w:tc>
          <w:tcPr>
            <w:tcW w:w="233" w:type="pct"/>
          </w:tcPr>
          <w:p w14:paraId="7EF676BF" w14:textId="6CCBA975" w:rsidR="001E24FF" w:rsidRPr="0057096A" w:rsidDel="00B04C7C" w:rsidRDefault="001E24FF" w:rsidP="001E24FF">
            <w:pPr>
              <w:jc w:val="center"/>
              <w:rPr>
                <w:del w:id="314" w:author="Stefan Gustafsson" w:date="2012-08-27T09:27:00Z"/>
                <w:rFonts w:cs="Arial"/>
              </w:rPr>
            </w:pPr>
            <w:del w:id="315" w:author="Stefan Gustafsson" w:date="2012-08-27T09:27:00Z">
              <w:r w:rsidRPr="0057096A" w:rsidDel="00B04C7C">
                <w:rPr>
                  <w:rFonts w:cs="Arial"/>
                </w:rPr>
                <w:delText>0..1</w:delText>
              </w:r>
            </w:del>
          </w:p>
        </w:tc>
        <w:tc>
          <w:tcPr>
            <w:tcW w:w="937" w:type="pct"/>
          </w:tcPr>
          <w:p w14:paraId="50367DD0" w14:textId="5C30EE14" w:rsidR="001E24FF" w:rsidRPr="0057096A" w:rsidDel="00B04C7C" w:rsidRDefault="001E24FF" w:rsidP="001E24FF">
            <w:pPr>
              <w:widowControl w:val="0"/>
              <w:autoSpaceDE w:val="0"/>
              <w:autoSpaceDN w:val="0"/>
              <w:adjustRightInd w:val="0"/>
              <w:jc w:val="both"/>
              <w:rPr>
                <w:del w:id="316" w:author="Stefan Gustafsson" w:date="2012-08-27T09:27:00Z"/>
                <w:rFonts w:cs="Arial"/>
              </w:rPr>
            </w:pPr>
          </w:p>
        </w:tc>
        <w:tc>
          <w:tcPr>
            <w:tcW w:w="1093" w:type="pct"/>
            <w:gridSpan w:val="2"/>
          </w:tcPr>
          <w:p w14:paraId="55857B4A" w14:textId="3E2E6750" w:rsidR="001E24FF" w:rsidRPr="0057096A" w:rsidDel="00B04C7C" w:rsidRDefault="00A21442" w:rsidP="00A21442">
            <w:pPr>
              <w:pStyle w:val="Default"/>
              <w:rPr>
                <w:del w:id="317" w:author="Stefan Gustafsson" w:date="2012-08-27T09:27:00Z"/>
                <w:rFonts w:ascii="Arial" w:hAnsi="Arial" w:cs="Arial"/>
                <w:sz w:val="20"/>
                <w:szCs w:val="20"/>
                <w:lang w:val="sv-SE"/>
              </w:rPr>
            </w:pPr>
            <w:del w:id="318" w:author="Stefan Gustafsson" w:date="2012-08-27T09:27:00Z">
              <w:r w:rsidDel="00B04C7C">
                <w:rPr>
                  <w:rFonts w:ascii="Arial" w:hAnsi="Arial" w:cs="Arial"/>
                  <w:sz w:val="20"/>
                  <w:szCs w:val="20"/>
                  <w:lang w:val="sv-SE"/>
                </w:rPr>
                <w:delText>M</w:delText>
              </w:r>
              <w:r w:rsidR="001E24FF" w:rsidRPr="0057096A" w:rsidDel="00B04C7C">
                <w:rPr>
                  <w:rFonts w:ascii="Arial" w:hAnsi="Arial" w:cs="Arial"/>
                  <w:sz w:val="20"/>
                  <w:szCs w:val="20"/>
                  <w:lang w:val="sv-SE"/>
                </w:rPr>
                <w:delText>otsvarar</w:delText>
              </w:r>
              <w:r w:rsidDel="00B04C7C">
                <w:rPr>
                  <w:rFonts w:ascii="Arial" w:hAnsi="Arial" w:cs="Arial"/>
                  <w:sz w:val="20"/>
                  <w:szCs w:val="20"/>
                  <w:lang w:val="sv-SE"/>
                </w:rPr>
                <w:delText xml:space="preserve"> ”fullName” i HSA-katalogen.</w:delText>
              </w:r>
            </w:del>
          </w:p>
        </w:tc>
        <w:tc>
          <w:tcPr>
            <w:tcW w:w="704" w:type="pct"/>
          </w:tcPr>
          <w:p w14:paraId="7CD7A0D8" w14:textId="3DF7DC6F" w:rsidR="001E24FF" w:rsidRPr="00267EC3" w:rsidDel="00B04C7C" w:rsidRDefault="001E24FF" w:rsidP="001E24FF">
            <w:pPr>
              <w:pStyle w:val="Default"/>
              <w:rPr>
                <w:del w:id="319" w:author="Stefan Gustafsson" w:date="2012-08-27T09:27:00Z"/>
                <w:rFonts w:ascii="Arial" w:hAnsi="Arial" w:cs="Arial"/>
                <w:i/>
                <w:sz w:val="20"/>
                <w:szCs w:val="20"/>
              </w:rPr>
            </w:pPr>
            <w:del w:id="320" w:author="Stefan Gustafsson" w:date="2012-08-27T09:27:00Z">
              <w:r w:rsidDel="00B04C7C">
                <w:rPr>
                  <w:rFonts w:ascii="Arial" w:eastAsia="Arial Unicode MS" w:hAnsi="Arial" w:cs="Arial"/>
                  <w:sz w:val="20"/>
                </w:rPr>
                <w:delText>StatusEvent</w:delText>
              </w:r>
              <w:r w:rsidRPr="00A301E8" w:rsidDel="00B04C7C">
                <w:rPr>
                  <w:rFonts w:ascii="Arial" w:eastAsia="Arial Unicode MS" w:hAnsi="Arial" w:cs="Arial"/>
                  <w:sz w:val="20"/>
                </w:rPr>
                <w:delText>/</w:delText>
              </w:r>
              <w:r w:rsidRPr="00A301E8" w:rsidDel="00B04C7C">
                <w:rPr>
                  <w:rFonts w:ascii="Arial" w:hAnsi="Arial" w:cs="Arial"/>
                  <w:iCs/>
                  <w:sz w:val="20"/>
                  <w:szCs w:val="20"/>
                </w:rPr>
                <w:delText>receiving-person-name</w:delText>
              </w:r>
              <w:r w:rsidRPr="00267EC3" w:rsidDel="00B04C7C">
                <w:rPr>
                  <w:rFonts w:ascii="Arial" w:hAnsi="Arial" w:cs="Arial"/>
                  <w:i/>
                  <w:iCs/>
                  <w:sz w:val="20"/>
                  <w:szCs w:val="20"/>
                </w:rPr>
                <w:delText xml:space="preserve"> </w:delText>
              </w:r>
            </w:del>
          </w:p>
          <w:p w14:paraId="77426BF0" w14:textId="68D0561A" w:rsidR="001E24FF" w:rsidRPr="0057096A" w:rsidDel="00B04C7C" w:rsidRDefault="001E24FF" w:rsidP="001E24FF">
            <w:pPr>
              <w:rPr>
                <w:del w:id="321" w:author="Stefan Gustafsson" w:date="2012-08-27T09:27:00Z"/>
                <w:rFonts w:eastAsia="Arial Unicode MS" w:cs="Arial"/>
              </w:rPr>
            </w:pPr>
          </w:p>
        </w:tc>
      </w:tr>
      <w:tr w:rsidR="0096251E" w:rsidRPr="00A07F19" w:rsidDel="00B04C7C" w14:paraId="51A3CAA6" w14:textId="5A0EF966" w:rsidTr="0096251E">
        <w:trPr>
          <w:trHeight w:val="883"/>
          <w:del w:id="322" w:author="Stefan Gustafsson" w:date="2012-08-27T09:27:00Z"/>
        </w:trPr>
        <w:tc>
          <w:tcPr>
            <w:tcW w:w="531" w:type="pct"/>
          </w:tcPr>
          <w:p w14:paraId="3E227533" w14:textId="6B66938D" w:rsidR="001E24FF" w:rsidRPr="00267EC3" w:rsidDel="00B04C7C" w:rsidRDefault="001E24FF" w:rsidP="001E24FF">
            <w:pPr>
              <w:pStyle w:val="Default"/>
              <w:rPr>
                <w:del w:id="323" w:author="Stefan Gustafsson" w:date="2012-08-27T09:27:00Z"/>
                <w:rFonts w:ascii="Arial" w:hAnsi="Arial" w:cs="Arial"/>
                <w:i/>
                <w:sz w:val="20"/>
                <w:szCs w:val="20"/>
              </w:rPr>
            </w:pPr>
            <w:del w:id="324" w:author="Stefan Gustafsson" w:date="2012-08-27T09:27:00Z">
              <w:r w:rsidRPr="00267EC3" w:rsidDel="00B04C7C">
                <w:rPr>
                  <w:rFonts w:ascii="Arial" w:hAnsi="Arial" w:cs="Arial"/>
                  <w:i/>
                  <w:iCs/>
                  <w:sz w:val="20"/>
                  <w:szCs w:val="20"/>
                </w:rPr>
                <w:delText xml:space="preserve">receiving-care-unit-id </w:delText>
              </w:r>
            </w:del>
          </w:p>
          <w:p w14:paraId="4AF70C07" w14:textId="59377F0F" w:rsidR="001E24FF" w:rsidRPr="00267EC3" w:rsidDel="00B04C7C" w:rsidRDefault="001E24FF" w:rsidP="001E24FF">
            <w:pPr>
              <w:pStyle w:val="Default"/>
              <w:rPr>
                <w:del w:id="325" w:author="Stefan Gustafsson" w:date="2012-08-27T09:27:00Z"/>
                <w:rFonts w:ascii="Arial" w:hAnsi="Arial" w:cs="Arial"/>
                <w:i/>
                <w:sz w:val="20"/>
                <w:szCs w:val="20"/>
              </w:rPr>
            </w:pPr>
          </w:p>
        </w:tc>
        <w:tc>
          <w:tcPr>
            <w:tcW w:w="1033" w:type="pct"/>
          </w:tcPr>
          <w:p w14:paraId="705360D5" w14:textId="14BE020C" w:rsidR="003F756E" w:rsidRPr="003F756E" w:rsidDel="00B04C7C" w:rsidRDefault="001E24FF" w:rsidP="003F756E">
            <w:pPr>
              <w:pStyle w:val="Default"/>
              <w:rPr>
                <w:ins w:id="326" w:author="Johan Eltes" w:date="2012-08-20T11:49:00Z"/>
                <w:del w:id="327" w:author="Stefan Gustafsson" w:date="2012-08-27T09:27:00Z"/>
                <w:rFonts w:ascii="Arial" w:hAnsi="Arial" w:cs="Arial"/>
                <w:i/>
                <w:sz w:val="20"/>
                <w:szCs w:val="20"/>
              </w:rPr>
            </w:pPr>
            <w:del w:id="328" w:author="Stefan Gustafsson" w:date="2012-08-27T09:27:00Z">
              <w:r w:rsidRPr="0057096A" w:rsidDel="00B04C7C">
                <w:rPr>
                  <w:rFonts w:ascii="Arial" w:hAnsi="Arial" w:cs="Arial"/>
                  <w:sz w:val="20"/>
                  <w:szCs w:val="20"/>
                  <w:lang w:val="sv-SE"/>
                </w:rPr>
                <w:delText xml:space="preserve">Identitetsbeteckning för den enhet/process inom vars uppdrag som </w:delText>
              </w:r>
            </w:del>
            <w:commentRangeStart w:id="329"/>
            <w:ins w:id="330" w:author="Johan Eltes" w:date="2012-08-20T11:49:00Z">
              <w:del w:id="331" w:author="Stefan Gustafsson" w:date="2012-08-27T09:27:00Z">
                <w:r w:rsidR="003F756E" w:rsidRPr="003F756E" w:rsidDel="00B04C7C">
                  <w:rPr>
                    <w:rFonts w:ascii="Arial" w:hAnsi="Arial" w:cs="Arial"/>
                    <w:i/>
                    <w:iCs/>
                    <w:sz w:val="20"/>
                    <w:szCs w:val="20"/>
                  </w:rPr>
                  <w:delText xml:space="preserve">receiving-person-name </w:delText>
                </w:r>
                <w:commentRangeEnd w:id="329"/>
                <w:r w:rsidR="003F756E" w:rsidRPr="003F756E" w:rsidDel="00B04C7C">
                  <w:rPr>
                    <w:rFonts w:ascii="Arial" w:hAnsi="Arial" w:cs="Arial"/>
                    <w:i/>
                    <w:sz w:val="20"/>
                    <w:szCs w:val="20"/>
                    <w:lang w:val="en-GB"/>
                  </w:rPr>
                  <w:commentReference w:id="329"/>
                </w:r>
              </w:del>
            </w:ins>
          </w:p>
          <w:p w14:paraId="029554F8" w14:textId="2178E0FA" w:rsidR="001E24FF" w:rsidDel="00B04C7C" w:rsidRDefault="001E24FF" w:rsidP="001E24FF">
            <w:pPr>
              <w:pStyle w:val="Default"/>
              <w:rPr>
                <w:del w:id="332" w:author="Stefan Gustafsson" w:date="2012-08-27T09:27:00Z"/>
                <w:rFonts w:ascii="Arial" w:hAnsi="Arial" w:cs="Arial"/>
                <w:sz w:val="20"/>
                <w:szCs w:val="20"/>
                <w:lang w:val="sv-SE"/>
              </w:rPr>
            </w:pPr>
            <w:del w:id="333" w:author="Stefan Gustafsson" w:date="2012-08-27T09:27:00Z">
              <w:r w:rsidRPr="0057096A" w:rsidDel="00B04C7C">
                <w:rPr>
                  <w:rFonts w:ascii="Arial" w:hAnsi="Arial" w:cs="Arial"/>
                  <w:sz w:val="20"/>
                  <w:szCs w:val="20"/>
                  <w:lang w:val="sv-SE"/>
                </w:rPr>
                <w:delText xml:space="preserve">framställan mottages </w:delText>
              </w:r>
            </w:del>
            <w:ins w:id="334" w:author="Johan Eltes" w:date="2012-08-20T11:50:00Z">
              <w:del w:id="335" w:author="Stefan Gustafsson" w:date="2012-08-27T09:27:00Z">
                <w:r w:rsidR="003F756E" w:rsidDel="00B04C7C">
                  <w:rPr>
                    <w:rFonts w:ascii="Arial" w:hAnsi="Arial" w:cs="Arial"/>
                    <w:sz w:val="20"/>
                    <w:szCs w:val="20"/>
                    <w:lang w:val="sv-SE"/>
                  </w:rPr>
                  <w:delText>agerar</w:delText>
                </w:r>
                <w:r w:rsidR="002A4A48" w:rsidDel="00B04C7C">
                  <w:rPr>
                    <w:rFonts w:ascii="Arial" w:hAnsi="Arial" w:cs="Arial"/>
                    <w:sz w:val="20"/>
                    <w:szCs w:val="20"/>
                    <w:lang w:val="sv-SE"/>
                  </w:rPr>
                  <w:delText xml:space="preserve"> mottagare.</w:delText>
                </w:r>
              </w:del>
            </w:ins>
          </w:p>
          <w:p w14:paraId="35E95B34" w14:textId="355B99E2" w:rsidR="001E24FF" w:rsidDel="00B04C7C" w:rsidRDefault="001E24FF" w:rsidP="001E24FF">
            <w:pPr>
              <w:pStyle w:val="Default"/>
              <w:rPr>
                <w:del w:id="336" w:author="Stefan Gustafsson" w:date="2012-08-27T09:27:00Z"/>
                <w:rFonts w:ascii="Arial" w:hAnsi="Arial" w:cs="Arial"/>
                <w:sz w:val="20"/>
                <w:szCs w:val="20"/>
                <w:lang w:val="sv-SE"/>
              </w:rPr>
            </w:pPr>
          </w:p>
          <w:p w14:paraId="545C9AB4" w14:textId="1FA77943" w:rsidR="001E24FF" w:rsidDel="00B04C7C" w:rsidRDefault="001E24FF" w:rsidP="001E24FF">
            <w:pPr>
              <w:pStyle w:val="Default"/>
              <w:rPr>
                <w:del w:id="337" w:author="Stefan Gustafsson" w:date="2012-08-27T09:27:00Z"/>
                <w:rFonts w:ascii="Arial" w:eastAsia="Arial Unicode MS" w:hAnsi="Arial" w:cs="Arial"/>
                <w:sz w:val="20"/>
                <w:lang w:val="sv-SE"/>
              </w:rPr>
            </w:pPr>
            <w:del w:id="338" w:author="Stefan Gustafsson" w:date="2012-08-27T09:27:00Z">
              <w:r w:rsidRPr="001866F5" w:rsidDel="00B04C7C">
                <w:rPr>
                  <w:rFonts w:ascii="Arial" w:eastAsia="Arial Unicode MS" w:hAnsi="Arial" w:cs="Arial"/>
                  <w:sz w:val="20"/>
                  <w:lang w:val="sv-SE"/>
                </w:rPr>
                <w:delText>Motsvarighet i V-TIM:</w:delText>
              </w:r>
              <w:r w:rsidDel="00B04C7C">
                <w:rPr>
                  <w:rFonts w:ascii="Arial" w:eastAsia="Arial Unicode MS" w:hAnsi="Arial" w:cs="Arial"/>
                  <w:sz w:val="20"/>
                  <w:lang w:val="sv-SE"/>
                </w:rPr>
                <w:delText xml:space="preserve"> </w:delText>
              </w:r>
            </w:del>
          </w:p>
          <w:p w14:paraId="7FA7E0CD" w14:textId="1B6929E8" w:rsidR="001E24FF" w:rsidRPr="0057096A" w:rsidDel="00B04C7C" w:rsidRDefault="001E24FF" w:rsidP="001E24FF">
            <w:pPr>
              <w:pStyle w:val="Default"/>
              <w:rPr>
                <w:del w:id="339" w:author="Stefan Gustafsson" w:date="2012-08-27T09:27:00Z"/>
                <w:rFonts w:ascii="Arial" w:hAnsi="Arial" w:cs="Arial"/>
                <w:sz w:val="20"/>
                <w:szCs w:val="20"/>
                <w:lang w:val="sv-SE"/>
              </w:rPr>
            </w:pPr>
            <w:del w:id="340" w:author="Stefan Gustafsson" w:date="2012-08-27T09:27:00Z">
              <w:r w:rsidRPr="00AA4936" w:rsidDel="00B04C7C">
                <w:rPr>
                  <w:rFonts w:ascii="Arial" w:hAnsi="Arial" w:cs="Arial"/>
                  <w:i/>
                  <w:iCs/>
                  <w:sz w:val="20"/>
                  <w:szCs w:val="20"/>
                  <w:lang w:val="sv-SE"/>
                </w:rPr>
                <w:delText>mottagande enhet/process /id</w:delText>
              </w:r>
            </w:del>
          </w:p>
        </w:tc>
        <w:tc>
          <w:tcPr>
            <w:tcW w:w="469" w:type="pct"/>
          </w:tcPr>
          <w:p w14:paraId="66680A83" w14:textId="48E23963" w:rsidR="001E24FF" w:rsidRPr="0057096A" w:rsidDel="00B04C7C" w:rsidRDefault="00B4353A" w:rsidP="00B4353A">
            <w:pPr>
              <w:tabs>
                <w:tab w:val="left" w:pos="353"/>
                <w:tab w:val="center" w:pos="421"/>
              </w:tabs>
              <w:rPr>
                <w:del w:id="341" w:author="Stefan Gustafsson" w:date="2012-08-27T09:27:00Z"/>
                <w:rFonts w:cs="Arial"/>
              </w:rPr>
            </w:pPr>
            <w:del w:id="342" w:author="Stefan Gustafsson" w:date="2012-08-27T09:27:00Z">
              <w:r w:rsidDel="00B04C7C">
                <w:rPr>
                  <w:rFonts w:cs="Arial"/>
                </w:rPr>
                <w:delText>HSAIdType</w:delText>
              </w:r>
            </w:del>
          </w:p>
        </w:tc>
        <w:tc>
          <w:tcPr>
            <w:tcW w:w="233" w:type="pct"/>
          </w:tcPr>
          <w:p w14:paraId="40682F1D" w14:textId="7B8F2805" w:rsidR="001E24FF" w:rsidRPr="0057096A" w:rsidDel="00B04C7C" w:rsidRDefault="001E24FF" w:rsidP="001E24FF">
            <w:pPr>
              <w:jc w:val="center"/>
              <w:rPr>
                <w:del w:id="343" w:author="Stefan Gustafsson" w:date="2012-08-27T09:27:00Z"/>
                <w:rFonts w:cs="Arial"/>
              </w:rPr>
            </w:pPr>
            <w:del w:id="344" w:author="Stefan Gustafsson" w:date="2012-08-27T09:27:00Z">
              <w:r w:rsidDel="00B04C7C">
                <w:rPr>
                  <w:rFonts w:cs="Arial"/>
                </w:rPr>
                <w:delText>0..</w:delText>
              </w:r>
              <w:r w:rsidRPr="0057096A" w:rsidDel="00B04C7C">
                <w:rPr>
                  <w:rFonts w:cs="Arial"/>
                </w:rPr>
                <w:delText>1</w:delText>
              </w:r>
            </w:del>
          </w:p>
        </w:tc>
        <w:tc>
          <w:tcPr>
            <w:tcW w:w="937" w:type="pct"/>
          </w:tcPr>
          <w:p w14:paraId="77E4381C" w14:textId="0618D287" w:rsidR="001E24FF" w:rsidDel="00B04C7C" w:rsidRDefault="001E24FF" w:rsidP="001E24FF">
            <w:pPr>
              <w:widowControl w:val="0"/>
              <w:autoSpaceDE w:val="0"/>
              <w:autoSpaceDN w:val="0"/>
              <w:adjustRightInd w:val="0"/>
              <w:jc w:val="both"/>
              <w:rPr>
                <w:del w:id="345" w:author="Stefan Gustafsson" w:date="2012-08-27T09:27:00Z"/>
                <w:rFonts w:cs="Arial"/>
              </w:rPr>
            </w:pPr>
            <w:del w:id="346" w:author="Stefan Gustafsson" w:date="2012-08-27T09:27:00Z">
              <w:r w:rsidRPr="0057096A" w:rsidDel="00B04C7C">
                <w:rPr>
                  <w:rFonts w:cs="Arial"/>
                </w:rPr>
                <w:delText>HSA-id</w:delText>
              </w:r>
            </w:del>
          </w:p>
          <w:p w14:paraId="09497C71" w14:textId="01514988" w:rsidR="001E24FF" w:rsidDel="00B04C7C" w:rsidRDefault="001E24FF" w:rsidP="001E24FF">
            <w:pPr>
              <w:widowControl w:val="0"/>
              <w:autoSpaceDE w:val="0"/>
              <w:autoSpaceDN w:val="0"/>
              <w:adjustRightInd w:val="0"/>
              <w:jc w:val="both"/>
              <w:rPr>
                <w:del w:id="347" w:author="Stefan Gustafsson" w:date="2012-08-27T09:27:00Z"/>
                <w:rFonts w:cs="Arial"/>
              </w:rPr>
            </w:pPr>
          </w:p>
          <w:p w14:paraId="6337AEAD" w14:textId="267E9AA2" w:rsidR="001E24FF" w:rsidRPr="0057096A" w:rsidDel="00B04C7C" w:rsidRDefault="001E24FF" w:rsidP="001E24FF">
            <w:pPr>
              <w:widowControl w:val="0"/>
              <w:autoSpaceDE w:val="0"/>
              <w:autoSpaceDN w:val="0"/>
              <w:adjustRightInd w:val="0"/>
              <w:jc w:val="both"/>
              <w:rPr>
                <w:del w:id="348" w:author="Stefan Gustafsson" w:date="2012-08-27T09:27:00Z"/>
                <w:rFonts w:cs="Arial"/>
              </w:rPr>
            </w:pPr>
          </w:p>
        </w:tc>
        <w:tc>
          <w:tcPr>
            <w:tcW w:w="1093" w:type="pct"/>
            <w:gridSpan w:val="2"/>
          </w:tcPr>
          <w:p w14:paraId="1930002E" w14:textId="38924C5E" w:rsidR="004F0A2C" w:rsidRPr="00850345" w:rsidDel="00B04C7C" w:rsidRDefault="004F0A2C" w:rsidP="004F0A2C">
            <w:pPr>
              <w:pStyle w:val="Default"/>
              <w:rPr>
                <w:ins w:id="349" w:author="Johan Eltes" w:date="2012-08-20T11:53:00Z"/>
                <w:del w:id="350" w:author="Stefan Gustafsson" w:date="2012-08-27T09:27:00Z"/>
                <w:rFonts w:ascii="Arial" w:eastAsia="ヒラギノ角ゴ Pro W3" w:hAnsi="Arial" w:cs="Arial"/>
                <w:iCs/>
                <w:noProof/>
                <w:sz w:val="20"/>
              </w:rPr>
            </w:pPr>
            <w:ins w:id="351" w:author="Johan Eltes" w:date="2012-08-20T11:53:00Z">
              <w:del w:id="352" w:author="Stefan Gustafsson" w:date="2012-08-27T09:27:00Z">
                <w:r w:rsidDel="00B04C7C">
                  <w:rPr>
                    <w:rFonts w:ascii="Arial" w:eastAsia="ヒラギノ角ゴ Pro W3" w:hAnsi="Arial" w:cs="Arial"/>
                    <w:iCs/>
                    <w:noProof/>
                    <w:sz w:val="20"/>
                  </w:rPr>
                  <w:delText xml:space="preserve">Obligatoriskt om värdet är kännt.  Annars måste </w:delText>
                </w:r>
                <w:r w:rsidR="005242DB" w:rsidDel="00B04C7C">
                  <w:rPr>
                    <w:rFonts w:ascii="Arial" w:eastAsia="ヒラギノ角ゴ Pro W3" w:hAnsi="Arial" w:cs="Arial"/>
                    <w:iCs/>
                    <w:noProof/>
                    <w:sz w:val="20"/>
                  </w:rPr>
                  <w:delText>receiving</w:delText>
                </w:r>
                <w:r w:rsidRPr="00850345" w:rsidDel="00B04C7C">
                  <w:rPr>
                    <w:rFonts w:ascii="Arial" w:eastAsia="ヒラギノ角ゴ Pro W3" w:hAnsi="Arial" w:cs="Arial"/>
                    <w:iCs/>
                    <w:noProof/>
                    <w:sz w:val="20"/>
                  </w:rPr>
                  <w:delText xml:space="preserve">-care-unit-description </w:delText>
                </w:r>
                <w:r w:rsidDel="00B04C7C">
                  <w:rPr>
                    <w:rFonts w:ascii="Arial" w:eastAsia="ヒラギノ角ゴ Pro W3" w:hAnsi="Arial" w:cs="Arial"/>
                    <w:iCs/>
                    <w:noProof/>
                    <w:sz w:val="20"/>
                  </w:rPr>
                  <w:delText>anges</w:delText>
                </w:r>
              </w:del>
            </w:ins>
          </w:p>
          <w:p w14:paraId="6A350274" w14:textId="638A348E" w:rsidR="001E24FF" w:rsidRPr="00FF00FF" w:rsidDel="00B04C7C" w:rsidRDefault="001E24FF" w:rsidP="001E24FF">
            <w:pPr>
              <w:pStyle w:val="Default"/>
              <w:keepNext/>
              <w:keepLines/>
              <w:spacing w:before="200"/>
              <w:outlineLvl w:val="8"/>
              <w:rPr>
                <w:del w:id="353" w:author="Stefan Gustafsson" w:date="2012-08-27T09:27:00Z"/>
                <w:rFonts w:ascii="Arial" w:eastAsia="ヒラギノ角ゴ Pro W3" w:hAnsi="Arial" w:cs="Arial"/>
                <w:iCs/>
                <w:noProof/>
                <w:sz w:val="20"/>
                <w:rPrChange w:id="354" w:author="Johan Eltes" w:date="2012-08-20T11:51:00Z">
                  <w:rPr>
                    <w:del w:id="355" w:author="Stefan Gustafsson" w:date="2012-08-27T09:27:00Z"/>
                    <w:rFonts w:ascii="Arial" w:eastAsiaTheme="majorEastAsia" w:hAnsi="Arial" w:cs="Arial"/>
                    <w:i/>
                    <w:iCs/>
                    <w:noProof/>
                    <w:sz w:val="20"/>
                    <w:szCs w:val="20"/>
                    <w:lang w:val="sv-SE"/>
                  </w:rPr>
                </w:rPrChange>
              </w:rPr>
            </w:pPr>
            <w:del w:id="356" w:author="Stefan Gustafsson" w:date="2012-08-27T09:27:00Z">
              <w:r w:rsidRPr="00FF00FF" w:rsidDel="00B04C7C">
                <w:rPr>
                  <w:rFonts w:eastAsia="ヒラギノ角ゴ Pro W3" w:cs="Arial"/>
                  <w:iCs/>
                  <w:noProof/>
                  <w:rPrChange w:id="357" w:author="Johan Eltes" w:date="2012-08-20T11:51:00Z">
                    <w:rPr>
                      <w:rFonts w:cs="Arial"/>
                      <w:szCs w:val="20"/>
                    </w:rPr>
                  </w:rPrChange>
                </w:rPr>
                <w:delText>Om id anges så kommer enhetensinformation att hämtas ifrån HSA katalogen.</w:delText>
              </w:r>
            </w:del>
          </w:p>
          <w:p w14:paraId="0EAC13A8" w14:textId="480F0905" w:rsidR="001E24FF" w:rsidRPr="0057096A" w:rsidDel="00B04C7C" w:rsidRDefault="001E24FF" w:rsidP="001E24FF">
            <w:pPr>
              <w:pStyle w:val="Default"/>
              <w:rPr>
                <w:del w:id="358" w:author="Stefan Gustafsson" w:date="2012-08-27T09:27:00Z"/>
                <w:rFonts w:ascii="Arial" w:hAnsi="Arial" w:cs="Arial"/>
                <w:sz w:val="20"/>
                <w:szCs w:val="20"/>
                <w:lang w:val="sv-SE"/>
              </w:rPr>
            </w:pPr>
          </w:p>
        </w:tc>
        <w:tc>
          <w:tcPr>
            <w:tcW w:w="704" w:type="pct"/>
          </w:tcPr>
          <w:p w14:paraId="7A7ABCA4" w14:textId="2DDB8877" w:rsidR="001E24FF" w:rsidRPr="00EB1E4E" w:rsidDel="00B04C7C" w:rsidRDefault="001E24FF" w:rsidP="001E24FF">
            <w:pPr>
              <w:rPr>
                <w:del w:id="359" w:author="Stefan Gustafsson" w:date="2012-08-27T09:27:00Z"/>
                <w:rFonts w:eastAsia="Arial Unicode MS" w:cs="Arial"/>
                <w:lang w:val="en-US"/>
              </w:rPr>
            </w:pPr>
            <w:del w:id="360" w:author="Stefan Gustafsson" w:date="2012-08-27T09:27:00Z">
              <w:r w:rsidRPr="00EB1E4E" w:rsidDel="00B04C7C">
                <w:rPr>
                  <w:rFonts w:eastAsia="Arial Unicode MS" w:cs="Arial"/>
                  <w:lang w:val="en-US"/>
                </w:rPr>
                <w:delText>StatusEvent/</w:delText>
              </w:r>
              <w:r w:rsidRPr="00EB1E4E" w:rsidDel="00B04C7C">
                <w:rPr>
                  <w:rFonts w:cs="Arial"/>
                  <w:iCs/>
                  <w:lang w:val="en-US"/>
                </w:rPr>
                <w:delText>receiving-care-unit-id</w:delText>
              </w:r>
            </w:del>
          </w:p>
        </w:tc>
      </w:tr>
      <w:tr w:rsidR="0096251E" w:rsidRPr="00A07F19" w:rsidDel="00B04C7C" w14:paraId="621D67D1" w14:textId="4C5B48F7" w:rsidTr="0096251E">
        <w:trPr>
          <w:trHeight w:val="883"/>
          <w:del w:id="361" w:author="Stefan Gustafsson" w:date="2012-08-27T09:27:00Z"/>
        </w:trPr>
        <w:tc>
          <w:tcPr>
            <w:tcW w:w="531" w:type="pct"/>
          </w:tcPr>
          <w:p w14:paraId="375E95A2" w14:textId="2B38274E" w:rsidR="001E24FF" w:rsidRPr="00267EC3" w:rsidDel="00B04C7C" w:rsidRDefault="001E24FF" w:rsidP="001E24FF">
            <w:pPr>
              <w:pStyle w:val="Default"/>
              <w:rPr>
                <w:del w:id="362" w:author="Stefan Gustafsson" w:date="2012-08-27T09:27:00Z"/>
                <w:rFonts w:ascii="Arial" w:hAnsi="Arial" w:cs="Arial"/>
                <w:i/>
                <w:sz w:val="20"/>
                <w:szCs w:val="20"/>
              </w:rPr>
            </w:pPr>
            <w:del w:id="363" w:author="Stefan Gustafsson" w:date="2012-08-27T09:27:00Z">
              <w:r w:rsidRPr="00D5059D" w:rsidDel="00B04C7C">
                <w:rPr>
                  <w:rFonts w:ascii="Arial" w:hAnsi="Arial" w:cs="Arial"/>
                  <w:i/>
                  <w:iCs/>
                  <w:sz w:val="20"/>
                  <w:szCs w:val="20"/>
                </w:rPr>
                <w:delText>receiving-care-unit-description</w:delText>
              </w:r>
            </w:del>
          </w:p>
        </w:tc>
        <w:tc>
          <w:tcPr>
            <w:tcW w:w="1033" w:type="pct"/>
          </w:tcPr>
          <w:p w14:paraId="429F4AAF" w14:textId="13613C46" w:rsidR="001E24FF" w:rsidRPr="0057096A" w:rsidDel="00B04C7C" w:rsidRDefault="001E24FF" w:rsidP="001E24FF">
            <w:pPr>
              <w:pStyle w:val="Default"/>
              <w:rPr>
                <w:del w:id="364" w:author="Stefan Gustafsson" w:date="2012-08-27T09:27:00Z"/>
                <w:rFonts w:ascii="Arial" w:hAnsi="Arial" w:cs="Arial"/>
                <w:sz w:val="20"/>
                <w:szCs w:val="20"/>
                <w:lang w:val="sv-SE"/>
              </w:rPr>
            </w:pPr>
            <w:del w:id="365" w:author="Stefan Gustafsson" w:date="2012-08-27T09:27:00Z">
              <w:r w:rsidDel="00B04C7C">
                <w:rPr>
                  <w:rFonts w:ascii="Arial" w:hAnsi="Arial" w:cs="Arial"/>
                  <w:sz w:val="20"/>
                  <w:szCs w:val="20"/>
                  <w:lang w:val="sv-SE"/>
                </w:rPr>
                <w:delText>Beskrivning av enheten.</w:delText>
              </w:r>
            </w:del>
          </w:p>
          <w:p w14:paraId="7400E573" w14:textId="145209B9" w:rsidR="001E24FF" w:rsidDel="00B04C7C" w:rsidRDefault="001E24FF" w:rsidP="001E24FF">
            <w:pPr>
              <w:pStyle w:val="Default"/>
              <w:rPr>
                <w:del w:id="366" w:author="Stefan Gustafsson" w:date="2012-08-27T09:27:00Z"/>
                <w:rFonts w:ascii="Arial" w:hAnsi="Arial" w:cs="Arial"/>
                <w:sz w:val="20"/>
                <w:szCs w:val="20"/>
                <w:lang w:val="sv-SE"/>
              </w:rPr>
            </w:pPr>
          </w:p>
          <w:p w14:paraId="616F70B9" w14:textId="340C2256" w:rsidR="001E24FF" w:rsidDel="00B04C7C" w:rsidRDefault="001E24FF" w:rsidP="001E24FF">
            <w:pPr>
              <w:pStyle w:val="Default"/>
              <w:rPr>
                <w:del w:id="367" w:author="Stefan Gustafsson" w:date="2012-08-27T09:27:00Z"/>
                <w:rFonts w:ascii="Arial" w:eastAsia="Arial Unicode MS" w:hAnsi="Arial" w:cs="Arial"/>
                <w:sz w:val="20"/>
                <w:lang w:val="sv-SE"/>
              </w:rPr>
            </w:pPr>
            <w:del w:id="368" w:author="Stefan Gustafsson" w:date="2012-08-27T09:27:00Z">
              <w:r w:rsidRPr="001866F5" w:rsidDel="00B04C7C">
                <w:rPr>
                  <w:rFonts w:ascii="Arial" w:eastAsia="Arial Unicode MS" w:hAnsi="Arial" w:cs="Arial"/>
                  <w:sz w:val="20"/>
                  <w:lang w:val="sv-SE"/>
                </w:rPr>
                <w:delText>Motsvarighet i V-TIM:</w:delText>
              </w:r>
            </w:del>
          </w:p>
          <w:p w14:paraId="0B446478" w14:textId="7274FC33" w:rsidR="001E24FF" w:rsidRPr="0057096A" w:rsidDel="00B04C7C" w:rsidRDefault="001E24FF" w:rsidP="001E24FF">
            <w:pPr>
              <w:pStyle w:val="Default"/>
              <w:rPr>
                <w:del w:id="369" w:author="Stefan Gustafsson" w:date="2012-08-27T09:27:00Z"/>
                <w:rFonts w:ascii="Arial" w:hAnsi="Arial" w:cs="Arial"/>
                <w:sz w:val="20"/>
                <w:szCs w:val="20"/>
                <w:lang w:val="sv-SE"/>
              </w:rPr>
            </w:pPr>
            <w:del w:id="370" w:author="Stefan Gustafsson" w:date="2012-08-27T09:27:00Z">
              <w:r w:rsidRPr="00C34CAF" w:rsidDel="00B04C7C">
                <w:rPr>
                  <w:rFonts w:ascii="Arial" w:hAnsi="Arial" w:cs="Arial"/>
                  <w:iCs/>
                  <w:sz w:val="20"/>
                  <w:szCs w:val="20"/>
                  <w:lang w:val="sv-SE"/>
                </w:rPr>
                <w:delText>Saknas</w:delText>
              </w:r>
            </w:del>
          </w:p>
        </w:tc>
        <w:tc>
          <w:tcPr>
            <w:tcW w:w="469" w:type="pct"/>
          </w:tcPr>
          <w:p w14:paraId="59CEFB5A" w14:textId="1130E629" w:rsidR="001E24FF" w:rsidRPr="0057096A" w:rsidDel="00B04C7C" w:rsidRDefault="003D0031" w:rsidP="001E24FF">
            <w:pPr>
              <w:jc w:val="center"/>
              <w:rPr>
                <w:del w:id="371" w:author="Stefan Gustafsson" w:date="2012-08-27T09:27:00Z"/>
                <w:rFonts w:cs="Arial"/>
              </w:rPr>
            </w:pPr>
            <w:del w:id="372" w:author="Stefan Gustafsson" w:date="2012-08-27T09:27:00Z">
              <w:r w:rsidDel="00B04C7C">
                <w:rPr>
                  <w:rFonts w:cs="Arial"/>
                </w:rPr>
                <w:delText>S</w:delText>
              </w:r>
              <w:r w:rsidR="00836795" w:rsidDel="00B04C7C">
                <w:rPr>
                  <w:rFonts w:cs="Arial"/>
                </w:rPr>
                <w:delText>tring</w:delText>
              </w:r>
            </w:del>
          </w:p>
        </w:tc>
        <w:tc>
          <w:tcPr>
            <w:tcW w:w="233" w:type="pct"/>
          </w:tcPr>
          <w:p w14:paraId="748D8887" w14:textId="73667774" w:rsidR="001E24FF" w:rsidRPr="00D5059D" w:rsidDel="00B04C7C" w:rsidRDefault="001E24FF" w:rsidP="001E24FF">
            <w:pPr>
              <w:jc w:val="center"/>
              <w:rPr>
                <w:del w:id="373" w:author="Stefan Gustafsson" w:date="2012-08-27T09:27:00Z"/>
                <w:rFonts w:cs="Arial"/>
                <w:lang w:val="en-US"/>
              </w:rPr>
            </w:pPr>
            <w:del w:id="374" w:author="Stefan Gustafsson" w:date="2012-08-27T09:27:00Z">
              <w:r w:rsidRPr="00D5059D" w:rsidDel="00B04C7C">
                <w:rPr>
                  <w:rFonts w:cs="Arial"/>
                  <w:lang w:val="en-US"/>
                </w:rPr>
                <w:delText>0..1</w:delText>
              </w:r>
            </w:del>
          </w:p>
        </w:tc>
        <w:tc>
          <w:tcPr>
            <w:tcW w:w="937" w:type="pct"/>
          </w:tcPr>
          <w:p w14:paraId="74BBA544" w14:textId="74C3E7EB" w:rsidR="001E24FF" w:rsidDel="00B04C7C" w:rsidRDefault="001E24FF" w:rsidP="001E24FF">
            <w:pPr>
              <w:autoSpaceDE w:val="0"/>
              <w:autoSpaceDN w:val="0"/>
              <w:adjustRightInd w:val="0"/>
              <w:rPr>
                <w:del w:id="375" w:author="Stefan Gustafsson" w:date="2012-08-27T09:27:00Z"/>
                <w:color w:val="000000" w:themeColor="text1"/>
                <w:sz w:val="22"/>
                <w:szCs w:val="22"/>
              </w:rPr>
            </w:pPr>
            <w:del w:id="376" w:author="Stefan Gustafsson" w:date="2012-08-27T09:27:00Z">
              <w:r w:rsidRPr="000C2444" w:rsidDel="00B04C7C">
                <w:rPr>
                  <w:color w:val="000000" w:themeColor="text1"/>
                </w:rPr>
                <w:delText>Format:</w:delText>
              </w:r>
              <w:r w:rsidDel="00B04C7C">
                <w:rPr>
                  <w:color w:val="000000" w:themeColor="text1"/>
                </w:rPr>
                <w:delText xml:space="preserve"> fritext</w:delText>
              </w:r>
            </w:del>
          </w:p>
          <w:p w14:paraId="5DC01637" w14:textId="22A7E98E" w:rsidR="001E24FF" w:rsidRPr="00836795" w:rsidDel="00B04C7C" w:rsidRDefault="001E24FF" w:rsidP="001E24FF">
            <w:pPr>
              <w:widowControl w:val="0"/>
              <w:autoSpaceDE w:val="0"/>
              <w:autoSpaceDN w:val="0"/>
              <w:adjustRightInd w:val="0"/>
              <w:rPr>
                <w:del w:id="377" w:author="Stefan Gustafsson" w:date="2012-08-27T09:27:00Z"/>
                <w:rFonts w:cs="Arial"/>
                <w:sz w:val="16"/>
                <w:szCs w:val="16"/>
              </w:rPr>
            </w:pPr>
            <w:del w:id="378" w:author="Stefan Gustafsson" w:date="2012-08-27T09:27:00Z">
              <w:r w:rsidRPr="00836795" w:rsidDel="00B04C7C">
                <w:rPr>
                  <w:color w:val="000000" w:themeColor="text1"/>
                  <w:sz w:val="16"/>
                  <w:szCs w:val="16"/>
                </w:rPr>
                <w:delText xml:space="preserve">Exempel: Närakuten +468 398 72, </w:delText>
              </w:r>
              <w:r w:rsidRPr="00836795" w:rsidDel="00B04C7C">
                <w:rPr>
                  <w:rFonts w:ascii="Calibri" w:hAnsi="Calibri" w:cs="Calibri"/>
                  <w:color w:val="000000" w:themeColor="text1"/>
                  <w:sz w:val="16"/>
                  <w:szCs w:val="16"/>
                </w:rPr>
                <w:delText>Solna Torg 3, 171 45 SOLNA.</w:delText>
              </w:r>
            </w:del>
          </w:p>
        </w:tc>
        <w:tc>
          <w:tcPr>
            <w:tcW w:w="1093" w:type="pct"/>
            <w:gridSpan w:val="2"/>
          </w:tcPr>
          <w:p w14:paraId="1D03FD7E" w14:textId="687D1AE3" w:rsidR="00897948" w:rsidRPr="00267EC3" w:rsidDel="00B04C7C" w:rsidRDefault="00897948" w:rsidP="00897948">
            <w:pPr>
              <w:pStyle w:val="Default"/>
              <w:rPr>
                <w:ins w:id="379" w:author="Johan Eltes" w:date="2012-08-20T12:56:00Z"/>
                <w:del w:id="380" w:author="Stefan Gustafsson" w:date="2012-08-27T09:27:00Z"/>
                <w:rFonts w:ascii="Arial" w:hAnsi="Arial" w:cs="Arial"/>
                <w:i/>
                <w:sz w:val="20"/>
                <w:szCs w:val="20"/>
              </w:rPr>
            </w:pPr>
            <w:ins w:id="381" w:author="Johan Eltes" w:date="2012-08-20T12:56:00Z">
              <w:del w:id="382" w:author="Stefan Gustafsson" w:date="2012-08-27T09:27:00Z">
                <w:r w:rsidDel="00B04C7C">
                  <w:rPr>
                    <w:rFonts w:ascii="Arial" w:hAnsi="Arial" w:cs="Arial"/>
                    <w:sz w:val="20"/>
                    <w:szCs w:val="20"/>
                    <w:lang w:val="sv-SE"/>
                  </w:rPr>
                  <w:delText xml:space="preserve">Obligatoriskt om </w:delText>
                </w:r>
                <w:r w:rsidRPr="00267EC3" w:rsidDel="00B04C7C">
                  <w:rPr>
                    <w:rFonts w:ascii="Arial" w:hAnsi="Arial" w:cs="Arial"/>
                    <w:i/>
                    <w:iCs/>
                    <w:sz w:val="20"/>
                    <w:szCs w:val="20"/>
                  </w:rPr>
                  <w:delText xml:space="preserve">receiving-care-unit-id </w:delText>
                </w:r>
              </w:del>
            </w:ins>
          </w:p>
          <w:p w14:paraId="2D212734" w14:textId="06FC7ED7" w:rsidR="001E24FF" w:rsidRPr="001B7E5B" w:rsidDel="00B04C7C" w:rsidRDefault="00897948" w:rsidP="001E24FF">
            <w:pPr>
              <w:pStyle w:val="Default"/>
              <w:rPr>
                <w:del w:id="383" w:author="Stefan Gustafsson" w:date="2012-08-27T09:27:00Z"/>
                <w:rFonts w:ascii="Arial" w:hAnsi="Arial" w:cs="Arial"/>
                <w:sz w:val="20"/>
                <w:szCs w:val="20"/>
                <w:lang w:val="sv-SE"/>
              </w:rPr>
            </w:pPr>
            <w:ins w:id="384" w:author="Johan Eltes" w:date="2012-08-20T12:56:00Z">
              <w:del w:id="385" w:author="Stefan Gustafsson" w:date="2012-08-27T09:27:00Z">
                <w:r w:rsidDel="00B04C7C">
                  <w:rPr>
                    <w:rFonts w:ascii="Arial" w:hAnsi="Arial" w:cs="Arial"/>
                    <w:sz w:val="20"/>
                    <w:szCs w:val="20"/>
                    <w:lang w:val="sv-SE"/>
                  </w:rPr>
                  <w:delText xml:space="preserve"> saknas annars ska </w:delText>
                </w:r>
              </w:del>
            </w:ins>
            <w:ins w:id="386" w:author="Johan Eltes" w:date="2012-08-20T12:57:00Z">
              <w:del w:id="387" w:author="Stefan Gustafsson" w:date="2012-08-27T09:27:00Z">
                <w:r w:rsidR="007D35FB" w:rsidDel="00B04C7C">
                  <w:rPr>
                    <w:rFonts w:ascii="Arial" w:hAnsi="Arial" w:cs="Arial"/>
                    <w:sz w:val="20"/>
                    <w:szCs w:val="20"/>
                    <w:lang w:val="sv-SE"/>
                  </w:rPr>
                  <w:delText>elementet</w:delText>
                </w:r>
              </w:del>
            </w:ins>
            <w:ins w:id="388" w:author="Johan Eltes" w:date="2012-08-20T12:56:00Z">
              <w:del w:id="389" w:author="Stefan Gustafsson" w:date="2012-08-27T09:27:00Z">
                <w:r w:rsidDel="00B04C7C">
                  <w:rPr>
                    <w:rFonts w:ascii="Arial" w:hAnsi="Arial" w:cs="Arial"/>
                    <w:sz w:val="20"/>
                    <w:szCs w:val="20"/>
                    <w:lang w:val="sv-SE"/>
                  </w:rPr>
                  <w:delText xml:space="preserve"> utelämnas.</w:delText>
                </w:r>
              </w:del>
            </w:ins>
            <w:del w:id="390" w:author="Stefan Gustafsson" w:date="2012-08-27T09:27:00Z">
              <w:r w:rsidR="001E24FF" w:rsidDel="00B04C7C">
                <w:rPr>
                  <w:rFonts w:ascii="Arial" w:hAnsi="Arial" w:cs="Arial"/>
                  <w:sz w:val="20"/>
                  <w:szCs w:val="20"/>
                  <w:lang w:val="sv-SE"/>
                </w:rPr>
                <w:delText xml:space="preserve">Saknas </w:delText>
              </w:r>
              <w:r w:rsidR="002A2BF8" w:rsidRPr="00517C89" w:rsidDel="00B04C7C">
                <w:rPr>
                  <w:rFonts w:ascii="Arial" w:hAnsi="Arial" w:cs="Arial"/>
                  <w:i/>
                  <w:sz w:val="20"/>
                  <w:szCs w:val="20"/>
                  <w:lang w:val="sv-SE"/>
                </w:rPr>
                <w:delText>receiving-care-</w:delText>
              </w:r>
              <w:r w:rsidR="001E24FF" w:rsidRPr="00517C89" w:rsidDel="00B04C7C">
                <w:rPr>
                  <w:rFonts w:ascii="Arial" w:hAnsi="Arial" w:cs="Arial"/>
                  <w:i/>
                  <w:sz w:val="20"/>
                  <w:szCs w:val="20"/>
                  <w:lang w:val="sv-SE"/>
                </w:rPr>
                <w:delText>unit-id</w:delText>
              </w:r>
              <w:r w:rsidR="001E24FF" w:rsidDel="00B04C7C">
                <w:rPr>
                  <w:rFonts w:ascii="Arial" w:hAnsi="Arial" w:cs="Arial"/>
                  <w:sz w:val="20"/>
                  <w:szCs w:val="20"/>
                  <w:lang w:val="sv-SE"/>
                </w:rPr>
                <w:delText xml:space="preserve"> så skrivs information om enheten här.</w:delText>
              </w:r>
            </w:del>
          </w:p>
          <w:p w14:paraId="7D19AF5F" w14:textId="1F9AAAFD" w:rsidR="001E24FF" w:rsidDel="00B04C7C" w:rsidRDefault="001E24FF" w:rsidP="001E24FF">
            <w:pPr>
              <w:pStyle w:val="Default"/>
              <w:rPr>
                <w:del w:id="391" w:author="Stefan Gustafsson" w:date="2012-08-27T09:27:00Z"/>
                <w:rFonts w:ascii="Arial" w:hAnsi="Arial" w:cs="Arial"/>
                <w:sz w:val="20"/>
                <w:szCs w:val="20"/>
                <w:lang w:val="sv-SE"/>
              </w:rPr>
            </w:pPr>
          </w:p>
          <w:p w14:paraId="5D69CCA4" w14:textId="5A5B957C" w:rsidR="009A6BAD" w:rsidDel="00B04C7C" w:rsidRDefault="009A6BAD" w:rsidP="009A6BAD">
            <w:pPr>
              <w:pStyle w:val="Default"/>
              <w:rPr>
                <w:del w:id="392" w:author="Stefan Gustafsson" w:date="2012-08-27T09:27:00Z"/>
                <w:rFonts w:ascii="Arial" w:hAnsi="Arial" w:cs="Arial"/>
                <w:sz w:val="20"/>
                <w:szCs w:val="20"/>
              </w:rPr>
            </w:pPr>
            <w:del w:id="393" w:author="Stefan Gustafsson" w:date="2012-08-27T09:27:00Z">
              <w:r w:rsidDel="00B04C7C">
                <w:rPr>
                  <w:rFonts w:ascii="Arial" w:hAnsi="Arial" w:cs="Arial"/>
                  <w:sz w:val="20"/>
                  <w:szCs w:val="20"/>
                </w:rPr>
                <w:delText>Ett av attributen</w:delText>
              </w:r>
            </w:del>
          </w:p>
          <w:p w14:paraId="6BE9CCF4" w14:textId="088A4866" w:rsidR="009A6BAD" w:rsidRPr="009A6BAD" w:rsidDel="00B04C7C" w:rsidRDefault="009A6BAD" w:rsidP="009A6BAD">
            <w:pPr>
              <w:pStyle w:val="Default"/>
              <w:rPr>
                <w:del w:id="394" w:author="Stefan Gustafsson" w:date="2012-08-27T09:27:00Z"/>
                <w:rFonts w:ascii="Arial" w:hAnsi="Arial" w:cs="Arial"/>
                <w:sz w:val="20"/>
                <w:szCs w:val="20"/>
              </w:rPr>
            </w:pPr>
            <w:del w:id="395" w:author="Stefan Gustafsson" w:date="2012-08-27T09:27:00Z">
              <w:r w:rsidRPr="00517C89" w:rsidDel="00B04C7C">
                <w:rPr>
                  <w:rFonts w:ascii="Arial" w:hAnsi="Arial" w:cs="Arial"/>
                  <w:i/>
                  <w:sz w:val="20"/>
                  <w:szCs w:val="20"/>
                </w:rPr>
                <w:delText xml:space="preserve">receiving-care-unit-id </w:delText>
              </w:r>
              <w:r w:rsidDel="00B04C7C">
                <w:rPr>
                  <w:rFonts w:ascii="Arial" w:hAnsi="Arial" w:cs="Arial"/>
                  <w:sz w:val="20"/>
                  <w:szCs w:val="20"/>
                </w:rPr>
                <w:delText xml:space="preserve">eller </w:delText>
              </w:r>
              <w:r w:rsidRPr="00517C89" w:rsidDel="00B04C7C">
                <w:rPr>
                  <w:rFonts w:ascii="Arial" w:hAnsi="Arial" w:cs="Arial"/>
                  <w:i/>
                  <w:sz w:val="20"/>
                  <w:szCs w:val="20"/>
                </w:rPr>
                <w:delText>receiving-care-unit-description</w:delText>
              </w:r>
              <w:r w:rsidDel="00B04C7C">
                <w:rPr>
                  <w:rFonts w:ascii="Arial" w:hAnsi="Arial" w:cs="Arial"/>
                  <w:sz w:val="20"/>
                  <w:szCs w:val="20"/>
                </w:rPr>
                <w:delText xml:space="preserve"> är obligatoriskt.</w:delText>
              </w:r>
            </w:del>
          </w:p>
        </w:tc>
        <w:tc>
          <w:tcPr>
            <w:tcW w:w="704" w:type="pct"/>
          </w:tcPr>
          <w:p w14:paraId="0368AF65" w14:textId="2377F769" w:rsidR="001E24FF" w:rsidRPr="006847E7" w:rsidDel="00B04C7C" w:rsidRDefault="001E24FF" w:rsidP="001E24FF">
            <w:pPr>
              <w:rPr>
                <w:del w:id="396" w:author="Stefan Gustafsson" w:date="2012-08-27T09:27:00Z"/>
                <w:rFonts w:eastAsia="Arial Unicode MS" w:cs="Arial"/>
                <w:lang w:val="en-US"/>
              </w:rPr>
            </w:pPr>
            <w:del w:id="397" w:author="Stefan Gustafsson" w:date="2012-08-27T09:27:00Z">
              <w:r w:rsidRPr="006847E7" w:rsidDel="00B04C7C">
                <w:rPr>
                  <w:rFonts w:eastAsia="Arial Unicode MS" w:cs="Arial"/>
                  <w:lang w:val="en-US"/>
                </w:rPr>
                <w:delText>StatusEvent/</w:delText>
              </w:r>
              <w:r w:rsidRPr="006847E7" w:rsidDel="00B04C7C">
                <w:rPr>
                  <w:rFonts w:cs="Arial"/>
                  <w:iCs/>
                  <w:lang w:val="en-US"/>
                </w:rPr>
                <w:delText>receiving-care-unit-description</w:delText>
              </w:r>
            </w:del>
          </w:p>
        </w:tc>
      </w:tr>
      <w:tr w:rsidR="0096251E" w:rsidRPr="0057096A" w:rsidDel="00B04C7C" w14:paraId="404866DC" w14:textId="0D44F84F" w:rsidTr="0096251E">
        <w:trPr>
          <w:trHeight w:val="883"/>
          <w:del w:id="398" w:author="Stefan Gustafsson" w:date="2012-08-27T09:27:00Z"/>
        </w:trPr>
        <w:tc>
          <w:tcPr>
            <w:tcW w:w="531" w:type="pct"/>
          </w:tcPr>
          <w:p w14:paraId="1D24AAA0" w14:textId="74E6EC6E" w:rsidR="001E24FF" w:rsidRPr="00267EC3" w:rsidDel="00B04C7C" w:rsidRDefault="001E24FF" w:rsidP="001E24FF">
            <w:pPr>
              <w:pStyle w:val="Default"/>
              <w:rPr>
                <w:del w:id="399" w:author="Stefan Gustafsson" w:date="2012-08-27T09:27:00Z"/>
                <w:rFonts w:ascii="Arial" w:hAnsi="Arial" w:cs="Arial"/>
                <w:i/>
                <w:iCs/>
                <w:sz w:val="20"/>
                <w:szCs w:val="20"/>
              </w:rPr>
            </w:pPr>
            <w:del w:id="400" w:author="Stefan Gustafsson" w:date="2012-08-27T09:27:00Z">
              <w:r w:rsidDel="00B04C7C">
                <w:rPr>
                  <w:rFonts w:ascii="Arial" w:hAnsi="Arial" w:cs="Arial"/>
                  <w:i/>
                  <w:iCs/>
                  <w:sz w:val="20"/>
                  <w:szCs w:val="20"/>
                </w:rPr>
                <w:delText>logical-system-id</w:delText>
              </w:r>
            </w:del>
          </w:p>
        </w:tc>
        <w:tc>
          <w:tcPr>
            <w:tcW w:w="1033" w:type="pct"/>
          </w:tcPr>
          <w:p w14:paraId="22B26C9B" w14:textId="2CBCCC07" w:rsidR="001E24FF" w:rsidRPr="00E96096" w:rsidDel="00B04C7C" w:rsidRDefault="001E24FF" w:rsidP="001E24FF">
            <w:pPr>
              <w:pStyle w:val="Default"/>
              <w:rPr>
                <w:del w:id="401" w:author="Stefan Gustafsson" w:date="2012-08-27T09:27:00Z"/>
                <w:rFonts w:ascii="Arial" w:hAnsi="Arial" w:cs="Arial"/>
                <w:sz w:val="20"/>
                <w:szCs w:val="20"/>
                <w:lang w:val="sv-SE"/>
              </w:rPr>
            </w:pPr>
            <w:del w:id="402" w:author="Stefan Gustafsson" w:date="2012-08-27T09:27:00Z">
              <w:r w:rsidRPr="00E96096" w:rsidDel="00B04C7C">
                <w:rPr>
                  <w:rFonts w:ascii="Arial" w:hAnsi="Arial" w:cs="Arial"/>
                  <w:sz w:val="20"/>
                  <w:szCs w:val="20"/>
                  <w:lang w:val="sv-SE"/>
                </w:rPr>
                <w:delText>Referens till informationskällan.</w:delText>
              </w:r>
            </w:del>
          </w:p>
          <w:p w14:paraId="31FD3DCB" w14:textId="61EBE72E" w:rsidR="001E24FF" w:rsidRPr="009C6AEB" w:rsidDel="00B04C7C" w:rsidRDefault="001E24FF" w:rsidP="001E24FF">
            <w:pPr>
              <w:pStyle w:val="Default"/>
              <w:rPr>
                <w:del w:id="403" w:author="Stefan Gustafsson" w:date="2012-08-27T09:27:00Z"/>
                <w:rFonts w:ascii="Arial" w:eastAsia="Arial Unicode MS" w:hAnsi="Arial" w:cs="Arial"/>
                <w:sz w:val="20"/>
                <w:szCs w:val="20"/>
                <w:lang w:val="sv-SE"/>
              </w:rPr>
            </w:pPr>
          </w:p>
          <w:p w14:paraId="5B385329" w14:textId="492A9F82" w:rsidR="001E24FF" w:rsidRPr="009C6AEB" w:rsidDel="00B04C7C" w:rsidRDefault="001E24FF" w:rsidP="001E24FF">
            <w:pPr>
              <w:pStyle w:val="Default"/>
              <w:rPr>
                <w:del w:id="404" w:author="Stefan Gustafsson" w:date="2012-08-27T09:27:00Z"/>
                <w:rFonts w:ascii="Arial" w:eastAsia="Arial Unicode MS" w:hAnsi="Arial" w:cs="Arial"/>
                <w:sz w:val="20"/>
                <w:szCs w:val="20"/>
                <w:lang w:val="sv-SE"/>
              </w:rPr>
            </w:pPr>
            <w:del w:id="405" w:author="Stefan Gustafsson" w:date="2012-08-27T09:27:00Z">
              <w:r w:rsidRPr="009C6AEB" w:rsidDel="00B04C7C">
                <w:rPr>
                  <w:rFonts w:ascii="Arial" w:eastAsia="Arial Unicode MS" w:hAnsi="Arial" w:cs="Arial"/>
                  <w:sz w:val="20"/>
                  <w:szCs w:val="20"/>
                  <w:lang w:val="sv-SE"/>
                </w:rPr>
                <w:delText xml:space="preserve">Motsvarighet i V-TIM: </w:delText>
              </w:r>
            </w:del>
          </w:p>
          <w:p w14:paraId="1ADB3180" w14:textId="4E264BC2" w:rsidR="001E24FF" w:rsidRPr="009C6AEB" w:rsidDel="00B04C7C" w:rsidRDefault="001E24FF" w:rsidP="001E24FF">
            <w:pPr>
              <w:pStyle w:val="Default"/>
              <w:rPr>
                <w:del w:id="406" w:author="Stefan Gustafsson" w:date="2012-08-27T09:27:00Z"/>
                <w:rFonts w:ascii="Arial" w:hAnsi="Arial" w:cs="Arial"/>
                <w:sz w:val="20"/>
                <w:szCs w:val="20"/>
                <w:lang w:val="sv-SE"/>
              </w:rPr>
            </w:pPr>
            <w:del w:id="407" w:author="Stefan Gustafsson" w:date="2012-08-27T09:27:00Z">
              <w:r w:rsidRPr="009C6AEB" w:rsidDel="00B04C7C">
                <w:rPr>
                  <w:rFonts w:ascii="Arial" w:hAnsi="Arial" w:cs="Arial"/>
                  <w:sz w:val="20"/>
                  <w:szCs w:val="20"/>
                  <w:lang w:val="sv-SE"/>
                </w:rPr>
                <w:delText>Saknas</w:delText>
              </w:r>
            </w:del>
          </w:p>
        </w:tc>
        <w:tc>
          <w:tcPr>
            <w:tcW w:w="469" w:type="pct"/>
          </w:tcPr>
          <w:p w14:paraId="6606BAAA" w14:textId="2E40E2A8" w:rsidR="001E24FF" w:rsidRPr="009C6AEB" w:rsidDel="00B04C7C" w:rsidRDefault="003D0031" w:rsidP="001E24FF">
            <w:pPr>
              <w:jc w:val="center"/>
              <w:rPr>
                <w:del w:id="408" w:author="Stefan Gustafsson" w:date="2012-08-27T09:27:00Z"/>
                <w:rFonts w:cs="Arial"/>
              </w:rPr>
            </w:pPr>
            <w:del w:id="409" w:author="Stefan Gustafsson" w:date="2012-08-27T09:27:00Z">
              <w:r w:rsidDel="00B04C7C">
                <w:rPr>
                  <w:rFonts w:cs="Arial"/>
                </w:rPr>
                <w:delText>S</w:delText>
              </w:r>
              <w:r w:rsidR="00836795" w:rsidDel="00B04C7C">
                <w:rPr>
                  <w:rFonts w:cs="Arial"/>
                </w:rPr>
                <w:delText>tring</w:delText>
              </w:r>
            </w:del>
          </w:p>
        </w:tc>
        <w:tc>
          <w:tcPr>
            <w:tcW w:w="233" w:type="pct"/>
          </w:tcPr>
          <w:p w14:paraId="2B33EA52" w14:textId="7154EC33" w:rsidR="001E24FF" w:rsidRPr="009C6AEB" w:rsidDel="00B04C7C" w:rsidRDefault="001E24FF" w:rsidP="001E24FF">
            <w:pPr>
              <w:jc w:val="center"/>
              <w:rPr>
                <w:del w:id="410" w:author="Stefan Gustafsson" w:date="2012-08-27T09:27:00Z"/>
                <w:rFonts w:cs="Arial"/>
              </w:rPr>
            </w:pPr>
            <w:del w:id="411" w:author="Stefan Gustafsson" w:date="2012-08-27T09:27:00Z">
              <w:r w:rsidRPr="009C6AEB" w:rsidDel="00B04C7C">
                <w:rPr>
                  <w:rFonts w:cs="Arial"/>
                </w:rPr>
                <w:delText>1</w:delText>
              </w:r>
            </w:del>
          </w:p>
        </w:tc>
        <w:tc>
          <w:tcPr>
            <w:tcW w:w="937" w:type="pct"/>
          </w:tcPr>
          <w:p w14:paraId="01B1081C" w14:textId="5B7B3492" w:rsidR="001E24FF" w:rsidRPr="009C6AEB" w:rsidDel="00B04C7C" w:rsidRDefault="001E24FF" w:rsidP="001E24FF">
            <w:pPr>
              <w:widowControl w:val="0"/>
              <w:autoSpaceDE w:val="0"/>
              <w:autoSpaceDN w:val="0"/>
              <w:adjustRightInd w:val="0"/>
              <w:jc w:val="both"/>
              <w:rPr>
                <w:del w:id="412" w:author="Stefan Gustafsson" w:date="2012-08-27T09:27:00Z"/>
                <w:rFonts w:cs="Arial"/>
              </w:rPr>
            </w:pPr>
            <w:del w:id="413" w:author="Stefan Gustafsson" w:date="2012-08-27T09:27:00Z">
              <w:r w:rsidRPr="009C6AEB" w:rsidDel="00B04C7C">
                <w:rPr>
                  <w:rFonts w:cs="Arial"/>
                </w:rPr>
                <w:delText>&lt;</w:delText>
              </w:r>
              <w:r w:rsidDel="00B04C7C">
                <w:rPr>
                  <w:rFonts w:cs="Arial"/>
                </w:rPr>
                <w:delText>Systemets HSA-</w:delText>
              </w:r>
              <w:r w:rsidRPr="009C6AEB" w:rsidDel="00B04C7C">
                <w:rPr>
                  <w:rFonts w:cs="Arial"/>
                </w:rPr>
                <w:delText>id&gt;.</w:delText>
              </w:r>
            </w:del>
          </w:p>
        </w:tc>
        <w:tc>
          <w:tcPr>
            <w:tcW w:w="1093" w:type="pct"/>
            <w:gridSpan w:val="2"/>
          </w:tcPr>
          <w:p w14:paraId="7F90D61C" w14:textId="2A0123D7" w:rsidR="001E24FF" w:rsidRPr="0057096A" w:rsidDel="00B04C7C" w:rsidRDefault="001E24FF" w:rsidP="001E24FF">
            <w:pPr>
              <w:pStyle w:val="Default"/>
              <w:rPr>
                <w:del w:id="414" w:author="Stefan Gustafsson" w:date="2012-08-27T09:27:00Z"/>
                <w:rFonts w:ascii="Arial" w:hAnsi="Arial" w:cs="Arial"/>
                <w:sz w:val="20"/>
                <w:szCs w:val="20"/>
                <w:lang w:val="sv-SE"/>
              </w:rPr>
            </w:pPr>
            <w:del w:id="415" w:author="Stefan Gustafsson" w:date="2012-08-27T09:27:00Z">
              <w:r w:rsidDel="00B04C7C">
                <w:rPr>
                  <w:rFonts w:ascii="Arial" w:hAnsi="Arial" w:cs="Arial"/>
                  <w:sz w:val="20"/>
                  <w:szCs w:val="20"/>
                  <w:lang w:val="sv-SE"/>
                </w:rPr>
                <w:delText>Används för regler som ska mappa ihop remisser som finns hos olika producenter (kan då skapa unika remiss identiteter med detta id + request id).</w:delText>
              </w:r>
            </w:del>
          </w:p>
        </w:tc>
        <w:tc>
          <w:tcPr>
            <w:tcW w:w="704" w:type="pct"/>
          </w:tcPr>
          <w:p w14:paraId="7272FC5D" w14:textId="162E677E" w:rsidR="001E24FF" w:rsidRPr="0057096A" w:rsidDel="00B04C7C" w:rsidRDefault="001E24FF" w:rsidP="001E24FF">
            <w:pPr>
              <w:rPr>
                <w:del w:id="416" w:author="Stefan Gustafsson" w:date="2012-08-27T09:27:00Z"/>
                <w:rFonts w:eastAsia="Arial Unicode MS" w:cs="Arial"/>
              </w:rPr>
            </w:pPr>
            <w:del w:id="417" w:author="Stefan Gustafsson" w:date="2012-08-27T09:27:00Z">
              <w:r w:rsidDel="00B04C7C">
                <w:rPr>
                  <w:rFonts w:eastAsia="Arial Unicode MS" w:cs="Arial"/>
                </w:rPr>
                <w:delText>StatusEvent/logical-system-id</w:delText>
              </w:r>
            </w:del>
          </w:p>
        </w:tc>
      </w:tr>
      <w:tr w:rsidR="001E24FF" w:rsidRPr="0057096A" w:rsidDel="00B04C7C" w14:paraId="4B7CEA39" w14:textId="57DF075B" w:rsidTr="000F7849">
        <w:trPr>
          <w:trHeight w:val="305"/>
          <w:del w:id="418" w:author="Stefan Gustafsson" w:date="2012-08-27T09:27:00Z"/>
        </w:trPr>
        <w:tc>
          <w:tcPr>
            <w:tcW w:w="5000" w:type="pct"/>
            <w:gridSpan w:val="8"/>
          </w:tcPr>
          <w:p w14:paraId="349ECF21" w14:textId="78C926B6" w:rsidR="001E24FF" w:rsidRPr="0057096A" w:rsidDel="00B04C7C" w:rsidRDefault="001E24FF" w:rsidP="001E24FF">
            <w:pPr>
              <w:rPr>
                <w:del w:id="419" w:author="Stefan Gustafsson" w:date="2012-08-27T09:27:00Z"/>
                <w:rFonts w:cs="Arial"/>
                <w:b/>
              </w:rPr>
            </w:pPr>
            <w:del w:id="420" w:author="Stefan Gustafsson" w:date="2012-08-27T09:27:00Z">
              <w:r w:rsidRPr="0057096A" w:rsidDel="00B04C7C">
                <w:rPr>
                  <w:rFonts w:cs="Arial"/>
                  <w:b/>
                </w:rPr>
                <w:delText>Associationer</w:delText>
              </w:r>
            </w:del>
          </w:p>
        </w:tc>
      </w:tr>
      <w:tr w:rsidR="001E24FF" w:rsidRPr="0057096A" w:rsidDel="00B04C7C" w14:paraId="6475ADFA" w14:textId="4BB074D8" w:rsidTr="000F7849">
        <w:trPr>
          <w:trHeight w:val="305"/>
          <w:del w:id="421" w:author="Stefan Gustafsson" w:date="2012-08-27T09:27:00Z"/>
        </w:trPr>
        <w:tc>
          <w:tcPr>
            <w:tcW w:w="3600" w:type="pct"/>
            <w:gridSpan w:val="6"/>
          </w:tcPr>
          <w:p w14:paraId="12326041" w14:textId="0EF951E8" w:rsidR="001E24FF" w:rsidRPr="0057096A" w:rsidDel="00B04C7C" w:rsidRDefault="001E24FF" w:rsidP="001E24FF">
            <w:pPr>
              <w:rPr>
                <w:del w:id="422" w:author="Stefan Gustafsson" w:date="2012-08-27T09:27:00Z"/>
                <w:rFonts w:cs="Arial"/>
              </w:rPr>
            </w:pPr>
            <w:del w:id="423" w:author="Stefan Gustafsson" w:date="2012-08-27T09:27:00Z">
              <w:r w:rsidRPr="0057096A" w:rsidDel="00B04C7C">
                <w:rPr>
                  <w:rFonts w:cs="Arial"/>
                </w:rPr>
                <w:delText xml:space="preserve">En Remiss </w:delText>
              </w:r>
              <w:r w:rsidDel="00B04C7C">
                <w:rPr>
                  <w:rFonts w:cs="Arial"/>
                </w:rPr>
                <w:delText>förhåller sig till en patient.</w:delText>
              </w:r>
            </w:del>
          </w:p>
        </w:tc>
        <w:tc>
          <w:tcPr>
            <w:tcW w:w="1400" w:type="pct"/>
            <w:gridSpan w:val="2"/>
          </w:tcPr>
          <w:p w14:paraId="31A36565" w14:textId="0DC7F937" w:rsidR="001E24FF" w:rsidRPr="0057096A" w:rsidDel="00B04C7C" w:rsidRDefault="001E24FF" w:rsidP="001E24FF">
            <w:pPr>
              <w:rPr>
                <w:del w:id="424" w:author="Stefan Gustafsson" w:date="2012-08-27T09:27:00Z"/>
                <w:rFonts w:cs="Arial"/>
              </w:rPr>
            </w:pPr>
          </w:p>
        </w:tc>
      </w:tr>
      <w:tr w:rsidR="001E24FF" w:rsidRPr="0057096A" w:rsidDel="00B04C7C" w14:paraId="36EDC079" w14:textId="2020E95C" w:rsidTr="000F7849">
        <w:trPr>
          <w:trHeight w:val="305"/>
          <w:del w:id="425" w:author="Stefan Gustafsson" w:date="2012-08-27T09:27:00Z"/>
        </w:trPr>
        <w:tc>
          <w:tcPr>
            <w:tcW w:w="3600" w:type="pct"/>
            <w:gridSpan w:val="6"/>
          </w:tcPr>
          <w:p w14:paraId="11A04B4E" w14:textId="0855CAD2" w:rsidR="001E24FF" w:rsidRPr="0057096A" w:rsidDel="00B04C7C" w:rsidRDefault="001E24FF" w:rsidP="001E24FF">
            <w:pPr>
              <w:rPr>
                <w:del w:id="426" w:author="Stefan Gustafsson" w:date="2012-08-27T09:27:00Z"/>
                <w:rFonts w:cs="Arial"/>
              </w:rPr>
            </w:pPr>
            <w:del w:id="427" w:author="Stefan Gustafsson" w:date="2012-08-27T09:27:00Z">
              <w:r w:rsidDel="00B04C7C">
                <w:rPr>
                  <w:rFonts w:cs="Arial"/>
                </w:rPr>
                <w:delText>En Remiss förhåller sig till en eller flera statushändelser.</w:delText>
              </w:r>
            </w:del>
          </w:p>
        </w:tc>
        <w:tc>
          <w:tcPr>
            <w:tcW w:w="1400" w:type="pct"/>
            <w:gridSpan w:val="2"/>
          </w:tcPr>
          <w:p w14:paraId="4D75B000" w14:textId="5E528E10" w:rsidR="001E24FF" w:rsidRPr="0057096A" w:rsidDel="00B04C7C" w:rsidRDefault="001E24FF" w:rsidP="001E24FF">
            <w:pPr>
              <w:rPr>
                <w:del w:id="428" w:author="Stefan Gustafsson" w:date="2012-08-27T09:27:00Z"/>
                <w:rFonts w:cs="Arial"/>
              </w:rPr>
            </w:pPr>
          </w:p>
        </w:tc>
      </w:tr>
    </w:tbl>
    <w:p w14:paraId="03F9EE0F" w14:textId="13D8A79D" w:rsidR="001C349A" w:rsidDel="00B04C7C" w:rsidRDefault="001C349A" w:rsidP="00B7745E">
      <w:pPr>
        <w:tabs>
          <w:tab w:val="left" w:pos="1844"/>
        </w:tabs>
        <w:rPr>
          <w:del w:id="429" w:author="Stefan Gustafsson" w:date="2012-08-27T09:29:00Z"/>
        </w:rPr>
      </w:pPr>
    </w:p>
    <w:p w14:paraId="58291E3A" w14:textId="7890CCAA" w:rsidR="0060397F" w:rsidDel="00B04C7C" w:rsidRDefault="0060397F" w:rsidP="0060397F">
      <w:pPr>
        <w:pStyle w:val="Rubrik3"/>
        <w:ind w:left="1304" w:hanging="1304"/>
        <w:rPr>
          <w:del w:id="430" w:author="Stefan Gustafsson" w:date="2012-08-27T09:29:00Z"/>
        </w:rPr>
      </w:pPr>
      <w:del w:id="431" w:author="Stefan Gustafsson" w:date="2012-08-27T09:29:00Z">
        <w:r w:rsidDel="00B04C7C">
          <w:delText>StatusEvent</w:delText>
        </w:r>
      </w:del>
    </w:p>
    <w:p w14:paraId="3C797A93" w14:textId="51ED3FA5" w:rsidR="0060397F" w:rsidDel="00B04C7C" w:rsidRDefault="0060397F" w:rsidP="0060397F">
      <w:pPr>
        <w:tabs>
          <w:tab w:val="left" w:pos="9072"/>
        </w:tabs>
        <w:rPr>
          <w:del w:id="432" w:author="Stefan Gustafsson" w:date="2012-08-27T09:29:00Z"/>
        </w:rPr>
      </w:pPr>
      <w:del w:id="433" w:author="Stefan Gustafsson" w:date="2012-08-27T09:29:00Z">
        <w:r w:rsidDel="00B04C7C">
          <w:delText xml:space="preserve">Klassen StatusEvent hanterar information for vilka statusar </w:delText>
        </w:r>
      </w:del>
      <w:ins w:id="434" w:author="Johan Eltes" w:date="2012-08-20T11:24:00Z">
        <w:del w:id="435" w:author="Stefan Gustafsson" w:date="2012-08-27T09:29:00Z">
          <w:r w:rsidR="00CA42F2" w:rsidDel="00B04C7C">
            <w:delText xml:space="preserve">tillstånd </w:delText>
          </w:r>
        </w:del>
      </w:ins>
      <w:del w:id="436" w:author="Stefan Gustafsson" w:date="2012-08-27T09:29:00Z">
        <w:r w:rsidDel="00B04C7C">
          <w:delText>en remiss varit i.</w:delText>
        </w:r>
      </w:del>
    </w:p>
    <w:p w14:paraId="1B603BA3" w14:textId="4F983568" w:rsidR="0060397F" w:rsidDel="00B04C7C" w:rsidRDefault="0060397F" w:rsidP="0060397F">
      <w:pPr>
        <w:tabs>
          <w:tab w:val="left" w:pos="9072"/>
        </w:tabs>
        <w:rPr>
          <w:del w:id="437" w:author="Stefan Gustafsson" w:date="2012-08-27T09:29:00Z"/>
        </w:rPr>
      </w:pPr>
      <w:del w:id="438" w:author="Stefan Gustafsson" w:date="2012-08-27T09:29:00Z">
        <w:r w:rsidDel="00B04C7C">
          <w:rPr>
            <w:b/>
          </w:rPr>
          <w:delText>Motsvarighet i V-TIM:</w:delText>
        </w:r>
        <w:r w:rsidDel="00B04C7C">
          <w:delText xml:space="preserve"> </w:delText>
        </w:r>
        <w:r w:rsidRPr="00B460D2" w:rsidDel="00B04C7C">
          <w:delText>Saknas</w:delText>
        </w:r>
      </w:del>
      <w:ins w:id="439" w:author="Johan Eltes" w:date="2012-08-20T11:24:00Z">
        <w:del w:id="440" w:author="Stefan Gustafsson" w:date="2012-08-27T09:29:00Z">
          <w:r w:rsidR="00CA42F2" w:rsidDel="00B04C7C">
            <w:delText xml:space="preserve">, </w:delText>
          </w:r>
        </w:del>
      </w:ins>
      <w:del w:id="441" w:author="Stefan Gustafsson" w:date="2012-08-27T09:29:00Z">
        <w:r w:rsidRPr="00B460D2" w:rsidDel="00B04C7C">
          <w:delText xml:space="preserve"> motsvarighet i V-TIM men Nationell eRemiss</w:delText>
        </w:r>
        <w:r w:rsidDel="00B04C7C">
          <w:delText xml:space="preserve"> Projektet</w:delText>
        </w:r>
        <w:r w:rsidRPr="00B460D2" w:rsidDel="00B04C7C">
          <w:delText xml:space="preserve"> identifierar något liknande i eRemissmoment klassen.</w:delText>
        </w:r>
      </w:del>
    </w:p>
    <w:p w14:paraId="55DC94B6" w14:textId="1D45A95B" w:rsidR="0060397F" w:rsidDel="00B04C7C" w:rsidRDefault="0060397F" w:rsidP="0060397F">
      <w:pPr>
        <w:tabs>
          <w:tab w:val="left" w:pos="9072"/>
        </w:tabs>
        <w:rPr>
          <w:del w:id="442" w:author="Stefan Gustafsson" w:date="2012-08-27T09:29:00Z"/>
        </w:rPr>
      </w:pPr>
    </w:p>
    <w:tbl>
      <w:tblPr>
        <w:tblW w:w="6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7"/>
        <w:gridCol w:w="1325"/>
        <w:gridCol w:w="1042"/>
        <w:gridCol w:w="566"/>
        <w:gridCol w:w="2376"/>
        <w:gridCol w:w="1126"/>
        <w:gridCol w:w="1889"/>
        <w:gridCol w:w="1889"/>
      </w:tblGrid>
      <w:tr w:rsidR="0060397F" w:rsidDel="00B04C7C" w14:paraId="51703F9A" w14:textId="750C1A7E" w:rsidTr="007174D4">
        <w:trPr>
          <w:gridAfter w:val="1"/>
          <w:wAfter w:w="861" w:type="pct"/>
          <w:trHeight w:val="469"/>
          <w:tblHeader/>
          <w:del w:id="443" w:author="Stefan Gustafsson" w:date="2012-08-27T09:28:00Z"/>
        </w:trPr>
        <w:tc>
          <w:tcPr>
            <w:tcW w:w="345" w:type="pct"/>
          </w:tcPr>
          <w:p w14:paraId="0A41E250" w14:textId="4248613D" w:rsidR="0060397F" w:rsidDel="00B04C7C" w:rsidRDefault="0060397F" w:rsidP="0060397F">
            <w:pPr>
              <w:jc w:val="center"/>
              <w:rPr>
                <w:del w:id="444" w:author="Stefan Gustafsson" w:date="2012-08-27T09:28:00Z"/>
                <w:rFonts w:eastAsia="Arial Unicode MS"/>
              </w:rPr>
            </w:pPr>
            <w:del w:id="445" w:author="Stefan Gustafsson" w:date="2012-08-27T09:28:00Z">
              <w:r w:rsidDel="00B04C7C">
                <w:delText>Attribut</w:delText>
              </w:r>
            </w:del>
          </w:p>
        </w:tc>
        <w:tc>
          <w:tcPr>
            <w:tcW w:w="604" w:type="pct"/>
          </w:tcPr>
          <w:p w14:paraId="1C93C286" w14:textId="10B62F16" w:rsidR="0060397F" w:rsidDel="00B04C7C" w:rsidRDefault="0060397F" w:rsidP="0060397F">
            <w:pPr>
              <w:jc w:val="center"/>
              <w:rPr>
                <w:del w:id="446" w:author="Stefan Gustafsson" w:date="2012-08-27T09:28:00Z"/>
              </w:rPr>
            </w:pPr>
            <w:del w:id="447" w:author="Stefan Gustafsson" w:date="2012-08-27T09:28:00Z">
              <w:r w:rsidDel="00B04C7C">
                <w:delText>Beskrivning</w:delText>
              </w:r>
            </w:del>
          </w:p>
        </w:tc>
        <w:tc>
          <w:tcPr>
            <w:tcW w:w="475" w:type="pct"/>
          </w:tcPr>
          <w:p w14:paraId="6B9A4FA4" w14:textId="02B9BDEC" w:rsidR="0060397F" w:rsidDel="00B04C7C" w:rsidRDefault="0060397F" w:rsidP="0060397F">
            <w:pPr>
              <w:jc w:val="center"/>
              <w:rPr>
                <w:del w:id="448" w:author="Stefan Gustafsson" w:date="2012-08-27T09:28:00Z"/>
                <w:rFonts w:eastAsia="Arial Unicode MS"/>
              </w:rPr>
            </w:pPr>
            <w:del w:id="449" w:author="Stefan Gustafsson" w:date="2012-08-27T09:28:00Z">
              <w:r w:rsidDel="00B04C7C">
                <w:delText>Format</w:delText>
              </w:r>
            </w:del>
          </w:p>
        </w:tc>
        <w:tc>
          <w:tcPr>
            <w:tcW w:w="258" w:type="pct"/>
          </w:tcPr>
          <w:p w14:paraId="19EE32ED" w14:textId="650DBFB0" w:rsidR="0060397F" w:rsidDel="00B04C7C" w:rsidRDefault="0060397F" w:rsidP="0060397F">
            <w:pPr>
              <w:jc w:val="center"/>
              <w:rPr>
                <w:del w:id="450" w:author="Stefan Gustafsson" w:date="2012-08-27T09:28:00Z"/>
              </w:rPr>
            </w:pPr>
            <w:del w:id="451" w:author="Stefan Gustafsson" w:date="2012-08-27T09:28:00Z">
              <w:r w:rsidDel="00B04C7C">
                <w:delText>Mult</w:delText>
              </w:r>
            </w:del>
          </w:p>
        </w:tc>
        <w:tc>
          <w:tcPr>
            <w:tcW w:w="1083" w:type="pct"/>
          </w:tcPr>
          <w:p w14:paraId="62247ABF" w14:textId="4B0FE00F" w:rsidR="0060397F" w:rsidDel="00B04C7C" w:rsidRDefault="0060397F" w:rsidP="0060397F">
            <w:pPr>
              <w:jc w:val="center"/>
              <w:rPr>
                <w:del w:id="452" w:author="Stefan Gustafsson" w:date="2012-08-27T09:28:00Z"/>
                <w:rFonts w:eastAsia="Arial Unicode MS"/>
              </w:rPr>
            </w:pPr>
            <w:del w:id="453" w:author="Stefan Gustafsson" w:date="2012-08-27T09:28:00Z">
              <w:r w:rsidDel="00B04C7C">
                <w:delText>Kodverk/ värdemängd</w:delText>
              </w:r>
            </w:del>
          </w:p>
        </w:tc>
        <w:tc>
          <w:tcPr>
            <w:tcW w:w="512" w:type="pct"/>
          </w:tcPr>
          <w:p w14:paraId="2C85EA9F" w14:textId="73D64C6D" w:rsidR="0060397F" w:rsidDel="00B04C7C" w:rsidRDefault="0060397F" w:rsidP="0060397F">
            <w:pPr>
              <w:jc w:val="center"/>
              <w:rPr>
                <w:del w:id="454" w:author="Stefan Gustafsson" w:date="2012-08-27T09:28:00Z"/>
              </w:rPr>
            </w:pPr>
            <w:del w:id="455" w:author="Stefan Gustafsson" w:date="2012-08-27T09:28:00Z">
              <w:r w:rsidDel="00B04C7C">
                <w:delText>Beslutsregel</w:delText>
              </w:r>
            </w:del>
          </w:p>
        </w:tc>
        <w:tc>
          <w:tcPr>
            <w:tcW w:w="861" w:type="pct"/>
          </w:tcPr>
          <w:p w14:paraId="2886AB8E" w14:textId="290662E1" w:rsidR="0060397F" w:rsidRPr="004F0C77" w:rsidDel="00B04C7C" w:rsidRDefault="0060397F" w:rsidP="0060397F">
            <w:pPr>
              <w:jc w:val="center"/>
              <w:rPr>
                <w:del w:id="456" w:author="Stefan Gustafsson" w:date="2012-08-27T09:28:00Z"/>
                <w:b/>
              </w:rPr>
            </w:pPr>
            <w:del w:id="457" w:author="Stefan Gustafsson" w:date="2012-08-27T09:28:00Z">
              <w:r w:rsidDel="00B04C7C">
                <w:rPr>
                  <w:b/>
                </w:rPr>
                <w:delText>Motsvarighet i schema (XPath)</w:delText>
              </w:r>
            </w:del>
          </w:p>
        </w:tc>
      </w:tr>
      <w:tr w:rsidR="0060397F" w:rsidDel="00B04C7C" w14:paraId="1A206E99" w14:textId="571FFFDB" w:rsidTr="007174D4">
        <w:trPr>
          <w:gridAfter w:val="1"/>
          <w:wAfter w:w="861" w:type="pct"/>
          <w:trHeight w:val="516"/>
          <w:del w:id="458" w:author="Stefan Gustafsson" w:date="2012-08-27T09:28:00Z"/>
        </w:trPr>
        <w:tc>
          <w:tcPr>
            <w:tcW w:w="345" w:type="pct"/>
          </w:tcPr>
          <w:p w14:paraId="5A44C8B1" w14:textId="6944B927" w:rsidR="0060397F" w:rsidDel="00B04C7C" w:rsidRDefault="0060397F" w:rsidP="0060397F">
            <w:pPr>
              <w:rPr>
                <w:del w:id="459" w:author="Stefan Gustafsson" w:date="2012-08-27T09:28:00Z"/>
                <w:rFonts w:eastAsia="Arial Unicode MS"/>
                <w:i/>
              </w:rPr>
            </w:pPr>
            <w:del w:id="460" w:author="Stefan Gustafsson" w:date="2012-08-27T09:28:00Z">
              <w:r w:rsidDel="00B04C7C">
                <w:rPr>
                  <w:rFonts w:eastAsia="Arial Unicode MS"/>
                  <w:i/>
                </w:rPr>
                <w:delText>status-code</w:delText>
              </w:r>
            </w:del>
          </w:p>
        </w:tc>
        <w:tc>
          <w:tcPr>
            <w:tcW w:w="604" w:type="pct"/>
          </w:tcPr>
          <w:p w14:paraId="1BD40EA9" w14:textId="269C520C" w:rsidR="0060397F" w:rsidRPr="00ED64CB" w:rsidDel="00B04C7C" w:rsidRDefault="0060397F" w:rsidP="0060397F">
            <w:pPr>
              <w:rPr>
                <w:del w:id="461" w:author="Stefan Gustafsson" w:date="2012-08-27T09:28:00Z"/>
                <w:rFonts w:eastAsia="Arial Unicode MS" w:cs="Arial"/>
              </w:rPr>
            </w:pPr>
            <w:del w:id="462" w:author="Stefan Gustafsson" w:date="2012-08-27T09:28:00Z">
              <w:r w:rsidDel="00B04C7C">
                <w:rPr>
                  <w:rFonts w:eastAsia="Arial Unicode MS" w:cs="Arial"/>
                </w:rPr>
                <w:delText>Anger i vilken status remissen befinner sig i.</w:delText>
              </w:r>
            </w:del>
          </w:p>
        </w:tc>
        <w:tc>
          <w:tcPr>
            <w:tcW w:w="475" w:type="pct"/>
          </w:tcPr>
          <w:p w14:paraId="31433380" w14:textId="0362656D" w:rsidR="0060397F" w:rsidDel="00B04C7C" w:rsidRDefault="00836795" w:rsidP="00836795">
            <w:pPr>
              <w:jc w:val="center"/>
              <w:rPr>
                <w:del w:id="463" w:author="Stefan Gustafsson" w:date="2012-08-27T09:28:00Z"/>
                <w:rFonts w:eastAsia="Arial Unicode MS"/>
              </w:rPr>
            </w:pPr>
            <w:del w:id="464" w:author="Stefan Gustafsson" w:date="2012-08-27T09:28:00Z">
              <w:r w:rsidDel="00B04C7C">
                <w:rPr>
                  <w:rFonts w:eastAsia="Arial Unicode MS"/>
                </w:rPr>
                <w:delText>StatusCodeEnum</w:delText>
              </w:r>
            </w:del>
          </w:p>
        </w:tc>
        <w:tc>
          <w:tcPr>
            <w:tcW w:w="258" w:type="pct"/>
          </w:tcPr>
          <w:p w14:paraId="7A1B81A0" w14:textId="6DBE25CF" w:rsidR="0060397F" w:rsidDel="00B04C7C" w:rsidRDefault="0060397F" w:rsidP="0060397F">
            <w:pPr>
              <w:jc w:val="center"/>
              <w:rPr>
                <w:del w:id="465" w:author="Stefan Gustafsson" w:date="2012-08-27T09:28:00Z"/>
                <w:rFonts w:eastAsia="Arial Unicode MS"/>
              </w:rPr>
            </w:pPr>
            <w:del w:id="466" w:author="Stefan Gustafsson" w:date="2012-08-27T09:28:00Z">
              <w:r w:rsidDel="00B04C7C">
                <w:rPr>
                  <w:rFonts w:eastAsia="Arial Unicode MS"/>
                </w:rPr>
                <w:delText>1</w:delText>
              </w:r>
            </w:del>
          </w:p>
        </w:tc>
        <w:tc>
          <w:tcPr>
            <w:tcW w:w="1083" w:type="pct"/>
          </w:tcPr>
          <w:p w14:paraId="5EDEA144" w14:textId="29F2997A" w:rsidR="0060397F" w:rsidDel="00B04C7C" w:rsidRDefault="0060397F" w:rsidP="0060397F">
            <w:pPr>
              <w:rPr>
                <w:del w:id="467" w:author="Stefan Gustafsson" w:date="2012-08-27T09:28:00Z"/>
                <w:rFonts w:eastAsia="Arial Unicode MS"/>
              </w:rPr>
            </w:pPr>
            <w:del w:id="468" w:author="Stefan Gustafsson" w:date="2012-08-27T09:28:00Z">
              <w:r w:rsidDel="00B04C7C">
                <w:rPr>
                  <w:rFonts w:eastAsia="Arial Unicode MS"/>
                </w:rPr>
                <w:delText xml:space="preserve">KV Aktivitetmomentstatus. </w:delText>
              </w:r>
            </w:del>
          </w:p>
          <w:p w14:paraId="1DDD8B11" w14:textId="16F6BE3B" w:rsidR="0060397F" w:rsidDel="00B04C7C" w:rsidRDefault="0060397F" w:rsidP="0060397F">
            <w:pPr>
              <w:pStyle w:val="Default"/>
              <w:jc w:val="both"/>
              <w:rPr>
                <w:del w:id="469" w:author="Stefan Gustafsson" w:date="2012-08-27T09:28:00Z"/>
                <w:rFonts w:ascii="Arial" w:hAnsi="Arial" w:cs="Arial"/>
                <w:sz w:val="20"/>
                <w:szCs w:val="20"/>
                <w:lang w:val="sv-SE"/>
              </w:rPr>
            </w:pPr>
            <w:del w:id="470" w:author="Stefan Gustafsson" w:date="2012-08-27T09:28:00Z">
              <w:r w:rsidRPr="002016B0" w:rsidDel="00B04C7C">
                <w:rPr>
                  <w:rFonts w:ascii="Arial" w:hAnsi="Arial" w:cs="Arial"/>
                  <w:sz w:val="20"/>
                  <w:szCs w:val="20"/>
                  <w:lang w:val="sv-SE"/>
                </w:rPr>
                <w:delText xml:space="preserve">Se avsnitt </w:delText>
              </w:r>
              <w:r w:rsidRPr="00D40F0F" w:rsidDel="00B04C7C">
                <w:rPr>
                  <w:rFonts w:ascii="Arial" w:hAnsi="Arial" w:cs="Arial"/>
                  <w:sz w:val="20"/>
                  <w:szCs w:val="20"/>
                  <w:lang w:val="sv-SE"/>
                </w:rPr>
                <w:delText xml:space="preserve">  </w:delText>
              </w:r>
            </w:del>
          </w:p>
          <w:p w14:paraId="572CCB17" w14:textId="0F4B25A1" w:rsidR="0060397F" w:rsidDel="00B04C7C" w:rsidRDefault="0060397F" w:rsidP="0060397F">
            <w:pPr>
              <w:rPr>
                <w:del w:id="471" w:author="Stefan Gustafsson" w:date="2012-08-27T09:28:00Z"/>
                <w:rFonts w:eastAsia="Arial Unicode MS"/>
              </w:rPr>
            </w:pPr>
            <w:del w:id="472" w:author="Stefan Gustafsson" w:date="2012-08-27T09:28:00Z">
              <w:r w:rsidRPr="001E4AC5" w:rsidDel="00B04C7C">
                <w:rPr>
                  <w:rFonts w:cs="Arial"/>
                  <w:i/>
                </w:rPr>
                <w:delText>Klassifikationer och kodverk</w:delText>
              </w:r>
              <w:r w:rsidDel="00B04C7C">
                <w:rPr>
                  <w:rFonts w:cs="Arial"/>
                </w:rPr>
                <w:delText>.</w:delText>
              </w:r>
            </w:del>
          </w:p>
        </w:tc>
        <w:tc>
          <w:tcPr>
            <w:tcW w:w="512" w:type="pct"/>
          </w:tcPr>
          <w:p w14:paraId="6C7808DF" w14:textId="5293B8D4" w:rsidR="0060397F" w:rsidDel="00B04C7C" w:rsidRDefault="0060397F" w:rsidP="002C3C06">
            <w:pPr>
              <w:rPr>
                <w:del w:id="473" w:author="Stefan Gustafsson" w:date="2012-08-27T09:28:00Z"/>
                <w:rFonts w:eastAsia="Arial Unicode MS"/>
              </w:rPr>
            </w:pPr>
            <w:commentRangeStart w:id="474"/>
            <w:del w:id="475" w:author="Stefan Gustafsson" w:date="2012-08-27T09:28:00Z">
              <w:r w:rsidDel="00B04C7C">
                <w:rPr>
                  <w:rFonts w:eastAsia="Arial Unicode MS"/>
                </w:rPr>
                <w:delText>Använd delmängd av statusar som i Nationella eRemiss tjänsten.</w:delText>
              </w:r>
              <w:commentRangeEnd w:id="474"/>
              <w:r w:rsidR="00CA42F2" w:rsidDel="00B04C7C">
                <w:rPr>
                  <w:rStyle w:val="Kommentarsreferens"/>
                  <w:i/>
                  <w:noProof w:val="0"/>
                  <w:lang w:val="en-GB"/>
                </w:rPr>
                <w:commentReference w:id="474"/>
              </w:r>
            </w:del>
          </w:p>
        </w:tc>
        <w:tc>
          <w:tcPr>
            <w:tcW w:w="861" w:type="pct"/>
          </w:tcPr>
          <w:p w14:paraId="53F932D8" w14:textId="46DE3EE7" w:rsidR="0060397F" w:rsidDel="00B04C7C" w:rsidRDefault="0060397F" w:rsidP="0060397F">
            <w:pPr>
              <w:rPr>
                <w:del w:id="476" w:author="Stefan Gustafsson" w:date="2012-08-27T09:28:00Z"/>
                <w:rFonts w:eastAsia="Arial Unicode MS"/>
              </w:rPr>
            </w:pPr>
            <w:del w:id="477" w:author="Stefan Gustafsson" w:date="2012-08-27T09:28:00Z">
              <w:r w:rsidDel="00B04C7C">
                <w:rPr>
                  <w:rFonts w:eastAsia="Arial Unicode MS"/>
                </w:rPr>
                <w:delText>StatusEvent/status-code</w:delText>
              </w:r>
            </w:del>
          </w:p>
        </w:tc>
      </w:tr>
      <w:tr w:rsidR="0060397F" w:rsidDel="00B04C7C" w14:paraId="0CA1C728" w14:textId="39DABCC6" w:rsidTr="007174D4">
        <w:trPr>
          <w:gridAfter w:val="1"/>
          <w:wAfter w:w="861" w:type="pct"/>
          <w:trHeight w:val="516"/>
          <w:del w:id="478" w:author="Stefan Gustafsson" w:date="2012-08-27T09:28:00Z"/>
        </w:trPr>
        <w:tc>
          <w:tcPr>
            <w:tcW w:w="345" w:type="pct"/>
          </w:tcPr>
          <w:p w14:paraId="693FAD29" w14:textId="09BC9923" w:rsidR="0060397F" w:rsidDel="00B04C7C" w:rsidRDefault="0060397F" w:rsidP="0060397F">
            <w:pPr>
              <w:rPr>
                <w:del w:id="479" w:author="Stefan Gustafsson" w:date="2012-08-27T09:28:00Z"/>
                <w:rFonts w:eastAsia="Arial Unicode MS"/>
                <w:i/>
              </w:rPr>
            </w:pPr>
            <w:del w:id="480" w:author="Stefan Gustafsson" w:date="2012-08-27T09:28:00Z">
              <w:r w:rsidDel="00B04C7C">
                <w:rPr>
                  <w:rFonts w:eastAsia="Arial Unicode MS"/>
                  <w:i/>
                </w:rPr>
                <w:delText>event-time</w:delText>
              </w:r>
            </w:del>
          </w:p>
        </w:tc>
        <w:tc>
          <w:tcPr>
            <w:tcW w:w="604" w:type="pct"/>
          </w:tcPr>
          <w:p w14:paraId="4AE2E5F8" w14:textId="236321EB" w:rsidR="0060397F" w:rsidRPr="00ED64CB" w:rsidDel="00B04C7C" w:rsidRDefault="0060397F" w:rsidP="0060397F">
            <w:pPr>
              <w:rPr>
                <w:del w:id="481" w:author="Stefan Gustafsson" w:date="2012-08-27T09:28:00Z"/>
                <w:rFonts w:eastAsia="Arial Unicode MS" w:cs="Arial"/>
              </w:rPr>
            </w:pPr>
            <w:del w:id="482" w:author="Stefan Gustafsson" w:date="2012-08-27T09:28:00Z">
              <w:r w:rsidDel="00B04C7C">
                <w:rPr>
                  <w:rFonts w:eastAsia="Arial Unicode MS" w:cs="Arial"/>
                </w:rPr>
                <w:delText>Anger tidspunkt när händelsen inträffade.</w:delText>
              </w:r>
            </w:del>
          </w:p>
        </w:tc>
        <w:tc>
          <w:tcPr>
            <w:tcW w:w="475" w:type="pct"/>
          </w:tcPr>
          <w:p w14:paraId="7D9D4065" w14:textId="2F67F2BC" w:rsidR="0060397F" w:rsidDel="00B04C7C" w:rsidRDefault="00836795" w:rsidP="0060397F">
            <w:pPr>
              <w:jc w:val="center"/>
              <w:rPr>
                <w:del w:id="483" w:author="Stefan Gustafsson" w:date="2012-08-27T09:28:00Z"/>
                <w:rFonts w:eastAsia="Arial Unicode MS"/>
              </w:rPr>
            </w:pPr>
            <w:del w:id="484" w:author="Stefan Gustafsson" w:date="2012-08-27T09:28:00Z">
              <w:r w:rsidDel="00B04C7C">
                <w:rPr>
                  <w:rFonts w:eastAsia="Arial Unicode MS"/>
                </w:rPr>
                <w:delText>TS</w:delText>
              </w:r>
            </w:del>
          </w:p>
        </w:tc>
        <w:tc>
          <w:tcPr>
            <w:tcW w:w="258" w:type="pct"/>
          </w:tcPr>
          <w:p w14:paraId="14BC52B6" w14:textId="115150EA" w:rsidR="0060397F" w:rsidDel="00B04C7C" w:rsidRDefault="0060397F" w:rsidP="0060397F">
            <w:pPr>
              <w:jc w:val="center"/>
              <w:rPr>
                <w:del w:id="485" w:author="Stefan Gustafsson" w:date="2012-08-27T09:28:00Z"/>
                <w:rFonts w:eastAsia="Arial Unicode MS"/>
              </w:rPr>
            </w:pPr>
            <w:del w:id="486" w:author="Stefan Gustafsson" w:date="2012-08-27T09:28:00Z">
              <w:r w:rsidDel="00B04C7C">
                <w:rPr>
                  <w:rFonts w:eastAsia="Arial Unicode MS"/>
                </w:rPr>
                <w:delText>1</w:delText>
              </w:r>
            </w:del>
          </w:p>
        </w:tc>
        <w:tc>
          <w:tcPr>
            <w:tcW w:w="1083" w:type="pct"/>
          </w:tcPr>
          <w:p w14:paraId="17BDD8E0" w14:textId="6661E939" w:rsidR="0060397F" w:rsidDel="00B04C7C" w:rsidRDefault="003D2417" w:rsidP="0060397F">
            <w:pPr>
              <w:rPr>
                <w:del w:id="487" w:author="Stefan Gustafsson" w:date="2012-08-27T09:28:00Z"/>
                <w:rFonts w:eastAsia="Arial Unicode MS"/>
              </w:rPr>
            </w:pPr>
            <w:ins w:id="488" w:author="Johan Eltes" w:date="2012-08-20T11:26:00Z">
              <w:del w:id="489" w:author="Stefan Gustafsson" w:date="2012-08-27T09:28:00Z">
                <w:r w:rsidDel="00B04C7C">
                  <w:rPr>
                    <w:rFonts w:eastAsia="Arial Unicode MS"/>
                  </w:rPr>
                  <w:delText xml:space="preserve">ISO </w:delText>
                </w:r>
              </w:del>
            </w:ins>
          </w:p>
        </w:tc>
        <w:tc>
          <w:tcPr>
            <w:tcW w:w="512" w:type="pct"/>
          </w:tcPr>
          <w:p w14:paraId="6935CB29" w14:textId="553D0FFD" w:rsidR="0060397F" w:rsidDel="00B04C7C" w:rsidRDefault="0060397F" w:rsidP="0060397F">
            <w:pPr>
              <w:rPr>
                <w:del w:id="490" w:author="Stefan Gustafsson" w:date="2012-08-27T09:28:00Z"/>
                <w:rFonts w:eastAsia="Arial Unicode MS"/>
              </w:rPr>
            </w:pPr>
          </w:p>
        </w:tc>
        <w:tc>
          <w:tcPr>
            <w:tcW w:w="861" w:type="pct"/>
          </w:tcPr>
          <w:p w14:paraId="4FBFD02A" w14:textId="39E8FA65" w:rsidR="0060397F" w:rsidDel="00B04C7C" w:rsidRDefault="0060397F" w:rsidP="0060397F">
            <w:pPr>
              <w:rPr>
                <w:del w:id="491" w:author="Stefan Gustafsson" w:date="2012-08-27T09:28:00Z"/>
                <w:rFonts w:eastAsia="Arial Unicode MS"/>
              </w:rPr>
            </w:pPr>
            <w:del w:id="492" w:author="Stefan Gustafsson" w:date="2012-08-27T09:28:00Z">
              <w:r w:rsidDel="00B04C7C">
                <w:rPr>
                  <w:rFonts w:eastAsia="Arial Unicode MS"/>
                </w:rPr>
                <w:delText>StatusEvent/event-time</w:delText>
              </w:r>
            </w:del>
          </w:p>
        </w:tc>
      </w:tr>
      <w:tr w:rsidR="007174D4" w:rsidDel="00B04C7C" w14:paraId="3CB0166D" w14:textId="5F858E77" w:rsidTr="007174D4">
        <w:trPr>
          <w:gridAfter w:val="1"/>
          <w:wAfter w:w="861" w:type="pct"/>
          <w:trHeight w:val="516"/>
          <w:del w:id="493" w:author="Stefan Gustafsson" w:date="2012-08-27T09:28:00Z"/>
        </w:trPr>
        <w:tc>
          <w:tcPr>
            <w:tcW w:w="345" w:type="pct"/>
            <w:tcBorders>
              <w:top w:val="single" w:sz="4" w:space="0" w:color="auto"/>
              <w:left w:val="single" w:sz="4" w:space="0" w:color="auto"/>
              <w:bottom w:val="single" w:sz="4" w:space="0" w:color="auto"/>
              <w:right w:val="single" w:sz="4" w:space="0" w:color="auto"/>
            </w:tcBorders>
          </w:tcPr>
          <w:p w14:paraId="35621296" w14:textId="75631591" w:rsidR="007174D4" w:rsidDel="00B04C7C" w:rsidRDefault="007174D4" w:rsidP="0060397F">
            <w:pPr>
              <w:rPr>
                <w:del w:id="494" w:author="Stefan Gustafsson" w:date="2012-08-27T09:28:00Z"/>
                <w:rFonts w:eastAsia="Arial Unicode MS"/>
                <w:i/>
              </w:rPr>
            </w:pPr>
            <w:del w:id="495" w:author="Stefan Gustafsson" w:date="2012-08-27T09:28:00Z">
              <w:r w:rsidRPr="00685D34" w:rsidDel="00B04C7C">
                <w:rPr>
                  <w:b/>
                </w:rPr>
                <w:delText>Associationer</w:delText>
              </w:r>
            </w:del>
          </w:p>
        </w:tc>
        <w:tc>
          <w:tcPr>
            <w:tcW w:w="604" w:type="pct"/>
          </w:tcPr>
          <w:p w14:paraId="0E6FE228" w14:textId="753F4433" w:rsidR="007174D4" w:rsidDel="00B04C7C" w:rsidRDefault="007174D4" w:rsidP="0060397F">
            <w:pPr>
              <w:rPr>
                <w:del w:id="496" w:author="Stefan Gustafsson" w:date="2012-08-27T09:28:00Z"/>
                <w:rFonts w:eastAsia="Arial Unicode MS" w:cs="Arial"/>
              </w:rPr>
            </w:pPr>
          </w:p>
        </w:tc>
        <w:tc>
          <w:tcPr>
            <w:tcW w:w="475" w:type="pct"/>
          </w:tcPr>
          <w:p w14:paraId="7543CDF4" w14:textId="1728415B" w:rsidR="007174D4" w:rsidDel="00B04C7C" w:rsidRDefault="007174D4" w:rsidP="0060397F">
            <w:pPr>
              <w:jc w:val="center"/>
              <w:rPr>
                <w:del w:id="497" w:author="Stefan Gustafsson" w:date="2012-08-27T09:28:00Z"/>
                <w:rFonts w:eastAsia="Arial Unicode MS"/>
              </w:rPr>
            </w:pPr>
          </w:p>
        </w:tc>
        <w:tc>
          <w:tcPr>
            <w:tcW w:w="258" w:type="pct"/>
          </w:tcPr>
          <w:p w14:paraId="4540F709" w14:textId="7E5FF807" w:rsidR="007174D4" w:rsidDel="00B04C7C" w:rsidRDefault="007174D4" w:rsidP="0060397F">
            <w:pPr>
              <w:jc w:val="center"/>
              <w:rPr>
                <w:del w:id="498" w:author="Stefan Gustafsson" w:date="2012-08-27T09:28:00Z"/>
                <w:rFonts w:eastAsia="Arial Unicode MS"/>
              </w:rPr>
            </w:pPr>
          </w:p>
        </w:tc>
        <w:tc>
          <w:tcPr>
            <w:tcW w:w="1083" w:type="pct"/>
          </w:tcPr>
          <w:p w14:paraId="6851F599" w14:textId="42BB18AF" w:rsidR="007174D4" w:rsidDel="00B04C7C" w:rsidRDefault="007174D4" w:rsidP="0060397F">
            <w:pPr>
              <w:rPr>
                <w:del w:id="499" w:author="Stefan Gustafsson" w:date="2012-08-27T09:28:00Z"/>
                <w:rFonts w:eastAsia="Arial Unicode MS"/>
              </w:rPr>
            </w:pPr>
          </w:p>
        </w:tc>
        <w:tc>
          <w:tcPr>
            <w:tcW w:w="512" w:type="pct"/>
          </w:tcPr>
          <w:p w14:paraId="2B47ECEA" w14:textId="1EAEBA08" w:rsidR="007174D4" w:rsidDel="00B04C7C" w:rsidRDefault="007174D4" w:rsidP="00836795">
            <w:pPr>
              <w:rPr>
                <w:del w:id="500" w:author="Stefan Gustafsson" w:date="2012-08-27T09:28:00Z"/>
                <w:rFonts w:eastAsia="Arial Unicode MS"/>
              </w:rPr>
            </w:pPr>
          </w:p>
        </w:tc>
        <w:tc>
          <w:tcPr>
            <w:tcW w:w="861" w:type="pct"/>
          </w:tcPr>
          <w:p w14:paraId="015889EE" w14:textId="3023912F" w:rsidR="007174D4" w:rsidDel="00B04C7C" w:rsidRDefault="007174D4" w:rsidP="0060397F">
            <w:pPr>
              <w:rPr>
                <w:del w:id="501" w:author="Stefan Gustafsson" w:date="2012-08-27T09:28:00Z"/>
                <w:rFonts w:eastAsia="Arial Unicode MS"/>
              </w:rPr>
            </w:pPr>
          </w:p>
        </w:tc>
      </w:tr>
      <w:tr w:rsidR="007174D4" w:rsidRPr="00685D34" w:rsidDel="00B04C7C" w14:paraId="570C2309" w14:textId="77D7DCF0" w:rsidTr="007174D4">
        <w:trPr>
          <w:trHeight w:val="316"/>
          <w:del w:id="502" w:author="Stefan Gustafsson" w:date="2012-08-27T09:28:00Z"/>
        </w:trPr>
        <w:tc>
          <w:tcPr>
            <w:tcW w:w="4139" w:type="pct"/>
            <w:gridSpan w:val="7"/>
            <w:tcBorders>
              <w:top w:val="single" w:sz="4" w:space="0" w:color="auto"/>
              <w:left w:val="single" w:sz="4" w:space="0" w:color="auto"/>
              <w:bottom w:val="single" w:sz="4" w:space="0" w:color="auto"/>
              <w:right w:val="single" w:sz="4" w:space="0" w:color="auto"/>
            </w:tcBorders>
          </w:tcPr>
          <w:p w14:paraId="4A591875" w14:textId="31EF7BD8" w:rsidR="007174D4" w:rsidRPr="00685D34" w:rsidDel="00B04C7C" w:rsidRDefault="007174D4" w:rsidP="0060397F">
            <w:pPr>
              <w:rPr>
                <w:del w:id="503" w:author="Stefan Gustafsson" w:date="2012-08-27T09:28:00Z"/>
                <w:b/>
              </w:rPr>
            </w:pPr>
            <w:del w:id="504" w:author="Stefan Gustafsson" w:date="2012-08-27T09:28:00Z">
              <w:r w:rsidDel="00B04C7C">
                <w:delText>En Statushändelse ingår i en remiss.</w:delText>
              </w:r>
            </w:del>
          </w:p>
        </w:tc>
        <w:tc>
          <w:tcPr>
            <w:tcW w:w="861" w:type="pct"/>
            <w:tcBorders>
              <w:top w:val="single" w:sz="4" w:space="0" w:color="auto"/>
              <w:left w:val="single" w:sz="4" w:space="0" w:color="auto"/>
              <w:bottom w:val="single" w:sz="4" w:space="0" w:color="auto"/>
              <w:right w:val="single" w:sz="4" w:space="0" w:color="auto"/>
            </w:tcBorders>
          </w:tcPr>
          <w:p w14:paraId="40C31903" w14:textId="4B6EE1C3" w:rsidR="007174D4" w:rsidRPr="00685D34" w:rsidDel="00B04C7C" w:rsidRDefault="007174D4">
            <w:pPr>
              <w:rPr>
                <w:del w:id="505" w:author="Stefan Gustafsson" w:date="2012-08-27T09:28:00Z"/>
              </w:rPr>
            </w:pPr>
          </w:p>
        </w:tc>
      </w:tr>
      <w:tr w:rsidR="007174D4" w:rsidDel="00B04C7C" w14:paraId="531AD6D7" w14:textId="63D48DC2" w:rsidTr="007174D4">
        <w:trPr>
          <w:gridAfter w:val="1"/>
          <w:wAfter w:w="861" w:type="pct"/>
          <w:trHeight w:val="316"/>
          <w:del w:id="506" w:author="Stefan Gustafsson" w:date="2012-08-27T09:28:00Z"/>
        </w:trPr>
        <w:tc>
          <w:tcPr>
            <w:tcW w:w="3278" w:type="pct"/>
            <w:gridSpan w:val="6"/>
            <w:tcBorders>
              <w:top w:val="single" w:sz="4" w:space="0" w:color="auto"/>
              <w:left w:val="single" w:sz="4" w:space="0" w:color="auto"/>
              <w:bottom w:val="single" w:sz="4" w:space="0" w:color="auto"/>
              <w:right w:val="single" w:sz="4" w:space="0" w:color="auto"/>
            </w:tcBorders>
          </w:tcPr>
          <w:p w14:paraId="07A8E4A4" w14:textId="2F43E0FE" w:rsidR="007174D4" w:rsidDel="00B04C7C" w:rsidRDefault="007174D4" w:rsidP="0060397F">
            <w:pPr>
              <w:rPr>
                <w:del w:id="507" w:author="Stefan Gustafsson" w:date="2012-08-27T09:28:00Z"/>
                <w:rFonts w:eastAsia="Arial Unicode MS"/>
              </w:rPr>
            </w:pPr>
          </w:p>
        </w:tc>
        <w:tc>
          <w:tcPr>
            <w:tcW w:w="861" w:type="pct"/>
            <w:tcBorders>
              <w:top w:val="single" w:sz="4" w:space="0" w:color="auto"/>
              <w:left w:val="single" w:sz="4" w:space="0" w:color="auto"/>
              <w:bottom w:val="single" w:sz="4" w:space="0" w:color="auto"/>
              <w:right w:val="single" w:sz="4" w:space="0" w:color="auto"/>
            </w:tcBorders>
          </w:tcPr>
          <w:p w14:paraId="75582F48" w14:textId="5A1B4936" w:rsidR="007174D4" w:rsidDel="00B04C7C" w:rsidRDefault="007174D4" w:rsidP="0060397F">
            <w:pPr>
              <w:rPr>
                <w:del w:id="508" w:author="Stefan Gustafsson" w:date="2012-08-27T09:28:00Z"/>
              </w:rPr>
            </w:pPr>
          </w:p>
        </w:tc>
      </w:tr>
    </w:tbl>
    <w:p w14:paraId="1BA248DF" w14:textId="147EC1FB" w:rsidR="0060397F" w:rsidDel="00B04C7C" w:rsidRDefault="0060397F" w:rsidP="00B7745E">
      <w:pPr>
        <w:tabs>
          <w:tab w:val="left" w:pos="1844"/>
        </w:tabs>
        <w:rPr>
          <w:del w:id="509" w:author="Stefan Gustafsson" w:date="2012-08-27T09:29:00Z"/>
        </w:rPr>
      </w:pPr>
    </w:p>
    <w:p w14:paraId="3BD24D4E" w14:textId="21A8830A" w:rsidR="0060397F" w:rsidDel="00B04C7C" w:rsidRDefault="0060397F" w:rsidP="0060397F">
      <w:pPr>
        <w:pStyle w:val="Rubrik3"/>
        <w:ind w:left="1304" w:hanging="1304"/>
        <w:rPr>
          <w:del w:id="510" w:author="Stefan Gustafsson" w:date="2012-08-27T09:29:00Z"/>
        </w:rPr>
      </w:pPr>
      <w:bookmarkStart w:id="511" w:name="_Toc192045557"/>
      <w:del w:id="512" w:author="Stefan Gustafsson" w:date="2012-08-27T09:29:00Z">
        <w:r w:rsidDel="00B04C7C">
          <w:delText>SubjectOfCare</w:delText>
        </w:r>
        <w:bookmarkEnd w:id="511"/>
      </w:del>
    </w:p>
    <w:p w14:paraId="0DEC8F51" w14:textId="20E7E248" w:rsidR="0060397F" w:rsidDel="00B04C7C" w:rsidRDefault="0060397F" w:rsidP="0060397F">
      <w:pPr>
        <w:tabs>
          <w:tab w:val="left" w:pos="9072"/>
        </w:tabs>
        <w:rPr>
          <w:del w:id="513" w:author="Stefan Gustafsson" w:date="2012-08-27T09:29:00Z"/>
        </w:rPr>
      </w:pPr>
      <w:del w:id="514" w:author="Stefan Gustafsson" w:date="2012-08-27T09:29:00Z">
        <w:r w:rsidDel="00B04C7C">
          <w:delText xml:space="preserve">Klassen SubjectOfCare hanterar information om vård- och omsorgstagare. </w:delText>
        </w:r>
      </w:del>
    </w:p>
    <w:p w14:paraId="4742D212" w14:textId="17B835E9" w:rsidR="0060397F" w:rsidRDefault="0060397F" w:rsidP="0060397F">
      <w:pPr>
        <w:tabs>
          <w:tab w:val="left" w:pos="9072"/>
        </w:tabs>
      </w:pPr>
      <w:del w:id="515" w:author="Stefan Gustafsson" w:date="2012-08-27T09:29:00Z">
        <w:r w:rsidDel="00B04C7C">
          <w:rPr>
            <w:b/>
          </w:rPr>
          <w:delText>Motsvarighet i V-TIM:</w:delText>
        </w:r>
        <w:r w:rsidDel="00B04C7C">
          <w:delText xml:space="preserve"> Patient.</w:delText>
        </w:r>
      </w:del>
      <w:r>
        <w:t xml:space="preserve"> </w:t>
      </w:r>
    </w:p>
    <w:p w14:paraId="16453768" w14:textId="77777777" w:rsidR="00F638A1" w:rsidRDefault="00F638A1" w:rsidP="0060397F">
      <w:pPr>
        <w:tabs>
          <w:tab w:val="left" w:pos="9072"/>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5"/>
        <w:gridCol w:w="1489"/>
        <w:gridCol w:w="1064"/>
        <w:gridCol w:w="425"/>
        <w:gridCol w:w="1698"/>
        <w:gridCol w:w="1787"/>
        <w:gridCol w:w="1903"/>
      </w:tblGrid>
      <w:tr w:rsidR="00194314" w:rsidDel="00B04C7C" w14:paraId="6F5F2249" w14:textId="283F50DF" w:rsidTr="00A71F36">
        <w:trPr>
          <w:trHeight w:val="469"/>
          <w:tblHeader/>
          <w:del w:id="516" w:author="Stefan Gustafsson" w:date="2012-08-27T09:28:00Z"/>
        </w:trPr>
        <w:tc>
          <w:tcPr>
            <w:tcW w:w="393" w:type="pct"/>
          </w:tcPr>
          <w:p w14:paraId="32A8B454" w14:textId="7A5577CE" w:rsidR="0060397F" w:rsidRPr="00F638A1" w:rsidDel="00B04C7C" w:rsidRDefault="0060397F" w:rsidP="0060397F">
            <w:pPr>
              <w:jc w:val="center"/>
              <w:rPr>
                <w:del w:id="517" w:author="Stefan Gustafsson" w:date="2012-08-27T09:28:00Z"/>
                <w:rFonts w:eastAsia="Arial Unicode MS"/>
                <w:b/>
              </w:rPr>
            </w:pPr>
            <w:del w:id="518" w:author="Stefan Gustafsson" w:date="2012-08-27T09:28:00Z">
              <w:r w:rsidRPr="00F638A1" w:rsidDel="00B04C7C">
                <w:rPr>
                  <w:b/>
                </w:rPr>
                <w:delText>Attribut</w:delText>
              </w:r>
            </w:del>
          </w:p>
        </w:tc>
        <w:tc>
          <w:tcPr>
            <w:tcW w:w="820" w:type="pct"/>
          </w:tcPr>
          <w:p w14:paraId="0D1ACB38" w14:textId="2AF7BAFA" w:rsidR="0060397F" w:rsidRPr="00F638A1" w:rsidDel="00B04C7C" w:rsidRDefault="0060397F" w:rsidP="0060397F">
            <w:pPr>
              <w:jc w:val="center"/>
              <w:rPr>
                <w:del w:id="519" w:author="Stefan Gustafsson" w:date="2012-08-27T09:28:00Z"/>
                <w:b/>
              </w:rPr>
            </w:pPr>
            <w:del w:id="520" w:author="Stefan Gustafsson" w:date="2012-08-27T09:28:00Z">
              <w:r w:rsidRPr="00F638A1" w:rsidDel="00B04C7C">
                <w:rPr>
                  <w:b/>
                </w:rPr>
                <w:delText>Beskrivning</w:delText>
              </w:r>
            </w:del>
          </w:p>
        </w:tc>
        <w:tc>
          <w:tcPr>
            <w:tcW w:w="586" w:type="pct"/>
          </w:tcPr>
          <w:p w14:paraId="57F2C882" w14:textId="58D019B5" w:rsidR="0060397F" w:rsidRPr="00F638A1" w:rsidDel="00B04C7C" w:rsidRDefault="0060397F" w:rsidP="0060397F">
            <w:pPr>
              <w:jc w:val="center"/>
              <w:rPr>
                <w:del w:id="521" w:author="Stefan Gustafsson" w:date="2012-08-27T09:28:00Z"/>
                <w:rFonts w:eastAsia="Arial Unicode MS"/>
                <w:b/>
              </w:rPr>
            </w:pPr>
            <w:del w:id="522" w:author="Stefan Gustafsson" w:date="2012-08-27T09:28:00Z">
              <w:r w:rsidRPr="00F638A1" w:rsidDel="00B04C7C">
                <w:rPr>
                  <w:b/>
                </w:rPr>
                <w:delText>Format</w:delText>
              </w:r>
            </w:del>
          </w:p>
        </w:tc>
        <w:tc>
          <w:tcPr>
            <w:tcW w:w="234" w:type="pct"/>
          </w:tcPr>
          <w:p w14:paraId="180300AA" w14:textId="6D242721" w:rsidR="0060397F" w:rsidRPr="00F638A1" w:rsidDel="00B04C7C" w:rsidRDefault="0060397F" w:rsidP="0060397F">
            <w:pPr>
              <w:jc w:val="center"/>
              <w:rPr>
                <w:del w:id="523" w:author="Stefan Gustafsson" w:date="2012-08-27T09:28:00Z"/>
                <w:b/>
              </w:rPr>
            </w:pPr>
            <w:del w:id="524" w:author="Stefan Gustafsson" w:date="2012-08-27T09:28:00Z">
              <w:r w:rsidRPr="00F638A1" w:rsidDel="00B04C7C">
                <w:rPr>
                  <w:b/>
                </w:rPr>
                <w:delText>Mult</w:delText>
              </w:r>
            </w:del>
          </w:p>
        </w:tc>
        <w:tc>
          <w:tcPr>
            <w:tcW w:w="935" w:type="pct"/>
          </w:tcPr>
          <w:p w14:paraId="463D40A4" w14:textId="131210D0" w:rsidR="0060397F" w:rsidRPr="00F638A1" w:rsidDel="00B04C7C" w:rsidRDefault="0060397F" w:rsidP="0060397F">
            <w:pPr>
              <w:jc w:val="center"/>
              <w:rPr>
                <w:del w:id="525" w:author="Stefan Gustafsson" w:date="2012-08-27T09:28:00Z"/>
                <w:rFonts w:eastAsia="Arial Unicode MS"/>
                <w:b/>
              </w:rPr>
            </w:pPr>
            <w:del w:id="526" w:author="Stefan Gustafsson" w:date="2012-08-27T09:28:00Z">
              <w:r w:rsidRPr="00F638A1" w:rsidDel="00B04C7C">
                <w:rPr>
                  <w:b/>
                </w:rPr>
                <w:delText>Kodverk/ värdemängd</w:delText>
              </w:r>
            </w:del>
          </w:p>
        </w:tc>
        <w:tc>
          <w:tcPr>
            <w:tcW w:w="984" w:type="pct"/>
          </w:tcPr>
          <w:p w14:paraId="36E5A6F9" w14:textId="3DDA3000" w:rsidR="0060397F" w:rsidRPr="00F638A1" w:rsidDel="00B04C7C" w:rsidRDefault="0060397F" w:rsidP="0060397F">
            <w:pPr>
              <w:jc w:val="center"/>
              <w:rPr>
                <w:del w:id="527" w:author="Stefan Gustafsson" w:date="2012-08-27T09:28:00Z"/>
                <w:b/>
              </w:rPr>
            </w:pPr>
            <w:del w:id="528" w:author="Stefan Gustafsson" w:date="2012-08-27T09:28:00Z">
              <w:r w:rsidRPr="00F638A1" w:rsidDel="00B04C7C">
                <w:rPr>
                  <w:b/>
                </w:rPr>
                <w:delText>Beslutsregel</w:delText>
              </w:r>
            </w:del>
          </w:p>
        </w:tc>
        <w:tc>
          <w:tcPr>
            <w:tcW w:w="1048" w:type="pct"/>
          </w:tcPr>
          <w:p w14:paraId="23437EAB" w14:textId="4D82A6A1" w:rsidR="0060397F" w:rsidRPr="00F638A1" w:rsidDel="00B04C7C" w:rsidRDefault="0060397F" w:rsidP="0060397F">
            <w:pPr>
              <w:jc w:val="center"/>
              <w:rPr>
                <w:del w:id="529" w:author="Stefan Gustafsson" w:date="2012-08-27T09:28:00Z"/>
                <w:b/>
              </w:rPr>
            </w:pPr>
            <w:del w:id="530" w:author="Stefan Gustafsson" w:date="2012-08-27T09:28:00Z">
              <w:r w:rsidRPr="00F638A1" w:rsidDel="00B04C7C">
                <w:rPr>
                  <w:b/>
                </w:rPr>
                <w:delText>Motsvarighet i schema (XPath)</w:delText>
              </w:r>
            </w:del>
          </w:p>
        </w:tc>
      </w:tr>
      <w:tr w:rsidR="00194314" w:rsidDel="00B04C7C" w14:paraId="13AF61CE" w14:textId="7184AA04" w:rsidTr="00A71F36">
        <w:trPr>
          <w:trHeight w:val="516"/>
          <w:del w:id="531" w:author="Stefan Gustafsson" w:date="2012-08-27T09:28:00Z"/>
        </w:trPr>
        <w:tc>
          <w:tcPr>
            <w:tcW w:w="393" w:type="pct"/>
          </w:tcPr>
          <w:p w14:paraId="2FB34541" w14:textId="5DF1825C" w:rsidR="0060397F" w:rsidDel="00B04C7C" w:rsidRDefault="0060397F" w:rsidP="0060397F">
            <w:pPr>
              <w:rPr>
                <w:del w:id="532" w:author="Stefan Gustafsson" w:date="2012-08-27T09:28:00Z"/>
                <w:rFonts w:eastAsia="Arial Unicode MS"/>
                <w:i/>
              </w:rPr>
            </w:pPr>
            <w:del w:id="533" w:author="Stefan Gustafsson" w:date="2012-08-27T09:28:00Z">
              <w:r w:rsidDel="00B04C7C">
                <w:rPr>
                  <w:rFonts w:eastAsia="Arial Unicode MS"/>
                  <w:i/>
                </w:rPr>
                <w:delText>person-id</w:delText>
              </w:r>
            </w:del>
          </w:p>
        </w:tc>
        <w:tc>
          <w:tcPr>
            <w:tcW w:w="820" w:type="pct"/>
          </w:tcPr>
          <w:p w14:paraId="0B749679" w14:textId="7A380F57" w:rsidR="0060397F" w:rsidRPr="00ED64CB" w:rsidDel="00B04C7C" w:rsidRDefault="0060397F" w:rsidP="0060397F">
            <w:pPr>
              <w:rPr>
                <w:del w:id="534" w:author="Stefan Gustafsson" w:date="2012-08-27T09:28:00Z"/>
                <w:rFonts w:eastAsia="Arial Unicode MS" w:cs="Arial"/>
              </w:rPr>
            </w:pPr>
            <w:del w:id="535" w:author="Stefan Gustafsson" w:date="2012-08-27T09:28:00Z">
              <w:r w:rsidRPr="00ED64CB" w:rsidDel="00B04C7C">
                <w:rPr>
                  <w:rFonts w:eastAsia="Arial Unicode MS" w:cs="Arial"/>
                </w:rPr>
                <w:delText>Identitetsbeteckning för vård- och omsorgstagaren</w:delText>
              </w:r>
            </w:del>
          </w:p>
          <w:p w14:paraId="12BD5ADB" w14:textId="53B1661B" w:rsidR="0060397F" w:rsidDel="00B04C7C" w:rsidRDefault="0060397F" w:rsidP="0060397F">
            <w:pPr>
              <w:rPr>
                <w:del w:id="536" w:author="Stefan Gustafsson" w:date="2012-08-27T09:28:00Z"/>
                <w:rFonts w:eastAsia="Arial Unicode MS" w:cs="Arial"/>
              </w:rPr>
            </w:pPr>
          </w:p>
          <w:p w14:paraId="05532E32" w14:textId="396E0988" w:rsidR="0060397F" w:rsidRPr="0077686D" w:rsidDel="00B04C7C" w:rsidRDefault="0060397F" w:rsidP="0060397F">
            <w:pPr>
              <w:pStyle w:val="Default"/>
              <w:rPr>
                <w:del w:id="537" w:author="Stefan Gustafsson" w:date="2012-08-27T09:28:00Z"/>
                <w:rFonts w:ascii="Arial" w:eastAsia="Arial Unicode MS" w:hAnsi="Arial" w:cs="Arial"/>
                <w:sz w:val="20"/>
                <w:lang w:val="sv-SE"/>
              </w:rPr>
            </w:pPr>
            <w:del w:id="538" w:author="Stefan Gustafsson" w:date="2012-08-27T09:28:00Z">
              <w:r w:rsidRPr="0077686D" w:rsidDel="00B04C7C">
                <w:rPr>
                  <w:rFonts w:ascii="Arial" w:eastAsia="Arial Unicode MS" w:hAnsi="Arial" w:cs="Arial"/>
                  <w:sz w:val="20"/>
                  <w:lang w:val="sv-SE"/>
                </w:rPr>
                <w:delText xml:space="preserve">Motsvarighet i V-TIM: </w:delText>
              </w:r>
            </w:del>
          </w:p>
          <w:p w14:paraId="631FF533" w14:textId="6E7393E3" w:rsidR="0060397F" w:rsidRPr="00ED64CB" w:rsidDel="00B04C7C" w:rsidRDefault="0060397F" w:rsidP="0060397F">
            <w:pPr>
              <w:rPr>
                <w:del w:id="539" w:author="Stefan Gustafsson" w:date="2012-08-27T09:28:00Z"/>
                <w:rFonts w:eastAsia="Arial Unicode MS" w:cs="Arial"/>
              </w:rPr>
            </w:pPr>
            <w:del w:id="540" w:author="Stefan Gustafsson" w:date="2012-08-27T09:28:00Z">
              <w:r w:rsidDel="00B04C7C">
                <w:rPr>
                  <w:rFonts w:eastAsia="Arial Unicode MS"/>
                  <w:i/>
                </w:rPr>
                <w:delText>person-id</w:delText>
              </w:r>
            </w:del>
          </w:p>
        </w:tc>
        <w:tc>
          <w:tcPr>
            <w:tcW w:w="586" w:type="pct"/>
          </w:tcPr>
          <w:p w14:paraId="5C0E98D7" w14:textId="2B8BF9BD" w:rsidR="0060397F" w:rsidDel="00B04C7C" w:rsidRDefault="00194314" w:rsidP="0060397F">
            <w:pPr>
              <w:jc w:val="center"/>
              <w:rPr>
                <w:del w:id="541" w:author="Stefan Gustafsson" w:date="2012-08-27T09:28:00Z"/>
                <w:rFonts w:eastAsia="Arial Unicode MS"/>
              </w:rPr>
            </w:pPr>
            <w:del w:id="542" w:author="Stefan Gustafsson" w:date="2012-08-27T09:28:00Z">
              <w:r w:rsidDel="00B04C7C">
                <w:rPr>
                  <w:rFonts w:eastAsia="Arial Unicode MS"/>
                </w:rPr>
                <w:delText>SubjectOfCareIdTyp</w:delText>
              </w:r>
            </w:del>
          </w:p>
        </w:tc>
        <w:tc>
          <w:tcPr>
            <w:tcW w:w="234" w:type="pct"/>
          </w:tcPr>
          <w:p w14:paraId="370A5EDA" w14:textId="5F4257C1" w:rsidR="0060397F" w:rsidDel="00B04C7C" w:rsidRDefault="0060397F" w:rsidP="0060397F">
            <w:pPr>
              <w:jc w:val="center"/>
              <w:rPr>
                <w:del w:id="543" w:author="Stefan Gustafsson" w:date="2012-08-27T09:28:00Z"/>
                <w:rFonts w:eastAsia="Arial Unicode MS"/>
              </w:rPr>
            </w:pPr>
            <w:del w:id="544" w:author="Stefan Gustafsson" w:date="2012-08-27T09:28:00Z">
              <w:r w:rsidDel="00B04C7C">
                <w:rPr>
                  <w:rFonts w:eastAsia="Arial Unicode MS"/>
                </w:rPr>
                <w:delText>1</w:delText>
              </w:r>
            </w:del>
          </w:p>
        </w:tc>
        <w:tc>
          <w:tcPr>
            <w:tcW w:w="935" w:type="pct"/>
          </w:tcPr>
          <w:p w14:paraId="23E59682" w14:textId="5EAA773F" w:rsidR="0060397F" w:rsidDel="00B04C7C" w:rsidRDefault="0060397F" w:rsidP="0060397F">
            <w:pPr>
              <w:autoSpaceDE w:val="0"/>
              <w:autoSpaceDN w:val="0"/>
              <w:adjustRightInd w:val="0"/>
              <w:rPr>
                <w:del w:id="545" w:author="Stefan Gustafsson" w:date="2012-08-27T09:28:00Z"/>
                <w:rFonts w:eastAsia="Batang"/>
                <w:lang w:eastAsia="ko-KR"/>
              </w:rPr>
            </w:pPr>
            <w:del w:id="546" w:author="Stefan Gustafsson" w:date="2012-08-27T09:28:00Z">
              <w:r w:rsidDel="00B04C7C">
                <w:rPr>
                  <w:rFonts w:eastAsia="Batang"/>
                  <w:lang w:eastAsia="ko-KR"/>
                </w:rPr>
                <w:delText>Personnummer enligt SKV 704:08</w:delText>
              </w:r>
            </w:del>
          </w:p>
          <w:p w14:paraId="39CBAD61" w14:textId="4CAD8E0B" w:rsidR="0060397F" w:rsidDel="00B04C7C" w:rsidRDefault="0060397F" w:rsidP="0060397F">
            <w:pPr>
              <w:rPr>
                <w:del w:id="547" w:author="Stefan Gustafsson" w:date="2012-08-27T09:28:00Z"/>
                <w:rFonts w:eastAsia="Arial Unicode MS"/>
              </w:rPr>
            </w:pPr>
          </w:p>
        </w:tc>
        <w:tc>
          <w:tcPr>
            <w:tcW w:w="984" w:type="pct"/>
          </w:tcPr>
          <w:p w14:paraId="55C725E6" w14:textId="5E1AC7C6" w:rsidR="0060397F" w:rsidDel="00B04C7C" w:rsidRDefault="0060397F" w:rsidP="0060397F">
            <w:pPr>
              <w:rPr>
                <w:del w:id="548" w:author="Stefan Gustafsson" w:date="2012-08-27T09:28:00Z"/>
                <w:rFonts w:eastAsia="Arial Unicode MS"/>
              </w:rPr>
            </w:pPr>
            <w:del w:id="549" w:author="Stefan Gustafsson" w:date="2012-08-27T09:28:00Z">
              <w:r w:rsidDel="00B04C7C">
                <w:rPr>
                  <w:rFonts w:eastAsia="Arial Unicode MS"/>
                </w:rPr>
                <w:delText>Identitetsbeteckningen måste vara unik inom Sverige.</w:delText>
              </w:r>
            </w:del>
          </w:p>
          <w:p w14:paraId="5405C338" w14:textId="446EEEBD" w:rsidR="0060397F" w:rsidDel="00B04C7C" w:rsidRDefault="0060397F" w:rsidP="0060397F">
            <w:pPr>
              <w:rPr>
                <w:del w:id="550" w:author="Stefan Gustafsson" w:date="2012-08-27T09:28:00Z"/>
                <w:rFonts w:eastAsia="Arial Unicode MS"/>
              </w:rPr>
            </w:pPr>
          </w:p>
          <w:p w14:paraId="7C1F0CF0" w14:textId="6813212D" w:rsidR="0060397F" w:rsidDel="00B04C7C" w:rsidRDefault="0060397F" w:rsidP="0060397F">
            <w:pPr>
              <w:rPr>
                <w:del w:id="551" w:author="Stefan Gustafsson" w:date="2012-08-27T09:28:00Z"/>
                <w:rFonts w:eastAsia="Arial Unicode MS"/>
              </w:rPr>
            </w:pPr>
            <w:del w:id="552" w:author="Stefan Gustafsson" w:date="2012-08-27T09:28:00Z">
              <w:r w:rsidDel="00B04C7C">
                <w:rPr>
                  <w:rFonts w:eastAsia="Arial Unicode MS"/>
                </w:rPr>
                <w:delText xml:space="preserve">Inga sk. länkade remisser behöver hämtas </w:delText>
              </w:r>
              <w:r w:rsidRPr="00975A01" w:rsidDel="00B04C7C">
                <w:rPr>
                  <w:rFonts w:eastAsia="Arial Unicode MS"/>
                </w:rPr>
                <w:delText>upp. Def</w:delText>
              </w:r>
              <w:r w:rsidDel="00B04C7C">
                <w:rPr>
                  <w:rFonts w:eastAsia="Arial Unicode MS"/>
                </w:rPr>
                <w:delText>inition</w:delText>
              </w:r>
              <w:r w:rsidRPr="00975A01" w:rsidDel="00B04C7C">
                <w:rPr>
                  <w:rFonts w:eastAsia="Arial Unicode MS"/>
                </w:rPr>
                <w:delText xml:space="preserve"> Länkad = E</w:delText>
              </w:r>
              <w:r w:rsidRPr="00975A01" w:rsidDel="00B04C7C">
                <w:rPr>
                  <w:rFonts w:ascii="Tahoma" w:hAnsi="Tahoma" w:cs="Tahoma"/>
                </w:rPr>
                <w:delText xml:space="preserve">n patient kommer in akut och medvetslös. Patienten registreras med ett reservnummer och all fakta runt vården registreras mot detta reservnummer. När man sedan vet vem patienten är så LÄNKAS detta reservnummer till det riktiga personnumret. </w:delText>
              </w:r>
            </w:del>
          </w:p>
        </w:tc>
        <w:tc>
          <w:tcPr>
            <w:tcW w:w="1048" w:type="pct"/>
          </w:tcPr>
          <w:p w14:paraId="4E404BF9" w14:textId="4FEA7B2F" w:rsidR="0060397F" w:rsidRPr="00951872" w:rsidDel="00B04C7C" w:rsidRDefault="0060397F" w:rsidP="0060397F">
            <w:pPr>
              <w:rPr>
                <w:del w:id="553" w:author="Stefan Gustafsson" w:date="2012-08-27T09:28:00Z"/>
                <w:rFonts w:eastAsia="Arial Unicode MS" w:cs="Arial"/>
              </w:rPr>
            </w:pPr>
            <w:del w:id="554" w:author="Stefan Gustafsson" w:date="2012-08-27T09:28:00Z">
              <w:r w:rsidRPr="00951872" w:rsidDel="00B04C7C">
                <w:rPr>
                  <w:rFonts w:cs="Arial"/>
                </w:rPr>
                <w:delText>StatusEvent/person-id</w:delText>
              </w:r>
            </w:del>
          </w:p>
        </w:tc>
      </w:tr>
      <w:tr w:rsidR="0060397F" w:rsidDel="00B04C7C" w14:paraId="437DF87B" w14:textId="50243ADB" w:rsidTr="00194314">
        <w:trPr>
          <w:trHeight w:val="316"/>
          <w:del w:id="555" w:author="Stefan Gustafsson" w:date="2012-08-27T09:28:00Z"/>
        </w:trPr>
        <w:tc>
          <w:tcPr>
            <w:tcW w:w="5000" w:type="pct"/>
            <w:gridSpan w:val="7"/>
            <w:tcBorders>
              <w:top w:val="single" w:sz="4" w:space="0" w:color="auto"/>
              <w:left w:val="single" w:sz="4" w:space="0" w:color="auto"/>
              <w:bottom w:val="single" w:sz="4" w:space="0" w:color="auto"/>
              <w:right w:val="single" w:sz="4" w:space="0" w:color="auto"/>
            </w:tcBorders>
          </w:tcPr>
          <w:p w14:paraId="4A47E737" w14:textId="58DA776B" w:rsidR="0060397F" w:rsidRPr="00685D34" w:rsidDel="00B04C7C" w:rsidRDefault="0060397F" w:rsidP="0060397F">
            <w:pPr>
              <w:rPr>
                <w:del w:id="556" w:author="Stefan Gustafsson" w:date="2012-08-27T09:28:00Z"/>
                <w:b/>
              </w:rPr>
            </w:pPr>
            <w:del w:id="557" w:author="Stefan Gustafsson" w:date="2012-08-27T09:28:00Z">
              <w:r w:rsidRPr="00685D34" w:rsidDel="00B04C7C">
                <w:rPr>
                  <w:b/>
                </w:rPr>
                <w:delText>Associationer</w:delText>
              </w:r>
            </w:del>
          </w:p>
        </w:tc>
      </w:tr>
      <w:tr w:rsidR="0060397F" w:rsidDel="00B04C7C" w14:paraId="7DCA1DB7" w14:textId="5593CB1A" w:rsidTr="00A71F36">
        <w:trPr>
          <w:trHeight w:val="316"/>
          <w:del w:id="558" w:author="Stefan Gustafsson" w:date="2012-08-27T09:28:00Z"/>
        </w:trPr>
        <w:tc>
          <w:tcPr>
            <w:tcW w:w="3952" w:type="pct"/>
            <w:gridSpan w:val="6"/>
            <w:tcBorders>
              <w:top w:val="single" w:sz="4" w:space="0" w:color="auto"/>
              <w:left w:val="single" w:sz="4" w:space="0" w:color="auto"/>
              <w:bottom w:val="single" w:sz="4" w:space="0" w:color="auto"/>
              <w:right w:val="single" w:sz="4" w:space="0" w:color="auto"/>
            </w:tcBorders>
          </w:tcPr>
          <w:p w14:paraId="52B255CF" w14:textId="260FDF08" w:rsidR="0060397F" w:rsidDel="00B04C7C" w:rsidRDefault="00194314" w:rsidP="0060397F">
            <w:pPr>
              <w:rPr>
                <w:del w:id="559" w:author="Stefan Gustafsson" w:date="2012-08-27T09:28:00Z"/>
                <w:rFonts w:eastAsia="Arial Unicode MS"/>
              </w:rPr>
            </w:pPr>
            <w:del w:id="560" w:author="Stefan Gustafsson" w:date="2012-08-27T09:28:00Z">
              <w:r w:rsidDel="00B04C7C">
                <w:delText>En v</w:delText>
              </w:r>
              <w:r w:rsidR="0060397F" w:rsidDel="00B04C7C">
                <w:delText>ård- och omsorgstagare förhåller sig till en remiss.</w:delText>
              </w:r>
            </w:del>
          </w:p>
        </w:tc>
        <w:tc>
          <w:tcPr>
            <w:tcW w:w="1048" w:type="pct"/>
            <w:tcBorders>
              <w:top w:val="single" w:sz="4" w:space="0" w:color="auto"/>
              <w:left w:val="single" w:sz="4" w:space="0" w:color="auto"/>
              <w:bottom w:val="single" w:sz="4" w:space="0" w:color="auto"/>
              <w:right w:val="single" w:sz="4" w:space="0" w:color="auto"/>
            </w:tcBorders>
          </w:tcPr>
          <w:p w14:paraId="1E92B8D9" w14:textId="7FB4C919" w:rsidR="0060397F" w:rsidDel="00B04C7C" w:rsidRDefault="0060397F" w:rsidP="0060397F">
            <w:pPr>
              <w:rPr>
                <w:del w:id="561" w:author="Stefan Gustafsson" w:date="2012-08-27T09:28:00Z"/>
              </w:rPr>
            </w:pPr>
            <w:del w:id="562" w:author="Stefan Gustafsson" w:date="2012-08-27T09:28:00Z">
              <w:r w:rsidDel="00B04C7C">
                <w:delText>SubjectOfCare/requests</w:delText>
              </w:r>
            </w:del>
          </w:p>
        </w:tc>
      </w:tr>
    </w:tbl>
    <w:p w14:paraId="6AB5B278" w14:textId="01DA2C81" w:rsidR="0060397F" w:rsidRPr="00B7745E" w:rsidRDefault="0060397F" w:rsidP="00B7745E">
      <w:pPr>
        <w:tabs>
          <w:tab w:val="left" w:pos="1844"/>
        </w:tabs>
      </w:pPr>
    </w:p>
    <w:p w14:paraId="5F9416F0" w14:textId="77777777" w:rsidR="008576AE" w:rsidRDefault="008576AE" w:rsidP="00DC5B49">
      <w:pPr>
        <w:pStyle w:val="Rubrik1"/>
      </w:pPr>
      <w:bookmarkStart w:id="563" w:name="_Toc207692085"/>
      <w:r>
        <w:t>Informationssäkerhet</w:t>
      </w:r>
      <w:bookmarkEnd w:id="67"/>
      <w:bookmarkEnd w:id="68"/>
      <w:bookmarkEnd w:id="563"/>
    </w:p>
    <w:p w14:paraId="18F36408" w14:textId="4AAEF9D2" w:rsidR="004E3140" w:rsidRDefault="004E3140" w:rsidP="005D40C8">
      <w:pPr>
        <w:pStyle w:val="Brdtext"/>
      </w:pPr>
      <w:r>
        <w:t>Den efterfrågade informationen från producent sammanställs och levereras till efterfrågande tjänst utan att någon information mellanlagras.</w:t>
      </w:r>
    </w:p>
    <w:p w14:paraId="4C513609" w14:textId="77777777" w:rsidR="004E3140" w:rsidRDefault="004E3140">
      <w:pPr>
        <w:pStyle w:val="Brdtext"/>
        <w:pPrChange w:id="564" w:author="Stefan Gustafsson" w:date="2012-08-21T11:24:00Z">
          <w:pPr>
            <w:pStyle w:val="Default"/>
          </w:pPr>
        </w:pPrChange>
      </w:pPr>
    </w:p>
    <w:p w14:paraId="6292DAC6" w14:textId="4C290E6A" w:rsidR="004E3140" w:rsidRDefault="004E3140">
      <w:pPr>
        <w:pStyle w:val="Brdtext"/>
        <w:pPrChange w:id="565" w:author="Stefan Gustafsson" w:date="2012-08-21T11:24:00Z">
          <w:pPr>
            <w:pStyle w:val="Default"/>
          </w:pPr>
        </w:pPrChange>
      </w:pPr>
      <w:r>
        <w:t xml:space="preserve">Patientuppgifter består av hänvisningsuppgifter till verksamheter och system med lagrad information om invånare exempelvis </w:t>
      </w:r>
      <w:proofErr w:type="spellStart"/>
      <w:r>
        <w:t>HSA</w:t>
      </w:r>
      <w:proofErr w:type="spellEnd"/>
      <w:r>
        <w:t>-id för remitterand</w:t>
      </w:r>
      <w:r w:rsidR="00146D78">
        <w:t xml:space="preserve">e och utförande vårdenhet, </w:t>
      </w:r>
      <w:r>
        <w:t xml:space="preserve">samt </w:t>
      </w:r>
      <w:proofErr w:type="spellStart"/>
      <w:r>
        <w:t>remisstyp</w:t>
      </w:r>
      <w:proofErr w:type="spellEnd"/>
      <w:r>
        <w:t xml:space="preserve"> och remisstatus. </w:t>
      </w:r>
    </w:p>
    <w:p w14:paraId="36DFC029" w14:textId="77777777" w:rsidR="004E3140" w:rsidRDefault="004E3140">
      <w:pPr>
        <w:pStyle w:val="Brdtext"/>
        <w:pPrChange w:id="566" w:author="Stefan Gustafsson" w:date="2012-08-21T11:24:00Z">
          <w:pPr>
            <w:pStyle w:val="Default"/>
          </w:pPr>
        </w:pPrChange>
      </w:pPr>
      <w:r>
        <w:t>Det innehåller ingen klinisk information, men kan ändå röja patientens vårdbehov. Eftersom informationen innehåller remitterande och utförande enhet</w:t>
      </w:r>
    </w:p>
    <w:p w14:paraId="40DBC3C1" w14:textId="77777777" w:rsidR="004E3140" w:rsidRDefault="004E3140">
      <w:pPr>
        <w:pStyle w:val="Brdtext"/>
        <w:pPrChange w:id="567" w:author="Stefan Gustafsson" w:date="2012-08-21T11:24:00Z">
          <w:pPr>
            <w:pStyle w:val="Default"/>
          </w:pPr>
        </w:pPrChange>
      </w:pPr>
      <w:r>
        <w:t>Informationen är i första hand tänkt att konsumeras av tjänster där patienten själv är användare.</w:t>
      </w:r>
    </w:p>
    <w:p w14:paraId="49F19B4E" w14:textId="77777777" w:rsidR="004E3140" w:rsidRDefault="004E3140">
      <w:pPr>
        <w:pStyle w:val="Brdtext"/>
        <w:pPrChange w:id="568" w:author="Stefan Gustafsson" w:date="2012-08-21T11:24:00Z">
          <w:pPr>
            <w:pStyle w:val="Default"/>
          </w:pPr>
        </w:pPrChange>
      </w:pPr>
      <w:r>
        <w:t xml:space="preserve">Ansvaret för </w:t>
      </w:r>
      <w:proofErr w:type="spellStart"/>
      <w:r>
        <w:t>PDL</w:t>
      </w:r>
      <w:proofErr w:type="spellEnd"/>
      <w:r>
        <w:t xml:space="preserve">-loggning, samtycke, </w:t>
      </w:r>
      <w:proofErr w:type="spellStart"/>
      <w:r>
        <w:t>TGP</w:t>
      </w:r>
      <w:proofErr w:type="spellEnd"/>
      <w:r>
        <w:t xml:space="preserve">, vårdrelation och andra krav från </w:t>
      </w:r>
      <w:proofErr w:type="spellStart"/>
      <w:r>
        <w:t>PDL</w:t>
      </w:r>
      <w:proofErr w:type="spellEnd"/>
      <w:r>
        <w:t xml:space="preserve"> i Praktiken faller på användande tjänst.</w:t>
      </w:r>
    </w:p>
    <w:p w14:paraId="19621AB7" w14:textId="77777777" w:rsidR="00A063CC" w:rsidRDefault="00A063CC" w:rsidP="00DC5B49">
      <w:pPr>
        <w:pStyle w:val="Rubrik1"/>
      </w:pPr>
      <w:bookmarkStart w:id="569" w:name="_Toc199848592"/>
      <w:bookmarkStart w:id="570" w:name="_Toc207692086"/>
      <w:r>
        <w:t>Tjänstedomänens arkitektur</w:t>
      </w:r>
      <w:bookmarkEnd w:id="569"/>
      <w:bookmarkEnd w:id="570"/>
    </w:p>
    <w:p w14:paraId="237836F8" w14:textId="6A6EF9ED" w:rsidR="00A063CC" w:rsidRDefault="009C0B54" w:rsidP="00DC5B49">
      <w:pPr>
        <w:pStyle w:val="Rubrik2"/>
        <w:numPr>
          <w:ilvl w:val="0"/>
          <w:numId w:val="0"/>
        </w:numPr>
      </w:pPr>
      <w:r>
        <w:rPr>
          <w:noProof/>
          <w:lang w:eastAsia="sv-SE"/>
        </w:rPr>
        <mc:AlternateContent>
          <mc:Choice Requires="wpc">
            <w:drawing>
              <wp:inline distT="0" distB="0" distL="0" distR="0" wp14:anchorId="3E76F46E" wp14:editId="1E1E5283">
                <wp:extent cx="5486400" cy="3200400"/>
                <wp:effectExtent l="0" t="0" r="0" b="0"/>
                <wp:docPr id="77" name="Arbetsyta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9" name="Bildobjekt 79"/>
                          <pic:cNvPicPr>
                            <a:picLocks noChangeAspect="1"/>
                          </pic:cNvPicPr>
                        </pic:nvPicPr>
                        <pic:blipFill>
                          <a:blip r:embed="rId11"/>
                          <a:stretch>
                            <a:fillRect/>
                          </a:stretch>
                        </pic:blipFill>
                        <pic:spPr>
                          <a:xfrm>
                            <a:off x="0" y="0"/>
                            <a:ext cx="5486400" cy="2795128"/>
                          </a:xfrm>
                          <a:prstGeom prst="rect">
                            <a:avLst/>
                          </a:prstGeom>
                        </pic:spPr>
                      </pic:pic>
                    </wpc:wpc>
                  </a:graphicData>
                </a:graphic>
              </wp:inline>
            </w:drawing>
          </mc:Choice>
          <mc:Fallback>
            <w:pict>
              <v:group id="Arbetsyta 77" o:spid="_x0000_s1026" editas="canvas" style="width:6in;height:252pt;mso-position-horizontal-relative:char;mso-position-vertical-relative:line" coordsize="54864,320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">
                <v:shape id="_x0000_s1027" type="#_x0000_t75" style="position:absolute;width:54864;height:32004;visibility:visible;mso-wrap-style:square">
                  <v:fill o:detectmouseclick="t"/>
                  <v:path o:connecttype="none"/>
                </v:shape>
                <v:shape id="Bildobjekt 79" o:spid="_x0000_s1028" type="#_x0000_t75" style="position:absolute;width:54864;height:2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ovrEAAAA2wAAAA8AAABkcnMvZG93bnJldi54bWxEj09rwkAUxO9Cv8PyBC9SNy30j6mr1GBp&#10;wYtJxfMj+5oEs2/D7hrjt3cLgsdhZn7DLFaDaUVPzjeWFTzNEhDEpdUNVwr2v1+P7yB8QNbYWiYF&#10;F/KwWj6MFphqe+ac+iJUIkLYp6igDqFLpfRlTQb9zHbE0fuzzmCI0lVSOzxHuGnlc5K8SoMNx4Ua&#10;O8pqKo/FySgo5Xpj1pwdDjuTZ6fvbT8NL71Sk/Hw+QEi0BDu4Vv7Ryt4m8P/l/gD5P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fovrEAAAA2wAAAA8AAAAAAAAAAAAAAAAA&#10;nwIAAGRycy9kb3ducmV2LnhtbFBLBQYAAAAABAAEAPcAAACQAwAAAAA=&#10;">
                  <v:imagedata r:id="rId12" o:title=""/>
                  <v:path arrowok="t"/>
                </v:shape>
                <w10:anchorlock/>
              </v:group>
            </w:pict>
          </mc:Fallback>
        </mc:AlternateContent>
      </w:r>
    </w:p>
    <w:p w14:paraId="55E19B57" w14:textId="77777777" w:rsidR="00A063CC" w:rsidRDefault="00A063CC" w:rsidP="005D40C8">
      <w:pPr>
        <w:pStyle w:val="Brdtext"/>
      </w:pPr>
    </w:p>
    <w:p w14:paraId="4B112AE0" w14:textId="1B974120" w:rsidR="00A063CC" w:rsidRDefault="00A063CC" w:rsidP="005530A8">
      <w:pPr>
        <w:pStyle w:val="Brdtext"/>
      </w:pPr>
    </w:p>
    <w:p w14:paraId="6CA6BE25" w14:textId="7B0946B8" w:rsidR="00A063CC" w:rsidRPr="009A6A05" w:rsidRDefault="00A063CC" w:rsidP="00A66A02">
      <w:pPr>
        <w:pStyle w:val="Beskrivning"/>
      </w:pPr>
      <w:r>
        <w:t>Figur</w:t>
      </w:r>
      <w:r w:rsidR="00A66A02">
        <w:t xml:space="preserve"> </w:t>
      </w:r>
      <w:r w:rsidR="00A66A02">
        <w:fldChar w:fldCharType="begin"/>
      </w:r>
      <w:r w:rsidR="00A66A02">
        <w:instrText xml:space="preserve"> SEQ Figur \* ARABIC </w:instrText>
      </w:r>
      <w:r w:rsidR="00A66A02">
        <w:fldChar w:fldCharType="separate"/>
      </w:r>
      <w:r w:rsidR="00B04C7C">
        <w:t>1</w:t>
      </w:r>
      <w:r w:rsidR="00A66A02">
        <w:fldChar w:fldCharType="end"/>
      </w:r>
      <w:r w:rsidR="005154AD">
        <w:t>: Exempel på konsum</w:t>
      </w:r>
      <w:r w:rsidR="009C0B54">
        <w:t>tion</w:t>
      </w:r>
      <w:r w:rsidR="005154AD">
        <w:t xml:space="preserve"> av tjänsten</w:t>
      </w:r>
    </w:p>
    <w:p w14:paraId="19C89CE9" w14:textId="14485DFC" w:rsidR="00990C05" w:rsidRDefault="00990C05" w:rsidP="00D84907">
      <w:pPr>
        <w:pStyle w:val="Rubrik2"/>
        <w:numPr>
          <w:ilvl w:val="0"/>
          <w:numId w:val="0"/>
        </w:numPr>
      </w:pPr>
    </w:p>
    <w:p w14:paraId="5E483797" w14:textId="77777777" w:rsidR="00D06266" w:rsidRPr="00D06266" w:rsidRDefault="00D06266" w:rsidP="005D40C8">
      <w:pPr>
        <w:pStyle w:val="Brdtext"/>
      </w:pPr>
    </w:p>
    <w:p w14:paraId="13898163" w14:textId="77777777" w:rsidR="00F622F2" w:rsidRDefault="00F622F2" w:rsidP="00DC5B49">
      <w:pPr>
        <w:pStyle w:val="Rubrik1"/>
      </w:pPr>
      <w:bookmarkStart w:id="571" w:name="_Toc163300579"/>
      <w:bookmarkStart w:id="572" w:name="_Toc163300881"/>
      <w:bookmarkStart w:id="573" w:name="_Toc207692087"/>
      <w:r>
        <w:t>Versionsinformation</w:t>
      </w:r>
      <w:bookmarkEnd w:id="571"/>
      <w:bookmarkEnd w:id="572"/>
      <w:bookmarkEnd w:id="573"/>
    </w:p>
    <w:p w14:paraId="1D356B2A" w14:textId="77777777" w:rsidR="00F622F2" w:rsidRDefault="00F622F2" w:rsidP="005D40C8">
      <w:pPr>
        <w:pStyle w:val="Brd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DC5B49">
      <w:pPr>
        <w:pStyle w:val="Rubrik2"/>
      </w:pPr>
      <w:bookmarkStart w:id="574" w:name="_Toc163300882"/>
      <w:r>
        <w:t>Oförändrade tjänstekontrakt</w:t>
      </w:r>
      <w:bookmarkEnd w:id="574"/>
    </w:p>
    <w:p w14:paraId="780677B5" w14:textId="77777777" w:rsidR="00D27518" w:rsidRDefault="00D27518" w:rsidP="005D40C8">
      <w:pPr>
        <w:pStyle w:val="Brdtext"/>
      </w:pPr>
      <w:r>
        <w:t>Följande tjänstekontrakt har inte förändrats mellan version 1.0 och 1.1:</w:t>
      </w:r>
    </w:p>
    <w:p w14:paraId="2B2B4095" w14:textId="77777777" w:rsidR="005F7221" w:rsidRDefault="00B91FC9" w:rsidP="005530A8">
      <w:pPr>
        <w:pStyle w:val="Brdtext"/>
      </w:pPr>
      <w:r>
        <w:t>&lt;aktuellt först vid nästa under-version&gt;</w:t>
      </w:r>
    </w:p>
    <w:p w14:paraId="35596846" w14:textId="77777777" w:rsidR="00C80D82" w:rsidRDefault="00C80D82" w:rsidP="00DC5B49">
      <w:pPr>
        <w:pStyle w:val="Rubrik2"/>
      </w:pPr>
      <w:bookmarkStart w:id="575" w:name="_Toc163300883"/>
      <w:r>
        <w:t>Nya tjänstekontrakt</w:t>
      </w:r>
      <w:bookmarkEnd w:id="575"/>
    </w:p>
    <w:p w14:paraId="42021E98" w14:textId="77777777" w:rsidR="00C80D82" w:rsidRDefault="00C80D82" w:rsidP="005D40C8">
      <w:pPr>
        <w:pStyle w:val="Brdtext"/>
      </w:pPr>
      <w:r>
        <w:t xml:space="preserve">Följande tjänstekontrakt finns </w:t>
      </w:r>
      <w:r w:rsidR="009D707B">
        <w:t xml:space="preserve">från och med </w:t>
      </w:r>
      <w:r>
        <w:t>version 1.1:</w:t>
      </w:r>
    </w:p>
    <w:p w14:paraId="665C8CE6" w14:textId="77777777" w:rsidR="002815F0" w:rsidRDefault="002815F0" w:rsidP="005530A8">
      <w:pPr>
        <w:pStyle w:val="Brdtext"/>
      </w:pPr>
    </w:p>
    <w:p w14:paraId="0796520A" w14:textId="77777777" w:rsidR="002815F0" w:rsidRPr="00C80D82" w:rsidRDefault="00B91FC9" w:rsidP="0028448E">
      <w:pPr>
        <w:pStyle w:val="Brdtext"/>
      </w:pPr>
      <w:r>
        <w:t>&lt;aktuellt först vid nästa under-version&gt;</w:t>
      </w:r>
    </w:p>
    <w:p w14:paraId="2CD5EE20" w14:textId="77777777" w:rsidR="00C80D82" w:rsidRPr="00D27518" w:rsidRDefault="00C80D82" w:rsidP="00DC5B49">
      <w:pPr>
        <w:pStyle w:val="Rubrik2"/>
      </w:pPr>
      <w:bookmarkStart w:id="576" w:name="_Toc163300884"/>
      <w:r>
        <w:t>Förändrade tjänstekontrakt</w:t>
      </w:r>
      <w:bookmarkEnd w:id="576"/>
    </w:p>
    <w:p w14:paraId="261D06B6" w14:textId="77777777" w:rsidR="00D27518" w:rsidRDefault="005C0F52" w:rsidP="005D40C8">
      <w:pPr>
        <w:pStyle w:val="Brd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3" w:history="1">
        <w:r w:rsidR="009229CF" w:rsidRPr="00196FE2">
          <w:rPr>
            <w:rStyle w:val="Hyperlnk"/>
          </w:rPr>
          <w:t>RIV Tekniska Anvisningar, Översikt.</w:t>
        </w:r>
      </w:hyperlink>
    </w:p>
    <w:p w14:paraId="429739BA" w14:textId="77777777" w:rsidR="00831A6D" w:rsidRDefault="00831A6D" w:rsidP="005530A8">
      <w:pPr>
        <w:pStyle w:val="Brdtext"/>
      </w:pPr>
      <w:r>
        <w:t>&lt;aktuellt först vid nästa under-version&gt;</w:t>
      </w:r>
    </w:p>
    <w:p w14:paraId="3E8E6498" w14:textId="77777777" w:rsidR="005C0F52" w:rsidRDefault="005C0F52" w:rsidP="0028448E">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B35B6C">
        <w:tc>
          <w:tcPr>
            <w:tcW w:w="2390" w:type="dxa"/>
            <w:shd w:val="clear" w:color="auto" w:fill="auto"/>
          </w:tcPr>
          <w:p w14:paraId="77B5F4C1" w14:textId="77777777" w:rsidR="0090193F" w:rsidRPr="00666E10" w:rsidRDefault="0090193F">
            <w:pPr>
              <w:pStyle w:val="Brdtext"/>
              <w:tabs>
                <w:tab w:val="left" w:pos="7371"/>
              </w:tabs>
              <w:ind w:left="567"/>
              <w:rPr>
                <w:rFonts w:cstheme="majorBidi"/>
                <w:i/>
                <w:iCs/>
                <w:noProof/>
              </w:rPr>
              <w:pPrChange w:id="577" w:author="Stefan Gustafsson" w:date="2012-08-27T09:36:00Z">
                <w:pPr>
                  <w:pStyle w:val="Brdtext"/>
                  <w:keepNext/>
                  <w:keepLines/>
                  <w:spacing w:before="200"/>
                  <w:outlineLvl w:val="8"/>
                </w:pPr>
              </w:pPrChange>
            </w:pPr>
            <w:r w:rsidRPr="00666E10">
              <w:t>Tjänstekontrakt</w:t>
            </w:r>
          </w:p>
        </w:tc>
        <w:tc>
          <w:tcPr>
            <w:tcW w:w="1754" w:type="dxa"/>
            <w:tcBorders>
              <w:bottom w:val="single" w:sz="4" w:space="0" w:color="auto"/>
            </w:tcBorders>
            <w:shd w:val="clear" w:color="auto" w:fill="auto"/>
          </w:tcPr>
          <w:p w14:paraId="1A7B92A4" w14:textId="77777777" w:rsidR="0090193F" w:rsidRPr="00666E10" w:rsidRDefault="0090193F">
            <w:pPr>
              <w:pStyle w:val="Brdtext"/>
            </w:pPr>
            <w:r w:rsidRPr="00666E10">
              <w:t>Konsument</w:t>
            </w:r>
          </w:p>
        </w:tc>
        <w:tc>
          <w:tcPr>
            <w:tcW w:w="1688" w:type="dxa"/>
            <w:tcBorders>
              <w:bottom w:val="single" w:sz="4" w:space="0" w:color="auto"/>
            </w:tcBorders>
            <w:shd w:val="clear" w:color="auto" w:fill="auto"/>
          </w:tcPr>
          <w:p w14:paraId="11B5613E" w14:textId="77777777" w:rsidR="0090193F" w:rsidRPr="00666E10" w:rsidRDefault="0090193F">
            <w:pPr>
              <w:pStyle w:val="Brdtext"/>
            </w:pPr>
            <w:r w:rsidRPr="00666E10">
              <w:t>Producent</w:t>
            </w:r>
          </w:p>
        </w:tc>
        <w:tc>
          <w:tcPr>
            <w:tcW w:w="2787" w:type="dxa"/>
            <w:tcBorders>
              <w:bottom w:val="single" w:sz="4" w:space="0" w:color="auto"/>
            </w:tcBorders>
            <w:shd w:val="clear" w:color="auto" w:fill="auto"/>
          </w:tcPr>
          <w:p w14:paraId="76603BD2" w14:textId="77777777" w:rsidR="0090193F" w:rsidRPr="00666E10" w:rsidRDefault="0090193F">
            <w:pPr>
              <w:pStyle w:val="Brdtext"/>
            </w:pPr>
            <w:r w:rsidRPr="00666E10">
              <w:t>Kompatibilitet</w:t>
            </w:r>
          </w:p>
        </w:tc>
      </w:tr>
      <w:tr w:rsidR="00B35B6C" w14:paraId="62ADE450" w14:textId="77777777" w:rsidTr="00B35B6C">
        <w:tc>
          <w:tcPr>
            <w:tcW w:w="2390" w:type="dxa"/>
            <w:vMerge w:val="restart"/>
            <w:shd w:val="clear" w:color="auto" w:fill="auto"/>
          </w:tcPr>
          <w:p w14:paraId="14F86CC0" w14:textId="28ACF1E5" w:rsidR="00D4666D" w:rsidRDefault="00F77CDF">
            <w:pPr>
              <w:pStyle w:val="Brdtext"/>
            </w:pPr>
            <w:proofErr w:type="spellStart"/>
            <w:r>
              <w:t>GetRequestActivitiesRequest</w:t>
            </w:r>
            <w:proofErr w:type="spellEnd"/>
          </w:p>
        </w:tc>
        <w:tc>
          <w:tcPr>
            <w:tcW w:w="1754" w:type="dxa"/>
            <w:shd w:val="clear" w:color="auto" w:fill="FFFFFF"/>
          </w:tcPr>
          <w:p w14:paraId="1970B4B4" w14:textId="54C9FF99" w:rsidR="00D4666D" w:rsidRDefault="00CB657B">
            <w:pPr>
              <w:pStyle w:val="Brdtext"/>
            </w:pPr>
            <w:r>
              <w:t>1.0</w:t>
            </w:r>
          </w:p>
        </w:tc>
        <w:tc>
          <w:tcPr>
            <w:tcW w:w="1688" w:type="dxa"/>
            <w:shd w:val="clear" w:color="auto" w:fill="FFFFFF"/>
          </w:tcPr>
          <w:p w14:paraId="13D124A7" w14:textId="77777777" w:rsidR="00D4666D" w:rsidRDefault="00D4666D">
            <w:pPr>
              <w:pStyle w:val="Brdtext"/>
              <w:rPr>
                <w:noProof/>
                <w:szCs w:val="24"/>
              </w:rPr>
            </w:pPr>
            <w:r>
              <w:t>1.0</w:t>
            </w:r>
          </w:p>
        </w:tc>
        <w:tc>
          <w:tcPr>
            <w:tcW w:w="2787" w:type="dxa"/>
            <w:shd w:val="clear" w:color="auto" w:fill="FFFFFF"/>
          </w:tcPr>
          <w:p w14:paraId="5977C42D" w14:textId="77777777" w:rsidR="00D4666D" w:rsidRDefault="00D4666D">
            <w:pPr>
              <w:pStyle w:val="Brdtext"/>
              <w:rPr>
                <w:sz w:val="16"/>
              </w:rPr>
              <w:pPrChange w:id="578" w:author="Stefan Gustafsson" w:date="2012-08-21T11:24:00Z">
                <w:pPr>
                  <w:pStyle w:val="Brdtext"/>
                  <w:widowControl w:val="0"/>
                  <w:tabs>
                    <w:tab w:val="center" w:pos="4536"/>
                    <w:tab w:val="right" w:pos="9072"/>
                  </w:tabs>
                  <w:spacing w:before="40"/>
                  <w:jc w:val="right"/>
                </w:pPr>
              </w:pPrChange>
            </w:pPr>
          </w:p>
        </w:tc>
      </w:tr>
      <w:tr w:rsidR="00B35B6C" w14:paraId="63756550" w14:textId="77777777" w:rsidTr="00B35B6C">
        <w:tc>
          <w:tcPr>
            <w:tcW w:w="2390" w:type="dxa"/>
            <w:vMerge/>
            <w:shd w:val="clear" w:color="auto" w:fill="auto"/>
          </w:tcPr>
          <w:p w14:paraId="441CB577" w14:textId="77777777" w:rsidR="00D4666D" w:rsidRPr="00BD2146" w:rsidRDefault="00D4666D">
            <w:pPr>
              <w:pStyle w:val="Brdtext"/>
              <w:rPr>
                <w:sz w:val="16"/>
              </w:rPr>
              <w:pPrChange w:id="579" w:author="Stefan Gustafsson" w:date="2012-08-21T11:24:00Z">
                <w:pPr>
                  <w:pStyle w:val="Brdtext"/>
                  <w:widowControl w:val="0"/>
                  <w:tabs>
                    <w:tab w:val="center" w:pos="4536"/>
                    <w:tab w:val="right" w:pos="9072"/>
                  </w:tabs>
                  <w:spacing w:before="40"/>
                  <w:jc w:val="right"/>
                </w:pPr>
              </w:pPrChange>
            </w:pPr>
          </w:p>
        </w:tc>
        <w:tc>
          <w:tcPr>
            <w:tcW w:w="1754" w:type="dxa"/>
            <w:shd w:val="clear" w:color="auto" w:fill="FFFFFF"/>
          </w:tcPr>
          <w:p w14:paraId="1C6A7F5B" w14:textId="77777777" w:rsidR="00D4666D" w:rsidRDefault="00D4666D">
            <w:pPr>
              <w:pStyle w:val="Brdtext"/>
            </w:pPr>
            <w:r>
              <w:t>1.0</w:t>
            </w:r>
          </w:p>
        </w:tc>
        <w:tc>
          <w:tcPr>
            <w:tcW w:w="1688" w:type="dxa"/>
            <w:shd w:val="clear" w:color="auto" w:fill="FFFFFF"/>
          </w:tcPr>
          <w:p w14:paraId="3CA499D4" w14:textId="63B81557" w:rsidR="00D4666D" w:rsidRDefault="00CB657B">
            <w:pPr>
              <w:pStyle w:val="Brdtext"/>
            </w:pPr>
            <w:r>
              <w:t>1.0</w:t>
            </w:r>
          </w:p>
        </w:tc>
        <w:tc>
          <w:tcPr>
            <w:tcW w:w="2787" w:type="dxa"/>
            <w:shd w:val="clear" w:color="auto" w:fill="FFFFFF"/>
          </w:tcPr>
          <w:p w14:paraId="11AE36B4" w14:textId="77777777" w:rsidR="00D4666D" w:rsidRDefault="00D4666D">
            <w:pPr>
              <w:pStyle w:val="Brdtext"/>
              <w:rPr>
                <w:sz w:val="16"/>
              </w:rPr>
              <w:pPrChange w:id="580" w:author="Stefan Gustafsson" w:date="2012-08-21T11:24:00Z">
                <w:pPr>
                  <w:pStyle w:val="Brdtext"/>
                  <w:widowControl w:val="0"/>
                  <w:tabs>
                    <w:tab w:val="center" w:pos="4536"/>
                    <w:tab w:val="right" w:pos="9072"/>
                  </w:tabs>
                  <w:spacing w:before="40"/>
                  <w:jc w:val="right"/>
                </w:pPr>
              </w:pPrChange>
            </w:pPr>
          </w:p>
        </w:tc>
      </w:tr>
      <w:tr w:rsidR="00B35B6C" w14:paraId="29D38E81" w14:textId="77777777" w:rsidTr="00B35B6C">
        <w:tc>
          <w:tcPr>
            <w:tcW w:w="2390" w:type="dxa"/>
            <w:vMerge w:val="restart"/>
            <w:shd w:val="clear" w:color="auto" w:fill="auto"/>
          </w:tcPr>
          <w:p w14:paraId="29BCAAAC" w14:textId="2AF57F67" w:rsidR="0014342E" w:rsidRPr="007B61F4" w:rsidRDefault="00C86357">
            <w:pPr>
              <w:pStyle w:val="Brdtext"/>
            </w:pPr>
            <w:proofErr w:type="spellStart"/>
            <w:r>
              <w:t>GetRequestActivitiesResponse</w:t>
            </w:r>
            <w:proofErr w:type="spellEnd"/>
          </w:p>
        </w:tc>
        <w:tc>
          <w:tcPr>
            <w:tcW w:w="1754" w:type="dxa"/>
            <w:shd w:val="clear" w:color="auto" w:fill="FFFFFF"/>
          </w:tcPr>
          <w:p w14:paraId="45EC3E95" w14:textId="767393B5" w:rsidR="0014342E" w:rsidRDefault="00CB657B">
            <w:pPr>
              <w:pStyle w:val="Brdtext"/>
            </w:pPr>
            <w:r>
              <w:t>1.0</w:t>
            </w:r>
          </w:p>
        </w:tc>
        <w:tc>
          <w:tcPr>
            <w:tcW w:w="1688" w:type="dxa"/>
            <w:shd w:val="clear" w:color="auto" w:fill="FFFFFF"/>
          </w:tcPr>
          <w:p w14:paraId="1329B984" w14:textId="77777777" w:rsidR="0014342E" w:rsidRDefault="0014342E">
            <w:pPr>
              <w:pStyle w:val="Brdtext"/>
            </w:pPr>
            <w:r>
              <w:t>1.0</w:t>
            </w:r>
          </w:p>
        </w:tc>
        <w:tc>
          <w:tcPr>
            <w:tcW w:w="2787" w:type="dxa"/>
            <w:shd w:val="clear" w:color="auto" w:fill="FFFFFF"/>
          </w:tcPr>
          <w:p w14:paraId="42BEB932" w14:textId="77777777" w:rsidR="0014342E" w:rsidRDefault="0014342E">
            <w:pPr>
              <w:pStyle w:val="Brdtext"/>
              <w:rPr>
                <w:sz w:val="16"/>
              </w:rPr>
              <w:pPrChange w:id="581" w:author="Stefan Gustafsson" w:date="2012-08-21T11:24:00Z">
                <w:pPr>
                  <w:pStyle w:val="Brdtext"/>
                  <w:widowControl w:val="0"/>
                  <w:tabs>
                    <w:tab w:val="center" w:pos="4536"/>
                    <w:tab w:val="right" w:pos="9072"/>
                  </w:tabs>
                  <w:spacing w:before="40"/>
                  <w:jc w:val="right"/>
                </w:pPr>
              </w:pPrChange>
            </w:pPr>
          </w:p>
        </w:tc>
      </w:tr>
      <w:tr w:rsidR="00B35B6C" w14:paraId="316D7523" w14:textId="77777777" w:rsidTr="00B35B6C">
        <w:tc>
          <w:tcPr>
            <w:tcW w:w="2390" w:type="dxa"/>
            <w:vMerge/>
            <w:shd w:val="clear" w:color="auto" w:fill="auto"/>
          </w:tcPr>
          <w:p w14:paraId="340EAE73" w14:textId="77777777" w:rsidR="0014342E" w:rsidRPr="007B61F4" w:rsidRDefault="0014342E">
            <w:pPr>
              <w:pStyle w:val="Brdtext"/>
              <w:rPr>
                <w:sz w:val="16"/>
              </w:rPr>
              <w:pPrChange w:id="582" w:author="Stefan Gustafsson" w:date="2012-08-21T11:24:00Z">
                <w:pPr>
                  <w:pStyle w:val="Brdtext"/>
                  <w:widowControl w:val="0"/>
                  <w:tabs>
                    <w:tab w:val="center" w:pos="4536"/>
                    <w:tab w:val="right" w:pos="9072"/>
                  </w:tabs>
                  <w:spacing w:before="40"/>
                  <w:jc w:val="right"/>
                </w:pPr>
              </w:pPrChange>
            </w:pPr>
          </w:p>
        </w:tc>
        <w:tc>
          <w:tcPr>
            <w:tcW w:w="1754" w:type="dxa"/>
            <w:shd w:val="clear" w:color="auto" w:fill="FFFFFF"/>
          </w:tcPr>
          <w:p w14:paraId="32474579" w14:textId="77777777" w:rsidR="0014342E" w:rsidRDefault="0014342E">
            <w:pPr>
              <w:pStyle w:val="Brdtext"/>
            </w:pPr>
            <w:r>
              <w:t>1.0</w:t>
            </w:r>
          </w:p>
        </w:tc>
        <w:tc>
          <w:tcPr>
            <w:tcW w:w="1688" w:type="dxa"/>
            <w:shd w:val="clear" w:color="auto" w:fill="FFFFFF"/>
          </w:tcPr>
          <w:p w14:paraId="734108AC" w14:textId="6C7A83BD" w:rsidR="0014342E" w:rsidRDefault="00CB657B">
            <w:pPr>
              <w:pStyle w:val="Brdtext"/>
            </w:pPr>
            <w:r>
              <w:t>1.0</w:t>
            </w:r>
          </w:p>
        </w:tc>
        <w:tc>
          <w:tcPr>
            <w:tcW w:w="2787" w:type="dxa"/>
            <w:shd w:val="clear" w:color="auto" w:fill="FFFFFF"/>
          </w:tcPr>
          <w:p w14:paraId="20F6A6E5" w14:textId="77777777" w:rsidR="0014342E" w:rsidRDefault="0014342E">
            <w:pPr>
              <w:pStyle w:val="Brdtext"/>
              <w:rPr>
                <w:sz w:val="16"/>
              </w:rPr>
              <w:pPrChange w:id="583" w:author="Stefan Gustafsson" w:date="2012-08-21T11:24:00Z">
                <w:pPr>
                  <w:pStyle w:val="Brdtext"/>
                  <w:widowControl w:val="0"/>
                  <w:tabs>
                    <w:tab w:val="center" w:pos="4536"/>
                    <w:tab w:val="right" w:pos="9072"/>
                  </w:tabs>
                  <w:spacing w:before="40"/>
                  <w:jc w:val="right"/>
                </w:pPr>
              </w:pPrChange>
            </w:pPr>
          </w:p>
        </w:tc>
      </w:tr>
    </w:tbl>
    <w:p w14:paraId="674CA4C0" w14:textId="77777777" w:rsidR="00F049D9" w:rsidRDefault="00F049D9" w:rsidP="005D40C8">
      <w:pPr>
        <w:pStyle w:val="Brdtext"/>
      </w:pPr>
    </w:p>
    <w:p w14:paraId="025936BD" w14:textId="77777777" w:rsidR="005C0AC0" w:rsidRDefault="005C0AC0" w:rsidP="00DC5B49">
      <w:pPr>
        <w:pStyle w:val="Rubrik2"/>
      </w:pPr>
      <w:bookmarkStart w:id="584" w:name="_Toc163300885"/>
      <w:r>
        <w:t>Utgångna tjänstekontrakt</w:t>
      </w:r>
      <w:bookmarkEnd w:id="584"/>
    </w:p>
    <w:p w14:paraId="3395B419" w14:textId="77777777" w:rsidR="005C0AC0" w:rsidRPr="005C0AC0" w:rsidRDefault="005C0AC0" w:rsidP="005D40C8">
      <w:pPr>
        <w:pStyle w:val="Brdtext"/>
      </w:pPr>
      <w:r>
        <w:t>Följande tjänstekontrakt har utgått</w:t>
      </w:r>
      <w:r w:rsidR="009151BB">
        <w:t>:</w:t>
      </w:r>
    </w:p>
    <w:p w14:paraId="112AE8D9" w14:textId="77777777" w:rsidR="00EB7B93" w:rsidRDefault="00EB7B93" w:rsidP="005D40C8">
      <w:pPr>
        <w:pStyle w:val="Brdtext"/>
      </w:pPr>
    </w:p>
    <w:p w14:paraId="36337512" w14:textId="77777777" w:rsidR="009151BB" w:rsidRPr="00C80D82" w:rsidRDefault="009151BB" w:rsidP="005530A8">
      <w:pPr>
        <w:pStyle w:val="Brdtext"/>
      </w:pPr>
      <w:r>
        <w:t>&lt;aktuellt först vid nästa under-version&gt;</w:t>
      </w:r>
    </w:p>
    <w:p w14:paraId="6F1EFBC4" w14:textId="77777777" w:rsidR="005C0AC0" w:rsidRPr="005C0AC0" w:rsidRDefault="005C0AC0" w:rsidP="0028448E">
      <w:pPr>
        <w:pStyle w:val="Brdtext"/>
      </w:pPr>
    </w:p>
    <w:p w14:paraId="12AD924E" w14:textId="77777777" w:rsidR="00FB2610" w:rsidRPr="00FB2610" w:rsidRDefault="00FB2610">
      <w:pPr>
        <w:pStyle w:val="Brdtext"/>
      </w:pPr>
    </w:p>
    <w:p w14:paraId="27D276CE" w14:textId="77777777" w:rsidR="002D3F10" w:rsidRDefault="002D3F10" w:rsidP="00DC5B49">
      <w:pPr>
        <w:pStyle w:val="Rubrik1"/>
      </w:pPr>
      <w:bookmarkStart w:id="585" w:name="_Toc163300581"/>
      <w:bookmarkStart w:id="586" w:name="_Toc163300887"/>
      <w:bookmarkStart w:id="587" w:name="_Toc207692088"/>
      <w:r>
        <w:t>Generella regler</w:t>
      </w:r>
      <w:bookmarkEnd w:id="585"/>
      <w:bookmarkEnd w:id="586"/>
      <w:bookmarkEnd w:id="587"/>
    </w:p>
    <w:p w14:paraId="502486B7" w14:textId="77777777" w:rsidR="00D43617" w:rsidRDefault="00D43617" w:rsidP="00DC5B49">
      <w:pPr>
        <w:pStyle w:val="Rubrik2"/>
      </w:pPr>
      <w:bookmarkStart w:id="588" w:name="_Toc163300888"/>
      <w:r>
        <w:t>Format för Datum</w:t>
      </w:r>
      <w:bookmarkEnd w:id="588"/>
    </w:p>
    <w:p w14:paraId="2450F811" w14:textId="77777777" w:rsidR="00D43617" w:rsidRDefault="00D43617" w:rsidP="005D40C8">
      <w:pPr>
        <w:pStyle w:val="Brdtext"/>
      </w:pPr>
      <w:r>
        <w:t xml:space="preserve">Några av tjänsterna inom </w:t>
      </w:r>
      <w:proofErr w:type="spellStart"/>
      <w:r>
        <w:t>tidbokning</w:t>
      </w:r>
      <w:proofErr w:type="spellEnd"/>
      <w:r>
        <w:t xml:space="preserve"> handlar om att söka efter information baserat på datum.</w:t>
      </w:r>
    </w:p>
    <w:p w14:paraId="514978FE" w14:textId="77777777" w:rsidR="00D43617" w:rsidRPr="00D43617" w:rsidRDefault="00D43617" w:rsidP="005530A8">
      <w:pPr>
        <w:pStyle w:val="Brdtext"/>
      </w:pPr>
      <w:r>
        <w:t>Datum anges alltid på formatet ”</w:t>
      </w:r>
      <w:proofErr w:type="spellStart"/>
      <w:r>
        <w:t>ÅÅÅÅMMDD</w:t>
      </w:r>
      <w:proofErr w:type="spellEnd"/>
      <w:r>
        <w:t>”, vilket motsvara</w:t>
      </w:r>
      <w:r w:rsidR="00D40191">
        <w:t>r</w:t>
      </w:r>
      <w:r>
        <w:t xml:space="preserve"> den ISO 8601 och ISO 8824-kompatibla formatbeskrivningen ”</w:t>
      </w:r>
      <w:proofErr w:type="spellStart"/>
      <w:r>
        <w:t>YYYYMMDD</w:t>
      </w:r>
      <w:proofErr w:type="spellEnd"/>
      <w:r>
        <w:t>”.</w:t>
      </w:r>
    </w:p>
    <w:p w14:paraId="0AB399CB" w14:textId="77777777" w:rsidR="002D3F10" w:rsidRDefault="002D3F10" w:rsidP="00DC5B49">
      <w:pPr>
        <w:pStyle w:val="Rubrik2"/>
      </w:pPr>
      <w:bookmarkStart w:id="589" w:name="_Toc163300889"/>
      <w:r>
        <w:t>Format för tidpunkter</w:t>
      </w:r>
      <w:bookmarkEnd w:id="589"/>
    </w:p>
    <w:p w14:paraId="271FBB58" w14:textId="77777777" w:rsidR="00D43617" w:rsidRDefault="00D43617" w:rsidP="005D40C8">
      <w:pPr>
        <w:pStyle w:val="Brdtext"/>
      </w:pPr>
      <w:r>
        <w:t xml:space="preserve">Flera av tjänsterna inom </w:t>
      </w:r>
      <w:proofErr w:type="spellStart"/>
      <w:r>
        <w:t>tidbokning</w:t>
      </w:r>
      <w:proofErr w:type="spellEnd"/>
      <w:r>
        <w:t xml:space="preserve"> handlar om att utbyta information om tidpunkter.</w:t>
      </w:r>
    </w:p>
    <w:p w14:paraId="0762D419" w14:textId="74C9331C" w:rsidR="002D3F10" w:rsidRDefault="002D3F10" w:rsidP="005530A8">
      <w:pPr>
        <w:pStyle w:val="Brdtext"/>
      </w:pPr>
      <w:r>
        <w:t>Tidpunkt</w:t>
      </w:r>
      <w:r w:rsidR="00D365E6">
        <w:t>er anges alltid på formatet ”</w:t>
      </w:r>
      <w:proofErr w:type="spellStart"/>
      <w:r w:rsidR="00D365E6">
        <w:t>ÅÅÅÅMMDDtt</w:t>
      </w:r>
      <w:r>
        <w:t>mmss</w:t>
      </w:r>
      <w:proofErr w:type="spellEnd"/>
      <w:r w:rsidR="00D365E6">
        <w:t>”, vilket motsvara</w:t>
      </w:r>
      <w:r w:rsidR="00067A13">
        <w:t>r</w:t>
      </w:r>
      <w:r w:rsidR="00D365E6">
        <w:t xml:space="preserve"> den ISO 8601 och ISO 8824-kompatibla</w:t>
      </w:r>
      <w:r w:rsidR="009A0FB8">
        <w:t xml:space="preserve"> formatbeskrivningen ”</w:t>
      </w:r>
      <w:proofErr w:type="spellStart"/>
      <w:r w:rsidR="009A0FB8">
        <w:t>YYYYMMDDhh</w:t>
      </w:r>
      <w:r w:rsidR="00D365E6">
        <w:t>mmss</w:t>
      </w:r>
      <w:proofErr w:type="spellEnd"/>
      <w:r w:rsidR="00D365E6">
        <w:t>”.</w:t>
      </w:r>
    </w:p>
    <w:p w14:paraId="756F6E3D" w14:textId="77777777" w:rsidR="00D43617" w:rsidRDefault="00D43617" w:rsidP="00DC5B49">
      <w:pPr>
        <w:pStyle w:val="Rubrik2"/>
      </w:pPr>
      <w:bookmarkStart w:id="590" w:name="_Toc163300890"/>
      <w:r>
        <w:t>Tidszon för tidpunkter</w:t>
      </w:r>
      <w:bookmarkEnd w:id="590"/>
    </w:p>
    <w:p w14:paraId="4EE50BFA" w14:textId="77777777" w:rsidR="00B41FA4" w:rsidRDefault="00D43617" w:rsidP="005D40C8">
      <w:pPr>
        <w:pStyle w:val="Brdtext"/>
      </w:pPr>
      <w:r>
        <w:t xml:space="preserve">Tidszon anges </w:t>
      </w:r>
      <w:r w:rsidR="00FB21CA">
        <w:t xml:space="preserve">inte i </w:t>
      </w:r>
      <w:r>
        <w:t>medd</w:t>
      </w:r>
      <w:r w:rsidR="00FB21CA">
        <w:t xml:space="preserve">elandeformaten. Alla information om datum och tidpunkter som utbyts via tjänsterna ska ange datum och tidpunkter i den tidszon som gäller/gällde i Sverige vid den tidpunkt som respektive datum- eller </w:t>
      </w:r>
      <w:proofErr w:type="spellStart"/>
      <w:r w:rsidR="00FB21CA">
        <w:t>tidpunktsfält</w:t>
      </w:r>
      <w:proofErr w:type="spellEnd"/>
      <w:r w:rsidR="00FB21CA">
        <w:t xml:space="preserve"> bär information om. Såväl tjänstekonsumenter som tjänsteproducenter skall med andra ord förutsätta att datum och tidpunkter som utbyts är i tidszonerna </w:t>
      </w:r>
      <w:proofErr w:type="spellStart"/>
      <w:r w:rsidR="00FB21CA">
        <w:t>CET</w:t>
      </w:r>
      <w:proofErr w:type="spellEnd"/>
      <w:r w:rsidR="00FB21CA">
        <w:t xml:space="preserve"> (svensk normaltid) respektive </w:t>
      </w:r>
      <w:proofErr w:type="spellStart"/>
      <w:r w:rsidR="00FB21CA">
        <w:t>CEST</w:t>
      </w:r>
      <w:proofErr w:type="spellEnd"/>
      <w:r w:rsidR="00FB21CA">
        <w:t xml:space="preserve"> (svensk normaltid med justering för sommartid).</w:t>
      </w:r>
    </w:p>
    <w:p w14:paraId="44094C5D" w14:textId="77777777" w:rsidR="00B41FA4" w:rsidRDefault="00C345FA" w:rsidP="00DC5B49">
      <w:pPr>
        <w:pStyle w:val="Rubrik2"/>
      </w:pPr>
      <w:r>
        <w:t>Statusrapportering</w:t>
      </w:r>
    </w:p>
    <w:p w14:paraId="33C35DC2" w14:textId="36BC3094" w:rsidR="00AE09FD" w:rsidRDefault="00B41FA4" w:rsidP="005D40C8">
      <w:pPr>
        <w:pStyle w:val="Brdtext"/>
      </w:pPr>
      <w:r w:rsidRPr="00B41FA4">
        <w:t xml:space="preserve">Vid ett </w:t>
      </w:r>
      <w:r w:rsidRPr="001C0A72">
        <w:rPr>
          <w:b/>
        </w:rPr>
        <w:t>tekniskt fel</w:t>
      </w:r>
      <w:r w:rsidR="00EE3B7C">
        <w:t xml:space="preserve"> </w:t>
      </w:r>
      <w:r w:rsidR="009E22E9">
        <w:t>så ska tjänsteproducenten l</w:t>
      </w:r>
      <w:r w:rsidRPr="00B41FA4">
        <w:t>evereras ett generellt undantag (</w:t>
      </w:r>
      <w:proofErr w:type="spellStart"/>
      <w:r w:rsidRPr="00B41FA4">
        <w:t>SOAP-Exception</w:t>
      </w:r>
      <w:proofErr w:type="spellEnd"/>
      <w:r w:rsidRPr="00B41FA4">
        <w:t>)</w:t>
      </w:r>
      <w:r>
        <w:t xml:space="preserve">. </w:t>
      </w:r>
      <w:r w:rsidR="00EE3B7C">
        <w:t xml:space="preserve">Exempel på felsituationer som rapporteras som tekniskt fel kan vara </w:t>
      </w:r>
      <w:proofErr w:type="spellStart"/>
      <w:r w:rsidR="00EE3B7C">
        <w:t>deadlock</w:t>
      </w:r>
      <w:proofErr w:type="spellEnd"/>
      <w:r w:rsidR="00EE3B7C">
        <w:t xml:space="preserve"> i databasen eller följdeffekter av </w:t>
      </w:r>
      <w:proofErr w:type="spellStart"/>
      <w:r w:rsidR="00EE3B7C">
        <w:t>programmeringsfel</w:t>
      </w:r>
      <w:proofErr w:type="spellEnd"/>
      <w:r w:rsidR="00EE3B7C">
        <w:t>.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4CE135B" w14:textId="15DA520B" w:rsidR="00EE3B7C" w:rsidDel="00595952" w:rsidRDefault="00EE3B7C" w:rsidP="00857D10">
      <w:pPr>
        <w:pStyle w:val="Brdtext"/>
        <w:rPr>
          <w:del w:id="591" w:author="Stefan Gustafsson" w:date="2012-08-21T10:46:00Z"/>
        </w:rPr>
      </w:pPr>
      <w:del w:id="592" w:author="Stefan Gustafsson" w:date="2012-08-21T10:46:00Z">
        <w:r w:rsidRPr="00B41FA4" w:rsidDel="00595952">
          <w:delText xml:space="preserve">Vid ett </w:delText>
        </w:r>
        <w:r w:rsidRPr="001C0A72" w:rsidDel="00595952">
          <w:rPr>
            <w:b/>
          </w:rPr>
          <w:delText>logiskt fel i</w:delText>
        </w:r>
        <w:r w:rsidDel="00595952">
          <w:delText xml:space="preserve"> tjänsterna levereras resultCode och </w:delText>
        </w:r>
        <w:r w:rsidRPr="00B41FA4" w:rsidDel="00595952">
          <w:delText>resultText</w:delText>
        </w:r>
        <w:r w:rsidDel="00595952">
          <w:delText>.</w:delText>
        </w:r>
        <w:r w:rsidDel="00595952">
          <w:br/>
        </w:r>
        <w:r w:rsidRPr="00373921" w:rsidDel="00595952">
          <w:delText xml:space="preserve">Syftet med resultText är att tjänstekonsumenten av tjänsten ska kunna visa upp informationen för </w:delText>
        </w:r>
        <w:r w:rsidDel="00595952">
          <w:delText>användaren</w:delText>
        </w:r>
        <w:r w:rsidRPr="00373921" w:rsidDel="00595952">
          <w:delText>.</w:delText>
        </w:r>
      </w:del>
    </w:p>
    <w:p w14:paraId="60C963AC" w14:textId="180F0D25" w:rsidR="00EE3B7C" w:rsidDel="00595952" w:rsidRDefault="00EE3B7C" w:rsidP="00857D10">
      <w:pPr>
        <w:pStyle w:val="Brdtext"/>
        <w:rPr>
          <w:del w:id="593" w:author="Stefan Gustafsson" w:date="2012-08-21T10:46:00Z"/>
        </w:rPr>
      </w:pPr>
      <w:del w:id="594" w:author="Stefan Gustafsson" w:date="2012-08-21T10:46:00Z">
        <w:r w:rsidDel="00595952">
          <w:delText>resultCode kan vara:</w:delText>
        </w:r>
      </w:del>
    </w:p>
    <w:p w14:paraId="2901A09E" w14:textId="5C4EA2EF" w:rsidR="00EE3B7C" w:rsidDel="00595952" w:rsidRDefault="00EE3B7C" w:rsidP="00857D10">
      <w:pPr>
        <w:pStyle w:val="Brdtext"/>
        <w:rPr>
          <w:del w:id="595" w:author="Stefan Gustafsson" w:date="2012-08-21T10:46:00Z"/>
        </w:rPr>
      </w:pPr>
      <w:del w:id="596" w:author="Stefan Gustafsson" w:date="2012-08-21T10:46:00Z">
        <w:r w:rsidDel="00595952">
          <w:delText xml:space="preserve">OK </w:delText>
        </w:r>
        <w:r w:rsidDel="00595952">
          <w:br/>
          <w:delText>transaktionen har utförts enligt uppdraget i frågemeddelandet.</w:delText>
        </w:r>
      </w:del>
    </w:p>
    <w:p w14:paraId="3E7B8CCA" w14:textId="36BCA104" w:rsidR="00EE3B7C" w:rsidRPr="00B41FA4" w:rsidDel="00595952" w:rsidRDefault="00EE3B7C" w:rsidP="00857D10">
      <w:pPr>
        <w:pStyle w:val="Brdtext"/>
        <w:rPr>
          <w:del w:id="597" w:author="Stefan Gustafsson" w:date="2012-08-21T10:46:00Z"/>
        </w:rPr>
      </w:pPr>
      <w:del w:id="598" w:author="Stefan Gustafsson" w:date="2012-08-21T10:46:00Z">
        <w:r w:rsidDel="00595952">
          <w:delText xml:space="preserve">INFO </w:delText>
        </w:r>
        <w:r w:rsidDel="00595952">
          <w:br/>
          <w:delText xml:space="preserve">transaktionen har </w:delText>
        </w:r>
        <w:bookmarkStart w:id="599" w:name="OLE_LINK7"/>
        <w:bookmarkStart w:id="600" w:name="OLE_LINK8"/>
        <w:r w:rsidDel="00595952">
          <w:delText xml:space="preserve">utförts </w:delText>
        </w:r>
        <w:bookmarkEnd w:id="599"/>
        <w:bookmarkEnd w:id="600"/>
        <w:r w:rsidDel="00595952">
          <w:delText>enligt uppdraget i frågemeddelandet, men det finns ett meddelande som tjänstekonsumenten måste visa upp för invånaren.</w:delText>
        </w:r>
      </w:del>
    </w:p>
    <w:p w14:paraId="24D4EE7C" w14:textId="1C51CE05" w:rsidR="00EE3B7C" w:rsidDel="00595952" w:rsidRDefault="00EE3B7C" w:rsidP="00857D10">
      <w:pPr>
        <w:pStyle w:val="Brdtext"/>
        <w:rPr>
          <w:del w:id="601" w:author="Stefan Gustafsson" w:date="2012-08-21T10:46:00Z"/>
        </w:rPr>
      </w:pPr>
      <w:del w:id="602" w:author="Stefan Gustafsson" w:date="2012-08-21T10:46:00Z">
        <w:r w:rsidDel="00595952">
          <w:delText>ERROR</w:delText>
        </w:r>
        <w:r w:rsidDel="00595952">
          <w:br/>
          <w:delText xml:space="preserve">transaktionen har INTE kunnat utföras enligt uppdrag i frågemeddelandet p.g.a. logiskt fel. Det finns ett meddelande som konsumenten </w:delText>
        </w:r>
        <w:r w:rsidR="00BF5962" w:rsidDel="00595952">
          <w:delText>kan</w:delText>
        </w:r>
        <w:r w:rsidDel="00595952">
          <w:delText xml:space="preserve"> visa upp. </w:delText>
        </w:r>
      </w:del>
    </w:p>
    <w:p w14:paraId="3C9E6759" w14:textId="428AD108" w:rsidR="00BC36AE" w:rsidRDefault="00816C2C" w:rsidP="00DC5B49">
      <w:pPr>
        <w:pStyle w:val="Rubrik2"/>
      </w:pPr>
      <w:bookmarkStart w:id="603" w:name="_Toc163300898"/>
      <w:ins w:id="604" w:author="Stefan Gustafsson" w:date="2012-08-21T13:29:00Z">
        <w:r>
          <w:t>Uppdatering av engagemangsindex</w:t>
        </w:r>
      </w:ins>
      <w:del w:id="605" w:author="Stefan Gustafsson" w:date="2012-08-21T13:29:00Z">
        <w:r w:rsidR="00BC36AE" w:rsidDel="00816C2C">
          <w:delText>Regler</w:delText>
        </w:r>
      </w:del>
      <w:bookmarkEnd w:id="603"/>
    </w:p>
    <w:p w14:paraId="70A2BE49" w14:textId="77777777" w:rsidR="006759C1" w:rsidRDefault="006759C1" w:rsidP="006759C1">
      <w:pPr>
        <w:pStyle w:val="Rubrik3"/>
        <w:ind w:left="142"/>
      </w:pPr>
      <w:r>
        <w:t>Uppdatering av Engagemangsindex</w:t>
      </w:r>
    </w:p>
    <w:p w14:paraId="35F05D42" w14:textId="6A5F997F" w:rsidR="00C45CEF" w:rsidRDefault="006759C1" w:rsidP="005D40C8">
      <w:pPr>
        <w:pStyle w:val="Brdtext"/>
        <w:rPr>
          <w:ins w:id="606" w:author="Stefan Gustafsson" w:date="2012-08-21T13:30:00Z"/>
        </w:rPr>
      </w:pPr>
      <w:r>
        <w:t xml:space="preserve">För att tjänsteproducenter inte ska bli anropade i onödan </w:t>
      </w:r>
      <w:proofErr w:type="gramStart"/>
      <w:r>
        <w:t>dvs</w:t>
      </w:r>
      <w:proofErr w:type="gramEnd"/>
      <w:r>
        <w:t xml:space="preserve"> när de inte har någon information om avsedd patient så behöver tjänsteproducenten uppdatera Engagemangsindex med relevant info</w:t>
      </w:r>
      <w:r w:rsidR="00D84907">
        <w:t>rmation</w:t>
      </w:r>
      <w:r>
        <w:t xml:space="preserve"> så detta </w:t>
      </w:r>
      <w:r w:rsidR="005A6089">
        <w:t xml:space="preserve">kan undvikas. </w:t>
      </w:r>
      <w:ins w:id="607" w:author="Stefan Gustafsson" w:date="2012-08-27T10:01:00Z">
        <w:r w:rsidR="0034748F">
          <w:t xml:space="preserve">Så fort en förändring av någon information som </w:t>
        </w:r>
      </w:ins>
      <w:ins w:id="608" w:author="Stefan Gustafsson" w:date="2012-08-27T10:03:00Z">
        <w:r w:rsidR="0034748F">
          <w:t xml:space="preserve">ingår i tjänstekontraktet har skett på en patient så ska detta meddelas till </w:t>
        </w:r>
      </w:ins>
      <w:proofErr w:type="spellStart"/>
      <w:ins w:id="609" w:author="Stefan Gustafsson" w:date="2012-08-27T10:04:00Z">
        <w:r w:rsidR="002B1E87">
          <w:t>engangmangsindex</w:t>
        </w:r>
        <w:proofErr w:type="spellEnd"/>
        <w:r w:rsidR="002B1E87">
          <w:t>.</w:t>
        </w:r>
      </w:ins>
      <w:ins w:id="610" w:author="Stefan Gustafsson" w:date="2012-08-27T12:58:00Z">
        <w:r w:rsidR="00C45CEF">
          <w:t xml:space="preserve"> </w:t>
        </w:r>
      </w:ins>
    </w:p>
    <w:p w14:paraId="0BF3BAB3" w14:textId="77777777" w:rsidR="00895D90" w:rsidRDefault="00895D90" w:rsidP="00EF3010">
      <w:pPr>
        <w:rPr>
          <w:ins w:id="611" w:author="Stefan Gustafsson" w:date="2012-08-27T12:10:00Z"/>
        </w:rPr>
      </w:pPr>
    </w:p>
    <w:p w14:paraId="71E61DD0" w14:textId="6F8534A6" w:rsidR="00895D90" w:rsidRDefault="00895D90" w:rsidP="00895D90">
      <w:pPr>
        <w:pStyle w:val="Brdtext"/>
        <w:rPr>
          <w:ins w:id="612" w:author="Stefan Gustafsson" w:date="2012-08-27T12:10:00Z"/>
        </w:rPr>
      </w:pPr>
      <w:ins w:id="613" w:author="Stefan Gustafsson" w:date="2012-08-27T12:10:00Z">
        <w:r>
          <w:t xml:space="preserve">All uppdatering av engagemangsindex sker genom att </w:t>
        </w:r>
      </w:ins>
      <w:ins w:id="614" w:author="Stefan Gustafsson" w:date="2012-08-27T12:11:00Z">
        <w:r>
          <w:t>tjänsteproducenten</w:t>
        </w:r>
      </w:ins>
      <w:ins w:id="615" w:author="Stefan Gustafsson" w:date="2012-08-27T12:10:00Z">
        <w:r>
          <w:t xml:space="preserve"> anropar engagemangsindex genom tjänstekontraktet </w:t>
        </w:r>
        <w:proofErr w:type="gramStart"/>
        <w:r w:rsidRPr="00756EFF">
          <w:t>urn:riv</w:t>
        </w:r>
        <w:proofErr w:type="gramEnd"/>
        <w:r w:rsidRPr="00756EFF">
          <w:t>:itintegration:engagementindex:UpdateResponder:1</w:t>
        </w:r>
        <w:r>
          <w:t xml:space="preserve"> (”index-push”) eller genom att erbjuda tjänstekontraktet </w:t>
        </w:r>
        <w:r w:rsidRPr="00756EFF">
          <w:t>urn:riv:itintegration:engagementindex:</w:t>
        </w:r>
        <w:r>
          <w:t>Get</w:t>
        </w:r>
        <w:r w:rsidRPr="00756EFF">
          <w:t>Update</w:t>
        </w:r>
        <w:r>
          <w:t>s</w:t>
        </w:r>
        <w:r w:rsidRPr="00756EFF">
          <w:t>Responder:1</w:t>
        </w:r>
        <w:r>
          <w:t xml:space="preserve"> (”index-</w:t>
        </w:r>
        <w:proofErr w:type="spellStart"/>
        <w:r>
          <w:t>pull</w:t>
        </w:r>
        <w:proofErr w:type="spellEnd"/>
        <w:r>
          <w:t xml:space="preserve">”). Ladda hem Engagemangsindex </w:t>
        </w:r>
        <w:proofErr w:type="spellStart"/>
        <w:r>
          <w:t>WSDL</w:t>
        </w:r>
        <w:proofErr w:type="spellEnd"/>
        <w:r>
          <w:t>, scheman och tjänstekontraktsbeskrivning för detaljer.</w:t>
        </w:r>
      </w:ins>
    </w:p>
    <w:p w14:paraId="2412AD80" w14:textId="78818411" w:rsidR="00895D90" w:rsidRPr="00DC6D47" w:rsidRDefault="00895D90" w:rsidP="00895D90">
      <w:pPr>
        <w:pStyle w:val="Brdtext"/>
        <w:rPr>
          <w:ins w:id="616" w:author="Stefan Gustafsson" w:date="2012-08-27T12:10:00Z"/>
        </w:rPr>
      </w:pPr>
      <w:ins w:id="617" w:author="Stefan Gustafsson" w:date="2012-08-27T12:10:00Z">
        <w:r>
          <w:t>Följande regler gäller för innehållet i begäran till engagemangsindex för uppdateringar som rör denna tjänstedomän (</w:t>
        </w:r>
      </w:ins>
      <w:proofErr w:type="spellStart"/>
      <w:proofErr w:type="gramStart"/>
      <w:ins w:id="618" w:author="Stefan Gustafsson" w:date="2012-08-27T12:11:00Z">
        <w:r>
          <w:t>clinicalprocess:requestworkflow</w:t>
        </w:r>
      </w:ins>
      <w:proofErr w:type="spellEnd"/>
      <w:proofErr w:type="gramEnd"/>
      <w:ins w:id="619" w:author="Stefan Gustafsson" w:date="2012-08-27T12:10:00Z">
        <w:r>
          <w:t>):</w:t>
        </w:r>
      </w:ins>
    </w:p>
    <w:p w14:paraId="204E2B76" w14:textId="77777777" w:rsidR="00895D90" w:rsidRDefault="00895D90" w:rsidP="00EF3010">
      <w:pPr>
        <w:rPr>
          <w:ins w:id="620" w:author="Stefan Gustafsson" w:date="2012-08-27T12:01:00Z"/>
        </w:rPr>
      </w:pPr>
    </w:p>
    <w:p w14:paraId="2E6ADB99" w14:textId="1126EA1A" w:rsidR="006759C1" w:rsidRPr="00B95219" w:rsidDel="00435CAB" w:rsidRDefault="005A6089" w:rsidP="005D40C8">
      <w:pPr>
        <w:pStyle w:val="Brdtext"/>
        <w:rPr>
          <w:del w:id="621" w:author="Stefan Gustafsson" w:date="2012-08-27T11:30:00Z"/>
        </w:rPr>
      </w:pPr>
      <w:del w:id="622" w:author="Stefan Gustafsson" w:date="2012-08-27T11:30:00Z">
        <w:r w:rsidDel="00435CAB">
          <w:delText>Denna</w:delText>
        </w:r>
        <w:r w:rsidR="006759C1" w:rsidDel="00435CAB">
          <w:delText xml:space="preserve"> är beskriven i Tjänstekontraktsbeskrivningen för Engagemangsindex kapitel 2.1</w:delText>
        </w:r>
        <w:r w:rsidR="00D84907" w:rsidDel="00435CAB">
          <w:delText>:</w:delText>
        </w:r>
        <w:r w:rsidR="006759C1" w:rsidDel="00435CAB">
          <w:delText xml:space="preserve"> Nationella remissprocessen (careprocess:request).</w:delText>
        </w:r>
      </w:del>
    </w:p>
    <w:p w14:paraId="7697BA49" w14:textId="6B8BE37A" w:rsidR="00FC6C17" w:rsidRPr="00FC6C17" w:rsidRDefault="00FC6C17" w:rsidP="005530A8">
      <w:pPr>
        <w:pStyle w:val="Brd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623" w:author="Stefan Gustafsson" w:date="2012-08-27T11:2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051"/>
        <w:gridCol w:w="1479"/>
        <w:gridCol w:w="2681"/>
        <w:gridCol w:w="691"/>
        <w:gridCol w:w="2380"/>
        <w:gridCol w:w="1005"/>
        <w:tblGridChange w:id="624">
          <w:tblGrid>
            <w:gridCol w:w="1051"/>
            <w:gridCol w:w="1479"/>
            <w:gridCol w:w="2256"/>
            <w:gridCol w:w="1116"/>
            <w:gridCol w:w="2380"/>
            <w:gridCol w:w="1005"/>
          </w:tblGrid>
        </w:tblGridChange>
      </w:tblGrid>
      <w:tr w:rsidR="00435CAB" w:rsidRPr="00632D60" w14:paraId="2046DCC5" w14:textId="77777777" w:rsidTr="00435CAB">
        <w:trPr>
          <w:ins w:id="625" w:author="Stefan Gustafsson" w:date="2012-08-27T11:17:00Z"/>
        </w:trPr>
        <w:tc>
          <w:tcPr>
            <w:tcW w:w="1051" w:type="dxa"/>
            <w:shd w:val="clear" w:color="auto" w:fill="auto"/>
            <w:tcPrChange w:id="626" w:author="Stefan Gustafsson" w:date="2012-08-27T11:29:00Z">
              <w:tcPr>
                <w:tcW w:w="1051" w:type="dxa"/>
                <w:shd w:val="clear" w:color="auto" w:fill="auto"/>
              </w:tcPr>
            </w:tcPrChange>
          </w:tcPr>
          <w:p w14:paraId="3A857068" w14:textId="77777777" w:rsidR="00632D60" w:rsidRPr="00020E56" w:rsidRDefault="00632D60" w:rsidP="00632D60">
            <w:pPr>
              <w:pStyle w:val="Brdtext"/>
              <w:rPr>
                <w:ins w:id="627" w:author="Stefan Gustafsson" w:date="2012-08-27T11:17:00Z"/>
                <w:sz w:val="16"/>
                <w:szCs w:val="16"/>
                <w:rPrChange w:id="628" w:author="Stefan Gustafsson" w:date="2012-08-27T11:25:00Z">
                  <w:rPr>
                    <w:ins w:id="629" w:author="Stefan Gustafsson" w:date="2012-08-27T11:17:00Z"/>
                    <w:noProof/>
                    <w:szCs w:val="24"/>
                  </w:rPr>
                </w:rPrChange>
              </w:rPr>
            </w:pPr>
            <w:ins w:id="630" w:author="Stefan Gustafsson" w:date="2012-08-27T11:17:00Z">
              <w:r w:rsidRPr="00020E56">
                <w:rPr>
                  <w:sz w:val="16"/>
                  <w:szCs w:val="16"/>
                  <w:rPrChange w:id="631" w:author="Stefan Gustafsson" w:date="2012-08-27T11:24:00Z">
                    <w:rPr/>
                  </w:rPrChange>
                </w:rPr>
                <w:t>Attribut</w:t>
              </w:r>
            </w:ins>
          </w:p>
        </w:tc>
        <w:tc>
          <w:tcPr>
            <w:tcW w:w="1479" w:type="dxa"/>
            <w:shd w:val="clear" w:color="auto" w:fill="auto"/>
            <w:tcPrChange w:id="632" w:author="Stefan Gustafsson" w:date="2012-08-27T11:29:00Z">
              <w:tcPr>
                <w:tcW w:w="1479" w:type="dxa"/>
                <w:shd w:val="clear" w:color="auto" w:fill="auto"/>
              </w:tcPr>
            </w:tcPrChange>
          </w:tcPr>
          <w:p w14:paraId="2C3610B6" w14:textId="77777777" w:rsidR="00632D60" w:rsidRPr="00020E56" w:rsidRDefault="00632D60" w:rsidP="00632D60">
            <w:pPr>
              <w:pStyle w:val="Brdtext"/>
              <w:rPr>
                <w:ins w:id="633" w:author="Stefan Gustafsson" w:date="2012-08-27T11:17:00Z"/>
                <w:sz w:val="16"/>
                <w:szCs w:val="16"/>
                <w:rPrChange w:id="634" w:author="Stefan Gustafsson" w:date="2012-08-27T11:25:00Z">
                  <w:rPr>
                    <w:ins w:id="635" w:author="Stefan Gustafsson" w:date="2012-08-27T11:17:00Z"/>
                    <w:noProof/>
                    <w:szCs w:val="24"/>
                  </w:rPr>
                </w:rPrChange>
              </w:rPr>
            </w:pPr>
            <w:ins w:id="636" w:author="Stefan Gustafsson" w:date="2012-08-27T11:17:00Z">
              <w:r w:rsidRPr="00020E56">
                <w:rPr>
                  <w:sz w:val="16"/>
                  <w:szCs w:val="16"/>
                  <w:rPrChange w:id="637" w:author="Stefan Gustafsson" w:date="2012-08-27T11:25:00Z">
                    <w:rPr/>
                  </w:rPrChange>
                </w:rPr>
                <w:t>Beskrivning</w:t>
              </w:r>
            </w:ins>
          </w:p>
        </w:tc>
        <w:tc>
          <w:tcPr>
            <w:tcW w:w="2681" w:type="dxa"/>
            <w:shd w:val="clear" w:color="auto" w:fill="auto"/>
            <w:tcPrChange w:id="638" w:author="Stefan Gustafsson" w:date="2012-08-27T11:29:00Z">
              <w:tcPr>
                <w:tcW w:w="2256" w:type="dxa"/>
                <w:shd w:val="clear" w:color="auto" w:fill="auto"/>
              </w:tcPr>
            </w:tcPrChange>
          </w:tcPr>
          <w:p w14:paraId="312BE22C" w14:textId="77777777" w:rsidR="00632D60" w:rsidRPr="00020E56" w:rsidRDefault="00632D60" w:rsidP="00632D60">
            <w:pPr>
              <w:pStyle w:val="Brdtext"/>
              <w:rPr>
                <w:ins w:id="639" w:author="Stefan Gustafsson" w:date="2012-08-27T11:17:00Z"/>
                <w:sz w:val="16"/>
                <w:szCs w:val="16"/>
                <w:rPrChange w:id="640" w:author="Stefan Gustafsson" w:date="2012-08-27T11:25:00Z">
                  <w:rPr>
                    <w:ins w:id="641" w:author="Stefan Gustafsson" w:date="2012-08-27T11:17:00Z"/>
                    <w:noProof/>
                    <w:szCs w:val="24"/>
                  </w:rPr>
                </w:rPrChange>
              </w:rPr>
            </w:pPr>
            <w:ins w:id="642" w:author="Stefan Gustafsson" w:date="2012-08-27T11:17:00Z">
              <w:r w:rsidRPr="00020E56">
                <w:rPr>
                  <w:sz w:val="16"/>
                  <w:szCs w:val="16"/>
                  <w:rPrChange w:id="643" w:author="Stefan Gustafsson" w:date="2012-08-27T11:25:00Z">
                    <w:rPr/>
                  </w:rPrChange>
                </w:rPr>
                <w:t>Format</w:t>
              </w:r>
            </w:ins>
          </w:p>
        </w:tc>
        <w:tc>
          <w:tcPr>
            <w:tcW w:w="691" w:type="dxa"/>
            <w:shd w:val="clear" w:color="auto" w:fill="auto"/>
            <w:tcPrChange w:id="644" w:author="Stefan Gustafsson" w:date="2012-08-27T11:29:00Z">
              <w:tcPr>
                <w:tcW w:w="1116" w:type="dxa"/>
                <w:shd w:val="clear" w:color="auto" w:fill="auto"/>
              </w:tcPr>
            </w:tcPrChange>
          </w:tcPr>
          <w:p w14:paraId="7B907378" w14:textId="77777777" w:rsidR="00632D60" w:rsidRPr="00020E56" w:rsidRDefault="00632D60" w:rsidP="00632D60">
            <w:pPr>
              <w:pStyle w:val="Brdtext"/>
              <w:rPr>
                <w:ins w:id="645" w:author="Stefan Gustafsson" w:date="2012-08-27T11:17:00Z"/>
                <w:sz w:val="16"/>
                <w:szCs w:val="16"/>
                <w:rPrChange w:id="646" w:author="Stefan Gustafsson" w:date="2012-08-27T11:25:00Z">
                  <w:rPr>
                    <w:ins w:id="647" w:author="Stefan Gustafsson" w:date="2012-08-27T11:17:00Z"/>
                  </w:rPr>
                </w:rPrChange>
              </w:rPr>
            </w:pPr>
            <w:proofErr w:type="spellStart"/>
            <w:ins w:id="648" w:author="Stefan Gustafsson" w:date="2012-08-27T11:17:00Z">
              <w:r w:rsidRPr="00020E56">
                <w:rPr>
                  <w:sz w:val="16"/>
                  <w:szCs w:val="16"/>
                  <w:rPrChange w:id="649" w:author="Stefan Gustafsson" w:date="2012-08-27T11:25:00Z">
                    <w:rPr/>
                  </w:rPrChange>
                </w:rPr>
                <w:t>Mult</w:t>
              </w:r>
              <w:proofErr w:type="spellEnd"/>
            </w:ins>
          </w:p>
        </w:tc>
        <w:tc>
          <w:tcPr>
            <w:tcW w:w="2380" w:type="dxa"/>
            <w:shd w:val="clear" w:color="auto" w:fill="auto"/>
            <w:tcPrChange w:id="650" w:author="Stefan Gustafsson" w:date="2012-08-27T11:29:00Z">
              <w:tcPr>
                <w:tcW w:w="2380" w:type="dxa"/>
                <w:shd w:val="clear" w:color="auto" w:fill="auto"/>
              </w:tcPr>
            </w:tcPrChange>
          </w:tcPr>
          <w:p w14:paraId="6FAAB95A" w14:textId="77777777" w:rsidR="00632D60" w:rsidRPr="00020E56" w:rsidRDefault="00632D60" w:rsidP="00632D60">
            <w:pPr>
              <w:pStyle w:val="Brdtext"/>
              <w:rPr>
                <w:ins w:id="651" w:author="Stefan Gustafsson" w:date="2012-08-27T11:17:00Z"/>
                <w:sz w:val="16"/>
                <w:szCs w:val="16"/>
                <w:rPrChange w:id="652" w:author="Stefan Gustafsson" w:date="2012-08-27T11:25:00Z">
                  <w:rPr>
                    <w:ins w:id="653" w:author="Stefan Gustafsson" w:date="2012-08-27T11:17:00Z"/>
                    <w:noProof/>
                    <w:szCs w:val="24"/>
                  </w:rPr>
                </w:rPrChange>
              </w:rPr>
            </w:pPr>
            <w:ins w:id="654" w:author="Stefan Gustafsson" w:date="2012-08-27T11:17:00Z">
              <w:r w:rsidRPr="00020E56">
                <w:rPr>
                  <w:sz w:val="16"/>
                  <w:szCs w:val="16"/>
                  <w:rPrChange w:id="655" w:author="Stefan Gustafsson" w:date="2012-08-27T11:25:00Z">
                    <w:rPr/>
                  </w:rPrChange>
                </w:rPr>
                <w:t>Domänspecifik semantik eller värde</w:t>
              </w:r>
            </w:ins>
          </w:p>
        </w:tc>
        <w:tc>
          <w:tcPr>
            <w:tcW w:w="1005" w:type="dxa"/>
            <w:shd w:val="clear" w:color="auto" w:fill="auto"/>
            <w:tcPrChange w:id="656" w:author="Stefan Gustafsson" w:date="2012-08-27T11:29:00Z">
              <w:tcPr>
                <w:tcW w:w="1005" w:type="dxa"/>
                <w:shd w:val="clear" w:color="auto" w:fill="auto"/>
              </w:tcPr>
            </w:tcPrChange>
          </w:tcPr>
          <w:p w14:paraId="0395AE28" w14:textId="77777777" w:rsidR="00632D60" w:rsidRPr="00020E56" w:rsidRDefault="00632D60" w:rsidP="00632D60">
            <w:pPr>
              <w:pStyle w:val="Brdtext"/>
              <w:rPr>
                <w:ins w:id="657" w:author="Stefan Gustafsson" w:date="2012-08-27T11:17:00Z"/>
                <w:sz w:val="16"/>
                <w:szCs w:val="16"/>
                <w:rPrChange w:id="658" w:author="Stefan Gustafsson" w:date="2012-08-27T11:25:00Z">
                  <w:rPr>
                    <w:ins w:id="659" w:author="Stefan Gustafsson" w:date="2012-08-27T11:17:00Z"/>
                    <w:noProof/>
                    <w:szCs w:val="24"/>
                  </w:rPr>
                </w:rPrChange>
              </w:rPr>
            </w:pPr>
            <w:ins w:id="660" w:author="Stefan Gustafsson" w:date="2012-08-27T11:17:00Z">
              <w:r w:rsidRPr="00020E56">
                <w:rPr>
                  <w:sz w:val="16"/>
                  <w:szCs w:val="16"/>
                  <w:rPrChange w:id="661" w:author="Stefan Gustafsson" w:date="2012-08-27T11:25:00Z">
                    <w:rPr/>
                  </w:rPrChange>
                </w:rPr>
                <w:t>Beslutsregler och kommentar</w:t>
              </w:r>
            </w:ins>
          </w:p>
        </w:tc>
      </w:tr>
      <w:tr w:rsidR="00435CAB" w:rsidRPr="00632D60" w14:paraId="392A811B" w14:textId="77777777" w:rsidTr="00435CAB">
        <w:trPr>
          <w:ins w:id="662" w:author="Stefan Gustafsson" w:date="2012-08-27T11:17:00Z"/>
        </w:trPr>
        <w:tc>
          <w:tcPr>
            <w:tcW w:w="1051" w:type="dxa"/>
            <w:shd w:val="clear" w:color="auto" w:fill="auto"/>
            <w:tcPrChange w:id="663" w:author="Stefan Gustafsson" w:date="2012-08-27T11:29:00Z">
              <w:tcPr>
                <w:tcW w:w="1051" w:type="dxa"/>
                <w:shd w:val="clear" w:color="auto" w:fill="auto"/>
              </w:tcPr>
            </w:tcPrChange>
          </w:tcPr>
          <w:p w14:paraId="599039CC" w14:textId="77777777" w:rsidR="00632D60" w:rsidRPr="00020E56" w:rsidRDefault="00632D60" w:rsidP="00632D60">
            <w:pPr>
              <w:pStyle w:val="Brdtext"/>
              <w:keepNext/>
              <w:keepLines/>
              <w:spacing w:before="200"/>
              <w:outlineLvl w:val="8"/>
              <w:rPr>
                <w:ins w:id="664" w:author="Stefan Gustafsson" w:date="2012-08-27T11:17:00Z"/>
                <w:sz w:val="16"/>
                <w:szCs w:val="16"/>
                <w:rPrChange w:id="665" w:author="Stefan Gustafsson" w:date="2012-08-27T11:25:00Z">
                  <w:rPr>
                    <w:ins w:id="666" w:author="Stefan Gustafsson" w:date="2012-08-27T11:17:00Z"/>
                    <w:rFonts w:cstheme="majorBidi"/>
                    <w:b/>
                    <w:i/>
                    <w:iCs/>
                    <w:noProof/>
                  </w:rPr>
                </w:rPrChange>
              </w:rPr>
            </w:pPr>
            <w:proofErr w:type="spellStart"/>
            <w:ins w:id="667" w:author="Stefan Gustafsson" w:date="2012-08-27T11:17:00Z">
              <w:r w:rsidRPr="00020E56">
                <w:rPr>
                  <w:sz w:val="16"/>
                  <w:szCs w:val="16"/>
                  <w:rPrChange w:id="668" w:author="Stefan Gustafsson" w:date="2012-08-27T11:25:00Z">
                    <w:rPr>
                      <w:b/>
                    </w:rPr>
                  </w:rPrChange>
                </w:rPr>
                <w:t>Registered</w:t>
              </w:r>
              <w:proofErr w:type="spellEnd"/>
              <w:r w:rsidRPr="00020E56">
                <w:rPr>
                  <w:sz w:val="16"/>
                  <w:szCs w:val="16"/>
                  <w:rPrChange w:id="669" w:author="Stefan Gustafsson" w:date="2012-08-27T11:25:00Z">
                    <w:rPr>
                      <w:b/>
                    </w:rPr>
                  </w:rPrChange>
                </w:rPr>
                <w:t xml:space="preserve"> </w:t>
              </w:r>
              <w:proofErr w:type="spellStart"/>
              <w:r w:rsidRPr="00020E56">
                <w:rPr>
                  <w:sz w:val="16"/>
                  <w:szCs w:val="16"/>
                  <w:rPrChange w:id="670" w:author="Stefan Gustafsson" w:date="2012-08-27T11:25:00Z">
                    <w:rPr>
                      <w:b/>
                    </w:rPr>
                  </w:rPrChange>
                </w:rPr>
                <w:t>ResidentIdent</w:t>
              </w:r>
              <w:proofErr w:type="spellEnd"/>
              <w:r w:rsidRPr="00020E56">
                <w:rPr>
                  <w:sz w:val="16"/>
                  <w:szCs w:val="16"/>
                  <w:rPrChange w:id="671" w:author="Stefan Gustafsson" w:date="2012-08-27T11:25:00Z">
                    <w:rPr>
                      <w:b/>
                    </w:rPr>
                  </w:rPrChange>
                </w:rPr>
                <w:t xml:space="preserve"> </w:t>
              </w:r>
              <w:proofErr w:type="spellStart"/>
              <w:r w:rsidRPr="00020E56">
                <w:rPr>
                  <w:sz w:val="16"/>
                  <w:szCs w:val="16"/>
                  <w:rPrChange w:id="672" w:author="Stefan Gustafsson" w:date="2012-08-27T11:25:00Z">
                    <w:rPr>
                      <w:b/>
                    </w:rPr>
                  </w:rPrChange>
                </w:rPr>
                <w:t>Identification</w:t>
              </w:r>
              <w:proofErr w:type="spellEnd"/>
            </w:ins>
          </w:p>
        </w:tc>
        <w:tc>
          <w:tcPr>
            <w:tcW w:w="1479" w:type="dxa"/>
            <w:shd w:val="clear" w:color="auto" w:fill="auto"/>
            <w:tcPrChange w:id="673" w:author="Stefan Gustafsson" w:date="2012-08-27T11:29:00Z">
              <w:tcPr>
                <w:tcW w:w="1479" w:type="dxa"/>
                <w:shd w:val="clear" w:color="auto" w:fill="auto"/>
              </w:tcPr>
            </w:tcPrChange>
          </w:tcPr>
          <w:p w14:paraId="0D0624D9" w14:textId="77777777" w:rsidR="00632D60" w:rsidRPr="00020E56" w:rsidRDefault="00632D60" w:rsidP="00632D60">
            <w:pPr>
              <w:pStyle w:val="Brdtext"/>
              <w:keepNext/>
              <w:keepLines/>
              <w:spacing w:before="200"/>
              <w:outlineLvl w:val="8"/>
              <w:rPr>
                <w:ins w:id="674" w:author="Stefan Gustafsson" w:date="2012-08-27T11:17:00Z"/>
                <w:sz w:val="16"/>
                <w:szCs w:val="16"/>
                <w:rPrChange w:id="675" w:author="Stefan Gustafsson" w:date="2012-08-27T11:25:00Z">
                  <w:rPr>
                    <w:ins w:id="676" w:author="Stefan Gustafsson" w:date="2012-08-27T11:17:00Z"/>
                    <w:rFonts w:cstheme="majorBidi"/>
                    <w:b/>
                    <w:i/>
                    <w:iCs/>
                    <w:noProof/>
                  </w:rPr>
                </w:rPrChange>
              </w:rPr>
            </w:pPr>
            <w:ins w:id="677" w:author="Stefan Gustafsson" w:date="2012-08-27T11:17:00Z">
              <w:r w:rsidRPr="00020E56">
                <w:rPr>
                  <w:sz w:val="16"/>
                  <w:szCs w:val="16"/>
                  <w:rPrChange w:id="678" w:author="Stefan Gustafsson" w:date="2012-08-27T11:25:00Z">
                    <w:rPr>
                      <w:b/>
                    </w:rPr>
                  </w:rPrChange>
                </w:rPr>
                <w:t>Invånarens person-nummer</w:t>
              </w:r>
            </w:ins>
          </w:p>
        </w:tc>
        <w:tc>
          <w:tcPr>
            <w:tcW w:w="2681" w:type="dxa"/>
            <w:shd w:val="clear" w:color="auto" w:fill="auto"/>
            <w:tcPrChange w:id="679" w:author="Stefan Gustafsson" w:date="2012-08-27T11:29:00Z">
              <w:tcPr>
                <w:tcW w:w="2256" w:type="dxa"/>
                <w:shd w:val="clear" w:color="auto" w:fill="auto"/>
              </w:tcPr>
            </w:tcPrChange>
          </w:tcPr>
          <w:p w14:paraId="3FC05539" w14:textId="77777777" w:rsidR="00632D60" w:rsidRPr="00020E56" w:rsidRDefault="00632D60" w:rsidP="00632D60">
            <w:pPr>
              <w:pStyle w:val="Brdtext"/>
              <w:keepNext/>
              <w:keepLines/>
              <w:spacing w:before="200"/>
              <w:outlineLvl w:val="8"/>
              <w:rPr>
                <w:ins w:id="680" w:author="Stefan Gustafsson" w:date="2012-08-27T11:17:00Z"/>
                <w:sz w:val="16"/>
                <w:szCs w:val="16"/>
                <w:rPrChange w:id="681" w:author="Stefan Gustafsson" w:date="2012-08-27T11:25:00Z">
                  <w:rPr>
                    <w:ins w:id="682" w:author="Stefan Gustafsson" w:date="2012-08-27T11:17:00Z"/>
                    <w:rFonts w:cstheme="majorBidi"/>
                    <w:b/>
                    <w:i/>
                    <w:iCs/>
                    <w:noProof/>
                  </w:rPr>
                </w:rPrChange>
              </w:rPr>
            </w:pPr>
            <w:ins w:id="683" w:author="Stefan Gustafsson" w:date="2012-08-27T11:17:00Z">
              <w:r w:rsidRPr="00020E56">
                <w:rPr>
                  <w:sz w:val="16"/>
                  <w:szCs w:val="16"/>
                  <w:rPrChange w:id="684" w:author="Stefan Gustafsson" w:date="2012-08-27T11:25:00Z">
                    <w:rPr>
                      <w:b/>
                    </w:rPr>
                  </w:rPrChange>
                </w:rPr>
                <w:t xml:space="preserve">Person- eller samordningsnummer enligt skatteverkets definition (12 tecken). </w:t>
              </w:r>
            </w:ins>
          </w:p>
        </w:tc>
        <w:tc>
          <w:tcPr>
            <w:tcW w:w="691" w:type="dxa"/>
            <w:shd w:val="clear" w:color="auto" w:fill="auto"/>
            <w:tcPrChange w:id="685" w:author="Stefan Gustafsson" w:date="2012-08-27T11:29:00Z">
              <w:tcPr>
                <w:tcW w:w="1116" w:type="dxa"/>
                <w:shd w:val="clear" w:color="auto" w:fill="auto"/>
              </w:tcPr>
            </w:tcPrChange>
          </w:tcPr>
          <w:p w14:paraId="509254FB" w14:textId="77777777" w:rsidR="00632D60" w:rsidRPr="00020E56" w:rsidRDefault="00632D60" w:rsidP="00632D60">
            <w:pPr>
              <w:pStyle w:val="Brdtext"/>
              <w:keepNext/>
              <w:keepLines/>
              <w:spacing w:before="200"/>
              <w:outlineLvl w:val="8"/>
              <w:rPr>
                <w:ins w:id="686" w:author="Stefan Gustafsson" w:date="2012-08-27T11:17:00Z"/>
                <w:sz w:val="16"/>
                <w:szCs w:val="16"/>
                <w:rPrChange w:id="687" w:author="Stefan Gustafsson" w:date="2012-08-27T11:25:00Z">
                  <w:rPr>
                    <w:ins w:id="688" w:author="Stefan Gustafsson" w:date="2012-08-27T11:17:00Z"/>
                    <w:rFonts w:cstheme="majorBidi"/>
                    <w:b/>
                    <w:i/>
                    <w:iCs/>
                    <w:noProof/>
                  </w:rPr>
                </w:rPrChange>
              </w:rPr>
            </w:pPr>
            <w:ins w:id="689" w:author="Stefan Gustafsson" w:date="2012-08-27T11:17:00Z">
              <w:r w:rsidRPr="00020E56">
                <w:rPr>
                  <w:sz w:val="16"/>
                  <w:szCs w:val="16"/>
                  <w:rPrChange w:id="690" w:author="Stefan Gustafsson" w:date="2012-08-27T11:25:00Z">
                    <w:rPr>
                      <w:b/>
                    </w:rPr>
                  </w:rPrChange>
                </w:rPr>
                <w:t>1</w:t>
              </w:r>
              <w:proofErr w:type="gramStart"/>
              <w:r w:rsidRPr="00020E56">
                <w:rPr>
                  <w:sz w:val="16"/>
                  <w:szCs w:val="16"/>
                  <w:rPrChange w:id="691" w:author="Stefan Gustafsson" w:date="2012-08-27T11:25:00Z">
                    <w:rPr>
                      <w:b/>
                    </w:rPr>
                  </w:rPrChange>
                </w:rPr>
                <w:t>..</w:t>
              </w:r>
              <w:proofErr w:type="gramEnd"/>
              <w:r w:rsidRPr="00020E56">
                <w:rPr>
                  <w:sz w:val="16"/>
                  <w:szCs w:val="16"/>
                  <w:rPrChange w:id="692" w:author="Stefan Gustafsson" w:date="2012-08-27T11:25:00Z">
                    <w:rPr>
                      <w:b/>
                    </w:rPr>
                  </w:rPrChange>
                </w:rPr>
                <w:t>1</w:t>
              </w:r>
            </w:ins>
          </w:p>
        </w:tc>
        <w:tc>
          <w:tcPr>
            <w:tcW w:w="2380" w:type="dxa"/>
            <w:shd w:val="clear" w:color="auto" w:fill="auto"/>
            <w:tcPrChange w:id="693" w:author="Stefan Gustafsson" w:date="2012-08-27T11:29:00Z">
              <w:tcPr>
                <w:tcW w:w="2380" w:type="dxa"/>
                <w:shd w:val="clear" w:color="auto" w:fill="auto"/>
              </w:tcPr>
            </w:tcPrChange>
          </w:tcPr>
          <w:p w14:paraId="18D302E5" w14:textId="77777777" w:rsidR="00632D60" w:rsidRPr="00020E56" w:rsidRDefault="00632D60" w:rsidP="00632D60">
            <w:pPr>
              <w:pStyle w:val="Brdtext"/>
              <w:rPr>
                <w:ins w:id="694" w:author="Stefan Gustafsson" w:date="2012-08-27T11:17:00Z"/>
                <w:sz w:val="16"/>
                <w:szCs w:val="16"/>
                <w:rPrChange w:id="695" w:author="Stefan Gustafsson" w:date="2012-08-27T11:25:00Z">
                  <w:rPr>
                    <w:ins w:id="696" w:author="Stefan Gustafsson" w:date="2012-08-27T11:17:00Z"/>
                    <w:b/>
                  </w:rPr>
                </w:rPrChange>
              </w:rPr>
            </w:pPr>
          </w:p>
        </w:tc>
        <w:tc>
          <w:tcPr>
            <w:tcW w:w="1005" w:type="dxa"/>
            <w:shd w:val="clear" w:color="auto" w:fill="auto"/>
            <w:tcPrChange w:id="697" w:author="Stefan Gustafsson" w:date="2012-08-27T11:29:00Z">
              <w:tcPr>
                <w:tcW w:w="1005" w:type="dxa"/>
                <w:shd w:val="clear" w:color="auto" w:fill="auto"/>
              </w:tcPr>
            </w:tcPrChange>
          </w:tcPr>
          <w:p w14:paraId="7222B945" w14:textId="77777777" w:rsidR="00632D60" w:rsidRPr="00020E56" w:rsidRDefault="00632D60" w:rsidP="00632D60">
            <w:pPr>
              <w:pStyle w:val="Brdtext"/>
              <w:keepNext/>
              <w:keepLines/>
              <w:spacing w:before="200"/>
              <w:outlineLvl w:val="8"/>
              <w:rPr>
                <w:ins w:id="698" w:author="Stefan Gustafsson" w:date="2012-08-27T11:17:00Z"/>
                <w:sz w:val="16"/>
                <w:szCs w:val="16"/>
                <w:rPrChange w:id="699" w:author="Stefan Gustafsson" w:date="2012-08-27T11:25:00Z">
                  <w:rPr>
                    <w:ins w:id="700" w:author="Stefan Gustafsson" w:date="2012-08-27T11:17:00Z"/>
                    <w:rFonts w:cstheme="majorBidi"/>
                    <w:b/>
                    <w:i/>
                    <w:iCs/>
                    <w:noProof/>
                  </w:rPr>
                </w:rPrChange>
              </w:rPr>
            </w:pPr>
            <w:ins w:id="701" w:author="Stefan Gustafsson" w:date="2012-08-27T11:17:00Z">
              <w:r w:rsidRPr="00020E56">
                <w:rPr>
                  <w:sz w:val="16"/>
                  <w:szCs w:val="16"/>
                  <w:rPrChange w:id="702" w:author="Stefan Gustafsson" w:date="2012-08-27T11:25:00Z">
                    <w:rPr>
                      <w:b/>
                    </w:rPr>
                  </w:rPrChange>
                </w:rPr>
                <w:t xml:space="preserve">Del av instansens </w:t>
              </w:r>
              <w:proofErr w:type="spellStart"/>
              <w:r w:rsidRPr="00020E56">
                <w:rPr>
                  <w:sz w:val="16"/>
                  <w:szCs w:val="16"/>
                  <w:rPrChange w:id="703" w:author="Stefan Gustafsson" w:date="2012-08-27T11:25:00Z">
                    <w:rPr>
                      <w:b/>
                    </w:rPr>
                  </w:rPrChange>
                </w:rPr>
                <w:t>unikhet</w:t>
              </w:r>
              <w:proofErr w:type="spellEnd"/>
            </w:ins>
          </w:p>
        </w:tc>
      </w:tr>
      <w:tr w:rsidR="00435CAB" w:rsidRPr="00632D60" w14:paraId="12D38EEE" w14:textId="77777777" w:rsidTr="00435CAB">
        <w:trPr>
          <w:ins w:id="704" w:author="Stefan Gustafsson" w:date="2012-08-27T11:17:00Z"/>
        </w:trPr>
        <w:tc>
          <w:tcPr>
            <w:tcW w:w="1051" w:type="dxa"/>
            <w:shd w:val="clear" w:color="auto" w:fill="auto"/>
            <w:tcPrChange w:id="705" w:author="Stefan Gustafsson" w:date="2012-08-27T11:29:00Z">
              <w:tcPr>
                <w:tcW w:w="1051" w:type="dxa"/>
                <w:shd w:val="clear" w:color="auto" w:fill="auto"/>
              </w:tcPr>
            </w:tcPrChange>
          </w:tcPr>
          <w:p w14:paraId="2EA7B829" w14:textId="77777777" w:rsidR="00632D60" w:rsidRPr="00020E56" w:rsidRDefault="00632D60" w:rsidP="00632D60">
            <w:pPr>
              <w:pStyle w:val="Brdtext"/>
              <w:keepNext/>
              <w:keepLines/>
              <w:spacing w:before="200"/>
              <w:outlineLvl w:val="8"/>
              <w:rPr>
                <w:ins w:id="706" w:author="Stefan Gustafsson" w:date="2012-08-27T11:17:00Z"/>
                <w:sz w:val="16"/>
                <w:szCs w:val="16"/>
                <w:rPrChange w:id="707" w:author="Stefan Gustafsson" w:date="2012-08-27T11:27:00Z">
                  <w:rPr>
                    <w:ins w:id="708" w:author="Stefan Gustafsson" w:date="2012-08-27T11:17:00Z"/>
                    <w:rFonts w:cstheme="majorBidi"/>
                    <w:b/>
                    <w:i/>
                    <w:iCs/>
                    <w:noProof/>
                  </w:rPr>
                </w:rPrChange>
              </w:rPr>
            </w:pPr>
            <w:ins w:id="709" w:author="Stefan Gustafsson" w:date="2012-08-27T11:17:00Z">
              <w:r w:rsidRPr="00020E56">
                <w:rPr>
                  <w:sz w:val="16"/>
                  <w:szCs w:val="16"/>
                  <w:rPrChange w:id="710" w:author="Stefan Gustafsson" w:date="2012-08-27T11:26:00Z">
                    <w:rPr>
                      <w:b/>
                    </w:rPr>
                  </w:rPrChange>
                </w:rPr>
                <w:t>Service</w:t>
              </w:r>
              <w:r w:rsidRPr="00020E56">
                <w:rPr>
                  <w:sz w:val="16"/>
                  <w:szCs w:val="16"/>
                  <w:rPrChange w:id="711" w:author="Stefan Gustafsson" w:date="2012-08-27T11:27:00Z">
                    <w:rPr>
                      <w:b/>
                    </w:rPr>
                  </w:rPrChange>
                </w:rPr>
                <w:t xml:space="preserve"> </w:t>
              </w:r>
              <w:proofErr w:type="spellStart"/>
              <w:r w:rsidRPr="00020E56">
                <w:rPr>
                  <w:sz w:val="16"/>
                  <w:szCs w:val="16"/>
                  <w:rPrChange w:id="712" w:author="Stefan Gustafsson" w:date="2012-08-27T11:27:00Z">
                    <w:rPr>
                      <w:b/>
                    </w:rPr>
                  </w:rPrChange>
                </w:rPr>
                <w:t>domain</w:t>
              </w:r>
              <w:proofErr w:type="spellEnd"/>
            </w:ins>
          </w:p>
        </w:tc>
        <w:tc>
          <w:tcPr>
            <w:tcW w:w="1479" w:type="dxa"/>
            <w:shd w:val="clear" w:color="auto" w:fill="auto"/>
            <w:tcPrChange w:id="713" w:author="Stefan Gustafsson" w:date="2012-08-27T11:29:00Z">
              <w:tcPr>
                <w:tcW w:w="1479" w:type="dxa"/>
                <w:shd w:val="clear" w:color="auto" w:fill="auto"/>
              </w:tcPr>
            </w:tcPrChange>
          </w:tcPr>
          <w:p w14:paraId="7350BE14" w14:textId="77777777" w:rsidR="00632D60" w:rsidRPr="00020E56" w:rsidRDefault="00632D60" w:rsidP="00632D60">
            <w:pPr>
              <w:pStyle w:val="Brdtext"/>
              <w:keepNext/>
              <w:keepLines/>
              <w:spacing w:before="200"/>
              <w:outlineLvl w:val="8"/>
              <w:rPr>
                <w:ins w:id="714" w:author="Stefan Gustafsson" w:date="2012-08-27T11:17:00Z"/>
                <w:sz w:val="16"/>
                <w:szCs w:val="16"/>
                <w:rPrChange w:id="715" w:author="Stefan Gustafsson" w:date="2012-08-27T11:27:00Z">
                  <w:rPr>
                    <w:ins w:id="716" w:author="Stefan Gustafsson" w:date="2012-08-27T11:17:00Z"/>
                    <w:rFonts w:cstheme="majorBidi"/>
                    <w:b/>
                    <w:i/>
                    <w:iCs/>
                    <w:noProof/>
                  </w:rPr>
                </w:rPrChange>
              </w:rPr>
            </w:pPr>
            <w:ins w:id="717" w:author="Stefan Gustafsson" w:date="2012-08-27T11:17:00Z">
              <w:r w:rsidRPr="00020E56">
                <w:rPr>
                  <w:sz w:val="16"/>
                  <w:szCs w:val="16"/>
                  <w:rPrChange w:id="718" w:author="Stefan Gustafsson" w:date="2012-08-27T11:27:00Z">
                    <w:rPr>
                      <w:b/>
                    </w:rPr>
                  </w:rPrChange>
                </w:rPr>
                <w:t xml:space="preserve">Den tjänstedomän som förekomsten avser. </w:t>
              </w:r>
            </w:ins>
          </w:p>
        </w:tc>
        <w:tc>
          <w:tcPr>
            <w:tcW w:w="2681" w:type="dxa"/>
            <w:shd w:val="clear" w:color="auto" w:fill="auto"/>
            <w:tcPrChange w:id="719" w:author="Stefan Gustafsson" w:date="2012-08-27T11:29:00Z">
              <w:tcPr>
                <w:tcW w:w="2256" w:type="dxa"/>
                <w:shd w:val="clear" w:color="auto" w:fill="auto"/>
              </w:tcPr>
            </w:tcPrChange>
          </w:tcPr>
          <w:p w14:paraId="7B990683" w14:textId="77777777" w:rsidR="00632D60" w:rsidRPr="00020E56" w:rsidRDefault="00632D60" w:rsidP="00632D60">
            <w:pPr>
              <w:pStyle w:val="Brdtext"/>
              <w:keepNext/>
              <w:keepLines/>
              <w:spacing w:before="200"/>
              <w:outlineLvl w:val="8"/>
              <w:rPr>
                <w:ins w:id="720" w:author="Stefan Gustafsson" w:date="2012-08-27T11:17:00Z"/>
                <w:sz w:val="16"/>
                <w:szCs w:val="16"/>
                <w:rPrChange w:id="721" w:author="Stefan Gustafsson" w:date="2012-08-27T11:27:00Z">
                  <w:rPr>
                    <w:ins w:id="722" w:author="Stefan Gustafsson" w:date="2012-08-27T11:17:00Z"/>
                    <w:rFonts w:cstheme="majorBidi"/>
                    <w:b/>
                    <w:i/>
                    <w:iCs/>
                    <w:noProof/>
                  </w:rPr>
                </w:rPrChange>
              </w:rPr>
            </w:pPr>
            <w:proofErr w:type="spellStart"/>
            <w:ins w:id="723" w:author="Stefan Gustafsson" w:date="2012-08-27T11:17:00Z">
              <w:r w:rsidRPr="00020E56">
                <w:rPr>
                  <w:sz w:val="16"/>
                  <w:szCs w:val="16"/>
                  <w:rPrChange w:id="724" w:author="Stefan Gustafsson" w:date="2012-08-27T11:27:00Z">
                    <w:rPr>
                      <w:b/>
                    </w:rPr>
                  </w:rPrChange>
                </w:rPr>
                <w:t>URN</w:t>
              </w:r>
              <w:proofErr w:type="spellEnd"/>
              <w:r w:rsidRPr="00020E56">
                <w:rPr>
                  <w:sz w:val="16"/>
                  <w:szCs w:val="16"/>
                  <w:rPrChange w:id="725" w:author="Stefan Gustafsson" w:date="2012-08-27T11:27:00Z">
                    <w:rPr>
                      <w:b/>
                    </w:rPr>
                  </w:rPrChange>
                </w:rPr>
                <w:t xml:space="preserve"> på formen &lt;regelverk&gt;:&lt;huvuddomän&gt;:&lt;underdomän&gt;.</w:t>
              </w:r>
            </w:ins>
          </w:p>
        </w:tc>
        <w:tc>
          <w:tcPr>
            <w:tcW w:w="691" w:type="dxa"/>
            <w:shd w:val="clear" w:color="auto" w:fill="auto"/>
            <w:tcPrChange w:id="726" w:author="Stefan Gustafsson" w:date="2012-08-27T11:29:00Z">
              <w:tcPr>
                <w:tcW w:w="1116" w:type="dxa"/>
                <w:shd w:val="clear" w:color="auto" w:fill="auto"/>
              </w:tcPr>
            </w:tcPrChange>
          </w:tcPr>
          <w:p w14:paraId="389BDC88" w14:textId="77777777" w:rsidR="00632D60" w:rsidRPr="00020E56" w:rsidRDefault="00632D60" w:rsidP="00632D60">
            <w:pPr>
              <w:pStyle w:val="Brdtext"/>
              <w:keepNext/>
              <w:keepLines/>
              <w:spacing w:before="200"/>
              <w:outlineLvl w:val="8"/>
              <w:rPr>
                <w:ins w:id="727" w:author="Stefan Gustafsson" w:date="2012-08-27T11:17:00Z"/>
                <w:sz w:val="16"/>
                <w:szCs w:val="16"/>
                <w:rPrChange w:id="728" w:author="Stefan Gustafsson" w:date="2012-08-27T11:27:00Z">
                  <w:rPr>
                    <w:ins w:id="729" w:author="Stefan Gustafsson" w:date="2012-08-27T11:17:00Z"/>
                    <w:rFonts w:cstheme="majorBidi"/>
                    <w:b/>
                    <w:i/>
                    <w:iCs/>
                    <w:noProof/>
                  </w:rPr>
                </w:rPrChange>
              </w:rPr>
            </w:pPr>
            <w:ins w:id="730" w:author="Stefan Gustafsson" w:date="2012-08-27T11:17:00Z">
              <w:r w:rsidRPr="00020E56">
                <w:rPr>
                  <w:sz w:val="16"/>
                  <w:szCs w:val="16"/>
                  <w:rPrChange w:id="731" w:author="Stefan Gustafsson" w:date="2012-08-27T11:27:00Z">
                    <w:rPr>
                      <w:b/>
                    </w:rPr>
                  </w:rPrChange>
                </w:rPr>
                <w:t>1</w:t>
              </w:r>
              <w:proofErr w:type="gramStart"/>
              <w:r w:rsidRPr="00020E56">
                <w:rPr>
                  <w:sz w:val="16"/>
                  <w:szCs w:val="16"/>
                  <w:rPrChange w:id="732" w:author="Stefan Gustafsson" w:date="2012-08-27T11:27:00Z">
                    <w:rPr>
                      <w:b/>
                    </w:rPr>
                  </w:rPrChange>
                </w:rPr>
                <w:t>..</w:t>
              </w:r>
              <w:proofErr w:type="gramEnd"/>
              <w:r w:rsidRPr="00020E56">
                <w:rPr>
                  <w:sz w:val="16"/>
                  <w:szCs w:val="16"/>
                  <w:rPrChange w:id="733" w:author="Stefan Gustafsson" w:date="2012-08-27T11:27:00Z">
                    <w:rPr>
                      <w:b/>
                    </w:rPr>
                  </w:rPrChange>
                </w:rPr>
                <w:t>1</w:t>
              </w:r>
            </w:ins>
          </w:p>
        </w:tc>
        <w:tc>
          <w:tcPr>
            <w:tcW w:w="2380" w:type="dxa"/>
            <w:shd w:val="clear" w:color="auto" w:fill="auto"/>
            <w:tcPrChange w:id="734" w:author="Stefan Gustafsson" w:date="2012-08-27T11:29:00Z">
              <w:tcPr>
                <w:tcW w:w="2380" w:type="dxa"/>
                <w:shd w:val="clear" w:color="auto" w:fill="auto"/>
              </w:tcPr>
            </w:tcPrChange>
          </w:tcPr>
          <w:p w14:paraId="4E681A82" w14:textId="77777777" w:rsidR="00632D60" w:rsidRPr="00020E56" w:rsidRDefault="00632D60" w:rsidP="00632D60">
            <w:pPr>
              <w:pStyle w:val="Brdtext"/>
              <w:keepNext/>
              <w:keepLines/>
              <w:spacing w:before="200"/>
              <w:outlineLvl w:val="8"/>
              <w:rPr>
                <w:ins w:id="735" w:author="Stefan Gustafsson" w:date="2012-08-27T11:17:00Z"/>
                <w:sz w:val="16"/>
                <w:szCs w:val="16"/>
                <w:rPrChange w:id="736" w:author="Stefan Gustafsson" w:date="2012-08-27T11:27:00Z">
                  <w:rPr>
                    <w:ins w:id="737" w:author="Stefan Gustafsson" w:date="2012-08-27T11:17:00Z"/>
                    <w:rFonts w:cstheme="majorBidi"/>
                    <w:b/>
                    <w:i/>
                    <w:iCs/>
                    <w:noProof/>
                  </w:rPr>
                </w:rPrChange>
              </w:rPr>
            </w:pPr>
            <w:ins w:id="738" w:author="Stefan Gustafsson" w:date="2012-08-27T11:17:00Z">
              <w:r w:rsidRPr="00020E56">
                <w:rPr>
                  <w:sz w:val="16"/>
                  <w:szCs w:val="16"/>
                  <w:rPrChange w:id="739" w:author="Stefan Gustafsson" w:date="2012-08-27T11:27:00Z">
                    <w:rPr>
                      <w:b/>
                    </w:rPr>
                  </w:rPrChange>
                </w:rPr>
                <w:t>”</w:t>
              </w:r>
              <w:proofErr w:type="spellStart"/>
              <w:proofErr w:type="gramStart"/>
              <w:r w:rsidRPr="00020E56">
                <w:rPr>
                  <w:sz w:val="16"/>
                  <w:szCs w:val="16"/>
                  <w:rPrChange w:id="740" w:author="Stefan Gustafsson" w:date="2012-08-27T11:27:00Z">
                    <w:rPr>
                      <w:b/>
                    </w:rPr>
                  </w:rPrChange>
                </w:rPr>
                <w:t>riv:clinicalprocess</w:t>
              </w:r>
              <w:proofErr w:type="gramEnd"/>
              <w:r w:rsidRPr="00020E56">
                <w:rPr>
                  <w:sz w:val="16"/>
                  <w:szCs w:val="16"/>
                  <w:rPrChange w:id="741" w:author="Stefan Gustafsson" w:date="2012-08-27T11:27:00Z">
                    <w:rPr>
                      <w:b/>
                    </w:rPr>
                  </w:rPrChange>
                </w:rPr>
                <w:t>:requestworkflow</w:t>
              </w:r>
              <w:proofErr w:type="spellEnd"/>
              <w:r w:rsidRPr="00020E56">
                <w:rPr>
                  <w:sz w:val="16"/>
                  <w:szCs w:val="16"/>
                  <w:rPrChange w:id="742" w:author="Stefan Gustafsson" w:date="2012-08-27T11:27:00Z">
                    <w:rPr>
                      <w:b/>
                    </w:rPr>
                  </w:rPrChange>
                </w:rPr>
                <w:t>”</w:t>
              </w:r>
            </w:ins>
          </w:p>
        </w:tc>
        <w:tc>
          <w:tcPr>
            <w:tcW w:w="1005" w:type="dxa"/>
            <w:shd w:val="clear" w:color="auto" w:fill="auto"/>
            <w:tcPrChange w:id="743" w:author="Stefan Gustafsson" w:date="2012-08-27T11:29:00Z">
              <w:tcPr>
                <w:tcW w:w="1005" w:type="dxa"/>
                <w:shd w:val="clear" w:color="auto" w:fill="auto"/>
              </w:tcPr>
            </w:tcPrChange>
          </w:tcPr>
          <w:p w14:paraId="0ACDC38C" w14:textId="77777777" w:rsidR="00632D60" w:rsidRPr="00020E56" w:rsidRDefault="00632D60" w:rsidP="00632D60">
            <w:pPr>
              <w:pStyle w:val="Brdtext"/>
              <w:keepNext/>
              <w:keepLines/>
              <w:spacing w:before="200"/>
              <w:outlineLvl w:val="8"/>
              <w:rPr>
                <w:ins w:id="744" w:author="Stefan Gustafsson" w:date="2012-08-27T11:17:00Z"/>
                <w:sz w:val="16"/>
                <w:szCs w:val="16"/>
                <w:rPrChange w:id="745" w:author="Stefan Gustafsson" w:date="2012-08-27T11:27:00Z">
                  <w:rPr>
                    <w:ins w:id="746" w:author="Stefan Gustafsson" w:date="2012-08-27T11:17:00Z"/>
                    <w:rFonts w:cstheme="majorBidi"/>
                    <w:b/>
                    <w:i/>
                    <w:iCs/>
                    <w:noProof/>
                  </w:rPr>
                </w:rPrChange>
              </w:rPr>
            </w:pPr>
            <w:ins w:id="747" w:author="Stefan Gustafsson" w:date="2012-08-27T11:17:00Z">
              <w:r w:rsidRPr="00020E56">
                <w:rPr>
                  <w:sz w:val="16"/>
                  <w:szCs w:val="16"/>
                  <w:rPrChange w:id="748" w:author="Stefan Gustafsson" w:date="2012-08-27T11:27:00Z">
                    <w:rPr>
                      <w:b/>
                    </w:rPr>
                  </w:rPrChange>
                </w:rPr>
                <w:t xml:space="preserve">Del av instansens </w:t>
              </w:r>
              <w:proofErr w:type="spellStart"/>
              <w:r w:rsidRPr="00020E56">
                <w:rPr>
                  <w:sz w:val="16"/>
                  <w:szCs w:val="16"/>
                  <w:rPrChange w:id="749" w:author="Stefan Gustafsson" w:date="2012-08-27T11:27:00Z">
                    <w:rPr>
                      <w:b/>
                    </w:rPr>
                  </w:rPrChange>
                </w:rPr>
                <w:t>unikhet</w:t>
              </w:r>
              <w:proofErr w:type="spellEnd"/>
            </w:ins>
          </w:p>
        </w:tc>
      </w:tr>
      <w:tr w:rsidR="00435CAB" w:rsidRPr="00632D60" w14:paraId="24461D9F" w14:textId="77777777" w:rsidTr="00435CAB">
        <w:trPr>
          <w:ins w:id="750" w:author="Stefan Gustafsson" w:date="2012-08-27T11:17:00Z"/>
        </w:trPr>
        <w:tc>
          <w:tcPr>
            <w:tcW w:w="1051" w:type="dxa"/>
            <w:shd w:val="clear" w:color="auto" w:fill="auto"/>
            <w:tcPrChange w:id="751" w:author="Stefan Gustafsson" w:date="2012-08-27T11:29:00Z">
              <w:tcPr>
                <w:tcW w:w="1051" w:type="dxa"/>
                <w:shd w:val="clear" w:color="auto" w:fill="auto"/>
              </w:tcPr>
            </w:tcPrChange>
          </w:tcPr>
          <w:p w14:paraId="591EF55C" w14:textId="77777777" w:rsidR="00632D60" w:rsidRPr="00020E56" w:rsidRDefault="00632D60" w:rsidP="00632D60">
            <w:pPr>
              <w:pStyle w:val="Brdtext"/>
              <w:keepNext/>
              <w:keepLines/>
              <w:spacing w:before="200"/>
              <w:outlineLvl w:val="8"/>
              <w:rPr>
                <w:ins w:id="752" w:author="Stefan Gustafsson" w:date="2012-08-27T11:17:00Z"/>
                <w:sz w:val="16"/>
                <w:szCs w:val="16"/>
                <w:rPrChange w:id="753" w:author="Stefan Gustafsson" w:date="2012-08-27T11:27:00Z">
                  <w:rPr>
                    <w:ins w:id="754" w:author="Stefan Gustafsson" w:date="2012-08-27T11:17:00Z"/>
                    <w:rFonts w:cstheme="majorBidi"/>
                    <w:b/>
                    <w:i/>
                    <w:iCs/>
                    <w:noProof/>
                  </w:rPr>
                </w:rPrChange>
              </w:rPr>
            </w:pPr>
            <w:proofErr w:type="spellStart"/>
            <w:ins w:id="755" w:author="Stefan Gustafsson" w:date="2012-08-27T11:17:00Z">
              <w:r w:rsidRPr="00020E56">
                <w:rPr>
                  <w:sz w:val="16"/>
                  <w:szCs w:val="16"/>
                  <w:rPrChange w:id="756" w:author="Stefan Gustafsson" w:date="2012-08-27T11:27:00Z">
                    <w:rPr>
                      <w:b/>
                    </w:rPr>
                  </w:rPrChange>
                </w:rPr>
                <w:t>Categori-zation</w:t>
              </w:r>
              <w:proofErr w:type="spellEnd"/>
              <w:r w:rsidRPr="00020E56">
                <w:rPr>
                  <w:sz w:val="16"/>
                  <w:szCs w:val="16"/>
                  <w:rPrChange w:id="757" w:author="Stefan Gustafsson" w:date="2012-08-27T11:27:00Z">
                    <w:rPr>
                      <w:b/>
                    </w:rPr>
                  </w:rPrChange>
                </w:rPr>
                <w:t>*</w:t>
              </w:r>
            </w:ins>
          </w:p>
        </w:tc>
        <w:tc>
          <w:tcPr>
            <w:tcW w:w="1479" w:type="dxa"/>
            <w:shd w:val="clear" w:color="auto" w:fill="auto"/>
            <w:tcPrChange w:id="758" w:author="Stefan Gustafsson" w:date="2012-08-27T11:29:00Z">
              <w:tcPr>
                <w:tcW w:w="1479" w:type="dxa"/>
                <w:shd w:val="clear" w:color="auto" w:fill="auto"/>
              </w:tcPr>
            </w:tcPrChange>
          </w:tcPr>
          <w:p w14:paraId="13B7AD68" w14:textId="77777777" w:rsidR="00632D60" w:rsidRPr="00020E56" w:rsidRDefault="00632D60" w:rsidP="00632D60">
            <w:pPr>
              <w:pStyle w:val="Brdtext"/>
              <w:keepNext/>
              <w:keepLines/>
              <w:spacing w:before="200"/>
              <w:outlineLvl w:val="8"/>
              <w:rPr>
                <w:ins w:id="759" w:author="Stefan Gustafsson" w:date="2012-08-27T11:17:00Z"/>
                <w:sz w:val="16"/>
                <w:szCs w:val="16"/>
                <w:rPrChange w:id="760" w:author="Stefan Gustafsson" w:date="2012-08-27T11:27:00Z">
                  <w:rPr>
                    <w:ins w:id="761" w:author="Stefan Gustafsson" w:date="2012-08-27T11:17:00Z"/>
                    <w:rFonts w:cstheme="majorBidi"/>
                    <w:b/>
                    <w:i/>
                    <w:iCs/>
                    <w:noProof/>
                  </w:rPr>
                </w:rPrChange>
              </w:rPr>
            </w:pPr>
            <w:ins w:id="762" w:author="Stefan Gustafsson" w:date="2012-08-27T11:17:00Z">
              <w:r w:rsidRPr="00020E56">
                <w:rPr>
                  <w:sz w:val="16"/>
                  <w:szCs w:val="16"/>
                  <w:rPrChange w:id="763" w:author="Stefan Gustafsson" w:date="2012-08-27T11:27:00Z">
                    <w:rPr>
                      <w:b/>
                    </w:rPr>
                  </w:rPrChange>
                </w:rPr>
                <w:t xml:space="preserve">Kategorisering enligt </w:t>
              </w:r>
              <w:proofErr w:type="spellStart"/>
              <w:r w:rsidRPr="00020E56">
                <w:rPr>
                  <w:sz w:val="16"/>
                  <w:szCs w:val="16"/>
                  <w:rPrChange w:id="764" w:author="Stefan Gustafsson" w:date="2012-08-27T11:27:00Z">
                    <w:rPr>
                      <w:b/>
                    </w:rPr>
                  </w:rPrChange>
                </w:rPr>
                <w:t>kodverk</w:t>
              </w:r>
              <w:proofErr w:type="spellEnd"/>
              <w:r w:rsidRPr="00020E56">
                <w:rPr>
                  <w:sz w:val="16"/>
                  <w:szCs w:val="16"/>
                  <w:rPrChange w:id="765" w:author="Stefan Gustafsson" w:date="2012-08-27T11:27:00Z">
                    <w:rPr>
                      <w:b/>
                    </w:rPr>
                  </w:rPrChange>
                </w:rPr>
                <w:t xml:space="preserve"> som är specifikt för tjänstedomänen </w:t>
              </w:r>
            </w:ins>
          </w:p>
        </w:tc>
        <w:tc>
          <w:tcPr>
            <w:tcW w:w="2681" w:type="dxa"/>
            <w:shd w:val="clear" w:color="auto" w:fill="auto"/>
            <w:tcPrChange w:id="766" w:author="Stefan Gustafsson" w:date="2012-08-27T11:29:00Z">
              <w:tcPr>
                <w:tcW w:w="2256" w:type="dxa"/>
                <w:shd w:val="clear" w:color="auto" w:fill="auto"/>
              </w:tcPr>
            </w:tcPrChange>
          </w:tcPr>
          <w:p w14:paraId="0884203D" w14:textId="77777777" w:rsidR="00632D60" w:rsidRPr="00020E56" w:rsidRDefault="00632D60" w:rsidP="00632D60">
            <w:pPr>
              <w:pStyle w:val="Brdtext"/>
              <w:keepNext/>
              <w:keepLines/>
              <w:spacing w:before="200"/>
              <w:outlineLvl w:val="8"/>
              <w:rPr>
                <w:ins w:id="767" w:author="Stefan Gustafsson" w:date="2012-08-27T11:17:00Z"/>
                <w:sz w:val="16"/>
                <w:szCs w:val="16"/>
                <w:rPrChange w:id="768" w:author="Stefan Gustafsson" w:date="2012-08-27T11:27:00Z">
                  <w:rPr>
                    <w:ins w:id="769" w:author="Stefan Gustafsson" w:date="2012-08-27T11:17:00Z"/>
                    <w:rFonts w:cstheme="majorBidi"/>
                    <w:b/>
                    <w:i/>
                    <w:iCs/>
                    <w:noProof/>
                  </w:rPr>
                </w:rPrChange>
              </w:rPr>
            </w:pPr>
            <w:ins w:id="770" w:author="Stefan Gustafsson" w:date="2012-08-27T11:17:00Z">
              <w:r w:rsidRPr="00020E56">
                <w:rPr>
                  <w:sz w:val="16"/>
                  <w:szCs w:val="16"/>
                  <w:rPrChange w:id="771" w:author="Stefan Gustafsson" w:date="2012-08-27T11:27:00Z">
                    <w:rPr>
                      <w:b/>
                    </w:rPr>
                  </w:rPrChange>
                </w:rPr>
                <w:t>Text bestående av bokstäver i ASCII.</w:t>
              </w:r>
            </w:ins>
          </w:p>
        </w:tc>
        <w:tc>
          <w:tcPr>
            <w:tcW w:w="691" w:type="dxa"/>
            <w:shd w:val="clear" w:color="auto" w:fill="auto"/>
            <w:tcPrChange w:id="772" w:author="Stefan Gustafsson" w:date="2012-08-27T11:29:00Z">
              <w:tcPr>
                <w:tcW w:w="1116" w:type="dxa"/>
                <w:shd w:val="clear" w:color="auto" w:fill="auto"/>
              </w:tcPr>
            </w:tcPrChange>
          </w:tcPr>
          <w:p w14:paraId="4FD57324" w14:textId="77777777" w:rsidR="00632D60" w:rsidRPr="00020E56" w:rsidRDefault="00632D60" w:rsidP="00632D60">
            <w:pPr>
              <w:pStyle w:val="Brdtext"/>
              <w:keepNext/>
              <w:keepLines/>
              <w:spacing w:before="200"/>
              <w:outlineLvl w:val="8"/>
              <w:rPr>
                <w:ins w:id="773" w:author="Stefan Gustafsson" w:date="2012-08-27T11:17:00Z"/>
                <w:sz w:val="16"/>
                <w:szCs w:val="16"/>
                <w:rPrChange w:id="774" w:author="Stefan Gustafsson" w:date="2012-08-27T11:27:00Z">
                  <w:rPr>
                    <w:ins w:id="775" w:author="Stefan Gustafsson" w:date="2012-08-27T11:17:00Z"/>
                    <w:rFonts w:cstheme="majorBidi"/>
                    <w:b/>
                    <w:i/>
                    <w:iCs/>
                    <w:noProof/>
                  </w:rPr>
                </w:rPrChange>
              </w:rPr>
            </w:pPr>
            <w:ins w:id="776" w:author="Stefan Gustafsson" w:date="2012-08-27T11:17:00Z">
              <w:r w:rsidRPr="00020E56">
                <w:rPr>
                  <w:sz w:val="16"/>
                  <w:szCs w:val="16"/>
                  <w:rPrChange w:id="777" w:author="Stefan Gustafsson" w:date="2012-08-27T11:27:00Z">
                    <w:rPr>
                      <w:b/>
                    </w:rPr>
                  </w:rPrChange>
                </w:rPr>
                <w:t>1</w:t>
              </w:r>
              <w:proofErr w:type="gramStart"/>
              <w:r w:rsidRPr="00020E56">
                <w:rPr>
                  <w:sz w:val="16"/>
                  <w:szCs w:val="16"/>
                  <w:rPrChange w:id="778" w:author="Stefan Gustafsson" w:date="2012-08-27T11:27:00Z">
                    <w:rPr>
                      <w:b/>
                    </w:rPr>
                  </w:rPrChange>
                </w:rPr>
                <w:t>..</w:t>
              </w:r>
              <w:proofErr w:type="gramEnd"/>
              <w:r w:rsidRPr="00020E56">
                <w:rPr>
                  <w:sz w:val="16"/>
                  <w:szCs w:val="16"/>
                  <w:rPrChange w:id="779" w:author="Stefan Gustafsson" w:date="2012-08-27T11:27:00Z">
                    <w:rPr>
                      <w:b/>
                    </w:rPr>
                  </w:rPrChange>
                </w:rPr>
                <w:t>1</w:t>
              </w:r>
            </w:ins>
          </w:p>
        </w:tc>
        <w:tc>
          <w:tcPr>
            <w:tcW w:w="2380" w:type="dxa"/>
            <w:shd w:val="clear" w:color="auto" w:fill="auto"/>
            <w:tcPrChange w:id="780" w:author="Stefan Gustafsson" w:date="2012-08-27T11:29:00Z">
              <w:tcPr>
                <w:tcW w:w="2380" w:type="dxa"/>
                <w:shd w:val="clear" w:color="auto" w:fill="auto"/>
              </w:tcPr>
            </w:tcPrChange>
          </w:tcPr>
          <w:p w14:paraId="4AAF01A5" w14:textId="77777777" w:rsidR="00632D60" w:rsidRPr="00020E56" w:rsidRDefault="00632D60" w:rsidP="00632D60">
            <w:pPr>
              <w:pStyle w:val="Brdtext"/>
              <w:keepNext/>
              <w:keepLines/>
              <w:spacing w:before="200"/>
              <w:outlineLvl w:val="8"/>
              <w:rPr>
                <w:ins w:id="781" w:author="Stefan Gustafsson" w:date="2012-08-27T11:17:00Z"/>
                <w:sz w:val="16"/>
                <w:szCs w:val="16"/>
                <w:rPrChange w:id="782" w:author="Stefan Gustafsson" w:date="2012-08-27T11:27:00Z">
                  <w:rPr>
                    <w:ins w:id="783" w:author="Stefan Gustafsson" w:date="2012-08-27T11:17:00Z"/>
                    <w:rFonts w:cstheme="majorBidi"/>
                    <w:b/>
                    <w:i/>
                    <w:iCs/>
                    <w:noProof/>
                  </w:rPr>
                </w:rPrChange>
              </w:rPr>
            </w:pPr>
            <w:proofErr w:type="spellStart"/>
            <w:ins w:id="784" w:author="Stefan Gustafsson" w:date="2012-08-27T11:17:00Z">
              <w:r w:rsidRPr="00020E56">
                <w:rPr>
                  <w:sz w:val="16"/>
                  <w:szCs w:val="16"/>
                  <w:rPrChange w:id="785" w:author="Stefan Gustafsson" w:date="2012-08-27T11:27:00Z">
                    <w:rPr>
                      <w:b/>
                    </w:rPr>
                  </w:rPrChange>
                </w:rPr>
                <w:t>Remisstyp</w:t>
              </w:r>
              <w:proofErr w:type="spellEnd"/>
              <w:r w:rsidRPr="00020E56">
                <w:rPr>
                  <w:sz w:val="16"/>
                  <w:szCs w:val="16"/>
                  <w:rPrChange w:id="786" w:author="Stefan Gustafsson" w:date="2012-08-27T11:27:00Z">
                    <w:rPr>
                      <w:b/>
                    </w:rPr>
                  </w:rPrChange>
                </w:rPr>
                <w:t xml:space="preserve"> enligt aktuellt regelverk</w:t>
              </w:r>
            </w:ins>
          </w:p>
        </w:tc>
        <w:tc>
          <w:tcPr>
            <w:tcW w:w="1005" w:type="dxa"/>
            <w:shd w:val="clear" w:color="auto" w:fill="auto"/>
            <w:tcPrChange w:id="787" w:author="Stefan Gustafsson" w:date="2012-08-27T11:29:00Z">
              <w:tcPr>
                <w:tcW w:w="1005" w:type="dxa"/>
                <w:shd w:val="clear" w:color="auto" w:fill="auto"/>
              </w:tcPr>
            </w:tcPrChange>
          </w:tcPr>
          <w:p w14:paraId="36DF016A" w14:textId="77777777" w:rsidR="00632D60" w:rsidRPr="00020E56" w:rsidRDefault="00632D60" w:rsidP="00632D60">
            <w:pPr>
              <w:pStyle w:val="Brdtext"/>
              <w:keepNext/>
              <w:keepLines/>
              <w:spacing w:before="200"/>
              <w:outlineLvl w:val="8"/>
              <w:rPr>
                <w:ins w:id="788" w:author="Stefan Gustafsson" w:date="2012-08-27T11:17:00Z"/>
                <w:sz w:val="16"/>
                <w:szCs w:val="16"/>
                <w:rPrChange w:id="789" w:author="Stefan Gustafsson" w:date="2012-08-27T11:27:00Z">
                  <w:rPr>
                    <w:ins w:id="790" w:author="Stefan Gustafsson" w:date="2012-08-27T11:17:00Z"/>
                    <w:rFonts w:cstheme="majorBidi"/>
                    <w:b/>
                    <w:i/>
                    <w:iCs/>
                    <w:noProof/>
                  </w:rPr>
                </w:rPrChange>
              </w:rPr>
            </w:pPr>
            <w:ins w:id="791" w:author="Stefan Gustafsson" w:date="2012-08-27T11:17:00Z">
              <w:r w:rsidRPr="00020E56">
                <w:rPr>
                  <w:sz w:val="16"/>
                  <w:szCs w:val="16"/>
                  <w:rPrChange w:id="792" w:author="Stefan Gustafsson" w:date="2012-08-27T11:27:00Z">
                    <w:rPr>
                      <w:b/>
                    </w:rPr>
                  </w:rPrChange>
                </w:rPr>
                <w:t xml:space="preserve">Del av instansens </w:t>
              </w:r>
              <w:proofErr w:type="spellStart"/>
              <w:r w:rsidRPr="00020E56">
                <w:rPr>
                  <w:sz w:val="16"/>
                  <w:szCs w:val="16"/>
                  <w:rPrChange w:id="793" w:author="Stefan Gustafsson" w:date="2012-08-27T11:27:00Z">
                    <w:rPr>
                      <w:b/>
                    </w:rPr>
                  </w:rPrChange>
                </w:rPr>
                <w:t>unikhet</w:t>
              </w:r>
              <w:proofErr w:type="spellEnd"/>
            </w:ins>
          </w:p>
        </w:tc>
      </w:tr>
      <w:tr w:rsidR="00435CAB" w:rsidRPr="00632D60" w14:paraId="6723F7DF" w14:textId="77777777" w:rsidTr="00435CAB">
        <w:trPr>
          <w:ins w:id="794" w:author="Stefan Gustafsson" w:date="2012-08-27T11:17:00Z"/>
        </w:trPr>
        <w:tc>
          <w:tcPr>
            <w:tcW w:w="1051" w:type="dxa"/>
            <w:shd w:val="clear" w:color="auto" w:fill="auto"/>
            <w:tcPrChange w:id="795" w:author="Stefan Gustafsson" w:date="2012-08-27T11:29:00Z">
              <w:tcPr>
                <w:tcW w:w="1051" w:type="dxa"/>
                <w:shd w:val="clear" w:color="auto" w:fill="auto"/>
              </w:tcPr>
            </w:tcPrChange>
          </w:tcPr>
          <w:p w14:paraId="30EB15A2" w14:textId="77777777" w:rsidR="00632D60" w:rsidRPr="00020E56" w:rsidRDefault="00632D60" w:rsidP="00632D60">
            <w:pPr>
              <w:pStyle w:val="Brdtext"/>
              <w:keepNext/>
              <w:keepLines/>
              <w:spacing w:before="200"/>
              <w:outlineLvl w:val="8"/>
              <w:rPr>
                <w:ins w:id="796" w:author="Stefan Gustafsson" w:date="2012-08-27T11:17:00Z"/>
                <w:sz w:val="16"/>
                <w:szCs w:val="16"/>
                <w:rPrChange w:id="797" w:author="Stefan Gustafsson" w:date="2012-08-27T11:27:00Z">
                  <w:rPr>
                    <w:ins w:id="798" w:author="Stefan Gustafsson" w:date="2012-08-27T11:17:00Z"/>
                    <w:rFonts w:cstheme="majorBidi"/>
                    <w:b/>
                    <w:i/>
                    <w:iCs/>
                    <w:noProof/>
                  </w:rPr>
                </w:rPrChange>
              </w:rPr>
            </w:pPr>
            <w:proofErr w:type="spellStart"/>
            <w:ins w:id="799" w:author="Stefan Gustafsson" w:date="2012-08-27T11:17:00Z">
              <w:r w:rsidRPr="00020E56">
                <w:rPr>
                  <w:sz w:val="16"/>
                  <w:szCs w:val="16"/>
                  <w:rPrChange w:id="800" w:author="Stefan Gustafsson" w:date="2012-08-27T11:27:00Z">
                    <w:rPr>
                      <w:b/>
                    </w:rPr>
                  </w:rPrChange>
                </w:rPr>
                <w:t>Logical</w:t>
              </w:r>
              <w:proofErr w:type="spellEnd"/>
              <w:r w:rsidRPr="00020E56">
                <w:rPr>
                  <w:sz w:val="16"/>
                  <w:szCs w:val="16"/>
                  <w:rPrChange w:id="801" w:author="Stefan Gustafsson" w:date="2012-08-27T11:27:00Z">
                    <w:rPr>
                      <w:b/>
                    </w:rPr>
                  </w:rPrChange>
                </w:rPr>
                <w:t xml:space="preserve"> </w:t>
              </w:r>
              <w:proofErr w:type="spellStart"/>
              <w:r w:rsidRPr="00020E56">
                <w:rPr>
                  <w:sz w:val="16"/>
                  <w:szCs w:val="16"/>
                  <w:rPrChange w:id="802" w:author="Stefan Gustafsson" w:date="2012-08-27T11:27:00Z">
                    <w:rPr>
                      <w:b/>
                    </w:rPr>
                  </w:rPrChange>
                </w:rPr>
                <w:t>address</w:t>
              </w:r>
              <w:proofErr w:type="spellEnd"/>
              <w:r w:rsidRPr="00020E56">
                <w:rPr>
                  <w:sz w:val="16"/>
                  <w:szCs w:val="16"/>
                  <w:rPrChange w:id="803" w:author="Stefan Gustafsson" w:date="2012-08-27T11:27:00Z">
                    <w:rPr>
                      <w:b/>
                    </w:rPr>
                  </w:rPrChange>
                </w:rPr>
                <w:t>*</w:t>
              </w:r>
            </w:ins>
          </w:p>
        </w:tc>
        <w:tc>
          <w:tcPr>
            <w:tcW w:w="1479" w:type="dxa"/>
            <w:shd w:val="clear" w:color="auto" w:fill="auto"/>
            <w:tcPrChange w:id="804" w:author="Stefan Gustafsson" w:date="2012-08-27T11:29:00Z">
              <w:tcPr>
                <w:tcW w:w="1479" w:type="dxa"/>
                <w:shd w:val="clear" w:color="auto" w:fill="auto"/>
              </w:tcPr>
            </w:tcPrChange>
          </w:tcPr>
          <w:p w14:paraId="45A9BC85" w14:textId="77777777" w:rsidR="00632D60" w:rsidRPr="00020E56" w:rsidRDefault="00632D60" w:rsidP="00632D60">
            <w:pPr>
              <w:pStyle w:val="Brdtext"/>
              <w:rPr>
                <w:ins w:id="805" w:author="Stefan Gustafsson" w:date="2012-08-27T11:17:00Z"/>
                <w:sz w:val="16"/>
                <w:szCs w:val="16"/>
                <w:rPrChange w:id="806" w:author="Stefan Gustafsson" w:date="2012-08-27T11:27:00Z">
                  <w:rPr>
                    <w:ins w:id="807" w:author="Stefan Gustafsson" w:date="2012-08-27T11:17:00Z"/>
                    <w:b/>
                  </w:rPr>
                </w:rPrChange>
              </w:rPr>
            </w:pPr>
            <w:ins w:id="808" w:author="Stefan Gustafsson" w:date="2012-08-27T11:17:00Z">
              <w:r w:rsidRPr="00020E56">
                <w:rPr>
                  <w:sz w:val="16"/>
                  <w:szCs w:val="16"/>
                  <w:rPrChange w:id="809" w:author="Stefan Gustafsson" w:date="2012-08-27T11:27:00Z">
                    <w:rPr>
                      <w:b/>
                    </w:rPr>
                  </w:rPrChange>
                </w:rPr>
                <w:t>Referens till informationskällan enligt tjänstedomänens definition</w:t>
              </w:r>
            </w:ins>
          </w:p>
        </w:tc>
        <w:tc>
          <w:tcPr>
            <w:tcW w:w="2681" w:type="dxa"/>
            <w:shd w:val="clear" w:color="auto" w:fill="auto"/>
            <w:tcPrChange w:id="810" w:author="Stefan Gustafsson" w:date="2012-08-27T11:29:00Z">
              <w:tcPr>
                <w:tcW w:w="2256" w:type="dxa"/>
                <w:shd w:val="clear" w:color="auto" w:fill="auto"/>
              </w:tcPr>
            </w:tcPrChange>
          </w:tcPr>
          <w:p w14:paraId="1BB21DE6" w14:textId="77777777" w:rsidR="00632D60" w:rsidRPr="00020E56" w:rsidRDefault="00632D60" w:rsidP="00632D60">
            <w:pPr>
              <w:pStyle w:val="Brdtext"/>
              <w:keepNext/>
              <w:keepLines/>
              <w:spacing w:before="200"/>
              <w:outlineLvl w:val="8"/>
              <w:rPr>
                <w:ins w:id="811" w:author="Stefan Gustafsson" w:date="2012-08-27T11:17:00Z"/>
                <w:sz w:val="16"/>
                <w:szCs w:val="16"/>
                <w:rPrChange w:id="812" w:author="Stefan Gustafsson" w:date="2012-08-27T11:27:00Z">
                  <w:rPr>
                    <w:ins w:id="813" w:author="Stefan Gustafsson" w:date="2012-08-27T11:17:00Z"/>
                    <w:rFonts w:cstheme="majorBidi"/>
                    <w:b/>
                    <w:i/>
                    <w:iCs/>
                    <w:noProof/>
                  </w:rPr>
                </w:rPrChange>
              </w:rPr>
            </w:pPr>
            <w:ins w:id="814" w:author="Stefan Gustafsson" w:date="2012-08-27T11:17:00Z">
              <w:r w:rsidRPr="00020E56">
                <w:rPr>
                  <w:sz w:val="16"/>
                  <w:szCs w:val="16"/>
                  <w:rPrChange w:id="815" w:author="Stefan Gustafsson" w:date="2012-08-27T11:27:00Z">
                    <w:rPr>
                      <w:b/>
                    </w:rPr>
                  </w:rPrChange>
                </w:rPr>
                <w:t>Text med hierarkisk uppbyggnad enligt RIVTA2-standard</w:t>
              </w:r>
            </w:ins>
          </w:p>
          <w:p w14:paraId="1B31C365" w14:textId="77777777" w:rsidR="00632D60" w:rsidRPr="00020E56" w:rsidRDefault="00632D60" w:rsidP="00632D60">
            <w:pPr>
              <w:pStyle w:val="Brdtext"/>
              <w:rPr>
                <w:ins w:id="816" w:author="Stefan Gustafsson" w:date="2012-08-27T11:17:00Z"/>
                <w:sz w:val="16"/>
                <w:szCs w:val="16"/>
                <w:rPrChange w:id="817" w:author="Stefan Gustafsson" w:date="2012-08-27T11:27:00Z">
                  <w:rPr>
                    <w:ins w:id="818" w:author="Stefan Gustafsson" w:date="2012-08-27T11:17:00Z"/>
                    <w:b/>
                  </w:rPr>
                </w:rPrChange>
              </w:rPr>
            </w:pPr>
          </w:p>
        </w:tc>
        <w:tc>
          <w:tcPr>
            <w:tcW w:w="691" w:type="dxa"/>
            <w:shd w:val="clear" w:color="auto" w:fill="auto"/>
            <w:tcPrChange w:id="819" w:author="Stefan Gustafsson" w:date="2012-08-27T11:29:00Z">
              <w:tcPr>
                <w:tcW w:w="1116" w:type="dxa"/>
                <w:shd w:val="clear" w:color="auto" w:fill="auto"/>
              </w:tcPr>
            </w:tcPrChange>
          </w:tcPr>
          <w:p w14:paraId="5F21AE11" w14:textId="77777777" w:rsidR="00632D60" w:rsidRPr="00020E56" w:rsidRDefault="00632D60" w:rsidP="00632D60">
            <w:pPr>
              <w:pStyle w:val="Brdtext"/>
              <w:keepNext/>
              <w:keepLines/>
              <w:spacing w:before="200"/>
              <w:outlineLvl w:val="8"/>
              <w:rPr>
                <w:ins w:id="820" w:author="Stefan Gustafsson" w:date="2012-08-27T11:17:00Z"/>
                <w:sz w:val="16"/>
                <w:szCs w:val="16"/>
                <w:rPrChange w:id="821" w:author="Stefan Gustafsson" w:date="2012-08-27T11:27:00Z">
                  <w:rPr>
                    <w:ins w:id="822" w:author="Stefan Gustafsson" w:date="2012-08-27T11:17:00Z"/>
                    <w:rFonts w:cstheme="majorBidi"/>
                    <w:b/>
                    <w:i/>
                    <w:iCs/>
                    <w:noProof/>
                  </w:rPr>
                </w:rPrChange>
              </w:rPr>
            </w:pPr>
            <w:ins w:id="823" w:author="Stefan Gustafsson" w:date="2012-08-27T11:17:00Z">
              <w:r w:rsidRPr="00020E56">
                <w:rPr>
                  <w:sz w:val="16"/>
                  <w:szCs w:val="16"/>
                  <w:rPrChange w:id="824" w:author="Stefan Gustafsson" w:date="2012-08-27T11:27:00Z">
                    <w:rPr>
                      <w:b/>
                    </w:rPr>
                  </w:rPrChange>
                </w:rPr>
                <w:t>1</w:t>
              </w:r>
              <w:proofErr w:type="gramStart"/>
              <w:r w:rsidRPr="00020E56">
                <w:rPr>
                  <w:sz w:val="16"/>
                  <w:szCs w:val="16"/>
                  <w:rPrChange w:id="825" w:author="Stefan Gustafsson" w:date="2012-08-27T11:27:00Z">
                    <w:rPr>
                      <w:b/>
                    </w:rPr>
                  </w:rPrChange>
                </w:rPr>
                <w:t>..</w:t>
              </w:r>
              <w:proofErr w:type="gramEnd"/>
              <w:r w:rsidRPr="00020E56">
                <w:rPr>
                  <w:sz w:val="16"/>
                  <w:szCs w:val="16"/>
                  <w:rPrChange w:id="826" w:author="Stefan Gustafsson" w:date="2012-08-27T11:27:00Z">
                    <w:rPr>
                      <w:b/>
                    </w:rPr>
                  </w:rPrChange>
                </w:rPr>
                <w:t>1</w:t>
              </w:r>
            </w:ins>
          </w:p>
        </w:tc>
        <w:tc>
          <w:tcPr>
            <w:tcW w:w="2380" w:type="dxa"/>
            <w:shd w:val="clear" w:color="auto" w:fill="auto"/>
            <w:tcPrChange w:id="827" w:author="Stefan Gustafsson" w:date="2012-08-27T11:29:00Z">
              <w:tcPr>
                <w:tcW w:w="2380" w:type="dxa"/>
                <w:shd w:val="clear" w:color="auto" w:fill="auto"/>
              </w:tcPr>
            </w:tcPrChange>
          </w:tcPr>
          <w:p w14:paraId="2A1F9ABE" w14:textId="77777777" w:rsidR="00632D60" w:rsidRPr="00020E56" w:rsidRDefault="00632D60" w:rsidP="00632D60">
            <w:pPr>
              <w:pStyle w:val="Brdtext"/>
              <w:keepNext/>
              <w:keepLines/>
              <w:spacing w:before="200"/>
              <w:outlineLvl w:val="8"/>
              <w:rPr>
                <w:ins w:id="828" w:author="Stefan Gustafsson" w:date="2012-08-27T11:17:00Z"/>
                <w:sz w:val="16"/>
                <w:szCs w:val="16"/>
                <w:rPrChange w:id="829" w:author="Stefan Gustafsson" w:date="2012-08-27T11:27:00Z">
                  <w:rPr>
                    <w:ins w:id="830" w:author="Stefan Gustafsson" w:date="2012-08-27T11:17:00Z"/>
                    <w:rFonts w:cstheme="majorBidi"/>
                    <w:b/>
                    <w:i/>
                    <w:iCs/>
                    <w:noProof/>
                  </w:rPr>
                </w:rPrChange>
              </w:rPr>
            </w:pPr>
            <w:ins w:id="831" w:author="Stefan Gustafsson" w:date="2012-08-27T11:17:00Z">
              <w:r w:rsidRPr="00020E56">
                <w:rPr>
                  <w:sz w:val="16"/>
                  <w:szCs w:val="16"/>
                  <w:rPrChange w:id="832" w:author="Stefan Gustafsson" w:date="2012-08-27T11:27:00Z">
                    <w:rPr>
                      <w:b/>
                    </w:rPr>
                  </w:rPrChange>
                </w:rPr>
                <w:t xml:space="preserve">&lt;Landstingets </w:t>
              </w:r>
              <w:proofErr w:type="spellStart"/>
              <w:r w:rsidRPr="00020E56">
                <w:rPr>
                  <w:sz w:val="16"/>
                  <w:szCs w:val="16"/>
                  <w:rPrChange w:id="833" w:author="Stefan Gustafsson" w:date="2012-08-27T11:27:00Z">
                    <w:rPr>
                      <w:b/>
                    </w:rPr>
                  </w:rPrChange>
                </w:rPr>
                <w:t>hsaid</w:t>
              </w:r>
              <w:proofErr w:type="spellEnd"/>
              <w:r w:rsidRPr="00020E56">
                <w:rPr>
                  <w:sz w:val="16"/>
                  <w:szCs w:val="16"/>
                  <w:rPrChange w:id="834" w:author="Stefan Gustafsson" w:date="2012-08-27T11:27:00Z">
                    <w:rPr>
                      <w:b/>
                    </w:rPr>
                  </w:rPrChange>
                </w:rPr>
                <w:t xml:space="preserve">&gt;#&lt;Vårdgivarens </w:t>
              </w:r>
              <w:proofErr w:type="spellStart"/>
              <w:r w:rsidRPr="00020E56">
                <w:rPr>
                  <w:sz w:val="16"/>
                  <w:szCs w:val="16"/>
                  <w:rPrChange w:id="835" w:author="Stefan Gustafsson" w:date="2012-08-27T11:27:00Z">
                    <w:rPr>
                      <w:b/>
                    </w:rPr>
                  </w:rPrChange>
                </w:rPr>
                <w:t>HSA</w:t>
              </w:r>
              <w:proofErr w:type="spellEnd"/>
              <w:r w:rsidRPr="00020E56">
                <w:rPr>
                  <w:sz w:val="16"/>
                  <w:szCs w:val="16"/>
                  <w:rPrChange w:id="836" w:author="Stefan Gustafsson" w:date="2012-08-27T11:27:00Z">
                    <w:rPr>
                      <w:b/>
                    </w:rPr>
                  </w:rPrChange>
                </w:rPr>
                <w:t xml:space="preserve">-id&gt;#&lt;vårdenhetens </w:t>
              </w:r>
              <w:proofErr w:type="spellStart"/>
              <w:r w:rsidRPr="00020E56">
                <w:rPr>
                  <w:sz w:val="16"/>
                  <w:szCs w:val="16"/>
                  <w:rPrChange w:id="837" w:author="Stefan Gustafsson" w:date="2012-08-27T11:27:00Z">
                    <w:rPr>
                      <w:b/>
                    </w:rPr>
                  </w:rPrChange>
                </w:rPr>
                <w:t>hsaid</w:t>
              </w:r>
              <w:proofErr w:type="spellEnd"/>
              <w:r w:rsidRPr="00020E56">
                <w:rPr>
                  <w:sz w:val="16"/>
                  <w:szCs w:val="16"/>
                  <w:rPrChange w:id="838" w:author="Stefan Gustafsson" w:date="2012-08-27T11:27:00Z">
                    <w:rPr>
                      <w:b/>
                    </w:rPr>
                  </w:rPrChange>
                </w:rPr>
                <w:t>&gt;</w:t>
              </w:r>
            </w:ins>
          </w:p>
        </w:tc>
        <w:tc>
          <w:tcPr>
            <w:tcW w:w="1005" w:type="dxa"/>
            <w:shd w:val="clear" w:color="auto" w:fill="auto"/>
            <w:tcPrChange w:id="839" w:author="Stefan Gustafsson" w:date="2012-08-27T11:29:00Z">
              <w:tcPr>
                <w:tcW w:w="1005" w:type="dxa"/>
                <w:shd w:val="clear" w:color="auto" w:fill="auto"/>
              </w:tcPr>
            </w:tcPrChange>
          </w:tcPr>
          <w:p w14:paraId="19803954" w14:textId="77777777" w:rsidR="00632D60" w:rsidRPr="00020E56" w:rsidRDefault="00632D60" w:rsidP="00632D60">
            <w:pPr>
              <w:pStyle w:val="Brdtext"/>
              <w:keepNext/>
              <w:keepLines/>
              <w:spacing w:before="200"/>
              <w:outlineLvl w:val="8"/>
              <w:rPr>
                <w:ins w:id="840" w:author="Stefan Gustafsson" w:date="2012-08-27T11:17:00Z"/>
                <w:sz w:val="16"/>
                <w:szCs w:val="16"/>
                <w:rPrChange w:id="841" w:author="Stefan Gustafsson" w:date="2012-08-27T11:27:00Z">
                  <w:rPr>
                    <w:ins w:id="842" w:author="Stefan Gustafsson" w:date="2012-08-27T11:17:00Z"/>
                    <w:rFonts w:cstheme="majorBidi"/>
                    <w:b/>
                    <w:i/>
                    <w:iCs/>
                    <w:noProof/>
                  </w:rPr>
                </w:rPrChange>
              </w:rPr>
            </w:pPr>
            <w:ins w:id="843" w:author="Stefan Gustafsson" w:date="2012-08-27T11:17:00Z">
              <w:r w:rsidRPr="00020E56">
                <w:rPr>
                  <w:sz w:val="16"/>
                  <w:szCs w:val="16"/>
                  <w:rPrChange w:id="844" w:author="Stefan Gustafsson" w:date="2012-08-27T11:27:00Z">
                    <w:rPr>
                      <w:b/>
                    </w:rPr>
                  </w:rPrChange>
                </w:rPr>
                <w:t xml:space="preserve">Del av instansens </w:t>
              </w:r>
              <w:proofErr w:type="spellStart"/>
              <w:r w:rsidRPr="00020E56">
                <w:rPr>
                  <w:sz w:val="16"/>
                  <w:szCs w:val="16"/>
                  <w:rPrChange w:id="845" w:author="Stefan Gustafsson" w:date="2012-08-27T11:27:00Z">
                    <w:rPr>
                      <w:b/>
                    </w:rPr>
                  </w:rPrChange>
                </w:rPr>
                <w:t>unikhet</w:t>
              </w:r>
              <w:proofErr w:type="spellEnd"/>
            </w:ins>
          </w:p>
        </w:tc>
      </w:tr>
      <w:tr w:rsidR="00435CAB" w:rsidRPr="00632D60" w14:paraId="3DC34E8C" w14:textId="77777777" w:rsidTr="00435CAB">
        <w:trPr>
          <w:ins w:id="846" w:author="Stefan Gustafsson" w:date="2012-08-27T11:17:00Z"/>
        </w:trPr>
        <w:tc>
          <w:tcPr>
            <w:tcW w:w="1051" w:type="dxa"/>
            <w:shd w:val="clear" w:color="auto" w:fill="auto"/>
            <w:tcPrChange w:id="847" w:author="Stefan Gustafsson" w:date="2012-08-27T11:29:00Z">
              <w:tcPr>
                <w:tcW w:w="1051" w:type="dxa"/>
                <w:shd w:val="clear" w:color="auto" w:fill="auto"/>
              </w:tcPr>
            </w:tcPrChange>
          </w:tcPr>
          <w:p w14:paraId="69E9143B" w14:textId="77777777" w:rsidR="00632D60" w:rsidRPr="00020E56" w:rsidRDefault="00632D60" w:rsidP="00632D60">
            <w:pPr>
              <w:pStyle w:val="Brdtext"/>
              <w:keepNext/>
              <w:keepLines/>
              <w:spacing w:before="200"/>
              <w:outlineLvl w:val="8"/>
              <w:rPr>
                <w:ins w:id="848" w:author="Stefan Gustafsson" w:date="2012-08-27T11:17:00Z"/>
                <w:sz w:val="16"/>
                <w:szCs w:val="16"/>
                <w:rPrChange w:id="849" w:author="Stefan Gustafsson" w:date="2012-08-27T11:27:00Z">
                  <w:rPr>
                    <w:ins w:id="850" w:author="Stefan Gustafsson" w:date="2012-08-27T11:17:00Z"/>
                    <w:rFonts w:cstheme="majorBidi"/>
                    <w:b/>
                    <w:i/>
                    <w:iCs/>
                    <w:noProof/>
                  </w:rPr>
                </w:rPrChange>
              </w:rPr>
            </w:pPr>
            <w:ins w:id="851" w:author="Stefan Gustafsson" w:date="2012-08-27T11:17:00Z">
              <w:r w:rsidRPr="00020E56">
                <w:rPr>
                  <w:sz w:val="16"/>
                  <w:szCs w:val="16"/>
                  <w:rPrChange w:id="852" w:author="Stefan Gustafsson" w:date="2012-08-27T11:27:00Z">
                    <w:rPr>
                      <w:b/>
                    </w:rPr>
                  </w:rPrChange>
                </w:rPr>
                <w:t xml:space="preserve">Business </w:t>
              </w:r>
              <w:proofErr w:type="spellStart"/>
              <w:r w:rsidRPr="00020E56">
                <w:rPr>
                  <w:sz w:val="16"/>
                  <w:szCs w:val="16"/>
                  <w:rPrChange w:id="853" w:author="Stefan Gustafsson" w:date="2012-08-27T11:27:00Z">
                    <w:rPr>
                      <w:b/>
                    </w:rPr>
                  </w:rPrChange>
                </w:rPr>
                <w:t>object</w:t>
              </w:r>
              <w:proofErr w:type="spellEnd"/>
              <w:r w:rsidRPr="00020E56">
                <w:rPr>
                  <w:sz w:val="16"/>
                  <w:szCs w:val="16"/>
                  <w:rPrChange w:id="854" w:author="Stefan Gustafsson" w:date="2012-08-27T11:27:00Z">
                    <w:rPr>
                      <w:b/>
                    </w:rPr>
                  </w:rPrChange>
                </w:rPr>
                <w:t xml:space="preserve"> </w:t>
              </w:r>
              <w:proofErr w:type="spellStart"/>
              <w:r w:rsidRPr="00020E56">
                <w:rPr>
                  <w:sz w:val="16"/>
                  <w:szCs w:val="16"/>
                  <w:rPrChange w:id="855" w:author="Stefan Gustafsson" w:date="2012-08-27T11:27:00Z">
                    <w:rPr>
                      <w:b/>
                    </w:rPr>
                  </w:rPrChange>
                </w:rPr>
                <w:t>Instance</w:t>
              </w:r>
              <w:proofErr w:type="spellEnd"/>
              <w:r w:rsidRPr="00020E56">
                <w:rPr>
                  <w:sz w:val="16"/>
                  <w:szCs w:val="16"/>
                  <w:rPrChange w:id="856" w:author="Stefan Gustafsson" w:date="2012-08-27T11:27:00Z">
                    <w:rPr>
                      <w:b/>
                    </w:rPr>
                  </w:rPrChange>
                </w:rPr>
                <w:t xml:space="preserve"> </w:t>
              </w:r>
              <w:proofErr w:type="spellStart"/>
              <w:r w:rsidRPr="00020E56">
                <w:rPr>
                  <w:sz w:val="16"/>
                  <w:szCs w:val="16"/>
                  <w:rPrChange w:id="857" w:author="Stefan Gustafsson" w:date="2012-08-27T11:27:00Z">
                    <w:rPr>
                      <w:b/>
                    </w:rPr>
                  </w:rPrChange>
                </w:rPr>
                <w:t>Identifier</w:t>
              </w:r>
              <w:proofErr w:type="spellEnd"/>
              <w:r w:rsidRPr="00020E56">
                <w:rPr>
                  <w:sz w:val="16"/>
                  <w:szCs w:val="16"/>
                  <w:rPrChange w:id="858" w:author="Stefan Gustafsson" w:date="2012-08-27T11:27:00Z">
                    <w:rPr>
                      <w:b/>
                    </w:rPr>
                  </w:rPrChange>
                </w:rPr>
                <w:t>*</w:t>
              </w:r>
            </w:ins>
          </w:p>
        </w:tc>
        <w:tc>
          <w:tcPr>
            <w:tcW w:w="1479" w:type="dxa"/>
            <w:shd w:val="clear" w:color="auto" w:fill="auto"/>
            <w:tcPrChange w:id="859" w:author="Stefan Gustafsson" w:date="2012-08-27T11:29:00Z">
              <w:tcPr>
                <w:tcW w:w="1479" w:type="dxa"/>
                <w:shd w:val="clear" w:color="auto" w:fill="auto"/>
              </w:tcPr>
            </w:tcPrChange>
          </w:tcPr>
          <w:p w14:paraId="2DB9FCB1" w14:textId="77777777" w:rsidR="00632D60" w:rsidRPr="00020E56" w:rsidRDefault="00632D60" w:rsidP="00632D60">
            <w:pPr>
              <w:pStyle w:val="Brdtext"/>
              <w:keepNext/>
              <w:keepLines/>
              <w:spacing w:before="200"/>
              <w:outlineLvl w:val="8"/>
              <w:rPr>
                <w:ins w:id="860" w:author="Stefan Gustafsson" w:date="2012-08-27T11:17:00Z"/>
                <w:sz w:val="16"/>
                <w:szCs w:val="16"/>
                <w:rPrChange w:id="861" w:author="Stefan Gustafsson" w:date="2012-08-27T11:27:00Z">
                  <w:rPr>
                    <w:ins w:id="862" w:author="Stefan Gustafsson" w:date="2012-08-27T11:17:00Z"/>
                    <w:rFonts w:cstheme="majorBidi"/>
                    <w:b/>
                    <w:i/>
                    <w:iCs/>
                    <w:noProof/>
                  </w:rPr>
                </w:rPrChange>
              </w:rPr>
            </w:pPr>
            <w:ins w:id="863" w:author="Stefan Gustafsson" w:date="2012-08-27T11:17:00Z">
              <w:r w:rsidRPr="00020E56">
                <w:rPr>
                  <w:sz w:val="16"/>
                  <w:szCs w:val="16"/>
                  <w:rPrChange w:id="864" w:author="Stefan Gustafsson" w:date="2012-08-27T11:27:00Z">
                    <w:rPr>
                      <w:b/>
                    </w:rPr>
                  </w:rPrChange>
                </w:rPr>
                <w:t>Unik identifierare för händelse-bärande objekt</w:t>
              </w:r>
            </w:ins>
          </w:p>
        </w:tc>
        <w:tc>
          <w:tcPr>
            <w:tcW w:w="2681" w:type="dxa"/>
            <w:shd w:val="clear" w:color="auto" w:fill="auto"/>
            <w:tcPrChange w:id="865" w:author="Stefan Gustafsson" w:date="2012-08-27T11:29:00Z">
              <w:tcPr>
                <w:tcW w:w="2256" w:type="dxa"/>
                <w:shd w:val="clear" w:color="auto" w:fill="auto"/>
              </w:tcPr>
            </w:tcPrChange>
          </w:tcPr>
          <w:p w14:paraId="531FE34C" w14:textId="77777777" w:rsidR="00632D60" w:rsidRPr="00020E56" w:rsidRDefault="00632D60" w:rsidP="00632D60">
            <w:pPr>
              <w:pStyle w:val="Brdtext"/>
              <w:keepNext/>
              <w:keepLines/>
              <w:spacing w:before="200"/>
              <w:outlineLvl w:val="8"/>
              <w:rPr>
                <w:ins w:id="866" w:author="Stefan Gustafsson" w:date="2012-08-27T11:17:00Z"/>
                <w:sz w:val="16"/>
                <w:szCs w:val="16"/>
                <w:rPrChange w:id="867" w:author="Stefan Gustafsson" w:date="2012-08-27T11:27:00Z">
                  <w:rPr>
                    <w:ins w:id="868" w:author="Stefan Gustafsson" w:date="2012-08-27T11:17:00Z"/>
                    <w:rFonts w:cstheme="majorBidi"/>
                    <w:b/>
                    <w:i/>
                    <w:iCs/>
                    <w:noProof/>
                  </w:rPr>
                </w:rPrChange>
              </w:rPr>
            </w:pPr>
            <w:ins w:id="869" w:author="Stefan Gustafsson" w:date="2012-08-27T11:17:00Z">
              <w:r w:rsidRPr="00020E56">
                <w:rPr>
                  <w:sz w:val="16"/>
                  <w:szCs w:val="16"/>
                  <w:rPrChange w:id="870" w:author="Stefan Gustafsson" w:date="2012-08-27T11:27:00Z">
                    <w:rPr>
                      <w:b/>
                    </w:rPr>
                  </w:rPrChange>
                </w:rPr>
                <w:t>Text</w:t>
              </w:r>
            </w:ins>
          </w:p>
        </w:tc>
        <w:tc>
          <w:tcPr>
            <w:tcW w:w="691" w:type="dxa"/>
            <w:shd w:val="clear" w:color="auto" w:fill="auto"/>
            <w:tcPrChange w:id="871" w:author="Stefan Gustafsson" w:date="2012-08-27T11:29:00Z">
              <w:tcPr>
                <w:tcW w:w="1116" w:type="dxa"/>
                <w:shd w:val="clear" w:color="auto" w:fill="auto"/>
              </w:tcPr>
            </w:tcPrChange>
          </w:tcPr>
          <w:p w14:paraId="095FC204" w14:textId="77777777" w:rsidR="00632D60" w:rsidRPr="00020E56" w:rsidRDefault="00632D60" w:rsidP="00632D60">
            <w:pPr>
              <w:pStyle w:val="Brdtext"/>
              <w:keepNext/>
              <w:keepLines/>
              <w:spacing w:before="200"/>
              <w:outlineLvl w:val="8"/>
              <w:rPr>
                <w:ins w:id="872" w:author="Stefan Gustafsson" w:date="2012-08-27T11:17:00Z"/>
                <w:sz w:val="16"/>
                <w:szCs w:val="16"/>
                <w:rPrChange w:id="873" w:author="Stefan Gustafsson" w:date="2012-08-27T11:27:00Z">
                  <w:rPr>
                    <w:ins w:id="874" w:author="Stefan Gustafsson" w:date="2012-08-27T11:17:00Z"/>
                    <w:rFonts w:cstheme="majorBidi"/>
                    <w:b/>
                    <w:i/>
                    <w:iCs/>
                    <w:noProof/>
                  </w:rPr>
                </w:rPrChange>
              </w:rPr>
            </w:pPr>
            <w:ins w:id="875" w:author="Stefan Gustafsson" w:date="2012-08-27T11:17:00Z">
              <w:r w:rsidRPr="00020E56">
                <w:rPr>
                  <w:sz w:val="16"/>
                  <w:szCs w:val="16"/>
                  <w:rPrChange w:id="876" w:author="Stefan Gustafsson" w:date="2012-08-27T11:27:00Z">
                    <w:rPr>
                      <w:b/>
                    </w:rPr>
                  </w:rPrChange>
                </w:rPr>
                <w:t>1</w:t>
              </w:r>
              <w:proofErr w:type="gramStart"/>
              <w:r w:rsidRPr="00020E56">
                <w:rPr>
                  <w:sz w:val="16"/>
                  <w:szCs w:val="16"/>
                  <w:rPrChange w:id="877" w:author="Stefan Gustafsson" w:date="2012-08-27T11:27:00Z">
                    <w:rPr>
                      <w:b/>
                    </w:rPr>
                  </w:rPrChange>
                </w:rPr>
                <w:t>..</w:t>
              </w:r>
              <w:proofErr w:type="gramEnd"/>
              <w:r w:rsidRPr="00020E56">
                <w:rPr>
                  <w:sz w:val="16"/>
                  <w:szCs w:val="16"/>
                  <w:rPrChange w:id="878" w:author="Stefan Gustafsson" w:date="2012-08-27T11:27:00Z">
                    <w:rPr>
                      <w:b/>
                    </w:rPr>
                  </w:rPrChange>
                </w:rPr>
                <w:t>1</w:t>
              </w:r>
            </w:ins>
          </w:p>
        </w:tc>
        <w:tc>
          <w:tcPr>
            <w:tcW w:w="2380" w:type="dxa"/>
            <w:shd w:val="clear" w:color="auto" w:fill="auto"/>
            <w:tcPrChange w:id="879" w:author="Stefan Gustafsson" w:date="2012-08-27T11:29:00Z">
              <w:tcPr>
                <w:tcW w:w="2380" w:type="dxa"/>
                <w:shd w:val="clear" w:color="auto" w:fill="auto"/>
              </w:tcPr>
            </w:tcPrChange>
          </w:tcPr>
          <w:p w14:paraId="39A2BA0B" w14:textId="434ED652" w:rsidR="00632D60" w:rsidRPr="00020E56" w:rsidRDefault="00493B0F" w:rsidP="00632D60">
            <w:pPr>
              <w:pStyle w:val="Brdtext"/>
              <w:keepNext/>
              <w:keepLines/>
              <w:spacing w:before="200"/>
              <w:outlineLvl w:val="8"/>
              <w:rPr>
                <w:ins w:id="880" w:author="Stefan Gustafsson" w:date="2012-08-27T11:17:00Z"/>
                <w:sz w:val="16"/>
                <w:szCs w:val="16"/>
                <w:rPrChange w:id="881" w:author="Stefan Gustafsson" w:date="2012-08-27T11:27:00Z">
                  <w:rPr>
                    <w:ins w:id="882" w:author="Stefan Gustafsson" w:date="2012-08-27T11:17:00Z"/>
                    <w:rFonts w:cstheme="majorBidi"/>
                    <w:b/>
                    <w:i/>
                    <w:iCs/>
                    <w:noProof/>
                  </w:rPr>
                </w:rPrChange>
              </w:rPr>
            </w:pPr>
            <w:ins w:id="883" w:author="Stefan Gustafsson" w:date="2012-08-27T11:17:00Z">
              <w:r>
                <w:rPr>
                  <w:sz w:val="16"/>
                  <w:szCs w:val="16"/>
                </w:rPr>
                <w:t xml:space="preserve">Sätts alltid till </w:t>
              </w:r>
            </w:ins>
            <w:ins w:id="884" w:author="Stefan Gustafsson" w:date="2012-08-27T12:06:00Z">
              <w:r w:rsidR="00B509C7">
                <w:rPr>
                  <w:sz w:val="16"/>
                  <w:szCs w:val="16"/>
                </w:rPr>
                <w:t>”</w:t>
              </w:r>
            </w:ins>
            <w:ins w:id="885" w:author="Stefan Gustafsson" w:date="2012-08-27T11:56:00Z">
              <w:r w:rsidR="00EF3010">
                <w:rPr>
                  <w:sz w:val="16"/>
                  <w:szCs w:val="16"/>
                </w:rPr>
                <w:t>NA</w:t>
              </w:r>
            </w:ins>
            <w:ins w:id="886" w:author="Stefan Gustafsson" w:date="2012-08-27T12:06:00Z">
              <w:r w:rsidR="00B509C7">
                <w:rPr>
                  <w:sz w:val="16"/>
                  <w:szCs w:val="16"/>
                </w:rPr>
                <w:t>”</w:t>
              </w:r>
            </w:ins>
            <w:ins w:id="887" w:author="Stefan Gustafsson" w:date="2012-08-27T13:08:00Z">
              <w:r w:rsidR="00BF45F3">
                <w:rPr>
                  <w:sz w:val="16"/>
                  <w:szCs w:val="16"/>
                </w:rPr>
                <w:t xml:space="preserve"> i denna tjänstedomän</w:t>
              </w:r>
            </w:ins>
          </w:p>
        </w:tc>
        <w:tc>
          <w:tcPr>
            <w:tcW w:w="1005" w:type="dxa"/>
            <w:shd w:val="clear" w:color="auto" w:fill="auto"/>
            <w:tcPrChange w:id="888" w:author="Stefan Gustafsson" w:date="2012-08-27T11:29:00Z">
              <w:tcPr>
                <w:tcW w:w="1005" w:type="dxa"/>
                <w:shd w:val="clear" w:color="auto" w:fill="auto"/>
              </w:tcPr>
            </w:tcPrChange>
          </w:tcPr>
          <w:p w14:paraId="32C80061" w14:textId="77777777" w:rsidR="00632D60" w:rsidRPr="00020E56" w:rsidRDefault="00632D60" w:rsidP="00632D60">
            <w:pPr>
              <w:pStyle w:val="Brdtext"/>
              <w:keepNext/>
              <w:keepLines/>
              <w:spacing w:before="200"/>
              <w:outlineLvl w:val="8"/>
              <w:rPr>
                <w:ins w:id="889" w:author="Stefan Gustafsson" w:date="2012-08-27T11:17:00Z"/>
                <w:sz w:val="16"/>
                <w:szCs w:val="16"/>
                <w:rPrChange w:id="890" w:author="Stefan Gustafsson" w:date="2012-08-27T11:27:00Z">
                  <w:rPr>
                    <w:ins w:id="891" w:author="Stefan Gustafsson" w:date="2012-08-27T11:17:00Z"/>
                    <w:rFonts w:cstheme="majorBidi"/>
                    <w:b/>
                    <w:i/>
                    <w:iCs/>
                    <w:noProof/>
                  </w:rPr>
                </w:rPrChange>
              </w:rPr>
            </w:pPr>
            <w:ins w:id="892" w:author="Stefan Gustafsson" w:date="2012-08-27T11:17:00Z">
              <w:r w:rsidRPr="00020E56">
                <w:rPr>
                  <w:sz w:val="16"/>
                  <w:szCs w:val="16"/>
                  <w:rPrChange w:id="893" w:author="Stefan Gustafsson" w:date="2012-08-27T11:27:00Z">
                    <w:rPr>
                      <w:b/>
                    </w:rPr>
                  </w:rPrChange>
                </w:rPr>
                <w:t xml:space="preserve">Del av instansens </w:t>
              </w:r>
              <w:proofErr w:type="spellStart"/>
              <w:r w:rsidRPr="00020E56">
                <w:rPr>
                  <w:sz w:val="16"/>
                  <w:szCs w:val="16"/>
                  <w:rPrChange w:id="894" w:author="Stefan Gustafsson" w:date="2012-08-27T11:27:00Z">
                    <w:rPr>
                      <w:b/>
                    </w:rPr>
                  </w:rPrChange>
                </w:rPr>
                <w:t>unikhet</w:t>
              </w:r>
              <w:proofErr w:type="spellEnd"/>
            </w:ins>
          </w:p>
        </w:tc>
      </w:tr>
      <w:tr w:rsidR="00435CAB" w:rsidRPr="00632D60" w14:paraId="1DC36532" w14:textId="77777777" w:rsidTr="00435CAB">
        <w:trPr>
          <w:ins w:id="895" w:author="Stefan Gustafsson" w:date="2012-08-27T11:17:00Z"/>
        </w:trPr>
        <w:tc>
          <w:tcPr>
            <w:tcW w:w="1051" w:type="dxa"/>
            <w:shd w:val="clear" w:color="auto" w:fill="auto"/>
            <w:tcPrChange w:id="896" w:author="Stefan Gustafsson" w:date="2012-08-27T11:29:00Z">
              <w:tcPr>
                <w:tcW w:w="1051" w:type="dxa"/>
                <w:shd w:val="clear" w:color="auto" w:fill="auto"/>
              </w:tcPr>
            </w:tcPrChange>
          </w:tcPr>
          <w:p w14:paraId="08A92B60" w14:textId="77777777" w:rsidR="00632D60" w:rsidRPr="00020E56" w:rsidRDefault="00632D60" w:rsidP="00632D60">
            <w:pPr>
              <w:pStyle w:val="Brdtext"/>
              <w:keepNext/>
              <w:keepLines/>
              <w:spacing w:before="200"/>
              <w:outlineLvl w:val="8"/>
              <w:rPr>
                <w:ins w:id="897" w:author="Stefan Gustafsson" w:date="2012-08-27T11:17:00Z"/>
                <w:sz w:val="16"/>
                <w:szCs w:val="16"/>
                <w:rPrChange w:id="898" w:author="Stefan Gustafsson" w:date="2012-08-27T11:27:00Z">
                  <w:rPr>
                    <w:ins w:id="899" w:author="Stefan Gustafsson" w:date="2012-08-27T11:17:00Z"/>
                    <w:rFonts w:cstheme="majorBidi"/>
                    <w:b/>
                    <w:i/>
                    <w:iCs/>
                    <w:noProof/>
                  </w:rPr>
                </w:rPrChange>
              </w:rPr>
            </w:pPr>
            <w:ins w:id="900" w:author="Stefan Gustafsson" w:date="2012-08-27T11:17:00Z">
              <w:r w:rsidRPr="00020E56">
                <w:rPr>
                  <w:sz w:val="16"/>
                  <w:szCs w:val="16"/>
                  <w:rPrChange w:id="901" w:author="Stefan Gustafsson" w:date="2012-08-27T11:27:00Z">
                    <w:rPr>
                      <w:b/>
                    </w:rPr>
                  </w:rPrChange>
                </w:rPr>
                <w:t xml:space="preserve">Clinical process </w:t>
              </w:r>
              <w:proofErr w:type="spellStart"/>
              <w:r w:rsidRPr="00020E56">
                <w:rPr>
                  <w:sz w:val="16"/>
                  <w:szCs w:val="16"/>
                  <w:rPrChange w:id="902" w:author="Stefan Gustafsson" w:date="2012-08-27T11:27:00Z">
                    <w:rPr>
                      <w:b/>
                    </w:rPr>
                  </w:rPrChange>
                </w:rPr>
                <w:t>interest</w:t>
              </w:r>
              <w:proofErr w:type="spellEnd"/>
              <w:r w:rsidRPr="00020E56">
                <w:rPr>
                  <w:sz w:val="16"/>
                  <w:szCs w:val="16"/>
                  <w:rPrChange w:id="903" w:author="Stefan Gustafsson" w:date="2012-08-27T11:27:00Z">
                    <w:rPr>
                      <w:b/>
                    </w:rPr>
                  </w:rPrChange>
                </w:rPr>
                <w:t xml:space="preserve"> id</w:t>
              </w:r>
            </w:ins>
          </w:p>
        </w:tc>
        <w:tc>
          <w:tcPr>
            <w:tcW w:w="1479" w:type="dxa"/>
            <w:shd w:val="clear" w:color="auto" w:fill="auto"/>
            <w:tcPrChange w:id="904" w:author="Stefan Gustafsson" w:date="2012-08-27T11:29:00Z">
              <w:tcPr>
                <w:tcW w:w="1479" w:type="dxa"/>
                <w:shd w:val="clear" w:color="auto" w:fill="auto"/>
              </w:tcPr>
            </w:tcPrChange>
          </w:tcPr>
          <w:p w14:paraId="5CF1C589" w14:textId="77777777" w:rsidR="00632D60" w:rsidRPr="00020E56" w:rsidRDefault="00632D60" w:rsidP="00632D60">
            <w:pPr>
              <w:pStyle w:val="Brdtext"/>
              <w:keepNext/>
              <w:keepLines/>
              <w:spacing w:before="200"/>
              <w:outlineLvl w:val="8"/>
              <w:rPr>
                <w:ins w:id="905" w:author="Stefan Gustafsson" w:date="2012-08-27T11:17:00Z"/>
                <w:sz w:val="16"/>
                <w:szCs w:val="16"/>
                <w:rPrChange w:id="906" w:author="Stefan Gustafsson" w:date="2012-08-27T11:27:00Z">
                  <w:rPr>
                    <w:ins w:id="907" w:author="Stefan Gustafsson" w:date="2012-08-27T11:17:00Z"/>
                    <w:rFonts w:cstheme="majorBidi"/>
                    <w:b/>
                    <w:i/>
                    <w:iCs/>
                    <w:noProof/>
                  </w:rPr>
                </w:rPrChange>
              </w:rPr>
            </w:pPr>
            <w:ins w:id="908" w:author="Stefan Gustafsson" w:date="2012-08-27T11:17:00Z">
              <w:r w:rsidRPr="00020E56">
                <w:rPr>
                  <w:sz w:val="16"/>
                  <w:szCs w:val="16"/>
                  <w:rPrChange w:id="909" w:author="Stefan Gustafsson" w:date="2012-08-27T11:27:00Z">
                    <w:rPr>
                      <w:b/>
                    </w:rPr>
                  </w:rPrChange>
                </w:rPr>
                <w:t>Hälsoärende-id</w:t>
              </w:r>
            </w:ins>
          </w:p>
        </w:tc>
        <w:tc>
          <w:tcPr>
            <w:tcW w:w="2681" w:type="dxa"/>
            <w:shd w:val="clear" w:color="auto" w:fill="auto"/>
            <w:tcPrChange w:id="910" w:author="Stefan Gustafsson" w:date="2012-08-27T11:29:00Z">
              <w:tcPr>
                <w:tcW w:w="2256" w:type="dxa"/>
                <w:shd w:val="clear" w:color="auto" w:fill="auto"/>
              </w:tcPr>
            </w:tcPrChange>
          </w:tcPr>
          <w:p w14:paraId="4233F36F" w14:textId="77777777" w:rsidR="00632D60" w:rsidRPr="00020E56" w:rsidRDefault="00632D60" w:rsidP="00632D60">
            <w:pPr>
              <w:pStyle w:val="Brdtext"/>
              <w:keepNext/>
              <w:keepLines/>
              <w:spacing w:before="200"/>
              <w:outlineLvl w:val="8"/>
              <w:rPr>
                <w:ins w:id="911" w:author="Stefan Gustafsson" w:date="2012-08-27T11:17:00Z"/>
                <w:sz w:val="16"/>
                <w:szCs w:val="16"/>
                <w:rPrChange w:id="912" w:author="Stefan Gustafsson" w:date="2012-08-27T11:27:00Z">
                  <w:rPr>
                    <w:ins w:id="913" w:author="Stefan Gustafsson" w:date="2012-08-27T11:17:00Z"/>
                    <w:rFonts w:cstheme="majorBidi"/>
                    <w:b/>
                    <w:i/>
                    <w:iCs/>
                    <w:noProof/>
                  </w:rPr>
                </w:rPrChange>
              </w:rPr>
            </w:pPr>
            <w:proofErr w:type="spellStart"/>
            <w:ins w:id="914" w:author="Stefan Gustafsson" w:date="2012-08-27T11:17:00Z">
              <w:r w:rsidRPr="00020E56">
                <w:rPr>
                  <w:sz w:val="16"/>
                  <w:szCs w:val="16"/>
                  <w:rPrChange w:id="915" w:author="Stefan Gustafsson" w:date="2012-08-27T11:27:00Z">
                    <w:rPr>
                      <w:b/>
                    </w:rPr>
                  </w:rPrChange>
                </w:rPr>
                <w:t>GUID</w:t>
              </w:r>
              <w:proofErr w:type="spellEnd"/>
            </w:ins>
          </w:p>
        </w:tc>
        <w:tc>
          <w:tcPr>
            <w:tcW w:w="691" w:type="dxa"/>
            <w:shd w:val="clear" w:color="auto" w:fill="auto"/>
            <w:tcPrChange w:id="916" w:author="Stefan Gustafsson" w:date="2012-08-27T11:29:00Z">
              <w:tcPr>
                <w:tcW w:w="1116" w:type="dxa"/>
                <w:shd w:val="clear" w:color="auto" w:fill="auto"/>
              </w:tcPr>
            </w:tcPrChange>
          </w:tcPr>
          <w:p w14:paraId="5E0EBAEB" w14:textId="77777777" w:rsidR="00632D60" w:rsidRPr="00020E56" w:rsidRDefault="00632D60" w:rsidP="00632D60">
            <w:pPr>
              <w:pStyle w:val="Brdtext"/>
              <w:keepNext/>
              <w:keepLines/>
              <w:spacing w:before="200"/>
              <w:outlineLvl w:val="8"/>
              <w:rPr>
                <w:ins w:id="917" w:author="Stefan Gustafsson" w:date="2012-08-27T11:17:00Z"/>
                <w:sz w:val="16"/>
                <w:szCs w:val="16"/>
                <w:rPrChange w:id="918" w:author="Stefan Gustafsson" w:date="2012-08-27T11:27:00Z">
                  <w:rPr>
                    <w:ins w:id="919" w:author="Stefan Gustafsson" w:date="2012-08-27T11:17:00Z"/>
                    <w:rFonts w:cstheme="majorBidi"/>
                    <w:b/>
                    <w:i/>
                    <w:iCs/>
                    <w:noProof/>
                  </w:rPr>
                </w:rPrChange>
              </w:rPr>
            </w:pPr>
            <w:ins w:id="920" w:author="Stefan Gustafsson" w:date="2012-08-27T11:17:00Z">
              <w:r w:rsidRPr="00020E56">
                <w:rPr>
                  <w:sz w:val="16"/>
                  <w:szCs w:val="16"/>
                  <w:rPrChange w:id="921" w:author="Stefan Gustafsson" w:date="2012-08-27T11:27:00Z">
                    <w:rPr>
                      <w:b/>
                    </w:rPr>
                  </w:rPrChange>
                </w:rPr>
                <w:t>0</w:t>
              </w:r>
              <w:proofErr w:type="gramStart"/>
              <w:r w:rsidRPr="00020E56">
                <w:rPr>
                  <w:sz w:val="16"/>
                  <w:szCs w:val="16"/>
                  <w:rPrChange w:id="922" w:author="Stefan Gustafsson" w:date="2012-08-27T11:27:00Z">
                    <w:rPr>
                      <w:b/>
                    </w:rPr>
                  </w:rPrChange>
                </w:rPr>
                <w:t>..</w:t>
              </w:r>
              <w:proofErr w:type="gramEnd"/>
              <w:r w:rsidRPr="00020E56">
                <w:rPr>
                  <w:sz w:val="16"/>
                  <w:szCs w:val="16"/>
                  <w:rPrChange w:id="923" w:author="Stefan Gustafsson" w:date="2012-08-27T11:27:00Z">
                    <w:rPr>
                      <w:b/>
                    </w:rPr>
                  </w:rPrChange>
                </w:rPr>
                <w:t>1</w:t>
              </w:r>
            </w:ins>
          </w:p>
        </w:tc>
        <w:tc>
          <w:tcPr>
            <w:tcW w:w="2380" w:type="dxa"/>
            <w:shd w:val="clear" w:color="auto" w:fill="auto"/>
            <w:tcPrChange w:id="924" w:author="Stefan Gustafsson" w:date="2012-08-27T11:29:00Z">
              <w:tcPr>
                <w:tcW w:w="2380" w:type="dxa"/>
                <w:shd w:val="clear" w:color="auto" w:fill="auto"/>
              </w:tcPr>
            </w:tcPrChange>
          </w:tcPr>
          <w:p w14:paraId="7625C227" w14:textId="77777777" w:rsidR="00632D60" w:rsidRPr="00020E56" w:rsidRDefault="00632D60" w:rsidP="00632D60">
            <w:pPr>
              <w:pStyle w:val="Brdtext"/>
              <w:keepNext/>
              <w:keepLines/>
              <w:spacing w:before="200"/>
              <w:outlineLvl w:val="8"/>
              <w:rPr>
                <w:ins w:id="925" w:author="Stefan Gustafsson" w:date="2012-08-27T11:17:00Z"/>
                <w:sz w:val="16"/>
                <w:szCs w:val="16"/>
                <w:rPrChange w:id="926" w:author="Stefan Gustafsson" w:date="2012-08-27T11:27:00Z">
                  <w:rPr>
                    <w:ins w:id="927" w:author="Stefan Gustafsson" w:date="2012-08-27T11:17:00Z"/>
                    <w:rFonts w:cstheme="majorBidi"/>
                    <w:b/>
                    <w:i/>
                    <w:iCs/>
                    <w:noProof/>
                  </w:rPr>
                </w:rPrChange>
              </w:rPr>
            </w:pPr>
            <w:ins w:id="928" w:author="Stefan Gustafsson" w:date="2012-08-27T11:17:00Z">
              <w:r w:rsidRPr="00020E56">
                <w:rPr>
                  <w:sz w:val="16"/>
                  <w:szCs w:val="16"/>
                  <w:rPrChange w:id="929" w:author="Stefan Gustafsson" w:date="2012-08-27T11:27:00Z">
                    <w:rPr>
                      <w:b/>
                    </w:rPr>
                  </w:rPrChange>
                </w:rPr>
                <w:t xml:space="preserve">Ännu </w:t>
              </w:r>
              <w:proofErr w:type="gramStart"/>
              <w:r w:rsidRPr="00020E56">
                <w:rPr>
                  <w:sz w:val="16"/>
                  <w:szCs w:val="16"/>
                  <w:rPrChange w:id="930" w:author="Stefan Gustafsson" w:date="2012-08-27T11:27:00Z">
                    <w:rPr>
                      <w:b/>
                    </w:rPr>
                  </w:rPrChange>
                </w:rPr>
                <w:t>ej</w:t>
              </w:r>
              <w:proofErr w:type="gramEnd"/>
              <w:r w:rsidRPr="00020E56">
                <w:rPr>
                  <w:sz w:val="16"/>
                  <w:szCs w:val="16"/>
                  <w:rPrChange w:id="931" w:author="Stefan Gustafsson" w:date="2012-08-27T11:27:00Z">
                    <w:rPr>
                      <w:b/>
                    </w:rPr>
                  </w:rPrChange>
                </w:rPr>
                <w:t xml:space="preserve"> tillämpat i tjänstedomänen</w:t>
              </w:r>
            </w:ins>
          </w:p>
        </w:tc>
        <w:tc>
          <w:tcPr>
            <w:tcW w:w="1005" w:type="dxa"/>
            <w:shd w:val="clear" w:color="auto" w:fill="auto"/>
            <w:tcPrChange w:id="932" w:author="Stefan Gustafsson" w:date="2012-08-27T11:29:00Z">
              <w:tcPr>
                <w:tcW w:w="1005" w:type="dxa"/>
                <w:shd w:val="clear" w:color="auto" w:fill="auto"/>
              </w:tcPr>
            </w:tcPrChange>
          </w:tcPr>
          <w:p w14:paraId="21964AE1" w14:textId="77777777" w:rsidR="00632D60" w:rsidRPr="00020E56" w:rsidRDefault="00632D60" w:rsidP="00632D60">
            <w:pPr>
              <w:pStyle w:val="Brdtext"/>
              <w:rPr>
                <w:ins w:id="933" w:author="Stefan Gustafsson" w:date="2012-08-27T11:17:00Z"/>
                <w:sz w:val="16"/>
                <w:szCs w:val="16"/>
                <w:rPrChange w:id="934" w:author="Stefan Gustafsson" w:date="2012-08-27T11:27:00Z">
                  <w:rPr>
                    <w:ins w:id="935" w:author="Stefan Gustafsson" w:date="2012-08-27T11:17:00Z"/>
                  </w:rPr>
                </w:rPrChange>
              </w:rPr>
            </w:pPr>
          </w:p>
        </w:tc>
      </w:tr>
      <w:tr w:rsidR="00435CAB" w:rsidRPr="00632D60" w14:paraId="334A15BF" w14:textId="77777777" w:rsidTr="00435CAB">
        <w:trPr>
          <w:ins w:id="936" w:author="Stefan Gustafsson" w:date="2012-08-27T11:17:00Z"/>
        </w:trPr>
        <w:tc>
          <w:tcPr>
            <w:tcW w:w="1051" w:type="dxa"/>
            <w:shd w:val="clear" w:color="auto" w:fill="auto"/>
            <w:tcPrChange w:id="937" w:author="Stefan Gustafsson" w:date="2012-08-27T11:29:00Z">
              <w:tcPr>
                <w:tcW w:w="1051" w:type="dxa"/>
                <w:shd w:val="clear" w:color="auto" w:fill="auto"/>
              </w:tcPr>
            </w:tcPrChange>
          </w:tcPr>
          <w:p w14:paraId="6C0DDF44" w14:textId="77777777" w:rsidR="00632D60" w:rsidRPr="00020E56" w:rsidRDefault="00632D60" w:rsidP="00632D60">
            <w:pPr>
              <w:pStyle w:val="Brdtext"/>
              <w:keepNext/>
              <w:keepLines/>
              <w:spacing w:before="200"/>
              <w:outlineLvl w:val="8"/>
              <w:rPr>
                <w:ins w:id="938" w:author="Stefan Gustafsson" w:date="2012-08-27T11:17:00Z"/>
                <w:sz w:val="16"/>
                <w:szCs w:val="16"/>
                <w:rPrChange w:id="939" w:author="Stefan Gustafsson" w:date="2012-08-27T11:27:00Z">
                  <w:rPr>
                    <w:ins w:id="940" w:author="Stefan Gustafsson" w:date="2012-08-27T11:17:00Z"/>
                    <w:rFonts w:cstheme="majorBidi"/>
                    <w:b/>
                    <w:i/>
                    <w:iCs/>
                    <w:noProof/>
                  </w:rPr>
                </w:rPrChange>
              </w:rPr>
            </w:pPr>
            <w:ins w:id="941" w:author="Stefan Gustafsson" w:date="2012-08-27T11:17:00Z">
              <w:r w:rsidRPr="00020E56">
                <w:rPr>
                  <w:sz w:val="16"/>
                  <w:szCs w:val="16"/>
                  <w:rPrChange w:id="942" w:author="Stefan Gustafsson" w:date="2012-08-27T11:27:00Z">
                    <w:rPr>
                      <w:b/>
                    </w:rPr>
                  </w:rPrChange>
                </w:rPr>
                <w:t xml:space="preserve">Most Recent </w:t>
              </w:r>
              <w:proofErr w:type="spellStart"/>
              <w:r w:rsidRPr="00020E56">
                <w:rPr>
                  <w:sz w:val="16"/>
                  <w:szCs w:val="16"/>
                  <w:rPrChange w:id="943" w:author="Stefan Gustafsson" w:date="2012-08-27T11:27:00Z">
                    <w:rPr>
                      <w:b/>
                    </w:rPr>
                  </w:rPrChange>
                </w:rPr>
                <w:t>Content</w:t>
              </w:r>
              <w:proofErr w:type="spellEnd"/>
              <w:r w:rsidRPr="00020E56">
                <w:rPr>
                  <w:sz w:val="16"/>
                  <w:szCs w:val="16"/>
                  <w:rPrChange w:id="944" w:author="Stefan Gustafsson" w:date="2012-08-27T11:27:00Z">
                    <w:rPr>
                      <w:b/>
                    </w:rPr>
                  </w:rPrChange>
                </w:rPr>
                <w:t>*</w:t>
              </w:r>
            </w:ins>
          </w:p>
        </w:tc>
        <w:tc>
          <w:tcPr>
            <w:tcW w:w="1479" w:type="dxa"/>
            <w:shd w:val="clear" w:color="auto" w:fill="auto"/>
            <w:tcPrChange w:id="945" w:author="Stefan Gustafsson" w:date="2012-08-27T11:29:00Z">
              <w:tcPr>
                <w:tcW w:w="1479" w:type="dxa"/>
                <w:shd w:val="clear" w:color="auto" w:fill="auto"/>
              </w:tcPr>
            </w:tcPrChange>
          </w:tcPr>
          <w:p w14:paraId="6B3B2511" w14:textId="77777777" w:rsidR="00632D60" w:rsidRPr="00020E56" w:rsidRDefault="00632D60" w:rsidP="00632D60">
            <w:pPr>
              <w:pStyle w:val="Brdtext"/>
              <w:keepNext/>
              <w:keepLines/>
              <w:spacing w:before="200"/>
              <w:outlineLvl w:val="8"/>
              <w:rPr>
                <w:ins w:id="946" w:author="Stefan Gustafsson" w:date="2012-08-27T11:17:00Z"/>
                <w:sz w:val="16"/>
                <w:szCs w:val="16"/>
                <w:rPrChange w:id="947" w:author="Stefan Gustafsson" w:date="2012-08-27T11:27:00Z">
                  <w:rPr>
                    <w:ins w:id="948" w:author="Stefan Gustafsson" w:date="2012-08-27T11:17:00Z"/>
                    <w:rFonts w:cstheme="majorBidi"/>
                    <w:b/>
                    <w:i/>
                    <w:iCs/>
                    <w:noProof/>
                  </w:rPr>
                </w:rPrChange>
              </w:rPr>
            </w:pPr>
            <w:ins w:id="949" w:author="Stefan Gustafsson" w:date="2012-08-27T11:17:00Z">
              <w:r w:rsidRPr="00020E56">
                <w:rPr>
                  <w:sz w:val="16"/>
                  <w:szCs w:val="16"/>
                  <w:rPrChange w:id="950" w:author="Stefan Gustafsson" w:date="2012-08-27T11:27:00Z">
                    <w:rPr>
                      <w:b/>
                    </w:rPr>
                  </w:rPrChange>
                </w:rPr>
                <w:t xml:space="preserve">Verksamhetsmässig tidpunkt för senaste informations-förekomsten i källan som indexeras av </w:t>
              </w:r>
              <w:proofErr w:type="gramStart"/>
              <w:r w:rsidRPr="00020E56">
                <w:rPr>
                  <w:sz w:val="16"/>
                  <w:szCs w:val="16"/>
                  <w:rPrChange w:id="951" w:author="Stefan Gustafsson" w:date="2012-08-27T11:27:00Z">
                    <w:rPr>
                      <w:b/>
                    </w:rPr>
                  </w:rPrChange>
                </w:rPr>
                <w:t>denna  indexpost</w:t>
              </w:r>
              <w:proofErr w:type="gramEnd"/>
            </w:ins>
          </w:p>
        </w:tc>
        <w:tc>
          <w:tcPr>
            <w:tcW w:w="2681" w:type="dxa"/>
            <w:shd w:val="clear" w:color="auto" w:fill="auto"/>
            <w:tcPrChange w:id="952" w:author="Stefan Gustafsson" w:date="2012-08-27T11:29:00Z">
              <w:tcPr>
                <w:tcW w:w="2256" w:type="dxa"/>
                <w:shd w:val="clear" w:color="auto" w:fill="auto"/>
              </w:tcPr>
            </w:tcPrChange>
          </w:tcPr>
          <w:p w14:paraId="5709F6A2" w14:textId="77777777" w:rsidR="00632D60" w:rsidRPr="00020E56" w:rsidRDefault="00632D60" w:rsidP="00632D60">
            <w:pPr>
              <w:pStyle w:val="Brdtext"/>
              <w:keepNext/>
              <w:keepLines/>
              <w:spacing w:before="200"/>
              <w:outlineLvl w:val="8"/>
              <w:rPr>
                <w:ins w:id="953" w:author="Stefan Gustafsson" w:date="2012-08-27T11:17:00Z"/>
                <w:sz w:val="16"/>
                <w:szCs w:val="16"/>
                <w:rPrChange w:id="954" w:author="Stefan Gustafsson" w:date="2012-08-27T11:27:00Z">
                  <w:rPr>
                    <w:ins w:id="955" w:author="Stefan Gustafsson" w:date="2012-08-27T11:17:00Z"/>
                    <w:rFonts w:cstheme="majorBidi"/>
                    <w:b/>
                    <w:i/>
                    <w:iCs/>
                    <w:noProof/>
                  </w:rPr>
                </w:rPrChange>
              </w:rPr>
            </w:pPr>
            <w:ins w:id="956" w:author="Stefan Gustafsson" w:date="2012-08-27T11:17:00Z">
              <w:r w:rsidRPr="00020E56">
                <w:rPr>
                  <w:sz w:val="16"/>
                  <w:szCs w:val="16"/>
                  <w:rPrChange w:id="957" w:author="Stefan Gustafsson" w:date="2012-08-27T11:27:00Z">
                    <w:rPr>
                      <w:b/>
                    </w:rPr>
                  </w:rPrChange>
                </w:rPr>
                <w:t>DT</w:t>
              </w:r>
            </w:ins>
          </w:p>
        </w:tc>
        <w:tc>
          <w:tcPr>
            <w:tcW w:w="691" w:type="dxa"/>
            <w:shd w:val="clear" w:color="auto" w:fill="auto"/>
            <w:tcPrChange w:id="958" w:author="Stefan Gustafsson" w:date="2012-08-27T11:29:00Z">
              <w:tcPr>
                <w:tcW w:w="1116" w:type="dxa"/>
                <w:shd w:val="clear" w:color="auto" w:fill="auto"/>
              </w:tcPr>
            </w:tcPrChange>
          </w:tcPr>
          <w:p w14:paraId="34478FA0" w14:textId="77777777" w:rsidR="00632D60" w:rsidRPr="00020E56" w:rsidRDefault="00632D60" w:rsidP="00632D60">
            <w:pPr>
              <w:pStyle w:val="Brdtext"/>
              <w:keepNext/>
              <w:keepLines/>
              <w:spacing w:before="200"/>
              <w:outlineLvl w:val="8"/>
              <w:rPr>
                <w:ins w:id="959" w:author="Stefan Gustafsson" w:date="2012-08-27T11:17:00Z"/>
                <w:sz w:val="16"/>
                <w:szCs w:val="16"/>
                <w:rPrChange w:id="960" w:author="Stefan Gustafsson" w:date="2012-08-27T11:27:00Z">
                  <w:rPr>
                    <w:ins w:id="961" w:author="Stefan Gustafsson" w:date="2012-08-27T11:17:00Z"/>
                    <w:rFonts w:cstheme="majorBidi"/>
                    <w:b/>
                    <w:i/>
                    <w:iCs/>
                    <w:noProof/>
                  </w:rPr>
                </w:rPrChange>
              </w:rPr>
            </w:pPr>
            <w:ins w:id="962" w:author="Stefan Gustafsson" w:date="2012-08-27T11:17:00Z">
              <w:r w:rsidRPr="00020E56">
                <w:rPr>
                  <w:sz w:val="16"/>
                  <w:szCs w:val="16"/>
                  <w:rPrChange w:id="963" w:author="Stefan Gustafsson" w:date="2012-08-27T11:27:00Z">
                    <w:rPr>
                      <w:b/>
                    </w:rPr>
                  </w:rPrChange>
                </w:rPr>
                <w:t>0</w:t>
              </w:r>
              <w:proofErr w:type="gramStart"/>
              <w:r w:rsidRPr="00020E56">
                <w:rPr>
                  <w:sz w:val="16"/>
                  <w:szCs w:val="16"/>
                  <w:rPrChange w:id="964" w:author="Stefan Gustafsson" w:date="2012-08-27T11:27:00Z">
                    <w:rPr>
                      <w:b/>
                    </w:rPr>
                  </w:rPrChange>
                </w:rPr>
                <w:t>..</w:t>
              </w:r>
              <w:proofErr w:type="gramEnd"/>
              <w:r w:rsidRPr="00020E56">
                <w:rPr>
                  <w:sz w:val="16"/>
                  <w:szCs w:val="16"/>
                  <w:rPrChange w:id="965" w:author="Stefan Gustafsson" w:date="2012-08-27T11:27:00Z">
                    <w:rPr>
                      <w:b/>
                    </w:rPr>
                  </w:rPrChange>
                </w:rPr>
                <w:t>1</w:t>
              </w:r>
            </w:ins>
          </w:p>
        </w:tc>
        <w:tc>
          <w:tcPr>
            <w:tcW w:w="2380" w:type="dxa"/>
            <w:shd w:val="clear" w:color="auto" w:fill="auto"/>
            <w:tcPrChange w:id="966" w:author="Stefan Gustafsson" w:date="2012-08-27T11:29:00Z">
              <w:tcPr>
                <w:tcW w:w="2380" w:type="dxa"/>
                <w:shd w:val="clear" w:color="auto" w:fill="auto"/>
              </w:tcPr>
            </w:tcPrChange>
          </w:tcPr>
          <w:p w14:paraId="385DC0BF" w14:textId="77777777" w:rsidR="00632D60" w:rsidRPr="00020E56" w:rsidRDefault="00632D60" w:rsidP="00632D60">
            <w:pPr>
              <w:pStyle w:val="Brdtext"/>
              <w:keepNext/>
              <w:keepLines/>
              <w:spacing w:before="200"/>
              <w:outlineLvl w:val="8"/>
              <w:rPr>
                <w:ins w:id="967" w:author="Stefan Gustafsson" w:date="2012-08-27T11:17:00Z"/>
                <w:sz w:val="16"/>
                <w:szCs w:val="16"/>
                <w:rPrChange w:id="968" w:author="Stefan Gustafsson" w:date="2012-08-27T11:27:00Z">
                  <w:rPr>
                    <w:ins w:id="969" w:author="Stefan Gustafsson" w:date="2012-08-27T11:17:00Z"/>
                    <w:rFonts w:cstheme="majorBidi"/>
                    <w:b/>
                    <w:i/>
                    <w:iCs/>
                    <w:noProof/>
                  </w:rPr>
                </w:rPrChange>
              </w:rPr>
            </w:pPr>
            <w:ins w:id="970" w:author="Stefan Gustafsson" w:date="2012-08-27T11:17:00Z">
              <w:r w:rsidRPr="00020E56">
                <w:rPr>
                  <w:sz w:val="16"/>
                  <w:szCs w:val="16"/>
                  <w:rPrChange w:id="971" w:author="Stefan Gustafsson" w:date="2012-08-27T11:27:00Z">
                    <w:rPr>
                      <w:b/>
                    </w:rPr>
                  </w:rPrChange>
                </w:rPr>
                <w:t>Tidpunkt för verksamhetens beslut om senaste statusändring/tilldelning</w:t>
              </w:r>
            </w:ins>
          </w:p>
          <w:p w14:paraId="7FB82E22" w14:textId="77777777" w:rsidR="00632D60" w:rsidRPr="00020E56" w:rsidRDefault="00632D60" w:rsidP="00632D60">
            <w:pPr>
              <w:pStyle w:val="Brdtext"/>
              <w:keepNext/>
              <w:keepLines/>
              <w:spacing w:before="200"/>
              <w:outlineLvl w:val="8"/>
              <w:rPr>
                <w:ins w:id="972" w:author="Stefan Gustafsson" w:date="2012-08-27T11:17:00Z"/>
                <w:sz w:val="16"/>
                <w:szCs w:val="16"/>
                <w:rPrChange w:id="973" w:author="Stefan Gustafsson" w:date="2012-08-27T11:27:00Z">
                  <w:rPr>
                    <w:ins w:id="974" w:author="Stefan Gustafsson" w:date="2012-08-27T11:17:00Z"/>
                    <w:rFonts w:cstheme="majorBidi"/>
                    <w:b/>
                    <w:i/>
                    <w:iCs/>
                    <w:noProof/>
                  </w:rPr>
                </w:rPrChange>
              </w:rPr>
            </w:pPr>
            <w:ins w:id="975" w:author="Stefan Gustafsson" w:date="2012-08-27T11:17:00Z">
              <w:r w:rsidRPr="00020E56">
                <w:rPr>
                  <w:sz w:val="16"/>
                  <w:szCs w:val="16"/>
                  <w:rPrChange w:id="976" w:author="Stefan Gustafsson" w:date="2012-08-27T11:27:00Z">
                    <w:rPr>
                      <w:b/>
                    </w:rPr>
                  </w:rPrChange>
                </w:rPr>
                <w:t>.</w:t>
              </w:r>
            </w:ins>
          </w:p>
        </w:tc>
        <w:tc>
          <w:tcPr>
            <w:tcW w:w="1005" w:type="dxa"/>
            <w:shd w:val="clear" w:color="auto" w:fill="auto"/>
            <w:tcPrChange w:id="977" w:author="Stefan Gustafsson" w:date="2012-08-27T11:29:00Z">
              <w:tcPr>
                <w:tcW w:w="1005" w:type="dxa"/>
                <w:shd w:val="clear" w:color="auto" w:fill="auto"/>
              </w:tcPr>
            </w:tcPrChange>
          </w:tcPr>
          <w:p w14:paraId="57CECAE2" w14:textId="77777777" w:rsidR="00632D60" w:rsidRPr="00020E56" w:rsidRDefault="00632D60" w:rsidP="00632D60">
            <w:pPr>
              <w:pStyle w:val="Brdtext"/>
              <w:keepNext/>
              <w:keepLines/>
              <w:spacing w:before="200"/>
              <w:outlineLvl w:val="8"/>
              <w:rPr>
                <w:ins w:id="978" w:author="Stefan Gustafsson" w:date="2012-08-27T11:17:00Z"/>
                <w:sz w:val="16"/>
                <w:szCs w:val="16"/>
                <w:rPrChange w:id="979" w:author="Stefan Gustafsson" w:date="2012-08-27T11:27:00Z">
                  <w:rPr>
                    <w:ins w:id="980" w:author="Stefan Gustafsson" w:date="2012-08-27T11:17:00Z"/>
                    <w:rFonts w:cstheme="majorBidi"/>
                    <w:b/>
                    <w:i/>
                    <w:iCs/>
                    <w:noProof/>
                  </w:rPr>
                </w:rPrChange>
              </w:rPr>
            </w:pPr>
            <w:proofErr w:type="spellStart"/>
            <w:ins w:id="981" w:author="Stefan Gustafsson" w:date="2012-08-27T11:17:00Z">
              <w:r w:rsidRPr="00020E56">
                <w:rPr>
                  <w:sz w:val="16"/>
                  <w:szCs w:val="16"/>
                  <w:rPrChange w:id="982" w:author="Stefan Gustafsson" w:date="2012-08-27T11:27:00Z">
                    <w:rPr>
                      <w:b/>
                    </w:rPr>
                  </w:rPrChange>
                </w:rPr>
                <w:t>Multiplicitet</w:t>
              </w:r>
              <w:proofErr w:type="spellEnd"/>
              <w:r w:rsidRPr="00020E56">
                <w:rPr>
                  <w:sz w:val="16"/>
                  <w:szCs w:val="16"/>
                  <w:rPrChange w:id="983" w:author="Stefan Gustafsson" w:date="2012-08-27T11:27:00Z">
                    <w:rPr>
                      <w:b/>
                    </w:rPr>
                  </w:rPrChange>
                </w:rPr>
                <w:t xml:space="preserve"> regler är 1</w:t>
              </w:r>
              <w:proofErr w:type="gramStart"/>
              <w:r w:rsidRPr="00020E56">
                <w:rPr>
                  <w:sz w:val="16"/>
                  <w:szCs w:val="16"/>
                  <w:rPrChange w:id="984" w:author="Stefan Gustafsson" w:date="2012-08-27T11:27:00Z">
                    <w:rPr>
                      <w:b/>
                    </w:rPr>
                  </w:rPrChange>
                </w:rPr>
                <w:t>..</w:t>
              </w:r>
              <w:proofErr w:type="gramEnd"/>
              <w:r w:rsidRPr="00020E56">
                <w:rPr>
                  <w:sz w:val="16"/>
                  <w:szCs w:val="16"/>
                  <w:rPrChange w:id="985" w:author="Stefan Gustafsson" w:date="2012-08-27T11:27:00Z">
                    <w:rPr>
                      <w:b/>
                    </w:rPr>
                  </w:rPrChange>
                </w:rPr>
                <w:t>1</w:t>
              </w:r>
            </w:ins>
          </w:p>
        </w:tc>
      </w:tr>
      <w:tr w:rsidR="00435CAB" w:rsidRPr="00632D60" w14:paraId="1317D97C" w14:textId="77777777" w:rsidTr="00435CAB">
        <w:trPr>
          <w:ins w:id="986" w:author="Stefan Gustafsson" w:date="2012-08-27T11:17:00Z"/>
        </w:trPr>
        <w:tc>
          <w:tcPr>
            <w:tcW w:w="1051" w:type="dxa"/>
            <w:shd w:val="clear" w:color="auto" w:fill="auto"/>
            <w:tcPrChange w:id="987" w:author="Stefan Gustafsson" w:date="2012-08-27T11:29:00Z">
              <w:tcPr>
                <w:tcW w:w="1051" w:type="dxa"/>
                <w:shd w:val="clear" w:color="auto" w:fill="auto"/>
              </w:tcPr>
            </w:tcPrChange>
          </w:tcPr>
          <w:p w14:paraId="3C310B77" w14:textId="77777777" w:rsidR="00632D60" w:rsidRPr="00020E56" w:rsidRDefault="00632D60" w:rsidP="00632D60">
            <w:pPr>
              <w:pStyle w:val="Brdtext"/>
              <w:keepNext/>
              <w:keepLines/>
              <w:spacing w:before="200"/>
              <w:outlineLvl w:val="8"/>
              <w:rPr>
                <w:ins w:id="988" w:author="Stefan Gustafsson" w:date="2012-08-27T11:17:00Z"/>
                <w:sz w:val="16"/>
                <w:szCs w:val="16"/>
                <w:rPrChange w:id="989" w:author="Stefan Gustafsson" w:date="2012-08-27T11:27:00Z">
                  <w:rPr>
                    <w:ins w:id="990" w:author="Stefan Gustafsson" w:date="2012-08-27T11:17:00Z"/>
                    <w:rFonts w:cstheme="majorBidi"/>
                    <w:b/>
                    <w:i/>
                    <w:iCs/>
                    <w:noProof/>
                  </w:rPr>
                </w:rPrChange>
              </w:rPr>
            </w:pPr>
            <w:proofErr w:type="spellStart"/>
            <w:ins w:id="991" w:author="Stefan Gustafsson" w:date="2012-08-27T11:17:00Z">
              <w:r w:rsidRPr="00020E56">
                <w:rPr>
                  <w:sz w:val="16"/>
                  <w:szCs w:val="16"/>
                  <w:rPrChange w:id="992" w:author="Stefan Gustafsson" w:date="2012-08-27T11:27:00Z">
                    <w:rPr>
                      <w:b/>
                    </w:rPr>
                  </w:rPrChange>
                </w:rPr>
                <w:t>CreationTime</w:t>
              </w:r>
              <w:proofErr w:type="spellEnd"/>
            </w:ins>
          </w:p>
        </w:tc>
        <w:tc>
          <w:tcPr>
            <w:tcW w:w="1479" w:type="dxa"/>
            <w:shd w:val="clear" w:color="auto" w:fill="auto"/>
            <w:tcPrChange w:id="993" w:author="Stefan Gustafsson" w:date="2012-08-27T11:29:00Z">
              <w:tcPr>
                <w:tcW w:w="1479" w:type="dxa"/>
                <w:shd w:val="clear" w:color="auto" w:fill="auto"/>
              </w:tcPr>
            </w:tcPrChange>
          </w:tcPr>
          <w:p w14:paraId="4091AE38" w14:textId="77777777" w:rsidR="00632D60" w:rsidRPr="00020E56" w:rsidRDefault="00632D60" w:rsidP="00632D60">
            <w:pPr>
              <w:pStyle w:val="Brdtext"/>
              <w:keepNext/>
              <w:keepLines/>
              <w:spacing w:before="200"/>
              <w:outlineLvl w:val="8"/>
              <w:rPr>
                <w:ins w:id="994" w:author="Stefan Gustafsson" w:date="2012-08-27T11:17:00Z"/>
                <w:sz w:val="16"/>
                <w:szCs w:val="16"/>
                <w:rPrChange w:id="995" w:author="Stefan Gustafsson" w:date="2012-08-27T11:27:00Z">
                  <w:rPr>
                    <w:ins w:id="996" w:author="Stefan Gustafsson" w:date="2012-08-27T11:17:00Z"/>
                    <w:rFonts w:cstheme="majorBidi"/>
                    <w:b/>
                    <w:i/>
                    <w:iCs/>
                    <w:noProof/>
                  </w:rPr>
                </w:rPrChange>
              </w:rPr>
            </w:pPr>
            <w:ins w:id="997" w:author="Stefan Gustafsson" w:date="2012-08-27T11:17:00Z">
              <w:r w:rsidRPr="00020E56">
                <w:rPr>
                  <w:sz w:val="16"/>
                  <w:szCs w:val="16"/>
                  <w:rPrChange w:id="998" w:author="Stefan Gustafsson" w:date="2012-08-27T11:27:00Z">
                    <w:rPr>
                      <w:b/>
                    </w:rPr>
                  </w:rPrChange>
                </w:rPr>
                <w:t>Tidpunkten då indexinstansen registrerades</w:t>
              </w:r>
            </w:ins>
          </w:p>
        </w:tc>
        <w:tc>
          <w:tcPr>
            <w:tcW w:w="2681" w:type="dxa"/>
            <w:shd w:val="clear" w:color="auto" w:fill="auto"/>
            <w:tcPrChange w:id="999" w:author="Stefan Gustafsson" w:date="2012-08-27T11:29:00Z">
              <w:tcPr>
                <w:tcW w:w="2256" w:type="dxa"/>
                <w:shd w:val="clear" w:color="auto" w:fill="auto"/>
              </w:tcPr>
            </w:tcPrChange>
          </w:tcPr>
          <w:p w14:paraId="2FD579F4" w14:textId="77777777" w:rsidR="00632D60" w:rsidRPr="00020E56" w:rsidRDefault="00632D60" w:rsidP="00632D60">
            <w:pPr>
              <w:pStyle w:val="Brdtext"/>
              <w:keepNext/>
              <w:keepLines/>
              <w:spacing w:before="200"/>
              <w:outlineLvl w:val="8"/>
              <w:rPr>
                <w:ins w:id="1000" w:author="Stefan Gustafsson" w:date="2012-08-27T11:17:00Z"/>
                <w:sz w:val="16"/>
                <w:szCs w:val="16"/>
                <w:rPrChange w:id="1001" w:author="Stefan Gustafsson" w:date="2012-08-27T11:27:00Z">
                  <w:rPr>
                    <w:ins w:id="1002" w:author="Stefan Gustafsson" w:date="2012-08-27T11:17:00Z"/>
                    <w:rFonts w:cstheme="majorBidi"/>
                    <w:b/>
                    <w:i/>
                    <w:iCs/>
                    <w:noProof/>
                  </w:rPr>
                </w:rPrChange>
              </w:rPr>
            </w:pPr>
            <w:ins w:id="1003" w:author="Stefan Gustafsson" w:date="2012-08-27T11:17:00Z">
              <w:r w:rsidRPr="00020E56">
                <w:rPr>
                  <w:sz w:val="16"/>
                  <w:szCs w:val="16"/>
                  <w:rPrChange w:id="1004" w:author="Stefan Gustafsson" w:date="2012-08-27T11:27:00Z">
                    <w:rPr>
                      <w:b/>
                    </w:rPr>
                  </w:rPrChange>
                </w:rPr>
                <w:t>DT</w:t>
              </w:r>
            </w:ins>
          </w:p>
        </w:tc>
        <w:tc>
          <w:tcPr>
            <w:tcW w:w="691" w:type="dxa"/>
            <w:shd w:val="clear" w:color="auto" w:fill="auto"/>
            <w:tcPrChange w:id="1005" w:author="Stefan Gustafsson" w:date="2012-08-27T11:29:00Z">
              <w:tcPr>
                <w:tcW w:w="1116" w:type="dxa"/>
                <w:shd w:val="clear" w:color="auto" w:fill="auto"/>
              </w:tcPr>
            </w:tcPrChange>
          </w:tcPr>
          <w:p w14:paraId="2BB456CA" w14:textId="77777777" w:rsidR="00632D60" w:rsidRPr="00020E56" w:rsidRDefault="00632D60" w:rsidP="00632D60">
            <w:pPr>
              <w:pStyle w:val="Brdtext"/>
              <w:keepNext/>
              <w:keepLines/>
              <w:spacing w:before="200"/>
              <w:outlineLvl w:val="8"/>
              <w:rPr>
                <w:ins w:id="1006" w:author="Stefan Gustafsson" w:date="2012-08-27T11:17:00Z"/>
                <w:sz w:val="16"/>
                <w:szCs w:val="16"/>
                <w:rPrChange w:id="1007" w:author="Stefan Gustafsson" w:date="2012-08-27T11:27:00Z">
                  <w:rPr>
                    <w:ins w:id="1008" w:author="Stefan Gustafsson" w:date="2012-08-27T11:17:00Z"/>
                    <w:rFonts w:cstheme="majorBidi"/>
                    <w:b/>
                    <w:i/>
                    <w:iCs/>
                    <w:noProof/>
                  </w:rPr>
                </w:rPrChange>
              </w:rPr>
            </w:pPr>
            <w:ins w:id="1009" w:author="Stefan Gustafsson" w:date="2012-08-27T11:17:00Z">
              <w:r w:rsidRPr="00020E56">
                <w:rPr>
                  <w:sz w:val="16"/>
                  <w:szCs w:val="16"/>
                  <w:rPrChange w:id="1010" w:author="Stefan Gustafsson" w:date="2012-08-27T11:27:00Z">
                    <w:rPr>
                      <w:b/>
                    </w:rPr>
                  </w:rPrChange>
                </w:rPr>
                <w:t>1</w:t>
              </w:r>
              <w:proofErr w:type="gramStart"/>
              <w:r w:rsidRPr="00020E56">
                <w:rPr>
                  <w:sz w:val="16"/>
                  <w:szCs w:val="16"/>
                  <w:rPrChange w:id="1011" w:author="Stefan Gustafsson" w:date="2012-08-27T11:27:00Z">
                    <w:rPr>
                      <w:b/>
                    </w:rPr>
                  </w:rPrChange>
                </w:rPr>
                <w:t>..</w:t>
              </w:r>
              <w:proofErr w:type="gramEnd"/>
              <w:r w:rsidRPr="00020E56">
                <w:rPr>
                  <w:sz w:val="16"/>
                  <w:szCs w:val="16"/>
                  <w:rPrChange w:id="1012" w:author="Stefan Gustafsson" w:date="2012-08-27T11:27:00Z">
                    <w:rPr>
                      <w:b/>
                    </w:rPr>
                  </w:rPrChange>
                </w:rPr>
                <w:t>1</w:t>
              </w:r>
            </w:ins>
          </w:p>
        </w:tc>
        <w:tc>
          <w:tcPr>
            <w:tcW w:w="2380" w:type="dxa"/>
            <w:shd w:val="clear" w:color="auto" w:fill="auto"/>
            <w:tcPrChange w:id="1013" w:author="Stefan Gustafsson" w:date="2012-08-27T11:29:00Z">
              <w:tcPr>
                <w:tcW w:w="2380" w:type="dxa"/>
                <w:shd w:val="clear" w:color="auto" w:fill="auto"/>
              </w:tcPr>
            </w:tcPrChange>
          </w:tcPr>
          <w:p w14:paraId="4072525C" w14:textId="77777777" w:rsidR="00632D60" w:rsidRPr="00020E56" w:rsidRDefault="00632D60" w:rsidP="00632D60">
            <w:pPr>
              <w:pStyle w:val="Brdtext"/>
              <w:rPr>
                <w:ins w:id="1014" w:author="Stefan Gustafsson" w:date="2012-08-27T11:17:00Z"/>
                <w:sz w:val="16"/>
                <w:szCs w:val="16"/>
                <w:rPrChange w:id="1015" w:author="Stefan Gustafsson" w:date="2012-08-27T11:27:00Z">
                  <w:rPr>
                    <w:ins w:id="1016" w:author="Stefan Gustafsson" w:date="2012-08-27T11:17:00Z"/>
                    <w:b/>
                  </w:rPr>
                </w:rPrChange>
              </w:rPr>
            </w:pPr>
          </w:p>
        </w:tc>
        <w:tc>
          <w:tcPr>
            <w:tcW w:w="1005" w:type="dxa"/>
            <w:shd w:val="clear" w:color="auto" w:fill="auto"/>
            <w:tcPrChange w:id="1017" w:author="Stefan Gustafsson" w:date="2012-08-27T11:29:00Z">
              <w:tcPr>
                <w:tcW w:w="1005" w:type="dxa"/>
                <w:shd w:val="clear" w:color="auto" w:fill="auto"/>
              </w:tcPr>
            </w:tcPrChange>
          </w:tcPr>
          <w:p w14:paraId="7CCE5821" w14:textId="77777777" w:rsidR="00632D60" w:rsidRPr="00020E56" w:rsidRDefault="00632D60" w:rsidP="00632D60">
            <w:pPr>
              <w:pStyle w:val="Brdtext"/>
              <w:keepNext/>
              <w:keepLines/>
              <w:spacing w:before="200"/>
              <w:outlineLvl w:val="8"/>
              <w:rPr>
                <w:ins w:id="1018" w:author="Stefan Gustafsson" w:date="2012-08-27T11:17:00Z"/>
                <w:sz w:val="16"/>
                <w:szCs w:val="16"/>
                <w:rPrChange w:id="1019" w:author="Stefan Gustafsson" w:date="2012-08-27T11:27:00Z">
                  <w:rPr>
                    <w:ins w:id="1020" w:author="Stefan Gustafsson" w:date="2012-08-27T11:17:00Z"/>
                    <w:rFonts w:cstheme="majorBidi"/>
                    <w:b/>
                    <w:i/>
                    <w:iCs/>
                    <w:noProof/>
                  </w:rPr>
                </w:rPrChange>
              </w:rPr>
            </w:pPr>
            <w:ins w:id="1021" w:author="Stefan Gustafsson" w:date="2012-08-27T11:17:00Z">
              <w:r w:rsidRPr="00020E56">
                <w:rPr>
                  <w:sz w:val="16"/>
                  <w:szCs w:val="16"/>
                  <w:rPrChange w:id="1022" w:author="Stefan Gustafsson" w:date="2012-08-27T11:27:00Z">
                    <w:rPr>
                      <w:b/>
                    </w:rPr>
                  </w:rPrChange>
                </w:rPr>
                <w:t>Genereras automatiskt av kontraktets tjänste-producent</w:t>
              </w:r>
            </w:ins>
          </w:p>
        </w:tc>
      </w:tr>
      <w:tr w:rsidR="00435CAB" w:rsidRPr="00632D60" w14:paraId="5B03E092" w14:textId="77777777" w:rsidTr="00435CAB">
        <w:trPr>
          <w:ins w:id="1023" w:author="Stefan Gustafsson" w:date="2012-08-27T11:17:00Z"/>
        </w:trPr>
        <w:tc>
          <w:tcPr>
            <w:tcW w:w="1051" w:type="dxa"/>
            <w:shd w:val="clear" w:color="auto" w:fill="auto"/>
            <w:tcPrChange w:id="1024" w:author="Stefan Gustafsson" w:date="2012-08-27T11:29:00Z">
              <w:tcPr>
                <w:tcW w:w="1051" w:type="dxa"/>
                <w:shd w:val="clear" w:color="auto" w:fill="auto"/>
              </w:tcPr>
            </w:tcPrChange>
          </w:tcPr>
          <w:p w14:paraId="14FF2851" w14:textId="77777777" w:rsidR="00632D60" w:rsidRPr="00020E56" w:rsidRDefault="00632D60" w:rsidP="00632D60">
            <w:pPr>
              <w:pStyle w:val="Brdtext"/>
              <w:keepNext/>
              <w:keepLines/>
              <w:spacing w:before="200"/>
              <w:outlineLvl w:val="8"/>
              <w:rPr>
                <w:ins w:id="1025" w:author="Stefan Gustafsson" w:date="2012-08-27T11:17:00Z"/>
                <w:sz w:val="16"/>
                <w:szCs w:val="16"/>
                <w:rPrChange w:id="1026" w:author="Stefan Gustafsson" w:date="2012-08-27T11:27:00Z">
                  <w:rPr>
                    <w:ins w:id="1027" w:author="Stefan Gustafsson" w:date="2012-08-27T11:17:00Z"/>
                    <w:rFonts w:cstheme="majorBidi"/>
                    <w:b/>
                    <w:i/>
                    <w:iCs/>
                    <w:noProof/>
                  </w:rPr>
                </w:rPrChange>
              </w:rPr>
            </w:pPr>
            <w:proofErr w:type="spellStart"/>
            <w:ins w:id="1028" w:author="Stefan Gustafsson" w:date="2012-08-27T11:17:00Z">
              <w:r w:rsidRPr="00020E56">
                <w:rPr>
                  <w:sz w:val="16"/>
                  <w:szCs w:val="16"/>
                  <w:rPrChange w:id="1029" w:author="Stefan Gustafsson" w:date="2012-08-27T11:27:00Z">
                    <w:rPr>
                      <w:b/>
                    </w:rPr>
                  </w:rPrChange>
                </w:rPr>
                <w:t>Update</w:t>
              </w:r>
              <w:proofErr w:type="spellEnd"/>
              <w:r w:rsidRPr="00020E56">
                <w:rPr>
                  <w:sz w:val="16"/>
                  <w:szCs w:val="16"/>
                  <w:rPrChange w:id="1030" w:author="Stefan Gustafsson" w:date="2012-08-27T11:27:00Z">
                    <w:rPr>
                      <w:b/>
                    </w:rPr>
                  </w:rPrChange>
                </w:rPr>
                <w:t xml:space="preserve"> </w:t>
              </w:r>
              <w:proofErr w:type="spellStart"/>
              <w:r w:rsidRPr="00020E56">
                <w:rPr>
                  <w:sz w:val="16"/>
                  <w:szCs w:val="16"/>
                  <w:rPrChange w:id="1031" w:author="Stefan Gustafsson" w:date="2012-08-27T11:27:00Z">
                    <w:rPr>
                      <w:b/>
                    </w:rPr>
                  </w:rPrChange>
                </w:rPr>
                <w:t>Time</w:t>
              </w:r>
              <w:proofErr w:type="spellEnd"/>
            </w:ins>
          </w:p>
        </w:tc>
        <w:tc>
          <w:tcPr>
            <w:tcW w:w="1479" w:type="dxa"/>
            <w:shd w:val="clear" w:color="auto" w:fill="auto"/>
            <w:tcPrChange w:id="1032" w:author="Stefan Gustafsson" w:date="2012-08-27T11:29:00Z">
              <w:tcPr>
                <w:tcW w:w="1479" w:type="dxa"/>
                <w:shd w:val="clear" w:color="auto" w:fill="auto"/>
              </w:tcPr>
            </w:tcPrChange>
          </w:tcPr>
          <w:p w14:paraId="1BBA5CBB" w14:textId="77777777" w:rsidR="00632D60" w:rsidRPr="00020E56" w:rsidRDefault="00632D60" w:rsidP="00632D60">
            <w:pPr>
              <w:pStyle w:val="Brdtext"/>
              <w:keepNext/>
              <w:keepLines/>
              <w:spacing w:before="200"/>
              <w:outlineLvl w:val="8"/>
              <w:rPr>
                <w:ins w:id="1033" w:author="Stefan Gustafsson" w:date="2012-08-27T11:17:00Z"/>
                <w:sz w:val="16"/>
                <w:szCs w:val="16"/>
                <w:rPrChange w:id="1034" w:author="Stefan Gustafsson" w:date="2012-08-27T11:27:00Z">
                  <w:rPr>
                    <w:ins w:id="1035" w:author="Stefan Gustafsson" w:date="2012-08-27T11:17:00Z"/>
                    <w:rFonts w:cstheme="majorBidi"/>
                    <w:b/>
                    <w:i/>
                    <w:iCs/>
                    <w:noProof/>
                  </w:rPr>
                </w:rPrChange>
              </w:rPr>
            </w:pPr>
            <w:ins w:id="1036" w:author="Stefan Gustafsson" w:date="2012-08-27T11:17:00Z">
              <w:r w:rsidRPr="00020E56">
                <w:rPr>
                  <w:sz w:val="16"/>
                  <w:szCs w:val="16"/>
                  <w:rPrChange w:id="1037" w:author="Stefan Gustafsson" w:date="2012-08-27T11:27:00Z">
                    <w:rPr>
                      <w:b/>
                    </w:rPr>
                  </w:rPrChange>
                </w:rPr>
                <w:t>Tidpunkten då indexinstansen senast uppdaterades</w:t>
              </w:r>
            </w:ins>
          </w:p>
        </w:tc>
        <w:tc>
          <w:tcPr>
            <w:tcW w:w="2681" w:type="dxa"/>
            <w:shd w:val="clear" w:color="auto" w:fill="auto"/>
            <w:tcPrChange w:id="1038" w:author="Stefan Gustafsson" w:date="2012-08-27T11:29:00Z">
              <w:tcPr>
                <w:tcW w:w="2256" w:type="dxa"/>
                <w:shd w:val="clear" w:color="auto" w:fill="auto"/>
              </w:tcPr>
            </w:tcPrChange>
          </w:tcPr>
          <w:p w14:paraId="57843957" w14:textId="77777777" w:rsidR="00632D60" w:rsidRPr="00020E56" w:rsidRDefault="00632D60" w:rsidP="00632D60">
            <w:pPr>
              <w:pStyle w:val="Brdtext"/>
              <w:keepNext/>
              <w:keepLines/>
              <w:spacing w:before="200"/>
              <w:outlineLvl w:val="8"/>
              <w:rPr>
                <w:ins w:id="1039" w:author="Stefan Gustafsson" w:date="2012-08-27T11:17:00Z"/>
                <w:sz w:val="16"/>
                <w:szCs w:val="16"/>
                <w:rPrChange w:id="1040" w:author="Stefan Gustafsson" w:date="2012-08-27T11:27:00Z">
                  <w:rPr>
                    <w:ins w:id="1041" w:author="Stefan Gustafsson" w:date="2012-08-27T11:17:00Z"/>
                    <w:rFonts w:cstheme="majorBidi"/>
                    <w:b/>
                    <w:i/>
                    <w:iCs/>
                    <w:noProof/>
                  </w:rPr>
                </w:rPrChange>
              </w:rPr>
            </w:pPr>
            <w:ins w:id="1042" w:author="Stefan Gustafsson" w:date="2012-08-27T11:17:00Z">
              <w:r w:rsidRPr="00020E56">
                <w:rPr>
                  <w:sz w:val="16"/>
                  <w:szCs w:val="16"/>
                  <w:rPrChange w:id="1043" w:author="Stefan Gustafsson" w:date="2012-08-27T11:27:00Z">
                    <w:rPr>
                      <w:b/>
                    </w:rPr>
                  </w:rPrChange>
                </w:rPr>
                <w:t>DT</w:t>
              </w:r>
            </w:ins>
          </w:p>
        </w:tc>
        <w:tc>
          <w:tcPr>
            <w:tcW w:w="691" w:type="dxa"/>
            <w:shd w:val="clear" w:color="auto" w:fill="auto"/>
            <w:tcPrChange w:id="1044" w:author="Stefan Gustafsson" w:date="2012-08-27T11:29:00Z">
              <w:tcPr>
                <w:tcW w:w="1116" w:type="dxa"/>
                <w:shd w:val="clear" w:color="auto" w:fill="auto"/>
              </w:tcPr>
            </w:tcPrChange>
          </w:tcPr>
          <w:p w14:paraId="06989C6B" w14:textId="77777777" w:rsidR="00632D60" w:rsidRPr="00020E56" w:rsidRDefault="00632D60" w:rsidP="00632D60">
            <w:pPr>
              <w:pStyle w:val="Brdtext"/>
              <w:keepNext/>
              <w:keepLines/>
              <w:spacing w:before="200"/>
              <w:outlineLvl w:val="8"/>
              <w:rPr>
                <w:ins w:id="1045" w:author="Stefan Gustafsson" w:date="2012-08-27T11:17:00Z"/>
                <w:sz w:val="16"/>
                <w:szCs w:val="16"/>
                <w:rPrChange w:id="1046" w:author="Stefan Gustafsson" w:date="2012-08-27T11:27:00Z">
                  <w:rPr>
                    <w:ins w:id="1047" w:author="Stefan Gustafsson" w:date="2012-08-27T11:17:00Z"/>
                    <w:rFonts w:cstheme="majorBidi"/>
                    <w:b/>
                    <w:i/>
                    <w:iCs/>
                    <w:noProof/>
                  </w:rPr>
                </w:rPrChange>
              </w:rPr>
            </w:pPr>
            <w:ins w:id="1048" w:author="Stefan Gustafsson" w:date="2012-08-27T11:17:00Z">
              <w:r w:rsidRPr="00020E56">
                <w:rPr>
                  <w:sz w:val="16"/>
                  <w:szCs w:val="16"/>
                  <w:rPrChange w:id="1049" w:author="Stefan Gustafsson" w:date="2012-08-27T11:27:00Z">
                    <w:rPr>
                      <w:b/>
                    </w:rPr>
                  </w:rPrChange>
                </w:rPr>
                <w:t>0</w:t>
              </w:r>
              <w:proofErr w:type="gramStart"/>
              <w:r w:rsidRPr="00020E56">
                <w:rPr>
                  <w:sz w:val="16"/>
                  <w:szCs w:val="16"/>
                  <w:rPrChange w:id="1050" w:author="Stefan Gustafsson" w:date="2012-08-27T11:27:00Z">
                    <w:rPr>
                      <w:b/>
                    </w:rPr>
                  </w:rPrChange>
                </w:rPr>
                <w:t>..</w:t>
              </w:r>
              <w:proofErr w:type="gramEnd"/>
              <w:r w:rsidRPr="00020E56">
                <w:rPr>
                  <w:sz w:val="16"/>
                  <w:szCs w:val="16"/>
                  <w:rPrChange w:id="1051" w:author="Stefan Gustafsson" w:date="2012-08-27T11:27:00Z">
                    <w:rPr>
                      <w:b/>
                    </w:rPr>
                  </w:rPrChange>
                </w:rPr>
                <w:t>1</w:t>
              </w:r>
            </w:ins>
          </w:p>
        </w:tc>
        <w:tc>
          <w:tcPr>
            <w:tcW w:w="2380" w:type="dxa"/>
            <w:shd w:val="clear" w:color="auto" w:fill="auto"/>
            <w:tcPrChange w:id="1052" w:author="Stefan Gustafsson" w:date="2012-08-27T11:29:00Z">
              <w:tcPr>
                <w:tcW w:w="2380" w:type="dxa"/>
                <w:shd w:val="clear" w:color="auto" w:fill="auto"/>
              </w:tcPr>
            </w:tcPrChange>
          </w:tcPr>
          <w:p w14:paraId="27B5783C" w14:textId="77777777" w:rsidR="00632D60" w:rsidRPr="00020E56" w:rsidRDefault="00632D60" w:rsidP="00632D60">
            <w:pPr>
              <w:pStyle w:val="Brdtext"/>
              <w:rPr>
                <w:ins w:id="1053" w:author="Stefan Gustafsson" w:date="2012-08-27T11:17:00Z"/>
                <w:sz w:val="16"/>
                <w:szCs w:val="16"/>
                <w:rPrChange w:id="1054" w:author="Stefan Gustafsson" w:date="2012-08-27T11:27:00Z">
                  <w:rPr>
                    <w:ins w:id="1055" w:author="Stefan Gustafsson" w:date="2012-08-27T11:17:00Z"/>
                    <w:b/>
                  </w:rPr>
                </w:rPrChange>
              </w:rPr>
            </w:pPr>
          </w:p>
        </w:tc>
        <w:tc>
          <w:tcPr>
            <w:tcW w:w="1005" w:type="dxa"/>
            <w:shd w:val="clear" w:color="auto" w:fill="auto"/>
            <w:tcPrChange w:id="1056" w:author="Stefan Gustafsson" w:date="2012-08-27T11:29:00Z">
              <w:tcPr>
                <w:tcW w:w="1005" w:type="dxa"/>
                <w:shd w:val="clear" w:color="auto" w:fill="auto"/>
              </w:tcPr>
            </w:tcPrChange>
          </w:tcPr>
          <w:p w14:paraId="77D25495" w14:textId="77777777" w:rsidR="00632D60" w:rsidRPr="00020E56" w:rsidRDefault="00632D60" w:rsidP="00632D60">
            <w:pPr>
              <w:pStyle w:val="Brdtext"/>
              <w:keepNext/>
              <w:keepLines/>
              <w:spacing w:before="200"/>
              <w:outlineLvl w:val="8"/>
              <w:rPr>
                <w:ins w:id="1057" w:author="Stefan Gustafsson" w:date="2012-08-27T11:17:00Z"/>
                <w:sz w:val="16"/>
                <w:szCs w:val="16"/>
                <w:rPrChange w:id="1058" w:author="Stefan Gustafsson" w:date="2012-08-27T11:27:00Z">
                  <w:rPr>
                    <w:ins w:id="1059" w:author="Stefan Gustafsson" w:date="2012-08-27T11:17:00Z"/>
                    <w:rFonts w:cstheme="majorBidi"/>
                    <w:b/>
                    <w:i/>
                    <w:iCs/>
                    <w:noProof/>
                  </w:rPr>
                </w:rPrChange>
              </w:rPr>
            </w:pPr>
            <w:ins w:id="1060" w:author="Stefan Gustafsson" w:date="2012-08-27T11:17:00Z">
              <w:r w:rsidRPr="00020E56">
                <w:rPr>
                  <w:sz w:val="16"/>
                  <w:szCs w:val="16"/>
                  <w:rPrChange w:id="1061" w:author="Stefan Gustafsson" w:date="2012-08-27T11:27:00Z">
                    <w:rPr>
                      <w:b/>
                    </w:rPr>
                  </w:rPrChange>
                </w:rPr>
                <w:t xml:space="preserve">Uppdatering innebär ny post som matchar samtliga attribut som är del av en instans </w:t>
              </w:r>
              <w:proofErr w:type="spellStart"/>
              <w:r w:rsidRPr="00020E56">
                <w:rPr>
                  <w:sz w:val="16"/>
                  <w:szCs w:val="16"/>
                  <w:rPrChange w:id="1062" w:author="Stefan Gustafsson" w:date="2012-08-27T11:27:00Z">
                    <w:rPr>
                      <w:b/>
                    </w:rPr>
                  </w:rPrChange>
                </w:rPr>
                <w:t>unikitet</w:t>
              </w:r>
              <w:proofErr w:type="spellEnd"/>
              <w:r w:rsidRPr="00020E56">
                <w:rPr>
                  <w:sz w:val="16"/>
                  <w:szCs w:val="16"/>
                  <w:rPrChange w:id="1063" w:author="Stefan Gustafsson" w:date="2012-08-27T11:27:00Z">
                    <w:rPr>
                      <w:b/>
                    </w:rPr>
                  </w:rPrChange>
                </w:rPr>
                <w:t>.</w:t>
              </w:r>
            </w:ins>
          </w:p>
        </w:tc>
      </w:tr>
      <w:tr w:rsidR="00435CAB" w:rsidRPr="00632D60" w14:paraId="04543514" w14:textId="77777777" w:rsidTr="00435CAB">
        <w:trPr>
          <w:ins w:id="1064" w:author="Stefan Gustafsson" w:date="2012-08-27T11:17:00Z"/>
        </w:trPr>
        <w:tc>
          <w:tcPr>
            <w:tcW w:w="1051" w:type="dxa"/>
            <w:shd w:val="clear" w:color="auto" w:fill="auto"/>
            <w:tcPrChange w:id="1065" w:author="Stefan Gustafsson" w:date="2012-08-27T11:29:00Z">
              <w:tcPr>
                <w:tcW w:w="1051" w:type="dxa"/>
                <w:shd w:val="clear" w:color="auto" w:fill="auto"/>
              </w:tcPr>
            </w:tcPrChange>
          </w:tcPr>
          <w:p w14:paraId="3ECB3866" w14:textId="77777777" w:rsidR="00632D60" w:rsidRPr="00020E56" w:rsidRDefault="00632D60" w:rsidP="00632D60">
            <w:pPr>
              <w:pStyle w:val="Brdtext"/>
              <w:keepNext/>
              <w:keepLines/>
              <w:spacing w:before="200"/>
              <w:outlineLvl w:val="8"/>
              <w:rPr>
                <w:ins w:id="1066" w:author="Stefan Gustafsson" w:date="2012-08-27T11:17:00Z"/>
                <w:sz w:val="16"/>
                <w:szCs w:val="16"/>
                <w:rPrChange w:id="1067" w:author="Stefan Gustafsson" w:date="2012-08-27T11:27:00Z">
                  <w:rPr>
                    <w:ins w:id="1068" w:author="Stefan Gustafsson" w:date="2012-08-27T11:17:00Z"/>
                    <w:rFonts w:cstheme="majorBidi"/>
                    <w:b/>
                    <w:i/>
                    <w:iCs/>
                    <w:noProof/>
                  </w:rPr>
                </w:rPrChange>
              </w:rPr>
            </w:pPr>
            <w:ins w:id="1069" w:author="Stefan Gustafsson" w:date="2012-08-27T11:17:00Z">
              <w:r w:rsidRPr="00020E56">
                <w:rPr>
                  <w:sz w:val="16"/>
                  <w:szCs w:val="16"/>
                  <w:rPrChange w:id="1070" w:author="Stefan Gustafsson" w:date="2012-08-27T11:27:00Z">
                    <w:rPr>
                      <w:b/>
                    </w:rPr>
                  </w:rPrChange>
                </w:rPr>
                <w:t>Source system</w:t>
              </w:r>
            </w:ins>
          </w:p>
        </w:tc>
        <w:tc>
          <w:tcPr>
            <w:tcW w:w="1479" w:type="dxa"/>
            <w:shd w:val="clear" w:color="auto" w:fill="auto"/>
            <w:tcPrChange w:id="1071" w:author="Stefan Gustafsson" w:date="2012-08-27T11:29:00Z">
              <w:tcPr>
                <w:tcW w:w="1479" w:type="dxa"/>
                <w:shd w:val="clear" w:color="auto" w:fill="auto"/>
              </w:tcPr>
            </w:tcPrChange>
          </w:tcPr>
          <w:p w14:paraId="153F8875" w14:textId="77777777" w:rsidR="00632D60" w:rsidRPr="00020E56" w:rsidRDefault="00632D60" w:rsidP="00632D60">
            <w:pPr>
              <w:pStyle w:val="Brdtext"/>
              <w:keepNext/>
              <w:keepLines/>
              <w:spacing w:before="200"/>
              <w:outlineLvl w:val="8"/>
              <w:rPr>
                <w:ins w:id="1072" w:author="Stefan Gustafsson" w:date="2012-08-27T11:17:00Z"/>
                <w:sz w:val="16"/>
                <w:szCs w:val="16"/>
                <w:rPrChange w:id="1073" w:author="Stefan Gustafsson" w:date="2012-08-27T11:27:00Z">
                  <w:rPr>
                    <w:ins w:id="1074" w:author="Stefan Gustafsson" w:date="2012-08-27T11:17:00Z"/>
                    <w:rFonts w:cstheme="majorBidi"/>
                    <w:b/>
                    <w:i/>
                    <w:iCs/>
                    <w:noProof/>
                  </w:rPr>
                </w:rPrChange>
              </w:rPr>
            </w:pPr>
            <w:ins w:id="1075" w:author="Stefan Gustafsson" w:date="2012-08-27T11:17:00Z">
              <w:r w:rsidRPr="00020E56">
                <w:rPr>
                  <w:sz w:val="16"/>
                  <w:szCs w:val="16"/>
                  <w:rPrChange w:id="1076" w:author="Stefan Gustafsson" w:date="2012-08-27T11:27:00Z">
                    <w:rPr>
                      <w:b/>
                    </w:rPr>
                  </w:rPrChange>
                </w:rPr>
                <w:t xml:space="preserve">Systemet som genererade engagemangsposten via </w:t>
              </w:r>
              <w:proofErr w:type="spellStart"/>
              <w:r w:rsidRPr="00020E56">
                <w:rPr>
                  <w:sz w:val="16"/>
                  <w:szCs w:val="16"/>
                  <w:rPrChange w:id="1077" w:author="Stefan Gustafsson" w:date="2012-08-27T11:27:00Z">
                    <w:rPr>
                      <w:b/>
                    </w:rPr>
                  </w:rPrChange>
                </w:rPr>
                <w:t>Update</w:t>
              </w:r>
              <w:proofErr w:type="spellEnd"/>
            </w:ins>
          </w:p>
        </w:tc>
        <w:tc>
          <w:tcPr>
            <w:tcW w:w="2681" w:type="dxa"/>
            <w:shd w:val="clear" w:color="auto" w:fill="auto"/>
            <w:tcPrChange w:id="1078" w:author="Stefan Gustafsson" w:date="2012-08-27T11:29:00Z">
              <w:tcPr>
                <w:tcW w:w="2256" w:type="dxa"/>
                <w:shd w:val="clear" w:color="auto" w:fill="auto"/>
              </w:tcPr>
            </w:tcPrChange>
          </w:tcPr>
          <w:p w14:paraId="4162BD75" w14:textId="77777777" w:rsidR="00632D60" w:rsidRPr="00020E56" w:rsidRDefault="00632D60" w:rsidP="00632D60">
            <w:pPr>
              <w:pStyle w:val="Brdtext"/>
              <w:keepNext/>
              <w:keepLines/>
              <w:spacing w:before="200"/>
              <w:outlineLvl w:val="8"/>
              <w:rPr>
                <w:ins w:id="1079" w:author="Stefan Gustafsson" w:date="2012-08-27T11:17:00Z"/>
                <w:sz w:val="16"/>
                <w:szCs w:val="16"/>
                <w:rPrChange w:id="1080" w:author="Stefan Gustafsson" w:date="2012-08-27T11:27:00Z">
                  <w:rPr>
                    <w:ins w:id="1081" w:author="Stefan Gustafsson" w:date="2012-08-27T11:17:00Z"/>
                    <w:rFonts w:cstheme="majorBidi"/>
                    <w:b/>
                    <w:i/>
                    <w:iCs/>
                    <w:noProof/>
                  </w:rPr>
                </w:rPrChange>
              </w:rPr>
            </w:pPr>
            <w:ins w:id="1082" w:author="Stefan Gustafsson" w:date="2012-08-27T11:17:00Z">
              <w:r w:rsidRPr="00020E56">
                <w:rPr>
                  <w:sz w:val="16"/>
                  <w:szCs w:val="16"/>
                  <w:rPrChange w:id="1083" w:author="Stefan Gustafsson" w:date="2012-08-27T11:27:00Z">
                    <w:rPr>
                      <w:b/>
                    </w:rPr>
                  </w:rPrChange>
                </w:rPr>
                <w:t xml:space="preserve">Systemets </w:t>
              </w:r>
              <w:proofErr w:type="spellStart"/>
              <w:r w:rsidRPr="00020E56">
                <w:rPr>
                  <w:sz w:val="16"/>
                  <w:szCs w:val="16"/>
                  <w:rPrChange w:id="1084" w:author="Stefan Gustafsson" w:date="2012-08-27T11:27:00Z">
                    <w:rPr>
                      <w:b/>
                    </w:rPr>
                  </w:rPrChange>
                </w:rPr>
                <w:t>HSA</w:t>
              </w:r>
              <w:proofErr w:type="spellEnd"/>
              <w:r w:rsidRPr="00020E56">
                <w:rPr>
                  <w:sz w:val="16"/>
                  <w:szCs w:val="16"/>
                  <w:rPrChange w:id="1085" w:author="Stefan Gustafsson" w:date="2012-08-27T11:27:00Z">
                    <w:rPr>
                      <w:b/>
                    </w:rPr>
                  </w:rPrChange>
                </w:rPr>
                <w:t>-id</w:t>
              </w:r>
            </w:ins>
          </w:p>
        </w:tc>
        <w:tc>
          <w:tcPr>
            <w:tcW w:w="691" w:type="dxa"/>
            <w:shd w:val="clear" w:color="auto" w:fill="auto"/>
            <w:tcPrChange w:id="1086" w:author="Stefan Gustafsson" w:date="2012-08-27T11:29:00Z">
              <w:tcPr>
                <w:tcW w:w="1116" w:type="dxa"/>
                <w:shd w:val="clear" w:color="auto" w:fill="auto"/>
              </w:tcPr>
            </w:tcPrChange>
          </w:tcPr>
          <w:p w14:paraId="040AF9E3" w14:textId="77777777" w:rsidR="00632D60" w:rsidRPr="00020E56" w:rsidRDefault="00632D60" w:rsidP="00632D60">
            <w:pPr>
              <w:pStyle w:val="Brdtext"/>
              <w:keepNext/>
              <w:keepLines/>
              <w:spacing w:before="200"/>
              <w:outlineLvl w:val="8"/>
              <w:rPr>
                <w:ins w:id="1087" w:author="Stefan Gustafsson" w:date="2012-08-27T11:17:00Z"/>
                <w:sz w:val="16"/>
                <w:szCs w:val="16"/>
                <w:rPrChange w:id="1088" w:author="Stefan Gustafsson" w:date="2012-08-27T11:27:00Z">
                  <w:rPr>
                    <w:ins w:id="1089" w:author="Stefan Gustafsson" w:date="2012-08-27T11:17:00Z"/>
                    <w:rFonts w:cstheme="majorBidi"/>
                    <w:b/>
                    <w:i/>
                    <w:iCs/>
                    <w:noProof/>
                  </w:rPr>
                </w:rPrChange>
              </w:rPr>
            </w:pPr>
            <w:ins w:id="1090" w:author="Stefan Gustafsson" w:date="2012-08-27T11:17:00Z">
              <w:r w:rsidRPr="00020E56">
                <w:rPr>
                  <w:sz w:val="16"/>
                  <w:szCs w:val="16"/>
                  <w:rPrChange w:id="1091" w:author="Stefan Gustafsson" w:date="2012-08-27T11:27:00Z">
                    <w:rPr>
                      <w:b/>
                    </w:rPr>
                  </w:rPrChange>
                </w:rPr>
                <w:t>1</w:t>
              </w:r>
              <w:proofErr w:type="gramStart"/>
              <w:r w:rsidRPr="00020E56">
                <w:rPr>
                  <w:sz w:val="16"/>
                  <w:szCs w:val="16"/>
                  <w:rPrChange w:id="1092" w:author="Stefan Gustafsson" w:date="2012-08-27T11:27:00Z">
                    <w:rPr>
                      <w:b/>
                    </w:rPr>
                  </w:rPrChange>
                </w:rPr>
                <w:t>..</w:t>
              </w:r>
              <w:proofErr w:type="gramEnd"/>
              <w:r w:rsidRPr="00020E56">
                <w:rPr>
                  <w:sz w:val="16"/>
                  <w:szCs w:val="16"/>
                  <w:rPrChange w:id="1093" w:author="Stefan Gustafsson" w:date="2012-08-27T11:27:00Z">
                    <w:rPr>
                      <w:b/>
                    </w:rPr>
                  </w:rPrChange>
                </w:rPr>
                <w:t>1</w:t>
              </w:r>
            </w:ins>
          </w:p>
        </w:tc>
        <w:tc>
          <w:tcPr>
            <w:tcW w:w="2380" w:type="dxa"/>
            <w:shd w:val="clear" w:color="auto" w:fill="auto"/>
            <w:tcPrChange w:id="1094" w:author="Stefan Gustafsson" w:date="2012-08-27T11:29:00Z">
              <w:tcPr>
                <w:tcW w:w="2380" w:type="dxa"/>
                <w:shd w:val="clear" w:color="auto" w:fill="auto"/>
              </w:tcPr>
            </w:tcPrChange>
          </w:tcPr>
          <w:p w14:paraId="34213EC6" w14:textId="77777777" w:rsidR="00632D60" w:rsidRPr="00020E56" w:rsidRDefault="00632D60" w:rsidP="00632D60">
            <w:pPr>
              <w:pStyle w:val="Brdtext"/>
              <w:keepNext/>
              <w:keepLines/>
              <w:spacing w:before="200"/>
              <w:outlineLvl w:val="8"/>
              <w:rPr>
                <w:ins w:id="1095" w:author="Stefan Gustafsson" w:date="2012-08-27T11:17:00Z"/>
                <w:sz w:val="16"/>
                <w:szCs w:val="16"/>
                <w:rPrChange w:id="1096" w:author="Stefan Gustafsson" w:date="2012-08-27T11:27:00Z">
                  <w:rPr>
                    <w:ins w:id="1097" w:author="Stefan Gustafsson" w:date="2012-08-27T11:17:00Z"/>
                    <w:rFonts w:cstheme="majorBidi"/>
                    <w:b/>
                    <w:i/>
                    <w:iCs/>
                    <w:noProof/>
                  </w:rPr>
                </w:rPrChange>
              </w:rPr>
            </w:pPr>
            <w:ins w:id="1098" w:author="Stefan Gustafsson" w:date="2012-08-27T11:17:00Z">
              <w:r w:rsidRPr="00020E56">
                <w:rPr>
                  <w:sz w:val="16"/>
                  <w:szCs w:val="16"/>
                  <w:rPrChange w:id="1099" w:author="Stefan Gustafsson" w:date="2012-08-27T11:27:00Z">
                    <w:rPr>
                      <w:b/>
                    </w:rPr>
                  </w:rPrChange>
                </w:rPr>
                <w:t>Syftet är att underlätta felsökning</w:t>
              </w:r>
            </w:ins>
          </w:p>
        </w:tc>
        <w:tc>
          <w:tcPr>
            <w:tcW w:w="1005" w:type="dxa"/>
            <w:shd w:val="clear" w:color="auto" w:fill="auto"/>
            <w:tcPrChange w:id="1100" w:author="Stefan Gustafsson" w:date="2012-08-27T11:29:00Z">
              <w:tcPr>
                <w:tcW w:w="1005" w:type="dxa"/>
                <w:shd w:val="clear" w:color="auto" w:fill="auto"/>
              </w:tcPr>
            </w:tcPrChange>
          </w:tcPr>
          <w:p w14:paraId="7A720C71" w14:textId="77777777" w:rsidR="00632D60" w:rsidRPr="00632D60" w:rsidRDefault="00632D60" w:rsidP="00632D60">
            <w:pPr>
              <w:pStyle w:val="Brdtext"/>
              <w:rPr>
                <w:ins w:id="1101" w:author="Stefan Gustafsson" w:date="2012-08-27T11:17:00Z"/>
              </w:rPr>
            </w:pPr>
          </w:p>
        </w:tc>
      </w:tr>
      <w:tr w:rsidR="00435CAB" w:rsidRPr="00632D60" w14:paraId="728837A7" w14:textId="77777777" w:rsidTr="00435CAB">
        <w:trPr>
          <w:ins w:id="1102" w:author="Stefan Gustafsson" w:date="2012-08-27T11:17:00Z"/>
        </w:trPr>
        <w:tc>
          <w:tcPr>
            <w:tcW w:w="1051" w:type="dxa"/>
            <w:shd w:val="clear" w:color="auto" w:fill="auto"/>
            <w:tcPrChange w:id="1103" w:author="Stefan Gustafsson" w:date="2012-08-27T11:29:00Z">
              <w:tcPr>
                <w:tcW w:w="1051" w:type="dxa"/>
                <w:shd w:val="clear" w:color="auto" w:fill="auto"/>
              </w:tcPr>
            </w:tcPrChange>
          </w:tcPr>
          <w:p w14:paraId="2D84F4A4" w14:textId="77777777" w:rsidR="00632D60" w:rsidRPr="00020E56" w:rsidRDefault="00632D60" w:rsidP="00632D60">
            <w:pPr>
              <w:pStyle w:val="Brdtext"/>
              <w:keepNext/>
              <w:keepLines/>
              <w:spacing w:before="200"/>
              <w:outlineLvl w:val="8"/>
              <w:rPr>
                <w:ins w:id="1104" w:author="Stefan Gustafsson" w:date="2012-08-27T11:17:00Z"/>
                <w:sz w:val="16"/>
                <w:szCs w:val="16"/>
                <w:rPrChange w:id="1105" w:author="Stefan Gustafsson" w:date="2012-08-27T11:27:00Z">
                  <w:rPr>
                    <w:ins w:id="1106" w:author="Stefan Gustafsson" w:date="2012-08-27T11:17:00Z"/>
                    <w:rFonts w:cstheme="majorBidi"/>
                    <w:b/>
                    <w:i/>
                    <w:iCs/>
                    <w:noProof/>
                  </w:rPr>
                </w:rPrChange>
              </w:rPr>
            </w:pPr>
            <w:proofErr w:type="spellStart"/>
            <w:ins w:id="1107" w:author="Stefan Gustafsson" w:date="2012-08-27T11:17:00Z">
              <w:r w:rsidRPr="00020E56">
                <w:rPr>
                  <w:sz w:val="16"/>
                  <w:szCs w:val="16"/>
                  <w:rPrChange w:id="1108" w:author="Stefan Gustafsson" w:date="2012-08-27T11:27:00Z">
                    <w:rPr>
                      <w:b/>
                    </w:rPr>
                  </w:rPrChange>
                </w:rPr>
                <w:t>Owner</w:t>
              </w:r>
              <w:proofErr w:type="spellEnd"/>
            </w:ins>
          </w:p>
        </w:tc>
        <w:tc>
          <w:tcPr>
            <w:tcW w:w="1479" w:type="dxa"/>
            <w:shd w:val="clear" w:color="auto" w:fill="auto"/>
            <w:tcPrChange w:id="1109" w:author="Stefan Gustafsson" w:date="2012-08-27T11:29:00Z">
              <w:tcPr>
                <w:tcW w:w="1479" w:type="dxa"/>
                <w:shd w:val="clear" w:color="auto" w:fill="auto"/>
              </w:tcPr>
            </w:tcPrChange>
          </w:tcPr>
          <w:p w14:paraId="60AA1024" w14:textId="77777777" w:rsidR="00632D60" w:rsidRPr="00020E56" w:rsidRDefault="00632D60" w:rsidP="00632D60">
            <w:pPr>
              <w:pStyle w:val="Brdtext"/>
              <w:keepNext/>
              <w:keepLines/>
              <w:spacing w:before="200"/>
              <w:outlineLvl w:val="8"/>
              <w:rPr>
                <w:ins w:id="1110" w:author="Stefan Gustafsson" w:date="2012-08-27T11:17:00Z"/>
                <w:sz w:val="16"/>
                <w:szCs w:val="16"/>
                <w:rPrChange w:id="1111" w:author="Stefan Gustafsson" w:date="2012-08-27T11:27:00Z">
                  <w:rPr>
                    <w:ins w:id="1112" w:author="Stefan Gustafsson" w:date="2012-08-27T11:17:00Z"/>
                    <w:rFonts w:cstheme="majorBidi"/>
                    <w:b/>
                    <w:i/>
                    <w:iCs/>
                    <w:noProof/>
                  </w:rPr>
                </w:rPrChange>
              </w:rPr>
            </w:pPr>
            <w:ins w:id="1113" w:author="Stefan Gustafsson" w:date="2012-08-27T11:17:00Z">
              <w:r w:rsidRPr="00020E56">
                <w:rPr>
                  <w:sz w:val="16"/>
                  <w:szCs w:val="16"/>
                  <w:rPrChange w:id="1114" w:author="Stefan Gustafsson" w:date="2012-08-27T11:27:00Z">
                    <w:rPr>
                      <w:b/>
                    </w:rPr>
                  </w:rPrChange>
                </w:rPr>
                <w:t>Organisation vars index tog emot den ”</w:t>
              </w:r>
              <w:proofErr w:type="spellStart"/>
              <w:r w:rsidRPr="00020E56">
                <w:rPr>
                  <w:sz w:val="16"/>
                  <w:szCs w:val="16"/>
                  <w:rPrChange w:id="1115" w:author="Stefan Gustafsson" w:date="2012-08-27T11:27:00Z">
                    <w:rPr>
                      <w:b/>
                    </w:rPr>
                  </w:rPrChange>
                </w:rPr>
                <w:t>update</w:t>
              </w:r>
              <w:proofErr w:type="spellEnd"/>
              <w:r w:rsidRPr="00020E56">
                <w:rPr>
                  <w:sz w:val="16"/>
                  <w:szCs w:val="16"/>
                  <w:rPrChange w:id="1116" w:author="Stefan Gustafsson" w:date="2012-08-27T11:27:00Z">
                    <w:rPr>
                      <w:b/>
                    </w:rPr>
                  </w:rPrChange>
                </w:rPr>
                <w:t xml:space="preserve">” som orsakade </w:t>
              </w:r>
              <w:proofErr w:type="gramStart"/>
              <w:r w:rsidRPr="00020E56">
                <w:rPr>
                  <w:sz w:val="16"/>
                  <w:szCs w:val="16"/>
                  <w:rPrChange w:id="1117" w:author="Stefan Gustafsson" w:date="2012-08-27T11:27:00Z">
                    <w:rPr>
                      <w:b/>
                    </w:rPr>
                  </w:rPrChange>
                </w:rPr>
                <w:t>notifieringen</w:t>
              </w:r>
              <w:proofErr w:type="gramEnd"/>
            </w:ins>
          </w:p>
        </w:tc>
        <w:tc>
          <w:tcPr>
            <w:tcW w:w="2681" w:type="dxa"/>
            <w:shd w:val="clear" w:color="auto" w:fill="auto"/>
            <w:tcPrChange w:id="1118" w:author="Stefan Gustafsson" w:date="2012-08-27T11:29:00Z">
              <w:tcPr>
                <w:tcW w:w="2256" w:type="dxa"/>
                <w:shd w:val="clear" w:color="auto" w:fill="auto"/>
              </w:tcPr>
            </w:tcPrChange>
          </w:tcPr>
          <w:p w14:paraId="773A29BD" w14:textId="77777777" w:rsidR="00632D60" w:rsidRPr="00020E56" w:rsidRDefault="00632D60" w:rsidP="00632D60">
            <w:pPr>
              <w:pStyle w:val="Brdtext"/>
              <w:keepNext/>
              <w:keepLines/>
              <w:spacing w:before="200"/>
              <w:outlineLvl w:val="8"/>
              <w:rPr>
                <w:ins w:id="1119" w:author="Stefan Gustafsson" w:date="2012-08-27T11:17:00Z"/>
                <w:sz w:val="16"/>
                <w:szCs w:val="16"/>
                <w:rPrChange w:id="1120" w:author="Stefan Gustafsson" w:date="2012-08-27T11:27:00Z">
                  <w:rPr>
                    <w:ins w:id="1121" w:author="Stefan Gustafsson" w:date="2012-08-27T11:17:00Z"/>
                    <w:rFonts w:cstheme="majorBidi"/>
                    <w:b/>
                    <w:i/>
                    <w:iCs/>
                    <w:noProof/>
                  </w:rPr>
                </w:rPrChange>
              </w:rPr>
            </w:pPr>
            <w:ins w:id="1122" w:author="Stefan Gustafsson" w:date="2012-08-27T11:17:00Z">
              <w:r w:rsidRPr="00020E56">
                <w:rPr>
                  <w:sz w:val="16"/>
                  <w:szCs w:val="16"/>
                  <w:rPrChange w:id="1123" w:author="Stefan Gustafsson" w:date="2012-08-27T11:27:00Z">
                    <w:rPr>
                      <w:b/>
                    </w:rPr>
                  </w:rPrChange>
                </w:rPr>
                <w:t>Organisationsnummer (</w:t>
              </w:r>
              <w:proofErr w:type="spellStart"/>
              <w:r w:rsidRPr="00020E56">
                <w:rPr>
                  <w:sz w:val="16"/>
                  <w:szCs w:val="16"/>
                  <w:rPrChange w:id="1124" w:author="Stefan Gustafsson" w:date="2012-08-27T11:27:00Z">
                    <w:rPr>
                      <w:b/>
                    </w:rPr>
                  </w:rPrChange>
                </w:rPr>
                <w:t>HSA</w:t>
              </w:r>
              <w:proofErr w:type="spellEnd"/>
              <w:r w:rsidRPr="00020E56">
                <w:rPr>
                  <w:sz w:val="16"/>
                  <w:szCs w:val="16"/>
                  <w:rPrChange w:id="1125" w:author="Stefan Gustafsson" w:date="2012-08-27T11:27:00Z">
                    <w:rPr>
                      <w:b/>
                    </w:rPr>
                  </w:rPrChange>
                </w:rPr>
                <w:t xml:space="preserve">-id) för organisationen. Organisationen är en myndighet eller </w:t>
              </w:r>
              <w:proofErr w:type="spellStart"/>
              <w:r w:rsidRPr="00020E56">
                <w:rPr>
                  <w:sz w:val="16"/>
                  <w:szCs w:val="16"/>
                  <w:rPrChange w:id="1126" w:author="Stefan Gustafsson" w:date="2012-08-27T11:27:00Z">
                    <w:rPr>
                      <w:b/>
                    </w:rPr>
                  </w:rPrChange>
                </w:rPr>
                <w:t>Inera</w:t>
              </w:r>
              <w:proofErr w:type="spellEnd"/>
              <w:r w:rsidRPr="00020E56">
                <w:rPr>
                  <w:sz w:val="16"/>
                  <w:szCs w:val="16"/>
                  <w:rPrChange w:id="1127" w:author="Stefan Gustafsson" w:date="2012-08-27T11:27:00Z">
                    <w:rPr>
                      <w:b/>
                    </w:rPr>
                  </w:rPrChange>
                </w:rPr>
                <w:t xml:space="preserve"> om uppdateringen togs emot direkt av nationellt index.</w:t>
              </w:r>
            </w:ins>
          </w:p>
        </w:tc>
        <w:tc>
          <w:tcPr>
            <w:tcW w:w="691" w:type="dxa"/>
            <w:shd w:val="clear" w:color="auto" w:fill="auto"/>
            <w:tcPrChange w:id="1128" w:author="Stefan Gustafsson" w:date="2012-08-27T11:29:00Z">
              <w:tcPr>
                <w:tcW w:w="1116" w:type="dxa"/>
                <w:shd w:val="clear" w:color="auto" w:fill="auto"/>
              </w:tcPr>
            </w:tcPrChange>
          </w:tcPr>
          <w:p w14:paraId="0D6030BF" w14:textId="77777777" w:rsidR="00632D60" w:rsidRPr="00020E56" w:rsidRDefault="00632D60" w:rsidP="00632D60">
            <w:pPr>
              <w:pStyle w:val="Brdtext"/>
              <w:keepNext/>
              <w:keepLines/>
              <w:spacing w:before="200"/>
              <w:outlineLvl w:val="8"/>
              <w:rPr>
                <w:ins w:id="1129" w:author="Stefan Gustafsson" w:date="2012-08-27T11:17:00Z"/>
                <w:sz w:val="16"/>
                <w:szCs w:val="16"/>
                <w:rPrChange w:id="1130" w:author="Stefan Gustafsson" w:date="2012-08-27T11:27:00Z">
                  <w:rPr>
                    <w:ins w:id="1131" w:author="Stefan Gustafsson" w:date="2012-08-27T11:17:00Z"/>
                    <w:rFonts w:cstheme="majorBidi"/>
                    <w:b/>
                    <w:i/>
                    <w:iCs/>
                    <w:noProof/>
                  </w:rPr>
                </w:rPrChange>
              </w:rPr>
            </w:pPr>
            <w:ins w:id="1132" w:author="Stefan Gustafsson" w:date="2012-08-27T11:17:00Z">
              <w:r w:rsidRPr="00020E56">
                <w:rPr>
                  <w:sz w:val="16"/>
                  <w:szCs w:val="16"/>
                  <w:rPrChange w:id="1133" w:author="Stefan Gustafsson" w:date="2012-08-27T11:27:00Z">
                    <w:rPr>
                      <w:b/>
                    </w:rPr>
                  </w:rPrChange>
                </w:rPr>
                <w:t>1</w:t>
              </w:r>
              <w:proofErr w:type="gramStart"/>
              <w:r w:rsidRPr="00020E56">
                <w:rPr>
                  <w:sz w:val="16"/>
                  <w:szCs w:val="16"/>
                  <w:rPrChange w:id="1134" w:author="Stefan Gustafsson" w:date="2012-08-27T11:27:00Z">
                    <w:rPr>
                      <w:b/>
                    </w:rPr>
                  </w:rPrChange>
                </w:rPr>
                <w:t>..</w:t>
              </w:r>
              <w:proofErr w:type="gramEnd"/>
              <w:r w:rsidRPr="00020E56">
                <w:rPr>
                  <w:sz w:val="16"/>
                  <w:szCs w:val="16"/>
                  <w:rPrChange w:id="1135" w:author="Stefan Gustafsson" w:date="2012-08-27T11:27:00Z">
                    <w:rPr>
                      <w:b/>
                    </w:rPr>
                  </w:rPrChange>
                </w:rPr>
                <w:t>1</w:t>
              </w:r>
            </w:ins>
          </w:p>
        </w:tc>
        <w:tc>
          <w:tcPr>
            <w:tcW w:w="2380" w:type="dxa"/>
            <w:shd w:val="clear" w:color="auto" w:fill="auto"/>
            <w:tcPrChange w:id="1136" w:author="Stefan Gustafsson" w:date="2012-08-27T11:29:00Z">
              <w:tcPr>
                <w:tcW w:w="2380" w:type="dxa"/>
                <w:shd w:val="clear" w:color="auto" w:fill="auto"/>
              </w:tcPr>
            </w:tcPrChange>
          </w:tcPr>
          <w:p w14:paraId="3E3AD73E" w14:textId="77777777" w:rsidR="00632D60" w:rsidRPr="00020E56" w:rsidRDefault="00632D60" w:rsidP="00632D60">
            <w:pPr>
              <w:pStyle w:val="Brdtext"/>
              <w:keepNext/>
              <w:keepLines/>
              <w:spacing w:before="200"/>
              <w:outlineLvl w:val="8"/>
              <w:rPr>
                <w:ins w:id="1137" w:author="Stefan Gustafsson" w:date="2012-08-27T11:17:00Z"/>
                <w:sz w:val="16"/>
                <w:szCs w:val="16"/>
                <w:rPrChange w:id="1138" w:author="Stefan Gustafsson" w:date="2012-08-27T11:27:00Z">
                  <w:rPr>
                    <w:ins w:id="1139" w:author="Stefan Gustafsson" w:date="2012-08-27T11:17:00Z"/>
                    <w:rFonts w:cstheme="majorBidi"/>
                    <w:b/>
                    <w:i/>
                    <w:iCs/>
                    <w:noProof/>
                  </w:rPr>
                </w:rPrChange>
              </w:rPr>
            </w:pPr>
            <w:ins w:id="1140" w:author="Stefan Gustafsson" w:date="2012-08-27T11:17:00Z">
              <w:r w:rsidRPr="00020E56">
                <w:rPr>
                  <w:sz w:val="16"/>
                  <w:szCs w:val="16"/>
                  <w:rPrChange w:id="1141" w:author="Stefan Gustafsson" w:date="2012-08-27T11:27:00Z">
                    <w:rPr>
                      <w:b/>
                    </w:rPr>
                  </w:rPrChange>
                </w:rPr>
                <w:t xml:space="preserve">Syftet är att skapa förutsättningar för att undvika rundgång mellan </w:t>
              </w:r>
              <w:proofErr w:type="gramStart"/>
              <w:r w:rsidRPr="00020E56">
                <w:rPr>
                  <w:sz w:val="16"/>
                  <w:szCs w:val="16"/>
                  <w:rPrChange w:id="1142" w:author="Stefan Gustafsson" w:date="2012-08-27T11:27:00Z">
                    <w:rPr>
                      <w:b/>
                    </w:rPr>
                  </w:rPrChange>
                </w:rPr>
                <w:t>notifierande</w:t>
              </w:r>
              <w:proofErr w:type="gramEnd"/>
              <w:r w:rsidRPr="00020E56">
                <w:rPr>
                  <w:sz w:val="16"/>
                  <w:szCs w:val="16"/>
                  <w:rPrChange w:id="1143" w:author="Stefan Gustafsson" w:date="2012-08-27T11:27:00Z">
                    <w:rPr>
                      <w:b/>
                    </w:rPr>
                  </w:rPrChange>
                </w:rPr>
                <w:t xml:space="preserve"> parter.</w:t>
              </w:r>
            </w:ins>
          </w:p>
        </w:tc>
        <w:tc>
          <w:tcPr>
            <w:tcW w:w="1005" w:type="dxa"/>
            <w:shd w:val="clear" w:color="auto" w:fill="auto"/>
            <w:tcPrChange w:id="1144" w:author="Stefan Gustafsson" w:date="2012-08-27T11:29:00Z">
              <w:tcPr>
                <w:tcW w:w="1005" w:type="dxa"/>
                <w:shd w:val="clear" w:color="auto" w:fill="auto"/>
              </w:tcPr>
            </w:tcPrChange>
          </w:tcPr>
          <w:p w14:paraId="726046C7" w14:textId="77777777" w:rsidR="00632D60" w:rsidRPr="00632D60" w:rsidRDefault="00632D60" w:rsidP="00632D60">
            <w:pPr>
              <w:pStyle w:val="Brdtext"/>
              <w:rPr>
                <w:ins w:id="1145" w:author="Stefan Gustafsson" w:date="2012-08-27T11:17:00Z"/>
                <w:rPrChange w:id="1146" w:author="Stefan Gustafsson" w:date="2012-08-27T11:18:00Z">
                  <w:rPr>
                    <w:ins w:id="1147" w:author="Stefan Gustafsson" w:date="2012-08-27T11:17:00Z"/>
                    <w:b/>
                  </w:rPr>
                </w:rPrChange>
              </w:rPr>
            </w:pPr>
          </w:p>
        </w:tc>
      </w:tr>
    </w:tbl>
    <w:p w14:paraId="57136A8F" w14:textId="77777777" w:rsidR="000A6314" w:rsidRPr="008B1CF9" w:rsidRDefault="000A6314" w:rsidP="000A6314"/>
    <w:p w14:paraId="1EEBDA46" w14:textId="6F83F1CF" w:rsidR="00BD487E" w:rsidRDefault="00177F2F" w:rsidP="00DC5B49">
      <w:pPr>
        <w:pStyle w:val="Rubrik1"/>
      </w:pPr>
      <w:bookmarkStart w:id="1148" w:name="_Toc207692089"/>
      <w:proofErr w:type="spellStart"/>
      <w:r>
        <w:t>GetRequestActivities</w:t>
      </w:r>
      <w:bookmarkEnd w:id="1148"/>
      <w:proofErr w:type="spellEnd"/>
    </w:p>
    <w:p w14:paraId="24C174C0" w14:textId="23D7F879" w:rsidR="009645B6" w:rsidRPr="009645B6" w:rsidRDefault="005F553F">
      <w:pPr>
        <w:pStyle w:val="Brdtext"/>
      </w:pPr>
      <w:r>
        <w:t>Denna tjänst returnerar status/</w:t>
      </w:r>
      <w:proofErr w:type="spellStart"/>
      <w:r>
        <w:t>aktivitetsrader</w:t>
      </w:r>
      <w:proofErr w:type="spellEnd"/>
      <w:r>
        <w:t xml:space="preserve">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5B49">
      <w:pPr>
        <w:pStyle w:val="Rubrik2"/>
      </w:pPr>
      <w:r>
        <w:t>Frivillighet</w:t>
      </w:r>
    </w:p>
    <w:p w14:paraId="3C336BC4" w14:textId="0B276545" w:rsidR="00B06791" w:rsidRPr="00AE09FD" w:rsidRDefault="00CE47D3" w:rsidP="005D40C8">
      <w:pPr>
        <w:pStyle w:val="Brdtext"/>
      </w:pPr>
      <w:r>
        <w:t>Tjänsten är obligatorisk</w:t>
      </w:r>
      <w:r w:rsidR="00523DB1">
        <w:t xml:space="preserve"> i </w:t>
      </w:r>
      <w:proofErr w:type="spellStart"/>
      <w:r w:rsidR="00523DB1">
        <w:t>samanhanget</w:t>
      </w:r>
      <w:proofErr w:type="spellEnd"/>
      <w:r>
        <w:t>.</w:t>
      </w:r>
      <w:r w:rsidR="00B06791">
        <w:t xml:space="preserve"> </w:t>
      </w:r>
    </w:p>
    <w:p w14:paraId="1BBA254F" w14:textId="77777777" w:rsidR="00BD487E" w:rsidRDefault="00BD487E" w:rsidP="00DC5B49">
      <w:pPr>
        <w:pStyle w:val="Rubrik2"/>
      </w:pPr>
      <w:r>
        <w:t>Version</w:t>
      </w:r>
    </w:p>
    <w:p w14:paraId="4F35F8C7" w14:textId="77777777" w:rsidR="00BD487E" w:rsidRDefault="00BD487E" w:rsidP="005D40C8">
      <w:pPr>
        <w:pStyle w:val="Brdtext"/>
      </w:pPr>
      <w:r>
        <w:t>Tjänsten finns sedan 1.0.</w:t>
      </w:r>
    </w:p>
    <w:p w14:paraId="6495C328" w14:textId="77777777" w:rsidR="00BD487E" w:rsidRDefault="00BD487E" w:rsidP="005530A8">
      <w:pPr>
        <w:pStyle w:val="Brdtext"/>
      </w:pPr>
      <w:r>
        <w:t>Tjänsten har inte uppdaterats sedan 1.0.</w:t>
      </w:r>
    </w:p>
    <w:p w14:paraId="606CBFB4" w14:textId="77777777" w:rsidR="00BD487E" w:rsidRDefault="00BD487E" w:rsidP="00DC5B49">
      <w:pPr>
        <w:pStyle w:val="Rubrik2"/>
      </w:pPr>
      <w:r>
        <w:t>SLA-krav</w:t>
      </w:r>
    </w:p>
    <w:p w14:paraId="7375A559" w14:textId="77777777" w:rsidR="009645B6" w:rsidRDefault="009645B6" w:rsidP="005D40C8">
      <w:pPr>
        <w:pStyle w:val="Brdtext"/>
      </w:pPr>
      <w:r>
        <w:t xml:space="preserve">Följande SLA-krav gäller för </w:t>
      </w:r>
      <w:r w:rsidRPr="00AD20B4">
        <w:t>producenter</w:t>
      </w:r>
      <w:r>
        <w:t xml:space="preserve"> av detta tjänstekontrakt (</w:t>
      </w:r>
      <w:proofErr w:type="spellStart"/>
      <w:r>
        <w:t>Källsystem</w:t>
      </w:r>
      <w:proofErr w:type="spellEnd"/>
      <w:r>
        <w:t xml:space="preserve">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77777777" w:rsidR="009645B6" w:rsidRDefault="009645B6" w:rsidP="00857D10">
            <w:r>
              <w:t>Ett anrop är atomärt i betydelsen att en begäran ska fullföljas i sin helhet eller inte alls</w:t>
            </w:r>
          </w:p>
        </w:tc>
      </w:tr>
    </w:tbl>
    <w:p w14:paraId="23C31F45" w14:textId="77777777" w:rsidR="009645B6" w:rsidRPr="009764E1" w:rsidRDefault="009645B6" w:rsidP="009645B6"/>
    <w:p w14:paraId="0F93661F" w14:textId="77777777" w:rsidR="009645B6" w:rsidRDefault="009645B6" w:rsidP="005D40C8">
      <w:pPr>
        <w:pStyle w:val="Brdtext"/>
      </w:pPr>
    </w:p>
    <w:p w14:paraId="76E7F578" w14:textId="16D607DC" w:rsidR="00BD487E" w:rsidRDefault="00CD01F7" w:rsidP="00DC5B49">
      <w:pPr>
        <w:pStyle w:val="Rubrik2"/>
      </w:pPr>
      <w:ins w:id="1149" w:author="Stefan Gustafsson" w:date="2012-08-21T11:02:00Z">
        <w:r>
          <w:t>Begäran</w:t>
        </w:r>
      </w:ins>
      <w:ins w:id="1150" w:author="Stefan Gustafsson" w:date="2012-08-27T13:03:00Z">
        <w:r>
          <w:t>:</w:t>
        </w:r>
      </w:ins>
      <w:ins w:id="1151" w:author="Stefan Gustafsson" w:date="2012-08-21T11:02:00Z">
        <w:r>
          <w:t xml:space="preserve"> </w:t>
        </w:r>
      </w:ins>
      <w:proofErr w:type="spellStart"/>
      <w:r w:rsidR="000B4146">
        <w:t>GetRequestActivities</w:t>
      </w:r>
      <w:r w:rsidR="00AD3A77">
        <w:t>Request</w:t>
      </w:r>
      <w:proofErr w:type="spellEnd"/>
      <w:r w:rsidR="000B4146">
        <w:t xml:space="preserve"> </w:t>
      </w:r>
    </w:p>
    <w:p w14:paraId="7E5E6A96" w14:textId="5F19A76F" w:rsidR="00A75C77" w:rsidRPr="00382978" w:rsidRDefault="00A75C77" w:rsidP="005D40C8">
      <w:pPr>
        <w:pStyle w:val="Brdtext"/>
      </w:pPr>
      <w:r>
        <w:t xml:space="preserve">Tabellen beskriver innehållet i en </w:t>
      </w:r>
      <w:r w:rsidR="00274700">
        <w:t xml:space="preserve">förfrågan </w:t>
      </w:r>
      <w:r>
        <w:t xml:space="preserve">som motsvaras av </w:t>
      </w:r>
      <w:proofErr w:type="spellStart"/>
      <w:r w:rsidR="00C7003E">
        <w:t>GetRequestActivitie</w:t>
      </w:r>
      <w:r w:rsidR="00274700">
        <w:t>sType</w:t>
      </w:r>
      <w:proofErr w:type="spellEnd"/>
      <w:r w:rsidR="00274700">
        <w:t xml:space="preserve"> </w:t>
      </w:r>
      <w:r>
        <w:t>i GetRequestActiv</w:t>
      </w:r>
      <w:r w:rsidRPr="00382978">
        <w:t>itiesResponder_1_0.xsd</w:t>
      </w:r>
    </w:p>
    <w:p w14:paraId="3BC0F6CD" w14:textId="77777777" w:rsidR="00BD487E" w:rsidRDefault="00BD487E" w:rsidP="000B4146">
      <w:pPr>
        <w:rPr>
          <w:ins w:id="1152" w:author="Stefan Gustafsson" w:date="2012-08-21T11:03:00Z"/>
        </w:rPr>
      </w:pPr>
    </w:p>
    <w:p w14:paraId="18A93D63" w14:textId="494A34D4" w:rsidR="00C77DC9" w:rsidRDefault="00C77DC9">
      <w:pPr>
        <w:pStyle w:val="Liststycke"/>
        <w:numPr>
          <w:ilvl w:val="0"/>
          <w:numId w:val="22"/>
        </w:numPr>
        <w:rPr>
          <w:ins w:id="1153" w:author="Stefan Gustafsson" w:date="2012-08-21T11:04:00Z"/>
        </w:rPr>
        <w:pPrChange w:id="1154" w:author="Stefan Gustafsson" w:date="2012-08-21T11:04:00Z">
          <w:pPr/>
        </w:pPrChange>
      </w:pPr>
      <w:ins w:id="1155" w:author="Stefan Gustafsson" w:date="2012-08-21T11:04:00Z">
        <w:r>
          <w:t>Healthcare_facility</w:t>
        </w:r>
      </w:ins>
      <w:ins w:id="1156" w:author="Stefan Gustafsson" w:date="2012-08-21T13:16:00Z">
        <w:r w:rsidR="0093231B">
          <w:t>-id</w:t>
        </w:r>
      </w:ins>
      <w:ins w:id="1157" w:author="Stefan Gustafsson" w:date="2012-08-21T11:04:00Z">
        <w:r w:rsidR="00175932">
          <w:t xml:space="preserve"> [0</w:t>
        </w:r>
        <w:r>
          <w:t>..1]</w:t>
        </w:r>
      </w:ins>
    </w:p>
    <w:p w14:paraId="6D9B674F" w14:textId="67897B78" w:rsidR="00C77DC9" w:rsidRDefault="00C77DC9">
      <w:pPr>
        <w:pStyle w:val="Liststycke"/>
        <w:numPr>
          <w:ilvl w:val="0"/>
          <w:numId w:val="22"/>
        </w:numPr>
        <w:rPr>
          <w:ins w:id="1158" w:author="Stefan Gustafsson" w:date="2012-08-21T11:07:00Z"/>
        </w:rPr>
        <w:pPrChange w:id="1159" w:author="Stefan Gustafsson" w:date="2012-08-21T11:04:00Z">
          <w:pPr/>
        </w:pPrChange>
      </w:pPr>
      <w:ins w:id="1160" w:author="Stefan Gustafsson" w:date="2012-08-21T11:06:00Z">
        <w:r>
          <w:t>Personid</w:t>
        </w:r>
      </w:ins>
      <w:ins w:id="1161" w:author="Stefan Gustafsson" w:date="2012-08-21T11:07:00Z">
        <w:r w:rsidR="00463667">
          <w:t xml:space="preserve"> [1..1]</w:t>
        </w:r>
      </w:ins>
    </w:p>
    <w:p w14:paraId="38DF3F3B" w14:textId="3D44EFF5" w:rsidR="00463667" w:rsidRDefault="00463667">
      <w:pPr>
        <w:pStyle w:val="Liststycke"/>
        <w:numPr>
          <w:ilvl w:val="0"/>
          <w:numId w:val="22"/>
        </w:numPr>
        <w:rPr>
          <w:ins w:id="1162" w:author="Stefan Gustafsson" w:date="2012-08-21T11:09:00Z"/>
        </w:rPr>
        <w:pPrChange w:id="1163" w:author="Stefan Gustafsson" w:date="2012-08-21T11:04:00Z">
          <w:pPr/>
        </w:pPrChange>
      </w:pPr>
      <w:ins w:id="1164" w:author="Stefan Gustafsson" w:date="2012-08-21T11:09:00Z">
        <w:r>
          <w:t>From_date [0..1]</w:t>
        </w:r>
      </w:ins>
    </w:p>
    <w:p w14:paraId="31F91FC7" w14:textId="26E4F55E" w:rsidR="00463667" w:rsidRDefault="00463667">
      <w:pPr>
        <w:pStyle w:val="Liststycke"/>
        <w:numPr>
          <w:ilvl w:val="0"/>
          <w:numId w:val="22"/>
        </w:numPr>
        <w:rPr>
          <w:ins w:id="1165" w:author="Stefan Gustafsson" w:date="2012-08-21T11:09:00Z"/>
        </w:rPr>
        <w:pPrChange w:id="1166" w:author="Stefan Gustafsson" w:date="2012-08-21T11:04:00Z">
          <w:pPr/>
        </w:pPrChange>
      </w:pPr>
      <w:ins w:id="1167" w:author="Stefan Gustafsson" w:date="2012-08-21T11:09:00Z">
        <w:r>
          <w:t>To_date [0..1]</w:t>
        </w:r>
      </w:ins>
    </w:p>
    <w:p w14:paraId="18B65B9B" w14:textId="77777777" w:rsidR="00463667" w:rsidRDefault="00463667">
      <w:pPr>
        <w:pStyle w:val="Liststycke"/>
        <w:pPrChange w:id="1168" w:author="Stefan Gustafsson" w:date="2012-08-21T11:10:00Z">
          <w:pPr/>
        </w:pPrChange>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11"/>
        <w:gridCol w:w="1578"/>
        <w:gridCol w:w="1934"/>
        <w:gridCol w:w="1004"/>
        <w:gridCol w:w="1633"/>
        <w:gridCol w:w="1610"/>
      </w:tblGrid>
      <w:tr w:rsidR="00295D8B" w:rsidRPr="0057096A" w14:paraId="4DCD474B" w14:textId="77777777" w:rsidTr="00AC7BA4">
        <w:trPr>
          <w:trHeight w:val="516"/>
        </w:trPr>
        <w:tc>
          <w:tcPr>
            <w:tcW w:w="555"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903"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90" w:type="pct"/>
          </w:tcPr>
          <w:p w14:paraId="27879BA4" w14:textId="77777777" w:rsidR="00295D8B" w:rsidRDefault="00295D8B" w:rsidP="00295D8B">
            <w:pPr>
              <w:jc w:val="center"/>
              <w:rPr>
                <w:rFonts w:eastAsia="Arial Unicode MS" w:cs="Arial"/>
              </w:rPr>
            </w:pPr>
            <w:r w:rsidRPr="0057096A">
              <w:rPr>
                <w:rFonts w:cs="Arial"/>
                <w:b/>
              </w:rPr>
              <w:t>Format</w:t>
            </w:r>
          </w:p>
        </w:tc>
        <w:tc>
          <w:tcPr>
            <w:tcW w:w="601" w:type="pct"/>
          </w:tcPr>
          <w:p w14:paraId="186AA6D7" w14:textId="77777777" w:rsidR="00295D8B" w:rsidRDefault="00295D8B" w:rsidP="00F638A1">
            <w:pPr>
              <w:jc w:val="center"/>
              <w:rPr>
                <w:rFonts w:eastAsia="Arial Unicode MS" w:cs="Arial"/>
              </w:rPr>
            </w:pPr>
            <w:r w:rsidRPr="0057096A">
              <w:rPr>
                <w:rFonts w:cs="Arial"/>
                <w:b/>
              </w:rPr>
              <w:t>Mult</w:t>
            </w:r>
          </w:p>
        </w:tc>
        <w:tc>
          <w:tcPr>
            <w:tcW w:w="932" w:type="pct"/>
          </w:tcPr>
          <w:p w14:paraId="4E8F4BCA" w14:textId="77777777" w:rsidR="00295D8B" w:rsidRPr="007C0A4D" w:rsidRDefault="00295D8B" w:rsidP="005A75A7">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19" w:type="pct"/>
          </w:tcPr>
          <w:p w14:paraId="6A5B5B5F" w14:textId="77777777" w:rsidR="00295D8B" w:rsidRDefault="00295D8B" w:rsidP="005A75A7">
            <w:pPr>
              <w:rPr>
                <w:rFonts w:eastAsia="Arial Unicode MS" w:cs="Arial"/>
              </w:rPr>
            </w:pPr>
            <w:r w:rsidRPr="0057096A">
              <w:rPr>
                <w:rFonts w:cs="Arial"/>
                <w:b/>
              </w:rPr>
              <w:t>Beslutsregel</w:t>
            </w:r>
          </w:p>
        </w:tc>
      </w:tr>
      <w:tr w:rsidR="00260A1A" w:rsidRPr="0057096A" w14:paraId="33FCC817" w14:textId="77777777" w:rsidTr="00AC7BA4">
        <w:trPr>
          <w:trHeight w:val="516"/>
          <w:ins w:id="1169" w:author="Stefan Gustafsson" w:date="2012-08-21T13:09:00Z"/>
        </w:trPr>
        <w:tc>
          <w:tcPr>
            <w:tcW w:w="555" w:type="pct"/>
          </w:tcPr>
          <w:p w14:paraId="44E08BF0" w14:textId="7258566D" w:rsidR="00260A1A" w:rsidRPr="00260A1A" w:rsidRDefault="00260A1A" w:rsidP="005A75A7">
            <w:pPr>
              <w:keepNext/>
              <w:keepLines/>
              <w:spacing w:before="200"/>
              <w:outlineLvl w:val="8"/>
              <w:rPr>
                <w:ins w:id="1170" w:author="Stefan Gustafsson" w:date="2012-08-21T13:09:00Z"/>
                <w:rFonts w:cs="Arial"/>
                <w:rPrChange w:id="1171" w:author="Stefan Gustafsson" w:date="2012-08-21T13:10:00Z">
                  <w:rPr>
                    <w:ins w:id="1172" w:author="Stefan Gustafsson" w:date="2012-08-21T13:09:00Z"/>
                    <w:rFonts w:cs="Arial"/>
                    <w:b/>
                    <w:i/>
                    <w:iCs/>
                  </w:rPr>
                </w:rPrChange>
              </w:rPr>
            </w:pPr>
            <w:ins w:id="1173" w:author="Stefan Gustafsson" w:date="2012-08-21T13:09:00Z">
              <w:r w:rsidRPr="00260A1A">
                <w:rPr>
                  <w:rFonts w:cs="Arial"/>
                  <w:rPrChange w:id="1174" w:author="Stefan Gustafsson" w:date="2012-08-21T13:10:00Z">
                    <w:rPr>
                      <w:rFonts w:cs="Arial"/>
                      <w:b/>
                    </w:rPr>
                  </w:rPrChange>
                </w:rPr>
                <w:t>Healthcare_facility</w:t>
              </w:r>
            </w:ins>
            <w:ins w:id="1175" w:author="Stefan Gustafsson" w:date="2012-08-21T13:15:00Z">
              <w:r w:rsidR="0093231B">
                <w:rPr>
                  <w:rFonts w:cs="Arial"/>
                </w:rPr>
                <w:t>-id</w:t>
              </w:r>
            </w:ins>
          </w:p>
        </w:tc>
        <w:tc>
          <w:tcPr>
            <w:tcW w:w="903" w:type="pct"/>
          </w:tcPr>
          <w:p w14:paraId="756551E6" w14:textId="41F88929" w:rsidR="00260A1A" w:rsidRPr="00260A1A" w:rsidRDefault="0093231B" w:rsidP="005A75A7">
            <w:pPr>
              <w:pStyle w:val="Default"/>
              <w:keepNext/>
              <w:keepLines/>
              <w:spacing w:before="200"/>
              <w:outlineLvl w:val="8"/>
              <w:rPr>
                <w:ins w:id="1176" w:author="Stefan Gustafsson" w:date="2012-08-21T13:09:00Z"/>
                <w:rFonts w:ascii="Arial" w:hAnsi="Arial" w:cs="Arial"/>
                <w:sz w:val="20"/>
                <w:szCs w:val="20"/>
                <w:lang w:val="sv-SE"/>
                <w:rPrChange w:id="1177" w:author="Stefan Gustafsson" w:date="2012-08-21T13:10:00Z">
                  <w:rPr>
                    <w:ins w:id="1178" w:author="Stefan Gustafsson" w:date="2012-08-21T13:09:00Z"/>
                    <w:rFonts w:ascii="Arial" w:eastAsiaTheme="majorEastAsia" w:hAnsi="Arial" w:cs="Arial"/>
                    <w:b/>
                    <w:i/>
                    <w:iCs/>
                    <w:noProof/>
                    <w:sz w:val="20"/>
                    <w:szCs w:val="20"/>
                    <w:lang w:val="sv-SE"/>
                  </w:rPr>
                </w:rPrChange>
              </w:rPr>
            </w:pPr>
            <w:proofErr w:type="spellStart"/>
            <w:ins w:id="1179" w:author="Stefan Gustafsson" w:date="2012-08-21T13:16:00Z">
              <w:r>
                <w:rPr>
                  <w:rFonts w:ascii="Arial" w:hAnsi="Arial" w:cs="Arial"/>
                  <w:sz w:val="20"/>
                  <w:szCs w:val="20"/>
                  <w:lang w:val="sv-SE"/>
                </w:rPr>
                <w:t>HSA</w:t>
              </w:r>
              <w:proofErr w:type="spellEnd"/>
              <w:r>
                <w:rPr>
                  <w:rFonts w:ascii="Arial" w:hAnsi="Arial" w:cs="Arial"/>
                  <w:sz w:val="20"/>
                  <w:szCs w:val="20"/>
                  <w:lang w:val="sv-SE"/>
                </w:rPr>
                <w:t>-id för enhet</w:t>
              </w:r>
            </w:ins>
          </w:p>
        </w:tc>
        <w:tc>
          <w:tcPr>
            <w:tcW w:w="1090" w:type="pct"/>
          </w:tcPr>
          <w:p w14:paraId="4B03CAFB" w14:textId="04FE6D1D" w:rsidR="00260A1A" w:rsidRPr="00260A1A" w:rsidRDefault="00260A1A">
            <w:pPr>
              <w:rPr>
                <w:ins w:id="1180" w:author="Stefan Gustafsson" w:date="2012-08-21T13:09:00Z"/>
                <w:rFonts w:cs="Arial"/>
                <w:rPrChange w:id="1181" w:author="Stefan Gustafsson" w:date="2012-08-21T13:11:00Z">
                  <w:rPr>
                    <w:ins w:id="1182" w:author="Stefan Gustafsson" w:date="2012-08-21T13:09:00Z"/>
                    <w:rFonts w:cs="Arial"/>
                    <w:b/>
                    <w:i/>
                    <w:iCs/>
                  </w:rPr>
                </w:rPrChange>
              </w:rPr>
              <w:pPrChange w:id="1183" w:author="Stefan Gustafsson" w:date="2012-08-21T13:12:00Z">
                <w:pPr>
                  <w:keepNext/>
                  <w:keepLines/>
                  <w:spacing w:before="200"/>
                  <w:jc w:val="center"/>
                  <w:outlineLvl w:val="8"/>
                </w:pPr>
              </w:pPrChange>
            </w:pPr>
            <w:ins w:id="1184" w:author="Stefan Gustafsson" w:date="2012-08-21T13:11:00Z">
              <w:r w:rsidRPr="00260A1A">
                <w:rPr>
                  <w:rFonts w:cs="Arial"/>
                  <w:rPrChange w:id="1185" w:author="Stefan Gustafsson" w:date="2012-08-21T13:11:00Z">
                    <w:rPr>
                      <w:rFonts w:cs="Arial"/>
                      <w:b/>
                    </w:rPr>
                  </w:rPrChange>
                </w:rPr>
                <w:t>String</w:t>
              </w:r>
            </w:ins>
          </w:p>
        </w:tc>
        <w:tc>
          <w:tcPr>
            <w:tcW w:w="601" w:type="pct"/>
          </w:tcPr>
          <w:p w14:paraId="6B8EE4B6" w14:textId="3BB423C1" w:rsidR="00260A1A" w:rsidRPr="00260A1A" w:rsidRDefault="00175932" w:rsidP="00F638A1">
            <w:pPr>
              <w:keepNext/>
              <w:keepLines/>
              <w:spacing w:before="200"/>
              <w:jc w:val="center"/>
              <w:outlineLvl w:val="8"/>
              <w:rPr>
                <w:ins w:id="1186" w:author="Stefan Gustafsson" w:date="2012-08-21T13:09:00Z"/>
                <w:rFonts w:cs="Arial"/>
                <w:rPrChange w:id="1187" w:author="Stefan Gustafsson" w:date="2012-08-21T13:12:00Z">
                  <w:rPr>
                    <w:ins w:id="1188" w:author="Stefan Gustafsson" w:date="2012-08-21T13:09:00Z"/>
                    <w:rFonts w:cs="Arial"/>
                    <w:b/>
                    <w:i/>
                    <w:iCs/>
                  </w:rPr>
                </w:rPrChange>
              </w:rPr>
            </w:pPr>
            <w:ins w:id="1189" w:author="Stefan Gustafsson" w:date="2012-08-21T13:12:00Z">
              <w:r>
                <w:rPr>
                  <w:rFonts w:cs="Arial"/>
                </w:rPr>
                <w:t>0..1</w:t>
              </w:r>
            </w:ins>
          </w:p>
        </w:tc>
        <w:tc>
          <w:tcPr>
            <w:tcW w:w="932" w:type="pct"/>
          </w:tcPr>
          <w:p w14:paraId="63E8F8AD" w14:textId="77777777" w:rsidR="00260A1A" w:rsidRPr="007C0A4D" w:rsidRDefault="00260A1A" w:rsidP="005A75A7">
            <w:pPr>
              <w:pStyle w:val="Default"/>
              <w:rPr>
                <w:ins w:id="1190" w:author="Stefan Gustafsson" w:date="2012-08-21T13:09:00Z"/>
                <w:rFonts w:ascii="Arial" w:hAnsi="Arial" w:cs="Arial"/>
                <w:b/>
                <w:sz w:val="20"/>
                <w:szCs w:val="20"/>
              </w:rPr>
            </w:pPr>
          </w:p>
        </w:tc>
        <w:tc>
          <w:tcPr>
            <w:tcW w:w="919" w:type="pct"/>
          </w:tcPr>
          <w:p w14:paraId="7B98E7AD" w14:textId="77777777" w:rsidR="00260A1A" w:rsidRPr="0057096A" w:rsidRDefault="00260A1A" w:rsidP="005A75A7">
            <w:pPr>
              <w:rPr>
                <w:ins w:id="1191" w:author="Stefan Gustafsson" w:date="2012-08-21T13:09:00Z"/>
                <w:rFonts w:cs="Arial"/>
                <w:b/>
              </w:rPr>
            </w:pPr>
          </w:p>
        </w:tc>
      </w:tr>
      <w:tr w:rsidR="00295D8B" w:rsidRPr="0057096A" w14:paraId="39E77CE5" w14:textId="77777777" w:rsidTr="00AC7BA4">
        <w:trPr>
          <w:trHeight w:val="516"/>
        </w:trPr>
        <w:tc>
          <w:tcPr>
            <w:tcW w:w="555" w:type="pct"/>
          </w:tcPr>
          <w:p w14:paraId="740801F4" w14:textId="64A20E23" w:rsidR="00295D8B" w:rsidRPr="00295D8B" w:rsidRDefault="00085D89" w:rsidP="005A75A7">
            <w:pPr>
              <w:rPr>
                <w:rFonts w:cs="Arial"/>
              </w:rPr>
            </w:pPr>
            <w:r w:rsidRPr="00295D8B">
              <w:rPr>
                <w:rFonts w:cs="Arial"/>
              </w:rPr>
              <w:t>P</w:t>
            </w:r>
            <w:r w:rsidR="00295D8B" w:rsidRPr="00295D8B">
              <w:rPr>
                <w:rFonts w:cs="Arial"/>
              </w:rPr>
              <w:t>ersonid</w:t>
            </w:r>
          </w:p>
        </w:tc>
        <w:tc>
          <w:tcPr>
            <w:tcW w:w="903" w:type="pct"/>
          </w:tcPr>
          <w:p w14:paraId="723FD471" w14:textId="749F7FA3" w:rsidR="00295D8B" w:rsidRPr="00295D8B" w:rsidRDefault="00295D8B" w:rsidP="005A75A7">
            <w:pPr>
              <w:pStyle w:val="Default"/>
              <w:rPr>
                <w:rFonts w:ascii="Arial" w:hAnsi="Arial" w:cs="Arial"/>
                <w:b/>
                <w:sz w:val="20"/>
                <w:szCs w:val="20"/>
                <w:lang w:val="sv-SE"/>
              </w:rPr>
            </w:pPr>
            <w:r>
              <w:rPr>
                <w:rFonts w:ascii="Arial" w:hAnsi="Arial" w:cs="Arial"/>
                <w:sz w:val="20"/>
                <w:szCs w:val="20"/>
                <w:lang w:val="sv-SE"/>
              </w:rPr>
              <w:t>Invånarens personnummer</w:t>
            </w:r>
          </w:p>
        </w:tc>
        <w:tc>
          <w:tcPr>
            <w:tcW w:w="1090" w:type="pct"/>
          </w:tcPr>
          <w:p w14:paraId="450969DB" w14:textId="662697DC" w:rsidR="00A75C77" w:rsidRDefault="00AC7BA4" w:rsidP="00295D8B">
            <w:pPr>
              <w:jc w:val="center"/>
              <w:rPr>
                <w:rFonts w:eastAsia="Arial Unicode MS" w:cs="Arial"/>
              </w:rPr>
            </w:pPr>
            <w:r>
              <w:rPr>
                <w:rFonts w:eastAsia="Arial Unicode MS" w:cs="Arial"/>
              </w:rPr>
              <w:t>SubjectOfCareIdType</w:t>
            </w:r>
          </w:p>
          <w:p w14:paraId="15C5D4FC" w14:textId="1CF34C7E" w:rsidR="00295D8B" w:rsidRPr="0057096A" w:rsidRDefault="00295D8B" w:rsidP="00295D8B">
            <w:pPr>
              <w:jc w:val="center"/>
              <w:rPr>
                <w:rFonts w:cs="Arial"/>
                <w:b/>
              </w:rPr>
            </w:pPr>
            <w:r>
              <w:rPr>
                <w:rFonts w:eastAsia="Arial Unicode MS" w:cs="Arial"/>
              </w:rPr>
              <w:t>Person eller samordnings-nummer enligt skatteverkets definition 12 tecken.</w:t>
            </w:r>
          </w:p>
        </w:tc>
        <w:tc>
          <w:tcPr>
            <w:tcW w:w="601" w:type="pct"/>
          </w:tcPr>
          <w:p w14:paraId="61888A9B" w14:textId="08CC764A" w:rsidR="00295D8B" w:rsidRPr="00295D8B" w:rsidRDefault="00175932" w:rsidP="00F638A1">
            <w:pPr>
              <w:jc w:val="center"/>
              <w:rPr>
                <w:rFonts w:cs="Arial"/>
              </w:rPr>
            </w:pPr>
            <w:ins w:id="1192" w:author="Stefan Gustafsson" w:date="2012-08-27T10:54:00Z">
              <w:r>
                <w:rPr>
                  <w:rFonts w:cs="Arial"/>
                </w:rPr>
                <w:t>1..1</w:t>
              </w:r>
            </w:ins>
            <w:del w:id="1193" w:author="Stefan Gustafsson" w:date="2012-08-27T10:54:00Z">
              <w:r w:rsidR="00F638A1" w:rsidDel="00175932">
                <w:rPr>
                  <w:rFonts w:cs="Arial"/>
                </w:rPr>
                <w:delText>1</w:delText>
              </w:r>
            </w:del>
          </w:p>
        </w:tc>
        <w:tc>
          <w:tcPr>
            <w:tcW w:w="932" w:type="pct"/>
          </w:tcPr>
          <w:p w14:paraId="4E3A4BF4" w14:textId="2B5BC1DF" w:rsidR="00295D8B" w:rsidRPr="007C0A4D" w:rsidRDefault="00295D8B" w:rsidP="005A75A7">
            <w:pPr>
              <w:pStyle w:val="Default"/>
              <w:rPr>
                <w:rFonts w:ascii="Arial" w:hAnsi="Arial" w:cs="Arial"/>
                <w:b/>
                <w:sz w:val="20"/>
                <w:szCs w:val="20"/>
              </w:rPr>
            </w:pPr>
            <w:r w:rsidRPr="00670731">
              <w:rPr>
                <w:rFonts w:ascii="Arial" w:hAnsi="Arial" w:cs="Arial"/>
                <w:sz w:val="20"/>
                <w:szCs w:val="20"/>
              </w:rPr>
              <w:t>^[0-9]{8}[0-9pPtTfF][0-9]{3}$</w:t>
            </w:r>
          </w:p>
        </w:tc>
        <w:tc>
          <w:tcPr>
            <w:tcW w:w="919" w:type="pct"/>
          </w:tcPr>
          <w:p w14:paraId="2D809BD8" w14:textId="44D9889F" w:rsidR="00295D8B" w:rsidRPr="0057096A" w:rsidRDefault="00295D8B" w:rsidP="005A75A7">
            <w:pPr>
              <w:rPr>
                <w:rFonts w:cs="Arial"/>
                <w:b/>
              </w:rPr>
            </w:pPr>
            <w:r>
              <w:rPr>
                <w:rFonts w:eastAsia="Arial Unicode MS" w:cs="Arial"/>
              </w:rPr>
              <w:t>Del av instansen unikhet</w:t>
            </w:r>
          </w:p>
        </w:tc>
      </w:tr>
      <w:tr w:rsidR="00295D8B" w:rsidRPr="0057096A" w14:paraId="6533B849" w14:textId="77777777" w:rsidTr="00AC7BA4">
        <w:trPr>
          <w:trHeight w:val="516"/>
        </w:trPr>
        <w:tc>
          <w:tcPr>
            <w:tcW w:w="555" w:type="pct"/>
          </w:tcPr>
          <w:p w14:paraId="1BED44DB" w14:textId="56F5482D" w:rsidR="00295D8B" w:rsidRPr="00295D8B" w:rsidRDefault="00295D8B" w:rsidP="005A75A7">
            <w:pPr>
              <w:rPr>
                <w:rFonts w:cs="Arial"/>
              </w:rPr>
            </w:pPr>
            <w:r>
              <w:rPr>
                <w:rFonts w:cs="Arial"/>
              </w:rPr>
              <w:t>from-date</w:t>
            </w:r>
          </w:p>
        </w:tc>
        <w:tc>
          <w:tcPr>
            <w:tcW w:w="903" w:type="pct"/>
          </w:tcPr>
          <w:p w14:paraId="78774B04" w14:textId="083A7BB9" w:rsidR="00295D8B" w:rsidRPr="00295D8B" w:rsidRDefault="00295D8B" w:rsidP="005A75A7">
            <w:pPr>
              <w:pStyle w:val="Default"/>
              <w:rPr>
                <w:rFonts w:ascii="Arial" w:hAnsi="Arial" w:cs="Arial"/>
                <w:b/>
                <w:sz w:val="20"/>
                <w:szCs w:val="20"/>
              </w:rPr>
            </w:pPr>
            <w:proofErr w:type="spellStart"/>
            <w:r w:rsidRPr="00295D8B">
              <w:rPr>
                <w:rFonts w:ascii="Arial" w:hAnsi="Arial" w:cs="Arial"/>
                <w:sz w:val="20"/>
                <w:szCs w:val="20"/>
                <w:lang w:val="sv-SE"/>
              </w:rPr>
              <w:t>Sökvariabel</w:t>
            </w:r>
            <w:proofErr w:type="spellEnd"/>
            <w:r w:rsidRPr="00295D8B">
              <w:rPr>
                <w:rFonts w:ascii="Arial" w:hAnsi="Arial" w:cs="Arial"/>
                <w:sz w:val="20"/>
                <w:szCs w:val="20"/>
                <w:lang w:val="sv-SE"/>
              </w:rPr>
              <w:t xml:space="preserve"> för att </w:t>
            </w:r>
            <w:proofErr w:type="gramStart"/>
            <w:r w:rsidRPr="00295D8B">
              <w:rPr>
                <w:rFonts w:ascii="Arial" w:hAnsi="Arial" w:cs="Arial"/>
                <w:sz w:val="20"/>
                <w:szCs w:val="20"/>
                <w:lang w:val="sv-SE"/>
              </w:rPr>
              <w:t xml:space="preserve">styra  </w:t>
            </w:r>
            <w:r w:rsidRPr="00295D8B">
              <w:rPr>
                <w:rFonts w:ascii="Arial" w:hAnsi="Arial" w:cs="Arial"/>
                <w:i/>
                <w:sz w:val="20"/>
                <w:szCs w:val="20"/>
                <w:lang w:val="sv-SE"/>
              </w:rPr>
              <w:t>'från</w:t>
            </w:r>
            <w:proofErr w:type="gramEnd"/>
            <w:r w:rsidRPr="00295D8B">
              <w:rPr>
                <w:rFonts w:ascii="Arial" w:hAnsi="Arial" w:cs="Arial"/>
                <w:i/>
                <w:sz w:val="20"/>
                <w:szCs w:val="20"/>
                <w:lang w:val="sv-SE"/>
              </w:rPr>
              <w:t xml:space="preserve"> och med datum'</w:t>
            </w:r>
            <w:r w:rsidRPr="00295D8B">
              <w:rPr>
                <w:rFonts w:ascii="Arial" w:hAnsi="Arial" w:cs="Arial"/>
                <w:sz w:val="20"/>
                <w:szCs w:val="20"/>
                <w:lang w:val="sv-SE"/>
              </w:rPr>
              <w:t xml:space="preserve"> för när en remiss skickats. Inget värde betyder implicit alla remisser ifrån start.</w:t>
            </w:r>
          </w:p>
        </w:tc>
        <w:tc>
          <w:tcPr>
            <w:tcW w:w="1090" w:type="pct"/>
          </w:tcPr>
          <w:p w14:paraId="1385C0E8" w14:textId="26A8B19F" w:rsidR="00295D8B" w:rsidRPr="00A75C77" w:rsidRDefault="00295D8B" w:rsidP="00295D8B">
            <w:pPr>
              <w:jc w:val="center"/>
              <w:rPr>
                <w:rFonts w:cs="Arial"/>
                <w:szCs w:val="20"/>
              </w:rPr>
            </w:pPr>
            <w:r w:rsidRPr="00A75C77">
              <w:rPr>
                <w:rFonts w:cs="Arial"/>
                <w:szCs w:val="20"/>
              </w:rPr>
              <w:t>TS</w:t>
            </w:r>
          </w:p>
        </w:tc>
        <w:tc>
          <w:tcPr>
            <w:tcW w:w="601" w:type="pct"/>
          </w:tcPr>
          <w:p w14:paraId="0D463FDA" w14:textId="2719A149" w:rsidR="00295D8B" w:rsidRPr="00295D8B" w:rsidRDefault="00295D8B" w:rsidP="00F638A1">
            <w:pPr>
              <w:jc w:val="center"/>
              <w:rPr>
                <w:rFonts w:cs="Arial"/>
              </w:rPr>
            </w:pPr>
            <w:r w:rsidRPr="00295D8B">
              <w:rPr>
                <w:rFonts w:cs="Arial"/>
              </w:rPr>
              <w:t>0..1</w:t>
            </w:r>
          </w:p>
        </w:tc>
        <w:tc>
          <w:tcPr>
            <w:tcW w:w="932" w:type="pct"/>
          </w:tcPr>
          <w:p w14:paraId="5B0C512E" w14:textId="77777777" w:rsidR="00295D8B" w:rsidRPr="007C0A4D" w:rsidRDefault="00295D8B" w:rsidP="005A75A7">
            <w:pPr>
              <w:pStyle w:val="Default"/>
              <w:rPr>
                <w:rFonts w:ascii="Arial" w:hAnsi="Arial" w:cs="Arial"/>
                <w:b/>
                <w:sz w:val="20"/>
                <w:szCs w:val="20"/>
              </w:rPr>
            </w:pPr>
          </w:p>
        </w:tc>
        <w:tc>
          <w:tcPr>
            <w:tcW w:w="919" w:type="pct"/>
          </w:tcPr>
          <w:p w14:paraId="02933A64" w14:textId="77777777" w:rsidR="00295D8B" w:rsidRPr="0057096A" w:rsidRDefault="00295D8B" w:rsidP="005A75A7">
            <w:pPr>
              <w:rPr>
                <w:rFonts w:cs="Arial"/>
                <w:b/>
              </w:rPr>
            </w:pPr>
          </w:p>
        </w:tc>
      </w:tr>
      <w:tr w:rsidR="00295D8B" w:rsidRPr="0057096A" w14:paraId="021B6ECC" w14:textId="77777777" w:rsidTr="00AC7BA4">
        <w:trPr>
          <w:trHeight w:val="516"/>
        </w:trPr>
        <w:tc>
          <w:tcPr>
            <w:tcW w:w="555" w:type="pct"/>
          </w:tcPr>
          <w:p w14:paraId="3F863E35" w14:textId="4CF010B1" w:rsidR="00295D8B" w:rsidRDefault="007E47C5" w:rsidP="005A75A7">
            <w:pPr>
              <w:rPr>
                <w:rFonts w:cs="Arial"/>
              </w:rPr>
            </w:pPr>
            <w:r>
              <w:rPr>
                <w:rFonts w:cs="Arial"/>
              </w:rPr>
              <w:t>t</w:t>
            </w:r>
            <w:r w:rsidR="00295D8B">
              <w:rPr>
                <w:rFonts w:cs="Arial"/>
              </w:rPr>
              <w:t>o-date</w:t>
            </w:r>
          </w:p>
        </w:tc>
        <w:tc>
          <w:tcPr>
            <w:tcW w:w="903" w:type="pct"/>
          </w:tcPr>
          <w:p w14:paraId="4161A4E0" w14:textId="77777777" w:rsidR="00295D8B" w:rsidRPr="00295D8B" w:rsidRDefault="00295D8B" w:rsidP="00295D8B">
            <w:pPr>
              <w:rPr>
                <w:rFonts w:cs="Arial"/>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 Inget värde betyder implicit alla remisser till och med dagens datum.</w:t>
            </w:r>
          </w:p>
          <w:p w14:paraId="1C0D3BD1" w14:textId="59FEFFD0" w:rsidR="00295D8B" w:rsidRPr="00295D8B" w:rsidRDefault="00295D8B" w:rsidP="00295D8B">
            <w:pPr>
              <w:pStyle w:val="Default"/>
              <w:rPr>
                <w:rFonts w:ascii="Arial" w:hAnsi="Arial" w:cs="Arial"/>
                <w:b/>
                <w:sz w:val="20"/>
                <w:szCs w:val="20"/>
                <w:lang w:val="sv-SE"/>
              </w:rPr>
            </w:pPr>
            <w:r w:rsidRPr="00295D8B">
              <w:rPr>
                <w:rFonts w:ascii="Arial" w:hAnsi="Arial" w:cs="Arial"/>
                <w:b/>
                <w:sz w:val="20"/>
                <w:szCs w:val="20"/>
                <w:lang w:val="sv-SE"/>
              </w:rPr>
              <w:t>Obs</w:t>
            </w:r>
            <w:r w:rsidRPr="00295D8B">
              <w:rPr>
                <w:rFonts w:ascii="Arial" w:hAnsi="Arial" w:cs="Arial"/>
                <w:sz w:val="20"/>
                <w:szCs w:val="20"/>
                <w:lang w:val="sv-SE"/>
              </w:rPr>
              <w:t xml:space="preserve"> Datumet gäller för remissen, </w:t>
            </w:r>
            <w:proofErr w:type="gramStart"/>
            <w:r w:rsidRPr="00295D8B">
              <w:rPr>
                <w:rFonts w:ascii="Arial" w:hAnsi="Arial" w:cs="Arial"/>
                <w:sz w:val="20"/>
                <w:szCs w:val="20"/>
                <w:lang w:val="sv-SE"/>
              </w:rPr>
              <w:t>dvs</w:t>
            </w:r>
            <w:proofErr w:type="gramEnd"/>
            <w:r w:rsidRPr="00295D8B">
              <w:rPr>
                <w:rFonts w:ascii="Arial" w:hAnsi="Arial" w:cs="Arial"/>
                <w:sz w:val="20"/>
                <w:szCs w:val="20"/>
                <w:lang w:val="sv-SE"/>
              </w:rPr>
              <w:t xml:space="preserve"> om någon </w:t>
            </w:r>
            <w:proofErr w:type="spellStart"/>
            <w:r w:rsidRPr="00295D8B">
              <w:rPr>
                <w:rFonts w:ascii="Arial" w:hAnsi="Arial" w:cs="Arial"/>
                <w:sz w:val="20"/>
                <w:szCs w:val="20"/>
                <w:lang w:val="sv-SE"/>
              </w:rPr>
              <w:t>statusrad</w:t>
            </w:r>
            <w:proofErr w:type="spellEnd"/>
            <w:r w:rsidRPr="00295D8B">
              <w:rPr>
                <w:rFonts w:ascii="Arial" w:hAnsi="Arial" w:cs="Arial"/>
                <w:sz w:val="20"/>
                <w:szCs w:val="20"/>
                <w:lang w:val="sv-SE"/>
              </w:rPr>
              <w:t xml:space="preserve"> faller inom intervallet så ska alla statusrader för denna remiss returneras.</w:t>
            </w:r>
          </w:p>
        </w:tc>
        <w:tc>
          <w:tcPr>
            <w:tcW w:w="1090" w:type="pct"/>
          </w:tcPr>
          <w:p w14:paraId="42BC7C1F" w14:textId="30B2D92F" w:rsidR="00295D8B" w:rsidRPr="00A75C77" w:rsidRDefault="00295D8B" w:rsidP="00295D8B">
            <w:pPr>
              <w:jc w:val="center"/>
              <w:rPr>
                <w:rFonts w:cs="Arial"/>
                <w:szCs w:val="20"/>
              </w:rPr>
            </w:pPr>
            <w:r w:rsidRPr="00A75C77">
              <w:rPr>
                <w:rFonts w:cs="Arial"/>
                <w:szCs w:val="20"/>
              </w:rPr>
              <w:t>TS</w:t>
            </w:r>
          </w:p>
        </w:tc>
        <w:tc>
          <w:tcPr>
            <w:tcW w:w="601" w:type="pct"/>
          </w:tcPr>
          <w:p w14:paraId="53F277C5" w14:textId="1D4D342E" w:rsidR="00295D8B" w:rsidRPr="00295D8B" w:rsidRDefault="00295D8B" w:rsidP="00F638A1">
            <w:pPr>
              <w:jc w:val="center"/>
              <w:rPr>
                <w:rFonts w:cs="Arial"/>
              </w:rPr>
            </w:pPr>
            <w:r w:rsidRPr="00295D8B">
              <w:rPr>
                <w:rFonts w:cs="Arial"/>
              </w:rPr>
              <w:t>0..1</w:t>
            </w:r>
          </w:p>
        </w:tc>
        <w:tc>
          <w:tcPr>
            <w:tcW w:w="932" w:type="pct"/>
          </w:tcPr>
          <w:p w14:paraId="17E9977C" w14:textId="77777777" w:rsidR="00295D8B" w:rsidRPr="007C0A4D" w:rsidRDefault="00295D8B" w:rsidP="005A75A7">
            <w:pPr>
              <w:pStyle w:val="Default"/>
              <w:rPr>
                <w:rFonts w:ascii="Arial" w:hAnsi="Arial" w:cs="Arial"/>
                <w:b/>
                <w:sz w:val="20"/>
                <w:szCs w:val="20"/>
              </w:rPr>
            </w:pPr>
          </w:p>
        </w:tc>
        <w:tc>
          <w:tcPr>
            <w:tcW w:w="919" w:type="pct"/>
          </w:tcPr>
          <w:p w14:paraId="77653E7E" w14:textId="77777777" w:rsidR="00295D8B" w:rsidRPr="0057096A" w:rsidRDefault="00295D8B" w:rsidP="005A75A7">
            <w:pPr>
              <w:rPr>
                <w:rFonts w:cs="Arial"/>
                <w:b/>
              </w:rPr>
            </w:pPr>
          </w:p>
        </w:tc>
      </w:tr>
    </w:tbl>
    <w:p w14:paraId="7F0CBBCE" w14:textId="77777777" w:rsidR="007C0A4D" w:rsidRDefault="007C0A4D">
      <w:pPr>
        <w:pStyle w:val="Brdtext"/>
        <w:pPrChange w:id="1194" w:author="Stefan Gustafsson" w:date="2012-08-21T11:24:00Z">
          <w:pPr/>
        </w:pPrChange>
      </w:pPr>
    </w:p>
    <w:p w14:paraId="268DBEC1" w14:textId="6ED27BA0" w:rsidR="007C0A4D" w:rsidRDefault="00CD01F7" w:rsidP="00DC5B49">
      <w:pPr>
        <w:pStyle w:val="Rubrik2"/>
      </w:pPr>
      <w:ins w:id="1195" w:author="Stefan Gustafsson" w:date="2012-08-27T13:03:00Z">
        <w:r>
          <w:t>Svar:</w:t>
        </w:r>
      </w:ins>
      <w:ins w:id="1196" w:author="Stefan Gustafsson" w:date="2012-08-27T13:02:00Z">
        <w:r>
          <w:t xml:space="preserve"> </w:t>
        </w:r>
      </w:ins>
      <w:proofErr w:type="spellStart"/>
      <w:r w:rsidR="000B4146">
        <w:t>GetRequestActivitiesR</w:t>
      </w:r>
      <w:r w:rsidR="00A75AE9">
        <w:t>esponse</w:t>
      </w:r>
      <w:proofErr w:type="spellEnd"/>
    </w:p>
    <w:p w14:paraId="24C238F0" w14:textId="6455E227" w:rsidR="007C0A4D" w:rsidRPr="00382978" w:rsidRDefault="007C0A4D">
      <w:pPr>
        <w:pStyle w:val="Brdtext"/>
        <w:pPrChange w:id="1197" w:author="Stefan Gustafsson" w:date="2012-08-21T11:24:00Z">
          <w:pPr/>
        </w:pPrChange>
      </w:pPr>
      <w:r>
        <w:t xml:space="preserve">Tabellen beskriver innehållet i en </w:t>
      </w:r>
      <w:r w:rsidR="00274700">
        <w:t>svarspost</w:t>
      </w:r>
      <w:r>
        <w:t xml:space="preserve"> som motsvaras av </w:t>
      </w:r>
      <w:proofErr w:type="spellStart"/>
      <w:r w:rsidRPr="00382978">
        <w:t>StatusEventType</w:t>
      </w:r>
      <w:proofErr w:type="spellEnd"/>
      <w:r>
        <w:t xml:space="preserve"> i </w:t>
      </w:r>
      <w:r w:rsidR="00295D8B">
        <w:t>GetRequestActiv</w:t>
      </w:r>
      <w:r w:rsidRPr="00382978">
        <w:t>itiesResponder_1_0.xsd</w:t>
      </w:r>
    </w:p>
    <w:p w14:paraId="4A0F1F36" w14:textId="77777777" w:rsidR="007C0A4D" w:rsidRDefault="007C0A4D">
      <w:pPr>
        <w:pStyle w:val="Brdtext"/>
        <w:rPr>
          <w:ins w:id="1198" w:author="Stefan Gustafsson" w:date="2012-08-21T11:11:00Z"/>
        </w:rPr>
        <w:pPrChange w:id="1199" w:author="Stefan Gustafsson" w:date="2012-08-21T11:24:00Z">
          <w:pPr/>
        </w:pPrChange>
      </w:pPr>
    </w:p>
    <w:p w14:paraId="3D2968ED" w14:textId="36A33073" w:rsidR="00574D1E" w:rsidRDefault="00574D1E">
      <w:pPr>
        <w:pStyle w:val="Brdtext"/>
        <w:numPr>
          <w:ilvl w:val="0"/>
          <w:numId w:val="23"/>
        </w:numPr>
        <w:rPr>
          <w:ins w:id="1200" w:author="Stefan Gustafsson" w:date="2012-08-21T11:16:00Z"/>
        </w:rPr>
        <w:pPrChange w:id="1201" w:author="Stefan Gustafsson" w:date="2012-08-21T11:24:00Z">
          <w:pPr/>
        </w:pPrChange>
      </w:pPr>
      <w:proofErr w:type="spellStart"/>
      <w:ins w:id="1202" w:author="Stefan Gustafsson" w:date="2012-08-21T11:14:00Z">
        <w:r>
          <w:t>RequestActivitiy</w:t>
        </w:r>
        <w:proofErr w:type="spellEnd"/>
        <w:r>
          <w:t xml:space="preserve"> </w:t>
        </w:r>
      </w:ins>
      <w:ins w:id="1203" w:author="Stefan Gustafsson" w:date="2012-08-21T11:16:00Z">
        <w:r>
          <w:t>[0</w:t>
        </w:r>
        <w:proofErr w:type="gramStart"/>
        <w:r>
          <w:t>..</w:t>
        </w:r>
        <w:proofErr w:type="gramEnd"/>
        <w:r>
          <w:t>*]</w:t>
        </w:r>
      </w:ins>
    </w:p>
    <w:p w14:paraId="31AC3612" w14:textId="18F6E30F" w:rsidR="00574D1E" w:rsidRPr="004E51C3" w:rsidRDefault="00981DEA" w:rsidP="005530A8">
      <w:pPr>
        <w:pStyle w:val="Default"/>
        <w:numPr>
          <w:ilvl w:val="1"/>
          <w:numId w:val="23"/>
        </w:numPr>
        <w:rPr>
          <w:ins w:id="1204" w:author="Stefan Gustafsson" w:date="2012-08-21T11:18:00Z"/>
          <w:rFonts w:ascii="Arial" w:hAnsi="Arial" w:cs="Arial"/>
          <w:iCs/>
          <w:sz w:val="20"/>
          <w:szCs w:val="20"/>
          <w:lang w:val="sv-SE"/>
          <w:rPrChange w:id="1205" w:author="Stefan Gustafsson" w:date="2012-08-21T11:28:00Z">
            <w:rPr>
              <w:ins w:id="1206" w:author="Stefan Gustafsson" w:date="2012-08-21T11:18:00Z"/>
            </w:rPr>
          </w:rPrChange>
        </w:rPr>
      </w:pPr>
      <w:proofErr w:type="spellStart"/>
      <w:ins w:id="1207" w:author="Stefan Gustafsson" w:date="2012-08-21T11:16:00Z">
        <w:r w:rsidRPr="005D40C8">
          <w:rPr>
            <w:rFonts w:ascii="Arial" w:hAnsi="Arial" w:cs="Arial"/>
            <w:iCs/>
            <w:sz w:val="20"/>
            <w:szCs w:val="20"/>
            <w:lang w:val="sv-SE"/>
          </w:rPr>
          <w:t>P</w:t>
        </w:r>
        <w:r w:rsidR="00574D1E" w:rsidRPr="004E51C3">
          <w:rPr>
            <w:rFonts w:ascii="Arial" w:hAnsi="Arial" w:cs="Arial"/>
            <w:iCs/>
            <w:sz w:val="20"/>
            <w:szCs w:val="20"/>
            <w:lang w:val="sv-SE"/>
            <w:rPrChange w:id="1208" w:author="Stefan Gustafsson" w:date="2012-08-21T11:28:00Z">
              <w:rPr/>
            </w:rPrChange>
          </w:rPr>
          <w:t>ersonid</w:t>
        </w:r>
      </w:ins>
      <w:proofErr w:type="spellEnd"/>
      <w:ins w:id="1209" w:author="Stefan Gustafsson" w:date="2012-08-21T12:54:00Z">
        <w:r>
          <w:rPr>
            <w:rFonts w:ascii="Arial" w:hAnsi="Arial" w:cs="Arial"/>
            <w:iCs/>
            <w:sz w:val="20"/>
            <w:szCs w:val="20"/>
            <w:lang w:val="sv-SE"/>
          </w:rPr>
          <w:t xml:space="preserve"> [1</w:t>
        </w:r>
        <w:proofErr w:type="gramStart"/>
        <w:r>
          <w:rPr>
            <w:rFonts w:ascii="Arial" w:hAnsi="Arial" w:cs="Arial"/>
            <w:iCs/>
            <w:sz w:val="20"/>
            <w:szCs w:val="20"/>
            <w:lang w:val="sv-SE"/>
          </w:rPr>
          <w:t>..</w:t>
        </w:r>
        <w:proofErr w:type="gramEnd"/>
        <w:r>
          <w:rPr>
            <w:rFonts w:ascii="Arial" w:hAnsi="Arial" w:cs="Arial"/>
            <w:iCs/>
            <w:sz w:val="20"/>
            <w:szCs w:val="20"/>
            <w:lang w:val="sv-SE"/>
          </w:rPr>
          <w:t>1]</w:t>
        </w:r>
      </w:ins>
    </w:p>
    <w:p w14:paraId="039F4208" w14:textId="52717324" w:rsidR="00532401" w:rsidRPr="004E51C3" w:rsidRDefault="00532401" w:rsidP="005530A8">
      <w:pPr>
        <w:pStyle w:val="Default"/>
        <w:numPr>
          <w:ilvl w:val="1"/>
          <w:numId w:val="23"/>
        </w:numPr>
        <w:rPr>
          <w:ins w:id="1210" w:author="Stefan Gustafsson" w:date="2012-08-21T11:18:00Z"/>
          <w:rFonts w:ascii="Arial" w:hAnsi="Arial" w:cs="Arial"/>
          <w:iCs/>
          <w:sz w:val="20"/>
          <w:szCs w:val="20"/>
          <w:lang w:val="sv-SE"/>
          <w:rPrChange w:id="1211" w:author="Stefan Gustafsson" w:date="2012-08-21T11:28:00Z">
            <w:rPr>
              <w:ins w:id="1212" w:author="Stefan Gustafsson" w:date="2012-08-21T11:18:00Z"/>
              <w:rFonts w:eastAsia="Arial Unicode MS" w:cs="Arial"/>
            </w:rPr>
          </w:rPrChange>
        </w:rPr>
      </w:pPr>
      <w:proofErr w:type="spellStart"/>
      <w:ins w:id="1213" w:author="Stefan Gustafsson" w:date="2012-08-21T11:18:00Z">
        <w:r w:rsidRPr="004E51C3">
          <w:rPr>
            <w:rFonts w:ascii="Arial" w:hAnsi="Arial" w:cs="Arial"/>
            <w:iCs/>
            <w:sz w:val="20"/>
            <w:szCs w:val="20"/>
            <w:lang w:val="sv-SE"/>
            <w:rPrChange w:id="1214" w:author="Stefan Gustafsson" w:date="2012-08-21T11:28:00Z">
              <w:rPr>
                <w:rFonts w:eastAsia="Arial Unicode MS" w:cs="Arial"/>
                <w:i/>
              </w:rPr>
            </w:rPrChange>
          </w:rPr>
          <w:t>sender</w:t>
        </w:r>
        <w:proofErr w:type="spellEnd"/>
        <w:r w:rsidRPr="004E51C3">
          <w:rPr>
            <w:rFonts w:ascii="Arial" w:hAnsi="Arial" w:cs="Arial"/>
            <w:iCs/>
            <w:sz w:val="20"/>
            <w:szCs w:val="20"/>
            <w:lang w:val="sv-SE"/>
            <w:rPrChange w:id="1215" w:author="Stefan Gustafsson" w:date="2012-08-21T11:28:00Z">
              <w:rPr>
                <w:rFonts w:eastAsia="Arial Unicode MS" w:cs="Arial"/>
                <w:i/>
              </w:rPr>
            </w:rPrChange>
          </w:rPr>
          <w:t>-</w:t>
        </w:r>
        <w:proofErr w:type="spellStart"/>
        <w:r w:rsidRPr="004E51C3">
          <w:rPr>
            <w:rFonts w:ascii="Arial" w:hAnsi="Arial" w:cs="Arial"/>
            <w:iCs/>
            <w:sz w:val="20"/>
            <w:szCs w:val="20"/>
            <w:lang w:val="sv-SE"/>
            <w:rPrChange w:id="1216" w:author="Stefan Gustafsson" w:date="2012-08-21T11:28:00Z">
              <w:rPr>
                <w:rFonts w:eastAsia="Arial Unicode MS" w:cs="Arial"/>
                <w:i/>
              </w:rPr>
            </w:rPrChange>
          </w:rPr>
          <w:t>request</w:t>
        </w:r>
        <w:proofErr w:type="spellEnd"/>
        <w:r w:rsidRPr="004E51C3">
          <w:rPr>
            <w:rFonts w:ascii="Arial" w:hAnsi="Arial" w:cs="Arial"/>
            <w:iCs/>
            <w:sz w:val="20"/>
            <w:szCs w:val="20"/>
            <w:lang w:val="sv-SE"/>
            <w:rPrChange w:id="1217" w:author="Stefan Gustafsson" w:date="2012-08-21T11:28:00Z">
              <w:rPr>
                <w:rFonts w:eastAsia="Arial Unicode MS" w:cs="Arial"/>
                <w:i/>
              </w:rPr>
            </w:rPrChange>
          </w:rPr>
          <w:t>-id</w:t>
        </w:r>
      </w:ins>
      <w:ins w:id="1218" w:author="Stefan Gustafsson" w:date="2012-08-21T12:54: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2A545872" w14:textId="655B0ADC" w:rsidR="00532401" w:rsidRPr="004E51C3" w:rsidRDefault="00532401" w:rsidP="0028448E">
      <w:pPr>
        <w:pStyle w:val="Default"/>
        <w:numPr>
          <w:ilvl w:val="1"/>
          <w:numId w:val="23"/>
        </w:numPr>
        <w:rPr>
          <w:ins w:id="1219" w:author="Stefan Gustafsson" w:date="2012-08-21T11:19:00Z"/>
          <w:rFonts w:ascii="Arial" w:hAnsi="Arial" w:cs="Arial"/>
          <w:iCs/>
          <w:sz w:val="20"/>
          <w:szCs w:val="20"/>
          <w:lang w:val="sv-SE"/>
          <w:rPrChange w:id="1220" w:author="Stefan Gustafsson" w:date="2012-08-21T11:28:00Z">
            <w:rPr>
              <w:ins w:id="1221" w:author="Stefan Gustafsson" w:date="2012-08-21T11:19:00Z"/>
              <w:rFonts w:cs="Arial"/>
              <w:iCs/>
            </w:rPr>
          </w:rPrChange>
        </w:rPr>
      </w:pPr>
      <w:ins w:id="1222" w:author="Stefan Gustafsson" w:date="2012-08-21T11:19:00Z">
        <w:r w:rsidRPr="004E51C3">
          <w:rPr>
            <w:rFonts w:ascii="Arial" w:hAnsi="Arial" w:cs="Arial"/>
            <w:iCs/>
            <w:sz w:val="20"/>
            <w:szCs w:val="20"/>
            <w:lang w:val="sv-SE"/>
            <w:rPrChange w:id="1223" w:author="Stefan Gustafsson" w:date="2012-08-21T11:28:00Z">
              <w:rPr>
                <w:rFonts w:cs="Arial"/>
                <w:i/>
                <w:iCs/>
                <w:szCs w:val="20"/>
              </w:rPr>
            </w:rPrChange>
          </w:rPr>
          <w:t>receiver-</w:t>
        </w:r>
        <w:proofErr w:type="spellStart"/>
        <w:r w:rsidRPr="004E51C3">
          <w:rPr>
            <w:rFonts w:ascii="Arial" w:hAnsi="Arial" w:cs="Arial"/>
            <w:iCs/>
            <w:sz w:val="20"/>
            <w:szCs w:val="20"/>
            <w:lang w:val="sv-SE"/>
            <w:rPrChange w:id="1224" w:author="Stefan Gustafsson" w:date="2012-08-21T11:28:00Z">
              <w:rPr>
                <w:rFonts w:cs="Arial"/>
                <w:i/>
                <w:iCs/>
                <w:szCs w:val="20"/>
              </w:rPr>
            </w:rPrChange>
          </w:rPr>
          <w:t>request</w:t>
        </w:r>
        <w:proofErr w:type="spellEnd"/>
        <w:r w:rsidRPr="004E51C3">
          <w:rPr>
            <w:rFonts w:ascii="Arial" w:hAnsi="Arial" w:cs="Arial"/>
            <w:iCs/>
            <w:sz w:val="20"/>
            <w:szCs w:val="20"/>
            <w:lang w:val="sv-SE"/>
            <w:rPrChange w:id="1225" w:author="Stefan Gustafsson" w:date="2012-08-21T11:28:00Z">
              <w:rPr>
                <w:rFonts w:cs="Arial"/>
                <w:i/>
                <w:iCs/>
                <w:szCs w:val="20"/>
              </w:rPr>
            </w:rPrChange>
          </w:rPr>
          <w:t>-id</w:t>
        </w:r>
      </w:ins>
      <w:ins w:id="1226" w:author="Stefan Gustafsson" w:date="2012-08-21T12:55: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273FC980" w14:textId="70BC9181" w:rsidR="00532401" w:rsidRPr="005D40C8" w:rsidRDefault="00532401">
      <w:pPr>
        <w:pStyle w:val="Default"/>
        <w:numPr>
          <w:ilvl w:val="1"/>
          <w:numId w:val="23"/>
        </w:numPr>
        <w:rPr>
          <w:ins w:id="1227" w:author="Stefan Gustafsson" w:date="2012-08-21T11:19:00Z"/>
          <w:rFonts w:ascii="Arial" w:hAnsi="Arial" w:cs="Arial"/>
          <w:sz w:val="20"/>
          <w:szCs w:val="20"/>
          <w:lang w:val="sv-SE"/>
        </w:rPr>
        <w:pPrChange w:id="1228" w:author="Stefan Gustafsson" w:date="2012-08-21T11:19:00Z">
          <w:pPr>
            <w:pStyle w:val="Default"/>
            <w:numPr>
              <w:numId w:val="23"/>
            </w:numPr>
            <w:ind w:left="862" w:hanging="360"/>
          </w:pPr>
        </w:pPrChange>
      </w:pPr>
      <w:proofErr w:type="spellStart"/>
      <w:ins w:id="1229" w:author="Stefan Gustafsson" w:date="2012-08-21T11:19:00Z">
        <w:r w:rsidRPr="004E51C3">
          <w:rPr>
            <w:rFonts w:ascii="Arial" w:hAnsi="Arial" w:cs="Arial"/>
            <w:iCs/>
            <w:sz w:val="20"/>
            <w:szCs w:val="20"/>
            <w:lang w:val="sv-SE"/>
            <w:rPrChange w:id="1230" w:author="Stefan Gustafsson" w:date="2012-08-21T11:27:00Z">
              <w:rPr>
                <w:rFonts w:ascii="Arial" w:hAnsi="Arial" w:cs="Arial"/>
                <w:i/>
                <w:iCs/>
                <w:sz w:val="20"/>
                <w:szCs w:val="20"/>
                <w:lang w:val="sv-SE"/>
              </w:rPr>
            </w:rPrChange>
          </w:rPr>
          <w:t>type-of-request</w:t>
        </w:r>
        <w:proofErr w:type="spellEnd"/>
        <w:r w:rsidRPr="004E51C3">
          <w:rPr>
            <w:rFonts w:ascii="Arial" w:hAnsi="Arial" w:cs="Arial"/>
            <w:iCs/>
            <w:sz w:val="20"/>
            <w:szCs w:val="20"/>
            <w:lang w:val="sv-SE"/>
            <w:rPrChange w:id="1231" w:author="Stefan Gustafsson" w:date="2012-08-21T11:27:00Z">
              <w:rPr>
                <w:rFonts w:ascii="Arial" w:hAnsi="Arial" w:cs="Arial"/>
                <w:i/>
                <w:iCs/>
                <w:sz w:val="20"/>
                <w:szCs w:val="20"/>
                <w:lang w:val="sv-SE"/>
              </w:rPr>
            </w:rPrChange>
          </w:rPr>
          <w:t xml:space="preserve"> </w:t>
        </w:r>
      </w:ins>
      <w:ins w:id="1232" w:author="Stefan Gustafsson" w:date="2012-08-21T12:55:00Z">
        <w:r w:rsidR="00981DEA">
          <w:rPr>
            <w:rFonts w:ascii="Arial" w:hAnsi="Arial" w:cs="Arial"/>
            <w:iCs/>
            <w:sz w:val="20"/>
            <w:szCs w:val="20"/>
            <w:lang w:val="sv-SE"/>
          </w:rPr>
          <w:t>[1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1D230ACC" w14:textId="78788827" w:rsidR="00532401" w:rsidRPr="004E51C3" w:rsidRDefault="00532401" w:rsidP="005D40C8">
      <w:pPr>
        <w:pStyle w:val="Default"/>
        <w:numPr>
          <w:ilvl w:val="1"/>
          <w:numId w:val="23"/>
        </w:numPr>
        <w:rPr>
          <w:ins w:id="1233" w:author="Stefan Gustafsson" w:date="2012-08-21T11:20:00Z"/>
          <w:rFonts w:ascii="Arial" w:hAnsi="Arial" w:cs="Arial"/>
          <w:iCs/>
          <w:sz w:val="20"/>
          <w:szCs w:val="20"/>
          <w:lang w:val="sv-SE"/>
          <w:rPrChange w:id="1234" w:author="Stefan Gustafsson" w:date="2012-08-21T11:28:00Z">
            <w:rPr>
              <w:ins w:id="1235" w:author="Stefan Gustafsson" w:date="2012-08-21T11:20:00Z"/>
              <w:rFonts w:cs="Arial"/>
              <w:i/>
              <w:iCs/>
            </w:rPr>
          </w:rPrChange>
        </w:rPr>
      </w:pPr>
      <w:ins w:id="1236" w:author="Stefan Gustafsson" w:date="2012-08-21T11:20:00Z">
        <w:r w:rsidRPr="004E51C3">
          <w:rPr>
            <w:rFonts w:ascii="Arial" w:hAnsi="Arial" w:cs="Arial"/>
            <w:iCs/>
            <w:sz w:val="20"/>
            <w:szCs w:val="20"/>
            <w:lang w:val="sv-SE"/>
            <w:rPrChange w:id="1237" w:author="Stefan Gustafsson" w:date="2012-08-21T11:28:00Z">
              <w:rPr/>
            </w:rPrChange>
          </w:rPr>
          <w:t>form-</w:t>
        </w:r>
        <w:proofErr w:type="spellStart"/>
        <w:r w:rsidRPr="004E51C3">
          <w:rPr>
            <w:rFonts w:ascii="Arial" w:hAnsi="Arial" w:cs="Arial"/>
            <w:iCs/>
            <w:sz w:val="20"/>
            <w:szCs w:val="20"/>
            <w:lang w:val="sv-SE"/>
            <w:rPrChange w:id="1238" w:author="Stefan Gustafsson" w:date="2012-08-21T11:28:00Z">
              <w:rPr/>
            </w:rPrChange>
          </w:rPr>
          <w:t>of</w:t>
        </w:r>
        <w:proofErr w:type="spellEnd"/>
        <w:r w:rsidRPr="004E51C3">
          <w:rPr>
            <w:rFonts w:ascii="Arial" w:hAnsi="Arial" w:cs="Arial"/>
            <w:iCs/>
            <w:sz w:val="20"/>
            <w:szCs w:val="20"/>
            <w:lang w:val="sv-SE"/>
            <w:rPrChange w:id="1239" w:author="Stefan Gustafsson" w:date="2012-08-21T11:28:00Z">
              <w:rPr/>
            </w:rPrChange>
          </w:rPr>
          <w:t>-</w:t>
        </w:r>
        <w:proofErr w:type="spellStart"/>
        <w:r w:rsidRPr="004E51C3">
          <w:rPr>
            <w:rFonts w:ascii="Arial" w:hAnsi="Arial" w:cs="Arial"/>
            <w:iCs/>
            <w:sz w:val="20"/>
            <w:szCs w:val="20"/>
            <w:lang w:val="sv-SE"/>
            <w:rPrChange w:id="1240" w:author="Stefan Gustafsson" w:date="2012-08-21T11:28:00Z">
              <w:rPr/>
            </w:rPrChange>
          </w:rPr>
          <w:t>request</w:t>
        </w:r>
      </w:ins>
      <w:proofErr w:type="spellEnd"/>
      <w:ins w:id="1241" w:author="Stefan Gustafsson" w:date="2012-08-21T12:56: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 xml:space="preserve">1] </w:t>
        </w:r>
      </w:ins>
    </w:p>
    <w:p w14:paraId="2254E558" w14:textId="1B16DE8A" w:rsidR="00532401" w:rsidRPr="004E51C3" w:rsidRDefault="00532401" w:rsidP="005D40C8">
      <w:pPr>
        <w:pStyle w:val="Default"/>
        <w:numPr>
          <w:ilvl w:val="1"/>
          <w:numId w:val="23"/>
        </w:numPr>
        <w:rPr>
          <w:ins w:id="1242" w:author="Stefan Gustafsson" w:date="2012-08-21T11:21:00Z"/>
          <w:rFonts w:ascii="Arial" w:hAnsi="Arial" w:cs="Arial"/>
          <w:iCs/>
          <w:sz w:val="20"/>
          <w:szCs w:val="20"/>
          <w:lang w:val="sv-SE"/>
          <w:rPrChange w:id="1243" w:author="Stefan Gustafsson" w:date="2012-08-21T11:28:00Z">
            <w:rPr>
              <w:ins w:id="1244" w:author="Stefan Gustafsson" w:date="2012-08-21T11:21:00Z"/>
              <w:rFonts w:cs="Arial"/>
              <w:i/>
              <w:iCs/>
            </w:rPr>
          </w:rPrChange>
        </w:rPr>
      </w:pPr>
      <w:proofErr w:type="spellStart"/>
      <w:ins w:id="1245" w:author="Stefan Gustafsson" w:date="2012-08-21T11:20:00Z">
        <w:r w:rsidRPr="004E51C3">
          <w:rPr>
            <w:rFonts w:ascii="Arial" w:hAnsi="Arial" w:cs="Arial"/>
            <w:iCs/>
            <w:sz w:val="20"/>
            <w:szCs w:val="20"/>
            <w:lang w:val="sv-SE"/>
            <w:rPrChange w:id="1246" w:author="Stefan Gustafsson" w:date="2012-08-21T11:28:00Z">
              <w:rPr/>
            </w:rPrChange>
          </w:rPr>
          <w:t>request</w:t>
        </w:r>
        <w:proofErr w:type="spellEnd"/>
        <w:r w:rsidRPr="004E51C3">
          <w:rPr>
            <w:rFonts w:ascii="Arial" w:hAnsi="Arial" w:cs="Arial"/>
            <w:iCs/>
            <w:sz w:val="20"/>
            <w:szCs w:val="20"/>
            <w:lang w:val="sv-SE"/>
            <w:rPrChange w:id="1247" w:author="Stefan Gustafsson" w:date="2012-08-21T11:28:00Z">
              <w:rPr/>
            </w:rPrChange>
          </w:rPr>
          <w:t>-</w:t>
        </w:r>
        <w:proofErr w:type="spellStart"/>
        <w:r w:rsidRPr="004E51C3">
          <w:rPr>
            <w:rFonts w:ascii="Arial" w:hAnsi="Arial" w:cs="Arial"/>
            <w:iCs/>
            <w:sz w:val="20"/>
            <w:szCs w:val="20"/>
            <w:lang w:val="sv-SE"/>
            <w:rPrChange w:id="1248" w:author="Stefan Gustafsson" w:date="2012-08-21T11:28:00Z">
              <w:rPr/>
            </w:rPrChange>
          </w:rPr>
          <w:t>issued</w:t>
        </w:r>
        <w:proofErr w:type="spellEnd"/>
        <w:r w:rsidRPr="004E51C3">
          <w:rPr>
            <w:rFonts w:ascii="Arial" w:hAnsi="Arial" w:cs="Arial"/>
            <w:iCs/>
            <w:sz w:val="20"/>
            <w:szCs w:val="20"/>
            <w:lang w:val="sv-SE"/>
            <w:rPrChange w:id="1249" w:author="Stefan Gustafsson" w:date="2012-08-21T11:28:00Z">
              <w:rPr/>
            </w:rPrChange>
          </w:rPr>
          <w:t>-by-person-</w:t>
        </w:r>
        <w:proofErr w:type="spellStart"/>
        <w:r w:rsidRPr="004E51C3">
          <w:rPr>
            <w:rFonts w:ascii="Arial" w:hAnsi="Arial" w:cs="Arial"/>
            <w:iCs/>
            <w:sz w:val="20"/>
            <w:szCs w:val="20"/>
            <w:lang w:val="sv-SE"/>
            <w:rPrChange w:id="1250" w:author="Stefan Gustafsson" w:date="2012-08-21T11:28:00Z">
              <w:rPr/>
            </w:rPrChange>
          </w:rPr>
          <w:t>name</w:t>
        </w:r>
      </w:ins>
      <w:proofErr w:type="spellEnd"/>
      <w:ins w:id="1251" w:author="Stefan Gustafsson" w:date="2012-08-21T12:56: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295048B3" w14:textId="33931CB3" w:rsidR="00532401" w:rsidRPr="004E51C3" w:rsidRDefault="0028448E" w:rsidP="005530A8">
      <w:pPr>
        <w:pStyle w:val="Default"/>
        <w:numPr>
          <w:ilvl w:val="1"/>
          <w:numId w:val="23"/>
        </w:numPr>
        <w:rPr>
          <w:ins w:id="1252" w:author="Stefan Gustafsson" w:date="2012-08-21T11:21:00Z"/>
          <w:rFonts w:ascii="Arial" w:hAnsi="Arial" w:cs="Arial"/>
          <w:iCs/>
          <w:sz w:val="20"/>
          <w:szCs w:val="20"/>
          <w:lang w:val="sv-SE"/>
          <w:rPrChange w:id="1253" w:author="Stefan Gustafsson" w:date="2012-08-21T11:28:00Z">
            <w:rPr>
              <w:ins w:id="1254" w:author="Stefan Gustafsson" w:date="2012-08-21T11:21:00Z"/>
              <w:rFonts w:cs="Arial"/>
              <w:i/>
              <w:iCs/>
            </w:rPr>
          </w:rPrChange>
        </w:rPr>
      </w:pPr>
      <w:proofErr w:type="spellStart"/>
      <w:ins w:id="1255" w:author="Stefan Gustafsson" w:date="2012-08-21T11:21:00Z">
        <w:r>
          <w:rPr>
            <w:rFonts w:ascii="Arial" w:hAnsi="Arial" w:cs="Arial"/>
            <w:iCs/>
            <w:sz w:val="20"/>
            <w:szCs w:val="20"/>
            <w:lang w:val="sv-SE"/>
          </w:rPr>
          <w:t>request</w:t>
        </w:r>
        <w:proofErr w:type="spellEnd"/>
        <w:r>
          <w:rPr>
            <w:rFonts w:ascii="Arial" w:hAnsi="Arial" w:cs="Arial"/>
            <w:iCs/>
            <w:sz w:val="20"/>
            <w:szCs w:val="20"/>
            <w:lang w:val="sv-SE"/>
          </w:rPr>
          <w:t>-</w:t>
        </w:r>
        <w:proofErr w:type="spellStart"/>
        <w:r>
          <w:rPr>
            <w:rFonts w:ascii="Arial" w:hAnsi="Arial" w:cs="Arial"/>
            <w:iCs/>
            <w:sz w:val="20"/>
            <w:szCs w:val="20"/>
            <w:lang w:val="sv-SE"/>
          </w:rPr>
          <w:t>issued</w:t>
        </w:r>
        <w:proofErr w:type="spellEnd"/>
        <w:r>
          <w:rPr>
            <w:rFonts w:ascii="Arial" w:hAnsi="Arial" w:cs="Arial"/>
            <w:iCs/>
            <w:sz w:val="20"/>
            <w:szCs w:val="20"/>
            <w:lang w:val="sv-SE"/>
          </w:rPr>
          <w:t>-by-</w:t>
        </w:r>
        <w:proofErr w:type="spellStart"/>
        <w:r>
          <w:rPr>
            <w:rFonts w:ascii="Arial" w:hAnsi="Arial" w:cs="Arial"/>
            <w:iCs/>
            <w:sz w:val="20"/>
            <w:szCs w:val="20"/>
            <w:lang w:val="sv-SE"/>
          </w:rPr>
          <w:t>healthcare</w:t>
        </w:r>
      </w:ins>
      <w:ins w:id="1256" w:author="Stefan Gustafsson" w:date="2012-08-21T12:52:00Z">
        <w:r>
          <w:rPr>
            <w:rFonts w:ascii="Arial" w:hAnsi="Arial" w:cs="Arial"/>
            <w:iCs/>
            <w:sz w:val="20"/>
            <w:szCs w:val="20"/>
            <w:lang w:val="sv-SE"/>
          </w:rPr>
          <w:t>_</w:t>
        </w:r>
      </w:ins>
      <w:ins w:id="1257" w:author="Stefan Gustafsson" w:date="2012-08-21T11:21:00Z">
        <w:r>
          <w:rPr>
            <w:rFonts w:ascii="Arial" w:hAnsi="Arial" w:cs="Arial"/>
            <w:iCs/>
            <w:sz w:val="20"/>
            <w:szCs w:val="20"/>
            <w:lang w:val="sv-SE"/>
          </w:rPr>
          <w:t>facility</w:t>
        </w:r>
        <w:proofErr w:type="spellEnd"/>
        <w:r w:rsidR="00532401" w:rsidRPr="004E51C3">
          <w:rPr>
            <w:rFonts w:ascii="Arial" w:hAnsi="Arial" w:cs="Arial"/>
            <w:iCs/>
            <w:sz w:val="20"/>
            <w:szCs w:val="20"/>
            <w:lang w:val="sv-SE"/>
            <w:rPrChange w:id="1258" w:author="Stefan Gustafsson" w:date="2012-08-21T11:28:00Z">
              <w:rPr/>
            </w:rPrChange>
          </w:rPr>
          <w:t>-id</w:t>
        </w:r>
      </w:ins>
      <w:ins w:id="1259" w:author="Stefan Gustafsson" w:date="2012-08-21T12:57: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45EC0160" w14:textId="5724D2A9" w:rsidR="00532401" w:rsidRPr="004E51C3" w:rsidRDefault="0028448E" w:rsidP="005530A8">
      <w:pPr>
        <w:pStyle w:val="Default"/>
        <w:numPr>
          <w:ilvl w:val="1"/>
          <w:numId w:val="23"/>
        </w:numPr>
        <w:rPr>
          <w:ins w:id="1260" w:author="Stefan Gustafsson" w:date="2012-08-21T11:23:00Z"/>
          <w:rFonts w:ascii="Arial" w:hAnsi="Arial" w:cs="Arial"/>
          <w:iCs/>
          <w:sz w:val="20"/>
          <w:szCs w:val="20"/>
          <w:lang w:val="sv-SE"/>
          <w:rPrChange w:id="1261" w:author="Stefan Gustafsson" w:date="2012-08-21T11:28:00Z">
            <w:rPr>
              <w:ins w:id="1262" w:author="Stefan Gustafsson" w:date="2012-08-21T11:23:00Z"/>
              <w:rFonts w:cs="Arial"/>
              <w:i/>
              <w:iCs/>
            </w:rPr>
          </w:rPrChange>
        </w:rPr>
      </w:pPr>
      <w:proofErr w:type="spellStart"/>
      <w:ins w:id="1263" w:author="Stefan Gustafsson" w:date="2012-08-21T11:22:00Z">
        <w:r>
          <w:rPr>
            <w:rFonts w:ascii="Arial" w:hAnsi="Arial" w:cs="Arial"/>
            <w:iCs/>
            <w:sz w:val="20"/>
            <w:szCs w:val="20"/>
            <w:lang w:val="sv-SE"/>
          </w:rPr>
          <w:t>request</w:t>
        </w:r>
        <w:proofErr w:type="spellEnd"/>
        <w:r>
          <w:rPr>
            <w:rFonts w:ascii="Arial" w:hAnsi="Arial" w:cs="Arial"/>
            <w:iCs/>
            <w:sz w:val="20"/>
            <w:szCs w:val="20"/>
            <w:lang w:val="sv-SE"/>
          </w:rPr>
          <w:t>-</w:t>
        </w:r>
        <w:proofErr w:type="spellStart"/>
        <w:r>
          <w:rPr>
            <w:rFonts w:ascii="Arial" w:hAnsi="Arial" w:cs="Arial"/>
            <w:iCs/>
            <w:sz w:val="20"/>
            <w:szCs w:val="20"/>
            <w:lang w:val="sv-SE"/>
          </w:rPr>
          <w:t>issued</w:t>
        </w:r>
        <w:proofErr w:type="spellEnd"/>
        <w:r>
          <w:rPr>
            <w:rFonts w:ascii="Arial" w:hAnsi="Arial" w:cs="Arial"/>
            <w:iCs/>
            <w:sz w:val="20"/>
            <w:szCs w:val="20"/>
            <w:lang w:val="sv-SE"/>
          </w:rPr>
          <w:t>-by-</w:t>
        </w:r>
        <w:proofErr w:type="spellStart"/>
        <w:r>
          <w:rPr>
            <w:rFonts w:ascii="Arial" w:hAnsi="Arial" w:cs="Arial"/>
            <w:iCs/>
            <w:sz w:val="20"/>
            <w:szCs w:val="20"/>
            <w:lang w:val="sv-SE"/>
          </w:rPr>
          <w:t>healthcare_facility</w:t>
        </w:r>
        <w:proofErr w:type="spellEnd"/>
        <w:r w:rsidR="00532401" w:rsidRPr="004E51C3">
          <w:rPr>
            <w:rFonts w:ascii="Arial" w:hAnsi="Arial" w:cs="Arial"/>
            <w:iCs/>
            <w:sz w:val="20"/>
            <w:szCs w:val="20"/>
            <w:lang w:val="sv-SE"/>
            <w:rPrChange w:id="1264" w:author="Stefan Gustafsson" w:date="2012-08-21T11:28:00Z">
              <w:rPr/>
            </w:rPrChange>
          </w:rPr>
          <w:t>-</w:t>
        </w:r>
        <w:proofErr w:type="spellStart"/>
        <w:r w:rsidR="00532401" w:rsidRPr="004E51C3">
          <w:rPr>
            <w:rFonts w:ascii="Arial" w:hAnsi="Arial" w:cs="Arial"/>
            <w:iCs/>
            <w:sz w:val="20"/>
            <w:szCs w:val="20"/>
            <w:lang w:val="sv-SE"/>
            <w:rPrChange w:id="1265" w:author="Stefan Gustafsson" w:date="2012-08-21T11:28:00Z">
              <w:rPr/>
            </w:rPrChange>
          </w:rPr>
          <w:t>description</w:t>
        </w:r>
      </w:ins>
      <w:proofErr w:type="spellEnd"/>
      <w:ins w:id="1266" w:author="Stefan Gustafsson" w:date="2012-08-21T12:57: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2863DD19" w14:textId="3AB27DE7" w:rsidR="00532401" w:rsidRPr="004E51C3" w:rsidRDefault="00532401">
      <w:pPr>
        <w:pStyle w:val="Default"/>
        <w:numPr>
          <w:ilvl w:val="1"/>
          <w:numId w:val="23"/>
        </w:numPr>
        <w:rPr>
          <w:ins w:id="1267" w:author="Stefan Gustafsson" w:date="2012-08-21T11:23:00Z"/>
          <w:rFonts w:ascii="Arial" w:hAnsi="Arial" w:cs="Arial"/>
          <w:sz w:val="20"/>
          <w:szCs w:val="20"/>
          <w:rPrChange w:id="1268" w:author="Stefan Gustafsson" w:date="2012-08-21T11:27:00Z">
            <w:rPr>
              <w:ins w:id="1269" w:author="Stefan Gustafsson" w:date="2012-08-21T11:23:00Z"/>
              <w:rFonts w:ascii="Arial" w:hAnsi="Arial" w:cs="Arial"/>
              <w:i/>
              <w:sz w:val="20"/>
              <w:szCs w:val="20"/>
            </w:rPr>
          </w:rPrChange>
        </w:rPr>
        <w:pPrChange w:id="1270" w:author="Stefan Gustafsson" w:date="2012-08-21T11:23:00Z">
          <w:pPr>
            <w:pStyle w:val="Default"/>
            <w:numPr>
              <w:numId w:val="23"/>
            </w:numPr>
            <w:ind w:left="862" w:hanging="360"/>
          </w:pPr>
        </w:pPrChange>
      </w:pPr>
      <w:proofErr w:type="gramStart"/>
      <w:ins w:id="1271" w:author="Stefan Gustafsson" w:date="2012-08-21T11:23:00Z">
        <w:r w:rsidRPr="004E51C3">
          <w:rPr>
            <w:rFonts w:ascii="Arial" w:hAnsi="Arial" w:cs="Arial"/>
            <w:iCs/>
            <w:sz w:val="20"/>
            <w:szCs w:val="20"/>
            <w:rPrChange w:id="1272" w:author="Stefan Gustafsson" w:date="2012-08-21T11:27:00Z">
              <w:rPr>
                <w:rFonts w:ascii="Arial" w:hAnsi="Arial" w:cs="Arial"/>
                <w:i/>
                <w:iCs/>
                <w:sz w:val="20"/>
                <w:szCs w:val="20"/>
              </w:rPr>
            </w:rPrChange>
          </w:rPr>
          <w:t>receiving</w:t>
        </w:r>
        <w:proofErr w:type="gramEnd"/>
        <w:r w:rsidRPr="004E51C3">
          <w:rPr>
            <w:rFonts w:ascii="Arial" w:hAnsi="Arial" w:cs="Arial"/>
            <w:iCs/>
            <w:sz w:val="20"/>
            <w:szCs w:val="20"/>
            <w:rPrChange w:id="1273" w:author="Stefan Gustafsson" w:date="2012-08-21T11:27:00Z">
              <w:rPr>
                <w:rFonts w:ascii="Arial" w:hAnsi="Arial" w:cs="Arial"/>
                <w:i/>
                <w:iCs/>
                <w:sz w:val="20"/>
                <w:szCs w:val="20"/>
              </w:rPr>
            </w:rPrChange>
          </w:rPr>
          <w:t xml:space="preserve">-person-name </w:t>
        </w:r>
      </w:ins>
      <w:ins w:id="1274" w:author="Stefan Gustafsson" w:date="2012-08-21T12:57:00Z">
        <w:r w:rsidR="00981DEA">
          <w:rPr>
            <w:rFonts w:ascii="Arial" w:hAnsi="Arial" w:cs="Arial"/>
            <w:iCs/>
            <w:sz w:val="20"/>
            <w:szCs w:val="20"/>
            <w:lang w:val="sv-SE"/>
          </w:rPr>
          <w:t>[0..1]</w:t>
        </w:r>
      </w:ins>
    </w:p>
    <w:p w14:paraId="39AF6B0A" w14:textId="6C94DEF5" w:rsidR="00532401" w:rsidRPr="004E51C3" w:rsidRDefault="00981DEA">
      <w:pPr>
        <w:pStyle w:val="Default"/>
        <w:numPr>
          <w:ilvl w:val="1"/>
          <w:numId w:val="23"/>
        </w:numPr>
        <w:rPr>
          <w:ins w:id="1275" w:author="Stefan Gustafsson" w:date="2012-08-21T11:23:00Z"/>
          <w:rFonts w:ascii="Arial" w:hAnsi="Arial" w:cs="Arial"/>
          <w:sz w:val="20"/>
          <w:szCs w:val="20"/>
          <w:rPrChange w:id="1276" w:author="Stefan Gustafsson" w:date="2012-08-21T11:27:00Z">
            <w:rPr>
              <w:ins w:id="1277" w:author="Stefan Gustafsson" w:date="2012-08-21T11:23:00Z"/>
              <w:rFonts w:ascii="Arial" w:hAnsi="Arial" w:cs="Arial"/>
              <w:i/>
              <w:sz w:val="20"/>
              <w:szCs w:val="20"/>
            </w:rPr>
          </w:rPrChange>
        </w:rPr>
        <w:pPrChange w:id="1278" w:author="Stefan Gustafsson" w:date="2012-08-21T11:23:00Z">
          <w:pPr>
            <w:pStyle w:val="Default"/>
            <w:numPr>
              <w:numId w:val="23"/>
            </w:numPr>
            <w:ind w:left="862" w:hanging="360"/>
          </w:pPr>
        </w:pPrChange>
      </w:pPr>
      <w:proofErr w:type="gramStart"/>
      <w:ins w:id="1279" w:author="Stefan Gustafsson" w:date="2012-08-21T11:23:00Z">
        <w:r>
          <w:rPr>
            <w:rFonts w:ascii="Arial" w:hAnsi="Arial" w:cs="Arial"/>
            <w:iCs/>
            <w:sz w:val="20"/>
            <w:szCs w:val="20"/>
          </w:rPr>
          <w:t>receiving</w:t>
        </w:r>
        <w:proofErr w:type="gramEnd"/>
        <w:r>
          <w:rPr>
            <w:rFonts w:ascii="Arial" w:hAnsi="Arial" w:cs="Arial"/>
            <w:iCs/>
            <w:sz w:val="20"/>
            <w:szCs w:val="20"/>
          </w:rPr>
          <w:t>-</w:t>
        </w:r>
      </w:ins>
      <w:proofErr w:type="spellStart"/>
      <w:ins w:id="1280" w:author="Stefan Gustafsson" w:date="2012-08-21T12:53:00Z">
        <w:r>
          <w:rPr>
            <w:rFonts w:ascii="Arial" w:hAnsi="Arial" w:cs="Arial"/>
            <w:iCs/>
            <w:sz w:val="20"/>
            <w:szCs w:val="20"/>
          </w:rPr>
          <w:t>healthcare</w:t>
        </w:r>
      </w:ins>
      <w:ins w:id="1281" w:author="Stefan Gustafsson" w:date="2012-08-21T12:52:00Z">
        <w:r w:rsidR="0028448E">
          <w:rPr>
            <w:rFonts w:ascii="Arial" w:hAnsi="Arial" w:cs="Arial"/>
            <w:iCs/>
            <w:sz w:val="20"/>
            <w:szCs w:val="20"/>
          </w:rPr>
          <w:t>_facility</w:t>
        </w:r>
      </w:ins>
      <w:proofErr w:type="spellEnd"/>
      <w:ins w:id="1282" w:author="Stefan Gustafsson" w:date="2012-08-21T11:23:00Z">
        <w:r w:rsidR="00532401" w:rsidRPr="004E51C3">
          <w:rPr>
            <w:rFonts w:ascii="Arial" w:hAnsi="Arial" w:cs="Arial"/>
            <w:iCs/>
            <w:sz w:val="20"/>
            <w:szCs w:val="20"/>
            <w:rPrChange w:id="1283" w:author="Stefan Gustafsson" w:date="2012-08-21T11:27:00Z">
              <w:rPr>
                <w:rFonts w:ascii="Arial" w:hAnsi="Arial" w:cs="Arial"/>
                <w:i/>
                <w:iCs/>
                <w:sz w:val="20"/>
                <w:szCs w:val="20"/>
              </w:rPr>
            </w:rPrChange>
          </w:rPr>
          <w:t xml:space="preserve">-id </w:t>
        </w:r>
      </w:ins>
      <w:ins w:id="1284" w:author="Stefan Gustafsson" w:date="2012-08-21T12:58:00Z">
        <w:r>
          <w:rPr>
            <w:rFonts w:ascii="Arial" w:hAnsi="Arial" w:cs="Arial"/>
            <w:iCs/>
            <w:sz w:val="20"/>
            <w:szCs w:val="20"/>
            <w:lang w:val="sv-SE"/>
          </w:rPr>
          <w:t>[0..1]</w:t>
        </w:r>
      </w:ins>
    </w:p>
    <w:p w14:paraId="43A220C8" w14:textId="24CC51F8" w:rsidR="00532401" w:rsidRPr="004E51C3" w:rsidRDefault="00532401">
      <w:pPr>
        <w:pStyle w:val="Default"/>
        <w:numPr>
          <w:ilvl w:val="1"/>
          <w:numId w:val="23"/>
        </w:numPr>
        <w:rPr>
          <w:ins w:id="1285" w:author="Stefan Gustafsson" w:date="2012-08-21T11:25:00Z"/>
          <w:rFonts w:ascii="Arial" w:hAnsi="Arial" w:cs="Arial"/>
          <w:iCs/>
          <w:sz w:val="20"/>
          <w:szCs w:val="20"/>
          <w:lang w:val="sv-SE"/>
          <w:rPrChange w:id="1286" w:author="Stefan Gustafsson" w:date="2012-08-21T11:28:00Z">
            <w:rPr>
              <w:ins w:id="1287" w:author="Stefan Gustafsson" w:date="2012-08-21T11:25:00Z"/>
            </w:rPr>
          </w:rPrChange>
        </w:rPr>
        <w:pPrChange w:id="1288" w:author="Stefan Gustafsson" w:date="2012-08-21T11:28:00Z">
          <w:pPr>
            <w:pStyle w:val="Default"/>
            <w:numPr>
              <w:numId w:val="23"/>
            </w:numPr>
            <w:ind w:left="862" w:hanging="360"/>
          </w:pPr>
        </w:pPrChange>
      </w:pPr>
      <w:proofErr w:type="spellStart"/>
      <w:ins w:id="1289" w:author="Stefan Gustafsson" w:date="2012-08-21T11:24:00Z">
        <w:r w:rsidRPr="004E51C3">
          <w:rPr>
            <w:rFonts w:ascii="Arial" w:hAnsi="Arial" w:cs="Arial"/>
            <w:iCs/>
            <w:sz w:val="20"/>
            <w:szCs w:val="20"/>
            <w:lang w:val="sv-SE"/>
            <w:rPrChange w:id="1290" w:author="Stefan Gustafsson" w:date="2012-08-21T11:28:00Z">
              <w:rPr/>
            </w:rPrChange>
          </w:rPr>
          <w:t>receiving-</w:t>
        </w:r>
        <w:r w:rsidR="00981DEA">
          <w:rPr>
            <w:rFonts w:ascii="Arial" w:hAnsi="Arial" w:cs="Arial"/>
            <w:iCs/>
            <w:sz w:val="20"/>
            <w:szCs w:val="20"/>
            <w:lang w:val="sv-SE"/>
          </w:rPr>
          <w:t>healthcare_facility</w:t>
        </w:r>
        <w:r w:rsidRPr="004E51C3">
          <w:rPr>
            <w:rFonts w:ascii="Arial" w:hAnsi="Arial" w:cs="Arial"/>
            <w:iCs/>
            <w:sz w:val="20"/>
            <w:szCs w:val="20"/>
            <w:lang w:val="sv-SE"/>
            <w:rPrChange w:id="1291" w:author="Stefan Gustafsson" w:date="2012-08-21T11:28:00Z">
              <w:rPr/>
            </w:rPrChange>
          </w:rPr>
          <w:t>-description</w:t>
        </w:r>
      </w:ins>
      <w:proofErr w:type="spellEnd"/>
      <w:ins w:id="1292" w:author="Stefan Gustafsson" w:date="2012-08-21T12:59:00Z">
        <w:r w:rsidR="00981DEA">
          <w:rPr>
            <w:rFonts w:ascii="Arial" w:hAnsi="Arial" w:cs="Arial"/>
            <w:iCs/>
            <w:sz w:val="20"/>
            <w:szCs w:val="20"/>
            <w:lang w:val="sv-SE"/>
          </w:rPr>
          <w:t xml:space="preserve"> [0</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1F3C3EF7" w14:textId="5F71640E" w:rsidR="00532401" w:rsidRPr="004E51C3" w:rsidRDefault="00532401">
      <w:pPr>
        <w:pStyle w:val="Default"/>
        <w:numPr>
          <w:ilvl w:val="1"/>
          <w:numId w:val="23"/>
        </w:numPr>
        <w:rPr>
          <w:ins w:id="1293" w:author="Stefan Gustafsson" w:date="2012-08-21T11:26:00Z"/>
          <w:rFonts w:ascii="Arial" w:hAnsi="Arial" w:cs="Arial"/>
          <w:iCs/>
          <w:sz w:val="20"/>
          <w:szCs w:val="20"/>
          <w:lang w:val="sv-SE"/>
          <w:rPrChange w:id="1294" w:author="Stefan Gustafsson" w:date="2012-08-21T11:29:00Z">
            <w:rPr>
              <w:ins w:id="1295" w:author="Stefan Gustafsson" w:date="2012-08-21T11:26:00Z"/>
            </w:rPr>
          </w:rPrChange>
        </w:rPr>
        <w:pPrChange w:id="1296" w:author="Stefan Gustafsson" w:date="2012-08-21T11:29:00Z">
          <w:pPr>
            <w:pStyle w:val="Default"/>
          </w:pPr>
        </w:pPrChange>
      </w:pPr>
      <w:proofErr w:type="spellStart"/>
      <w:ins w:id="1297" w:author="Stefan Gustafsson" w:date="2012-08-21T11:25:00Z">
        <w:r w:rsidRPr="004E51C3">
          <w:rPr>
            <w:rFonts w:ascii="Arial" w:hAnsi="Arial" w:cs="Arial"/>
            <w:iCs/>
            <w:sz w:val="20"/>
            <w:szCs w:val="20"/>
            <w:lang w:val="sv-SE"/>
            <w:rPrChange w:id="1298" w:author="Stefan Gustafsson" w:date="2012-08-21T11:29:00Z">
              <w:rPr/>
            </w:rPrChange>
          </w:rPr>
          <w:t>logical</w:t>
        </w:r>
        <w:proofErr w:type="spellEnd"/>
        <w:r w:rsidRPr="004E51C3">
          <w:rPr>
            <w:rFonts w:ascii="Arial" w:hAnsi="Arial" w:cs="Arial"/>
            <w:iCs/>
            <w:sz w:val="20"/>
            <w:szCs w:val="20"/>
            <w:lang w:val="sv-SE"/>
            <w:rPrChange w:id="1299" w:author="Stefan Gustafsson" w:date="2012-08-21T11:29:00Z">
              <w:rPr/>
            </w:rPrChange>
          </w:rPr>
          <w:t>-system-id</w:t>
        </w:r>
      </w:ins>
      <w:ins w:id="1300" w:author="Stefan Gustafsson" w:date="2012-08-21T12:59:00Z">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62B0E7DE" w14:textId="6F118DF8" w:rsidR="00532401" w:rsidRDefault="00532401">
      <w:pPr>
        <w:pStyle w:val="Default"/>
        <w:numPr>
          <w:ilvl w:val="1"/>
          <w:numId w:val="23"/>
        </w:numPr>
        <w:rPr>
          <w:ins w:id="1301" w:author="Stefan Gustafsson" w:date="2012-08-21T12:47:00Z"/>
          <w:rFonts w:ascii="Arial" w:hAnsi="Arial" w:cs="Arial"/>
          <w:iCs/>
          <w:sz w:val="20"/>
          <w:szCs w:val="20"/>
          <w:lang w:val="sv-SE"/>
        </w:rPr>
        <w:pPrChange w:id="1302" w:author="Stefan Gustafsson" w:date="2012-08-21T12:46:00Z">
          <w:pPr>
            <w:pStyle w:val="Default"/>
          </w:pPr>
        </w:pPrChange>
      </w:pPr>
      <w:ins w:id="1303" w:author="Stefan Gustafsson" w:date="2012-08-21T11:26:00Z">
        <w:r w:rsidRPr="0028448E">
          <w:rPr>
            <w:rFonts w:ascii="Arial" w:hAnsi="Arial" w:cs="Arial"/>
            <w:iCs/>
            <w:sz w:val="20"/>
            <w:szCs w:val="20"/>
            <w:lang w:val="sv-SE"/>
            <w:rPrChange w:id="1304" w:author="Stefan Gustafsson" w:date="2012-08-21T12:46:00Z">
              <w:rPr>
                <w:rFonts w:cs="Arial"/>
                <w:i/>
                <w:iCs/>
              </w:rPr>
            </w:rPrChange>
          </w:rPr>
          <w:t>status</w:t>
        </w:r>
        <w:r w:rsidRPr="0028448E">
          <w:rPr>
            <w:rFonts w:ascii="Arial" w:hAnsi="Arial" w:cs="Arial"/>
            <w:iCs/>
            <w:sz w:val="20"/>
            <w:szCs w:val="20"/>
            <w:lang w:val="sv-SE"/>
            <w:rPrChange w:id="1305" w:author="Stefan Gustafsson" w:date="2012-08-21T12:47:00Z">
              <w:rPr>
                <w:rFonts w:cs="Arial"/>
                <w:i/>
                <w:iCs/>
              </w:rPr>
            </w:rPrChange>
          </w:rPr>
          <w:t>-</w:t>
        </w:r>
        <w:proofErr w:type="spellStart"/>
        <w:r w:rsidRPr="0028448E">
          <w:rPr>
            <w:rFonts w:ascii="Arial" w:hAnsi="Arial" w:cs="Arial"/>
            <w:iCs/>
            <w:sz w:val="20"/>
            <w:szCs w:val="20"/>
            <w:lang w:val="sv-SE"/>
            <w:rPrChange w:id="1306" w:author="Stefan Gustafsson" w:date="2012-08-21T12:47:00Z">
              <w:rPr>
                <w:rFonts w:cs="Arial"/>
                <w:i/>
                <w:iCs/>
              </w:rPr>
            </w:rPrChange>
          </w:rPr>
          <w:t>code</w:t>
        </w:r>
      </w:ins>
      <w:proofErr w:type="spellEnd"/>
      <w:ins w:id="1307" w:author="Stefan Gustafsson" w:date="2012-08-21T12:59:00Z">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599C76E5" w14:textId="47691AA8" w:rsidR="0028448E" w:rsidRPr="0028448E" w:rsidRDefault="0028448E">
      <w:pPr>
        <w:pStyle w:val="Default"/>
        <w:numPr>
          <w:ilvl w:val="1"/>
          <w:numId w:val="23"/>
        </w:numPr>
        <w:rPr>
          <w:ins w:id="1308" w:author="Stefan Gustafsson" w:date="2012-08-21T11:25:00Z"/>
          <w:rFonts w:ascii="Arial" w:hAnsi="Arial" w:cs="Arial"/>
          <w:iCs/>
          <w:sz w:val="20"/>
          <w:szCs w:val="20"/>
          <w:lang w:val="sv-SE"/>
          <w:rPrChange w:id="1309" w:author="Stefan Gustafsson" w:date="2012-08-21T12:47:00Z">
            <w:rPr>
              <w:ins w:id="1310" w:author="Stefan Gustafsson" w:date="2012-08-21T11:25:00Z"/>
            </w:rPr>
          </w:rPrChange>
        </w:rPr>
        <w:pPrChange w:id="1311" w:author="Stefan Gustafsson" w:date="2012-08-21T12:46:00Z">
          <w:pPr>
            <w:pStyle w:val="Default"/>
          </w:pPr>
        </w:pPrChange>
      </w:pPr>
      <w:ins w:id="1312" w:author="Stefan Gustafsson" w:date="2012-08-21T12:47:00Z">
        <w:r>
          <w:rPr>
            <w:rFonts w:ascii="Arial" w:hAnsi="Arial" w:cs="Arial"/>
            <w:iCs/>
            <w:sz w:val="20"/>
            <w:szCs w:val="20"/>
            <w:lang w:val="sv-SE"/>
          </w:rPr>
          <w:t>event-</w:t>
        </w:r>
        <w:proofErr w:type="spellStart"/>
        <w:r>
          <w:rPr>
            <w:rFonts w:ascii="Arial" w:hAnsi="Arial" w:cs="Arial"/>
            <w:iCs/>
            <w:sz w:val="20"/>
            <w:szCs w:val="20"/>
            <w:lang w:val="sv-SE"/>
          </w:rPr>
          <w:t>time</w:t>
        </w:r>
      </w:ins>
      <w:proofErr w:type="spellEnd"/>
      <w:ins w:id="1313" w:author="Stefan Gustafsson" w:date="2012-08-21T12:59:00Z">
        <w:r w:rsidR="00981DEA">
          <w:rPr>
            <w:rFonts w:ascii="Arial" w:hAnsi="Arial" w:cs="Arial"/>
            <w:iCs/>
            <w:sz w:val="20"/>
            <w:szCs w:val="20"/>
            <w:lang w:val="sv-SE"/>
          </w:rPr>
          <w:t xml:space="preserve"> [1</w:t>
        </w:r>
        <w:proofErr w:type="gramStart"/>
        <w:r w:rsidR="00981DEA">
          <w:rPr>
            <w:rFonts w:ascii="Arial" w:hAnsi="Arial" w:cs="Arial"/>
            <w:iCs/>
            <w:sz w:val="20"/>
            <w:szCs w:val="20"/>
            <w:lang w:val="sv-SE"/>
          </w:rPr>
          <w:t>..</w:t>
        </w:r>
        <w:proofErr w:type="gramEnd"/>
        <w:r w:rsidR="00981DEA">
          <w:rPr>
            <w:rFonts w:ascii="Arial" w:hAnsi="Arial" w:cs="Arial"/>
            <w:iCs/>
            <w:sz w:val="20"/>
            <w:szCs w:val="20"/>
            <w:lang w:val="sv-SE"/>
          </w:rPr>
          <w:t>1]</w:t>
        </w:r>
      </w:ins>
    </w:p>
    <w:p w14:paraId="2080357B" w14:textId="5E259423" w:rsidR="00532401" w:rsidRPr="005D40C8" w:rsidRDefault="00532401" w:rsidP="005D40C8">
      <w:pPr>
        <w:pStyle w:val="Brdtext"/>
        <w:spacing w:before="33856" w:after="33856"/>
        <w:ind w:left="-3568" w:hanging="31680"/>
      </w:pPr>
      <w:ins w:id="1314" w:author="Stefan Gustafsson" w:date="2012-08-21T11:26:00Z">
        <w:r>
          <w:rPr>
            <w:rFonts w:cs="Arial"/>
            <w:i/>
            <w:iCs/>
          </w:rPr>
          <w:t>status-</w:t>
        </w:r>
        <w:proofErr w:type="spellStart"/>
        <w:r>
          <w:rPr>
            <w:rFonts w:cs="Arial"/>
            <w:i/>
            <w:iCs/>
          </w:rPr>
          <w:t>code</w:t>
        </w:r>
      </w:ins>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8"/>
        <w:gridCol w:w="1660"/>
        <w:gridCol w:w="1833"/>
        <w:gridCol w:w="1115"/>
        <w:gridCol w:w="1874"/>
        <w:gridCol w:w="1691"/>
      </w:tblGrid>
      <w:tr w:rsidR="007C0A4D" w:rsidRPr="0057096A" w14:paraId="72BAFEEC" w14:textId="77777777" w:rsidTr="00AC7BA4">
        <w:trPr>
          <w:trHeight w:val="516"/>
        </w:trPr>
        <w:tc>
          <w:tcPr>
            <w:tcW w:w="500" w:type="pct"/>
          </w:tcPr>
          <w:p w14:paraId="4CC8A4A0" w14:textId="697FF87E" w:rsidR="007C0A4D" w:rsidRPr="007C0A4D" w:rsidRDefault="007C0A4D" w:rsidP="007C0A4D">
            <w:pPr>
              <w:rPr>
                <w:rFonts w:eastAsia="Arial Unicode MS" w:cs="Arial"/>
                <w:b/>
              </w:rPr>
            </w:pPr>
            <w:r w:rsidRPr="0057096A">
              <w:rPr>
                <w:rFonts w:cs="Arial"/>
                <w:b/>
              </w:rPr>
              <w:t>Attribut</w:t>
            </w:r>
          </w:p>
        </w:tc>
        <w:tc>
          <w:tcPr>
            <w:tcW w:w="914" w:type="pct"/>
          </w:tcPr>
          <w:p w14:paraId="48605BC0" w14:textId="6D6CEA2A" w:rsidR="007C0A4D" w:rsidRPr="007C0A4D" w:rsidRDefault="007C0A4D" w:rsidP="007C0A4D">
            <w:pPr>
              <w:pStyle w:val="Default"/>
              <w:rPr>
                <w:rFonts w:ascii="Arial" w:hAnsi="Arial" w:cs="Arial"/>
                <w:b/>
                <w:sz w:val="20"/>
                <w:szCs w:val="20"/>
                <w:lang w:val="sv-SE"/>
              </w:rPr>
            </w:pPr>
            <w:proofErr w:type="spellStart"/>
            <w:r w:rsidRPr="007C0A4D">
              <w:rPr>
                <w:rFonts w:ascii="Arial" w:hAnsi="Arial" w:cs="Arial"/>
                <w:b/>
                <w:sz w:val="20"/>
                <w:szCs w:val="20"/>
              </w:rPr>
              <w:t>Beskrivning</w:t>
            </w:r>
            <w:proofErr w:type="spellEnd"/>
          </w:p>
        </w:tc>
        <w:tc>
          <w:tcPr>
            <w:tcW w:w="1009" w:type="pct"/>
          </w:tcPr>
          <w:p w14:paraId="33ACB57C" w14:textId="066038C9" w:rsidR="007C0A4D" w:rsidRDefault="007C0A4D" w:rsidP="00F638A1">
            <w:pPr>
              <w:jc w:val="center"/>
              <w:rPr>
                <w:rFonts w:eastAsia="Arial Unicode MS" w:cs="Arial"/>
              </w:rPr>
            </w:pPr>
            <w:r w:rsidRPr="0057096A">
              <w:rPr>
                <w:rFonts w:cs="Arial"/>
                <w:b/>
              </w:rPr>
              <w:t>Format</w:t>
            </w:r>
          </w:p>
        </w:tc>
        <w:tc>
          <w:tcPr>
            <w:tcW w:w="614"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31" w:type="pct"/>
          </w:tcPr>
          <w:p w14:paraId="6AD46F34" w14:textId="72D4E0D4" w:rsidR="007C0A4D" w:rsidRDefault="007C0A4D" w:rsidP="007C0A4D">
            <w:pPr>
              <w:rPr>
                <w:rFonts w:eastAsia="Arial Unicode MS" w:cs="Arial"/>
              </w:rPr>
            </w:pPr>
            <w:r w:rsidRPr="0057096A">
              <w:rPr>
                <w:rFonts w:cs="Arial"/>
                <w:b/>
              </w:rPr>
              <w:t>Beslutsregel</w:t>
            </w:r>
          </w:p>
        </w:tc>
      </w:tr>
      <w:tr w:rsidR="007C0A4D" w:rsidRPr="0057096A" w14:paraId="78641CF9" w14:textId="77777777" w:rsidTr="00AC7BA4">
        <w:trPr>
          <w:trHeight w:val="516"/>
        </w:trPr>
        <w:tc>
          <w:tcPr>
            <w:tcW w:w="500" w:type="pct"/>
          </w:tcPr>
          <w:p w14:paraId="5E5B25B8" w14:textId="3B7EE353" w:rsidR="007C0A4D" w:rsidRDefault="009B26DE" w:rsidP="005A75A7">
            <w:pPr>
              <w:rPr>
                <w:rFonts w:eastAsia="Arial Unicode MS" w:cs="Arial"/>
                <w:i/>
              </w:rPr>
            </w:pPr>
            <w:ins w:id="1315" w:author="Stefan Gustafsson" w:date="2012-08-21T13:00:00Z">
              <w:r>
                <w:rPr>
                  <w:rFonts w:eastAsia="Arial Unicode MS" w:cs="Arial"/>
                  <w:i/>
                </w:rPr>
                <w:t>p</w:t>
              </w:r>
            </w:ins>
            <w:del w:id="1316" w:author="Stefan Gustafsson" w:date="2012-08-21T13:00:00Z">
              <w:r w:rsidR="007C0A4D" w:rsidDel="009B26DE">
                <w:rPr>
                  <w:rFonts w:eastAsia="Arial Unicode MS" w:cs="Arial"/>
                  <w:i/>
                </w:rPr>
                <w:delText>P</w:delText>
              </w:r>
            </w:del>
            <w:r w:rsidR="007C0A4D">
              <w:rPr>
                <w:rFonts w:eastAsia="Arial Unicode MS" w:cs="Arial"/>
                <w:i/>
              </w:rPr>
              <w:t>ersonid</w:t>
            </w:r>
          </w:p>
        </w:tc>
        <w:tc>
          <w:tcPr>
            <w:tcW w:w="914"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1009" w:type="pct"/>
          </w:tcPr>
          <w:p w14:paraId="22D1ABEA" w14:textId="60BCF265" w:rsidR="00A81EFE" w:rsidRDefault="00A81EFE" w:rsidP="005A75A7">
            <w:pPr>
              <w:jc w:val="center"/>
              <w:rPr>
                <w:rFonts w:eastAsia="Arial Unicode MS" w:cs="Arial"/>
              </w:rPr>
            </w:pPr>
            <w:r>
              <w:rPr>
                <w:rFonts w:eastAsia="Arial Unicode MS" w:cs="Arial"/>
              </w:rPr>
              <w:t>PersonIdType</w:t>
            </w:r>
          </w:p>
          <w:p w14:paraId="77B326B8" w14:textId="77777777" w:rsidR="007C0A4D" w:rsidRPr="0057096A" w:rsidRDefault="007C0A4D" w:rsidP="005A75A7">
            <w:pPr>
              <w:jc w:val="center"/>
              <w:rPr>
                <w:rFonts w:eastAsia="Arial Unicode MS" w:cs="Arial"/>
              </w:rPr>
            </w:pPr>
            <w:r>
              <w:rPr>
                <w:rFonts w:eastAsia="Arial Unicode MS" w:cs="Arial"/>
              </w:rPr>
              <w:t>Person eller samordnings-nummer enligt skatteverkets definition 12 tecken.</w:t>
            </w:r>
          </w:p>
        </w:tc>
        <w:tc>
          <w:tcPr>
            <w:tcW w:w="614"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31"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7C0A4D" w:rsidRPr="0057096A" w14:paraId="038A91D4" w14:textId="77777777" w:rsidTr="00AC7BA4">
        <w:trPr>
          <w:trHeight w:val="516"/>
        </w:trPr>
        <w:tc>
          <w:tcPr>
            <w:tcW w:w="500" w:type="pct"/>
          </w:tcPr>
          <w:p w14:paraId="33B864FC" w14:textId="77777777" w:rsidR="007C0A4D" w:rsidRPr="0057096A" w:rsidRDefault="007C0A4D" w:rsidP="005A75A7">
            <w:pPr>
              <w:rPr>
                <w:rFonts w:eastAsia="Arial Unicode MS" w:cs="Arial"/>
                <w:i/>
              </w:rPr>
            </w:pPr>
            <w:r>
              <w:rPr>
                <w:rFonts w:eastAsia="Arial Unicode MS" w:cs="Arial"/>
                <w:i/>
              </w:rPr>
              <w:t>sender-</w:t>
            </w:r>
            <w:r w:rsidRPr="00466C0F">
              <w:rPr>
                <w:rFonts w:eastAsia="Arial Unicode MS" w:cs="Arial"/>
                <w:i/>
              </w:rPr>
              <w:t>request</w:t>
            </w:r>
            <w:r>
              <w:rPr>
                <w:rFonts w:eastAsia="Arial Unicode MS" w:cs="Arial"/>
                <w:i/>
              </w:rPr>
              <w:t>-</w:t>
            </w:r>
            <w:r w:rsidRPr="00466C0F">
              <w:rPr>
                <w:rFonts w:eastAsia="Arial Unicode MS" w:cs="Arial"/>
                <w:i/>
              </w:rPr>
              <w:t>id</w:t>
            </w:r>
            <w:r>
              <w:rPr>
                <w:rFonts w:eastAsia="Arial Unicode MS" w:cs="Arial"/>
                <w:i/>
              </w:rPr>
              <w:t xml:space="preserve"> </w:t>
            </w:r>
          </w:p>
        </w:tc>
        <w:tc>
          <w:tcPr>
            <w:tcW w:w="914"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Framställarens identitetsbeteckning för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1009"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614"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77777777" w:rsidR="007C0A4D" w:rsidRPr="000501A3"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p w14:paraId="417F16DF" w14:textId="77777777" w:rsidR="007C0A4D" w:rsidRPr="0057096A" w:rsidRDefault="007C0A4D" w:rsidP="005A75A7">
            <w:pPr>
              <w:rPr>
                <w:rFonts w:eastAsia="Arial Unicode MS" w:cs="Arial"/>
              </w:rPr>
            </w:pPr>
          </w:p>
        </w:tc>
        <w:tc>
          <w:tcPr>
            <w:tcW w:w="931" w:type="pct"/>
          </w:tcPr>
          <w:p w14:paraId="439D45C6" w14:textId="77777777" w:rsidR="007C0A4D" w:rsidRPr="009139AA" w:rsidRDefault="007C0A4D" w:rsidP="005A75A7">
            <w:pPr>
              <w:rPr>
                <w:rFonts w:eastAsia="Arial Unicode MS" w:cs="Arial"/>
              </w:rPr>
            </w:pPr>
            <w:r>
              <w:rPr>
                <w:rFonts w:eastAsia="Arial Unicode MS" w:cs="Arial"/>
              </w:rPr>
              <w:t>Om tomt så  måste receivers-request-id vara infylld, alltså båda kan inte vara tomma.</w:t>
            </w:r>
          </w:p>
        </w:tc>
      </w:tr>
      <w:tr w:rsidR="007C0A4D" w:rsidRPr="0057096A" w14:paraId="36900D5C" w14:textId="77777777" w:rsidTr="00AC7BA4">
        <w:trPr>
          <w:trHeight w:val="994"/>
        </w:trPr>
        <w:tc>
          <w:tcPr>
            <w:tcW w:w="500" w:type="pct"/>
          </w:tcPr>
          <w:p w14:paraId="76091DC5" w14:textId="77777777"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Pr="00040A86">
              <w:rPr>
                <w:rFonts w:ascii="Arial" w:hAnsi="Arial" w:cs="Arial"/>
                <w:i/>
                <w:iCs/>
                <w:sz w:val="20"/>
                <w:szCs w:val="20"/>
                <w:lang w:val="sv-SE"/>
              </w:rPr>
              <w:t>-</w:t>
            </w:r>
            <w:proofErr w:type="spellStart"/>
            <w:r w:rsidRPr="00040A86">
              <w:rPr>
                <w:rFonts w:ascii="Arial" w:hAnsi="Arial" w:cs="Arial"/>
                <w:i/>
                <w:iCs/>
                <w:sz w:val="20"/>
                <w:szCs w:val="20"/>
                <w:lang w:val="sv-SE"/>
              </w:rPr>
              <w:t>request</w:t>
            </w:r>
            <w:proofErr w:type="spellEnd"/>
            <w:r w:rsidRPr="00040A86">
              <w:rPr>
                <w:rFonts w:ascii="Arial" w:hAnsi="Arial" w:cs="Arial"/>
                <w:i/>
                <w:iCs/>
                <w:sz w:val="20"/>
                <w:szCs w:val="20"/>
                <w:lang w:val="sv-SE"/>
              </w:rPr>
              <w:t>-id</w:t>
            </w:r>
          </w:p>
        </w:tc>
        <w:tc>
          <w:tcPr>
            <w:tcW w:w="914"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w:t>
            </w:r>
            <w:proofErr w:type="gramStart"/>
            <w:r w:rsidRPr="00857C03">
              <w:rPr>
                <w:rFonts w:ascii="Arial" w:hAnsi="Arial" w:cs="Arial"/>
                <w:sz w:val="20"/>
                <w:szCs w:val="20"/>
                <w:lang w:val="sv-SE"/>
              </w:rPr>
              <w:t>framställan</w:t>
            </w:r>
            <w:proofErr w:type="gramEnd"/>
            <w:r w:rsidRPr="00857C03">
              <w:rPr>
                <w:rFonts w:ascii="Arial" w:hAnsi="Arial" w:cs="Arial"/>
                <w:sz w:val="20"/>
                <w:szCs w:val="20"/>
                <w:lang w:val="sv-SE"/>
              </w:rPr>
              <w:t xml:space="preserve">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proofErr w:type="spellStart"/>
            <w:proofErr w:type="gramStart"/>
            <w:r w:rsidRPr="00B770B7">
              <w:rPr>
                <w:rFonts w:ascii="Arial" w:hAnsi="Arial" w:cs="Arial"/>
                <w:i/>
                <w:iCs/>
                <w:sz w:val="20"/>
                <w:szCs w:val="20"/>
              </w:rPr>
              <w:t>mottagarens</w:t>
            </w:r>
            <w:proofErr w:type="spellEnd"/>
            <w:proofErr w:type="gram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14:paraId="04EB9904" w14:textId="77777777" w:rsidR="007C0A4D" w:rsidRPr="0057096A" w:rsidRDefault="007C0A4D" w:rsidP="005A75A7">
            <w:pPr>
              <w:pStyle w:val="Default"/>
              <w:rPr>
                <w:rFonts w:ascii="Arial" w:hAnsi="Arial" w:cs="Arial"/>
                <w:sz w:val="20"/>
                <w:szCs w:val="20"/>
                <w:lang w:val="sv-SE"/>
              </w:rPr>
            </w:pPr>
          </w:p>
        </w:tc>
        <w:tc>
          <w:tcPr>
            <w:tcW w:w="1009"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614"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6562DB27" w14:textId="77777777" w:rsidR="007C0A4D" w:rsidRPr="00B31B60"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931" w:type="pct"/>
          </w:tcPr>
          <w:p w14:paraId="1C7E5BAF" w14:textId="77777777" w:rsidR="007C0A4D" w:rsidRPr="0057096A" w:rsidRDefault="007C0A4D" w:rsidP="005A75A7">
            <w:pPr>
              <w:rPr>
                <w:rFonts w:eastAsia="Arial Unicode MS" w:cs="Arial"/>
              </w:rPr>
            </w:pPr>
            <w:r>
              <w:rPr>
                <w:rFonts w:eastAsia="Arial Unicode MS" w:cs="Arial"/>
              </w:rPr>
              <w:t>Om tomt så  måste senderes-request-id vara infylld, alltså båda kan inte vara tomma.</w:t>
            </w:r>
          </w:p>
        </w:tc>
      </w:tr>
      <w:tr w:rsidR="007C0A4D" w:rsidRPr="0057096A" w14:paraId="0A728E3C" w14:textId="77777777" w:rsidTr="00AC7BA4">
        <w:trPr>
          <w:trHeight w:val="994"/>
        </w:trPr>
        <w:tc>
          <w:tcPr>
            <w:tcW w:w="500" w:type="pct"/>
          </w:tcPr>
          <w:p w14:paraId="4F5D5285" w14:textId="77777777" w:rsidR="007C0A4D" w:rsidRPr="00302AE6" w:rsidRDefault="007C0A4D" w:rsidP="005A75A7">
            <w:pPr>
              <w:pStyle w:val="Default"/>
              <w:rPr>
                <w:rFonts w:ascii="Arial" w:hAnsi="Arial" w:cs="Arial"/>
                <w:sz w:val="20"/>
                <w:szCs w:val="20"/>
                <w:lang w:val="sv-SE"/>
              </w:rPr>
            </w:pPr>
            <w:proofErr w:type="spellStart"/>
            <w:r w:rsidRPr="00302AE6">
              <w:rPr>
                <w:rFonts w:ascii="Arial" w:hAnsi="Arial" w:cs="Arial"/>
                <w:i/>
                <w:iCs/>
                <w:sz w:val="20"/>
                <w:szCs w:val="20"/>
                <w:lang w:val="sv-SE"/>
              </w:rPr>
              <w:t>type-of-request</w:t>
            </w:r>
            <w:proofErr w:type="spellEnd"/>
            <w:r w:rsidRPr="00302AE6">
              <w:rPr>
                <w:rFonts w:ascii="Arial" w:hAnsi="Arial" w:cs="Arial"/>
                <w:i/>
                <w:iCs/>
                <w:sz w:val="20"/>
                <w:szCs w:val="20"/>
                <w:lang w:val="sv-SE"/>
              </w:rPr>
              <w:t xml:space="preserve"> </w:t>
            </w:r>
          </w:p>
          <w:p w14:paraId="4A3398D3" w14:textId="77777777" w:rsidR="007C0A4D" w:rsidRPr="00302AE6" w:rsidRDefault="007C0A4D" w:rsidP="005A75A7">
            <w:pPr>
              <w:pStyle w:val="Default"/>
              <w:rPr>
                <w:rFonts w:ascii="Arial" w:hAnsi="Arial" w:cs="Arial"/>
                <w:sz w:val="20"/>
                <w:szCs w:val="20"/>
                <w:lang w:val="sv-SE"/>
              </w:rPr>
            </w:pPr>
          </w:p>
        </w:tc>
        <w:tc>
          <w:tcPr>
            <w:tcW w:w="914"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1009"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614"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Pr="00DA7522" w:rsidRDefault="007C0A4D" w:rsidP="005A75A7">
            <w:pPr>
              <w:autoSpaceDE w:val="0"/>
              <w:autoSpaceDN w:val="0"/>
              <w:adjustRightInd w:val="0"/>
              <w:rPr>
                <w:rFonts w:cs="Arial"/>
              </w:rPr>
            </w:pPr>
            <w:r w:rsidRPr="00DA7522">
              <w:rPr>
                <w:rFonts w:cs="Arial"/>
              </w:rPr>
              <w:t xml:space="preserve">1 = röntgenremiss, </w:t>
            </w:r>
          </w:p>
          <w:p w14:paraId="3BFF5396" w14:textId="77777777" w:rsidR="007C0A4D" w:rsidRDefault="007C0A4D" w:rsidP="005A75A7">
            <w:pPr>
              <w:autoSpaceDE w:val="0"/>
              <w:autoSpaceDN w:val="0"/>
              <w:adjustRightInd w:val="0"/>
              <w:rPr>
                <w:rFonts w:cs="Arial"/>
              </w:rPr>
            </w:pPr>
            <w:r w:rsidRPr="00DA7522">
              <w:rPr>
                <w:rFonts w:cs="Arial"/>
              </w:rPr>
              <w:t xml:space="preserve">4 = allmänremiss </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2C7CF05F" w14:textId="77777777" w:rsidR="007C0A4D" w:rsidRPr="00DA7522" w:rsidRDefault="007C0A4D" w:rsidP="005A75A7">
            <w:pPr>
              <w:pStyle w:val="Default"/>
              <w:jc w:val="both"/>
              <w:rPr>
                <w:rFonts w:ascii="Arial" w:hAnsi="Arial" w:cs="Arial"/>
                <w:sz w:val="20"/>
                <w:szCs w:val="20"/>
                <w:lang w:val="sv-SE"/>
              </w:rPr>
            </w:pPr>
            <w:r w:rsidRPr="00DA7522">
              <w:rPr>
                <w:rFonts w:ascii="Arial" w:hAnsi="Arial" w:cs="Arial"/>
                <w:sz w:val="20"/>
                <w:szCs w:val="20"/>
                <w:lang w:val="sv-SE"/>
              </w:rPr>
              <w:t xml:space="preserve">Se avsnitt   </w:t>
            </w:r>
          </w:p>
          <w:p w14:paraId="501E2FF2" w14:textId="77777777" w:rsidR="007C0A4D" w:rsidRPr="00DA7522" w:rsidRDefault="007C0A4D" w:rsidP="005A75A7">
            <w:pPr>
              <w:pStyle w:val="Default"/>
              <w:jc w:val="both"/>
              <w:rPr>
                <w:rFonts w:ascii="Arial" w:hAnsi="Arial" w:cs="Arial"/>
                <w:sz w:val="20"/>
                <w:szCs w:val="20"/>
                <w:lang w:val="sv-SE"/>
              </w:rPr>
            </w:pPr>
            <w:r w:rsidRPr="00DA7522">
              <w:rPr>
                <w:rFonts w:ascii="Arial" w:hAnsi="Arial" w:cs="Arial"/>
                <w:i/>
                <w:sz w:val="20"/>
                <w:szCs w:val="20"/>
                <w:lang w:val="sv-SE"/>
              </w:rPr>
              <w:t xml:space="preserve">Klassifikationer och </w:t>
            </w:r>
            <w:proofErr w:type="spellStart"/>
            <w:r w:rsidRPr="00DA7522">
              <w:rPr>
                <w:rFonts w:ascii="Arial" w:hAnsi="Arial" w:cs="Arial"/>
                <w:i/>
                <w:sz w:val="20"/>
                <w:szCs w:val="20"/>
                <w:lang w:val="sv-SE"/>
              </w:rPr>
              <w:t>kodverk</w:t>
            </w:r>
            <w:proofErr w:type="spellEnd"/>
            <w:r w:rsidRPr="00DA7522">
              <w:rPr>
                <w:rFonts w:ascii="Arial" w:hAnsi="Arial" w:cs="Arial"/>
                <w:sz w:val="20"/>
                <w:szCs w:val="20"/>
                <w:lang w:val="sv-SE"/>
              </w:rPr>
              <w:t>.</w:t>
            </w:r>
          </w:p>
        </w:tc>
        <w:tc>
          <w:tcPr>
            <w:tcW w:w="931" w:type="pct"/>
          </w:tcPr>
          <w:p w14:paraId="31224309" w14:textId="77777777" w:rsidR="007C0A4D" w:rsidRPr="00DA7522" w:rsidRDefault="007C0A4D" w:rsidP="005A75A7">
            <w:pPr>
              <w:rPr>
                <w:rFonts w:eastAsia="Arial Unicode MS" w:cs="Arial"/>
              </w:rPr>
            </w:pPr>
          </w:p>
        </w:tc>
      </w:tr>
      <w:tr w:rsidR="007C0A4D" w:rsidRPr="0057096A" w14:paraId="7CB955D8" w14:textId="77777777" w:rsidTr="00AC7BA4">
        <w:trPr>
          <w:trHeight w:val="883"/>
        </w:trPr>
        <w:tc>
          <w:tcPr>
            <w:tcW w:w="500" w:type="pct"/>
          </w:tcPr>
          <w:p w14:paraId="67C73EBB" w14:textId="77777777" w:rsidR="007C0A4D" w:rsidRPr="007F43F5" w:rsidRDefault="007C0A4D" w:rsidP="005A75A7">
            <w:pPr>
              <w:pStyle w:val="Default"/>
              <w:rPr>
                <w:rFonts w:ascii="Arial" w:hAnsi="Arial" w:cs="Arial"/>
                <w:i/>
                <w:iCs/>
                <w:sz w:val="20"/>
                <w:szCs w:val="20"/>
              </w:rPr>
            </w:pPr>
            <w:proofErr w:type="gramStart"/>
            <w:r>
              <w:rPr>
                <w:rFonts w:ascii="Arial" w:hAnsi="Arial" w:cs="Arial"/>
                <w:i/>
                <w:iCs/>
                <w:sz w:val="20"/>
                <w:szCs w:val="20"/>
              </w:rPr>
              <w:t>f</w:t>
            </w:r>
            <w:r w:rsidRPr="007F43F5">
              <w:rPr>
                <w:rFonts w:ascii="Arial" w:hAnsi="Arial" w:cs="Arial"/>
                <w:i/>
                <w:iCs/>
                <w:sz w:val="20"/>
                <w:szCs w:val="20"/>
              </w:rPr>
              <w:t>orm</w:t>
            </w:r>
            <w:proofErr w:type="gramEnd"/>
            <w:r>
              <w:rPr>
                <w:rFonts w:ascii="Arial" w:hAnsi="Arial" w:cs="Arial"/>
                <w:i/>
                <w:iCs/>
                <w:sz w:val="20"/>
                <w:szCs w:val="20"/>
              </w:rPr>
              <w:t>-</w:t>
            </w:r>
            <w:r w:rsidRPr="007F43F5">
              <w:rPr>
                <w:rFonts w:ascii="Arial" w:hAnsi="Arial" w:cs="Arial"/>
                <w:i/>
                <w:iCs/>
                <w:sz w:val="20"/>
                <w:szCs w:val="20"/>
              </w:rPr>
              <w:t>o</w:t>
            </w:r>
            <w:r>
              <w:rPr>
                <w:rFonts w:ascii="Arial" w:hAnsi="Arial" w:cs="Arial"/>
                <w:i/>
                <w:iCs/>
                <w:sz w:val="20"/>
                <w:szCs w:val="20"/>
              </w:rPr>
              <w:t>f-</w:t>
            </w:r>
            <w:r w:rsidRPr="007F43F5">
              <w:rPr>
                <w:rFonts w:ascii="Arial" w:hAnsi="Arial" w:cs="Arial"/>
                <w:i/>
                <w:iCs/>
                <w:sz w:val="20"/>
                <w:szCs w:val="20"/>
              </w:rPr>
              <w:t>request</w:t>
            </w:r>
          </w:p>
        </w:tc>
        <w:tc>
          <w:tcPr>
            <w:tcW w:w="914" w:type="pct"/>
          </w:tcPr>
          <w:p w14:paraId="61BE68D8" w14:textId="77777777"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w:t>
            </w:r>
            <w:proofErr w:type="gramStart"/>
            <w:r w:rsidRPr="007F43F5">
              <w:rPr>
                <w:rFonts w:ascii="Arial" w:hAnsi="Arial" w:cs="Arial"/>
                <w:sz w:val="20"/>
                <w:szCs w:val="20"/>
                <w:lang w:val="sv-SE"/>
              </w:rPr>
              <w:t>framställan</w:t>
            </w:r>
            <w:proofErr w:type="gramEnd"/>
            <w:r w:rsidRPr="007F43F5">
              <w:rPr>
                <w:rFonts w:ascii="Arial" w:hAnsi="Arial" w:cs="Arial"/>
                <w:sz w:val="20"/>
                <w:szCs w:val="20"/>
                <w:lang w:val="sv-SE"/>
              </w:rPr>
              <w:t xml:space="preserve"> framställs </w:t>
            </w:r>
          </w:p>
          <w:p w14:paraId="60C9094C" w14:textId="77777777" w:rsidR="007C0A4D" w:rsidRPr="007F43F5" w:rsidRDefault="007C0A4D" w:rsidP="005A75A7">
            <w:pPr>
              <w:pStyle w:val="Default"/>
              <w:rPr>
                <w:rFonts w:ascii="Arial" w:hAnsi="Arial" w:cs="Arial"/>
                <w:sz w:val="20"/>
                <w:szCs w:val="20"/>
                <w:lang w:val="sv-SE"/>
              </w:rPr>
            </w:pPr>
          </w:p>
        </w:tc>
        <w:tc>
          <w:tcPr>
            <w:tcW w:w="1009"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614"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77777777" w:rsidR="007C0A4D" w:rsidRPr="006064B1" w:rsidRDefault="007C0A4D" w:rsidP="005A75A7">
            <w:pPr>
              <w:pStyle w:val="Default"/>
              <w:rPr>
                <w:sz w:val="23"/>
                <w:szCs w:val="23"/>
                <w:lang w:val="sv-SE"/>
              </w:rPr>
            </w:pPr>
            <w:proofErr w:type="spellStart"/>
            <w:r>
              <w:rPr>
                <w:rFonts w:ascii="Arial" w:hAnsi="Arial" w:cs="Arial"/>
                <w:sz w:val="20"/>
                <w:szCs w:val="20"/>
                <w:lang w:val="sv-SE"/>
              </w:rPr>
              <w:t>KTOV</w:t>
            </w:r>
            <w:proofErr w:type="spellEnd"/>
            <w:r>
              <w:rPr>
                <w:rFonts w:ascii="Arial" w:hAnsi="Arial" w:cs="Arial"/>
                <w:sz w:val="20"/>
                <w:szCs w:val="20"/>
                <w:lang w:val="sv-SE"/>
              </w:rPr>
              <w:t>/</w:t>
            </w:r>
            <w:r w:rsidRPr="008E2346">
              <w:rPr>
                <w:rFonts w:ascii="Arial" w:hAnsi="Arial" w:cs="Arial"/>
                <w:sz w:val="20"/>
                <w:szCs w:val="20"/>
                <w:lang w:val="sv-SE"/>
              </w:rPr>
              <w:t xml:space="preserve">KV Form av </w:t>
            </w:r>
            <w:proofErr w:type="gramStart"/>
            <w:r w:rsidRPr="008E2346">
              <w:rPr>
                <w:rFonts w:ascii="Arial" w:hAnsi="Arial" w:cs="Arial"/>
                <w:sz w:val="20"/>
                <w:szCs w:val="20"/>
                <w:lang w:val="sv-SE"/>
              </w:rPr>
              <w:t>framställan</w:t>
            </w:r>
            <w:proofErr w:type="gramEnd"/>
            <w:r>
              <w:rPr>
                <w:rFonts w:ascii="Arial" w:hAnsi="Arial" w:cs="Arial"/>
                <w:sz w:val="20"/>
                <w:szCs w:val="20"/>
                <w:lang w:val="sv-SE"/>
              </w:rPr>
              <w:t xml:space="preserve">. </w:t>
            </w:r>
            <w:r w:rsidRPr="00C90EEA">
              <w:rPr>
                <w:rFonts w:ascii="Arial" w:hAnsi="Arial" w:cs="Arial"/>
                <w:sz w:val="20"/>
                <w:szCs w:val="20"/>
                <w:lang w:val="sv-SE"/>
              </w:rPr>
              <w:t>Giltiga värden: {</w:t>
            </w:r>
            <w:r>
              <w:rPr>
                <w:rFonts w:ascii="Arial" w:hAnsi="Arial" w:cs="Arial"/>
                <w:sz w:val="20"/>
                <w:szCs w:val="20"/>
                <w:lang w:val="sv-SE"/>
              </w:rPr>
              <w:t xml:space="preserve">1=elektroniskt,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77777777" w:rsidR="007C0A4D" w:rsidRPr="007F43F5" w:rsidRDefault="007C0A4D" w:rsidP="005A75A7">
            <w:pPr>
              <w:pStyle w:val="Default"/>
              <w:rPr>
                <w:rFonts w:ascii="Arial" w:hAnsi="Arial" w:cs="Arial"/>
                <w:sz w:val="20"/>
                <w:szCs w:val="20"/>
                <w:lang w:val="sv-SE"/>
              </w:rPr>
            </w:pPr>
            <w:r>
              <w:rPr>
                <w:rFonts w:ascii="Arial" w:hAnsi="Arial" w:cs="Arial"/>
                <w:sz w:val="20"/>
                <w:szCs w:val="20"/>
                <w:lang w:val="sv-SE"/>
              </w:rPr>
              <w:t xml:space="preserve">Se avsnitt </w:t>
            </w:r>
            <w:r w:rsidRPr="001E4AC5">
              <w:rPr>
                <w:rFonts w:ascii="Arial" w:hAnsi="Arial" w:cs="Arial"/>
                <w:i/>
                <w:sz w:val="20"/>
                <w:szCs w:val="20"/>
                <w:lang w:val="sv-SE"/>
              </w:rPr>
              <w:t xml:space="preserve">Klassifikationer och </w:t>
            </w:r>
            <w:proofErr w:type="spellStart"/>
            <w:r w:rsidRPr="001E4AC5">
              <w:rPr>
                <w:rFonts w:ascii="Arial" w:hAnsi="Arial" w:cs="Arial"/>
                <w:i/>
                <w:sz w:val="20"/>
                <w:szCs w:val="20"/>
                <w:lang w:val="sv-SE"/>
              </w:rPr>
              <w:t>kodverk</w:t>
            </w:r>
            <w:proofErr w:type="spellEnd"/>
            <w:r w:rsidRPr="002016B0">
              <w:rPr>
                <w:rFonts w:ascii="Arial" w:hAnsi="Arial" w:cs="Arial"/>
                <w:sz w:val="20"/>
                <w:szCs w:val="20"/>
                <w:lang w:val="sv-SE"/>
              </w:rPr>
              <w:t xml:space="preserve"> </w:t>
            </w:r>
          </w:p>
        </w:tc>
        <w:tc>
          <w:tcPr>
            <w:tcW w:w="931"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7C0A4D" w:rsidRPr="00E30516" w14:paraId="76C15814" w14:textId="77777777" w:rsidTr="00AC7BA4">
        <w:trPr>
          <w:trHeight w:val="883"/>
        </w:trPr>
        <w:tc>
          <w:tcPr>
            <w:tcW w:w="500" w:type="pct"/>
          </w:tcPr>
          <w:p w14:paraId="38BED62D" w14:textId="77777777" w:rsidR="007C0A4D" w:rsidRPr="00512A06" w:rsidRDefault="007C0A4D" w:rsidP="005A75A7">
            <w:pPr>
              <w:pStyle w:val="Default"/>
              <w:rPr>
                <w:rFonts w:ascii="Arial" w:hAnsi="Arial" w:cs="Arial"/>
                <w:sz w:val="20"/>
                <w:szCs w:val="20"/>
              </w:rPr>
            </w:pPr>
            <w:proofErr w:type="gramStart"/>
            <w:r>
              <w:rPr>
                <w:rFonts w:ascii="Arial" w:hAnsi="Arial" w:cs="Arial"/>
                <w:i/>
                <w:iCs/>
                <w:sz w:val="20"/>
                <w:szCs w:val="20"/>
              </w:rPr>
              <w:t>r</w:t>
            </w:r>
            <w:r w:rsidRPr="00512A06">
              <w:rPr>
                <w:rFonts w:ascii="Arial" w:hAnsi="Arial" w:cs="Arial"/>
                <w:i/>
                <w:iCs/>
                <w:sz w:val="20"/>
                <w:szCs w:val="20"/>
              </w:rPr>
              <w:t>equest</w:t>
            </w:r>
            <w:proofErr w:type="gramEnd"/>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person</w:t>
            </w:r>
            <w:r>
              <w:rPr>
                <w:rFonts w:ascii="Arial" w:hAnsi="Arial" w:cs="Arial"/>
                <w:i/>
                <w:iCs/>
                <w:sz w:val="20"/>
                <w:szCs w:val="20"/>
              </w:rPr>
              <w:t>-</w:t>
            </w:r>
            <w:r w:rsidRPr="00512A06">
              <w:rPr>
                <w:rFonts w:ascii="Arial" w:hAnsi="Arial" w:cs="Arial"/>
                <w:i/>
                <w:iCs/>
                <w:sz w:val="20"/>
                <w:szCs w:val="20"/>
              </w:rPr>
              <w:t xml:space="preserve">name </w:t>
            </w:r>
          </w:p>
        </w:tc>
        <w:tc>
          <w:tcPr>
            <w:tcW w:w="914"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 xml:space="preserve">rson som framställt </w:t>
            </w:r>
            <w:proofErr w:type="gramStart"/>
            <w:r>
              <w:rPr>
                <w:rFonts w:ascii="Arial" w:hAnsi="Arial" w:cs="Arial"/>
                <w:sz w:val="20"/>
                <w:szCs w:val="20"/>
                <w:lang w:val="sv-SE"/>
              </w:rPr>
              <w:t>framställan</w:t>
            </w:r>
            <w:proofErr w:type="gramEnd"/>
            <w:r>
              <w:rPr>
                <w:rFonts w:ascii="Arial" w:hAnsi="Arial" w:cs="Arial"/>
                <w:sz w:val="20"/>
                <w:szCs w:val="20"/>
                <w:lang w:val="sv-SE"/>
              </w:rPr>
              <w:t>.</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 xml:space="preserve">framställd av </w:t>
            </w:r>
            <w:proofErr w:type="gramStart"/>
            <w:r w:rsidRPr="00784410">
              <w:rPr>
                <w:rFonts w:ascii="Arial" w:hAnsi="Arial" w:cs="Arial"/>
                <w:i/>
                <w:iCs/>
                <w:sz w:val="20"/>
                <w:szCs w:val="20"/>
                <w:lang w:val="sv-SE"/>
              </w:rPr>
              <w:t>person /namn</w:t>
            </w:r>
            <w:proofErr w:type="gramEnd"/>
          </w:p>
        </w:tc>
        <w:tc>
          <w:tcPr>
            <w:tcW w:w="1009"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614"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31" w:type="pct"/>
          </w:tcPr>
          <w:p w14:paraId="4BCC46B4" w14:textId="77777777" w:rsidR="007C0A4D" w:rsidRPr="0057096A" w:rsidRDefault="007C0A4D" w:rsidP="005A75A7">
            <w:pPr>
              <w:pStyle w:val="Default"/>
              <w:rPr>
                <w:rFonts w:ascii="Arial" w:hAnsi="Arial" w:cs="Arial"/>
                <w:sz w:val="20"/>
                <w:szCs w:val="20"/>
                <w:lang w:val="sv-SE"/>
              </w:rPr>
            </w:pPr>
          </w:p>
        </w:tc>
      </w:tr>
      <w:tr w:rsidR="007C0A4D" w:rsidRPr="00067A13" w14:paraId="4C9CC7CC" w14:textId="77777777" w:rsidTr="00AC7BA4">
        <w:trPr>
          <w:trHeight w:val="883"/>
        </w:trPr>
        <w:tc>
          <w:tcPr>
            <w:tcW w:w="500" w:type="pct"/>
          </w:tcPr>
          <w:p w14:paraId="725CFEA9" w14:textId="06FBF825" w:rsidR="007C0A4D" w:rsidRPr="00512A06" w:rsidRDefault="007C0A4D" w:rsidP="005A75A7">
            <w:pPr>
              <w:pStyle w:val="Default"/>
              <w:rPr>
                <w:rFonts w:ascii="Arial" w:hAnsi="Arial" w:cs="Arial"/>
                <w:sz w:val="20"/>
                <w:szCs w:val="20"/>
              </w:rPr>
            </w:pPr>
            <w:proofErr w:type="gramStart"/>
            <w:r>
              <w:rPr>
                <w:rFonts w:ascii="Arial" w:hAnsi="Arial" w:cs="Arial"/>
                <w:i/>
                <w:iCs/>
                <w:sz w:val="20"/>
                <w:szCs w:val="20"/>
              </w:rPr>
              <w:t>r</w:t>
            </w:r>
            <w:r w:rsidRPr="00512A06">
              <w:rPr>
                <w:rFonts w:ascii="Arial" w:hAnsi="Arial" w:cs="Arial"/>
                <w:i/>
                <w:iCs/>
                <w:sz w:val="20"/>
                <w:szCs w:val="20"/>
              </w:rPr>
              <w:t>equest</w:t>
            </w:r>
            <w:proofErr w:type="gramEnd"/>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proofErr w:type="spellStart"/>
            <w:ins w:id="1317" w:author="Stefan Gustafsson" w:date="2012-08-21T13:05:00Z">
              <w:r w:rsidR="006D30FF">
                <w:rPr>
                  <w:rFonts w:ascii="Arial" w:hAnsi="Arial" w:cs="Arial"/>
                  <w:i/>
                  <w:iCs/>
                  <w:sz w:val="20"/>
                  <w:szCs w:val="20"/>
                </w:rPr>
                <w:t>healthcare_facility</w:t>
              </w:r>
            </w:ins>
            <w:proofErr w:type="spellEnd"/>
            <w:del w:id="1318" w:author="Stefan Gustafsson" w:date="2012-08-21T13:05:00Z">
              <w:r w:rsidRPr="00F638A1" w:rsidDel="006D30FF">
                <w:rPr>
                  <w:rFonts w:ascii="Arial" w:hAnsi="Arial" w:cs="Arial"/>
                  <w:i/>
                  <w:iCs/>
                  <w:sz w:val="20"/>
                  <w:szCs w:val="20"/>
                </w:rPr>
                <w:delText>care</w:delText>
              </w:r>
              <w:r w:rsidDel="006D30FF">
                <w:rPr>
                  <w:rFonts w:ascii="Arial" w:hAnsi="Arial" w:cs="Arial"/>
                  <w:i/>
                  <w:iCs/>
                  <w:sz w:val="20"/>
                  <w:szCs w:val="20"/>
                </w:rPr>
                <w:delText>-</w:delText>
              </w:r>
              <w:r w:rsidRPr="00512A06" w:rsidDel="006D30FF">
                <w:rPr>
                  <w:rFonts w:ascii="Arial" w:hAnsi="Arial" w:cs="Arial"/>
                  <w:i/>
                  <w:iCs/>
                  <w:sz w:val="20"/>
                  <w:szCs w:val="20"/>
                </w:rPr>
                <w:delText>unit</w:delText>
              </w:r>
            </w:del>
            <w:r>
              <w:rPr>
                <w:rFonts w:ascii="Arial" w:hAnsi="Arial" w:cs="Arial"/>
                <w:i/>
                <w:iCs/>
                <w:sz w:val="20"/>
                <w:szCs w:val="20"/>
              </w:rPr>
              <w:t>-</w:t>
            </w:r>
            <w:r w:rsidRPr="00512A06">
              <w:rPr>
                <w:rFonts w:ascii="Arial" w:hAnsi="Arial" w:cs="Arial"/>
                <w:i/>
                <w:iCs/>
                <w:sz w:val="20"/>
                <w:szCs w:val="20"/>
              </w:rPr>
              <w:t xml:space="preserve">id </w:t>
            </w:r>
          </w:p>
          <w:p w14:paraId="74A27BEC" w14:textId="77777777" w:rsidR="007C0A4D" w:rsidRPr="00512A06" w:rsidRDefault="007C0A4D" w:rsidP="005A75A7">
            <w:pPr>
              <w:pStyle w:val="Default"/>
              <w:rPr>
                <w:rFonts w:ascii="Arial" w:hAnsi="Arial" w:cs="Arial"/>
                <w:i/>
                <w:iCs/>
                <w:sz w:val="20"/>
                <w:szCs w:val="20"/>
              </w:rPr>
            </w:pPr>
          </w:p>
        </w:tc>
        <w:tc>
          <w:tcPr>
            <w:tcW w:w="914" w:type="pct"/>
          </w:tcPr>
          <w:p w14:paraId="1879078B" w14:textId="7777777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7777777" w:rsidR="007C0A4D" w:rsidRPr="00EE15F4" w:rsidRDefault="007C0A4D" w:rsidP="005A75A7">
            <w:pPr>
              <w:pStyle w:val="Default"/>
              <w:rPr>
                <w:rFonts w:ascii="Arial" w:hAnsi="Arial" w:cs="Arial"/>
                <w:sz w:val="20"/>
                <w:szCs w:val="20"/>
                <w:lang w:val="sv-SE"/>
              </w:rPr>
            </w:pPr>
            <w:r w:rsidRPr="00EE15F4">
              <w:rPr>
                <w:rFonts w:ascii="Arial" w:hAnsi="Arial" w:cs="Arial"/>
                <w:i/>
                <w:iCs/>
                <w:sz w:val="20"/>
                <w:szCs w:val="20"/>
                <w:lang w:val="sv-SE"/>
              </w:rPr>
              <w:t>framställd av enhet/</w:t>
            </w:r>
            <w:proofErr w:type="gramStart"/>
            <w:r w:rsidRPr="00EE15F4">
              <w:rPr>
                <w:rFonts w:ascii="Arial" w:hAnsi="Arial" w:cs="Arial"/>
                <w:i/>
                <w:iCs/>
                <w:sz w:val="20"/>
                <w:szCs w:val="20"/>
                <w:lang w:val="sv-SE"/>
              </w:rPr>
              <w:t>process /id</w:t>
            </w:r>
            <w:proofErr w:type="gramEnd"/>
            <w:r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1009" w:type="pct"/>
          </w:tcPr>
          <w:p w14:paraId="2C780915" w14:textId="77777777" w:rsidR="007C0A4D" w:rsidRPr="0057096A" w:rsidRDefault="007C0A4D" w:rsidP="005A75A7">
            <w:pPr>
              <w:jc w:val="center"/>
              <w:rPr>
                <w:rFonts w:cs="Arial"/>
              </w:rPr>
            </w:pPr>
            <w:r>
              <w:rPr>
                <w:rFonts w:cs="Arial"/>
              </w:rPr>
              <w:t>HSAIdType</w:t>
            </w:r>
          </w:p>
        </w:tc>
        <w:tc>
          <w:tcPr>
            <w:tcW w:w="614" w:type="pct"/>
          </w:tcPr>
          <w:p w14:paraId="140123E1" w14:textId="77777777" w:rsidR="007C0A4D" w:rsidRPr="0057096A" w:rsidRDefault="007C0A4D" w:rsidP="005A75A7">
            <w:pPr>
              <w:jc w:val="center"/>
              <w:rPr>
                <w:rFonts w:cs="Arial"/>
              </w:rPr>
            </w:pPr>
            <w:r>
              <w:rPr>
                <w:rFonts w:cs="Arial"/>
              </w:rPr>
              <w:t>0..1</w:t>
            </w:r>
          </w:p>
        </w:tc>
        <w:tc>
          <w:tcPr>
            <w:tcW w:w="1032" w:type="pct"/>
          </w:tcPr>
          <w:p w14:paraId="0ACA1987" w14:textId="77777777" w:rsidR="007C0A4D" w:rsidRPr="00FE4A97" w:rsidRDefault="007C0A4D" w:rsidP="005A75A7">
            <w:pPr>
              <w:rPr>
                <w:rFonts w:cs="Arial"/>
              </w:rPr>
            </w:pPr>
            <w:r>
              <w:rPr>
                <w:rFonts w:cs="Arial"/>
              </w:rPr>
              <w:t>HSAid. Ej obligatoriskt nu eftersom tjänstekontraktet har invånare som konsumenter, men i framtiden kan vårdgivare vilja använda tjänsten och då behöver en åtkomstkontroll göras om vårdgivaren får se remissen vilket görs med HSAid. Då kommer detta att ändras till obligatoriskt.</w:t>
            </w:r>
          </w:p>
        </w:tc>
        <w:tc>
          <w:tcPr>
            <w:tcW w:w="931" w:type="pct"/>
          </w:tcPr>
          <w:p w14:paraId="0641F8A8"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 xml:space="preserve">så kommer </w:t>
            </w:r>
            <w:proofErr w:type="spellStart"/>
            <w:r>
              <w:rPr>
                <w:rFonts w:ascii="Arial" w:hAnsi="Arial" w:cs="Arial"/>
                <w:sz w:val="20"/>
                <w:szCs w:val="20"/>
                <w:lang w:val="sv-SE"/>
              </w:rPr>
              <w:t>enhetensinformation</w:t>
            </w:r>
            <w:proofErr w:type="spellEnd"/>
            <w:r>
              <w:rPr>
                <w:rFonts w:ascii="Arial" w:hAnsi="Arial" w:cs="Arial"/>
                <w:sz w:val="20"/>
                <w:szCs w:val="20"/>
                <w:lang w:val="sv-SE"/>
              </w:rPr>
              <w:t xml:space="preserve"> att hämtas ifrån </w:t>
            </w:r>
            <w:proofErr w:type="spellStart"/>
            <w:r>
              <w:rPr>
                <w:rFonts w:ascii="Arial" w:hAnsi="Arial" w:cs="Arial"/>
                <w:sz w:val="20"/>
                <w:szCs w:val="20"/>
                <w:lang w:val="sv-SE"/>
              </w:rPr>
              <w:t>HSA</w:t>
            </w:r>
            <w:proofErr w:type="spellEnd"/>
            <w:r>
              <w:rPr>
                <w:rFonts w:ascii="Arial" w:hAnsi="Arial" w:cs="Arial"/>
                <w:sz w:val="20"/>
                <w:szCs w:val="20"/>
                <w:lang w:val="sv-SE"/>
              </w:rPr>
              <w:t xml:space="preserve"> katalogen.</w:t>
            </w:r>
          </w:p>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3372E0" w:rsidRPr="00271DC0" w14:paraId="1C67DBC2" w14:textId="77777777" w:rsidTr="00AC7BA4">
        <w:trPr>
          <w:trHeight w:val="883"/>
        </w:trPr>
        <w:tc>
          <w:tcPr>
            <w:tcW w:w="500" w:type="pct"/>
          </w:tcPr>
          <w:p w14:paraId="0ACE355C" w14:textId="02AB76DF" w:rsidR="003372E0" w:rsidRPr="00512A06" w:rsidRDefault="003372E0" w:rsidP="005A75A7">
            <w:pPr>
              <w:pStyle w:val="Default"/>
              <w:rPr>
                <w:rFonts w:ascii="Arial" w:hAnsi="Arial" w:cs="Arial"/>
                <w:sz w:val="20"/>
                <w:szCs w:val="20"/>
              </w:rPr>
            </w:pPr>
            <w:proofErr w:type="gramStart"/>
            <w:r w:rsidRPr="00FB32D9">
              <w:rPr>
                <w:rFonts w:ascii="Arial" w:hAnsi="Arial" w:cs="Arial"/>
                <w:i/>
                <w:iCs/>
                <w:sz w:val="20"/>
                <w:szCs w:val="20"/>
              </w:rPr>
              <w:t>request</w:t>
            </w:r>
            <w:proofErr w:type="gramEnd"/>
            <w:r w:rsidRPr="00FB32D9">
              <w:rPr>
                <w:rFonts w:ascii="Arial" w:hAnsi="Arial" w:cs="Arial"/>
                <w:i/>
                <w:iCs/>
                <w:sz w:val="20"/>
                <w:szCs w:val="20"/>
              </w:rPr>
              <w:t>-issued-by-</w:t>
            </w:r>
            <w:proofErr w:type="spellStart"/>
            <w:ins w:id="1319" w:author="Stefan Gustafsson" w:date="2012-08-21T13:05:00Z">
              <w:r w:rsidR="006D30FF">
                <w:rPr>
                  <w:rFonts w:ascii="Arial" w:hAnsi="Arial" w:cs="Arial"/>
                  <w:i/>
                  <w:iCs/>
                  <w:sz w:val="20"/>
                  <w:szCs w:val="20"/>
                </w:rPr>
                <w:t>healthcare_facility</w:t>
              </w:r>
            </w:ins>
            <w:proofErr w:type="spellEnd"/>
            <w:del w:id="1320" w:author="Stefan Gustafsson" w:date="2012-08-21T13:05:00Z">
              <w:r w:rsidDel="006D30FF">
                <w:rPr>
                  <w:rFonts w:ascii="Arial" w:hAnsi="Arial" w:cs="Arial"/>
                  <w:i/>
                  <w:iCs/>
                  <w:sz w:val="20"/>
                  <w:szCs w:val="20"/>
                </w:rPr>
                <w:delText>care-</w:delText>
              </w:r>
              <w:r w:rsidRPr="00FB32D9" w:rsidDel="006D30FF">
                <w:rPr>
                  <w:rFonts w:ascii="Arial" w:hAnsi="Arial" w:cs="Arial"/>
                  <w:i/>
                  <w:iCs/>
                  <w:sz w:val="20"/>
                  <w:szCs w:val="20"/>
                </w:rPr>
                <w:delText>unit</w:delText>
              </w:r>
            </w:del>
            <w:r w:rsidRPr="00FB32D9">
              <w:rPr>
                <w:rFonts w:ascii="Arial" w:hAnsi="Arial" w:cs="Arial"/>
                <w:i/>
                <w:iCs/>
                <w:sz w:val="20"/>
                <w:szCs w:val="20"/>
              </w:rPr>
              <w:t>-description</w:t>
            </w:r>
          </w:p>
        </w:tc>
        <w:tc>
          <w:tcPr>
            <w:tcW w:w="914"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1009" w:type="pct"/>
          </w:tcPr>
          <w:p w14:paraId="19F7E54D" w14:textId="77777777" w:rsidR="003372E0" w:rsidRPr="0057096A" w:rsidRDefault="003372E0" w:rsidP="005A75A7">
            <w:pPr>
              <w:jc w:val="center"/>
              <w:rPr>
                <w:rFonts w:cs="Arial"/>
              </w:rPr>
            </w:pPr>
            <w:r>
              <w:rPr>
                <w:rFonts w:cs="Arial"/>
              </w:rPr>
              <w:t>String</w:t>
            </w:r>
          </w:p>
        </w:tc>
        <w:tc>
          <w:tcPr>
            <w:tcW w:w="614"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31" w:type="pct"/>
          </w:tcPr>
          <w:p w14:paraId="01184DA8" w14:textId="77777777"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 xml:space="preserve">Saknas </w:t>
            </w:r>
            <w:proofErr w:type="spellStart"/>
            <w:r>
              <w:rPr>
                <w:rFonts w:ascii="Arial" w:hAnsi="Arial" w:cs="Arial"/>
                <w:sz w:val="20"/>
                <w:szCs w:val="20"/>
                <w:lang w:val="sv-SE"/>
              </w:rPr>
              <w:t>request</w:t>
            </w:r>
            <w:proofErr w:type="spellEnd"/>
            <w:r>
              <w:rPr>
                <w:rFonts w:ascii="Arial" w:hAnsi="Arial" w:cs="Arial"/>
                <w:sz w:val="20"/>
                <w:szCs w:val="20"/>
                <w:lang w:val="sv-SE"/>
              </w:rPr>
              <w:t>-</w:t>
            </w:r>
            <w:proofErr w:type="spellStart"/>
            <w:r>
              <w:rPr>
                <w:rFonts w:ascii="Arial" w:hAnsi="Arial" w:cs="Arial"/>
                <w:sz w:val="20"/>
                <w:szCs w:val="20"/>
                <w:lang w:val="sv-SE"/>
              </w:rPr>
              <w:t>issued</w:t>
            </w:r>
            <w:proofErr w:type="spellEnd"/>
            <w:r>
              <w:rPr>
                <w:rFonts w:ascii="Arial" w:hAnsi="Arial" w:cs="Arial"/>
                <w:sz w:val="20"/>
                <w:szCs w:val="20"/>
                <w:lang w:val="sv-SE"/>
              </w:rPr>
              <w:t>-by-</w:t>
            </w:r>
            <w:proofErr w:type="spellStart"/>
            <w:r>
              <w:rPr>
                <w:rFonts w:ascii="Arial" w:hAnsi="Arial" w:cs="Arial"/>
                <w:sz w:val="20"/>
                <w:szCs w:val="20"/>
                <w:lang w:val="sv-SE"/>
              </w:rPr>
              <w:t>care</w:t>
            </w:r>
            <w:proofErr w:type="spellEnd"/>
            <w:r>
              <w:rPr>
                <w:rFonts w:ascii="Arial" w:hAnsi="Arial" w:cs="Arial"/>
                <w:sz w:val="20"/>
                <w:szCs w:val="20"/>
                <w:lang w:val="sv-SE"/>
              </w:rPr>
              <w:t>-</w:t>
            </w:r>
            <w:proofErr w:type="spellStart"/>
            <w:r>
              <w:rPr>
                <w:rFonts w:ascii="Arial" w:hAnsi="Arial" w:cs="Arial"/>
                <w:sz w:val="20"/>
                <w:szCs w:val="20"/>
                <w:lang w:val="sv-SE"/>
              </w:rPr>
              <w:t>unit</w:t>
            </w:r>
            <w:proofErr w:type="spellEnd"/>
            <w:r>
              <w:rPr>
                <w:rFonts w:ascii="Arial" w:hAnsi="Arial" w:cs="Arial"/>
                <w:sz w:val="20"/>
                <w:szCs w:val="20"/>
                <w:lang w:val="sv-SE"/>
              </w:rPr>
              <w:t>-id så skrivs information om enheten här.</w:t>
            </w:r>
          </w:p>
        </w:tc>
      </w:tr>
      <w:tr w:rsidR="003372E0" w:rsidRPr="0057096A" w14:paraId="08DE5E89" w14:textId="77777777" w:rsidTr="00AC7BA4">
        <w:trPr>
          <w:trHeight w:val="883"/>
        </w:trPr>
        <w:tc>
          <w:tcPr>
            <w:tcW w:w="500" w:type="pct"/>
          </w:tcPr>
          <w:p w14:paraId="57665E05" w14:textId="77777777" w:rsidR="003372E0" w:rsidRPr="00267EC3" w:rsidRDefault="003372E0" w:rsidP="005A75A7">
            <w:pPr>
              <w:pStyle w:val="Default"/>
              <w:rPr>
                <w:rFonts w:ascii="Arial" w:hAnsi="Arial" w:cs="Arial"/>
                <w:i/>
                <w:sz w:val="20"/>
                <w:szCs w:val="20"/>
              </w:rPr>
            </w:pPr>
            <w:proofErr w:type="gramStart"/>
            <w:r w:rsidRPr="00267EC3">
              <w:rPr>
                <w:rFonts w:ascii="Arial" w:hAnsi="Arial" w:cs="Arial"/>
                <w:i/>
                <w:iCs/>
                <w:sz w:val="20"/>
                <w:szCs w:val="20"/>
              </w:rPr>
              <w:t>receiving</w:t>
            </w:r>
            <w:proofErr w:type="gramEnd"/>
            <w:r w:rsidRPr="00267EC3">
              <w:rPr>
                <w:rFonts w:ascii="Arial" w:hAnsi="Arial" w:cs="Arial"/>
                <w:i/>
                <w:iCs/>
                <w:sz w:val="20"/>
                <w:szCs w:val="20"/>
              </w:rPr>
              <w:t xml:space="preserve">-person-name </w:t>
            </w:r>
          </w:p>
          <w:p w14:paraId="0D31C22B" w14:textId="77777777" w:rsidR="003372E0" w:rsidRPr="00267EC3" w:rsidRDefault="003372E0" w:rsidP="005A75A7">
            <w:pPr>
              <w:pStyle w:val="Default"/>
              <w:rPr>
                <w:rFonts w:ascii="Arial" w:hAnsi="Arial" w:cs="Arial"/>
                <w:i/>
                <w:iCs/>
                <w:sz w:val="20"/>
                <w:szCs w:val="20"/>
                <w:lang w:val="sv-SE"/>
              </w:rPr>
            </w:pPr>
          </w:p>
        </w:tc>
        <w:tc>
          <w:tcPr>
            <w:tcW w:w="914"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w:t>
            </w:r>
            <w:proofErr w:type="gramStart"/>
            <w:r w:rsidRPr="00EE15F4">
              <w:rPr>
                <w:rFonts w:ascii="Arial" w:hAnsi="Arial" w:cs="Arial"/>
                <w:i/>
                <w:iCs/>
                <w:sz w:val="20"/>
                <w:szCs w:val="20"/>
                <w:lang w:val="sv-SE"/>
              </w:rPr>
              <w:t>person /namn</w:t>
            </w:r>
            <w:proofErr w:type="gramEnd"/>
            <w:r w:rsidRPr="00EE15F4">
              <w:rPr>
                <w:rFonts w:ascii="Arial" w:hAnsi="Arial" w:cs="Arial"/>
                <w:i/>
                <w:iCs/>
                <w:sz w:val="20"/>
                <w:szCs w:val="20"/>
                <w:lang w:val="sv-SE"/>
              </w:rPr>
              <w:t xml:space="preserve"> </w:t>
            </w:r>
          </w:p>
        </w:tc>
        <w:tc>
          <w:tcPr>
            <w:tcW w:w="1009" w:type="pct"/>
          </w:tcPr>
          <w:p w14:paraId="060BF097" w14:textId="77777777" w:rsidR="003372E0" w:rsidRPr="0057096A" w:rsidRDefault="003372E0" w:rsidP="005A75A7">
            <w:pPr>
              <w:jc w:val="center"/>
              <w:rPr>
                <w:rFonts w:cs="Arial"/>
              </w:rPr>
            </w:pPr>
            <w:r>
              <w:rPr>
                <w:rFonts w:cs="Arial"/>
              </w:rPr>
              <w:t>String</w:t>
            </w:r>
          </w:p>
        </w:tc>
        <w:tc>
          <w:tcPr>
            <w:tcW w:w="614"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31" w:type="pct"/>
          </w:tcPr>
          <w:p w14:paraId="4321F5C5" w14:textId="77777777" w:rsidR="003372E0" w:rsidRPr="0057096A"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Hämtas från/motsvarar </w:t>
            </w:r>
            <w:proofErr w:type="spellStart"/>
            <w:r w:rsidRPr="0057096A">
              <w:rPr>
                <w:rFonts w:ascii="Arial" w:hAnsi="Arial" w:cs="Arial"/>
                <w:sz w:val="20"/>
                <w:szCs w:val="20"/>
                <w:lang w:val="sv-SE"/>
              </w:rPr>
              <w:t>HSA</w:t>
            </w:r>
            <w:proofErr w:type="spellEnd"/>
            <w:r w:rsidRPr="0057096A">
              <w:rPr>
                <w:rFonts w:ascii="Arial" w:hAnsi="Arial" w:cs="Arial"/>
                <w:sz w:val="20"/>
                <w:szCs w:val="20"/>
                <w:lang w:val="sv-SE"/>
              </w:rPr>
              <w:t xml:space="preserve"> ”</w:t>
            </w:r>
            <w:proofErr w:type="spellStart"/>
            <w:proofErr w:type="gramStart"/>
            <w:r w:rsidRPr="0057096A">
              <w:rPr>
                <w:rFonts w:ascii="Arial" w:hAnsi="Arial" w:cs="Arial"/>
                <w:sz w:val="20"/>
                <w:szCs w:val="20"/>
                <w:lang w:val="sv-SE"/>
              </w:rPr>
              <w:t>fullName</w:t>
            </w:r>
            <w:proofErr w:type="spellEnd"/>
            <w:r w:rsidRPr="0057096A">
              <w:rPr>
                <w:rFonts w:ascii="Arial" w:hAnsi="Arial" w:cs="Arial"/>
                <w:sz w:val="20"/>
                <w:szCs w:val="20"/>
                <w:lang w:val="sv-SE"/>
              </w:rPr>
              <w:t>” .</w:t>
            </w:r>
            <w:proofErr w:type="gramEnd"/>
          </w:p>
        </w:tc>
      </w:tr>
      <w:tr w:rsidR="003372E0" w:rsidRPr="00067A13" w14:paraId="7F3D3AEA" w14:textId="77777777" w:rsidTr="00AC7BA4">
        <w:trPr>
          <w:trHeight w:val="883"/>
        </w:trPr>
        <w:tc>
          <w:tcPr>
            <w:tcW w:w="500" w:type="pct"/>
          </w:tcPr>
          <w:p w14:paraId="55DD6AAF" w14:textId="6570B905" w:rsidR="003372E0" w:rsidRPr="00267EC3" w:rsidRDefault="003372E0" w:rsidP="005A75A7">
            <w:pPr>
              <w:pStyle w:val="Default"/>
              <w:rPr>
                <w:rFonts w:ascii="Arial" w:hAnsi="Arial" w:cs="Arial"/>
                <w:i/>
                <w:sz w:val="20"/>
                <w:szCs w:val="20"/>
              </w:rPr>
            </w:pPr>
            <w:proofErr w:type="gramStart"/>
            <w:r w:rsidRPr="00267EC3">
              <w:rPr>
                <w:rFonts w:ascii="Arial" w:hAnsi="Arial" w:cs="Arial"/>
                <w:i/>
                <w:iCs/>
                <w:sz w:val="20"/>
                <w:szCs w:val="20"/>
              </w:rPr>
              <w:t>receiving</w:t>
            </w:r>
            <w:proofErr w:type="gramEnd"/>
            <w:r w:rsidRPr="00267EC3">
              <w:rPr>
                <w:rFonts w:ascii="Arial" w:hAnsi="Arial" w:cs="Arial"/>
                <w:i/>
                <w:iCs/>
                <w:sz w:val="20"/>
                <w:szCs w:val="20"/>
              </w:rPr>
              <w:t>-</w:t>
            </w:r>
            <w:proofErr w:type="spellStart"/>
            <w:ins w:id="1321" w:author="Stefan Gustafsson" w:date="2012-08-21T13:04:00Z">
              <w:r w:rsidR="006D30FF">
                <w:rPr>
                  <w:rFonts w:ascii="Arial" w:hAnsi="Arial" w:cs="Arial"/>
                  <w:i/>
                  <w:iCs/>
                  <w:sz w:val="20"/>
                  <w:szCs w:val="20"/>
                </w:rPr>
                <w:t>healthcare_facility</w:t>
              </w:r>
            </w:ins>
            <w:proofErr w:type="spellEnd"/>
            <w:del w:id="1322" w:author="Stefan Gustafsson" w:date="2012-08-21T13:03:00Z">
              <w:r w:rsidRPr="00267EC3" w:rsidDel="006D30FF">
                <w:rPr>
                  <w:rFonts w:ascii="Arial" w:hAnsi="Arial" w:cs="Arial"/>
                  <w:i/>
                  <w:iCs/>
                  <w:sz w:val="20"/>
                  <w:szCs w:val="20"/>
                </w:rPr>
                <w:delText>care-unit</w:delText>
              </w:r>
            </w:del>
            <w:r w:rsidRPr="00267EC3">
              <w:rPr>
                <w:rFonts w:ascii="Arial" w:hAnsi="Arial" w:cs="Arial"/>
                <w:i/>
                <w:iCs/>
                <w:sz w:val="20"/>
                <w:szCs w:val="20"/>
              </w:rPr>
              <w:t xml:space="preserve">-id </w:t>
            </w:r>
          </w:p>
          <w:p w14:paraId="2A52AF44" w14:textId="77777777" w:rsidR="003372E0" w:rsidRPr="00267EC3" w:rsidRDefault="003372E0" w:rsidP="005A75A7">
            <w:pPr>
              <w:pStyle w:val="Default"/>
              <w:rPr>
                <w:rFonts w:ascii="Arial" w:hAnsi="Arial" w:cs="Arial"/>
                <w:i/>
                <w:sz w:val="20"/>
                <w:szCs w:val="20"/>
              </w:rPr>
            </w:pPr>
          </w:p>
        </w:tc>
        <w:tc>
          <w:tcPr>
            <w:tcW w:w="914" w:type="pct"/>
          </w:tcPr>
          <w:p w14:paraId="411A8890"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77777777" w:rsidR="003372E0" w:rsidRPr="0057096A" w:rsidRDefault="003372E0" w:rsidP="005A75A7">
            <w:pPr>
              <w:pStyle w:val="Default"/>
              <w:rPr>
                <w:rFonts w:ascii="Arial" w:hAnsi="Arial" w:cs="Arial"/>
                <w:sz w:val="20"/>
                <w:szCs w:val="20"/>
                <w:lang w:val="sv-SE"/>
              </w:rPr>
            </w:pPr>
            <w:r w:rsidRPr="00AA4936">
              <w:rPr>
                <w:rFonts w:ascii="Arial" w:hAnsi="Arial" w:cs="Arial"/>
                <w:i/>
                <w:iCs/>
                <w:sz w:val="20"/>
                <w:szCs w:val="20"/>
                <w:lang w:val="sv-SE"/>
              </w:rPr>
              <w:t>mottagande enhet/</w:t>
            </w:r>
            <w:proofErr w:type="gramStart"/>
            <w:r w:rsidRPr="00AA4936">
              <w:rPr>
                <w:rFonts w:ascii="Arial" w:hAnsi="Arial" w:cs="Arial"/>
                <w:i/>
                <w:iCs/>
                <w:sz w:val="20"/>
                <w:szCs w:val="20"/>
                <w:lang w:val="sv-SE"/>
              </w:rPr>
              <w:t>process /id</w:t>
            </w:r>
            <w:proofErr w:type="gramEnd"/>
          </w:p>
        </w:tc>
        <w:tc>
          <w:tcPr>
            <w:tcW w:w="1009" w:type="pct"/>
          </w:tcPr>
          <w:p w14:paraId="3B664ADC" w14:textId="77777777" w:rsidR="003372E0" w:rsidRPr="0057096A" w:rsidRDefault="003372E0" w:rsidP="005A75A7">
            <w:pPr>
              <w:jc w:val="center"/>
              <w:rPr>
                <w:rFonts w:cs="Arial"/>
              </w:rPr>
            </w:pPr>
            <w:r>
              <w:rPr>
                <w:rFonts w:cs="Arial"/>
              </w:rPr>
              <w:t>HSAIdType</w:t>
            </w:r>
          </w:p>
        </w:tc>
        <w:tc>
          <w:tcPr>
            <w:tcW w:w="614"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31" w:type="pct"/>
          </w:tcPr>
          <w:p w14:paraId="6D79246E" w14:textId="77777777" w:rsidR="003372E0" w:rsidRDefault="003372E0" w:rsidP="005A75A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 xml:space="preserve">så kommer </w:t>
            </w:r>
            <w:proofErr w:type="spellStart"/>
            <w:r>
              <w:rPr>
                <w:rFonts w:ascii="Arial" w:hAnsi="Arial" w:cs="Arial"/>
                <w:sz w:val="20"/>
                <w:szCs w:val="20"/>
                <w:lang w:val="sv-SE"/>
              </w:rPr>
              <w:t>enhetensinformation</w:t>
            </w:r>
            <w:proofErr w:type="spellEnd"/>
            <w:r>
              <w:rPr>
                <w:rFonts w:ascii="Arial" w:hAnsi="Arial" w:cs="Arial"/>
                <w:sz w:val="20"/>
                <w:szCs w:val="20"/>
                <w:lang w:val="sv-SE"/>
              </w:rPr>
              <w:t xml:space="preserve"> att hämtas ifrån </w:t>
            </w:r>
            <w:proofErr w:type="spellStart"/>
            <w:r>
              <w:rPr>
                <w:rFonts w:ascii="Arial" w:hAnsi="Arial" w:cs="Arial"/>
                <w:sz w:val="20"/>
                <w:szCs w:val="20"/>
                <w:lang w:val="sv-SE"/>
              </w:rPr>
              <w:t>HSA</w:t>
            </w:r>
            <w:proofErr w:type="spellEnd"/>
            <w:r>
              <w:rPr>
                <w:rFonts w:ascii="Arial" w:hAnsi="Arial" w:cs="Arial"/>
                <w:sz w:val="20"/>
                <w:szCs w:val="20"/>
                <w:lang w:val="sv-SE"/>
              </w:rPr>
              <w:t xml:space="preserve"> katalogen.</w:t>
            </w:r>
          </w:p>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3372E0" w:rsidRPr="00271DC0" w14:paraId="57805B75" w14:textId="77777777" w:rsidTr="00AC7BA4">
        <w:trPr>
          <w:trHeight w:val="883"/>
        </w:trPr>
        <w:tc>
          <w:tcPr>
            <w:tcW w:w="500" w:type="pct"/>
          </w:tcPr>
          <w:p w14:paraId="2E2AF06F" w14:textId="35A6386C" w:rsidR="003372E0" w:rsidRPr="00267EC3" w:rsidRDefault="003372E0" w:rsidP="005A75A7">
            <w:pPr>
              <w:pStyle w:val="Default"/>
              <w:rPr>
                <w:rFonts w:ascii="Arial" w:hAnsi="Arial" w:cs="Arial"/>
                <w:i/>
                <w:sz w:val="20"/>
                <w:szCs w:val="20"/>
              </w:rPr>
            </w:pPr>
            <w:proofErr w:type="gramStart"/>
            <w:r w:rsidRPr="00D5059D">
              <w:rPr>
                <w:rFonts w:ascii="Arial" w:hAnsi="Arial" w:cs="Arial"/>
                <w:i/>
                <w:iCs/>
                <w:sz w:val="20"/>
                <w:szCs w:val="20"/>
              </w:rPr>
              <w:t>receiving</w:t>
            </w:r>
            <w:proofErr w:type="gramEnd"/>
            <w:r w:rsidRPr="00D5059D">
              <w:rPr>
                <w:rFonts w:ascii="Arial" w:hAnsi="Arial" w:cs="Arial"/>
                <w:i/>
                <w:iCs/>
                <w:sz w:val="20"/>
                <w:szCs w:val="20"/>
              </w:rPr>
              <w:t>-</w:t>
            </w:r>
            <w:proofErr w:type="spellStart"/>
            <w:ins w:id="1323" w:author="Stefan Gustafsson" w:date="2012-08-21T13:04:00Z">
              <w:r w:rsidR="006D30FF">
                <w:rPr>
                  <w:rFonts w:ascii="Arial" w:hAnsi="Arial" w:cs="Arial"/>
                  <w:i/>
                  <w:iCs/>
                  <w:sz w:val="20"/>
                  <w:szCs w:val="20"/>
                </w:rPr>
                <w:t>healthcare_facility</w:t>
              </w:r>
            </w:ins>
            <w:proofErr w:type="spellEnd"/>
            <w:del w:id="1324" w:author="Stefan Gustafsson" w:date="2012-08-21T13:04:00Z">
              <w:r w:rsidRPr="00D5059D" w:rsidDel="006D30FF">
                <w:rPr>
                  <w:rFonts w:ascii="Arial" w:hAnsi="Arial" w:cs="Arial"/>
                  <w:i/>
                  <w:iCs/>
                  <w:sz w:val="20"/>
                  <w:szCs w:val="20"/>
                </w:rPr>
                <w:delText>care-unit</w:delText>
              </w:r>
            </w:del>
            <w:r w:rsidRPr="00D5059D">
              <w:rPr>
                <w:rFonts w:ascii="Arial" w:hAnsi="Arial" w:cs="Arial"/>
                <w:i/>
                <w:iCs/>
                <w:sz w:val="20"/>
                <w:szCs w:val="20"/>
              </w:rPr>
              <w:t>-description</w:t>
            </w:r>
          </w:p>
        </w:tc>
        <w:tc>
          <w:tcPr>
            <w:tcW w:w="914"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1009"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614"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31" w:type="pct"/>
          </w:tcPr>
          <w:p w14:paraId="1C8DE090" w14:textId="77777777"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 xml:space="preserve">Om </w:t>
            </w:r>
            <w:proofErr w:type="spellStart"/>
            <w:r>
              <w:rPr>
                <w:rFonts w:ascii="Arial" w:hAnsi="Arial" w:cs="Arial"/>
                <w:sz w:val="20"/>
                <w:szCs w:val="20"/>
                <w:lang w:val="sv-SE"/>
              </w:rPr>
              <w:t>receiving</w:t>
            </w:r>
            <w:proofErr w:type="spellEnd"/>
            <w:r>
              <w:rPr>
                <w:rFonts w:ascii="Arial" w:hAnsi="Arial" w:cs="Arial"/>
                <w:sz w:val="20"/>
                <w:szCs w:val="20"/>
                <w:lang w:val="sv-SE"/>
              </w:rPr>
              <w:t>-</w:t>
            </w:r>
            <w:proofErr w:type="spellStart"/>
            <w:r>
              <w:rPr>
                <w:rFonts w:ascii="Arial" w:hAnsi="Arial" w:cs="Arial"/>
                <w:sz w:val="20"/>
                <w:szCs w:val="20"/>
                <w:lang w:val="sv-SE"/>
              </w:rPr>
              <w:t>care</w:t>
            </w:r>
            <w:proofErr w:type="spellEnd"/>
            <w:r>
              <w:rPr>
                <w:rFonts w:ascii="Arial" w:hAnsi="Arial" w:cs="Arial"/>
                <w:sz w:val="20"/>
                <w:szCs w:val="20"/>
                <w:lang w:val="sv-SE"/>
              </w:rPr>
              <w:t>-</w:t>
            </w:r>
            <w:proofErr w:type="spellStart"/>
            <w:r>
              <w:rPr>
                <w:rFonts w:ascii="Arial" w:hAnsi="Arial" w:cs="Arial"/>
                <w:sz w:val="20"/>
                <w:szCs w:val="20"/>
                <w:lang w:val="sv-SE"/>
              </w:rPr>
              <w:t>unit</w:t>
            </w:r>
            <w:proofErr w:type="spellEnd"/>
            <w:r>
              <w:rPr>
                <w:rFonts w:ascii="Arial" w:hAnsi="Arial" w:cs="Arial"/>
                <w:sz w:val="20"/>
                <w:szCs w:val="20"/>
                <w:lang w:val="sv-SE"/>
              </w:rPr>
              <w:t>-id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3372E0" w:rsidRPr="0057096A" w14:paraId="264E11BA" w14:textId="77777777" w:rsidTr="00AC7BA4">
        <w:trPr>
          <w:trHeight w:val="883"/>
        </w:trPr>
        <w:tc>
          <w:tcPr>
            <w:tcW w:w="500" w:type="pct"/>
          </w:tcPr>
          <w:p w14:paraId="724184E5" w14:textId="77777777" w:rsidR="003372E0" w:rsidRPr="00267EC3" w:rsidRDefault="003372E0" w:rsidP="005A75A7">
            <w:pPr>
              <w:pStyle w:val="Default"/>
              <w:rPr>
                <w:rFonts w:ascii="Arial" w:hAnsi="Arial" w:cs="Arial"/>
                <w:i/>
                <w:iCs/>
                <w:sz w:val="20"/>
                <w:szCs w:val="20"/>
              </w:rPr>
            </w:pPr>
            <w:proofErr w:type="gramStart"/>
            <w:r>
              <w:rPr>
                <w:rFonts w:ascii="Arial" w:hAnsi="Arial" w:cs="Arial"/>
                <w:i/>
                <w:iCs/>
                <w:sz w:val="20"/>
                <w:szCs w:val="20"/>
              </w:rPr>
              <w:t>logical</w:t>
            </w:r>
            <w:proofErr w:type="gramEnd"/>
            <w:r>
              <w:rPr>
                <w:rFonts w:ascii="Arial" w:hAnsi="Arial" w:cs="Arial"/>
                <w:i/>
                <w:iCs/>
                <w:sz w:val="20"/>
                <w:szCs w:val="20"/>
              </w:rPr>
              <w:t>-system-id</w:t>
            </w:r>
          </w:p>
        </w:tc>
        <w:tc>
          <w:tcPr>
            <w:tcW w:w="914"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1009"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614"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31" w:type="pct"/>
          </w:tcPr>
          <w:p w14:paraId="62385627"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 xml:space="preserve">Används för regler som ska </w:t>
            </w:r>
            <w:proofErr w:type="spellStart"/>
            <w:r>
              <w:rPr>
                <w:rFonts w:ascii="Arial" w:hAnsi="Arial" w:cs="Arial"/>
                <w:sz w:val="20"/>
                <w:szCs w:val="20"/>
                <w:lang w:val="sv-SE"/>
              </w:rPr>
              <w:t>mappa</w:t>
            </w:r>
            <w:proofErr w:type="spellEnd"/>
            <w:r>
              <w:rPr>
                <w:rFonts w:ascii="Arial" w:hAnsi="Arial" w:cs="Arial"/>
                <w:sz w:val="20"/>
                <w:szCs w:val="20"/>
                <w:lang w:val="sv-SE"/>
              </w:rPr>
              <w:t xml:space="preserve"> ihop remisser som finns hos olika producenter (kan då skapa unika remiss identiteter med detta id + </w:t>
            </w:r>
            <w:proofErr w:type="spellStart"/>
            <w:r>
              <w:rPr>
                <w:rFonts w:ascii="Arial" w:hAnsi="Arial" w:cs="Arial"/>
                <w:sz w:val="20"/>
                <w:szCs w:val="20"/>
                <w:lang w:val="sv-SE"/>
              </w:rPr>
              <w:t>request</w:t>
            </w:r>
            <w:proofErr w:type="spellEnd"/>
            <w:r>
              <w:rPr>
                <w:rFonts w:ascii="Arial" w:hAnsi="Arial" w:cs="Arial"/>
                <w:sz w:val="20"/>
                <w:szCs w:val="20"/>
                <w:lang w:val="sv-SE"/>
              </w:rPr>
              <w:t xml:space="preserve"> id).</w:t>
            </w:r>
          </w:p>
        </w:tc>
      </w:tr>
      <w:tr w:rsidR="003372E0" w:rsidRPr="0057096A" w14:paraId="682B669F" w14:textId="77777777" w:rsidTr="00AC7BA4">
        <w:trPr>
          <w:trHeight w:val="883"/>
        </w:trPr>
        <w:tc>
          <w:tcPr>
            <w:tcW w:w="500" w:type="pct"/>
          </w:tcPr>
          <w:p w14:paraId="1C0AD434" w14:textId="77777777" w:rsidR="003372E0" w:rsidRDefault="003372E0" w:rsidP="005A75A7">
            <w:pPr>
              <w:pStyle w:val="Default"/>
              <w:rPr>
                <w:rFonts w:ascii="Arial" w:hAnsi="Arial" w:cs="Arial"/>
                <w:i/>
                <w:iCs/>
                <w:sz w:val="20"/>
                <w:szCs w:val="20"/>
              </w:rPr>
            </w:pPr>
            <w:proofErr w:type="gramStart"/>
            <w:r>
              <w:rPr>
                <w:rFonts w:ascii="Arial" w:hAnsi="Arial" w:cs="Arial"/>
                <w:i/>
                <w:iCs/>
                <w:sz w:val="20"/>
                <w:szCs w:val="20"/>
              </w:rPr>
              <w:t>status</w:t>
            </w:r>
            <w:proofErr w:type="gramEnd"/>
            <w:r>
              <w:rPr>
                <w:rFonts w:ascii="Arial" w:hAnsi="Arial" w:cs="Arial"/>
                <w:i/>
                <w:iCs/>
                <w:sz w:val="20"/>
                <w:szCs w:val="20"/>
              </w:rPr>
              <w:t>-code</w:t>
            </w:r>
          </w:p>
        </w:tc>
        <w:tc>
          <w:tcPr>
            <w:tcW w:w="914"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1009" w:type="pct"/>
          </w:tcPr>
          <w:p w14:paraId="2EFF76E3" w14:textId="77777777" w:rsidR="003372E0" w:rsidRDefault="003372E0" w:rsidP="005A75A7">
            <w:pPr>
              <w:jc w:val="center"/>
              <w:rPr>
                <w:rFonts w:cs="Arial"/>
              </w:rPr>
            </w:pPr>
            <w:r>
              <w:rPr>
                <w:rFonts w:eastAsia="Arial Unicode MS"/>
              </w:rPr>
              <w:t>StatusCodeEnum</w:t>
            </w:r>
          </w:p>
        </w:tc>
        <w:tc>
          <w:tcPr>
            <w:tcW w:w="614"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77777777" w:rsidR="003372E0" w:rsidRDefault="003372E0" w:rsidP="005A75A7">
            <w:pPr>
              <w:rPr>
                <w:rFonts w:eastAsia="Arial Unicode MS"/>
              </w:rPr>
            </w:pPr>
            <w:r>
              <w:rPr>
                <w:rFonts w:eastAsia="Arial Unicode MS"/>
              </w:rPr>
              <w:t>KTOV/KV Aktivitetmomentstatus. Giltiga värden: {</w:t>
            </w:r>
            <w:r w:rsidRPr="00790184">
              <w:rPr>
                <w:rFonts w:eastAsia="Arial Unicode MS"/>
              </w:rPr>
              <w:t>20=Skickad, 30 = Mottagen, 90 = Accepterad för kliniska åtgärder, 130 = Svar skickat, 140 = Svar mottaget</w:t>
            </w:r>
            <w:r>
              <w:rPr>
                <w:rFonts w:eastAsia="Arial Unicode MS"/>
              </w:rPr>
              <w:t>}</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77777777"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p>
        </w:tc>
        <w:tc>
          <w:tcPr>
            <w:tcW w:w="931"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 xml:space="preserve">Använd delmängd av statusar som i Nationella </w:t>
            </w:r>
            <w:proofErr w:type="spellStart"/>
            <w:r w:rsidRPr="006C3FAA">
              <w:rPr>
                <w:rFonts w:ascii="Arial" w:eastAsia="Arial Unicode MS" w:hAnsi="Arial"/>
                <w:sz w:val="20"/>
                <w:lang w:val="sv-SE"/>
              </w:rPr>
              <w:t>eRemiss</w:t>
            </w:r>
            <w:proofErr w:type="spellEnd"/>
            <w:r w:rsidRPr="006C3FAA">
              <w:rPr>
                <w:rFonts w:ascii="Arial" w:eastAsia="Arial Unicode MS" w:hAnsi="Arial"/>
                <w:sz w:val="20"/>
                <w:lang w:val="sv-SE"/>
              </w:rPr>
              <w:t xml:space="preserve"> tjänsten.</w:t>
            </w:r>
          </w:p>
        </w:tc>
      </w:tr>
      <w:tr w:rsidR="003372E0" w:rsidRPr="0057096A" w14:paraId="487EA801" w14:textId="77777777" w:rsidTr="00AC7BA4">
        <w:trPr>
          <w:trHeight w:val="883"/>
        </w:trPr>
        <w:tc>
          <w:tcPr>
            <w:tcW w:w="500" w:type="pct"/>
          </w:tcPr>
          <w:p w14:paraId="640CD1C7" w14:textId="77777777" w:rsidR="003372E0" w:rsidRDefault="003372E0" w:rsidP="005A75A7">
            <w:pPr>
              <w:pStyle w:val="Default"/>
              <w:rPr>
                <w:rFonts w:ascii="Arial" w:hAnsi="Arial" w:cs="Arial"/>
                <w:i/>
                <w:iCs/>
                <w:sz w:val="20"/>
                <w:szCs w:val="20"/>
              </w:rPr>
            </w:pPr>
            <w:proofErr w:type="gramStart"/>
            <w:r>
              <w:rPr>
                <w:rFonts w:ascii="Arial" w:hAnsi="Arial" w:cs="Arial"/>
                <w:i/>
                <w:iCs/>
                <w:sz w:val="20"/>
                <w:szCs w:val="20"/>
              </w:rPr>
              <w:t>event</w:t>
            </w:r>
            <w:proofErr w:type="gramEnd"/>
            <w:r>
              <w:rPr>
                <w:rFonts w:ascii="Arial" w:hAnsi="Arial" w:cs="Arial"/>
                <w:i/>
                <w:iCs/>
                <w:sz w:val="20"/>
                <w:szCs w:val="20"/>
              </w:rPr>
              <w:t>-time</w:t>
            </w:r>
          </w:p>
        </w:tc>
        <w:tc>
          <w:tcPr>
            <w:tcW w:w="914"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 xml:space="preserve">Anger </w:t>
            </w:r>
            <w:proofErr w:type="spellStart"/>
            <w:r w:rsidRPr="006C3FAA">
              <w:rPr>
                <w:rFonts w:ascii="Arial" w:eastAsia="Arial Unicode MS" w:hAnsi="Arial" w:cs="Arial"/>
                <w:sz w:val="20"/>
                <w:lang w:val="sv-SE"/>
              </w:rPr>
              <w:t>tidspunkt</w:t>
            </w:r>
            <w:proofErr w:type="spellEnd"/>
            <w:r w:rsidRPr="006C3FAA">
              <w:rPr>
                <w:rFonts w:ascii="Arial" w:eastAsia="Arial Unicode MS" w:hAnsi="Arial" w:cs="Arial"/>
                <w:sz w:val="20"/>
                <w:lang w:val="sv-SE"/>
              </w:rPr>
              <w:t xml:space="preserve"> när händelsen inträffade.</w:t>
            </w:r>
          </w:p>
        </w:tc>
        <w:tc>
          <w:tcPr>
            <w:tcW w:w="1009" w:type="pct"/>
          </w:tcPr>
          <w:p w14:paraId="45A4FA6D" w14:textId="77777777" w:rsidR="003372E0" w:rsidRDefault="003372E0" w:rsidP="005A75A7">
            <w:pPr>
              <w:jc w:val="center"/>
              <w:rPr>
                <w:rFonts w:cs="Arial"/>
              </w:rPr>
            </w:pPr>
            <w:r>
              <w:rPr>
                <w:rFonts w:eastAsia="Arial Unicode MS"/>
              </w:rPr>
              <w:t>TS</w:t>
            </w:r>
          </w:p>
        </w:tc>
        <w:tc>
          <w:tcPr>
            <w:tcW w:w="614"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31" w:type="pct"/>
          </w:tcPr>
          <w:p w14:paraId="29D416E2" w14:textId="77777777" w:rsidR="003372E0" w:rsidRDefault="003372E0" w:rsidP="005A75A7">
            <w:pPr>
              <w:pStyle w:val="Default"/>
              <w:rPr>
                <w:rFonts w:ascii="Arial" w:hAnsi="Arial" w:cs="Arial"/>
                <w:sz w:val="20"/>
                <w:szCs w:val="20"/>
                <w:lang w:val="sv-SE"/>
              </w:rPr>
            </w:pPr>
          </w:p>
        </w:tc>
      </w:tr>
      <w:tr w:rsidR="003372E0" w:rsidRPr="0057096A" w:rsidDel="00DA0C4E" w14:paraId="6E96D57A" w14:textId="22E176F3" w:rsidTr="00AC7BA4">
        <w:trPr>
          <w:trHeight w:val="883"/>
          <w:del w:id="1325" w:author="Stefan Gustafsson" w:date="2012-08-21T13:07:00Z"/>
        </w:trPr>
        <w:tc>
          <w:tcPr>
            <w:tcW w:w="500" w:type="pct"/>
          </w:tcPr>
          <w:p w14:paraId="3E000847" w14:textId="3386CC96" w:rsidR="003372E0" w:rsidDel="00DA0C4E" w:rsidRDefault="00F638A1" w:rsidP="005A75A7">
            <w:pPr>
              <w:pStyle w:val="Default"/>
              <w:rPr>
                <w:del w:id="1326" w:author="Stefan Gustafsson" w:date="2012-08-21T13:07:00Z"/>
                <w:rFonts w:ascii="Arial" w:hAnsi="Arial" w:cs="Arial"/>
                <w:i/>
                <w:iCs/>
                <w:sz w:val="20"/>
                <w:szCs w:val="20"/>
              </w:rPr>
            </w:pPr>
            <w:del w:id="1327" w:author="Stefan Gustafsson" w:date="2012-08-21T12:41:00Z">
              <w:r w:rsidDel="005530A8">
                <w:rPr>
                  <w:rFonts w:ascii="Arial" w:hAnsi="Arial" w:cs="Arial"/>
                  <w:i/>
                  <w:iCs/>
                  <w:sz w:val="20"/>
                  <w:szCs w:val="20"/>
                </w:rPr>
                <w:delText>A</w:delText>
              </w:r>
              <w:r w:rsidR="003372E0" w:rsidDel="005530A8">
                <w:rPr>
                  <w:rFonts w:ascii="Arial" w:hAnsi="Arial" w:cs="Arial"/>
                  <w:i/>
                  <w:iCs/>
                  <w:sz w:val="20"/>
                  <w:szCs w:val="20"/>
                </w:rPr>
                <w:delText>ny</w:delText>
              </w:r>
            </w:del>
          </w:p>
        </w:tc>
        <w:tc>
          <w:tcPr>
            <w:tcW w:w="914" w:type="pct"/>
          </w:tcPr>
          <w:p w14:paraId="224A646F" w14:textId="556370EE" w:rsidR="003372E0" w:rsidRPr="00E96096" w:rsidDel="00DA0C4E" w:rsidRDefault="003372E0" w:rsidP="005A75A7">
            <w:pPr>
              <w:pStyle w:val="Default"/>
              <w:rPr>
                <w:del w:id="1328" w:author="Stefan Gustafsson" w:date="2012-08-21T13:07:00Z"/>
                <w:rFonts w:ascii="Arial" w:hAnsi="Arial" w:cs="Arial"/>
                <w:sz w:val="20"/>
                <w:szCs w:val="20"/>
                <w:lang w:val="sv-SE"/>
              </w:rPr>
            </w:pPr>
          </w:p>
        </w:tc>
        <w:tc>
          <w:tcPr>
            <w:tcW w:w="1009" w:type="pct"/>
          </w:tcPr>
          <w:p w14:paraId="1AFBCB98" w14:textId="62F03D84" w:rsidR="003372E0" w:rsidDel="00DA0C4E" w:rsidRDefault="003372E0" w:rsidP="005A75A7">
            <w:pPr>
              <w:jc w:val="center"/>
              <w:rPr>
                <w:del w:id="1329" w:author="Stefan Gustafsson" w:date="2012-08-21T13:07:00Z"/>
                <w:rFonts w:cs="Arial"/>
              </w:rPr>
            </w:pPr>
          </w:p>
        </w:tc>
        <w:tc>
          <w:tcPr>
            <w:tcW w:w="614" w:type="pct"/>
          </w:tcPr>
          <w:p w14:paraId="48BE54D1" w14:textId="3574CFBD" w:rsidR="003372E0" w:rsidRPr="009C6AEB" w:rsidDel="00DA0C4E" w:rsidRDefault="003372E0" w:rsidP="005A75A7">
            <w:pPr>
              <w:jc w:val="center"/>
              <w:rPr>
                <w:del w:id="1330" w:author="Stefan Gustafsson" w:date="2012-08-21T13:07:00Z"/>
                <w:rFonts w:cs="Arial"/>
              </w:rPr>
            </w:pPr>
          </w:p>
        </w:tc>
        <w:tc>
          <w:tcPr>
            <w:tcW w:w="1032" w:type="pct"/>
          </w:tcPr>
          <w:p w14:paraId="48C8C485" w14:textId="5D5256E2" w:rsidR="003372E0" w:rsidRPr="009C6AEB" w:rsidDel="00DA0C4E" w:rsidRDefault="003372E0" w:rsidP="005A75A7">
            <w:pPr>
              <w:widowControl w:val="0"/>
              <w:autoSpaceDE w:val="0"/>
              <w:autoSpaceDN w:val="0"/>
              <w:adjustRightInd w:val="0"/>
              <w:jc w:val="both"/>
              <w:rPr>
                <w:del w:id="1331" w:author="Stefan Gustafsson" w:date="2012-08-21T13:07:00Z"/>
                <w:rFonts w:cs="Arial"/>
              </w:rPr>
            </w:pPr>
          </w:p>
        </w:tc>
        <w:tc>
          <w:tcPr>
            <w:tcW w:w="931" w:type="pct"/>
          </w:tcPr>
          <w:p w14:paraId="5928000D" w14:textId="3ADBF20C" w:rsidR="003372E0" w:rsidDel="00DA0C4E" w:rsidRDefault="003372E0" w:rsidP="005A75A7">
            <w:pPr>
              <w:pStyle w:val="Default"/>
              <w:rPr>
                <w:del w:id="1332" w:author="Stefan Gustafsson" w:date="2012-08-21T13:07:00Z"/>
                <w:rFonts w:ascii="Arial" w:hAnsi="Arial" w:cs="Arial"/>
                <w:sz w:val="20"/>
                <w:szCs w:val="20"/>
                <w:lang w:val="sv-SE"/>
              </w:rPr>
            </w:pPr>
          </w:p>
        </w:tc>
      </w:tr>
      <w:tr w:rsidR="00365524" w:rsidRPr="0057096A" w:rsidDel="00DA0C4E" w14:paraId="7A5EA91C" w14:textId="46CE1B81" w:rsidTr="00AC7BA4">
        <w:trPr>
          <w:trHeight w:val="883"/>
          <w:del w:id="1333" w:author="Stefan Gustafsson" w:date="2012-08-21T13:07:00Z"/>
        </w:trPr>
        <w:tc>
          <w:tcPr>
            <w:tcW w:w="500" w:type="pct"/>
          </w:tcPr>
          <w:p w14:paraId="038D23A3" w14:textId="3E9D11C8" w:rsidR="00365524" w:rsidRPr="00365524" w:rsidDel="00DA0C4E" w:rsidRDefault="00365524" w:rsidP="005A75A7">
            <w:pPr>
              <w:pStyle w:val="Default"/>
              <w:rPr>
                <w:del w:id="1334" w:author="Stefan Gustafsson" w:date="2012-08-21T13:07:00Z"/>
                <w:rFonts w:ascii="Arial" w:hAnsi="Arial" w:cs="Arial"/>
                <w:i/>
                <w:iCs/>
                <w:sz w:val="20"/>
                <w:szCs w:val="20"/>
              </w:rPr>
            </w:pPr>
            <w:del w:id="1335" w:author="Stefan Gustafsson" w:date="2012-08-21T12:41:00Z">
              <w:r w:rsidRPr="00365524" w:rsidDel="005530A8">
                <w:rPr>
                  <w:rFonts w:ascii="Arial" w:eastAsia="Batang" w:hAnsi="Arial" w:cs="Arial"/>
                  <w:i/>
                  <w:sz w:val="20"/>
                  <w:szCs w:val="20"/>
                </w:rPr>
                <w:delText>ResultCode</w:delText>
              </w:r>
            </w:del>
          </w:p>
        </w:tc>
        <w:tc>
          <w:tcPr>
            <w:tcW w:w="914" w:type="pct"/>
          </w:tcPr>
          <w:p w14:paraId="589CC914" w14:textId="2AC006C4" w:rsidR="00365524" w:rsidRPr="00365524" w:rsidDel="00DA0C4E" w:rsidRDefault="00365524" w:rsidP="005A75A7">
            <w:pPr>
              <w:pStyle w:val="Default"/>
              <w:rPr>
                <w:del w:id="1336" w:author="Stefan Gustafsson" w:date="2012-08-21T13:07:00Z"/>
                <w:rFonts w:ascii="Arial" w:hAnsi="Arial" w:cs="Arial"/>
                <w:i/>
                <w:sz w:val="20"/>
                <w:szCs w:val="20"/>
                <w:lang w:val="sv-SE"/>
              </w:rPr>
            </w:pPr>
            <w:del w:id="1337" w:author="Stefan Gustafsson" w:date="2012-08-21T12:41:00Z">
              <w:r w:rsidRPr="00365524" w:rsidDel="005530A8">
                <w:rPr>
                  <w:rFonts w:ascii="Arial" w:eastAsia="Batang" w:hAnsi="Arial" w:cs="Arial"/>
                  <w:sz w:val="20"/>
                  <w:szCs w:val="20"/>
                </w:rPr>
                <w:delText>Status enligt generell regel.</w:delText>
              </w:r>
            </w:del>
          </w:p>
        </w:tc>
        <w:tc>
          <w:tcPr>
            <w:tcW w:w="1009" w:type="pct"/>
          </w:tcPr>
          <w:p w14:paraId="11DAEC32" w14:textId="23D05044" w:rsidR="00365524" w:rsidDel="00DA0C4E" w:rsidRDefault="00365524" w:rsidP="00365524">
            <w:pPr>
              <w:jc w:val="center"/>
              <w:rPr>
                <w:del w:id="1338" w:author="Stefan Gustafsson" w:date="2012-08-21T13:07:00Z"/>
                <w:rFonts w:cs="Arial"/>
              </w:rPr>
            </w:pPr>
            <w:del w:id="1339" w:author="Stefan Gustafsson" w:date="2012-08-21T12:41:00Z">
              <w:r w:rsidDel="005530A8">
                <w:rPr>
                  <w:rFonts w:cs="Arial"/>
                </w:rPr>
                <w:delText>ResultCodeEnum</w:delText>
              </w:r>
            </w:del>
          </w:p>
        </w:tc>
        <w:tc>
          <w:tcPr>
            <w:tcW w:w="614" w:type="pct"/>
          </w:tcPr>
          <w:p w14:paraId="16A3EB2C" w14:textId="09A409FD" w:rsidR="00365524" w:rsidRPr="00365524" w:rsidDel="00DA0C4E" w:rsidRDefault="00365524" w:rsidP="005A75A7">
            <w:pPr>
              <w:jc w:val="center"/>
              <w:rPr>
                <w:del w:id="1340" w:author="Stefan Gustafsson" w:date="2012-08-21T13:07:00Z"/>
                <w:rFonts w:cs="Arial"/>
              </w:rPr>
            </w:pPr>
            <w:del w:id="1341" w:author="Stefan Gustafsson" w:date="2012-08-21T12:41:00Z">
              <w:r w:rsidRPr="00365524" w:rsidDel="005530A8">
                <w:delText>1</w:delText>
              </w:r>
            </w:del>
          </w:p>
        </w:tc>
        <w:tc>
          <w:tcPr>
            <w:tcW w:w="1032" w:type="pct"/>
          </w:tcPr>
          <w:p w14:paraId="2981A285" w14:textId="751FD4BF" w:rsidR="00365524" w:rsidRPr="009C6AEB" w:rsidDel="00DA0C4E" w:rsidRDefault="00365524" w:rsidP="00365524">
            <w:pPr>
              <w:widowControl w:val="0"/>
              <w:autoSpaceDE w:val="0"/>
              <w:autoSpaceDN w:val="0"/>
              <w:adjustRightInd w:val="0"/>
              <w:jc w:val="both"/>
              <w:rPr>
                <w:del w:id="1342" w:author="Stefan Gustafsson" w:date="2012-08-21T13:07:00Z"/>
                <w:rFonts w:cs="Arial"/>
              </w:rPr>
            </w:pPr>
            <w:del w:id="1343" w:author="Stefan Gustafsson" w:date="2012-08-21T12:41:00Z">
              <w:r w:rsidDel="005530A8">
                <w:rPr>
                  <w:rFonts w:cs="Arial"/>
                </w:rPr>
                <w:delText>OK, INFO, ERROR</w:delText>
              </w:r>
              <w:r w:rsidR="0038401F" w:rsidDel="005530A8">
                <w:rPr>
                  <w:rFonts w:cs="Arial"/>
                </w:rPr>
                <w:delText xml:space="preserve"> se avsnitt 6.4</w:delText>
              </w:r>
            </w:del>
          </w:p>
        </w:tc>
        <w:tc>
          <w:tcPr>
            <w:tcW w:w="931" w:type="pct"/>
          </w:tcPr>
          <w:p w14:paraId="6D44903F" w14:textId="6131992C" w:rsidR="00365524" w:rsidDel="00DA0C4E" w:rsidRDefault="00365524" w:rsidP="005A75A7">
            <w:pPr>
              <w:pStyle w:val="Default"/>
              <w:rPr>
                <w:del w:id="1344" w:author="Stefan Gustafsson" w:date="2012-08-21T13:07:00Z"/>
                <w:rFonts w:ascii="Arial" w:hAnsi="Arial" w:cs="Arial"/>
                <w:sz w:val="20"/>
                <w:szCs w:val="20"/>
                <w:lang w:val="sv-SE"/>
              </w:rPr>
            </w:pPr>
          </w:p>
        </w:tc>
      </w:tr>
      <w:tr w:rsidR="00365524" w:rsidRPr="0057096A" w:rsidDel="00DA0C4E" w14:paraId="198E6382" w14:textId="64F91FDC" w:rsidTr="00AC7BA4">
        <w:trPr>
          <w:trHeight w:val="883"/>
          <w:del w:id="1345" w:author="Stefan Gustafsson" w:date="2012-08-21T13:07:00Z"/>
        </w:trPr>
        <w:tc>
          <w:tcPr>
            <w:tcW w:w="500" w:type="pct"/>
          </w:tcPr>
          <w:p w14:paraId="26FD4DAD" w14:textId="6C01FAA1" w:rsidR="00365524" w:rsidRPr="00365524" w:rsidDel="00DA0C4E" w:rsidRDefault="00365524" w:rsidP="005A75A7">
            <w:pPr>
              <w:pStyle w:val="Default"/>
              <w:rPr>
                <w:del w:id="1346" w:author="Stefan Gustafsson" w:date="2012-08-21T13:07:00Z"/>
                <w:rFonts w:ascii="Arial" w:eastAsia="Batang" w:hAnsi="Arial" w:cs="Arial"/>
                <w:i/>
                <w:sz w:val="20"/>
                <w:szCs w:val="20"/>
              </w:rPr>
            </w:pPr>
            <w:del w:id="1347" w:author="Stefan Gustafsson" w:date="2012-08-21T12:41:00Z">
              <w:r w:rsidRPr="00365524" w:rsidDel="005530A8">
                <w:rPr>
                  <w:rFonts w:ascii="Arial" w:eastAsia="Batang" w:hAnsi="Arial" w:cs="Arial"/>
                  <w:i/>
                  <w:sz w:val="20"/>
                  <w:szCs w:val="20"/>
                  <w:lang w:val="en-GB"/>
                </w:rPr>
                <w:delText>ResultText</w:delText>
              </w:r>
            </w:del>
          </w:p>
        </w:tc>
        <w:tc>
          <w:tcPr>
            <w:tcW w:w="914" w:type="pct"/>
          </w:tcPr>
          <w:p w14:paraId="5E999B32" w14:textId="22F8D95E" w:rsidR="00365524" w:rsidRPr="00365524" w:rsidDel="00DA0C4E" w:rsidRDefault="00365524" w:rsidP="005A75A7">
            <w:pPr>
              <w:pStyle w:val="Default"/>
              <w:rPr>
                <w:del w:id="1348" w:author="Stefan Gustafsson" w:date="2012-08-21T13:07:00Z"/>
                <w:rFonts w:ascii="Arial" w:eastAsia="Batang" w:hAnsi="Arial" w:cs="Arial"/>
                <w:i/>
                <w:sz w:val="20"/>
                <w:szCs w:val="20"/>
              </w:rPr>
            </w:pPr>
            <w:del w:id="1349" w:author="Stefan Gustafsson" w:date="2012-08-21T12:41:00Z">
              <w:r w:rsidRPr="00365524" w:rsidDel="005530A8">
                <w:rPr>
                  <w:rFonts w:ascii="Arial" w:eastAsia="Batang" w:hAnsi="Arial" w:cs="Arial"/>
                  <w:sz w:val="20"/>
                  <w:szCs w:val="20"/>
                </w:rPr>
                <w:delText>Meddelande enligt generell regel</w:delText>
              </w:r>
            </w:del>
          </w:p>
        </w:tc>
        <w:tc>
          <w:tcPr>
            <w:tcW w:w="1009" w:type="pct"/>
          </w:tcPr>
          <w:p w14:paraId="45E3B397" w14:textId="3FB7ADC3" w:rsidR="00365524" w:rsidRPr="007E4029" w:rsidDel="00DA0C4E" w:rsidRDefault="00365524" w:rsidP="005A75A7">
            <w:pPr>
              <w:jc w:val="center"/>
              <w:rPr>
                <w:del w:id="1350" w:author="Stefan Gustafsson" w:date="2012-08-21T13:07:00Z"/>
                <w:rFonts w:eastAsia="Batang"/>
              </w:rPr>
            </w:pPr>
            <w:del w:id="1351" w:author="Stefan Gustafsson" w:date="2012-08-21T12:41:00Z">
              <w:r w:rsidDel="005530A8">
                <w:rPr>
                  <w:rFonts w:eastAsia="Batang"/>
                </w:rPr>
                <w:delText>String</w:delText>
              </w:r>
            </w:del>
          </w:p>
        </w:tc>
        <w:tc>
          <w:tcPr>
            <w:tcW w:w="614" w:type="pct"/>
          </w:tcPr>
          <w:p w14:paraId="4B6D8D4F" w14:textId="0491D7AD" w:rsidR="00365524" w:rsidRPr="00365524" w:rsidDel="00DA0C4E" w:rsidRDefault="00365524" w:rsidP="005A75A7">
            <w:pPr>
              <w:jc w:val="center"/>
              <w:rPr>
                <w:del w:id="1352" w:author="Stefan Gustafsson" w:date="2012-08-21T13:07:00Z"/>
              </w:rPr>
            </w:pPr>
            <w:del w:id="1353" w:author="Stefan Gustafsson" w:date="2012-08-21T12:41:00Z">
              <w:r w:rsidRPr="00365524" w:rsidDel="005530A8">
                <w:delText>0..1</w:delText>
              </w:r>
            </w:del>
          </w:p>
        </w:tc>
        <w:tc>
          <w:tcPr>
            <w:tcW w:w="1032" w:type="pct"/>
          </w:tcPr>
          <w:p w14:paraId="44D2E74A" w14:textId="6A0BC669" w:rsidR="00365524" w:rsidRPr="009C6AEB" w:rsidDel="00DA0C4E" w:rsidRDefault="00365524" w:rsidP="005A75A7">
            <w:pPr>
              <w:widowControl w:val="0"/>
              <w:autoSpaceDE w:val="0"/>
              <w:autoSpaceDN w:val="0"/>
              <w:adjustRightInd w:val="0"/>
              <w:jc w:val="both"/>
              <w:rPr>
                <w:del w:id="1354" w:author="Stefan Gustafsson" w:date="2012-08-21T13:07:00Z"/>
                <w:rFonts w:cs="Arial"/>
              </w:rPr>
            </w:pPr>
          </w:p>
        </w:tc>
        <w:tc>
          <w:tcPr>
            <w:tcW w:w="931" w:type="pct"/>
          </w:tcPr>
          <w:p w14:paraId="69FFE8AF" w14:textId="60C79DAF" w:rsidR="00365524" w:rsidDel="00DA0C4E" w:rsidRDefault="00365524" w:rsidP="005A75A7">
            <w:pPr>
              <w:pStyle w:val="Default"/>
              <w:rPr>
                <w:del w:id="1355" w:author="Stefan Gustafsson" w:date="2012-08-21T13:07:00Z"/>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DC5B49">
      <w:pPr>
        <w:pStyle w:val="Rubrik2"/>
      </w:pPr>
      <w:r>
        <w:t>Regler</w:t>
      </w:r>
    </w:p>
    <w:p w14:paraId="71F3DD2E" w14:textId="72C9C70F" w:rsidR="00F405F7" w:rsidRDefault="003372E0" w:rsidP="00E968C4">
      <w:r>
        <w:t>Inga specifika regler har definierats för denna tjänst,</w:t>
      </w:r>
    </w:p>
    <w:p w14:paraId="25A6781B" w14:textId="77777777" w:rsidR="00EF6982" w:rsidRDefault="00EF6982" w:rsidP="00E968C4"/>
    <w:p w14:paraId="08E355FB" w14:textId="77777777" w:rsidR="005A75A7" w:rsidRDefault="005A75A7">
      <w:pPr>
        <w:rPr>
          <w:b/>
          <w:noProof w:val="0"/>
          <w:kern w:val="32"/>
          <w:sz w:val="28"/>
          <w:szCs w:val="28"/>
        </w:rPr>
      </w:pPr>
      <w:bookmarkStart w:id="1356" w:name="_Toc194206359"/>
      <w:bookmarkStart w:id="1357" w:name="_Toc194206679"/>
      <w:bookmarkStart w:id="1358" w:name="_Toc194721692"/>
      <w:bookmarkStart w:id="1359" w:name="_Toc192045561"/>
      <w:bookmarkStart w:id="1360" w:name="_Toc139439949"/>
      <w:bookmarkStart w:id="1361" w:name="_Toc144289533"/>
      <w:bookmarkStart w:id="1362" w:name="_Toc162011539"/>
      <w:bookmarkStart w:id="1363" w:name="_Toc100125833"/>
      <w:bookmarkStart w:id="1364" w:name="_Toc116886648"/>
      <w:bookmarkStart w:id="1365" w:name="_Toc148522907"/>
      <w:r>
        <w:br w:type="page"/>
      </w:r>
    </w:p>
    <w:p w14:paraId="70C68C35" w14:textId="0483CD65" w:rsidR="00323DAF" w:rsidRDefault="00CF0339" w:rsidP="00DC5B49">
      <w:pPr>
        <w:pStyle w:val="Rubrik1"/>
      </w:pPr>
      <w:bookmarkStart w:id="1366" w:name="_Toc207692090"/>
      <w:r>
        <w:t>Bilagor</w:t>
      </w:r>
      <w:bookmarkEnd w:id="1366"/>
    </w:p>
    <w:p w14:paraId="6F49F9C8" w14:textId="0D6FDBEE" w:rsidR="00EF6982" w:rsidRDefault="00323DAF" w:rsidP="00DC5B49">
      <w:pPr>
        <w:pStyle w:val="Rubrik2"/>
      </w:pPr>
      <w:r>
        <w:t>K</w:t>
      </w:r>
      <w:r w:rsidR="00EF6982">
        <w:t xml:space="preserve">lassifikationer och </w:t>
      </w:r>
      <w:proofErr w:type="spellStart"/>
      <w:r w:rsidR="00EF6982">
        <w:t>kodverk</w:t>
      </w:r>
      <w:bookmarkEnd w:id="1356"/>
      <w:bookmarkEnd w:id="1357"/>
      <w:bookmarkEnd w:id="1358"/>
      <w:bookmarkEnd w:id="1359"/>
      <w:proofErr w:type="spellEnd"/>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Rubrik3"/>
        <w:ind w:left="0"/>
        <w:rPr>
          <w:i/>
        </w:rPr>
      </w:pPr>
      <w:proofErr w:type="spellStart"/>
      <w:r>
        <w:t>Kodverk</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proofErr w:type="spellStart"/>
            <w:r>
              <w:rPr>
                <w:rFonts w:ascii="Times New Roman" w:hAnsi="Times New Roman"/>
                <w:lang w:val="sv-SE"/>
              </w:rPr>
              <w:t>OID</w:t>
            </w:r>
            <w:proofErr w:type="spellEnd"/>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652D52" w:rsidRDefault="00EF6982" w:rsidP="005A75A7">
                  <w:pPr>
                    <w:autoSpaceDE w:val="0"/>
                    <w:autoSpaceDN w:val="0"/>
                    <w:adjustRightInd w:val="0"/>
                    <w:rPr>
                      <w:rFonts w:cs="Arial"/>
                      <w:szCs w:val="20"/>
                    </w:rPr>
                  </w:pPr>
                  <w:r w:rsidRPr="00652D52">
                    <w:rPr>
                      <w:rFonts w:cs="Arial"/>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1DB95F7F"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Anger form av vårdbegäran. Värden kommer ursprungligen ifrån Nationell</w:t>
            </w:r>
            <w:r w:rsidR="00652D52">
              <w:rPr>
                <w:rFonts w:ascii="Arial" w:hAnsi="Arial" w:cs="Arial"/>
                <w:sz w:val="20"/>
                <w:szCs w:val="20"/>
                <w:lang w:val="sv-SE"/>
              </w:rPr>
              <w:t>a</w:t>
            </w:r>
            <w:r w:rsidRPr="00652D52">
              <w:rPr>
                <w:rFonts w:ascii="Arial" w:hAnsi="Arial" w:cs="Arial"/>
                <w:sz w:val="20"/>
                <w:szCs w:val="20"/>
                <w:lang w:val="sv-SE"/>
              </w:rPr>
              <w:t xml:space="preserve"> </w:t>
            </w:r>
            <w:proofErr w:type="spellStart"/>
            <w:r w:rsidRPr="00652D52">
              <w:rPr>
                <w:rFonts w:ascii="Arial" w:hAnsi="Arial" w:cs="Arial"/>
                <w:sz w:val="20"/>
                <w:szCs w:val="20"/>
                <w:lang w:val="sv-SE"/>
              </w:rPr>
              <w:t>eRemissprojektet</w:t>
            </w:r>
            <w:proofErr w:type="spellEnd"/>
            <w:r w:rsidRPr="00652D52">
              <w:rPr>
                <w:rFonts w:ascii="Arial" w:hAnsi="Arial" w:cs="Arial"/>
                <w:sz w:val="20"/>
                <w:szCs w:val="20"/>
                <w:lang w:val="sv-SE"/>
              </w:rPr>
              <w:t xml:space="preserve">.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 xml:space="preserve">KV </w:t>
            </w:r>
            <w:proofErr w:type="spellStart"/>
            <w:r>
              <w:rPr>
                <w:rFonts w:ascii="Arial" w:eastAsia="Arial Unicode MS" w:hAnsi="Arial"/>
                <w:sz w:val="20"/>
              </w:rPr>
              <w:t>Aktivitetmomentstatus</w:t>
            </w:r>
            <w:proofErr w:type="spellEnd"/>
            <w:r>
              <w:rPr>
                <w:rFonts w:ascii="Arial" w:eastAsia="Arial Unicode MS" w:hAnsi="Arial"/>
                <w:sz w:val="20"/>
              </w:rPr>
              <w:t>.</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Rubrik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367" w:name="_Toc192045562"/>
      <w:r>
        <w:t xml:space="preserve">Tabell över 'KV </w:t>
      </w:r>
      <w:proofErr w:type="spellStart"/>
      <w:r>
        <w:t>Aktivitetmomentstatus</w:t>
      </w:r>
      <w:proofErr w:type="spellEnd"/>
      <w:r>
        <w:t xml:space="preserve">'- </w:t>
      </w:r>
      <w:proofErr w:type="spellStart"/>
      <w:r>
        <w:t>kodverket</w:t>
      </w:r>
      <w:bookmarkEnd w:id="1367"/>
      <w:proofErr w:type="spellEnd"/>
    </w:p>
    <w:tbl>
      <w:tblPr>
        <w:tblStyle w:val="Tabellrutnt"/>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7777777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77777777"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31DB59DA" w:rsidR="00365BEB" w:rsidRPr="009A6CAF" w:rsidRDefault="00365BEB" w:rsidP="005A75A7">
            <w:pPr>
              <w:autoSpaceDE w:val="0"/>
              <w:autoSpaceDN w:val="0"/>
              <w:adjustRightInd w:val="0"/>
              <w:rPr>
                <w:rFonts w:cs="Arial"/>
                <w:sz w:val="16"/>
                <w:szCs w:val="16"/>
              </w:rPr>
            </w:pPr>
            <w:r>
              <w:rPr>
                <w:rFonts w:cs="Arial"/>
                <w:sz w:val="16"/>
                <w:szCs w:val="16"/>
              </w:rPr>
              <w:t>1=Ja (ej obl)</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77777777"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3446FC25" w:rsidR="00365BEB" w:rsidRPr="002810DA" w:rsidRDefault="00365BEB" w:rsidP="005A75A7">
            <w:pPr>
              <w:autoSpaceDE w:val="0"/>
              <w:autoSpaceDN w:val="0"/>
              <w:adjustRightInd w:val="0"/>
              <w:rPr>
                <w:rFonts w:cs="Arial"/>
                <w:b/>
                <w:sz w:val="16"/>
                <w:szCs w:val="16"/>
              </w:rPr>
            </w:pPr>
            <w:r>
              <w:rPr>
                <w:rFonts w:cs="Arial"/>
                <w:b/>
                <w:sz w:val="16"/>
                <w:szCs w:val="16"/>
              </w:rPr>
              <w:t>1=Ja (ej obl)</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7777777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4"/>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Rubrik3"/>
        <w:ind w:left="0"/>
      </w:pPr>
      <w:r>
        <w:t>Identifierare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1878"/>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proofErr w:type="spellStart"/>
            <w:r>
              <w:rPr>
                <w:rFonts w:ascii="Times New Roman" w:hAnsi="Times New Roman"/>
                <w:lang w:val="sv-SE"/>
              </w:rPr>
              <w:t>OID</w:t>
            </w:r>
            <w:proofErr w:type="spellEnd"/>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Innehll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proofErr w:type="spellStart"/>
            <w:r>
              <w:rPr>
                <w:rFonts w:ascii="Times New Roman" w:hAnsi="Times New Roman"/>
                <w:lang w:val="sv-SE"/>
              </w:rPr>
              <w:t>HSA</w:t>
            </w:r>
            <w:proofErr w:type="spellEnd"/>
            <w:r>
              <w:rPr>
                <w:rFonts w:ascii="Times New Roman" w:hAnsi="Times New Roman"/>
                <w:lang w:val="sv-SE"/>
              </w:rPr>
              <w:t xml:space="preserve">-id för objekt i </w:t>
            </w:r>
            <w:proofErr w:type="spellStart"/>
            <w:r>
              <w:rPr>
                <w:rFonts w:ascii="Times New Roman" w:hAnsi="Times New Roman"/>
                <w:lang w:val="sv-SE"/>
              </w:rPr>
              <w:t>HSA</w:t>
            </w:r>
            <w:proofErr w:type="spellEnd"/>
            <w:r>
              <w:rPr>
                <w:rFonts w:ascii="Times New Roman" w:hAnsi="Times New Roman"/>
                <w:lang w:val="sv-SE"/>
              </w:rPr>
              <w:t xml:space="preserve">-katalogen såsom personer, roller, funktioner, enheter </w:t>
            </w:r>
            <w:proofErr w:type="spellStart"/>
            <w:proofErr w:type="gramStart"/>
            <w:r>
              <w:rPr>
                <w:rFonts w:ascii="Times New Roman" w:hAnsi="Times New Roman"/>
                <w:lang w:val="sv-SE"/>
              </w:rPr>
              <w:t>mfl</w:t>
            </w:r>
            <w:proofErr w:type="spellEnd"/>
            <w:r>
              <w:rPr>
                <w:rFonts w:ascii="Times New Roman" w:hAnsi="Times New Roman"/>
                <w:lang w:val="sv-SE"/>
              </w:rPr>
              <w:t>.</w:t>
            </w:r>
            <w:proofErr w:type="gramEnd"/>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5819B5B8" w14:textId="77777777" w:rsidR="00EF6982" w:rsidRDefault="00EF6982" w:rsidP="00DC5B49">
      <w:pPr>
        <w:pStyle w:val="Rubrik1"/>
        <w:numPr>
          <w:ilvl w:val="0"/>
          <w:numId w:val="0"/>
        </w:numPr>
        <w:sectPr w:rsidR="00EF6982" w:rsidSect="00652D52">
          <w:pgSz w:w="11907" w:h="16840" w:code="9"/>
          <w:pgMar w:top="1491" w:right="1418" w:bottom="1196" w:left="1542" w:header="567" w:footer="567" w:gutter="0"/>
          <w:cols w:space="720"/>
          <w:docGrid w:linePitch="326"/>
        </w:sectPr>
      </w:pPr>
    </w:p>
    <w:p w14:paraId="6D5D4150" w14:textId="3B50AC79" w:rsidR="00EF6982" w:rsidRDefault="00EF6982" w:rsidP="00DC5B49">
      <w:pPr>
        <w:pStyle w:val="Rubrik2"/>
      </w:pPr>
      <w:bookmarkStart w:id="1371" w:name="_Toc90883529"/>
      <w:bookmarkStart w:id="1372" w:name="_Toc90883776"/>
      <w:bookmarkStart w:id="1373" w:name="_Toc91034269"/>
      <w:bookmarkStart w:id="1374" w:name="_Toc116886649"/>
      <w:bookmarkStart w:id="1375" w:name="_Toc148522908"/>
      <w:bookmarkStart w:id="1376" w:name="_Toc162011541"/>
      <w:bookmarkStart w:id="1377" w:name="_Toc192060826"/>
      <w:bookmarkStart w:id="1378" w:name="_Toc192643309"/>
      <w:bookmarkStart w:id="1379" w:name="_Toc196300068"/>
      <w:bookmarkStart w:id="1380" w:name="_Toc192045563"/>
      <w:bookmarkEnd w:id="1360"/>
      <w:bookmarkEnd w:id="1361"/>
      <w:bookmarkEnd w:id="1362"/>
      <w:bookmarkEnd w:id="1363"/>
      <w:bookmarkEnd w:id="1364"/>
      <w:bookmarkEnd w:id="1365"/>
      <w:bookmarkEnd w:id="1371"/>
      <w:bookmarkEnd w:id="1372"/>
      <w:bookmarkEnd w:id="1373"/>
      <w:r>
        <w:t xml:space="preserve">Förklaring till </w:t>
      </w:r>
      <w:bookmarkEnd w:id="1374"/>
      <w:r>
        <w:t>Format</w:t>
      </w:r>
      <w:bookmarkEnd w:id="1375"/>
      <w:bookmarkEnd w:id="1376"/>
      <w:bookmarkEnd w:id="1377"/>
      <w:bookmarkEnd w:id="1378"/>
      <w:bookmarkEnd w:id="1379"/>
      <w:bookmarkEnd w:id="1380"/>
    </w:p>
    <w:p w14:paraId="2D9F825D" w14:textId="77777777" w:rsidR="00EF6982" w:rsidRDefault="00EF6982" w:rsidP="00EF6982">
      <w:pPr>
        <w:pStyle w:val="Brdtext3"/>
        <w:spacing w:after="0"/>
        <w:rPr>
          <w:b/>
          <w:i/>
          <w:sz w:val="22"/>
        </w:rPr>
      </w:pPr>
    </w:p>
    <w:p w14:paraId="5B58FDA1" w14:textId="4D3ED2BD" w:rsidR="00EF6982" w:rsidRDefault="00EF6982" w:rsidP="00EF6982">
      <w:r>
        <w:t>Nedanstående datatyper för tidpunkt</w:t>
      </w:r>
      <w:r w:rsidR="008F28EA">
        <w:t>er/intervall  utgår från ISO 8824</w:t>
      </w:r>
      <w:r>
        <w:t xml:space="preserve"> om inte annat anges. För information om ISO 8601 se t ex </w:t>
      </w:r>
      <w:hyperlink r:id="rId15" w:history="1">
        <w:r w:rsidR="008F28EA" w:rsidRPr="00165F11">
          <w:rPr>
            <w:rStyle w:val="Hyperlnk"/>
          </w:rPr>
          <w:t>http://en.wikipedia.org/wiki/ISO_8824</w:t>
        </w:r>
      </w:hyperlink>
      <w:r>
        <w:t xml:space="preserve">  För ytterligare behov av specificering av format – kontakta RIV-förvaltningsgrupp</w:t>
      </w:r>
    </w:p>
    <w:p w14:paraId="571F8752" w14:textId="77777777" w:rsidR="008F28EA" w:rsidRDefault="008F28EA" w:rsidP="00EF6982"/>
    <w:tbl>
      <w:tblPr>
        <w:tblW w:w="5000" w:type="pct"/>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186"/>
        <w:gridCol w:w="2887"/>
        <w:gridCol w:w="4014"/>
      </w:tblGrid>
      <w:tr w:rsidR="00D308D6" w14:paraId="23B6D497" w14:textId="77777777" w:rsidTr="00425F36">
        <w:tc>
          <w:tcPr>
            <w:tcW w:w="708" w:type="pct"/>
          </w:tcPr>
          <w:p w14:paraId="0006ED26" w14:textId="6F6F8289" w:rsidR="00D308D6" w:rsidRDefault="00D308D6" w:rsidP="005A75A7">
            <w:pPr>
              <w:pStyle w:val="Brdtext3"/>
              <w:spacing w:after="0"/>
              <w:rPr>
                <w:b/>
                <w:i/>
                <w:sz w:val="20"/>
              </w:rPr>
            </w:pPr>
            <w:r>
              <w:rPr>
                <w:b/>
                <w:i/>
                <w:sz w:val="20"/>
              </w:rPr>
              <w:t>Beskrivning</w:t>
            </w:r>
          </w:p>
        </w:tc>
        <w:tc>
          <w:tcPr>
            <w:tcW w:w="1048" w:type="pct"/>
          </w:tcPr>
          <w:p w14:paraId="24C46E3F" w14:textId="2688FD83" w:rsidR="00D308D6" w:rsidRDefault="00D308D6" w:rsidP="005A75A7">
            <w:pPr>
              <w:pStyle w:val="Brdtext3"/>
              <w:spacing w:after="0"/>
              <w:jc w:val="center"/>
              <w:rPr>
                <w:b/>
                <w:i/>
                <w:sz w:val="20"/>
              </w:rPr>
            </w:pPr>
            <w:r>
              <w:rPr>
                <w:b/>
                <w:i/>
                <w:sz w:val="20"/>
              </w:rPr>
              <w:t>Format/Datatyp</w:t>
            </w:r>
          </w:p>
        </w:tc>
        <w:tc>
          <w:tcPr>
            <w:tcW w:w="3244" w:type="pct"/>
          </w:tcPr>
          <w:p w14:paraId="3C299E9E" w14:textId="77777777" w:rsidR="00D308D6" w:rsidRDefault="00D308D6" w:rsidP="005A75A7">
            <w:pPr>
              <w:pStyle w:val="Brdtext3"/>
              <w:spacing w:after="0"/>
              <w:rPr>
                <w:b/>
                <w:i/>
                <w:sz w:val="20"/>
              </w:rPr>
            </w:pPr>
            <w:r>
              <w:rPr>
                <w:b/>
                <w:i/>
                <w:sz w:val="20"/>
              </w:rPr>
              <w:t>Förklaring</w:t>
            </w:r>
          </w:p>
        </w:tc>
      </w:tr>
      <w:tr w:rsidR="00D308D6" w14:paraId="4A131C60" w14:textId="77777777" w:rsidTr="00425F36">
        <w:tc>
          <w:tcPr>
            <w:tcW w:w="708" w:type="pct"/>
          </w:tcPr>
          <w:p w14:paraId="669FC4BD" w14:textId="207A2B00" w:rsidR="00D308D6" w:rsidRDefault="00D308D6" w:rsidP="005A75A7">
            <w:pPr>
              <w:pStyle w:val="Brdtext3"/>
              <w:spacing w:after="0"/>
              <w:rPr>
                <w:i/>
                <w:sz w:val="20"/>
              </w:rPr>
            </w:pPr>
            <w:r>
              <w:rPr>
                <w:i/>
                <w:sz w:val="20"/>
              </w:rPr>
              <w:t>Fritext</w:t>
            </w:r>
          </w:p>
        </w:tc>
        <w:tc>
          <w:tcPr>
            <w:tcW w:w="1048" w:type="pct"/>
          </w:tcPr>
          <w:p w14:paraId="1A4B7316" w14:textId="1A012C96" w:rsidR="00D308D6" w:rsidRDefault="00D308D6" w:rsidP="005A75A7">
            <w:pPr>
              <w:pStyle w:val="Brdtext3"/>
              <w:spacing w:after="0"/>
              <w:jc w:val="center"/>
              <w:rPr>
                <w:i/>
                <w:sz w:val="20"/>
              </w:rPr>
            </w:pPr>
            <w:r>
              <w:rPr>
                <w:i/>
                <w:sz w:val="20"/>
              </w:rPr>
              <w:t>String</w:t>
            </w:r>
          </w:p>
        </w:tc>
        <w:tc>
          <w:tcPr>
            <w:tcW w:w="3244" w:type="pct"/>
          </w:tcPr>
          <w:p w14:paraId="3A183EE0" w14:textId="77777777" w:rsidR="00D308D6" w:rsidRDefault="00D308D6" w:rsidP="005A75A7">
            <w:pPr>
              <w:pStyle w:val="Brdtext3"/>
              <w:spacing w:after="0"/>
              <w:rPr>
                <w:i/>
                <w:sz w:val="20"/>
              </w:rPr>
            </w:pPr>
            <w:r>
              <w:rPr>
                <w:i/>
                <w:sz w:val="20"/>
              </w:rPr>
              <w:t>Fritext</w:t>
            </w:r>
          </w:p>
          <w:p w14:paraId="27823AB6" w14:textId="77777777" w:rsidR="00D308D6" w:rsidRDefault="00D308D6" w:rsidP="005A75A7">
            <w:pPr>
              <w:pStyle w:val="Brdtext3"/>
              <w:spacing w:after="0"/>
              <w:rPr>
                <w:i/>
                <w:sz w:val="20"/>
              </w:rPr>
            </w:pPr>
          </w:p>
        </w:tc>
      </w:tr>
      <w:tr w:rsidR="00D308D6" w14:paraId="3E0DEE13" w14:textId="77777777" w:rsidTr="00425F36">
        <w:tc>
          <w:tcPr>
            <w:tcW w:w="708" w:type="pct"/>
          </w:tcPr>
          <w:p w14:paraId="2A5C86BA" w14:textId="208F0017" w:rsidR="00D308D6" w:rsidRDefault="00D308D6" w:rsidP="005A75A7">
            <w:pPr>
              <w:pStyle w:val="Brdtext3"/>
              <w:spacing w:after="0"/>
              <w:rPr>
                <w:i/>
                <w:sz w:val="20"/>
              </w:rPr>
            </w:pPr>
            <w:r>
              <w:rPr>
                <w:i/>
                <w:sz w:val="20"/>
              </w:rPr>
              <w:t>Tidpunkt</w:t>
            </w:r>
          </w:p>
        </w:tc>
        <w:tc>
          <w:tcPr>
            <w:tcW w:w="1048" w:type="pct"/>
          </w:tcPr>
          <w:p w14:paraId="3AA962FD" w14:textId="320AAABE" w:rsidR="00D308D6" w:rsidRDefault="00D308D6" w:rsidP="005A75A7">
            <w:pPr>
              <w:pStyle w:val="Brdtext3"/>
              <w:spacing w:after="0"/>
              <w:jc w:val="center"/>
              <w:rPr>
                <w:i/>
                <w:sz w:val="20"/>
              </w:rPr>
            </w:pPr>
            <w:r>
              <w:rPr>
                <w:i/>
                <w:sz w:val="20"/>
              </w:rPr>
              <w:t>TS</w:t>
            </w:r>
          </w:p>
        </w:tc>
        <w:tc>
          <w:tcPr>
            <w:tcW w:w="3244" w:type="pct"/>
          </w:tcPr>
          <w:p w14:paraId="4A8FDA7F" w14:textId="4647413D" w:rsidR="00D308D6" w:rsidRPr="00AF7240" w:rsidRDefault="00D308D6" w:rsidP="005A75A7">
            <w:r w:rsidRPr="00AF7240">
              <w:t>Angivelse av datum och klockslag med exa</w:t>
            </w:r>
            <w:r>
              <w:t>ktheten sekund. Formatet är ÅÅÅÅMMDDhhmmss eller enbart datum yyyymmdd</w:t>
            </w:r>
          </w:p>
          <w:p w14:paraId="79E0BF0A" w14:textId="0F0A59E4" w:rsidR="00D308D6" w:rsidRDefault="00D308D6" w:rsidP="003A56A4">
            <w:pPr>
              <w:pStyle w:val="Brdtext3"/>
              <w:spacing w:after="0"/>
              <w:rPr>
                <w:i/>
                <w:sz w:val="20"/>
              </w:rPr>
            </w:pPr>
            <w:r w:rsidRPr="00AF7240">
              <w:t>Detta format är enligt ISO</w:t>
            </w:r>
            <w:r>
              <w:t>8824 format basic</w:t>
            </w:r>
            <w:r w:rsidRPr="00AF7240">
              <w:t>.</w:t>
            </w:r>
          </w:p>
        </w:tc>
      </w:tr>
      <w:tr w:rsidR="00D308D6" w14:paraId="6157E594" w14:textId="77777777" w:rsidTr="00425F36">
        <w:tc>
          <w:tcPr>
            <w:tcW w:w="708" w:type="pct"/>
          </w:tcPr>
          <w:p w14:paraId="37732A17" w14:textId="6500BD2D" w:rsidR="00D308D6" w:rsidRDefault="00D308D6" w:rsidP="005A75A7">
            <w:pPr>
              <w:pStyle w:val="Brdtext3"/>
              <w:spacing w:after="0"/>
              <w:rPr>
                <w:i/>
                <w:sz w:val="20"/>
              </w:rPr>
            </w:pPr>
            <w:r>
              <w:rPr>
                <w:i/>
                <w:sz w:val="20"/>
              </w:rPr>
              <w:t>Vårdtagares identitet</w:t>
            </w:r>
          </w:p>
        </w:tc>
        <w:tc>
          <w:tcPr>
            <w:tcW w:w="1048" w:type="pct"/>
          </w:tcPr>
          <w:p w14:paraId="5822905E" w14:textId="0CA6FB03" w:rsidR="00D308D6" w:rsidRDefault="00D308D6" w:rsidP="005A75A7">
            <w:pPr>
              <w:pStyle w:val="Brdtext3"/>
              <w:spacing w:after="0"/>
              <w:jc w:val="center"/>
              <w:rPr>
                <w:i/>
                <w:sz w:val="20"/>
              </w:rPr>
            </w:pPr>
            <w:r>
              <w:rPr>
                <w:i/>
                <w:sz w:val="20"/>
              </w:rPr>
              <w:t>SubjectOfCareIdType</w:t>
            </w:r>
          </w:p>
        </w:tc>
        <w:tc>
          <w:tcPr>
            <w:tcW w:w="3244" w:type="pct"/>
          </w:tcPr>
          <w:p w14:paraId="4B38E938" w14:textId="77777777" w:rsidR="00D308D6" w:rsidRDefault="00D308D6" w:rsidP="007F5196">
            <w:pPr>
              <w:rPr>
                <w:i/>
              </w:rPr>
            </w:pPr>
          </w:p>
        </w:tc>
      </w:tr>
      <w:tr w:rsidR="00D308D6" w14:paraId="75B6EEDF" w14:textId="77777777" w:rsidTr="00425F36">
        <w:tc>
          <w:tcPr>
            <w:tcW w:w="708" w:type="pct"/>
          </w:tcPr>
          <w:p w14:paraId="040F4F9D" w14:textId="5ABC126F" w:rsidR="00D308D6" w:rsidRPr="00787E71" w:rsidRDefault="00D308D6" w:rsidP="005A75A7">
            <w:pPr>
              <w:pStyle w:val="Brdtext3"/>
              <w:spacing w:after="0"/>
              <w:rPr>
                <w:i/>
                <w:sz w:val="20"/>
                <w:szCs w:val="20"/>
              </w:rPr>
            </w:pPr>
            <w:r w:rsidRPr="00787E71">
              <w:rPr>
                <w:i/>
                <w:sz w:val="20"/>
                <w:szCs w:val="20"/>
              </w:rPr>
              <w:t>Form av framställan</w:t>
            </w:r>
          </w:p>
        </w:tc>
        <w:tc>
          <w:tcPr>
            <w:tcW w:w="1048" w:type="pct"/>
          </w:tcPr>
          <w:p w14:paraId="5A6DDC47" w14:textId="028D32D3" w:rsidR="00D308D6" w:rsidRPr="00787E71" w:rsidRDefault="00D308D6" w:rsidP="005A75A7">
            <w:pPr>
              <w:pStyle w:val="Brdtext3"/>
              <w:spacing w:after="0"/>
              <w:jc w:val="center"/>
              <w:rPr>
                <w:i/>
                <w:sz w:val="20"/>
                <w:szCs w:val="20"/>
              </w:rPr>
            </w:pPr>
            <w:r w:rsidRPr="00787E71">
              <w:rPr>
                <w:i/>
                <w:sz w:val="20"/>
                <w:szCs w:val="20"/>
              </w:rPr>
              <w:t>RequestTypeCodeEnum</w:t>
            </w:r>
          </w:p>
        </w:tc>
        <w:tc>
          <w:tcPr>
            <w:tcW w:w="3244" w:type="pct"/>
          </w:tcPr>
          <w:tbl>
            <w:tblPr>
              <w:tblW w:w="5000" w:type="pct"/>
              <w:tblBorders>
                <w:top w:val="nil"/>
                <w:left w:val="nil"/>
                <w:bottom w:val="nil"/>
                <w:right w:val="nil"/>
              </w:tblBorders>
              <w:tblLook w:val="0000" w:firstRow="0" w:lastRow="0" w:firstColumn="0" w:lastColumn="0" w:noHBand="0" w:noVBand="0"/>
            </w:tblPr>
            <w:tblGrid>
              <w:gridCol w:w="3874"/>
            </w:tblGrid>
            <w:tr w:rsidR="00D308D6" w:rsidRPr="00652D52" w14:paraId="7C1A8706" w14:textId="77777777" w:rsidTr="00425F36">
              <w:trPr>
                <w:trHeight w:val="1890"/>
              </w:trPr>
              <w:tc>
                <w:tcPr>
                  <w:tcW w:w="5000" w:type="pct"/>
                </w:tcPr>
                <w:p w14:paraId="73451DC6" w14:textId="1D5BCAD5" w:rsidR="00D308D6" w:rsidRPr="00652D52" w:rsidRDefault="00D308D6" w:rsidP="009318F0">
                  <w:pPr>
                    <w:autoSpaceDE w:val="0"/>
                    <w:autoSpaceDN w:val="0"/>
                    <w:adjustRightInd w:val="0"/>
                    <w:rPr>
                      <w:rFonts w:cs="Arial"/>
                      <w:szCs w:val="20"/>
                    </w:rPr>
                  </w:pPr>
                  <w:r>
                    <w:rPr>
                      <w:rFonts w:cs="Arial"/>
                      <w:szCs w:val="20"/>
                    </w:rPr>
                    <w:t xml:space="preserve">Anger typ av framställan. </w:t>
                  </w:r>
                  <w:r w:rsidRPr="00652D52">
                    <w:rPr>
                      <w:rFonts w:cs="Arial"/>
                      <w:szCs w:val="20"/>
                    </w:rPr>
                    <w:t>Värden kommer ursprungligen ifrån Nationell</w:t>
                  </w:r>
                  <w:r>
                    <w:rPr>
                      <w:rFonts w:cs="Arial"/>
                      <w:szCs w:val="20"/>
                    </w:rPr>
                    <w:t>a</w:t>
                  </w:r>
                  <w:r w:rsidRPr="00652D52">
                    <w:rPr>
                      <w:rFonts w:cs="Arial"/>
                      <w:szCs w:val="20"/>
                    </w:rPr>
                    <w:t xml:space="preserve"> eRemissprojektet.</w:t>
                  </w:r>
                  <w:r>
                    <w:rPr>
                      <w:rFonts w:cs="Arial"/>
                      <w:szCs w:val="20"/>
                    </w:rPr>
                    <w:t xml:space="preserve"> Remissprocessen stödjer för närvarande de typer av framställan som är markerade i fetstil i listan nedan.</w:t>
                  </w:r>
                </w:p>
                <w:p w14:paraId="2D25D165" w14:textId="77777777" w:rsidR="00D308D6" w:rsidRDefault="00D308D6" w:rsidP="009318F0">
                  <w:pPr>
                    <w:autoSpaceDE w:val="0"/>
                    <w:autoSpaceDN w:val="0"/>
                    <w:adjustRightInd w:val="0"/>
                    <w:rPr>
                      <w:rFonts w:cs="Arial"/>
                      <w:b/>
                      <w:szCs w:val="20"/>
                    </w:rPr>
                  </w:pPr>
                </w:p>
                <w:p w14:paraId="3D941D01" w14:textId="77777777" w:rsidR="00D308D6" w:rsidRPr="00652D52" w:rsidRDefault="00D308D6" w:rsidP="009318F0">
                  <w:pPr>
                    <w:autoSpaceDE w:val="0"/>
                    <w:autoSpaceDN w:val="0"/>
                    <w:adjustRightInd w:val="0"/>
                    <w:rPr>
                      <w:rFonts w:cs="Arial"/>
                      <w:b/>
                      <w:szCs w:val="20"/>
                    </w:rPr>
                  </w:pPr>
                  <w:r w:rsidRPr="00652D52">
                    <w:rPr>
                      <w:rFonts w:cs="Arial"/>
                      <w:b/>
                      <w:szCs w:val="20"/>
                    </w:rPr>
                    <w:t xml:space="preserve">1 = Röntgenremiss </w:t>
                  </w:r>
                </w:p>
                <w:p w14:paraId="762994BD" w14:textId="77777777" w:rsidR="00D308D6" w:rsidRPr="00652D52" w:rsidRDefault="00D308D6" w:rsidP="009318F0">
                  <w:pPr>
                    <w:autoSpaceDE w:val="0"/>
                    <w:autoSpaceDN w:val="0"/>
                    <w:adjustRightInd w:val="0"/>
                    <w:rPr>
                      <w:rFonts w:cs="Arial"/>
                      <w:szCs w:val="20"/>
                    </w:rPr>
                  </w:pPr>
                  <w:r w:rsidRPr="00652D52">
                    <w:rPr>
                      <w:rFonts w:cs="Arial"/>
                      <w:szCs w:val="20"/>
                    </w:rPr>
                    <w:t>2 = Labbremiss</w:t>
                  </w:r>
                </w:p>
                <w:p w14:paraId="343C0DA6" w14:textId="77777777" w:rsidR="00D308D6" w:rsidRPr="00652D52" w:rsidRDefault="00D308D6" w:rsidP="009318F0">
                  <w:pPr>
                    <w:autoSpaceDE w:val="0"/>
                    <w:autoSpaceDN w:val="0"/>
                    <w:adjustRightInd w:val="0"/>
                    <w:rPr>
                      <w:rFonts w:cs="Arial"/>
                      <w:szCs w:val="20"/>
                    </w:rPr>
                  </w:pPr>
                  <w:r w:rsidRPr="00652D52">
                    <w:rPr>
                      <w:rFonts w:cs="Arial"/>
                      <w:szCs w:val="20"/>
                    </w:rPr>
                    <w:t xml:space="preserve">3 = Konferensremiss </w:t>
                  </w:r>
                </w:p>
                <w:p w14:paraId="7EE45DDC" w14:textId="77777777" w:rsidR="00D308D6" w:rsidRPr="00652D52" w:rsidRDefault="00D308D6" w:rsidP="009318F0">
                  <w:pPr>
                    <w:autoSpaceDE w:val="0"/>
                    <w:autoSpaceDN w:val="0"/>
                    <w:adjustRightInd w:val="0"/>
                    <w:rPr>
                      <w:rFonts w:cs="Arial"/>
                      <w:b/>
                      <w:szCs w:val="20"/>
                    </w:rPr>
                  </w:pPr>
                  <w:r w:rsidRPr="00652D52">
                    <w:rPr>
                      <w:rFonts w:cs="Arial"/>
                      <w:b/>
                      <w:szCs w:val="20"/>
                    </w:rPr>
                    <w:t xml:space="preserve">4 = Allmänremiss </w:t>
                  </w:r>
                </w:p>
                <w:p w14:paraId="19F1C8D8" w14:textId="77777777" w:rsidR="00D308D6" w:rsidRPr="00652D52" w:rsidRDefault="00D308D6" w:rsidP="009318F0">
                  <w:pPr>
                    <w:autoSpaceDE w:val="0"/>
                    <w:autoSpaceDN w:val="0"/>
                    <w:adjustRightInd w:val="0"/>
                    <w:rPr>
                      <w:rFonts w:cs="Arial"/>
                      <w:szCs w:val="20"/>
                    </w:rPr>
                  </w:pPr>
                  <w:r w:rsidRPr="00652D52">
                    <w:rPr>
                      <w:rFonts w:cs="Arial"/>
                      <w:szCs w:val="20"/>
                    </w:rPr>
                    <w:t xml:space="preserve">5 = Screeningremiss </w:t>
                  </w:r>
                </w:p>
                <w:p w14:paraId="6BB2CD20" w14:textId="77777777" w:rsidR="00D308D6" w:rsidRPr="00652D52" w:rsidRDefault="00D308D6" w:rsidP="009318F0">
                  <w:pPr>
                    <w:autoSpaceDE w:val="0"/>
                    <w:autoSpaceDN w:val="0"/>
                    <w:adjustRightInd w:val="0"/>
                    <w:rPr>
                      <w:rFonts w:cs="Arial"/>
                      <w:szCs w:val="20"/>
                    </w:rPr>
                  </w:pPr>
                  <w:r w:rsidRPr="00652D52">
                    <w:rPr>
                      <w:rFonts w:cs="Arial"/>
                      <w:szCs w:val="20"/>
                    </w:rPr>
                    <w:t xml:space="preserve">6 = ”egentagna prover” </w:t>
                  </w:r>
                </w:p>
                <w:p w14:paraId="4574297A" w14:textId="77777777" w:rsidR="00D308D6" w:rsidRPr="00652D52" w:rsidRDefault="00D308D6" w:rsidP="009318F0">
                  <w:pPr>
                    <w:autoSpaceDE w:val="0"/>
                    <w:autoSpaceDN w:val="0"/>
                    <w:adjustRightInd w:val="0"/>
                    <w:rPr>
                      <w:rFonts w:cs="Arial"/>
                      <w:szCs w:val="20"/>
                    </w:rPr>
                  </w:pPr>
                  <w:r w:rsidRPr="00652D52">
                    <w:rPr>
                      <w:rFonts w:cs="Arial"/>
                      <w:szCs w:val="20"/>
                    </w:rPr>
                    <w:t xml:space="preserve">7 = Egen vårdbegäran </w:t>
                  </w:r>
                </w:p>
                <w:p w14:paraId="14681A0B" w14:textId="77777777" w:rsidR="00D308D6" w:rsidRPr="00652D52" w:rsidRDefault="00D308D6" w:rsidP="009318F0">
                  <w:pPr>
                    <w:autoSpaceDE w:val="0"/>
                    <w:autoSpaceDN w:val="0"/>
                    <w:adjustRightInd w:val="0"/>
                    <w:rPr>
                      <w:rFonts w:cs="Arial"/>
                      <w:szCs w:val="20"/>
                    </w:rPr>
                  </w:pPr>
                  <w:r w:rsidRPr="00652D52">
                    <w:rPr>
                      <w:rFonts w:cs="Arial"/>
                      <w:szCs w:val="20"/>
                    </w:rPr>
                    <w:t xml:space="preserve">8 = Telefonremiss </w:t>
                  </w:r>
                </w:p>
                <w:p w14:paraId="78BBE0F9" w14:textId="77777777" w:rsidR="00D308D6" w:rsidRPr="00652D52" w:rsidRDefault="00D308D6" w:rsidP="009318F0">
                  <w:pPr>
                    <w:autoSpaceDE w:val="0"/>
                    <w:autoSpaceDN w:val="0"/>
                    <w:adjustRightInd w:val="0"/>
                    <w:rPr>
                      <w:rFonts w:cs="Arial"/>
                      <w:szCs w:val="20"/>
                    </w:rPr>
                  </w:pPr>
                  <w:r w:rsidRPr="00652D52">
                    <w:rPr>
                      <w:rFonts w:cs="Arial"/>
                      <w:szCs w:val="20"/>
                    </w:rPr>
                    <w:t xml:space="preserve">9 = Begäran om övertagande av vårdansvar </w:t>
                  </w:r>
                </w:p>
                <w:p w14:paraId="5AB2AD83" w14:textId="77777777" w:rsidR="00D308D6" w:rsidRDefault="00D308D6" w:rsidP="009318F0">
                  <w:pPr>
                    <w:autoSpaceDE w:val="0"/>
                    <w:autoSpaceDN w:val="0"/>
                    <w:adjustRightInd w:val="0"/>
                    <w:rPr>
                      <w:rFonts w:cs="Arial"/>
                      <w:b/>
                      <w:szCs w:val="20"/>
                    </w:rPr>
                  </w:pPr>
                  <w:r w:rsidRPr="00652D52">
                    <w:rPr>
                      <w:rFonts w:cs="Arial"/>
                      <w:b/>
                      <w:szCs w:val="20"/>
                    </w:rPr>
                    <w:t>10=Fysiologiremiss</w:t>
                  </w:r>
                </w:p>
                <w:p w14:paraId="168A2875" w14:textId="77777777" w:rsidR="00D308D6" w:rsidRPr="00652D52" w:rsidRDefault="00D308D6" w:rsidP="009318F0">
                  <w:pPr>
                    <w:autoSpaceDE w:val="0"/>
                    <w:autoSpaceDN w:val="0"/>
                    <w:adjustRightInd w:val="0"/>
                    <w:rPr>
                      <w:rFonts w:cs="Arial"/>
                      <w:b/>
                      <w:szCs w:val="20"/>
                    </w:rPr>
                  </w:pPr>
                </w:p>
                <w:p w14:paraId="13B75A93" w14:textId="45000753" w:rsidR="00D308D6" w:rsidRPr="00652D52" w:rsidRDefault="00D308D6" w:rsidP="00787E71">
                  <w:pPr>
                    <w:autoSpaceDE w:val="0"/>
                    <w:autoSpaceDN w:val="0"/>
                    <w:adjustRightInd w:val="0"/>
                    <w:rPr>
                      <w:rFonts w:cs="Arial"/>
                      <w:szCs w:val="20"/>
                    </w:rPr>
                  </w:pPr>
                </w:p>
              </w:tc>
            </w:tr>
          </w:tbl>
          <w:p w14:paraId="74016CC6" w14:textId="5D7264E8" w:rsidR="00D308D6" w:rsidRDefault="00D308D6" w:rsidP="005A75A7"/>
        </w:tc>
      </w:tr>
      <w:tr w:rsidR="00D308D6" w14:paraId="04CCE9E0" w14:textId="77777777" w:rsidTr="00425F36">
        <w:tc>
          <w:tcPr>
            <w:tcW w:w="708" w:type="pct"/>
          </w:tcPr>
          <w:p w14:paraId="05F6E676" w14:textId="4390C362" w:rsidR="00D308D6" w:rsidRPr="00787E71" w:rsidRDefault="00D308D6" w:rsidP="0084474F">
            <w:pPr>
              <w:autoSpaceDE w:val="0"/>
              <w:autoSpaceDN w:val="0"/>
              <w:adjustRightInd w:val="0"/>
              <w:rPr>
                <w:szCs w:val="20"/>
              </w:rPr>
            </w:pPr>
            <w:r w:rsidRPr="00787E71">
              <w:rPr>
                <w:szCs w:val="20"/>
              </w:rPr>
              <w:t>Form av framställan</w:t>
            </w:r>
          </w:p>
        </w:tc>
        <w:tc>
          <w:tcPr>
            <w:tcW w:w="1048" w:type="pct"/>
          </w:tcPr>
          <w:p w14:paraId="6BF403AC" w14:textId="45F815B9" w:rsidR="00D308D6" w:rsidRPr="00787E71" w:rsidRDefault="00D308D6" w:rsidP="005A75A7">
            <w:pPr>
              <w:pStyle w:val="Brdtext3"/>
              <w:spacing w:after="0"/>
              <w:jc w:val="center"/>
              <w:rPr>
                <w:i/>
                <w:sz w:val="20"/>
                <w:szCs w:val="20"/>
              </w:rPr>
            </w:pPr>
            <w:r w:rsidRPr="00787E71">
              <w:rPr>
                <w:sz w:val="20"/>
                <w:szCs w:val="20"/>
              </w:rPr>
              <w:t>SubmissionMediumCodeEnum</w:t>
            </w:r>
          </w:p>
        </w:tc>
        <w:tc>
          <w:tcPr>
            <w:tcW w:w="3244" w:type="pct"/>
          </w:tcPr>
          <w:p w14:paraId="624D16B0"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Anger form av vårdbegäran. Värden kommer ursprungligen ifrån Nationell</w:t>
            </w:r>
            <w:r>
              <w:rPr>
                <w:rFonts w:ascii="Arial" w:hAnsi="Arial" w:cs="Arial"/>
                <w:sz w:val="20"/>
                <w:szCs w:val="20"/>
                <w:lang w:val="sv-SE"/>
              </w:rPr>
              <w:t>a</w:t>
            </w:r>
            <w:r w:rsidRPr="00652D52">
              <w:rPr>
                <w:rFonts w:ascii="Arial" w:hAnsi="Arial" w:cs="Arial"/>
                <w:sz w:val="20"/>
                <w:szCs w:val="20"/>
                <w:lang w:val="sv-SE"/>
              </w:rPr>
              <w:t xml:space="preserve"> </w:t>
            </w:r>
            <w:proofErr w:type="spellStart"/>
            <w:r w:rsidRPr="00652D52">
              <w:rPr>
                <w:rFonts w:ascii="Arial" w:hAnsi="Arial" w:cs="Arial"/>
                <w:sz w:val="20"/>
                <w:szCs w:val="20"/>
                <w:lang w:val="sv-SE"/>
              </w:rPr>
              <w:t>eRemissprojektet</w:t>
            </w:r>
            <w:proofErr w:type="spellEnd"/>
            <w:r w:rsidRPr="00652D52">
              <w:rPr>
                <w:rFonts w:ascii="Arial" w:hAnsi="Arial" w:cs="Arial"/>
                <w:sz w:val="20"/>
                <w:szCs w:val="20"/>
                <w:lang w:val="sv-SE"/>
              </w:rPr>
              <w:t xml:space="preserve">. </w:t>
            </w:r>
          </w:p>
          <w:p w14:paraId="426C4E55"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5005D809"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0B3DC437" w14:textId="77777777" w:rsidR="00D308D6" w:rsidRPr="00652D52" w:rsidRDefault="00D308D6" w:rsidP="00787E71">
            <w:pPr>
              <w:autoSpaceDE w:val="0"/>
              <w:autoSpaceDN w:val="0"/>
              <w:adjustRightInd w:val="0"/>
              <w:rPr>
                <w:rFonts w:cs="Arial"/>
                <w:szCs w:val="20"/>
              </w:rPr>
            </w:pPr>
            <w:r w:rsidRPr="00652D52">
              <w:rPr>
                <w:rFonts w:cs="Arial"/>
                <w:szCs w:val="20"/>
              </w:rPr>
              <w:t xml:space="preserve">3 = Elektroniskt </w:t>
            </w:r>
          </w:p>
          <w:p w14:paraId="5DF28E5B" w14:textId="77777777" w:rsidR="00D308D6" w:rsidRDefault="00D308D6" w:rsidP="00787E71">
            <w:pPr>
              <w:pStyle w:val="Brdtext3"/>
              <w:spacing w:after="0"/>
              <w:rPr>
                <w:rFonts w:cs="Arial"/>
                <w:sz w:val="20"/>
                <w:szCs w:val="20"/>
              </w:rPr>
            </w:pPr>
            <w:r w:rsidRPr="00652D52">
              <w:rPr>
                <w:rFonts w:cs="Arial"/>
                <w:sz w:val="20"/>
                <w:szCs w:val="20"/>
              </w:rPr>
              <w:t>4 = Pappersremiss</w:t>
            </w:r>
          </w:p>
          <w:p w14:paraId="671AA8DC" w14:textId="5B9D1785" w:rsidR="00D308D6" w:rsidRDefault="00D308D6" w:rsidP="00787E71">
            <w:pPr>
              <w:pStyle w:val="Brdtext3"/>
              <w:spacing w:after="0"/>
              <w:rPr>
                <w:i/>
                <w:sz w:val="20"/>
              </w:rPr>
            </w:pPr>
          </w:p>
        </w:tc>
      </w:tr>
      <w:tr w:rsidR="00D308D6" w14:paraId="743513C0" w14:textId="77777777" w:rsidTr="00425F36">
        <w:tc>
          <w:tcPr>
            <w:tcW w:w="708" w:type="pct"/>
          </w:tcPr>
          <w:p w14:paraId="130D0F23" w14:textId="33439919" w:rsidR="00D308D6" w:rsidRPr="00787E71" w:rsidRDefault="00D308D6" w:rsidP="0084474F">
            <w:pPr>
              <w:autoSpaceDE w:val="0"/>
              <w:autoSpaceDN w:val="0"/>
              <w:adjustRightInd w:val="0"/>
              <w:rPr>
                <w:szCs w:val="20"/>
              </w:rPr>
            </w:pPr>
            <w:r>
              <w:rPr>
                <w:szCs w:val="20"/>
              </w:rPr>
              <w:t>Aktivitetsmomentststus</w:t>
            </w:r>
          </w:p>
        </w:tc>
        <w:tc>
          <w:tcPr>
            <w:tcW w:w="1048" w:type="pct"/>
          </w:tcPr>
          <w:p w14:paraId="770A638A" w14:textId="72B8D6E2" w:rsidR="00D308D6" w:rsidRPr="00787E71" w:rsidRDefault="00425F36" w:rsidP="005A75A7">
            <w:pPr>
              <w:pStyle w:val="Brdtext3"/>
              <w:spacing w:after="0"/>
              <w:jc w:val="center"/>
              <w:rPr>
                <w:sz w:val="20"/>
                <w:szCs w:val="20"/>
              </w:rPr>
            </w:pPr>
            <w:r>
              <w:rPr>
                <w:sz w:val="20"/>
                <w:szCs w:val="20"/>
              </w:rPr>
              <w:t>StatusCodeEnum</w:t>
            </w:r>
          </w:p>
        </w:tc>
        <w:tc>
          <w:tcPr>
            <w:tcW w:w="3244" w:type="pct"/>
          </w:tcPr>
          <w:p w14:paraId="5597D28B" w14:textId="7CAE9C78" w:rsidR="00425F36" w:rsidRDefault="00425F36">
            <w:pPr>
              <w:rPr>
                <w:rFonts w:cs="Arial"/>
                <w:szCs w:val="20"/>
              </w:rPr>
            </w:pPr>
            <w:r w:rsidRPr="00652D52">
              <w:rPr>
                <w:rFonts w:cs="Arial"/>
                <w:szCs w:val="20"/>
              </w:rPr>
              <w:t>Se neda</w:t>
            </w:r>
            <w:r>
              <w:rPr>
                <w:rFonts w:cs="Arial"/>
                <w:szCs w:val="20"/>
              </w:rPr>
              <w:t xml:space="preserve">nstående tabell som </w:t>
            </w:r>
            <w:r w:rsidRPr="00652D52">
              <w:rPr>
                <w:rFonts w:cs="Arial"/>
                <w:szCs w:val="20"/>
              </w:rPr>
              <w:t>tagits</w:t>
            </w:r>
            <w:r>
              <w:rPr>
                <w:rFonts w:cs="Arial"/>
                <w:szCs w:val="20"/>
              </w:rPr>
              <w:t xml:space="preserve"> fram </w:t>
            </w:r>
            <w:r w:rsidRPr="00652D52">
              <w:rPr>
                <w:rFonts w:cs="Arial"/>
                <w:szCs w:val="20"/>
              </w:rPr>
              <w:t>av Nationell</w:t>
            </w:r>
            <w:r>
              <w:rPr>
                <w:rFonts w:cs="Arial"/>
                <w:szCs w:val="20"/>
              </w:rPr>
              <w:t>a</w:t>
            </w:r>
            <w:r w:rsidRPr="00652D52">
              <w:rPr>
                <w:rFonts w:cs="Arial"/>
                <w:szCs w:val="20"/>
              </w:rPr>
              <w:t xml:space="preserve"> eRemissprojektet. Endast statusar markerade som används 'Ja' är giltiga statusar</w:t>
            </w:r>
            <w:r>
              <w:rPr>
                <w:rFonts w:cs="Arial"/>
                <w:szCs w:val="20"/>
              </w:rPr>
              <w:t xml:space="preserve"> för respektive framställantyp</w:t>
            </w:r>
            <w:r w:rsidRPr="00652D52">
              <w:rPr>
                <w:rFonts w:cs="Arial"/>
                <w:szCs w:val="20"/>
              </w:rPr>
              <w:t>.</w:t>
            </w:r>
            <w:r>
              <w:rPr>
                <w:rFonts w:cs="Arial"/>
                <w:szCs w:val="20"/>
              </w:rPr>
              <w:t xml:space="preserve"> </w:t>
            </w:r>
          </w:p>
          <w:p w14:paraId="15EB2FE5" w14:textId="77777777" w:rsidR="00425F36" w:rsidRDefault="00425F36"/>
          <w:tbl>
            <w:tblPr>
              <w:tblW w:w="3652" w:type="dxa"/>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420"/>
              <w:gridCol w:w="452"/>
              <w:gridCol w:w="1780"/>
            </w:tblGrid>
            <w:tr w:rsidR="00425F36" w14:paraId="4E0DCC1E" w14:textId="77777777" w:rsidTr="00425F36">
              <w:trPr>
                <w:trHeight w:val="339"/>
              </w:trPr>
              <w:tc>
                <w:tcPr>
                  <w:tcW w:w="0" w:type="auto"/>
                  <w:tcBorders>
                    <w:top w:val="single" w:sz="4" w:space="0" w:color="auto"/>
                    <w:left w:val="single" w:sz="2" w:space="0" w:color="auto"/>
                    <w:bottom w:val="single" w:sz="2" w:space="0" w:color="auto"/>
                  </w:tcBorders>
                </w:tcPr>
                <w:p w14:paraId="51FA67D8" w14:textId="77777777" w:rsidR="00425F36" w:rsidRPr="00425F36" w:rsidRDefault="00425F36" w:rsidP="009318F0">
                  <w:pPr>
                    <w:pStyle w:val="Default"/>
                    <w:rPr>
                      <w:rFonts w:ascii="Arial" w:hAnsi="Arial" w:cs="Arial"/>
                      <w:b/>
                      <w:sz w:val="20"/>
                      <w:szCs w:val="20"/>
                      <w:lang w:val="sv-SE"/>
                    </w:rPr>
                  </w:pPr>
                  <w:r w:rsidRPr="00425F36">
                    <w:rPr>
                      <w:rFonts w:ascii="Arial" w:hAnsi="Arial" w:cs="Arial"/>
                      <w:b/>
                      <w:sz w:val="16"/>
                      <w:szCs w:val="16"/>
                      <w:lang w:val="sv-SE"/>
                    </w:rPr>
                    <w:t xml:space="preserve">Används av </w:t>
                  </w:r>
                  <w:proofErr w:type="spellStart"/>
                  <w:r w:rsidRPr="00425F36">
                    <w:rPr>
                      <w:rFonts w:ascii="Arial" w:hAnsi="Arial" w:cs="Arial"/>
                      <w:b/>
                      <w:sz w:val="16"/>
                      <w:szCs w:val="16"/>
                      <w:lang w:val="sv-SE"/>
                    </w:rPr>
                    <w:t>framställantyp</w:t>
                  </w:r>
                  <w:proofErr w:type="spellEnd"/>
                </w:p>
              </w:tc>
              <w:tc>
                <w:tcPr>
                  <w:tcW w:w="0" w:type="auto"/>
                </w:tcPr>
                <w:p w14:paraId="0E6E9E5E" w14:textId="77777777" w:rsidR="00425F36" w:rsidRPr="00425F36" w:rsidRDefault="00425F36" w:rsidP="009318F0">
                  <w:pPr>
                    <w:rPr>
                      <w:rFonts w:cs="Arial"/>
                      <w:b/>
                    </w:rPr>
                  </w:pPr>
                  <w:r w:rsidRPr="00425F36">
                    <w:rPr>
                      <w:rFonts w:cs="Arial"/>
                      <w:b/>
                      <w:sz w:val="16"/>
                      <w:szCs w:val="16"/>
                    </w:rPr>
                    <w:t>Kod</w:t>
                  </w:r>
                </w:p>
              </w:tc>
              <w:tc>
                <w:tcPr>
                  <w:tcW w:w="1780" w:type="dxa"/>
                  <w:tcBorders>
                    <w:top w:val="single" w:sz="4" w:space="0" w:color="auto"/>
                    <w:bottom w:val="single" w:sz="2" w:space="0" w:color="auto"/>
                    <w:right w:val="single" w:sz="2" w:space="0" w:color="auto"/>
                  </w:tcBorders>
                </w:tcPr>
                <w:p w14:paraId="44BE27E8" w14:textId="77777777" w:rsidR="00425F36" w:rsidRDefault="00425F36" w:rsidP="009318F0">
                  <w:r w:rsidRPr="009A6CAF">
                    <w:rPr>
                      <w:rFonts w:cs="Arial"/>
                      <w:sz w:val="16"/>
                      <w:szCs w:val="16"/>
                    </w:rPr>
                    <w:t>Namn</w:t>
                  </w:r>
                </w:p>
              </w:tc>
            </w:tr>
            <w:tr w:rsidR="00425F36" w:rsidRPr="009A6CAF" w14:paraId="0A02B7C6" w14:textId="77777777" w:rsidTr="00425F36">
              <w:trPr>
                <w:trHeight w:val="170"/>
              </w:trPr>
              <w:tc>
                <w:tcPr>
                  <w:tcW w:w="0" w:type="auto"/>
                  <w:tcBorders>
                    <w:top w:val="single" w:sz="2" w:space="0" w:color="auto"/>
                    <w:left w:val="single" w:sz="2" w:space="0" w:color="auto"/>
                    <w:bottom w:val="single" w:sz="2" w:space="0" w:color="auto"/>
                  </w:tcBorders>
                </w:tcPr>
                <w:p w14:paraId="025C76C4" w14:textId="77777777" w:rsidR="00425F36" w:rsidRPr="00425F36" w:rsidRDefault="00425F36" w:rsidP="009318F0">
                  <w:pPr>
                    <w:pStyle w:val="Default"/>
                    <w:rPr>
                      <w:rFonts w:cs="Arial"/>
                      <w:sz w:val="16"/>
                      <w:szCs w:val="16"/>
                      <w:lang w:val="sv-SE"/>
                    </w:rPr>
                  </w:pPr>
                </w:p>
              </w:tc>
              <w:tc>
                <w:tcPr>
                  <w:tcW w:w="0" w:type="auto"/>
                </w:tcPr>
                <w:p w14:paraId="3044E4D7" w14:textId="77777777" w:rsidR="00425F36" w:rsidRDefault="00425F36" w:rsidP="009318F0">
                  <w:pPr>
                    <w:rPr>
                      <w:rFonts w:cs="Arial"/>
                      <w:sz w:val="16"/>
                      <w:szCs w:val="16"/>
                    </w:rPr>
                  </w:pPr>
                  <w:r>
                    <w:rPr>
                      <w:rFonts w:cs="Arial"/>
                      <w:sz w:val="16"/>
                      <w:szCs w:val="16"/>
                    </w:rPr>
                    <w:t>10</w:t>
                  </w:r>
                </w:p>
              </w:tc>
              <w:tc>
                <w:tcPr>
                  <w:tcW w:w="1780" w:type="dxa"/>
                  <w:tcBorders>
                    <w:top w:val="single" w:sz="2" w:space="0" w:color="auto"/>
                    <w:bottom w:val="single" w:sz="2" w:space="0" w:color="auto"/>
                    <w:right w:val="single" w:sz="2" w:space="0" w:color="auto"/>
                  </w:tcBorders>
                </w:tcPr>
                <w:p w14:paraId="5E0BE951" w14:textId="77777777" w:rsidR="00425F36" w:rsidRPr="009A6CAF" w:rsidRDefault="00425F36" w:rsidP="009318F0">
                  <w:pPr>
                    <w:rPr>
                      <w:rFonts w:cs="Arial"/>
                      <w:sz w:val="16"/>
                      <w:szCs w:val="16"/>
                    </w:rPr>
                  </w:pPr>
                  <w:r w:rsidRPr="009A6CAF">
                    <w:rPr>
                      <w:rFonts w:cs="Arial"/>
                      <w:sz w:val="16"/>
                      <w:szCs w:val="16"/>
                    </w:rPr>
                    <w:t>Beslutad</w:t>
                  </w:r>
                </w:p>
              </w:tc>
            </w:tr>
            <w:tr w:rsidR="00425F36" w:rsidRPr="009A6CAF" w14:paraId="1495971E" w14:textId="77777777" w:rsidTr="00425F36">
              <w:trPr>
                <w:trHeight w:val="170"/>
              </w:trPr>
              <w:tc>
                <w:tcPr>
                  <w:tcW w:w="0" w:type="auto"/>
                  <w:tcBorders>
                    <w:top w:val="single" w:sz="2" w:space="0" w:color="auto"/>
                    <w:left w:val="single" w:sz="2" w:space="0" w:color="auto"/>
                    <w:bottom w:val="single" w:sz="2" w:space="0" w:color="auto"/>
                  </w:tcBorders>
                </w:tcPr>
                <w:p w14:paraId="2550D743" w14:textId="77777777" w:rsidR="00425F36" w:rsidRPr="009A6CAF" w:rsidRDefault="00425F36" w:rsidP="009318F0">
                  <w:pPr>
                    <w:pStyle w:val="Default"/>
                    <w:rPr>
                      <w:rFonts w:cs="Arial"/>
                      <w:sz w:val="16"/>
                      <w:szCs w:val="16"/>
                    </w:rPr>
                  </w:pPr>
                  <w:r>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4=Ja</w:t>
                  </w:r>
                  <w:proofErr w:type="gramStart"/>
                  <w:r w:rsidRPr="002810DA">
                    <w:rPr>
                      <w:rFonts w:cs="Arial"/>
                      <w:b/>
                      <w:sz w:val="16"/>
                      <w:szCs w:val="16"/>
                    </w:rPr>
                    <w:t>,</w:t>
                  </w:r>
                  <w:r>
                    <w:rPr>
                      <w:rFonts w:cs="Arial"/>
                      <w:b/>
                      <w:sz w:val="16"/>
                      <w:szCs w:val="16"/>
                    </w:rPr>
                    <w:t>10</w:t>
                  </w:r>
                  <w:proofErr w:type="gramEnd"/>
                  <w:r>
                    <w:rPr>
                      <w:rFonts w:cs="Arial"/>
                      <w:b/>
                      <w:sz w:val="16"/>
                      <w:szCs w:val="16"/>
                    </w:rPr>
                    <w:t>=</w:t>
                  </w:r>
                  <w:proofErr w:type="spellStart"/>
                  <w:r>
                    <w:rPr>
                      <w:rFonts w:cs="Arial"/>
                      <w:b/>
                      <w:sz w:val="16"/>
                      <w:szCs w:val="16"/>
                    </w:rPr>
                    <w:t>Ja</w:t>
                  </w:r>
                  <w:proofErr w:type="spellEnd"/>
                </w:p>
              </w:tc>
              <w:tc>
                <w:tcPr>
                  <w:tcW w:w="0" w:type="auto"/>
                </w:tcPr>
                <w:p w14:paraId="295EDEE3" w14:textId="77777777" w:rsidR="00425F36" w:rsidRDefault="00425F36" w:rsidP="009318F0">
                  <w:pPr>
                    <w:rPr>
                      <w:rFonts w:cs="Arial"/>
                      <w:sz w:val="16"/>
                      <w:szCs w:val="16"/>
                    </w:rPr>
                  </w:pPr>
                  <w:r>
                    <w:rPr>
                      <w:rFonts w:cs="Arial"/>
                      <w:sz w:val="16"/>
                      <w:szCs w:val="16"/>
                    </w:rPr>
                    <w:t>20</w:t>
                  </w:r>
                </w:p>
              </w:tc>
              <w:tc>
                <w:tcPr>
                  <w:tcW w:w="1780" w:type="dxa"/>
                  <w:tcBorders>
                    <w:top w:val="single" w:sz="2" w:space="0" w:color="auto"/>
                    <w:bottom w:val="single" w:sz="2" w:space="0" w:color="auto"/>
                    <w:right w:val="single" w:sz="2" w:space="0" w:color="auto"/>
                  </w:tcBorders>
                </w:tcPr>
                <w:p w14:paraId="37997120" w14:textId="77777777" w:rsidR="00425F36" w:rsidRPr="009A6CAF" w:rsidRDefault="00425F36" w:rsidP="009318F0">
                  <w:pPr>
                    <w:rPr>
                      <w:rFonts w:cs="Arial"/>
                      <w:sz w:val="16"/>
                      <w:szCs w:val="16"/>
                    </w:rPr>
                  </w:pPr>
                  <w:r w:rsidRPr="002810DA">
                    <w:rPr>
                      <w:rFonts w:cs="Arial"/>
                      <w:sz w:val="16"/>
                      <w:szCs w:val="16"/>
                    </w:rPr>
                    <w:t>Skickad</w:t>
                  </w:r>
                </w:p>
              </w:tc>
            </w:tr>
            <w:tr w:rsidR="00425F36" w:rsidRPr="002810DA" w14:paraId="6865D12A" w14:textId="77777777" w:rsidTr="00425F36">
              <w:trPr>
                <w:trHeight w:val="170"/>
              </w:trPr>
              <w:tc>
                <w:tcPr>
                  <w:tcW w:w="0" w:type="auto"/>
                  <w:tcBorders>
                    <w:top w:val="single" w:sz="2" w:space="0" w:color="auto"/>
                    <w:left w:val="single" w:sz="2" w:space="0" w:color="auto"/>
                    <w:bottom w:val="single" w:sz="2" w:space="0" w:color="auto"/>
                  </w:tcBorders>
                </w:tcPr>
                <w:p w14:paraId="49D3201B" w14:textId="77777777" w:rsidR="00425F36" w:rsidRDefault="00425F36" w:rsidP="009318F0">
                  <w:pPr>
                    <w:pStyle w:val="Default"/>
                    <w:rPr>
                      <w:rFonts w:cs="Arial"/>
                      <w:b/>
                      <w:sz w:val="16"/>
                      <w:szCs w:val="16"/>
                    </w:rPr>
                  </w:pPr>
                  <w:r w:rsidRPr="002810DA">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w:t>
                  </w:r>
                  <w:proofErr w:type="spellStart"/>
                  <w:r w:rsidRPr="002810DA">
                    <w:rPr>
                      <w:rFonts w:cs="Arial"/>
                      <w:b/>
                      <w:sz w:val="16"/>
                      <w:szCs w:val="16"/>
                    </w:rPr>
                    <w:t>Ja</w:t>
                  </w:r>
                  <w:proofErr w:type="spellEnd"/>
                  <w:r>
                    <w:rPr>
                      <w:rFonts w:cs="Arial"/>
                      <w:b/>
                      <w:sz w:val="16"/>
                      <w:szCs w:val="16"/>
                    </w:rPr>
                    <w:t>, 10=</w:t>
                  </w:r>
                  <w:proofErr w:type="spellStart"/>
                  <w:r>
                    <w:rPr>
                      <w:rFonts w:cs="Arial"/>
                      <w:b/>
                      <w:sz w:val="16"/>
                      <w:szCs w:val="16"/>
                    </w:rPr>
                    <w:t>Ja</w:t>
                  </w:r>
                  <w:proofErr w:type="spellEnd"/>
                </w:p>
              </w:tc>
              <w:tc>
                <w:tcPr>
                  <w:tcW w:w="0" w:type="auto"/>
                </w:tcPr>
                <w:p w14:paraId="43838D37" w14:textId="77777777" w:rsidR="00425F36" w:rsidRDefault="00425F36" w:rsidP="009318F0">
                  <w:pPr>
                    <w:rPr>
                      <w:rFonts w:cs="Arial"/>
                      <w:sz w:val="16"/>
                      <w:szCs w:val="16"/>
                    </w:rPr>
                  </w:pPr>
                  <w:r>
                    <w:rPr>
                      <w:rFonts w:cs="Arial"/>
                      <w:sz w:val="16"/>
                      <w:szCs w:val="16"/>
                    </w:rPr>
                    <w:t>30</w:t>
                  </w:r>
                </w:p>
              </w:tc>
              <w:tc>
                <w:tcPr>
                  <w:tcW w:w="1780" w:type="dxa"/>
                  <w:tcBorders>
                    <w:top w:val="single" w:sz="2" w:space="0" w:color="auto"/>
                    <w:bottom w:val="single" w:sz="2" w:space="0" w:color="auto"/>
                    <w:right w:val="single" w:sz="2" w:space="0" w:color="auto"/>
                  </w:tcBorders>
                </w:tcPr>
                <w:p w14:paraId="28CD55EB" w14:textId="77777777" w:rsidR="00425F36" w:rsidRPr="002810DA" w:rsidRDefault="00425F36" w:rsidP="009318F0">
                  <w:pPr>
                    <w:rPr>
                      <w:rFonts w:cs="Arial"/>
                      <w:sz w:val="16"/>
                      <w:szCs w:val="16"/>
                    </w:rPr>
                  </w:pPr>
                  <w:r w:rsidRPr="002810DA">
                    <w:rPr>
                      <w:rFonts w:cs="Arial"/>
                      <w:sz w:val="16"/>
                      <w:szCs w:val="16"/>
                    </w:rPr>
                    <w:t>Mottagen</w:t>
                  </w:r>
                </w:p>
              </w:tc>
            </w:tr>
            <w:tr w:rsidR="00425F36" w:rsidRPr="002810DA" w14:paraId="66AFC50E" w14:textId="77777777" w:rsidTr="00425F36">
              <w:trPr>
                <w:trHeight w:val="170"/>
              </w:trPr>
              <w:tc>
                <w:tcPr>
                  <w:tcW w:w="0" w:type="auto"/>
                  <w:tcBorders>
                    <w:top w:val="single" w:sz="2" w:space="0" w:color="auto"/>
                    <w:left w:val="single" w:sz="2" w:space="0" w:color="auto"/>
                    <w:bottom w:val="single" w:sz="2" w:space="0" w:color="auto"/>
                  </w:tcBorders>
                </w:tcPr>
                <w:p w14:paraId="25162C53" w14:textId="77777777" w:rsidR="00425F36" w:rsidRPr="002810DA" w:rsidRDefault="00425F36" w:rsidP="009318F0">
                  <w:pPr>
                    <w:pStyle w:val="Default"/>
                    <w:rPr>
                      <w:rFonts w:cs="Arial"/>
                      <w:b/>
                      <w:sz w:val="16"/>
                      <w:szCs w:val="16"/>
                    </w:rPr>
                  </w:pPr>
                </w:p>
              </w:tc>
              <w:tc>
                <w:tcPr>
                  <w:tcW w:w="0" w:type="auto"/>
                </w:tcPr>
                <w:p w14:paraId="5EAF2D7D" w14:textId="77777777" w:rsidR="00425F36" w:rsidRDefault="00425F36" w:rsidP="009318F0">
                  <w:pPr>
                    <w:rPr>
                      <w:rFonts w:cs="Arial"/>
                      <w:sz w:val="16"/>
                      <w:szCs w:val="16"/>
                    </w:rPr>
                  </w:pPr>
                  <w:r>
                    <w:rPr>
                      <w:rFonts w:cs="Arial"/>
                      <w:sz w:val="16"/>
                      <w:szCs w:val="16"/>
                    </w:rPr>
                    <w:t>40</w:t>
                  </w:r>
                </w:p>
              </w:tc>
              <w:tc>
                <w:tcPr>
                  <w:tcW w:w="1780" w:type="dxa"/>
                  <w:tcBorders>
                    <w:top w:val="single" w:sz="2" w:space="0" w:color="auto"/>
                    <w:bottom w:val="single" w:sz="2" w:space="0" w:color="auto"/>
                    <w:right w:val="single" w:sz="2" w:space="0" w:color="auto"/>
                  </w:tcBorders>
                </w:tcPr>
                <w:p w14:paraId="0170FD3D" w14:textId="77777777" w:rsidR="00425F36" w:rsidRPr="002810DA" w:rsidRDefault="00425F36" w:rsidP="009318F0">
                  <w:pPr>
                    <w:rPr>
                      <w:rFonts w:cs="Arial"/>
                      <w:sz w:val="16"/>
                      <w:szCs w:val="16"/>
                    </w:rPr>
                  </w:pPr>
                  <w:r w:rsidRPr="002810DA">
                    <w:rPr>
                      <w:rFonts w:cs="Arial"/>
                      <w:sz w:val="16"/>
                      <w:szCs w:val="16"/>
                    </w:rPr>
                    <w:t>Avvisad</w:t>
                  </w:r>
                </w:p>
              </w:tc>
            </w:tr>
            <w:tr w:rsidR="00425F36" w:rsidRPr="002810DA" w14:paraId="49592331" w14:textId="77777777" w:rsidTr="00425F36">
              <w:trPr>
                <w:trHeight w:val="163"/>
              </w:trPr>
              <w:tc>
                <w:tcPr>
                  <w:tcW w:w="0" w:type="auto"/>
                  <w:tcBorders>
                    <w:top w:val="single" w:sz="2" w:space="0" w:color="auto"/>
                    <w:left w:val="single" w:sz="2" w:space="0" w:color="auto"/>
                    <w:bottom w:val="single" w:sz="2" w:space="0" w:color="auto"/>
                  </w:tcBorders>
                </w:tcPr>
                <w:p w14:paraId="00279743" w14:textId="77777777" w:rsidR="00425F36" w:rsidRPr="002810DA" w:rsidRDefault="00425F36" w:rsidP="009318F0">
                  <w:pPr>
                    <w:pStyle w:val="Default"/>
                    <w:rPr>
                      <w:rFonts w:cs="Arial"/>
                      <w:b/>
                      <w:sz w:val="16"/>
                      <w:szCs w:val="16"/>
                    </w:rPr>
                  </w:pPr>
                </w:p>
              </w:tc>
              <w:tc>
                <w:tcPr>
                  <w:tcW w:w="0" w:type="auto"/>
                </w:tcPr>
                <w:p w14:paraId="09E296DF" w14:textId="77777777" w:rsidR="00425F36" w:rsidRDefault="00425F36" w:rsidP="009318F0">
                  <w:pPr>
                    <w:rPr>
                      <w:rFonts w:cs="Arial"/>
                      <w:sz w:val="16"/>
                      <w:szCs w:val="16"/>
                    </w:rPr>
                  </w:pPr>
                  <w:r>
                    <w:rPr>
                      <w:rFonts w:cs="Arial"/>
                      <w:sz w:val="16"/>
                      <w:szCs w:val="16"/>
                    </w:rPr>
                    <w:t>50</w:t>
                  </w:r>
                </w:p>
              </w:tc>
              <w:tc>
                <w:tcPr>
                  <w:tcW w:w="1780" w:type="dxa"/>
                  <w:tcBorders>
                    <w:top w:val="single" w:sz="2" w:space="0" w:color="auto"/>
                    <w:bottom w:val="single" w:sz="2" w:space="0" w:color="auto"/>
                    <w:right w:val="single" w:sz="2" w:space="0" w:color="auto"/>
                  </w:tcBorders>
                </w:tcPr>
                <w:p w14:paraId="54C29EF6" w14:textId="77777777" w:rsidR="00425F36" w:rsidRPr="002810DA" w:rsidRDefault="00425F36" w:rsidP="009318F0">
                  <w:pPr>
                    <w:rPr>
                      <w:rFonts w:cs="Arial"/>
                      <w:sz w:val="16"/>
                      <w:szCs w:val="16"/>
                    </w:rPr>
                  </w:pPr>
                  <w:r w:rsidRPr="009A6CAF">
                    <w:rPr>
                      <w:rFonts w:cs="Arial"/>
                      <w:sz w:val="16"/>
                      <w:szCs w:val="16"/>
                    </w:rPr>
                    <w:t>Godtagen för bedömning</w:t>
                  </w:r>
                </w:p>
              </w:tc>
            </w:tr>
            <w:tr w:rsidR="00425F36" w:rsidRPr="009A6CAF" w14:paraId="562AEE6F" w14:textId="77777777" w:rsidTr="00425F36">
              <w:trPr>
                <w:trHeight w:val="170"/>
              </w:trPr>
              <w:tc>
                <w:tcPr>
                  <w:tcW w:w="0" w:type="auto"/>
                  <w:tcBorders>
                    <w:top w:val="single" w:sz="2" w:space="0" w:color="auto"/>
                    <w:left w:val="single" w:sz="2" w:space="0" w:color="auto"/>
                    <w:bottom w:val="single" w:sz="2" w:space="0" w:color="auto"/>
                  </w:tcBorders>
                </w:tcPr>
                <w:p w14:paraId="7BA7E590" w14:textId="77777777" w:rsidR="00425F36" w:rsidRPr="002810DA" w:rsidRDefault="00425F36" w:rsidP="009318F0">
                  <w:pPr>
                    <w:pStyle w:val="Default"/>
                    <w:rPr>
                      <w:rFonts w:cs="Arial"/>
                      <w:b/>
                      <w:sz w:val="16"/>
                      <w:szCs w:val="16"/>
                    </w:rPr>
                  </w:pPr>
                </w:p>
              </w:tc>
              <w:tc>
                <w:tcPr>
                  <w:tcW w:w="0" w:type="auto"/>
                </w:tcPr>
                <w:p w14:paraId="731ED28D" w14:textId="77777777" w:rsidR="00425F36" w:rsidRDefault="00425F36" w:rsidP="009318F0">
                  <w:pPr>
                    <w:rPr>
                      <w:rFonts w:cs="Arial"/>
                      <w:sz w:val="16"/>
                      <w:szCs w:val="16"/>
                    </w:rPr>
                  </w:pPr>
                  <w:r>
                    <w:rPr>
                      <w:rFonts w:cs="Arial"/>
                      <w:sz w:val="16"/>
                      <w:szCs w:val="16"/>
                    </w:rPr>
                    <w:t>60</w:t>
                  </w:r>
                </w:p>
              </w:tc>
              <w:tc>
                <w:tcPr>
                  <w:tcW w:w="1780" w:type="dxa"/>
                  <w:tcBorders>
                    <w:top w:val="single" w:sz="2" w:space="0" w:color="auto"/>
                    <w:bottom w:val="single" w:sz="2" w:space="0" w:color="auto"/>
                    <w:right w:val="single" w:sz="2" w:space="0" w:color="auto"/>
                  </w:tcBorders>
                </w:tcPr>
                <w:p w14:paraId="00805434" w14:textId="77777777" w:rsidR="00425F36" w:rsidRPr="009A6CAF" w:rsidRDefault="00425F36" w:rsidP="009318F0">
                  <w:pPr>
                    <w:rPr>
                      <w:rFonts w:cs="Arial"/>
                      <w:sz w:val="16"/>
                      <w:szCs w:val="16"/>
                    </w:rPr>
                  </w:pPr>
                  <w:r w:rsidRPr="009A6CAF">
                    <w:rPr>
                      <w:rFonts w:cs="Arial"/>
                      <w:sz w:val="16"/>
                      <w:szCs w:val="16"/>
                    </w:rPr>
                    <w:t>Komplettering begärd</w:t>
                  </w:r>
                </w:p>
              </w:tc>
            </w:tr>
            <w:tr w:rsidR="00425F36" w:rsidRPr="009A6CAF" w14:paraId="171A9090" w14:textId="77777777" w:rsidTr="00425F36">
              <w:trPr>
                <w:trHeight w:val="170"/>
              </w:trPr>
              <w:tc>
                <w:tcPr>
                  <w:tcW w:w="0" w:type="auto"/>
                  <w:tcBorders>
                    <w:top w:val="single" w:sz="2" w:space="0" w:color="auto"/>
                    <w:left w:val="single" w:sz="2" w:space="0" w:color="auto"/>
                    <w:bottom w:val="single" w:sz="2" w:space="0" w:color="auto"/>
                  </w:tcBorders>
                </w:tcPr>
                <w:p w14:paraId="480A0439" w14:textId="77777777" w:rsidR="00425F36" w:rsidRPr="002810DA" w:rsidRDefault="00425F36" w:rsidP="009318F0">
                  <w:pPr>
                    <w:pStyle w:val="Default"/>
                    <w:rPr>
                      <w:rFonts w:cs="Arial"/>
                      <w:b/>
                      <w:sz w:val="16"/>
                      <w:szCs w:val="16"/>
                    </w:rPr>
                  </w:pPr>
                </w:p>
              </w:tc>
              <w:tc>
                <w:tcPr>
                  <w:tcW w:w="0" w:type="auto"/>
                </w:tcPr>
                <w:p w14:paraId="4350D33A" w14:textId="77777777" w:rsidR="00425F36" w:rsidRDefault="00425F36" w:rsidP="009318F0">
                  <w:pPr>
                    <w:rPr>
                      <w:rFonts w:cs="Arial"/>
                      <w:sz w:val="16"/>
                      <w:szCs w:val="16"/>
                    </w:rPr>
                  </w:pPr>
                  <w:r>
                    <w:rPr>
                      <w:rFonts w:cs="Arial"/>
                      <w:sz w:val="16"/>
                      <w:szCs w:val="16"/>
                    </w:rPr>
                    <w:t>70</w:t>
                  </w:r>
                </w:p>
              </w:tc>
              <w:tc>
                <w:tcPr>
                  <w:tcW w:w="1780" w:type="dxa"/>
                  <w:tcBorders>
                    <w:top w:val="single" w:sz="2" w:space="0" w:color="auto"/>
                    <w:bottom w:val="single" w:sz="2" w:space="0" w:color="auto"/>
                    <w:right w:val="single" w:sz="2" w:space="0" w:color="auto"/>
                  </w:tcBorders>
                </w:tcPr>
                <w:p w14:paraId="0EC42DB7" w14:textId="77777777" w:rsidR="00425F36" w:rsidRPr="009A6CAF" w:rsidRDefault="00425F36" w:rsidP="009318F0">
                  <w:pPr>
                    <w:rPr>
                      <w:rFonts w:cs="Arial"/>
                      <w:sz w:val="16"/>
                      <w:szCs w:val="16"/>
                    </w:rPr>
                  </w:pPr>
                  <w:r w:rsidRPr="009A6CAF">
                    <w:rPr>
                      <w:rFonts w:cs="Arial"/>
                      <w:sz w:val="16"/>
                      <w:szCs w:val="16"/>
                    </w:rPr>
                    <w:t>Vidareskickad</w:t>
                  </w:r>
                </w:p>
              </w:tc>
            </w:tr>
            <w:tr w:rsidR="00425F36" w:rsidRPr="009A6CAF" w14:paraId="5CA4A2F3" w14:textId="77777777" w:rsidTr="00425F36">
              <w:trPr>
                <w:trHeight w:val="339"/>
              </w:trPr>
              <w:tc>
                <w:tcPr>
                  <w:tcW w:w="0" w:type="auto"/>
                  <w:tcBorders>
                    <w:top w:val="single" w:sz="2" w:space="0" w:color="auto"/>
                    <w:left w:val="single" w:sz="2" w:space="0" w:color="auto"/>
                    <w:bottom w:val="single" w:sz="2" w:space="0" w:color="auto"/>
                  </w:tcBorders>
                </w:tcPr>
                <w:p w14:paraId="712897EF" w14:textId="77777777" w:rsidR="00425F36" w:rsidRPr="002810DA" w:rsidRDefault="00425F36" w:rsidP="009318F0">
                  <w:pPr>
                    <w:pStyle w:val="Default"/>
                    <w:rPr>
                      <w:rFonts w:cs="Arial"/>
                      <w:b/>
                      <w:sz w:val="16"/>
                      <w:szCs w:val="16"/>
                    </w:rPr>
                  </w:pPr>
                </w:p>
              </w:tc>
              <w:tc>
                <w:tcPr>
                  <w:tcW w:w="0" w:type="auto"/>
                </w:tcPr>
                <w:p w14:paraId="3D59B1CC" w14:textId="77777777" w:rsidR="00425F36" w:rsidRDefault="00425F36" w:rsidP="009318F0">
                  <w:pPr>
                    <w:rPr>
                      <w:rFonts w:cs="Arial"/>
                      <w:sz w:val="16"/>
                      <w:szCs w:val="16"/>
                    </w:rPr>
                  </w:pPr>
                  <w:r>
                    <w:rPr>
                      <w:rFonts w:cs="Arial"/>
                      <w:sz w:val="16"/>
                      <w:szCs w:val="16"/>
                    </w:rPr>
                    <w:t>80</w:t>
                  </w:r>
                </w:p>
              </w:tc>
              <w:tc>
                <w:tcPr>
                  <w:tcW w:w="1780" w:type="dxa"/>
                  <w:tcBorders>
                    <w:top w:val="single" w:sz="2" w:space="0" w:color="auto"/>
                    <w:bottom w:val="single" w:sz="2" w:space="0" w:color="auto"/>
                    <w:right w:val="single" w:sz="2" w:space="0" w:color="auto"/>
                  </w:tcBorders>
                </w:tcPr>
                <w:p w14:paraId="3506B042" w14:textId="77777777" w:rsidR="00425F36" w:rsidRPr="009A6CAF" w:rsidRDefault="00425F36" w:rsidP="009318F0">
                  <w:pPr>
                    <w:rPr>
                      <w:rFonts w:cs="Arial"/>
                      <w:sz w:val="16"/>
                      <w:szCs w:val="16"/>
                    </w:rPr>
                  </w:pPr>
                  <w:r w:rsidRPr="009A6CAF">
                    <w:rPr>
                      <w:rFonts w:cs="Arial"/>
                      <w:sz w:val="16"/>
                      <w:szCs w:val="16"/>
                    </w:rPr>
                    <w:t>Ej accepterad för kliniska åtgärder</w:t>
                  </w:r>
                </w:p>
              </w:tc>
            </w:tr>
            <w:tr w:rsidR="00425F36" w:rsidRPr="009A6CAF" w14:paraId="7E3B50E5" w14:textId="77777777" w:rsidTr="00425F36">
              <w:trPr>
                <w:trHeight w:val="339"/>
              </w:trPr>
              <w:tc>
                <w:tcPr>
                  <w:tcW w:w="0" w:type="auto"/>
                  <w:tcBorders>
                    <w:top w:val="single" w:sz="2" w:space="0" w:color="auto"/>
                    <w:left w:val="single" w:sz="2" w:space="0" w:color="auto"/>
                    <w:bottom w:val="single" w:sz="2" w:space="0" w:color="auto"/>
                  </w:tcBorders>
                </w:tcPr>
                <w:p w14:paraId="330C2F5A" w14:textId="77777777" w:rsidR="00425F36" w:rsidRPr="002810DA" w:rsidRDefault="00425F36" w:rsidP="009318F0">
                  <w:pPr>
                    <w:pStyle w:val="Default"/>
                    <w:rPr>
                      <w:rFonts w:cs="Arial"/>
                      <w:b/>
                      <w:sz w:val="16"/>
                      <w:szCs w:val="16"/>
                    </w:rPr>
                  </w:pPr>
                  <w:r w:rsidRPr="002810DA">
                    <w:rPr>
                      <w:rFonts w:cs="Arial"/>
                      <w:b/>
                      <w:sz w:val="16"/>
                      <w:szCs w:val="16"/>
                    </w:rPr>
                    <w:t>1=</w:t>
                  </w:r>
                  <w:proofErr w:type="spellStart"/>
                  <w:r>
                    <w:rPr>
                      <w:rFonts w:cs="Arial"/>
                      <w:b/>
                      <w:sz w:val="16"/>
                      <w:szCs w:val="16"/>
                    </w:rPr>
                    <w:t>J</w:t>
                  </w:r>
                  <w:r w:rsidRPr="002810DA">
                    <w:rPr>
                      <w:rFonts w:cs="Arial"/>
                      <w:b/>
                      <w:sz w:val="16"/>
                      <w:szCs w:val="16"/>
                    </w:rPr>
                    <w:t>a</w:t>
                  </w:r>
                  <w:proofErr w:type="spellEnd"/>
                  <w:r w:rsidRPr="002810DA">
                    <w:rPr>
                      <w:rFonts w:cs="Arial"/>
                      <w:b/>
                      <w:sz w:val="16"/>
                      <w:szCs w:val="16"/>
                    </w:rPr>
                    <w:t>, 4=</w:t>
                  </w:r>
                  <w:proofErr w:type="spellStart"/>
                  <w:r w:rsidRPr="002810DA">
                    <w:rPr>
                      <w:rFonts w:cs="Arial"/>
                      <w:b/>
                      <w:sz w:val="16"/>
                      <w:szCs w:val="16"/>
                    </w:rPr>
                    <w:t>Ja</w:t>
                  </w:r>
                  <w:proofErr w:type="spellEnd"/>
                  <w:r>
                    <w:rPr>
                      <w:rFonts w:cs="Arial"/>
                      <w:b/>
                      <w:sz w:val="16"/>
                      <w:szCs w:val="16"/>
                    </w:rPr>
                    <w:t xml:space="preserve">, 10= </w:t>
                  </w:r>
                  <w:proofErr w:type="spellStart"/>
                  <w:r>
                    <w:rPr>
                      <w:rFonts w:cs="Arial"/>
                      <w:b/>
                      <w:sz w:val="16"/>
                      <w:szCs w:val="16"/>
                    </w:rPr>
                    <w:t>Ja</w:t>
                  </w:r>
                  <w:proofErr w:type="spellEnd"/>
                </w:p>
              </w:tc>
              <w:tc>
                <w:tcPr>
                  <w:tcW w:w="0" w:type="auto"/>
                  <w:tcBorders>
                    <w:bottom w:val="single" w:sz="2" w:space="0" w:color="auto"/>
                  </w:tcBorders>
                </w:tcPr>
                <w:p w14:paraId="758158D3" w14:textId="77777777" w:rsidR="00425F36" w:rsidRDefault="00425F36" w:rsidP="009318F0">
                  <w:pPr>
                    <w:rPr>
                      <w:rFonts w:cs="Arial"/>
                      <w:sz w:val="16"/>
                      <w:szCs w:val="16"/>
                    </w:rPr>
                  </w:pPr>
                  <w:r>
                    <w:rPr>
                      <w:rFonts w:cs="Arial"/>
                      <w:sz w:val="16"/>
                      <w:szCs w:val="16"/>
                    </w:rPr>
                    <w:t>90</w:t>
                  </w:r>
                </w:p>
              </w:tc>
              <w:tc>
                <w:tcPr>
                  <w:tcW w:w="1780" w:type="dxa"/>
                  <w:tcBorders>
                    <w:top w:val="single" w:sz="2" w:space="0" w:color="auto"/>
                    <w:bottom w:val="single" w:sz="2" w:space="0" w:color="auto"/>
                    <w:right w:val="single" w:sz="2" w:space="0" w:color="auto"/>
                  </w:tcBorders>
                </w:tcPr>
                <w:p w14:paraId="7E397B47" w14:textId="2A8E3813" w:rsidR="00425F36" w:rsidRPr="009A6CAF" w:rsidRDefault="00365BEB" w:rsidP="009318F0">
                  <w:pPr>
                    <w:rPr>
                      <w:rFonts w:cs="Arial"/>
                      <w:sz w:val="16"/>
                      <w:szCs w:val="16"/>
                    </w:rPr>
                  </w:pPr>
                  <w:r>
                    <w:rPr>
                      <w:rFonts w:cs="Arial"/>
                      <w:sz w:val="16"/>
                      <w:szCs w:val="16"/>
                    </w:rPr>
                    <w:t>Bedömd</w:t>
                  </w:r>
                </w:p>
              </w:tc>
            </w:tr>
            <w:tr w:rsidR="00425F36" w:rsidRPr="009A6CAF" w14:paraId="0C82D5A5" w14:textId="77777777" w:rsidTr="00425F36">
              <w:trPr>
                <w:trHeight w:val="170"/>
              </w:trPr>
              <w:tc>
                <w:tcPr>
                  <w:tcW w:w="0" w:type="auto"/>
                  <w:tcBorders>
                    <w:top w:val="single" w:sz="2" w:space="0" w:color="auto"/>
                    <w:left w:val="single" w:sz="2" w:space="0" w:color="auto"/>
                    <w:bottom w:val="single" w:sz="2" w:space="0" w:color="auto"/>
                  </w:tcBorders>
                </w:tcPr>
                <w:p w14:paraId="449B5601"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163F4519" w14:textId="77777777" w:rsidR="00425F36" w:rsidRDefault="00425F36" w:rsidP="009318F0">
                  <w:pPr>
                    <w:rPr>
                      <w:rFonts w:cs="Arial"/>
                      <w:sz w:val="16"/>
                      <w:szCs w:val="16"/>
                    </w:rPr>
                  </w:pPr>
                  <w:r>
                    <w:rPr>
                      <w:rFonts w:cs="Arial"/>
                      <w:sz w:val="16"/>
                      <w:szCs w:val="16"/>
                    </w:rPr>
                    <w:t>100</w:t>
                  </w:r>
                </w:p>
              </w:tc>
              <w:tc>
                <w:tcPr>
                  <w:tcW w:w="1780" w:type="dxa"/>
                  <w:tcBorders>
                    <w:top w:val="single" w:sz="2" w:space="0" w:color="auto"/>
                    <w:bottom w:val="single" w:sz="2" w:space="0" w:color="auto"/>
                    <w:right w:val="single" w:sz="2" w:space="0" w:color="auto"/>
                  </w:tcBorders>
                </w:tcPr>
                <w:p w14:paraId="144A96AB" w14:textId="77777777" w:rsidR="00425F36" w:rsidRPr="009A6CAF" w:rsidRDefault="00425F36" w:rsidP="009318F0">
                  <w:pPr>
                    <w:rPr>
                      <w:rFonts w:cs="Arial"/>
                      <w:sz w:val="16"/>
                      <w:szCs w:val="16"/>
                    </w:rPr>
                  </w:pPr>
                  <w:r w:rsidRPr="002810DA">
                    <w:rPr>
                      <w:rFonts w:cs="Arial"/>
                      <w:sz w:val="16"/>
                      <w:szCs w:val="16"/>
                    </w:rPr>
                    <w:t>Satt på väntelista</w:t>
                  </w:r>
                </w:p>
              </w:tc>
            </w:tr>
            <w:tr w:rsidR="00425F36" w:rsidRPr="002810DA" w14:paraId="37036989" w14:textId="77777777" w:rsidTr="00425F36">
              <w:trPr>
                <w:trHeight w:val="133"/>
              </w:trPr>
              <w:tc>
                <w:tcPr>
                  <w:tcW w:w="0" w:type="auto"/>
                  <w:tcBorders>
                    <w:top w:val="single" w:sz="2" w:space="0" w:color="auto"/>
                    <w:left w:val="single" w:sz="2" w:space="0" w:color="auto"/>
                    <w:bottom w:val="single" w:sz="2" w:space="0" w:color="auto"/>
                  </w:tcBorders>
                </w:tcPr>
                <w:p w14:paraId="124AE546"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5E4A6919" w14:textId="77777777" w:rsidR="00425F36" w:rsidRDefault="00425F36" w:rsidP="009318F0">
                  <w:pPr>
                    <w:rPr>
                      <w:rFonts w:cs="Arial"/>
                      <w:sz w:val="16"/>
                      <w:szCs w:val="16"/>
                    </w:rPr>
                  </w:pPr>
                  <w:r>
                    <w:rPr>
                      <w:rFonts w:cs="Arial"/>
                      <w:sz w:val="16"/>
                      <w:szCs w:val="16"/>
                    </w:rPr>
                    <w:t>110</w:t>
                  </w:r>
                </w:p>
              </w:tc>
              <w:tc>
                <w:tcPr>
                  <w:tcW w:w="1780" w:type="dxa"/>
                  <w:tcBorders>
                    <w:top w:val="single" w:sz="2" w:space="0" w:color="auto"/>
                    <w:bottom w:val="single" w:sz="2" w:space="0" w:color="auto"/>
                    <w:right w:val="single" w:sz="2" w:space="0" w:color="auto"/>
                  </w:tcBorders>
                </w:tcPr>
                <w:p w14:paraId="67AEC689" w14:textId="77777777" w:rsidR="00425F36" w:rsidRPr="002810DA" w:rsidRDefault="00425F36" w:rsidP="009318F0">
                  <w:pPr>
                    <w:rPr>
                      <w:rFonts w:cs="Arial"/>
                      <w:sz w:val="16"/>
                      <w:szCs w:val="16"/>
                    </w:rPr>
                  </w:pPr>
                  <w:r w:rsidRPr="002810DA">
                    <w:rPr>
                      <w:rFonts w:cs="Arial"/>
                      <w:sz w:val="16"/>
                      <w:szCs w:val="16"/>
                    </w:rPr>
                    <w:t>Första vårdkontakt bokad</w:t>
                  </w:r>
                </w:p>
              </w:tc>
            </w:tr>
            <w:tr w:rsidR="00425F36" w:rsidRPr="002810DA" w14:paraId="35F326E1" w14:textId="77777777" w:rsidTr="00425F36">
              <w:trPr>
                <w:trHeight w:val="133"/>
              </w:trPr>
              <w:tc>
                <w:tcPr>
                  <w:tcW w:w="0" w:type="auto"/>
                  <w:tcBorders>
                    <w:top w:val="single" w:sz="2" w:space="0" w:color="auto"/>
                    <w:left w:val="single" w:sz="2" w:space="0" w:color="auto"/>
                    <w:bottom w:val="single" w:sz="2" w:space="0" w:color="auto"/>
                  </w:tcBorders>
                </w:tcPr>
                <w:p w14:paraId="18F4789A"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75C35886" w14:textId="77777777" w:rsidR="00425F36" w:rsidRDefault="00425F36" w:rsidP="009318F0">
                  <w:pPr>
                    <w:rPr>
                      <w:rFonts w:cs="Arial"/>
                      <w:sz w:val="16"/>
                      <w:szCs w:val="16"/>
                    </w:rPr>
                  </w:pPr>
                  <w:r>
                    <w:rPr>
                      <w:rFonts w:cs="Arial"/>
                      <w:sz w:val="16"/>
                      <w:szCs w:val="16"/>
                    </w:rPr>
                    <w:t>120</w:t>
                  </w:r>
                </w:p>
              </w:tc>
              <w:tc>
                <w:tcPr>
                  <w:tcW w:w="1780" w:type="dxa"/>
                  <w:tcBorders>
                    <w:top w:val="single" w:sz="2" w:space="0" w:color="auto"/>
                    <w:bottom w:val="single" w:sz="2" w:space="0" w:color="auto"/>
                    <w:right w:val="single" w:sz="2" w:space="0" w:color="auto"/>
                  </w:tcBorders>
                </w:tcPr>
                <w:p w14:paraId="62280FCD" w14:textId="77777777" w:rsidR="00425F36" w:rsidRPr="002810DA" w:rsidRDefault="00425F36" w:rsidP="009318F0">
                  <w:pPr>
                    <w:rPr>
                      <w:rFonts w:cs="Arial"/>
                      <w:sz w:val="16"/>
                      <w:szCs w:val="16"/>
                    </w:rPr>
                  </w:pPr>
                  <w:r w:rsidRPr="009A6CAF">
                    <w:rPr>
                      <w:rFonts w:cs="Arial"/>
                      <w:sz w:val="16"/>
                      <w:szCs w:val="16"/>
                    </w:rPr>
                    <w:t>Första vårdkontakt påbörjad</w:t>
                  </w:r>
                </w:p>
              </w:tc>
            </w:tr>
            <w:tr w:rsidR="00435E99" w:rsidRPr="002810DA" w14:paraId="3656E70D" w14:textId="77777777" w:rsidTr="00425F36">
              <w:trPr>
                <w:trHeight w:val="133"/>
              </w:trPr>
              <w:tc>
                <w:tcPr>
                  <w:tcW w:w="0" w:type="auto"/>
                  <w:tcBorders>
                    <w:top w:val="single" w:sz="2" w:space="0" w:color="auto"/>
                    <w:left w:val="single" w:sz="2" w:space="0" w:color="auto"/>
                    <w:bottom w:val="single" w:sz="2" w:space="0" w:color="auto"/>
                  </w:tcBorders>
                </w:tcPr>
                <w:p w14:paraId="45B5F049" w14:textId="39541282" w:rsidR="00435E99" w:rsidRPr="002810DA" w:rsidRDefault="00435E99" w:rsidP="009318F0">
                  <w:pPr>
                    <w:pStyle w:val="Default"/>
                    <w:rPr>
                      <w:rFonts w:cs="Arial"/>
                      <w:b/>
                      <w:sz w:val="16"/>
                      <w:szCs w:val="16"/>
                    </w:rPr>
                  </w:pPr>
                  <w:r>
                    <w:rPr>
                      <w:rFonts w:cs="Arial"/>
                      <w:b/>
                      <w:sz w:val="16"/>
                      <w:szCs w:val="16"/>
                    </w:rPr>
                    <w:t>1=</w:t>
                  </w:r>
                  <w:proofErr w:type="spellStart"/>
                  <w:r>
                    <w:rPr>
                      <w:rFonts w:cs="Arial"/>
                      <w:b/>
                      <w:sz w:val="16"/>
                      <w:szCs w:val="16"/>
                    </w:rPr>
                    <w:t>Ja</w:t>
                  </w:r>
                  <w:proofErr w:type="spellEnd"/>
                  <w:r w:rsidR="008C4413">
                    <w:rPr>
                      <w:rFonts w:cs="Arial"/>
                      <w:b/>
                      <w:sz w:val="16"/>
                      <w:szCs w:val="16"/>
                    </w:rPr>
                    <w:t xml:space="preserve"> </w:t>
                  </w:r>
                  <w:r>
                    <w:rPr>
                      <w:rFonts w:cs="Arial"/>
                      <w:b/>
                      <w:sz w:val="16"/>
                      <w:szCs w:val="16"/>
                    </w:rPr>
                    <w:t>(</w:t>
                  </w:r>
                  <w:proofErr w:type="spellStart"/>
                  <w:r>
                    <w:rPr>
                      <w:rFonts w:cs="Arial"/>
                      <w:b/>
                      <w:sz w:val="16"/>
                      <w:szCs w:val="16"/>
                    </w:rPr>
                    <w:t>ej</w:t>
                  </w:r>
                  <w:proofErr w:type="spellEnd"/>
                  <w:r>
                    <w:rPr>
                      <w:rFonts w:cs="Arial"/>
                      <w:b/>
                      <w:sz w:val="16"/>
                      <w:szCs w:val="16"/>
                    </w:rPr>
                    <w:t xml:space="preserve"> </w:t>
                  </w:r>
                  <w:proofErr w:type="spellStart"/>
                  <w:r>
                    <w:rPr>
                      <w:rFonts w:cs="Arial"/>
                      <w:b/>
                      <w:sz w:val="16"/>
                      <w:szCs w:val="16"/>
                    </w:rPr>
                    <w:t>obl</w:t>
                  </w:r>
                  <w:proofErr w:type="spellEnd"/>
                  <w:r>
                    <w:rPr>
                      <w:rFonts w:cs="Arial"/>
                      <w:b/>
                      <w:sz w:val="16"/>
                      <w:szCs w:val="16"/>
                    </w:rPr>
                    <w:t>)</w:t>
                  </w:r>
                </w:p>
              </w:tc>
              <w:tc>
                <w:tcPr>
                  <w:tcW w:w="0" w:type="auto"/>
                  <w:tcBorders>
                    <w:top w:val="single" w:sz="2" w:space="0" w:color="auto"/>
                    <w:bottom w:val="single" w:sz="2" w:space="0" w:color="auto"/>
                  </w:tcBorders>
                </w:tcPr>
                <w:p w14:paraId="6FD00C44" w14:textId="3EEABFBB" w:rsidR="00435E99" w:rsidRDefault="00435E99" w:rsidP="009318F0">
                  <w:pPr>
                    <w:rPr>
                      <w:rFonts w:cs="Arial"/>
                      <w:sz w:val="16"/>
                      <w:szCs w:val="16"/>
                    </w:rPr>
                  </w:pPr>
                  <w:r>
                    <w:rPr>
                      <w:rFonts w:cs="Arial"/>
                      <w:sz w:val="16"/>
                      <w:szCs w:val="16"/>
                    </w:rPr>
                    <w:t>126</w:t>
                  </w:r>
                </w:p>
              </w:tc>
              <w:tc>
                <w:tcPr>
                  <w:tcW w:w="1780" w:type="dxa"/>
                  <w:tcBorders>
                    <w:top w:val="single" w:sz="2" w:space="0" w:color="auto"/>
                    <w:bottom w:val="single" w:sz="2" w:space="0" w:color="auto"/>
                    <w:right w:val="single" w:sz="2" w:space="0" w:color="auto"/>
                  </w:tcBorders>
                </w:tcPr>
                <w:p w14:paraId="1B736E30" w14:textId="37866072" w:rsidR="00435E99" w:rsidRPr="009A6CAF" w:rsidRDefault="00365BEB" w:rsidP="009318F0">
                  <w:pPr>
                    <w:rPr>
                      <w:rFonts w:cs="Arial"/>
                      <w:sz w:val="16"/>
                      <w:szCs w:val="16"/>
                    </w:rPr>
                  </w:pPr>
                  <w:r>
                    <w:rPr>
                      <w:rFonts w:cs="Arial"/>
                      <w:sz w:val="16"/>
                      <w:szCs w:val="16"/>
                    </w:rPr>
                    <w:t>Preliminär</w:t>
                  </w:r>
                  <w:r w:rsidR="00435E99">
                    <w:rPr>
                      <w:rFonts w:cs="Arial"/>
                      <w:sz w:val="16"/>
                      <w:szCs w:val="16"/>
                    </w:rPr>
                    <w:t>svar skickat</w:t>
                  </w:r>
                </w:p>
              </w:tc>
            </w:tr>
            <w:tr w:rsidR="00425F36" w:rsidRPr="009A6CAF" w14:paraId="5E57BA52" w14:textId="77777777" w:rsidTr="00425F36">
              <w:trPr>
                <w:trHeight w:val="133"/>
              </w:trPr>
              <w:tc>
                <w:tcPr>
                  <w:tcW w:w="0" w:type="auto"/>
                  <w:tcBorders>
                    <w:top w:val="single" w:sz="2" w:space="0" w:color="auto"/>
                    <w:left w:val="single" w:sz="2" w:space="0" w:color="auto"/>
                    <w:bottom w:val="single" w:sz="2" w:space="0" w:color="auto"/>
                  </w:tcBorders>
                </w:tcPr>
                <w:p w14:paraId="4C2765CC" w14:textId="77777777" w:rsidR="00425F36" w:rsidRPr="002810DA" w:rsidRDefault="00425F36" w:rsidP="009318F0">
                  <w:pPr>
                    <w:pStyle w:val="Default"/>
                    <w:rPr>
                      <w:rFonts w:cs="Arial"/>
                      <w:b/>
                      <w:sz w:val="16"/>
                      <w:szCs w:val="16"/>
                    </w:rPr>
                  </w:pPr>
                  <w:r w:rsidRPr="002810DA">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w:t>
                  </w:r>
                  <w:proofErr w:type="spellStart"/>
                  <w:r w:rsidRPr="002810DA">
                    <w:rPr>
                      <w:rFonts w:cs="Arial"/>
                      <w:b/>
                      <w:sz w:val="16"/>
                      <w:szCs w:val="16"/>
                    </w:rPr>
                    <w:t>Ja</w:t>
                  </w:r>
                  <w:proofErr w:type="spellEnd"/>
                </w:p>
              </w:tc>
              <w:tc>
                <w:tcPr>
                  <w:tcW w:w="0" w:type="auto"/>
                  <w:tcBorders>
                    <w:top w:val="single" w:sz="2" w:space="0" w:color="auto"/>
                    <w:bottom w:val="single" w:sz="2" w:space="0" w:color="auto"/>
                  </w:tcBorders>
                </w:tcPr>
                <w:p w14:paraId="1E7917B5" w14:textId="77777777" w:rsidR="00425F36" w:rsidRDefault="00425F36" w:rsidP="009318F0">
                  <w:pPr>
                    <w:rPr>
                      <w:rFonts w:cs="Arial"/>
                      <w:sz w:val="16"/>
                      <w:szCs w:val="16"/>
                    </w:rPr>
                  </w:pPr>
                  <w:r>
                    <w:rPr>
                      <w:rFonts w:cs="Arial"/>
                      <w:sz w:val="16"/>
                      <w:szCs w:val="16"/>
                    </w:rPr>
                    <w:t>130</w:t>
                  </w:r>
                </w:p>
              </w:tc>
              <w:tc>
                <w:tcPr>
                  <w:tcW w:w="1780" w:type="dxa"/>
                  <w:tcBorders>
                    <w:top w:val="single" w:sz="2" w:space="0" w:color="auto"/>
                    <w:bottom w:val="single" w:sz="2" w:space="0" w:color="auto"/>
                    <w:right w:val="single" w:sz="2" w:space="0" w:color="auto"/>
                  </w:tcBorders>
                </w:tcPr>
                <w:p w14:paraId="268F3101" w14:textId="77777777" w:rsidR="00425F36" w:rsidRPr="009A6CAF" w:rsidRDefault="00425F36" w:rsidP="009318F0">
                  <w:pPr>
                    <w:rPr>
                      <w:rFonts w:cs="Arial"/>
                      <w:sz w:val="16"/>
                      <w:szCs w:val="16"/>
                    </w:rPr>
                  </w:pPr>
                  <w:r w:rsidRPr="002810DA">
                    <w:rPr>
                      <w:rFonts w:cs="Arial"/>
                      <w:sz w:val="16"/>
                      <w:szCs w:val="16"/>
                    </w:rPr>
                    <w:t>Svar skickat</w:t>
                  </w:r>
                  <w:r>
                    <w:rPr>
                      <w:rFonts w:cs="Arial"/>
                      <w:sz w:val="16"/>
                      <w:szCs w:val="16"/>
                    </w:rPr>
                    <w:t xml:space="preserve"> </w:t>
                  </w:r>
                </w:p>
              </w:tc>
            </w:tr>
            <w:tr w:rsidR="00435E99" w:rsidRPr="009A6CAF" w14:paraId="3E7C0FEE" w14:textId="77777777" w:rsidTr="00425F36">
              <w:trPr>
                <w:trHeight w:val="133"/>
              </w:trPr>
              <w:tc>
                <w:tcPr>
                  <w:tcW w:w="0" w:type="auto"/>
                  <w:tcBorders>
                    <w:top w:val="single" w:sz="2" w:space="0" w:color="auto"/>
                    <w:left w:val="single" w:sz="2" w:space="0" w:color="auto"/>
                    <w:bottom w:val="single" w:sz="2" w:space="0" w:color="auto"/>
                  </w:tcBorders>
                </w:tcPr>
                <w:p w14:paraId="60700BEE" w14:textId="51941770" w:rsidR="00435E99" w:rsidRPr="002810DA" w:rsidRDefault="00435E99" w:rsidP="009318F0">
                  <w:pPr>
                    <w:pStyle w:val="Default"/>
                    <w:rPr>
                      <w:rFonts w:cs="Arial"/>
                      <w:b/>
                      <w:sz w:val="16"/>
                      <w:szCs w:val="16"/>
                    </w:rPr>
                  </w:pPr>
                  <w:r>
                    <w:rPr>
                      <w:rFonts w:cs="Arial"/>
                      <w:b/>
                      <w:sz w:val="16"/>
                      <w:szCs w:val="16"/>
                    </w:rPr>
                    <w:t>1=</w:t>
                  </w:r>
                  <w:proofErr w:type="spellStart"/>
                  <w:r>
                    <w:rPr>
                      <w:rFonts w:cs="Arial"/>
                      <w:b/>
                      <w:sz w:val="16"/>
                      <w:szCs w:val="16"/>
                    </w:rPr>
                    <w:t>Ja</w:t>
                  </w:r>
                  <w:proofErr w:type="spellEnd"/>
                  <w:r w:rsidR="008C4413">
                    <w:rPr>
                      <w:rFonts w:cs="Arial"/>
                      <w:b/>
                      <w:sz w:val="16"/>
                      <w:szCs w:val="16"/>
                    </w:rPr>
                    <w:t xml:space="preserve"> (</w:t>
                  </w:r>
                  <w:proofErr w:type="spellStart"/>
                  <w:r w:rsidR="008C4413">
                    <w:rPr>
                      <w:rFonts w:cs="Arial"/>
                      <w:b/>
                      <w:sz w:val="16"/>
                      <w:szCs w:val="16"/>
                    </w:rPr>
                    <w:t>ej</w:t>
                  </w:r>
                  <w:proofErr w:type="spellEnd"/>
                  <w:r w:rsidR="008C4413">
                    <w:rPr>
                      <w:rFonts w:cs="Arial"/>
                      <w:b/>
                      <w:sz w:val="16"/>
                      <w:szCs w:val="16"/>
                    </w:rPr>
                    <w:t xml:space="preserve"> </w:t>
                  </w:r>
                  <w:proofErr w:type="spellStart"/>
                  <w:r w:rsidR="008C4413">
                    <w:rPr>
                      <w:rFonts w:cs="Arial"/>
                      <w:b/>
                      <w:sz w:val="16"/>
                      <w:szCs w:val="16"/>
                    </w:rPr>
                    <w:t>obl</w:t>
                  </w:r>
                  <w:proofErr w:type="spellEnd"/>
                  <w:r w:rsidR="008C4413">
                    <w:rPr>
                      <w:rFonts w:cs="Arial"/>
                      <w:b/>
                      <w:sz w:val="16"/>
                      <w:szCs w:val="16"/>
                    </w:rPr>
                    <w:t>)</w:t>
                  </w:r>
                </w:p>
              </w:tc>
              <w:tc>
                <w:tcPr>
                  <w:tcW w:w="0" w:type="auto"/>
                  <w:tcBorders>
                    <w:top w:val="single" w:sz="2" w:space="0" w:color="auto"/>
                    <w:bottom w:val="single" w:sz="2" w:space="0" w:color="auto"/>
                  </w:tcBorders>
                </w:tcPr>
                <w:p w14:paraId="458689BE" w14:textId="387BE58B" w:rsidR="00435E99" w:rsidRDefault="00435E99" w:rsidP="009318F0">
                  <w:pPr>
                    <w:rPr>
                      <w:rFonts w:cs="Arial"/>
                      <w:sz w:val="16"/>
                      <w:szCs w:val="16"/>
                    </w:rPr>
                  </w:pPr>
                  <w:r>
                    <w:rPr>
                      <w:rFonts w:cs="Arial"/>
                      <w:sz w:val="16"/>
                      <w:szCs w:val="16"/>
                    </w:rPr>
                    <w:t>136</w:t>
                  </w:r>
                </w:p>
              </w:tc>
              <w:tc>
                <w:tcPr>
                  <w:tcW w:w="1780" w:type="dxa"/>
                  <w:tcBorders>
                    <w:top w:val="single" w:sz="2" w:space="0" w:color="auto"/>
                    <w:bottom w:val="single" w:sz="2" w:space="0" w:color="auto"/>
                    <w:right w:val="single" w:sz="2" w:space="0" w:color="auto"/>
                  </w:tcBorders>
                </w:tcPr>
                <w:p w14:paraId="555F2786" w14:textId="72962BDC" w:rsidR="00435E99" w:rsidRPr="002810DA" w:rsidRDefault="00365BEB" w:rsidP="009318F0">
                  <w:pPr>
                    <w:rPr>
                      <w:rFonts w:cs="Arial"/>
                      <w:sz w:val="16"/>
                      <w:szCs w:val="16"/>
                    </w:rPr>
                  </w:pPr>
                  <w:r>
                    <w:rPr>
                      <w:rFonts w:cs="Arial"/>
                      <w:sz w:val="16"/>
                      <w:szCs w:val="16"/>
                    </w:rPr>
                    <w:t>Preliminär</w:t>
                  </w:r>
                  <w:r w:rsidR="00435E99">
                    <w:rPr>
                      <w:rFonts w:cs="Arial"/>
                      <w:sz w:val="16"/>
                      <w:szCs w:val="16"/>
                    </w:rPr>
                    <w:t>svar mottaget</w:t>
                  </w:r>
                </w:p>
              </w:tc>
            </w:tr>
            <w:tr w:rsidR="00425F36" w:rsidRPr="002810DA" w14:paraId="13BEC12B" w14:textId="77777777" w:rsidTr="00425F36">
              <w:trPr>
                <w:trHeight w:val="133"/>
              </w:trPr>
              <w:tc>
                <w:tcPr>
                  <w:tcW w:w="0" w:type="auto"/>
                  <w:tcBorders>
                    <w:top w:val="single" w:sz="2" w:space="0" w:color="auto"/>
                    <w:left w:val="single" w:sz="2" w:space="0" w:color="auto"/>
                    <w:bottom w:val="single" w:sz="2" w:space="0" w:color="auto"/>
                  </w:tcBorders>
                </w:tcPr>
                <w:p w14:paraId="6693B627" w14:textId="77777777" w:rsidR="00425F36" w:rsidRPr="002810DA" w:rsidRDefault="00425F36" w:rsidP="009318F0">
                  <w:pPr>
                    <w:pStyle w:val="Default"/>
                    <w:rPr>
                      <w:rFonts w:cs="Arial"/>
                      <w:b/>
                      <w:sz w:val="16"/>
                      <w:szCs w:val="16"/>
                    </w:rPr>
                  </w:pPr>
                  <w:r>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w:t>
                  </w:r>
                  <w:proofErr w:type="spellStart"/>
                  <w:r w:rsidRPr="002810DA">
                    <w:rPr>
                      <w:rFonts w:cs="Arial"/>
                      <w:b/>
                      <w:sz w:val="16"/>
                      <w:szCs w:val="16"/>
                    </w:rPr>
                    <w:t>Ja</w:t>
                  </w:r>
                  <w:proofErr w:type="spellEnd"/>
                  <w:r>
                    <w:rPr>
                      <w:rFonts w:cs="Arial"/>
                      <w:b/>
                      <w:sz w:val="16"/>
                      <w:szCs w:val="16"/>
                    </w:rPr>
                    <w:t>, 10=</w:t>
                  </w:r>
                  <w:proofErr w:type="spellStart"/>
                  <w:r>
                    <w:rPr>
                      <w:rFonts w:cs="Arial"/>
                      <w:b/>
                      <w:sz w:val="16"/>
                      <w:szCs w:val="16"/>
                    </w:rPr>
                    <w:t>Ja</w:t>
                  </w:r>
                  <w:proofErr w:type="spellEnd"/>
                </w:p>
              </w:tc>
              <w:tc>
                <w:tcPr>
                  <w:tcW w:w="0" w:type="auto"/>
                  <w:tcBorders>
                    <w:top w:val="single" w:sz="2" w:space="0" w:color="auto"/>
                    <w:bottom w:val="single" w:sz="2" w:space="0" w:color="auto"/>
                  </w:tcBorders>
                </w:tcPr>
                <w:p w14:paraId="4BBFD241" w14:textId="77777777" w:rsidR="00425F36" w:rsidRDefault="00425F36" w:rsidP="009318F0">
                  <w:pPr>
                    <w:rPr>
                      <w:rFonts w:cs="Arial"/>
                      <w:sz w:val="16"/>
                      <w:szCs w:val="16"/>
                    </w:rPr>
                  </w:pPr>
                  <w:r>
                    <w:rPr>
                      <w:rFonts w:cs="Arial"/>
                      <w:sz w:val="16"/>
                      <w:szCs w:val="16"/>
                    </w:rPr>
                    <w:t>140</w:t>
                  </w:r>
                </w:p>
              </w:tc>
              <w:tc>
                <w:tcPr>
                  <w:tcW w:w="1780" w:type="dxa"/>
                  <w:tcBorders>
                    <w:top w:val="single" w:sz="2" w:space="0" w:color="auto"/>
                    <w:bottom w:val="single" w:sz="2" w:space="0" w:color="auto"/>
                    <w:right w:val="single" w:sz="2" w:space="0" w:color="auto"/>
                  </w:tcBorders>
                </w:tcPr>
                <w:p w14:paraId="18F1EA85" w14:textId="77777777" w:rsidR="00425F36" w:rsidRPr="002810DA" w:rsidRDefault="00425F36" w:rsidP="009318F0">
                  <w:pPr>
                    <w:rPr>
                      <w:rFonts w:cs="Arial"/>
                      <w:sz w:val="16"/>
                      <w:szCs w:val="16"/>
                    </w:rPr>
                  </w:pPr>
                  <w:r w:rsidRPr="002810DA">
                    <w:rPr>
                      <w:rFonts w:cs="Arial"/>
                      <w:sz w:val="16"/>
                      <w:szCs w:val="16"/>
                    </w:rPr>
                    <w:t>Svar mottaget</w:t>
                  </w:r>
                </w:p>
              </w:tc>
            </w:tr>
            <w:tr w:rsidR="00425F36" w:rsidRPr="002810DA" w14:paraId="00087D14" w14:textId="77777777" w:rsidTr="00425F36">
              <w:trPr>
                <w:trHeight w:val="133"/>
              </w:trPr>
              <w:tc>
                <w:tcPr>
                  <w:tcW w:w="0" w:type="auto"/>
                  <w:tcBorders>
                    <w:top w:val="single" w:sz="2" w:space="0" w:color="auto"/>
                    <w:left w:val="single" w:sz="2" w:space="0" w:color="auto"/>
                    <w:bottom w:val="single" w:sz="2" w:space="0" w:color="auto"/>
                  </w:tcBorders>
                </w:tcPr>
                <w:p w14:paraId="180541BA"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1CB72B67" w14:textId="77777777" w:rsidR="00425F36" w:rsidRDefault="00425F36" w:rsidP="009318F0">
                  <w:pPr>
                    <w:rPr>
                      <w:rFonts w:cs="Arial"/>
                      <w:sz w:val="16"/>
                      <w:szCs w:val="16"/>
                    </w:rPr>
                  </w:pPr>
                  <w:r>
                    <w:rPr>
                      <w:rFonts w:cs="Arial"/>
                      <w:sz w:val="16"/>
                      <w:szCs w:val="16"/>
                    </w:rPr>
                    <w:t>150</w:t>
                  </w:r>
                </w:p>
              </w:tc>
              <w:tc>
                <w:tcPr>
                  <w:tcW w:w="1780" w:type="dxa"/>
                  <w:tcBorders>
                    <w:top w:val="single" w:sz="2" w:space="0" w:color="auto"/>
                    <w:bottom w:val="single" w:sz="2" w:space="0" w:color="auto"/>
                    <w:right w:val="single" w:sz="2" w:space="0" w:color="auto"/>
                  </w:tcBorders>
                </w:tcPr>
                <w:p w14:paraId="3A08D60D" w14:textId="77777777" w:rsidR="00425F36" w:rsidRPr="002810DA" w:rsidRDefault="00425F36" w:rsidP="009318F0">
                  <w:pPr>
                    <w:rPr>
                      <w:rFonts w:cs="Arial"/>
                      <w:sz w:val="16"/>
                      <w:szCs w:val="16"/>
                    </w:rPr>
                  </w:pPr>
                  <w:r w:rsidRPr="009A6CAF">
                    <w:rPr>
                      <w:rFonts w:cs="Arial"/>
                      <w:sz w:val="16"/>
                      <w:szCs w:val="16"/>
                    </w:rPr>
                    <w:t>Komplettering av svar begärt</w:t>
                  </w:r>
                </w:p>
              </w:tc>
            </w:tr>
            <w:tr w:rsidR="00425F36" w:rsidRPr="009A6CAF" w14:paraId="0A01184F" w14:textId="77777777" w:rsidTr="00425F36">
              <w:trPr>
                <w:trHeight w:val="133"/>
              </w:trPr>
              <w:tc>
                <w:tcPr>
                  <w:tcW w:w="0" w:type="auto"/>
                  <w:tcBorders>
                    <w:top w:val="single" w:sz="2" w:space="0" w:color="auto"/>
                    <w:left w:val="single" w:sz="2" w:space="0" w:color="auto"/>
                    <w:bottom w:val="single" w:sz="2" w:space="0" w:color="auto"/>
                  </w:tcBorders>
                </w:tcPr>
                <w:p w14:paraId="60B31F43"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52C3339E" w14:textId="77777777" w:rsidR="00425F36" w:rsidRDefault="00425F36" w:rsidP="009318F0">
                  <w:pPr>
                    <w:rPr>
                      <w:rFonts w:cs="Arial"/>
                      <w:sz w:val="16"/>
                      <w:szCs w:val="16"/>
                    </w:rPr>
                  </w:pPr>
                  <w:r>
                    <w:rPr>
                      <w:rFonts w:cs="Arial"/>
                      <w:sz w:val="16"/>
                      <w:szCs w:val="16"/>
                    </w:rPr>
                    <w:t>160</w:t>
                  </w:r>
                </w:p>
              </w:tc>
              <w:tc>
                <w:tcPr>
                  <w:tcW w:w="1780" w:type="dxa"/>
                  <w:tcBorders>
                    <w:top w:val="single" w:sz="2" w:space="0" w:color="auto"/>
                    <w:bottom w:val="single" w:sz="2" w:space="0" w:color="auto"/>
                    <w:right w:val="single" w:sz="2" w:space="0" w:color="auto"/>
                  </w:tcBorders>
                </w:tcPr>
                <w:p w14:paraId="25A0198E" w14:textId="77777777" w:rsidR="00425F36" w:rsidRPr="009A6CAF" w:rsidRDefault="00425F36" w:rsidP="009318F0">
                  <w:pPr>
                    <w:rPr>
                      <w:rFonts w:cs="Arial"/>
                      <w:sz w:val="16"/>
                      <w:szCs w:val="16"/>
                    </w:rPr>
                  </w:pPr>
                  <w:r w:rsidRPr="009A6CAF">
                    <w:rPr>
                      <w:rFonts w:cs="Arial"/>
                      <w:sz w:val="16"/>
                      <w:szCs w:val="16"/>
                    </w:rPr>
                    <w:t>Svar accepterat</w:t>
                  </w:r>
                </w:p>
              </w:tc>
            </w:tr>
            <w:tr w:rsidR="00425F36" w:rsidRPr="009A6CAF" w14:paraId="1BC5665A" w14:textId="77777777" w:rsidTr="00425F36">
              <w:trPr>
                <w:trHeight w:val="133"/>
              </w:trPr>
              <w:tc>
                <w:tcPr>
                  <w:tcW w:w="0" w:type="auto"/>
                  <w:tcBorders>
                    <w:top w:val="single" w:sz="2" w:space="0" w:color="auto"/>
                    <w:left w:val="single" w:sz="2" w:space="0" w:color="auto"/>
                    <w:bottom w:val="single" w:sz="2" w:space="0" w:color="auto"/>
                  </w:tcBorders>
                </w:tcPr>
                <w:p w14:paraId="670E3942"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27B77969" w14:textId="77777777" w:rsidR="00425F36" w:rsidRDefault="00425F36" w:rsidP="009318F0">
                  <w:pPr>
                    <w:rPr>
                      <w:rFonts w:cs="Arial"/>
                      <w:sz w:val="16"/>
                      <w:szCs w:val="16"/>
                    </w:rPr>
                  </w:pPr>
                  <w:r>
                    <w:rPr>
                      <w:rFonts w:cs="Arial"/>
                      <w:sz w:val="16"/>
                      <w:szCs w:val="16"/>
                    </w:rPr>
                    <w:t>170</w:t>
                  </w:r>
                </w:p>
              </w:tc>
              <w:tc>
                <w:tcPr>
                  <w:tcW w:w="1780" w:type="dxa"/>
                  <w:tcBorders>
                    <w:top w:val="single" w:sz="2" w:space="0" w:color="auto"/>
                    <w:bottom w:val="single" w:sz="2" w:space="0" w:color="auto"/>
                    <w:right w:val="single" w:sz="2" w:space="0" w:color="auto"/>
                  </w:tcBorders>
                </w:tcPr>
                <w:p w14:paraId="44B98238" w14:textId="77777777" w:rsidR="00425F36" w:rsidRPr="009A6CAF" w:rsidRDefault="00425F36" w:rsidP="009318F0">
                  <w:pPr>
                    <w:rPr>
                      <w:rFonts w:cs="Arial"/>
                      <w:sz w:val="16"/>
                      <w:szCs w:val="16"/>
                    </w:rPr>
                  </w:pPr>
                  <w:r w:rsidRPr="009A6CAF">
                    <w:rPr>
                      <w:rFonts w:cs="Arial"/>
                      <w:sz w:val="16"/>
                      <w:szCs w:val="16"/>
                    </w:rPr>
                    <w:t>Remisshantering avslutad</w:t>
                  </w:r>
                </w:p>
              </w:tc>
            </w:tr>
            <w:tr w:rsidR="00425F36" w:rsidRPr="009A6CAF" w14:paraId="0FB75FC8" w14:textId="77777777" w:rsidTr="00425F36">
              <w:trPr>
                <w:trHeight w:val="133"/>
              </w:trPr>
              <w:tc>
                <w:tcPr>
                  <w:tcW w:w="0" w:type="auto"/>
                  <w:tcBorders>
                    <w:top w:val="single" w:sz="2" w:space="0" w:color="auto"/>
                    <w:left w:val="single" w:sz="2" w:space="0" w:color="auto"/>
                    <w:bottom w:val="single" w:sz="4" w:space="0" w:color="auto"/>
                  </w:tcBorders>
                </w:tcPr>
                <w:p w14:paraId="65811A6B" w14:textId="77777777" w:rsidR="00425F36" w:rsidRDefault="00425F36" w:rsidP="009318F0">
                  <w:pPr>
                    <w:pStyle w:val="Default"/>
                    <w:rPr>
                      <w:rFonts w:cs="Arial"/>
                      <w:b/>
                      <w:sz w:val="16"/>
                      <w:szCs w:val="16"/>
                    </w:rPr>
                  </w:pPr>
                </w:p>
              </w:tc>
              <w:tc>
                <w:tcPr>
                  <w:tcW w:w="0" w:type="auto"/>
                  <w:tcBorders>
                    <w:top w:val="single" w:sz="2" w:space="0" w:color="auto"/>
                    <w:bottom w:val="single" w:sz="4" w:space="0" w:color="auto"/>
                  </w:tcBorders>
                </w:tcPr>
                <w:p w14:paraId="24DF5E4E" w14:textId="77777777" w:rsidR="00425F36" w:rsidRDefault="00425F36" w:rsidP="009318F0">
                  <w:pPr>
                    <w:rPr>
                      <w:rFonts w:cs="Arial"/>
                      <w:sz w:val="16"/>
                      <w:szCs w:val="16"/>
                    </w:rPr>
                  </w:pPr>
                </w:p>
              </w:tc>
              <w:tc>
                <w:tcPr>
                  <w:tcW w:w="1780" w:type="dxa"/>
                  <w:tcBorders>
                    <w:top w:val="single" w:sz="2" w:space="0" w:color="auto"/>
                    <w:bottom w:val="single" w:sz="4" w:space="0" w:color="auto"/>
                    <w:right w:val="single" w:sz="2" w:space="0" w:color="auto"/>
                  </w:tcBorders>
                </w:tcPr>
                <w:p w14:paraId="28318B3D" w14:textId="77777777" w:rsidR="00425F36" w:rsidRPr="009A6CAF" w:rsidRDefault="00425F36" w:rsidP="009318F0">
                  <w:pPr>
                    <w:rPr>
                      <w:rFonts w:cs="Arial"/>
                      <w:sz w:val="16"/>
                      <w:szCs w:val="16"/>
                    </w:rPr>
                  </w:pPr>
                </w:p>
              </w:tc>
            </w:tr>
          </w:tbl>
          <w:p w14:paraId="64999D51" w14:textId="77777777" w:rsidR="00D308D6" w:rsidRPr="00652D52" w:rsidRDefault="00D308D6" w:rsidP="00787E71">
            <w:pPr>
              <w:pStyle w:val="Default"/>
              <w:rPr>
                <w:rFonts w:ascii="Arial" w:hAnsi="Arial" w:cs="Arial"/>
                <w:sz w:val="20"/>
                <w:szCs w:val="20"/>
                <w:lang w:val="sv-SE"/>
              </w:rPr>
            </w:pPr>
          </w:p>
        </w:tc>
      </w:tr>
    </w:tbl>
    <w:p w14:paraId="3C106C79" w14:textId="77777777" w:rsidR="00EF6982" w:rsidRDefault="00EF6982" w:rsidP="00EF6982">
      <w:pPr>
        <w:pStyle w:val="Brdtext3"/>
        <w:spacing w:after="0"/>
        <w:rPr>
          <w:i/>
          <w:sz w:val="20"/>
        </w:rPr>
      </w:pPr>
    </w:p>
    <w:p w14:paraId="5D1E3001" w14:textId="77777777" w:rsidR="00EF6982" w:rsidRDefault="00EF6982" w:rsidP="00EF6982"/>
    <w:p w14:paraId="6A246C3B" w14:textId="77777777" w:rsidR="00EF6982" w:rsidRDefault="00EF6982" w:rsidP="00DC5B49">
      <w:pPr>
        <w:pStyle w:val="Rubrik1"/>
        <w:sectPr w:rsidR="00EF6982" w:rsidSect="00652D52">
          <w:pgSz w:w="11907" w:h="16840" w:code="9"/>
          <w:pgMar w:top="1491" w:right="1418" w:bottom="1196" w:left="1542" w:header="567" w:footer="567" w:gutter="0"/>
          <w:cols w:space="720"/>
          <w:docGrid w:linePitch="299"/>
        </w:sectPr>
      </w:pPr>
    </w:p>
    <w:p w14:paraId="1258F36B" w14:textId="77777777" w:rsidR="00EF6982" w:rsidRDefault="00EF6982" w:rsidP="00DC5B49">
      <w:pPr>
        <w:pStyle w:val="Rubrik1"/>
      </w:pPr>
      <w:bookmarkStart w:id="1381" w:name="_Toc192045564"/>
      <w:bookmarkStart w:id="1382" w:name="_Toc207692091"/>
      <w:r>
        <w:t>Referenser</w:t>
      </w:r>
      <w:bookmarkEnd w:id="1381"/>
      <w:bookmarkEnd w:id="1382"/>
    </w:p>
    <w:p w14:paraId="797F1D7E" w14:textId="77777777" w:rsidR="00EF6982" w:rsidRDefault="00EF6982" w:rsidP="00EF6982">
      <w:r w:rsidRPr="009F1A3B">
        <w:t xml:space="preserve">[1] V-TIM 2.0 </w:t>
      </w:r>
      <w:r>
        <w:rPr>
          <w:sz w:val="23"/>
          <w:szCs w:val="23"/>
        </w:rPr>
        <w:t xml:space="preserve">utkast - 2001013 </w:t>
      </w:r>
      <w:hyperlink r:id="rId16" w:history="1">
        <w:r w:rsidRPr="009F1A3B">
          <w:rPr>
            <w:rStyle w:val="Hyperlnk"/>
          </w:rPr>
          <w:t>http://www.arkitekturledningen.se/undermappar/Dokument/V-TIM_v2_091013_English_attributes.pdf</w:t>
        </w:r>
      </w:hyperlink>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7"/>
      <w:headerReference w:type="default" r:id="rId18"/>
      <w:footerReference w:type="even" r:id="rId19"/>
      <w:footerReference w:type="default" r:id="rId20"/>
      <w:headerReference w:type="first" r:id="rId21"/>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2" w:author="Johan Eltes" w:date="2012-08-20T11:48:00Z" w:initials="JE">
    <w:p w14:paraId="4FDA4A45" w14:textId="36FB312F" w:rsidR="00435CAB" w:rsidRDefault="00435CAB">
      <w:pPr>
        <w:pStyle w:val="Kommentarer"/>
      </w:pPr>
      <w:r>
        <w:rPr>
          <w:rStyle w:val="Kommentarsreferens"/>
        </w:rPr>
        <w:annotationRef/>
      </w:r>
      <w:proofErr w:type="spellStart"/>
      <w:r>
        <w:t>Varför</w:t>
      </w:r>
      <w:proofErr w:type="spellEnd"/>
      <w:r>
        <w:t xml:space="preserve"> </w:t>
      </w:r>
      <w:proofErr w:type="spellStart"/>
      <w:r>
        <w:t>inte</w:t>
      </w:r>
      <w:proofErr w:type="spellEnd"/>
      <w:r>
        <w:t xml:space="preserve"> </w:t>
      </w:r>
      <w:proofErr w:type="spellStart"/>
      <w:r>
        <w:t>personens</w:t>
      </w:r>
      <w:proofErr w:type="spellEnd"/>
      <w:r>
        <w:t xml:space="preserve"> </w:t>
      </w:r>
      <w:proofErr w:type="spellStart"/>
      <w:r>
        <w:t>HSA</w:t>
      </w:r>
      <w:proofErr w:type="spellEnd"/>
      <w:r>
        <w:t>-id?</w:t>
      </w:r>
    </w:p>
  </w:comment>
  <w:comment w:id="329" w:author="Johan Eltes" w:date="2012-08-20T11:49:00Z" w:initials="JE">
    <w:p w14:paraId="49B6C0CB" w14:textId="77777777" w:rsidR="00435CAB" w:rsidRDefault="00435CAB" w:rsidP="003F756E">
      <w:pPr>
        <w:pStyle w:val="Kommentarer"/>
      </w:pPr>
      <w:r>
        <w:rPr>
          <w:rStyle w:val="Kommentarsreferens"/>
        </w:rPr>
        <w:annotationRef/>
      </w:r>
      <w:proofErr w:type="spellStart"/>
      <w:r>
        <w:t>Varför</w:t>
      </w:r>
      <w:proofErr w:type="spellEnd"/>
      <w:r>
        <w:t xml:space="preserve"> </w:t>
      </w:r>
      <w:proofErr w:type="spellStart"/>
      <w:r>
        <w:t>inte</w:t>
      </w:r>
      <w:proofErr w:type="spellEnd"/>
      <w:r>
        <w:t xml:space="preserve"> </w:t>
      </w:r>
      <w:proofErr w:type="spellStart"/>
      <w:r>
        <w:t>personens</w:t>
      </w:r>
      <w:proofErr w:type="spellEnd"/>
      <w:r>
        <w:t xml:space="preserve"> </w:t>
      </w:r>
      <w:proofErr w:type="spellStart"/>
      <w:r>
        <w:t>HSA</w:t>
      </w:r>
      <w:proofErr w:type="spellEnd"/>
      <w:r>
        <w:t>-id?</w:t>
      </w:r>
    </w:p>
  </w:comment>
  <w:comment w:id="474" w:author="Johan Eltes" w:date="2012-08-20T11:25:00Z" w:initials="JE">
    <w:p w14:paraId="29C11949" w14:textId="3C4152DB" w:rsidR="00435CAB" w:rsidRDefault="00435CAB">
      <w:pPr>
        <w:pStyle w:val="Kommentarer"/>
      </w:pPr>
      <w:r>
        <w:rPr>
          <w:rStyle w:val="Kommentarsreferens"/>
        </w:rPr>
        <w:annotationRef/>
      </w:r>
      <w:proofErr w:type="spellStart"/>
      <w:r>
        <w:t>Detta</w:t>
      </w:r>
      <w:proofErr w:type="spellEnd"/>
      <w:r>
        <w:t xml:space="preserve"> </w:t>
      </w:r>
      <w:proofErr w:type="spellStart"/>
      <w:r>
        <w:t>är</w:t>
      </w:r>
      <w:proofErr w:type="spellEnd"/>
      <w:r>
        <w:t xml:space="preserve"> version 1 </w:t>
      </w:r>
      <w:proofErr w:type="spellStart"/>
      <w:r>
        <w:t>av</w:t>
      </w:r>
      <w:proofErr w:type="spellEnd"/>
      <w:r>
        <w:t xml:space="preserve"> </w:t>
      </w:r>
      <w:proofErr w:type="spellStart"/>
      <w:r>
        <w:t>NeR</w:t>
      </w:r>
      <w:proofErr w:type="spellEnd"/>
      <w:r>
        <w:t xml:space="preserve">, </w:t>
      </w:r>
      <w:proofErr w:type="spellStart"/>
      <w:r>
        <w:t>så</w:t>
      </w:r>
      <w:proofErr w:type="spellEnd"/>
      <w:r>
        <w:t xml:space="preserve"> vi </w:t>
      </w:r>
      <w:proofErr w:type="spellStart"/>
      <w:r>
        <w:t>kan</w:t>
      </w:r>
      <w:proofErr w:type="spellEnd"/>
      <w:r>
        <w:t xml:space="preserve"> </w:t>
      </w:r>
      <w:proofErr w:type="spellStart"/>
      <w:r>
        <w:t>inte</w:t>
      </w:r>
      <w:proofErr w:type="spellEnd"/>
      <w:r>
        <w:t xml:space="preserve"> </w:t>
      </w:r>
      <w:proofErr w:type="spellStart"/>
      <w:r>
        <w:t>referera</w:t>
      </w:r>
      <w:proofErr w:type="spellEnd"/>
      <w:r>
        <w:t xml:space="preserve"> “</w:t>
      </w:r>
      <w:proofErr w:type="spellStart"/>
      <w:r>
        <w:t>någon</w:t>
      </w:r>
      <w:proofErr w:type="spellEnd"/>
      <w:r>
        <w:t xml:space="preserve"> </w:t>
      </w:r>
      <w:proofErr w:type="spellStart"/>
      <w:r>
        <w:t>annanstans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3C06E" w14:textId="77777777" w:rsidR="00435CAB" w:rsidRDefault="00435CAB" w:rsidP="00F405F7">
      <w:r>
        <w:separator/>
      </w:r>
    </w:p>
  </w:endnote>
  <w:endnote w:type="continuationSeparator" w:id="0">
    <w:p w14:paraId="6C4021A9" w14:textId="77777777" w:rsidR="00435CAB" w:rsidRDefault="00435CAB"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l‚r ƒSƒVƒbƒN"/>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radeGothic LH Extended">
    <w:altName w:val="Arial Narrow"/>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0" w:usb1="09060000" w:usb2="00000010" w:usb3="00000000" w:csb0="0008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0C7C3E" w14:textId="77777777" w:rsidR="00435CAB" w:rsidRDefault="00435CAB" w:rsidP="00F405F7">
    <w:pPr>
      <w:rPr>
        <w:rFonts w:ascii="Times New Roman" w:eastAsia="Times New Roman" w:hAnsi="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ins w:id="1389" w:author="Stefan Gustafsson" w:date="2012-08-27T09:26:00Z">
      <w:r>
        <w:rPr>
          <w:rStyle w:val="Sidnummer"/>
          <w:sz w:val="24"/>
        </w:rPr>
        <w:t>7</w:t>
      </w:r>
    </w:ins>
    <w:del w:id="1390" w:author="Stefan Gustafsson" w:date="2012-08-27T09:26:00Z">
      <w:r w:rsidDel="00B04C7C">
        <w:rPr>
          <w:rStyle w:val="Sidnummer"/>
          <w:sz w:val="24"/>
        </w:rPr>
        <w:delText>23</w:delText>
      </w:r>
    </w:del>
    <w:r>
      <w:rPr>
        <w:rStyle w:val="Sidnummer"/>
        <w:sz w:val="24"/>
      </w:rPr>
      <w:fldChar w:fldCharType="end"/>
    </w:r>
    <w:r>
      <w:rPr>
        <w:rStyle w:val="Sidnummer"/>
        <w:sz w:val="24"/>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68551" w14:textId="77777777" w:rsidR="00435CAB" w:rsidRDefault="00435CAB">
    <w:pPr>
      <w:pStyle w:val="Sidhuvud"/>
    </w:pPr>
    <w:proofErr w:type="spellStart"/>
    <w:r>
      <w:t>Sida</w:t>
    </w:r>
    <w:proofErr w:type="spellEnd"/>
    <w:r>
      <w:t xml:space="preserve"> </w:t>
    </w:r>
    <w:r>
      <w:rPr>
        <w:rStyle w:val="Sidnummer"/>
        <w:sz w:val="24"/>
      </w:rPr>
      <w:fldChar w:fldCharType="begin"/>
    </w:r>
    <w:r>
      <w:rPr>
        <w:rStyle w:val="Sidnummer"/>
        <w:sz w:val="24"/>
      </w:rPr>
      <w:instrText xml:space="preserve"> PAGE </w:instrText>
    </w:r>
    <w:r>
      <w:rPr>
        <w:rStyle w:val="Sidnummer"/>
        <w:sz w:val="24"/>
      </w:rPr>
      <w:fldChar w:fldCharType="separate"/>
    </w:r>
    <w:r w:rsidR="00C6673E">
      <w:rPr>
        <w:rStyle w:val="Sidnummer"/>
        <w:noProof/>
        <w:sz w:val="24"/>
      </w:rPr>
      <w:t>22</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C6673E">
      <w:rPr>
        <w:rStyle w:val="Sidnummer"/>
        <w:noProof/>
        <w:sz w:val="24"/>
      </w:rPr>
      <w:t>22</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CCD0A" w14:textId="77777777" w:rsidR="00435CAB" w:rsidRDefault="00435CAB" w:rsidP="00F405F7">
      <w:r>
        <w:separator/>
      </w:r>
    </w:p>
  </w:footnote>
  <w:footnote w:type="continuationSeparator" w:id="0">
    <w:p w14:paraId="35003EB9" w14:textId="77777777" w:rsidR="00435CAB" w:rsidRDefault="00435CAB" w:rsidP="00F40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782" w:type="dxa"/>
      <w:tblInd w:w="-284" w:type="dxa"/>
      <w:tblLayout w:type="fixed"/>
      <w:tblLook w:val="0000" w:firstRow="0" w:lastRow="0" w:firstColumn="0" w:lastColumn="0" w:noHBand="0" w:noVBand="0"/>
    </w:tblPr>
    <w:tblGrid>
      <w:gridCol w:w="3414"/>
      <w:gridCol w:w="3236"/>
      <w:gridCol w:w="3132"/>
    </w:tblGrid>
    <w:tr w:rsidR="00435CAB"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435CAB" w:rsidRDefault="00435CAB"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ins w:id="1368" w:author="Stefan Gustafsson" w:date="2012-08-27T12:18:00Z">
            <w:r w:rsidR="00651B30">
              <w:rPr>
                <w:b/>
                <w:sz w:val="24"/>
              </w:rPr>
              <w:t>/Remisstatus</w:t>
            </w:r>
          </w:ins>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435CAB" w:rsidRDefault="00435CAB"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435CAB" w:rsidRDefault="00435CAB"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435CAB"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435CAB" w:rsidRDefault="00435CAB"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435CAB" w:rsidRDefault="00435CAB"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77777777" w:rsidR="00435CAB" w:rsidRDefault="00435CAB"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435CAB"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77777777" w:rsidR="00435CAB" w:rsidRDefault="00435CAB"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435CAB" w:rsidRDefault="00435CAB"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435CAB" w:rsidRDefault="00435CAB"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6673E">
            <w:rPr>
              <w:noProof/>
            </w:rPr>
            <w:t>1</w:t>
          </w:r>
          <w:r>
            <w:fldChar w:fldCharType="end"/>
          </w:r>
          <w:r>
            <w:t xml:space="preserve"> (</w:t>
          </w:r>
          <w:r w:rsidR="00C6673E">
            <w:fldChar w:fldCharType="begin"/>
          </w:r>
          <w:r w:rsidR="00C6673E">
            <w:instrText xml:space="preserve"> NUMPAGES </w:instrText>
          </w:r>
          <w:r w:rsidR="00C6673E">
            <w:fldChar w:fldCharType="separate"/>
          </w:r>
          <w:r w:rsidR="00C6673E">
            <w:rPr>
              <w:noProof/>
            </w:rPr>
            <w:t>22</w:t>
          </w:r>
          <w:r w:rsidR="00C6673E">
            <w:rPr>
              <w:noProof/>
            </w:rPr>
            <w:fldChar w:fldCharType="end"/>
          </w:r>
          <w:r>
            <w:t>)</w:t>
          </w:r>
        </w:p>
      </w:tc>
    </w:tr>
    <w:tr w:rsidR="00435CAB"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77777777" w:rsidR="00435CAB" w:rsidRPr="00647B65" w:rsidRDefault="00435CAB"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ins w:id="1369" w:author="Stefan Gustafsson" w:date="2012-08-27T13:22:00Z">
            <w:r w:rsidR="00C6673E">
              <w:rPr>
                <w:sz w:val="16"/>
                <w:szCs w:val="16"/>
              </w:rPr>
              <w:t>2012-08-27</w:t>
            </w:r>
          </w:ins>
          <w:del w:id="1370" w:author="Stefan Gustafsson" w:date="2012-08-21T10:16:00Z">
            <w:r w:rsidDel="00595952">
              <w:rPr>
                <w:sz w:val="16"/>
                <w:szCs w:val="16"/>
              </w:rPr>
              <w:delText>2012-08-20</w:delText>
            </w:r>
          </w:del>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435CAB" w:rsidRPr="00647B65" w:rsidRDefault="00435CAB"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435CAB" w:rsidRPr="00647B65" w:rsidRDefault="00435CAB" w:rsidP="009318F0">
          <w:pPr>
            <w:rPr>
              <w:sz w:val="16"/>
              <w:szCs w:val="16"/>
            </w:rPr>
          </w:pPr>
        </w:p>
      </w:tc>
    </w:tr>
  </w:tbl>
  <w:p w14:paraId="1246D8E6" w14:textId="77777777" w:rsidR="00435CAB" w:rsidRDefault="00435CAB">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435CAB"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435CAB" w:rsidRDefault="00C6673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435CA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435CAB" w:rsidRDefault="00435CA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435CAB" w:rsidRDefault="00435CA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435CAB"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435CAB" w:rsidRDefault="00435CA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435CAB" w:rsidRDefault="00435CA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435CAB" w:rsidRDefault="00435CA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435CAB"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435CAB" w:rsidRDefault="00435CA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435CAB" w:rsidRDefault="00435CA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77777777" w:rsidR="00435CAB" w:rsidRDefault="00435CA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rsidR="00C6673E">
            <w:fldChar w:fldCharType="begin"/>
          </w:r>
          <w:r w:rsidR="00C6673E">
            <w:instrText xml:space="preserve"> NUMPAGES </w:instrText>
          </w:r>
          <w:r w:rsidR="00C6673E">
            <w:fldChar w:fldCharType="separate"/>
          </w:r>
          <w:ins w:id="1383" w:author="Stefan Gustafsson" w:date="2012-08-27T09:26:00Z">
            <w:r>
              <w:rPr>
                <w:noProof/>
              </w:rPr>
              <w:t>7</w:t>
            </w:r>
          </w:ins>
          <w:del w:id="1384" w:author="Stefan Gustafsson" w:date="2012-08-27T09:26:00Z">
            <w:r w:rsidDel="00B04C7C">
              <w:rPr>
                <w:noProof/>
              </w:rPr>
              <w:delText>23</w:delText>
            </w:r>
          </w:del>
          <w:r w:rsidR="00C6673E">
            <w:rPr>
              <w:noProof/>
            </w:rPr>
            <w:fldChar w:fldCharType="end"/>
          </w:r>
          <w:r>
            <w:t>)</w:t>
          </w:r>
        </w:p>
      </w:tc>
    </w:tr>
    <w:tr w:rsidR="00435CAB"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77777777" w:rsidR="00435CAB" w:rsidRDefault="00435CAB" w:rsidP="00F405F7">
          <w:r>
            <w:fldChar w:fldCharType="begin"/>
          </w:r>
          <w:r>
            <w:instrText xml:space="preserve"> DATE \@ "yyyy-MM-dd" </w:instrText>
          </w:r>
          <w:r>
            <w:fldChar w:fldCharType="separate"/>
          </w:r>
          <w:ins w:id="1385" w:author="Stefan Gustafsson" w:date="2012-08-27T13:22:00Z">
            <w:r w:rsidR="00C6673E">
              <w:t>2012-08-27</w:t>
            </w:r>
          </w:ins>
          <w:del w:id="1386" w:author="Stefan Gustafsson" w:date="2012-08-21T10:16:00Z">
            <w:r w:rsidDel="00595952">
              <w:delText>2012-08-20</w:delText>
            </w:r>
          </w:del>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435CAB" w:rsidRDefault="00435CAB"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435CAB" w:rsidRDefault="00435CAB" w:rsidP="00F405F7"/>
      </w:tc>
    </w:tr>
  </w:tbl>
  <w:p w14:paraId="4619D923" w14:textId="77777777" w:rsidR="00435CAB" w:rsidRDefault="00435CAB" w:rsidP="00F405F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435CAB"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435CAB" w:rsidRDefault="00435CA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435CAB" w:rsidRDefault="00435CA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435CAB" w:rsidRDefault="00435CA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435CAB"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435CAB" w:rsidRDefault="00435CA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435CAB" w:rsidRDefault="00435CA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4D40E04B" w:rsidR="00435CAB" w:rsidRDefault="00435CAB"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PA8</w:t>
          </w:r>
        </w:p>
      </w:tc>
    </w:tr>
    <w:tr w:rsidR="00435CAB"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435CAB" w:rsidRDefault="00435CA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435CAB" w:rsidRDefault="00435CA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435CAB" w:rsidRDefault="00435CA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6673E">
            <w:rPr>
              <w:noProof/>
            </w:rPr>
            <w:t>22</w:t>
          </w:r>
          <w:r>
            <w:fldChar w:fldCharType="end"/>
          </w:r>
          <w:r>
            <w:t xml:space="preserve"> (</w:t>
          </w:r>
          <w:r w:rsidR="00C6673E">
            <w:fldChar w:fldCharType="begin"/>
          </w:r>
          <w:r w:rsidR="00C6673E">
            <w:instrText xml:space="preserve"> NUMPAGES </w:instrText>
          </w:r>
          <w:r w:rsidR="00C6673E">
            <w:fldChar w:fldCharType="separate"/>
          </w:r>
          <w:r w:rsidR="00C6673E">
            <w:rPr>
              <w:noProof/>
            </w:rPr>
            <w:t>22</w:t>
          </w:r>
          <w:r w:rsidR="00C6673E">
            <w:rPr>
              <w:noProof/>
            </w:rPr>
            <w:fldChar w:fldCharType="end"/>
          </w:r>
          <w:r>
            <w:t>)</w:t>
          </w:r>
        </w:p>
      </w:tc>
    </w:tr>
    <w:tr w:rsidR="00435CAB"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77777777" w:rsidR="00435CAB" w:rsidRPr="00647B65" w:rsidRDefault="00435CAB"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ins w:id="1387" w:author="Stefan Gustafsson" w:date="2012-08-27T13:22:00Z">
            <w:r w:rsidR="00C6673E">
              <w:rPr>
                <w:sz w:val="16"/>
                <w:szCs w:val="16"/>
              </w:rPr>
              <w:t>2012-08-27</w:t>
            </w:r>
          </w:ins>
          <w:del w:id="1388" w:author="Stefan Gustafsson" w:date="2012-08-21T10:16:00Z">
            <w:r w:rsidDel="00595952">
              <w:rPr>
                <w:sz w:val="16"/>
                <w:szCs w:val="16"/>
              </w:rPr>
              <w:delText>2012-08-20</w:delText>
            </w:r>
          </w:del>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435CAB" w:rsidRPr="00647B65" w:rsidRDefault="00435CAB"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435CAB" w:rsidRPr="00647B65" w:rsidRDefault="00435CAB" w:rsidP="00F405F7">
          <w:pPr>
            <w:rPr>
              <w:sz w:val="16"/>
              <w:szCs w:val="16"/>
            </w:rPr>
          </w:pPr>
        </w:p>
      </w:tc>
    </w:tr>
  </w:tbl>
  <w:p w14:paraId="08FCDBD1" w14:textId="77777777" w:rsidR="00435CAB" w:rsidRPr="00647B65" w:rsidRDefault="00435CAB" w:rsidP="00F405F7">
    <w:pPr>
      <w:rPr>
        <w:sz w:val="16"/>
        <w:szCs w:val="16"/>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37341C" w14:textId="77777777" w:rsidR="00435CAB" w:rsidRDefault="00C6673E">
    <w:pPr>
      <w:pStyle w:val="Sidhuvud"/>
    </w:pPr>
    <w:r>
      <w:pict w14:anchorId="743C95D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42D59"/>
    <w:multiLevelType w:val="multilevel"/>
    <w:tmpl w:val="DBD2B41E"/>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1">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3">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8"/>
  </w:num>
  <w:num w:numId="6">
    <w:abstractNumId w:val="12"/>
  </w:num>
  <w:num w:numId="7">
    <w:abstractNumId w:val="14"/>
  </w:num>
  <w:num w:numId="8">
    <w:abstractNumId w:val="5"/>
  </w:num>
  <w:num w:numId="9">
    <w:abstractNumId w:val="4"/>
  </w:num>
  <w:num w:numId="10">
    <w:abstractNumId w:val="17"/>
  </w:num>
  <w:num w:numId="11">
    <w:abstractNumId w:val="13"/>
    <w:lvlOverride w:ilvl="0">
      <w:startOverride w:val="1"/>
    </w:lvlOverride>
  </w:num>
  <w:num w:numId="12">
    <w:abstractNumId w:val="11"/>
  </w:num>
  <w:num w:numId="13">
    <w:abstractNumId w:val="15"/>
  </w:num>
  <w:num w:numId="14">
    <w:abstractNumId w:val="13"/>
  </w:num>
  <w:num w:numId="15">
    <w:abstractNumId w:val="0"/>
  </w:num>
  <w:num w:numId="16">
    <w:abstractNumId w:val="16"/>
  </w:num>
  <w:num w:numId="17">
    <w:abstractNumId w:val="16"/>
  </w:num>
  <w:num w:numId="18">
    <w:abstractNumId w:val="8"/>
  </w:num>
  <w:num w:numId="19">
    <w:abstractNumId w:val="8"/>
  </w:num>
  <w:num w:numId="20">
    <w:abstractNumId w:val="10"/>
  </w:num>
  <w:num w:numId="21">
    <w:abstractNumId w:val="7"/>
  </w:num>
  <w:num w:numId="22">
    <w:abstractNumId w:val="9"/>
  </w:num>
  <w:num w:numId="2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6AD5"/>
    <w:rsid w:val="00006E9F"/>
    <w:rsid w:val="00007254"/>
    <w:rsid w:val="00007492"/>
    <w:rsid w:val="000078DB"/>
    <w:rsid w:val="00010AAA"/>
    <w:rsid w:val="0001248C"/>
    <w:rsid w:val="0001267B"/>
    <w:rsid w:val="000127D1"/>
    <w:rsid w:val="00013908"/>
    <w:rsid w:val="00014301"/>
    <w:rsid w:val="0001588F"/>
    <w:rsid w:val="0001779E"/>
    <w:rsid w:val="00017877"/>
    <w:rsid w:val="00017FC0"/>
    <w:rsid w:val="000202C8"/>
    <w:rsid w:val="00020985"/>
    <w:rsid w:val="00020E56"/>
    <w:rsid w:val="00022DED"/>
    <w:rsid w:val="000230E4"/>
    <w:rsid w:val="00025CD6"/>
    <w:rsid w:val="00027B72"/>
    <w:rsid w:val="000303F0"/>
    <w:rsid w:val="00030846"/>
    <w:rsid w:val="00032D96"/>
    <w:rsid w:val="00032E31"/>
    <w:rsid w:val="000353B8"/>
    <w:rsid w:val="00037639"/>
    <w:rsid w:val="0003798A"/>
    <w:rsid w:val="00041793"/>
    <w:rsid w:val="000420E9"/>
    <w:rsid w:val="000426D1"/>
    <w:rsid w:val="0004463B"/>
    <w:rsid w:val="0004585F"/>
    <w:rsid w:val="00047606"/>
    <w:rsid w:val="000479EC"/>
    <w:rsid w:val="0005186E"/>
    <w:rsid w:val="00053BBB"/>
    <w:rsid w:val="00055237"/>
    <w:rsid w:val="00055333"/>
    <w:rsid w:val="00055C14"/>
    <w:rsid w:val="0005647D"/>
    <w:rsid w:val="00056B9F"/>
    <w:rsid w:val="00057081"/>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B1B"/>
    <w:rsid w:val="00087B73"/>
    <w:rsid w:val="00092948"/>
    <w:rsid w:val="00094071"/>
    <w:rsid w:val="00094567"/>
    <w:rsid w:val="00095692"/>
    <w:rsid w:val="00096D3C"/>
    <w:rsid w:val="000A246E"/>
    <w:rsid w:val="000A2A12"/>
    <w:rsid w:val="000A317F"/>
    <w:rsid w:val="000A6314"/>
    <w:rsid w:val="000B060E"/>
    <w:rsid w:val="000B10F2"/>
    <w:rsid w:val="000B4146"/>
    <w:rsid w:val="000B646B"/>
    <w:rsid w:val="000B7637"/>
    <w:rsid w:val="000C3803"/>
    <w:rsid w:val="000C4094"/>
    <w:rsid w:val="000C534E"/>
    <w:rsid w:val="000C54CE"/>
    <w:rsid w:val="000C69ED"/>
    <w:rsid w:val="000C7341"/>
    <w:rsid w:val="000C780F"/>
    <w:rsid w:val="000D0662"/>
    <w:rsid w:val="000D2F9E"/>
    <w:rsid w:val="000D415D"/>
    <w:rsid w:val="000D488A"/>
    <w:rsid w:val="000D5B9E"/>
    <w:rsid w:val="000D76F9"/>
    <w:rsid w:val="000D7CB4"/>
    <w:rsid w:val="000E0E34"/>
    <w:rsid w:val="000E4705"/>
    <w:rsid w:val="000E72BC"/>
    <w:rsid w:val="000F0527"/>
    <w:rsid w:val="000F07D6"/>
    <w:rsid w:val="000F191C"/>
    <w:rsid w:val="000F25C4"/>
    <w:rsid w:val="000F2782"/>
    <w:rsid w:val="000F3410"/>
    <w:rsid w:val="000F3C2C"/>
    <w:rsid w:val="000F4E4E"/>
    <w:rsid w:val="000F5105"/>
    <w:rsid w:val="000F6398"/>
    <w:rsid w:val="000F76BC"/>
    <w:rsid w:val="000F7849"/>
    <w:rsid w:val="00100A40"/>
    <w:rsid w:val="00104112"/>
    <w:rsid w:val="00104FD0"/>
    <w:rsid w:val="00106268"/>
    <w:rsid w:val="00107B68"/>
    <w:rsid w:val="00110BB4"/>
    <w:rsid w:val="00114159"/>
    <w:rsid w:val="00114164"/>
    <w:rsid w:val="0011455C"/>
    <w:rsid w:val="001155AB"/>
    <w:rsid w:val="0011763F"/>
    <w:rsid w:val="00117C4B"/>
    <w:rsid w:val="00123B0F"/>
    <w:rsid w:val="0012437B"/>
    <w:rsid w:val="001271B3"/>
    <w:rsid w:val="00127F38"/>
    <w:rsid w:val="001319D4"/>
    <w:rsid w:val="00131B4C"/>
    <w:rsid w:val="00131B7E"/>
    <w:rsid w:val="00131BB4"/>
    <w:rsid w:val="00131FA2"/>
    <w:rsid w:val="00132E77"/>
    <w:rsid w:val="00133C3C"/>
    <w:rsid w:val="001362DC"/>
    <w:rsid w:val="00137A2A"/>
    <w:rsid w:val="0014093B"/>
    <w:rsid w:val="0014342E"/>
    <w:rsid w:val="001448CC"/>
    <w:rsid w:val="001455D0"/>
    <w:rsid w:val="00146C31"/>
    <w:rsid w:val="00146D78"/>
    <w:rsid w:val="001470CC"/>
    <w:rsid w:val="001479FA"/>
    <w:rsid w:val="00150755"/>
    <w:rsid w:val="00151B61"/>
    <w:rsid w:val="0015339A"/>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187A"/>
    <w:rsid w:val="001844B7"/>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6390"/>
    <w:rsid w:val="00207436"/>
    <w:rsid w:val="002111EA"/>
    <w:rsid w:val="00211702"/>
    <w:rsid w:val="002121B4"/>
    <w:rsid w:val="002131AC"/>
    <w:rsid w:val="002134A8"/>
    <w:rsid w:val="002147A3"/>
    <w:rsid w:val="0021521C"/>
    <w:rsid w:val="00215425"/>
    <w:rsid w:val="0021611A"/>
    <w:rsid w:val="00221EC5"/>
    <w:rsid w:val="0022370C"/>
    <w:rsid w:val="00225702"/>
    <w:rsid w:val="00225760"/>
    <w:rsid w:val="00227D63"/>
    <w:rsid w:val="00230601"/>
    <w:rsid w:val="0023157F"/>
    <w:rsid w:val="00231604"/>
    <w:rsid w:val="00231B70"/>
    <w:rsid w:val="002323AA"/>
    <w:rsid w:val="00232EDB"/>
    <w:rsid w:val="0023300F"/>
    <w:rsid w:val="0023554F"/>
    <w:rsid w:val="00236269"/>
    <w:rsid w:val="0024075D"/>
    <w:rsid w:val="0024083B"/>
    <w:rsid w:val="00242C45"/>
    <w:rsid w:val="00242DC8"/>
    <w:rsid w:val="0024545E"/>
    <w:rsid w:val="00245E3A"/>
    <w:rsid w:val="0024603C"/>
    <w:rsid w:val="00246F9A"/>
    <w:rsid w:val="002524A3"/>
    <w:rsid w:val="0025646C"/>
    <w:rsid w:val="00256619"/>
    <w:rsid w:val="0025744C"/>
    <w:rsid w:val="00260772"/>
    <w:rsid w:val="00260A1A"/>
    <w:rsid w:val="0026148F"/>
    <w:rsid w:val="002653A1"/>
    <w:rsid w:val="002670D6"/>
    <w:rsid w:val="00270426"/>
    <w:rsid w:val="00271225"/>
    <w:rsid w:val="00271DC0"/>
    <w:rsid w:val="00271EB1"/>
    <w:rsid w:val="00274700"/>
    <w:rsid w:val="00274ECB"/>
    <w:rsid w:val="00276FB0"/>
    <w:rsid w:val="002778CD"/>
    <w:rsid w:val="002803DE"/>
    <w:rsid w:val="00280B0C"/>
    <w:rsid w:val="00280F2A"/>
    <w:rsid w:val="002811C3"/>
    <w:rsid w:val="002815F0"/>
    <w:rsid w:val="0028188B"/>
    <w:rsid w:val="00282D6E"/>
    <w:rsid w:val="0028448E"/>
    <w:rsid w:val="002957A7"/>
    <w:rsid w:val="00295D8B"/>
    <w:rsid w:val="00295EDC"/>
    <w:rsid w:val="002961A3"/>
    <w:rsid w:val="002A0B04"/>
    <w:rsid w:val="002A2BF8"/>
    <w:rsid w:val="002A353A"/>
    <w:rsid w:val="002A3B86"/>
    <w:rsid w:val="002A3F6E"/>
    <w:rsid w:val="002A41C0"/>
    <w:rsid w:val="002A4A48"/>
    <w:rsid w:val="002A5472"/>
    <w:rsid w:val="002A5F24"/>
    <w:rsid w:val="002A63B0"/>
    <w:rsid w:val="002A64A7"/>
    <w:rsid w:val="002B1E87"/>
    <w:rsid w:val="002B22C5"/>
    <w:rsid w:val="002B331C"/>
    <w:rsid w:val="002B46E5"/>
    <w:rsid w:val="002B73DE"/>
    <w:rsid w:val="002B7BD4"/>
    <w:rsid w:val="002B7ECB"/>
    <w:rsid w:val="002C0D51"/>
    <w:rsid w:val="002C1A50"/>
    <w:rsid w:val="002C21BF"/>
    <w:rsid w:val="002C3C06"/>
    <w:rsid w:val="002C6845"/>
    <w:rsid w:val="002C6D03"/>
    <w:rsid w:val="002C7B6E"/>
    <w:rsid w:val="002D3F10"/>
    <w:rsid w:val="002D49E2"/>
    <w:rsid w:val="002D4CD0"/>
    <w:rsid w:val="002D67A8"/>
    <w:rsid w:val="002D79BF"/>
    <w:rsid w:val="002E1F8C"/>
    <w:rsid w:val="002E3F69"/>
    <w:rsid w:val="002E416E"/>
    <w:rsid w:val="002E549E"/>
    <w:rsid w:val="002E7671"/>
    <w:rsid w:val="002F09D9"/>
    <w:rsid w:val="002F246E"/>
    <w:rsid w:val="00302152"/>
    <w:rsid w:val="003022FA"/>
    <w:rsid w:val="00302306"/>
    <w:rsid w:val="00302B6B"/>
    <w:rsid w:val="00302CC4"/>
    <w:rsid w:val="00305BF4"/>
    <w:rsid w:val="00307B73"/>
    <w:rsid w:val="0031365D"/>
    <w:rsid w:val="003146C3"/>
    <w:rsid w:val="003152A0"/>
    <w:rsid w:val="003171E7"/>
    <w:rsid w:val="00317940"/>
    <w:rsid w:val="00320EEE"/>
    <w:rsid w:val="00323A57"/>
    <w:rsid w:val="00323DAF"/>
    <w:rsid w:val="0032708F"/>
    <w:rsid w:val="003329D2"/>
    <w:rsid w:val="00334A64"/>
    <w:rsid w:val="00335B44"/>
    <w:rsid w:val="00336AC6"/>
    <w:rsid w:val="00336EE9"/>
    <w:rsid w:val="003372E0"/>
    <w:rsid w:val="00337D02"/>
    <w:rsid w:val="00341F9D"/>
    <w:rsid w:val="0034375A"/>
    <w:rsid w:val="003446E3"/>
    <w:rsid w:val="00344ABF"/>
    <w:rsid w:val="00344DCE"/>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C47"/>
    <w:rsid w:val="003779BB"/>
    <w:rsid w:val="00382978"/>
    <w:rsid w:val="00383541"/>
    <w:rsid w:val="0038401F"/>
    <w:rsid w:val="00385D8F"/>
    <w:rsid w:val="00385F82"/>
    <w:rsid w:val="0038743C"/>
    <w:rsid w:val="00387531"/>
    <w:rsid w:val="003904AF"/>
    <w:rsid w:val="0039339F"/>
    <w:rsid w:val="0039571D"/>
    <w:rsid w:val="003960A5"/>
    <w:rsid w:val="003A040D"/>
    <w:rsid w:val="003A1858"/>
    <w:rsid w:val="003A2575"/>
    <w:rsid w:val="003A414D"/>
    <w:rsid w:val="003A56A4"/>
    <w:rsid w:val="003A7BAE"/>
    <w:rsid w:val="003B05B6"/>
    <w:rsid w:val="003B073E"/>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7007"/>
    <w:rsid w:val="003F756E"/>
    <w:rsid w:val="003F7EC1"/>
    <w:rsid w:val="004038CC"/>
    <w:rsid w:val="00405C0A"/>
    <w:rsid w:val="004067D6"/>
    <w:rsid w:val="00407EF8"/>
    <w:rsid w:val="00411313"/>
    <w:rsid w:val="004119CA"/>
    <w:rsid w:val="00411EC5"/>
    <w:rsid w:val="0041306D"/>
    <w:rsid w:val="00413BB5"/>
    <w:rsid w:val="0041630B"/>
    <w:rsid w:val="004169A2"/>
    <w:rsid w:val="00416A1D"/>
    <w:rsid w:val="00416A2D"/>
    <w:rsid w:val="00420C83"/>
    <w:rsid w:val="00421E46"/>
    <w:rsid w:val="00422BB1"/>
    <w:rsid w:val="004247A1"/>
    <w:rsid w:val="00424A07"/>
    <w:rsid w:val="00424BBB"/>
    <w:rsid w:val="00424BC0"/>
    <w:rsid w:val="00425F36"/>
    <w:rsid w:val="0042719B"/>
    <w:rsid w:val="004271CE"/>
    <w:rsid w:val="00427DEA"/>
    <w:rsid w:val="004304B1"/>
    <w:rsid w:val="00431619"/>
    <w:rsid w:val="00431E39"/>
    <w:rsid w:val="00435CAB"/>
    <w:rsid w:val="00435E99"/>
    <w:rsid w:val="00436CD6"/>
    <w:rsid w:val="0044097B"/>
    <w:rsid w:val="00441123"/>
    <w:rsid w:val="004413C3"/>
    <w:rsid w:val="004415BB"/>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62A0"/>
    <w:rsid w:val="00467059"/>
    <w:rsid w:val="004670C1"/>
    <w:rsid w:val="00467DAA"/>
    <w:rsid w:val="004702FF"/>
    <w:rsid w:val="00470888"/>
    <w:rsid w:val="00470BD4"/>
    <w:rsid w:val="00470D73"/>
    <w:rsid w:val="004714FC"/>
    <w:rsid w:val="004734BA"/>
    <w:rsid w:val="004736C8"/>
    <w:rsid w:val="004743F0"/>
    <w:rsid w:val="004759D4"/>
    <w:rsid w:val="00475FE9"/>
    <w:rsid w:val="00477726"/>
    <w:rsid w:val="0048665B"/>
    <w:rsid w:val="00487086"/>
    <w:rsid w:val="0048750E"/>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FF5"/>
    <w:rsid w:val="004B2879"/>
    <w:rsid w:val="004B3C22"/>
    <w:rsid w:val="004B537F"/>
    <w:rsid w:val="004B5BE5"/>
    <w:rsid w:val="004B6B46"/>
    <w:rsid w:val="004C073B"/>
    <w:rsid w:val="004C4281"/>
    <w:rsid w:val="004C6248"/>
    <w:rsid w:val="004C678F"/>
    <w:rsid w:val="004D09DD"/>
    <w:rsid w:val="004D1DF5"/>
    <w:rsid w:val="004D2B1C"/>
    <w:rsid w:val="004D3E3F"/>
    <w:rsid w:val="004D47FA"/>
    <w:rsid w:val="004D4A27"/>
    <w:rsid w:val="004D55F2"/>
    <w:rsid w:val="004D695A"/>
    <w:rsid w:val="004D74A2"/>
    <w:rsid w:val="004D7868"/>
    <w:rsid w:val="004D7FB2"/>
    <w:rsid w:val="004E2B17"/>
    <w:rsid w:val="004E3140"/>
    <w:rsid w:val="004E51C3"/>
    <w:rsid w:val="004E650C"/>
    <w:rsid w:val="004E6BEB"/>
    <w:rsid w:val="004E725D"/>
    <w:rsid w:val="004E7302"/>
    <w:rsid w:val="004F0A2C"/>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74D"/>
    <w:rsid w:val="005154AD"/>
    <w:rsid w:val="005169E0"/>
    <w:rsid w:val="00517BC1"/>
    <w:rsid w:val="00517C89"/>
    <w:rsid w:val="00521FC1"/>
    <w:rsid w:val="00522E56"/>
    <w:rsid w:val="00523B3C"/>
    <w:rsid w:val="00523DB1"/>
    <w:rsid w:val="005242DB"/>
    <w:rsid w:val="00527213"/>
    <w:rsid w:val="00527D99"/>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965"/>
    <w:rsid w:val="0055265B"/>
    <w:rsid w:val="005530A8"/>
    <w:rsid w:val="00554030"/>
    <w:rsid w:val="00556520"/>
    <w:rsid w:val="005570B6"/>
    <w:rsid w:val="005612CA"/>
    <w:rsid w:val="00561D2C"/>
    <w:rsid w:val="00565764"/>
    <w:rsid w:val="00565C84"/>
    <w:rsid w:val="00566D1A"/>
    <w:rsid w:val="0056707C"/>
    <w:rsid w:val="0057043B"/>
    <w:rsid w:val="005718D7"/>
    <w:rsid w:val="00572095"/>
    <w:rsid w:val="00572448"/>
    <w:rsid w:val="00572E0A"/>
    <w:rsid w:val="00573B78"/>
    <w:rsid w:val="00574BB6"/>
    <w:rsid w:val="00574D1E"/>
    <w:rsid w:val="00577161"/>
    <w:rsid w:val="0057753A"/>
    <w:rsid w:val="0058014B"/>
    <w:rsid w:val="00580385"/>
    <w:rsid w:val="00580E9D"/>
    <w:rsid w:val="005818CB"/>
    <w:rsid w:val="00582348"/>
    <w:rsid w:val="00582D51"/>
    <w:rsid w:val="00583820"/>
    <w:rsid w:val="0058404B"/>
    <w:rsid w:val="00585C5B"/>
    <w:rsid w:val="0059103C"/>
    <w:rsid w:val="0059367E"/>
    <w:rsid w:val="00594451"/>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4C03"/>
    <w:rsid w:val="005B543E"/>
    <w:rsid w:val="005B6CF5"/>
    <w:rsid w:val="005C0AC0"/>
    <w:rsid w:val="005C0AFC"/>
    <w:rsid w:val="005C0F52"/>
    <w:rsid w:val="005C1034"/>
    <w:rsid w:val="005C45B0"/>
    <w:rsid w:val="005C4F04"/>
    <w:rsid w:val="005C615E"/>
    <w:rsid w:val="005D0BBA"/>
    <w:rsid w:val="005D40C8"/>
    <w:rsid w:val="005D4ABA"/>
    <w:rsid w:val="005D5248"/>
    <w:rsid w:val="005E07E6"/>
    <w:rsid w:val="005E2331"/>
    <w:rsid w:val="005E32A6"/>
    <w:rsid w:val="005E5F19"/>
    <w:rsid w:val="005E64D2"/>
    <w:rsid w:val="005E6997"/>
    <w:rsid w:val="005E75EA"/>
    <w:rsid w:val="005E7A67"/>
    <w:rsid w:val="005F05E2"/>
    <w:rsid w:val="005F357D"/>
    <w:rsid w:val="005F553F"/>
    <w:rsid w:val="005F58BA"/>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3602"/>
    <w:rsid w:val="00693A1D"/>
    <w:rsid w:val="00695064"/>
    <w:rsid w:val="00695C1D"/>
    <w:rsid w:val="006A017B"/>
    <w:rsid w:val="006A0F9A"/>
    <w:rsid w:val="006A11CE"/>
    <w:rsid w:val="006A13FF"/>
    <w:rsid w:val="006A170A"/>
    <w:rsid w:val="006A18FE"/>
    <w:rsid w:val="006A1A4C"/>
    <w:rsid w:val="006A23DB"/>
    <w:rsid w:val="006B0739"/>
    <w:rsid w:val="006B35D7"/>
    <w:rsid w:val="006B3DEC"/>
    <w:rsid w:val="006B46B7"/>
    <w:rsid w:val="006B5044"/>
    <w:rsid w:val="006B64F1"/>
    <w:rsid w:val="006C079D"/>
    <w:rsid w:val="006C3FAA"/>
    <w:rsid w:val="006C477A"/>
    <w:rsid w:val="006C4EA1"/>
    <w:rsid w:val="006C52CE"/>
    <w:rsid w:val="006C5CFC"/>
    <w:rsid w:val="006C60FD"/>
    <w:rsid w:val="006C6D5A"/>
    <w:rsid w:val="006C74B1"/>
    <w:rsid w:val="006D1817"/>
    <w:rsid w:val="006D30FF"/>
    <w:rsid w:val="006D39E5"/>
    <w:rsid w:val="006D549A"/>
    <w:rsid w:val="006D72CF"/>
    <w:rsid w:val="006D7489"/>
    <w:rsid w:val="006E01FE"/>
    <w:rsid w:val="006E5AEA"/>
    <w:rsid w:val="006E695F"/>
    <w:rsid w:val="006E7FC4"/>
    <w:rsid w:val="006F0120"/>
    <w:rsid w:val="006F0C4F"/>
    <w:rsid w:val="006F2FF4"/>
    <w:rsid w:val="006F3CE7"/>
    <w:rsid w:val="006F4323"/>
    <w:rsid w:val="006F4B6C"/>
    <w:rsid w:val="006F576B"/>
    <w:rsid w:val="006F5938"/>
    <w:rsid w:val="006F5CDF"/>
    <w:rsid w:val="006F5DE8"/>
    <w:rsid w:val="006F604C"/>
    <w:rsid w:val="006F6966"/>
    <w:rsid w:val="006F788C"/>
    <w:rsid w:val="00700A06"/>
    <w:rsid w:val="007023E2"/>
    <w:rsid w:val="007025B0"/>
    <w:rsid w:val="00702B1F"/>
    <w:rsid w:val="00703F97"/>
    <w:rsid w:val="007043DF"/>
    <w:rsid w:val="00705465"/>
    <w:rsid w:val="00707D6B"/>
    <w:rsid w:val="00710060"/>
    <w:rsid w:val="00710AD1"/>
    <w:rsid w:val="007117E1"/>
    <w:rsid w:val="007117E7"/>
    <w:rsid w:val="00711F0A"/>
    <w:rsid w:val="00715AA4"/>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3BCB"/>
    <w:rsid w:val="0074430B"/>
    <w:rsid w:val="00744ACB"/>
    <w:rsid w:val="00745331"/>
    <w:rsid w:val="00746AD0"/>
    <w:rsid w:val="007506DB"/>
    <w:rsid w:val="00750DEC"/>
    <w:rsid w:val="007524C4"/>
    <w:rsid w:val="00752C49"/>
    <w:rsid w:val="00753346"/>
    <w:rsid w:val="007538C5"/>
    <w:rsid w:val="00753C4A"/>
    <w:rsid w:val="00756C42"/>
    <w:rsid w:val="00756E7D"/>
    <w:rsid w:val="00757CF0"/>
    <w:rsid w:val="007601CB"/>
    <w:rsid w:val="00761488"/>
    <w:rsid w:val="0076262E"/>
    <w:rsid w:val="007635D4"/>
    <w:rsid w:val="007672B1"/>
    <w:rsid w:val="0076766E"/>
    <w:rsid w:val="007723EA"/>
    <w:rsid w:val="00773C11"/>
    <w:rsid w:val="00773DB1"/>
    <w:rsid w:val="00777D2E"/>
    <w:rsid w:val="00783F26"/>
    <w:rsid w:val="007850CB"/>
    <w:rsid w:val="00786620"/>
    <w:rsid w:val="00787320"/>
    <w:rsid w:val="00787E71"/>
    <w:rsid w:val="007A175E"/>
    <w:rsid w:val="007A204F"/>
    <w:rsid w:val="007A3A59"/>
    <w:rsid w:val="007A49FE"/>
    <w:rsid w:val="007A5777"/>
    <w:rsid w:val="007A61C2"/>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873"/>
    <w:rsid w:val="007D1D35"/>
    <w:rsid w:val="007D23E1"/>
    <w:rsid w:val="007D25B7"/>
    <w:rsid w:val="007D26B4"/>
    <w:rsid w:val="007D35FB"/>
    <w:rsid w:val="007D39E7"/>
    <w:rsid w:val="007D3CE2"/>
    <w:rsid w:val="007D44F0"/>
    <w:rsid w:val="007D493A"/>
    <w:rsid w:val="007D4A50"/>
    <w:rsid w:val="007E1C2E"/>
    <w:rsid w:val="007E4446"/>
    <w:rsid w:val="007E46CE"/>
    <w:rsid w:val="007E47C5"/>
    <w:rsid w:val="007E4B48"/>
    <w:rsid w:val="007E6101"/>
    <w:rsid w:val="007F0ED0"/>
    <w:rsid w:val="007F19C0"/>
    <w:rsid w:val="007F470E"/>
    <w:rsid w:val="007F5196"/>
    <w:rsid w:val="00802DC7"/>
    <w:rsid w:val="00802E26"/>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74F"/>
    <w:rsid w:val="00844D7B"/>
    <w:rsid w:val="00845E4B"/>
    <w:rsid w:val="00846CB5"/>
    <w:rsid w:val="00847ECE"/>
    <w:rsid w:val="00850035"/>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5098"/>
    <w:rsid w:val="00866AD4"/>
    <w:rsid w:val="00867B6D"/>
    <w:rsid w:val="00870481"/>
    <w:rsid w:val="0087148D"/>
    <w:rsid w:val="008760C3"/>
    <w:rsid w:val="00876E76"/>
    <w:rsid w:val="00877DD7"/>
    <w:rsid w:val="0088159C"/>
    <w:rsid w:val="008816D8"/>
    <w:rsid w:val="00882090"/>
    <w:rsid w:val="0088231B"/>
    <w:rsid w:val="0088256E"/>
    <w:rsid w:val="00882AE0"/>
    <w:rsid w:val="00885DBD"/>
    <w:rsid w:val="00887514"/>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728"/>
    <w:rsid w:val="008C077A"/>
    <w:rsid w:val="008C1B11"/>
    <w:rsid w:val="008C2073"/>
    <w:rsid w:val="008C3A5B"/>
    <w:rsid w:val="008C4413"/>
    <w:rsid w:val="008C4D02"/>
    <w:rsid w:val="008C5D7E"/>
    <w:rsid w:val="008C76B3"/>
    <w:rsid w:val="008C7DCA"/>
    <w:rsid w:val="008D0247"/>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6BB"/>
    <w:rsid w:val="00906D7B"/>
    <w:rsid w:val="00906EBA"/>
    <w:rsid w:val="00907DC7"/>
    <w:rsid w:val="0091127B"/>
    <w:rsid w:val="00912458"/>
    <w:rsid w:val="00912C35"/>
    <w:rsid w:val="00913CA0"/>
    <w:rsid w:val="00914DD7"/>
    <w:rsid w:val="00914E15"/>
    <w:rsid w:val="009151BB"/>
    <w:rsid w:val="00915BBE"/>
    <w:rsid w:val="00917106"/>
    <w:rsid w:val="009174E8"/>
    <w:rsid w:val="0092133C"/>
    <w:rsid w:val="00922221"/>
    <w:rsid w:val="009229CF"/>
    <w:rsid w:val="0092532F"/>
    <w:rsid w:val="00925B80"/>
    <w:rsid w:val="00926BB4"/>
    <w:rsid w:val="0092779E"/>
    <w:rsid w:val="00930A0B"/>
    <w:rsid w:val="009312C6"/>
    <w:rsid w:val="009318F0"/>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7426"/>
    <w:rsid w:val="0095050A"/>
    <w:rsid w:val="00950885"/>
    <w:rsid w:val="009532AB"/>
    <w:rsid w:val="00953F6C"/>
    <w:rsid w:val="00955FE4"/>
    <w:rsid w:val="0095616F"/>
    <w:rsid w:val="009564F4"/>
    <w:rsid w:val="00957C49"/>
    <w:rsid w:val="00960787"/>
    <w:rsid w:val="00960AD7"/>
    <w:rsid w:val="0096145E"/>
    <w:rsid w:val="0096251E"/>
    <w:rsid w:val="009645B6"/>
    <w:rsid w:val="009645C9"/>
    <w:rsid w:val="00965DD3"/>
    <w:rsid w:val="009663DA"/>
    <w:rsid w:val="00966B26"/>
    <w:rsid w:val="00966F89"/>
    <w:rsid w:val="00967B10"/>
    <w:rsid w:val="0097246E"/>
    <w:rsid w:val="00972DE8"/>
    <w:rsid w:val="009738CC"/>
    <w:rsid w:val="00974B67"/>
    <w:rsid w:val="00975A50"/>
    <w:rsid w:val="009762E4"/>
    <w:rsid w:val="009764E1"/>
    <w:rsid w:val="00981DEA"/>
    <w:rsid w:val="00981E29"/>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5225"/>
    <w:rsid w:val="009E619D"/>
    <w:rsid w:val="009F4E5B"/>
    <w:rsid w:val="009F5C92"/>
    <w:rsid w:val="009F5D5F"/>
    <w:rsid w:val="009F7687"/>
    <w:rsid w:val="009F7887"/>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AED"/>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E48"/>
    <w:rsid w:val="00A51466"/>
    <w:rsid w:val="00A52F38"/>
    <w:rsid w:val="00A5346E"/>
    <w:rsid w:val="00A54C7C"/>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B"/>
    <w:rsid w:val="00A81EFE"/>
    <w:rsid w:val="00A8462C"/>
    <w:rsid w:val="00A8472B"/>
    <w:rsid w:val="00A86379"/>
    <w:rsid w:val="00A87439"/>
    <w:rsid w:val="00A91BD9"/>
    <w:rsid w:val="00A91DF7"/>
    <w:rsid w:val="00A928AD"/>
    <w:rsid w:val="00A92D49"/>
    <w:rsid w:val="00A92E37"/>
    <w:rsid w:val="00A960BB"/>
    <w:rsid w:val="00A97222"/>
    <w:rsid w:val="00AA26C7"/>
    <w:rsid w:val="00AA2BC1"/>
    <w:rsid w:val="00AA2BDC"/>
    <w:rsid w:val="00AA2CCA"/>
    <w:rsid w:val="00AA317B"/>
    <w:rsid w:val="00AA5B36"/>
    <w:rsid w:val="00AA6BFD"/>
    <w:rsid w:val="00AB12E4"/>
    <w:rsid w:val="00AB1347"/>
    <w:rsid w:val="00AB7CB1"/>
    <w:rsid w:val="00AB7DCB"/>
    <w:rsid w:val="00AC63FC"/>
    <w:rsid w:val="00AC716D"/>
    <w:rsid w:val="00AC7BA4"/>
    <w:rsid w:val="00AD05EB"/>
    <w:rsid w:val="00AD0984"/>
    <w:rsid w:val="00AD1BEE"/>
    <w:rsid w:val="00AD20B4"/>
    <w:rsid w:val="00AD2566"/>
    <w:rsid w:val="00AD269C"/>
    <w:rsid w:val="00AD3A77"/>
    <w:rsid w:val="00AD400B"/>
    <w:rsid w:val="00AD42D9"/>
    <w:rsid w:val="00AD48B0"/>
    <w:rsid w:val="00AD7284"/>
    <w:rsid w:val="00AD7C52"/>
    <w:rsid w:val="00AE004B"/>
    <w:rsid w:val="00AE09FD"/>
    <w:rsid w:val="00AE0AE1"/>
    <w:rsid w:val="00AF645E"/>
    <w:rsid w:val="00AF6A03"/>
    <w:rsid w:val="00AF7E45"/>
    <w:rsid w:val="00B01AD1"/>
    <w:rsid w:val="00B02405"/>
    <w:rsid w:val="00B02414"/>
    <w:rsid w:val="00B03CD7"/>
    <w:rsid w:val="00B04C7C"/>
    <w:rsid w:val="00B05F99"/>
    <w:rsid w:val="00B06327"/>
    <w:rsid w:val="00B06791"/>
    <w:rsid w:val="00B06873"/>
    <w:rsid w:val="00B06AFA"/>
    <w:rsid w:val="00B0729E"/>
    <w:rsid w:val="00B07D85"/>
    <w:rsid w:val="00B1002B"/>
    <w:rsid w:val="00B159FB"/>
    <w:rsid w:val="00B2023B"/>
    <w:rsid w:val="00B202DD"/>
    <w:rsid w:val="00B2145A"/>
    <w:rsid w:val="00B217D0"/>
    <w:rsid w:val="00B21B59"/>
    <w:rsid w:val="00B225B2"/>
    <w:rsid w:val="00B267D9"/>
    <w:rsid w:val="00B2683D"/>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353A"/>
    <w:rsid w:val="00B44529"/>
    <w:rsid w:val="00B47C92"/>
    <w:rsid w:val="00B509C7"/>
    <w:rsid w:val="00B514D9"/>
    <w:rsid w:val="00B514EB"/>
    <w:rsid w:val="00B5424C"/>
    <w:rsid w:val="00B55435"/>
    <w:rsid w:val="00B55952"/>
    <w:rsid w:val="00B5650B"/>
    <w:rsid w:val="00B605F1"/>
    <w:rsid w:val="00B6169C"/>
    <w:rsid w:val="00B62F21"/>
    <w:rsid w:val="00B63169"/>
    <w:rsid w:val="00B6318F"/>
    <w:rsid w:val="00B63374"/>
    <w:rsid w:val="00B6396E"/>
    <w:rsid w:val="00B63D7E"/>
    <w:rsid w:val="00B67EF8"/>
    <w:rsid w:val="00B73665"/>
    <w:rsid w:val="00B74BAF"/>
    <w:rsid w:val="00B76D09"/>
    <w:rsid w:val="00B7745E"/>
    <w:rsid w:val="00B77ED5"/>
    <w:rsid w:val="00B812DD"/>
    <w:rsid w:val="00B82247"/>
    <w:rsid w:val="00B82F6D"/>
    <w:rsid w:val="00B8514C"/>
    <w:rsid w:val="00B86C5A"/>
    <w:rsid w:val="00B871E0"/>
    <w:rsid w:val="00B874B8"/>
    <w:rsid w:val="00B87B18"/>
    <w:rsid w:val="00B90142"/>
    <w:rsid w:val="00B91FC9"/>
    <w:rsid w:val="00B94DAA"/>
    <w:rsid w:val="00B95219"/>
    <w:rsid w:val="00BA12FA"/>
    <w:rsid w:val="00BA1855"/>
    <w:rsid w:val="00BA1C92"/>
    <w:rsid w:val="00BA48CB"/>
    <w:rsid w:val="00BA65BA"/>
    <w:rsid w:val="00BA78C3"/>
    <w:rsid w:val="00BA7D52"/>
    <w:rsid w:val="00BA7E8A"/>
    <w:rsid w:val="00BB0120"/>
    <w:rsid w:val="00BB0603"/>
    <w:rsid w:val="00BB0A0C"/>
    <w:rsid w:val="00BB0A4A"/>
    <w:rsid w:val="00BB0B8D"/>
    <w:rsid w:val="00BB2B2E"/>
    <w:rsid w:val="00BB35A8"/>
    <w:rsid w:val="00BB385F"/>
    <w:rsid w:val="00BB4763"/>
    <w:rsid w:val="00BB5085"/>
    <w:rsid w:val="00BB619E"/>
    <w:rsid w:val="00BB67A8"/>
    <w:rsid w:val="00BB6F21"/>
    <w:rsid w:val="00BC150C"/>
    <w:rsid w:val="00BC1A25"/>
    <w:rsid w:val="00BC36AE"/>
    <w:rsid w:val="00BC434C"/>
    <w:rsid w:val="00BC507D"/>
    <w:rsid w:val="00BC5624"/>
    <w:rsid w:val="00BC622A"/>
    <w:rsid w:val="00BC74D1"/>
    <w:rsid w:val="00BD0594"/>
    <w:rsid w:val="00BD08F3"/>
    <w:rsid w:val="00BD12B2"/>
    <w:rsid w:val="00BD2146"/>
    <w:rsid w:val="00BD487E"/>
    <w:rsid w:val="00BD4BAF"/>
    <w:rsid w:val="00BD550D"/>
    <w:rsid w:val="00BD60CF"/>
    <w:rsid w:val="00BD7374"/>
    <w:rsid w:val="00BE0CC1"/>
    <w:rsid w:val="00BE14F0"/>
    <w:rsid w:val="00BE551C"/>
    <w:rsid w:val="00BE7272"/>
    <w:rsid w:val="00BF1683"/>
    <w:rsid w:val="00BF3841"/>
    <w:rsid w:val="00BF45F3"/>
    <w:rsid w:val="00BF474B"/>
    <w:rsid w:val="00BF5962"/>
    <w:rsid w:val="00BF5966"/>
    <w:rsid w:val="00BF71BD"/>
    <w:rsid w:val="00BF7FBE"/>
    <w:rsid w:val="00C06A1F"/>
    <w:rsid w:val="00C128B3"/>
    <w:rsid w:val="00C14409"/>
    <w:rsid w:val="00C15579"/>
    <w:rsid w:val="00C15D36"/>
    <w:rsid w:val="00C17C5D"/>
    <w:rsid w:val="00C2058E"/>
    <w:rsid w:val="00C20C8B"/>
    <w:rsid w:val="00C22186"/>
    <w:rsid w:val="00C23A24"/>
    <w:rsid w:val="00C254FA"/>
    <w:rsid w:val="00C25F7F"/>
    <w:rsid w:val="00C260AE"/>
    <w:rsid w:val="00C269B5"/>
    <w:rsid w:val="00C322F3"/>
    <w:rsid w:val="00C33BAD"/>
    <w:rsid w:val="00C345FA"/>
    <w:rsid w:val="00C35D00"/>
    <w:rsid w:val="00C40EBE"/>
    <w:rsid w:val="00C42191"/>
    <w:rsid w:val="00C42627"/>
    <w:rsid w:val="00C42903"/>
    <w:rsid w:val="00C42B2C"/>
    <w:rsid w:val="00C448CE"/>
    <w:rsid w:val="00C45CEF"/>
    <w:rsid w:val="00C46A1F"/>
    <w:rsid w:val="00C473F6"/>
    <w:rsid w:val="00C50ADA"/>
    <w:rsid w:val="00C547E6"/>
    <w:rsid w:val="00C55036"/>
    <w:rsid w:val="00C56135"/>
    <w:rsid w:val="00C57A4D"/>
    <w:rsid w:val="00C60D00"/>
    <w:rsid w:val="00C611C9"/>
    <w:rsid w:val="00C6120B"/>
    <w:rsid w:val="00C621B6"/>
    <w:rsid w:val="00C636AE"/>
    <w:rsid w:val="00C6375D"/>
    <w:rsid w:val="00C63F33"/>
    <w:rsid w:val="00C64612"/>
    <w:rsid w:val="00C652B1"/>
    <w:rsid w:val="00C659CF"/>
    <w:rsid w:val="00C6673E"/>
    <w:rsid w:val="00C67B22"/>
    <w:rsid w:val="00C7003E"/>
    <w:rsid w:val="00C70771"/>
    <w:rsid w:val="00C717A3"/>
    <w:rsid w:val="00C72982"/>
    <w:rsid w:val="00C76736"/>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A0705"/>
    <w:rsid w:val="00CA0A06"/>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5470"/>
    <w:rsid w:val="00CC5F09"/>
    <w:rsid w:val="00CC70B0"/>
    <w:rsid w:val="00CC72ED"/>
    <w:rsid w:val="00CC7933"/>
    <w:rsid w:val="00CD01F7"/>
    <w:rsid w:val="00CD115A"/>
    <w:rsid w:val="00CD29BD"/>
    <w:rsid w:val="00CD4105"/>
    <w:rsid w:val="00CD42B8"/>
    <w:rsid w:val="00CD5DE4"/>
    <w:rsid w:val="00CE025F"/>
    <w:rsid w:val="00CE05CB"/>
    <w:rsid w:val="00CE16F1"/>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23A6"/>
    <w:rsid w:val="00D23CDC"/>
    <w:rsid w:val="00D25BDA"/>
    <w:rsid w:val="00D27518"/>
    <w:rsid w:val="00D308D6"/>
    <w:rsid w:val="00D31990"/>
    <w:rsid w:val="00D3224E"/>
    <w:rsid w:val="00D32F5C"/>
    <w:rsid w:val="00D335E1"/>
    <w:rsid w:val="00D35B18"/>
    <w:rsid w:val="00D36489"/>
    <w:rsid w:val="00D365E6"/>
    <w:rsid w:val="00D376AE"/>
    <w:rsid w:val="00D40191"/>
    <w:rsid w:val="00D403F9"/>
    <w:rsid w:val="00D43617"/>
    <w:rsid w:val="00D44720"/>
    <w:rsid w:val="00D45659"/>
    <w:rsid w:val="00D4618A"/>
    <w:rsid w:val="00D465B3"/>
    <w:rsid w:val="00D4666D"/>
    <w:rsid w:val="00D4678D"/>
    <w:rsid w:val="00D46F4C"/>
    <w:rsid w:val="00D51A9E"/>
    <w:rsid w:val="00D54336"/>
    <w:rsid w:val="00D548C9"/>
    <w:rsid w:val="00D60785"/>
    <w:rsid w:val="00D60EF2"/>
    <w:rsid w:val="00D6138B"/>
    <w:rsid w:val="00D63D6F"/>
    <w:rsid w:val="00D66CDB"/>
    <w:rsid w:val="00D66EFC"/>
    <w:rsid w:val="00D703C7"/>
    <w:rsid w:val="00D73A94"/>
    <w:rsid w:val="00D77034"/>
    <w:rsid w:val="00D80429"/>
    <w:rsid w:val="00D825BF"/>
    <w:rsid w:val="00D8383B"/>
    <w:rsid w:val="00D84907"/>
    <w:rsid w:val="00D84D13"/>
    <w:rsid w:val="00D84F87"/>
    <w:rsid w:val="00D864A8"/>
    <w:rsid w:val="00D867B8"/>
    <w:rsid w:val="00D870C5"/>
    <w:rsid w:val="00D91156"/>
    <w:rsid w:val="00D912FA"/>
    <w:rsid w:val="00D93490"/>
    <w:rsid w:val="00D9353F"/>
    <w:rsid w:val="00DA066C"/>
    <w:rsid w:val="00DA0C4E"/>
    <w:rsid w:val="00DA10F5"/>
    <w:rsid w:val="00DA12A8"/>
    <w:rsid w:val="00DA1DB3"/>
    <w:rsid w:val="00DA421B"/>
    <w:rsid w:val="00DA499E"/>
    <w:rsid w:val="00DA4EAD"/>
    <w:rsid w:val="00DA523C"/>
    <w:rsid w:val="00DA527E"/>
    <w:rsid w:val="00DA63AC"/>
    <w:rsid w:val="00DB165C"/>
    <w:rsid w:val="00DB2B19"/>
    <w:rsid w:val="00DB2B96"/>
    <w:rsid w:val="00DB442E"/>
    <w:rsid w:val="00DB4D74"/>
    <w:rsid w:val="00DB75F7"/>
    <w:rsid w:val="00DC0912"/>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F2681"/>
    <w:rsid w:val="00DF2FB3"/>
    <w:rsid w:val="00DF3980"/>
    <w:rsid w:val="00DF3F05"/>
    <w:rsid w:val="00DF3F6B"/>
    <w:rsid w:val="00DF5127"/>
    <w:rsid w:val="00DF6FE1"/>
    <w:rsid w:val="00E00005"/>
    <w:rsid w:val="00E015FE"/>
    <w:rsid w:val="00E02AF1"/>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F5"/>
    <w:rsid w:val="00E31983"/>
    <w:rsid w:val="00E33ACA"/>
    <w:rsid w:val="00E355E7"/>
    <w:rsid w:val="00E356FB"/>
    <w:rsid w:val="00E372CB"/>
    <w:rsid w:val="00E37904"/>
    <w:rsid w:val="00E44CC9"/>
    <w:rsid w:val="00E45FD8"/>
    <w:rsid w:val="00E45FE1"/>
    <w:rsid w:val="00E47F33"/>
    <w:rsid w:val="00E47FF9"/>
    <w:rsid w:val="00E5018F"/>
    <w:rsid w:val="00E5240A"/>
    <w:rsid w:val="00E55EE3"/>
    <w:rsid w:val="00E57010"/>
    <w:rsid w:val="00E571C2"/>
    <w:rsid w:val="00E5729D"/>
    <w:rsid w:val="00E57DB1"/>
    <w:rsid w:val="00E611C4"/>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59B1"/>
    <w:rsid w:val="00EA603C"/>
    <w:rsid w:val="00EA67BC"/>
    <w:rsid w:val="00EA70B4"/>
    <w:rsid w:val="00EB1671"/>
    <w:rsid w:val="00EB1985"/>
    <w:rsid w:val="00EB20F3"/>
    <w:rsid w:val="00EB42E0"/>
    <w:rsid w:val="00EB5F27"/>
    <w:rsid w:val="00EB7B93"/>
    <w:rsid w:val="00EC0A0B"/>
    <w:rsid w:val="00EC179C"/>
    <w:rsid w:val="00EC206B"/>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C4F"/>
    <w:rsid w:val="00F0798B"/>
    <w:rsid w:val="00F12318"/>
    <w:rsid w:val="00F128DE"/>
    <w:rsid w:val="00F13B6B"/>
    <w:rsid w:val="00F1480C"/>
    <w:rsid w:val="00F177AA"/>
    <w:rsid w:val="00F17BCD"/>
    <w:rsid w:val="00F20FDE"/>
    <w:rsid w:val="00F2100D"/>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526"/>
    <w:rsid w:val="00F405F7"/>
    <w:rsid w:val="00F43E78"/>
    <w:rsid w:val="00F454D2"/>
    <w:rsid w:val="00F504D6"/>
    <w:rsid w:val="00F509FA"/>
    <w:rsid w:val="00F51BCF"/>
    <w:rsid w:val="00F53A80"/>
    <w:rsid w:val="00F54912"/>
    <w:rsid w:val="00F56B10"/>
    <w:rsid w:val="00F5712E"/>
    <w:rsid w:val="00F61A6B"/>
    <w:rsid w:val="00F621A0"/>
    <w:rsid w:val="00F622F2"/>
    <w:rsid w:val="00F638A1"/>
    <w:rsid w:val="00F646AE"/>
    <w:rsid w:val="00F66472"/>
    <w:rsid w:val="00F70FC7"/>
    <w:rsid w:val="00F718CC"/>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16E"/>
    <w:rsid w:val="00F8771B"/>
    <w:rsid w:val="00F87C4D"/>
    <w:rsid w:val="00F92614"/>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qFormat/>
    <w:rsid w:val="00DC5B49"/>
    <w:pPr>
      <w:pageBreakBefore/>
      <w:numPr>
        <w:numId w:val="19"/>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966B26"/>
    <w:pPr>
      <w:pageBreakBefore w:val="0"/>
      <w:numPr>
        <w:ilvl w:val="1"/>
        <w:numId w:val="5"/>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532401"/>
    <w:pPr>
      <w:tabs>
        <w:tab w:val="left" w:pos="1304"/>
        <w:tab w:val="left" w:pos="2608"/>
        <w:tab w:val="left" w:pos="3912"/>
        <w:tab w:val="left" w:pos="5216"/>
        <w:tab w:val="left" w:pos="6520"/>
        <w:tab w:val="left" w:pos="7824"/>
        <w:tab w:val="left" w:pos="9128"/>
      </w:tabs>
      <w:spacing w:after="12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rsid w:val="00DC5B49"/>
    <w:rPr>
      <w:rFonts w:ascii="Arial" w:eastAsia="ヒラギノ角ゴ Pro W3" w:hAnsi="Arial"/>
      <w:b/>
      <w:color w:val="000000"/>
      <w:kern w:val="32"/>
      <w:lang w:eastAsia="en-US"/>
    </w:rPr>
  </w:style>
  <w:style w:type="character" w:customStyle="1" w:styleId="Rubrik2Char">
    <w:name w:val="Rubrik 2 Char"/>
    <w:link w:val="Rubrik2"/>
    <w:rsid w:val="00966B26"/>
    <w:rPr>
      <w:rFonts w:ascii="Arial" w:eastAsia="ヒラギノ角ゴ Pro W3" w:hAnsi="Arial"/>
      <w:b/>
      <w:i/>
      <w:color w:val="000000"/>
      <w:kern w:val="32"/>
      <w:sz w:val="24"/>
      <w:szCs w:val="28"/>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401"/>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qFormat/>
    <w:rsid w:val="00DC5B49"/>
    <w:pPr>
      <w:pageBreakBefore/>
      <w:numPr>
        <w:numId w:val="19"/>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966B26"/>
    <w:pPr>
      <w:pageBreakBefore w:val="0"/>
      <w:numPr>
        <w:ilvl w:val="1"/>
        <w:numId w:val="5"/>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532401"/>
    <w:pPr>
      <w:tabs>
        <w:tab w:val="left" w:pos="1304"/>
        <w:tab w:val="left" w:pos="2608"/>
        <w:tab w:val="left" w:pos="3912"/>
        <w:tab w:val="left" w:pos="5216"/>
        <w:tab w:val="left" w:pos="6520"/>
        <w:tab w:val="left" w:pos="7824"/>
        <w:tab w:val="left" w:pos="9128"/>
      </w:tabs>
      <w:spacing w:after="12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rsid w:val="00DC5B49"/>
    <w:rPr>
      <w:rFonts w:ascii="Arial" w:eastAsia="ヒラギノ角ゴ Pro W3" w:hAnsi="Arial"/>
      <w:b/>
      <w:color w:val="000000"/>
      <w:kern w:val="32"/>
      <w:lang w:eastAsia="en-US"/>
    </w:rPr>
  </w:style>
  <w:style w:type="character" w:customStyle="1" w:styleId="Rubrik2Char">
    <w:name w:val="Rubrik 2 Char"/>
    <w:link w:val="Rubrik2"/>
    <w:rsid w:val="00966B26"/>
    <w:rPr>
      <w:rFonts w:ascii="Arial" w:eastAsia="ヒラギノ角ゴ Pro W3" w:hAnsi="Arial"/>
      <w:b/>
      <w:i/>
      <w:color w:val="000000"/>
      <w:kern w:val="32"/>
      <w:sz w:val="24"/>
      <w:szCs w:val="28"/>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401"/>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2.xml"/><Relationship Id="rId21" Type="http://schemas.openxmlformats.org/officeDocument/2006/relationships/header" Target="head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hyperlink" Target="http://rivta.forge.osor.eu/specs/RIV_TA_OVERSIKT_2.0.pdf" TargetMode="External"/><Relationship Id="rId14" Type="http://schemas.openxmlformats.org/officeDocument/2006/relationships/header" Target="header1.xml"/><Relationship Id="rId15" Type="http://schemas.openxmlformats.org/officeDocument/2006/relationships/hyperlink" Target="http://en.wikipedia.org/wiki/ISO_8824" TargetMode="External"/><Relationship Id="rId16" Type="http://schemas.openxmlformats.org/officeDocument/2006/relationships/hyperlink" Target="http://www.arkitekturledningen.se/undermappar/Dokument/V-TIM_v2_091013_English_attributes.pdf" TargetMode="Externa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3BC95-3C0E-8B47-A95E-BE9F553B9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4156</Words>
  <Characters>22032</Characters>
  <Application>Microsoft Macintosh Word</Application>
  <DocSecurity>0</DocSecurity>
  <Lines>183</Lines>
  <Paragraphs>52</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Tjänstekontrakt remissprocessen</vt:lpstr>
      <vt:lpstr>ME03 - Slutrapport</vt:lpstr>
    </vt:vector>
  </TitlesOfParts>
  <Company>NA</Company>
  <LinksUpToDate>false</LinksUpToDate>
  <CharactersWithSpaces>26136</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Stefan Gustafsson</cp:lastModifiedBy>
  <cp:revision>2</cp:revision>
  <cp:lastPrinted>2012-08-21T08:33:00Z</cp:lastPrinted>
  <dcterms:created xsi:type="dcterms:W3CDTF">2012-08-27T11:24:00Z</dcterms:created>
  <dcterms:modified xsi:type="dcterms:W3CDTF">2012-08-27T11:24:00Z</dcterms:modified>
</cp:coreProperties>
</file>