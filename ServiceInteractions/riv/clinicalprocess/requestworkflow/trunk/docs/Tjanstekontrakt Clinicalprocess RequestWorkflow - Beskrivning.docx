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9918E25" w:rsidR="00F405F7" w:rsidRPr="00411CA0" w:rsidRDefault="00B76D09" w:rsidP="00F405F7">
      <w:pPr>
        <w:pStyle w:val="Friform"/>
        <w:rPr>
          <w:rFonts w:ascii="Arial" w:hAnsi="Arial"/>
          <w:b/>
          <w:sz w:val="56"/>
        </w:rPr>
      </w:pPr>
      <w:r>
        <w:rPr>
          <w:rFonts w:ascii="Arial" w:hAnsi="Arial"/>
          <w:b/>
          <w:sz w:val="56"/>
        </w:rPr>
        <w:t>Remis</w:t>
      </w:r>
      <w:r w:rsidR="009564F4">
        <w:rPr>
          <w:rFonts w:ascii="Arial" w:hAnsi="Arial"/>
          <w:b/>
          <w:sz w:val="56"/>
        </w:rPr>
        <w:t>process</w:t>
      </w:r>
      <w:r w:rsidR="00F405F7">
        <w:rPr>
          <w:rFonts w:ascii="Arial" w:hAnsi="Arial"/>
          <w:b/>
          <w:sz w:val="56"/>
        </w:rPr>
        <w:t xml:space="preserve"> </w:t>
      </w:r>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721F777F" w14:textId="77777777" w:rsidR="00F405F7" w:rsidRPr="00411CA0" w:rsidRDefault="00F405F7" w:rsidP="00F405F7">
      <w:pPr>
        <w:pStyle w:val="Friform"/>
        <w:rPr>
          <w:rFonts w:ascii="Arial" w:hAnsi="Arial"/>
          <w:sz w:val="36"/>
        </w:rPr>
      </w:pPr>
    </w:p>
    <w:p w14:paraId="3C3847D6" w14:textId="71408EE5" w:rsidR="00F405F7" w:rsidRPr="00411CA0" w:rsidRDefault="0062556B" w:rsidP="00F405F7">
      <w:pPr>
        <w:pStyle w:val="Friform"/>
        <w:rPr>
          <w:rFonts w:ascii="Arial" w:hAnsi="Arial"/>
          <w:sz w:val="36"/>
        </w:rPr>
      </w:pPr>
      <w:r>
        <w:rPr>
          <w:rFonts w:ascii="Arial" w:hAnsi="Arial"/>
          <w:sz w:val="36"/>
        </w:rPr>
        <w:t xml:space="preserve">Version </w:t>
      </w:r>
      <w:r w:rsidR="00460D05">
        <w:rPr>
          <w:rFonts w:ascii="Arial" w:hAnsi="Arial"/>
          <w:sz w:val="36"/>
        </w:rPr>
        <w:t>PA1</w:t>
      </w:r>
    </w:p>
    <w:p w14:paraId="5628AA97" w14:textId="0FF8008D" w:rsidR="00F405F7" w:rsidRDefault="00B95219" w:rsidP="00F405F7">
      <w:pPr>
        <w:pStyle w:val="Friform"/>
        <w:rPr>
          <w:rFonts w:ascii="Arial" w:hAnsi="Arial"/>
          <w:sz w:val="36"/>
        </w:rPr>
      </w:pPr>
      <w:r>
        <w:rPr>
          <w:rFonts w:ascii="Arial" w:hAnsi="Arial"/>
          <w:sz w:val="36"/>
        </w:rPr>
        <w:t>2012-06-20</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F77CDF" w:rsidRDefault="00F77CDF"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4f81bd [3204]">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ersidigt dokument 50" o:spid="_x0000_s1028" type="#_x0000_t115" style="position:absolute;left:879;top:15586;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mIkr8A&#10;AADbAAAADwAAAGRycy9kb3ducmV2LnhtbERPy4rCMBTdC/MP4Q6407SCOlSjSGFg3I2vxewuzbUN&#10;NjclibX+/WQhuDyc93o72Fb05INxrCCfZiCIK6cN1wrOp+/JF4gQkTW2jknBkwJsNx+jNRbaPfhA&#10;/THWIoVwKFBBE2NXSBmqhiyGqeuIE3d13mJM0NdSe3ykcNvKWZYtpEXDqaHBjsqGqtvxbhXgrDyY&#10;e39Z1r/0NNYv5vu8/1Nq/DnsViAiDfEtfrl/tIJ5Wp++pB8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YiSvwAAANsAAAAPAAAAAAAAAAAAAAAAAJgCAABkcnMvZG93bnJl&#10;di54bWxQSwUGAAAAAAQABAD1AAAAhAMAAAAA&#10;" fillcolor="#95b3d7 [1940]" strokecolor="#243f60 [1604]" strokeweight="2pt">
                  <v:textbox>
                    <w:txbxContent>
                      <w:p w14:paraId="46689304" w14:textId="77777777" w:rsidR="005F553F" w:rsidRDefault="005F553F" w:rsidP="00CF3C2A">
                        <w:pPr>
                          <w:rPr>
                            <w:rFonts w:eastAsia="Times New Roman"/>
                          </w:rPr>
                        </w:pP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top:17948;width:15945;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YocQA&#10;AADbAAAADwAAAGRycy9kb3ducmV2LnhtbESPQWvCQBSE7wX/w/IEb3WTQoukrqK2RU8tib14e2Sf&#10;2WD2bdjdavLv3UKhx2FmvmGW68F24ko+tI4V5PMMBHHtdMuNgu/jx+MCRIjIGjvHpGCkAOvV5GGJ&#10;hXY3LulaxUYkCIcCFZgY+0LKUBuyGOauJ07e2XmLMUnfSO3xluC2k09Z9iIttpwWDPa0M1Rfqh+r&#10;oMze40J/7fPjWPrt5xjMqXorlZpNh80riEhD/A//tQ9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GKHEAAAA2wAAAA8AAAAAAAAAAAAAAAAAmAIAAGRycy9k&#10;b3ducmV2LnhtbFBLBQYAAAAABAAEAPUAAACJAwAAAAA=&#10;" adj="20482" fillcolor="#4f81bd [3204]" strokecolor="#243f60 [1604]" strokeweight="2pt">
                  <v:textbox>
                    <w:txbxContent>
                      <w:p w14:paraId="152E3DC3" w14:textId="77777777" w:rsidR="005F553F" w:rsidRDefault="005F553F" w:rsidP="00CF3C2A">
                        <w:pPr>
                          <w:rPr>
                            <w:rFonts w:eastAsia="Times New Roman"/>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top:12301;width:5828;height:12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xgMYA&#10;AADbAAAADwAAAGRycy9kb3ducmV2LnhtbESPQWvCQBSE74X+h+UJvdWNgaYaXaVEhIr0kNRDvT2y&#10;r0lo9m3IrjH117uFgsdhZr5hVpvRtGKg3jWWFcymEQji0uqGKwXHz93zHITzyBpby6Tglxxs1o8P&#10;K0y1vXBOQ+ErESDsUlRQe9+lUrqyJoNuajvi4H3b3qAPsq+k7vES4KaVcRQl0mDDYaHGjrKayp/i&#10;bBR80WvXJB/bfKD9ITsuFtfq5LZKPU3GtyUIT6O/h//b71rBSwx/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lxgMYAAADbAAAADwAAAAAAAAAAAAAAAACYAgAAZHJz&#10;L2Rvd25yZXYueG1sUEsFBgAAAAAEAAQA9QAAAIsDAAAAAA==&#10;" adj="2531" fillcolor="#4f81bd [3204]" strokecolor="#243f60 [1604]" strokeweight="2pt">
                  <v:textbox>
                    <w:txbxContent>
                      <w:p w14:paraId="795F39D8" w14:textId="77777777" w:rsidR="005F553F" w:rsidRDefault="005F553F" w:rsidP="00CF3C2A">
                        <w:pPr>
                          <w:rPr>
                            <w:rFonts w:eastAsia="Times New Roman"/>
                          </w:rPr>
                        </w:pPr>
                      </w:p>
                    </w:txbxContent>
                  </v:textbox>
                </v:shape>
                <v:shape id="Flersidigt dokument 53" o:spid="_x0000_s1031" type="#_x0000_t115" style="position:absolute;left:6065;top:7679;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W5cIA&#10;AADbAAAADwAAAGRycy9kb3ducmV2LnhtbESPT4vCMBTE78J+h/CEvWmqi6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xblwgAAANsAAAAPAAAAAAAAAAAAAAAAAJgCAABkcnMvZG93&#10;bnJldi54bWxQSwUGAAAAAAQABAD1AAAAhwMAAAAA&#10;" fillcolor="#95b3d7 [1940]" strokecolor="#243f60 [1604]" strokeweight="2pt">
                  <v:textbox>
                    <w:txbxContent>
                      <w:p w14:paraId="5706D84D" w14:textId="77777777" w:rsidR="005F553F" w:rsidRDefault="005F553F" w:rsidP="00CF3C2A">
                        <w:pPr>
                          <w:rPr>
                            <w:rFonts w:eastAsia="Times New Roman"/>
                          </w:rPr>
                        </w:pPr>
                      </w:p>
                    </w:txbxContent>
                  </v:textbox>
                </v:shape>
                <v:shape id="Flersidigt dokument 54" o:spid="_x0000_s1032" type="#_x0000_t115" style="position:absolute;left:4905;top:23353;width:9637;height:6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OkcIA&#10;AADbAAAADwAAAGRycy9kb3ducmV2LnhtbESPT4vCMBTE78J+h/CEvWmqrK5UoyyCoDf/7cHbo3m2&#10;wealJLHWb2+EhT0OM/MbZrHqbC1a8sE4VjAaZiCIC6cNlwrOp81gBiJEZI21Y1LwpACr5Udvgbl2&#10;Dz5Qe4ylSBAOOSqoYmxyKUNRkcUwdA1x8q7OW4xJ+lJqj48Et7UcZ9lUWjScFipsaF1RcTverQIc&#10;rw/m3v5+l3t6Guunk92ovSj12e9+5iAidfE//NfeagWTL3h/S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8o6RwgAAANsAAAAPAAAAAAAAAAAAAAAAAJgCAABkcnMvZG93&#10;bnJldi54bWxQSwUGAAAAAAQABAD1AAAAhwMAAAAA&#10;" fillcolor="#95b3d7 [1940]" strokecolor="#243f60 [1604]" strokeweight="2pt">
                  <v:textbox>
                    <w:txbxContent>
                      <w:p w14:paraId="1D4398B5" w14:textId="77777777" w:rsidR="005F553F" w:rsidRDefault="005F553F" w:rsidP="00CF3C2A">
                        <w:pPr>
                          <w:rPr>
                            <w:rFonts w:eastAsia="Times New Roman"/>
                          </w:rPr>
                        </w:pPr>
                      </w:p>
                    </w:txbxContent>
                  </v:textbox>
                </v:shape>
                <v:shape id="V-form med huvud 55" o:spid="_x0000_s1033" type="#_x0000_t94" style="position:absolute;left:16568;top:9935;width:12061;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FsMMA&#10;AADbAAAADwAAAGRycy9kb3ducmV2LnhtbESPT2vCQBTE70K/w/IKvenGglJiNqIVQ67+Aa/P3WcS&#10;zL4N2W1M++ndQqHHYWZ+w2Tr0bZioN43jhXMZwkIYu1Mw5WC82k//QDhA7LB1jEp+CYP6/xlkmFq&#10;3IMPNBxDJSKEfYoK6hC6VEqva7LoZ64jjt7N9RZDlH0lTY+PCLetfE+SpbTYcFyosaPPmvT9+GUV&#10;XAZ9OlyD28ntfiy93hXt8FMo9fY6blYgAo3hP/zXLo2CxQJ+v8QfI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1FsMMAAADbAAAADwAAAAAAAAAAAAAAAACYAgAAZHJzL2Rv&#10;d25yZXYueG1sUEsFBgAAAAAEAAQA9QAAAIgDAAAAAA==&#10;" adj="20122" fillcolor="#4f81bd [3204]" strokecolor="#243f60 [1604]" strokeweight="2pt">
                  <v:textbox>
                    <w:txbxContent>
                      <w:p w14:paraId="2F935548" w14:textId="77777777" w:rsidR="005F553F" w:rsidRDefault="005F553F" w:rsidP="00CF3C2A">
                        <w:pPr>
                          <w:rPr>
                            <w:rFonts w:eastAsia="Times New Roman"/>
                          </w:rPr>
                        </w:pPr>
                      </w:p>
                    </w:txbxContent>
                  </v:textbox>
                </v:shape>
                <v:shape id="V-form med huvud 56" o:spid="_x0000_s1034" type="#_x0000_t94" style="position:absolute;left:16556;top:25540;width:12061;height:1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x8EA&#10;AADbAAAADwAAAGRycy9kb3ducmV2LnhtbESPS6vCMBSE9xf8D+EI7q6pgnKpRvGB4tYHuD0mx7bY&#10;nJQm1uqvN4Jwl8PMfMNM560tRUO1LxwrGPQTEMTamYIzBafj5vcPhA/IBkvHpOBJHuazzs8UU+Me&#10;vKfmEDIRIexTVJCHUKVSep2TRd93FXH0rq62GKKsM2lqfES4LeUwScbSYsFxIceKVjnp2+FuFZwb&#10;fdxfglvL5abdeb3els1rq1Sv2y4mIAK14T/8be+MgtEY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28fBAAAA2wAAAA8AAAAAAAAAAAAAAAAAmAIAAGRycy9kb3du&#10;cmV2LnhtbFBLBQYAAAAABAAEAPUAAACGAwAAAAA=&#10;" adj="20122" fillcolor="#4f81bd [3204]" strokecolor="#243f60 [1604]" strokeweight="2pt">
                  <v:textbox>
                    <w:txbxContent>
                      <w:p w14:paraId="7F19AB70" w14:textId="77777777" w:rsidR="005F553F" w:rsidRDefault="005F553F" w:rsidP="00CF3C2A">
                        <w:pPr>
                          <w:rPr>
                            <w:rFonts w:eastAsia="Times New Roman"/>
                          </w:rPr>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kument 57" o:spid="_x0000_s1035" type="#_x0000_t114" style="position:absolute;left:44092;top:15756;width:8310;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2KsYA&#10;AADbAAAADwAAAGRycy9kb3ducmV2LnhtbESPQWvCQBSE70L/w/IKvYhuKlo1dZUiFXrpwVSU3p7Z&#10;12xo9m3IrjH117sFweMwM98wi1VnK9FS40vHCp6HCQji3OmSCwW7r81gBsIHZI2VY1LwRx5Wy4fe&#10;AlPtzrylNguFiBD2KSowIdSplD43ZNEPXU0cvR/XWAxRNoXUDZ4j3FZylCQv0mLJccFgTWtD+W92&#10;sgqOWd/sv4+H8cm49vMyP2Tz6Xup1NNj9/YKIlAX7uFb+0MrmEzh/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C2KsYAAADbAAAADwAAAAAAAAAAAAAAAACYAgAAZHJz&#10;L2Rvd25yZXYueG1sUEsFBgAAAAAEAAQA9QAAAIsDAAAAAA==&#10;" fillcolor="#4f81bd [3204]" strokecolor="#243f60 [1604]" strokeweight="2pt">
                  <v:textbox>
                    <w:txbxContent>
                      <w:p w14:paraId="318A64DC" w14:textId="77777777" w:rsidR="005F553F" w:rsidRDefault="005F553F" w:rsidP="00CF3C2A">
                        <w:pPr>
                          <w:rPr>
                            <w:rFonts w:eastAsia="Times New Roman"/>
                          </w:rPr>
                        </w:pPr>
                      </w:p>
                    </w:txbxContent>
                  </v:textbox>
                </v:shape>
                <v:shape id="V-form med huvud 58" o:spid="_x0000_s1036" type="#_x0000_t94" style="position:absolute;left:38151;top:18233;width:4594;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Y8AA&#10;AADbAAAADwAAAGRycy9kb3ducmV2LnhtbERPzYrCMBC+C/sOYRb2pukuutRqFFEXRLyofYBpM7bF&#10;ZlKSqPXtzUHY48f3P1/2phV3cr6xrOB7lIAgLq1uuFKQn/+GKQgfkDW2lknBkzwsFx+DOWbaPvhI&#10;91OoRAxhn6GCOoQuk9KXNRn0I9sRR+5incEQoaukdviI4aaVP0nyKw02HBtq7GhdU3k93YyCzWqc&#10;2Dyv8qJI3b7YTA/r7e2g1Ndnv5qBCNSHf/HbvdMKJn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QY8AAAADbAAAADwAAAAAAAAAAAAAAAACYAgAAZHJzL2Rvd25y&#10;ZXYueG1sUEsFBgAAAAAEAAQA9QAAAIUDAAAAAA==&#10;" adj="20474" fillcolor="#4f81bd [3204]" strokecolor="#243f60 [1604]" strokeweight="2pt">
                  <v:textbox>
                    <w:txbxContent>
                      <w:p w14:paraId="71B6C506" w14:textId="77777777" w:rsidR="005F553F" w:rsidRDefault="005F553F"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857D10">
            <w:pPr>
              <w:pStyle w:val="Brdtext"/>
            </w:pPr>
            <w:r>
              <w:t>Version</w:t>
            </w:r>
          </w:p>
        </w:tc>
        <w:tc>
          <w:tcPr>
            <w:tcW w:w="1224" w:type="dxa"/>
          </w:tcPr>
          <w:p w14:paraId="57E32449" w14:textId="77777777" w:rsidR="007E46CE" w:rsidRDefault="007E46CE" w:rsidP="00857D10">
            <w:pPr>
              <w:pStyle w:val="Brdtext"/>
            </w:pPr>
            <w:r>
              <w:t>Revision Datum</w:t>
            </w:r>
          </w:p>
        </w:tc>
        <w:tc>
          <w:tcPr>
            <w:tcW w:w="4140" w:type="dxa"/>
          </w:tcPr>
          <w:p w14:paraId="3FF3E64D" w14:textId="77777777" w:rsidR="007E46CE" w:rsidRDefault="007E46CE" w:rsidP="00857D10">
            <w:pPr>
              <w:pStyle w:val="Brdtext"/>
            </w:pPr>
            <w:r>
              <w:t>Komplett beskrivning av ändringar</w:t>
            </w:r>
          </w:p>
        </w:tc>
        <w:tc>
          <w:tcPr>
            <w:tcW w:w="1980" w:type="dxa"/>
          </w:tcPr>
          <w:p w14:paraId="0AD6F364" w14:textId="77777777" w:rsidR="007E46CE" w:rsidRDefault="007E46CE" w:rsidP="00857D10">
            <w:pPr>
              <w:pStyle w:val="Brdtext"/>
            </w:pPr>
            <w:r>
              <w:t>Ändringarna gjorda av</w:t>
            </w:r>
          </w:p>
        </w:tc>
        <w:tc>
          <w:tcPr>
            <w:tcW w:w="1440" w:type="dxa"/>
          </w:tcPr>
          <w:p w14:paraId="7343E784" w14:textId="77777777" w:rsidR="007E46CE" w:rsidRDefault="007E46CE" w:rsidP="00857D10">
            <w:pPr>
              <w:pStyle w:val="Brdtext"/>
            </w:pPr>
            <w:r>
              <w:t>Definitiv revision fastställd av</w:t>
            </w:r>
          </w:p>
        </w:tc>
      </w:tr>
      <w:tr w:rsidR="007E46CE" w14:paraId="6CFBB7CD" w14:textId="77777777" w:rsidTr="00C473F6">
        <w:tc>
          <w:tcPr>
            <w:tcW w:w="964" w:type="dxa"/>
          </w:tcPr>
          <w:p w14:paraId="4CFD0912" w14:textId="77777777" w:rsidR="007E46CE" w:rsidRDefault="007E46CE" w:rsidP="00857D10">
            <w:pPr>
              <w:pStyle w:val="Brdtext"/>
            </w:pPr>
            <w:r>
              <w:t>PA1</w:t>
            </w:r>
          </w:p>
        </w:tc>
        <w:tc>
          <w:tcPr>
            <w:tcW w:w="1224" w:type="dxa"/>
          </w:tcPr>
          <w:p w14:paraId="2251D401" w14:textId="7F06B932" w:rsidR="007E46CE" w:rsidRDefault="00336EE9" w:rsidP="00857D10">
            <w:pPr>
              <w:pStyle w:val="Brdtext"/>
            </w:pPr>
            <w:r>
              <w:t>2012-05-</w:t>
            </w:r>
            <w:r w:rsidR="00146D78">
              <w:t>29</w:t>
            </w:r>
          </w:p>
        </w:tc>
        <w:tc>
          <w:tcPr>
            <w:tcW w:w="4140" w:type="dxa"/>
          </w:tcPr>
          <w:p w14:paraId="383EE362" w14:textId="77777777" w:rsidR="007E46CE" w:rsidRDefault="007E46CE" w:rsidP="00857D10">
            <w:pPr>
              <w:pStyle w:val="Brdtext"/>
            </w:pPr>
            <w:r>
              <w:t>Första utkast för remiss</w:t>
            </w:r>
          </w:p>
        </w:tc>
        <w:tc>
          <w:tcPr>
            <w:tcW w:w="1980" w:type="dxa"/>
          </w:tcPr>
          <w:p w14:paraId="5FA60935" w14:textId="659ED6F1" w:rsidR="007E46CE" w:rsidRDefault="007E46CE" w:rsidP="00857D10">
            <w:pPr>
              <w:pStyle w:val="Brdtext"/>
            </w:pPr>
          </w:p>
        </w:tc>
        <w:tc>
          <w:tcPr>
            <w:tcW w:w="1440" w:type="dxa"/>
          </w:tcPr>
          <w:p w14:paraId="7FBC1197" w14:textId="77777777" w:rsidR="007E46CE" w:rsidRDefault="007E46CE" w:rsidP="00857D10">
            <w:pPr>
              <w:pStyle w:val="Brdtext"/>
            </w:pPr>
          </w:p>
        </w:tc>
      </w:tr>
    </w:tbl>
    <w:p w14:paraId="4A300C48" w14:textId="77777777" w:rsidR="00F405F7" w:rsidRPr="00411CA0" w:rsidRDefault="00F405F7" w:rsidP="00857D10">
      <w:pPr>
        <w:pStyle w:val="Brdtext"/>
      </w:pPr>
    </w:p>
    <w:p w14:paraId="3053F98D" w14:textId="77777777" w:rsidR="00533A31" w:rsidRDefault="003D14FC" w:rsidP="0005186E">
      <w:pPr>
        <w:rPr>
          <w:sz w:val="36"/>
        </w:rPr>
      </w:pPr>
      <w:r>
        <w:rPr>
          <w:sz w:val="36"/>
        </w:rPr>
        <w:br w:type="page"/>
      </w:r>
      <w:r w:rsidR="0005186E" w:rsidRPr="0005186E">
        <w:rPr>
          <w:sz w:val="36"/>
        </w:rPr>
        <w:lastRenderedPageBreak/>
        <w:t>Innehållsförteckning</w:t>
      </w:r>
    </w:p>
    <w:p w14:paraId="1B711C31" w14:textId="77777777" w:rsidR="00B95219" w:rsidRDefault="00E75685">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rPr>
          <w:sz w:val="36"/>
        </w:rPr>
        <w:fldChar w:fldCharType="begin"/>
      </w:r>
      <w:r>
        <w:rPr>
          <w:sz w:val="36"/>
        </w:rPr>
        <w:instrText xml:space="preserve"> TOC \o "1-1" </w:instrText>
      </w:r>
      <w:r>
        <w:rPr>
          <w:sz w:val="36"/>
        </w:rPr>
        <w:fldChar w:fldCharType="separate"/>
      </w:r>
      <w:r w:rsidR="00B95219">
        <w:t>1.</w:t>
      </w:r>
      <w:r w:rsidR="00B95219">
        <w:rPr>
          <w:rFonts w:asciiTheme="minorHAnsi" w:eastAsiaTheme="minorEastAsia" w:hAnsiTheme="minorHAnsi" w:cstheme="minorBidi"/>
          <w:b w:val="0"/>
          <w:bCs w:val="0"/>
          <w:caps w:val="0"/>
          <w:color w:val="auto"/>
          <w:sz w:val="24"/>
          <w:szCs w:val="24"/>
          <w:lang w:eastAsia="ja-JP"/>
        </w:rPr>
        <w:tab/>
      </w:r>
      <w:r w:rsidR="00B95219">
        <w:t>Inledning</w:t>
      </w:r>
      <w:r w:rsidR="00B95219">
        <w:tab/>
      </w:r>
      <w:r w:rsidR="00B95219">
        <w:fldChar w:fldCharType="begin"/>
      </w:r>
      <w:r w:rsidR="00B95219">
        <w:instrText xml:space="preserve"> PAGEREF _Toc201809462 \h </w:instrText>
      </w:r>
      <w:r w:rsidR="00B95219">
        <w:fldChar w:fldCharType="separate"/>
      </w:r>
      <w:r w:rsidR="00D84907">
        <w:t>4</w:t>
      </w:r>
      <w:r w:rsidR="00B95219">
        <w:fldChar w:fldCharType="end"/>
      </w:r>
    </w:p>
    <w:p w14:paraId="5D533447"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2.</w:t>
      </w:r>
      <w:r>
        <w:rPr>
          <w:rFonts w:asciiTheme="minorHAnsi" w:eastAsiaTheme="minorEastAsia" w:hAnsiTheme="minorHAnsi" w:cstheme="minorBidi"/>
          <w:b w:val="0"/>
          <w:bCs w:val="0"/>
          <w:caps w:val="0"/>
          <w:color w:val="auto"/>
          <w:sz w:val="24"/>
          <w:szCs w:val="24"/>
          <w:lang w:eastAsia="ja-JP"/>
        </w:rPr>
        <w:tab/>
      </w:r>
      <w:r>
        <w:t>Informationsmodeller</w:t>
      </w:r>
      <w:r>
        <w:tab/>
      </w:r>
      <w:r>
        <w:fldChar w:fldCharType="begin"/>
      </w:r>
      <w:r>
        <w:instrText xml:space="preserve"> PAGEREF _Toc201809463 \h </w:instrText>
      </w:r>
      <w:r>
        <w:fldChar w:fldCharType="separate"/>
      </w:r>
      <w:r w:rsidR="00D84907">
        <w:t>5</w:t>
      </w:r>
      <w:r>
        <w:fldChar w:fldCharType="end"/>
      </w:r>
    </w:p>
    <w:p w14:paraId="5C0975A3"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3.</w:t>
      </w:r>
      <w:r>
        <w:rPr>
          <w:rFonts w:asciiTheme="minorHAnsi" w:eastAsiaTheme="minorEastAsia" w:hAnsiTheme="minorHAnsi" w:cstheme="minorBidi"/>
          <w:b w:val="0"/>
          <w:bCs w:val="0"/>
          <w:caps w:val="0"/>
          <w:color w:val="auto"/>
          <w:sz w:val="24"/>
          <w:szCs w:val="24"/>
          <w:lang w:eastAsia="ja-JP"/>
        </w:rPr>
        <w:tab/>
      </w:r>
      <w:r>
        <w:t>Informationssäkerhet</w:t>
      </w:r>
      <w:r>
        <w:tab/>
      </w:r>
      <w:r>
        <w:fldChar w:fldCharType="begin"/>
      </w:r>
      <w:r>
        <w:instrText xml:space="preserve"> PAGEREF _Toc201809464 \h </w:instrText>
      </w:r>
      <w:r>
        <w:fldChar w:fldCharType="separate"/>
      </w:r>
      <w:r w:rsidR="00D84907">
        <w:t>9</w:t>
      </w:r>
      <w:r>
        <w:fldChar w:fldCharType="end"/>
      </w:r>
    </w:p>
    <w:p w14:paraId="71F2D2FE"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4.</w:t>
      </w:r>
      <w:r>
        <w:rPr>
          <w:rFonts w:asciiTheme="minorHAnsi" w:eastAsiaTheme="minorEastAsia" w:hAnsiTheme="minorHAnsi" w:cstheme="minorBidi"/>
          <w:b w:val="0"/>
          <w:bCs w:val="0"/>
          <w:caps w:val="0"/>
          <w:color w:val="auto"/>
          <w:sz w:val="24"/>
          <w:szCs w:val="24"/>
          <w:lang w:eastAsia="ja-JP"/>
        </w:rPr>
        <w:tab/>
      </w:r>
      <w:r>
        <w:t>Tjänstedomänens arkitektur</w:t>
      </w:r>
      <w:r>
        <w:tab/>
      </w:r>
      <w:r>
        <w:fldChar w:fldCharType="begin"/>
      </w:r>
      <w:r>
        <w:instrText xml:space="preserve"> PAGEREF _Toc201809465 \h </w:instrText>
      </w:r>
      <w:r>
        <w:fldChar w:fldCharType="separate"/>
      </w:r>
      <w:r w:rsidR="00D84907">
        <w:t>10</w:t>
      </w:r>
      <w:r>
        <w:fldChar w:fldCharType="end"/>
      </w:r>
    </w:p>
    <w:p w14:paraId="0B953FE1"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5.</w:t>
      </w:r>
      <w:r>
        <w:rPr>
          <w:rFonts w:asciiTheme="minorHAnsi" w:eastAsiaTheme="minorEastAsia" w:hAnsiTheme="minorHAnsi" w:cstheme="minorBidi"/>
          <w:b w:val="0"/>
          <w:bCs w:val="0"/>
          <w:caps w:val="0"/>
          <w:color w:val="auto"/>
          <w:sz w:val="24"/>
          <w:szCs w:val="24"/>
          <w:lang w:eastAsia="ja-JP"/>
        </w:rPr>
        <w:tab/>
      </w:r>
      <w:r>
        <w:t>Versionsinformation</w:t>
      </w:r>
      <w:r>
        <w:tab/>
      </w:r>
      <w:r>
        <w:fldChar w:fldCharType="begin"/>
      </w:r>
      <w:r>
        <w:instrText xml:space="preserve"> PAGEREF _Toc201809466 \h </w:instrText>
      </w:r>
      <w:r>
        <w:fldChar w:fldCharType="separate"/>
      </w:r>
      <w:r w:rsidR="00D84907">
        <w:t>11</w:t>
      </w:r>
      <w:r>
        <w:fldChar w:fldCharType="end"/>
      </w:r>
    </w:p>
    <w:p w14:paraId="77C059E6"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6.</w:t>
      </w:r>
      <w:r>
        <w:rPr>
          <w:rFonts w:asciiTheme="minorHAnsi" w:eastAsiaTheme="minorEastAsia" w:hAnsiTheme="minorHAnsi" w:cstheme="minorBidi"/>
          <w:b w:val="0"/>
          <w:bCs w:val="0"/>
          <w:caps w:val="0"/>
          <w:color w:val="auto"/>
          <w:sz w:val="24"/>
          <w:szCs w:val="24"/>
          <w:lang w:eastAsia="ja-JP"/>
        </w:rPr>
        <w:tab/>
      </w:r>
      <w:r>
        <w:t>Generella regler</w:t>
      </w:r>
      <w:r>
        <w:tab/>
      </w:r>
      <w:r>
        <w:fldChar w:fldCharType="begin"/>
      </w:r>
      <w:r>
        <w:instrText xml:space="preserve"> PAGEREF _Toc201809467 \h </w:instrText>
      </w:r>
      <w:r>
        <w:fldChar w:fldCharType="separate"/>
      </w:r>
      <w:r w:rsidR="00D84907">
        <w:t>12</w:t>
      </w:r>
      <w:r>
        <w:fldChar w:fldCharType="end"/>
      </w:r>
    </w:p>
    <w:p w14:paraId="2945D17B"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7.</w:t>
      </w:r>
      <w:r>
        <w:rPr>
          <w:rFonts w:asciiTheme="minorHAnsi" w:eastAsiaTheme="minorEastAsia" w:hAnsiTheme="minorHAnsi" w:cstheme="minorBidi"/>
          <w:b w:val="0"/>
          <w:bCs w:val="0"/>
          <w:caps w:val="0"/>
          <w:color w:val="auto"/>
          <w:sz w:val="24"/>
          <w:szCs w:val="24"/>
          <w:lang w:eastAsia="ja-JP"/>
        </w:rPr>
        <w:tab/>
      </w:r>
      <w:r>
        <w:t>GetRequestActivities</w:t>
      </w:r>
      <w:r>
        <w:tab/>
      </w:r>
      <w:r>
        <w:fldChar w:fldCharType="begin"/>
      </w:r>
      <w:r>
        <w:instrText xml:space="preserve"> PAGEREF _Toc201809468 \h </w:instrText>
      </w:r>
      <w:r>
        <w:fldChar w:fldCharType="separate"/>
      </w:r>
      <w:r w:rsidR="00D84907">
        <w:t>14</w:t>
      </w:r>
      <w:r>
        <w:fldChar w:fldCharType="end"/>
      </w:r>
    </w:p>
    <w:p w14:paraId="76821826"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8.</w:t>
      </w:r>
      <w:r>
        <w:rPr>
          <w:rFonts w:asciiTheme="minorHAnsi" w:eastAsiaTheme="minorEastAsia" w:hAnsiTheme="minorHAnsi" w:cstheme="minorBidi"/>
          <w:b w:val="0"/>
          <w:bCs w:val="0"/>
          <w:caps w:val="0"/>
          <w:color w:val="auto"/>
          <w:sz w:val="24"/>
          <w:szCs w:val="24"/>
          <w:lang w:eastAsia="ja-JP"/>
        </w:rPr>
        <w:tab/>
      </w:r>
      <w:r>
        <w:t>Bilagor</w:t>
      </w:r>
      <w:r>
        <w:tab/>
      </w:r>
      <w:r>
        <w:fldChar w:fldCharType="begin"/>
      </w:r>
      <w:r>
        <w:instrText xml:space="preserve"> PAGEREF _Toc201809469 \h </w:instrText>
      </w:r>
      <w:r>
        <w:fldChar w:fldCharType="separate"/>
      </w:r>
      <w:r w:rsidR="00D84907">
        <w:t>19</w:t>
      </w:r>
      <w:r>
        <w:fldChar w:fldCharType="end"/>
      </w:r>
    </w:p>
    <w:p w14:paraId="77E55A0B" w14:textId="77777777" w:rsidR="00B95219" w:rsidRDefault="00B95219">
      <w:pPr>
        <w:pStyle w:val="Innehll1"/>
        <w:tabs>
          <w:tab w:val="left" w:pos="407"/>
          <w:tab w:val="right" w:leader="dot" w:pos="9061"/>
        </w:tabs>
        <w:rPr>
          <w:rFonts w:asciiTheme="minorHAnsi" w:eastAsiaTheme="minorEastAsia" w:hAnsiTheme="minorHAnsi" w:cstheme="minorBidi"/>
          <w:b w:val="0"/>
          <w:bCs w:val="0"/>
          <w:caps w:val="0"/>
          <w:color w:val="auto"/>
          <w:sz w:val="24"/>
          <w:szCs w:val="24"/>
          <w:lang w:eastAsia="ja-JP"/>
        </w:rPr>
      </w:pPr>
      <w:r>
        <w:t>9.</w:t>
      </w:r>
      <w:r>
        <w:rPr>
          <w:rFonts w:asciiTheme="minorHAnsi" w:eastAsiaTheme="minorEastAsia" w:hAnsiTheme="minorHAnsi" w:cstheme="minorBidi"/>
          <w:b w:val="0"/>
          <w:bCs w:val="0"/>
          <w:caps w:val="0"/>
          <w:color w:val="auto"/>
          <w:sz w:val="24"/>
          <w:szCs w:val="24"/>
          <w:lang w:eastAsia="ja-JP"/>
        </w:rPr>
        <w:tab/>
      </w:r>
      <w:r>
        <w:t>Referenser</w:t>
      </w:r>
      <w:r>
        <w:tab/>
      </w:r>
      <w:r>
        <w:fldChar w:fldCharType="begin"/>
      </w:r>
      <w:r>
        <w:instrText xml:space="preserve"> PAGEREF _Toc201809470 \h </w:instrText>
      </w:r>
      <w:r>
        <w:fldChar w:fldCharType="separate"/>
      </w:r>
      <w:r w:rsidR="00D84907">
        <w:t>23</w:t>
      </w:r>
      <w:r>
        <w:fldChar w:fldCharType="end"/>
      </w:r>
    </w:p>
    <w:p w14:paraId="65169F53" w14:textId="77777777" w:rsidR="00E75685" w:rsidRPr="00323DAF" w:rsidRDefault="00E75685" w:rsidP="0005186E">
      <w:pPr>
        <w:rPr>
          <w:sz w:val="36"/>
        </w:rPr>
      </w:pPr>
      <w:r>
        <w:rPr>
          <w:sz w:val="36"/>
        </w:rPr>
        <w:fldChar w:fldCharType="end"/>
      </w:r>
    </w:p>
    <w:p w14:paraId="2FEB245F" w14:textId="77777777" w:rsidR="00533A31" w:rsidRDefault="00533A31" w:rsidP="00DC5B49">
      <w:pPr>
        <w:pStyle w:val="Rubrik1"/>
      </w:pPr>
      <w:bookmarkStart w:id="0" w:name="_Toc163963305"/>
      <w:bookmarkStart w:id="1" w:name="_Toc199311100"/>
      <w:bookmarkStart w:id="2" w:name="_Toc199552311"/>
      <w:bookmarkStart w:id="3" w:name="_Toc199552341"/>
      <w:bookmarkStart w:id="4" w:name="_Toc199552434"/>
      <w:bookmarkStart w:id="5" w:name="_Toc163300577"/>
      <w:bookmarkStart w:id="6" w:name="_Toc163300879"/>
      <w:bookmarkStart w:id="7" w:name="_Toc201809462"/>
      <w:r>
        <w:lastRenderedPageBreak/>
        <w:t>Inledning</w:t>
      </w:r>
      <w:bookmarkEnd w:id="0"/>
      <w:bookmarkEnd w:id="1"/>
      <w:bookmarkEnd w:id="2"/>
      <w:bookmarkEnd w:id="3"/>
      <w:bookmarkEnd w:id="4"/>
      <w:bookmarkEnd w:id="5"/>
      <w:bookmarkEnd w:id="6"/>
      <w:bookmarkEnd w:id="7"/>
    </w:p>
    <w:p w14:paraId="366DE7FE" w14:textId="6C7A25B1"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F32460">
        <w:t xml:space="preserve">clinicalprocess:requestworkflow </w:t>
      </w:r>
      <w:r w:rsidR="00B90142">
        <w:t xml:space="preserve">(huvuddomän ”clinicalprocess”, underdomän ”request workflow” ) Tjänstedomänen omfattar tjänstekontrakt för att stödja konsumtion av information kring remisshändelser.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F77CDF" w:rsidRPr="00FE3AAD" w:rsidRDefault="00F77CDF" w:rsidP="004B1FF5">
                            <w:pPr>
                              <w:pStyle w:val="Sidfot"/>
                              <w:rPr>
                                <w:b/>
                                <w:i/>
                                <w:lang w:val="sv-SE"/>
                              </w:rPr>
                            </w:pPr>
                            <w:r w:rsidRPr="00FE3AAD">
                              <w:rPr>
                                <w:b/>
                                <w:i/>
                                <w:lang w:val="sv-SE"/>
                              </w:rPr>
                              <w:t>I arbetet har följande personer deltagit:</w:t>
                            </w:r>
                          </w:p>
                          <w:p w14:paraId="36AC8DD3" w14:textId="360AB051" w:rsidR="00F77CDF" w:rsidRPr="00646875" w:rsidRDefault="00F77CDF" w:rsidP="00646875">
                            <w:pPr>
                              <w:pStyle w:val="Sidfot"/>
                              <w:rPr>
                                <w:b/>
                                <w:i/>
                                <w:lang w:val="sv-SE"/>
                              </w:rPr>
                            </w:pPr>
                          </w:p>
                          <w:p w14:paraId="14C9B431" w14:textId="35B54BDA" w:rsidR="00F77CDF" w:rsidRDefault="00F77CDF"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F77CDF" w:rsidRPr="00646875" w:rsidRDefault="00F77CDF" w:rsidP="00646875">
                            <w:pPr>
                              <w:pStyle w:val="Sidfot"/>
                              <w:rPr>
                                <w:sz w:val="20"/>
                                <w:lang w:val="sv-SE"/>
                              </w:rPr>
                            </w:pPr>
                            <w:r>
                              <w:rPr>
                                <w:sz w:val="20"/>
                                <w:lang w:val="sv-SE"/>
                              </w:rPr>
                              <w:t xml:space="preserve">Casper </w:t>
                            </w:r>
                            <w:r w:rsidRPr="00EF2BF9">
                              <w:rPr>
                                <w:sz w:val="20"/>
                                <w:lang w:val="sv-SE"/>
                              </w:rPr>
                              <w:t>Winsnes</w:t>
                            </w:r>
                          </w:p>
                          <w:p w14:paraId="0B672790" w14:textId="2C51DB9A" w:rsidR="00F77CDF" w:rsidRPr="008C5D7E" w:rsidRDefault="00D84907" w:rsidP="00646875">
                            <w:pPr>
                              <w:pStyle w:val="Sidfot"/>
                              <w:rPr>
                                <w:sz w:val="20"/>
                                <w:lang w:val="sv-SE"/>
                              </w:rPr>
                            </w:pPr>
                            <w:r>
                              <w:rPr>
                                <w:sz w:val="20"/>
                                <w:lang w:val="sv-SE"/>
                              </w:rPr>
                              <w:t>Stefan Gustaf</w:t>
                            </w:r>
                            <w:r w:rsidR="00F77CDF" w:rsidRPr="008C5D7E">
                              <w:rPr>
                                <w:sz w:val="20"/>
                                <w:lang w:val="sv-SE"/>
                              </w:rPr>
                              <w:t>sson (Mawell)</w:t>
                            </w:r>
                          </w:p>
                          <w:p w14:paraId="19127BCB" w14:textId="33ACE7C5" w:rsidR="00F77CDF" w:rsidRPr="008C5D7E" w:rsidRDefault="00F77CDF" w:rsidP="00646875">
                            <w:pPr>
                              <w:pStyle w:val="Sidfot"/>
                              <w:rPr>
                                <w:sz w:val="20"/>
                                <w:lang w:val="sv-SE"/>
                              </w:rPr>
                            </w:pPr>
                            <w:r w:rsidRPr="008C5D7E">
                              <w:rPr>
                                <w:sz w:val="20"/>
                                <w:lang w:val="sv-SE"/>
                              </w:rPr>
                              <w:t>Robert Georén (Mawell)</w:t>
                            </w:r>
                          </w:p>
                          <w:p w14:paraId="7523D2DD" w14:textId="546EBA65" w:rsidR="00F77CDF" w:rsidRPr="00646875" w:rsidRDefault="00F77CDF" w:rsidP="00646875">
                            <w:pPr>
                              <w:pStyle w:val="Sidfot"/>
                              <w:rPr>
                                <w:sz w:val="20"/>
                                <w:lang w:val="sv-SE"/>
                              </w:rPr>
                            </w:pPr>
                            <w:r>
                              <w:rPr>
                                <w:sz w:val="20"/>
                                <w:lang w:val="sv-SE"/>
                              </w:rPr>
                              <w:t>Samira Ladjemi (Mawell)</w:t>
                            </w:r>
                          </w:p>
                          <w:p w14:paraId="6CC631D9" w14:textId="6094FA8A" w:rsidR="00F77CDF" w:rsidRPr="00646875" w:rsidRDefault="00F77CDF" w:rsidP="00646875">
                            <w:pPr>
                              <w:pStyle w:val="Sidfot"/>
                              <w:rPr>
                                <w:sz w:val="20"/>
                                <w:lang w:val="sv-SE"/>
                              </w:rPr>
                            </w:pPr>
                            <w:r>
                              <w:rPr>
                                <w:sz w:val="20"/>
                                <w:lang w:val="sv-SE"/>
                              </w:rPr>
                              <w:t>Lars Palmberg (SLL)</w:t>
                            </w:r>
                          </w:p>
                          <w:p w14:paraId="0A73375D" w14:textId="4C7AE303" w:rsidR="00F77CDF" w:rsidRPr="00646875" w:rsidRDefault="00F77CDF" w:rsidP="00646875">
                            <w:pPr>
                              <w:pStyle w:val="Sidfot"/>
                              <w:rPr>
                                <w:sz w:val="20"/>
                                <w:lang w:val="sv-SE"/>
                              </w:rPr>
                            </w:pPr>
                            <w:r>
                              <w:rPr>
                                <w:sz w:val="20"/>
                                <w:lang w:val="sv-SE"/>
                              </w:rPr>
                              <w:t>Krister Hintze (Cambio)</w:t>
                            </w:r>
                          </w:p>
                          <w:p w14:paraId="011FA30F" w14:textId="77777777" w:rsidR="00F77CDF" w:rsidRPr="00EF2BF9" w:rsidRDefault="00F77CDF" w:rsidP="00646875">
                            <w:pPr>
                              <w:pStyle w:val="Sidfot"/>
                              <w:rPr>
                                <w:sz w:val="20"/>
                                <w:lang w:val="sv-SE"/>
                              </w:rPr>
                            </w:pPr>
                            <w:r w:rsidRPr="00EF2BF9">
                              <w:rPr>
                                <w:sz w:val="20"/>
                                <w:lang w:val="sv-SE"/>
                              </w:rPr>
                              <w:t>Gunnar Ehn (Cambio)</w:t>
                            </w:r>
                          </w:p>
                          <w:p w14:paraId="35BF39BC" w14:textId="77777777" w:rsidR="00F77CDF" w:rsidRPr="00646875" w:rsidRDefault="00F77CDF" w:rsidP="00646875">
                            <w:pPr>
                              <w:pStyle w:val="Sidfot"/>
                              <w:rPr>
                                <w:i/>
                                <w:sz w:val="20"/>
                                <w:lang w:val="en-US"/>
                              </w:rPr>
                            </w:pPr>
                            <w:r w:rsidRPr="00646875">
                              <w:rPr>
                                <w:sz w:val="20"/>
                                <w:lang w:val="en-US"/>
                              </w:rPr>
                              <w:t>Martin Williamson (CompuGroupMedical)</w:t>
                            </w:r>
                          </w:p>
                          <w:p w14:paraId="050C5D69" w14:textId="77777777" w:rsidR="00F77CDF" w:rsidRDefault="00F77CDF" w:rsidP="00646875">
                            <w:pPr>
                              <w:pStyle w:val="Sidfot"/>
                              <w:rPr>
                                <w:i/>
                                <w:sz w:val="20"/>
                                <w:lang w:val="en-US"/>
                              </w:rPr>
                            </w:pPr>
                          </w:p>
                          <w:p w14:paraId="0416BF7D" w14:textId="77777777" w:rsidR="00F77CDF" w:rsidRPr="00EF2BF9" w:rsidRDefault="00F77CDF" w:rsidP="00646875">
                            <w:pPr>
                              <w:pStyle w:val="Sidfot"/>
                              <w:rPr>
                                <w:i/>
                                <w:sz w:val="20"/>
                                <w:lang w:val="en-US"/>
                              </w:rPr>
                            </w:pPr>
                            <w:r w:rsidRPr="00EF2BF9">
                              <w:rPr>
                                <w:i/>
                                <w:sz w:val="20"/>
                                <w:lang w:val="en-US"/>
                              </w:rPr>
                              <w:t>Informationsmodellerare:</w:t>
                            </w:r>
                          </w:p>
                          <w:p w14:paraId="0B89DB34" w14:textId="6A1B168E" w:rsidR="00F77CDF" w:rsidRPr="00EF2BF9" w:rsidRDefault="00D84907" w:rsidP="00646875">
                            <w:pPr>
                              <w:pStyle w:val="Sidfot"/>
                              <w:rPr>
                                <w:noProof/>
                                <w:sz w:val="20"/>
                                <w:lang w:val="en-US"/>
                              </w:rPr>
                            </w:pPr>
                            <w:r>
                              <w:rPr>
                                <w:sz w:val="20"/>
                                <w:lang w:val="en-US"/>
                              </w:rPr>
                              <w:t>Stefan Gustaf</w:t>
                            </w:r>
                            <w:r w:rsidR="00F77CDF" w:rsidRPr="00EF2BF9">
                              <w:rPr>
                                <w:sz w:val="20"/>
                                <w:lang w:val="en-US"/>
                              </w:rPr>
                              <w:t>sson, Robert Georén</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F77CDF" w:rsidRPr="00FE3AAD" w:rsidRDefault="00F77CDF" w:rsidP="004B1FF5">
                      <w:pPr>
                        <w:pStyle w:val="Sidfot"/>
                        <w:rPr>
                          <w:b/>
                          <w:i/>
                          <w:lang w:val="sv-SE"/>
                        </w:rPr>
                      </w:pPr>
                      <w:r w:rsidRPr="00FE3AAD">
                        <w:rPr>
                          <w:b/>
                          <w:i/>
                          <w:lang w:val="sv-SE"/>
                        </w:rPr>
                        <w:t>I arbetet har följande personer deltagit:</w:t>
                      </w:r>
                    </w:p>
                    <w:p w14:paraId="36AC8DD3" w14:textId="360AB051" w:rsidR="00F77CDF" w:rsidRPr="00646875" w:rsidRDefault="00F77CDF" w:rsidP="00646875">
                      <w:pPr>
                        <w:pStyle w:val="Sidfot"/>
                        <w:rPr>
                          <w:b/>
                          <w:i/>
                          <w:lang w:val="sv-SE"/>
                        </w:rPr>
                      </w:pPr>
                    </w:p>
                    <w:p w14:paraId="14C9B431" w14:textId="35B54BDA" w:rsidR="00F77CDF" w:rsidRDefault="00F77CDF" w:rsidP="00646875">
                      <w:pPr>
                        <w:pStyle w:val="Sidfot"/>
                        <w:rPr>
                          <w:sz w:val="20"/>
                          <w:lang w:val="sv-SE"/>
                        </w:rPr>
                      </w:pPr>
                      <w:r w:rsidRPr="006B5044">
                        <w:rPr>
                          <w:sz w:val="20"/>
                          <w:lang w:val="sv-SE"/>
                        </w:rPr>
                        <w:br/>
                      </w:r>
                      <w:r w:rsidRPr="00646875">
                        <w:rPr>
                          <w:i/>
                          <w:sz w:val="20"/>
                          <w:lang w:val="sv-SE"/>
                        </w:rPr>
                        <w:t>Projektgrupp</w:t>
                      </w:r>
                      <w:r w:rsidRPr="00646875">
                        <w:rPr>
                          <w:sz w:val="20"/>
                          <w:lang w:val="sv-SE"/>
                        </w:rPr>
                        <w:t xml:space="preserve">: </w:t>
                      </w:r>
                    </w:p>
                    <w:p w14:paraId="4D19EE4E" w14:textId="76D7F65B" w:rsidR="00F77CDF" w:rsidRPr="00646875" w:rsidRDefault="00F77CDF" w:rsidP="00646875">
                      <w:pPr>
                        <w:pStyle w:val="Sidfot"/>
                        <w:rPr>
                          <w:sz w:val="20"/>
                          <w:lang w:val="sv-SE"/>
                        </w:rPr>
                      </w:pPr>
                      <w:r>
                        <w:rPr>
                          <w:sz w:val="20"/>
                          <w:lang w:val="sv-SE"/>
                        </w:rPr>
                        <w:t xml:space="preserve">Casper </w:t>
                      </w:r>
                      <w:r w:rsidRPr="00EF2BF9">
                        <w:rPr>
                          <w:sz w:val="20"/>
                          <w:lang w:val="sv-SE"/>
                        </w:rPr>
                        <w:t>Winsnes</w:t>
                      </w:r>
                    </w:p>
                    <w:p w14:paraId="0B672790" w14:textId="2C51DB9A" w:rsidR="00F77CDF" w:rsidRPr="008C5D7E" w:rsidRDefault="00D84907" w:rsidP="00646875">
                      <w:pPr>
                        <w:pStyle w:val="Sidfot"/>
                        <w:rPr>
                          <w:sz w:val="20"/>
                          <w:lang w:val="sv-SE"/>
                        </w:rPr>
                      </w:pPr>
                      <w:r>
                        <w:rPr>
                          <w:sz w:val="20"/>
                          <w:lang w:val="sv-SE"/>
                        </w:rPr>
                        <w:t>Stefan Gustaf</w:t>
                      </w:r>
                      <w:r w:rsidR="00F77CDF" w:rsidRPr="008C5D7E">
                        <w:rPr>
                          <w:sz w:val="20"/>
                          <w:lang w:val="sv-SE"/>
                        </w:rPr>
                        <w:t>sson (Mawell)</w:t>
                      </w:r>
                    </w:p>
                    <w:p w14:paraId="19127BCB" w14:textId="33ACE7C5" w:rsidR="00F77CDF" w:rsidRPr="008C5D7E" w:rsidRDefault="00F77CDF" w:rsidP="00646875">
                      <w:pPr>
                        <w:pStyle w:val="Sidfot"/>
                        <w:rPr>
                          <w:sz w:val="20"/>
                          <w:lang w:val="sv-SE"/>
                        </w:rPr>
                      </w:pPr>
                      <w:r w:rsidRPr="008C5D7E">
                        <w:rPr>
                          <w:sz w:val="20"/>
                          <w:lang w:val="sv-SE"/>
                        </w:rPr>
                        <w:t>Robert Georén (Mawell)</w:t>
                      </w:r>
                    </w:p>
                    <w:p w14:paraId="7523D2DD" w14:textId="546EBA65" w:rsidR="00F77CDF" w:rsidRPr="00646875" w:rsidRDefault="00F77CDF" w:rsidP="00646875">
                      <w:pPr>
                        <w:pStyle w:val="Sidfot"/>
                        <w:rPr>
                          <w:sz w:val="20"/>
                          <w:lang w:val="sv-SE"/>
                        </w:rPr>
                      </w:pPr>
                      <w:r>
                        <w:rPr>
                          <w:sz w:val="20"/>
                          <w:lang w:val="sv-SE"/>
                        </w:rPr>
                        <w:t>Samira Ladjemi (Mawell)</w:t>
                      </w:r>
                    </w:p>
                    <w:p w14:paraId="6CC631D9" w14:textId="6094FA8A" w:rsidR="00F77CDF" w:rsidRPr="00646875" w:rsidRDefault="00F77CDF" w:rsidP="00646875">
                      <w:pPr>
                        <w:pStyle w:val="Sidfot"/>
                        <w:rPr>
                          <w:sz w:val="20"/>
                          <w:lang w:val="sv-SE"/>
                        </w:rPr>
                      </w:pPr>
                      <w:r>
                        <w:rPr>
                          <w:sz w:val="20"/>
                          <w:lang w:val="sv-SE"/>
                        </w:rPr>
                        <w:t>Lars Palmberg (SLL)</w:t>
                      </w:r>
                    </w:p>
                    <w:p w14:paraId="0A73375D" w14:textId="4C7AE303" w:rsidR="00F77CDF" w:rsidRPr="00646875" w:rsidRDefault="00F77CDF"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F77CDF" w:rsidRPr="00EF2BF9" w:rsidRDefault="00F77CDF"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F77CDF" w:rsidRPr="00646875" w:rsidRDefault="00F77CDF" w:rsidP="00646875">
                      <w:pPr>
                        <w:pStyle w:val="Sidfot"/>
                        <w:rPr>
                          <w:i/>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7777777" w:rsidR="00F77CDF" w:rsidRDefault="00F77CDF" w:rsidP="00646875">
                      <w:pPr>
                        <w:pStyle w:val="Sidfot"/>
                        <w:rPr>
                          <w:i/>
                          <w:sz w:val="20"/>
                          <w:lang w:val="en-US"/>
                        </w:rPr>
                      </w:pPr>
                    </w:p>
                    <w:p w14:paraId="0416BF7D" w14:textId="77777777" w:rsidR="00F77CDF" w:rsidRPr="00EF2BF9" w:rsidRDefault="00F77CDF" w:rsidP="00646875">
                      <w:pPr>
                        <w:pStyle w:val="Sidfot"/>
                        <w:rPr>
                          <w:i/>
                          <w:sz w:val="20"/>
                          <w:lang w:val="en-US"/>
                        </w:rPr>
                      </w:pPr>
                      <w:proofErr w:type="spellStart"/>
                      <w:r w:rsidRPr="00EF2BF9">
                        <w:rPr>
                          <w:i/>
                          <w:sz w:val="20"/>
                          <w:lang w:val="en-US"/>
                        </w:rPr>
                        <w:t>Informationsmodellerare</w:t>
                      </w:r>
                      <w:proofErr w:type="spellEnd"/>
                      <w:r w:rsidRPr="00EF2BF9">
                        <w:rPr>
                          <w:i/>
                          <w:sz w:val="20"/>
                          <w:lang w:val="en-US"/>
                        </w:rPr>
                        <w:t>:</w:t>
                      </w:r>
                    </w:p>
                    <w:p w14:paraId="0B89DB34" w14:textId="6A1B168E" w:rsidR="00F77CDF" w:rsidRPr="00EF2BF9" w:rsidRDefault="00D84907" w:rsidP="00646875">
                      <w:pPr>
                        <w:pStyle w:val="Sidfot"/>
                        <w:rPr>
                          <w:noProof/>
                          <w:sz w:val="20"/>
                          <w:lang w:val="en-US"/>
                        </w:rPr>
                      </w:pPr>
                      <w:r>
                        <w:rPr>
                          <w:sz w:val="20"/>
                          <w:lang w:val="en-US"/>
                        </w:rPr>
                        <w:t xml:space="preserve">Stefan </w:t>
                      </w:r>
                      <w:proofErr w:type="spellStart"/>
                      <w:r>
                        <w:rPr>
                          <w:sz w:val="20"/>
                          <w:lang w:val="en-US"/>
                        </w:rPr>
                        <w:t>Gustaf</w:t>
                      </w:r>
                      <w:r w:rsidR="00F77CDF" w:rsidRPr="00EF2BF9">
                        <w:rPr>
                          <w:sz w:val="20"/>
                          <w:lang w:val="en-US"/>
                        </w:rPr>
                        <w:t>sson</w:t>
                      </w:r>
                      <w:proofErr w:type="spellEnd"/>
                      <w:r w:rsidR="00F77CDF" w:rsidRPr="00EF2BF9">
                        <w:rPr>
                          <w:sz w:val="20"/>
                          <w:lang w:val="en-US"/>
                        </w:rPr>
                        <w:t>, Robert Georén</w:t>
                      </w:r>
                    </w:p>
                  </w:txbxContent>
                </v:textbox>
                <w10:anchorlock/>
              </v:shape>
            </w:pict>
          </mc:Fallback>
        </mc:AlternateContent>
      </w:r>
    </w:p>
    <w:p w14:paraId="41B738B2" w14:textId="77777777" w:rsidR="004B1FF5" w:rsidRDefault="004B1FF5" w:rsidP="006D1817"/>
    <w:p w14:paraId="2D06ED57" w14:textId="17D0DC53" w:rsidR="0088256E" w:rsidRDefault="0088256E" w:rsidP="00DC5B49">
      <w:pPr>
        <w:pStyle w:val="Rubrik1"/>
      </w:pPr>
      <w:bookmarkStart w:id="8" w:name="_Toc201809463"/>
      <w:bookmarkStart w:id="9" w:name="_Toc163300578"/>
      <w:bookmarkStart w:id="10" w:name="_Toc163300880"/>
      <w:r>
        <w:lastRenderedPageBreak/>
        <w:t>Informationsmodell</w:t>
      </w:r>
      <w:r w:rsidR="007117E1">
        <w:t>er</w:t>
      </w:r>
      <w:bookmarkEnd w:id="8"/>
    </w:p>
    <w:p w14:paraId="6A574013" w14:textId="07A2FCC0" w:rsidR="0015339A" w:rsidRDefault="0015339A" w:rsidP="0015339A"/>
    <w:p w14:paraId="14D127C8" w14:textId="77777777" w:rsidR="008E055E" w:rsidRDefault="008E055E" w:rsidP="0015339A"/>
    <w:p w14:paraId="4E98AC97" w14:textId="77777777" w:rsidR="001E24FF" w:rsidRDefault="001E24FF" w:rsidP="001E24FF">
      <w:r>
        <w:t xml:space="preserve">Nedanstående bild visar informationsbehovet i en informationsmodell enligt UML. Avvikelse ifrån V-TIM 2.0 ref [1] beskrivs för respektive klass. </w:t>
      </w:r>
    </w:p>
    <w:p w14:paraId="5409DED2" w14:textId="77777777" w:rsidR="001E24FF" w:rsidRDefault="001E24FF" w:rsidP="00DC5B49">
      <w:pPr>
        <w:pStyle w:val="Rubrik2"/>
      </w:pPr>
      <w:bookmarkStart w:id="11" w:name="_Toc192045553"/>
      <w:r>
        <w:t>Remisstatus modell</w:t>
      </w:r>
      <w:bookmarkEnd w:id="11"/>
    </w:p>
    <w:p w14:paraId="1FFF6E0B" w14:textId="694CA269" w:rsidR="001E24FF" w:rsidRDefault="001E24FF" w:rsidP="001E24FF"/>
    <w:p w14:paraId="2F8850CA" w14:textId="19EF6367" w:rsidR="007117E1" w:rsidRDefault="001362DC" w:rsidP="007117E1">
      <w:r>
        <w:rPr>
          <w:lang w:eastAsia="sv-SE"/>
        </w:rPr>
        <w:drawing>
          <wp:inline distT="0" distB="0" distL="0" distR="0" wp14:anchorId="0FC51733" wp14:editId="04A80E9D">
            <wp:extent cx="5760085" cy="2555240"/>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NationalDataModel.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555240"/>
                    </a:xfrm>
                    <a:prstGeom prst="rect">
                      <a:avLst/>
                    </a:prstGeom>
                  </pic:spPr>
                </pic:pic>
              </a:graphicData>
            </a:graphic>
          </wp:inline>
        </w:drawing>
      </w:r>
    </w:p>
    <w:p w14:paraId="2E7F57FF" w14:textId="3855AF4C" w:rsidR="001E24FF" w:rsidRDefault="00B21B59" w:rsidP="001E24FF">
      <w:pPr>
        <w:pStyle w:val="Rubrik3"/>
        <w:ind w:left="0"/>
      </w:pPr>
      <w:r>
        <w:t>Request</w:t>
      </w:r>
    </w:p>
    <w:p w14:paraId="665FA64E" w14:textId="77777777" w:rsidR="001E24FF" w:rsidRDefault="001E24FF" w:rsidP="001E24FF">
      <w:pPr>
        <w:autoSpaceDE w:val="0"/>
        <w:autoSpaceDN w:val="0"/>
        <w:adjustRightInd w:val="0"/>
      </w:pPr>
      <w:r>
        <w:t xml:space="preserve">Klassen Remiss hanterar information om en framställan/remiss inom vård och omsorg. </w:t>
      </w:r>
      <w:r>
        <w:rPr>
          <w:rFonts w:ascii="TimesNewRomanPSMT" w:hAnsi="TimesNewRomanPSMT" w:cs="TimesNewRomanPSMT"/>
        </w:rPr>
        <w:t>En Remiss kan endast framställas av legitimerad hälso- och sjukvårdspersonal som har ett uppdrag från en hälso- och sjukvårdsproducent.</w:t>
      </w:r>
    </w:p>
    <w:p w14:paraId="7196B734" w14:textId="374E7233" w:rsidR="001E24FF" w:rsidRDefault="001E24FF" w:rsidP="001E24FF">
      <w:pPr>
        <w:tabs>
          <w:tab w:val="left" w:pos="9072"/>
        </w:tabs>
      </w:pPr>
      <w:r>
        <w:rPr>
          <w:b/>
        </w:rPr>
        <w:t xml:space="preserve">Motsvarighet i V-TIM: </w:t>
      </w:r>
      <w:r>
        <w:t>Är en specialisering av Framställan/Vårdbegäran men ärver inte alla attribut ifrån V-TIM klassen.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4"/>
        <w:gridCol w:w="1876"/>
        <w:gridCol w:w="852"/>
        <w:gridCol w:w="423"/>
        <w:gridCol w:w="1702"/>
        <w:gridCol w:w="721"/>
        <w:gridCol w:w="1264"/>
        <w:gridCol w:w="1279"/>
      </w:tblGrid>
      <w:tr w:rsidR="0096251E" w:rsidRPr="0057096A" w14:paraId="1A53309C" w14:textId="77777777" w:rsidTr="0096251E">
        <w:trPr>
          <w:trHeight w:val="469"/>
        </w:trPr>
        <w:tc>
          <w:tcPr>
            <w:tcW w:w="531" w:type="pct"/>
          </w:tcPr>
          <w:p w14:paraId="3DFF46FE" w14:textId="77777777" w:rsidR="001E24FF" w:rsidRPr="0057096A" w:rsidRDefault="001E24FF" w:rsidP="001E24FF">
            <w:pPr>
              <w:jc w:val="center"/>
              <w:rPr>
                <w:rFonts w:eastAsia="Arial Unicode MS" w:cs="Arial"/>
                <w:b/>
              </w:rPr>
            </w:pPr>
            <w:r w:rsidRPr="0057096A">
              <w:rPr>
                <w:rFonts w:cs="Arial"/>
                <w:b/>
              </w:rPr>
              <w:t>Attribut</w:t>
            </w:r>
          </w:p>
        </w:tc>
        <w:tc>
          <w:tcPr>
            <w:tcW w:w="1033" w:type="pct"/>
          </w:tcPr>
          <w:p w14:paraId="055356EB" w14:textId="77777777" w:rsidR="001E24FF" w:rsidRPr="0057096A" w:rsidRDefault="001E24FF" w:rsidP="001E24FF">
            <w:pPr>
              <w:jc w:val="center"/>
              <w:rPr>
                <w:rFonts w:cs="Arial"/>
                <w:b/>
              </w:rPr>
            </w:pPr>
            <w:r w:rsidRPr="0057096A">
              <w:rPr>
                <w:rFonts w:cs="Arial"/>
                <w:b/>
              </w:rPr>
              <w:t>Beskrivning</w:t>
            </w:r>
          </w:p>
        </w:tc>
        <w:tc>
          <w:tcPr>
            <w:tcW w:w="469" w:type="pct"/>
          </w:tcPr>
          <w:p w14:paraId="693A2446" w14:textId="77777777" w:rsidR="001E24FF" w:rsidRPr="0057096A" w:rsidRDefault="001E24FF" w:rsidP="001E24FF">
            <w:pPr>
              <w:jc w:val="center"/>
              <w:rPr>
                <w:rFonts w:eastAsia="Arial Unicode MS" w:cs="Arial"/>
                <w:b/>
              </w:rPr>
            </w:pPr>
            <w:r w:rsidRPr="0057096A">
              <w:rPr>
                <w:rFonts w:cs="Arial"/>
                <w:b/>
              </w:rPr>
              <w:t>Format</w:t>
            </w:r>
          </w:p>
        </w:tc>
        <w:tc>
          <w:tcPr>
            <w:tcW w:w="233" w:type="pct"/>
          </w:tcPr>
          <w:p w14:paraId="768E8664" w14:textId="77777777" w:rsidR="001E24FF" w:rsidRPr="0057096A" w:rsidRDefault="001E24FF" w:rsidP="001E24FF">
            <w:pPr>
              <w:jc w:val="center"/>
              <w:rPr>
                <w:rFonts w:cs="Arial"/>
                <w:b/>
              </w:rPr>
            </w:pPr>
            <w:r w:rsidRPr="0057096A">
              <w:rPr>
                <w:rFonts w:cs="Arial"/>
                <w:b/>
              </w:rPr>
              <w:t>Mult</w:t>
            </w:r>
          </w:p>
        </w:tc>
        <w:tc>
          <w:tcPr>
            <w:tcW w:w="937" w:type="pct"/>
          </w:tcPr>
          <w:p w14:paraId="54C698EC" w14:textId="77777777" w:rsidR="001E24FF" w:rsidRPr="0057096A" w:rsidRDefault="001E24FF" w:rsidP="001E24FF">
            <w:pPr>
              <w:jc w:val="center"/>
              <w:rPr>
                <w:rFonts w:eastAsia="Arial Unicode MS" w:cs="Arial"/>
                <w:b/>
              </w:rPr>
            </w:pPr>
            <w:r w:rsidRPr="0057096A">
              <w:rPr>
                <w:rFonts w:cs="Arial"/>
                <w:b/>
              </w:rPr>
              <w:t>Kodverk/ värdemängd</w:t>
            </w:r>
          </w:p>
        </w:tc>
        <w:tc>
          <w:tcPr>
            <w:tcW w:w="1093" w:type="pct"/>
            <w:gridSpan w:val="2"/>
          </w:tcPr>
          <w:p w14:paraId="61E57378" w14:textId="77777777" w:rsidR="001E24FF" w:rsidRPr="0057096A" w:rsidRDefault="001E24FF" w:rsidP="001E24FF">
            <w:pPr>
              <w:jc w:val="center"/>
              <w:rPr>
                <w:rFonts w:eastAsia="Arial Unicode MS" w:cs="Arial"/>
                <w:b/>
              </w:rPr>
            </w:pPr>
            <w:r w:rsidRPr="0057096A">
              <w:rPr>
                <w:rFonts w:cs="Arial"/>
                <w:b/>
              </w:rPr>
              <w:t>Beslutsregel</w:t>
            </w:r>
          </w:p>
        </w:tc>
        <w:tc>
          <w:tcPr>
            <w:tcW w:w="704" w:type="pct"/>
          </w:tcPr>
          <w:p w14:paraId="3A8BA55A" w14:textId="77777777" w:rsidR="001E24FF" w:rsidRPr="0057096A" w:rsidRDefault="001E24FF" w:rsidP="001E24FF">
            <w:pPr>
              <w:jc w:val="center"/>
              <w:rPr>
                <w:rFonts w:cs="Arial"/>
                <w:b/>
              </w:rPr>
            </w:pPr>
            <w:r w:rsidRPr="0057096A">
              <w:rPr>
                <w:rFonts w:cs="Arial"/>
                <w:b/>
              </w:rPr>
              <w:t>Motsvarighet i</w:t>
            </w:r>
            <w:r>
              <w:rPr>
                <w:rFonts w:cs="Arial"/>
                <w:b/>
              </w:rPr>
              <w:t xml:space="preserve"> schema (XPath)</w:t>
            </w:r>
          </w:p>
        </w:tc>
      </w:tr>
      <w:tr w:rsidR="0096251E" w:rsidRPr="0057096A" w14:paraId="19C51212" w14:textId="77777777" w:rsidTr="0096251E">
        <w:trPr>
          <w:trHeight w:val="516"/>
        </w:trPr>
        <w:tc>
          <w:tcPr>
            <w:tcW w:w="531" w:type="pct"/>
          </w:tcPr>
          <w:p w14:paraId="047C8C05" w14:textId="50BE3C37" w:rsidR="001E24FF" w:rsidRPr="0057096A" w:rsidRDefault="001E24FF" w:rsidP="00F128DE">
            <w:pPr>
              <w:rPr>
                <w:rFonts w:eastAsia="Arial Unicode MS" w:cs="Arial"/>
                <w:i/>
              </w:rPr>
            </w:pPr>
            <w:r>
              <w:rPr>
                <w:rFonts w:eastAsia="Arial Unicode MS" w:cs="Arial"/>
                <w:i/>
              </w:rPr>
              <w:t>s</w:t>
            </w:r>
            <w:r w:rsidRPr="00466C0F">
              <w:rPr>
                <w:rFonts w:eastAsia="Arial Unicode MS" w:cs="Arial"/>
                <w:i/>
              </w:rPr>
              <w:t>ender</w:t>
            </w:r>
            <w:r>
              <w:rPr>
                <w:rFonts w:eastAsia="Arial Unicode MS" w:cs="Arial"/>
                <w:i/>
              </w:rPr>
              <w:t>-</w:t>
            </w:r>
            <w:r w:rsidRPr="00466C0F">
              <w:rPr>
                <w:rFonts w:eastAsia="Arial Unicode MS" w:cs="Arial"/>
                <w:i/>
              </w:rPr>
              <w:t>request</w:t>
            </w:r>
            <w:r>
              <w:rPr>
                <w:rFonts w:eastAsia="Arial Unicode MS" w:cs="Arial"/>
                <w:i/>
              </w:rPr>
              <w:t>-</w:t>
            </w:r>
            <w:r w:rsidRPr="00466C0F">
              <w:rPr>
                <w:rFonts w:eastAsia="Arial Unicode MS" w:cs="Arial"/>
                <w:i/>
              </w:rPr>
              <w:t>id</w:t>
            </w:r>
            <w:r>
              <w:rPr>
                <w:rFonts w:eastAsia="Arial Unicode MS" w:cs="Arial"/>
                <w:i/>
              </w:rPr>
              <w:t xml:space="preserve"> </w:t>
            </w:r>
          </w:p>
        </w:tc>
        <w:tc>
          <w:tcPr>
            <w:tcW w:w="1033" w:type="pct"/>
          </w:tcPr>
          <w:p w14:paraId="391449E6"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A63CB3A" w14:textId="77777777" w:rsidR="001E24FF" w:rsidRPr="0057096A" w:rsidRDefault="001E24FF" w:rsidP="001E24FF">
            <w:pPr>
              <w:pStyle w:val="Default"/>
              <w:rPr>
                <w:rFonts w:ascii="Arial" w:hAnsi="Arial" w:cs="Arial"/>
                <w:sz w:val="20"/>
                <w:szCs w:val="20"/>
                <w:lang w:val="sv-SE"/>
              </w:rPr>
            </w:pPr>
          </w:p>
          <w:p w14:paraId="417865A2" w14:textId="77777777" w:rsidR="001E24FF" w:rsidRPr="0057096A" w:rsidRDefault="001E24FF" w:rsidP="001E24FF">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469" w:type="pct"/>
          </w:tcPr>
          <w:p w14:paraId="42DFD177" w14:textId="513101A9" w:rsidR="001E24FF" w:rsidRPr="0057096A" w:rsidRDefault="003D0031" w:rsidP="001E24FF">
            <w:pPr>
              <w:jc w:val="center"/>
              <w:rPr>
                <w:rFonts w:eastAsia="Arial Unicode MS" w:cs="Arial"/>
              </w:rPr>
            </w:pPr>
            <w:r>
              <w:rPr>
                <w:rFonts w:eastAsia="Arial Unicode MS" w:cs="Arial"/>
              </w:rPr>
              <w:t>S</w:t>
            </w:r>
            <w:r w:rsidR="00BA78C3">
              <w:rPr>
                <w:rFonts w:eastAsia="Arial Unicode MS" w:cs="Arial"/>
              </w:rPr>
              <w:t>tring</w:t>
            </w:r>
          </w:p>
        </w:tc>
        <w:tc>
          <w:tcPr>
            <w:tcW w:w="233" w:type="pct"/>
          </w:tcPr>
          <w:p w14:paraId="1F73A55D" w14:textId="77777777" w:rsidR="001E24FF" w:rsidRPr="0057096A" w:rsidRDefault="001E24FF" w:rsidP="001E24FF">
            <w:pPr>
              <w:jc w:val="center"/>
              <w:rPr>
                <w:rFonts w:eastAsia="Arial Unicode MS" w:cs="Arial"/>
              </w:rPr>
            </w:pPr>
            <w:r>
              <w:rPr>
                <w:rFonts w:eastAsia="Arial Unicode MS" w:cs="Arial"/>
              </w:rPr>
              <w:t>0..</w:t>
            </w:r>
            <w:r w:rsidRPr="0057096A">
              <w:rPr>
                <w:rFonts w:eastAsia="Arial Unicode MS" w:cs="Arial"/>
              </w:rPr>
              <w:t>1</w:t>
            </w:r>
          </w:p>
        </w:tc>
        <w:tc>
          <w:tcPr>
            <w:tcW w:w="937" w:type="pct"/>
          </w:tcPr>
          <w:p w14:paraId="329BA02D" w14:textId="77777777" w:rsidR="001E24FF" w:rsidRPr="000501A3" w:rsidRDefault="001E24FF" w:rsidP="001E24FF">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175CAB74" w14:textId="77777777" w:rsidR="001E24FF" w:rsidRPr="0057096A" w:rsidRDefault="001E24FF" w:rsidP="001E24FF">
            <w:pPr>
              <w:rPr>
                <w:rFonts w:eastAsia="Arial Unicode MS" w:cs="Arial"/>
              </w:rPr>
            </w:pPr>
          </w:p>
        </w:tc>
        <w:tc>
          <w:tcPr>
            <w:tcW w:w="1093" w:type="pct"/>
            <w:gridSpan w:val="2"/>
          </w:tcPr>
          <w:p w14:paraId="592A3118" w14:textId="77777777" w:rsidR="001E24FF" w:rsidRPr="009139AA" w:rsidRDefault="001E24FF" w:rsidP="001E24FF">
            <w:pPr>
              <w:rPr>
                <w:rFonts w:eastAsia="Arial Unicode MS" w:cs="Arial"/>
              </w:rPr>
            </w:pPr>
            <w:r>
              <w:rPr>
                <w:rFonts w:eastAsia="Arial Unicode MS" w:cs="Arial"/>
              </w:rPr>
              <w:t>Om tomt så  måste receivers-request-id vara infylld, alltså båda kan inte vara tomma.</w:t>
            </w:r>
          </w:p>
        </w:tc>
        <w:tc>
          <w:tcPr>
            <w:tcW w:w="704" w:type="pct"/>
          </w:tcPr>
          <w:p w14:paraId="42AA4926" w14:textId="77777777" w:rsidR="001E24FF" w:rsidRPr="0057096A" w:rsidRDefault="001E24FF" w:rsidP="001E24FF">
            <w:pPr>
              <w:rPr>
                <w:rFonts w:eastAsia="Arial Unicode MS" w:cs="Arial"/>
              </w:rPr>
            </w:pPr>
            <w:r>
              <w:rPr>
                <w:rFonts w:eastAsia="Arial Unicode MS" w:cs="Arial"/>
              </w:rPr>
              <w:t>StatusEve</w:t>
            </w:r>
            <w:r w:rsidRPr="007C2EFC">
              <w:rPr>
                <w:rFonts w:eastAsia="Arial Unicode MS" w:cs="Arial"/>
              </w:rPr>
              <w:t>nt</w:t>
            </w:r>
            <w:r>
              <w:rPr>
                <w:rFonts w:eastAsia="Arial Unicode MS" w:cs="Arial"/>
              </w:rPr>
              <w:t>/</w:t>
            </w:r>
            <w:r w:rsidRPr="007C2EFC">
              <w:rPr>
                <w:rFonts w:eastAsia="Arial Unicode MS" w:cs="Arial"/>
              </w:rPr>
              <w:t>senderes-request-id</w:t>
            </w:r>
          </w:p>
        </w:tc>
      </w:tr>
      <w:tr w:rsidR="0096251E" w:rsidRPr="0057096A" w14:paraId="700FFD6F" w14:textId="77777777" w:rsidTr="0096251E">
        <w:trPr>
          <w:trHeight w:val="994"/>
        </w:trPr>
        <w:tc>
          <w:tcPr>
            <w:tcW w:w="531" w:type="pct"/>
          </w:tcPr>
          <w:p w14:paraId="3852F928" w14:textId="77777777" w:rsidR="001E24FF" w:rsidRPr="00040A86" w:rsidRDefault="001E24FF" w:rsidP="001E24FF">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Pr="00040A86">
              <w:rPr>
                <w:rFonts w:ascii="Arial" w:hAnsi="Arial" w:cs="Arial"/>
                <w:i/>
                <w:iCs/>
                <w:sz w:val="20"/>
                <w:szCs w:val="20"/>
                <w:lang w:val="sv-SE"/>
              </w:rPr>
              <w:t>-request-id</w:t>
            </w:r>
          </w:p>
        </w:tc>
        <w:tc>
          <w:tcPr>
            <w:tcW w:w="1033" w:type="pct"/>
          </w:tcPr>
          <w:p w14:paraId="622D4B58" w14:textId="77777777" w:rsidR="001E24FF" w:rsidRPr="003F1CD3" w:rsidRDefault="001E24FF" w:rsidP="001E24FF">
            <w:pPr>
              <w:pStyle w:val="Default"/>
              <w:rPr>
                <w:rFonts w:ascii="Arial" w:hAnsi="Arial" w:cs="Arial"/>
                <w:sz w:val="20"/>
                <w:szCs w:val="20"/>
                <w:lang w:val="sv-SE"/>
              </w:rPr>
            </w:pPr>
            <w:r w:rsidRPr="003F1CD3">
              <w:rPr>
                <w:rFonts w:ascii="Arial" w:hAnsi="Arial" w:cs="Arial"/>
                <w:sz w:val="20"/>
                <w:szCs w:val="20"/>
                <w:lang w:val="sv-SE"/>
              </w:rPr>
              <w:t xml:space="preserve">Mottagarens identitetsbeteckning för framställan </w:t>
            </w:r>
          </w:p>
          <w:p w14:paraId="7EB06AAC"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 </w:t>
            </w:r>
          </w:p>
          <w:p w14:paraId="50F9446A" w14:textId="77777777" w:rsidR="001E24FF" w:rsidRPr="0057096A" w:rsidRDefault="001E24FF" w:rsidP="001E24FF">
            <w:pPr>
              <w:pStyle w:val="Default"/>
              <w:rPr>
                <w:rFonts w:ascii="Arial" w:hAnsi="Arial" w:cs="Arial"/>
                <w:sz w:val="20"/>
                <w:szCs w:val="20"/>
                <w:lang w:val="sv-SE"/>
              </w:rPr>
            </w:pPr>
          </w:p>
          <w:p w14:paraId="05C28122" w14:textId="77777777" w:rsidR="001E24FF" w:rsidRPr="00512A06" w:rsidRDefault="001E24FF" w:rsidP="001E24FF">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11E0BB0A" w14:textId="77777777" w:rsidR="001E24FF" w:rsidRPr="00B770B7" w:rsidRDefault="001E24FF" w:rsidP="001E24FF">
            <w:pPr>
              <w:pStyle w:val="Default"/>
              <w:rPr>
                <w:rFonts w:ascii="Arial" w:hAnsi="Arial" w:cs="Arial"/>
                <w:sz w:val="20"/>
                <w:szCs w:val="20"/>
              </w:rPr>
            </w:pPr>
            <w:r w:rsidRPr="00B770B7">
              <w:rPr>
                <w:rFonts w:ascii="Arial" w:hAnsi="Arial" w:cs="Arial"/>
                <w:i/>
                <w:iCs/>
                <w:sz w:val="20"/>
                <w:szCs w:val="20"/>
              </w:rPr>
              <w:t xml:space="preserve">mottagarens framställan-id </w:t>
            </w:r>
          </w:p>
          <w:p w14:paraId="75741F42" w14:textId="77777777" w:rsidR="001E24FF" w:rsidRPr="0057096A" w:rsidRDefault="001E24FF" w:rsidP="001E24FF">
            <w:pPr>
              <w:pStyle w:val="Default"/>
              <w:rPr>
                <w:rFonts w:ascii="Arial" w:hAnsi="Arial" w:cs="Arial"/>
                <w:sz w:val="20"/>
                <w:szCs w:val="20"/>
                <w:lang w:val="sv-SE"/>
              </w:rPr>
            </w:pPr>
          </w:p>
        </w:tc>
        <w:tc>
          <w:tcPr>
            <w:tcW w:w="469" w:type="pct"/>
          </w:tcPr>
          <w:p w14:paraId="02E022C3" w14:textId="519C11A7" w:rsidR="001E24FF" w:rsidRPr="0057096A" w:rsidRDefault="003D0031" w:rsidP="001E24FF">
            <w:pPr>
              <w:jc w:val="center"/>
              <w:rPr>
                <w:rFonts w:eastAsia="Arial Unicode MS" w:cs="Arial"/>
              </w:rPr>
            </w:pPr>
            <w:r>
              <w:rPr>
                <w:rFonts w:eastAsia="Arial Unicode MS" w:cs="Arial"/>
              </w:rPr>
              <w:t>S</w:t>
            </w:r>
            <w:r w:rsidR="00BA78C3">
              <w:rPr>
                <w:rFonts w:eastAsia="Arial Unicode MS" w:cs="Arial"/>
              </w:rPr>
              <w:t>tring</w:t>
            </w:r>
          </w:p>
        </w:tc>
        <w:tc>
          <w:tcPr>
            <w:tcW w:w="233" w:type="pct"/>
          </w:tcPr>
          <w:p w14:paraId="6BA24903" w14:textId="77777777" w:rsidR="001E24FF" w:rsidRPr="0057096A" w:rsidRDefault="001E24FF" w:rsidP="001E24FF">
            <w:pPr>
              <w:jc w:val="center"/>
              <w:rPr>
                <w:rFonts w:eastAsia="Arial Unicode MS" w:cs="Arial"/>
              </w:rPr>
            </w:pPr>
            <w:r>
              <w:rPr>
                <w:rFonts w:eastAsia="Arial Unicode MS" w:cs="Arial"/>
              </w:rPr>
              <w:t>0..1</w:t>
            </w:r>
          </w:p>
        </w:tc>
        <w:tc>
          <w:tcPr>
            <w:tcW w:w="937" w:type="pct"/>
          </w:tcPr>
          <w:p w14:paraId="4BD7DE72" w14:textId="77777777" w:rsidR="001E24FF" w:rsidRPr="00B31B60" w:rsidRDefault="001E24FF" w:rsidP="001E24FF">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1093" w:type="pct"/>
            <w:gridSpan w:val="2"/>
          </w:tcPr>
          <w:p w14:paraId="337D8A9D" w14:textId="77777777" w:rsidR="001E24FF" w:rsidRPr="0057096A" w:rsidRDefault="001E24FF" w:rsidP="001E24FF">
            <w:pPr>
              <w:rPr>
                <w:rFonts w:eastAsia="Arial Unicode MS" w:cs="Arial"/>
              </w:rPr>
            </w:pPr>
            <w:r>
              <w:rPr>
                <w:rFonts w:eastAsia="Arial Unicode MS" w:cs="Arial"/>
              </w:rPr>
              <w:t>Om tomt så  måste sender</w:t>
            </w:r>
            <w:del w:id="12" w:author="Johan Eltes" w:date="2012-08-20T11:29:00Z">
              <w:r w:rsidDel="003D2417">
                <w:rPr>
                  <w:rFonts w:eastAsia="Arial Unicode MS" w:cs="Arial"/>
                </w:rPr>
                <w:delText>es</w:delText>
              </w:r>
            </w:del>
            <w:r>
              <w:rPr>
                <w:rFonts w:eastAsia="Arial Unicode MS" w:cs="Arial"/>
              </w:rPr>
              <w:t>-request-id vara infylld, alltså båda kan inte vara tomma.</w:t>
            </w:r>
          </w:p>
        </w:tc>
        <w:tc>
          <w:tcPr>
            <w:tcW w:w="704" w:type="pct"/>
          </w:tcPr>
          <w:p w14:paraId="723B82A6" w14:textId="77777777" w:rsidR="001E24FF" w:rsidRPr="0057096A" w:rsidRDefault="001E24FF" w:rsidP="001E24FF">
            <w:pPr>
              <w:rPr>
                <w:rFonts w:eastAsia="Arial Unicode MS" w:cs="Arial"/>
              </w:rPr>
            </w:pPr>
            <w:r>
              <w:rPr>
                <w:rFonts w:eastAsia="Arial Unicode MS" w:cs="Arial"/>
              </w:rPr>
              <w:t>StatusEve</w:t>
            </w:r>
            <w:r w:rsidRPr="00B169D9">
              <w:rPr>
                <w:rFonts w:eastAsia="Arial Unicode MS" w:cs="Arial"/>
              </w:rPr>
              <w:t>nt/</w:t>
            </w:r>
            <w:r w:rsidRPr="00B169D9">
              <w:rPr>
                <w:rFonts w:cs="Arial"/>
                <w:iCs/>
              </w:rPr>
              <w:t>receiver-request-id</w:t>
            </w:r>
          </w:p>
        </w:tc>
      </w:tr>
      <w:tr w:rsidR="0096251E" w:rsidRPr="0057096A" w14:paraId="4158C7EA" w14:textId="77777777" w:rsidTr="0096251E">
        <w:trPr>
          <w:trHeight w:val="994"/>
        </w:trPr>
        <w:tc>
          <w:tcPr>
            <w:tcW w:w="531" w:type="pct"/>
          </w:tcPr>
          <w:p w14:paraId="307A7127" w14:textId="77777777" w:rsidR="001E24FF" w:rsidRPr="00302AE6" w:rsidRDefault="001E24FF" w:rsidP="001E24FF">
            <w:pPr>
              <w:pStyle w:val="Default"/>
              <w:rPr>
                <w:rFonts w:ascii="Arial" w:hAnsi="Arial" w:cs="Arial"/>
                <w:sz w:val="20"/>
                <w:szCs w:val="20"/>
                <w:lang w:val="sv-SE"/>
              </w:rPr>
            </w:pPr>
            <w:r w:rsidRPr="00302AE6">
              <w:rPr>
                <w:rFonts w:ascii="Arial" w:hAnsi="Arial" w:cs="Arial"/>
                <w:i/>
                <w:iCs/>
                <w:sz w:val="20"/>
                <w:szCs w:val="20"/>
                <w:lang w:val="sv-SE"/>
              </w:rPr>
              <w:lastRenderedPageBreak/>
              <w:t xml:space="preserve">type-of-request </w:t>
            </w:r>
          </w:p>
          <w:p w14:paraId="6453B950" w14:textId="77777777" w:rsidR="001E24FF" w:rsidRPr="00302AE6" w:rsidRDefault="001E24FF" w:rsidP="001E24FF">
            <w:pPr>
              <w:pStyle w:val="Default"/>
              <w:rPr>
                <w:rFonts w:ascii="Arial" w:hAnsi="Arial" w:cs="Arial"/>
                <w:sz w:val="20"/>
                <w:szCs w:val="20"/>
                <w:lang w:val="sv-SE"/>
              </w:rPr>
            </w:pPr>
          </w:p>
        </w:tc>
        <w:tc>
          <w:tcPr>
            <w:tcW w:w="1033" w:type="pct"/>
          </w:tcPr>
          <w:p w14:paraId="7AF90B39"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3F308FC1" w14:textId="77777777" w:rsidR="001E24FF" w:rsidRDefault="001E24FF" w:rsidP="001E24FF">
            <w:pPr>
              <w:rPr>
                <w:rFonts w:eastAsia="Arial Unicode MS" w:cs="Arial"/>
              </w:rPr>
            </w:pPr>
          </w:p>
          <w:p w14:paraId="4507B74E" w14:textId="77777777" w:rsidR="001E24FF" w:rsidRPr="0057096A" w:rsidRDefault="001E24FF" w:rsidP="001E24FF">
            <w:pPr>
              <w:rPr>
                <w:rFonts w:eastAsia="Arial Unicode MS" w:cs="Arial"/>
              </w:rPr>
            </w:pPr>
            <w:r>
              <w:rPr>
                <w:rFonts w:eastAsia="Arial Unicode MS" w:cs="Arial"/>
              </w:rPr>
              <w:t xml:space="preserve">Motsvarighet i V-TIM: </w:t>
            </w:r>
            <w:r w:rsidRPr="0057096A">
              <w:rPr>
                <w:rFonts w:cs="Arial"/>
                <w:i/>
                <w:iCs/>
              </w:rPr>
              <w:t>framställantyp</w:t>
            </w:r>
          </w:p>
        </w:tc>
        <w:tc>
          <w:tcPr>
            <w:tcW w:w="469" w:type="pct"/>
          </w:tcPr>
          <w:p w14:paraId="540FFD28" w14:textId="597E3917" w:rsidR="001E24FF" w:rsidRPr="0057096A" w:rsidRDefault="00D23CDC" w:rsidP="00D23CDC">
            <w:pPr>
              <w:jc w:val="center"/>
              <w:rPr>
                <w:rFonts w:eastAsia="Arial Unicode MS" w:cs="Arial"/>
              </w:rPr>
            </w:pPr>
            <w:r>
              <w:rPr>
                <w:rFonts w:eastAsia="Arial Unicode MS" w:cs="Arial"/>
              </w:rPr>
              <w:t>RequestTypeEnum</w:t>
            </w:r>
          </w:p>
        </w:tc>
        <w:tc>
          <w:tcPr>
            <w:tcW w:w="233" w:type="pct"/>
          </w:tcPr>
          <w:p w14:paraId="046FCEDC" w14:textId="77777777" w:rsidR="001E24FF" w:rsidRPr="0057096A" w:rsidRDefault="001E24FF" w:rsidP="001E24FF">
            <w:pPr>
              <w:jc w:val="center"/>
              <w:rPr>
                <w:rFonts w:eastAsia="Arial Unicode MS" w:cs="Arial"/>
              </w:rPr>
            </w:pPr>
            <w:r w:rsidRPr="0057096A">
              <w:rPr>
                <w:rFonts w:eastAsia="Arial Unicode MS" w:cs="Arial"/>
              </w:rPr>
              <w:t>1</w:t>
            </w:r>
          </w:p>
        </w:tc>
        <w:tc>
          <w:tcPr>
            <w:tcW w:w="937" w:type="pct"/>
          </w:tcPr>
          <w:p w14:paraId="505F93E7" w14:textId="77777777" w:rsidR="001E24FF" w:rsidRPr="00DA7522" w:rsidRDefault="001E24FF" w:rsidP="001E24FF">
            <w:pPr>
              <w:autoSpaceDE w:val="0"/>
              <w:autoSpaceDN w:val="0"/>
              <w:adjustRightInd w:val="0"/>
              <w:rPr>
                <w:rFonts w:cs="Arial"/>
              </w:rPr>
            </w:pPr>
            <w:r w:rsidRPr="00DA7522">
              <w:rPr>
                <w:rFonts w:cs="Arial"/>
              </w:rPr>
              <w:t>KV Framställantyp. Giltiga värden: {</w:t>
            </w:r>
          </w:p>
          <w:p w14:paraId="7DB9F7C8" w14:textId="77777777" w:rsidR="001E24FF" w:rsidRPr="00DA7522" w:rsidRDefault="001E24FF" w:rsidP="001E24FF">
            <w:pPr>
              <w:autoSpaceDE w:val="0"/>
              <w:autoSpaceDN w:val="0"/>
              <w:adjustRightInd w:val="0"/>
              <w:rPr>
                <w:rFonts w:cs="Arial"/>
              </w:rPr>
            </w:pPr>
            <w:r w:rsidRPr="00DA7522">
              <w:rPr>
                <w:rFonts w:cs="Arial"/>
              </w:rPr>
              <w:t xml:space="preserve">1 = röntgenremiss, </w:t>
            </w:r>
          </w:p>
          <w:p w14:paraId="62639EF4" w14:textId="77777777" w:rsidR="001E24FF" w:rsidRDefault="001E24FF" w:rsidP="001E24FF">
            <w:pPr>
              <w:autoSpaceDE w:val="0"/>
              <w:autoSpaceDN w:val="0"/>
              <w:adjustRightInd w:val="0"/>
              <w:rPr>
                <w:rFonts w:cs="Arial"/>
              </w:rPr>
            </w:pPr>
            <w:r w:rsidRPr="00DA7522">
              <w:rPr>
                <w:rFonts w:cs="Arial"/>
              </w:rPr>
              <w:t xml:space="preserve">4 = allmänremiss </w:t>
            </w:r>
          </w:p>
          <w:p w14:paraId="22D5D4AE" w14:textId="77777777" w:rsidR="001E24FF" w:rsidRPr="00DA7522" w:rsidRDefault="001E24FF" w:rsidP="001E24FF">
            <w:pPr>
              <w:autoSpaceDE w:val="0"/>
              <w:autoSpaceDN w:val="0"/>
              <w:adjustRightInd w:val="0"/>
              <w:rPr>
                <w:rFonts w:cs="Arial"/>
              </w:rPr>
            </w:pPr>
            <w:r>
              <w:rPr>
                <w:rFonts w:cs="Arial"/>
              </w:rPr>
              <w:t>10 = fysiologiremiss</w:t>
            </w:r>
            <w:r w:rsidRPr="00DA7522">
              <w:rPr>
                <w:rFonts w:cs="Arial"/>
              </w:rPr>
              <w:t>}.</w:t>
            </w:r>
          </w:p>
          <w:p w14:paraId="004CC91E" w14:textId="77777777" w:rsidR="001E24FF" w:rsidRPr="00DA7522" w:rsidRDefault="001E24FF" w:rsidP="001E24FF">
            <w:pPr>
              <w:pStyle w:val="Default"/>
              <w:jc w:val="both"/>
              <w:rPr>
                <w:rFonts w:ascii="Arial" w:hAnsi="Arial" w:cs="Arial"/>
                <w:sz w:val="20"/>
                <w:szCs w:val="20"/>
                <w:lang w:val="sv-SE"/>
              </w:rPr>
            </w:pPr>
          </w:p>
          <w:p w14:paraId="1CCC3654" w14:textId="77777777" w:rsidR="001E24FF" w:rsidRPr="00DA7522" w:rsidRDefault="001E24FF" w:rsidP="001E24FF">
            <w:pPr>
              <w:pStyle w:val="Default"/>
              <w:jc w:val="both"/>
              <w:rPr>
                <w:rFonts w:ascii="Arial" w:hAnsi="Arial" w:cs="Arial"/>
                <w:sz w:val="20"/>
                <w:szCs w:val="20"/>
                <w:lang w:val="sv-SE"/>
              </w:rPr>
            </w:pPr>
            <w:r w:rsidRPr="00DA7522">
              <w:rPr>
                <w:rFonts w:ascii="Arial" w:hAnsi="Arial" w:cs="Arial"/>
                <w:sz w:val="20"/>
                <w:szCs w:val="20"/>
                <w:lang w:val="sv-SE"/>
              </w:rPr>
              <w:t xml:space="preserve">Se avsnitt   </w:t>
            </w:r>
          </w:p>
          <w:p w14:paraId="614CF15B" w14:textId="77777777" w:rsidR="001E24FF" w:rsidRPr="00DA7522" w:rsidRDefault="001E24FF" w:rsidP="001E24FF">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1093" w:type="pct"/>
            <w:gridSpan w:val="2"/>
          </w:tcPr>
          <w:p w14:paraId="5FD42B2A" w14:textId="77777777" w:rsidR="001E24FF" w:rsidRPr="00DA7522" w:rsidRDefault="001E24FF" w:rsidP="001E24FF">
            <w:pPr>
              <w:rPr>
                <w:rFonts w:eastAsia="Arial Unicode MS" w:cs="Arial"/>
              </w:rPr>
            </w:pPr>
          </w:p>
        </w:tc>
        <w:tc>
          <w:tcPr>
            <w:tcW w:w="704" w:type="pct"/>
          </w:tcPr>
          <w:p w14:paraId="6988D4CE" w14:textId="77777777" w:rsidR="001E24FF" w:rsidRPr="0057096A" w:rsidRDefault="001E24FF" w:rsidP="001E24FF">
            <w:pPr>
              <w:rPr>
                <w:rFonts w:eastAsia="Arial Unicode MS" w:cs="Arial"/>
              </w:rPr>
            </w:pPr>
            <w:r>
              <w:rPr>
                <w:rFonts w:eastAsia="Arial Unicode MS" w:cs="Arial"/>
              </w:rPr>
              <w:t>StatusEvent/type-of-request</w:t>
            </w:r>
          </w:p>
        </w:tc>
      </w:tr>
      <w:tr w:rsidR="0096251E" w:rsidRPr="0057096A" w14:paraId="58A85CA1" w14:textId="77777777" w:rsidTr="0096251E">
        <w:trPr>
          <w:trHeight w:val="883"/>
        </w:trPr>
        <w:tc>
          <w:tcPr>
            <w:tcW w:w="531" w:type="pct"/>
          </w:tcPr>
          <w:p w14:paraId="05FA3720" w14:textId="77777777" w:rsidR="001E24FF" w:rsidRPr="007F43F5" w:rsidRDefault="001E24FF" w:rsidP="001E24FF">
            <w:pPr>
              <w:pStyle w:val="Default"/>
              <w:rPr>
                <w:rFonts w:ascii="Arial" w:hAnsi="Arial" w:cs="Arial"/>
                <w:i/>
                <w:iCs/>
                <w:sz w:val="20"/>
                <w:szCs w:val="20"/>
              </w:rPr>
            </w:pPr>
            <w:r>
              <w:rPr>
                <w:rFonts w:ascii="Arial" w:hAnsi="Arial" w:cs="Arial"/>
                <w:i/>
                <w:iCs/>
                <w:sz w:val="20"/>
                <w:szCs w:val="20"/>
              </w:rPr>
              <w:t>f</w:t>
            </w:r>
            <w:r w:rsidRPr="007F43F5">
              <w:rPr>
                <w:rFonts w:ascii="Arial" w:hAnsi="Arial" w:cs="Arial"/>
                <w:i/>
                <w:iCs/>
                <w:sz w:val="20"/>
                <w:szCs w:val="20"/>
              </w:rPr>
              <w:t>orm</w:t>
            </w:r>
            <w:r>
              <w:rPr>
                <w:rFonts w:ascii="Arial" w:hAnsi="Arial" w:cs="Arial"/>
                <w:i/>
                <w:iCs/>
                <w:sz w:val="20"/>
                <w:szCs w:val="20"/>
              </w:rPr>
              <w:t>-</w:t>
            </w:r>
            <w:r w:rsidRPr="007F43F5">
              <w:rPr>
                <w:rFonts w:ascii="Arial" w:hAnsi="Arial" w:cs="Arial"/>
                <w:i/>
                <w:iCs/>
                <w:sz w:val="20"/>
                <w:szCs w:val="20"/>
              </w:rPr>
              <w:t>o</w:t>
            </w:r>
            <w:r>
              <w:rPr>
                <w:rFonts w:ascii="Arial" w:hAnsi="Arial" w:cs="Arial"/>
                <w:i/>
                <w:iCs/>
                <w:sz w:val="20"/>
                <w:szCs w:val="20"/>
              </w:rPr>
              <w:t>f-</w:t>
            </w:r>
            <w:r w:rsidRPr="007F43F5">
              <w:rPr>
                <w:rFonts w:ascii="Arial" w:hAnsi="Arial" w:cs="Arial"/>
                <w:i/>
                <w:iCs/>
                <w:sz w:val="20"/>
                <w:szCs w:val="20"/>
              </w:rPr>
              <w:t>request</w:t>
            </w:r>
          </w:p>
        </w:tc>
        <w:tc>
          <w:tcPr>
            <w:tcW w:w="1033" w:type="pct"/>
          </w:tcPr>
          <w:p w14:paraId="6B21754E" w14:textId="77777777" w:rsidR="001E24FF" w:rsidRPr="007F43F5" w:rsidRDefault="001E24FF" w:rsidP="001E24FF">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14:paraId="7D9E1164" w14:textId="77777777" w:rsidR="001E24FF" w:rsidRPr="007F43F5" w:rsidRDefault="001E24FF" w:rsidP="001E24FF">
            <w:pPr>
              <w:pStyle w:val="Default"/>
              <w:rPr>
                <w:rFonts w:ascii="Arial" w:hAnsi="Arial" w:cs="Arial"/>
                <w:sz w:val="20"/>
                <w:szCs w:val="20"/>
                <w:lang w:val="sv-SE"/>
              </w:rPr>
            </w:pPr>
          </w:p>
        </w:tc>
        <w:tc>
          <w:tcPr>
            <w:tcW w:w="469" w:type="pct"/>
          </w:tcPr>
          <w:p w14:paraId="340E2470" w14:textId="431DFE44" w:rsidR="001E24FF" w:rsidRPr="007F43F5" w:rsidRDefault="0096251E" w:rsidP="001E24FF">
            <w:pPr>
              <w:jc w:val="center"/>
              <w:rPr>
                <w:rFonts w:eastAsia="Arial Unicode MS" w:cs="Arial"/>
              </w:rPr>
            </w:pPr>
            <w:r>
              <w:rPr>
                <w:rFonts w:eastAsia="Arial Unicode MS" w:cs="Arial"/>
              </w:rPr>
              <w:t>SubmissionMediumCodeEnum</w:t>
            </w:r>
          </w:p>
        </w:tc>
        <w:tc>
          <w:tcPr>
            <w:tcW w:w="233" w:type="pct"/>
          </w:tcPr>
          <w:p w14:paraId="1D98A0F3" w14:textId="77777777" w:rsidR="001E24FF" w:rsidRPr="007F43F5" w:rsidRDefault="001E24FF" w:rsidP="001E24FF">
            <w:pPr>
              <w:jc w:val="center"/>
              <w:rPr>
                <w:rFonts w:eastAsia="Arial Unicode MS" w:cs="Arial"/>
              </w:rPr>
            </w:pPr>
            <w:r>
              <w:rPr>
                <w:rFonts w:eastAsia="Arial Unicode MS" w:cs="Arial"/>
              </w:rPr>
              <w:t>0..</w:t>
            </w:r>
            <w:r w:rsidRPr="007F43F5">
              <w:rPr>
                <w:rFonts w:eastAsia="Arial Unicode MS" w:cs="Arial"/>
              </w:rPr>
              <w:t>1</w:t>
            </w:r>
          </w:p>
        </w:tc>
        <w:tc>
          <w:tcPr>
            <w:tcW w:w="937" w:type="pct"/>
          </w:tcPr>
          <w:p w14:paraId="03634FF7" w14:textId="77777777" w:rsidR="001E24FF" w:rsidRPr="006064B1" w:rsidRDefault="001E24FF" w:rsidP="001E24FF">
            <w:pPr>
              <w:pStyle w:val="Default"/>
              <w:rPr>
                <w:sz w:val="23"/>
                <w:szCs w:val="23"/>
                <w:lang w:val="sv-SE"/>
              </w:rPr>
            </w:pPr>
            <w:r w:rsidRPr="008E2346">
              <w:rPr>
                <w:rFonts w:ascii="Arial" w:hAnsi="Arial" w:cs="Arial"/>
                <w:sz w:val="20"/>
                <w:szCs w:val="20"/>
                <w:lang w:val="sv-SE"/>
              </w:rPr>
              <w:t>KV Form av framställan</w:t>
            </w:r>
            <w:r>
              <w:rPr>
                <w:rFonts w:ascii="Arial" w:hAnsi="Arial" w:cs="Arial"/>
                <w:sz w:val="20"/>
                <w:szCs w:val="20"/>
                <w:lang w:val="sv-SE"/>
              </w:rPr>
              <w:t xml:space="preserve">. </w:t>
            </w:r>
            <w:r w:rsidRPr="00C90EEA">
              <w:rPr>
                <w:rFonts w:ascii="Arial" w:hAnsi="Arial" w:cs="Arial"/>
                <w:sz w:val="20"/>
                <w:szCs w:val="20"/>
                <w:lang w:val="sv-SE"/>
              </w:rPr>
              <w:t>Giltiga värden: {</w:t>
            </w:r>
            <w:r>
              <w:rPr>
                <w:rFonts w:ascii="Arial" w:hAnsi="Arial" w:cs="Arial"/>
                <w:sz w:val="20"/>
                <w:szCs w:val="20"/>
                <w:lang w:val="sv-SE"/>
              </w:rPr>
              <w:t xml:space="preserve">1=elektroniskt, </w:t>
            </w:r>
            <w:r w:rsidRPr="00C90EEA">
              <w:rPr>
                <w:rFonts w:ascii="Arial" w:hAnsi="Arial" w:cs="Arial"/>
                <w:sz w:val="20"/>
                <w:szCs w:val="20"/>
                <w:lang w:val="sv-SE"/>
              </w:rPr>
              <w:t>4 = pappersremiss}.</w:t>
            </w:r>
          </w:p>
          <w:p w14:paraId="13FF675D" w14:textId="77777777" w:rsidR="001E24FF" w:rsidRDefault="001E24FF" w:rsidP="001E24FF">
            <w:pPr>
              <w:pStyle w:val="Default"/>
              <w:jc w:val="both"/>
              <w:rPr>
                <w:rFonts w:ascii="Arial" w:hAnsi="Arial" w:cs="Arial"/>
                <w:sz w:val="20"/>
                <w:szCs w:val="20"/>
                <w:lang w:val="sv-SE"/>
              </w:rPr>
            </w:pPr>
          </w:p>
          <w:p w14:paraId="482D09D7" w14:textId="54A22463" w:rsidR="001E24FF" w:rsidRPr="007F43F5" w:rsidRDefault="00123B0F" w:rsidP="00123B0F">
            <w:pPr>
              <w:pStyle w:val="Default"/>
              <w:rPr>
                <w:rFonts w:ascii="Arial" w:hAnsi="Arial" w:cs="Arial"/>
                <w:sz w:val="20"/>
                <w:szCs w:val="20"/>
                <w:lang w:val="sv-SE"/>
              </w:rPr>
            </w:pPr>
            <w:r>
              <w:rPr>
                <w:rFonts w:ascii="Arial" w:hAnsi="Arial" w:cs="Arial"/>
                <w:sz w:val="20"/>
                <w:szCs w:val="20"/>
                <w:lang w:val="sv-SE"/>
              </w:rPr>
              <w:t xml:space="preserve">Se </w:t>
            </w:r>
            <w:r w:rsidR="001E24FF">
              <w:rPr>
                <w:rFonts w:ascii="Arial" w:hAnsi="Arial" w:cs="Arial"/>
                <w:sz w:val="20"/>
                <w:szCs w:val="20"/>
                <w:lang w:val="sv-SE"/>
              </w:rPr>
              <w:t xml:space="preserve">avsnitt </w:t>
            </w:r>
            <w:r w:rsidR="001E24FF" w:rsidRPr="001E4AC5">
              <w:rPr>
                <w:rFonts w:ascii="Arial" w:hAnsi="Arial" w:cs="Arial"/>
                <w:i/>
                <w:sz w:val="20"/>
                <w:szCs w:val="20"/>
                <w:lang w:val="sv-SE"/>
              </w:rPr>
              <w:t>Klassifikationer och kodverk</w:t>
            </w:r>
            <w:r w:rsidR="001E24FF" w:rsidRPr="002016B0">
              <w:rPr>
                <w:rFonts w:ascii="Arial" w:hAnsi="Arial" w:cs="Arial"/>
                <w:sz w:val="20"/>
                <w:szCs w:val="20"/>
                <w:lang w:val="sv-SE"/>
              </w:rPr>
              <w:t xml:space="preserve"> </w:t>
            </w:r>
          </w:p>
        </w:tc>
        <w:tc>
          <w:tcPr>
            <w:tcW w:w="1093" w:type="pct"/>
            <w:gridSpan w:val="2"/>
          </w:tcPr>
          <w:p w14:paraId="02DF59A5" w14:textId="77777777" w:rsidR="001E24FF" w:rsidRDefault="001E24FF" w:rsidP="001E24FF">
            <w:pPr>
              <w:pStyle w:val="Default"/>
              <w:rPr>
                <w:rFonts w:ascii="Arial" w:hAnsi="Arial" w:cs="Arial"/>
                <w:sz w:val="20"/>
                <w:szCs w:val="20"/>
                <w:lang w:val="sv-SE"/>
              </w:rPr>
            </w:pPr>
          </w:p>
          <w:p w14:paraId="4D7ECEEE" w14:textId="77777777" w:rsidR="001E24FF" w:rsidRPr="0057096A" w:rsidRDefault="001E24FF" w:rsidP="001E24FF">
            <w:pPr>
              <w:pStyle w:val="Default"/>
              <w:rPr>
                <w:rFonts w:ascii="Arial" w:hAnsi="Arial" w:cs="Arial"/>
                <w:sz w:val="20"/>
                <w:szCs w:val="20"/>
                <w:lang w:val="sv-SE"/>
              </w:rPr>
            </w:pPr>
          </w:p>
        </w:tc>
        <w:tc>
          <w:tcPr>
            <w:tcW w:w="704" w:type="pct"/>
          </w:tcPr>
          <w:p w14:paraId="14D55EF3" w14:textId="77777777" w:rsidR="001E24FF" w:rsidRPr="0057096A" w:rsidRDefault="001E24FF" w:rsidP="001E24FF">
            <w:pPr>
              <w:rPr>
                <w:rFonts w:eastAsia="Arial Unicode MS" w:cs="Arial"/>
              </w:rPr>
            </w:pPr>
            <w:r>
              <w:rPr>
                <w:rFonts w:eastAsia="Arial Unicode MS" w:cs="Arial"/>
              </w:rPr>
              <w:t>StatusEvent/form-of-request</w:t>
            </w:r>
          </w:p>
        </w:tc>
      </w:tr>
      <w:tr w:rsidR="0096251E" w:rsidRPr="00A07F19" w14:paraId="72E690A5" w14:textId="77777777" w:rsidTr="0096251E">
        <w:trPr>
          <w:trHeight w:val="883"/>
        </w:trPr>
        <w:tc>
          <w:tcPr>
            <w:tcW w:w="531" w:type="pct"/>
          </w:tcPr>
          <w:p w14:paraId="129C43A0" w14:textId="77777777" w:rsidR="001E24FF" w:rsidRPr="00512A06" w:rsidRDefault="001E24FF" w:rsidP="001E24FF">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person</w:t>
            </w:r>
            <w:r>
              <w:rPr>
                <w:rFonts w:ascii="Arial" w:hAnsi="Arial" w:cs="Arial"/>
                <w:i/>
                <w:iCs/>
                <w:sz w:val="20"/>
                <w:szCs w:val="20"/>
              </w:rPr>
              <w:t>-</w:t>
            </w:r>
            <w:r w:rsidRPr="00512A06">
              <w:rPr>
                <w:rFonts w:ascii="Arial" w:hAnsi="Arial" w:cs="Arial"/>
                <w:i/>
                <w:iCs/>
                <w:sz w:val="20"/>
                <w:szCs w:val="20"/>
              </w:rPr>
              <w:t xml:space="preserve">name </w:t>
            </w:r>
          </w:p>
        </w:tc>
        <w:tc>
          <w:tcPr>
            <w:tcW w:w="1033" w:type="pct"/>
          </w:tcPr>
          <w:p w14:paraId="0FDB13AA" w14:textId="20315762"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 xml:space="preserve">rson som </w:t>
            </w:r>
            <w:del w:id="13" w:author="Johan Eltes" w:date="2012-08-20T11:30:00Z">
              <w:r w:rsidDel="003D2417">
                <w:rPr>
                  <w:rFonts w:ascii="Arial" w:hAnsi="Arial" w:cs="Arial"/>
                  <w:sz w:val="20"/>
                  <w:szCs w:val="20"/>
                  <w:lang w:val="sv-SE"/>
                </w:rPr>
                <w:delText xml:space="preserve">framställt </w:delText>
              </w:r>
            </w:del>
            <w:ins w:id="14" w:author="Johan Eltes" w:date="2012-08-20T11:30:00Z">
              <w:r w:rsidR="003D2417">
                <w:rPr>
                  <w:rFonts w:ascii="Arial" w:hAnsi="Arial" w:cs="Arial"/>
                  <w:sz w:val="20"/>
                  <w:szCs w:val="20"/>
                  <w:lang w:val="sv-SE"/>
                </w:rPr>
                <w:t>gjort</w:t>
              </w:r>
              <w:r w:rsidR="003D2417">
                <w:rPr>
                  <w:rFonts w:ascii="Arial" w:hAnsi="Arial" w:cs="Arial"/>
                  <w:sz w:val="20"/>
                  <w:szCs w:val="20"/>
                  <w:lang w:val="sv-SE"/>
                </w:rPr>
                <w:t xml:space="preserve"> </w:t>
              </w:r>
            </w:ins>
            <w:r>
              <w:rPr>
                <w:rFonts w:ascii="Arial" w:hAnsi="Arial" w:cs="Arial"/>
                <w:sz w:val="20"/>
                <w:szCs w:val="20"/>
                <w:lang w:val="sv-SE"/>
              </w:rPr>
              <w:t>framställan.</w:t>
            </w:r>
          </w:p>
          <w:p w14:paraId="628E1F9F" w14:textId="77777777" w:rsidR="001E24FF" w:rsidRDefault="001E24FF" w:rsidP="001E24FF">
            <w:pPr>
              <w:pStyle w:val="Default"/>
              <w:rPr>
                <w:rFonts w:ascii="Arial" w:hAnsi="Arial" w:cs="Arial"/>
                <w:sz w:val="20"/>
                <w:szCs w:val="20"/>
                <w:lang w:val="sv-SE"/>
              </w:rPr>
            </w:pPr>
          </w:p>
          <w:p w14:paraId="015FFFD1"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AE59B5D" w14:textId="77777777" w:rsidR="001E24FF" w:rsidRPr="0057096A" w:rsidRDefault="001E24FF" w:rsidP="001E24FF">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469" w:type="pct"/>
          </w:tcPr>
          <w:p w14:paraId="35861F98" w14:textId="1012A3E9" w:rsidR="001E24FF" w:rsidRPr="0057096A" w:rsidRDefault="00C25F7F" w:rsidP="001E24FF">
            <w:pPr>
              <w:jc w:val="center"/>
              <w:rPr>
                <w:rFonts w:cs="Arial"/>
              </w:rPr>
            </w:pPr>
            <w:r>
              <w:rPr>
                <w:rFonts w:cs="Arial"/>
              </w:rPr>
              <w:t>S</w:t>
            </w:r>
            <w:r w:rsidR="008C2073">
              <w:rPr>
                <w:rFonts w:cs="Arial"/>
              </w:rPr>
              <w:t>tring</w:t>
            </w:r>
          </w:p>
        </w:tc>
        <w:tc>
          <w:tcPr>
            <w:tcW w:w="233" w:type="pct"/>
          </w:tcPr>
          <w:p w14:paraId="7576E33B"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6CF8468B"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0BB722EF" w14:textId="77777777" w:rsidR="001E24FF" w:rsidRPr="0057096A" w:rsidRDefault="001E24FF" w:rsidP="001E24FF">
            <w:pPr>
              <w:pStyle w:val="Default"/>
              <w:rPr>
                <w:rFonts w:ascii="Arial" w:hAnsi="Arial" w:cs="Arial"/>
                <w:sz w:val="20"/>
                <w:szCs w:val="20"/>
                <w:lang w:val="sv-SE"/>
              </w:rPr>
            </w:pPr>
          </w:p>
        </w:tc>
        <w:tc>
          <w:tcPr>
            <w:tcW w:w="704" w:type="pct"/>
          </w:tcPr>
          <w:p w14:paraId="0BC3D59D" w14:textId="77777777" w:rsidR="001E24FF" w:rsidRPr="00394EF3" w:rsidRDefault="001E24FF" w:rsidP="001E24FF">
            <w:pPr>
              <w:rPr>
                <w:rFonts w:eastAsia="Arial Unicode MS" w:cs="Arial"/>
                <w:lang w:val="en-US"/>
              </w:rPr>
            </w:pPr>
            <w:r w:rsidRPr="00394EF3">
              <w:rPr>
                <w:rFonts w:eastAsia="Arial Unicode MS" w:cs="Arial"/>
                <w:lang w:val="en-US"/>
              </w:rPr>
              <w:t>StatusEvent/</w:t>
            </w:r>
            <w:r w:rsidRPr="00394EF3">
              <w:rPr>
                <w:rFonts w:cs="Arial"/>
                <w:iCs/>
                <w:lang w:val="en-US"/>
              </w:rPr>
              <w:t>request-issued-by-person-name</w:t>
            </w:r>
          </w:p>
        </w:tc>
      </w:tr>
      <w:tr w:rsidR="0096251E" w:rsidRPr="00A07F19" w14:paraId="428EADFF" w14:textId="77777777" w:rsidTr="0096251E">
        <w:trPr>
          <w:trHeight w:val="883"/>
        </w:trPr>
        <w:tc>
          <w:tcPr>
            <w:tcW w:w="531" w:type="pct"/>
          </w:tcPr>
          <w:p w14:paraId="1247F504" w14:textId="77777777" w:rsidR="001E24FF" w:rsidRPr="00512A06" w:rsidRDefault="001E24FF" w:rsidP="001E24FF">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care</w:t>
            </w:r>
            <w:r>
              <w:rPr>
                <w:rFonts w:ascii="Arial" w:hAnsi="Arial" w:cs="Arial"/>
                <w:i/>
                <w:iCs/>
                <w:sz w:val="20"/>
                <w:szCs w:val="20"/>
              </w:rPr>
              <w:t>-</w:t>
            </w:r>
            <w:r w:rsidRPr="00512A06">
              <w:rPr>
                <w:rFonts w:ascii="Arial" w:hAnsi="Arial" w:cs="Arial"/>
                <w:i/>
                <w:iCs/>
                <w:sz w:val="20"/>
                <w:szCs w:val="20"/>
              </w:rPr>
              <w:t>unit</w:t>
            </w:r>
            <w:r>
              <w:rPr>
                <w:rFonts w:ascii="Arial" w:hAnsi="Arial" w:cs="Arial"/>
                <w:i/>
                <w:iCs/>
                <w:sz w:val="20"/>
                <w:szCs w:val="20"/>
              </w:rPr>
              <w:t>-</w:t>
            </w:r>
            <w:r w:rsidRPr="00512A06">
              <w:rPr>
                <w:rFonts w:ascii="Arial" w:hAnsi="Arial" w:cs="Arial"/>
                <w:i/>
                <w:iCs/>
                <w:sz w:val="20"/>
                <w:szCs w:val="20"/>
              </w:rPr>
              <w:t xml:space="preserve">id </w:t>
            </w:r>
          </w:p>
          <w:p w14:paraId="6D8F63A8" w14:textId="77777777" w:rsidR="001E24FF" w:rsidRPr="00512A06" w:rsidRDefault="001E24FF" w:rsidP="001E24FF">
            <w:pPr>
              <w:pStyle w:val="Default"/>
              <w:rPr>
                <w:rFonts w:ascii="Arial" w:hAnsi="Arial" w:cs="Arial"/>
                <w:i/>
                <w:iCs/>
                <w:sz w:val="20"/>
                <w:szCs w:val="20"/>
              </w:rPr>
            </w:pPr>
          </w:p>
        </w:tc>
        <w:tc>
          <w:tcPr>
            <w:tcW w:w="1033" w:type="pct"/>
          </w:tcPr>
          <w:p w14:paraId="30EF0FA1" w14:textId="2F6225DC" w:rsidR="001E24FF" w:rsidRPr="0057096A"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w:t>
            </w:r>
            <w:del w:id="15" w:author="Johan Eltes" w:date="2012-08-20T11:31:00Z">
              <w:r w:rsidRPr="0057096A" w:rsidDel="003D2417">
                <w:rPr>
                  <w:rFonts w:ascii="Arial" w:hAnsi="Arial" w:cs="Arial"/>
                  <w:sz w:val="20"/>
                  <w:szCs w:val="20"/>
                  <w:lang w:val="sv-SE"/>
                </w:rPr>
                <w:delText xml:space="preserve">inom </w:delText>
              </w:r>
            </w:del>
            <w:ins w:id="16" w:author="Johan Eltes" w:date="2012-08-20T11:31:00Z">
              <w:r w:rsidR="003D2417">
                <w:rPr>
                  <w:rFonts w:ascii="Arial" w:hAnsi="Arial" w:cs="Arial"/>
                  <w:sz w:val="20"/>
                  <w:szCs w:val="20"/>
                  <w:lang w:val="sv-SE"/>
                </w:rPr>
                <w:t>på</w:t>
              </w:r>
              <w:r w:rsidR="003D2417" w:rsidRPr="0057096A">
                <w:rPr>
                  <w:rFonts w:ascii="Arial" w:hAnsi="Arial" w:cs="Arial"/>
                  <w:sz w:val="20"/>
                  <w:szCs w:val="20"/>
                  <w:lang w:val="sv-SE"/>
                </w:rPr>
                <w:t xml:space="preserve"> </w:t>
              </w:r>
            </w:ins>
            <w:r w:rsidRPr="0057096A">
              <w:rPr>
                <w:rFonts w:ascii="Arial" w:hAnsi="Arial" w:cs="Arial"/>
                <w:sz w:val="20"/>
                <w:szCs w:val="20"/>
                <w:lang w:val="sv-SE"/>
              </w:rPr>
              <w:t xml:space="preserve">vars uppdrag </w:t>
            </w:r>
            <w:del w:id="17" w:author="Johan Eltes" w:date="2012-08-20T11:31:00Z">
              <w:r w:rsidRPr="0057096A" w:rsidDel="003D2417">
                <w:rPr>
                  <w:rFonts w:ascii="Arial" w:hAnsi="Arial" w:cs="Arial"/>
                  <w:sz w:val="20"/>
                  <w:szCs w:val="20"/>
                  <w:lang w:val="sv-SE"/>
                </w:rPr>
                <w:delText>som framställan</w:delText>
              </w:r>
            </w:del>
            <w:ins w:id="18" w:author="Johan Eltes" w:date="2012-08-20T11:31:00Z">
              <w:r w:rsidR="003D2417">
                <w:rPr>
                  <w:rFonts w:ascii="Arial" w:hAnsi="Arial" w:cs="Arial"/>
                  <w:sz w:val="20"/>
                  <w:szCs w:val="20"/>
                  <w:lang w:val="sv-SE"/>
                </w:rPr>
                <w:t>framställande person</w:t>
              </w:r>
            </w:ins>
            <w:r w:rsidRPr="0057096A">
              <w:rPr>
                <w:rFonts w:ascii="Arial" w:hAnsi="Arial" w:cs="Arial"/>
                <w:sz w:val="20"/>
                <w:szCs w:val="20"/>
                <w:lang w:val="sv-SE"/>
              </w:rPr>
              <w:t xml:space="preserve"> </w:t>
            </w:r>
            <w:del w:id="19" w:author="Johan Eltes" w:date="2012-08-20T11:31:00Z">
              <w:r w:rsidRPr="0057096A" w:rsidDel="003D2417">
                <w:rPr>
                  <w:rFonts w:ascii="Arial" w:hAnsi="Arial" w:cs="Arial"/>
                  <w:sz w:val="20"/>
                  <w:szCs w:val="20"/>
                  <w:lang w:val="sv-SE"/>
                </w:rPr>
                <w:delText>görs</w:delText>
              </w:r>
            </w:del>
            <w:ins w:id="20" w:author="Johan Eltes" w:date="2012-08-20T11:31:00Z">
              <w:r w:rsidR="003D2417">
                <w:rPr>
                  <w:rFonts w:ascii="Arial" w:hAnsi="Arial" w:cs="Arial"/>
                  <w:sz w:val="20"/>
                  <w:szCs w:val="20"/>
                  <w:lang w:val="sv-SE"/>
                </w:rPr>
                <w:t>aggerat</w:t>
              </w:r>
            </w:ins>
            <w:r>
              <w:rPr>
                <w:rFonts w:ascii="Arial" w:hAnsi="Arial" w:cs="Arial"/>
                <w:sz w:val="20"/>
                <w:szCs w:val="20"/>
                <w:lang w:val="sv-SE"/>
              </w:rPr>
              <w:t>.</w:t>
            </w:r>
            <w:r w:rsidRPr="0057096A">
              <w:rPr>
                <w:rFonts w:ascii="Arial" w:hAnsi="Arial" w:cs="Arial"/>
                <w:sz w:val="20"/>
                <w:szCs w:val="20"/>
                <w:lang w:val="sv-SE"/>
              </w:rPr>
              <w:t xml:space="preserve"> </w:t>
            </w:r>
          </w:p>
          <w:p w14:paraId="5E376708" w14:textId="77777777" w:rsidR="001E24FF" w:rsidRDefault="001E24FF" w:rsidP="001E24FF">
            <w:pPr>
              <w:pStyle w:val="Default"/>
              <w:rPr>
                <w:rFonts w:ascii="Arial" w:hAnsi="Arial" w:cs="Arial"/>
                <w:sz w:val="20"/>
                <w:szCs w:val="20"/>
                <w:lang w:val="sv-SE"/>
              </w:rPr>
            </w:pPr>
          </w:p>
          <w:p w14:paraId="0E788C0E"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1A1A903" w14:textId="77777777" w:rsidR="001E24FF" w:rsidRPr="00EE15F4" w:rsidRDefault="001E24FF" w:rsidP="001E24FF">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14:paraId="71DDAD35" w14:textId="77777777" w:rsidR="001E24FF" w:rsidRPr="0057096A" w:rsidRDefault="001E24FF" w:rsidP="001E24FF">
            <w:pPr>
              <w:pStyle w:val="Default"/>
              <w:rPr>
                <w:rFonts w:ascii="Arial" w:hAnsi="Arial" w:cs="Arial"/>
                <w:sz w:val="20"/>
                <w:szCs w:val="20"/>
                <w:lang w:val="sv-SE"/>
              </w:rPr>
            </w:pPr>
          </w:p>
        </w:tc>
        <w:tc>
          <w:tcPr>
            <w:tcW w:w="469" w:type="pct"/>
          </w:tcPr>
          <w:p w14:paraId="604AB147" w14:textId="08F08D47" w:rsidR="001E24FF" w:rsidRPr="0057096A" w:rsidRDefault="00C25F7F" w:rsidP="001E24FF">
            <w:pPr>
              <w:jc w:val="center"/>
              <w:rPr>
                <w:rFonts w:cs="Arial"/>
              </w:rPr>
            </w:pPr>
            <w:r>
              <w:rPr>
                <w:rFonts w:cs="Arial"/>
              </w:rPr>
              <w:t>HsaIdType</w:t>
            </w:r>
          </w:p>
        </w:tc>
        <w:tc>
          <w:tcPr>
            <w:tcW w:w="233" w:type="pct"/>
          </w:tcPr>
          <w:p w14:paraId="2C7FE7B5" w14:textId="77777777" w:rsidR="001E24FF" w:rsidRPr="0057096A" w:rsidRDefault="001E24FF" w:rsidP="001E24FF">
            <w:pPr>
              <w:jc w:val="center"/>
              <w:rPr>
                <w:rFonts w:cs="Arial"/>
              </w:rPr>
            </w:pPr>
            <w:r>
              <w:rPr>
                <w:rFonts w:cs="Arial"/>
              </w:rPr>
              <w:t>0..1</w:t>
            </w:r>
          </w:p>
        </w:tc>
        <w:tc>
          <w:tcPr>
            <w:tcW w:w="937" w:type="pct"/>
          </w:tcPr>
          <w:p w14:paraId="41E8C858" w14:textId="678865E7" w:rsidR="001E24FF" w:rsidRPr="00FE4A97" w:rsidRDefault="001E24FF" w:rsidP="009A6BAD">
            <w:pPr>
              <w:rPr>
                <w:rFonts w:cs="Arial"/>
              </w:rPr>
            </w:pPr>
            <w:r>
              <w:rPr>
                <w:rFonts w:cs="Arial"/>
              </w:rPr>
              <w:t>HSA</w:t>
            </w:r>
            <w:r w:rsidR="009A6BAD">
              <w:rPr>
                <w:rFonts w:cs="Arial"/>
              </w:rPr>
              <w:t>I</w:t>
            </w:r>
            <w:r>
              <w:rPr>
                <w:rFonts w:cs="Arial"/>
              </w:rPr>
              <w:t xml:space="preserve">d. </w:t>
            </w:r>
          </w:p>
        </w:tc>
        <w:tc>
          <w:tcPr>
            <w:tcW w:w="1093" w:type="pct"/>
            <w:gridSpan w:val="2"/>
          </w:tcPr>
          <w:p w14:paraId="1A5ABDA6" w14:textId="21A21FD9" w:rsidR="001E24FF" w:rsidRPr="00424A07" w:rsidRDefault="001E24FF" w:rsidP="001E24FF">
            <w:pPr>
              <w:pStyle w:val="Default"/>
              <w:rPr>
                <w:rFonts w:ascii="Arial" w:eastAsia="ヒラギノ角ゴ Pro W3" w:hAnsi="Arial" w:cs="Arial"/>
                <w:iCs/>
                <w:noProof/>
                <w:sz w:val="20"/>
                <w:rPrChange w:id="21" w:author="Johan Eltes" w:date="2012-08-20T11:33:00Z">
                  <w:rPr>
                    <w:rFonts w:ascii="Arial" w:hAnsi="Arial" w:cs="Arial"/>
                    <w:sz w:val="20"/>
                    <w:szCs w:val="20"/>
                    <w:lang w:val="sv-SE"/>
                  </w:rPr>
                </w:rPrChange>
              </w:rPr>
            </w:pPr>
            <w:del w:id="22" w:author="Johan Eltes" w:date="2012-08-20T11:32:00Z">
              <w:r w:rsidRPr="00424A07" w:rsidDel="003D2417">
                <w:rPr>
                  <w:rFonts w:ascii="Arial" w:eastAsia="ヒラギノ角ゴ Pro W3" w:hAnsi="Arial" w:cs="Arial"/>
                  <w:iCs/>
                  <w:noProof/>
                  <w:sz w:val="20"/>
                  <w:rPrChange w:id="23" w:author="Johan Eltes" w:date="2012-08-20T11:33:00Z">
                    <w:rPr>
                      <w:rFonts w:ascii="Arial" w:hAnsi="Arial" w:cs="Arial"/>
                      <w:sz w:val="20"/>
                      <w:szCs w:val="20"/>
                      <w:lang w:val="sv-SE"/>
                    </w:rPr>
                  </w:rPrChange>
                </w:rPr>
                <w:delText>Om id anges så kommer enhetensinformation att hämtas ifrån HSA katalogen.</w:delText>
              </w:r>
            </w:del>
            <w:ins w:id="24" w:author="Johan Eltes" w:date="2012-08-20T11:35:00Z">
              <w:r w:rsidR="00350E85">
                <w:rPr>
                  <w:rFonts w:ascii="Arial" w:eastAsia="ヒラギノ角ゴ Pro W3" w:hAnsi="Arial" w:cs="Arial"/>
                  <w:iCs/>
                  <w:noProof/>
                  <w:sz w:val="20"/>
                </w:rPr>
                <w:t>Obligatoriskt om</w:t>
              </w:r>
            </w:ins>
            <w:ins w:id="25" w:author="Johan Eltes" w:date="2012-08-20T11:51:00Z">
              <w:r w:rsidR="004F0A2C">
                <w:rPr>
                  <w:rFonts w:ascii="Arial" w:eastAsia="ヒラギノ角ゴ Pro W3" w:hAnsi="Arial" w:cs="Arial"/>
                  <w:iCs/>
                  <w:noProof/>
                  <w:sz w:val="20"/>
                </w:rPr>
                <w:t xml:space="preserve"> värdet är kännt. </w:t>
              </w:r>
            </w:ins>
            <w:ins w:id="26" w:author="Johan Eltes" w:date="2012-08-20T11:35:00Z">
              <w:r w:rsidR="00350E85">
                <w:rPr>
                  <w:rFonts w:ascii="Arial" w:eastAsia="ヒラギノ角ゴ Pro W3" w:hAnsi="Arial" w:cs="Arial"/>
                  <w:iCs/>
                  <w:noProof/>
                  <w:sz w:val="20"/>
                </w:rPr>
                <w:t xml:space="preserve"> </w:t>
              </w:r>
            </w:ins>
            <w:ins w:id="27" w:author="Johan Eltes" w:date="2012-08-20T11:52:00Z">
              <w:r w:rsidR="004F0A2C">
                <w:rPr>
                  <w:rFonts w:ascii="Arial" w:eastAsia="ヒラギノ角ゴ Pro W3" w:hAnsi="Arial" w:cs="Arial"/>
                  <w:iCs/>
                  <w:noProof/>
                  <w:sz w:val="20"/>
                </w:rPr>
                <w:t xml:space="preserve">Annars måste </w:t>
              </w:r>
            </w:ins>
            <w:ins w:id="28" w:author="Johan Eltes" w:date="2012-08-20T11:32:00Z">
              <w:r w:rsidR="003D2417" w:rsidRPr="00424A07">
                <w:rPr>
                  <w:rFonts w:ascii="Arial" w:eastAsia="ヒラギノ角ゴ Pro W3" w:hAnsi="Arial" w:cs="Arial"/>
                  <w:iCs/>
                  <w:noProof/>
                  <w:sz w:val="20"/>
                  <w:rPrChange w:id="29" w:author="Johan Eltes" w:date="2012-08-20T11:33:00Z">
                    <w:rPr>
                      <w:rFonts w:ascii="Arial" w:hAnsi="Arial" w:cs="Arial"/>
                      <w:i/>
                      <w:iCs/>
                      <w:sz w:val="20"/>
                      <w:szCs w:val="20"/>
                      <w:lang w:val="sv-SE"/>
                    </w:rPr>
                  </w:rPrChange>
                </w:rPr>
                <w:t xml:space="preserve">request-issued-by-care-unit-description </w:t>
              </w:r>
            </w:ins>
            <w:ins w:id="30" w:author="Johan Eltes" w:date="2012-08-20T11:53:00Z">
              <w:r w:rsidR="004F0A2C">
                <w:rPr>
                  <w:rFonts w:ascii="Arial" w:eastAsia="ヒラギノ角ゴ Pro W3" w:hAnsi="Arial" w:cs="Arial"/>
                  <w:iCs/>
                  <w:noProof/>
                  <w:sz w:val="20"/>
                </w:rPr>
                <w:t>anges</w:t>
              </w:r>
            </w:ins>
          </w:p>
          <w:p w14:paraId="262A4F71" w14:textId="77777777" w:rsidR="001E24FF" w:rsidRPr="00424A07" w:rsidRDefault="001E24FF" w:rsidP="001E24FF">
            <w:pPr>
              <w:pStyle w:val="Default"/>
              <w:rPr>
                <w:rFonts w:ascii="Arial" w:eastAsia="ヒラギノ角ゴ Pro W3" w:hAnsi="Arial" w:cs="Arial"/>
                <w:iCs/>
                <w:noProof/>
                <w:sz w:val="20"/>
                <w:rPrChange w:id="31" w:author="Johan Eltes" w:date="2012-08-20T11:33:00Z">
                  <w:rPr>
                    <w:rFonts w:ascii="Arial" w:hAnsi="Arial" w:cs="Arial"/>
                    <w:sz w:val="20"/>
                    <w:szCs w:val="20"/>
                    <w:lang w:val="sv-SE"/>
                  </w:rPr>
                </w:rPrChange>
              </w:rPr>
            </w:pPr>
          </w:p>
          <w:p w14:paraId="40365620" w14:textId="77777777" w:rsidR="001E24FF" w:rsidRPr="0057096A" w:rsidRDefault="001E24FF" w:rsidP="001E24FF">
            <w:pPr>
              <w:pStyle w:val="Default"/>
              <w:rPr>
                <w:rFonts w:ascii="Arial" w:hAnsi="Arial" w:cs="Arial"/>
                <w:sz w:val="20"/>
                <w:szCs w:val="20"/>
                <w:lang w:val="sv-SE"/>
              </w:rPr>
            </w:pPr>
          </w:p>
        </w:tc>
        <w:tc>
          <w:tcPr>
            <w:tcW w:w="704" w:type="pct"/>
          </w:tcPr>
          <w:p w14:paraId="7F92ECAD" w14:textId="77777777" w:rsidR="001E24FF" w:rsidRPr="001F517D" w:rsidRDefault="001E24FF" w:rsidP="001E24FF">
            <w:pPr>
              <w:rPr>
                <w:rFonts w:eastAsia="Arial Unicode MS" w:cs="Arial"/>
                <w:lang w:val="en-US"/>
              </w:rPr>
            </w:pPr>
            <w:r w:rsidRPr="001F517D">
              <w:rPr>
                <w:rFonts w:eastAsia="Arial Unicode MS" w:cs="Arial"/>
                <w:lang w:val="en-US"/>
              </w:rPr>
              <w:t>StatusEvent/</w:t>
            </w:r>
            <w:r w:rsidRPr="001F517D">
              <w:rPr>
                <w:rFonts w:cs="Arial"/>
                <w:iCs/>
                <w:lang w:val="en-US"/>
              </w:rPr>
              <w:t>request-issued-by-care-unit-id</w:t>
            </w:r>
          </w:p>
        </w:tc>
      </w:tr>
      <w:tr w:rsidR="0096251E" w:rsidRPr="00A07F19" w14:paraId="2EA25DA1" w14:textId="77777777" w:rsidTr="0096251E">
        <w:trPr>
          <w:trHeight w:val="883"/>
        </w:trPr>
        <w:tc>
          <w:tcPr>
            <w:tcW w:w="531" w:type="pct"/>
          </w:tcPr>
          <w:p w14:paraId="040F8E6D" w14:textId="77777777" w:rsidR="001E24FF" w:rsidRPr="00512A06" w:rsidRDefault="001E24FF" w:rsidP="001E24FF">
            <w:pPr>
              <w:pStyle w:val="Default"/>
              <w:rPr>
                <w:rFonts w:ascii="Arial" w:hAnsi="Arial" w:cs="Arial"/>
                <w:sz w:val="20"/>
                <w:szCs w:val="20"/>
              </w:rPr>
            </w:pPr>
            <w:r w:rsidRPr="00FB32D9">
              <w:rPr>
                <w:rFonts w:ascii="Arial" w:hAnsi="Arial" w:cs="Arial"/>
                <w:i/>
                <w:iCs/>
                <w:sz w:val="20"/>
                <w:szCs w:val="20"/>
              </w:rPr>
              <w:t>request-issued-by-</w:t>
            </w:r>
            <w:r>
              <w:rPr>
                <w:rFonts w:ascii="Arial" w:hAnsi="Arial" w:cs="Arial"/>
                <w:i/>
                <w:iCs/>
                <w:sz w:val="20"/>
                <w:szCs w:val="20"/>
              </w:rPr>
              <w:t>care-</w:t>
            </w:r>
            <w:r w:rsidRPr="00FB32D9">
              <w:rPr>
                <w:rFonts w:ascii="Arial" w:hAnsi="Arial" w:cs="Arial"/>
                <w:i/>
                <w:iCs/>
                <w:sz w:val="20"/>
                <w:szCs w:val="20"/>
              </w:rPr>
              <w:t>unit-description</w:t>
            </w:r>
          </w:p>
        </w:tc>
        <w:tc>
          <w:tcPr>
            <w:tcW w:w="1033" w:type="pct"/>
          </w:tcPr>
          <w:p w14:paraId="63D79315"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Beskrivning av enheten.</w:t>
            </w:r>
          </w:p>
          <w:p w14:paraId="60328244" w14:textId="77777777" w:rsidR="001E24FF" w:rsidRDefault="001E24FF" w:rsidP="001E24FF">
            <w:pPr>
              <w:pStyle w:val="Default"/>
              <w:rPr>
                <w:rFonts w:ascii="Arial" w:hAnsi="Arial" w:cs="Arial"/>
                <w:sz w:val="20"/>
                <w:szCs w:val="20"/>
                <w:lang w:val="sv-SE"/>
              </w:rPr>
            </w:pPr>
          </w:p>
          <w:p w14:paraId="0CBC4B4A"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2EA10E88" w14:textId="77777777" w:rsidR="001E24FF" w:rsidRPr="00C34CAF" w:rsidRDefault="001E24FF" w:rsidP="001E24FF">
            <w:pPr>
              <w:pStyle w:val="Default"/>
              <w:rPr>
                <w:rFonts w:ascii="Arial" w:hAnsi="Arial" w:cs="Arial"/>
                <w:sz w:val="20"/>
                <w:szCs w:val="20"/>
                <w:lang w:val="sv-SE"/>
              </w:rPr>
            </w:pPr>
            <w:r w:rsidRPr="00C34CAF">
              <w:rPr>
                <w:rFonts w:ascii="Arial" w:hAnsi="Arial" w:cs="Arial"/>
                <w:iCs/>
                <w:sz w:val="20"/>
                <w:szCs w:val="20"/>
                <w:lang w:val="sv-SE"/>
              </w:rPr>
              <w:t>Saknas</w:t>
            </w:r>
          </w:p>
          <w:p w14:paraId="73B7372B" w14:textId="77777777" w:rsidR="001E24FF" w:rsidRPr="0057096A" w:rsidRDefault="001E24FF" w:rsidP="001E24FF">
            <w:pPr>
              <w:pStyle w:val="Default"/>
              <w:rPr>
                <w:rFonts w:ascii="Arial" w:hAnsi="Arial" w:cs="Arial"/>
                <w:sz w:val="20"/>
                <w:szCs w:val="20"/>
                <w:lang w:val="sv-SE"/>
              </w:rPr>
            </w:pPr>
          </w:p>
        </w:tc>
        <w:tc>
          <w:tcPr>
            <w:tcW w:w="469" w:type="pct"/>
          </w:tcPr>
          <w:p w14:paraId="56CC5C90" w14:textId="59B71535" w:rsidR="001E24FF" w:rsidRPr="0057096A" w:rsidRDefault="003D0031" w:rsidP="001E24FF">
            <w:pPr>
              <w:jc w:val="center"/>
              <w:rPr>
                <w:rFonts w:cs="Arial"/>
              </w:rPr>
            </w:pPr>
            <w:r>
              <w:rPr>
                <w:rFonts w:cs="Arial"/>
              </w:rPr>
              <w:t>S</w:t>
            </w:r>
            <w:r w:rsidR="00FF1A8D">
              <w:rPr>
                <w:rFonts w:cs="Arial"/>
              </w:rPr>
              <w:t>tring</w:t>
            </w:r>
          </w:p>
        </w:tc>
        <w:tc>
          <w:tcPr>
            <w:tcW w:w="233" w:type="pct"/>
          </w:tcPr>
          <w:p w14:paraId="7907E889"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3F70C302" w14:textId="77777777" w:rsidR="001E24FF" w:rsidRDefault="001E24FF" w:rsidP="001E24FF">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F1F5793" w14:textId="77777777" w:rsidR="009A6BAD" w:rsidRDefault="001E24FF" w:rsidP="001E24FF">
            <w:pPr>
              <w:widowControl w:val="0"/>
              <w:autoSpaceDE w:val="0"/>
              <w:autoSpaceDN w:val="0"/>
              <w:adjustRightInd w:val="0"/>
              <w:rPr>
                <w:color w:val="000000" w:themeColor="text1"/>
                <w:sz w:val="22"/>
                <w:szCs w:val="22"/>
              </w:rPr>
            </w:pPr>
            <w:r w:rsidRPr="009A6BAD">
              <w:rPr>
                <w:color w:val="000000" w:themeColor="text1"/>
                <w:szCs w:val="20"/>
              </w:rPr>
              <w:t>Exempel:</w:t>
            </w:r>
            <w:r w:rsidRPr="000C2444">
              <w:rPr>
                <w:color w:val="000000" w:themeColor="text1"/>
                <w:sz w:val="22"/>
                <w:szCs w:val="22"/>
              </w:rPr>
              <w:t xml:space="preserve"> </w:t>
            </w:r>
          </w:p>
          <w:p w14:paraId="63F60BA6" w14:textId="506F85FB" w:rsidR="001E24FF" w:rsidRPr="0057096A" w:rsidRDefault="001E24FF" w:rsidP="001E24FF">
            <w:pPr>
              <w:widowControl w:val="0"/>
              <w:autoSpaceDE w:val="0"/>
              <w:autoSpaceDN w:val="0"/>
              <w:adjustRightInd w:val="0"/>
              <w:rPr>
                <w:rFonts w:cs="Arial"/>
              </w:rPr>
            </w:pPr>
            <w:r w:rsidRPr="00341F9D">
              <w:rPr>
                <w:color w:val="000000" w:themeColor="text1"/>
                <w:sz w:val="16"/>
                <w:szCs w:val="16"/>
              </w:rPr>
              <w:t xml:space="preserve">Närakuten +468 398 72, </w:t>
            </w:r>
            <w:r w:rsidRPr="00341F9D">
              <w:rPr>
                <w:rFonts w:ascii="Calibri" w:hAnsi="Calibri" w:cs="Calibri"/>
                <w:color w:val="000000" w:themeColor="text1"/>
                <w:sz w:val="16"/>
                <w:szCs w:val="16"/>
              </w:rPr>
              <w:t>Solna Torg 3, 171 45 SOLNA.</w:t>
            </w:r>
          </w:p>
        </w:tc>
        <w:tc>
          <w:tcPr>
            <w:tcW w:w="1093" w:type="pct"/>
            <w:gridSpan w:val="2"/>
          </w:tcPr>
          <w:p w14:paraId="76BA441A" w14:textId="60BF9EFF" w:rsidR="001E24FF" w:rsidDel="00350E85" w:rsidRDefault="00341F9D" w:rsidP="00341F9D">
            <w:pPr>
              <w:pStyle w:val="Default"/>
              <w:rPr>
                <w:del w:id="32" w:author="Johan Eltes" w:date="2012-08-20T11:35:00Z"/>
                <w:rFonts w:ascii="Arial" w:hAnsi="Arial" w:cs="Arial"/>
                <w:sz w:val="20"/>
                <w:szCs w:val="20"/>
                <w:lang w:val="sv-SE"/>
              </w:rPr>
            </w:pPr>
            <w:del w:id="33" w:author="Johan Eltes" w:date="2012-08-20T11:34:00Z">
              <w:r w:rsidDel="00CD42B8">
                <w:rPr>
                  <w:rFonts w:ascii="Arial" w:hAnsi="Arial" w:cs="Arial"/>
                  <w:sz w:val="20"/>
                  <w:szCs w:val="20"/>
                  <w:lang w:val="sv-SE"/>
                </w:rPr>
                <w:delText xml:space="preserve">Om </w:delText>
              </w:r>
            </w:del>
            <w:ins w:id="34" w:author="Johan Eltes" w:date="2012-08-20T11:34:00Z">
              <w:r w:rsidR="00CD42B8">
                <w:rPr>
                  <w:rFonts w:ascii="Arial" w:hAnsi="Arial" w:cs="Arial"/>
                  <w:sz w:val="20"/>
                  <w:szCs w:val="20"/>
                  <w:lang w:val="sv-SE"/>
                </w:rPr>
                <w:t>Obligatoriskt om</w:t>
              </w:r>
              <w:r w:rsidR="00CD42B8">
                <w:rPr>
                  <w:rFonts w:ascii="Arial" w:hAnsi="Arial" w:cs="Arial"/>
                  <w:sz w:val="20"/>
                  <w:szCs w:val="20"/>
                  <w:lang w:val="sv-SE"/>
                </w:rPr>
                <w:t xml:space="preserve"> </w:t>
              </w:r>
            </w:ins>
            <w:r>
              <w:rPr>
                <w:rFonts w:ascii="Arial" w:hAnsi="Arial" w:cs="Arial"/>
                <w:sz w:val="20"/>
                <w:szCs w:val="20"/>
                <w:lang w:val="sv-SE"/>
              </w:rPr>
              <w:t>request-issued-by-care-</w:t>
            </w:r>
            <w:r w:rsidR="001E24FF">
              <w:rPr>
                <w:rFonts w:ascii="Arial" w:hAnsi="Arial" w:cs="Arial"/>
                <w:sz w:val="20"/>
                <w:szCs w:val="20"/>
                <w:lang w:val="sv-SE"/>
              </w:rPr>
              <w:t xml:space="preserve">unit-id </w:t>
            </w:r>
            <w:r w:rsidR="009A6BAD">
              <w:rPr>
                <w:rFonts w:ascii="Arial" w:hAnsi="Arial" w:cs="Arial"/>
                <w:sz w:val="20"/>
                <w:szCs w:val="20"/>
                <w:lang w:val="sv-SE"/>
              </w:rPr>
              <w:t xml:space="preserve">saknas </w:t>
            </w:r>
            <w:del w:id="35" w:author="Johan Eltes" w:date="2012-08-20T11:35:00Z">
              <w:r w:rsidR="001E24FF" w:rsidDel="00CD42B8">
                <w:rPr>
                  <w:rFonts w:ascii="Arial" w:hAnsi="Arial" w:cs="Arial"/>
                  <w:sz w:val="20"/>
                  <w:szCs w:val="20"/>
                  <w:lang w:val="sv-SE"/>
                </w:rPr>
                <w:delText>så skrivs information om enheten här</w:delText>
              </w:r>
            </w:del>
            <w:ins w:id="36" w:author="Johan Eltes" w:date="2012-08-20T11:35:00Z">
              <w:r w:rsidR="00CD42B8">
                <w:rPr>
                  <w:rFonts w:ascii="Arial" w:hAnsi="Arial" w:cs="Arial"/>
                  <w:sz w:val="20"/>
                  <w:szCs w:val="20"/>
                  <w:lang w:val="sv-SE"/>
                </w:rPr>
                <w:t>annars ska det utelämnas</w:t>
              </w:r>
            </w:ins>
            <w:r w:rsidR="001E24FF">
              <w:rPr>
                <w:rFonts w:ascii="Arial" w:hAnsi="Arial" w:cs="Arial"/>
                <w:sz w:val="20"/>
                <w:szCs w:val="20"/>
                <w:lang w:val="sv-SE"/>
              </w:rPr>
              <w:t>.</w:t>
            </w:r>
          </w:p>
          <w:p w14:paraId="6173D762" w14:textId="77777777" w:rsidR="009A6BAD" w:rsidDel="00350E85" w:rsidRDefault="009A6BAD" w:rsidP="00341F9D">
            <w:pPr>
              <w:pStyle w:val="Default"/>
              <w:rPr>
                <w:del w:id="37" w:author="Johan Eltes" w:date="2012-08-20T11:35:00Z"/>
                <w:rFonts w:ascii="Arial" w:hAnsi="Arial" w:cs="Arial"/>
                <w:sz w:val="20"/>
                <w:szCs w:val="20"/>
                <w:lang w:val="sv-SE"/>
              </w:rPr>
            </w:pPr>
          </w:p>
          <w:p w14:paraId="61623E5C" w14:textId="22BC6645" w:rsidR="009A6BAD" w:rsidDel="00350E85" w:rsidRDefault="009A6BAD" w:rsidP="00341F9D">
            <w:pPr>
              <w:pStyle w:val="Default"/>
              <w:rPr>
                <w:del w:id="38" w:author="Johan Eltes" w:date="2012-08-20T11:35:00Z"/>
                <w:rFonts w:ascii="Arial" w:hAnsi="Arial" w:cs="Arial"/>
                <w:sz w:val="20"/>
                <w:szCs w:val="20"/>
              </w:rPr>
            </w:pPr>
            <w:del w:id="39" w:author="Johan Eltes" w:date="2012-08-20T11:35:00Z">
              <w:r w:rsidDel="00350E85">
                <w:rPr>
                  <w:rFonts w:ascii="Arial" w:hAnsi="Arial" w:cs="Arial"/>
                  <w:sz w:val="20"/>
                  <w:szCs w:val="20"/>
                </w:rPr>
                <w:delText>Ett av attributen</w:delText>
              </w:r>
            </w:del>
          </w:p>
          <w:p w14:paraId="341AA557" w14:textId="25093629" w:rsidR="009A6BAD" w:rsidRPr="009A6BAD" w:rsidDel="00350E85" w:rsidRDefault="009A6BAD" w:rsidP="00341F9D">
            <w:pPr>
              <w:pStyle w:val="Default"/>
              <w:rPr>
                <w:del w:id="40" w:author="Johan Eltes" w:date="2012-08-20T11:35:00Z"/>
                <w:rFonts w:ascii="Arial" w:hAnsi="Arial" w:cs="Arial"/>
                <w:sz w:val="20"/>
                <w:szCs w:val="20"/>
              </w:rPr>
            </w:pPr>
            <w:del w:id="41" w:author="Johan Eltes" w:date="2012-08-20T11:35:00Z">
              <w:r w:rsidRPr="009A6BAD" w:rsidDel="00350E85">
                <w:rPr>
                  <w:rFonts w:ascii="Arial" w:hAnsi="Arial" w:cs="Arial"/>
                  <w:sz w:val="20"/>
                  <w:szCs w:val="20"/>
                </w:rPr>
                <w:delText>req</w:delText>
              </w:r>
              <w:r w:rsidDel="00350E85">
                <w:rPr>
                  <w:rFonts w:ascii="Arial" w:hAnsi="Arial" w:cs="Arial"/>
                  <w:sz w:val="20"/>
                  <w:szCs w:val="20"/>
                </w:rPr>
                <w:delText>uest-issued-by-care-unit-id eller request-issued-by-description är obligatoriskt.</w:delText>
              </w:r>
            </w:del>
          </w:p>
          <w:p w14:paraId="62D39CF1" w14:textId="77777777" w:rsidR="009A6BAD" w:rsidRPr="009A6BAD" w:rsidDel="00350E85" w:rsidRDefault="009A6BAD" w:rsidP="00341F9D">
            <w:pPr>
              <w:pStyle w:val="Default"/>
              <w:rPr>
                <w:del w:id="42" w:author="Johan Eltes" w:date="2012-08-20T11:35:00Z"/>
                <w:rFonts w:ascii="Arial" w:hAnsi="Arial" w:cs="Arial"/>
                <w:sz w:val="20"/>
                <w:szCs w:val="20"/>
              </w:rPr>
            </w:pPr>
          </w:p>
          <w:p w14:paraId="7129DD08" w14:textId="29AF26AA" w:rsidR="009A6BAD" w:rsidRPr="009A6BAD" w:rsidRDefault="009A6BAD" w:rsidP="009A6BAD">
            <w:pPr>
              <w:pStyle w:val="Default"/>
              <w:rPr>
                <w:rFonts w:ascii="Arial" w:hAnsi="Arial" w:cs="Arial"/>
                <w:sz w:val="20"/>
                <w:szCs w:val="20"/>
              </w:rPr>
            </w:pPr>
          </w:p>
        </w:tc>
        <w:tc>
          <w:tcPr>
            <w:tcW w:w="704" w:type="pct"/>
          </w:tcPr>
          <w:p w14:paraId="6E11742A" w14:textId="77777777" w:rsidR="001E24FF" w:rsidRPr="001626D0" w:rsidRDefault="001E24FF" w:rsidP="001E24FF">
            <w:pPr>
              <w:rPr>
                <w:rFonts w:eastAsia="Arial Unicode MS" w:cs="Arial"/>
                <w:lang w:val="en-US"/>
              </w:rPr>
            </w:pPr>
            <w:r w:rsidRPr="007F76E4">
              <w:rPr>
                <w:rFonts w:eastAsia="Arial Unicode MS" w:cs="Arial"/>
                <w:lang w:val="en-US"/>
              </w:rPr>
              <w:t>StatusEvent/</w:t>
            </w:r>
            <w:r w:rsidRPr="007F76E4">
              <w:rPr>
                <w:rFonts w:cs="Arial"/>
                <w:iCs/>
                <w:lang w:val="en-US"/>
              </w:rPr>
              <w:t>request-issued-by-care-unit-descrip</w:t>
            </w:r>
            <w:r w:rsidRPr="001626D0">
              <w:rPr>
                <w:rFonts w:cs="Arial"/>
                <w:iCs/>
                <w:lang w:val="en-US"/>
              </w:rPr>
              <w:t>tion</w:t>
            </w:r>
          </w:p>
        </w:tc>
      </w:tr>
      <w:tr w:rsidR="0096251E" w:rsidRPr="0057096A" w14:paraId="4A33BE90" w14:textId="77777777" w:rsidTr="0096251E">
        <w:trPr>
          <w:trHeight w:val="883"/>
        </w:trPr>
        <w:tc>
          <w:tcPr>
            <w:tcW w:w="531" w:type="pct"/>
          </w:tcPr>
          <w:p w14:paraId="25EEB265" w14:textId="77777777" w:rsidR="001E24FF" w:rsidRPr="00267EC3" w:rsidRDefault="001E24FF" w:rsidP="001E24FF">
            <w:pPr>
              <w:pStyle w:val="Default"/>
              <w:rPr>
                <w:rFonts w:ascii="Arial" w:hAnsi="Arial" w:cs="Arial"/>
                <w:i/>
                <w:sz w:val="20"/>
                <w:szCs w:val="20"/>
              </w:rPr>
            </w:pPr>
            <w:commentRangeStart w:id="43"/>
            <w:r w:rsidRPr="00267EC3">
              <w:rPr>
                <w:rFonts w:ascii="Arial" w:hAnsi="Arial" w:cs="Arial"/>
                <w:i/>
                <w:iCs/>
                <w:sz w:val="20"/>
                <w:szCs w:val="20"/>
              </w:rPr>
              <w:t xml:space="preserve">receiving-person-name </w:t>
            </w:r>
            <w:commentRangeEnd w:id="43"/>
            <w:r w:rsidR="00350E85">
              <w:rPr>
                <w:rStyle w:val="Kommentarsreferens"/>
                <w:rFonts w:ascii="Arial" w:eastAsia="ヒラギノ角ゴ Pro W3" w:hAnsi="Arial" w:cs="Times New Roman"/>
                <w:i/>
                <w:lang w:val="en-GB"/>
              </w:rPr>
              <w:commentReference w:id="43"/>
            </w:r>
          </w:p>
          <w:p w14:paraId="513E9C6A" w14:textId="77777777" w:rsidR="001E24FF" w:rsidRPr="00267EC3" w:rsidRDefault="001E24FF" w:rsidP="001E24FF">
            <w:pPr>
              <w:pStyle w:val="Default"/>
              <w:rPr>
                <w:rFonts w:ascii="Arial" w:hAnsi="Arial" w:cs="Arial"/>
                <w:i/>
                <w:iCs/>
                <w:sz w:val="20"/>
                <w:szCs w:val="20"/>
                <w:lang w:val="sv-SE"/>
              </w:rPr>
            </w:pPr>
          </w:p>
        </w:tc>
        <w:tc>
          <w:tcPr>
            <w:tcW w:w="1033" w:type="pct"/>
          </w:tcPr>
          <w:p w14:paraId="6A037289" w14:textId="77777777" w:rsidR="001E24FF" w:rsidRDefault="001E24FF" w:rsidP="001E24FF">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14DDE6B" w14:textId="77777777" w:rsidR="001E24FF" w:rsidRDefault="001E24FF" w:rsidP="001E24FF">
            <w:pPr>
              <w:pStyle w:val="Default"/>
              <w:rPr>
                <w:rFonts w:ascii="Arial" w:hAnsi="Arial" w:cs="Arial"/>
                <w:sz w:val="20"/>
                <w:szCs w:val="20"/>
                <w:lang w:val="sv-SE"/>
              </w:rPr>
            </w:pPr>
          </w:p>
          <w:p w14:paraId="435A70E2"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7FA968E9" w14:textId="77777777" w:rsidR="001E24FF" w:rsidRPr="0057096A" w:rsidRDefault="001E24FF" w:rsidP="001E24FF">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469" w:type="pct"/>
          </w:tcPr>
          <w:p w14:paraId="212AB88B" w14:textId="6A1A61EE" w:rsidR="001E24FF" w:rsidRPr="0057096A" w:rsidRDefault="003D0031" w:rsidP="001E24FF">
            <w:pPr>
              <w:jc w:val="center"/>
              <w:rPr>
                <w:rFonts w:cs="Arial"/>
              </w:rPr>
            </w:pPr>
            <w:r>
              <w:rPr>
                <w:rFonts w:cs="Arial"/>
              </w:rPr>
              <w:t>S</w:t>
            </w:r>
            <w:r w:rsidR="00A21442">
              <w:rPr>
                <w:rFonts w:cs="Arial"/>
              </w:rPr>
              <w:t>tring</w:t>
            </w:r>
          </w:p>
        </w:tc>
        <w:tc>
          <w:tcPr>
            <w:tcW w:w="233" w:type="pct"/>
          </w:tcPr>
          <w:p w14:paraId="7EF676BF" w14:textId="77777777" w:rsidR="001E24FF" w:rsidRPr="0057096A" w:rsidRDefault="001E24FF" w:rsidP="001E24FF">
            <w:pPr>
              <w:jc w:val="center"/>
              <w:rPr>
                <w:rFonts w:cs="Arial"/>
              </w:rPr>
            </w:pPr>
            <w:r w:rsidRPr="0057096A">
              <w:rPr>
                <w:rFonts w:cs="Arial"/>
              </w:rPr>
              <w:t>0..1</w:t>
            </w:r>
          </w:p>
        </w:tc>
        <w:tc>
          <w:tcPr>
            <w:tcW w:w="937" w:type="pct"/>
          </w:tcPr>
          <w:p w14:paraId="50367DD0"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55857B4A" w14:textId="4012B484" w:rsidR="001E24FF" w:rsidRPr="0057096A" w:rsidRDefault="00A21442" w:rsidP="00A21442">
            <w:pPr>
              <w:pStyle w:val="Default"/>
              <w:rPr>
                <w:rFonts w:ascii="Arial" w:hAnsi="Arial" w:cs="Arial"/>
                <w:sz w:val="20"/>
                <w:szCs w:val="20"/>
                <w:lang w:val="sv-SE"/>
              </w:rPr>
            </w:pPr>
            <w:r>
              <w:rPr>
                <w:rFonts w:ascii="Arial" w:hAnsi="Arial" w:cs="Arial"/>
                <w:sz w:val="20"/>
                <w:szCs w:val="20"/>
                <w:lang w:val="sv-SE"/>
              </w:rPr>
              <w:t>M</w:t>
            </w:r>
            <w:r w:rsidR="001E24FF" w:rsidRPr="0057096A">
              <w:rPr>
                <w:rFonts w:ascii="Arial" w:hAnsi="Arial" w:cs="Arial"/>
                <w:sz w:val="20"/>
                <w:szCs w:val="20"/>
                <w:lang w:val="sv-SE"/>
              </w:rPr>
              <w:t>otsvarar</w:t>
            </w:r>
            <w:r>
              <w:rPr>
                <w:rFonts w:ascii="Arial" w:hAnsi="Arial" w:cs="Arial"/>
                <w:sz w:val="20"/>
                <w:szCs w:val="20"/>
                <w:lang w:val="sv-SE"/>
              </w:rPr>
              <w:t xml:space="preserve"> ”fullName” i HSA-katalogen.</w:t>
            </w:r>
          </w:p>
        </w:tc>
        <w:tc>
          <w:tcPr>
            <w:tcW w:w="704" w:type="pct"/>
          </w:tcPr>
          <w:p w14:paraId="7CD7A0D8" w14:textId="77777777" w:rsidR="001E24FF" w:rsidRPr="00267EC3" w:rsidRDefault="001E24FF" w:rsidP="001E24FF">
            <w:pPr>
              <w:pStyle w:val="Default"/>
              <w:rPr>
                <w:rFonts w:ascii="Arial" w:hAnsi="Arial" w:cs="Arial"/>
                <w:i/>
                <w:sz w:val="20"/>
                <w:szCs w:val="20"/>
              </w:rPr>
            </w:pPr>
            <w:r>
              <w:rPr>
                <w:rFonts w:ascii="Arial" w:eastAsia="Arial Unicode MS" w:hAnsi="Arial" w:cs="Arial"/>
                <w:sz w:val="20"/>
              </w:rPr>
              <w:t>StatusEvent</w:t>
            </w:r>
            <w:r w:rsidRPr="00A301E8">
              <w:rPr>
                <w:rFonts w:ascii="Arial" w:eastAsia="Arial Unicode MS" w:hAnsi="Arial" w:cs="Arial"/>
                <w:sz w:val="20"/>
              </w:rPr>
              <w:t>/</w:t>
            </w:r>
            <w:r w:rsidRPr="00A301E8">
              <w:rPr>
                <w:rFonts w:ascii="Arial" w:hAnsi="Arial" w:cs="Arial"/>
                <w:iCs/>
                <w:sz w:val="20"/>
                <w:szCs w:val="20"/>
              </w:rPr>
              <w:t>receiving-person-name</w:t>
            </w:r>
            <w:r w:rsidRPr="00267EC3">
              <w:rPr>
                <w:rFonts w:ascii="Arial" w:hAnsi="Arial" w:cs="Arial"/>
                <w:i/>
                <w:iCs/>
                <w:sz w:val="20"/>
                <w:szCs w:val="20"/>
              </w:rPr>
              <w:t xml:space="preserve"> </w:t>
            </w:r>
          </w:p>
          <w:p w14:paraId="77426BF0" w14:textId="77777777" w:rsidR="001E24FF" w:rsidRPr="0057096A" w:rsidRDefault="001E24FF" w:rsidP="001E24FF">
            <w:pPr>
              <w:rPr>
                <w:rFonts w:eastAsia="Arial Unicode MS" w:cs="Arial"/>
              </w:rPr>
            </w:pPr>
          </w:p>
        </w:tc>
      </w:tr>
      <w:tr w:rsidR="0096251E" w:rsidRPr="00A07F19" w14:paraId="51A3CAA6" w14:textId="77777777" w:rsidTr="0096251E">
        <w:trPr>
          <w:trHeight w:val="883"/>
        </w:trPr>
        <w:tc>
          <w:tcPr>
            <w:tcW w:w="531" w:type="pct"/>
          </w:tcPr>
          <w:p w14:paraId="3E227533" w14:textId="77777777" w:rsidR="001E24FF" w:rsidRPr="00267EC3" w:rsidRDefault="001E24FF" w:rsidP="001E24FF">
            <w:pPr>
              <w:pStyle w:val="Default"/>
              <w:rPr>
                <w:rFonts w:ascii="Arial" w:hAnsi="Arial" w:cs="Arial"/>
                <w:i/>
                <w:sz w:val="20"/>
                <w:szCs w:val="20"/>
              </w:rPr>
            </w:pPr>
            <w:r w:rsidRPr="00267EC3">
              <w:rPr>
                <w:rFonts w:ascii="Arial" w:hAnsi="Arial" w:cs="Arial"/>
                <w:i/>
                <w:iCs/>
                <w:sz w:val="20"/>
                <w:szCs w:val="20"/>
              </w:rPr>
              <w:lastRenderedPageBreak/>
              <w:t xml:space="preserve">receiving-care-unit-id </w:t>
            </w:r>
          </w:p>
          <w:p w14:paraId="4AF70C07" w14:textId="77777777" w:rsidR="001E24FF" w:rsidRPr="00267EC3" w:rsidRDefault="001E24FF" w:rsidP="001E24FF">
            <w:pPr>
              <w:pStyle w:val="Default"/>
              <w:rPr>
                <w:rFonts w:ascii="Arial" w:hAnsi="Arial" w:cs="Arial"/>
                <w:i/>
                <w:sz w:val="20"/>
                <w:szCs w:val="20"/>
              </w:rPr>
            </w:pPr>
          </w:p>
        </w:tc>
        <w:tc>
          <w:tcPr>
            <w:tcW w:w="1033" w:type="pct"/>
          </w:tcPr>
          <w:p w14:paraId="705360D5" w14:textId="77777777" w:rsidR="003F756E" w:rsidRPr="003F756E" w:rsidRDefault="001E24FF" w:rsidP="003F756E">
            <w:pPr>
              <w:pStyle w:val="Default"/>
              <w:rPr>
                <w:ins w:id="44" w:author="Johan Eltes" w:date="2012-08-20T11:49:00Z"/>
                <w:rFonts w:ascii="Arial" w:hAnsi="Arial" w:cs="Arial"/>
                <w:i/>
                <w:sz w:val="20"/>
                <w:szCs w:val="20"/>
              </w:rPr>
            </w:pPr>
            <w:r w:rsidRPr="0057096A">
              <w:rPr>
                <w:rFonts w:ascii="Arial" w:hAnsi="Arial" w:cs="Arial"/>
                <w:sz w:val="20"/>
                <w:szCs w:val="20"/>
                <w:lang w:val="sv-SE"/>
              </w:rPr>
              <w:t xml:space="preserve">Identitetsbeteckning för den enhet/process inom vars uppdrag som </w:t>
            </w:r>
            <w:commentRangeStart w:id="45"/>
            <w:ins w:id="46" w:author="Johan Eltes" w:date="2012-08-20T11:49:00Z">
              <w:r w:rsidR="003F756E" w:rsidRPr="003F756E">
                <w:rPr>
                  <w:rFonts w:ascii="Arial" w:hAnsi="Arial" w:cs="Arial"/>
                  <w:i/>
                  <w:iCs/>
                  <w:sz w:val="20"/>
                  <w:szCs w:val="20"/>
                </w:rPr>
                <w:t xml:space="preserve">receiving-person-name </w:t>
              </w:r>
              <w:commentRangeEnd w:id="45"/>
              <w:r w:rsidR="003F756E" w:rsidRPr="003F756E">
                <w:rPr>
                  <w:rFonts w:ascii="Arial" w:hAnsi="Arial" w:cs="Arial"/>
                  <w:i/>
                  <w:sz w:val="20"/>
                  <w:szCs w:val="20"/>
                  <w:lang w:val="en-GB"/>
                </w:rPr>
                <w:commentReference w:id="45"/>
              </w:r>
            </w:ins>
          </w:p>
          <w:p w14:paraId="029554F8" w14:textId="35AAF71E" w:rsidR="001E24FF" w:rsidRDefault="001E24FF" w:rsidP="001E24FF">
            <w:pPr>
              <w:pStyle w:val="Default"/>
              <w:rPr>
                <w:rFonts w:ascii="Arial" w:hAnsi="Arial" w:cs="Arial"/>
                <w:sz w:val="20"/>
                <w:szCs w:val="20"/>
                <w:lang w:val="sv-SE"/>
              </w:rPr>
            </w:pPr>
            <w:del w:id="47" w:author="Johan Eltes" w:date="2012-08-20T11:49:00Z">
              <w:r w:rsidRPr="0057096A" w:rsidDel="003F756E">
                <w:rPr>
                  <w:rFonts w:ascii="Arial" w:hAnsi="Arial" w:cs="Arial"/>
                  <w:sz w:val="20"/>
                  <w:szCs w:val="20"/>
                  <w:lang w:val="sv-SE"/>
                </w:rPr>
                <w:delText xml:space="preserve">framställan </w:delText>
              </w:r>
            </w:del>
            <w:del w:id="48" w:author="Johan Eltes" w:date="2012-08-20T11:50:00Z">
              <w:r w:rsidRPr="0057096A" w:rsidDel="003F756E">
                <w:rPr>
                  <w:rFonts w:ascii="Arial" w:hAnsi="Arial" w:cs="Arial"/>
                  <w:sz w:val="20"/>
                  <w:szCs w:val="20"/>
                  <w:lang w:val="sv-SE"/>
                </w:rPr>
                <w:delText xml:space="preserve">mottages </w:delText>
              </w:r>
            </w:del>
            <w:ins w:id="49" w:author="Johan Eltes" w:date="2012-08-20T11:50:00Z">
              <w:r w:rsidR="003F756E">
                <w:rPr>
                  <w:rFonts w:ascii="Arial" w:hAnsi="Arial" w:cs="Arial"/>
                  <w:sz w:val="20"/>
                  <w:szCs w:val="20"/>
                  <w:lang w:val="sv-SE"/>
                </w:rPr>
                <w:t>agerar</w:t>
              </w:r>
              <w:r w:rsidR="002A4A48">
                <w:rPr>
                  <w:rFonts w:ascii="Arial" w:hAnsi="Arial" w:cs="Arial"/>
                  <w:sz w:val="20"/>
                  <w:szCs w:val="20"/>
                  <w:lang w:val="sv-SE"/>
                </w:rPr>
                <w:t xml:space="preserve"> mottagare.</w:t>
              </w:r>
            </w:ins>
          </w:p>
          <w:p w14:paraId="35E95B34" w14:textId="77777777" w:rsidR="001E24FF" w:rsidRDefault="001E24FF" w:rsidP="001E24FF">
            <w:pPr>
              <w:pStyle w:val="Default"/>
              <w:rPr>
                <w:rFonts w:ascii="Arial" w:hAnsi="Arial" w:cs="Arial"/>
                <w:sz w:val="20"/>
                <w:szCs w:val="20"/>
                <w:lang w:val="sv-SE"/>
              </w:rPr>
            </w:pPr>
          </w:p>
          <w:p w14:paraId="545C9AB4"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7FA7E0CD" w14:textId="77777777" w:rsidR="001E24FF" w:rsidRPr="0057096A" w:rsidRDefault="001E24FF" w:rsidP="001E24FF">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469" w:type="pct"/>
          </w:tcPr>
          <w:p w14:paraId="66680A83" w14:textId="4D0F74BE" w:rsidR="001E24FF" w:rsidRPr="0057096A" w:rsidRDefault="00B4353A" w:rsidP="00B4353A">
            <w:pPr>
              <w:tabs>
                <w:tab w:val="left" w:pos="353"/>
                <w:tab w:val="center" w:pos="421"/>
              </w:tabs>
              <w:rPr>
                <w:rFonts w:cs="Arial"/>
              </w:rPr>
            </w:pPr>
            <w:r>
              <w:rPr>
                <w:rFonts w:cs="Arial"/>
              </w:rPr>
              <w:t>HSAIdType</w:t>
            </w:r>
          </w:p>
        </w:tc>
        <w:tc>
          <w:tcPr>
            <w:tcW w:w="233" w:type="pct"/>
          </w:tcPr>
          <w:p w14:paraId="40682F1D" w14:textId="77777777" w:rsidR="001E24FF" w:rsidRPr="0057096A" w:rsidRDefault="001E24FF" w:rsidP="001E24FF">
            <w:pPr>
              <w:jc w:val="center"/>
              <w:rPr>
                <w:rFonts w:cs="Arial"/>
              </w:rPr>
            </w:pPr>
            <w:r>
              <w:rPr>
                <w:rFonts w:cs="Arial"/>
              </w:rPr>
              <w:t>0..</w:t>
            </w:r>
            <w:r w:rsidRPr="0057096A">
              <w:rPr>
                <w:rFonts w:cs="Arial"/>
              </w:rPr>
              <w:t>1</w:t>
            </w:r>
          </w:p>
        </w:tc>
        <w:tc>
          <w:tcPr>
            <w:tcW w:w="937" w:type="pct"/>
          </w:tcPr>
          <w:p w14:paraId="77E4381C" w14:textId="77777777" w:rsidR="001E24FF" w:rsidRDefault="001E24FF" w:rsidP="001E24FF">
            <w:pPr>
              <w:widowControl w:val="0"/>
              <w:autoSpaceDE w:val="0"/>
              <w:autoSpaceDN w:val="0"/>
              <w:adjustRightInd w:val="0"/>
              <w:jc w:val="both"/>
              <w:rPr>
                <w:rFonts w:cs="Arial"/>
              </w:rPr>
            </w:pPr>
            <w:r w:rsidRPr="0057096A">
              <w:rPr>
                <w:rFonts w:cs="Arial"/>
              </w:rPr>
              <w:t>HSA-id</w:t>
            </w:r>
          </w:p>
          <w:p w14:paraId="09497C71" w14:textId="77777777" w:rsidR="001E24FF" w:rsidRDefault="001E24FF" w:rsidP="001E24FF">
            <w:pPr>
              <w:widowControl w:val="0"/>
              <w:autoSpaceDE w:val="0"/>
              <w:autoSpaceDN w:val="0"/>
              <w:adjustRightInd w:val="0"/>
              <w:jc w:val="both"/>
              <w:rPr>
                <w:rFonts w:cs="Arial"/>
              </w:rPr>
            </w:pPr>
          </w:p>
          <w:p w14:paraId="6337AEAD" w14:textId="77777777" w:rsidR="001E24FF" w:rsidRPr="0057096A" w:rsidRDefault="001E24FF" w:rsidP="001E24FF">
            <w:pPr>
              <w:widowControl w:val="0"/>
              <w:autoSpaceDE w:val="0"/>
              <w:autoSpaceDN w:val="0"/>
              <w:adjustRightInd w:val="0"/>
              <w:jc w:val="both"/>
              <w:rPr>
                <w:rFonts w:cs="Arial"/>
              </w:rPr>
            </w:pPr>
          </w:p>
        </w:tc>
        <w:tc>
          <w:tcPr>
            <w:tcW w:w="1093" w:type="pct"/>
            <w:gridSpan w:val="2"/>
          </w:tcPr>
          <w:p w14:paraId="1930002E" w14:textId="39456712" w:rsidR="004F0A2C" w:rsidRPr="00850345" w:rsidRDefault="004F0A2C" w:rsidP="004F0A2C">
            <w:pPr>
              <w:pStyle w:val="Default"/>
              <w:rPr>
                <w:ins w:id="50" w:author="Johan Eltes" w:date="2012-08-20T11:53:00Z"/>
                <w:rFonts w:ascii="Arial" w:eastAsia="ヒラギノ角ゴ Pro W3" w:hAnsi="Arial" w:cs="Arial"/>
                <w:iCs/>
                <w:noProof/>
                <w:sz w:val="20"/>
              </w:rPr>
            </w:pPr>
            <w:ins w:id="51" w:author="Johan Eltes" w:date="2012-08-20T11:53:00Z">
              <w:r>
                <w:rPr>
                  <w:rFonts w:ascii="Arial" w:eastAsia="ヒラギノ角ゴ Pro W3" w:hAnsi="Arial" w:cs="Arial"/>
                  <w:iCs/>
                  <w:noProof/>
                  <w:sz w:val="20"/>
                </w:rPr>
                <w:t xml:space="preserve">Obligatoriskt om värdet är kännt.  Annars måste </w:t>
              </w:r>
              <w:r w:rsidR="005242DB">
                <w:rPr>
                  <w:rFonts w:ascii="Arial" w:eastAsia="ヒラギノ角ゴ Pro W3" w:hAnsi="Arial" w:cs="Arial"/>
                  <w:iCs/>
                  <w:noProof/>
                  <w:sz w:val="20"/>
                </w:rPr>
                <w:t>receiving</w:t>
              </w:r>
              <w:r w:rsidRPr="00850345">
                <w:rPr>
                  <w:rFonts w:ascii="Arial" w:eastAsia="ヒラギノ角ゴ Pro W3" w:hAnsi="Arial" w:cs="Arial"/>
                  <w:iCs/>
                  <w:noProof/>
                  <w:sz w:val="20"/>
                </w:rPr>
                <w:t xml:space="preserve">-care-unit-description </w:t>
              </w:r>
              <w:r>
                <w:rPr>
                  <w:rFonts w:ascii="Arial" w:eastAsia="ヒラギノ角ゴ Pro W3" w:hAnsi="Arial" w:cs="Arial"/>
                  <w:iCs/>
                  <w:noProof/>
                  <w:sz w:val="20"/>
                </w:rPr>
                <w:t>anges</w:t>
              </w:r>
            </w:ins>
          </w:p>
          <w:p w14:paraId="6A350274" w14:textId="5B7456BA" w:rsidR="001E24FF" w:rsidRPr="00FF00FF" w:rsidDel="004F0A2C" w:rsidRDefault="001E24FF" w:rsidP="001E24FF">
            <w:pPr>
              <w:pStyle w:val="Default"/>
              <w:rPr>
                <w:del w:id="52" w:author="Johan Eltes" w:date="2012-08-20T11:53:00Z"/>
                <w:rFonts w:ascii="Arial" w:eastAsia="ヒラギノ角ゴ Pro W3" w:hAnsi="Arial" w:cs="Arial"/>
                <w:iCs/>
                <w:noProof/>
                <w:sz w:val="20"/>
                <w:rPrChange w:id="53" w:author="Johan Eltes" w:date="2012-08-20T11:51:00Z">
                  <w:rPr>
                    <w:del w:id="54" w:author="Johan Eltes" w:date="2012-08-20T11:53:00Z"/>
                    <w:rFonts w:ascii="Arial" w:hAnsi="Arial" w:cs="Arial"/>
                    <w:sz w:val="20"/>
                    <w:szCs w:val="20"/>
                    <w:lang w:val="sv-SE"/>
                  </w:rPr>
                </w:rPrChange>
              </w:rPr>
            </w:pPr>
            <w:del w:id="55" w:author="Johan Eltes" w:date="2012-08-20T11:53:00Z">
              <w:r w:rsidRPr="00FF00FF" w:rsidDel="004F0A2C">
                <w:rPr>
                  <w:rFonts w:ascii="Arial" w:eastAsia="ヒラギノ角ゴ Pro W3" w:hAnsi="Arial" w:cs="Arial"/>
                  <w:iCs/>
                  <w:noProof/>
                  <w:sz w:val="20"/>
                  <w:rPrChange w:id="56" w:author="Johan Eltes" w:date="2012-08-20T11:51:00Z">
                    <w:rPr>
                      <w:rFonts w:ascii="Arial" w:hAnsi="Arial" w:cs="Arial"/>
                      <w:sz w:val="20"/>
                      <w:szCs w:val="20"/>
                      <w:lang w:val="sv-SE"/>
                    </w:rPr>
                  </w:rPrChange>
                </w:rPr>
                <w:delText xml:space="preserve">Om id </w:delText>
              </w:r>
            </w:del>
            <w:del w:id="57" w:author="Johan Eltes" w:date="2012-08-20T11:50:00Z">
              <w:r w:rsidRPr="00FF00FF" w:rsidDel="00FF00FF">
                <w:rPr>
                  <w:rFonts w:ascii="Arial" w:eastAsia="ヒラギノ角ゴ Pro W3" w:hAnsi="Arial" w:cs="Arial"/>
                  <w:iCs/>
                  <w:noProof/>
                  <w:sz w:val="20"/>
                  <w:rPrChange w:id="58" w:author="Johan Eltes" w:date="2012-08-20T11:51:00Z">
                    <w:rPr>
                      <w:rFonts w:ascii="Arial" w:hAnsi="Arial" w:cs="Arial"/>
                      <w:sz w:val="20"/>
                      <w:szCs w:val="20"/>
                      <w:lang w:val="sv-SE"/>
                    </w:rPr>
                  </w:rPrChange>
                </w:rPr>
                <w:delText>anges så kommer enhetensinformation att hämtas ifrån HSA katalogen.</w:delText>
              </w:r>
            </w:del>
          </w:p>
          <w:p w14:paraId="0EAC13A8" w14:textId="77777777" w:rsidR="001E24FF" w:rsidRPr="0057096A" w:rsidRDefault="001E24FF" w:rsidP="001E24FF">
            <w:pPr>
              <w:pStyle w:val="Default"/>
              <w:rPr>
                <w:rFonts w:ascii="Arial" w:hAnsi="Arial" w:cs="Arial"/>
                <w:sz w:val="20"/>
                <w:szCs w:val="20"/>
                <w:lang w:val="sv-SE"/>
              </w:rPr>
            </w:pPr>
          </w:p>
        </w:tc>
        <w:tc>
          <w:tcPr>
            <w:tcW w:w="704" w:type="pct"/>
          </w:tcPr>
          <w:p w14:paraId="7A7ABCA4" w14:textId="77777777" w:rsidR="001E24FF" w:rsidRPr="00EB1E4E" w:rsidRDefault="001E24FF" w:rsidP="001E24FF">
            <w:pPr>
              <w:rPr>
                <w:rFonts w:eastAsia="Arial Unicode MS" w:cs="Arial"/>
                <w:lang w:val="en-US"/>
              </w:rPr>
            </w:pPr>
            <w:r w:rsidRPr="00EB1E4E">
              <w:rPr>
                <w:rFonts w:eastAsia="Arial Unicode MS" w:cs="Arial"/>
                <w:lang w:val="en-US"/>
              </w:rPr>
              <w:t>StatusEvent/</w:t>
            </w:r>
            <w:r w:rsidRPr="00EB1E4E">
              <w:rPr>
                <w:rFonts w:cs="Arial"/>
                <w:iCs/>
                <w:lang w:val="en-US"/>
              </w:rPr>
              <w:t>receiving-care-unit-id</w:t>
            </w:r>
          </w:p>
        </w:tc>
      </w:tr>
      <w:tr w:rsidR="0096251E" w:rsidRPr="00A07F19" w14:paraId="621D67D1" w14:textId="77777777" w:rsidTr="0096251E">
        <w:trPr>
          <w:trHeight w:val="883"/>
        </w:trPr>
        <w:tc>
          <w:tcPr>
            <w:tcW w:w="531" w:type="pct"/>
          </w:tcPr>
          <w:p w14:paraId="375E95A2" w14:textId="77777777" w:rsidR="001E24FF" w:rsidRPr="00267EC3" w:rsidRDefault="001E24FF" w:rsidP="001E24FF">
            <w:pPr>
              <w:pStyle w:val="Default"/>
              <w:rPr>
                <w:rFonts w:ascii="Arial" w:hAnsi="Arial" w:cs="Arial"/>
                <w:i/>
                <w:sz w:val="20"/>
                <w:szCs w:val="20"/>
              </w:rPr>
            </w:pPr>
            <w:r w:rsidRPr="00D5059D">
              <w:rPr>
                <w:rFonts w:ascii="Arial" w:hAnsi="Arial" w:cs="Arial"/>
                <w:i/>
                <w:iCs/>
                <w:sz w:val="20"/>
                <w:szCs w:val="20"/>
              </w:rPr>
              <w:t>receiving-care-unit-description</w:t>
            </w:r>
          </w:p>
        </w:tc>
        <w:tc>
          <w:tcPr>
            <w:tcW w:w="1033" w:type="pct"/>
          </w:tcPr>
          <w:p w14:paraId="429F4AAF"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Beskrivning av enheten.</w:t>
            </w:r>
          </w:p>
          <w:p w14:paraId="7400E573" w14:textId="77777777" w:rsidR="001E24FF" w:rsidRDefault="001E24FF" w:rsidP="001E24FF">
            <w:pPr>
              <w:pStyle w:val="Default"/>
              <w:rPr>
                <w:rFonts w:ascii="Arial" w:hAnsi="Arial" w:cs="Arial"/>
                <w:sz w:val="20"/>
                <w:szCs w:val="20"/>
                <w:lang w:val="sv-SE"/>
              </w:rPr>
            </w:pPr>
          </w:p>
          <w:p w14:paraId="616F70B9" w14:textId="77777777" w:rsidR="001E24FF" w:rsidRDefault="001E24FF" w:rsidP="001E24FF">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0B446478" w14:textId="77777777" w:rsidR="001E24FF" w:rsidRPr="0057096A" w:rsidRDefault="001E24FF" w:rsidP="001E24FF">
            <w:pPr>
              <w:pStyle w:val="Default"/>
              <w:rPr>
                <w:rFonts w:ascii="Arial" w:hAnsi="Arial" w:cs="Arial"/>
                <w:sz w:val="20"/>
                <w:szCs w:val="20"/>
                <w:lang w:val="sv-SE"/>
              </w:rPr>
            </w:pPr>
            <w:r w:rsidRPr="00C34CAF">
              <w:rPr>
                <w:rFonts w:ascii="Arial" w:hAnsi="Arial" w:cs="Arial"/>
                <w:iCs/>
                <w:sz w:val="20"/>
                <w:szCs w:val="20"/>
                <w:lang w:val="sv-SE"/>
              </w:rPr>
              <w:t>Saknas</w:t>
            </w:r>
          </w:p>
        </w:tc>
        <w:tc>
          <w:tcPr>
            <w:tcW w:w="469" w:type="pct"/>
          </w:tcPr>
          <w:p w14:paraId="59CEFB5A" w14:textId="59AAAAC1" w:rsidR="001E24FF" w:rsidRPr="0057096A" w:rsidRDefault="003D0031" w:rsidP="001E24FF">
            <w:pPr>
              <w:jc w:val="center"/>
              <w:rPr>
                <w:rFonts w:cs="Arial"/>
              </w:rPr>
            </w:pPr>
            <w:r>
              <w:rPr>
                <w:rFonts w:cs="Arial"/>
              </w:rPr>
              <w:t>S</w:t>
            </w:r>
            <w:r w:rsidR="00836795">
              <w:rPr>
                <w:rFonts w:cs="Arial"/>
              </w:rPr>
              <w:t>tring</w:t>
            </w:r>
          </w:p>
        </w:tc>
        <w:tc>
          <w:tcPr>
            <w:tcW w:w="233" w:type="pct"/>
          </w:tcPr>
          <w:p w14:paraId="748D8887" w14:textId="77777777" w:rsidR="001E24FF" w:rsidRPr="00D5059D" w:rsidRDefault="001E24FF" w:rsidP="001E24FF">
            <w:pPr>
              <w:jc w:val="center"/>
              <w:rPr>
                <w:rFonts w:cs="Arial"/>
                <w:lang w:val="en-US"/>
              </w:rPr>
            </w:pPr>
            <w:r w:rsidRPr="00D5059D">
              <w:rPr>
                <w:rFonts w:cs="Arial"/>
                <w:lang w:val="en-US"/>
              </w:rPr>
              <w:t>0..1</w:t>
            </w:r>
          </w:p>
        </w:tc>
        <w:tc>
          <w:tcPr>
            <w:tcW w:w="937" w:type="pct"/>
          </w:tcPr>
          <w:p w14:paraId="74BBA544" w14:textId="77777777" w:rsidR="001E24FF" w:rsidRDefault="001E24FF" w:rsidP="001E24FF">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C01637" w14:textId="77777777" w:rsidR="001E24FF" w:rsidRPr="00836795" w:rsidRDefault="001E24FF" w:rsidP="001E24FF">
            <w:pPr>
              <w:widowControl w:val="0"/>
              <w:autoSpaceDE w:val="0"/>
              <w:autoSpaceDN w:val="0"/>
              <w:adjustRightInd w:val="0"/>
              <w:rPr>
                <w:rFonts w:cs="Arial"/>
                <w:sz w:val="16"/>
                <w:szCs w:val="16"/>
              </w:rPr>
            </w:pPr>
            <w:r w:rsidRPr="00836795">
              <w:rPr>
                <w:color w:val="000000" w:themeColor="text1"/>
                <w:sz w:val="16"/>
                <w:szCs w:val="16"/>
              </w:rPr>
              <w:t xml:space="preserve">Exempel: Närakuten +468 398 72, </w:t>
            </w:r>
            <w:r w:rsidRPr="00836795">
              <w:rPr>
                <w:rFonts w:ascii="Calibri" w:hAnsi="Calibri" w:cs="Calibri"/>
                <w:color w:val="000000" w:themeColor="text1"/>
                <w:sz w:val="16"/>
                <w:szCs w:val="16"/>
              </w:rPr>
              <w:t>Solna Torg 3, 171 45 SOLNA.</w:t>
            </w:r>
          </w:p>
        </w:tc>
        <w:tc>
          <w:tcPr>
            <w:tcW w:w="1093" w:type="pct"/>
            <w:gridSpan w:val="2"/>
          </w:tcPr>
          <w:p w14:paraId="1D03FD7E" w14:textId="77777777" w:rsidR="00897948" w:rsidRPr="00267EC3" w:rsidRDefault="00897948" w:rsidP="00897948">
            <w:pPr>
              <w:pStyle w:val="Default"/>
              <w:rPr>
                <w:ins w:id="59" w:author="Johan Eltes" w:date="2012-08-20T12:56:00Z"/>
                <w:rFonts w:ascii="Arial" w:hAnsi="Arial" w:cs="Arial"/>
                <w:i/>
                <w:sz w:val="20"/>
                <w:szCs w:val="20"/>
              </w:rPr>
            </w:pPr>
            <w:ins w:id="60" w:author="Johan Eltes" w:date="2012-08-20T12:56:00Z">
              <w:r>
                <w:rPr>
                  <w:rFonts w:ascii="Arial" w:hAnsi="Arial" w:cs="Arial"/>
                  <w:sz w:val="20"/>
                  <w:szCs w:val="20"/>
                  <w:lang w:val="sv-SE"/>
                </w:rPr>
                <w:t>Obligatoriskt om</w:t>
              </w:r>
              <w:r>
                <w:rPr>
                  <w:rFonts w:ascii="Arial" w:hAnsi="Arial" w:cs="Arial"/>
                  <w:sz w:val="20"/>
                  <w:szCs w:val="20"/>
                  <w:lang w:val="sv-SE"/>
                </w:rPr>
                <w:t xml:space="preserve"> </w:t>
              </w:r>
              <w:r w:rsidRPr="00267EC3">
                <w:rPr>
                  <w:rFonts w:ascii="Arial" w:hAnsi="Arial" w:cs="Arial"/>
                  <w:i/>
                  <w:iCs/>
                  <w:sz w:val="20"/>
                  <w:szCs w:val="20"/>
                </w:rPr>
                <w:t xml:space="preserve">receiving-care-unit-id </w:t>
              </w:r>
            </w:ins>
          </w:p>
          <w:p w14:paraId="2D212734" w14:textId="2A53E48B" w:rsidR="001E24FF" w:rsidRPr="001B7E5B" w:rsidDel="00897948" w:rsidRDefault="00897948" w:rsidP="001E24FF">
            <w:pPr>
              <w:pStyle w:val="Default"/>
              <w:rPr>
                <w:del w:id="61" w:author="Johan Eltes" w:date="2012-08-20T12:56:00Z"/>
                <w:rFonts w:ascii="Arial" w:hAnsi="Arial" w:cs="Arial"/>
                <w:sz w:val="20"/>
                <w:szCs w:val="20"/>
                <w:lang w:val="sv-SE"/>
              </w:rPr>
            </w:pPr>
            <w:ins w:id="62" w:author="Johan Eltes" w:date="2012-08-20T12:56:00Z">
              <w:r>
                <w:rPr>
                  <w:rFonts w:ascii="Arial" w:hAnsi="Arial" w:cs="Arial"/>
                  <w:sz w:val="20"/>
                  <w:szCs w:val="20"/>
                  <w:lang w:val="sv-SE"/>
                </w:rPr>
                <w:t xml:space="preserve"> saknas annars ska </w:t>
              </w:r>
            </w:ins>
            <w:ins w:id="63" w:author="Johan Eltes" w:date="2012-08-20T12:57:00Z">
              <w:r w:rsidR="007D35FB">
                <w:rPr>
                  <w:rFonts w:ascii="Arial" w:hAnsi="Arial" w:cs="Arial"/>
                  <w:sz w:val="20"/>
                  <w:szCs w:val="20"/>
                  <w:lang w:val="sv-SE"/>
                </w:rPr>
                <w:t>elementet</w:t>
              </w:r>
            </w:ins>
            <w:bookmarkStart w:id="64" w:name="_GoBack"/>
            <w:bookmarkEnd w:id="64"/>
            <w:ins w:id="65" w:author="Johan Eltes" w:date="2012-08-20T12:56:00Z">
              <w:r>
                <w:rPr>
                  <w:rFonts w:ascii="Arial" w:hAnsi="Arial" w:cs="Arial"/>
                  <w:sz w:val="20"/>
                  <w:szCs w:val="20"/>
                  <w:lang w:val="sv-SE"/>
                </w:rPr>
                <w:t xml:space="preserve"> utelämnas.</w:t>
              </w:r>
            </w:ins>
            <w:del w:id="66" w:author="Johan Eltes" w:date="2012-08-20T12:56:00Z">
              <w:r w:rsidR="001E24FF" w:rsidDel="00897948">
                <w:rPr>
                  <w:rFonts w:ascii="Arial" w:hAnsi="Arial" w:cs="Arial"/>
                  <w:sz w:val="20"/>
                  <w:szCs w:val="20"/>
                  <w:lang w:val="sv-SE"/>
                </w:rPr>
                <w:delText xml:space="preserve">Saknas </w:delText>
              </w:r>
              <w:r w:rsidR="002A2BF8" w:rsidRPr="00517C89" w:rsidDel="00897948">
                <w:rPr>
                  <w:rFonts w:ascii="Arial" w:hAnsi="Arial" w:cs="Arial"/>
                  <w:i/>
                  <w:sz w:val="20"/>
                  <w:szCs w:val="20"/>
                  <w:lang w:val="sv-SE"/>
                </w:rPr>
                <w:delText>receiving-care-</w:delText>
              </w:r>
              <w:r w:rsidR="001E24FF" w:rsidRPr="00517C89" w:rsidDel="00897948">
                <w:rPr>
                  <w:rFonts w:ascii="Arial" w:hAnsi="Arial" w:cs="Arial"/>
                  <w:i/>
                  <w:sz w:val="20"/>
                  <w:szCs w:val="20"/>
                  <w:lang w:val="sv-SE"/>
                </w:rPr>
                <w:delText>unit-id</w:delText>
              </w:r>
              <w:r w:rsidR="001E24FF" w:rsidDel="00897948">
                <w:rPr>
                  <w:rFonts w:ascii="Arial" w:hAnsi="Arial" w:cs="Arial"/>
                  <w:sz w:val="20"/>
                  <w:szCs w:val="20"/>
                  <w:lang w:val="sv-SE"/>
                </w:rPr>
                <w:delText xml:space="preserve"> så skrivs information om enheten här.</w:delText>
              </w:r>
            </w:del>
          </w:p>
          <w:p w14:paraId="7D19AF5F" w14:textId="7C45D8C6" w:rsidR="001E24FF" w:rsidDel="00897948" w:rsidRDefault="001E24FF" w:rsidP="001E24FF">
            <w:pPr>
              <w:pStyle w:val="Default"/>
              <w:rPr>
                <w:del w:id="67" w:author="Johan Eltes" w:date="2012-08-20T12:56:00Z"/>
                <w:rFonts w:ascii="Arial" w:hAnsi="Arial" w:cs="Arial"/>
                <w:sz w:val="20"/>
                <w:szCs w:val="20"/>
                <w:lang w:val="sv-SE"/>
              </w:rPr>
            </w:pPr>
          </w:p>
          <w:p w14:paraId="5D69CCA4" w14:textId="181E987C" w:rsidR="009A6BAD" w:rsidDel="00897948" w:rsidRDefault="009A6BAD" w:rsidP="009A6BAD">
            <w:pPr>
              <w:pStyle w:val="Default"/>
              <w:rPr>
                <w:del w:id="68" w:author="Johan Eltes" w:date="2012-08-20T12:56:00Z"/>
                <w:rFonts w:ascii="Arial" w:hAnsi="Arial" w:cs="Arial"/>
                <w:sz w:val="20"/>
                <w:szCs w:val="20"/>
              </w:rPr>
            </w:pPr>
            <w:del w:id="69" w:author="Johan Eltes" w:date="2012-08-20T12:56:00Z">
              <w:r w:rsidDel="00897948">
                <w:rPr>
                  <w:rFonts w:ascii="Arial" w:hAnsi="Arial" w:cs="Arial"/>
                  <w:sz w:val="20"/>
                  <w:szCs w:val="20"/>
                </w:rPr>
                <w:delText>Ett av attributen</w:delText>
              </w:r>
            </w:del>
          </w:p>
          <w:p w14:paraId="6BE9CCF4" w14:textId="6AD7E6EF" w:rsidR="009A6BAD" w:rsidRPr="009A6BAD" w:rsidRDefault="009A6BAD" w:rsidP="009A6BAD">
            <w:pPr>
              <w:pStyle w:val="Default"/>
              <w:rPr>
                <w:rFonts w:ascii="Arial" w:hAnsi="Arial" w:cs="Arial"/>
                <w:sz w:val="20"/>
                <w:szCs w:val="20"/>
              </w:rPr>
            </w:pPr>
            <w:del w:id="70" w:author="Johan Eltes" w:date="2012-08-20T12:56:00Z">
              <w:r w:rsidRPr="00517C89" w:rsidDel="00897948">
                <w:rPr>
                  <w:rFonts w:ascii="Arial" w:hAnsi="Arial" w:cs="Arial"/>
                  <w:i/>
                  <w:sz w:val="20"/>
                  <w:szCs w:val="20"/>
                </w:rPr>
                <w:delText xml:space="preserve">receiving-care-unit-id </w:delText>
              </w:r>
              <w:r w:rsidDel="00897948">
                <w:rPr>
                  <w:rFonts w:ascii="Arial" w:hAnsi="Arial" w:cs="Arial"/>
                  <w:sz w:val="20"/>
                  <w:szCs w:val="20"/>
                </w:rPr>
                <w:delText xml:space="preserve">eller </w:delText>
              </w:r>
              <w:r w:rsidRPr="00517C89" w:rsidDel="00897948">
                <w:rPr>
                  <w:rFonts w:ascii="Arial" w:hAnsi="Arial" w:cs="Arial"/>
                  <w:i/>
                  <w:sz w:val="20"/>
                  <w:szCs w:val="20"/>
                </w:rPr>
                <w:delText>receiving-care-unit-description</w:delText>
              </w:r>
              <w:r w:rsidDel="00897948">
                <w:rPr>
                  <w:rFonts w:ascii="Arial" w:hAnsi="Arial" w:cs="Arial"/>
                  <w:sz w:val="20"/>
                  <w:szCs w:val="20"/>
                </w:rPr>
                <w:delText xml:space="preserve"> är obligatoriskt.</w:delText>
              </w:r>
            </w:del>
          </w:p>
        </w:tc>
        <w:tc>
          <w:tcPr>
            <w:tcW w:w="704" w:type="pct"/>
          </w:tcPr>
          <w:p w14:paraId="0368AF65" w14:textId="77777777" w:rsidR="001E24FF" w:rsidRPr="006847E7" w:rsidRDefault="001E24FF" w:rsidP="001E24FF">
            <w:pPr>
              <w:rPr>
                <w:rFonts w:eastAsia="Arial Unicode MS" w:cs="Arial"/>
                <w:lang w:val="en-US"/>
              </w:rPr>
            </w:pPr>
            <w:r w:rsidRPr="006847E7">
              <w:rPr>
                <w:rFonts w:eastAsia="Arial Unicode MS" w:cs="Arial"/>
                <w:lang w:val="en-US"/>
              </w:rPr>
              <w:t>StatusEvent/</w:t>
            </w:r>
            <w:r w:rsidRPr="006847E7">
              <w:rPr>
                <w:rFonts w:cs="Arial"/>
                <w:iCs/>
                <w:lang w:val="en-US"/>
              </w:rPr>
              <w:t>receiving-care-unit-description</w:t>
            </w:r>
          </w:p>
        </w:tc>
      </w:tr>
      <w:tr w:rsidR="0096251E" w:rsidRPr="0057096A" w14:paraId="404866DC" w14:textId="77777777" w:rsidTr="0096251E">
        <w:trPr>
          <w:trHeight w:val="883"/>
        </w:trPr>
        <w:tc>
          <w:tcPr>
            <w:tcW w:w="531" w:type="pct"/>
          </w:tcPr>
          <w:p w14:paraId="1D24AAA0" w14:textId="77777777" w:rsidR="001E24FF" w:rsidRPr="00267EC3" w:rsidRDefault="001E24FF" w:rsidP="001E24FF">
            <w:pPr>
              <w:pStyle w:val="Default"/>
              <w:rPr>
                <w:rFonts w:ascii="Arial" w:hAnsi="Arial" w:cs="Arial"/>
                <w:i/>
                <w:iCs/>
                <w:sz w:val="20"/>
                <w:szCs w:val="20"/>
              </w:rPr>
            </w:pPr>
            <w:r>
              <w:rPr>
                <w:rFonts w:ascii="Arial" w:hAnsi="Arial" w:cs="Arial"/>
                <w:i/>
                <w:iCs/>
                <w:sz w:val="20"/>
                <w:szCs w:val="20"/>
              </w:rPr>
              <w:t>logical-system-id</w:t>
            </w:r>
          </w:p>
        </w:tc>
        <w:tc>
          <w:tcPr>
            <w:tcW w:w="1033" w:type="pct"/>
          </w:tcPr>
          <w:p w14:paraId="22B26C9B" w14:textId="77777777" w:rsidR="001E24FF" w:rsidRPr="00E96096" w:rsidRDefault="001E24FF" w:rsidP="001E24FF">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31FD3DCB" w14:textId="77777777" w:rsidR="001E24FF" w:rsidRPr="009C6AEB" w:rsidRDefault="001E24FF" w:rsidP="001E24FF">
            <w:pPr>
              <w:pStyle w:val="Default"/>
              <w:rPr>
                <w:rFonts w:ascii="Arial" w:eastAsia="Arial Unicode MS" w:hAnsi="Arial" w:cs="Arial"/>
                <w:sz w:val="20"/>
                <w:szCs w:val="20"/>
                <w:lang w:val="sv-SE"/>
              </w:rPr>
            </w:pPr>
          </w:p>
          <w:p w14:paraId="5B385329" w14:textId="77777777" w:rsidR="001E24FF" w:rsidRPr="009C6AEB" w:rsidRDefault="001E24FF" w:rsidP="001E24FF">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1ADB3180" w14:textId="77777777" w:rsidR="001E24FF" w:rsidRPr="009C6AEB" w:rsidRDefault="001E24FF" w:rsidP="001E24FF">
            <w:pPr>
              <w:pStyle w:val="Default"/>
              <w:rPr>
                <w:rFonts w:ascii="Arial" w:hAnsi="Arial" w:cs="Arial"/>
                <w:sz w:val="20"/>
                <w:szCs w:val="20"/>
                <w:lang w:val="sv-SE"/>
              </w:rPr>
            </w:pPr>
            <w:r w:rsidRPr="009C6AEB">
              <w:rPr>
                <w:rFonts w:ascii="Arial" w:hAnsi="Arial" w:cs="Arial"/>
                <w:sz w:val="20"/>
                <w:szCs w:val="20"/>
                <w:lang w:val="sv-SE"/>
              </w:rPr>
              <w:t>Saknas</w:t>
            </w:r>
          </w:p>
        </w:tc>
        <w:tc>
          <w:tcPr>
            <w:tcW w:w="469" w:type="pct"/>
          </w:tcPr>
          <w:p w14:paraId="6606BAAA" w14:textId="1951B7A8" w:rsidR="001E24FF" w:rsidRPr="009C6AEB" w:rsidRDefault="003D0031" w:rsidP="001E24FF">
            <w:pPr>
              <w:jc w:val="center"/>
              <w:rPr>
                <w:rFonts w:cs="Arial"/>
              </w:rPr>
            </w:pPr>
            <w:r>
              <w:rPr>
                <w:rFonts w:cs="Arial"/>
              </w:rPr>
              <w:t>S</w:t>
            </w:r>
            <w:r w:rsidR="00836795">
              <w:rPr>
                <w:rFonts w:cs="Arial"/>
              </w:rPr>
              <w:t>tring</w:t>
            </w:r>
          </w:p>
        </w:tc>
        <w:tc>
          <w:tcPr>
            <w:tcW w:w="233" w:type="pct"/>
          </w:tcPr>
          <w:p w14:paraId="2B33EA52" w14:textId="77777777" w:rsidR="001E24FF" w:rsidRPr="009C6AEB" w:rsidRDefault="001E24FF" w:rsidP="001E24FF">
            <w:pPr>
              <w:jc w:val="center"/>
              <w:rPr>
                <w:rFonts w:cs="Arial"/>
              </w:rPr>
            </w:pPr>
            <w:r w:rsidRPr="009C6AEB">
              <w:rPr>
                <w:rFonts w:cs="Arial"/>
              </w:rPr>
              <w:t>1</w:t>
            </w:r>
          </w:p>
        </w:tc>
        <w:tc>
          <w:tcPr>
            <w:tcW w:w="937" w:type="pct"/>
          </w:tcPr>
          <w:p w14:paraId="01B1081C" w14:textId="77777777" w:rsidR="001E24FF" w:rsidRPr="009C6AEB" w:rsidRDefault="001E24FF" w:rsidP="001E24FF">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1093" w:type="pct"/>
            <w:gridSpan w:val="2"/>
          </w:tcPr>
          <w:p w14:paraId="7F90D61C" w14:textId="77777777" w:rsidR="001E24FF" w:rsidRPr="0057096A" w:rsidRDefault="001E24FF" w:rsidP="001E24FF">
            <w:pPr>
              <w:pStyle w:val="Default"/>
              <w:rPr>
                <w:rFonts w:ascii="Arial" w:hAnsi="Arial" w:cs="Arial"/>
                <w:sz w:val="20"/>
                <w:szCs w:val="20"/>
                <w:lang w:val="sv-SE"/>
              </w:rPr>
            </w:pPr>
            <w:r>
              <w:rPr>
                <w:rFonts w:ascii="Arial" w:hAnsi="Arial" w:cs="Arial"/>
                <w:sz w:val="20"/>
                <w:szCs w:val="20"/>
                <w:lang w:val="sv-SE"/>
              </w:rPr>
              <w:t>Används för regler som ska mappa ihop remisser som finns hos olika producenter (kan då skapa unika remiss identiteter med detta id + request id).</w:t>
            </w:r>
          </w:p>
        </w:tc>
        <w:tc>
          <w:tcPr>
            <w:tcW w:w="704" w:type="pct"/>
          </w:tcPr>
          <w:p w14:paraId="7272FC5D" w14:textId="77777777" w:rsidR="001E24FF" w:rsidRPr="0057096A" w:rsidRDefault="001E24FF" w:rsidP="001E24FF">
            <w:pPr>
              <w:rPr>
                <w:rFonts w:eastAsia="Arial Unicode MS" w:cs="Arial"/>
              </w:rPr>
            </w:pPr>
            <w:r>
              <w:rPr>
                <w:rFonts w:eastAsia="Arial Unicode MS" w:cs="Arial"/>
              </w:rPr>
              <w:t>StatusEvent/logical-system-id</w:t>
            </w:r>
          </w:p>
        </w:tc>
      </w:tr>
      <w:tr w:rsidR="001E24FF" w:rsidRPr="0057096A" w14:paraId="4B7CEA39" w14:textId="77777777" w:rsidTr="000F7849">
        <w:trPr>
          <w:trHeight w:val="305"/>
        </w:trPr>
        <w:tc>
          <w:tcPr>
            <w:tcW w:w="5000" w:type="pct"/>
            <w:gridSpan w:val="8"/>
          </w:tcPr>
          <w:p w14:paraId="349ECF21" w14:textId="77777777" w:rsidR="001E24FF" w:rsidRPr="0057096A" w:rsidRDefault="001E24FF" w:rsidP="001E24FF">
            <w:pPr>
              <w:rPr>
                <w:rFonts w:cs="Arial"/>
                <w:b/>
              </w:rPr>
            </w:pPr>
            <w:r w:rsidRPr="0057096A">
              <w:rPr>
                <w:rFonts w:cs="Arial"/>
                <w:b/>
              </w:rPr>
              <w:t>Associationer</w:t>
            </w:r>
          </w:p>
        </w:tc>
      </w:tr>
      <w:tr w:rsidR="001E24FF" w:rsidRPr="0057096A" w14:paraId="6475ADFA" w14:textId="77777777" w:rsidTr="000F7849">
        <w:trPr>
          <w:trHeight w:val="305"/>
        </w:trPr>
        <w:tc>
          <w:tcPr>
            <w:tcW w:w="3600" w:type="pct"/>
            <w:gridSpan w:val="6"/>
          </w:tcPr>
          <w:p w14:paraId="12326041" w14:textId="77777777" w:rsidR="001E24FF" w:rsidRPr="0057096A" w:rsidRDefault="001E24FF" w:rsidP="001E24FF">
            <w:pPr>
              <w:rPr>
                <w:rFonts w:cs="Arial"/>
              </w:rPr>
            </w:pPr>
            <w:r w:rsidRPr="0057096A">
              <w:rPr>
                <w:rFonts w:cs="Arial"/>
              </w:rPr>
              <w:t xml:space="preserve">En Remiss </w:t>
            </w:r>
            <w:r>
              <w:rPr>
                <w:rFonts w:cs="Arial"/>
              </w:rPr>
              <w:t>förhåller sig till en patient.</w:t>
            </w:r>
          </w:p>
        </w:tc>
        <w:tc>
          <w:tcPr>
            <w:tcW w:w="1400" w:type="pct"/>
            <w:gridSpan w:val="2"/>
          </w:tcPr>
          <w:p w14:paraId="31A36565" w14:textId="77777777" w:rsidR="001E24FF" w:rsidRPr="0057096A" w:rsidRDefault="001E24FF" w:rsidP="001E24FF">
            <w:pPr>
              <w:rPr>
                <w:rFonts w:cs="Arial"/>
              </w:rPr>
            </w:pPr>
          </w:p>
        </w:tc>
      </w:tr>
      <w:tr w:rsidR="001E24FF" w:rsidRPr="0057096A" w14:paraId="36EDC079" w14:textId="77777777" w:rsidTr="000F7849">
        <w:trPr>
          <w:trHeight w:val="305"/>
        </w:trPr>
        <w:tc>
          <w:tcPr>
            <w:tcW w:w="3600" w:type="pct"/>
            <w:gridSpan w:val="6"/>
          </w:tcPr>
          <w:p w14:paraId="11A04B4E" w14:textId="77777777" w:rsidR="001E24FF" w:rsidRPr="0057096A" w:rsidRDefault="001E24FF" w:rsidP="001E24FF">
            <w:pPr>
              <w:rPr>
                <w:rFonts w:cs="Arial"/>
              </w:rPr>
            </w:pPr>
            <w:r>
              <w:rPr>
                <w:rFonts w:cs="Arial"/>
              </w:rPr>
              <w:t>En Remiss förhåller sig till en eller flera statushändelser.</w:t>
            </w:r>
          </w:p>
        </w:tc>
        <w:tc>
          <w:tcPr>
            <w:tcW w:w="1400" w:type="pct"/>
            <w:gridSpan w:val="2"/>
          </w:tcPr>
          <w:p w14:paraId="4D75B000" w14:textId="77777777" w:rsidR="001E24FF" w:rsidRPr="0057096A" w:rsidRDefault="001E24FF" w:rsidP="001E24FF">
            <w:pPr>
              <w:rPr>
                <w:rFonts w:cs="Arial"/>
              </w:rPr>
            </w:pPr>
          </w:p>
        </w:tc>
      </w:tr>
    </w:tbl>
    <w:p w14:paraId="03F9EE0F" w14:textId="77777777" w:rsidR="001C349A" w:rsidRDefault="001C349A" w:rsidP="00B7745E">
      <w:pPr>
        <w:tabs>
          <w:tab w:val="left" w:pos="1844"/>
        </w:tabs>
      </w:pPr>
    </w:p>
    <w:p w14:paraId="58291E3A" w14:textId="77777777" w:rsidR="0060397F" w:rsidRDefault="0060397F" w:rsidP="0060397F">
      <w:pPr>
        <w:pStyle w:val="Rubrik3"/>
        <w:ind w:left="1304" w:hanging="1304"/>
      </w:pPr>
      <w:r>
        <w:t>StatusEvent</w:t>
      </w:r>
    </w:p>
    <w:p w14:paraId="3C797A93" w14:textId="7C24AB08" w:rsidR="0060397F" w:rsidRDefault="0060397F" w:rsidP="0060397F">
      <w:pPr>
        <w:tabs>
          <w:tab w:val="left" w:pos="9072"/>
        </w:tabs>
      </w:pPr>
      <w:r>
        <w:t xml:space="preserve">Klassen StatusEvent hanterar information for vilka </w:t>
      </w:r>
      <w:del w:id="71" w:author="Johan Eltes" w:date="2012-08-20T11:24:00Z">
        <w:r w:rsidDel="00CA42F2">
          <w:delText xml:space="preserve">statusar </w:delText>
        </w:r>
      </w:del>
      <w:ins w:id="72" w:author="Johan Eltes" w:date="2012-08-20T11:24:00Z">
        <w:r w:rsidR="00CA42F2">
          <w:t>tillstånd</w:t>
        </w:r>
        <w:r w:rsidR="00CA42F2">
          <w:t xml:space="preserve"> </w:t>
        </w:r>
      </w:ins>
      <w:r>
        <w:t>en remiss varit i.</w:t>
      </w:r>
    </w:p>
    <w:p w14:paraId="1B603BA3" w14:textId="290602D1" w:rsidR="0060397F" w:rsidRDefault="0060397F" w:rsidP="0060397F">
      <w:pPr>
        <w:tabs>
          <w:tab w:val="left" w:pos="9072"/>
        </w:tabs>
      </w:pPr>
      <w:r>
        <w:rPr>
          <w:b/>
        </w:rPr>
        <w:t>Motsvarighet i V-TIM:</w:t>
      </w:r>
      <w:r>
        <w:t xml:space="preserve"> </w:t>
      </w:r>
      <w:r w:rsidRPr="00B460D2">
        <w:t>Saknas</w:t>
      </w:r>
      <w:ins w:id="73" w:author="Johan Eltes" w:date="2012-08-20T11:24:00Z">
        <w:r w:rsidR="00CA42F2">
          <w:t xml:space="preserve">, </w:t>
        </w:r>
      </w:ins>
      <w:del w:id="74" w:author="Johan Eltes" w:date="2012-08-20T11:24:00Z">
        <w:r w:rsidRPr="00B460D2" w:rsidDel="00CA42F2">
          <w:delText xml:space="preserve"> motsvarighet i V-TIM </w:delText>
        </w:r>
      </w:del>
      <w:r w:rsidRPr="00B460D2">
        <w:t>men Nationell eRemiss</w:t>
      </w:r>
      <w:r>
        <w:t xml:space="preserve"> Projektet</w:t>
      </w:r>
      <w:r w:rsidRPr="00B460D2">
        <w:t xml:space="preserve"> identifierar något liknande i eRemissmoment klassen.</w:t>
      </w:r>
    </w:p>
    <w:p w14:paraId="55DC94B6" w14:textId="78D2969B" w:rsidR="0060397F" w:rsidRDefault="0060397F" w:rsidP="0060397F">
      <w:pPr>
        <w:tabs>
          <w:tab w:val="left" w:pos="9072"/>
        </w:tabs>
      </w:pPr>
    </w:p>
    <w:tbl>
      <w:tblPr>
        <w:tblW w:w="6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7"/>
        <w:gridCol w:w="1325"/>
        <w:gridCol w:w="1042"/>
        <w:gridCol w:w="566"/>
        <w:gridCol w:w="2376"/>
        <w:gridCol w:w="1126"/>
        <w:gridCol w:w="1889"/>
        <w:gridCol w:w="1889"/>
      </w:tblGrid>
      <w:tr w:rsidR="0060397F" w14:paraId="51703F9A" w14:textId="77777777" w:rsidTr="007174D4">
        <w:trPr>
          <w:gridAfter w:val="1"/>
          <w:wAfter w:w="861" w:type="pct"/>
          <w:trHeight w:val="469"/>
          <w:tblHeader/>
        </w:trPr>
        <w:tc>
          <w:tcPr>
            <w:tcW w:w="345" w:type="pct"/>
          </w:tcPr>
          <w:p w14:paraId="0A41E250" w14:textId="77777777" w:rsidR="0060397F" w:rsidRDefault="0060397F" w:rsidP="0060397F">
            <w:pPr>
              <w:jc w:val="center"/>
              <w:rPr>
                <w:rFonts w:eastAsia="Arial Unicode MS"/>
              </w:rPr>
            </w:pPr>
            <w:r>
              <w:t>Attribut</w:t>
            </w:r>
          </w:p>
        </w:tc>
        <w:tc>
          <w:tcPr>
            <w:tcW w:w="604" w:type="pct"/>
          </w:tcPr>
          <w:p w14:paraId="1C93C286" w14:textId="77777777" w:rsidR="0060397F" w:rsidRDefault="0060397F" w:rsidP="0060397F">
            <w:pPr>
              <w:jc w:val="center"/>
            </w:pPr>
            <w:r>
              <w:t>Beskrivning</w:t>
            </w:r>
          </w:p>
        </w:tc>
        <w:tc>
          <w:tcPr>
            <w:tcW w:w="475" w:type="pct"/>
          </w:tcPr>
          <w:p w14:paraId="6B9A4FA4" w14:textId="77777777" w:rsidR="0060397F" w:rsidRDefault="0060397F" w:rsidP="0060397F">
            <w:pPr>
              <w:jc w:val="center"/>
              <w:rPr>
                <w:rFonts w:eastAsia="Arial Unicode MS"/>
              </w:rPr>
            </w:pPr>
            <w:r>
              <w:t>Format</w:t>
            </w:r>
          </w:p>
        </w:tc>
        <w:tc>
          <w:tcPr>
            <w:tcW w:w="258" w:type="pct"/>
          </w:tcPr>
          <w:p w14:paraId="19EE32ED" w14:textId="77777777" w:rsidR="0060397F" w:rsidRDefault="0060397F" w:rsidP="0060397F">
            <w:pPr>
              <w:jc w:val="center"/>
            </w:pPr>
            <w:r>
              <w:t>Mult</w:t>
            </w:r>
          </w:p>
        </w:tc>
        <w:tc>
          <w:tcPr>
            <w:tcW w:w="1083" w:type="pct"/>
          </w:tcPr>
          <w:p w14:paraId="62247ABF" w14:textId="77777777" w:rsidR="0060397F" w:rsidRDefault="0060397F" w:rsidP="0060397F">
            <w:pPr>
              <w:jc w:val="center"/>
              <w:rPr>
                <w:rFonts w:eastAsia="Arial Unicode MS"/>
              </w:rPr>
            </w:pPr>
            <w:r>
              <w:t>Kodverk/ värdemängd</w:t>
            </w:r>
          </w:p>
        </w:tc>
        <w:tc>
          <w:tcPr>
            <w:tcW w:w="512" w:type="pct"/>
          </w:tcPr>
          <w:p w14:paraId="2C85EA9F" w14:textId="77777777" w:rsidR="0060397F" w:rsidRDefault="0060397F" w:rsidP="0060397F">
            <w:pPr>
              <w:jc w:val="center"/>
            </w:pPr>
            <w:r>
              <w:t>Beslutsregel</w:t>
            </w:r>
          </w:p>
        </w:tc>
        <w:tc>
          <w:tcPr>
            <w:tcW w:w="861" w:type="pct"/>
          </w:tcPr>
          <w:p w14:paraId="2886AB8E" w14:textId="77777777" w:rsidR="0060397F" w:rsidRPr="004F0C77" w:rsidRDefault="0060397F" w:rsidP="0060397F">
            <w:pPr>
              <w:jc w:val="center"/>
              <w:rPr>
                <w:b/>
              </w:rPr>
            </w:pPr>
            <w:r>
              <w:rPr>
                <w:b/>
              </w:rPr>
              <w:t>Motsvarighet i schema (XPath)</w:t>
            </w:r>
          </w:p>
        </w:tc>
      </w:tr>
      <w:tr w:rsidR="0060397F" w14:paraId="1A206E99" w14:textId="77777777" w:rsidTr="007174D4">
        <w:trPr>
          <w:gridAfter w:val="1"/>
          <w:wAfter w:w="861" w:type="pct"/>
          <w:trHeight w:val="516"/>
        </w:trPr>
        <w:tc>
          <w:tcPr>
            <w:tcW w:w="345" w:type="pct"/>
          </w:tcPr>
          <w:p w14:paraId="5A44C8B1" w14:textId="77777777" w:rsidR="0060397F" w:rsidRDefault="0060397F" w:rsidP="0060397F">
            <w:pPr>
              <w:rPr>
                <w:rFonts w:eastAsia="Arial Unicode MS"/>
                <w:i/>
              </w:rPr>
            </w:pPr>
            <w:r>
              <w:rPr>
                <w:rFonts w:eastAsia="Arial Unicode MS"/>
                <w:i/>
              </w:rPr>
              <w:t>status-code</w:t>
            </w:r>
          </w:p>
        </w:tc>
        <w:tc>
          <w:tcPr>
            <w:tcW w:w="604" w:type="pct"/>
          </w:tcPr>
          <w:p w14:paraId="1BD40EA9" w14:textId="77777777" w:rsidR="0060397F" w:rsidRPr="00ED64CB" w:rsidRDefault="0060397F" w:rsidP="0060397F">
            <w:pPr>
              <w:rPr>
                <w:rFonts w:eastAsia="Arial Unicode MS" w:cs="Arial"/>
              </w:rPr>
            </w:pPr>
            <w:r>
              <w:rPr>
                <w:rFonts w:eastAsia="Arial Unicode MS" w:cs="Arial"/>
              </w:rPr>
              <w:t>Anger i vilken status remissen befinner sig i.</w:t>
            </w:r>
          </w:p>
        </w:tc>
        <w:tc>
          <w:tcPr>
            <w:tcW w:w="475" w:type="pct"/>
          </w:tcPr>
          <w:p w14:paraId="31433380" w14:textId="1DECFDD9" w:rsidR="0060397F" w:rsidRDefault="00836795" w:rsidP="00836795">
            <w:pPr>
              <w:jc w:val="center"/>
              <w:rPr>
                <w:rFonts w:eastAsia="Arial Unicode MS"/>
              </w:rPr>
            </w:pPr>
            <w:r>
              <w:rPr>
                <w:rFonts w:eastAsia="Arial Unicode MS"/>
              </w:rPr>
              <w:t>StatusCodeEnum</w:t>
            </w:r>
          </w:p>
        </w:tc>
        <w:tc>
          <w:tcPr>
            <w:tcW w:w="258" w:type="pct"/>
          </w:tcPr>
          <w:p w14:paraId="7A1B81A0" w14:textId="77777777" w:rsidR="0060397F" w:rsidRDefault="0060397F" w:rsidP="0060397F">
            <w:pPr>
              <w:jc w:val="center"/>
              <w:rPr>
                <w:rFonts w:eastAsia="Arial Unicode MS"/>
              </w:rPr>
            </w:pPr>
            <w:r>
              <w:rPr>
                <w:rFonts w:eastAsia="Arial Unicode MS"/>
              </w:rPr>
              <w:t>1</w:t>
            </w:r>
          </w:p>
        </w:tc>
        <w:tc>
          <w:tcPr>
            <w:tcW w:w="1083" w:type="pct"/>
          </w:tcPr>
          <w:p w14:paraId="5EDEA144" w14:textId="7334F50B" w:rsidR="0060397F" w:rsidRDefault="0060397F" w:rsidP="0060397F">
            <w:pPr>
              <w:rPr>
                <w:rFonts w:eastAsia="Arial Unicode MS"/>
              </w:rPr>
            </w:pPr>
            <w:r>
              <w:rPr>
                <w:rFonts w:eastAsia="Arial Unicode MS"/>
              </w:rPr>
              <w:t xml:space="preserve">KV Aktivitetmomentstatus. </w:t>
            </w:r>
          </w:p>
          <w:p w14:paraId="1DDD8B11" w14:textId="77777777" w:rsidR="0060397F" w:rsidRDefault="0060397F" w:rsidP="0060397F">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572CCB17" w14:textId="77777777" w:rsidR="0060397F" w:rsidRDefault="0060397F" w:rsidP="0060397F">
            <w:pPr>
              <w:rPr>
                <w:rFonts w:eastAsia="Arial Unicode MS"/>
              </w:rPr>
            </w:pPr>
            <w:r w:rsidRPr="001E4AC5">
              <w:rPr>
                <w:rFonts w:cs="Arial"/>
                <w:i/>
              </w:rPr>
              <w:t>Klassifikationer och kodverk</w:t>
            </w:r>
            <w:r>
              <w:rPr>
                <w:rFonts w:cs="Arial"/>
              </w:rPr>
              <w:t>.</w:t>
            </w:r>
          </w:p>
        </w:tc>
        <w:tc>
          <w:tcPr>
            <w:tcW w:w="512" w:type="pct"/>
          </w:tcPr>
          <w:p w14:paraId="6C7808DF" w14:textId="7BCE4417" w:rsidR="0060397F" w:rsidRDefault="0060397F" w:rsidP="002C3C06">
            <w:pPr>
              <w:rPr>
                <w:rFonts w:eastAsia="Arial Unicode MS"/>
              </w:rPr>
            </w:pPr>
            <w:commentRangeStart w:id="75"/>
            <w:r>
              <w:rPr>
                <w:rFonts w:eastAsia="Arial Unicode MS"/>
              </w:rPr>
              <w:t>Använd delmängd av statusar som i Nationella eRemiss tjänsten.</w:t>
            </w:r>
            <w:commentRangeEnd w:id="75"/>
            <w:r w:rsidR="00CA42F2">
              <w:rPr>
                <w:rStyle w:val="Kommentarsreferens"/>
                <w:i/>
                <w:noProof w:val="0"/>
                <w:lang w:val="en-GB"/>
              </w:rPr>
              <w:commentReference w:id="75"/>
            </w:r>
          </w:p>
        </w:tc>
        <w:tc>
          <w:tcPr>
            <w:tcW w:w="861" w:type="pct"/>
          </w:tcPr>
          <w:p w14:paraId="53F932D8" w14:textId="77777777" w:rsidR="0060397F" w:rsidRDefault="0060397F" w:rsidP="0060397F">
            <w:pPr>
              <w:rPr>
                <w:rFonts w:eastAsia="Arial Unicode MS"/>
              </w:rPr>
            </w:pPr>
            <w:r>
              <w:rPr>
                <w:rFonts w:eastAsia="Arial Unicode MS"/>
              </w:rPr>
              <w:t>StatusEvent/status-code</w:t>
            </w:r>
          </w:p>
        </w:tc>
      </w:tr>
      <w:tr w:rsidR="0060397F" w14:paraId="0CA1C728" w14:textId="77777777" w:rsidTr="007174D4">
        <w:trPr>
          <w:gridAfter w:val="1"/>
          <w:wAfter w:w="861" w:type="pct"/>
          <w:trHeight w:val="516"/>
        </w:trPr>
        <w:tc>
          <w:tcPr>
            <w:tcW w:w="345" w:type="pct"/>
          </w:tcPr>
          <w:p w14:paraId="693FAD29" w14:textId="77777777" w:rsidR="0060397F" w:rsidRDefault="0060397F" w:rsidP="0060397F">
            <w:pPr>
              <w:rPr>
                <w:rFonts w:eastAsia="Arial Unicode MS"/>
                <w:i/>
              </w:rPr>
            </w:pPr>
            <w:r>
              <w:rPr>
                <w:rFonts w:eastAsia="Arial Unicode MS"/>
                <w:i/>
              </w:rPr>
              <w:t>event-time</w:t>
            </w:r>
          </w:p>
        </w:tc>
        <w:tc>
          <w:tcPr>
            <w:tcW w:w="604" w:type="pct"/>
          </w:tcPr>
          <w:p w14:paraId="4AE2E5F8" w14:textId="77777777" w:rsidR="0060397F" w:rsidRPr="00ED64CB" w:rsidRDefault="0060397F" w:rsidP="0060397F">
            <w:pPr>
              <w:rPr>
                <w:rFonts w:eastAsia="Arial Unicode MS" w:cs="Arial"/>
              </w:rPr>
            </w:pPr>
            <w:r>
              <w:rPr>
                <w:rFonts w:eastAsia="Arial Unicode MS" w:cs="Arial"/>
              </w:rPr>
              <w:t>Anger tidspunkt när händelsen inträffade.</w:t>
            </w:r>
          </w:p>
        </w:tc>
        <w:tc>
          <w:tcPr>
            <w:tcW w:w="475" w:type="pct"/>
          </w:tcPr>
          <w:p w14:paraId="7D9D4065" w14:textId="6DF5F43A" w:rsidR="0060397F" w:rsidRDefault="00836795" w:rsidP="0060397F">
            <w:pPr>
              <w:jc w:val="center"/>
              <w:rPr>
                <w:rFonts w:eastAsia="Arial Unicode MS"/>
              </w:rPr>
            </w:pPr>
            <w:r>
              <w:rPr>
                <w:rFonts w:eastAsia="Arial Unicode MS"/>
              </w:rPr>
              <w:t>TS</w:t>
            </w:r>
          </w:p>
        </w:tc>
        <w:tc>
          <w:tcPr>
            <w:tcW w:w="258" w:type="pct"/>
          </w:tcPr>
          <w:p w14:paraId="14BC52B6" w14:textId="77777777" w:rsidR="0060397F" w:rsidRDefault="0060397F" w:rsidP="0060397F">
            <w:pPr>
              <w:jc w:val="center"/>
              <w:rPr>
                <w:rFonts w:eastAsia="Arial Unicode MS"/>
              </w:rPr>
            </w:pPr>
            <w:r>
              <w:rPr>
                <w:rFonts w:eastAsia="Arial Unicode MS"/>
              </w:rPr>
              <w:t>1</w:t>
            </w:r>
          </w:p>
        </w:tc>
        <w:tc>
          <w:tcPr>
            <w:tcW w:w="1083" w:type="pct"/>
          </w:tcPr>
          <w:p w14:paraId="17BDD8E0" w14:textId="521CD6CA" w:rsidR="0060397F" w:rsidRDefault="003D2417" w:rsidP="0060397F">
            <w:pPr>
              <w:rPr>
                <w:rFonts w:eastAsia="Arial Unicode MS"/>
              </w:rPr>
            </w:pPr>
            <w:ins w:id="76" w:author="Johan Eltes" w:date="2012-08-20T11:26:00Z">
              <w:r>
                <w:rPr>
                  <w:rFonts w:eastAsia="Arial Unicode MS"/>
                </w:rPr>
                <w:t xml:space="preserve">ISO </w:t>
              </w:r>
            </w:ins>
          </w:p>
        </w:tc>
        <w:tc>
          <w:tcPr>
            <w:tcW w:w="512" w:type="pct"/>
          </w:tcPr>
          <w:p w14:paraId="6935CB29" w14:textId="77777777" w:rsidR="0060397F" w:rsidRDefault="0060397F" w:rsidP="0060397F">
            <w:pPr>
              <w:rPr>
                <w:rFonts w:eastAsia="Arial Unicode MS"/>
              </w:rPr>
            </w:pPr>
          </w:p>
        </w:tc>
        <w:tc>
          <w:tcPr>
            <w:tcW w:w="861" w:type="pct"/>
          </w:tcPr>
          <w:p w14:paraId="4FBFD02A" w14:textId="77777777" w:rsidR="0060397F" w:rsidRDefault="0060397F" w:rsidP="0060397F">
            <w:pPr>
              <w:rPr>
                <w:rFonts w:eastAsia="Arial Unicode MS"/>
              </w:rPr>
            </w:pPr>
            <w:r>
              <w:rPr>
                <w:rFonts w:eastAsia="Arial Unicode MS"/>
              </w:rPr>
              <w:t>StatusEvent/event-time</w:t>
            </w:r>
          </w:p>
        </w:tc>
      </w:tr>
      <w:tr w:rsidR="007174D4" w14:paraId="3CB0166D" w14:textId="77777777" w:rsidTr="007174D4">
        <w:trPr>
          <w:gridAfter w:val="1"/>
          <w:wAfter w:w="861" w:type="pct"/>
          <w:trHeight w:val="516"/>
        </w:trPr>
        <w:tc>
          <w:tcPr>
            <w:tcW w:w="345" w:type="pct"/>
            <w:tcBorders>
              <w:top w:val="single" w:sz="4" w:space="0" w:color="auto"/>
              <w:left w:val="single" w:sz="4" w:space="0" w:color="auto"/>
              <w:bottom w:val="single" w:sz="4" w:space="0" w:color="auto"/>
              <w:right w:val="single" w:sz="4" w:space="0" w:color="auto"/>
            </w:tcBorders>
          </w:tcPr>
          <w:p w14:paraId="35621296" w14:textId="631D502F" w:rsidR="007174D4" w:rsidRDefault="007174D4" w:rsidP="0060397F">
            <w:pPr>
              <w:rPr>
                <w:rFonts w:eastAsia="Arial Unicode MS"/>
                <w:i/>
              </w:rPr>
            </w:pPr>
            <w:r w:rsidRPr="00685D34">
              <w:rPr>
                <w:b/>
              </w:rPr>
              <w:t>Associationer</w:t>
            </w:r>
          </w:p>
        </w:tc>
        <w:tc>
          <w:tcPr>
            <w:tcW w:w="604" w:type="pct"/>
          </w:tcPr>
          <w:p w14:paraId="0E6FE228" w14:textId="7699FC07" w:rsidR="007174D4" w:rsidRDefault="007174D4" w:rsidP="0060397F">
            <w:pPr>
              <w:rPr>
                <w:rFonts w:eastAsia="Arial Unicode MS" w:cs="Arial"/>
              </w:rPr>
            </w:pPr>
          </w:p>
        </w:tc>
        <w:tc>
          <w:tcPr>
            <w:tcW w:w="475" w:type="pct"/>
          </w:tcPr>
          <w:p w14:paraId="7543CDF4" w14:textId="0C669A66" w:rsidR="007174D4" w:rsidRDefault="007174D4" w:rsidP="0060397F">
            <w:pPr>
              <w:jc w:val="center"/>
              <w:rPr>
                <w:rFonts w:eastAsia="Arial Unicode MS"/>
              </w:rPr>
            </w:pPr>
          </w:p>
        </w:tc>
        <w:tc>
          <w:tcPr>
            <w:tcW w:w="258" w:type="pct"/>
          </w:tcPr>
          <w:p w14:paraId="4540F709" w14:textId="573DE64A" w:rsidR="007174D4" w:rsidRDefault="007174D4" w:rsidP="0060397F">
            <w:pPr>
              <w:jc w:val="center"/>
              <w:rPr>
                <w:rFonts w:eastAsia="Arial Unicode MS"/>
              </w:rPr>
            </w:pPr>
          </w:p>
        </w:tc>
        <w:tc>
          <w:tcPr>
            <w:tcW w:w="1083" w:type="pct"/>
          </w:tcPr>
          <w:p w14:paraId="6851F599" w14:textId="77777777" w:rsidR="007174D4" w:rsidRDefault="007174D4" w:rsidP="0060397F">
            <w:pPr>
              <w:rPr>
                <w:rFonts w:eastAsia="Arial Unicode MS"/>
              </w:rPr>
            </w:pPr>
          </w:p>
        </w:tc>
        <w:tc>
          <w:tcPr>
            <w:tcW w:w="512" w:type="pct"/>
          </w:tcPr>
          <w:p w14:paraId="2B47ECEA" w14:textId="7CB8774D" w:rsidR="007174D4" w:rsidRDefault="007174D4" w:rsidP="00836795">
            <w:pPr>
              <w:rPr>
                <w:rFonts w:eastAsia="Arial Unicode MS"/>
              </w:rPr>
            </w:pPr>
          </w:p>
        </w:tc>
        <w:tc>
          <w:tcPr>
            <w:tcW w:w="861" w:type="pct"/>
          </w:tcPr>
          <w:p w14:paraId="015889EE" w14:textId="4BC5BDAF" w:rsidR="007174D4" w:rsidRDefault="007174D4" w:rsidP="0060397F">
            <w:pPr>
              <w:rPr>
                <w:rFonts w:eastAsia="Arial Unicode MS"/>
              </w:rPr>
            </w:pPr>
          </w:p>
        </w:tc>
      </w:tr>
      <w:tr w:rsidR="007174D4" w:rsidRPr="00685D34" w14:paraId="570C2309" w14:textId="7C0AAE06" w:rsidTr="007174D4">
        <w:trPr>
          <w:trHeight w:val="316"/>
        </w:trPr>
        <w:tc>
          <w:tcPr>
            <w:tcW w:w="4139" w:type="pct"/>
            <w:gridSpan w:val="7"/>
            <w:tcBorders>
              <w:top w:val="single" w:sz="4" w:space="0" w:color="auto"/>
              <w:left w:val="single" w:sz="4" w:space="0" w:color="auto"/>
              <w:bottom w:val="single" w:sz="4" w:space="0" w:color="auto"/>
              <w:right w:val="single" w:sz="4" w:space="0" w:color="auto"/>
            </w:tcBorders>
          </w:tcPr>
          <w:p w14:paraId="4A591875" w14:textId="6FBD527A" w:rsidR="007174D4" w:rsidRPr="00685D34" w:rsidRDefault="007174D4" w:rsidP="0060397F">
            <w:pPr>
              <w:rPr>
                <w:b/>
              </w:rPr>
            </w:pPr>
            <w:r>
              <w:t>En Statushändelse ingår i en remiss.</w:t>
            </w:r>
          </w:p>
        </w:tc>
        <w:tc>
          <w:tcPr>
            <w:tcW w:w="861" w:type="pct"/>
            <w:tcBorders>
              <w:top w:val="single" w:sz="4" w:space="0" w:color="auto"/>
              <w:left w:val="single" w:sz="4" w:space="0" w:color="auto"/>
              <w:bottom w:val="single" w:sz="4" w:space="0" w:color="auto"/>
              <w:right w:val="single" w:sz="4" w:space="0" w:color="auto"/>
            </w:tcBorders>
          </w:tcPr>
          <w:p w14:paraId="40C31903" w14:textId="77777777" w:rsidR="007174D4" w:rsidRPr="00685D34" w:rsidRDefault="007174D4"/>
        </w:tc>
      </w:tr>
      <w:tr w:rsidR="007174D4" w14:paraId="531AD6D7" w14:textId="77777777" w:rsidTr="007174D4">
        <w:trPr>
          <w:gridAfter w:val="1"/>
          <w:wAfter w:w="861" w:type="pct"/>
          <w:trHeight w:val="316"/>
        </w:trPr>
        <w:tc>
          <w:tcPr>
            <w:tcW w:w="3278" w:type="pct"/>
            <w:gridSpan w:val="6"/>
            <w:tcBorders>
              <w:top w:val="single" w:sz="4" w:space="0" w:color="auto"/>
              <w:left w:val="single" w:sz="4" w:space="0" w:color="auto"/>
              <w:bottom w:val="single" w:sz="4" w:space="0" w:color="auto"/>
              <w:right w:val="single" w:sz="4" w:space="0" w:color="auto"/>
            </w:tcBorders>
          </w:tcPr>
          <w:p w14:paraId="07A8E4A4" w14:textId="456A5EE1" w:rsidR="007174D4" w:rsidRDefault="007174D4" w:rsidP="0060397F">
            <w:pPr>
              <w:rPr>
                <w:rFonts w:eastAsia="Arial Unicode MS"/>
              </w:rPr>
            </w:pPr>
          </w:p>
        </w:tc>
        <w:tc>
          <w:tcPr>
            <w:tcW w:w="861" w:type="pct"/>
            <w:tcBorders>
              <w:top w:val="single" w:sz="4" w:space="0" w:color="auto"/>
              <w:left w:val="single" w:sz="4" w:space="0" w:color="auto"/>
              <w:bottom w:val="single" w:sz="4" w:space="0" w:color="auto"/>
              <w:right w:val="single" w:sz="4" w:space="0" w:color="auto"/>
            </w:tcBorders>
          </w:tcPr>
          <w:p w14:paraId="75582F48" w14:textId="77777777" w:rsidR="007174D4" w:rsidRDefault="007174D4" w:rsidP="0060397F"/>
        </w:tc>
      </w:tr>
    </w:tbl>
    <w:p w14:paraId="1BA248DF" w14:textId="77777777" w:rsidR="0060397F" w:rsidRDefault="0060397F" w:rsidP="00B7745E">
      <w:pPr>
        <w:tabs>
          <w:tab w:val="left" w:pos="1844"/>
        </w:tabs>
      </w:pPr>
    </w:p>
    <w:p w14:paraId="3BD24D4E" w14:textId="77777777" w:rsidR="0060397F" w:rsidRDefault="0060397F" w:rsidP="0060397F">
      <w:pPr>
        <w:pStyle w:val="Rubrik3"/>
        <w:ind w:left="1304" w:hanging="1304"/>
      </w:pPr>
      <w:bookmarkStart w:id="77" w:name="_Toc192045557"/>
      <w:r>
        <w:lastRenderedPageBreak/>
        <w:t>SubjectOfCare</w:t>
      </w:r>
      <w:bookmarkEnd w:id="77"/>
    </w:p>
    <w:p w14:paraId="0DEC8F51" w14:textId="77777777" w:rsidR="0060397F" w:rsidRDefault="0060397F" w:rsidP="0060397F">
      <w:pPr>
        <w:tabs>
          <w:tab w:val="left" w:pos="9072"/>
        </w:tabs>
      </w:pPr>
      <w:r>
        <w:t xml:space="preserve">Klassen SubjectOfCare hanterar information om vård- och omsorgstagare. </w:t>
      </w:r>
    </w:p>
    <w:p w14:paraId="4742D212" w14:textId="77777777" w:rsidR="0060397F" w:rsidRDefault="0060397F" w:rsidP="0060397F">
      <w:pPr>
        <w:tabs>
          <w:tab w:val="left" w:pos="9072"/>
        </w:tabs>
      </w:pPr>
      <w:r>
        <w:rPr>
          <w:b/>
        </w:rPr>
        <w:t>Motsvarighet i V-TIM:</w:t>
      </w:r>
      <w:r>
        <w:t xml:space="preserve"> Patient. </w:t>
      </w:r>
    </w:p>
    <w:p w14:paraId="16453768" w14:textId="77777777" w:rsidR="00F638A1" w:rsidRDefault="00F638A1" w:rsidP="0060397F">
      <w:pPr>
        <w:tabs>
          <w:tab w:val="left" w:pos="9072"/>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5"/>
        <w:gridCol w:w="1489"/>
        <w:gridCol w:w="1064"/>
        <w:gridCol w:w="425"/>
        <w:gridCol w:w="1698"/>
        <w:gridCol w:w="1787"/>
        <w:gridCol w:w="1903"/>
      </w:tblGrid>
      <w:tr w:rsidR="00194314" w14:paraId="6F5F2249" w14:textId="77777777" w:rsidTr="00A71F36">
        <w:trPr>
          <w:trHeight w:val="469"/>
          <w:tblHeader/>
        </w:trPr>
        <w:tc>
          <w:tcPr>
            <w:tcW w:w="393" w:type="pct"/>
          </w:tcPr>
          <w:p w14:paraId="32A8B454" w14:textId="77777777" w:rsidR="0060397F" w:rsidRPr="00F638A1" w:rsidRDefault="0060397F" w:rsidP="0060397F">
            <w:pPr>
              <w:jc w:val="center"/>
              <w:rPr>
                <w:rFonts w:eastAsia="Arial Unicode MS"/>
                <w:b/>
              </w:rPr>
            </w:pPr>
            <w:r w:rsidRPr="00F638A1">
              <w:rPr>
                <w:b/>
              </w:rPr>
              <w:t>Attribut</w:t>
            </w:r>
          </w:p>
        </w:tc>
        <w:tc>
          <w:tcPr>
            <w:tcW w:w="820" w:type="pct"/>
          </w:tcPr>
          <w:p w14:paraId="0D1ACB38" w14:textId="77777777" w:rsidR="0060397F" w:rsidRPr="00F638A1" w:rsidRDefault="0060397F" w:rsidP="0060397F">
            <w:pPr>
              <w:jc w:val="center"/>
              <w:rPr>
                <w:b/>
              </w:rPr>
            </w:pPr>
            <w:r w:rsidRPr="00F638A1">
              <w:rPr>
                <w:b/>
              </w:rPr>
              <w:t>Beskrivning</w:t>
            </w:r>
          </w:p>
        </w:tc>
        <w:tc>
          <w:tcPr>
            <w:tcW w:w="586" w:type="pct"/>
          </w:tcPr>
          <w:p w14:paraId="57F2C882" w14:textId="77777777" w:rsidR="0060397F" w:rsidRPr="00F638A1" w:rsidRDefault="0060397F" w:rsidP="0060397F">
            <w:pPr>
              <w:jc w:val="center"/>
              <w:rPr>
                <w:rFonts w:eastAsia="Arial Unicode MS"/>
                <w:b/>
              </w:rPr>
            </w:pPr>
            <w:r w:rsidRPr="00F638A1">
              <w:rPr>
                <w:b/>
              </w:rPr>
              <w:t>Format</w:t>
            </w:r>
          </w:p>
        </w:tc>
        <w:tc>
          <w:tcPr>
            <w:tcW w:w="234" w:type="pct"/>
          </w:tcPr>
          <w:p w14:paraId="180300AA" w14:textId="77777777" w:rsidR="0060397F" w:rsidRPr="00F638A1" w:rsidRDefault="0060397F" w:rsidP="0060397F">
            <w:pPr>
              <w:jc w:val="center"/>
              <w:rPr>
                <w:b/>
              </w:rPr>
            </w:pPr>
            <w:r w:rsidRPr="00F638A1">
              <w:rPr>
                <w:b/>
              </w:rPr>
              <w:t>Mult</w:t>
            </w:r>
          </w:p>
        </w:tc>
        <w:tc>
          <w:tcPr>
            <w:tcW w:w="935" w:type="pct"/>
          </w:tcPr>
          <w:p w14:paraId="463D40A4" w14:textId="77777777" w:rsidR="0060397F" w:rsidRPr="00F638A1" w:rsidRDefault="0060397F" w:rsidP="0060397F">
            <w:pPr>
              <w:jc w:val="center"/>
              <w:rPr>
                <w:rFonts w:eastAsia="Arial Unicode MS"/>
                <w:b/>
              </w:rPr>
            </w:pPr>
            <w:r w:rsidRPr="00F638A1">
              <w:rPr>
                <w:b/>
              </w:rPr>
              <w:t>Kodverk/ värdemängd</w:t>
            </w:r>
          </w:p>
        </w:tc>
        <w:tc>
          <w:tcPr>
            <w:tcW w:w="984" w:type="pct"/>
          </w:tcPr>
          <w:p w14:paraId="36E5A6F9" w14:textId="77777777" w:rsidR="0060397F" w:rsidRPr="00F638A1" w:rsidRDefault="0060397F" w:rsidP="0060397F">
            <w:pPr>
              <w:jc w:val="center"/>
              <w:rPr>
                <w:b/>
              </w:rPr>
            </w:pPr>
            <w:r w:rsidRPr="00F638A1">
              <w:rPr>
                <w:b/>
              </w:rPr>
              <w:t>Beslutsregel</w:t>
            </w:r>
          </w:p>
        </w:tc>
        <w:tc>
          <w:tcPr>
            <w:tcW w:w="1048" w:type="pct"/>
          </w:tcPr>
          <w:p w14:paraId="23437EAB" w14:textId="77777777" w:rsidR="0060397F" w:rsidRPr="00F638A1" w:rsidRDefault="0060397F" w:rsidP="0060397F">
            <w:pPr>
              <w:jc w:val="center"/>
              <w:rPr>
                <w:b/>
              </w:rPr>
            </w:pPr>
            <w:r w:rsidRPr="00F638A1">
              <w:rPr>
                <w:b/>
              </w:rPr>
              <w:t>Motsvarighet i schema (XPath)</w:t>
            </w:r>
          </w:p>
        </w:tc>
      </w:tr>
      <w:tr w:rsidR="00194314" w14:paraId="13AF61CE" w14:textId="77777777" w:rsidTr="00A71F36">
        <w:trPr>
          <w:trHeight w:val="516"/>
        </w:trPr>
        <w:tc>
          <w:tcPr>
            <w:tcW w:w="393" w:type="pct"/>
          </w:tcPr>
          <w:p w14:paraId="2FB34541" w14:textId="77777777" w:rsidR="0060397F" w:rsidRDefault="0060397F" w:rsidP="0060397F">
            <w:pPr>
              <w:rPr>
                <w:rFonts w:eastAsia="Arial Unicode MS"/>
                <w:i/>
              </w:rPr>
            </w:pPr>
            <w:r>
              <w:rPr>
                <w:rFonts w:eastAsia="Arial Unicode MS"/>
                <w:i/>
              </w:rPr>
              <w:t>person-id</w:t>
            </w:r>
          </w:p>
        </w:tc>
        <w:tc>
          <w:tcPr>
            <w:tcW w:w="820" w:type="pct"/>
          </w:tcPr>
          <w:p w14:paraId="0B749679" w14:textId="77777777" w:rsidR="0060397F" w:rsidRPr="00ED64CB" w:rsidRDefault="0060397F" w:rsidP="0060397F">
            <w:pPr>
              <w:rPr>
                <w:rFonts w:eastAsia="Arial Unicode MS" w:cs="Arial"/>
              </w:rPr>
            </w:pPr>
            <w:r w:rsidRPr="00ED64CB">
              <w:rPr>
                <w:rFonts w:eastAsia="Arial Unicode MS" w:cs="Arial"/>
              </w:rPr>
              <w:t>Identitetsbeteckning för vård- och omsorgstagaren</w:t>
            </w:r>
          </w:p>
          <w:p w14:paraId="12BD5ADB" w14:textId="77777777" w:rsidR="0060397F" w:rsidRDefault="0060397F" w:rsidP="0060397F">
            <w:pPr>
              <w:rPr>
                <w:rFonts w:eastAsia="Arial Unicode MS" w:cs="Arial"/>
              </w:rPr>
            </w:pPr>
          </w:p>
          <w:p w14:paraId="05532E32" w14:textId="77777777" w:rsidR="0060397F" w:rsidRPr="0077686D" w:rsidRDefault="0060397F" w:rsidP="0060397F">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14:paraId="631FF533" w14:textId="77777777" w:rsidR="0060397F" w:rsidRPr="00ED64CB" w:rsidRDefault="0060397F" w:rsidP="0060397F">
            <w:pPr>
              <w:rPr>
                <w:rFonts w:eastAsia="Arial Unicode MS" w:cs="Arial"/>
              </w:rPr>
            </w:pPr>
            <w:r>
              <w:rPr>
                <w:rFonts w:eastAsia="Arial Unicode MS"/>
                <w:i/>
              </w:rPr>
              <w:t>person-id</w:t>
            </w:r>
          </w:p>
        </w:tc>
        <w:tc>
          <w:tcPr>
            <w:tcW w:w="586" w:type="pct"/>
          </w:tcPr>
          <w:p w14:paraId="5C0E98D7" w14:textId="3F00BA01" w:rsidR="0060397F" w:rsidRDefault="00194314" w:rsidP="0060397F">
            <w:pPr>
              <w:jc w:val="center"/>
              <w:rPr>
                <w:rFonts w:eastAsia="Arial Unicode MS"/>
              </w:rPr>
            </w:pPr>
            <w:r>
              <w:rPr>
                <w:rFonts w:eastAsia="Arial Unicode MS"/>
              </w:rPr>
              <w:t>SubjectOfCareIdTyp</w:t>
            </w:r>
          </w:p>
        </w:tc>
        <w:tc>
          <w:tcPr>
            <w:tcW w:w="234" w:type="pct"/>
          </w:tcPr>
          <w:p w14:paraId="370A5EDA" w14:textId="77777777" w:rsidR="0060397F" w:rsidRDefault="0060397F" w:rsidP="0060397F">
            <w:pPr>
              <w:jc w:val="center"/>
              <w:rPr>
                <w:rFonts w:eastAsia="Arial Unicode MS"/>
              </w:rPr>
            </w:pPr>
            <w:r>
              <w:rPr>
                <w:rFonts w:eastAsia="Arial Unicode MS"/>
              </w:rPr>
              <w:t>1</w:t>
            </w:r>
          </w:p>
        </w:tc>
        <w:tc>
          <w:tcPr>
            <w:tcW w:w="935" w:type="pct"/>
          </w:tcPr>
          <w:p w14:paraId="23E59682" w14:textId="77777777" w:rsidR="0060397F" w:rsidRDefault="0060397F" w:rsidP="0060397F">
            <w:pPr>
              <w:autoSpaceDE w:val="0"/>
              <w:autoSpaceDN w:val="0"/>
              <w:adjustRightInd w:val="0"/>
              <w:rPr>
                <w:rFonts w:eastAsia="Batang"/>
                <w:lang w:eastAsia="ko-KR"/>
              </w:rPr>
            </w:pPr>
            <w:r>
              <w:rPr>
                <w:rFonts w:eastAsia="Batang"/>
                <w:lang w:eastAsia="ko-KR"/>
              </w:rPr>
              <w:t>Personnummer enligt SKV 704:08</w:t>
            </w:r>
          </w:p>
          <w:p w14:paraId="39CBAD61" w14:textId="77777777" w:rsidR="0060397F" w:rsidRDefault="0060397F" w:rsidP="0060397F">
            <w:pPr>
              <w:rPr>
                <w:rFonts w:eastAsia="Arial Unicode MS"/>
              </w:rPr>
            </w:pPr>
          </w:p>
        </w:tc>
        <w:tc>
          <w:tcPr>
            <w:tcW w:w="984" w:type="pct"/>
          </w:tcPr>
          <w:p w14:paraId="55C725E6" w14:textId="77777777" w:rsidR="0060397F" w:rsidRDefault="0060397F" w:rsidP="0060397F">
            <w:pPr>
              <w:rPr>
                <w:rFonts w:eastAsia="Arial Unicode MS"/>
              </w:rPr>
            </w:pPr>
            <w:r>
              <w:rPr>
                <w:rFonts w:eastAsia="Arial Unicode MS"/>
              </w:rPr>
              <w:t>Identitetsbeteckningen måste vara unik inom Sverige.</w:t>
            </w:r>
          </w:p>
          <w:p w14:paraId="5405C338" w14:textId="77777777" w:rsidR="0060397F" w:rsidRDefault="0060397F" w:rsidP="0060397F">
            <w:pPr>
              <w:rPr>
                <w:rFonts w:eastAsia="Arial Unicode MS"/>
              </w:rPr>
            </w:pPr>
          </w:p>
          <w:p w14:paraId="7C1F0CF0" w14:textId="77777777" w:rsidR="0060397F" w:rsidRDefault="0060397F" w:rsidP="0060397F">
            <w:pPr>
              <w:rPr>
                <w:rFonts w:eastAsia="Arial Unicode MS"/>
              </w:rPr>
            </w:pPr>
            <w:r>
              <w:rPr>
                <w:rFonts w:eastAsia="Arial Unicode MS"/>
              </w:rPr>
              <w:t xml:space="preserve">Inga sk. länkade remisser behöver hämtas </w:t>
            </w:r>
            <w:r w:rsidRPr="00975A01">
              <w:rPr>
                <w:rFonts w:eastAsia="Arial Unicode MS"/>
              </w:rPr>
              <w:t>upp. Def</w:t>
            </w:r>
            <w:r>
              <w:rPr>
                <w:rFonts w:eastAsia="Arial Unicode MS"/>
              </w:rPr>
              <w:t>inition</w:t>
            </w:r>
            <w:r w:rsidRPr="00975A01">
              <w:rPr>
                <w:rFonts w:eastAsia="Arial Unicode MS"/>
              </w:rPr>
              <w:t xml:space="preserve"> Länkad = E</w:t>
            </w:r>
            <w:r w:rsidRPr="00975A01">
              <w:rPr>
                <w:rFonts w:ascii="Tahoma" w:hAnsi="Tahoma" w:cs="Tahoma"/>
              </w:rPr>
              <w:t xml:space="preserve">n patient kommer in akut och medvetslös. Patienten registreras med ett reservnummer och all fakta runt vården registreras mot detta reservnummer. När man sedan vet vem patienten är så LÄNKAS detta reservnummer till det riktiga personnumret. </w:t>
            </w:r>
          </w:p>
        </w:tc>
        <w:tc>
          <w:tcPr>
            <w:tcW w:w="1048" w:type="pct"/>
          </w:tcPr>
          <w:p w14:paraId="4E404BF9" w14:textId="77777777" w:rsidR="0060397F" w:rsidRPr="00951872" w:rsidRDefault="0060397F" w:rsidP="0060397F">
            <w:pPr>
              <w:rPr>
                <w:rFonts w:eastAsia="Arial Unicode MS" w:cs="Arial"/>
              </w:rPr>
            </w:pPr>
            <w:r w:rsidRPr="00951872">
              <w:rPr>
                <w:rFonts w:cs="Arial"/>
              </w:rPr>
              <w:t>StatusEvent/person-id</w:t>
            </w:r>
          </w:p>
        </w:tc>
      </w:tr>
      <w:tr w:rsidR="0060397F" w14:paraId="437DF87B" w14:textId="77777777" w:rsidTr="00194314">
        <w:trPr>
          <w:trHeight w:val="316"/>
        </w:trPr>
        <w:tc>
          <w:tcPr>
            <w:tcW w:w="5000" w:type="pct"/>
            <w:gridSpan w:val="7"/>
            <w:tcBorders>
              <w:top w:val="single" w:sz="4" w:space="0" w:color="auto"/>
              <w:left w:val="single" w:sz="4" w:space="0" w:color="auto"/>
              <w:bottom w:val="single" w:sz="4" w:space="0" w:color="auto"/>
              <w:right w:val="single" w:sz="4" w:space="0" w:color="auto"/>
            </w:tcBorders>
          </w:tcPr>
          <w:p w14:paraId="4A47E737" w14:textId="77777777" w:rsidR="0060397F" w:rsidRPr="00685D34" w:rsidRDefault="0060397F" w:rsidP="0060397F">
            <w:pPr>
              <w:rPr>
                <w:b/>
              </w:rPr>
            </w:pPr>
            <w:r w:rsidRPr="00685D34">
              <w:rPr>
                <w:b/>
              </w:rPr>
              <w:t>Associationer</w:t>
            </w:r>
          </w:p>
        </w:tc>
      </w:tr>
      <w:tr w:rsidR="0060397F" w14:paraId="7DCA1DB7" w14:textId="77777777" w:rsidTr="00A71F36">
        <w:trPr>
          <w:trHeight w:val="316"/>
        </w:trPr>
        <w:tc>
          <w:tcPr>
            <w:tcW w:w="3952" w:type="pct"/>
            <w:gridSpan w:val="6"/>
            <w:tcBorders>
              <w:top w:val="single" w:sz="4" w:space="0" w:color="auto"/>
              <w:left w:val="single" w:sz="4" w:space="0" w:color="auto"/>
              <w:bottom w:val="single" w:sz="4" w:space="0" w:color="auto"/>
              <w:right w:val="single" w:sz="4" w:space="0" w:color="auto"/>
            </w:tcBorders>
          </w:tcPr>
          <w:p w14:paraId="52B255CF" w14:textId="34684C03" w:rsidR="0060397F" w:rsidRDefault="00194314" w:rsidP="0060397F">
            <w:pPr>
              <w:rPr>
                <w:rFonts w:eastAsia="Arial Unicode MS"/>
              </w:rPr>
            </w:pPr>
            <w:r>
              <w:t>En v</w:t>
            </w:r>
            <w:r w:rsidR="0060397F">
              <w:t>ård- och omsorgstagare förhåller sig till en remiss.</w:t>
            </w:r>
          </w:p>
        </w:tc>
        <w:tc>
          <w:tcPr>
            <w:tcW w:w="1048" w:type="pct"/>
            <w:tcBorders>
              <w:top w:val="single" w:sz="4" w:space="0" w:color="auto"/>
              <w:left w:val="single" w:sz="4" w:space="0" w:color="auto"/>
              <w:bottom w:val="single" w:sz="4" w:space="0" w:color="auto"/>
              <w:right w:val="single" w:sz="4" w:space="0" w:color="auto"/>
            </w:tcBorders>
          </w:tcPr>
          <w:p w14:paraId="1E92B8D9" w14:textId="77777777" w:rsidR="0060397F" w:rsidRDefault="0060397F" w:rsidP="0060397F">
            <w:r>
              <w:t>SubjectOfCare/requests</w:t>
            </w:r>
          </w:p>
        </w:tc>
      </w:tr>
    </w:tbl>
    <w:p w14:paraId="6AB5B278" w14:textId="7CE62A98" w:rsidR="0060397F" w:rsidRPr="00B7745E" w:rsidRDefault="0060397F" w:rsidP="00B7745E">
      <w:pPr>
        <w:tabs>
          <w:tab w:val="left" w:pos="1844"/>
        </w:tabs>
      </w:pPr>
    </w:p>
    <w:p w14:paraId="5F9416F0" w14:textId="77777777" w:rsidR="008576AE" w:rsidRDefault="008576AE" w:rsidP="00DC5B49">
      <w:pPr>
        <w:pStyle w:val="Rubrik1"/>
      </w:pPr>
      <w:bookmarkStart w:id="78" w:name="_Toc201809464"/>
      <w:r>
        <w:lastRenderedPageBreak/>
        <w:t>Informationssäkerhet</w:t>
      </w:r>
      <w:bookmarkEnd w:id="9"/>
      <w:bookmarkEnd w:id="10"/>
      <w:bookmarkEnd w:id="78"/>
    </w:p>
    <w:p w14:paraId="18F36408" w14:textId="4AAEF9D2" w:rsidR="004E3140" w:rsidRDefault="004E3140" w:rsidP="00857D10">
      <w:pPr>
        <w:pStyle w:val="Brdtext"/>
      </w:pPr>
      <w:r>
        <w:t>Den efterfrågade informationen från producent sammanställs och levereras till efterfrågande tjänst utan att någon information mellanlagras.</w:t>
      </w:r>
    </w:p>
    <w:p w14:paraId="4C513609" w14:textId="77777777" w:rsidR="004E3140" w:rsidRDefault="004E3140" w:rsidP="00857D10">
      <w:pPr>
        <w:pStyle w:val="Brdtext"/>
      </w:pPr>
    </w:p>
    <w:p w14:paraId="6292DAC6" w14:textId="4C290E6A" w:rsidR="004E3140" w:rsidRDefault="004E3140" w:rsidP="00857D10">
      <w:pPr>
        <w:pStyle w:val="Brdtext"/>
      </w:pPr>
      <w:r>
        <w:t>Patientuppgifter består av hänvisningsuppgifter till verksamheter och system med lagrad information om invånare exempelvis HSA-id för remitterand</w:t>
      </w:r>
      <w:r w:rsidR="00146D78">
        <w:t xml:space="preserve">e och utförande vårdenhet, </w:t>
      </w:r>
      <w:r>
        <w:t xml:space="preserve">samt remisstyp och remisstatus. </w:t>
      </w:r>
    </w:p>
    <w:p w14:paraId="36DFC029" w14:textId="77777777" w:rsidR="004E3140" w:rsidRDefault="004E3140" w:rsidP="00857D10">
      <w:pPr>
        <w:pStyle w:val="Brdtext"/>
      </w:pPr>
      <w:r>
        <w:t>Det innehåller ingen klinisk information, men kan ändå röja patientens vårdbehov. Eftersom informationen innehåller remitterande och utförande enhet</w:t>
      </w:r>
    </w:p>
    <w:p w14:paraId="40DBC3C1" w14:textId="77777777" w:rsidR="004E3140" w:rsidRDefault="004E3140" w:rsidP="00857D10">
      <w:pPr>
        <w:pStyle w:val="Brdtext"/>
      </w:pPr>
      <w:r>
        <w:t>Informationen är i första hand tänkt att konsumeras av tjänster där patienten själv är användare.</w:t>
      </w:r>
    </w:p>
    <w:p w14:paraId="49F19B4E" w14:textId="77777777" w:rsidR="004E3140" w:rsidRDefault="004E3140" w:rsidP="00857D10">
      <w:pPr>
        <w:pStyle w:val="Brdtext"/>
      </w:pPr>
      <w:r>
        <w:t>Ansvaret för PDL-loggning, samtycke, TGP, vårdrelation och andra krav från PDL i Praktiken faller på användande tjänst.</w:t>
      </w:r>
    </w:p>
    <w:p w14:paraId="19621AB7" w14:textId="77777777" w:rsidR="00A063CC" w:rsidRDefault="00A063CC" w:rsidP="00DC5B49">
      <w:pPr>
        <w:pStyle w:val="Rubrik1"/>
      </w:pPr>
      <w:bookmarkStart w:id="79" w:name="_Toc199848592"/>
      <w:bookmarkStart w:id="80" w:name="_Toc201809465"/>
      <w:r>
        <w:lastRenderedPageBreak/>
        <w:t>Tjänstedomänens arkitektur</w:t>
      </w:r>
      <w:bookmarkEnd w:id="79"/>
      <w:bookmarkEnd w:id="80"/>
    </w:p>
    <w:p w14:paraId="237836F8" w14:textId="6A6EF9ED" w:rsidR="00A063CC" w:rsidRDefault="009C0B54" w:rsidP="00DC5B49">
      <w:pPr>
        <w:pStyle w:val="Rubrik2"/>
        <w:numPr>
          <w:ilvl w:val="0"/>
          <w:numId w:val="0"/>
        </w:numPr>
      </w:pPr>
      <w:r>
        <w:rPr>
          <w:noProof/>
          <w:lang w:eastAsia="sv-SE"/>
        </w:rPr>
        <mc:AlternateContent>
          <mc:Choice Requires="wpc">
            <w:drawing>
              <wp:inline distT="0" distB="0" distL="0" distR="0" wp14:anchorId="3E76F46E" wp14:editId="1E1E5283">
                <wp:extent cx="5486400" cy="3200400"/>
                <wp:effectExtent l="0" t="0" r="0" b="0"/>
                <wp:docPr id="77" name="Arbetsyta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9" name="Bildobjekt 79"/>
                          <pic:cNvPicPr>
                            <a:picLocks noChangeAspect="1"/>
                          </pic:cNvPicPr>
                        </pic:nvPicPr>
                        <pic:blipFill>
                          <a:blip r:embed="rId11"/>
                          <a:stretch>
                            <a:fillRect/>
                          </a:stretch>
                        </pic:blipFill>
                        <pic:spPr>
                          <a:xfrm>
                            <a:off x="0" y="0"/>
                            <a:ext cx="5486400" cy="2795128"/>
                          </a:xfrm>
                          <a:prstGeom prst="rect">
                            <a:avLst/>
                          </a:prstGeom>
                        </pic:spPr>
                      </pic:pic>
                    </wpc:wpc>
                  </a:graphicData>
                </a:graphic>
              </wp:inline>
            </w:drawing>
          </mc:Choice>
          <mc:Fallback>
            <w:pict>
              <v:group id="Arbetsyta 77" o:spid="_x0000_s1026" editas="canvas" style="width:6in;height:252pt;mso-position-horizontal-relative:char;mso-position-vertical-relative:line" coordsize="54864,32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">
                <v:shape id="_x0000_s1027" type="#_x0000_t75" style="position:absolute;width:54864;height:32004;visibility:visible;mso-wrap-style:square">
                  <v:fill o:detectmouseclick="t"/>
                  <v:path o:connecttype="none"/>
                </v:shape>
                <v:shape id="Bildobjekt 79" o:spid="_x0000_s1028" type="#_x0000_t75" style="position:absolute;width:54864;height:2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ovrEAAAA2wAAAA8AAABkcnMvZG93bnJldi54bWxEj09rwkAUxO9Cv8PyBC9SNy30j6mr1GBp&#10;wYtJxfMj+5oEs2/D7hrjt3cLgsdhZn7DLFaDaUVPzjeWFTzNEhDEpdUNVwr2v1+P7yB8QNbYWiYF&#10;F/KwWj6MFphqe+ac+iJUIkLYp6igDqFLpfRlTQb9zHbE0fuzzmCI0lVSOzxHuGnlc5K8SoMNx4Ua&#10;O8pqKo/FySgo5Xpj1pwdDjuTZ6fvbT8NL71Sk/Hw+QEi0BDu4Vv7Ryt4m8P/l/gD5P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fovrEAAAA2wAAAA8AAAAAAAAAAAAAAAAA&#10;nwIAAGRycy9kb3ducmV2LnhtbFBLBQYAAAAABAAEAPcAAACQAwAAAAA=&#10;">
                  <v:imagedata r:id="rId12" o:title=""/>
                  <v:path arrowok="t"/>
                </v:shape>
                <w10:anchorlock/>
              </v:group>
            </w:pict>
          </mc:Fallback>
        </mc:AlternateContent>
      </w:r>
    </w:p>
    <w:p w14:paraId="55E19B57" w14:textId="77777777" w:rsidR="00A063CC" w:rsidRDefault="00A063CC" w:rsidP="00857D10">
      <w:pPr>
        <w:pStyle w:val="Brdtext"/>
      </w:pPr>
    </w:p>
    <w:p w14:paraId="4B112AE0" w14:textId="1B974120" w:rsidR="00A063CC" w:rsidRDefault="00A063CC" w:rsidP="00857D10">
      <w:pPr>
        <w:pStyle w:val="Brdtext"/>
      </w:pPr>
    </w:p>
    <w:p w14:paraId="6CA6BE25" w14:textId="7B0946B8" w:rsidR="00A063CC" w:rsidRPr="009A6A05" w:rsidRDefault="00A063CC" w:rsidP="00A66A02">
      <w:pPr>
        <w:pStyle w:val="Beskrivning"/>
      </w:pPr>
      <w:r>
        <w:t>Figur</w:t>
      </w:r>
      <w:r w:rsidR="00A66A02">
        <w:t xml:space="preserve"> </w:t>
      </w:r>
      <w:r w:rsidR="00A66A02">
        <w:fldChar w:fldCharType="begin"/>
      </w:r>
      <w:r w:rsidR="00A66A02">
        <w:instrText xml:space="preserve"> SEQ Figur \* ARABIC </w:instrText>
      </w:r>
      <w:r w:rsidR="00A66A02">
        <w:fldChar w:fldCharType="separate"/>
      </w:r>
      <w:r w:rsidR="00D84907">
        <w:t>1</w:t>
      </w:r>
      <w:r w:rsidR="00A66A02">
        <w:fldChar w:fldCharType="end"/>
      </w:r>
      <w:r w:rsidR="005154AD">
        <w:t>: Exempel på konsum</w:t>
      </w:r>
      <w:r w:rsidR="009C0B54">
        <w:t>tion</w:t>
      </w:r>
      <w:r w:rsidR="005154AD">
        <w:t xml:space="preserve"> av tjänsten</w:t>
      </w:r>
    </w:p>
    <w:p w14:paraId="19C89CE9" w14:textId="14485DFC" w:rsidR="00990C05" w:rsidRDefault="00990C05" w:rsidP="00D84907">
      <w:pPr>
        <w:pStyle w:val="Rubrik2"/>
        <w:numPr>
          <w:ilvl w:val="0"/>
          <w:numId w:val="0"/>
        </w:numPr>
      </w:pPr>
    </w:p>
    <w:p w14:paraId="5E483797" w14:textId="77777777" w:rsidR="00D06266" w:rsidRPr="00D06266" w:rsidRDefault="00D06266" w:rsidP="00857D10">
      <w:pPr>
        <w:pStyle w:val="Brdtext"/>
      </w:pPr>
    </w:p>
    <w:p w14:paraId="13898163" w14:textId="77777777" w:rsidR="00F622F2" w:rsidRDefault="00F622F2" w:rsidP="00DC5B49">
      <w:pPr>
        <w:pStyle w:val="Rubrik1"/>
      </w:pPr>
      <w:bookmarkStart w:id="81" w:name="_Toc163300579"/>
      <w:bookmarkStart w:id="82" w:name="_Toc163300881"/>
      <w:bookmarkStart w:id="83" w:name="_Toc201809466"/>
      <w:r>
        <w:lastRenderedPageBreak/>
        <w:t>Versionsinformation</w:t>
      </w:r>
      <w:bookmarkEnd w:id="81"/>
      <w:bookmarkEnd w:id="82"/>
      <w:bookmarkEnd w:id="83"/>
    </w:p>
    <w:p w14:paraId="1D356B2A" w14:textId="77777777" w:rsidR="00F622F2" w:rsidRDefault="00F622F2" w:rsidP="00857D10">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DC5B49">
      <w:pPr>
        <w:pStyle w:val="Rubrik2"/>
      </w:pPr>
      <w:bookmarkStart w:id="84" w:name="_Toc163300882"/>
      <w:r>
        <w:t>Oförändrade tjänstekontrakt</w:t>
      </w:r>
      <w:bookmarkEnd w:id="84"/>
    </w:p>
    <w:p w14:paraId="780677B5" w14:textId="77777777" w:rsidR="00D27518" w:rsidRDefault="00D27518" w:rsidP="00857D10">
      <w:pPr>
        <w:pStyle w:val="Brdtext"/>
      </w:pPr>
      <w:r>
        <w:t>Följande tjänstekontrakt har inte förändrats mellan version 1.0 och 1.1:</w:t>
      </w:r>
    </w:p>
    <w:p w14:paraId="2B2B4095" w14:textId="77777777" w:rsidR="005F7221" w:rsidRDefault="00B91FC9" w:rsidP="00857D10">
      <w:pPr>
        <w:pStyle w:val="Brdtext"/>
      </w:pPr>
      <w:r>
        <w:t>&lt;aktuellt först vid nästa under-version&gt;</w:t>
      </w:r>
    </w:p>
    <w:p w14:paraId="35596846" w14:textId="77777777" w:rsidR="00C80D82" w:rsidRDefault="00C80D82" w:rsidP="00DC5B49">
      <w:pPr>
        <w:pStyle w:val="Rubrik2"/>
      </w:pPr>
      <w:bookmarkStart w:id="85" w:name="_Toc163300883"/>
      <w:r>
        <w:t>Nya tjänstekontrakt</w:t>
      </w:r>
      <w:bookmarkEnd w:id="85"/>
    </w:p>
    <w:p w14:paraId="42021E98" w14:textId="77777777" w:rsidR="00C80D82" w:rsidRDefault="00C80D82" w:rsidP="00857D10">
      <w:pPr>
        <w:pStyle w:val="Brdtext"/>
      </w:pPr>
      <w:r>
        <w:t xml:space="preserve">Följande tjänstekontrakt finns </w:t>
      </w:r>
      <w:r w:rsidR="009D707B">
        <w:t xml:space="preserve">från och med </w:t>
      </w:r>
      <w:r>
        <w:t>version 1.1:</w:t>
      </w:r>
    </w:p>
    <w:p w14:paraId="665C8CE6" w14:textId="77777777" w:rsidR="002815F0" w:rsidRDefault="002815F0" w:rsidP="00857D10">
      <w:pPr>
        <w:pStyle w:val="Brdtext"/>
      </w:pPr>
    </w:p>
    <w:p w14:paraId="0796520A" w14:textId="77777777" w:rsidR="002815F0" w:rsidRPr="00C80D82" w:rsidRDefault="00B91FC9" w:rsidP="00857D10">
      <w:pPr>
        <w:pStyle w:val="Brdtext"/>
      </w:pPr>
      <w:r>
        <w:t>&lt;aktuellt först vid nästa under-version&gt;</w:t>
      </w:r>
    </w:p>
    <w:p w14:paraId="2CD5EE20" w14:textId="77777777" w:rsidR="00C80D82" w:rsidRPr="00D27518" w:rsidRDefault="00C80D82" w:rsidP="00DC5B49">
      <w:pPr>
        <w:pStyle w:val="Rubrik2"/>
      </w:pPr>
      <w:bookmarkStart w:id="86" w:name="_Toc163300884"/>
      <w:r>
        <w:t>Förändrade tjänstekontrakt</w:t>
      </w:r>
      <w:bookmarkEnd w:id="86"/>
    </w:p>
    <w:p w14:paraId="261D06B6" w14:textId="77777777" w:rsidR="00D27518" w:rsidRDefault="005C0F52" w:rsidP="00857D10">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3" w:history="1">
        <w:r w:rsidR="009229CF" w:rsidRPr="00196FE2">
          <w:rPr>
            <w:rStyle w:val="Hyperlnk"/>
          </w:rPr>
          <w:t>RIV Tekniska Anvisningar, Översikt.</w:t>
        </w:r>
      </w:hyperlink>
    </w:p>
    <w:p w14:paraId="429739BA" w14:textId="77777777" w:rsidR="00831A6D" w:rsidRDefault="00831A6D" w:rsidP="00857D10">
      <w:pPr>
        <w:pStyle w:val="Brdtext"/>
      </w:pPr>
      <w:r>
        <w:t>&lt;aktuellt först vid nästa under-version&gt;</w:t>
      </w:r>
    </w:p>
    <w:p w14:paraId="3E8E6498" w14:textId="77777777" w:rsidR="005C0F52" w:rsidRDefault="005C0F52" w:rsidP="00857D10">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1636"/>
        <w:gridCol w:w="1559"/>
        <w:gridCol w:w="2409"/>
      </w:tblGrid>
      <w:tr w:rsidR="00B35B6C" w14:paraId="64E3DF3F" w14:textId="77777777" w:rsidTr="00B35B6C">
        <w:tc>
          <w:tcPr>
            <w:tcW w:w="2390" w:type="dxa"/>
            <w:shd w:val="clear" w:color="auto" w:fill="auto"/>
          </w:tcPr>
          <w:p w14:paraId="77B5F4C1" w14:textId="77777777" w:rsidR="0090193F" w:rsidRPr="00666E10" w:rsidRDefault="0090193F" w:rsidP="00857D10">
            <w:pPr>
              <w:pStyle w:val="Brdtext"/>
            </w:pPr>
            <w:r w:rsidRPr="00666E10">
              <w:t>Tjänstekontrakt</w:t>
            </w:r>
          </w:p>
        </w:tc>
        <w:tc>
          <w:tcPr>
            <w:tcW w:w="1754" w:type="dxa"/>
            <w:tcBorders>
              <w:bottom w:val="single" w:sz="4" w:space="0" w:color="auto"/>
            </w:tcBorders>
            <w:shd w:val="clear" w:color="auto" w:fill="auto"/>
          </w:tcPr>
          <w:p w14:paraId="1A7B92A4" w14:textId="77777777" w:rsidR="0090193F" w:rsidRPr="00666E10" w:rsidRDefault="0090193F" w:rsidP="00857D10">
            <w:pPr>
              <w:pStyle w:val="Brdtext"/>
            </w:pPr>
            <w:r w:rsidRPr="00666E10">
              <w:t>Konsument</w:t>
            </w:r>
          </w:p>
        </w:tc>
        <w:tc>
          <w:tcPr>
            <w:tcW w:w="1688" w:type="dxa"/>
            <w:tcBorders>
              <w:bottom w:val="single" w:sz="4" w:space="0" w:color="auto"/>
            </w:tcBorders>
            <w:shd w:val="clear" w:color="auto" w:fill="auto"/>
          </w:tcPr>
          <w:p w14:paraId="11B5613E" w14:textId="77777777" w:rsidR="0090193F" w:rsidRPr="00666E10" w:rsidRDefault="0090193F" w:rsidP="00857D10">
            <w:pPr>
              <w:pStyle w:val="Brdtext"/>
            </w:pPr>
            <w:r w:rsidRPr="00666E10">
              <w:t>Producent</w:t>
            </w:r>
          </w:p>
        </w:tc>
        <w:tc>
          <w:tcPr>
            <w:tcW w:w="2787" w:type="dxa"/>
            <w:tcBorders>
              <w:bottom w:val="single" w:sz="4" w:space="0" w:color="auto"/>
            </w:tcBorders>
            <w:shd w:val="clear" w:color="auto" w:fill="auto"/>
          </w:tcPr>
          <w:p w14:paraId="76603BD2" w14:textId="77777777" w:rsidR="0090193F" w:rsidRPr="00666E10" w:rsidRDefault="0090193F" w:rsidP="00857D10">
            <w:pPr>
              <w:pStyle w:val="Brdtext"/>
            </w:pPr>
            <w:r w:rsidRPr="00666E10">
              <w:t>Kompatibilitet</w:t>
            </w:r>
          </w:p>
        </w:tc>
      </w:tr>
      <w:tr w:rsidR="00B35B6C" w14:paraId="62ADE450" w14:textId="77777777" w:rsidTr="00B35B6C">
        <w:tc>
          <w:tcPr>
            <w:tcW w:w="2390" w:type="dxa"/>
            <w:vMerge w:val="restart"/>
            <w:shd w:val="clear" w:color="auto" w:fill="auto"/>
          </w:tcPr>
          <w:p w14:paraId="14F86CC0" w14:textId="28ACF1E5" w:rsidR="00D4666D" w:rsidRDefault="00F77CDF" w:rsidP="00857D10">
            <w:pPr>
              <w:pStyle w:val="Brdtext"/>
            </w:pPr>
            <w:r>
              <w:t>GetRequestActivitiesRequest</w:t>
            </w:r>
          </w:p>
        </w:tc>
        <w:tc>
          <w:tcPr>
            <w:tcW w:w="1754" w:type="dxa"/>
            <w:shd w:val="clear" w:color="auto" w:fill="FFFFFF"/>
          </w:tcPr>
          <w:p w14:paraId="1970B4B4" w14:textId="54C9FF99" w:rsidR="00D4666D" w:rsidRDefault="00CB657B" w:rsidP="00857D10">
            <w:pPr>
              <w:pStyle w:val="Brdtext"/>
            </w:pPr>
            <w:r>
              <w:t>1.0</w:t>
            </w:r>
          </w:p>
        </w:tc>
        <w:tc>
          <w:tcPr>
            <w:tcW w:w="1688" w:type="dxa"/>
            <w:shd w:val="clear" w:color="auto" w:fill="FFFFFF"/>
          </w:tcPr>
          <w:p w14:paraId="13D124A7" w14:textId="77777777" w:rsidR="00D4666D" w:rsidRDefault="00D4666D" w:rsidP="00857D10">
            <w:pPr>
              <w:pStyle w:val="Brdtext"/>
            </w:pPr>
            <w:r>
              <w:t>1.0</w:t>
            </w:r>
          </w:p>
        </w:tc>
        <w:tc>
          <w:tcPr>
            <w:tcW w:w="2787" w:type="dxa"/>
            <w:shd w:val="clear" w:color="auto" w:fill="FFFFFF"/>
          </w:tcPr>
          <w:p w14:paraId="5977C42D" w14:textId="77777777" w:rsidR="00D4666D" w:rsidRDefault="00D4666D" w:rsidP="00857D10">
            <w:pPr>
              <w:pStyle w:val="Brdtext"/>
            </w:pPr>
          </w:p>
        </w:tc>
      </w:tr>
      <w:tr w:rsidR="00B35B6C" w14:paraId="63756550" w14:textId="77777777" w:rsidTr="00B35B6C">
        <w:tc>
          <w:tcPr>
            <w:tcW w:w="2390" w:type="dxa"/>
            <w:vMerge/>
            <w:shd w:val="clear" w:color="auto" w:fill="auto"/>
          </w:tcPr>
          <w:p w14:paraId="441CB577" w14:textId="77777777" w:rsidR="00D4666D" w:rsidRPr="00BD2146" w:rsidRDefault="00D4666D" w:rsidP="00857D10">
            <w:pPr>
              <w:pStyle w:val="Brdtext"/>
            </w:pPr>
          </w:p>
        </w:tc>
        <w:tc>
          <w:tcPr>
            <w:tcW w:w="1754" w:type="dxa"/>
            <w:shd w:val="clear" w:color="auto" w:fill="FFFFFF"/>
          </w:tcPr>
          <w:p w14:paraId="1C6A7F5B" w14:textId="77777777" w:rsidR="00D4666D" w:rsidRDefault="00D4666D" w:rsidP="00857D10">
            <w:pPr>
              <w:pStyle w:val="Brdtext"/>
            </w:pPr>
            <w:r>
              <w:t>1.0</w:t>
            </w:r>
          </w:p>
        </w:tc>
        <w:tc>
          <w:tcPr>
            <w:tcW w:w="1688" w:type="dxa"/>
            <w:shd w:val="clear" w:color="auto" w:fill="FFFFFF"/>
          </w:tcPr>
          <w:p w14:paraId="3CA499D4" w14:textId="63B81557" w:rsidR="00D4666D" w:rsidRDefault="00CB657B" w:rsidP="00857D10">
            <w:pPr>
              <w:pStyle w:val="Brdtext"/>
            </w:pPr>
            <w:r>
              <w:t>1.0</w:t>
            </w:r>
          </w:p>
        </w:tc>
        <w:tc>
          <w:tcPr>
            <w:tcW w:w="2787" w:type="dxa"/>
            <w:shd w:val="clear" w:color="auto" w:fill="FFFFFF"/>
          </w:tcPr>
          <w:p w14:paraId="11AE36B4" w14:textId="77777777" w:rsidR="00D4666D" w:rsidRDefault="00D4666D" w:rsidP="00857D10">
            <w:pPr>
              <w:pStyle w:val="Brdtext"/>
            </w:pPr>
          </w:p>
        </w:tc>
      </w:tr>
      <w:tr w:rsidR="00B35B6C" w14:paraId="29D38E81" w14:textId="77777777" w:rsidTr="00B35B6C">
        <w:tc>
          <w:tcPr>
            <w:tcW w:w="2390" w:type="dxa"/>
            <w:vMerge w:val="restart"/>
            <w:shd w:val="clear" w:color="auto" w:fill="auto"/>
          </w:tcPr>
          <w:p w14:paraId="29BCAAAC" w14:textId="2AF57F67" w:rsidR="0014342E" w:rsidRPr="007B61F4" w:rsidRDefault="00C86357" w:rsidP="00857D10">
            <w:pPr>
              <w:pStyle w:val="Brdtext"/>
            </w:pPr>
            <w:r>
              <w:t>GetRequestActivitiesResponse</w:t>
            </w:r>
          </w:p>
        </w:tc>
        <w:tc>
          <w:tcPr>
            <w:tcW w:w="1754" w:type="dxa"/>
            <w:shd w:val="clear" w:color="auto" w:fill="FFFFFF"/>
          </w:tcPr>
          <w:p w14:paraId="45EC3E95" w14:textId="767393B5" w:rsidR="0014342E" w:rsidRDefault="00CB657B" w:rsidP="00857D10">
            <w:pPr>
              <w:pStyle w:val="Brdtext"/>
            </w:pPr>
            <w:r>
              <w:t>1.0</w:t>
            </w:r>
          </w:p>
        </w:tc>
        <w:tc>
          <w:tcPr>
            <w:tcW w:w="1688" w:type="dxa"/>
            <w:shd w:val="clear" w:color="auto" w:fill="FFFFFF"/>
          </w:tcPr>
          <w:p w14:paraId="1329B984" w14:textId="77777777" w:rsidR="0014342E" w:rsidRDefault="0014342E" w:rsidP="00857D10">
            <w:pPr>
              <w:pStyle w:val="Brdtext"/>
            </w:pPr>
            <w:r>
              <w:t>1.0</w:t>
            </w:r>
          </w:p>
        </w:tc>
        <w:tc>
          <w:tcPr>
            <w:tcW w:w="2787" w:type="dxa"/>
            <w:shd w:val="clear" w:color="auto" w:fill="FFFFFF"/>
          </w:tcPr>
          <w:p w14:paraId="42BEB932" w14:textId="77777777" w:rsidR="0014342E" w:rsidRDefault="0014342E" w:rsidP="00857D10">
            <w:pPr>
              <w:pStyle w:val="Brdtext"/>
            </w:pPr>
          </w:p>
        </w:tc>
      </w:tr>
      <w:tr w:rsidR="00B35B6C" w14:paraId="316D7523" w14:textId="77777777" w:rsidTr="00B35B6C">
        <w:tc>
          <w:tcPr>
            <w:tcW w:w="2390" w:type="dxa"/>
            <w:vMerge/>
            <w:shd w:val="clear" w:color="auto" w:fill="auto"/>
          </w:tcPr>
          <w:p w14:paraId="340EAE73" w14:textId="77777777" w:rsidR="0014342E" w:rsidRPr="007B61F4" w:rsidRDefault="0014342E" w:rsidP="00857D10">
            <w:pPr>
              <w:pStyle w:val="Brdtext"/>
            </w:pPr>
          </w:p>
        </w:tc>
        <w:tc>
          <w:tcPr>
            <w:tcW w:w="1754" w:type="dxa"/>
            <w:shd w:val="clear" w:color="auto" w:fill="FFFFFF"/>
          </w:tcPr>
          <w:p w14:paraId="32474579" w14:textId="77777777" w:rsidR="0014342E" w:rsidRDefault="0014342E" w:rsidP="00857D10">
            <w:pPr>
              <w:pStyle w:val="Brdtext"/>
            </w:pPr>
            <w:r>
              <w:t>1.0</w:t>
            </w:r>
          </w:p>
        </w:tc>
        <w:tc>
          <w:tcPr>
            <w:tcW w:w="1688" w:type="dxa"/>
            <w:shd w:val="clear" w:color="auto" w:fill="FFFFFF"/>
          </w:tcPr>
          <w:p w14:paraId="734108AC" w14:textId="6C7A83BD" w:rsidR="0014342E" w:rsidRDefault="00CB657B" w:rsidP="00857D10">
            <w:pPr>
              <w:pStyle w:val="Brdtext"/>
            </w:pPr>
            <w:r>
              <w:t>1.0</w:t>
            </w:r>
          </w:p>
        </w:tc>
        <w:tc>
          <w:tcPr>
            <w:tcW w:w="2787" w:type="dxa"/>
            <w:shd w:val="clear" w:color="auto" w:fill="FFFFFF"/>
          </w:tcPr>
          <w:p w14:paraId="20F6A6E5" w14:textId="77777777" w:rsidR="0014342E" w:rsidRDefault="0014342E" w:rsidP="00857D10">
            <w:pPr>
              <w:pStyle w:val="Brdtext"/>
            </w:pPr>
          </w:p>
        </w:tc>
      </w:tr>
    </w:tbl>
    <w:p w14:paraId="674CA4C0" w14:textId="77777777" w:rsidR="00F049D9" w:rsidRDefault="00F049D9" w:rsidP="00857D10">
      <w:pPr>
        <w:pStyle w:val="Brdtext"/>
      </w:pPr>
    </w:p>
    <w:p w14:paraId="025936BD" w14:textId="77777777" w:rsidR="005C0AC0" w:rsidRDefault="005C0AC0" w:rsidP="00DC5B49">
      <w:pPr>
        <w:pStyle w:val="Rubrik2"/>
      </w:pPr>
      <w:bookmarkStart w:id="87" w:name="_Toc163300885"/>
      <w:r>
        <w:t>Utgångna tjänstekontrakt</w:t>
      </w:r>
      <w:bookmarkEnd w:id="87"/>
    </w:p>
    <w:p w14:paraId="3395B419" w14:textId="77777777" w:rsidR="005C0AC0" w:rsidRPr="005C0AC0" w:rsidRDefault="005C0AC0" w:rsidP="00857D10">
      <w:pPr>
        <w:pStyle w:val="Brdtext"/>
      </w:pPr>
      <w:r>
        <w:t>Följande tjänstekontrakt har utgått</w:t>
      </w:r>
      <w:r w:rsidR="009151BB">
        <w:t>:</w:t>
      </w:r>
    </w:p>
    <w:p w14:paraId="112AE8D9" w14:textId="77777777" w:rsidR="00EB7B93" w:rsidRDefault="00EB7B93" w:rsidP="00857D10">
      <w:pPr>
        <w:pStyle w:val="Brdtext"/>
      </w:pPr>
    </w:p>
    <w:p w14:paraId="36337512" w14:textId="77777777" w:rsidR="009151BB" w:rsidRPr="00C80D82" w:rsidRDefault="009151BB" w:rsidP="00857D10">
      <w:pPr>
        <w:pStyle w:val="Brdtext"/>
      </w:pPr>
      <w:r>
        <w:t>&lt;aktuellt först vid nästa under-version&gt;</w:t>
      </w:r>
    </w:p>
    <w:p w14:paraId="6F1EFBC4" w14:textId="77777777" w:rsidR="005C0AC0" w:rsidRPr="005C0AC0" w:rsidRDefault="005C0AC0" w:rsidP="00857D10">
      <w:pPr>
        <w:pStyle w:val="Brdtext"/>
      </w:pPr>
    </w:p>
    <w:p w14:paraId="12AD924E" w14:textId="77777777" w:rsidR="00FB2610" w:rsidRPr="00FB2610" w:rsidRDefault="00FB2610" w:rsidP="00857D10">
      <w:pPr>
        <w:pStyle w:val="Brdtext"/>
      </w:pPr>
    </w:p>
    <w:p w14:paraId="27D276CE" w14:textId="77777777" w:rsidR="002D3F10" w:rsidRDefault="002D3F10" w:rsidP="00DC5B49">
      <w:pPr>
        <w:pStyle w:val="Rubrik1"/>
      </w:pPr>
      <w:bookmarkStart w:id="88" w:name="_Toc163300581"/>
      <w:bookmarkStart w:id="89" w:name="_Toc163300887"/>
      <w:bookmarkStart w:id="90" w:name="_Toc201809467"/>
      <w:r>
        <w:lastRenderedPageBreak/>
        <w:t>Generella regler</w:t>
      </w:r>
      <w:bookmarkEnd w:id="88"/>
      <w:bookmarkEnd w:id="89"/>
      <w:bookmarkEnd w:id="90"/>
    </w:p>
    <w:p w14:paraId="502486B7" w14:textId="77777777" w:rsidR="00D43617" w:rsidRDefault="00D43617" w:rsidP="00DC5B49">
      <w:pPr>
        <w:pStyle w:val="Rubrik2"/>
      </w:pPr>
      <w:bookmarkStart w:id="91" w:name="_Toc163300888"/>
      <w:r>
        <w:t>Format för Datum</w:t>
      </w:r>
      <w:bookmarkEnd w:id="91"/>
    </w:p>
    <w:p w14:paraId="2450F811" w14:textId="77777777" w:rsidR="00D43617" w:rsidRDefault="00D43617" w:rsidP="00857D10">
      <w:pPr>
        <w:pStyle w:val="Brdtext"/>
      </w:pPr>
      <w:r>
        <w:t>Några av tjänsterna inom tidbokning handlar om att söka efter information baserat på datum.</w:t>
      </w:r>
    </w:p>
    <w:p w14:paraId="514978FE" w14:textId="77777777" w:rsidR="00D43617" w:rsidRPr="00D43617" w:rsidRDefault="00D43617" w:rsidP="00857D10">
      <w:pPr>
        <w:pStyle w:val="Brd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DC5B49">
      <w:pPr>
        <w:pStyle w:val="Rubrik2"/>
      </w:pPr>
      <w:bookmarkStart w:id="92" w:name="_Toc163300889"/>
      <w:r>
        <w:t>Format för tidpunkter</w:t>
      </w:r>
      <w:bookmarkEnd w:id="92"/>
    </w:p>
    <w:p w14:paraId="271FBB58" w14:textId="77777777" w:rsidR="00D43617" w:rsidRDefault="00D43617" w:rsidP="00857D10">
      <w:pPr>
        <w:pStyle w:val="Brdtext"/>
      </w:pPr>
      <w:r>
        <w:t>Flera av tjänsterna inom tidbokning handlar om att utbyta information om tidpunkter.</w:t>
      </w:r>
    </w:p>
    <w:p w14:paraId="0762D419" w14:textId="74C9331C" w:rsidR="002D3F10" w:rsidRDefault="002D3F10" w:rsidP="00857D10">
      <w:pPr>
        <w:pStyle w:val="Brd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DC5B49">
      <w:pPr>
        <w:pStyle w:val="Rubrik2"/>
      </w:pPr>
      <w:bookmarkStart w:id="93" w:name="_Toc163300890"/>
      <w:r>
        <w:t>Tidszon för tidpunkter</w:t>
      </w:r>
      <w:bookmarkEnd w:id="93"/>
    </w:p>
    <w:p w14:paraId="4EE50BFA" w14:textId="77777777" w:rsidR="00B41FA4" w:rsidRDefault="00D43617" w:rsidP="00857D10">
      <w:pPr>
        <w:pStyle w:val="Brd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DC5B49">
      <w:pPr>
        <w:pStyle w:val="Rubrik2"/>
      </w:pPr>
      <w:r>
        <w:t>Statusrapportering</w:t>
      </w:r>
    </w:p>
    <w:p w14:paraId="33C35DC2" w14:textId="36BC3094" w:rsidR="00AE09FD" w:rsidRDefault="00B41FA4" w:rsidP="00857D10">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4CE135B" w14:textId="4DF7A468" w:rsidR="00EE3B7C" w:rsidRDefault="00EE3B7C" w:rsidP="00857D10">
      <w:pPr>
        <w:pStyle w:val="Brdtext"/>
      </w:pPr>
      <w:r w:rsidRPr="00B41FA4">
        <w:t xml:space="preserve">Vid ett </w:t>
      </w:r>
      <w:r w:rsidRPr="001C0A72">
        <w:rPr>
          <w:b/>
        </w:rPr>
        <w:t>logiskt fel i</w:t>
      </w:r>
      <w:r>
        <w:t xml:space="preserve"> tjänsterna levereras resultCode och </w:t>
      </w:r>
      <w:r w:rsidRPr="00B41FA4">
        <w:t>resultText</w:t>
      </w:r>
      <w:r>
        <w:t>.</w:t>
      </w:r>
      <w:r>
        <w:br/>
      </w:r>
      <w:r w:rsidRPr="00373921">
        <w:t xml:space="preserve">Syftet med resultText är att tjänstekonsumenten av tjänsten ska kunna visa upp informationen för </w:t>
      </w:r>
      <w:r>
        <w:t>användaren</w:t>
      </w:r>
      <w:r w:rsidRPr="00373921">
        <w:t>.</w:t>
      </w:r>
    </w:p>
    <w:p w14:paraId="60C963AC" w14:textId="77777777" w:rsidR="00EE3B7C" w:rsidRDefault="00EE3B7C" w:rsidP="00857D10">
      <w:pPr>
        <w:pStyle w:val="Brdtext"/>
      </w:pPr>
      <w:r>
        <w:t>resultCode kan vara:</w:t>
      </w:r>
    </w:p>
    <w:p w14:paraId="2901A09E" w14:textId="77777777" w:rsidR="00EE3B7C" w:rsidRDefault="00EE3B7C" w:rsidP="00857D10">
      <w:pPr>
        <w:pStyle w:val="Brdtext"/>
      </w:pPr>
      <w:r>
        <w:t xml:space="preserve">OK </w:t>
      </w:r>
      <w:r>
        <w:br/>
        <w:t>transaktionen har utförts enligt uppdraget i frågemeddelandet.</w:t>
      </w:r>
    </w:p>
    <w:p w14:paraId="3E7B8CCA" w14:textId="306AFDA1" w:rsidR="00EE3B7C" w:rsidRPr="00B41FA4" w:rsidRDefault="00EE3B7C" w:rsidP="00857D10">
      <w:pPr>
        <w:pStyle w:val="Brdtext"/>
      </w:pPr>
      <w:r>
        <w:t xml:space="preserve">INFO </w:t>
      </w:r>
      <w:r>
        <w:br/>
        <w:t xml:space="preserve">transaktionen har </w:t>
      </w:r>
      <w:bookmarkStart w:id="94" w:name="OLE_LINK7"/>
      <w:bookmarkStart w:id="95" w:name="OLE_LINK8"/>
      <w:r>
        <w:t xml:space="preserve">utförts </w:t>
      </w:r>
      <w:bookmarkEnd w:id="94"/>
      <w:bookmarkEnd w:id="95"/>
      <w:r>
        <w:t>enligt uppdraget i frågemeddelandet, men det finns ett meddelande som tjänstekonsumenten måste visa upp för invånaren.</w:t>
      </w:r>
    </w:p>
    <w:p w14:paraId="24D4EE7C" w14:textId="63C844A5" w:rsidR="00EE3B7C" w:rsidRDefault="00EE3B7C" w:rsidP="00857D10">
      <w:pPr>
        <w:pStyle w:val="Brdtext"/>
      </w:pPr>
      <w:r>
        <w:t>ERROR</w:t>
      </w:r>
      <w:r>
        <w:br/>
        <w:t xml:space="preserve">transaktionen har INTE kunnat utföras enligt uppdrag i frågemeddelandet p.g.a. logiskt fel. Det finns ett meddelande som konsumenten </w:t>
      </w:r>
      <w:r w:rsidR="00BF5962">
        <w:t>kan</w:t>
      </w:r>
      <w:r>
        <w:t xml:space="preserve"> visa upp. </w:t>
      </w:r>
    </w:p>
    <w:p w14:paraId="3C9E6759" w14:textId="77777777" w:rsidR="00BC36AE" w:rsidRDefault="00BC36AE" w:rsidP="00DC5B49">
      <w:pPr>
        <w:pStyle w:val="Rubrik2"/>
      </w:pPr>
      <w:bookmarkStart w:id="96" w:name="_Toc163300898"/>
      <w:r>
        <w:t>Regler</w:t>
      </w:r>
      <w:bookmarkEnd w:id="96"/>
    </w:p>
    <w:p w14:paraId="70A2BE49" w14:textId="77777777" w:rsidR="006759C1" w:rsidRDefault="006759C1" w:rsidP="006759C1">
      <w:pPr>
        <w:pStyle w:val="Rubrik3"/>
        <w:ind w:left="142"/>
      </w:pPr>
      <w:r>
        <w:t>Uppdatering av Engagemangsindex</w:t>
      </w:r>
    </w:p>
    <w:p w14:paraId="2E6ADB99" w14:textId="25B12376" w:rsidR="006759C1" w:rsidRPr="00B95219" w:rsidRDefault="006759C1" w:rsidP="006759C1">
      <w:pPr>
        <w:pStyle w:val="Brdtext"/>
      </w:pPr>
      <w:r>
        <w:t xml:space="preserve">För att tjänsteproducenter inte ska bli anropade i onödan dvs när de inte har någon information om avsedd patient så behöver tjänsteproducenten uppdatera Engagemangsindex med relevant </w:t>
      </w:r>
      <w:r>
        <w:lastRenderedPageBreak/>
        <w:t>info</w:t>
      </w:r>
      <w:r w:rsidR="00D84907">
        <w:t>rmation</w:t>
      </w:r>
      <w:r>
        <w:t xml:space="preserve"> så detta </w:t>
      </w:r>
      <w:r w:rsidR="005A6089">
        <w:t>kan undvikas. Denna</w:t>
      </w:r>
      <w:r>
        <w:t xml:space="preserve"> är beskriven i Tjänstekontraktsbeskrivningen för Engagemangsindex kapitel 2.1</w:t>
      </w:r>
      <w:r w:rsidR="00D84907">
        <w:t>:</w:t>
      </w:r>
      <w:r>
        <w:t xml:space="preserve"> Nationella remissprocessen (careprocess:request).</w:t>
      </w:r>
    </w:p>
    <w:p w14:paraId="7697BA49" w14:textId="6B8BE37A" w:rsidR="00FC6C17" w:rsidRPr="00FC6C17" w:rsidRDefault="00FC6C17" w:rsidP="00857D10">
      <w:pPr>
        <w:pStyle w:val="Brdtext"/>
      </w:pPr>
    </w:p>
    <w:p w14:paraId="57136A8F" w14:textId="77777777" w:rsidR="000A6314" w:rsidRPr="008B1CF9" w:rsidRDefault="000A6314" w:rsidP="000A6314"/>
    <w:p w14:paraId="1EEBDA46" w14:textId="6F83F1CF" w:rsidR="00BD487E" w:rsidRDefault="00177F2F" w:rsidP="00DC5B49">
      <w:pPr>
        <w:pStyle w:val="Rubrik1"/>
      </w:pPr>
      <w:bookmarkStart w:id="97" w:name="_Toc201809468"/>
      <w:r>
        <w:lastRenderedPageBreak/>
        <w:t>GetRequestActivities</w:t>
      </w:r>
      <w:bookmarkEnd w:id="97"/>
    </w:p>
    <w:p w14:paraId="24C174C0" w14:textId="23D7F879" w:rsidR="009645B6" w:rsidRPr="009645B6" w:rsidRDefault="005F553F" w:rsidP="00857D10">
      <w:pPr>
        <w:pStyle w:val="Brd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5B49">
      <w:pPr>
        <w:pStyle w:val="Rubrik2"/>
      </w:pPr>
      <w:r>
        <w:t>Frivillighet</w:t>
      </w:r>
    </w:p>
    <w:p w14:paraId="3C336BC4" w14:textId="0B276545" w:rsidR="00B06791" w:rsidRPr="00AE09FD" w:rsidRDefault="00CE47D3" w:rsidP="00857D10">
      <w:pPr>
        <w:pStyle w:val="Brdtext"/>
      </w:pPr>
      <w:r>
        <w:t>Tjänsten är obligatorisk</w:t>
      </w:r>
      <w:r w:rsidR="00523DB1">
        <w:t xml:space="preserve"> i samanhanget</w:t>
      </w:r>
      <w:r>
        <w:t>.</w:t>
      </w:r>
      <w:r w:rsidR="00B06791">
        <w:t xml:space="preserve"> </w:t>
      </w:r>
    </w:p>
    <w:p w14:paraId="1BBA254F" w14:textId="77777777" w:rsidR="00BD487E" w:rsidRDefault="00BD487E" w:rsidP="00DC5B49">
      <w:pPr>
        <w:pStyle w:val="Rubrik2"/>
      </w:pPr>
      <w:r>
        <w:t>Version</w:t>
      </w:r>
    </w:p>
    <w:p w14:paraId="4F35F8C7" w14:textId="77777777" w:rsidR="00BD487E" w:rsidRDefault="00BD487E" w:rsidP="00857D10">
      <w:pPr>
        <w:pStyle w:val="Brdtext"/>
      </w:pPr>
      <w:r>
        <w:t>Tjänsten finns sedan 1.0.</w:t>
      </w:r>
    </w:p>
    <w:p w14:paraId="6495C328" w14:textId="77777777" w:rsidR="00BD487E" w:rsidRDefault="00BD487E" w:rsidP="00857D10">
      <w:pPr>
        <w:pStyle w:val="Brdtext"/>
      </w:pPr>
      <w:r>
        <w:t>Tjänsten har inte uppdaterats sedan 1.0.</w:t>
      </w:r>
    </w:p>
    <w:p w14:paraId="606CBFB4" w14:textId="77777777" w:rsidR="00BD487E" w:rsidRDefault="00BD487E" w:rsidP="00DC5B49">
      <w:pPr>
        <w:pStyle w:val="Rubrik2"/>
      </w:pPr>
      <w:r>
        <w:t>SLA-krav</w:t>
      </w:r>
    </w:p>
    <w:p w14:paraId="7375A559" w14:textId="77777777" w:rsidR="009645B6" w:rsidRDefault="009645B6" w:rsidP="00857D10">
      <w:pPr>
        <w:pStyle w:val="Brd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77777777" w:rsidR="009645B6" w:rsidRDefault="009645B6" w:rsidP="00857D10">
            <w:r>
              <w:t>Ett anrop är atomärt i betydelsen att en begäran ska fullföljas i sin helhet eller inte alls</w:t>
            </w:r>
          </w:p>
        </w:tc>
      </w:tr>
    </w:tbl>
    <w:p w14:paraId="23C31F45" w14:textId="77777777" w:rsidR="009645B6" w:rsidRPr="009764E1" w:rsidRDefault="009645B6" w:rsidP="009645B6"/>
    <w:p w14:paraId="0F93661F" w14:textId="77777777" w:rsidR="009645B6" w:rsidRDefault="009645B6" w:rsidP="00857D10">
      <w:pPr>
        <w:pStyle w:val="Brdtext"/>
      </w:pPr>
    </w:p>
    <w:p w14:paraId="76E7F578" w14:textId="1AEBC90A" w:rsidR="00BD487E" w:rsidRDefault="000B4146" w:rsidP="00DC5B49">
      <w:pPr>
        <w:pStyle w:val="Rubrik2"/>
      </w:pPr>
      <w:r>
        <w:t>GetRequestActivities</w:t>
      </w:r>
      <w:r w:rsidR="00AD3A77">
        <w:t>Request</w:t>
      </w:r>
      <w:r>
        <w:t xml:space="preserve"> </w:t>
      </w:r>
    </w:p>
    <w:p w14:paraId="7E5E6A96" w14:textId="5F19A76F" w:rsidR="00A75C77" w:rsidRPr="00382978" w:rsidRDefault="00A75C77" w:rsidP="00857D10">
      <w:pPr>
        <w:pStyle w:val="Brd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52"/>
        <w:gridCol w:w="1710"/>
        <w:gridCol w:w="2064"/>
        <w:gridCol w:w="1138"/>
        <w:gridCol w:w="1765"/>
        <w:gridCol w:w="1741"/>
      </w:tblGrid>
      <w:tr w:rsidR="00295D8B" w:rsidRPr="0057096A" w14:paraId="4DCD474B" w14:textId="77777777" w:rsidTr="00AC7BA4">
        <w:trPr>
          <w:trHeight w:val="516"/>
        </w:trPr>
        <w:tc>
          <w:tcPr>
            <w:tcW w:w="555"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903"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90" w:type="pct"/>
          </w:tcPr>
          <w:p w14:paraId="27879BA4" w14:textId="77777777" w:rsidR="00295D8B" w:rsidRDefault="00295D8B" w:rsidP="00295D8B">
            <w:pPr>
              <w:jc w:val="center"/>
              <w:rPr>
                <w:rFonts w:eastAsia="Arial Unicode MS" w:cs="Arial"/>
              </w:rPr>
            </w:pPr>
            <w:r w:rsidRPr="0057096A">
              <w:rPr>
                <w:rFonts w:cs="Arial"/>
                <w:b/>
              </w:rPr>
              <w:t>Format</w:t>
            </w:r>
          </w:p>
        </w:tc>
        <w:tc>
          <w:tcPr>
            <w:tcW w:w="601" w:type="pct"/>
          </w:tcPr>
          <w:p w14:paraId="186AA6D7" w14:textId="77777777" w:rsidR="00295D8B" w:rsidRDefault="00295D8B" w:rsidP="00F638A1">
            <w:pPr>
              <w:jc w:val="center"/>
              <w:rPr>
                <w:rFonts w:eastAsia="Arial Unicode MS" w:cs="Arial"/>
              </w:rPr>
            </w:pPr>
            <w:r w:rsidRPr="0057096A">
              <w:rPr>
                <w:rFonts w:cs="Arial"/>
                <w:b/>
              </w:rPr>
              <w:t>Mult</w:t>
            </w:r>
          </w:p>
        </w:tc>
        <w:tc>
          <w:tcPr>
            <w:tcW w:w="932" w:type="pct"/>
          </w:tcPr>
          <w:p w14:paraId="4E8F4BCA" w14:textId="77777777" w:rsidR="00295D8B" w:rsidRPr="007C0A4D" w:rsidRDefault="00295D8B" w:rsidP="005A75A7">
            <w:pPr>
              <w:pStyle w:val="Default"/>
              <w:rPr>
                <w:rFonts w:ascii="Arial" w:hAnsi="Arial" w:cs="Arial"/>
                <w:sz w:val="20"/>
                <w:szCs w:val="20"/>
              </w:rPr>
            </w:pPr>
            <w:r w:rsidRPr="007C0A4D">
              <w:rPr>
                <w:rFonts w:ascii="Arial" w:hAnsi="Arial" w:cs="Arial"/>
                <w:b/>
                <w:sz w:val="20"/>
                <w:szCs w:val="20"/>
              </w:rPr>
              <w:t>Kodverk/ värdemängd/ev begränsningar</w:t>
            </w:r>
          </w:p>
        </w:tc>
        <w:tc>
          <w:tcPr>
            <w:tcW w:w="919" w:type="pct"/>
          </w:tcPr>
          <w:p w14:paraId="6A5B5B5F" w14:textId="77777777" w:rsidR="00295D8B" w:rsidRDefault="00295D8B" w:rsidP="005A75A7">
            <w:pPr>
              <w:rPr>
                <w:rFonts w:eastAsia="Arial Unicode MS" w:cs="Arial"/>
              </w:rPr>
            </w:pPr>
            <w:r w:rsidRPr="0057096A">
              <w:rPr>
                <w:rFonts w:cs="Arial"/>
                <w:b/>
              </w:rPr>
              <w:t>Beslutsregel</w:t>
            </w:r>
          </w:p>
        </w:tc>
      </w:tr>
      <w:tr w:rsidR="00295D8B" w:rsidRPr="0057096A" w14:paraId="39E77CE5" w14:textId="77777777" w:rsidTr="00AC7BA4">
        <w:trPr>
          <w:trHeight w:val="516"/>
        </w:trPr>
        <w:tc>
          <w:tcPr>
            <w:tcW w:w="555" w:type="pct"/>
          </w:tcPr>
          <w:p w14:paraId="740801F4" w14:textId="64A20E23" w:rsidR="00295D8B" w:rsidRPr="00295D8B" w:rsidRDefault="00085D89" w:rsidP="005A75A7">
            <w:pPr>
              <w:rPr>
                <w:rFonts w:cs="Arial"/>
              </w:rPr>
            </w:pPr>
            <w:r w:rsidRPr="00295D8B">
              <w:rPr>
                <w:rFonts w:cs="Arial"/>
              </w:rPr>
              <w:t>P</w:t>
            </w:r>
            <w:r w:rsidR="00295D8B" w:rsidRPr="00295D8B">
              <w:rPr>
                <w:rFonts w:cs="Arial"/>
              </w:rPr>
              <w:t>ersonid</w:t>
            </w:r>
          </w:p>
        </w:tc>
        <w:tc>
          <w:tcPr>
            <w:tcW w:w="903" w:type="pct"/>
          </w:tcPr>
          <w:p w14:paraId="723FD471" w14:textId="749F7FA3" w:rsidR="00295D8B" w:rsidRPr="00295D8B" w:rsidRDefault="00295D8B" w:rsidP="005A75A7">
            <w:pPr>
              <w:pStyle w:val="Default"/>
              <w:rPr>
                <w:rFonts w:ascii="Arial" w:hAnsi="Arial" w:cs="Arial"/>
                <w:b/>
                <w:sz w:val="20"/>
                <w:szCs w:val="20"/>
                <w:lang w:val="sv-SE"/>
              </w:rPr>
            </w:pPr>
            <w:r>
              <w:rPr>
                <w:rFonts w:ascii="Arial" w:hAnsi="Arial" w:cs="Arial"/>
                <w:sz w:val="20"/>
                <w:szCs w:val="20"/>
                <w:lang w:val="sv-SE"/>
              </w:rPr>
              <w:t>Invånarens personnummer</w:t>
            </w:r>
          </w:p>
        </w:tc>
        <w:tc>
          <w:tcPr>
            <w:tcW w:w="1090" w:type="pct"/>
          </w:tcPr>
          <w:p w14:paraId="450969DB" w14:textId="662697DC" w:rsidR="00A75C77" w:rsidRDefault="00AC7BA4" w:rsidP="00295D8B">
            <w:pPr>
              <w:jc w:val="center"/>
              <w:rPr>
                <w:rFonts w:eastAsia="Arial Unicode MS" w:cs="Arial"/>
              </w:rPr>
            </w:pPr>
            <w:r>
              <w:rPr>
                <w:rFonts w:eastAsia="Arial Unicode MS" w:cs="Arial"/>
              </w:rPr>
              <w:t>SubjectOfCareIdType</w:t>
            </w:r>
          </w:p>
          <w:p w14:paraId="15C5D4FC" w14:textId="1CF34C7E" w:rsidR="00295D8B" w:rsidRPr="0057096A" w:rsidRDefault="00295D8B" w:rsidP="00295D8B">
            <w:pPr>
              <w:jc w:val="center"/>
              <w:rPr>
                <w:rFonts w:cs="Arial"/>
                <w:b/>
              </w:rPr>
            </w:pPr>
            <w:r>
              <w:rPr>
                <w:rFonts w:eastAsia="Arial Unicode MS" w:cs="Arial"/>
              </w:rPr>
              <w:t>Person eller samordnings-nummer enligt skatteverkets definition 12 tecken.</w:t>
            </w:r>
          </w:p>
        </w:tc>
        <w:tc>
          <w:tcPr>
            <w:tcW w:w="601" w:type="pct"/>
          </w:tcPr>
          <w:p w14:paraId="61888A9B" w14:textId="2C6DF70B" w:rsidR="00295D8B" w:rsidRPr="00295D8B" w:rsidRDefault="00F638A1" w:rsidP="00F638A1">
            <w:pPr>
              <w:jc w:val="center"/>
              <w:rPr>
                <w:rFonts w:cs="Arial"/>
              </w:rPr>
            </w:pPr>
            <w:r>
              <w:rPr>
                <w:rFonts w:cs="Arial"/>
              </w:rPr>
              <w:t>1</w:t>
            </w:r>
          </w:p>
        </w:tc>
        <w:tc>
          <w:tcPr>
            <w:tcW w:w="932" w:type="pct"/>
          </w:tcPr>
          <w:p w14:paraId="4E3A4BF4" w14:textId="2B5BC1DF" w:rsidR="00295D8B" w:rsidRPr="007C0A4D" w:rsidRDefault="00295D8B" w:rsidP="005A75A7">
            <w:pPr>
              <w:pStyle w:val="Default"/>
              <w:rPr>
                <w:rFonts w:ascii="Arial" w:hAnsi="Arial" w:cs="Arial"/>
                <w:b/>
                <w:sz w:val="20"/>
                <w:szCs w:val="20"/>
              </w:rPr>
            </w:pPr>
            <w:r w:rsidRPr="00670731">
              <w:rPr>
                <w:rFonts w:ascii="Arial" w:hAnsi="Arial" w:cs="Arial"/>
                <w:sz w:val="20"/>
                <w:szCs w:val="20"/>
              </w:rPr>
              <w:t>^[0-9]{8}[0-9pPtTfF][0-9]{3}$</w:t>
            </w:r>
          </w:p>
        </w:tc>
        <w:tc>
          <w:tcPr>
            <w:tcW w:w="919" w:type="pct"/>
          </w:tcPr>
          <w:p w14:paraId="2D809BD8" w14:textId="44D9889F" w:rsidR="00295D8B" w:rsidRPr="0057096A" w:rsidRDefault="00295D8B" w:rsidP="005A75A7">
            <w:pPr>
              <w:rPr>
                <w:rFonts w:cs="Arial"/>
                <w:b/>
              </w:rPr>
            </w:pPr>
            <w:r>
              <w:rPr>
                <w:rFonts w:eastAsia="Arial Unicode MS" w:cs="Arial"/>
              </w:rPr>
              <w:t>Del av instansen unikhet</w:t>
            </w:r>
          </w:p>
        </w:tc>
      </w:tr>
      <w:tr w:rsidR="00295D8B" w:rsidRPr="0057096A" w14:paraId="6533B849" w14:textId="77777777" w:rsidTr="00AC7BA4">
        <w:trPr>
          <w:trHeight w:val="516"/>
        </w:trPr>
        <w:tc>
          <w:tcPr>
            <w:tcW w:w="555" w:type="pct"/>
          </w:tcPr>
          <w:p w14:paraId="1BED44DB" w14:textId="56F5482D" w:rsidR="00295D8B" w:rsidRPr="00295D8B" w:rsidRDefault="00295D8B" w:rsidP="005A75A7">
            <w:pPr>
              <w:rPr>
                <w:rFonts w:cs="Arial"/>
              </w:rPr>
            </w:pPr>
            <w:r>
              <w:rPr>
                <w:rFonts w:cs="Arial"/>
              </w:rPr>
              <w:t>from-date</w:t>
            </w:r>
          </w:p>
        </w:tc>
        <w:tc>
          <w:tcPr>
            <w:tcW w:w="903" w:type="pct"/>
          </w:tcPr>
          <w:p w14:paraId="78774B04" w14:textId="083A7BB9" w:rsidR="00295D8B" w:rsidRPr="00295D8B" w:rsidRDefault="00295D8B" w:rsidP="005A75A7">
            <w:pPr>
              <w:pStyle w:val="Default"/>
              <w:rPr>
                <w:rFonts w:ascii="Arial" w:hAnsi="Arial" w:cs="Arial"/>
                <w:b/>
                <w:sz w:val="20"/>
                <w:szCs w:val="20"/>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Inget värde betyder implicit alla remisser ifrån start.</w:t>
            </w:r>
          </w:p>
        </w:tc>
        <w:tc>
          <w:tcPr>
            <w:tcW w:w="1090" w:type="pct"/>
          </w:tcPr>
          <w:p w14:paraId="1385C0E8" w14:textId="26A8B19F" w:rsidR="00295D8B" w:rsidRPr="00A75C77" w:rsidRDefault="00295D8B" w:rsidP="00295D8B">
            <w:pPr>
              <w:jc w:val="center"/>
              <w:rPr>
                <w:rFonts w:cs="Arial"/>
                <w:szCs w:val="20"/>
              </w:rPr>
            </w:pPr>
            <w:r w:rsidRPr="00A75C77">
              <w:rPr>
                <w:rFonts w:cs="Arial"/>
                <w:szCs w:val="20"/>
              </w:rPr>
              <w:t>TS</w:t>
            </w:r>
          </w:p>
        </w:tc>
        <w:tc>
          <w:tcPr>
            <w:tcW w:w="601" w:type="pct"/>
          </w:tcPr>
          <w:p w14:paraId="0D463FDA" w14:textId="2719A149" w:rsidR="00295D8B" w:rsidRPr="00295D8B" w:rsidRDefault="00295D8B" w:rsidP="00F638A1">
            <w:pPr>
              <w:jc w:val="center"/>
              <w:rPr>
                <w:rFonts w:cs="Arial"/>
              </w:rPr>
            </w:pPr>
            <w:r w:rsidRPr="00295D8B">
              <w:rPr>
                <w:rFonts w:cs="Arial"/>
              </w:rPr>
              <w:t>0..1</w:t>
            </w:r>
          </w:p>
        </w:tc>
        <w:tc>
          <w:tcPr>
            <w:tcW w:w="932" w:type="pct"/>
          </w:tcPr>
          <w:p w14:paraId="5B0C512E" w14:textId="77777777" w:rsidR="00295D8B" w:rsidRPr="007C0A4D" w:rsidRDefault="00295D8B" w:rsidP="005A75A7">
            <w:pPr>
              <w:pStyle w:val="Default"/>
              <w:rPr>
                <w:rFonts w:ascii="Arial" w:hAnsi="Arial" w:cs="Arial"/>
                <w:b/>
                <w:sz w:val="20"/>
                <w:szCs w:val="20"/>
              </w:rPr>
            </w:pPr>
          </w:p>
        </w:tc>
        <w:tc>
          <w:tcPr>
            <w:tcW w:w="919" w:type="pct"/>
          </w:tcPr>
          <w:p w14:paraId="02933A64" w14:textId="77777777" w:rsidR="00295D8B" w:rsidRPr="0057096A" w:rsidRDefault="00295D8B" w:rsidP="005A75A7">
            <w:pPr>
              <w:rPr>
                <w:rFonts w:cs="Arial"/>
                <w:b/>
              </w:rPr>
            </w:pPr>
          </w:p>
        </w:tc>
      </w:tr>
      <w:tr w:rsidR="00295D8B" w:rsidRPr="0057096A" w14:paraId="021B6ECC" w14:textId="77777777" w:rsidTr="00AC7BA4">
        <w:trPr>
          <w:trHeight w:val="516"/>
        </w:trPr>
        <w:tc>
          <w:tcPr>
            <w:tcW w:w="555" w:type="pct"/>
          </w:tcPr>
          <w:p w14:paraId="3F863E35" w14:textId="4CF010B1" w:rsidR="00295D8B" w:rsidRDefault="007E47C5" w:rsidP="005A75A7">
            <w:pPr>
              <w:rPr>
                <w:rFonts w:cs="Arial"/>
              </w:rPr>
            </w:pPr>
            <w:r>
              <w:rPr>
                <w:rFonts w:cs="Arial"/>
              </w:rPr>
              <w:lastRenderedPageBreak/>
              <w:t>t</w:t>
            </w:r>
            <w:r w:rsidR="00295D8B">
              <w:rPr>
                <w:rFonts w:cs="Arial"/>
              </w:rPr>
              <w:t>o-date</w:t>
            </w:r>
          </w:p>
        </w:tc>
        <w:tc>
          <w:tcPr>
            <w:tcW w:w="903" w:type="pct"/>
          </w:tcPr>
          <w:p w14:paraId="4161A4E0" w14:textId="77777777" w:rsidR="00295D8B" w:rsidRPr="00295D8B" w:rsidRDefault="00295D8B" w:rsidP="00295D8B">
            <w:pPr>
              <w:rPr>
                <w:rFonts w:cs="Arial"/>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 Inget värde betyder implicit alla remisser till och med dagens datum.</w:t>
            </w:r>
          </w:p>
          <w:p w14:paraId="1C0D3BD1" w14:textId="59FEFFD0" w:rsidR="00295D8B" w:rsidRPr="00295D8B" w:rsidRDefault="00295D8B" w:rsidP="00295D8B">
            <w:pPr>
              <w:pStyle w:val="Default"/>
              <w:rPr>
                <w:rFonts w:ascii="Arial" w:hAnsi="Arial" w:cs="Arial"/>
                <w:b/>
                <w:sz w:val="20"/>
                <w:szCs w:val="20"/>
                <w:lang w:val="sv-SE"/>
              </w:rPr>
            </w:pPr>
            <w:r w:rsidRPr="00295D8B">
              <w:rPr>
                <w:rFonts w:ascii="Arial" w:hAnsi="Arial" w:cs="Arial"/>
                <w:b/>
                <w:sz w:val="20"/>
                <w:szCs w:val="20"/>
                <w:lang w:val="sv-SE"/>
              </w:rPr>
              <w:t>Obs</w:t>
            </w:r>
            <w:r w:rsidRPr="00295D8B">
              <w:rPr>
                <w:rFonts w:ascii="Arial" w:hAnsi="Arial" w:cs="Arial"/>
                <w:sz w:val="20"/>
                <w:szCs w:val="20"/>
                <w:lang w:val="sv-SE"/>
              </w:rPr>
              <w:t xml:space="preserve"> Datumet gäller för remissen, dvs om någon statusrad faller inom intervallet så ska alla statusrader för denna remiss returneras.</w:t>
            </w:r>
          </w:p>
        </w:tc>
        <w:tc>
          <w:tcPr>
            <w:tcW w:w="1090" w:type="pct"/>
          </w:tcPr>
          <w:p w14:paraId="42BC7C1F" w14:textId="30B2D92F" w:rsidR="00295D8B" w:rsidRPr="00A75C77" w:rsidRDefault="00295D8B" w:rsidP="00295D8B">
            <w:pPr>
              <w:jc w:val="center"/>
              <w:rPr>
                <w:rFonts w:cs="Arial"/>
                <w:szCs w:val="20"/>
              </w:rPr>
            </w:pPr>
            <w:r w:rsidRPr="00A75C77">
              <w:rPr>
                <w:rFonts w:cs="Arial"/>
                <w:szCs w:val="20"/>
              </w:rPr>
              <w:t>TS</w:t>
            </w:r>
          </w:p>
        </w:tc>
        <w:tc>
          <w:tcPr>
            <w:tcW w:w="601" w:type="pct"/>
          </w:tcPr>
          <w:p w14:paraId="53F277C5" w14:textId="1D4D342E" w:rsidR="00295D8B" w:rsidRPr="00295D8B" w:rsidRDefault="00295D8B" w:rsidP="00F638A1">
            <w:pPr>
              <w:jc w:val="center"/>
              <w:rPr>
                <w:rFonts w:cs="Arial"/>
              </w:rPr>
            </w:pPr>
            <w:r w:rsidRPr="00295D8B">
              <w:rPr>
                <w:rFonts w:cs="Arial"/>
              </w:rPr>
              <w:t>0..1</w:t>
            </w:r>
          </w:p>
        </w:tc>
        <w:tc>
          <w:tcPr>
            <w:tcW w:w="932" w:type="pct"/>
          </w:tcPr>
          <w:p w14:paraId="17E9977C" w14:textId="77777777" w:rsidR="00295D8B" w:rsidRPr="007C0A4D" w:rsidRDefault="00295D8B" w:rsidP="005A75A7">
            <w:pPr>
              <w:pStyle w:val="Default"/>
              <w:rPr>
                <w:rFonts w:ascii="Arial" w:hAnsi="Arial" w:cs="Arial"/>
                <w:b/>
                <w:sz w:val="20"/>
                <w:szCs w:val="20"/>
              </w:rPr>
            </w:pPr>
          </w:p>
        </w:tc>
        <w:tc>
          <w:tcPr>
            <w:tcW w:w="919" w:type="pct"/>
          </w:tcPr>
          <w:p w14:paraId="77653E7E" w14:textId="77777777" w:rsidR="00295D8B" w:rsidRPr="0057096A" w:rsidRDefault="00295D8B" w:rsidP="005A75A7">
            <w:pPr>
              <w:rPr>
                <w:rFonts w:cs="Arial"/>
                <w:b/>
              </w:rPr>
            </w:pPr>
          </w:p>
        </w:tc>
      </w:tr>
    </w:tbl>
    <w:p w14:paraId="7F0CBBCE" w14:textId="77777777" w:rsidR="007C0A4D" w:rsidRDefault="007C0A4D" w:rsidP="00857D10">
      <w:pPr>
        <w:pStyle w:val="Brdtext"/>
      </w:pPr>
    </w:p>
    <w:p w14:paraId="268DBEC1" w14:textId="426D913A" w:rsidR="007C0A4D" w:rsidRDefault="000B4146" w:rsidP="00DC5B49">
      <w:pPr>
        <w:pStyle w:val="Rubrik2"/>
      </w:pPr>
      <w:r>
        <w:t>GetRequestActivitiesR</w:t>
      </w:r>
      <w:r w:rsidR="00A75AE9">
        <w:t>esponse</w:t>
      </w:r>
    </w:p>
    <w:p w14:paraId="24C238F0" w14:textId="6455E227" w:rsidR="007C0A4D" w:rsidRPr="00382978" w:rsidRDefault="007C0A4D" w:rsidP="00857D10">
      <w:pPr>
        <w:pStyle w:val="Brd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857D10">
      <w:pPr>
        <w:pStyle w:val="Brd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8"/>
        <w:gridCol w:w="1660"/>
        <w:gridCol w:w="1833"/>
        <w:gridCol w:w="1115"/>
        <w:gridCol w:w="1874"/>
        <w:gridCol w:w="1691"/>
      </w:tblGrid>
      <w:tr w:rsidR="007C0A4D" w:rsidRPr="0057096A" w14:paraId="72BAFEEC" w14:textId="77777777" w:rsidTr="00AC7BA4">
        <w:trPr>
          <w:trHeight w:val="516"/>
        </w:trPr>
        <w:tc>
          <w:tcPr>
            <w:tcW w:w="500" w:type="pct"/>
          </w:tcPr>
          <w:p w14:paraId="4CC8A4A0" w14:textId="697FF87E" w:rsidR="007C0A4D" w:rsidRPr="007C0A4D" w:rsidRDefault="007C0A4D" w:rsidP="007C0A4D">
            <w:pPr>
              <w:rPr>
                <w:rFonts w:eastAsia="Arial Unicode MS" w:cs="Arial"/>
                <w:b/>
              </w:rPr>
            </w:pPr>
            <w:r w:rsidRPr="0057096A">
              <w:rPr>
                <w:rFonts w:cs="Arial"/>
                <w:b/>
              </w:rPr>
              <w:t>Attribut</w:t>
            </w:r>
          </w:p>
        </w:tc>
        <w:tc>
          <w:tcPr>
            <w:tcW w:w="914" w:type="pct"/>
          </w:tcPr>
          <w:p w14:paraId="48605BC0" w14:textId="6D6CEA2A" w:rsidR="007C0A4D" w:rsidRPr="007C0A4D" w:rsidRDefault="007C0A4D" w:rsidP="007C0A4D">
            <w:pPr>
              <w:pStyle w:val="Default"/>
              <w:rPr>
                <w:rFonts w:ascii="Arial" w:hAnsi="Arial" w:cs="Arial"/>
                <w:b/>
                <w:sz w:val="20"/>
                <w:szCs w:val="20"/>
                <w:lang w:val="sv-SE"/>
              </w:rPr>
            </w:pPr>
            <w:r w:rsidRPr="007C0A4D">
              <w:rPr>
                <w:rFonts w:ascii="Arial" w:hAnsi="Arial" w:cs="Arial"/>
                <w:b/>
                <w:sz w:val="20"/>
                <w:szCs w:val="20"/>
              </w:rPr>
              <w:t>Beskrivning</w:t>
            </w:r>
          </w:p>
        </w:tc>
        <w:tc>
          <w:tcPr>
            <w:tcW w:w="1009" w:type="pct"/>
          </w:tcPr>
          <w:p w14:paraId="33ACB57C" w14:textId="066038C9" w:rsidR="007C0A4D" w:rsidRDefault="007C0A4D" w:rsidP="00F638A1">
            <w:pPr>
              <w:jc w:val="center"/>
              <w:rPr>
                <w:rFonts w:eastAsia="Arial Unicode MS" w:cs="Arial"/>
              </w:rPr>
            </w:pPr>
            <w:r w:rsidRPr="0057096A">
              <w:rPr>
                <w:rFonts w:cs="Arial"/>
                <w:b/>
              </w:rPr>
              <w:t>Format</w:t>
            </w:r>
          </w:p>
        </w:tc>
        <w:tc>
          <w:tcPr>
            <w:tcW w:w="614"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r w:rsidRPr="007C0A4D">
              <w:rPr>
                <w:rFonts w:ascii="Arial" w:hAnsi="Arial" w:cs="Arial"/>
                <w:b/>
                <w:sz w:val="20"/>
                <w:szCs w:val="20"/>
              </w:rPr>
              <w:t>Kodverk/ värdemängd/ev begränsningar</w:t>
            </w:r>
          </w:p>
        </w:tc>
        <w:tc>
          <w:tcPr>
            <w:tcW w:w="931" w:type="pct"/>
          </w:tcPr>
          <w:p w14:paraId="6AD46F34" w14:textId="72D4E0D4" w:rsidR="007C0A4D" w:rsidRDefault="007C0A4D" w:rsidP="007C0A4D">
            <w:pPr>
              <w:rPr>
                <w:rFonts w:eastAsia="Arial Unicode MS" w:cs="Arial"/>
              </w:rPr>
            </w:pPr>
            <w:r w:rsidRPr="0057096A">
              <w:rPr>
                <w:rFonts w:cs="Arial"/>
                <w:b/>
              </w:rPr>
              <w:t>Beslutsregel</w:t>
            </w:r>
          </w:p>
        </w:tc>
      </w:tr>
      <w:tr w:rsidR="007C0A4D" w:rsidRPr="0057096A" w14:paraId="78641CF9" w14:textId="77777777" w:rsidTr="00AC7BA4">
        <w:trPr>
          <w:trHeight w:val="516"/>
        </w:trPr>
        <w:tc>
          <w:tcPr>
            <w:tcW w:w="500" w:type="pct"/>
          </w:tcPr>
          <w:p w14:paraId="5E5B25B8" w14:textId="25F4985D" w:rsidR="007C0A4D" w:rsidRDefault="007C0A4D" w:rsidP="005A75A7">
            <w:pPr>
              <w:rPr>
                <w:rFonts w:eastAsia="Arial Unicode MS" w:cs="Arial"/>
                <w:i/>
              </w:rPr>
            </w:pPr>
            <w:r>
              <w:rPr>
                <w:rFonts w:eastAsia="Arial Unicode MS" w:cs="Arial"/>
                <w:i/>
              </w:rPr>
              <w:t>Personid</w:t>
            </w:r>
          </w:p>
        </w:tc>
        <w:tc>
          <w:tcPr>
            <w:tcW w:w="914"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1009" w:type="pct"/>
          </w:tcPr>
          <w:p w14:paraId="22D1ABEA" w14:textId="60BCF265" w:rsidR="00A81EFE" w:rsidRDefault="00A81EFE" w:rsidP="005A75A7">
            <w:pPr>
              <w:jc w:val="center"/>
              <w:rPr>
                <w:rFonts w:eastAsia="Arial Unicode MS" w:cs="Arial"/>
              </w:rPr>
            </w:pPr>
            <w:r>
              <w:rPr>
                <w:rFonts w:eastAsia="Arial Unicode MS" w:cs="Arial"/>
              </w:rPr>
              <w:t>PersonIdType</w:t>
            </w:r>
          </w:p>
          <w:p w14:paraId="77B326B8" w14:textId="77777777" w:rsidR="007C0A4D" w:rsidRPr="0057096A" w:rsidRDefault="007C0A4D" w:rsidP="005A75A7">
            <w:pPr>
              <w:jc w:val="center"/>
              <w:rPr>
                <w:rFonts w:eastAsia="Arial Unicode MS" w:cs="Arial"/>
              </w:rPr>
            </w:pPr>
            <w:r>
              <w:rPr>
                <w:rFonts w:eastAsia="Arial Unicode MS" w:cs="Arial"/>
              </w:rPr>
              <w:t>Person eller samordnings-nummer enligt skatteverkets definition 12 tecken.</w:t>
            </w:r>
          </w:p>
        </w:tc>
        <w:tc>
          <w:tcPr>
            <w:tcW w:w="614"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31"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7C0A4D" w:rsidRPr="0057096A" w14:paraId="038A91D4" w14:textId="77777777" w:rsidTr="00AC7BA4">
        <w:trPr>
          <w:trHeight w:val="516"/>
        </w:trPr>
        <w:tc>
          <w:tcPr>
            <w:tcW w:w="500" w:type="pct"/>
          </w:tcPr>
          <w:p w14:paraId="33B864FC" w14:textId="77777777" w:rsidR="007C0A4D" w:rsidRPr="0057096A" w:rsidRDefault="007C0A4D" w:rsidP="005A75A7">
            <w:pPr>
              <w:rPr>
                <w:rFonts w:eastAsia="Arial Unicode MS" w:cs="Arial"/>
                <w:i/>
              </w:rPr>
            </w:pPr>
            <w:r>
              <w:rPr>
                <w:rFonts w:eastAsia="Arial Unicode MS" w:cs="Arial"/>
                <w:i/>
              </w:rPr>
              <w:t>sender-</w:t>
            </w:r>
            <w:r w:rsidRPr="00466C0F">
              <w:rPr>
                <w:rFonts w:eastAsia="Arial Unicode MS" w:cs="Arial"/>
                <w:i/>
              </w:rPr>
              <w:t>request</w:t>
            </w:r>
            <w:r>
              <w:rPr>
                <w:rFonts w:eastAsia="Arial Unicode MS" w:cs="Arial"/>
                <w:i/>
              </w:rPr>
              <w:t>-</w:t>
            </w:r>
            <w:r w:rsidRPr="00466C0F">
              <w:rPr>
                <w:rFonts w:eastAsia="Arial Unicode MS" w:cs="Arial"/>
                <w:i/>
              </w:rPr>
              <w:t>id</w:t>
            </w:r>
            <w:r>
              <w:rPr>
                <w:rFonts w:eastAsia="Arial Unicode MS" w:cs="Arial"/>
                <w:i/>
              </w:rPr>
              <w:t xml:space="preserve"> </w:t>
            </w:r>
          </w:p>
        </w:tc>
        <w:tc>
          <w:tcPr>
            <w:tcW w:w="914"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1009"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77777777" w:rsidR="007C0A4D" w:rsidRPr="000501A3"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417F16DF" w14:textId="77777777" w:rsidR="007C0A4D" w:rsidRPr="0057096A" w:rsidRDefault="007C0A4D" w:rsidP="005A75A7">
            <w:pPr>
              <w:rPr>
                <w:rFonts w:eastAsia="Arial Unicode MS" w:cs="Arial"/>
              </w:rPr>
            </w:pPr>
          </w:p>
        </w:tc>
        <w:tc>
          <w:tcPr>
            <w:tcW w:w="931" w:type="pct"/>
          </w:tcPr>
          <w:p w14:paraId="439D45C6" w14:textId="77777777" w:rsidR="007C0A4D" w:rsidRPr="009139AA" w:rsidRDefault="007C0A4D" w:rsidP="005A75A7">
            <w:pPr>
              <w:rPr>
                <w:rFonts w:eastAsia="Arial Unicode MS" w:cs="Arial"/>
              </w:rPr>
            </w:pPr>
            <w:r>
              <w:rPr>
                <w:rFonts w:eastAsia="Arial Unicode MS" w:cs="Arial"/>
              </w:rPr>
              <w:t>Om tomt så  måste receivers-request-id vara infylld, alltså båda kan inte vara tomma.</w:t>
            </w:r>
          </w:p>
        </w:tc>
      </w:tr>
      <w:tr w:rsidR="007C0A4D" w:rsidRPr="0057096A" w14:paraId="36900D5C" w14:textId="77777777" w:rsidTr="00AC7BA4">
        <w:trPr>
          <w:trHeight w:val="994"/>
        </w:trPr>
        <w:tc>
          <w:tcPr>
            <w:tcW w:w="500" w:type="pct"/>
          </w:tcPr>
          <w:p w14:paraId="76091DC5" w14:textId="77777777"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Pr="00040A86">
              <w:rPr>
                <w:rFonts w:ascii="Arial" w:hAnsi="Arial" w:cs="Arial"/>
                <w:i/>
                <w:iCs/>
                <w:sz w:val="20"/>
                <w:szCs w:val="20"/>
                <w:lang w:val="sv-SE"/>
              </w:rPr>
              <w:t>-request-id</w:t>
            </w:r>
          </w:p>
        </w:tc>
        <w:tc>
          <w:tcPr>
            <w:tcW w:w="914"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r w:rsidRPr="00B770B7">
              <w:rPr>
                <w:rFonts w:ascii="Arial" w:hAnsi="Arial" w:cs="Arial"/>
                <w:i/>
                <w:iCs/>
                <w:sz w:val="20"/>
                <w:szCs w:val="20"/>
              </w:rPr>
              <w:t xml:space="preserve">mottagarens framställan-id </w:t>
            </w:r>
          </w:p>
          <w:p w14:paraId="04EB9904" w14:textId="77777777" w:rsidR="007C0A4D" w:rsidRPr="0057096A" w:rsidRDefault="007C0A4D" w:rsidP="005A75A7">
            <w:pPr>
              <w:pStyle w:val="Default"/>
              <w:rPr>
                <w:rFonts w:ascii="Arial" w:hAnsi="Arial" w:cs="Arial"/>
                <w:sz w:val="20"/>
                <w:szCs w:val="20"/>
                <w:lang w:val="sv-SE"/>
              </w:rPr>
            </w:pPr>
          </w:p>
        </w:tc>
        <w:tc>
          <w:tcPr>
            <w:tcW w:w="1009"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614"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6562DB27" w14:textId="77777777" w:rsidR="007C0A4D" w:rsidRPr="00B31B60"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931" w:type="pct"/>
          </w:tcPr>
          <w:p w14:paraId="1C7E5BAF" w14:textId="77777777" w:rsidR="007C0A4D" w:rsidRPr="0057096A" w:rsidRDefault="007C0A4D" w:rsidP="005A75A7">
            <w:pPr>
              <w:rPr>
                <w:rFonts w:eastAsia="Arial Unicode MS" w:cs="Arial"/>
              </w:rPr>
            </w:pPr>
            <w:r>
              <w:rPr>
                <w:rFonts w:eastAsia="Arial Unicode MS" w:cs="Arial"/>
              </w:rPr>
              <w:t>Om tomt så  måste senderes-request-id vara infylld, alltså båda kan inte vara tomma.</w:t>
            </w:r>
          </w:p>
        </w:tc>
      </w:tr>
      <w:tr w:rsidR="007C0A4D" w:rsidRPr="0057096A" w14:paraId="0A728E3C" w14:textId="77777777" w:rsidTr="00AC7BA4">
        <w:trPr>
          <w:trHeight w:val="994"/>
        </w:trPr>
        <w:tc>
          <w:tcPr>
            <w:tcW w:w="500" w:type="pct"/>
          </w:tcPr>
          <w:p w14:paraId="4F5D5285" w14:textId="77777777"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 xml:space="preserve">type-of-request </w:t>
            </w:r>
          </w:p>
          <w:p w14:paraId="4A3398D3" w14:textId="77777777" w:rsidR="007C0A4D" w:rsidRPr="00302AE6" w:rsidRDefault="007C0A4D" w:rsidP="005A75A7">
            <w:pPr>
              <w:pStyle w:val="Default"/>
              <w:rPr>
                <w:rFonts w:ascii="Arial" w:hAnsi="Arial" w:cs="Arial"/>
                <w:sz w:val="20"/>
                <w:szCs w:val="20"/>
                <w:lang w:val="sv-SE"/>
              </w:rPr>
            </w:pPr>
          </w:p>
        </w:tc>
        <w:tc>
          <w:tcPr>
            <w:tcW w:w="914"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1009" w:type="pct"/>
          </w:tcPr>
          <w:p w14:paraId="5B279931" w14:textId="77777777" w:rsidR="007C0A4D" w:rsidRPr="0057096A" w:rsidRDefault="007C0A4D" w:rsidP="005A75A7">
            <w:pPr>
              <w:jc w:val="center"/>
              <w:rPr>
                <w:rFonts w:eastAsia="Arial Unicode MS" w:cs="Arial"/>
              </w:rPr>
            </w:pPr>
            <w:r>
              <w:rPr>
                <w:rFonts w:eastAsia="Arial Unicode MS" w:cs="Arial"/>
              </w:rPr>
              <w:lastRenderedPageBreak/>
              <w:t>RequestTypeEnum</w:t>
            </w:r>
          </w:p>
        </w:tc>
        <w:tc>
          <w:tcPr>
            <w:tcW w:w="614"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Pr="00DA7522" w:rsidRDefault="007C0A4D" w:rsidP="005A75A7">
            <w:pPr>
              <w:autoSpaceDE w:val="0"/>
              <w:autoSpaceDN w:val="0"/>
              <w:adjustRightInd w:val="0"/>
              <w:rPr>
                <w:rFonts w:cs="Arial"/>
              </w:rPr>
            </w:pPr>
            <w:r w:rsidRPr="00DA7522">
              <w:rPr>
                <w:rFonts w:cs="Arial"/>
              </w:rPr>
              <w:t xml:space="preserve">1 = röntgenremiss, </w:t>
            </w:r>
          </w:p>
          <w:p w14:paraId="3BFF5396" w14:textId="77777777" w:rsidR="007C0A4D" w:rsidRDefault="007C0A4D" w:rsidP="005A75A7">
            <w:pPr>
              <w:autoSpaceDE w:val="0"/>
              <w:autoSpaceDN w:val="0"/>
              <w:adjustRightInd w:val="0"/>
              <w:rPr>
                <w:rFonts w:cs="Arial"/>
              </w:rPr>
            </w:pPr>
            <w:r w:rsidRPr="00DA7522">
              <w:rPr>
                <w:rFonts w:cs="Arial"/>
              </w:rPr>
              <w:lastRenderedPageBreak/>
              <w:t xml:space="preserve">4 = allmänremiss </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2C7CF05F" w14:textId="77777777" w:rsidR="007C0A4D" w:rsidRPr="00DA7522" w:rsidRDefault="007C0A4D" w:rsidP="005A75A7">
            <w:pPr>
              <w:pStyle w:val="Default"/>
              <w:jc w:val="both"/>
              <w:rPr>
                <w:rFonts w:ascii="Arial" w:hAnsi="Arial" w:cs="Arial"/>
                <w:sz w:val="20"/>
                <w:szCs w:val="20"/>
                <w:lang w:val="sv-SE"/>
              </w:rPr>
            </w:pPr>
            <w:r w:rsidRPr="00DA7522">
              <w:rPr>
                <w:rFonts w:ascii="Arial" w:hAnsi="Arial" w:cs="Arial"/>
                <w:sz w:val="20"/>
                <w:szCs w:val="20"/>
                <w:lang w:val="sv-SE"/>
              </w:rPr>
              <w:t xml:space="preserve">Se avsnitt   </w:t>
            </w:r>
          </w:p>
          <w:p w14:paraId="501E2FF2" w14:textId="77777777" w:rsidR="007C0A4D" w:rsidRPr="00DA7522" w:rsidRDefault="007C0A4D" w:rsidP="005A75A7">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931" w:type="pct"/>
          </w:tcPr>
          <w:p w14:paraId="31224309" w14:textId="77777777" w:rsidR="007C0A4D" w:rsidRPr="00DA7522" w:rsidRDefault="007C0A4D" w:rsidP="005A75A7">
            <w:pPr>
              <w:rPr>
                <w:rFonts w:eastAsia="Arial Unicode MS" w:cs="Arial"/>
              </w:rPr>
            </w:pPr>
          </w:p>
        </w:tc>
      </w:tr>
      <w:tr w:rsidR="007C0A4D" w:rsidRPr="0057096A" w14:paraId="7CB955D8" w14:textId="77777777" w:rsidTr="00AC7BA4">
        <w:trPr>
          <w:trHeight w:val="883"/>
        </w:trPr>
        <w:tc>
          <w:tcPr>
            <w:tcW w:w="500" w:type="pct"/>
          </w:tcPr>
          <w:p w14:paraId="67C73EBB" w14:textId="77777777" w:rsidR="007C0A4D" w:rsidRPr="007F43F5" w:rsidRDefault="007C0A4D" w:rsidP="005A75A7">
            <w:pPr>
              <w:pStyle w:val="Default"/>
              <w:rPr>
                <w:rFonts w:ascii="Arial" w:hAnsi="Arial" w:cs="Arial"/>
                <w:i/>
                <w:iCs/>
                <w:sz w:val="20"/>
                <w:szCs w:val="20"/>
              </w:rPr>
            </w:pPr>
            <w:r>
              <w:rPr>
                <w:rFonts w:ascii="Arial" w:hAnsi="Arial" w:cs="Arial"/>
                <w:i/>
                <w:iCs/>
                <w:sz w:val="20"/>
                <w:szCs w:val="20"/>
              </w:rPr>
              <w:lastRenderedPageBreak/>
              <w:t>f</w:t>
            </w:r>
            <w:r w:rsidRPr="007F43F5">
              <w:rPr>
                <w:rFonts w:ascii="Arial" w:hAnsi="Arial" w:cs="Arial"/>
                <w:i/>
                <w:iCs/>
                <w:sz w:val="20"/>
                <w:szCs w:val="20"/>
              </w:rPr>
              <w:t>orm</w:t>
            </w:r>
            <w:r>
              <w:rPr>
                <w:rFonts w:ascii="Arial" w:hAnsi="Arial" w:cs="Arial"/>
                <w:i/>
                <w:iCs/>
                <w:sz w:val="20"/>
                <w:szCs w:val="20"/>
              </w:rPr>
              <w:t>-</w:t>
            </w:r>
            <w:r w:rsidRPr="007F43F5">
              <w:rPr>
                <w:rFonts w:ascii="Arial" w:hAnsi="Arial" w:cs="Arial"/>
                <w:i/>
                <w:iCs/>
                <w:sz w:val="20"/>
                <w:szCs w:val="20"/>
              </w:rPr>
              <w:t>o</w:t>
            </w:r>
            <w:r>
              <w:rPr>
                <w:rFonts w:ascii="Arial" w:hAnsi="Arial" w:cs="Arial"/>
                <w:i/>
                <w:iCs/>
                <w:sz w:val="20"/>
                <w:szCs w:val="20"/>
              </w:rPr>
              <w:t>f-</w:t>
            </w:r>
            <w:r w:rsidRPr="007F43F5">
              <w:rPr>
                <w:rFonts w:ascii="Arial" w:hAnsi="Arial" w:cs="Arial"/>
                <w:i/>
                <w:iCs/>
                <w:sz w:val="20"/>
                <w:szCs w:val="20"/>
              </w:rPr>
              <w:t>request</w:t>
            </w:r>
          </w:p>
        </w:tc>
        <w:tc>
          <w:tcPr>
            <w:tcW w:w="914" w:type="pct"/>
          </w:tcPr>
          <w:p w14:paraId="61BE68D8" w14:textId="77777777"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14:paraId="60C9094C" w14:textId="77777777" w:rsidR="007C0A4D" w:rsidRPr="007F43F5" w:rsidRDefault="007C0A4D" w:rsidP="005A75A7">
            <w:pPr>
              <w:pStyle w:val="Default"/>
              <w:rPr>
                <w:rFonts w:ascii="Arial" w:hAnsi="Arial" w:cs="Arial"/>
                <w:sz w:val="20"/>
                <w:szCs w:val="20"/>
                <w:lang w:val="sv-SE"/>
              </w:rPr>
            </w:pPr>
          </w:p>
        </w:tc>
        <w:tc>
          <w:tcPr>
            <w:tcW w:w="1009"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614"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77777777"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KV Form av framställan</w:t>
            </w:r>
            <w:r>
              <w:rPr>
                <w:rFonts w:ascii="Arial" w:hAnsi="Arial" w:cs="Arial"/>
                <w:sz w:val="20"/>
                <w:szCs w:val="20"/>
                <w:lang w:val="sv-SE"/>
              </w:rPr>
              <w:t xml:space="preserve">. </w:t>
            </w:r>
            <w:r w:rsidRPr="00C90EEA">
              <w:rPr>
                <w:rFonts w:ascii="Arial" w:hAnsi="Arial" w:cs="Arial"/>
                <w:sz w:val="20"/>
                <w:szCs w:val="20"/>
                <w:lang w:val="sv-SE"/>
              </w:rPr>
              <w:t>Giltiga värden: {</w:t>
            </w:r>
            <w:r>
              <w:rPr>
                <w:rFonts w:ascii="Arial" w:hAnsi="Arial" w:cs="Arial"/>
                <w:sz w:val="20"/>
                <w:szCs w:val="20"/>
                <w:lang w:val="sv-SE"/>
              </w:rPr>
              <w:t xml:space="preserve">1=elektroniskt,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77777777" w:rsidR="007C0A4D" w:rsidRPr="007F43F5" w:rsidRDefault="007C0A4D" w:rsidP="005A75A7">
            <w:pPr>
              <w:pStyle w:val="Default"/>
              <w:rPr>
                <w:rFonts w:ascii="Arial" w:hAnsi="Arial" w:cs="Arial"/>
                <w:sz w:val="20"/>
                <w:szCs w:val="20"/>
                <w:lang w:val="sv-SE"/>
              </w:rPr>
            </w:pPr>
            <w:r>
              <w:rPr>
                <w:rFonts w:ascii="Arial" w:hAnsi="Arial" w:cs="Arial"/>
                <w:sz w:val="20"/>
                <w:szCs w:val="20"/>
                <w:lang w:val="sv-SE"/>
              </w:rPr>
              <w:t xml:space="preserve">Se avsnitt </w:t>
            </w:r>
            <w:r w:rsidRPr="001E4AC5">
              <w:rPr>
                <w:rFonts w:ascii="Arial" w:hAnsi="Arial" w:cs="Arial"/>
                <w:i/>
                <w:sz w:val="20"/>
                <w:szCs w:val="20"/>
                <w:lang w:val="sv-SE"/>
              </w:rPr>
              <w:t>Klassifikationer och kodverk</w:t>
            </w:r>
            <w:r w:rsidRPr="002016B0">
              <w:rPr>
                <w:rFonts w:ascii="Arial" w:hAnsi="Arial" w:cs="Arial"/>
                <w:sz w:val="20"/>
                <w:szCs w:val="20"/>
                <w:lang w:val="sv-SE"/>
              </w:rPr>
              <w:t xml:space="preserve"> </w:t>
            </w:r>
          </w:p>
        </w:tc>
        <w:tc>
          <w:tcPr>
            <w:tcW w:w="931"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7C0A4D" w:rsidRPr="00E30516" w14:paraId="76C15814" w14:textId="77777777" w:rsidTr="00AC7BA4">
        <w:trPr>
          <w:trHeight w:val="883"/>
        </w:trPr>
        <w:tc>
          <w:tcPr>
            <w:tcW w:w="500" w:type="pct"/>
          </w:tcPr>
          <w:p w14:paraId="38BED62D" w14:textId="77777777"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512A06">
              <w:rPr>
                <w:rFonts w:ascii="Arial" w:hAnsi="Arial" w:cs="Arial"/>
                <w:i/>
                <w:iCs/>
                <w:sz w:val="20"/>
                <w:szCs w:val="20"/>
              </w:rPr>
              <w:t>person</w:t>
            </w:r>
            <w:r>
              <w:rPr>
                <w:rFonts w:ascii="Arial" w:hAnsi="Arial" w:cs="Arial"/>
                <w:i/>
                <w:iCs/>
                <w:sz w:val="20"/>
                <w:szCs w:val="20"/>
              </w:rPr>
              <w:t>-</w:t>
            </w:r>
            <w:r w:rsidRPr="00512A06">
              <w:rPr>
                <w:rFonts w:ascii="Arial" w:hAnsi="Arial" w:cs="Arial"/>
                <w:i/>
                <w:iCs/>
                <w:sz w:val="20"/>
                <w:szCs w:val="20"/>
              </w:rPr>
              <w:t xml:space="preserve">name </w:t>
            </w:r>
          </w:p>
        </w:tc>
        <w:tc>
          <w:tcPr>
            <w:tcW w:w="914"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1009"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614"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31" w:type="pct"/>
          </w:tcPr>
          <w:p w14:paraId="4BCC46B4" w14:textId="77777777" w:rsidR="007C0A4D" w:rsidRPr="0057096A" w:rsidRDefault="007C0A4D" w:rsidP="005A75A7">
            <w:pPr>
              <w:pStyle w:val="Default"/>
              <w:rPr>
                <w:rFonts w:ascii="Arial" w:hAnsi="Arial" w:cs="Arial"/>
                <w:sz w:val="20"/>
                <w:szCs w:val="20"/>
                <w:lang w:val="sv-SE"/>
              </w:rPr>
            </w:pPr>
          </w:p>
        </w:tc>
      </w:tr>
      <w:tr w:rsidR="007C0A4D" w:rsidRPr="00067A13" w14:paraId="4C9CC7CC" w14:textId="77777777" w:rsidTr="00AC7BA4">
        <w:trPr>
          <w:trHeight w:val="883"/>
        </w:trPr>
        <w:tc>
          <w:tcPr>
            <w:tcW w:w="500" w:type="pct"/>
          </w:tcPr>
          <w:p w14:paraId="725CFEA9" w14:textId="77777777"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Pr>
                <w:rFonts w:ascii="Arial" w:hAnsi="Arial" w:cs="Arial"/>
                <w:i/>
                <w:iCs/>
                <w:sz w:val="20"/>
                <w:szCs w:val="20"/>
              </w:rPr>
              <w:t>-</w:t>
            </w:r>
            <w:r w:rsidRPr="00512A06">
              <w:rPr>
                <w:rFonts w:ascii="Arial" w:hAnsi="Arial" w:cs="Arial"/>
                <w:i/>
                <w:iCs/>
                <w:sz w:val="20"/>
                <w:szCs w:val="20"/>
              </w:rPr>
              <w:t>issued</w:t>
            </w:r>
            <w:r>
              <w:rPr>
                <w:rFonts w:ascii="Arial" w:hAnsi="Arial" w:cs="Arial"/>
                <w:i/>
                <w:iCs/>
                <w:sz w:val="20"/>
                <w:szCs w:val="20"/>
              </w:rPr>
              <w:t>-</w:t>
            </w:r>
            <w:r w:rsidRPr="00512A06">
              <w:rPr>
                <w:rFonts w:ascii="Arial" w:hAnsi="Arial" w:cs="Arial"/>
                <w:i/>
                <w:iCs/>
                <w:sz w:val="20"/>
                <w:szCs w:val="20"/>
              </w:rPr>
              <w:t>by</w:t>
            </w:r>
            <w:r>
              <w:rPr>
                <w:rFonts w:ascii="Arial" w:hAnsi="Arial" w:cs="Arial"/>
                <w:i/>
                <w:iCs/>
                <w:sz w:val="20"/>
                <w:szCs w:val="20"/>
              </w:rPr>
              <w:t>-</w:t>
            </w:r>
            <w:r w:rsidRPr="00F638A1">
              <w:rPr>
                <w:rFonts w:ascii="Arial" w:hAnsi="Arial" w:cs="Arial"/>
                <w:i/>
                <w:iCs/>
                <w:sz w:val="20"/>
                <w:szCs w:val="20"/>
              </w:rPr>
              <w:t>care</w:t>
            </w:r>
            <w:r>
              <w:rPr>
                <w:rFonts w:ascii="Arial" w:hAnsi="Arial" w:cs="Arial"/>
                <w:i/>
                <w:iCs/>
                <w:sz w:val="20"/>
                <w:szCs w:val="20"/>
              </w:rPr>
              <w:t>-</w:t>
            </w:r>
            <w:r w:rsidRPr="00512A06">
              <w:rPr>
                <w:rFonts w:ascii="Arial" w:hAnsi="Arial" w:cs="Arial"/>
                <w:i/>
                <w:iCs/>
                <w:sz w:val="20"/>
                <w:szCs w:val="20"/>
              </w:rPr>
              <w:t>unit</w:t>
            </w:r>
            <w:r>
              <w:rPr>
                <w:rFonts w:ascii="Arial" w:hAnsi="Arial" w:cs="Arial"/>
                <w:i/>
                <w:iCs/>
                <w:sz w:val="20"/>
                <w:szCs w:val="20"/>
              </w:rPr>
              <w:t>-</w:t>
            </w:r>
            <w:r w:rsidRPr="00512A06">
              <w:rPr>
                <w:rFonts w:ascii="Arial" w:hAnsi="Arial" w:cs="Arial"/>
                <w:i/>
                <w:iCs/>
                <w:sz w:val="20"/>
                <w:szCs w:val="20"/>
              </w:rPr>
              <w:t xml:space="preserve">id </w:t>
            </w:r>
          </w:p>
          <w:p w14:paraId="74A27BEC" w14:textId="77777777" w:rsidR="007C0A4D" w:rsidRPr="00512A06" w:rsidRDefault="007C0A4D" w:rsidP="005A75A7">
            <w:pPr>
              <w:pStyle w:val="Default"/>
              <w:rPr>
                <w:rFonts w:ascii="Arial" w:hAnsi="Arial" w:cs="Arial"/>
                <w:i/>
                <w:iCs/>
                <w:sz w:val="20"/>
                <w:szCs w:val="20"/>
              </w:rPr>
            </w:pPr>
          </w:p>
        </w:tc>
        <w:tc>
          <w:tcPr>
            <w:tcW w:w="914" w:type="pct"/>
          </w:tcPr>
          <w:p w14:paraId="1879078B" w14:textId="7777777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7777777" w:rsidR="007C0A4D" w:rsidRPr="00EE15F4" w:rsidRDefault="007C0A4D" w:rsidP="005A75A7">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14:paraId="0B71EC04" w14:textId="77777777" w:rsidR="007C0A4D" w:rsidRPr="0057096A" w:rsidRDefault="007C0A4D" w:rsidP="005A75A7">
            <w:pPr>
              <w:pStyle w:val="Default"/>
              <w:rPr>
                <w:rFonts w:ascii="Arial" w:hAnsi="Arial" w:cs="Arial"/>
                <w:sz w:val="20"/>
                <w:szCs w:val="20"/>
                <w:lang w:val="sv-SE"/>
              </w:rPr>
            </w:pPr>
          </w:p>
        </w:tc>
        <w:tc>
          <w:tcPr>
            <w:tcW w:w="1009" w:type="pct"/>
          </w:tcPr>
          <w:p w14:paraId="2C780915" w14:textId="77777777" w:rsidR="007C0A4D" w:rsidRPr="0057096A" w:rsidRDefault="007C0A4D" w:rsidP="005A75A7">
            <w:pPr>
              <w:jc w:val="center"/>
              <w:rPr>
                <w:rFonts w:cs="Arial"/>
              </w:rPr>
            </w:pPr>
            <w:r>
              <w:rPr>
                <w:rFonts w:cs="Arial"/>
              </w:rPr>
              <w:t>HSAIdType</w:t>
            </w:r>
          </w:p>
        </w:tc>
        <w:tc>
          <w:tcPr>
            <w:tcW w:w="614" w:type="pct"/>
          </w:tcPr>
          <w:p w14:paraId="140123E1" w14:textId="77777777" w:rsidR="007C0A4D" w:rsidRPr="0057096A" w:rsidRDefault="007C0A4D" w:rsidP="005A75A7">
            <w:pPr>
              <w:jc w:val="center"/>
              <w:rPr>
                <w:rFonts w:cs="Arial"/>
              </w:rPr>
            </w:pPr>
            <w:r>
              <w:rPr>
                <w:rFonts w:cs="Arial"/>
              </w:rPr>
              <w:t>0..1</w:t>
            </w:r>
          </w:p>
        </w:tc>
        <w:tc>
          <w:tcPr>
            <w:tcW w:w="1032" w:type="pct"/>
          </w:tcPr>
          <w:p w14:paraId="0ACA1987" w14:textId="77777777" w:rsidR="007C0A4D" w:rsidRPr="00FE4A97" w:rsidRDefault="007C0A4D" w:rsidP="005A75A7">
            <w:pPr>
              <w:rPr>
                <w:rFonts w:cs="Arial"/>
              </w:rPr>
            </w:pPr>
            <w:r>
              <w:rPr>
                <w:rFonts w:cs="Arial"/>
              </w:rPr>
              <w:t>HSAid. Ej obligatoriskt nu eftersom tjänstekontraktet har invånare som konsumenter, men i framtiden kan vårdgivare vilja använda tjänsten och då behöver en åtkomstkontroll göras om vårdgivaren får se remissen vilket görs med HSAid. Då kommer detta att ändras till obligatoriskt.</w:t>
            </w:r>
          </w:p>
        </w:tc>
        <w:tc>
          <w:tcPr>
            <w:tcW w:w="931" w:type="pct"/>
          </w:tcPr>
          <w:p w14:paraId="0641F8A8"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3372E0" w:rsidRPr="00271DC0" w14:paraId="1C67DBC2" w14:textId="77777777" w:rsidTr="00AC7BA4">
        <w:trPr>
          <w:trHeight w:val="883"/>
        </w:trPr>
        <w:tc>
          <w:tcPr>
            <w:tcW w:w="500" w:type="pct"/>
          </w:tcPr>
          <w:p w14:paraId="0ACE355C" w14:textId="77777777" w:rsidR="003372E0" w:rsidRPr="00512A06" w:rsidRDefault="003372E0" w:rsidP="005A75A7">
            <w:pPr>
              <w:pStyle w:val="Default"/>
              <w:rPr>
                <w:rFonts w:ascii="Arial" w:hAnsi="Arial" w:cs="Arial"/>
                <w:sz w:val="20"/>
                <w:szCs w:val="20"/>
              </w:rPr>
            </w:pPr>
            <w:r w:rsidRPr="00FB32D9">
              <w:rPr>
                <w:rFonts w:ascii="Arial" w:hAnsi="Arial" w:cs="Arial"/>
                <w:i/>
                <w:iCs/>
                <w:sz w:val="20"/>
                <w:szCs w:val="20"/>
              </w:rPr>
              <w:t>request-issued-by-</w:t>
            </w:r>
            <w:r>
              <w:rPr>
                <w:rFonts w:ascii="Arial" w:hAnsi="Arial" w:cs="Arial"/>
                <w:i/>
                <w:iCs/>
                <w:sz w:val="20"/>
                <w:szCs w:val="20"/>
              </w:rPr>
              <w:t>care-</w:t>
            </w:r>
            <w:r w:rsidRPr="00FB32D9">
              <w:rPr>
                <w:rFonts w:ascii="Arial" w:hAnsi="Arial" w:cs="Arial"/>
                <w:i/>
                <w:iCs/>
                <w:sz w:val="20"/>
                <w:szCs w:val="20"/>
              </w:rPr>
              <w:t>unit-description</w:t>
            </w:r>
          </w:p>
        </w:tc>
        <w:tc>
          <w:tcPr>
            <w:tcW w:w="914"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1009" w:type="pct"/>
          </w:tcPr>
          <w:p w14:paraId="19F7E54D" w14:textId="77777777" w:rsidR="003372E0" w:rsidRPr="0057096A" w:rsidRDefault="003372E0" w:rsidP="005A75A7">
            <w:pPr>
              <w:jc w:val="center"/>
              <w:rPr>
                <w:rFonts w:cs="Arial"/>
              </w:rPr>
            </w:pPr>
            <w:r>
              <w:rPr>
                <w:rFonts w:cs="Arial"/>
              </w:rPr>
              <w:t>String</w:t>
            </w:r>
          </w:p>
        </w:tc>
        <w:tc>
          <w:tcPr>
            <w:tcW w:w="614"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31" w:type="pct"/>
          </w:tcPr>
          <w:p w14:paraId="01184DA8" w14:textId="77777777"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request-issued-by-care-unit-id så skrivs information om enheten här.</w:t>
            </w:r>
          </w:p>
        </w:tc>
      </w:tr>
      <w:tr w:rsidR="003372E0" w:rsidRPr="0057096A" w14:paraId="08DE5E89" w14:textId="77777777" w:rsidTr="00AC7BA4">
        <w:trPr>
          <w:trHeight w:val="883"/>
        </w:trPr>
        <w:tc>
          <w:tcPr>
            <w:tcW w:w="500" w:type="pct"/>
          </w:tcPr>
          <w:p w14:paraId="57665E05" w14:textId="77777777"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 xml:space="preserve">receiving-person-name </w:t>
            </w:r>
          </w:p>
          <w:p w14:paraId="0D31C22B" w14:textId="77777777" w:rsidR="003372E0" w:rsidRPr="00267EC3" w:rsidRDefault="003372E0" w:rsidP="005A75A7">
            <w:pPr>
              <w:pStyle w:val="Default"/>
              <w:rPr>
                <w:rFonts w:ascii="Arial" w:hAnsi="Arial" w:cs="Arial"/>
                <w:i/>
                <w:iCs/>
                <w:sz w:val="20"/>
                <w:szCs w:val="20"/>
                <w:lang w:val="sv-SE"/>
              </w:rPr>
            </w:pPr>
          </w:p>
        </w:tc>
        <w:tc>
          <w:tcPr>
            <w:tcW w:w="914"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lastRenderedPageBreak/>
              <w:t xml:space="preserve">mottagande person /namn </w:t>
            </w:r>
          </w:p>
        </w:tc>
        <w:tc>
          <w:tcPr>
            <w:tcW w:w="1009" w:type="pct"/>
          </w:tcPr>
          <w:p w14:paraId="060BF097" w14:textId="77777777" w:rsidR="003372E0" w:rsidRPr="0057096A" w:rsidRDefault="003372E0" w:rsidP="005A75A7">
            <w:pPr>
              <w:jc w:val="center"/>
              <w:rPr>
                <w:rFonts w:cs="Arial"/>
              </w:rPr>
            </w:pPr>
            <w:r>
              <w:rPr>
                <w:rFonts w:cs="Arial"/>
              </w:rPr>
              <w:lastRenderedPageBreak/>
              <w:t>String</w:t>
            </w:r>
          </w:p>
        </w:tc>
        <w:tc>
          <w:tcPr>
            <w:tcW w:w="614"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31" w:type="pct"/>
          </w:tcPr>
          <w:p w14:paraId="4321F5C5" w14:textId="77777777" w:rsidR="003372E0" w:rsidRPr="0057096A" w:rsidRDefault="003372E0" w:rsidP="005A75A7">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r>
      <w:tr w:rsidR="003372E0" w:rsidRPr="00067A13" w14:paraId="7F3D3AEA" w14:textId="77777777" w:rsidTr="00AC7BA4">
        <w:trPr>
          <w:trHeight w:val="883"/>
        </w:trPr>
        <w:tc>
          <w:tcPr>
            <w:tcW w:w="500" w:type="pct"/>
          </w:tcPr>
          <w:p w14:paraId="55DD6AAF" w14:textId="77777777"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lastRenderedPageBreak/>
              <w:t xml:space="preserve">receiving-care-unit-id </w:t>
            </w:r>
          </w:p>
          <w:p w14:paraId="2A52AF44" w14:textId="77777777" w:rsidR="003372E0" w:rsidRPr="00267EC3" w:rsidRDefault="003372E0" w:rsidP="005A75A7">
            <w:pPr>
              <w:pStyle w:val="Default"/>
              <w:rPr>
                <w:rFonts w:ascii="Arial" w:hAnsi="Arial" w:cs="Arial"/>
                <w:i/>
                <w:sz w:val="20"/>
                <w:szCs w:val="20"/>
              </w:rPr>
            </w:pPr>
          </w:p>
        </w:tc>
        <w:tc>
          <w:tcPr>
            <w:tcW w:w="914" w:type="pct"/>
          </w:tcPr>
          <w:p w14:paraId="411A8890"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77777777" w:rsidR="003372E0" w:rsidRPr="0057096A" w:rsidRDefault="003372E0" w:rsidP="005A75A7">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1009" w:type="pct"/>
          </w:tcPr>
          <w:p w14:paraId="3B664ADC" w14:textId="77777777" w:rsidR="003372E0" w:rsidRPr="0057096A" w:rsidRDefault="003372E0" w:rsidP="005A75A7">
            <w:pPr>
              <w:jc w:val="center"/>
              <w:rPr>
                <w:rFonts w:cs="Arial"/>
              </w:rPr>
            </w:pPr>
            <w:r>
              <w:rPr>
                <w:rFonts w:cs="Arial"/>
              </w:rPr>
              <w:t>HSAIdType</w:t>
            </w:r>
          </w:p>
        </w:tc>
        <w:tc>
          <w:tcPr>
            <w:tcW w:w="614"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31" w:type="pct"/>
          </w:tcPr>
          <w:p w14:paraId="6D79246E" w14:textId="77777777" w:rsidR="003372E0" w:rsidRDefault="003372E0" w:rsidP="005A75A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w:t>
            </w:r>
          </w:p>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3372E0" w:rsidRPr="00271DC0" w14:paraId="57805B75" w14:textId="77777777" w:rsidTr="00AC7BA4">
        <w:trPr>
          <w:trHeight w:val="883"/>
        </w:trPr>
        <w:tc>
          <w:tcPr>
            <w:tcW w:w="500" w:type="pct"/>
          </w:tcPr>
          <w:p w14:paraId="2E2AF06F" w14:textId="77777777" w:rsidR="003372E0" w:rsidRPr="00267EC3" w:rsidRDefault="003372E0" w:rsidP="005A75A7">
            <w:pPr>
              <w:pStyle w:val="Default"/>
              <w:rPr>
                <w:rFonts w:ascii="Arial" w:hAnsi="Arial" w:cs="Arial"/>
                <w:i/>
                <w:sz w:val="20"/>
                <w:szCs w:val="20"/>
              </w:rPr>
            </w:pPr>
            <w:r w:rsidRPr="00D5059D">
              <w:rPr>
                <w:rFonts w:ascii="Arial" w:hAnsi="Arial" w:cs="Arial"/>
                <w:i/>
                <w:iCs/>
                <w:sz w:val="20"/>
                <w:szCs w:val="20"/>
              </w:rPr>
              <w:t>receiving-care-unit-description</w:t>
            </w:r>
          </w:p>
        </w:tc>
        <w:tc>
          <w:tcPr>
            <w:tcW w:w="914"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1009"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614"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31" w:type="pct"/>
          </w:tcPr>
          <w:p w14:paraId="1C8DE090" w14:textId="77777777"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receiving-care-unit-id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3372E0" w:rsidRPr="0057096A" w14:paraId="264E11BA" w14:textId="77777777" w:rsidTr="00AC7BA4">
        <w:trPr>
          <w:trHeight w:val="883"/>
        </w:trPr>
        <w:tc>
          <w:tcPr>
            <w:tcW w:w="500" w:type="pct"/>
          </w:tcPr>
          <w:p w14:paraId="724184E5" w14:textId="77777777" w:rsidR="003372E0" w:rsidRPr="00267EC3" w:rsidRDefault="003372E0" w:rsidP="005A75A7">
            <w:pPr>
              <w:pStyle w:val="Default"/>
              <w:rPr>
                <w:rFonts w:ascii="Arial" w:hAnsi="Arial" w:cs="Arial"/>
                <w:i/>
                <w:iCs/>
                <w:sz w:val="20"/>
                <w:szCs w:val="20"/>
              </w:rPr>
            </w:pPr>
            <w:r>
              <w:rPr>
                <w:rFonts w:ascii="Arial" w:hAnsi="Arial" w:cs="Arial"/>
                <w:i/>
                <w:iCs/>
                <w:sz w:val="20"/>
                <w:szCs w:val="20"/>
              </w:rPr>
              <w:t>logical-system-id</w:t>
            </w:r>
          </w:p>
        </w:tc>
        <w:tc>
          <w:tcPr>
            <w:tcW w:w="914"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1009"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614"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31" w:type="pct"/>
          </w:tcPr>
          <w:p w14:paraId="62385627"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Används för regler som ska mappa ihop remisser som finns hos olika producenter (kan då skapa unika remiss identiteter med detta id + request id).</w:t>
            </w:r>
          </w:p>
        </w:tc>
      </w:tr>
      <w:tr w:rsidR="003372E0" w:rsidRPr="0057096A" w14:paraId="682B669F" w14:textId="77777777" w:rsidTr="00AC7BA4">
        <w:trPr>
          <w:trHeight w:val="883"/>
        </w:trPr>
        <w:tc>
          <w:tcPr>
            <w:tcW w:w="500" w:type="pct"/>
          </w:tcPr>
          <w:p w14:paraId="1C0AD434" w14:textId="77777777" w:rsidR="003372E0" w:rsidRDefault="003372E0" w:rsidP="005A75A7">
            <w:pPr>
              <w:pStyle w:val="Default"/>
              <w:rPr>
                <w:rFonts w:ascii="Arial" w:hAnsi="Arial" w:cs="Arial"/>
                <w:i/>
                <w:iCs/>
                <w:sz w:val="20"/>
                <w:szCs w:val="20"/>
              </w:rPr>
            </w:pPr>
            <w:r>
              <w:rPr>
                <w:rFonts w:ascii="Arial" w:hAnsi="Arial" w:cs="Arial"/>
                <w:i/>
                <w:iCs/>
                <w:sz w:val="20"/>
                <w:szCs w:val="20"/>
              </w:rPr>
              <w:t>status-code</w:t>
            </w:r>
          </w:p>
        </w:tc>
        <w:tc>
          <w:tcPr>
            <w:tcW w:w="914"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1009" w:type="pct"/>
          </w:tcPr>
          <w:p w14:paraId="2EFF76E3" w14:textId="77777777" w:rsidR="003372E0" w:rsidRDefault="003372E0" w:rsidP="005A75A7">
            <w:pPr>
              <w:jc w:val="center"/>
              <w:rPr>
                <w:rFonts w:cs="Arial"/>
              </w:rPr>
            </w:pPr>
            <w:r>
              <w:rPr>
                <w:rFonts w:eastAsia="Arial Unicode MS"/>
              </w:rPr>
              <w:t>StatusCodeEnum</w:t>
            </w:r>
          </w:p>
        </w:tc>
        <w:tc>
          <w:tcPr>
            <w:tcW w:w="614"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77777777" w:rsidR="003372E0" w:rsidRDefault="003372E0" w:rsidP="005A75A7">
            <w:pPr>
              <w:rPr>
                <w:rFonts w:eastAsia="Arial Unicode MS"/>
              </w:rPr>
            </w:pPr>
            <w:r>
              <w:rPr>
                <w:rFonts w:eastAsia="Arial Unicode MS"/>
              </w:rPr>
              <w:t>KTOV/KV Aktivitetmomentstatus. Giltiga värden: {</w:t>
            </w:r>
            <w:r w:rsidRPr="00790184">
              <w:rPr>
                <w:rFonts w:eastAsia="Arial Unicode MS"/>
              </w:rPr>
              <w:t>20=Skickad, 30 = Mottagen, 90 = Accepterad för kliniska åtgärder, 130 = Svar skickat, 140 = Svar mottaget</w:t>
            </w:r>
            <w:r>
              <w:rPr>
                <w:rFonts w:eastAsia="Arial Unicode MS"/>
              </w:rPr>
              <w:t>}</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77777777"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p>
        </w:tc>
        <w:tc>
          <w:tcPr>
            <w:tcW w:w="931"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3372E0" w:rsidRPr="0057096A" w14:paraId="487EA801" w14:textId="77777777" w:rsidTr="00AC7BA4">
        <w:trPr>
          <w:trHeight w:val="883"/>
        </w:trPr>
        <w:tc>
          <w:tcPr>
            <w:tcW w:w="500" w:type="pct"/>
          </w:tcPr>
          <w:p w14:paraId="640CD1C7" w14:textId="77777777" w:rsidR="003372E0" w:rsidRDefault="003372E0" w:rsidP="005A75A7">
            <w:pPr>
              <w:pStyle w:val="Default"/>
              <w:rPr>
                <w:rFonts w:ascii="Arial" w:hAnsi="Arial" w:cs="Arial"/>
                <w:i/>
                <w:iCs/>
                <w:sz w:val="20"/>
                <w:szCs w:val="20"/>
              </w:rPr>
            </w:pPr>
            <w:r>
              <w:rPr>
                <w:rFonts w:ascii="Arial" w:hAnsi="Arial" w:cs="Arial"/>
                <w:i/>
                <w:iCs/>
                <w:sz w:val="20"/>
                <w:szCs w:val="20"/>
              </w:rPr>
              <w:t>event-time</w:t>
            </w:r>
          </w:p>
        </w:tc>
        <w:tc>
          <w:tcPr>
            <w:tcW w:w="914"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1009" w:type="pct"/>
          </w:tcPr>
          <w:p w14:paraId="45A4FA6D" w14:textId="77777777" w:rsidR="003372E0" w:rsidRDefault="003372E0" w:rsidP="005A75A7">
            <w:pPr>
              <w:jc w:val="center"/>
              <w:rPr>
                <w:rFonts w:cs="Arial"/>
              </w:rPr>
            </w:pPr>
            <w:r>
              <w:rPr>
                <w:rFonts w:eastAsia="Arial Unicode MS"/>
              </w:rPr>
              <w:t>TS</w:t>
            </w:r>
          </w:p>
        </w:tc>
        <w:tc>
          <w:tcPr>
            <w:tcW w:w="614"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31" w:type="pct"/>
          </w:tcPr>
          <w:p w14:paraId="29D416E2" w14:textId="77777777" w:rsidR="003372E0" w:rsidRDefault="003372E0" w:rsidP="005A75A7">
            <w:pPr>
              <w:pStyle w:val="Default"/>
              <w:rPr>
                <w:rFonts w:ascii="Arial" w:hAnsi="Arial" w:cs="Arial"/>
                <w:sz w:val="20"/>
                <w:szCs w:val="20"/>
                <w:lang w:val="sv-SE"/>
              </w:rPr>
            </w:pPr>
          </w:p>
        </w:tc>
      </w:tr>
      <w:tr w:rsidR="003372E0" w:rsidRPr="0057096A" w14:paraId="6E96D57A" w14:textId="77777777" w:rsidTr="00AC7BA4">
        <w:trPr>
          <w:trHeight w:val="883"/>
        </w:trPr>
        <w:tc>
          <w:tcPr>
            <w:tcW w:w="500" w:type="pct"/>
          </w:tcPr>
          <w:p w14:paraId="3E000847" w14:textId="47870E90" w:rsidR="003372E0" w:rsidRDefault="00F638A1" w:rsidP="005A75A7">
            <w:pPr>
              <w:pStyle w:val="Default"/>
              <w:rPr>
                <w:rFonts w:ascii="Arial" w:hAnsi="Arial" w:cs="Arial"/>
                <w:i/>
                <w:iCs/>
                <w:sz w:val="20"/>
                <w:szCs w:val="20"/>
              </w:rPr>
            </w:pPr>
            <w:r>
              <w:rPr>
                <w:rFonts w:ascii="Arial" w:hAnsi="Arial" w:cs="Arial"/>
                <w:i/>
                <w:iCs/>
                <w:sz w:val="20"/>
                <w:szCs w:val="20"/>
              </w:rPr>
              <w:t>A</w:t>
            </w:r>
            <w:r w:rsidR="003372E0">
              <w:rPr>
                <w:rFonts w:ascii="Arial" w:hAnsi="Arial" w:cs="Arial"/>
                <w:i/>
                <w:iCs/>
                <w:sz w:val="20"/>
                <w:szCs w:val="20"/>
              </w:rPr>
              <w:t>ny</w:t>
            </w:r>
          </w:p>
        </w:tc>
        <w:tc>
          <w:tcPr>
            <w:tcW w:w="914" w:type="pct"/>
          </w:tcPr>
          <w:p w14:paraId="224A646F" w14:textId="77777777" w:rsidR="003372E0" w:rsidRPr="00E96096" w:rsidRDefault="003372E0" w:rsidP="005A75A7">
            <w:pPr>
              <w:pStyle w:val="Default"/>
              <w:rPr>
                <w:rFonts w:ascii="Arial" w:hAnsi="Arial" w:cs="Arial"/>
                <w:sz w:val="20"/>
                <w:szCs w:val="20"/>
                <w:lang w:val="sv-SE"/>
              </w:rPr>
            </w:pPr>
          </w:p>
        </w:tc>
        <w:tc>
          <w:tcPr>
            <w:tcW w:w="1009" w:type="pct"/>
          </w:tcPr>
          <w:p w14:paraId="1AFBCB98" w14:textId="77777777" w:rsidR="003372E0" w:rsidRDefault="003372E0" w:rsidP="005A75A7">
            <w:pPr>
              <w:jc w:val="center"/>
              <w:rPr>
                <w:rFonts w:cs="Arial"/>
              </w:rPr>
            </w:pPr>
          </w:p>
        </w:tc>
        <w:tc>
          <w:tcPr>
            <w:tcW w:w="614" w:type="pct"/>
          </w:tcPr>
          <w:p w14:paraId="48BE54D1" w14:textId="77777777" w:rsidR="003372E0" w:rsidRPr="009C6AEB" w:rsidRDefault="003372E0" w:rsidP="005A75A7">
            <w:pPr>
              <w:jc w:val="center"/>
              <w:rPr>
                <w:rFonts w:cs="Arial"/>
              </w:rPr>
            </w:pPr>
          </w:p>
        </w:tc>
        <w:tc>
          <w:tcPr>
            <w:tcW w:w="1032" w:type="pct"/>
          </w:tcPr>
          <w:p w14:paraId="48C8C485" w14:textId="77777777" w:rsidR="003372E0" w:rsidRPr="009C6AEB" w:rsidRDefault="003372E0" w:rsidP="005A75A7">
            <w:pPr>
              <w:widowControl w:val="0"/>
              <w:autoSpaceDE w:val="0"/>
              <w:autoSpaceDN w:val="0"/>
              <w:adjustRightInd w:val="0"/>
              <w:jc w:val="both"/>
              <w:rPr>
                <w:rFonts w:cs="Arial"/>
              </w:rPr>
            </w:pPr>
          </w:p>
        </w:tc>
        <w:tc>
          <w:tcPr>
            <w:tcW w:w="931" w:type="pct"/>
          </w:tcPr>
          <w:p w14:paraId="5928000D" w14:textId="77777777" w:rsidR="003372E0" w:rsidRDefault="003372E0" w:rsidP="005A75A7">
            <w:pPr>
              <w:pStyle w:val="Default"/>
              <w:rPr>
                <w:rFonts w:ascii="Arial" w:hAnsi="Arial" w:cs="Arial"/>
                <w:sz w:val="20"/>
                <w:szCs w:val="20"/>
                <w:lang w:val="sv-SE"/>
              </w:rPr>
            </w:pPr>
          </w:p>
        </w:tc>
      </w:tr>
      <w:tr w:rsidR="00365524" w:rsidRPr="0057096A" w14:paraId="7A5EA91C" w14:textId="77777777" w:rsidTr="00AC7BA4">
        <w:trPr>
          <w:trHeight w:val="883"/>
        </w:trPr>
        <w:tc>
          <w:tcPr>
            <w:tcW w:w="500" w:type="pct"/>
          </w:tcPr>
          <w:p w14:paraId="038D23A3" w14:textId="5B9D20CF" w:rsidR="00365524" w:rsidRPr="00365524" w:rsidRDefault="00365524" w:rsidP="005A75A7">
            <w:pPr>
              <w:pStyle w:val="Default"/>
              <w:rPr>
                <w:rFonts w:ascii="Arial" w:hAnsi="Arial" w:cs="Arial"/>
                <w:i/>
                <w:iCs/>
                <w:sz w:val="20"/>
                <w:szCs w:val="20"/>
              </w:rPr>
            </w:pPr>
            <w:r w:rsidRPr="00365524">
              <w:rPr>
                <w:rFonts w:ascii="Arial" w:eastAsia="Batang" w:hAnsi="Arial" w:cs="Arial"/>
                <w:i/>
                <w:sz w:val="20"/>
                <w:szCs w:val="20"/>
              </w:rPr>
              <w:t>ResultCode</w:t>
            </w:r>
          </w:p>
        </w:tc>
        <w:tc>
          <w:tcPr>
            <w:tcW w:w="914" w:type="pct"/>
          </w:tcPr>
          <w:p w14:paraId="589CC914" w14:textId="65FF3681" w:rsidR="00365524" w:rsidRPr="00365524" w:rsidRDefault="00365524" w:rsidP="005A75A7">
            <w:pPr>
              <w:pStyle w:val="Default"/>
              <w:rPr>
                <w:rFonts w:ascii="Arial" w:hAnsi="Arial" w:cs="Arial"/>
                <w:i/>
                <w:sz w:val="20"/>
                <w:szCs w:val="20"/>
                <w:lang w:val="sv-SE"/>
              </w:rPr>
            </w:pPr>
            <w:r w:rsidRPr="00365524">
              <w:rPr>
                <w:rFonts w:ascii="Arial" w:eastAsia="Batang" w:hAnsi="Arial" w:cs="Arial"/>
                <w:sz w:val="20"/>
                <w:szCs w:val="20"/>
              </w:rPr>
              <w:t>Status enligt generell regel.</w:t>
            </w:r>
          </w:p>
        </w:tc>
        <w:tc>
          <w:tcPr>
            <w:tcW w:w="1009" w:type="pct"/>
          </w:tcPr>
          <w:p w14:paraId="11DAEC32" w14:textId="6D32577B" w:rsidR="00365524" w:rsidRDefault="00365524" w:rsidP="00365524">
            <w:pPr>
              <w:jc w:val="center"/>
              <w:rPr>
                <w:rFonts w:cs="Arial"/>
              </w:rPr>
            </w:pPr>
            <w:r>
              <w:rPr>
                <w:rFonts w:cs="Arial"/>
              </w:rPr>
              <w:t>ResultCodeEnum</w:t>
            </w:r>
          </w:p>
        </w:tc>
        <w:tc>
          <w:tcPr>
            <w:tcW w:w="614" w:type="pct"/>
          </w:tcPr>
          <w:p w14:paraId="16A3EB2C" w14:textId="18C39152" w:rsidR="00365524" w:rsidRPr="00365524" w:rsidRDefault="00365524" w:rsidP="005A75A7">
            <w:pPr>
              <w:jc w:val="center"/>
              <w:rPr>
                <w:rFonts w:cs="Arial"/>
              </w:rPr>
            </w:pPr>
            <w:r w:rsidRPr="00365524">
              <w:t>1</w:t>
            </w:r>
          </w:p>
        </w:tc>
        <w:tc>
          <w:tcPr>
            <w:tcW w:w="1032" w:type="pct"/>
          </w:tcPr>
          <w:p w14:paraId="2981A285" w14:textId="250FD471" w:rsidR="00365524" w:rsidRPr="009C6AEB" w:rsidRDefault="00365524" w:rsidP="00365524">
            <w:pPr>
              <w:widowControl w:val="0"/>
              <w:autoSpaceDE w:val="0"/>
              <w:autoSpaceDN w:val="0"/>
              <w:adjustRightInd w:val="0"/>
              <w:jc w:val="both"/>
              <w:rPr>
                <w:rFonts w:cs="Arial"/>
              </w:rPr>
            </w:pPr>
            <w:r>
              <w:rPr>
                <w:rFonts w:cs="Arial"/>
              </w:rPr>
              <w:t>OK, INFO, ERROR</w:t>
            </w:r>
            <w:r w:rsidR="0038401F">
              <w:rPr>
                <w:rFonts w:cs="Arial"/>
              </w:rPr>
              <w:t xml:space="preserve"> se avsnitt 6.4</w:t>
            </w:r>
          </w:p>
        </w:tc>
        <w:tc>
          <w:tcPr>
            <w:tcW w:w="931" w:type="pct"/>
          </w:tcPr>
          <w:p w14:paraId="6D44903F" w14:textId="77777777" w:rsidR="00365524" w:rsidRDefault="00365524" w:rsidP="005A75A7">
            <w:pPr>
              <w:pStyle w:val="Default"/>
              <w:rPr>
                <w:rFonts w:ascii="Arial" w:hAnsi="Arial" w:cs="Arial"/>
                <w:sz w:val="20"/>
                <w:szCs w:val="20"/>
                <w:lang w:val="sv-SE"/>
              </w:rPr>
            </w:pPr>
          </w:p>
        </w:tc>
      </w:tr>
      <w:tr w:rsidR="00365524" w:rsidRPr="0057096A" w14:paraId="198E6382" w14:textId="77777777" w:rsidTr="00AC7BA4">
        <w:trPr>
          <w:trHeight w:val="883"/>
        </w:trPr>
        <w:tc>
          <w:tcPr>
            <w:tcW w:w="500" w:type="pct"/>
          </w:tcPr>
          <w:p w14:paraId="26FD4DAD" w14:textId="068C3537" w:rsidR="00365524" w:rsidRPr="00365524" w:rsidRDefault="00365524" w:rsidP="005A75A7">
            <w:pPr>
              <w:pStyle w:val="Default"/>
              <w:rPr>
                <w:rFonts w:ascii="Arial" w:eastAsia="Batang" w:hAnsi="Arial" w:cs="Arial"/>
                <w:i/>
                <w:sz w:val="20"/>
                <w:szCs w:val="20"/>
              </w:rPr>
            </w:pPr>
            <w:r w:rsidRPr="00365524">
              <w:rPr>
                <w:rFonts w:ascii="Arial" w:eastAsia="Batang" w:hAnsi="Arial" w:cs="Arial"/>
                <w:i/>
                <w:sz w:val="20"/>
                <w:szCs w:val="20"/>
                <w:lang w:val="en-GB"/>
              </w:rPr>
              <w:lastRenderedPageBreak/>
              <w:t>ResultText</w:t>
            </w:r>
          </w:p>
        </w:tc>
        <w:tc>
          <w:tcPr>
            <w:tcW w:w="914" w:type="pct"/>
          </w:tcPr>
          <w:p w14:paraId="5E999B32" w14:textId="0D7253C5" w:rsidR="00365524" w:rsidRPr="00365524" w:rsidRDefault="00365524" w:rsidP="005A75A7">
            <w:pPr>
              <w:pStyle w:val="Default"/>
              <w:rPr>
                <w:rFonts w:ascii="Arial" w:eastAsia="Batang" w:hAnsi="Arial" w:cs="Arial"/>
                <w:i/>
                <w:sz w:val="20"/>
                <w:szCs w:val="20"/>
              </w:rPr>
            </w:pPr>
            <w:r w:rsidRPr="00365524">
              <w:rPr>
                <w:rFonts w:ascii="Arial" w:eastAsia="Batang" w:hAnsi="Arial" w:cs="Arial"/>
                <w:sz w:val="20"/>
                <w:szCs w:val="20"/>
              </w:rPr>
              <w:t>Meddelande enligt generell regel</w:t>
            </w:r>
          </w:p>
        </w:tc>
        <w:tc>
          <w:tcPr>
            <w:tcW w:w="1009" w:type="pct"/>
          </w:tcPr>
          <w:p w14:paraId="45E3B397" w14:textId="3D048329" w:rsidR="00365524" w:rsidRPr="007E4029" w:rsidRDefault="00365524" w:rsidP="005A75A7">
            <w:pPr>
              <w:jc w:val="center"/>
              <w:rPr>
                <w:rFonts w:eastAsia="Batang"/>
              </w:rPr>
            </w:pPr>
            <w:r>
              <w:rPr>
                <w:rFonts w:eastAsia="Batang"/>
              </w:rPr>
              <w:t>String</w:t>
            </w:r>
          </w:p>
        </w:tc>
        <w:tc>
          <w:tcPr>
            <w:tcW w:w="614" w:type="pct"/>
          </w:tcPr>
          <w:p w14:paraId="4B6D8D4F" w14:textId="226F7217" w:rsidR="00365524" w:rsidRPr="00365524" w:rsidRDefault="00365524" w:rsidP="005A75A7">
            <w:pPr>
              <w:jc w:val="center"/>
            </w:pPr>
            <w:r w:rsidRPr="00365524">
              <w:t>0..1</w:t>
            </w:r>
          </w:p>
        </w:tc>
        <w:tc>
          <w:tcPr>
            <w:tcW w:w="1032" w:type="pct"/>
          </w:tcPr>
          <w:p w14:paraId="44D2E74A" w14:textId="77777777" w:rsidR="00365524" w:rsidRPr="009C6AEB" w:rsidRDefault="00365524" w:rsidP="005A75A7">
            <w:pPr>
              <w:widowControl w:val="0"/>
              <w:autoSpaceDE w:val="0"/>
              <w:autoSpaceDN w:val="0"/>
              <w:adjustRightInd w:val="0"/>
              <w:jc w:val="both"/>
              <w:rPr>
                <w:rFonts w:cs="Arial"/>
              </w:rPr>
            </w:pPr>
          </w:p>
        </w:tc>
        <w:tc>
          <w:tcPr>
            <w:tcW w:w="931" w:type="pct"/>
          </w:tcPr>
          <w:p w14:paraId="69FFE8AF" w14:textId="77777777" w:rsidR="00365524" w:rsidRDefault="00365524"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DC5B49">
      <w:pPr>
        <w:pStyle w:val="Rubrik2"/>
      </w:pPr>
      <w:r>
        <w:t>Regler</w:t>
      </w:r>
    </w:p>
    <w:p w14:paraId="71F3DD2E" w14:textId="72C9C70F" w:rsidR="00F405F7" w:rsidRDefault="003372E0" w:rsidP="00E968C4">
      <w:r>
        <w:t>Inga specifika regler har definierats för denna tjänst,</w:t>
      </w:r>
    </w:p>
    <w:p w14:paraId="25A6781B" w14:textId="77777777" w:rsidR="00EF6982" w:rsidRDefault="00EF6982" w:rsidP="00E968C4"/>
    <w:p w14:paraId="08E355FB" w14:textId="77777777" w:rsidR="005A75A7" w:rsidRDefault="005A75A7">
      <w:pPr>
        <w:rPr>
          <w:b/>
          <w:noProof w:val="0"/>
          <w:kern w:val="32"/>
          <w:sz w:val="28"/>
          <w:szCs w:val="28"/>
        </w:rPr>
      </w:pPr>
      <w:bookmarkStart w:id="98" w:name="_Toc194206359"/>
      <w:bookmarkStart w:id="99" w:name="_Toc194206679"/>
      <w:bookmarkStart w:id="100" w:name="_Toc194721692"/>
      <w:bookmarkStart w:id="101" w:name="_Toc192045561"/>
      <w:bookmarkStart w:id="102" w:name="_Toc139439949"/>
      <w:bookmarkStart w:id="103" w:name="_Toc144289533"/>
      <w:bookmarkStart w:id="104" w:name="_Toc162011539"/>
      <w:bookmarkStart w:id="105" w:name="_Toc100125833"/>
      <w:bookmarkStart w:id="106" w:name="_Toc116886648"/>
      <w:bookmarkStart w:id="107" w:name="_Toc148522907"/>
      <w:r>
        <w:br w:type="page"/>
      </w:r>
    </w:p>
    <w:p w14:paraId="70C68C35" w14:textId="0483CD65" w:rsidR="00323DAF" w:rsidRDefault="00CF0339" w:rsidP="00DC5B49">
      <w:pPr>
        <w:pStyle w:val="Rubrik1"/>
      </w:pPr>
      <w:bookmarkStart w:id="108" w:name="_Toc201809469"/>
      <w:r>
        <w:lastRenderedPageBreak/>
        <w:t>Bilagor</w:t>
      </w:r>
      <w:bookmarkEnd w:id="108"/>
    </w:p>
    <w:p w14:paraId="6F49F9C8" w14:textId="0D6FDBEE" w:rsidR="00EF6982" w:rsidRDefault="00323DAF" w:rsidP="00DC5B49">
      <w:pPr>
        <w:pStyle w:val="Rubrik2"/>
      </w:pPr>
      <w:r>
        <w:t>K</w:t>
      </w:r>
      <w:r w:rsidR="00EF6982">
        <w:t>lassifikationer och kodverk</w:t>
      </w:r>
      <w:bookmarkEnd w:id="98"/>
      <w:bookmarkEnd w:id="99"/>
      <w:bookmarkEnd w:id="100"/>
      <w:bookmarkEnd w:id="101"/>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r>
        <w:t>Kodverk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KV Framställantyp</w:t>
            </w:r>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652D52" w:rsidRDefault="00EF6982" w:rsidP="005A75A7">
                  <w:pPr>
                    <w:autoSpaceDE w:val="0"/>
                    <w:autoSpaceDN w:val="0"/>
                    <w:adjustRightInd w:val="0"/>
                    <w:rPr>
                      <w:rFonts w:cs="Arial"/>
                      <w:szCs w:val="20"/>
                    </w:rPr>
                  </w:pPr>
                  <w:r w:rsidRPr="00652D52">
                    <w:rPr>
                      <w:rFonts w:cs="Arial"/>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KV Form av framställan</w:t>
            </w:r>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1DB95F7F"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sidR="00652D52">
              <w:rPr>
                <w:rFonts w:ascii="Arial" w:hAnsi="Arial" w:cs="Arial"/>
                <w:sz w:val="20"/>
                <w:szCs w:val="20"/>
                <w:lang w:val="sv-SE"/>
              </w:rPr>
              <w:t>a</w:t>
            </w:r>
            <w:r w:rsidRPr="00652D52">
              <w:rPr>
                <w:rFonts w:ascii="Arial" w:hAnsi="Arial" w:cs="Arial"/>
                <w:sz w:val="20"/>
                <w:szCs w:val="20"/>
                <w:lang w:val="sv-SE"/>
              </w:rPr>
              <w:t xml:space="preserve"> eRemissprojektet.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KV Aktivitetmomentstatus.</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09" w:name="_Toc192045562"/>
      <w:r>
        <w:t>Tabell över 'KV Aktivitetmomentstatus'- kodverket</w:t>
      </w:r>
      <w:bookmarkEnd w:id="109"/>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7777777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77777777"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31DB59DA" w:rsidR="00365BEB" w:rsidRPr="009A6CAF" w:rsidRDefault="00365BEB" w:rsidP="005A75A7">
            <w:pPr>
              <w:autoSpaceDE w:val="0"/>
              <w:autoSpaceDN w:val="0"/>
              <w:adjustRightInd w:val="0"/>
              <w:rPr>
                <w:rFonts w:cs="Arial"/>
                <w:sz w:val="16"/>
                <w:szCs w:val="16"/>
              </w:rPr>
            </w:pPr>
            <w:r>
              <w:rPr>
                <w:rFonts w:cs="Arial"/>
                <w:sz w:val="16"/>
                <w:szCs w:val="16"/>
              </w:rPr>
              <w:t>1=Ja (ej obl)</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77777777"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3446FC25" w:rsidR="00365BEB" w:rsidRPr="002810DA" w:rsidRDefault="00365BEB" w:rsidP="005A75A7">
            <w:pPr>
              <w:autoSpaceDE w:val="0"/>
              <w:autoSpaceDN w:val="0"/>
              <w:adjustRightInd w:val="0"/>
              <w:rPr>
                <w:rFonts w:cs="Arial"/>
                <w:b/>
                <w:sz w:val="16"/>
                <w:szCs w:val="16"/>
              </w:rPr>
            </w:pPr>
            <w:r>
              <w:rPr>
                <w:rFonts w:cs="Arial"/>
                <w:b/>
                <w:sz w:val="16"/>
                <w:szCs w:val="16"/>
              </w:rPr>
              <w:t>1=Ja (ej obl)</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7777777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4"/>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r>
        <w:t>Identifierare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1878"/>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5819B5B8" w14:textId="77777777" w:rsidR="00EF6982" w:rsidRDefault="00EF6982" w:rsidP="00DC5B49">
      <w:pPr>
        <w:pStyle w:val="Rubrik1"/>
        <w:numPr>
          <w:ilvl w:val="0"/>
          <w:numId w:val="0"/>
        </w:numPr>
        <w:sectPr w:rsidR="00EF6982" w:rsidSect="00652D52">
          <w:pgSz w:w="11907" w:h="16840" w:code="9"/>
          <w:pgMar w:top="1491" w:right="1418" w:bottom="1196" w:left="1542" w:header="567" w:footer="567" w:gutter="0"/>
          <w:cols w:space="720"/>
          <w:docGrid w:linePitch="326"/>
        </w:sectPr>
      </w:pPr>
    </w:p>
    <w:p w14:paraId="6D5D4150" w14:textId="3B50AC79" w:rsidR="00EF6982" w:rsidRDefault="00EF6982" w:rsidP="00DC5B49">
      <w:pPr>
        <w:pStyle w:val="Rubrik2"/>
      </w:pPr>
      <w:bookmarkStart w:id="110" w:name="_Toc90883529"/>
      <w:bookmarkStart w:id="111" w:name="_Toc90883776"/>
      <w:bookmarkStart w:id="112" w:name="_Toc91034269"/>
      <w:bookmarkStart w:id="113" w:name="_Toc116886649"/>
      <w:bookmarkStart w:id="114" w:name="_Toc148522908"/>
      <w:bookmarkStart w:id="115" w:name="_Toc162011541"/>
      <w:bookmarkStart w:id="116" w:name="_Toc192060826"/>
      <w:bookmarkStart w:id="117" w:name="_Toc192643309"/>
      <w:bookmarkStart w:id="118" w:name="_Toc196300068"/>
      <w:bookmarkStart w:id="119" w:name="_Toc192045563"/>
      <w:bookmarkEnd w:id="102"/>
      <w:bookmarkEnd w:id="103"/>
      <w:bookmarkEnd w:id="104"/>
      <w:bookmarkEnd w:id="105"/>
      <w:bookmarkEnd w:id="106"/>
      <w:bookmarkEnd w:id="107"/>
      <w:bookmarkEnd w:id="110"/>
      <w:bookmarkEnd w:id="111"/>
      <w:bookmarkEnd w:id="112"/>
      <w:r>
        <w:lastRenderedPageBreak/>
        <w:t xml:space="preserve">Förklaring till </w:t>
      </w:r>
      <w:bookmarkEnd w:id="113"/>
      <w:r>
        <w:t>Format</w:t>
      </w:r>
      <w:bookmarkEnd w:id="114"/>
      <w:bookmarkEnd w:id="115"/>
      <w:bookmarkEnd w:id="116"/>
      <w:bookmarkEnd w:id="117"/>
      <w:bookmarkEnd w:id="118"/>
      <w:bookmarkEnd w:id="119"/>
    </w:p>
    <w:p w14:paraId="2D9F825D" w14:textId="77777777" w:rsidR="00EF6982" w:rsidRDefault="00EF6982" w:rsidP="00EF6982">
      <w:pPr>
        <w:pStyle w:val="Brdtext3"/>
        <w:spacing w:after="0"/>
        <w:rPr>
          <w:b/>
          <w:i/>
          <w:sz w:val="22"/>
        </w:rPr>
      </w:pPr>
    </w:p>
    <w:p w14:paraId="5B58FDA1" w14:textId="4D3ED2BD" w:rsidR="00EF6982" w:rsidRDefault="00EF6982" w:rsidP="00EF6982">
      <w:r>
        <w:t>Nedanstående datatyper för tidpunkt</w:t>
      </w:r>
      <w:r w:rsidR="008F28EA">
        <w:t>er/intervall  utgår från ISO 8824</w:t>
      </w:r>
      <w:r>
        <w:t xml:space="preserve"> om inte annat anges. För information om ISO 8601 se t ex </w:t>
      </w:r>
      <w:hyperlink r:id="rId15" w:history="1">
        <w:r w:rsidR="008F28EA" w:rsidRPr="00165F11">
          <w:rPr>
            <w:rStyle w:val="Hyperlnk"/>
          </w:rPr>
          <w:t>http://en.wikipedia.org/wiki/ISO_8824</w:t>
        </w:r>
      </w:hyperlink>
      <w:r>
        <w:t xml:space="preserve">  För ytterligare behov av specificering av format – kontakta RIV-förvaltningsgrupp</w:t>
      </w:r>
    </w:p>
    <w:p w14:paraId="571F8752" w14:textId="77777777" w:rsidR="008F28EA" w:rsidRDefault="008F28EA" w:rsidP="00EF6982"/>
    <w:tbl>
      <w:tblPr>
        <w:tblW w:w="5000" w:type="pct"/>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186"/>
        <w:gridCol w:w="2887"/>
        <w:gridCol w:w="4014"/>
      </w:tblGrid>
      <w:tr w:rsidR="00D308D6" w14:paraId="23B6D497" w14:textId="77777777" w:rsidTr="00425F36">
        <w:tc>
          <w:tcPr>
            <w:tcW w:w="708" w:type="pct"/>
          </w:tcPr>
          <w:p w14:paraId="0006ED26" w14:textId="6F6F8289" w:rsidR="00D308D6" w:rsidRDefault="00D308D6" w:rsidP="005A75A7">
            <w:pPr>
              <w:pStyle w:val="Brdtext3"/>
              <w:spacing w:after="0"/>
              <w:rPr>
                <w:b/>
                <w:i/>
                <w:sz w:val="20"/>
              </w:rPr>
            </w:pPr>
            <w:r>
              <w:rPr>
                <w:b/>
                <w:i/>
                <w:sz w:val="20"/>
              </w:rPr>
              <w:t>Beskrivning</w:t>
            </w:r>
          </w:p>
        </w:tc>
        <w:tc>
          <w:tcPr>
            <w:tcW w:w="1048" w:type="pct"/>
          </w:tcPr>
          <w:p w14:paraId="24C46E3F" w14:textId="2688FD83" w:rsidR="00D308D6" w:rsidRDefault="00D308D6" w:rsidP="005A75A7">
            <w:pPr>
              <w:pStyle w:val="Brdtext3"/>
              <w:spacing w:after="0"/>
              <w:jc w:val="center"/>
              <w:rPr>
                <w:b/>
                <w:i/>
                <w:sz w:val="20"/>
              </w:rPr>
            </w:pPr>
            <w:r>
              <w:rPr>
                <w:b/>
                <w:i/>
                <w:sz w:val="20"/>
              </w:rPr>
              <w:t>Format/Datatyp</w:t>
            </w:r>
          </w:p>
        </w:tc>
        <w:tc>
          <w:tcPr>
            <w:tcW w:w="3244" w:type="pct"/>
          </w:tcPr>
          <w:p w14:paraId="3C299E9E" w14:textId="77777777" w:rsidR="00D308D6" w:rsidRDefault="00D308D6" w:rsidP="005A75A7">
            <w:pPr>
              <w:pStyle w:val="Brdtext3"/>
              <w:spacing w:after="0"/>
              <w:rPr>
                <w:b/>
                <w:i/>
                <w:sz w:val="20"/>
              </w:rPr>
            </w:pPr>
            <w:r>
              <w:rPr>
                <w:b/>
                <w:i/>
                <w:sz w:val="20"/>
              </w:rPr>
              <w:t>Förklaring</w:t>
            </w:r>
          </w:p>
        </w:tc>
      </w:tr>
      <w:tr w:rsidR="00D308D6" w14:paraId="4A131C60" w14:textId="77777777" w:rsidTr="00425F36">
        <w:tc>
          <w:tcPr>
            <w:tcW w:w="708" w:type="pct"/>
          </w:tcPr>
          <w:p w14:paraId="669FC4BD" w14:textId="207A2B00" w:rsidR="00D308D6" w:rsidRDefault="00D308D6" w:rsidP="005A75A7">
            <w:pPr>
              <w:pStyle w:val="Brdtext3"/>
              <w:spacing w:after="0"/>
              <w:rPr>
                <w:i/>
                <w:sz w:val="20"/>
              </w:rPr>
            </w:pPr>
            <w:r>
              <w:rPr>
                <w:i/>
                <w:sz w:val="20"/>
              </w:rPr>
              <w:t>Fritext</w:t>
            </w:r>
          </w:p>
        </w:tc>
        <w:tc>
          <w:tcPr>
            <w:tcW w:w="1048" w:type="pct"/>
          </w:tcPr>
          <w:p w14:paraId="1A4B7316" w14:textId="1A012C96" w:rsidR="00D308D6" w:rsidRDefault="00D308D6" w:rsidP="005A75A7">
            <w:pPr>
              <w:pStyle w:val="Brdtext3"/>
              <w:spacing w:after="0"/>
              <w:jc w:val="center"/>
              <w:rPr>
                <w:i/>
                <w:sz w:val="20"/>
              </w:rPr>
            </w:pPr>
            <w:r>
              <w:rPr>
                <w:i/>
                <w:sz w:val="20"/>
              </w:rPr>
              <w:t>String</w:t>
            </w:r>
          </w:p>
        </w:tc>
        <w:tc>
          <w:tcPr>
            <w:tcW w:w="3244" w:type="pct"/>
          </w:tcPr>
          <w:p w14:paraId="3A183EE0" w14:textId="77777777" w:rsidR="00D308D6" w:rsidRDefault="00D308D6" w:rsidP="005A75A7">
            <w:pPr>
              <w:pStyle w:val="Brdtext3"/>
              <w:spacing w:after="0"/>
              <w:rPr>
                <w:i/>
                <w:sz w:val="20"/>
              </w:rPr>
            </w:pPr>
            <w:r>
              <w:rPr>
                <w:i/>
                <w:sz w:val="20"/>
              </w:rPr>
              <w:t>Fritext</w:t>
            </w:r>
          </w:p>
          <w:p w14:paraId="27823AB6" w14:textId="77777777" w:rsidR="00D308D6" w:rsidRDefault="00D308D6" w:rsidP="005A75A7">
            <w:pPr>
              <w:pStyle w:val="Brdtext3"/>
              <w:spacing w:after="0"/>
              <w:rPr>
                <w:i/>
                <w:sz w:val="20"/>
              </w:rPr>
            </w:pPr>
          </w:p>
        </w:tc>
      </w:tr>
      <w:tr w:rsidR="00D308D6" w14:paraId="3E0DEE13" w14:textId="77777777" w:rsidTr="00425F36">
        <w:tc>
          <w:tcPr>
            <w:tcW w:w="708" w:type="pct"/>
          </w:tcPr>
          <w:p w14:paraId="2A5C86BA" w14:textId="208F0017" w:rsidR="00D308D6" w:rsidRDefault="00D308D6" w:rsidP="005A75A7">
            <w:pPr>
              <w:pStyle w:val="Brdtext3"/>
              <w:spacing w:after="0"/>
              <w:rPr>
                <w:i/>
                <w:sz w:val="20"/>
              </w:rPr>
            </w:pPr>
            <w:r>
              <w:rPr>
                <w:i/>
                <w:sz w:val="20"/>
              </w:rPr>
              <w:t>Tidpunkt</w:t>
            </w:r>
          </w:p>
        </w:tc>
        <w:tc>
          <w:tcPr>
            <w:tcW w:w="1048" w:type="pct"/>
          </w:tcPr>
          <w:p w14:paraId="3AA962FD" w14:textId="320AAABE" w:rsidR="00D308D6" w:rsidRDefault="00D308D6" w:rsidP="005A75A7">
            <w:pPr>
              <w:pStyle w:val="Brdtext3"/>
              <w:spacing w:after="0"/>
              <w:jc w:val="center"/>
              <w:rPr>
                <w:i/>
                <w:sz w:val="20"/>
              </w:rPr>
            </w:pPr>
            <w:r>
              <w:rPr>
                <w:i/>
                <w:sz w:val="20"/>
              </w:rPr>
              <w:t>TS</w:t>
            </w:r>
          </w:p>
        </w:tc>
        <w:tc>
          <w:tcPr>
            <w:tcW w:w="3244" w:type="pct"/>
          </w:tcPr>
          <w:p w14:paraId="4A8FDA7F" w14:textId="4647413D" w:rsidR="00D308D6" w:rsidRPr="00AF7240" w:rsidRDefault="00D308D6" w:rsidP="005A75A7">
            <w:r w:rsidRPr="00AF7240">
              <w:t>Angivelse av datum och klockslag med exa</w:t>
            </w:r>
            <w:r>
              <w:t>ktheten sekund. Formatet är ÅÅÅÅMMDDhhmmss eller enbart datum yyyymmdd</w:t>
            </w:r>
          </w:p>
          <w:p w14:paraId="79E0BF0A" w14:textId="0F0A59E4" w:rsidR="00D308D6" w:rsidRDefault="00D308D6" w:rsidP="003A56A4">
            <w:pPr>
              <w:pStyle w:val="Brdtext3"/>
              <w:spacing w:after="0"/>
              <w:rPr>
                <w:i/>
                <w:sz w:val="20"/>
              </w:rPr>
            </w:pPr>
            <w:r w:rsidRPr="00AF7240">
              <w:t>Detta format är enligt ISO</w:t>
            </w:r>
            <w:r>
              <w:t>8824 format basic</w:t>
            </w:r>
            <w:r w:rsidRPr="00AF7240">
              <w:t>.</w:t>
            </w:r>
          </w:p>
        </w:tc>
      </w:tr>
      <w:tr w:rsidR="00D308D6" w14:paraId="6157E594" w14:textId="77777777" w:rsidTr="00425F36">
        <w:tc>
          <w:tcPr>
            <w:tcW w:w="708" w:type="pct"/>
          </w:tcPr>
          <w:p w14:paraId="37732A17" w14:textId="6500BD2D" w:rsidR="00D308D6" w:rsidRDefault="00D308D6" w:rsidP="005A75A7">
            <w:pPr>
              <w:pStyle w:val="Brdtext3"/>
              <w:spacing w:after="0"/>
              <w:rPr>
                <w:i/>
                <w:sz w:val="20"/>
              </w:rPr>
            </w:pPr>
            <w:r>
              <w:rPr>
                <w:i/>
                <w:sz w:val="20"/>
              </w:rPr>
              <w:t>Vårdtagares identitet</w:t>
            </w:r>
          </w:p>
        </w:tc>
        <w:tc>
          <w:tcPr>
            <w:tcW w:w="1048" w:type="pct"/>
          </w:tcPr>
          <w:p w14:paraId="5822905E" w14:textId="0CA6FB03" w:rsidR="00D308D6" w:rsidRDefault="00D308D6" w:rsidP="005A75A7">
            <w:pPr>
              <w:pStyle w:val="Brdtext3"/>
              <w:spacing w:after="0"/>
              <w:jc w:val="center"/>
              <w:rPr>
                <w:i/>
                <w:sz w:val="20"/>
              </w:rPr>
            </w:pPr>
            <w:r>
              <w:rPr>
                <w:i/>
                <w:sz w:val="20"/>
              </w:rPr>
              <w:t>SubjectOfCareIdType</w:t>
            </w:r>
          </w:p>
        </w:tc>
        <w:tc>
          <w:tcPr>
            <w:tcW w:w="3244" w:type="pct"/>
          </w:tcPr>
          <w:p w14:paraId="4B38E938" w14:textId="77777777" w:rsidR="00D308D6" w:rsidRDefault="00D308D6" w:rsidP="007F5196">
            <w:pPr>
              <w:rPr>
                <w:i/>
              </w:rPr>
            </w:pPr>
          </w:p>
        </w:tc>
      </w:tr>
      <w:tr w:rsidR="00D308D6" w14:paraId="75B6EEDF" w14:textId="77777777" w:rsidTr="00425F36">
        <w:tc>
          <w:tcPr>
            <w:tcW w:w="708" w:type="pct"/>
          </w:tcPr>
          <w:p w14:paraId="040F4F9D" w14:textId="5ABC126F" w:rsidR="00D308D6" w:rsidRPr="00787E71" w:rsidRDefault="00D308D6" w:rsidP="005A75A7">
            <w:pPr>
              <w:pStyle w:val="Brdtext3"/>
              <w:spacing w:after="0"/>
              <w:rPr>
                <w:i/>
                <w:sz w:val="20"/>
                <w:szCs w:val="20"/>
              </w:rPr>
            </w:pPr>
            <w:r w:rsidRPr="00787E71">
              <w:rPr>
                <w:i/>
                <w:sz w:val="20"/>
                <w:szCs w:val="20"/>
              </w:rPr>
              <w:t>Form av framställan</w:t>
            </w:r>
          </w:p>
        </w:tc>
        <w:tc>
          <w:tcPr>
            <w:tcW w:w="1048" w:type="pct"/>
          </w:tcPr>
          <w:p w14:paraId="5A6DDC47" w14:textId="028D32D3" w:rsidR="00D308D6" w:rsidRPr="00787E71" w:rsidRDefault="00D308D6" w:rsidP="005A75A7">
            <w:pPr>
              <w:pStyle w:val="Brdtext3"/>
              <w:spacing w:after="0"/>
              <w:jc w:val="center"/>
              <w:rPr>
                <w:i/>
                <w:sz w:val="20"/>
                <w:szCs w:val="20"/>
              </w:rPr>
            </w:pPr>
            <w:r w:rsidRPr="00787E71">
              <w:rPr>
                <w:i/>
                <w:sz w:val="20"/>
                <w:szCs w:val="20"/>
              </w:rPr>
              <w:t>RequestTypeCodeEnum</w:t>
            </w:r>
          </w:p>
        </w:tc>
        <w:tc>
          <w:tcPr>
            <w:tcW w:w="3244" w:type="pct"/>
          </w:tcPr>
          <w:tbl>
            <w:tblPr>
              <w:tblW w:w="5000" w:type="pct"/>
              <w:tblBorders>
                <w:top w:val="nil"/>
                <w:left w:val="nil"/>
                <w:bottom w:val="nil"/>
                <w:right w:val="nil"/>
              </w:tblBorders>
              <w:tblLook w:val="0000" w:firstRow="0" w:lastRow="0" w:firstColumn="0" w:lastColumn="0" w:noHBand="0" w:noVBand="0"/>
            </w:tblPr>
            <w:tblGrid>
              <w:gridCol w:w="3874"/>
            </w:tblGrid>
            <w:tr w:rsidR="00D308D6" w:rsidRPr="00652D52" w14:paraId="7C1A8706" w14:textId="77777777" w:rsidTr="00425F36">
              <w:trPr>
                <w:trHeight w:val="1890"/>
              </w:trPr>
              <w:tc>
                <w:tcPr>
                  <w:tcW w:w="5000" w:type="pct"/>
                </w:tcPr>
                <w:p w14:paraId="73451DC6" w14:textId="1D5BCAD5" w:rsidR="00D308D6" w:rsidRPr="00652D52" w:rsidRDefault="00D308D6" w:rsidP="009318F0">
                  <w:pPr>
                    <w:autoSpaceDE w:val="0"/>
                    <w:autoSpaceDN w:val="0"/>
                    <w:adjustRightInd w:val="0"/>
                    <w:rPr>
                      <w:rFonts w:cs="Arial"/>
                      <w:szCs w:val="20"/>
                    </w:rPr>
                  </w:pPr>
                  <w:r>
                    <w:rPr>
                      <w:rFonts w:cs="Arial"/>
                      <w:szCs w:val="20"/>
                    </w:rPr>
                    <w:t xml:space="preserve">Anger typ av framställan. </w:t>
                  </w:r>
                  <w:r w:rsidRPr="00652D52">
                    <w:rPr>
                      <w:rFonts w:cs="Arial"/>
                      <w:szCs w:val="20"/>
                    </w:rPr>
                    <w:t>Värden kommer ursprungligen ifrån Nationell</w:t>
                  </w:r>
                  <w:r>
                    <w:rPr>
                      <w:rFonts w:cs="Arial"/>
                      <w:szCs w:val="20"/>
                    </w:rPr>
                    <w:t>a</w:t>
                  </w:r>
                  <w:r w:rsidRPr="00652D52">
                    <w:rPr>
                      <w:rFonts w:cs="Arial"/>
                      <w:szCs w:val="20"/>
                    </w:rPr>
                    <w:t xml:space="preserve"> eRemissprojektet.</w:t>
                  </w:r>
                  <w:r>
                    <w:rPr>
                      <w:rFonts w:cs="Arial"/>
                      <w:szCs w:val="20"/>
                    </w:rPr>
                    <w:t xml:space="preserve"> Remissprocessen stödjer för närvarande de typer av framställan som är markerade i fetstil i listan nedan.</w:t>
                  </w:r>
                </w:p>
                <w:p w14:paraId="2D25D165" w14:textId="77777777" w:rsidR="00D308D6" w:rsidRDefault="00D308D6" w:rsidP="009318F0">
                  <w:pPr>
                    <w:autoSpaceDE w:val="0"/>
                    <w:autoSpaceDN w:val="0"/>
                    <w:adjustRightInd w:val="0"/>
                    <w:rPr>
                      <w:rFonts w:cs="Arial"/>
                      <w:b/>
                      <w:szCs w:val="20"/>
                    </w:rPr>
                  </w:pPr>
                </w:p>
                <w:p w14:paraId="3D941D01" w14:textId="77777777" w:rsidR="00D308D6" w:rsidRPr="00652D52" w:rsidRDefault="00D308D6" w:rsidP="009318F0">
                  <w:pPr>
                    <w:autoSpaceDE w:val="0"/>
                    <w:autoSpaceDN w:val="0"/>
                    <w:adjustRightInd w:val="0"/>
                    <w:rPr>
                      <w:rFonts w:cs="Arial"/>
                      <w:b/>
                      <w:szCs w:val="20"/>
                    </w:rPr>
                  </w:pPr>
                  <w:r w:rsidRPr="00652D52">
                    <w:rPr>
                      <w:rFonts w:cs="Arial"/>
                      <w:b/>
                      <w:szCs w:val="20"/>
                    </w:rPr>
                    <w:t xml:space="preserve">1 = Röntgenremiss </w:t>
                  </w:r>
                </w:p>
                <w:p w14:paraId="762994BD" w14:textId="77777777" w:rsidR="00D308D6" w:rsidRPr="00652D52" w:rsidRDefault="00D308D6" w:rsidP="009318F0">
                  <w:pPr>
                    <w:autoSpaceDE w:val="0"/>
                    <w:autoSpaceDN w:val="0"/>
                    <w:adjustRightInd w:val="0"/>
                    <w:rPr>
                      <w:rFonts w:cs="Arial"/>
                      <w:szCs w:val="20"/>
                    </w:rPr>
                  </w:pPr>
                  <w:r w:rsidRPr="00652D52">
                    <w:rPr>
                      <w:rFonts w:cs="Arial"/>
                      <w:szCs w:val="20"/>
                    </w:rPr>
                    <w:t>2 = Labbremiss</w:t>
                  </w:r>
                </w:p>
                <w:p w14:paraId="343C0DA6" w14:textId="77777777" w:rsidR="00D308D6" w:rsidRPr="00652D52" w:rsidRDefault="00D308D6" w:rsidP="009318F0">
                  <w:pPr>
                    <w:autoSpaceDE w:val="0"/>
                    <w:autoSpaceDN w:val="0"/>
                    <w:adjustRightInd w:val="0"/>
                    <w:rPr>
                      <w:rFonts w:cs="Arial"/>
                      <w:szCs w:val="20"/>
                    </w:rPr>
                  </w:pPr>
                  <w:r w:rsidRPr="00652D52">
                    <w:rPr>
                      <w:rFonts w:cs="Arial"/>
                      <w:szCs w:val="20"/>
                    </w:rPr>
                    <w:t xml:space="preserve">3 = Konferensremiss </w:t>
                  </w:r>
                </w:p>
                <w:p w14:paraId="7EE45DDC" w14:textId="77777777" w:rsidR="00D308D6" w:rsidRPr="00652D52" w:rsidRDefault="00D308D6" w:rsidP="009318F0">
                  <w:pPr>
                    <w:autoSpaceDE w:val="0"/>
                    <w:autoSpaceDN w:val="0"/>
                    <w:adjustRightInd w:val="0"/>
                    <w:rPr>
                      <w:rFonts w:cs="Arial"/>
                      <w:b/>
                      <w:szCs w:val="20"/>
                    </w:rPr>
                  </w:pPr>
                  <w:r w:rsidRPr="00652D52">
                    <w:rPr>
                      <w:rFonts w:cs="Arial"/>
                      <w:b/>
                      <w:szCs w:val="20"/>
                    </w:rPr>
                    <w:t xml:space="preserve">4 = Allmänremiss </w:t>
                  </w:r>
                </w:p>
                <w:p w14:paraId="19F1C8D8" w14:textId="77777777" w:rsidR="00D308D6" w:rsidRPr="00652D52" w:rsidRDefault="00D308D6" w:rsidP="009318F0">
                  <w:pPr>
                    <w:autoSpaceDE w:val="0"/>
                    <w:autoSpaceDN w:val="0"/>
                    <w:adjustRightInd w:val="0"/>
                    <w:rPr>
                      <w:rFonts w:cs="Arial"/>
                      <w:szCs w:val="20"/>
                    </w:rPr>
                  </w:pPr>
                  <w:r w:rsidRPr="00652D52">
                    <w:rPr>
                      <w:rFonts w:cs="Arial"/>
                      <w:szCs w:val="20"/>
                    </w:rPr>
                    <w:t xml:space="preserve">5 = Screeningremiss </w:t>
                  </w:r>
                </w:p>
                <w:p w14:paraId="6BB2CD20" w14:textId="77777777" w:rsidR="00D308D6" w:rsidRPr="00652D52" w:rsidRDefault="00D308D6" w:rsidP="009318F0">
                  <w:pPr>
                    <w:autoSpaceDE w:val="0"/>
                    <w:autoSpaceDN w:val="0"/>
                    <w:adjustRightInd w:val="0"/>
                    <w:rPr>
                      <w:rFonts w:cs="Arial"/>
                      <w:szCs w:val="20"/>
                    </w:rPr>
                  </w:pPr>
                  <w:r w:rsidRPr="00652D52">
                    <w:rPr>
                      <w:rFonts w:cs="Arial"/>
                      <w:szCs w:val="20"/>
                    </w:rPr>
                    <w:t xml:space="preserve">6 = ”egentagna prover” </w:t>
                  </w:r>
                </w:p>
                <w:p w14:paraId="4574297A" w14:textId="77777777" w:rsidR="00D308D6" w:rsidRPr="00652D52" w:rsidRDefault="00D308D6" w:rsidP="009318F0">
                  <w:pPr>
                    <w:autoSpaceDE w:val="0"/>
                    <w:autoSpaceDN w:val="0"/>
                    <w:adjustRightInd w:val="0"/>
                    <w:rPr>
                      <w:rFonts w:cs="Arial"/>
                      <w:szCs w:val="20"/>
                    </w:rPr>
                  </w:pPr>
                  <w:r w:rsidRPr="00652D52">
                    <w:rPr>
                      <w:rFonts w:cs="Arial"/>
                      <w:szCs w:val="20"/>
                    </w:rPr>
                    <w:t xml:space="preserve">7 = Egen vårdbegäran </w:t>
                  </w:r>
                </w:p>
                <w:p w14:paraId="14681A0B" w14:textId="77777777" w:rsidR="00D308D6" w:rsidRPr="00652D52" w:rsidRDefault="00D308D6" w:rsidP="009318F0">
                  <w:pPr>
                    <w:autoSpaceDE w:val="0"/>
                    <w:autoSpaceDN w:val="0"/>
                    <w:adjustRightInd w:val="0"/>
                    <w:rPr>
                      <w:rFonts w:cs="Arial"/>
                      <w:szCs w:val="20"/>
                    </w:rPr>
                  </w:pPr>
                  <w:r w:rsidRPr="00652D52">
                    <w:rPr>
                      <w:rFonts w:cs="Arial"/>
                      <w:szCs w:val="20"/>
                    </w:rPr>
                    <w:t xml:space="preserve">8 = Telefonremiss </w:t>
                  </w:r>
                </w:p>
                <w:p w14:paraId="78BBE0F9" w14:textId="77777777" w:rsidR="00D308D6" w:rsidRPr="00652D52" w:rsidRDefault="00D308D6" w:rsidP="009318F0">
                  <w:pPr>
                    <w:autoSpaceDE w:val="0"/>
                    <w:autoSpaceDN w:val="0"/>
                    <w:adjustRightInd w:val="0"/>
                    <w:rPr>
                      <w:rFonts w:cs="Arial"/>
                      <w:szCs w:val="20"/>
                    </w:rPr>
                  </w:pPr>
                  <w:r w:rsidRPr="00652D52">
                    <w:rPr>
                      <w:rFonts w:cs="Arial"/>
                      <w:szCs w:val="20"/>
                    </w:rPr>
                    <w:t xml:space="preserve">9 = Begäran om övertagande av vårdansvar </w:t>
                  </w:r>
                </w:p>
                <w:p w14:paraId="5AB2AD83" w14:textId="77777777" w:rsidR="00D308D6" w:rsidRDefault="00D308D6" w:rsidP="009318F0">
                  <w:pPr>
                    <w:autoSpaceDE w:val="0"/>
                    <w:autoSpaceDN w:val="0"/>
                    <w:adjustRightInd w:val="0"/>
                    <w:rPr>
                      <w:rFonts w:cs="Arial"/>
                      <w:b/>
                      <w:szCs w:val="20"/>
                    </w:rPr>
                  </w:pPr>
                  <w:r w:rsidRPr="00652D52">
                    <w:rPr>
                      <w:rFonts w:cs="Arial"/>
                      <w:b/>
                      <w:szCs w:val="20"/>
                    </w:rPr>
                    <w:t>10=Fysiologiremiss</w:t>
                  </w:r>
                </w:p>
                <w:p w14:paraId="168A2875" w14:textId="77777777" w:rsidR="00D308D6" w:rsidRPr="00652D52" w:rsidRDefault="00D308D6" w:rsidP="009318F0">
                  <w:pPr>
                    <w:autoSpaceDE w:val="0"/>
                    <w:autoSpaceDN w:val="0"/>
                    <w:adjustRightInd w:val="0"/>
                    <w:rPr>
                      <w:rFonts w:cs="Arial"/>
                      <w:b/>
                      <w:szCs w:val="20"/>
                    </w:rPr>
                  </w:pPr>
                </w:p>
                <w:p w14:paraId="13B75A93" w14:textId="45000753" w:rsidR="00D308D6" w:rsidRPr="00652D52" w:rsidRDefault="00D308D6" w:rsidP="00787E71">
                  <w:pPr>
                    <w:autoSpaceDE w:val="0"/>
                    <w:autoSpaceDN w:val="0"/>
                    <w:adjustRightInd w:val="0"/>
                    <w:rPr>
                      <w:rFonts w:cs="Arial"/>
                      <w:szCs w:val="20"/>
                    </w:rPr>
                  </w:pPr>
                </w:p>
              </w:tc>
            </w:tr>
          </w:tbl>
          <w:p w14:paraId="74016CC6" w14:textId="5D7264E8" w:rsidR="00D308D6" w:rsidRDefault="00D308D6" w:rsidP="005A75A7"/>
        </w:tc>
      </w:tr>
      <w:tr w:rsidR="00D308D6" w14:paraId="04CCE9E0" w14:textId="77777777" w:rsidTr="00425F36">
        <w:tc>
          <w:tcPr>
            <w:tcW w:w="708" w:type="pct"/>
          </w:tcPr>
          <w:p w14:paraId="05F6E676" w14:textId="4390C362" w:rsidR="00D308D6" w:rsidRPr="00787E71" w:rsidRDefault="00D308D6" w:rsidP="0084474F">
            <w:pPr>
              <w:autoSpaceDE w:val="0"/>
              <w:autoSpaceDN w:val="0"/>
              <w:adjustRightInd w:val="0"/>
              <w:rPr>
                <w:szCs w:val="20"/>
              </w:rPr>
            </w:pPr>
            <w:r w:rsidRPr="00787E71">
              <w:rPr>
                <w:szCs w:val="20"/>
              </w:rPr>
              <w:t>Form av framställan</w:t>
            </w:r>
          </w:p>
        </w:tc>
        <w:tc>
          <w:tcPr>
            <w:tcW w:w="1048" w:type="pct"/>
          </w:tcPr>
          <w:p w14:paraId="6BF403AC" w14:textId="45F815B9" w:rsidR="00D308D6" w:rsidRPr="00787E71" w:rsidRDefault="00D308D6" w:rsidP="005A75A7">
            <w:pPr>
              <w:pStyle w:val="Brdtext3"/>
              <w:spacing w:after="0"/>
              <w:jc w:val="center"/>
              <w:rPr>
                <w:i/>
                <w:sz w:val="20"/>
                <w:szCs w:val="20"/>
              </w:rPr>
            </w:pPr>
            <w:r w:rsidRPr="00787E71">
              <w:rPr>
                <w:sz w:val="20"/>
                <w:szCs w:val="20"/>
              </w:rPr>
              <w:t>SubmissionMediumCodeEnum</w:t>
            </w:r>
          </w:p>
        </w:tc>
        <w:tc>
          <w:tcPr>
            <w:tcW w:w="3244" w:type="pct"/>
          </w:tcPr>
          <w:p w14:paraId="624D16B0"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Anger form av vårdbegäran. Värden kommer ursprungligen ifrån Nationell</w:t>
            </w:r>
            <w:r>
              <w:rPr>
                <w:rFonts w:ascii="Arial" w:hAnsi="Arial" w:cs="Arial"/>
                <w:sz w:val="20"/>
                <w:szCs w:val="20"/>
                <w:lang w:val="sv-SE"/>
              </w:rPr>
              <w:t>a</w:t>
            </w:r>
            <w:r w:rsidRPr="00652D52">
              <w:rPr>
                <w:rFonts w:ascii="Arial" w:hAnsi="Arial" w:cs="Arial"/>
                <w:sz w:val="20"/>
                <w:szCs w:val="20"/>
                <w:lang w:val="sv-SE"/>
              </w:rPr>
              <w:t xml:space="preserve"> eRemissprojektet. </w:t>
            </w:r>
          </w:p>
          <w:p w14:paraId="426C4E55"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5005D809" w14:textId="77777777" w:rsidR="00D308D6" w:rsidRPr="00652D52" w:rsidRDefault="00D308D6" w:rsidP="00787E71">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0B3DC437" w14:textId="77777777" w:rsidR="00D308D6" w:rsidRPr="00652D52" w:rsidRDefault="00D308D6" w:rsidP="00787E71">
            <w:pPr>
              <w:autoSpaceDE w:val="0"/>
              <w:autoSpaceDN w:val="0"/>
              <w:adjustRightInd w:val="0"/>
              <w:rPr>
                <w:rFonts w:cs="Arial"/>
                <w:szCs w:val="20"/>
              </w:rPr>
            </w:pPr>
            <w:r w:rsidRPr="00652D52">
              <w:rPr>
                <w:rFonts w:cs="Arial"/>
                <w:szCs w:val="20"/>
              </w:rPr>
              <w:t xml:space="preserve">3 = Elektroniskt </w:t>
            </w:r>
          </w:p>
          <w:p w14:paraId="5DF28E5B" w14:textId="77777777" w:rsidR="00D308D6" w:rsidRDefault="00D308D6" w:rsidP="00787E71">
            <w:pPr>
              <w:pStyle w:val="Brdtext3"/>
              <w:spacing w:after="0"/>
              <w:rPr>
                <w:rFonts w:cs="Arial"/>
                <w:sz w:val="20"/>
                <w:szCs w:val="20"/>
              </w:rPr>
            </w:pPr>
            <w:r w:rsidRPr="00652D52">
              <w:rPr>
                <w:rFonts w:cs="Arial"/>
                <w:sz w:val="20"/>
                <w:szCs w:val="20"/>
              </w:rPr>
              <w:t>4 = Pappersremiss</w:t>
            </w:r>
          </w:p>
          <w:p w14:paraId="671AA8DC" w14:textId="5B9D1785" w:rsidR="00D308D6" w:rsidRDefault="00D308D6" w:rsidP="00787E71">
            <w:pPr>
              <w:pStyle w:val="Brdtext3"/>
              <w:spacing w:after="0"/>
              <w:rPr>
                <w:i/>
                <w:sz w:val="20"/>
              </w:rPr>
            </w:pPr>
          </w:p>
        </w:tc>
      </w:tr>
      <w:tr w:rsidR="00D308D6" w14:paraId="743513C0" w14:textId="77777777" w:rsidTr="00425F36">
        <w:tc>
          <w:tcPr>
            <w:tcW w:w="708" w:type="pct"/>
          </w:tcPr>
          <w:p w14:paraId="130D0F23" w14:textId="33439919" w:rsidR="00D308D6" w:rsidRPr="00787E71" w:rsidRDefault="00D308D6" w:rsidP="0084474F">
            <w:pPr>
              <w:autoSpaceDE w:val="0"/>
              <w:autoSpaceDN w:val="0"/>
              <w:adjustRightInd w:val="0"/>
              <w:rPr>
                <w:szCs w:val="20"/>
              </w:rPr>
            </w:pPr>
            <w:r>
              <w:rPr>
                <w:szCs w:val="20"/>
              </w:rPr>
              <w:t>Aktivitetsmomentststus</w:t>
            </w:r>
          </w:p>
        </w:tc>
        <w:tc>
          <w:tcPr>
            <w:tcW w:w="1048" w:type="pct"/>
          </w:tcPr>
          <w:p w14:paraId="770A638A" w14:textId="72B8D6E2" w:rsidR="00D308D6" w:rsidRPr="00787E71" w:rsidRDefault="00425F36" w:rsidP="005A75A7">
            <w:pPr>
              <w:pStyle w:val="Brdtext3"/>
              <w:spacing w:after="0"/>
              <w:jc w:val="center"/>
              <w:rPr>
                <w:sz w:val="20"/>
                <w:szCs w:val="20"/>
              </w:rPr>
            </w:pPr>
            <w:r>
              <w:rPr>
                <w:sz w:val="20"/>
                <w:szCs w:val="20"/>
              </w:rPr>
              <w:t>StatusCodeEnum</w:t>
            </w:r>
          </w:p>
        </w:tc>
        <w:tc>
          <w:tcPr>
            <w:tcW w:w="3244" w:type="pct"/>
          </w:tcPr>
          <w:p w14:paraId="5597D28B" w14:textId="7CAE9C78" w:rsidR="00425F36" w:rsidRDefault="00425F36">
            <w:pPr>
              <w:rPr>
                <w:rFonts w:cs="Arial"/>
                <w:szCs w:val="20"/>
              </w:rPr>
            </w:pPr>
            <w:r w:rsidRPr="00652D52">
              <w:rPr>
                <w:rFonts w:cs="Arial"/>
                <w:szCs w:val="20"/>
              </w:rPr>
              <w:t>Se neda</w:t>
            </w:r>
            <w:r>
              <w:rPr>
                <w:rFonts w:cs="Arial"/>
                <w:szCs w:val="20"/>
              </w:rPr>
              <w:t xml:space="preserve">nstående tabell som </w:t>
            </w:r>
            <w:r w:rsidRPr="00652D52">
              <w:rPr>
                <w:rFonts w:cs="Arial"/>
                <w:szCs w:val="20"/>
              </w:rPr>
              <w:t>tagits</w:t>
            </w:r>
            <w:r>
              <w:rPr>
                <w:rFonts w:cs="Arial"/>
                <w:szCs w:val="20"/>
              </w:rPr>
              <w:t xml:space="preserve"> fram </w:t>
            </w:r>
            <w:r w:rsidRPr="00652D52">
              <w:rPr>
                <w:rFonts w:cs="Arial"/>
                <w:szCs w:val="20"/>
              </w:rPr>
              <w:t>av Nationell</w:t>
            </w:r>
            <w:r>
              <w:rPr>
                <w:rFonts w:cs="Arial"/>
                <w:szCs w:val="20"/>
              </w:rPr>
              <w:t>a</w:t>
            </w:r>
            <w:r w:rsidRPr="00652D52">
              <w:rPr>
                <w:rFonts w:cs="Arial"/>
                <w:szCs w:val="20"/>
              </w:rPr>
              <w:t xml:space="preserve"> eRemissprojektet. Endast statusar markerade som används 'Ja' är giltiga statusar</w:t>
            </w:r>
            <w:r>
              <w:rPr>
                <w:rFonts w:cs="Arial"/>
                <w:szCs w:val="20"/>
              </w:rPr>
              <w:t xml:space="preserve"> för respektive framställantyp</w:t>
            </w:r>
            <w:r w:rsidRPr="00652D52">
              <w:rPr>
                <w:rFonts w:cs="Arial"/>
                <w:szCs w:val="20"/>
              </w:rPr>
              <w:t>.</w:t>
            </w:r>
            <w:r>
              <w:rPr>
                <w:rFonts w:cs="Arial"/>
                <w:szCs w:val="20"/>
              </w:rPr>
              <w:t xml:space="preserve"> </w:t>
            </w:r>
          </w:p>
          <w:p w14:paraId="15EB2FE5" w14:textId="77777777" w:rsidR="00425F36" w:rsidRDefault="00425F36"/>
          <w:tbl>
            <w:tblPr>
              <w:tblW w:w="3652" w:type="dxa"/>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420"/>
              <w:gridCol w:w="452"/>
              <w:gridCol w:w="1780"/>
            </w:tblGrid>
            <w:tr w:rsidR="00425F36" w14:paraId="4E0DCC1E" w14:textId="77777777" w:rsidTr="00425F36">
              <w:trPr>
                <w:trHeight w:val="339"/>
              </w:trPr>
              <w:tc>
                <w:tcPr>
                  <w:tcW w:w="0" w:type="auto"/>
                  <w:tcBorders>
                    <w:top w:val="single" w:sz="4" w:space="0" w:color="auto"/>
                    <w:left w:val="single" w:sz="2" w:space="0" w:color="auto"/>
                    <w:bottom w:val="single" w:sz="2" w:space="0" w:color="auto"/>
                  </w:tcBorders>
                </w:tcPr>
                <w:p w14:paraId="51FA67D8" w14:textId="77777777" w:rsidR="00425F36" w:rsidRPr="00425F36" w:rsidRDefault="00425F36" w:rsidP="009318F0">
                  <w:pPr>
                    <w:pStyle w:val="Default"/>
                    <w:rPr>
                      <w:rFonts w:ascii="Arial" w:hAnsi="Arial" w:cs="Arial"/>
                      <w:b/>
                      <w:sz w:val="20"/>
                      <w:szCs w:val="20"/>
                      <w:lang w:val="sv-SE"/>
                    </w:rPr>
                  </w:pPr>
                  <w:r w:rsidRPr="00425F36">
                    <w:rPr>
                      <w:rFonts w:ascii="Arial" w:hAnsi="Arial" w:cs="Arial"/>
                      <w:b/>
                      <w:sz w:val="16"/>
                      <w:szCs w:val="16"/>
                      <w:lang w:val="sv-SE"/>
                    </w:rPr>
                    <w:t>Används av framställantyp</w:t>
                  </w:r>
                </w:p>
              </w:tc>
              <w:tc>
                <w:tcPr>
                  <w:tcW w:w="0" w:type="auto"/>
                </w:tcPr>
                <w:p w14:paraId="0E6E9E5E" w14:textId="77777777" w:rsidR="00425F36" w:rsidRPr="00425F36" w:rsidRDefault="00425F36" w:rsidP="009318F0">
                  <w:pPr>
                    <w:rPr>
                      <w:rFonts w:cs="Arial"/>
                      <w:b/>
                    </w:rPr>
                  </w:pPr>
                  <w:r w:rsidRPr="00425F36">
                    <w:rPr>
                      <w:rFonts w:cs="Arial"/>
                      <w:b/>
                      <w:sz w:val="16"/>
                      <w:szCs w:val="16"/>
                    </w:rPr>
                    <w:t>Kod</w:t>
                  </w:r>
                </w:p>
              </w:tc>
              <w:tc>
                <w:tcPr>
                  <w:tcW w:w="1780" w:type="dxa"/>
                  <w:tcBorders>
                    <w:top w:val="single" w:sz="4" w:space="0" w:color="auto"/>
                    <w:bottom w:val="single" w:sz="2" w:space="0" w:color="auto"/>
                    <w:right w:val="single" w:sz="2" w:space="0" w:color="auto"/>
                  </w:tcBorders>
                </w:tcPr>
                <w:p w14:paraId="44BE27E8" w14:textId="77777777" w:rsidR="00425F36" w:rsidRDefault="00425F36" w:rsidP="009318F0">
                  <w:r w:rsidRPr="009A6CAF">
                    <w:rPr>
                      <w:rFonts w:cs="Arial"/>
                      <w:sz w:val="16"/>
                      <w:szCs w:val="16"/>
                    </w:rPr>
                    <w:t>Namn</w:t>
                  </w:r>
                </w:p>
              </w:tc>
            </w:tr>
            <w:tr w:rsidR="00425F36" w:rsidRPr="009A6CAF" w14:paraId="0A02B7C6" w14:textId="77777777" w:rsidTr="00425F36">
              <w:trPr>
                <w:trHeight w:val="170"/>
              </w:trPr>
              <w:tc>
                <w:tcPr>
                  <w:tcW w:w="0" w:type="auto"/>
                  <w:tcBorders>
                    <w:top w:val="single" w:sz="2" w:space="0" w:color="auto"/>
                    <w:left w:val="single" w:sz="2" w:space="0" w:color="auto"/>
                    <w:bottom w:val="single" w:sz="2" w:space="0" w:color="auto"/>
                  </w:tcBorders>
                </w:tcPr>
                <w:p w14:paraId="025C76C4" w14:textId="77777777" w:rsidR="00425F36" w:rsidRPr="00425F36" w:rsidRDefault="00425F36" w:rsidP="009318F0">
                  <w:pPr>
                    <w:pStyle w:val="Default"/>
                    <w:rPr>
                      <w:rFonts w:cs="Arial"/>
                      <w:sz w:val="16"/>
                      <w:szCs w:val="16"/>
                      <w:lang w:val="sv-SE"/>
                    </w:rPr>
                  </w:pPr>
                </w:p>
              </w:tc>
              <w:tc>
                <w:tcPr>
                  <w:tcW w:w="0" w:type="auto"/>
                </w:tcPr>
                <w:p w14:paraId="3044E4D7" w14:textId="77777777" w:rsidR="00425F36" w:rsidRDefault="00425F36" w:rsidP="009318F0">
                  <w:pPr>
                    <w:rPr>
                      <w:rFonts w:cs="Arial"/>
                      <w:sz w:val="16"/>
                      <w:szCs w:val="16"/>
                    </w:rPr>
                  </w:pPr>
                  <w:r>
                    <w:rPr>
                      <w:rFonts w:cs="Arial"/>
                      <w:sz w:val="16"/>
                      <w:szCs w:val="16"/>
                    </w:rPr>
                    <w:t>10</w:t>
                  </w:r>
                </w:p>
              </w:tc>
              <w:tc>
                <w:tcPr>
                  <w:tcW w:w="1780" w:type="dxa"/>
                  <w:tcBorders>
                    <w:top w:val="single" w:sz="2" w:space="0" w:color="auto"/>
                    <w:bottom w:val="single" w:sz="2" w:space="0" w:color="auto"/>
                    <w:right w:val="single" w:sz="2" w:space="0" w:color="auto"/>
                  </w:tcBorders>
                </w:tcPr>
                <w:p w14:paraId="5E0BE951" w14:textId="77777777" w:rsidR="00425F36" w:rsidRPr="009A6CAF" w:rsidRDefault="00425F36" w:rsidP="009318F0">
                  <w:pPr>
                    <w:rPr>
                      <w:rFonts w:cs="Arial"/>
                      <w:sz w:val="16"/>
                      <w:szCs w:val="16"/>
                    </w:rPr>
                  </w:pPr>
                  <w:r w:rsidRPr="009A6CAF">
                    <w:rPr>
                      <w:rFonts w:cs="Arial"/>
                      <w:sz w:val="16"/>
                      <w:szCs w:val="16"/>
                    </w:rPr>
                    <w:t>Beslutad</w:t>
                  </w:r>
                </w:p>
              </w:tc>
            </w:tr>
            <w:tr w:rsidR="00425F36" w:rsidRPr="009A6CAF" w14:paraId="1495971E" w14:textId="77777777" w:rsidTr="00425F36">
              <w:trPr>
                <w:trHeight w:val="170"/>
              </w:trPr>
              <w:tc>
                <w:tcPr>
                  <w:tcW w:w="0" w:type="auto"/>
                  <w:tcBorders>
                    <w:top w:val="single" w:sz="2" w:space="0" w:color="auto"/>
                    <w:left w:val="single" w:sz="2" w:space="0" w:color="auto"/>
                    <w:bottom w:val="single" w:sz="2" w:space="0" w:color="auto"/>
                  </w:tcBorders>
                </w:tcPr>
                <w:p w14:paraId="2550D743" w14:textId="77777777" w:rsidR="00425F36" w:rsidRPr="009A6CAF" w:rsidRDefault="00425F36" w:rsidP="009318F0">
                  <w:pPr>
                    <w:pStyle w:val="Default"/>
                    <w:rPr>
                      <w:rFonts w:cs="Arial"/>
                      <w:sz w:val="16"/>
                      <w:szCs w:val="16"/>
                    </w:rPr>
                  </w:pPr>
                  <w:r>
                    <w:rPr>
                      <w:rFonts w:cs="Arial"/>
                      <w:b/>
                      <w:sz w:val="16"/>
                      <w:szCs w:val="16"/>
                    </w:rPr>
                    <w:t xml:space="preserve">1=Ja, </w:t>
                  </w:r>
                  <w:r w:rsidRPr="002810DA">
                    <w:rPr>
                      <w:rFonts w:cs="Arial"/>
                      <w:b/>
                      <w:sz w:val="16"/>
                      <w:szCs w:val="16"/>
                    </w:rPr>
                    <w:t>4=Ja,</w:t>
                  </w:r>
                  <w:r>
                    <w:rPr>
                      <w:rFonts w:cs="Arial"/>
                      <w:b/>
                      <w:sz w:val="16"/>
                      <w:szCs w:val="16"/>
                    </w:rPr>
                    <w:t>10=Ja</w:t>
                  </w:r>
                </w:p>
              </w:tc>
              <w:tc>
                <w:tcPr>
                  <w:tcW w:w="0" w:type="auto"/>
                </w:tcPr>
                <w:p w14:paraId="295EDEE3" w14:textId="77777777" w:rsidR="00425F36" w:rsidRDefault="00425F36" w:rsidP="009318F0">
                  <w:pPr>
                    <w:rPr>
                      <w:rFonts w:cs="Arial"/>
                      <w:sz w:val="16"/>
                      <w:szCs w:val="16"/>
                    </w:rPr>
                  </w:pPr>
                  <w:r>
                    <w:rPr>
                      <w:rFonts w:cs="Arial"/>
                      <w:sz w:val="16"/>
                      <w:szCs w:val="16"/>
                    </w:rPr>
                    <w:t>20</w:t>
                  </w:r>
                </w:p>
              </w:tc>
              <w:tc>
                <w:tcPr>
                  <w:tcW w:w="1780" w:type="dxa"/>
                  <w:tcBorders>
                    <w:top w:val="single" w:sz="2" w:space="0" w:color="auto"/>
                    <w:bottom w:val="single" w:sz="2" w:space="0" w:color="auto"/>
                    <w:right w:val="single" w:sz="2" w:space="0" w:color="auto"/>
                  </w:tcBorders>
                </w:tcPr>
                <w:p w14:paraId="37997120" w14:textId="77777777" w:rsidR="00425F36" w:rsidRPr="009A6CAF" w:rsidRDefault="00425F36" w:rsidP="009318F0">
                  <w:pPr>
                    <w:rPr>
                      <w:rFonts w:cs="Arial"/>
                      <w:sz w:val="16"/>
                      <w:szCs w:val="16"/>
                    </w:rPr>
                  </w:pPr>
                  <w:r w:rsidRPr="002810DA">
                    <w:rPr>
                      <w:rFonts w:cs="Arial"/>
                      <w:sz w:val="16"/>
                      <w:szCs w:val="16"/>
                    </w:rPr>
                    <w:t>Skickad</w:t>
                  </w:r>
                </w:p>
              </w:tc>
            </w:tr>
            <w:tr w:rsidR="00425F36" w:rsidRPr="002810DA" w14:paraId="6865D12A" w14:textId="77777777" w:rsidTr="00425F36">
              <w:trPr>
                <w:trHeight w:val="170"/>
              </w:trPr>
              <w:tc>
                <w:tcPr>
                  <w:tcW w:w="0" w:type="auto"/>
                  <w:tcBorders>
                    <w:top w:val="single" w:sz="2" w:space="0" w:color="auto"/>
                    <w:left w:val="single" w:sz="2" w:space="0" w:color="auto"/>
                    <w:bottom w:val="single" w:sz="2" w:space="0" w:color="auto"/>
                  </w:tcBorders>
                </w:tcPr>
                <w:p w14:paraId="49D3201B" w14:textId="77777777" w:rsidR="00425F36" w:rsidRDefault="00425F36" w:rsidP="009318F0">
                  <w:pPr>
                    <w:pStyle w:val="Default"/>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p>
              </w:tc>
              <w:tc>
                <w:tcPr>
                  <w:tcW w:w="0" w:type="auto"/>
                </w:tcPr>
                <w:p w14:paraId="43838D37" w14:textId="77777777" w:rsidR="00425F36" w:rsidRDefault="00425F36" w:rsidP="009318F0">
                  <w:pPr>
                    <w:rPr>
                      <w:rFonts w:cs="Arial"/>
                      <w:sz w:val="16"/>
                      <w:szCs w:val="16"/>
                    </w:rPr>
                  </w:pPr>
                  <w:r>
                    <w:rPr>
                      <w:rFonts w:cs="Arial"/>
                      <w:sz w:val="16"/>
                      <w:szCs w:val="16"/>
                    </w:rPr>
                    <w:t>30</w:t>
                  </w:r>
                </w:p>
              </w:tc>
              <w:tc>
                <w:tcPr>
                  <w:tcW w:w="1780" w:type="dxa"/>
                  <w:tcBorders>
                    <w:top w:val="single" w:sz="2" w:space="0" w:color="auto"/>
                    <w:bottom w:val="single" w:sz="2" w:space="0" w:color="auto"/>
                    <w:right w:val="single" w:sz="2" w:space="0" w:color="auto"/>
                  </w:tcBorders>
                </w:tcPr>
                <w:p w14:paraId="28CD55EB" w14:textId="77777777" w:rsidR="00425F36" w:rsidRPr="002810DA" w:rsidRDefault="00425F36" w:rsidP="009318F0">
                  <w:pPr>
                    <w:rPr>
                      <w:rFonts w:cs="Arial"/>
                      <w:sz w:val="16"/>
                      <w:szCs w:val="16"/>
                    </w:rPr>
                  </w:pPr>
                  <w:r w:rsidRPr="002810DA">
                    <w:rPr>
                      <w:rFonts w:cs="Arial"/>
                      <w:sz w:val="16"/>
                      <w:szCs w:val="16"/>
                    </w:rPr>
                    <w:t>Mottagen</w:t>
                  </w:r>
                </w:p>
              </w:tc>
            </w:tr>
            <w:tr w:rsidR="00425F36" w:rsidRPr="002810DA" w14:paraId="66AFC50E" w14:textId="77777777" w:rsidTr="00425F36">
              <w:trPr>
                <w:trHeight w:val="170"/>
              </w:trPr>
              <w:tc>
                <w:tcPr>
                  <w:tcW w:w="0" w:type="auto"/>
                  <w:tcBorders>
                    <w:top w:val="single" w:sz="2" w:space="0" w:color="auto"/>
                    <w:left w:val="single" w:sz="2" w:space="0" w:color="auto"/>
                    <w:bottom w:val="single" w:sz="2" w:space="0" w:color="auto"/>
                  </w:tcBorders>
                </w:tcPr>
                <w:p w14:paraId="25162C53" w14:textId="77777777" w:rsidR="00425F36" w:rsidRPr="002810DA" w:rsidRDefault="00425F36" w:rsidP="009318F0">
                  <w:pPr>
                    <w:pStyle w:val="Default"/>
                    <w:rPr>
                      <w:rFonts w:cs="Arial"/>
                      <w:b/>
                      <w:sz w:val="16"/>
                      <w:szCs w:val="16"/>
                    </w:rPr>
                  </w:pPr>
                </w:p>
              </w:tc>
              <w:tc>
                <w:tcPr>
                  <w:tcW w:w="0" w:type="auto"/>
                </w:tcPr>
                <w:p w14:paraId="5EAF2D7D" w14:textId="77777777" w:rsidR="00425F36" w:rsidRDefault="00425F36" w:rsidP="009318F0">
                  <w:pPr>
                    <w:rPr>
                      <w:rFonts w:cs="Arial"/>
                      <w:sz w:val="16"/>
                      <w:szCs w:val="16"/>
                    </w:rPr>
                  </w:pPr>
                  <w:r>
                    <w:rPr>
                      <w:rFonts w:cs="Arial"/>
                      <w:sz w:val="16"/>
                      <w:szCs w:val="16"/>
                    </w:rPr>
                    <w:t>40</w:t>
                  </w:r>
                </w:p>
              </w:tc>
              <w:tc>
                <w:tcPr>
                  <w:tcW w:w="1780" w:type="dxa"/>
                  <w:tcBorders>
                    <w:top w:val="single" w:sz="2" w:space="0" w:color="auto"/>
                    <w:bottom w:val="single" w:sz="2" w:space="0" w:color="auto"/>
                    <w:right w:val="single" w:sz="2" w:space="0" w:color="auto"/>
                  </w:tcBorders>
                </w:tcPr>
                <w:p w14:paraId="0170FD3D" w14:textId="77777777" w:rsidR="00425F36" w:rsidRPr="002810DA" w:rsidRDefault="00425F36" w:rsidP="009318F0">
                  <w:pPr>
                    <w:rPr>
                      <w:rFonts w:cs="Arial"/>
                      <w:sz w:val="16"/>
                      <w:szCs w:val="16"/>
                    </w:rPr>
                  </w:pPr>
                  <w:r w:rsidRPr="002810DA">
                    <w:rPr>
                      <w:rFonts w:cs="Arial"/>
                      <w:sz w:val="16"/>
                      <w:szCs w:val="16"/>
                    </w:rPr>
                    <w:t>Avvisad</w:t>
                  </w:r>
                </w:p>
              </w:tc>
            </w:tr>
            <w:tr w:rsidR="00425F36" w:rsidRPr="002810DA" w14:paraId="49592331" w14:textId="77777777" w:rsidTr="00425F36">
              <w:trPr>
                <w:trHeight w:val="163"/>
              </w:trPr>
              <w:tc>
                <w:tcPr>
                  <w:tcW w:w="0" w:type="auto"/>
                  <w:tcBorders>
                    <w:top w:val="single" w:sz="2" w:space="0" w:color="auto"/>
                    <w:left w:val="single" w:sz="2" w:space="0" w:color="auto"/>
                    <w:bottom w:val="single" w:sz="2" w:space="0" w:color="auto"/>
                  </w:tcBorders>
                </w:tcPr>
                <w:p w14:paraId="00279743" w14:textId="77777777" w:rsidR="00425F36" w:rsidRPr="002810DA" w:rsidRDefault="00425F36" w:rsidP="009318F0">
                  <w:pPr>
                    <w:pStyle w:val="Default"/>
                    <w:rPr>
                      <w:rFonts w:cs="Arial"/>
                      <w:b/>
                      <w:sz w:val="16"/>
                      <w:szCs w:val="16"/>
                    </w:rPr>
                  </w:pPr>
                </w:p>
              </w:tc>
              <w:tc>
                <w:tcPr>
                  <w:tcW w:w="0" w:type="auto"/>
                </w:tcPr>
                <w:p w14:paraId="09E296DF" w14:textId="77777777" w:rsidR="00425F36" w:rsidRDefault="00425F36" w:rsidP="009318F0">
                  <w:pPr>
                    <w:rPr>
                      <w:rFonts w:cs="Arial"/>
                      <w:sz w:val="16"/>
                      <w:szCs w:val="16"/>
                    </w:rPr>
                  </w:pPr>
                  <w:r>
                    <w:rPr>
                      <w:rFonts w:cs="Arial"/>
                      <w:sz w:val="16"/>
                      <w:szCs w:val="16"/>
                    </w:rPr>
                    <w:t>50</w:t>
                  </w:r>
                </w:p>
              </w:tc>
              <w:tc>
                <w:tcPr>
                  <w:tcW w:w="1780" w:type="dxa"/>
                  <w:tcBorders>
                    <w:top w:val="single" w:sz="2" w:space="0" w:color="auto"/>
                    <w:bottom w:val="single" w:sz="2" w:space="0" w:color="auto"/>
                    <w:right w:val="single" w:sz="2" w:space="0" w:color="auto"/>
                  </w:tcBorders>
                </w:tcPr>
                <w:p w14:paraId="54C29EF6" w14:textId="77777777" w:rsidR="00425F36" w:rsidRPr="002810DA" w:rsidRDefault="00425F36" w:rsidP="009318F0">
                  <w:pPr>
                    <w:rPr>
                      <w:rFonts w:cs="Arial"/>
                      <w:sz w:val="16"/>
                      <w:szCs w:val="16"/>
                    </w:rPr>
                  </w:pPr>
                  <w:r w:rsidRPr="009A6CAF">
                    <w:rPr>
                      <w:rFonts w:cs="Arial"/>
                      <w:sz w:val="16"/>
                      <w:szCs w:val="16"/>
                    </w:rPr>
                    <w:t>Godtagen för bedömning</w:t>
                  </w:r>
                </w:p>
              </w:tc>
            </w:tr>
            <w:tr w:rsidR="00425F36" w:rsidRPr="009A6CAF" w14:paraId="562AEE6F" w14:textId="77777777" w:rsidTr="00425F36">
              <w:trPr>
                <w:trHeight w:val="170"/>
              </w:trPr>
              <w:tc>
                <w:tcPr>
                  <w:tcW w:w="0" w:type="auto"/>
                  <w:tcBorders>
                    <w:top w:val="single" w:sz="2" w:space="0" w:color="auto"/>
                    <w:left w:val="single" w:sz="2" w:space="0" w:color="auto"/>
                    <w:bottom w:val="single" w:sz="2" w:space="0" w:color="auto"/>
                  </w:tcBorders>
                </w:tcPr>
                <w:p w14:paraId="7BA7E590" w14:textId="77777777" w:rsidR="00425F36" w:rsidRPr="002810DA" w:rsidRDefault="00425F36" w:rsidP="009318F0">
                  <w:pPr>
                    <w:pStyle w:val="Default"/>
                    <w:rPr>
                      <w:rFonts w:cs="Arial"/>
                      <w:b/>
                      <w:sz w:val="16"/>
                      <w:szCs w:val="16"/>
                    </w:rPr>
                  </w:pPr>
                </w:p>
              </w:tc>
              <w:tc>
                <w:tcPr>
                  <w:tcW w:w="0" w:type="auto"/>
                </w:tcPr>
                <w:p w14:paraId="731ED28D" w14:textId="77777777" w:rsidR="00425F36" w:rsidRDefault="00425F36" w:rsidP="009318F0">
                  <w:pPr>
                    <w:rPr>
                      <w:rFonts w:cs="Arial"/>
                      <w:sz w:val="16"/>
                      <w:szCs w:val="16"/>
                    </w:rPr>
                  </w:pPr>
                  <w:r>
                    <w:rPr>
                      <w:rFonts w:cs="Arial"/>
                      <w:sz w:val="16"/>
                      <w:szCs w:val="16"/>
                    </w:rPr>
                    <w:t>60</w:t>
                  </w:r>
                </w:p>
              </w:tc>
              <w:tc>
                <w:tcPr>
                  <w:tcW w:w="1780" w:type="dxa"/>
                  <w:tcBorders>
                    <w:top w:val="single" w:sz="2" w:space="0" w:color="auto"/>
                    <w:bottom w:val="single" w:sz="2" w:space="0" w:color="auto"/>
                    <w:right w:val="single" w:sz="2" w:space="0" w:color="auto"/>
                  </w:tcBorders>
                </w:tcPr>
                <w:p w14:paraId="00805434" w14:textId="77777777" w:rsidR="00425F36" w:rsidRPr="009A6CAF" w:rsidRDefault="00425F36" w:rsidP="009318F0">
                  <w:pPr>
                    <w:rPr>
                      <w:rFonts w:cs="Arial"/>
                      <w:sz w:val="16"/>
                      <w:szCs w:val="16"/>
                    </w:rPr>
                  </w:pPr>
                  <w:r w:rsidRPr="009A6CAF">
                    <w:rPr>
                      <w:rFonts w:cs="Arial"/>
                      <w:sz w:val="16"/>
                      <w:szCs w:val="16"/>
                    </w:rPr>
                    <w:t>Komplettering begärd</w:t>
                  </w:r>
                </w:p>
              </w:tc>
            </w:tr>
            <w:tr w:rsidR="00425F36" w:rsidRPr="009A6CAF" w14:paraId="171A9090" w14:textId="77777777" w:rsidTr="00425F36">
              <w:trPr>
                <w:trHeight w:val="170"/>
              </w:trPr>
              <w:tc>
                <w:tcPr>
                  <w:tcW w:w="0" w:type="auto"/>
                  <w:tcBorders>
                    <w:top w:val="single" w:sz="2" w:space="0" w:color="auto"/>
                    <w:left w:val="single" w:sz="2" w:space="0" w:color="auto"/>
                    <w:bottom w:val="single" w:sz="2" w:space="0" w:color="auto"/>
                  </w:tcBorders>
                </w:tcPr>
                <w:p w14:paraId="480A0439" w14:textId="77777777" w:rsidR="00425F36" w:rsidRPr="002810DA" w:rsidRDefault="00425F36" w:rsidP="009318F0">
                  <w:pPr>
                    <w:pStyle w:val="Default"/>
                    <w:rPr>
                      <w:rFonts w:cs="Arial"/>
                      <w:b/>
                      <w:sz w:val="16"/>
                      <w:szCs w:val="16"/>
                    </w:rPr>
                  </w:pPr>
                </w:p>
              </w:tc>
              <w:tc>
                <w:tcPr>
                  <w:tcW w:w="0" w:type="auto"/>
                </w:tcPr>
                <w:p w14:paraId="4350D33A" w14:textId="77777777" w:rsidR="00425F36" w:rsidRDefault="00425F36" w:rsidP="009318F0">
                  <w:pPr>
                    <w:rPr>
                      <w:rFonts w:cs="Arial"/>
                      <w:sz w:val="16"/>
                      <w:szCs w:val="16"/>
                    </w:rPr>
                  </w:pPr>
                  <w:r>
                    <w:rPr>
                      <w:rFonts w:cs="Arial"/>
                      <w:sz w:val="16"/>
                      <w:szCs w:val="16"/>
                    </w:rPr>
                    <w:t>70</w:t>
                  </w:r>
                </w:p>
              </w:tc>
              <w:tc>
                <w:tcPr>
                  <w:tcW w:w="1780" w:type="dxa"/>
                  <w:tcBorders>
                    <w:top w:val="single" w:sz="2" w:space="0" w:color="auto"/>
                    <w:bottom w:val="single" w:sz="2" w:space="0" w:color="auto"/>
                    <w:right w:val="single" w:sz="2" w:space="0" w:color="auto"/>
                  </w:tcBorders>
                </w:tcPr>
                <w:p w14:paraId="0EC42DB7" w14:textId="77777777" w:rsidR="00425F36" w:rsidRPr="009A6CAF" w:rsidRDefault="00425F36" w:rsidP="009318F0">
                  <w:pPr>
                    <w:rPr>
                      <w:rFonts w:cs="Arial"/>
                      <w:sz w:val="16"/>
                      <w:szCs w:val="16"/>
                    </w:rPr>
                  </w:pPr>
                  <w:r w:rsidRPr="009A6CAF">
                    <w:rPr>
                      <w:rFonts w:cs="Arial"/>
                      <w:sz w:val="16"/>
                      <w:szCs w:val="16"/>
                    </w:rPr>
                    <w:t>Vidareskickad</w:t>
                  </w:r>
                </w:p>
              </w:tc>
            </w:tr>
            <w:tr w:rsidR="00425F36" w:rsidRPr="009A6CAF" w14:paraId="5CA4A2F3" w14:textId="77777777" w:rsidTr="00425F36">
              <w:trPr>
                <w:trHeight w:val="339"/>
              </w:trPr>
              <w:tc>
                <w:tcPr>
                  <w:tcW w:w="0" w:type="auto"/>
                  <w:tcBorders>
                    <w:top w:val="single" w:sz="2" w:space="0" w:color="auto"/>
                    <w:left w:val="single" w:sz="2" w:space="0" w:color="auto"/>
                    <w:bottom w:val="single" w:sz="2" w:space="0" w:color="auto"/>
                  </w:tcBorders>
                </w:tcPr>
                <w:p w14:paraId="712897EF" w14:textId="77777777" w:rsidR="00425F36" w:rsidRPr="002810DA" w:rsidRDefault="00425F36" w:rsidP="009318F0">
                  <w:pPr>
                    <w:pStyle w:val="Default"/>
                    <w:rPr>
                      <w:rFonts w:cs="Arial"/>
                      <w:b/>
                      <w:sz w:val="16"/>
                      <w:szCs w:val="16"/>
                    </w:rPr>
                  </w:pPr>
                </w:p>
              </w:tc>
              <w:tc>
                <w:tcPr>
                  <w:tcW w:w="0" w:type="auto"/>
                </w:tcPr>
                <w:p w14:paraId="3D59B1CC" w14:textId="77777777" w:rsidR="00425F36" w:rsidRDefault="00425F36" w:rsidP="009318F0">
                  <w:pPr>
                    <w:rPr>
                      <w:rFonts w:cs="Arial"/>
                      <w:sz w:val="16"/>
                      <w:szCs w:val="16"/>
                    </w:rPr>
                  </w:pPr>
                  <w:r>
                    <w:rPr>
                      <w:rFonts w:cs="Arial"/>
                      <w:sz w:val="16"/>
                      <w:szCs w:val="16"/>
                    </w:rPr>
                    <w:t>80</w:t>
                  </w:r>
                </w:p>
              </w:tc>
              <w:tc>
                <w:tcPr>
                  <w:tcW w:w="1780" w:type="dxa"/>
                  <w:tcBorders>
                    <w:top w:val="single" w:sz="2" w:space="0" w:color="auto"/>
                    <w:bottom w:val="single" w:sz="2" w:space="0" w:color="auto"/>
                    <w:right w:val="single" w:sz="2" w:space="0" w:color="auto"/>
                  </w:tcBorders>
                </w:tcPr>
                <w:p w14:paraId="3506B042" w14:textId="77777777" w:rsidR="00425F36" w:rsidRPr="009A6CAF" w:rsidRDefault="00425F36" w:rsidP="009318F0">
                  <w:pPr>
                    <w:rPr>
                      <w:rFonts w:cs="Arial"/>
                      <w:sz w:val="16"/>
                      <w:szCs w:val="16"/>
                    </w:rPr>
                  </w:pPr>
                  <w:r w:rsidRPr="009A6CAF">
                    <w:rPr>
                      <w:rFonts w:cs="Arial"/>
                      <w:sz w:val="16"/>
                      <w:szCs w:val="16"/>
                    </w:rPr>
                    <w:t>Ej accepterad för kliniska åtgärder</w:t>
                  </w:r>
                </w:p>
              </w:tc>
            </w:tr>
            <w:tr w:rsidR="00425F36" w:rsidRPr="009A6CAF" w14:paraId="7E3B50E5" w14:textId="77777777" w:rsidTr="00425F36">
              <w:trPr>
                <w:trHeight w:val="339"/>
              </w:trPr>
              <w:tc>
                <w:tcPr>
                  <w:tcW w:w="0" w:type="auto"/>
                  <w:tcBorders>
                    <w:top w:val="single" w:sz="2" w:space="0" w:color="auto"/>
                    <w:left w:val="single" w:sz="2" w:space="0" w:color="auto"/>
                    <w:bottom w:val="single" w:sz="2" w:space="0" w:color="auto"/>
                  </w:tcBorders>
                </w:tcPr>
                <w:p w14:paraId="330C2F5A" w14:textId="77777777" w:rsidR="00425F36" w:rsidRPr="002810DA" w:rsidRDefault="00425F36" w:rsidP="009318F0">
                  <w:pPr>
                    <w:pStyle w:val="Default"/>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0" w:type="auto"/>
                  <w:tcBorders>
                    <w:bottom w:val="single" w:sz="2" w:space="0" w:color="auto"/>
                  </w:tcBorders>
                </w:tcPr>
                <w:p w14:paraId="758158D3" w14:textId="77777777" w:rsidR="00425F36" w:rsidRDefault="00425F36" w:rsidP="009318F0">
                  <w:pPr>
                    <w:rPr>
                      <w:rFonts w:cs="Arial"/>
                      <w:sz w:val="16"/>
                      <w:szCs w:val="16"/>
                    </w:rPr>
                  </w:pPr>
                  <w:r>
                    <w:rPr>
                      <w:rFonts w:cs="Arial"/>
                      <w:sz w:val="16"/>
                      <w:szCs w:val="16"/>
                    </w:rPr>
                    <w:t>90</w:t>
                  </w:r>
                </w:p>
              </w:tc>
              <w:tc>
                <w:tcPr>
                  <w:tcW w:w="1780" w:type="dxa"/>
                  <w:tcBorders>
                    <w:top w:val="single" w:sz="2" w:space="0" w:color="auto"/>
                    <w:bottom w:val="single" w:sz="2" w:space="0" w:color="auto"/>
                    <w:right w:val="single" w:sz="2" w:space="0" w:color="auto"/>
                  </w:tcBorders>
                </w:tcPr>
                <w:p w14:paraId="7E397B47" w14:textId="2A8E3813" w:rsidR="00425F36" w:rsidRPr="009A6CAF" w:rsidRDefault="00365BEB" w:rsidP="009318F0">
                  <w:pPr>
                    <w:rPr>
                      <w:rFonts w:cs="Arial"/>
                      <w:sz w:val="16"/>
                      <w:szCs w:val="16"/>
                    </w:rPr>
                  </w:pPr>
                  <w:r>
                    <w:rPr>
                      <w:rFonts w:cs="Arial"/>
                      <w:sz w:val="16"/>
                      <w:szCs w:val="16"/>
                    </w:rPr>
                    <w:t>Bedömd</w:t>
                  </w:r>
                </w:p>
              </w:tc>
            </w:tr>
            <w:tr w:rsidR="00425F36" w:rsidRPr="009A6CAF" w14:paraId="0C82D5A5" w14:textId="77777777" w:rsidTr="00425F36">
              <w:trPr>
                <w:trHeight w:val="170"/>
              </w:trPr>
              <w:tc>
                <w:tcPr>
                  <w:tcW w:w="0" w:type="auto"/>
                  <w:tcBorders>
                    <w:top w:val="single" w:sz="2" w:space="0" w:color="auto"/>
                    <w:left w:val="single" w:sz="2" w:space="0" w:color="auto"/>
                    <w:bottom w:val="single" w:sz="2" w:space="0" w:color="auto"/>
                  </w:tcBorders>
                </w:tcPr>
                <w:p w14:paraId="449B5601"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163F4519" w14:textId="77777777" w:rsidR="00425F36" w:rsidRDefault="00425F36" w:rsidP="009318F0">
                  <w:pPr>
                    <w:rPr>
                      <w:rFonts w:cs="Arial"/>
                      <w:sz w:val="16"/>
                      <w:szCs w:val="16"/>
                    </w:rPr>
                  </w:pPr>
                  <w:r>
                    <w:rPr>
                      <w:rFonts w:cs="Arial"/>
                      <w:sz w:val="16"/>
                      <w:szCs w:val="16"/>
                    </w:rPr>
                    <w:t>100</w:t>
                  </w:r>
                </w:p>
              </w:tc>
              <w:tc>
                <w:tcPr>
                  <w:tcW w:w="1780" w:type="dxa"/>
                  <w:tcBorders>
                    <w:top w:val="single" w:sz="2" w:space="0" w:color="auto"/>
                    <w:bottom w:val="single" w:sz="2" w:space="0" w:color="auto"/>
                    <w:right w:val="single" w:sz="2" w:space="0" w:color="auto"/>
                  </w:tcBorders>
                </w:tcPr>
                <w:p w14:paraId="144A96AB" w14:textId="77777777" w:rsidR="00425F36" w:rsidRPr="009A6CAF" w:rsidRDefault="00425F36" w:rsidP="009318F0">
                  <w:pPr>
                    <w:rPr>
                      <w:rFonts w:cs="Arial"/>
                      <w:sz w:val="16"/>
                      <w:szCs w:val="16"/>
                    </w:rPr>
                  </w:pPr>
                  <w:r w:rsidRPr="002810DA">
                    <w:rPr>
                      <w:rFonts w:cs="Arial"/>
                      <w:sz w:val="16"/>
                      <w:szCs w:val="16"/>
                    </w:rPr>
                    <w:t>Satt på väntelista</w:t>
                  </w:r>
                </w:p>
              </w:tc>
            </w:tr>
            <w:tr w:rsidR="00425F36" w:rsidRPr="002810DA" w14:paraId="37036989" w14:textId="77777777" w:rsidTr="00425F36">
              <w:trPr>
                <w:trHeight w:val="133"/>
              </w:trPr>
              <w:tc>
                <w:tcPr>
                  <w:tcW w:w="0" w:type="auto"/>
                  <w:tcBorders>
                    <w:top w:val="single" w:sz="2" w:space="0" w:color="auto"/>
                    <w:left w:val="single" w:sz="2" w:space="0" w:color="auto"/>
                    <w:bottom w:val="single" w:sz="2" w:space="0" w:color="auto"/>
                  </w:tcBorders>
                </w:tcPr>
                <w:p w14:paraId="124AE546"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5E4A6919" w14:textId="77777777" w:rsidR="00425F36" w:rsidRDefault="00425F36" w:rsidP="009318F0">
                  <w:pPr>
                    <w:rPr>
                      <w:rFonts w:cs="Arial"/>
                      <w:sz w:val="16"/>
                      <w:szCs w:val="16"/>
                    </w:rPr>
                  </w:pPr>
                  <w:r>
                    <w:rPr>
                      <w:rFonts w:cs="Arial"/>
                      <w:sz w:val="16"/>
                      <w:szCs w:val="16"/>
                    </w:rPr>
                    <w:t>110</w:t>
                  </w:r>
                </w:p>
              </w:tc>
              <w:tc>
                <w:tcPr>
                  <w:tcW w:w="1780" w:type="dxa"/>
                  <w:tcBorders>
                    <w:top w:val="single" w:sz="2" w:space="0" w:color="auto"/>
                    <w:bottom w:val="single" w:sz="2" w:space="0" w:color="auto"/>
                    <w:right w:val="single" w:sz="2" w:space="0" w:color="auto"/>
                  </w:tcBorders>
                </w:tcPr>
                <w:p w14:paraId="67AEC689" w14:textId="77777777" w:rsidR="00425F36" w:rsidRPr="002810DA" w:rsidRDefault="00425F36" w:rsidP="009318F0">
                  <w:pPr>
                    <w:rPr>
                      <w:rFonts w:cs="Arial"/>
                      <w:sz w:val="16"/>
                      <w:szCs w:val="16"/>
                    </w:rPr>
                  </w:pPr>
                  <w:r w:rsidRPr="002810DA">
                    <w:rPr>
                      <w:rFonts w:cs="Arial"/>
                      <w:sz w:val="16"/>
                      <w:szCs w:val="16"/>
                    </w:rPr>
                    <w:t>Första vårdkontakt bokad</w:t>
                  </w:r>
                </w:p>
              </w:tc>
            </w:tr>
            <w:tr w:rsidR="00425F36" w:rsidRPr="002810DA" w14:paraId="35F326E1" w14:textId="77777777" w:rsidTr="00425F36">
              <w:trPr>
                <w:trHeight w:val="133"/>
              </w:trPr>
              <w:tc>
                <w:tcPr>
                  <w:tcW w:w="0" w:type="auto"/>
                  <w:tcBorders>
                    <w:top w:val="single" w:sz="2" w:space="0" w:color="auto"/>
                    <w:left w:val="single" w:sz="2" w:space="0" w:color="auto"/>
                    <w:bottom w:val="single" w:sz="2" w:space="0" w:color="auto"/>
                  </w:tcBorders>
                </w:tcPr>
                <w:p w14:paraId="18F4789A" w14:textId="77777777" w:rsidR="00425F36" w:rsidRPr="002810DA"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75C35886" w14:textId="77777777" w:rsidR="00425F36" w:rsidRDefault="00425F36" w:rsidP="009318F0">
                  <w:pPr>
                    <w:rPr>
                      <w:rFonts w:cs="Arial"/>
                      <w:sz w:val="16"/>
                      <w:szCs w:val="16"/>
                    </w:rPr>
                  </w:pPr>
                  <w:r>
                    <w:rPr>
                      <w:rFonts w:cs="Arial"/>
                      <w:sz w:val="16"/>
                      <w:szCs w:val="16"/>
                    </w:rPr>
                    <w:t>120</w:t>
                  </w:r>
                </w:p>
              </w:tc>
              <w:tc>
                <w:tcPr>
                  <w:tcW w:w="1780" w:type="dxa"/>
                  <w:tcBorders>
                    <w:top w:val="single" w:sz="2" w:space="0" w:color="auto"/>
                    <w:bottom w:val="single" w:sz="2" w:space="0" w:color="auto"/>
                    <w:right w:val="single" w:sz="2" w:space="0" w:color="auto"/>
                  </w:tcBorders>
                </w:tcPr>
                <w:p w14:paraId="62280FCD" w14:textId="77777777" w:rsidR="00425F36" w:rsidRPr="002810DA" w:rsidRDefault="00425F36" w:rsidP="009318F0">
                  <w:pPr>
                    <w:rPr>
                      <w:rFonts w:cs="Arial"/>
                      <w:sz w:val="16"/>
                      <w:szCs w:val="16"/>
                    </w:rPr>
                  </w:pPr>
                  <w:r w:rsidRPr="009A6CAF">
                    <w:rPr>
                      <w:rFonts w:cs="Arial"/>
                      <w:sz w:val="16"/>
                      <w:szCs w:val="16"/>
                    </w:rPr>
                    <w:t>Första vårdkontakt påbörjad</w:t>
                  </w:r>
                </w:p>
              </w:tc>
            </w:tr>
            <w:tr w:rsidR="00435E99" w:rsidRPr="002810DA" w14:paraId="3656E70D" w14:textId="77777777" w:rsidTr="00425F36">
              <w:trPr>
                <w:trHeight w:val="133"/>
              </w:trPr>
              <w:tc>
                <w:tcPr>
                  <w:tcW w:w="0" w:type="auto"/>
                  <w:tcBorders>
                    <w:top w:val="single" w:sz="2" w:space="0" w:color="auto"/>
                    <w:left w:val="single" w:sz="2" w:space="0" w:color="auto"/>
                    <w:bottom w:val="single" w:sz="2" w:space="0" w:color="auto"/>
                  </w:tcBorders>
                </w:tcPr>
                <w:p w14:paraId="45B5F049" w14:textId="39541282" w:rsidR="00435E99" w:rsidRPr="002810DA" w:rsidRDefault="00435E99" w:rsidP="009318F0">
                  <w:pPr>
                    <w:pStyle w:val="Default"/>
                    <w:rPr>
                      <w:rFonts w:cs="Arial"/>
                      <w:b/>
                      <w:sz w:val="16"/>
                      <w:szCs w:val="16"/>
                    </w:rPr>
                  </w:pPr>
                  <w:r>
                    <w:rPr>
                      <w:rFonts w:cs="Arial"/>
                      <w:b/>
                      <w:sz w:val="16"/>
                      <w:szCs w:val="16"/>
                    </w:rPr>
                    <w:t>1=Ja</w:t>
                  </w:r>
                  <w:r w:rsidR="008C4413">
                    <w:rPr>
                      <w:rFonts w:cs="Arial"/>
                      <w:b/>
                      <w:sz w:val="16"/>
                      <w:szCs w:val="16"/>
                    </w:rPr>
                    <w:t xml:space="preserve"> </w:t>
                  </w:r>
                  <w:r>
                    <w:rPr>
                      <w:rFonts w:cs="Arial"/>
                      <w:b/>
                      <w:sz w:val="16"/>
                      <w:szCs w:val="16"/>
                    </w:rPr>
                    <w:t>(ej obl)</w:t>
                  </w:r>
                </w:p>
              </w:tc>
              <w:tc>
                <w:tcPr>
                  <w:tcW w:w="0" w:type="auto"/>
                  <w:tcBorders>
                    <w:top w:val="single" w:sz="2" w:space="0" w:color="auto"/>
                    <w:bottom w:val="single" w:sz="2" w:space="0" w:color="auto"/>
                  </w:tcBorders>
                </w:tcPr>
                <w:p w14:paraId="6FD00C44" w14:textId="3EEABFBB" w:rsidR="00435E99" w:rsidRDefault="00435E99" w:rsidP="009318F0">
                  <w:pPr>
                    <w:rPr>
                      <w:rFonts w:cs="Arial"/>
                      <w:sz w:val="16"/>
                      <w:szCs w:val="16"/>
                    </w:rPr>
                  </w:pPr>
                  <w:r>
                    <w:rPr>
                      <w:rFonts w:cs="Arial"/>
                      <w:sz w:val="16"/>
                      <w:szCs w:val="16"/>
                    </w:rPr>
                    <w:t>126</w:t>
                  </w:r>
                </w:p>
              </w:tc>
              <w:tc>
                <w:tcPr>
                  <w:tcW w:w="1780" w:type="dxa"/>
                  <w:tcBorders>
                    <w:top w:val="single" w:sz="2" w:space="0" w:color="auto"/>
                    <w:bottom w:val="single" w:sz="2" w:space="0" w:color="auto"/>
                    <w:right w:val="single" w:sz="2" w:space="0" w:color="auto"/>
                  </w:tcBorders>
                </w:tcPr>
                <w:p w14:paraId="1B736E30" w14:textId="37866072" w:rsidR="00435E99" w:rsidRPr="009A6CAF" w:rsidRDefault="00365BEB" w:rsidP="009318F0">
                  <w:pPr>
                    <w:rPr>
                      <w:rFonts w:cs="Arial"/>
                      <w:sz w:val="16"/>
                      <w:szCs w:val="16"/>
                    </w:rPr>
                  </w:pPr>
                  <w:r>
                    <w:rPr>
                      <w:rFonts w:cs="Arial"/>
                      <w:sz w:val="16"/>
                      <w:szCs w:val="16"/>
                    </w:rPr>
                    <w:t>Preliminär</w:t>
                  </w:r>
                  <w:r w:rsidR="00435E99">
                    <w:rPr>
                      <w:rFonts w:cs="Arial"/>
                      <w:sz w:val="16"/>
                      <w:szCs w:val="16"/>
                    </w:rPr>
                    <w:t>svar skickat</w:t>
                  </w:r>
                </w:p>
              </w:tc>
            </w:tr>
            <w:tr w:rsidR="00425F36" w:rsidRPr="009A6CAF" w14:paraId="5E57BA52" w14:textId="77777777" w:rsidTr="00425F36">
              <w:trPr>
                <w:trHeight w:val="133"/>
              </w:trPr>
              <w:tc>
                <w:tcPr>
                  <w:tcW w:w="0" w:type="auto"/>
                  <w:tcBorders>
                    <w:top w:val="single" w:sz="2" w:space="0" w:color="auto"/>
                    <w:left w:val="single" w:sz="2" w:space="0" w:color="auto"/>
                    <w:bottom w:val="single" w:sz="2" w:space="0" w:color="auto"/>
                  </w:tcBorders>
                </w:tcPr>
                <w:p w14:paraId="4C2765CC" w14:textId="77777777" w:rsidR="00425F36" w:rsidRPr="002810DA" w:rsidRDefault="00425F36" w:rsidP="009318F0">
                  <w:pPr>
                    <w:pStyle w:val="Default"/>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p>
              </w:tc>
              <w:tc>
                <w:tcPr>
                  <w:tcW w:w="0" w:type="auto"/>
                  <w:tcBorders>
                    <w:top w:val="single" w:sz="2" w:space="0" w:color="auto"/>
                    <w:bottom w:val="single" w:sz="2" w:space="0" w:color="auto"/>
                  </w:tcBorders>
                </w:tcPr>
                <w:p w14:paraId="1E7917B5" w14:textId="77777777" w:rsidR="00425F36" w:rsidRDefault="00425F36" w:rsidP="009318F0">
                  <w:pPr>
                    <w:rPr>
                      <w:rFonts w:cs="Arial"/>
                      <w:sz w:val="16"/>
                      <w:szCs w:val="16"/>
                    </w:rPr>
                  </w:pPr>
                  <w:r>
                    <w:rPr>
                      <w:rFonts w:cs="Arial"/>
                      <w:sz w:val="16"/>
                      <w:szCs w:val="16"/>
                    </w:rPr>
                    <w:t>130</w:t>
                  </w:r>
                </w:p>
              </w:tc>
              <w:tc>
                <w:tcPr>
                  <w:tcW w:w="1780" w:type="dxa"/>
                  <w:tcBorders>
                    <w:top w:val="single" w:sz="2" w:space="0" w:color="auto"/>
                    <w:bottom w:val="single" w:sz="2" w:space="0" w:color="auto"/>
                    <w:right w:val="single" w:sz="2" w:space="0" w:color="auto"/>
                  </w:tcBorders>
                </w:tcPr>
                <w:p w14:paraId="268F3101" w14:textId="77777777" w:rsidR="00425F36" w:rsidRPr="009A6CAF" w:rsidRDefault="00425F36" w:rsidP="009318F0">
                  <w:pPr>
                    <w:rPr>
                      <w:rFonts w:cs="Arial"/>
                      <w:sz w:val="16"/>
                      <w:szCs w:val="16"/>
                    </w:rPr>
                  </w:pPr>
                  <w:r w:rsidRPr="002810DA">
                    <w:rPr>
                      <w:rFonts w:cs="Arial"/>
                      <w:sz w:val="16"/>
                      <w:szCs w:val="16"/>
                    </w:rPr>
                    <w:t>Svar skickat</w:t>
                  </w:r>
                  <w:r>
                    <w:rPr>
                      <w:rFonts w:cs="Arial"/>
                      <w:sz w:val="16"/>
                      <w:szCs w:val="16"/>
                    </w:rPr>
                    <w:t xml:space="preserve"> </w:t>
                  </w:r>
                </w:p>
              </w:tc>
            </w:tr>
            <w:tr w:rsidR="00435E99" w:rsidRPr="009A6CAF" w14:paraId="3E7C0FEE" w14:textId="77777777" w:rsidTr="00425F36">
              <w:trPr>
                <w:trHeight w:val="133"/>
              </w:trPr>
              <w:tc>
                <w:tcPr>
                  <w:tcW w:w="0" w:type="auto"/>
                  <w:tcBorders>
                    <w:top w:val="single" w:sz="2" w:space="0" w:color="auto"/>
                    <w:left w:val="single" w:sz="2" w:space="0" w:color="auto"/>
                    <w:bottom w:val="single" w:sz="2" w:space="0" w:color="auto"/>
                  </w:tcBorders>
                </w:tcPr>
                <w:p w14:paraId="60700BEE" w14:textId="51941770" w:rsidR="00435E99" w:rsidRPr="002810DA" w:rsidRDefault="00435E99" w:rsidP="009318F0">
                  <w:pPr>
                    <w:pStyle w:val="Default"/>
                    <w:rPr>
                      <w:rFonts w:cs="Arial"/>
                      <w:b/>
                      <w:sz w:val="16"/>
                      <w:szCs w:val="16"/>
                    </w:rPr>
                  </w:pPr>
                  <w:r>
                    <w:rPr>
                      <w:rFonts w:cs="Arial"/>
                      <w:b/>
                      <w:sz w:val="16"/>
                      <w:szCs w:val="16"/>
                    </w:rPr>
                    <w:t>1=Ja</w:t>
                  </w:r>
                  <w:r w:rsidR="008C4413">
                    <w:rPr>
                      <w:rFonts w:cs="Arial"/>
                      <w:b/>
                      <w:sz w:val="16"/>
                      <w:szCs w:val="16"/>
                    </w:rPr>
                    <w:t xml:space="preserve"> (ej obl)</w:t>
                  </w:r>
                </w:p>
              </w:tc>
              <w:tc>
                <w:tcPr>
                  <w:tcW w:w="0" w:type="auto"/>
                  <w:tcBorders>
                    <w:top w:val="single" w:sz="2" w:space="0" w:color="auto"/>
                    <w:bottom w:val="single" w:sz="2" w:space="0" w:color="auto"/>
                  </w:tcBorders>
                </w:tcPr>
                <w:p w14:paraId="458689BE" w14:textId="387BE58B" w:rsidR="00435E99" w:rsidRDefault="00435E99" w:rsidP="009318F0">
                  <w:pPr>
                    <w:rPr>
                      <w:rFonts w:cs="Arial"/>
                      <w:sz w:val="16"/>
                      <w:szCs w:val="16"/>
                    </w:rPr>
                  </w:pPr>
                  <w:r>
                    <w:rPr>
                      <w:rFonts w:cs="Arial"/>
                      <w:sz w:val="16"/>
                      <w:szCs w:val="16"/>
                    </w:rPr>
                    <w:t>136</w:t>
                  </w:r>
                </w:p>
              </w:tc>
              <w:tc>
                <w:tcPr>
                  <w:tcW w:w="1780" w:type="dxa"/>
                  <w:tcBorders>
                    <w:top w:val="single" w:sz="2" w:space="0" w:color="auto"/>
                    <w:bottom w:val="single" w:sz="2" w:space="0" w:color="auto"/>
                    <w:right w:val="single" w:sz="2" w:space="0" w:color="auto"/>
                  </w:tcBorders>
                </w:tcPr>
                <w:p w14:paraId="555F2786" w14:textId="72962BDC" w:rsidR="00435E99" w:rsidRPr="002810DA" w:rsidRDefault="00365BEB" w:rsidP="009318F0">
                  <w:pPr>
                    <w:rPr>
                      <w:rFonts w:cs="Arial"/>
                      <w:sz w:val="16"/>
                      <w:szCs w:val="16"/>
                    </w:rPr>
                  </w:pPr>
                  <w:r>
                    <w:rPr>
                      <w:rFonts w:cs="Arial"/>
                      <w:sz w:val="16"/>
                      <w:szCs w:val="16"/>
                    </w:rPr>
                    <w:t>Preliminär</w:t>
                  </w:r>
                  <w:r w:rsidR="00435E99">
                    <w:rPr>
                      <w:rFonts w:cs="Arial"/>
                      <w:sz w:val="16"/>
                      <w:szCs w:val="16"/>
                    </w:rPr>
                    <w:t>svar mottaget</w:t>
                  </w:r>
                </w:p>
              </w:tc>
            </w:tr>
            <w:tr w:rsidR="00425F36" w:rsidRPr="002810DA" w14:paraId="13BEC12B" w14:textId="77777777" w:rsidTr="00425F36">
              <w:trPr>
                <w:trHeight w:val="133"/>
              </w:trPr>
              <w:tc>
                <w:tcPr>
                  <w:tcW w:w="0" w:type="auto"/>
                  <w:tcBorders>
                    <w:top w:val="single" w:sz="2" w:space="0" w:color="auto"/>
                    <w:left w:val="single" w:sz="2" w:space="0" w:color="auto"/>
                    <w:bottom w:val="single" w:sz="2" w:space="0" w:color="auto"/>
                  </w:tcBorders>
                </w:tcPr>
                <w:p w14:paraId="6693B627" w14:textId="77777777" w:rsidR="00425F36" w:rsidRPr="002810DA" w:rsidRDefault="00425F36" w:rsidP="009318F0">
                  <w:pPr>
                    <w:pStyle w:val="Default"/>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p>
              </w:tc>
              <w:tc>
                <w:tcPr>
                  <w:tcW w:w="0" w:type="auto"/>
                  <w:tcBorders>
                    <w:top w:val="single" w:sz="2" w:space="0" w:color="auto"/>
                    <w:bottom w:val="single" w:sz="2" w:space="0" w:color="auto"/>
                  </w:tcBorders>
                </w:tcPr>
                <w:p w14:paraId="4BBFD241" w14:textId="77777777" w:rsidR="00425F36" w:rsidRDefault="00425F36" w:rsidP="009318F0">
                  <w:pPr>
                    <w:rPr>
                      <w:rFonts w:cs="Arial"/>
                      <w:sz w:val="16"/>
                      <w:szCs w:val="16"/>
                    </w:rPr>
                  </w:pPr>
                  <w:r>
                    <w:rPr>
                      <w:rFonts w:cs="Arial"/>
                      <w:sz w:val="16"/>
                      <w:szCs w:val="16"/>
                    </w:rPr>
                    <w:t>140</w:t>
                  </w:r>
                </w:p>
              </w:tc>
              <w:tc>
                <w:tcPr>
                  <w:tcW w:w="1780" w:type="dxa"/>
                  <w:tcBorders>
                    <w:top w:val="single" w:sz="2" w:space="0" w:color="auto"/>
                    <w:bottom w:val="single" w:sz="2" w:space="0" w:color="auto"/>
                    <w:right w:val="single" w:sz="2" w:space="0" w:color="auto"/>
                  </w:tcBorders>
                </w:tcPr>
                <w:p w14:paraId="18F1EA85" w14:textId="77777777" w:rsidR="00425F36" w:rsidRPr="002810DA" w:rsidRDefault="00425F36" w:rsidP="009318F0">
                  <w:pPr>
                    <w:rPr>
                      <w:rFonts w:cs="Arial"/>
                      <w:sz w:val="16"/>
                      <w:szCs w:val="16"/>
                    </w:rPr>
                  </w:pPr>
                  <w:r w:rsidRPr="002810DA">
                    <w:rPr>
                      <w:rFonts w:cs="Arial"/>
                      <w:sz w:val="16"/>
                      <w:szCs w:val="16"/>
                    </w:rPr>
                    <w:t>Svar mottaget</w:t>
                  </w:r>
                </w:p>
              </w:tc>
            </w:tr>
            <w:tr w:rsidR="00425F36" w:rsidRPr="002810DA" w14:paraId="00087D14" w14:textId="77777777" w:rsidTr="00425F36">
              <w:trPr>
                <w:trHeight w:val="133"/>
              </w:trPr>
              <w:tc>
                <w:tcPr>
                  <w:tcW w:w="0" w:type="auto"/>
                  <w:tcBorders>
                    <w:top w:val="single" w:sz="2" w:space="0" w:color="auto"/>
                    <w:left w:val="single" w:sz="2" w:space="0" w:color="auto"/>
                    <w:bottom w:val="single" w:sz="2" w:space="0" w:color="auto"/>
                  </w:tcBorders>
                </w:tcPr>
                <w:p w14:paraId="180541BA"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1CB72B67" w14:textId="77777777" w:rsidR="00425F36" w:rsidRDefault="00425F36" w:rsidP="009318F0">
                  <w:pPr>
                    <w:rPr>
                      <w:rFonts w:cs="Arial"/>
                      <w:sz w:val="16"/>
                      <w:szCs w:val="16"/>
                    </w:rPr>
                  </w:pPr>
                  <w:r>
                    <w:rPr>
                      <w:rFonts w:cs="Arial"/>
                      <w:sz w:val="16"/>
                      <w:szCs w:val="16"/>
                    </w:rPr>
                    <w:t>150</w:t>
                  </w:r>
                </w:p>
              </w:tc>
              <w:tc>
                <w:tcPr>
                  <w:tcW w:w="1780" w:type="dxa"/>
                  <w:tcBorders>
                    <w:top w:val="single" w:sz="2" w:space="0" w:color="auto"/>
                    <w:bottom w:val="single" w:sz="2" w:space="0" w:color="auto"/>
                    <w:right w:val="single" w:sz="2" w:space="0" w:color="auto"/>
                  </w:tcBorders>
                </w:tcPr>
                <w:p w14:paraId="3A08D60D" w14:textId="77777777" w:rsidR="00425F36" w:rsidRPr="002810DA" w:rsidRDefault="00425F36" w:rsidP="009318F0">
                  <w:pPr>
                    <w:rPr>
                      <w:rFonts w:cs="Arial"/>
                      <w:sz w:val="16"/>
                      <w:szCs w:val="16"/>
                    </w:rPr>
                  </w:pPr>
                  <w:r w:rsidRPr="009A6CAF">
                    <w:rPr>
                      <w:rFonts w:cs="Arial"/>
                      <w:sz w:val="16"/>
                      <w:szCs w:val="16"/>
                    </w:rPr>
                    <w:t>Komplettering av svar begärt</w:t>
                  </w:r>
                </w:p>
              </w:tc>
            </w:tr>
            <w:tr w:rsidR="00425F36" w:rsidRPr="009A6CAF" w14:paraId="0A01184F" w14:textId="77777777" w:rsidTr="00425F36">
              <w:trPr>
                <w:trHeight w:val="133"/>
              </w:trPr>
              <w:tc>
                <w:tcPr>
                  <w:tcW w:w="0" w:type="auto"/>
                  <w:tcBorders>
                    <w:top w:val="single" w:sz="2" w:space="0" w:color="auto"/>
                    <w:left w:val="single" w:sz="2" w:space="0" w:color="auto"/>
                    <w:bottom w:val="single" w:sz="2" w:space="0" w:color="auto"/>
                  </w:tcBorders>
                </w:tcPr>
                <w:p w14:paraId="60B31F43"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52C3339E" w14:textId="77777777" w:rsidR="00425F36" w:rsidRDefault="00425F36" w:rsidP="009318F0">
                  <w:pPr>
                    <w:rPr>
                      <w:rFonts w:cs="Arial"/>
                      <w:sz w:val="16"/>
                      <w:szCs w:val="16"/>
                    </w:rPr>
                  </w:pPr>
                  <w:r>
                    <w:rPr>
                      <w:rFonts w:cs="Arial"/>
                      <w:sz w:val="16"/>
                      <w:szCs w:val="16"/>
                    </w:rPr>
                    <w:t>160</w:t>
                  </w:r>
                </w:p>
              </w:tc>
              <w:tc>
                <w:tcPr>
                  <w:tcW w:w="1780" w:type="dxa"/>
                  <w:tcBorders>
                    <w:top w:val="single" w:sz="2" w:space="0" w:color="auto"/>
                    <w:bottom w:val="single" w:sz="2" w:space="0" w:color="auto"/>
                    <w:right w:val="single" w:sz="2" w:space="0" w:color="auto"/>
                  </w:tcBorders>
                </w:tcPr>
                <w:p w14:paraId="25A0198E" w14:textId="77777777" w:rsidR="00425F36" w:rsidRPr="009A6CAF" w:rsidRDefault="00425F36" w:rsidP="009318F0">
                  <w:pPr>
                    <w:rPr>
                      <w:rFonts w:cs="Arial"/>
                      <w:sz w:val="16"/>
                      <w:szCs w:val="16"/>
                    </w:rPr>
                  </w:pPr>
                  <w:r w:rsidRPr="009A6CAF">
                    <w:rPr>
                      <w:rFonts w:cs="Arial"/>
                      <w:sz w:val="16"/>
                      <w:szCs w:val="16"/>
                    </w:rPr>
                    <w:t>Svar accepterat</w:t>
                  </w:r>
                </w:p>
              </w:tc>
            </w:tr>
            <w:tr w:rsidR="00425F36" w:rsidRPr="009A6CAF" w14:paraId="1BC5665A" w14:textId="77777777" w:rsidTr="00425F36">
              <w:trPr>
                <w:trHeight w:val="133"/>
              </w:trPr>
              <w:tc>
                <w:tcPr>
                  <w:tcW w:w="0" w:type="auto"/>
                  <w:tcBorders>
                    <w:top w:val="single" w:sz="2" w:space="0" w:color="auto"/>
                    <w:left w:val="single" w:sz="2" w:space="0" w:color="auto"/>
                    <w:bottom w:val="single" w:sz="2" w:space="0" w:color="auto"/>
                  </w:tcBorders>
                </w:tcPr>
                <w:p w14:paraId="670E3942" w14:textId="77777777" w:rsidR="00425F36" w:rsidRDefault="00425F36" w:rsidP="009318F0">
                  <w:pPr>
                    <w:pStyle w:val="Default"/>
                    <w:rPr>
                      <w:rFonts w:cs="Arial"/>
                      <w:b/>
                      <w:sz w:val="16"/>
                      <w:szCs w:val="16"/>
                    </w:rPr>
                  </w:pPr>
                </w:p>
              </w:tc>
              <w:tc>
                <w:tcPr>
                  <w:tcW w:w="0" w:type="auto"/>
                  <w:tcBorders>
                    <w:top w:val="single" w:sz="2" w:space="0" w:color="auto"/>
                    <w:bottom w:val="single" w:sz="2" w:space="0" w:color="auto"/>
                  </w:tcBorders>
                </w:tcPr>
                <w:p w14:paraId="27B77969" w14:textId="77777777" w:rsidR="00425F36" w:rsidRDefault="00425F36" w:rsidP="009318F0">
                  <w:pPr>
                    <w:rPr>
                      <w:rFonts w:cs="Arial"/>
                      <w:sz w:val="16"/>
                      <w:szCs w:val="16"/>
                    </w:rPr>
                  </w:pPr>
                  <w:r>
                    <w:rPr>
                      <w:rFonts w:cs="Arial"/>
                      <w:sz w:val="16"/>
                      <w:szCs w:val="16"/>
                    </w:rPr>
                    <w:t>170</w:t>
                  </w:r>
                </w:p>
              </w:tc>
              <w:tc>
                <w:tcPr>
                  <w:tcW w:w="1780" w:type="dxa"/>
                  <w:tcBorders>
                    <w:top w:val="single" w:sz="2" w:space="0" w:color="auto"/>
                    <w:bottom w:val="single" w:sz="2" w:space="0" w:color="auto"/>
                    <w:right w:val="single" w:sz="2" w:space="0" w:color="auto"/>
                  </w:tcBorders>
                </w:tcPr>
                <w:p w14:paraId="44B98238" w14:textId="77777777" w:rsidR="00425F36" w:rsidRPr="009A6CAF" w:rsidRDefault="00425F36" w:rsidP="009318F0">
                  <w:pPr>
                    <w:rPr>
                      <w:rFonts w:cs="Arial"/>
                      <w:sz w:val="16"/>
                      <w:szCs w:val="16"/>
                    </w:rPr>
                  </w:pPr>
                  <w:r w:rsidRPr="009A6CAF">
                    <w:rPr>
                      <w:rFonts w:cs="Arial"/>
                      <w:sz w:val="16"/>
                      <w:szCs w:val="16"/>
                    </w:rPr>
                    <w:t>Remisshantering avslutad</w:t>
                  </w:r>
                </w:p>
              </w:tc>
            </w:tr>
            <w:tr w:rsidR="00425F36" w:rsidRPr="009A6CAF" w14:paraId="0FB75FC8" w14:textId="77777777" w:rsidTr="00425F36">
              <w:trPr>
                <w:trHeight w:val="133"/>
              </w:trPr>
              <w:tc>
                <w:tcPr>
                  <w:tcW w:w="0" w:type="auto"/>
                  <w:tcBorders>
                    <w:top w:val="single" w:sz="2" w:space="0" w:color="auto"/>
                    <w:left w:val="single" w:sz="2" w:space="0" w:color="auto"/>
                    <w:bottom w:val="single" w:sz="4" w:space="0" w:color="auto"/>
                  </w:tcBorders>
                </w:tcPr>
                <w:p w14:paraId="65811A6B" w14:textId="77777777" w:rsidR="00425F36" w:rsidRDefault="00425F36" w:rsidP="009318F0">
                  <w:pPr>
                    <w:pStyle w:val="Default"/>
                    <w:rPr>
                      <w:rFonts w:cs="Arial"/>
                      <w:b/>
                      <w:sz w:val="16"/>
                      <w:szCs w:val="16"/>
                    </w:rPr>
                  </w:pPr>
                </w:p>
              </w:tc>
              <w:tc>
                <w:tcPr>
                  <w:tcW w:w="0" w:type="auto"/>
                  <w:tcBorders>
                    <w:top w:val="single" w:sz="2" w:space="0" w:color="auto"/>
                    <w:bottom w:val="single" w:sz="4" w:space="0" w:color="auto"/>
                  </w:tcBorders>
                </w:tcPr>
                <w:p w14:paraId="24DF5E4E" w14:textId="77777777" w:rsidR="00425F36" w:rsidRDefault="00425F36" w:rsidP="009318F0">
                  <w:pPr>
                    <w:rPr>
                      <w:rFonts w:cs="Arial"/>
                      <w:sz w:val="16"/>
                      <w:szCs w:val="16"/>
                    </w:rPr>
                  </w:pPr>
                </w:p>
              </w:tc>
              <w:tc>
                <w:tcPr>
                  <w:tcW w:w="1780" w:type="dxa"/>
                  <w:tcBorders>
                    <w:top w:val="single" w:sz="2" w:space="0" w:color="auto"/>
                    <w:bottom w:val="single" w:sz="4" w:space="0" w:color="auto"/>
                    <w:right w:val="single" w:sz="2" w:space="0" w:color="auto"/>
                  </w:tcBorders>
                </w:tcPr>
                <w:p w14:paraId="28318B3D" w14:textId="77777777" w:rsidR="00425F36" w:rsidRPr="009A6CAF" w:rsidRDefault="00425F36" w:rsidP="009318F0">
                  <w:pPr>
                    <w:rPr>
                      <w:rFonts w:cs="Arial"/>
                      <w:sz w:val="16"/>
                      <w:szCs w:val="16"/>
                    </w:rPr>
                  </w:pPr>
                </w:p>
              </w:tc>
            </w:tr>
          </w:tbl>
          <w:p w14:paraId="64999D51" w14:textId="77777777" w:rsidR="00D308D6" w:rsidRPr="00652D52" w:rsidRDefault="00D308D6" w:rsidP="00787E71">
            <w:pPr>
              <w:pStyle w:val="Default"/>
              <w:rPr>
                <w:rFonts w:ascii="Arial" w:hAnsi="Arial" w:cs="Arial"/>
                <w:sz w:val="20"/>
                <w:szCs w:val="20"/>
                <w:lang w:val="sv-SE"/>
              </w:rPr>
            </w:pPr>
          </w:p>
        </w:tc>
      </w:tr>
    </w:tbl>
    <w:p w14:paraId="3C106C79" w14:textId="77777777" w:rsidR="00EF6982" w:rsidRDefault="00EF6982" w:rsidP="00EF6982">
      <w:pPr>
        <w:pStyle w:val="Brdtext3"/>
        <w:spacing w:after="0"/>
        <w:rPr>
          <w:i/>
          <w:sz w:val="20"/>
        </w:rPr>
      </w:pPr>
    </w:p>
    <w:p w14:paraId="5D1E3001" w14:textId="77777777" w:rsidR="00EF6982" w:rsidRDefault="00EF6982" w:rsidP="00EF6982"/>
    <w:p w14:paraId="6A246C3B" w14:textId="77777777" w:rsidR="00EF6982" w:rsidRDefault="00EF6982" w:rsidP="00DC5B49">
      <w:pPr>
        <w:pStyle w:val="Rubrik1"/>
        <w:sectPr w:rsidR="00EF6982" w:rsidSect="00652D52">
          <w:pgSz w:w="11907" w:h="16840" w:code="9"/>
          <w:pgMar w:top="1491" w:right="1418" w:bottom="1196" w:left="1542" w:header="567" w:footer="567" w:gutter="0"/>
          <w:cols w:space="720"/>
          <w:docGrid w:linePitch="299"/>
        </w:sectPr>
      </w:pPr>
    </w:p>
    <w:p w14:paraId="1258F36B" w14:textId="77777777" w:rsidR="00EF6982" w:rsidRDefault="00EF6982" w:rsidP="00DC5B49">
      <w:pPr>
        <w:pStyle w:val="Rubrik1"/>
      </w:pPr>
      <w:bookmarkStart w:id="120" w:name="_Toc192045564"/>
      <w:bookmarkStart w:id="121" w:name="_Toc201809470"/>
      <w:r>
        <w:lastRenderedPageBreak/>
        <w:t>Referenser</w:t>
      </w:r>
      <w:bookmarkEnd w:id="120"/>
      <w:bookmarkEnd w:id="121"/>
    </w:p>
    <w:p w14:paraId="797F1D7E" w14:textId="77777777" w:rsidR="00EF6982" w:rsidRDefault="00EF6982" w:rsidP="00EF6982">
      <w:r w:rsidRPr="009F1A3B">
        <w:t xml:space="preserve">[1] V-TIM 2.0 </w:t>
      </w:r>
      <w:r>
        <w:rPr>
          <w:sz w:val="23"/>
          <w:szCs w:val="23"/>
        </w:rPr>
        <w:t xml:space="preserve">utkast - 2001013 </w:t>
      </w:r>
      <w:hyperlink r:id="rId16" w:history="1">
        <w:r w:rsidRPr="009F1A3B">
          <w:rPr>
            <w:rStyle w:val="Hyperlnk"/>
          </w:rPr>
          <w:t>http://www.arkitekturledningen.se/undermappar/Dokument/V-TIM_v2_091013_English_attributes.pdf</w:t>
        </w:r>
      </w:hyperlink>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17"/>
      <w:headerReference w:type="default" r:id="rId18"/>
      <w:footerReference w:type="even" r:id="rId19"/>
      <w:footerReference w:type="default" r:id="rId20"/>
      <w:headerReference w:type="first" r:id="rId21"/>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Johan Eltes" w:date="2012-08-20T11:48:00Z" w:initials="JE">
    <w:p w14:paraId="4FDA4A45" w14:textId="36FB312F" w:rsidR="00350E85" w:rsidRDefault="00350E85">
      <w:pPr>
        <w:pStyle w:val="Kommentarer"/>
      </w:pPr>
      <w:r>
        <w:rPr>
          <w:rStyle w:val="Kommentarsreferens"/>
        </w:rPr>
        <w:annotationRef/>
      </w:r>
      <w:r>
        <w:t>Varför inte personens HSA-id?</w:t>
      </w:r>
    </w:p>
  </w:comment>
  <w:comment w:id="45" w:author="Johan Eltes" w:date="2012-08-20T11:49:00Z" w:initials="JE">
    <w:p w14:paraId="49B6C0CB" w14:textId="77777777" w:rsidR="003F756E" w:rsidRDefault="003F756E" w:rsidP="003F756E">
      <w:pPr>
        <w:pStyle w:val="Kommentarer"/>
      </w:pPr>
      <w:r>
        <w:rPr>
          <w:rStyle w:val="Kommentarsreferens"/>
        </w:rPr>
        <w:annotationRef/>
      </w:r>
      <w:r>
        <w:t>Varför inte personens HSA-id?</w:t>
      </w:r>
    </w:p>
  </w:comment>
  <w:comment w:id="75" w:author="Johan Eltes" w:date="2012-08-20T11:25:00Z" w:initials="JE">
    <w:p w14:paraId="29C11949" w14:textId="3C4152DB" w:rsidR="00CA42F2" w:rsidRDefault="00CA42F2">
      <w:pPr>
        <w:pStyle w:val="Kommentarer"/>
      </w:pPr>
      <w:r>
        <w:rPr>
          <w:rStyle w:val="Kommentarsreferens"/>
        </w:rPr>
        <w:annotationRef/>
      </w:r>
      <w:r>
        <w:t>Detta är version 1 av NeR, så vi kan inte referera “någon annanstans”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3C06E" w14:textId="77777777" w:rsidR="00F77CDF" w:rsidRDefault="00F77CDF" w:rsidP="00F405F7">
      <w:r>
        <w:separator/>
      </w:r>
    </w:p>
  </w:endnote>
  <w:endnote w:type="continuationSeparator" w:id="0">
    <w:p w14:paraId="6C4021A9" w14:textId="77777777" w:rsidR="00F77CDF" w:rsidRDefault="00F77CDF"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l‚r ƒSƒVƒbƒN"/>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TradeGothic LH Extended">
    <w:altName w:val="Arial Narrow"/>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tang">
    <w:altName w:val="바탕"/>
    <w:panose1 w:val="00000000000000000000"/>
    <w:charset w:val="81"/>
    <w:family w:val="auto"/>
    <w:notTrueType/>
    <w:pitch w:val="fixed"/>
    <w:sig w:usb0="00000000" w:usb1="09060000" w:usb2="00000010" w:usb3="00000000" w:csb0="0008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7777777" w:rsidR="00F77CDF" w:rsidRDefault="00F77CDF"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D84907">
      <w:rPr>
        <w:rStyle w:val="Sidnummer"/>
        <w:sz w:val="24"/>
      </w:rPr>
      <w:t>23</w:t>
    </w:r>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F77CDF" w:rsidRDefault="00F77CDF">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7D35FB">
      <w:rPr>
        <w:rStyle w:val="Sidnummer"/>
        <w:noProof/>
        <w:sz w:val="24"/>
      </w:rPr>
      <w:t>23</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7D35FB">
      <w:rPr>
        <w:rStyle w:val="Sidnummer"/>
        <w:noProof/>
        <w:sz w:val="24"/>
      </w:rPr>
      <w:t>23</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CCD0A" w14:textId="77777777" w:rsidR="00F77CDF" w:rsidRDefault="00F77CDF" w:rsidP="00F405F7">
      <w:r>
        <w:separator/>
      </w:r>
    </w:p>
  </w:footnote>
  <w:footnote w:type="continuationSeparator" w:id="0">
    <w:p w14:paraId="35003EB9" w14:textId="77777777" w:rsidR="00F77CDF" w:rsidRDefault="00F77CDF"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F77CDF"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61E320B7" w:rsidR="00F77CDF" w:rsidRDefault="00F77CDF"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F77CDF" w:rsidRDefault="00F77CD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F77CDF" w:rsidRDefault="00F77CD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F77CDF"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F77CDF" w:rsidRDefault="00F77CDF"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F77CDF" w:rsidRDefault="00F77CD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77777777" w:rsidR="00F77CDF" w:rsidRDefault="00F77CD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F77CDF"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77777777" w:rsidR="00F77CDF" w:rsidRDefault="00F77CDF"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F77CDF" w:rsidRDefault="00F77CDF"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F77CDF" w:rsidRDefault="00F77CDF"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D35FB">
            <w:rPr>
              <w:noProof/>
            </w:rPr>
            <w:t>22</w:t>
          </w:r>
          <w:r>
            <w:fldChar w:fldCharType="end"/>
          </w:r>
          <w:r>
            <w:t xml:space="preserve"> (</w:t>
          </w:r>
          <w:fldSimple w:instr=" NUMPAGES ">
            <w:r w:rsidR="007D35FB">
              <w:rPr>
                <w:noProof/>
              </w:rPr>
              <w:t>23</w:t>
            </w:r>
          </w:fldSimple>
          <w:r>
            <w:t>)</w:t>
          </w:r>
        </w:p>
      </w:tc>
    </w:tr>
    <w:tr w:rsidR="00F77CDF"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77777777" w:rsidR="00F77CDF" w:rsidRPr="00647B65" w:rsidRDefault="00F77CDF"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CA42F2">
            <w:rPr>
              <w:sz w:val="16"/>
              <w:szCs w:val="16"/>
            </w:rPr>
            <w:t>2012-08-20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F77CDF" w:rsidRPr="00647B65" w:rsidRDefault="00F77CDF"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F77CDF" w:rsidRPr="00647B65" w:rsidRDefault="00F77CDF" w:rsidP="009318F0">
          <w:pPr>
            <w:rPr>
              <w:sz w:val="16"/>
              <w:szCs w:val="16"/>
            </w:rPr>
          </w:pPr>
        </w:p>
      </w:tc>
    </w:tr>
  </w:tbl>
  <w:p w14:paraId="1246D8E6" w14:textId="77777777" w:rsidR="00F77CDF" w:rsidRDefault="00F77CDF">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F77CDF"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F77CDF" w:rsidRDefault="007D35F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F77CDF">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F77CDF"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F77CDF"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sidR="00D84907">
              <w:rPr>
                <w:noProof/>
              </w:rPr>
              <w:t>23</w:t>
            </w:r>
          </w:fldSimple>
          <w:r>
            <w:t>)</w:t>
          </w:r>
        </w:p>
      </w:tc>
    </w:tr>
    <w:tr w:rsidR="00F77CDF"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77777777" w:rsidR="00F77CDF" w:rsidRDefault="00F77CDF" w:rsidP="00F405F7">
          <w:r>
            <w:fldChar w:fldCharType="begin"/>
          </w:r>
          <w:r>
            <w:instrText xml:space="preserve"> DATE \@ "yyyy-MM-dd" </w:instrText>
          </w:r>
          <w:r>
            <w:fldChar w:fldCharType="separate"/>
          </w:r>
          <w:r w:rsidR="00CA42F2">
            <w:t>2012-08-20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F77CDF" w:rsidRDefault="00F77CDF"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F77CDF" w:rsidRDefault="00F77CDF" w:rsidP="00F405F7"/>
      </w:tc>
    </w:tr>
  </w:tbl>
  <w:p w14:paraId="4619D923" w14:textId="77777777" w:rsidR="00F77CDF" w:rsidRDefault="00F77CDF"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F77CDF"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F77CDF"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4D40E04B" w:rsidR="00F77CDF" w:rsidRDefault="00F77CDF"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F77CDF"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F77CDF" w:rsidRDefault="00F77CD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F77CDF" w:rsidRDefault="00F77CD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F77CDF" w:rsidRDefault="00F77CD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D35FB">
            <w:rPr>
              <w:noProof/>
            </w:rPr>
            <w:t>23</w:t>
          </w:r>
          <w:r>
            <w:fldChar w:fldCharType="end"/>
          </w:r>
          <w:r>
            <w:t xml:space="preserve"> (</w:t>
          </w:r>
          <w:fldSimple w:instr=" NUMPAGES ">
            <w:r w:rsidR="007D35FB">
              <w:rPr>
                <w:noProof/>
              </w:rPr>
              <w:t>23</w:t>
            </w:r>
          </w:fldSimple>
          <w:r>
            <w:t>)</w:t>
          </w:r>
        </w:p>
      </w:tc>
    </w:tr>
    <w:tr w:rsidR="00F77CDF"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77777777" w:rsidR="00F77CDF" w:rsidRPr="00647B65" w:rsidRDefault="00F77CDF"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CA42F2">
            <w:rPr>
              <w:sz w:val="16"/>
              <w:szCs w:val="16"/>
            </w:rPr>
            <w:t>2012-08-20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F77CDF" w:rsidRPr="00647B65" w:rsidRDefault="00F77CDF"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F77CDF" w:rsidRPr="00647B65" w:rsidRDefault="00F77CDF" w:rsidP="00F405F7">
          <w:pPr>
            <w:rPr>
              <w:sz w:val="16"/>
              <w:szCs w:val="16"/>
            </w:rPr>
          </w:pPr>
        </w:p>
      </w:tc>
    </w:tr>
  </w:tbl>
  <w:p w14:paraId="08FCDBD1" w14:textId="77777777" w:rsidR="00F77CDF" w:rsidRPr="00647B65" w:rsidRDefault="00F77CDF"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F77CDF" w:rsidRDefault="007D35FB">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42D59"/>
    <w:multiLevelType w:val="multilevel"/>
    <w:tmpl w:val="DBD2B41E"/>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0">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2">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8"/>
  </w:num>
  <w:num w:numId="6">
    <w:abstractNumId w:val="11"/>
  </w:num>
  <w:num w:numId="7">
    <w:abstractNumId w:val="13"/>
  </w:num>
  <w:num w:numId="8">
    <w:abstractNumId w:val="5"/>
  </w:num>
  <w:num w:numId="9">
    <w:abstractNumId w:val="4"/>
  </w:num>
  <w:num w:numId="10">
    <w:abstractNumId w:val="16"/>
  </w:num>
  <w:num w:numId="11">
    <w:abstractNumId w:val="12"/>
    <w:lvlOverride w:ilvl="0">
      <w:startOverride w:val="1"/>
    </w:lvlOverride>
  </w:num>
  <w:num w:numId="12">
    <w:abstractNumId w:val="10"/>
  </w:num>
  <w:num w:numId="13">
    <w:abstractNumId w:val="14"/>
  </w:num>
  <w:num w:numId="14">
    <w:abstractNumId w:val="12"/>
  </w:num>
  <w:num w:numId="15">
    <w:abstractNumId w:val="0"/>
  </w:num>
  <w:num w:numId="16">
    <w:abstractNumId w:val="15"/>
  </w:num>
  <w:num w:numId="17">
    <w:abstractNumId w:val="15"/>
  </w:num>
  <w:num w:numId="18">
    <w:abstractNumId w:val="8"/>
  </w:num>
  <w:num w:numId="19">
    <w:abstractNumId w:val="8"/>
  </w:num>
  <w:num w:numId="20">
    <w:abstractNumId w:val="9"/>
  </w:num>
  <w:num w:numId="2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6AD5"/>
    <w:rsid w:val="00006E9F"/>
    <w:rsid w:val="00007254"/>
    <w:rsid w:val="00007492"/>
    <w:rsid w:val="000078DB"/>
    <w:rsid w:val="00010AAA"/>
    <w:rsid w:val="0001248C"/>
    <w:rsid w:val="0001267B"/>
    <w:rsid w:val="000127D1"/>
    <w:rsid w:val="00013908"/>
    <w:rsid w:val="00014301"/>
    <w:rsid w:val="0001588F"/>
    <w:rsid w:val="0001779E"/>
    <w:rsid w:val="00017877"/>
    <w:rsid w:val="00017FC0"/>
    <w:rsid w:val="000202C8"/>
    <w:rsid w:val="00020985"/>
    <w:rsid w:val="00022DED"/>
    <w:rsid w:val="000230E4"/>
    <w:rsid w:val="00025CD6"/>
    <w:rsid w:val="00027B72"/>
    <w:rsid w:val="000303F0"/>
    <w:rsid w:val="00030846"/>
    <w:rsid w:val="00032D96"/>
    <w:rsid w:val="00032E31"/>
    <w:rsid w:val="000353B8"/>
    <w:rsid w:val="00037639"/>
    <w:rsid w:val="0003798A"/>
    <w:rsid w:val="00041793"/>
    <w:rsid w:val="000420E9"/>
    <w:rsid w:val="000426D1"/>
    <w:rsid w:val="0004463B"/>
    <w:rsid w:val="0004585F"/>
    <w:rsid w:val="00047606"/>
    <w:rsid w:val="000479EC"/>
    <w:rsid w:val="0005186E"/>
    <w:rsid w:val="00053BBB"/>
    <w:rsid w:val="00055237"/>
    <w:rsid w:val="00055333"/>
    <w:rsid w:val="00055C14"/>
    <w:rsid w:val="0005647D"/>
    <w:rsid w:val="00056B9F"/>
    <w:rsid w:val="00057081"/>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B1B"/>
    <w:rsid w:val="00087B73"/>
    <w:rsid w:val="00092948"/>
    <w:rsid w:val="00094071"/>
    <w:rsid w:val="00094567"/>
    <w:rsid w:val="00095692"/>
    <w:rsid w:val="00096D3C"/>
    <w:rsid w:val="000A246E"/>
    <w:rsid w:val="000A2A12"/>
    <w:rsid w:val="000A317F"/>
    <w:rsid w:val="000A6314"/>
    <w:rsid w:val="000B060E"/>
    <w:rsid w:val="000B10F2"/>
    <w:rsid w:val="000B4146"/>
    <w:rsid w:val="000B646B"/>
    <w:rsid w:val="000B7637"/>
    <w:rsid w:val="000C3803"/>
    <w:rsid w:val="000C4094"/>
    <w:rsid w:val="000C534E"/>
    <w:rsid w:val="000C54CE"/>
    <w:rsid w:val="000C69ED"/>
    <w:rsid w:val="000C7341"/>
    <w:rsid w:val="000C780F"/>
    <w:rsid w:val="000D0662"/>
    <w:rsid w:val="000D2F9E"/>
    <w:rsid w:val="000D415D"/>
    <w:rsid w:val="000D488A"/>
    <w:rsid w:val="000D5B9E"/>
    <w:rsid w:val="000D76F9"/>
    <w:rsid w:val="000D7CB4"/>
    <w:rsid w:val="000E0E34"/>
    <w:rsid w:val="000E4705"/>
    <w:rsid w:val="000E72BC"/>
    <w:rsid w:val="000F0527"/>
    <w:rsid w:val="000F07D6"/>
    <w:rsid w:val="000F191C"/>
    <w:rsid w:val="000F25C4"/>
    <w:rsid w:val="000F2782"/>
    <w:rsid w:val="000F3410"/>
    <w:rsid w:val="000F3C2C"/>
    <w:rsid w:val="000F4E4E"/>
    <w:rsid w:val="000F5105"/>
    <w:rsid w:val="000F6398"/>
    <w:rsid w:val="000F76BC"/>
    <w:rsid w:val="000F7849"/>
    <w:rsid w:val="00100A40"/>
    <w:rsid w:val="00104112"/>
    <w:rsid w:val="00104FD0"/>
    <w:rsid w:val="00106268"/>
    <w:rsid w:val="00107B68"/>
    <w:rsid w:val="00110BB4"/>
    <w:rsid w:val="00114159"/>
    <w:rsid w:val="00114164"/>
    <w:rsid w:val="0011455C"/>
    <w:rsid w:val="001155AB"/>
    <w:rsid w:val="0011763F"/>
    <w:rsid w:val="00117C4B"/>
    <w:rsid w:val="00123B0F"/>
    <w:rsid w:val="0012437B"/>
    <w:rsid w:val="001271B3"/>
    <w:rsid w:val="00127F38"/>
    <w:rsid w:val="001319D4"/>
    <w:rsid w:val="00131B4C"/>
    <w:rsid w:val="00131B7E"/>
    <w:rsid w:val="00131BB4"/>
    <w:rsid w:val="00131FA2"/>
    <w:rsid w:val="00132E77"/>
    <w:rsid w:val="00133C3C"/>
    <w:rsid w:val="001362DC"/>
    <w:rsid w:val="00137A2A"/>
    <w:rsid w:val="0014093B"/>
    <w:rsid w:val="0014342E"/>
    <w:rsid w:val="001448CC"/>
    <w:rsid w:val="001455D0"/>
    <w:rsid w:val="00146C31"/>
    <w:rsid w:val="00146D78"/>
    <w:rsid w:val="001470CC"/>
    <w:rsid w:val="001479FA"/>
    <w:rsid w:val="00150755"/>
    <w:rsid w:val="00151B61"/>
    <w:rsid w:val="0015339A"/>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6B17"/>
    <w:rsid w:val="00177F2F"/>
    <w:rsid w:val="0018187A"/>
    <w:rsid w:val="001844B7"/>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6390"/>
    <w:rsid w:val="00207436"/>
    <w:rsid w:val="002111EA"/>
    <w:rsid w:val="00211702"/>
    <w:rsid w:val="002121B4"/>
    <w:rsid w:val="002131AC"/>
    <w:rsid w:val="002134A8"/>
    <w:rsid w:val="002147A3"/>
    <w:rsid w:val="0021521C"/>
    <w:rsid w:val="00215425"/>
    <w:rsid w:val="0021611A"/>
    <w:rsid w:val="00221EC5"/>
    <w:rsid w:val="0022370C"/>
    <w:rsid w:val="00225702"/>
    <w:rsid w:val="00225760"/>
    <w:rsid w:val="00227D63"/>
    <w:rsid w:val="00230601"/>
    <w:rsid w:val="0023157F"/>
    <w:rsid w:val="00231604"/>
    <w:rsid w:val="00231B70"/>
    <w:rsid w:val="002323AA"/>
    <w:rsid w:val="00232EDB"/>
    <w:rsid w:val="0023300F"/>
    <w:rsid w:val="0023554F"/>
    <w:rsid w:val="00236269"/>
    <w:rsid w:val="0024075D"/>
    <w:rsid w:val="0024083B"/>
    <w:rsid w:val="00242C45"/>
    <w:rsid w:val="00242DC8"/>
    <w:rsid w:val="0024545E"/>
    <w:rsid w:val="00245E3A"/>
    <w:rsid w:val="0024603C"/>
    <w:rsid w:val="00246F9A"/>
    <w:rsid w:val="002524A3"/>
    <w:rsid w:val="0025646C"/>
    <w:rsid w:val="00256619"/>
    <w:rsid w:val="0025744C"/>
    <w:rsid w:val="00260772"/>
    <w:rsid w:val="0026148F"/>
    <w:rsid w:val="002653A1"/>
    <w:rsid w:val="002670D6"/>
    <w:rsid w:val="00270426"/>
    <w:rsid w:val="00271225"/>
    <w:rsid w:val="00271DC0"/>
    <w:rsid w:val="00271EB1"/>
    <w:rsid w:val="00274700"/>
    <w:rsid w:val="00274ECB"/>
    <w:rsid w:val="00276FB0"/>
    <w:rsid w:val="002778CD"/>
    <w:rsid w:val="002803DE"/>
    <w:rsid w:val="00280B0C"/>
    <w:rsid w:val="00280F2A"/>
    <w:rsid w:val="002811C3"/>
    <w:rsid w:val="002815F0"/>
    <w:rsid w:val="0028188B"/>
    <w:rsid w:val="00282D6E"/>
    <w:rsid w:val="002957A7"/>
    <w:rsid w:val="00295D8B"/>
    <w:rsid w:val="00295EDC"/>
    <w:rsid w:val="002961A3"/>
    <w:rsid w:val="002A0B04"/>
    <w:rsid w:val="002A2BF8"/>
    <w:rsid w:val="002A353A"/>
    <w:rsid w:val="002A3B86"/>
    <w:rsid w:val="002A3F6E"/>
    <w:rsid w:val="002A41C0"/>
    <w:rsid w:val="002A4A48"/>
    <w:rsid w:val="002A5472"/>
    <w:rsid w:val="002A5F24"/>
    <w:rsid w:val="002A63B0"/>
    <w:rsid w:val="002A64A7"/>
    <w:rsid w:val="002B22C5"/>
    <w:rsid w:val="002B331C"/>
    <w:rsid w:val="002B46E5"/>
    <w:rsid w:val="002B73DE"/>
    <w:rsid w:val="002B7BD4"/>
    <w:rsid w:val="002B7ECB"/>
    <w:rsid w:val="002C0D51"/>
    <w:rsid w:val="002C1A50"/>
    <w:rsid w:val="002C21BF"/>
    <w:rsid w:val="002C3C06"/>
    <w:rsid w:val="002C6845"/>
    <w:rsid w:val="002C6D03"/>
    <w:rsid w:val="002C7B6E"/>
    <w:rsid w:val="002D3F10"/>
    <w:rsid w:val="002D49E2"/>
    <w:rsid w:val="002D4CD0"/>
    <w:rsid w:val="002D67A8"/>
    <w:rsid w:val="002D79BF"/>
    <w:rsid w:val="002E1F8C"/>
    <w:rsid w:val="002E3F69"/>
    <w:rsid w:val="002E416E"/>
    <w:rsid w:val="002E549E"/>
    <w:rsid w:val="002E7671"/>
    <w:rsid w:val="002F09D9"/>
    <w:rsid w:val="002F246E"/>
    <w:rsid w:val="00302152"/>
    <w:rsid w:val="00302306"/>
    <w:rsid w:val="00302B6B"/>
    <w:rsid w:val="00302CC4"/>
    <w:rsid w:val="00305BF4"/>
    <w:rsid w:val="00307B73"/>
    <w:rsid w:val="0031365D"/>
    <w:rsid w:val="003146C3"/>
    <w:rsid w:val="003152A0"/>
    <w:rsid w:val="003171E7"/>
    <w:rsid w:val="00317940"/>
    <w:rsid w:val="00320EEE"/>
    <w:rsid w:val="00323A57"/>
    <w:rsid w:val="00323DAF"/>
    <w:rsid w:val="0032708F"/>
    <w:rsid w:val="003329D2"/>
    <w:rsid w:val="00334A64"/>
    <w:rsid w:val="00335B44"/>
    <w:rsid w:val="00336AC6"/>
    <w:rsid w:val="00336EE9"/>
    <w:rsid w:val="003372E0"/>
    <w:rsid w:val="00337D02"/>
    <w:rsid w:val="00341F9D"/>
    <w:rsid w:val="0034375A"/>
    <w:rsid w:val="003446E3"/>
    <w:rsid w:val="00344ABF"/>
    <w:rsid w:val="00344DCE"/>
    <w:rsid w:val="0034691F"/>
    <w:rsid w:val="00347BF1"/>
    <w:rsid w:val="00350AE3"/>
    <w:rsid w:val="00350E3E"/>
    <w:rsid w:val="00350E85"/>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C47"/>
    <w:rsid w:val="003779BB"/>
    <w:rsid w:val="00382978"/>
    <w:rsid w:val="00383541"/>
    <w:rsid w:val="0038401F"/>
    <w:rsid w:val="00385F82"/>
    <w:rsid w:val="0038743C"/>
    <w:rsid w:val="00387531"/>
    <w:rsid w:val="003904AF"/>
    <w:rsid w:val="0039339F"/>
    <w:rsid w:val="0039571D"/>
    <w:rsid w:val="003960A5"/>
    <w:rsid w:val="003A040D"/>
    <w:rsid w:val="003A1858"/>
    <w:rsid w:val="003A2575"/>
    <w:rsid w:val="003A414D"/>
    <w:rsid w:val="003A56A4"/>
    <w:rsid w:val="003A7BAE"/>
    <w:rsid w:val="003B05B6"/>
    <w:rsid w:val="003B073E"/>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7007"/>
    <w:rsid w:val="003F756E"/>
    <w:rsid w:val="003F7EC1"/>
    <w:rsid w:val="004038CC"/>
    <w:rsid w:val="00405C0A"/>
    <w:rsid w:val="004067D6"/>
    <w:rsid w:val="00407EF8"/>
    <w:rsid w:val="00411313"/>
    <w:rsid w:val="004119CA"/>
    <w:rsid w:val="00411EC5"/>
    <w:rsid w:val="0041306D"/>
    <w:rsid w:val="00413BB5"/>
    <w:rsid w:val="0041630B"/>
    <w:rsid w:val="004169A2"/>
    <w:rsid w:val="00416A1D"/>
    <w:rsid w:val="00416A2D"/>
    <w:rsid w:val="00420C83"/>
    <w:rsid w:val="00421E46"/>
    <w:rsid w:val="00422BB1"/>
    <w:rsid w:val="004247A1"/>
    <w:rsid w:val="00424A07"/>
    <w:rsid w:val="00424BBB"/>
    <w:rsid w:val="00424BC0"/>
    <w:rsid w:val="00425F36"/>
    <w:rsid w:val="0042719B"/>
    <w:rsid w:val="004271CE"/>
    <w:rsid w:val="00427DEA"/>
    <w:rsid w:val="004304B1"/>
    <w:rsid w:val="00431619"/>
    <w:rsid w:val="00431E39"/>
    <w:rsid w:val="00435E99"/>
    <w:rsid w:val="00436CD6"/>
    <w:rsid w:val="00441123"/>
    <w:rsid w:val="004413C3"/>
    <w:rsid w:val="004415BB"/>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62A0"/>
    <w:rsid w:val="00467059"/>
    <w:rsid w:val="004670C1"/>
    <w:rsid w:val="00467DAA"/>
    <w:rsid w:val="004702FF"/>
    <w:rsid w:val="00470888"/>
    <w:rsid w:val="00470BD4"/>
    <w:rsid w:val="00470D73"/>
    <w:rsid w:val="004714FC"/>
    <w:rsid w:val="004734BA"/>
    <w:rsid w:val="004736C8"/>
    <w:rsid w:val="004743F0"/>
    <w:rsid w:val="004759D4"/>
    <w:rsid w:val="00475FE9"/>
    <w:rsid w:val="00477726"/>
    <w:rsid w:val="0048665B"/>
    <w:rsid w:val="00487086"/>
    <w:rsid w:val="0048750E"/>
    <w:rsid w:val="00487D9E"/>
    <w:rsid w:val="0049086C"/>
    <w:rsid w:val="00490CAF"/>
    <w:rsid w:val="00491A6D"/>
    <w:rsid w:val="00492285"/>
    <w:rsid w:val="004923EF"/>
    <w:rsid w:val="0049772C"/>
    <w:rsid w:val="004A0183"/>
    <w:rsid w:val="004A4D5B"/>
    <w:rsid w:val="004A69E9"/>
    <w:rsid w:val="004A6B0F"/>
    <w:rsid w:val="004A6B47"/>
    <w:rsid w:val="004A6ED3"/>
    <w:rsid w:val="004A768A"/>
    <w:rsid w:val="004A786B"/>
    <w:rsid w:val="004A7A8E"/>
    <w:rsid w:val="004B0E94"/>
    <w:rsid w:val="004B1FF5"/>
    <w:rsid w:val="004B2879"/>
    <w:rsid w:val="004B3C22"/>
    <w:rsid w:val="004B537F"/>
    <w:rsid w:val="004B5BE5"/>
    <w:rsid w:val="004B6B46"/>
    <w:rsid w:val="004C073B"/>
    <w:rsid w:val="004C4281"/>
    <w:rsid w:val="004C6248"/>
    <w:rsid w:val="004C678F"/>
    <w:rsid w:val="004D09DD"/>
    <w:rsid w:val="004D1DF5"/>
    <w:rsid w:val="004D2B1C"/>
    <w:rsid w:val="004D3E3F"/>
    <w:rsid w:val="004D47FA"/>
    <w:rsid w:val="004D4A27"/>
    <w:rsid w:val="004D55F2"/>
    <w:rsid w:val="004D695A"/>
    <w:rsid w:val="004D74A2"/>
    <w:rsid w:val="004D7868"/>
    <w:rsid w:val="004D7FB2"/>
    <w:rsid w:val="004E2B17"/>
    <w:rsid w:val="004E3140"/>
    <w:rsid w:val="004E650C"/>
    <w:rsid w:val="004E6BEB"/>
    <w:rsid w:val="004E725D"/>
    <w:rsid w:val="004E7302"/>
    <w:rsid w:val="004F0A2C"/>
    <w:rsid w:val="004F4A05"/>
    <w:rsid w:val="004F4D0B"/>
    <w:rsid w:val="004F4EAC"/>
    <w:rsid w:val="004F71F0"/>
    <w:rsid w:val="004F7D63"/>
    <w:rsid w:val="00500079"/>
    <w:rsid w:val="00500175"/>
    <w:rsid w:val="005030C8"/>
    <w:rsid w:val="0050329C"/>
    <w:rsid w:val="005036DD"/>
    <w:rsid w:val="00503AB0"/>
    <w:rsid w:val="00505442"/>
    <w:rsid w:val="00507406"/>
    <w:rsid w:val="00507C75"/>
    <w:rsid w:val="005116FA"/>
    <w:rsid w:val="00512237"/>
    <w:rsid w:val="00513CF5"/>
    <w:rsid w:val="0051474D"/>
    <w:rsid w:val="005154AD"/>
    <w:rsid w:val="005169E0"/>
    <w:rsid w:val="00517BC1"/>
    <w:rsid w:val="00517C89"/>
    <w:rsid w:val="00521FC1"/>
    <w:rsid w:val="00522E56"/>
    <w:rsid w:val="00523B3C"/>
    <w:rsid w:val="00523DB1"/>
    <w:rsid w:val="005242DB"/>
    <w:rsid w:val="00527213"/>
    <w:rsid w:val="00527D99"/>
    <w:rsid w:val="00531272"/>
    <w:rsid w:val="00531339"/>
    <w:rsid w:val="005318C4"/>
    <w:rsid w:val="005322F8"/>
    <w:rsid w:val="00533A31"/>
    <w:rsid w:val="005350C3"/>
    <w:rsid w:val="00536240"/>
    <w:rsid w:val="00542AFE"/>
    <w:rsid w:val="005441C7"/>
    <w:rsid w:val="0054455A"/>
    <w:rsid w:val="005458AE"/>
    <w:rsid w:val="00545952"/>
    <w:rsid w:val="00545C4B"/>
    <w:rsid w:val="005469CB"/>
    <w:rsid w:val="00546E0F"/>
    <w:rsid w:val="00547EBB"/>
    <w:rsid w:val="0055022A"/>
    <w:rsid w:val="0055265B"/>
    <w:rsid w:val="00554030"/>
    <w:rsid w:val="00556520"/>
    <w:rsid w:val="005570B6"/>
    <w:rsid w:val="005612CA"/>
    <w:rsid w:val="00561D2C"/>
    <w:rsid w:val="00565764"/>
    <w:rsid w:val="00565C84"/>
    <w:rsid w:val="00566D1A"/>
    <w:rsid w:val="0056707C"/>
    <w:rsid w:val="0057043B"/>
    <w:rsid w:val="005718D7"/>
    <w:rsid w:val="00572095"/>
    <w:rsid w:val="00572448"/>
    <w:rsid w:val="00572E0A"/>
    <w:rsid w:val="00573B78"/>
    <w:rsid w:val="00574BB6"/>
    <w:rsid w:val="00577161"/>
    <w:rsid w:val="0057753A"/>
    <w:rsid w:val="0058014B"/>
    <w:rsid w:val="00580385"/>
    <w:rsid w:val="00580E9D"/>
    <w:rsid w:val="005818CB"/>
    <w:rsid w:val="00582348"/>
    <w:rsid w:val="00582D51"/>
    <w:rsid w:val="00583820"/>
    <w:rsid w:val="0058404B"/>
    <w:rsid w:val="00585C5B"/>
    <w:rsid w:val="0059103C"/>
    <w:rsid w:val="0059367E"/>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4C03"/>
    <w:rsid w:val="005B543E"/>
    <w:rsid w:val="005B6CF5"/>
    <w:rsid w:val="005C0AC0"/>
    <w:rsid w:val="005C0AFC"/>
    <w:rsid w:val="005C0F52"/>
    <w:rsid w:val="005C1034"/>
    <w:rsid w:val="005C45B0"/>
    <w:rsid w:val="005C4F04"/>
    <w:rsid w:val="005C615E"/>
    <w:rsid w:val="005D0BBA"/>
    <w:rsid w:val="005D4ABA"/>
    <w:rsid w:val="005D5248"/>
    <w:rsid w:val="005E07E6"/>
    <w:rsid w:val="005E2331"/>
    <w:rsid w:val="005E32A6"/>
    <w:rsid w:val="005E5F19"/>
    <w:rsid w:val="005E64D2"/>
    <w:rsid w:val="005E6997"/>
    <w:rsid w:val="005E75EA"/>
    <w:rsid w:val="005E7A67"/>
    <w:rsid w:val="005F05E2"/>
    <w:rsid w:val="005F357D"/>
    <w:rsid w:val="005F553F"/>
    <w:rsid w:val="005F58BA"/>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CE4"/>
    <w:rsid w:val="00623D8F"/>
    <w:rsid w:val="006249F0"/>
    <w:rsid w:val="0062556B"/>
    <w:rsid w:val="00627DCC"/>
    <w:rsid w:val="00630F99"/>
    <w:rsid w:val="00632383"/>
    <w:rsid w:val="006328BC"/>
    <w:rsid w:val="006328C4"/>
    <w:rsid w:val="006328F7"/>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254B"/>
    <w:rsid w:val="00652723"/>
    <w:rsid w:val="00652D52"/>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3602"/>
    <w:rsid w:val="00693A1D"/>
    <w:rsid w:val="00695064"/>
    <w:rsid w:val="00695C1D"/>
    <w:rsid w:val="006A017B"/>
    <w:rsid w:val="006A0F9A"/>
    <w:rsid w:val="006A11CE"/>
    <w:rsid w:val="006A13FF"/>
    <w:rsid w:val="006A170A"/>
    <w:rsid w:val="006A18FE"/>
    <w:rsid w:val="006A1A4C"/>
    <w:rsid w:val="006A23DB"/>
    <w:rsid w:val="006B0739"/>
    <w:rsid w:val="006B35D7"/>
    <w:rsid w:val="006B3DEC"/>
    <w:rsid w:val="006B46B7"/>
    <w:rsid w:val="006B5044"/>
    <w:rsid w:val="006B64F1"/>
    <w:rsid w:val="006C079D"/>
    <w:rsid w:val="006C3FAA"/>
    <w:rsid w:val="006C477A"/>
    <w:rsid w:val="006C4EA1"/>
    <w:rsid w:val="006C52CE"/>
    <w:rsid w:val="006C5CFC"/>
    <w:rsid w:val="006C60FD"/>
    <w:rsid w:val="006C6D5A"/>
    <w:rsid w:val="006C74B1"/>
    <w:rsid w:val="006D1817"/>
    <w:rsid w:val="006D39E5"/>
    <w:rsid w:val="006D549A"/>
    <w:rsid w:val="006D72CF"/>
    <w:rsid w:val="006D7489"/>
    <w:rsid w:val="006E01FE"/>
    <w:rsid w:val="006E5AEA"/>
    <w:rsid w:val="006E695F"/>
    <w:rsid w:val="006E7FC4"/>
    <w:rsid w:val="006F0120"/>
    <w:rsid w:val="006F0C4F"/>
    <w:rsid w:val="006F2FF4"/>
    <w:rsid w:val="006F3CE7"/>
    <w:rsid w:val="006F4323"/>
    <w:rsid w:val="006F4B6C"/>
    <w:rsid w:val="006F576B"/>
    <w:rsid w:val="006F5938"/>
    <w:rsid w:val="006F5CDF"/>
    <w:rsid w:val="006F5DE8"/>
    <w:rsid w:val="006F604C"/>
    <w:rsid w:val="006F6966"/>
    <w:rsid w:val="006F788C"/>
    <w:rsid w:val="00700A06"/>
    <w:rsid w:val="007023E2"/>
    <w:rsid w:val="007025B0"/>
    <w:rsid w:val="00702B1F"/>
    <w:rsid w:val="00703F97"/>
    <w:rsid w:val="007043DF"/>
    <w:rsid w:val="00705465"/>
    <w:rsid w:val="00707D6B"/>
    <w:rsid w:val="00710060"/>
    <w:rsid w:val="00710AD1"/>
    <w:rsid w:val="007117E1"/>
    <w:rsid w:val="007117E7"/>
    <w:rsid w:val="00711F0A"/>
    <w:rsid w:val="00715AA4"/>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3BCB"/>
    <w:rsid w:val="0074430B"/>
    <w:rsid w:val="00744ACB"/>
    <w:rsid w:val="00745331"/>
    <w:rsid w:val="00746AD0"/>
    <w:rsid w:val="007506DB"/>
    <w:rsid w:val="00750DEC"/>
    <w:rsid w:val="007524C4"/>
    <w:rsid w:val="00752C49"/>
    <w:rsid w:val="00753346"/>
    <w:rsid w:val="007538C5"/>
    <w:rsid w:val="00753C4A"/>
    <w:rsid w:val="00756C42"/>
    <w:rsid w:val="00756E7D"/>
    <w:rsid w:val="00757CF0"/>
    <w:rsid w:val="007601CB"/>
    <w:rsid w:val="00761488"/>
    <w:rsid w:val="0076262E"/>
    <w:rsid w:val="007635D4"/>
    <w:rsid w:val="007672B1"/>
    <w:rsid w:val="0076766E"/>
    <w:rsid w:val="007723EA"/>
    <w:rsid w:val="00773C11"/>
    <w:rsid w:val="00773DB1"/>
    <w:rsid w:val="00777D2E"/>
    <w:rsid w:val="00783F26"/>
    <w:rsid w:val="007850CB"/>
    <w:rsid w:val="00786620"/>
    <w:rsid w:val="00787320"/>
    <w:rsid w:val="00787E71"/>
    <w:rsid w:val="007A175E"/>
    <w:rsid w:val="007A204F"/>
    <w:rsid w:val="007A3A59"/>
    <w:rsid w:val="007A49FE"/>
    <w:rsid w:val="007A5777"/>
    <w:rsid w:val="007A61C2"/>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873"/>
    <w:rsid w:val="007D1D35"/>
    <w:rsid w:val="007D23E1"/>
    <w:rsid w:val="007D25B7"/>
    <w:rsid w:val="007D26B4"/>
    <w:rsid w:val="007D35FB"/>
    <w:rsid w:val="007D39E7"/>
    <w:rsid w:val="007D3CE2"/>
    <w:rsid w:val="007D44F0"/>
    <w:rsid w:val="007D493A"/>
    <w:rsid w:val="007D4A50"/>
    <w:rsid w:val="007E1C2E"/>
    <w:rsid w:val="007E4446"/>
    <w:rsid w:val="007E46CE"/>
    <w:rsid w:val="007E47C5"/>
    <w:rsid w:val="007E4B48"/>
    <w:rsid w:val="007E6101"/>
    <w:rsid w:val="007F0ED0"/>
    <w:rsid w:val="007F19C0"/>
    <w:rsid w:val="007F470E"/>
    <w:rsid w:val="007F5196"/>
    <w:rsid w:val="00802DC7"/>
    <w:rsid w:val="00802E26"/>
    <w:rsid w:val="0080405F"/>
    <w:rsid w:val="0080408F"/>
    <w:rsid w:val="0080588D"/>
    <w:rsid w:val="00806CD3"/>
    <w:rsid w:val="008109DA"/>
    <w:rsid w:val="00810A86"/>
    <w:rsid w:val="00813F1B"/>
    <w:rsid w:val="0081539A"/>
    <w:rsid w:val="00820639"/>
    <w:rsid w:val="0082082C"/>
    <w:rsid w:val="00822167"/>
    <w:rsid w:val="00822DB8"/>
    <w:rsid w:val="00823C67"/>
    <w:rsid w:val="00823D74"/>
    <w:rsid w:val="00825E31"/>
    <w:rsid w:val="00825E41"/>
    <w:rsid w:val="00826154"/>
    <w:rsid w:val="00826A14"/>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74F"/>
    <w:rsid w:val="00844D7B"/>
    <w:rsid w:val="00845E4B"/>
    <w:rsid w:val="00846CB5"/>
    <w:rsid w:val="00847ECE"/>
    <w:rsid w:val="00850035"/>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5098"/>
    <w:rsid w:val="00866AD4"/>
    <w:rsid w:val="00867B6D"/>
    <w:rsid w:val="00870481"/>
    <w:rsid w:val="0087148D"/>
    <w:rsid w:val="008760C3"/>
    <w:rsid w:val="00876E76"/>
    <w:rsid w:val="00877DD7"/>
    <w:rsid w:val="0088159C"/>
    <w:rsid w:val="008816D8"/>
    <w:rsid w:val="00882090"/>
    <w:rsid w:val="0088231B"/>
    <w:rsid w:val="0088256E"/>
    <w:rsid w:val="00882AE0"/>
    <w:rsid w:val="00885DBD"/>
    <w:rsid w:val="00887514"/>
    <w:rsid w:val="00887C01"/>
    <w:rsid w:val="0089048B"/>
    <w:rsid w:val="00890A72"/>
    <w:rsid w:val="008923DF"/>
    <w:rsid w:val="00892561"/>
    <w:rsid w:val="00892CA0"/>
    <w:rsid w:val="00892F89"/>
    <w:rsid w:val="008930C2"/>
    <w:rsid w:val="00893508"/>
    <w:rsid w:val="008945D5"/>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728"/>
    <w:rsid w:val="008C077A"/>
    <w:rsid w:val="008C1B11"/>
    <w:rsid w:val="008C2073"/>
    <w:rsid w:val="008C3A5B"/>
    <w:rsid w:val="008C4413"/>
    <w:rsid w:val="008C4D02"/>
    <w:rsid w:val="008C5D7E"/>
    <w:rsid w:val="008C76B3"/>
    <w:rsid w:val="008C7DCA"/>
    <w:rsid w:val="008D0247"/>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6BB"/>
    <w:rsid w:val="00906D7B"/>
    <w:rsid w:val="00906EBA"/>
    <w:rsid w:val="00907DC7"/>
    <w:rsid w:val="0091127B"/>
    <w:rsid w:val="00912458"/>
    <w:rsid w:val="00912C35"/>
    <w:rsid w:val="00913CA0"/>
    <w:rsid w:val="00914DD7"/>
    <w:rsid w:val="00914E15"/>
    <w:rsid w:val="009151BB"/>
    <w:rsid w:val="00915BBE"/>
    <w:rsid w:val="009174E8"/>
    <w:rsid w:val="0092133C"/>
    <w:rsid w:val="00922221"/>
    <w:rsid w:val="009229CF"/>
    <w:rsid w:val="0092532F"/>
    <w:rsid w:val="00925B80"/>
    <w:rsid w:val="00926BB4"/>
    <w:rsid w:val="0092779E"/>
    <w:rsid w:val="00930A0B"/>
    <w:rsid w:val="009312C6"/>
    <w:rsid w:val="009318F0"/>
    <w:rsid w:val="009320FF"/>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7426"/>
    <w:rsid w:val="0095050A"/>
    <w:rsid w:val="00950885"/>
    <w:rsid w:val="009532AB"/>
    <w:rsid w:val="00953F6C"/>
    <w:rsid w:val="00955FE4"/>
    <w:rsid w:val="0095616F"/>
    <w:rsid w:val="009564F4"/>
    <w:rsid w:val="00957C49"/>
    <w:rsid w:val="00960787"/>
    <w:rsid w:val="00960AD7"/>
    <w:rsid w:val="0096145E"/>
    <w:rsid w:val="0096251E"/>
    <w:rsid w:val="009645B6"/>
    <w:rsid w:val="009645C9"/>
    <w:rsid w:val="00965DD3"/>
    <w:rsid w:val="009663DA"/>
    <w:rsid w:val="00966B26"/>
    <w:rsid w:val="00966F89"/>
    <w:rsid w:val="00967B10"/>
    <w:rsid w:val="0097246E"/>
    <w:rsid w:val="00972DE8"/>
    <w:rsid w:val="009738CC"/>
    <w:rsid w:val="00974B67"/>
    <w:rsid w:val="00975A50"/>
    <w:rsid w:val="009762E4"/>
    <w:rsid w:val="009764E1"/>
    <w:rsid w:val="00981E29"/>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3ED3"/>
    <w:rsid w:val="009B5A7F"/>
    <w:rsid w:val="009B5BC4"/>
    <w:rsid w:val="009B7B85"/>
    <w:rsid w:val="009C0B54"/>
    <w:rsid w:val="009C181F"/>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5225"/>
    <w:rsid w:val="009E619D"/>
    <w:rsid w:val="009F4E5B"/>
    <w:rsid w:val="009F5C92"/>
    <w:rsid w:val="009F5D5F"/>
    <w:rsid w:val="009F7687"/>
    <w:rsid w:val="009F7887"/>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20AED"/>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E48"/>
    <w:rsid w:val="00A51466"/>
    <w:rsid w:val="00A52F38"/>
    <w:rsid w:val="00A5346E"/>
    <w:rsid w:val="00A54C7C"/>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B"/>
    <w:rsid w:val="00A81EFE"/>
    <w:rsid w:val="00A8462C"/>
    <w:rsid w:val="00A8472B"/>
    <w:rsid w:val="00A86379"/>
    <w:rsid w:val="00A87439"/>
    <w:rsid w:val="00A91BD9"/>
    <w:rsid w:val="00A91DF7"/>
    <w:rsid w:val="00A928AD"/>
    <w:rsid w:val="00A92D49"/>
    <w:rsid w:val="00A92E37"/>
    <w:rsid w:val="00A960BB"/>
    <w:rsid w:val="00A97222"/>
    <w:rsid w:val="00AA26C7"/>
    <w:rsid w:val="00AA2BC1"/>
    <w:rsid w:val="00AA2BDC"/>
    <w:rsid w:val="00AA2CCA"/>
    <w:rsid w:val="00AA317B"/>
    <w:rsid w:val="00AA5B36"/>
    <w:rsid w:val="00AB12E4"/>
    <w:rsid w:val="00AB1347"/>
    <w:rsid w:val="00AB7CB1"/>
    <w:rsid w:val="00AB7DCB"/>
    <w:rsid w:val="00AC63FC"/>
    <w:rsid w:val="00AC716D"/>
    <w:rsid w:val="00AC7BA4"/>
    <w:rsid w:val="00AD05EB"/>
    <w:rsid w:val="00AD0984"/>
    <w:rsid w:val="00AD1BEE"/>
    <w:rsid w:val="00AD20B4"/>
    <w:rsid w:val="00AD2566"/>
    <w:rsid w:val="00AD269C"/>
    <w:rsid w:val="00AD3A77"/>
    <w:rsid w:val="00AD400B"/>
    <w:rsid w:val="00AD42D9"/>
    <w:rsid w:val="00AD48B0"/>
    <w:rsid w:val="00AD7284"/>
    <w:rsid w:val="00AD7C52"/>
    <w:rsid w:val="00AE004B"/>
    <w:rsid w:val="00AE09FD"/>
    <w:rsid w:val="00AE0AE1"/>
    <w:rsid w:val="00AF645E"/>
    <w:rsid w:val="00AF6A03"/>
    <w:rsid w:val="00AF7E45"/>
    <w:rsid w:val="00B01AD1"/>
    <w:rsid w:val="00B02405"/>
    <w:rsid w:val="00B02414"/>
    <w:rsid w:val="00B03CD7"/>
    <w:rsid w:val="00B05F99"/>
    <w:rsid w:val="00B06327"/>
    <w:rsid w:val="00B06791"/>
    <w:rsid w:val="00B06873"/>
    <w:rsid w:val="00B06AFA"/>
    <w:rsid w:val="00B0729E"/>
    <w:rsid w:val="00B07D85"/>
    <w:rsid w:val="00B1002B"/>
    <w:rsid w:val="00B159FB"/>
    <w:rsid w:val="00B2023B"/>
    <w:rsid w:val="00B202DD"/>
    <w:rsid w:val="00B2145A"/>
    <w:rsid w:val="00B217D0"/>
    <w:rsid w:val="00B21B59"/>
    <w:rsid w:val="00B225B2"/>
    <w:rsid w:val="00B267D9"/>
    <w:rsid w:val="00B2683D"/>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353A"/>
    <w:rsid w:val="00B44529"/>
    <w:rsid w:val="00B47C92"/>
    <w:rsid w:val="00B514D9"/>
    <w:rsid w:val="00B514EB"/>
    <w:rsid w:val="00B5424C"/>
    <w:rsid w:val="00B55435"/>
    <w:rsid w:val="00B55952"/>
    <w:rsid w:val="00B5650B"/>
    <w:rsid w:val="00B605F1"/>
    <w:rsid w:val="00B6169C"/>
    <w:rsid w:val="00B62F21"/>
    <w:rsid w:val="00B63169"/>
    <w:rsid w:val="00B6318F"/>
    <w:rsid w:val="00B63374"/>
    <w:rsid w:val="00B6396E"/>
    <w:rsid w:val="00B63D7E"/>
    <w:rsid w:val="00B67EF8"/>
    <w:rsid w:val="00B73665"/>
    <w:rsid w:val="00B74BAF"/>
    <w:rsid w:val="00B76D09"/>
    <w:rsid w:val="00B7745E"/>
    <w:rsid w:val="00B77ED5"/>
    <w:rsid w:val="00B812DD"/>
    <w:rsid w:val="00B82247"/>
    <w:rsid w:val="00B82F6D"/>
    <w:rsid w:val="00B8514C"/>
    <w:rsid w:val="00B86C5A"/>
    <w:rsid w:val="00B871E0"/>
    <w:rsid w:val="00B874B8"/>
    <w:rsid w:val="00B87B18"/>
    <w:rsid w:val="00B90142"/>
    <w:rsid w:val="00B91FC9"/>
    <w:rsid w:val="00B94DAA"/>
    <w:rsid w:val="00B95219"/>
    <w:rsid w:val="00BA12FA"/>
    <w:rsid w:val="00BA1855"/>
    <w:rsid w:val="00BA1C92"/>
    <w:rsid w:val="00BA48CB"/>
    <w:rsid w:val="00BA65BA"/>
    <w:rsid w:val="00BA78C3"/>
    <w:rsid w:val="00BA7D52"/>
    <w:rsid w:val="00BA7E8A"/>
    <w:rsid w:val="00BB0120"/>
    <w:rsid w:val="00BB0603"/>
    <w:rsid w:val="00BB0A0C"/>
    <w:rsid w:val="00BB0A4A"/>
    <w:rsid w:val="00BB0B8D"/>
    <w:rsid w:val="00BB2B2E"/>
    <w:rsid w:val="00BB35A8"/>
    <w:rsid w:val="00BB385F"/>
    <w:rsid w:val="00BB4763"/>
    <w:rsid w:val="00BB5085"/>
    <w:rsid w:val="00BB619E"/>
    <w:rsid w:val="00BB67A8"/>
    <w:rsid w:val="00BB6F21"/>
    <w:rsid w:val="00BC150C"/>
    <w:rsid w:val="00BC1A25"/>
    <w:rsid w:val="00BC36AE"/>
    <w:rsid w:val="00BC434C"/>
    <w:rsid w:val="00BC507D"/>
    <w:rsid w:val="00BC5624"/>
    <w:rsid w:val="00BC622A"/>
    <w:rsid w:val="00BC74D1"/>
    <w:rsid w:val="00BD0594"/>
    <w:rsid w:val="00BD08F3"/>
    <w:rsid w:val="00BD12B2"/>
    <w:rsid w:val="00BD2146"/>
    <w:rsid w:val="00BD487E"/>
    <w:rsid w:val="00BD4BAF"/>
    <w:rsid w:val="00BD550D"/>
    <w:rsid w:val="00BD60CF"/>
    <w:rsid w:val="00BD7374"/>
    <w:rsid w:val="00BE0CC1"/>
    <w:rsid w:val="00BE14F0"/>
    <w:rsid w:val="00BE551C"/>
    <w:rsid w:val="00BE7272"/>
    <w:rsid w:val="00BF1683"/>
    <w:rsid w:val="00BF3841"/>
    <w:rsid w:val="00BF474B"/>
    <w:rsid w:val="00BF5962"/>
    <w:rsid w:val="00BF5966"/>
    <w:rsid w:val="00BF71BD"/>
    <w:rsid w:val="00BF7FBE"/>
    <w:rsid w:val="00C06A1F"/>
    <w:rsid w:val="00C128B3"/>
    <w:rsid w:val="00C14409"/>
    <w:rsid w:val="00C15579"/>
    <w:rsid w:val="00C15D36"/>
    <w:rsid w:val="00C17C5D"/>
    <w:rsid w:val="00C2058E"/>
    <w:rsid w:val="00C20C8B"/>
    <w:rsid w:val="00C22186"/>
    <w:rsid w:val="00C23A24"/>
    <w:rsid w:val="00C254FA"/>
    <w:rsid w:val="00C25F7F"/>
    <w:rsid w:val="00C260AE"/>
    <w:rsid w:val="00C269B5"/>
    <w:rsid w:val="00C322F3"/>
    <w:rsid w:val="00C33BAD"/>
    <w:rsid w:val="00C345FA"/>
    <w:rsid w:val="00C35D00"/>
    <w:rsid w:val="00C40EBE"/>
    <w:rsid w:val="00C42191"/>
    <w:rsid w:val="00C42627"/>
    <w:rsid w:val="00C42903"/>
    <w:rsid w:val="00C42B2C"/>
    <w:rsid w:val="00C448CE"/>
    <w:rsid w:val="00C46A1F"/>
    <w:rsid w:val="00C473F6"/>
    <w:rsid w:val="00C50ADA"/>
    <w:rsid w:val="00C547E6"/>
    <w:rsid w:val="00C55036"/>
    <w:rsid w:val="00C56135"/>
    <w:rsid w:val="00C57A4D"/>
    <w:rsid w:val="00C60D00"/>
    <w:rsid w:val="00C611C9"/>
    <w:rsid w:val="00C6120B"/>
    <w:rsid w:val="00C621B6"/>
    <w:rsid w:val="00C636AE"/>
    <w:rsid w:val="00C6375D"/>
    <w:rsid w:val="00C63F33"/>
    <w:rsid w:val="00C64612"/>
    <w:rsid w:val="00C652B1"/>
    <w:rsid w:val="00C659CF"/>
    <w:rsid w:val="00C67B22"/>
    <w:rsid w:val="00C7003E"/>
    <w:rsid w:val="00C70771"/>
    <w:rsid w:val="00C717A3"/>
    <w:rsid w:val="00C72982"/>
    <w:rsid w:val="00C76736"/>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A0705"/>
    <w:rsid w:val="00CA0A06"/>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5470"/>
    <w:rsid w:val="00CC5F09"/>
    <w:rsid w:val="00CC70B0"/>
    <w:rsid w:val="00CC72ED"/>
    <w:rsid w:val="00CC7933"/>
    <w:rsid w:val="00CD115A"/>
    <w:rsid w:val="00CD29BD"/>
    <w:rsid w:val="00CD4105"/>
    <w:rsid w:val="00CD42B8"/>
    <w:rsid w:val="00CD5DE4"/>
    <w:rsid w:val="00CE025F"/>
    <w:rsid w:val="00CE05CB"/>
    <w:rsid w:val="00CE16F1"/>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23A6"/>
    <w:rsid w:val="00D23CDC"/>
    <w:rsid w:val="00D25BDA"/>
    <w:rsid w:val="00D27518"/>
    <w:rsid w:val="00D308D6"/>
    <w:rsid w:val="00D31990"/>
    <w:rsid w:val="00D3224E"/>
    <w:rsid w:val="00D32F5C"/>
    <w:rsid w:val="00D335E1"/>
    <w:rsid w:val="00D35B18"/>
    <w:rsid w:val="00D36489"/>
    <w:rsid w:val="00D365E6"/>
    <w:rsid w:val="00D376AE"/>
    <w:rsid w:val="00D40191"/>
    <w:rsid w:val="00D403F9"/>
    <w:rsid w:val="00D43617"/>
    <w:rsid w:val="00D44720"/>
    <w:rsid w:val="00D45659"/>
    <w:rsid w:val="00D4618A"/>
    <w:rsid w:val="00D465B3"/>
    <w:rsid w:val="00D4666D"/>
    <w:rsid w:val="00D4678D"/>
    <w:rsid w:val="00D46F4C"/>
    <w:rsid w:val="00D51A9E"/>
    <w:rsid w:val="00D54336"/>
    <w:rsid w:val="00D548C9"/>
    <w:rsid w:val="00D60785"/>
    <w:rsid w:val="00D60EF2"/>
    <w:rsid w:val="00D6138B"/>
    <w:rsid w:val="00D63D6F"/>
    <w:rsid w:val="00D66CDB"/>
    <w:rsid w:val="00D66EFC"/>
    <w:rsid w:val="00D703C7"/>
    <w:rsid w:val="00D73A94"/>
    <w:rsid w:val="00D77034"/>
    <w:rsid w:val="00D80429"/>
    <w:rsid w:val="00D825BF"/>
    <w:rsid w:val="00D8383B"/>
    <w:rsid w:val="00D84907"/>
    <w:rsid w:val="00D84D13"/>
    <w:rsid w:val="00D84F87"/>
    <w:rsid w:val="00D864A8"/>
    <w:rsid w:val="00D867B8"/>
    <w:rsid w:val="00D870C5"/>
    <w:rsid w:val="00D91156"/>
    <w:rsid w:val="00D912FA"/>
    <w:rsid w:val="00D93490"/>
    <w:rsid w:val="00D9353F"/>
    <w:rsid w:val="00DA066C"/>
    <w:rsid w:val="00DA10F5"/>
    <w:rsid w:val="00DA12A8"/>
    <w:rsid w:val="00DA1DB3"/>
    <w:rsid w:val="00DA421B"/>
    <w:rsid w:val="00DA499E"/>
    <w:rsid w:val="00DA4EAD"/>
    <w:rsid w:val="00DA523C"/>
    <w:rsid w:val="00DA527E"/>
    <w:rsid w:val="00DA63AC"/>
    <w:rsid w:val="00DB165C"/>
    <w:rsid w:val="00DB2B19"/>
    <w:rsid w:val="00DB2B96"/>
    <w:rsid w:val="00DB442E"/>
    <w:rsid w:val="00DB4D74"/>
    <w:rsid w:val="00DB75F7"/>
    <w:rsid w:val="00DC0912"/>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F2681"/>
    <w:rsid w:val="00DF2FB3"/>
    <w:rsid w:val="00DF3980"/>
    <w:rsid w:val="00DF3F05"/>
    <w:rsid w:val="00DF3F6B"/>
    <w:rsid w:val="00DF5127"/>
    <w:rsid w:val="00DF6FE1"/>
    <w:rsid w:val="00E00005"/>
    <w:rsid w:val="00E015FE"/>
    <w:rsid w:val="00E02AF1"/>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F5D"/>
    <w:rsid w:val="00E164D5"/>
    <w:rsid w:val="00E16C84"/>
    <w:rsid w:val="00E17E47"/>
    <w:rsid w:val="00E202C3"/>
    <w:rsid w:val="00E2060F"/>
    <w:rsid w:val="00E2067C"/>
    <w:rsid w:val="00E22D87"/>
    <w:rsid w:val="00E261F9"/>
    <w:rsid w:val="00E263B0"/>
    <w:rsid w:val="00E2716F"/>
    <w:rsid w:val="00E27485"/>
    <w:rsid w:val="00E278CF"/>
    <w:rsid w:val="00E30516"/>
    <w:rsid w:val="00E30FF5"/>
    <w:rsid w:val="00E31983"/>
    <w:rsid w:val="00E33ACA"/>
    <w:rsid w:val="00E355E7"/>
    <w:rsid w:val="00E356FB"/>
    <w:rsid w:val="00E372CB"/>
    <w:rsid w:val="00E37904"/>
    <w:rsid w:val="00E44CC9"/>
    <w:rsid w:val="00E45FD8"/>
    <w:rsid w:val="00E45FE1"/>
    <w:rsid w:val="00E47F33"/>
    <w:rsid w:val="00E47FF9"/>
    <w:rsid w:val="00E5018F"/>
    <w:rsid w:val="00E5240A"/>
    <w:rsid w:val="00E55EE3"/>
    <w:rsid w:val="00E57010"/>
    <w:rsid w:val="00E571C2"/>
    <w:rsid w:val="00E5729D"/>
    <w:rsid w:val="00E57DB1"/>
    <w:rsid w:val="00E611C4"/>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59B1"/>
    <w:rsid w:val="00EA603C"/>
    <w:rsid w:val="00EA67BC"/>
    <w:rsid w:val="00EA70B4"/>
    <w:rsid w:val="00EB1671"/>
    <w:rsid w:val="00EB1985"/>
    <w:rsid w:val="00EB20F3"/>
    <w:rsid w:val="00EB42E0"/>
    <w:rsid w:val="00EB5F27"/>
    <w:rsid w:val="00EB7B93"/>
    <w:rsid w:val="00EC0A0B"/>
    <w:rsid w:val="00EC179C"/>
    <w:rsid w:val="00EC206B"/>
    <w:rsid w:val="00EC7C9F"/>
    <w:rsid w:val="00ED2502"/>
    <w:rsid w:val="00ED2C42"/>
    <w:rsid w:val="00ED493C"/>
    <w:rsid w:val="00ED6597"/>
    <w:rsid w:val="00ED75F9"/>
    <w:rsid w:val="00EE1426"/>
    <w:rsid w:val="00EE1C9B"/>
    <w:rsid w:val="00EE32C7"/>
    <w:rsid w:val="00EE3953"/>
    <w:rsid w:val="00EE3B7C"/>
    <w:rsid w:val="00EF2BF9"/>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C4F"/>
    <w:rsid w:val="00F0798B"/>
    <w:rsid w:val="00F12318"/>
    <w:rsid w:val="00F128DE"/>
    <w:rsid w:val="00F13B6B"/>
    <w:rsid w:val="00F1480C"/>
    <w:rsid w:val="00F177AA"/>
    <w:rsid w:val="00F17BCD"/>
    <w:rsid w:val="00F20FDE"/>
    <w:rsid w:val="00F2100D"/>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526"/>
    <w:rsid w:val="00F405F7"/>
    <w:rsid w:val="00F43E78"/>
    <w:rsid w:val="00F454D2"/>
    <w:rsid w:val="00F504D6"/>
    <w:rsid w:val="00F509FA"/>
    <w:rsid w:val="00F51BCF"/>
    <w:rsid w:val="00F53A80"/>
    <w:rsid w:val="00F54912"/>
    <w:rsid w:val="00F56B10"/>
    <w:rsid w:val="00F5712E"/>
    <w:rsid w:val="00F61A6B"/>
    <w:rsid w:val="00F621A0"/>
    <w:rsid w:val="00F622F2"/>
    <w:rsid w:val="00F638A1"/>
    <w:rsid w:val="00F646AE"/>
    <w:rsid w:val="00F66472"/>
    <w:rsid w:val="00F70FC7"/>
    <w:rsid w:val="00F718CC"/>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16E"/>
    <w:rsid w:val="00F8771B"/>
    <w:rsid w:val="00F87C4D"/>
    <w:rsid w:val="00F92614"/>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857D10"/>
    <w:pPr>
      <w:tabs>
        <w:tab w:val="left" w:pos="1304"/>
        <w:tab w:val="left" w:pos="2608"/>
        <w:tab w:val="left" w:pos="3912"/>
        <w:tab w:val="left" w:pos="5216"/>
        <w:tab w:val="left" w:pos="6520"/>
        <w:tab w:val="left" w:pos="7824"/>
        <w:tab w:val="left" w:pos="9128"/>
      </w:tabs>
      <w:spacing w:after="120"/>
      <w:ind w:left="142"/>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857D10"/>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qFormat/>
    <w:rsid w:val="00DC5B49"/>
    <w:pPr>
      <w:pageBreakBefore/>
      <w:numPr>
        <w:numId w:val="19"/>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966B26"/>
    <w:pPr>
      <w:pageBreakBefore w:val="0"/>
      <w:numPr>
        <w:ilvl w:val="1"/>
        <w:numId w:val="5"/>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857D10"/>
    <w:pPr>
      <w:tabs>
        <w:tab w:val="left" w:pos="1304"/>
        <w:tab w:val="left" w:pos="2608"/>
        <w:tab w:val="left" w:pos="3912"/>
        <w:tab w:val="left" w:pos="5216"/>
        <w:tab w:val="left" w:pos="6520"/>
        <w:tab w:val="left" w:pos="7824"/>
        <w:tab w:val="left" w:pos="9128"/>
      </w:tabs>
      <w:spacing w:after="120"/>
      <w:ind w:left="142"/>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rsid w:val="00DC5B49"/>
    <w:rPr>
      <w:rFonts w:ascii="Arial" w:eastAsia="ヒラギノ角ゴ Pro W3" w:hAnsi="Arial"/>
      <w:b/>
      <w:color w:val="000000"/>
      <w:kern w:val="32"/>
      <w:lang w:eastAsia="en-US"/>
    </w:rPr>
  </w:style>
  <w:style w:type="character" w:customStyle="1" w:styleId="Rubrik2Char">
    <w:name w:val="Rubrik 2 Char"/>
    <w:link w:val="Rubrik2"/>
    <w:rsid w:val="00966B26"/>
    <w:rPr>
      <w:rFonts w:ascii="Arial" w:eastAsia="ヒラギノ角ゴ Pro W3" w:hAnsi="Arial"/>
      <w:b/>
      <w:i/>
      <w:color w:val="000000"/>
      <w:kern w:val="32"/>
      <w:sz w:val="24"/>
      <w:szCs w:val="28"/>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857D10"/>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2.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hyperlink" Target="http://rivta.forge.osor.eu/specs/RIV_TA_OVERSIKT_2.0.pdf" TargetMode="External"/><Relationship Id="rId14" Type="http://schemas.openxmlformats.org/officeDocument/2006/relationships/header" Target="header1.xml"/><Relationship Id="rId15" Type="http://schemas.openxmlformats.org/officeDocument/2006/relationships/hyperlink" Target="http://en.wikipedia.org/wiki/ISO_8824" TargetMode="External"/><Relationship Id="rId16" Type="http://schemas.openxmlformats.org/officeDocument/2006/relationships/hyperlink" Target="http://www.arkitekturledningen.se/undermappar/Dokument/V-TIM_v2_091013_English_attributes.pdf" TargetMode="Externa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DA50E-943F-8B4A-963A-8DCCBC03E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23</Pages>
  <Words>3570</Words>
  <Characters>18922</Characters>
  <Application>Microsoft Macintosh Word</Application>
  <DocSecurity>0</DocSecurity>
  <Lines>157</Lines>
  <Paragraphs>44</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22448</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Johan Eltes</cp:lastModifiedBy>
  <cp:revision>42</cp:revision>
  <cp:lastPrinted>2012-06-19T13:37:00Z</cp:lastPrinted>
  <dcterms:created xsi:type="dcterms:W3CDTF">2012-05-30T06:17:00Z</dcterms:created>
  <dcterms:modified xsi:type="dcterms:W3CDTF">2012-08-20T10:57:00Z</dcterms:modified>
</cp:coreProperties>
</file>